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9B63F" w14:textId="23A3B611" w:rsidR="00DF3A41" w:rsidRPr="00FF23CA" w:rsidDel="002151EF" w:rsidRDefault="005967BA">
      <w:pPr>
        <w:pStyle w:val="Subtitle"/>
        <w:rPr>
          <w:del w:id="1" w:author="LENOVO" w:date="2022-10-06T11:00:00Z"/>
          <w:rFonts w:ascii="Khmer MEF2" w:hAnsi="Khmer MEF2" w:cs="Khmer MEF2"/>
          <w:color w:val="2E74B5" w:themeColor="accent1" w:themeShade="BF"/>
          <w:sz w:val="28"/>
          <w:szCs w:val="28"/>
          <w:rPrChange w:id="2" w:author="Sopheak Phorn" w:date="2023-08-04T12:09:00Z">
            <w:rPr>
              <w:del w:id="3" w:author="LENOVO" w:date="2022-10-06T11:00:00Z"/>
            </w:rPr>
          </w:rPrChange>
        </w:rPr>
        <w:pPrChange w:id="4" w:author="Kem Sereyboth" w:date="2023-07-25T15:01:00Z">
          <w:pPr>
            <w:spacing w:after="0" w:line="240" w:lineRule="auto"/>
            <w:ind w:firstLine="720"/>
            <w:jc w:val="both"/>
          </w:pPr>
        </w:pPrChange>
      </w:pPr>
      <w:ins w:id="5" w:author="Kem Sereiboth" w:date="2022-09-29T12:39:00Z">
        <w:r w:rsidRPr="00FF23CA">
          <w:rPr>
            <w:rFonts w:ascii="Khmer MEF2" w:hAnsi="Khmer MEF2" w:cs="Khmer MEF2"/>
            <w:noProof/>
            <w:color w:val="2E74B5" w:themeColor="accent1" w:themeShade="BF"/>
            <w:sz w:val="28"/>
            <w:szCs w:val="28"/>
            <w:rPrChange w:id="6" w:author="Sopheak Phorn" w:date="2023-08-04T12:09:00Z">
              <w:rPr>
                <w:noProof/>
              </w:rPr>
            </w:rPrChange>
          </w:rPr>
          <w:drawing>
            <wp:anchor distT="0" distB="0" distL="114300" distR="114300" simplePos="0" relativeHeight="251662336" behindDoc="1" locked="0" layoutInCell="1" allowOverlap="1" wp14:anchorId="779E8186" wp14:editId="713AF5D6">
              <wp:simplePos x="0" y="0"/>
              <wp:positionH relativeFrom="page">
                <wp:posOffset>757451</wp:posOffset>
              </wp:positionH>
              <wp:positionV relativeFrom="paragraph">
                <wp:posOffset>384185</wp:posOffset>
              </wp:positionV>
              <wp:extent cx="1547495" cy="1426192"/>
              <wp:effectExtent l="0" t="0" r="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51152" cy="14295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235E7378" w14:textId="0AF20229" w:rsidR="00C97D39" w:rsidRPr="00FF23CA" w:rsidDel="002151EF" w:rsidRDefault="00C97D39">
      <w:pPr>
        <w:spacing w:after="0" w:line="240" w:lineRule="auto"/>
        <w:jc w:val="center"/>
        <w:rPr>
          <w:ins w:id="7" w:author="Kem Sereiboth" w:date="2022-09-19T12:26:00Z"/>
          <w:del w:id="8" w:author="LENOVO" w:date="2022-10-06T11:00:00Z"/>
          <w:rFonts w:ascii="Khmer MEF2" w:hAnsi="Khmer MEF2" w:cs="Khmer MEF2"/>
          <w:color w:val="2E74B5" w:themeColor="accent1" w:themeShade="BF"/>
          <w:sz w:val="28"/>
          <w:szCs w:val="28"/>
          <w:rPrChange w:id="9" w:author="Sopheak Phorn" w:date="2023-08-04T12:09:00Z">
            <w:rPr>
              <w:ins w:id="10" w:author="Kem Sereiboth" w:date="2022-09-19T12:26:00Z"/>
              <w:del w:id="11" w:author="LENOVO" w:date="2022-10-06T11:00:00Z"/>
              <w:sz w:val="24"/>
              <w:szCs w:val="24"/>
            </w:rPr>
          </w:rPrChange>
        </w:rPr>
        <w:pPrChange w:id="12" w:author="LENOVO" w:date="2022-10-06T11:00:00Z">
          <w:pPr>
            <w:jc w:val="center"/>
          </w:pPr>
        </w:pPrChange>
      </w:pPr>
    </w:p>
    <w:p w14:paraId="79808833" w14:textId="3F69B483" w:rsidR="00C97D39" w:rsidRPr="00FF23CA" w:rsidDel="002151EF" w:rsidRDefault="00C97D39">
      <w:pPr>
        <w:spacing w:after="0" w:line="240" w:lineRule="auto"/>
        <w:jc w:val="center"/>
        <w:rPr>
          <w:ins w:id="13" w:author="Kem Sereiboth" w:date="2022-09-19T12:26:00Z"/>
          <w:del w:id="14" w:author="LENOVO" w:date="2022-10-06T11:00:00Z"/>
          <w:rFonts w:ascii="Khmer MEF2" w:hAnsi="Khmer MEF2" w:cs="Khmer MEF2"/>
          <w:color w:val="2E74B5" w:themeColor="accent1" w:themeShade="BF"/>
          <w:sz w:val="28"/>
          <w:szCs w:val="28"/>
          <w:rPrChange w:id="15" w:author="Sopheak Phorn" w:date="2023-08-04T12:09:00Z">
            <w:rPr>
              <w:ins w:id="16" w:author="Kem Sereiboth" w:date="2022-09-19T12:26:00Z"/>
              <w:del w:id="17" w:author="LENOVO" w:date="2022-10-06T11:00:00Z"/>
              <w:sz w:val="24"/>
              <w:szCs w:val="24"/>
            </w:rPr>
          </w:rPrChange>
        </w:rPr>
        <w:pPrChange w:id="18" w:author="LENOVO" w:date="2022-10-06T11:00:00Z">
          <w:pPr>
            <w:jc w:val="center"/>
          </w:pPr>
        </w:pPrChange>
      </w:pPr>
    </w:p>
    <w:p w14:paraId="0E393FF7" w14:textId="58DD8259" w:rsidR="00922339" w:rsidRPr="00FF23CA" w:rsidRDefault="00922339" w:rsidP="002151EF">
      <w:pPr>
        <w:spacing w:after="0" w:line="240" w:lineRule="auto"/>
        <w:jc w:val="center"/>
        <w:rPr>
          <w:ins w:id="19" w:author="Kem Sereiboth" w:date="2022-09-29T12:39:00Z"/>
          <w:rFonts w:ascii="Khmer MEF2" w:hAnsi="Khmer MEF2" w:cs="Khmer MEF2"/>
          <w:color w:val="2E74B5" w:themeColor="accent1" w:themeShade="BF"/>
          <w:sz w:val="28"/>
          <w:szCs w:val="28"/>
        </w:rPr>
      </w:pPr>
      <w:ins w:id="20" w:author="Kem Sereiboth" w:date="2022-09-29T12:39:00Z">
        <w:r w:rsidRPr="00FF23CA">
          <w:rPr>
            <w:rFonts w:ascii="Khmer MEF2" w:hAnsi="Khmer MEF2" w:cs="Khmer MEF2"/>
            <w:color w:val="2E74B5" w:themeColor="accent1" w:themeShade="BF"/>
            <w:sz w:val="28"/>
            <w:szCs w:val="28"/>
            <w:cs/>
          </w:rPr>
          <w:t>ព្រះ​រាជាណាចក្រកម្ពុជា</w:t>
        </w:r>
      </w:ins>
    </w:p>
    <w:p w14:paraId="45578DD8" w14:textId="58CBF5DB" w:rsidR="00922339" w:rsidRPr="00FF23CA" w:rsidRDefault="00922339" w:rsidP="00922339">
      <w:pPr>
        <w:spacing w:after="0" w:line="240" w:lineRule="auto"/>
        <w:jc w:val="center"/>
        <w:rPr>
          <w:ins w:id="21" w:author="Kem Sereiboth" w:date="2022-09-29T12:39:00Z"/>
          <w:rFonts w:ascii="Khmer MEF1" w:hAnsi="Khmer MEF1" w:cs="Khmer MEF1"/>
          <w:color w:val="2E74B5" w:themeColor="accent1" w:themeShade="BF"/>
          <w:sz w:val="28"/>
          <w:szCs w:val="28"/>
        </w:rPr>
      </w:pPr>
      <w:ins w:id="22" w:author="Kem Sereiboth" w:date="2022-09-29T12:39:00Z">
        <w:r w:rsidRPr="00FF23CA">
          <w:rPr>
            <w:rFonts w:ascii="Khmer MEF1" w:hAnsi="Khmer MEF1" w:cs="Khmer MEF1"/>
            <w:color w:val="2E74B5" w:themeColor="accent1" w:themeShade="BF"/>
            <w:sz w:val="28"/>
            <w:szCs w:val="28"/>
            <w:cs/>
          </w:rPr>
          <w:t>ជាតិ សាសនា ព្រះមហាក្សត្រ</w:t>
        </w:r>
      </w:ins>
    </w:p>
    <w:p w14:paraId="52F602EA" w14:textId="44DE72B7" w:rsidR="00C97D39" w:rsidRPr="00E33574" w:rsidRDefault="002151EF">
      <w:pPr>
        <w:spacing w:after="0" w:line="240" w:lineRule="auto"/>
        <w:jc w:val="center"/>
        <w:rPr>
          <w:ins w:id="23" w:author="Kem Sereiboth" w:date="2022-09-19T12:26:00Z"/>
          <w:sz w:val="24"/>
          <w:szCs w:val="24"/>
        </w:rPr>
        <w:pPrChange w:id="24" w:author="User" w:date="2022-09-23T02:31:00Z">
          <w:pPr>
            <w:jc w:val="center"/>
          </w:pPr>
        </w:pPrChange>
      </w:pPr>
      <w:ins w:id="25" w:author="User" w:date="2022-10-04T11:51:00Z">
        <w:r w:rsidRPr="00E33574">
          <w:rPr>
            <w:noProof/>
            <w:sz w:val="24"/>
            <w:szCs w:val="24"/>
            <w:rPrChange w:id="26" w:author="Kem Sereyboth" w:date="2023-07-19T16:59:00Z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5EC6B159" wp14:editId="78229D39">
                  <wp:simplePos x="0" y="0"/>
                  <wp:positionH relativeFrom="column">
                    <wp:posOffset>4262755</wp:posOffset>
                  </wp:positionH>
                  <wp:positionV relativeFrom="paragraph">
                    <wp:posOffset>193675</wp:posOffset>
                  </wp:positionV>
                  <wp:extent cx="1685925" cy="609600"/>
                  <wp:effectExtent l="0" t="0" r="9525" b="0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685925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88F6C2" w14:textId="12B80FDA" w:rsidR="00731B72" w:rsidRPr="005B0AF3" w:rsidRDefault="00731B72">
                              <w:pPr>
                                <w:jc w:val="center"/>
                                <w:rPr>
                                  <w:rFonts w:ascii="Khmer MEF2" w:hAnsi="Khmer MEF2" w:cs="Khmer MEF2"/>
                                  <w:i/>
                                  <w:iCs/>
                                  <w:color w:val="2E74B5" w:themeColor="accent1" w:themeShade="BF"/>
                                  <w:rPrChange w:id="27" w:author="LENOVO" w:date="2022-10-08T09:40:00Z">
                                    <w:rPr/>
                                  </w:rPrChange>
                                </w:rPr>
                                <w:pPrChange w:id="28" w:author="User" w:date="2022-10-04T11:51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EC6B159"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6" type="#_x0000_t202" style="position:absolute;left:0;text-align:left;margin-left:335.65pt;margin-top:15.25pt;width:132.75pt;height:4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" fillcolor="white [3201]" stroked="f" strokeweight=".5pt">
                  <v:textbox>
                    <w:txbxContent>
                      <w:p w14:paraId="3288F6C2" w14:textId="12B80FDA" w:rsidR="00731B72" w:rsidRPr="005B0AF3" w:rsidRDefault="00731B72">
                        <w:pPr>
                          <w:jc w:val="center"/>
                          <w:rPr>
                            <w:rFonts w:ascii="Khmer MEF2" w:hAnsi="Khmer MEF2" w:cs="Khmer MEF2"/>
                            <w:i/>
                            <w:iCs/>
                            <w:color w:val="2E74B5" w:themeColor="accent1" w:themeShade="BF"/>
                            <w:rPrChange w:id="29" w:author="LENOVO" w:date="2022-10-08T09:40:00Z">
                              <w:rPr/>
                            </w:rPrChange>
                          </w:rPr>
                          <w:pPrChange w:id="30" w:author="User" w:date="2022-10-04T11:51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ins w:id="31" w:author="Kem Sereiboth" w:date="2022-09-29T12:39:00Z">
        <w:r w:rsidR="00922339" w:rsidRPr="00E33574">
          <w:rPr>
            <w:rFonts w:ascii="Tacteing" w:hAnsi="Tacteing"/>
            <w:sz w:val="60"/>
            <w:szCs w:val="60"/>
            <w:rPrChange w:id="32" w:author="Kem Sereyboth" w:date="2023-07-19T16:59:00Z">
              <w:rPr>
                <w:rFonts w:ascii="Tacteing" w:hAnsi="Tacteing"/>
                <w:color w:val="2E74B5" w:themeColor="accent1" w:themeShade="BF"/>
                <w:sz w:val="60"/>
                <w:szCs w:val="60"/>
              </w:rPr>
            </w:rPrChange>
          </w:rPr>
          <w:t>3</w:t>
        </w:r>
      </w:ins>
    </w:p>
    <w:p w14:paraId="42DAA48C" w14:textId="42B526F4" w:rsidR="00C97D39" w:rsidRPr="00E33574" w:rsidRDefault="00770F26">
      <w:pPr>
        <w:spacing w:after="0" w:line="240" w:lineRule="auto"/>
        <w:jc w:val="center"/>
        <w:rPr>
          <w:ins w:id="33" w:author="Kem Sereiboth" w:date="2022-09-19T12:26:00Z"/>
          <w:sz w:val="24"/>
          <w:szCs w:val="24"/>
        </w:rPr>
        <w:pPrChange w:id="34" w:author="User" w:date="2022-09-23T02:31:00Z">
          <w:pPr>
            <w:jc w:val="center"/>
          </w:pPr>
        </w:pPrChange>
      </w:pPr>
      <w:ins w:id="35" w:author="User" w:date="2022-09-19T14:05:00Z">
        <w:r w:rsidRPr="00E33574">
          <w:rPr>
            <w:sz w:val="24"/>
            <w:szCs w:val="24"/>
          </w:rPr>
          <w:t xml:space="preserve">  </w:t>
        </w:r>
      </w:ins>
    </w:p>
    <w:p w14:paraId="58E76B05" w14:textId="23125EF2" w:rsidR="00C97D39" w:rsidRPr="00E33574" w:rsidRDefault="005C3437">
      <w:pPr>
        <w:spacing w:after="0" w:line="240" w:lineRule="auto"/>
        <w:jc w:val="center"/>
        <w:rPr>
          <w:ins w:id="36" w:author="Kem Sereiboth" w:date="2022-09-19T12:26:00Z"/>
          <w:sz w:val="24"/>
          <w:szCs w:val="24"/>
        </w:rPr>
        <w:pPrChange w:id="37" w:author="User" w:date="2022-09-23T02:31:00Z">
          <w:pPr>
            <w:jc w:val="center"/>
          </w:pPr>
        </w:pPrChange>
      </w:pPr>
      <w:ins w:id="38" w:author="Kem Sereyboth" w:date="2023-06-20T14:14:00Z">
        <w:del w:id="39" w:author="Sopheak Phorn" w:date="2023-08-25T16:09:00Z">
          <w:r w:rsidRPr="00E33574" w:rsidDel="00EB17DD">
            <w:rPr>
              <w:noProof/>
              <w:sz w:val="24"/>
              <w:szCs w:val="24"/>
              <w:rPrChange w:id="40" w:author="Kem Sereyboth" w:date="2023-07-19T16:59:00Z">
                <w:rPr>
                  <w:noProof/>
                </w:rPr>
              </w:rPrChange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00B5B96" wp14:editId="12D13A04">
                    <wp:simplePos x="0" y="0"/>
                    <wp:positionH relativeFrom="margin">
                      <wp:posOffset>4561256</wp:posOffset>
                    </wp:positionH>
                    <wp:positionV relativeFrom="paragraph">
                      <wp:posOffset>17333</wp:posOffset>
                    </wp:positionV>
                    <wp:extent cx="1685925" cy="1037967"/>
                    <wp:effectExtent l="0" t="0" r="9525" b="0"/>
                    <wp:wrapNone/>
                    <wp:docPr id="1033370532" name="Text Box 10333705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85925" cy="10379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0AC9FC" w14:textId="7B59EFE2" w:rsidR="00731B72" w:rsidRPr="001764B3" w:rsidRDefault="00731B72">
                                <w:pPr>
                                  <w:jc w:val="center"/>
                                  <w:rPr>
                                    <w:rFonts w:ascii="Khmer MEF2" w:hAnsi="Khmer MEF2" w:cs="Khmer MEF2"/>
                                    <w:color w:val="2E74B5" w:themeColor="accent1" w:themeShade="BF"/>
                                    <w:szCs w:val="22"/>
                                    <w:rPrChange w:id="41" w:author="Sopheak Phorn" w:date="2023-08-25T13:23:00Z">
                                      <w:rPr/>
                                    </w:rPrChange>
                                  </w:rPr>
                                  <w:pPrChange w:id="42" w:author="User" w:date="2022-10-04T11:51:00Z">
                                    <w:pPr/>
                                  </w:pPrChange>
                                </w:pPr>
                                <w:ins w:id="43" w:author="User" w:date="2022-10-04T11:51:00Z">
                                  <w:del w:id="44" w:author="Sopheak Phorn" w:date="2023-08-25T16:09:00Z">
                                    <w:r w:rsidRPr="001764B3" w:rsidDel="00EB17DD">
                                      <w:rPr>
                                        <w:rFonts w:ascii="Khmer MEF2" w:hAnsi="Khmer MEF2" w:cs="Khmer MEF2"/>
                                        <w:color w:val="2E74B5" w:themeColor="accent1" w:themeShade="BF"/>
                                        <w:szCs w:val="22"/>
                                        <w:cs/>
                                        <w:rPrChange w:id="45" w:author="Sopheak Phorn" w:date="2023-08-25T13:23:00Z">
                                          <w:rPr>
                                            <w:rFonts w:cs="MoolBoran"/>
                                            <w:cs/>
                                          </w:rPr>
                                        </w:rPrChange>
                                      </w:rPr>
                                      <w:delText>សេចក្ដីព្រាង</w:delText>
                                    </w:r>
                                  </w:del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0B5B96" id="Text Box 1033370532" o:spid="_x0000_s1027" type="#_x0000_t202" style="position:absolute;left:0;text-align:left;margin-left:359.15pt;margin-top:1.35pt;width:132.75pt;height:81.7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" fillcolor="white [3201]" stroked="f" strokeweight=".5pt">
                    <v:textbox>
                      <w:txbxContent>
                        <w:p w14:paraId="220AC9FC" w14:textId="7B59EFE2" w:rsidR="00731B72" w:rsidRPr="001764B3" w:rsidRDefault="00731B72">
                          <w:pPr>
                            <w:jc w:val="center"/>
                            <w:rPr>
                              <w:rFonts w:ascii="Khmer MEF2" w:hAnsi="Khmer MEF2" w:cs="Khmer MEF2"/>
                              <w:color w:val="2E74B5" w:themeColor="accent1" w:themeShade="BF"/>
                              <w:szCs w:val="22"/>
                              <w:rPrChange w:id="46" w:author="Sopheak Phorn" w:date="2023-08-25T13:23:00Z">
                                <w:rPr/>
                              </w:rPrChange>
                            </w:rPr>
                            <w:pPrChange w:id="47" w:author="User" w:date="2022-10-04T11:51:00Z">
                              <w:pPr/>
                            </w:pPrChange>
                          </w:pPr>
                          <w:ins w:id="48" w:author="User" w:date="2022-10-04T11:51:00Z">
                            <w:del w:id="49" w:author="Sopheak Phorn" w:date="2023-08-25T16:09:00Z">
                              <w:r w:rsidRPr="001764B3" w:rsidDel="00EB17DD">
                                <w:rPr>
                                  <w:rFonts w:ascii="Khmer MEF2" w:hAnsi="Khmer MEF2" w:cs="Khmer MEF2"/>
                                  <w:color w:val="2E74B5" w:themeColor="accent1" w:themeShade="BF"/>
                                  <w:szCs w:val="22"/>
                                  <w:cs/>
                                  <w:rPrChange w:id="50" w:author="Sopheak Phorn" w:date="2023-08-25T13:23:00Z">
                                    <w:rPr>
                                      <w:rFonts w:cs="MoolBoran"/>
                                      <w:cs/>
                                    </w:rPr>
                                  </w:rPrChange>
                                </w:rPr>
                                <w:delText>សេចក្ដីព្រាង</w:delText>
                              </w:r>
                            </w:del>
                          </w:ins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del>
      </w:ins>
    </w:p>
    <w:p w14:paraId="410188B1" w14:textId="7136E6E5" w:rsidR="00C97D39" w:rsidRPr="00E33574" w:rsidRDefault="005967BA">
      <w:pPr>
        <w:spacing w:after="0" w:line="240" w:lineRule="auto"/>
        <w:jc w:val="center"/>
        <w:rPr>
          <w:ins w:id="51" w:author="Kem Sereiboth" w:date="2022-09-19T12:26:00Z"/>
          <w:sz w:val="24"/>
          <w:szCs w:val="24"/>
        </w:rPr>
        <w:pPrChange w:id="52" w:author="User" w:date="2022-09-23T02:31:00Z">
          <w:pPr>
            <w:jc w:val="center"/>
          </w:pPr>
        </w:pPrChange>
      </w:pPr>
      <w:ins w:id="53" w:author="Kem Sereiboth" w:date="2022-09-29T12:40:00Z">
        <w:r w:rsidRPr="00E33574">
          <w:rPr>
            <w:rFonts w:ascii="Khmer MEF2" w:hAnsi="Khmer MEF2" w:cs="Khmer MEF2"/>
            <w:noProof/>
            <w:sz w:val="24"/>
            <w:szCs w:val="24"/>
            <w:rPrChange w:id="54" w:author="Kem Sereyboth" w:date="2023-07-19T16:59:00Z">
              <w:rPr>
                <w:noProof/>
              </w:rPr>
            </w:rPrChange>
          </w:rPr>
          <mc:AlternateContent>
            <mc:Choice Requires="wps">
              <w:drawing>
                <wp:anchor distT="45720" distB="45720" distL="114300" distR="114300" simplePos="0" relativeHeight="251664384" behindDoc="0" locked="0" layoutInCell="1" allowOverlap="1" wp14:anchorId="384576EA" wp14:editId="359EB759">
                  <wp:simplePos x="0" y="0"/>
                  <wp:positionH relativeFrom="column">
                    <wp:posOffset>-784225</wp:posOffset>
                  </wp:positionH>
                  <wp:positionV relativeFrom="paragraph">
                    <wp:posOffset>269240</wp:posOffset>
                  </wp:positionV>
                  <wp:extent cx="2828925" cy="1404620"/>
                  <wp:effectExtent l="0" t="0" r="28575" b="23495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28925" cy="14046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66DF6F" w14:textId="77777777" w:rsidR="00731B72" w:rsidRPr="000B00F9" w:rsidRDefault="00731B72" w:rsidP="00922339">
                              <w:pPr>
                                <w:spacing w:after="0" w:line="240" w:lineRule="auto"/>
                                <w:jc w:val="center"/>
                                <w:rPr>
                                  <w:rFonts w:ascii="Khmer MEF2" w:hAnsi="Khmer MEF2" w:cs="Khmer MEF2"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</w:pPr>
                              <w:r w:rsidRPr="000B00F9">
                                <w:rPr>
                                  <w:rFonts w:ascii="Khmer MEF2" w:hAnsi="Khmer MEF2" w:cs="Khmer MEF2" w:hint="cs"/>
                                  <w:color w:val="2E74B5" w:themeColor="accent1" w:themeShade="BF"/>
                                  <w:sz w:val="20"/>
                                  <w:szCs w:val="20"/>
                                  <w:cs/>
                                </w:rPr>
                                <w:t>អាជ្ញាធរសេវាហិរញ្ញវត្ថុ​មិនមែន​ធនាគារ</w:t>
                              </w:r>
                            </w:p>
                            <w:p w14:paraId="04966EE8" w14:textId="77777777" w:rsidR="00731B72" w:rsidRDefault="00731B72" w:rsidP="00922339">
                              <w:pPr>
                                <w:spacing w:after="0" w:line="240" w:lineRule="auto"/>
                                <w:jc w:val="center"/>
                                <w:rPr>
                                  <w:rFonts w:ascii="Khmer MEF2" w:hAnsi="Khmer MEF2" w:cs="Khmer MEF2"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</w:pPr>
                              <w:r w:rsidRPr="000B00F9">
                                <w:rPr>
                                  <w:rFonts w:ascii="Khmer MEF2" w:hAnsi="Khmer MEF2" w:cs="Khmer MEF2" w:hint="cs"/>
                                  <w:color w:val="2E74B5" w:themeColor="accent1" w:themeShade="BF"/>
                                  <w:sz w:val="20"/>
                                  <w:szCs w:val="20"/>
                                  <w:cs/>
                                </w:rPr>
                                <w:t>អង្គភាព​សវនកម្ម​ផ្ទៃក្នុង</w:t>
                              </w:r>
                            </w:p>
                            <w:p w14:paraId="1A297BFF" w14:textId="77777777" w:rsidR="00731B72" w:rsidRPr="000B00F9" w:rsidRDefault="00731B72" w:rsidP="00922339">
                              <w:pPr>
                                <w:spacing w:after="0" w:line="240" w:lineRule="auto"/>
                                <w:jc w:val="center"/>
                                <w:rPr>
                                  <w:cs/>
                                </w:rPr>
                              </w:pPr>
                              <w:r w:rsidRPr="000B00F9">
                                <w:rPr>
                                  <w:rFonts w:ascii="Khmer MEF1" w:hAnsi="Khmer MEF1" w:cs="Khmer MEF1"/>
                                  <w:color w:val="2E74B5" w:themeColor="accent1" w:themeShade="BF"/>
                                  <w:sz w:val="20"/>
                                  <w:szCs w:val="20"/>
                                  <w:cs/>
                                </w:rPr>
                                <w:t>លេខ</w:t>
                              </w:r>
                              <w:r>
                                <w:rPr>
                                  <w:rFonts w:ascii="Khmer MEF1" w:hAnsi="Khmer MEF1" w:cs="Khmer MEF1"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Khmer MEF1" w:hAnsi="Khmer MEF1" w:cs="Khmer MEF1" w:hint="cs"/>
                                  <w:color w:val="2E74B5" w:themeColor="accent1" w:themeShade="BF"/>
                                  <w:sz w:val="20"/>
                                  <w:szCs w:val="20"/>
                                  <w:cs/>
                                </w:rPr>
                                <w:t>......................អ.ស.ផ.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84576EA" id="Text Box 2" o:spid="_x0000_s1028" type="#_x0000_t202" style="position:absolute;left:0;text-align:left;margin-left:-61.75pt;margin-top:21.2pt;width:222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" fillcolor="white [3212]" strokecolor="white [3212]">
                  <v:textbox style="mso-fit-shape-to-text:t">
                    <w:txbxContent>
                      <w:p w14:paraId="0B66DF6F" w14:textId="77777777" w:rsidR="00731B72" w:rsidRPr="000B00F9" w:rsidRDefault="00731B72" w:rsidP="00922339">
                        <w:pPr>
                          <w:spacing w:after="0" w:line="240" w:lineRule="auto"/>
                          <w:jc w:val="center"/>
                          <w:rPr>
                            <w:rFonts w:ascii="Khmer MEF2" w:hAnsi="Khmer MEF2" w:cs="Khmer MEF2"/>
                            <w:color w:val="2E74B5" w:themeColor="accent1" w:themeShade="BF"/>
                            <w:sz w:val="20"/>
                            <w:szCs w:val="20"/>
                          </w:rPr>
                        </w:pPr>
                        <w:r w:rsidRPr="000B00F9">
                          <w:rPr>
                            <w:rFonts w:ascii="Khmer MEF2" w:hAnsi="Khmer MEF2" w:cs="Khmer MEF2" w:hint="cs"/>
                            <w:color w:val="2E74B5" w:themeColor="accent1" w:themeShade="BF"/>
                            <w:sz w:val="20"/>
                            <w:szCs w:val="20"/>
                            <w:cs/>
                          </w:rPr>
                          <w:t>អាជ្ញាធរសេវាហិរញ្ញវត្ថុ​មិនមែន​ធនាគារ</w:t>
                        </w:r>
                      </w:p>
                      <w:p w14:paraId="04966EE8" w14:textId="77777777" w:rsidR="00731B72" w:rsidRDefault="00731B72" w:rsidP="00922339">
                        <w:pPr>
                          <w:spacing w:after="0" w:line="240" w:lineRule="auto"/>
                          <w:jc w:val="center"/>
                          <w:rPr>
                            <w:rFonts w:ascii="Khmer MEF2" w:hAnsi="Khmer MEF2" w:cs="Khmer MEF2"/>
                            <w:color w:val="2E74B5" w:themeColor="accent1" w:themeShade="BF"/>
                            <w:sz w:val="20"/>
                            <w:szCs w:val="20"/>
                          </w:rPr>
                        </w:pPr>
                        <w:r w:rsidRPr="000B00F9">
                          <w:rPr>
                            <w:rFonts w:ascii="Khmer MEF2" w:hAnsi="Khmer MEF2" w:cs="Khmer MEF2" w:hint="cs"/>
                            <w:color w:val="2E74B5" w:themeColor="accent1" w:themeShade="BF"/>
                            <w:sz w:val="20"/>
                            <w:szCs w:val="20"/>
                            <w:cs/>
                          </w:rPr>
                          <w:t>អង្គភាព​សវនកម្ម​ផ្ទៃក្នុង</w:t>
                        </w:r>
                      </w:p>
                      <w:p w14:paraId="1A297BFF" w14:textId="77777777" w:rsidR="00731B72" w:rsidRPr="000B00F9" w:rsidRDefault="00731B72" w:rsidP="00922339">
                        <w:pPr>
                          <w:spacing w:after="0" w:line="240" w:lineRule="auto"/>
                          <w:jc w:val="center"/>
                          <w:rPr>
                            <w:cs/>
                          </w:rPr>
                        </w:pPr>
                        <w:r w:rsidRPr="000B00F9">
                          <w:rPr>
                            <w:rFonts w:ascii="Khmer MEF1" w:hAnsi="Khmer MEF1" w:cs="Khmer MEF1"/>
                            <w:color w:val="2E74B5" w:themeColor="accent1" w:themeShade="BF"/>
                            <w:sz w:val="20"/>
                            <w:szCs w:val="20"/>
                            <w:cs/>
                          </w:rPr>
                          <w:t>លេខ</w:t>
                        </w:r>
                        <w:r>
                          <w:rPr>
                            <w:rFonts w:ascii="Khmer MEF1" w:hAnsi="Khmer MEF1" w:cs="Khmer MEF1"/>
                            <w:color w:val="2E74B5" w:themeColor="accent1" w:themeShade="BF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Khmer MEF1" w:hAnsi="Khmer MEF1" w:cs="Khmer MEF1" w:hint="cs"/>
                            <w:color w:val="2E74B5" w:themeColor="accent1" w:themeShade="BF"/>
                            <w:sz w:val="20"/>
                            <w:szCs w:val="20"/>
                            <w:cs/>
                          </w:rPr>
                          <w:t>......................អ.ស.ផ.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</w:p>
    <w:p w14:paraId="72E5BB06" w14:textId="05BAFADF" w:rsidR="00C97D39" w:rsidRPr="00E33574" w:rsidRDefault="00C97D39">
      <w:pPr>
        <w:spacing w:after="0" w:line="240" w:lineRule="auto"/>
        <w:jc w:val="center"/>
        <w:rPr>
          <w:ins w:id="55" w:author="Kem Sereiboth" w:date="2022-09-19T12:26:00Z"/>
          <w:sz w:val="24"/>
          <w:szCs w:val="24"/>
        </w:rPr>
        <w:pPrChange w:id="56" w:author="User" w:date="2022-09-23T02:31:00Z">
          <w:pPr>
            <w:jc w:val="center"/>
          </w:pPr>
        </w:pPrChange>
      </w:pPr>
    </w:p>
    <w:p w14:paraId="1A187193" w14:textId="74E66FF6" w:rsidR="00922339" w:rsidRPr="00E33574" w:rsidRDefault="00922339">
      <w:pPr>
        <w:spacing w:after="0" w:line="240" w:lineRule="auto"/>
        <w:jc w:val="center"/>
        <w:rPr>
          <w:ins w:id="57" w:author="Kem Sereiboth" w:date="2022-09-29T12:40:00Z"/>
          <w:sz w:val="24"/>
          <w:szCs w:val="24"/>
        </w:rPr>
        <w:pPrChange w:id="58" w:author="User" w:date="2022-09-23T02:31:00Z">
          <w:pPr>
            <w:jc w:val="center"/>
          </w:pPr>
        </w:pPrChange>
      </w:pPr>
    </w:p>
    <w:p w14:paraId="36C9D152" w14:textId="70D76024" w:rsidR="00922339" w:rsidRPr="00E33574" w:rsidRDefault="00922339">
      <w:pPr>
        <w:spacing w:after="0" w:line="240" w:lineRule="auto"/>
        <w:jc w:val="center"/>
        <w:rPr>
          <w:ins w:id="59" w:author="Kem Sereiboth" w:date="2022-09-29T12:40:00Z"/>
          <w:sz w:val="24"/>
          <w:szCs w:val="24"/>
        </w:rPr>
        <w:pPrChange w:id="60" w:author="User" w:date="2022-09-23T02:31:00Z">
          <w:pPr>
            <w:jc w:val="center"/>
          </w:pPr>
        </w:pPrChange>
      </w:pPr>
    </w:p>
    <w:p w14:paraId="7770041D" w14:textId="77777777" w:rsidR="00922339" w:rsidRPr="00E33574" w:rsidRDefault="00922339">
      <w:pPr>
        <w:spacing w:after="0" w:line="240" w:lineRule="auto"/>
        <w:jc w:val="center"/>
        <w:rPr>
          <w:ins w:id="61" w:author="Kem Sereiboth" w:date="2022-09-29T12:40:00Z"/>
          <w:sz w:val="24"/>
          <w:szCs w:val="24"/>
        </w:rPr>
        <w:pPrChange w:id="62" w:author="User" w:date="2022-09-23T02:31:00Z">
          <w:pPr>
            <w:jc w:val="center"/>
          </w:pPr>
        </w:pPrChange>
      </w:pPr>
    </w:p>
    <w:p w14:paraId="7244D561" w14:textId="2C0245F4" w:rsidR="00C97D39" w:rsidRPr="00E33574" w:rsidRDefault="00C97D39">
      <w:pPr>
        <w:spacing w:after="0" w:line="240" w:lineRule="auto"/>
        <w:jc w:val="center"/>
        <w:rPr>
          <w:ins w:id="63" w:author="Kem Sereiboth" w:date="2022-09-29T12:41:00Z"/>
          <w:sz w:val="24"/>
          <w:szCs w:val="24"/>
        </w:rPr>
        <w:pPrChange w:id="64" w:author="User" w:date="2022-09-23T02:31:00Z">
          <w:pPr>
            <w:jc w:val="center"/>
          </w:pPr>
        </w:pPrChange>
      </w:pPr>
    </w:p>
    <w:p w14:paraId="300EFB37" w14:textId="77777777" w:rsidR="00922339" w:rsidRPr="00E33574" w:rsidRDefault="00922339">
      <w:pPr>
        <w:spacing w:after="0" w:line="240" w:lineRule="auto"/>
        <w:jc w:val="center"/>
        <w:rPr>
          <w:ins w:id="65" w:author="Kem Sereiboth" w:date="2022-09-29T12:41:00Z"/>
          <w:sz w:val="24"/>
          <w:szCs w:val="24"/>
        </w:rPr>
        <w:pPrChange w:id="66" w:author="User" w:date="2022-09-23T02:31:00Z">
          <w:pPr>
            <w:jc w:val="center"/>
          </w:pPr>
        </w:pPrChange>
      </w:pPr>
    </w:p>
    <w:p w14:paraId="49C83596" w14:textId="77777777" w:rsidR="00922339" w:rsidRPr="00E33574" w:rsidRDefault="00922339">
      <w:pPr>
        <w:spacing w:after="0" w:line="240" w:lineRule="auto"/>
        <w:jc w:val="center"/>
        <w:rPr>
          <w:ins w:id="67" w:author="Kem Sereiboth" w:date="2022-09-29T12:41:00Z"/>
          <w:sz w:val="24"/>
          <w:szCs w:val="24"/>
        </w:rPr>
        <w:pPrChange w:id="68" w:author="User" w:date="2022-09-23T02:31:00Z">
          <w:pPr>
            <w:jc w:val="center"/>
          </w:pPr>
        </w:pPrChange>
      </w:pPr>
    </w:p>
    <w:p w14:paraId="20BC95B5" w14:textId="77777777" w:rsidR="00922339" w:rsidRPr="00E33574" w:rsidRDefault="00922339">
      <w:pPr>
        <w:spacing w:after="0" w:line="240" w:lineRule="auto"/>
        <w:jc w:val="center"/>
        <w:rPr>
          <w:ins w:id="69" w:author="Kem Sereiboth" w:date="2022-09-29T12:41:00Z"/>
          <w:sz w:val="24"/>
          <w:szCs w:val="24"/>
        </w:rPr>
        <w:pPrChange w:id="70" w:author="User" w:date="2022-09-23T02:31:00Z">
          <w:pPr>
            <w:jc w:val="center"/>
          </w:pPr>
        </w:pPrChange>
      </w:pPr>
    </w:p>
    <w:p w14:paraId="7DC80EE7" w14:textId="77777777" w:rsidR="00922339" w:rsidRPr="00E33574" w:rsidRDefault="00922339">
      <w:pPr>
        <w:spacing w:after="0" w:line="240" w:lineRule="auto"/>
        <w:jc w:val="center"/>
        <w:rPr>
          <w:ins w:id="71" w:author="Kem Sereiboth" w:date="2022-09-29T12:41:00Z"/>
          <w:sz w:val="24"/>
          <w:szCs w:val="24"/>
        </w:rPr>
        <w:pPrChange w:id="72" w:author="User" w:date="2022-09-23T02:31:00Z">
          <w:pPr>
            <w:jc w:val="center"/>
          </w:pPr>
        </w:pPrChange>
      </w:pPr>
    </w:p>
    <w:p w14:paraId="7EF09F10" w14:textId="77777777" w:rsidR="00922339" w:rsidRPr="00E33574" w:rsidRDefault="00922339">
      <w:pPr>
        <w:spacing w:after="0" w:line="240" w:lineRule="auto"/>
        <w:jc w:val="center"/>
        <w:rPr>
          <w:ins w:id="73" w:author="Kem Sereiboth" w:date="2022-09-29T12:41:00Z"/>
          <w:sz w:val="24"/>
          <w:szCs w:val="24"/>
        </w:rPr>
        <w:pPrChange w:id="74" w:author="User" w:date="2022-09-23T02:31:00Z">
          <w:pPr>
            <w:jc w:val="center"/>
          </w:pPr>
        </w:pPrChange>
      </w:pPr>
    </w:p>
    <w:p w14:paraId="70131F6C" w14:textId="77777777" w:rsidR="00922339" w:rsidRPr="00E33574" w:rsidRDefault="00922339">
      <w:pPr>
        <w:spacing w:after="0" w:line="240" w:lineRule="auto"/>
        <w:jc w:val="center"/>
        <w:rPr>
          <w:ins w:id="75" w:author="Kem Sereiboth" w:date="2022-09-29T12:41:00Z"/>
          <w:sz w:val="24"/>
          <w:szCs w:val="24"/>
        </w:rPr>
        <w:pPrChange w:id="76" w:author="User" w:date="2022-09-23T02:31:00Z">
          <w:pPr>
            <w:jc w:val="center"/>
          </w:pPr>
        </w:pPrChange>
      </w:pPr>
    </w:p>
    <w:p w14:paraId="28A960C1" w14:textId="77777777" w:rsidR="00922339" w:rsidRDefault="00922339">
      <w:pPr>
        <w:spacing w:after="0" w:line="240" w:lineRule="auto"/>
        <w:jc w:val="center"/>
        <w:rPr>
          <w:ins w:id="77" w:author="Sopheak Phorn" w:date="2023-08-03T16:32:00Z"/>
          <w:sz w:val="24"/>
          <w:szCs w:val="24"/>
        </w:rPr>
      </w:pPr>
    </w:p>
    <w:p w14:paraId="1341F6CA" w14:textId="77777777" w:rsidR="00B96066" w:rsidRPr="00E33574" w:rsidRDefault="00B96066">
      <w:pPr>
        <w:spacing w:after="0" w:line="240" w:lineRule="auto"/>
        <w:jc w:val="center"/>
        <w:rPr>
          <w:ins w:id="78" w:author="Kem Sereiboth" w:date="2022-09-19T12:26:00Z"/>
          <w:sz w:val="24"/>
          <w:szCs w:val="24"/>
          <w:cs/>
        </w:rPr>
        <w:pPrChange w:id="79" w:author="User" w:date="2022-09-23T02:31:00Z">
          <w:pPr>
            <w:jc w:val="center"/>
          </w:pPr>
        </w:pPrChange>
      </w:pPr>
    </w:p>
    <w:p w14:paraId="55BAE259" w14:textId="77777777" w:rsidR="00C97D39" w:rsidRPr="00E33574" w:rsidRDefault="00C97D39">
      <w:pPr>
        <w:spacing w:after="0" w:line="240" w:lineRule="auto"/>
        <w:jc w:val="center"/>
        <w:rPr>
          <w:ins w:id="80" w:author="Kem Sereiboth" w:date="2022-09-19T12:26:00Z"/>
          <w:sz w:val="24"/>
          <w:szCs w:val="24"/>
        </w:rPr>
        <w:pPrChange w:id="81" w:author="User" w:date="2022-09-23T02:31:00Z">
          <w:pPr>
            <w:jc w:val="center"/>
          </w:pPr>
        </w:pPrChange>
      </w:pPr>
    </w:p>
    <w:p w14:paraId="3E494047" w14:textId="63C0DEDF" w:rsidR="00C97D39" w:rsidRPr="00E33574" w:rsidDel="00B771BB" w:rsidRDefault="00C97D39">
      <w:pPr>
        <w:spacing w:after="0" w:line="240" w:lineRule="auto"/>
        <w:jc w:val="center"/>
        <w:rPr>
          <w:ins w:id="82" w:author="Kem Sereiboth" w:date="2022-09-19T13:10:00Z"/>
          <w:del w:id="83" w:author="User" w:date="2022-09-28T08:56:00Z"/>
          <w:rFonts w:ascii="Khmer MEF2" w:hAnsi="Khmer MEF2" w:cs="Khmer MEF2"/>
          <w:sz w:val="44"/>
          <w:szCs w:val="44"/>
        </w:rPr>
        <w:pPrChange w:id="84" w:author="User" w:date="2022-09-23T02:31:00Z">
          <w:pPr>
            <w:jc w:val="center"/>
          </w:pPr>
        </w:pPrChange>
      </w:pPr>
      <w:ins w:id="85" w:author="Kem Sereiboth" w:date="2022-09-19T12:27:00Z">
        <w:del w:id="86" w:author="User" w:date="2022-09-28T08:56:00Z">
          <w:r w:rsidRPr="00E33574" w:rsidDel="00B771BB">
            <w:rPr>
              <w:rFonts w:ascii="Khmer MEF2" w:hAnsi="Khmer MEF2" w:cs="Khmer MEF2"/>
              <w:sz w:val="44"/>
              <w:szCs w:val="44"/>
              <w:cs/>
              <w:rPrChange w:id="87" w:author="Kem Sereyboth" w:date="2023-07-19T16:59:00Z">
                <w:rPr>
                  <w:rFonts w:cs="MoolBoran"/>
                  <w:sz w:val="24"/>
                  <w:szCs w:val="24"/>
                  <w:cs/>
                </w:rPr>
              </w:rPrChange>
            </w:rPr>
            <w:delText>សេចក្តីព្រាង</w:delText>
          </w:r>
        </w:del>
      </w:ins>
    </w:p>
    <w:p w14:paraId="224E8D3B" w14:textId="3217D6FB" w:rsidR="00D96000" w:rsidRPr="00E33574" w:rsidDel="00B771BB" w:rsidRDefault="00D96000">
      <w:pPr>
        <w:spacing w:after="0" w:line="240" w:lineRule="auto"/>
        <w:jc w:val="center"/>
        <w:rPr>
          <w:ins w:id="88" w:author="Kem Sereiboth" w:date="2022-09-19T12:26:00Z"/>
          <w:del w:id="89" w:author="User" w:date="2022-09-28T08:56:00Z"/>
          <w:rFonts w:ascii="Khmer MEF2" w:hAnsi="Khmer MEF2" w:cs="Khmer MEF2"/>
          <w:sz w:val="44"/>
          <w:szCs w:val="44"/>
          <w:rPrChange w:id="90" w:author="Kem Sereyboth" w:date="2023-07-19T16:59:00Z">
            <w:rPr>
              <w:ins w:id="91" w:author="Kem Sereiboth" w:date="2022-09-19T12:26:00Z"/>
              <w:del w:id="92" w:author="User" w:date="2022-09-28T08:56:00Z"/>
              <w:sz w:val="24"/>
              <w:szCs w:val="24"/>
            </w:rPr>
          </w:rPrChange>
        </w:rPr>
        <w:pPrChange w:id="93" w:author="User" w:date="2022-09-23T02:31:00Z">
          <w:pPr>
            <w:jc w:val="center"/>
          </w:pPr>
        </w:pPrChange>
      </w:pPr>
      <w:ins w:id="94" w:author="Kem Sereiboth" w:date="2022-09-19T13:10:00Z">
        <w:del w:id="95" w:author="User" w:date="2022-09-28T08:56:00Z">
          <w:r w:rsidRPr="00E33574" w:rsidDel="00B771BB">
            <w:rPr>
              <w:rFonts w:ascii="Khmer MEF2" w:hAnsi="Khmer MEF2" w:cs="Khmer MEF2"/>
              <w:sz w:val="44"/>
              <w:szCs w:val="44"/>
              <w:cs/>
            </w:rPr>
            <w:delText>ស្តីពី</w:delText>
          </w:r>
        </w:del>
      </w:ins>
    </w:p>
    <w:p w14:paraId="0E861E1A" w14:textId="7B4F1F12" w:rsidR="00B771BB" w:rsidRPr="00FF23CA" w:rsidRDefault="00C97D39" w:rsidP="00627928">
      <w:pPr>
        <w:spacing w:after="0" w:line="240" w:lineRule="auto"/>
        <w:jc w:val="center"/>
        <w:rPr>
          <w:ins w:id="96" w:author="User" w:date="2022-09-28T08:56:00Z"/>
          <w:rFonts w:ascii="Khmer MEF2" w:hAnsi="Khmer MEF2" w:cs="Khmer MEF2"/>
          <w:color w:val="2E74B5" w:themeColor="accent1" w:themeShade="BF"/>
          <w:sz w:val="44"/>
          <w:szCs w:val="44"/>
          <w:rPrChange w:id="97" w:author="Sopheak Phorn" w:date="2023-08-04T12:08:00Z">
            <w:rPr>
              <w:ins w:id="98" w:author="User" w:date="2022-09-28T08:56:00Z"/>
              <w:rFonts w:ascii="Khmer MEF2" w:hAnsi="Khmer MEF2" w:cs="Khmer MEF2"/>
              <w:sz w:val="44"/>
              <w:szCs w:val="44"/>
            </w:rPr>
          </w:rPrChange>
        </w:rPr>
      </w:pPr>
      <w:ins w:id="99" w:author="Kem Sereiboth" w:date="2022-09-19T12:26:00Z">
        <w:r w:rsidRPr="00FF23CA">
          <w:rPr>
            <w:rFonts w:ascii="Khmer MEF2" w:hAnsi="Khmer MEF2" w:cs="Khmer MEF2"/>
            <w:color w:val="2E74B5" w:themeColor="accent1" w:themeShade="BF"/>
            <w:sz w:val="44"/>
            <w:szCs w:val="44"/>
            <w:cs/>
            <w:rPrChange w:id="100" w:author="Sopheak Phorn" w:date="2023-08-04T12:08:00Z">
              <w:rPr>
                <w:rFonts w:cs="MoolBoran"/>
                <w:sz w:val="24"/>
                <w:szCs w:val="24"/>
                <w:cs/>
              </w:rPr>
            </w:rPrChange>
          </w:rPr>
          <w:t>របាយការណ៍សវនកម្ម</w:t>
        </w:r>
        <w:del w:id="101" w:author="Kem Sereyboth" w:date="2023-06-20T14:15:00Z">
          <w:r w:rsidRPr="00FF23CA" w:rsidDel="005C3437">
            <w:rPr>
              <w:rFonts w:ascii="Khmer MEF2" w:hAnsi="Khmer MEF2" w:cs="Khmer MEF2"/>
              <w:color w:val="2E74B5" w:themeColor="accent1" w:themeShade="BF"/>
              <w:sz w:val="44"/>
              <w:szCs w:val="44"/>
              <w:cs/>
              <w:rPrChange w:id="102" w:author="Sopheak Phorn" w:date="2023-08-04T12:08:00Z">
                <w:rPr>
                  <w:rFonts w:cs="MoolBoran"/>
                  <w:sz w:val="24"/>
                  <w:szCs w:val="24"/>
                  <w:cs/>
                </w:rPr>
              </w:rPrChange>
            </w:rPr>
            <w:delText>អនុ</w:delText>
          </w:r>
        </w:del>
        <w:del w:id="103" w:author="Kem Sereyboth" w:date="2023-06-20T14:16:00Z">
          <w:r w:rsidRPr="00FF23CA" w:rsidDel="005C3437">
            <w:rPr>
              <w:rFonts w:ascii="Khmer MEF2" w:hAnsi="Khmer MEF2" w:cs="Khmer MEF2"/>
              <w:color w:val="2E74B5" w:themeColor="accent1" w:themeShade="BF"/>
              <w:sz w:val="44"/>
              <w:szCs w:val="44"/>
              <w:cs/>
              <w:rPrChange w:id="104" w:author="Sopheak Phorn" w:date="2023-08-04T12:08:00Z">
                <w:rPr>
                  <w:rFonts w:cs="MoolBoran"/>
                  <w:sz w:val="24"/>
                  <w:szCs w:val="24"/>
                  <w:cs/>
                </w:rPr>
              </w:rPrChange>
            </w:rPr>
            <w:delText>លោមភាព</w:delText>
          </w:r>
        </w:del>
      </w:ins>
      <w:ins w:id="105" w:author="Kem Sereyboth" w:date="2023-07-19T16:59:00Z">
        <w:del w:id="106" w:author="Sopheak Phorn" w:date="2023-08-25T16:59:00Z">
          <w:r w:rsidR="00E33574" w:rsidRPr="00FF23CA" w:rsidDel="00AA5B49">
            <w:rPr>
              <w:rFonts w:ascii="Khmer MEF2" w:hAnsi="Khmer MEF2" w:cs="Khmer MEF2"/>
              <w:color w:val="2E74B5" w:themeColor="accent1" w:themeShade="BF"/>
              <w:sz w:val="44"/>
              <w:szCs w:val="44"/>
              <w:cs/>
              <w:rPrChange w:id="107" w:author="Sopheak Phorn" w:date="2023-08-04T12:08:00Z">
                <w:rPr>
                  <w:rFonts w:ascii="Khmer MEF2" w:hAnsi="Khmer MEF2" w:cs="Khmer MEF2"/>
                  <w:sz w:val="40"/>
                  <w:szCs w:val="40"/>
                  <w:cs/>
                </w:rPr>
              </w:rPrChange>
            </w:rPr>
            <w:delText>ឆ្នាំ</w:delText>
          </w:r>
        </w:del>
      </w:ins>
      <w:ins w:id="108" w:author="Kem Sereyboth" w:date="2023-07-19T17:00:00Z">
        <w:del w:id="109" w:author="Sopheak Phorn" w:date="2023-08-25T16:59:00Z">
          <w:r w:rsidR="00E33574" w:rsidRPr="00FF23CA" w:rsidDel="00AA5B49">
            <w:rPr>
              <w:rFonts w:ascii="Khmer MEF2" w:hAnsi="Khmer MEF2" w:cs="Khmer MEF2"/>
              <w:color w:val="2E74B5" w:themeColor="accent1" w:themeShade="BF"/>
              <w:sz w:val="44"/>
              <w:szCs w:val="44"/>
              <w:cs/>
              <w:rPrChange w:id="110" w:author="Sopheak Phorn" w:date="2023-08-04T12:08:00Z">
                <w:rPr>
                  <w:rFonts w:ascii="Khmer MEF2" w:hAnsi="Khmer MEF2" w:cs="Khmer MEF2"/>
                  <w:sz w:val="40"/>
                  <w:szCs w:val="40"/>
                  <w:cs/>
                </w:rPr>
              </w:rPrChange>
            </w:rPr>
            <w:delText>២០២៣</w:delText>
          </w:r>
        </w:del>
      </w:ins>
    </w:p>
    <w:p w14:paraId="2858600C" w14:textId="171FC3B1" w:rsidR="00C97D39" w:rsidDel="00AA5B49" w:rsidRDefault="006E6058" w:rsidP="00627928">
      <w:pPr>
        <w:spacing w:after="0" w:line="240" w:lineRule="auto"/>
        <w:jc w:val="center"/>
        <w:rPr>
          <w:del w:id="111" w:author="Sopheak Phorn" w:date="2023-07-28T09:14:00Z"/>
          <w:rFonts w:ascii="Khmer MEF2" w:hAnsi="Khmer MEF2" w:cs="Khmer MEF2"/>
          <w:sz w:val="40"/>
          <w:szCs w:val="40"/>
        </w:rPr>
      </w:pPr>
      <w:ins w:id="112" w:author="Sopheak Phorn" w:date="2023-07-28T09:14:00Z">
        <w:r w:rsidRPr="00FF23CA">
          <w:rPr>
            <w:rFonts w:ascii="Khmer MEF2" w:hAnsi="Khmer MEF2" w:cs="Khmer MEF2"/>
            <w:color w:val="2E74B5" w:themeColor="accent1" w:themeShade="BF"/>
            <w:sz w:val="44"/>
            <w:szCs w:val="44"/>
            <w:cs/>
            <w:rPrChange w:id="113" w:author="Sopheak Phorn" w:date="2023-08-04T12:08:00Z">
              <w:rPr>
                <w:rFonts w:ascii="Khmer MEF2" w:hAnsi="Khmer MEF2" w:cs="Khmer MEF2"/>
                <w:sz w:val="40"/>
                <w:szCs w:val="40"/>
                <w:cs/>
              </w:rPr>
            </w:rPrChange>
          </w:rPr>
          <w:t>នៅនិយ័តករគណនេយ្យនិងសវនកម្ម</w:t>
        </w:r>
        <w:r w:rsidRPr="006E6058">
          <w:rPr>
            <w:rFonts w:ascii="Khmer MEF2" w:hAnsi="Khmer MEF2" w:cs="Khmer MEF2"/>
            <w:sz w:val="40"/>
            <w:szCs w:val="40"/>
            <w:cs/>
          </w:rPr>
          <w:t xml:space="preserve"> </w:t>
        </w:r>
      </w:ins>
      <w:ins w:id="114" w:author="Uon Rithy" w:date="2022-09-22T07:27:00Z">
        <w:del w:id="115" w:author="Sopheak Phorn" w:date="2023-07-28T09:14:00Z">
          <w:r w:rsidR="002D7952" w:rsidRPr="00E33574" w:rsidDel="006E6058">
            <w:rPr>
              <w:rFonts w:ascii="Khmer MEF2" w:hAnsi="Khmer MEF2" w:cs="Khmer MEF2"/>
              <w:sz w:val="40"/>
              <w:szCs w:val="40"/>
              <w:cs/>
              <w:rPrChange w:id="116" w:author="Kem Sereyboth" w:date="2023-07-19T16:59:00Z">
                <w:rPr>
                  <w:rFonts w:ascii="Khmer MEF2" w:hAnsi="Khmer MEF2" w:cs="Khmer MEF2"/>
                  <w:color w:val="FF0000"/>
                  <w:sz w:val="44"/>
                  <w:szCs w:val="44"/>
                  <w:cs/>
                </w:rPr>
              </w:rPrChange>
            </w:rPr>
            <w:delText>នៅ</w:delText>
          </w:r>
        </w:del>
      </w:ins>
    </w:p>
    <w:p w14:paraId="78E7AA08" w14:textId="77777777" w:rsidR="00AA5B49" w:rsidRDefault="00AA5B49" w:rsidP="00627928">
      <w:pPr>
        <w:spacing w:after="0" w:line="240" w:lineRule="auto"/>
        <w:jc w:val="center"/>
        <w:rPr>
          <w:ins w:id="117" w:author="Sopheak Phorn" w:date="2023-08-25T16:59:00Z"/>
          <w:rFonts w:ascii="Khmer MEF2" w:hAnsi="Khmer MEF2" w:cs="Khmer MEF2"/>
          <w:sz w:val="40"/>
          <w:szCs w:val="40"/>
        </w:rPr>
      </w:pPr>
    </w:p>
    <w:p w14:paraId="2F752E64" w14:textId="47FAD8B2" w:rsidR="002D7952" w:rsidRPr="00E33574" w:rsidDel="006E6058" w:rsidRDefault="00627928" w:rsidP="00627928">
      <w:pPr>
        <w:spacing w:after="0" w:line="240" w:lineRule="auto"/>
        <w:jc w:val="center"/>
        <w:rPr>
          <w:ins w:id="118" w:author="Uon Rithy" w:date="2022-09-22T07:29:00Z"/>
          <w:del w:id="119" w:author="Sopheak Phorn" w:date="2023-07-28T09:14:00Z"/>
          <w:rFonts w:ascii="Khmer MEF2" w:hAnsi="Khmer MEF2" w:cs="Khmer MEF2"/>
          <w:sz w:val="40"/>
          <w:szCs w:val="40"/>
          <w:lang w:val="ca-ES"/>
          <w:rPrChange w:id="120" w:author="Kem Sereyboth" w:date="2023-07-19T16:59:00Z">
            <w:rPr>
              <w:ins w:id="121" w:author="Uon Rithy" w:date="2022-09-22T07:29:00Z"/>
              <w:del w:id="122" w:author="Sopheak Phorn" w:date="2023-07-28T09:14:00Z"/>
              <w:rFonts w:ascii="Khmer MEF2" w:hAnsi="Khmer MEF2" w:cs="Khmer MEF2"/>
              <w:color w:val="FF0000"/>
              <w:sz w:val="44"/>
              <w:szCs w:val="44"/>
            </w:rPr>
          </w:rPrChange>
        </w:rPr>
      </w:pPr>
      <w:ins w:id="123" w:author="Sopheak Phorn" w:date="2023-08-25T17:00:00Z">
        <w:r w:rsidRPr="00627928">
          <w:rPr>
            <w:rFonts w:ascii="Khmer MEF2" w:hAnsi="Khmer MEF2" w:cs="Khmer MEF2"/>
            <w:color w:val="2E74B5" w:themeColor="accent1" w:themeShade="BF"/>
            <w:sz w:val="44"/>
            <w:szCs w:val="44"/>
            <w:cs/>
            <w:rPrChange w:id="124" w:author="Sopheak Phorn" w:date="2023-08-25T17:00:00Z">
              <w:rPr>
                <w:rFonts w:ascii="Khmer MEF1" w:hAnsi="Khmer MEF1" w:cs="Khmer MEF1"/>
                <w:spacing w:val="-2"/>
                <w:cs/>
              </w:rPr>
            </w:rPrChange>
          </w:rPr>
          <w:t>នៃអាជ្ញាធរសេវាហិរញ្ញវត្ថុមិនមែនធនាគារ</w:t>
        </w:r>
        <w:r w:rsidRPr="00E13F32">
          <w:rPr>
            <w:rFonts w:ascii="Khmer MEF1" w:hAnsi="Khmer MEF1" w:cs="Khmer MEF1"/>
            <w:spacing w:val="-2"/>
            <w:cs/>
          </w:rPr>
          <w:t xml:space="preserve"> </w:t>
        </w:r>
      </w:ins>
      <w:ins w:id="125" w:author="Uon Rithy" w:date="2022-09-22T07:27:00Z">
        <w:del w:id="126" w:author="Sopheak Phorn" w:date="2023-07-28T09:14:00Z">
          <w:r w:rsidR="002D7952" w:rsidRPr="00E33574" w:rsidDel="006E6058">
            <w:rPr>
              <w:rFonts w:ascii="Khmer MEF2" w:hAnsi="Khmer MEF2" w:cs="Khmer MEF2"/>
              <w:sz w:val="40"/>
              <w:szCs w:val="40"/>
              <w:cs/>
              <w:rPrChange w:id="127" w:author="Kem Sereyboth" w:date="2023-07-19T16:59:00Z">
                <w:rPr>
                  <w:rFonts w:ascii="Khmer MEF2" w:hAnsi="Khmer MEF2" w:cs="Khmer MEF2"/>
                  <w:color w:val="FF0000"/>
                  <w:sz w:val="44"/>
                  <w:szCs w:val="44"/>
                  <w:cs/>
                </w:rPr>
              </w:rPrChange>
            </w:rPr>
            <w:delText>និយ័តករ</w:delText>
          </w:r>
        </w:del>
      </w:ins>
      <w:ins w:id="128" w:author="Uon Rithy" w:date="2022-09-22T07:29:00Z">
        <w:del w:id="129" w:author="Sopheak Phorn" w:date="2023-07-28T09:14:00Z">
          <w:r w:rsidR="002D7952" w:rsidRPr="00E33574" w:rsidDel="006E6058">
            <w:rPr>
              <w:rFonts w:ascii="Khmer MEF2" w:hAnsi="Khmer MEF2" w:cs="Khmer MEF2"/>
              <w:sz w:val="40"/>
              <w:szCs w:val="40"/>
              <w:cs/>
              <w:rPrChange w:id="130" w:author="Kem Sereyboth" w:date="2023-07-19T16:59:00Z">
                <w:rPr>
                  <w:rFonts w:ascii="Khmer MEF2" w:hAnsi="Khmer MEF2" w:cs="Khmer MEF2"/>
                  <w:color w:val="FF0000"/>
                  <w:sz w:val="44"/>
                  <w:szCs w:val="44"/>
                  <w:cs/>
                </w:rPr>
              </w:rPrChange>
            </w:rPr>
            <w:delText>និយ័តករសន្តិសុខសង្គម</w:delText>
          </w:r>
        </w:del>
      </w:ins>
    </w:p>
    <w:p w14:paraId="1A53D0DB" w14:textId="1CAE9DE8" w:rsidR="00922339" w:rsidRPr="00E33574" w:rsidDel="00E33574" w:rsidRDefault="00922339">
      <w:pPr>
        <w:spacing w:after="0" w:line="240" w:lineRule="auto"/>
        <w:jc w:val="center"/>
        <w:rPr>
          <w:ins w:id="131" w:author="Kem Sereiboth" w:date="2022-09-29T12:38:00Z"/>
          <w:del w:id="132" w:author="Kem Sereyboth" w:date="2023-07-19T17:00:00Z"/>
          <w:rFonts w:ascii="Khmer MEF2" w:hAnsi="Khmer MEF2" w:cs="Khmer MEF2"/>
          <w:spacing w:val="-12"/>
          <w:sz w:val="44"/>
          <w:szCs w:val="44"/>
          <w:cs/>
          <w:rPrChange w:id="133" w:author="Kem Sereyboth" w:date="2023-07-19T16:59:00Z">
            <w:rPr>
              <w:ins w:id="134" w:author="Kem Sereiboth" w:date="2022-09-29T12:38:00Z"/>
              <w:del w:id="135" w:author="Kem Sereyboth" w:date="2023-07-19T17:00:00Z"/>
              <w:rFonts w:ascii="Khmer MEF2" w:hAnsi="Khmer MEF2" w:cs="Khmer MEF2"/>
              <w:color w:val="2E74B5" w:themeColor="accent1" w:themeShade="BF"/>
              <w:sz w:val="44"/>
              <w:szCs w:val="44"/>
              <w:cs/>
            </w:rPr>
          </w:rPrChange>
        </w:rPr>
      </w:pPr>
      <w:ins w:id="136" w:author="Kem Sereiboth" w:date="2022-09-29T12:38:00Z">
        <w:del w:id="137" w:author="Kem Sereyboth" w:date="2023-07-19T17:00:00Z">
          <w:r w:rsidRPr="00E33574" w:rsidDel="00E33574">
            <w:rPr>
              <w:rFonts w:ascii="Khmer MEF2" w:hAnsi="Khmer MEF2" w:cs="Khmer MEF2"/>
              <w:sz w:val="40"/>
              <w:szCs w:val="40"/>
              <w:cs/>
              <w:rPrChange w:id="138" w:author="Kem Sereyboth" w:date="2023-07-19T16:59:00Z">
                <w:rPr>
                  <w:rFonts w:ascii="Khmer MEF2" w:hAnsi="Khmer MEF2" w:cs="Khmer MEF2"/>
                  <w:color w:val="2E74B5" w:themeColor="accent1" w:themeShade="BF"/>
                  <w:sz w:val="44"/>
                  <w:szCs w:val="44"/>
                  <w:cs/>
                </w:rPr>
              </w:rPrChange>
            </w:rPr>
            <w:delText>នៃ​អាជ្ញាធរ​សេវា​ហិរញ្ញ​វត្ថុ​មិន​មែន​ធនាគារ (អ.ស.ហ.)</w:delText>
          </w:r>
        </w:del>
      </w:ins>
    </w:p>
    <w:p w14:paraId="54B0EF26" w14:textId="5908EF29" w:rsidR="00B25989" w:rsidRPr="00E33574" w:rsidDel="00627928" w:rsidRDefault="00B25989">
      <w:pPr>
        <w:spacing w:after="0" w:line="240" w:lineRule="auto"/>
        <w:jc w:val="center"/>
        <w:rPr>
          <w:ins w:id="139" w:author="User" w:date="2022-09-28T08:55:00Z"/>
          <w:del w:id="140" w:author="Sopheak Phorn" w:date="2023-08-25T17:00:00Z"/>
          <w:rFonts w:ascii="Khmer MEF2" w:hAnsi="Khmer MEF2" w:cs="Khmer MEF2"/>
          <w:sz w:val="44"/>
          <w:szCs w:val="44"/>
        </w:rPr>
      </w:pPr>
    </w:p>
    <w:p w14:paraId="46CBE836" w14:textId="1798442C" w:rsidR="00B771BB" w:rsidRPr="00E33574" w:rsidRDefault="00B771BB" w:rsidP="00627928">
      <w:pPr>
        <w:spacing w:after="0" w:line="240" w:lineRule="auto"/>
        <w:jc w:val="center"/>
        <w:rPr>
          <w:ins w:id="141" w:author="User" w:date="2022-09-28T08:55:00Z"/>
          <w:rFonts w:ascii="Khmer MEF2" w:hAnsi="Khmer MEF2" w:cs="Khmer MEF2"/>
          <w:sz w:val="44"/>
          <w:szCs w:val="44"/>
        </w:rPr>
      </w:pPr>
    </w:p>
    <w:p w14:paraId="477C1CAF" w14:textId="7F653119" w:rsidR="00B771BB" w:rsidRPr="00E33574" w:rsidRDefault="00B771BB">
      <w:pPr>
        <w:spacing w:after="0" w:line="240" w:lineRule="auto"/>
        <w:jc w:val="center"/>
        <w:rPr>
          <w:ins w:id="142" w:author="User" w:date="2022-09-28T08:55:00Z"/>
          <w:rFonts w:ascii="Khmer MEF2" w:hAnsi="Khmer MEF2" w:cs="Khmer MEF2"/>
          <w:sz w:val="44"/>
          <w:szCs w:val="44"/>
        </w:rPr>
      </w:pPr>
    </w:p>
    <w:p w14:paraId="68198FE1" w14:textId="37B1980F" w:rsidR="00B771BB" w:rsidRPr="00E33574" w:rsidDel="00922339" w:rsidRDefault="00B771BB">
      <w:pPr>
        <w:spacing w:after="0" w:line="240" w:lineRule="auto"/>
        <w:jc w:val="center"/>
        <w:rPr>
          <w:ins w:id="143" w:author="User" w:date="2022-09-28T08:55:00Z"/>
          <w:del w:id="144" w:author="Kem Sereiboth" w:date="2022-09-29T12:41:00Z"/>
          <w:rFonts w:ascii="Khmer MEF2" w:hAnsi="Khmer MEF2" w:cs="Khmer MEF2"/>
          <w:sz w:val="44"/>
          <w:szCs w:val="44"/>
        </w:rPr>
      </w:pPr>
    </w:p>
    <w:p w14:paraId="332351D0" w14:textId="6D0674A6" w:rsidR="00B771BB" w:rsidRPr="00E33574" w:rsidRDefault="00B771BB">
      <w:pPr>
        <w:spacing w:after="0" w:line="240" w:lineRule="auto"/>
        <w:jc w:val="center"/>
        <w:rPr>
          <w:ins w:id="145" w:author="User" w:date="2022-09-28T08:55:00Z"/>
          <w:rFonts w:ascii="Khmer MEF2" w:hAnsi="Khmer MEF2" w:cs="Khmer MEF2"/>
          <w:sz w:val="44"/>
          <w:szCs w:val="44"/>
        </w:rPr>
      </w:pPr>
    </w:p>
    <w:p w14:paraId="6150DA79" w14:textId="77777777" w:rsidR="002151EF" w:rsidRDefault="002151EF">
      <w:pPr>
        <w:spacing w:after="0" w:line="240" w:lineRule="auto"/>
        <w:jc w:val="center"/>
        <w:rPr>
          <w:ins w:id="146" w:author="Sopheak Phorn" w:date="2023-08-03T16:32:00Z"/>
          <w:rFonts w:ascii="Khmer MEF2" w:hAnsi="Khmer MEF2" w:cs="Khmer MEF2"/>
          <w:sz w:val="40"/>
          <w:szCs w:val="40"/>
        </w:rPr>
      </w:pPr>
    </w:p>
    <w:p w14:paraId="5DCC1712" w14:textId="77777777" w:rsidR="00A443D2" w:rsidRPr="006E6058" w:rsidRDefault="00A443D2">
      <w:pPr>
        <w:spacing w:after="0" w:line="240" w:lineRule="auto"/>
        <w:rPr>
          <w:ins w:id="147" w:author="LENOVO" w:date="2022-10-06T11:00:00Z"/>
          <w:rFonts w:ascii="Khmer MEF2" w:hAnsi="Khmer MEF2" w:cs="Khmer MEF2"/>
          <w:sz w:val="40"/>
          <w:szCs w:val="40"/>
          <w:rPrChange w:id="148" w:author="Sopheak Phorn" w:date="2023-07-28T09:15:00Z">
            <w:rPr>
              <w:ins w:id="149" w:author="LENOVO" w:date="2022-10-06T11:00:00Z"/>
              <w:rFonts w:ascii="Khmer MEF2" w:hAnsi="Khmer MEF2" w:cs="Khmer MEF2"/>
              <w:color w:val="2E74B5" w:themeColor="accent1" w:themeShade="BF"/>
              <w:sz w:val="40"/>
              <w:szCs w:val="40"/>
            </w:rPr>
          </w:rPrChange>
        </w:rPr>
        <w:pPrChange w:id="150" w:author="Sopheak Phorn" w:date="2023-08-04T12:08:00Z">
          <w:pPr>
            <w:spacing w:after="0" w:line="240" w:lineRule="auto"/>
            <w:jc w:val="center"/>
          </w:pPr>
        </w:pPrChange>
      </w:pPr>
    </w:p>
    <w:p w14:paraId="2BB5E736" w14:textId="00C9FBDF" w:rsidR="00B771BB" w:rsidRPr="00FF23CA" w:rsidDel="006E6058" w:rsidRDefault="00922339">
      <w:pPr>
        <w:spacing w:after="0" w:line="240" w:lineRule="auto"/>
        <w:jc w:val="center"/>
        <w:rPr>
          <w:del w:id="151" w:author="Kem Sereiboth" w:date="2022-09-29T12:41:00Z"/>
          <w:rFonts w:ascii="Khmer MEF2" w:hAnsi="Khmer MEF2" w:cs="Khmer MEF2"/>
          <w:color w:val="2E74B5" w:themeColor="accent1" w:themeShade="BF"/>
          <w:sz w:val="40"/>
          <w:szCs w:val="40"/>
          <w:rPrChange w:id="152" w:author="Sopheak Phorn" w:date="2023-08-04T12:08:00Z">
            <w:rPr>
              <w:del w:id="153" w:author="Kem Sereiboth" w:date="2022-09-29T12:41:00Z"/>
              <w:rFonts w:ascii="Khmer MEF2" w:hAnsi="Khmer MEF2" w:cs="Khmer MEF2"/>
              <w:sz w:val="40"/>
              <w:szCs w:val="40"/>
            </w:rPr>
          </w:rPrChange>
        </w:rPr>
      </w:pPr>
      <w:ins w:id="154" w:author="Kem Sereiboth" w:date="2022-09-29T12:40:00Z">
        <w:r w:rsidRPr="00FF23CA">
          <w:rPr>
            <w:rFonts w:ascii="Khmer MEF2" w:hAnsi="Khmer MEF2" w:cs="Khmer MEF2"/>
            <w:color w:val="2E74B5" w:themeColor="accent1" w:themeShade="BF"/>
            <w:sz w:val="40"/>
            <w:szCs w:val="40"/>
            <w:cs/>
          </w:rPr>
          <w:t>សម្រាប់</w:t>
        </w:r>
      </w:ins>
      <w:ins w:id="155" w:author="Sopheak Phorn" w:date="2023-08-18T11:57:00Z">
        <w:r w:rsidR="00097D1B">
          <w:rPr>
            <w:rFonts w:ascii="Khmer MEF2" w:hAnsi="Khmer MEF2" w:cs="Khmer MEF2" w:hint="cs"/>
            <w:color w:val="2E74B5" w:themeColor="accent1" w:themeShade="BF"/>
            <w:sz w:val="40"/>
            <w:szCs w:val="40"/>
            <w:cs/>
          </w:rPr>
          <w:t>ឆ្នាំ</w:t>
        </w:r>
      </w:ins>
      <w:ins w:id="156" w:author="Kem Sereiboth" w:date="2022-09-29T12:40:00Z">
        <w:del w:id="157" w:author="Sopheak Phorn" w:date="2023-08-18T11:57:00Z">
          <w:r w:rsidRPr="00FF23CA" w:rsidDel="00097D1B">
            <w:rPr>
              <w:rFonts w:ascii="Khmer MEF2" w:hAnsi="Khmer MEF2" w:cs="Khmer MEF2"/>
              <w:color w:val="2E74B5" w:themeColor="accent1" w:themeShade="BF"/>
              <w:sz w:val="40"/>
              <w:szCs w:val="40"/>
              <w:cs/>
            </w:rPr>
            <w:delText>ការិយបរិច្ឆេទ</w:delText>
          </w:r>
        </w:del>
        <w:del w:id="158" w:author="User" w:date="2022-10-04T11:51:00Z">
          <w:r w:rsidRPr="00FF23CA" w:rsidDel="00503E00">
            <w:rPr>
              <w:rFonts w:ascii="Khmer MEF2" w:hAnsi="Khmer MEF2" w:cs="Khmer MEF2"/>
              <w:color w:val="2E74B5" w:themeColor="accent1" w:themeShade="BF"/>
              <w:sz w:val="40"/>
              <w:szCs w:val="40"/>
              <w:cs/>
            </w:rPr>
            <w:delText>ឆ្</w:delText>
          </w:r>
        </w:del>
        <w:del w:id="159" w:author="User" w:date="2022-10-04T11:50:00Z">
          <w:r w:rsidRPr="00FF23CA" w:rsidDel="00503E00">
            <w:rPr>
              <w:rFonts w:ascii="Khmer MEF2" w:hAnsi="Khmer MEF2" w:cs="Khmer MEF2"/>
              <w:color w:val="2E74B5" w:themeColor="accent1" w:themeShade="BF"/>
              <w:sz w:val="40"/>
              <w:szCs w:val="40"/>
              <w:cs/>
            </w:rPr>
            <w:delText>នាំ</w:delText>
          </w:r>
        </w:del>
        <w:r w:rsidRPr="00FF23CA">
          <w:rPr>
            <w:rFonts w:ascii="Khmer MEF2" w:hAnsi="Khmer MEF2" w:cs="Khmer MEF2"/>
            <w:color w:val="2E74B5" w:themeColor="accent1" w:themeShade="BF"/>
            <w:sz w:val="40"/>
            <w:szCs w:val="40"/>
            <w:cs/>
          </w:rPr>
          <w:t>២០២</w:t>
        </w:r>
      </w:ins>
      <w:ins w:id="160" w:author="Kem Sereyboth" w:date="2023-06-20T14:14:00Z">
        <w:r w:rsidR="005C3437" w:rsidRPr="00FF23CA">
          <w:rPr>
            <w:rFonts w:ascii="Khmer MEF2" w:hAnsi="Khmer MEF2" w:cs="Khmer MEF2"/>
            <w:color w:val="2E74B5" w:themeColor="accent1" w:themeShade="BF"/>
            <w:sz w:val="40"/>
            <w:szCs w:val="40"/>
            <w:cs/>
          </w:rPr>
          <w:t>៣</w:t>
        </w:r>
      </w:ins>
      <w:ins w:id="161" w:author="Kem Sereiboth" w:date="2022-09-29T12:40:00Z">
        <w:del w:id="162" w:author="Kem Sereyboth" w:date="2023-06-20T14:14:00Z">
          <w:r w:rsidRPr="00FF23CA" w:rsidDel="005C3437">
            <w:rPr>
              <w:rFonts w:ascii="Khmer MEF2" w:hAnsi="Khmer MEF2" w:cs="Khmer MEF2"/>
              <w:color w:val="2E74B5" w:themeColor="accent1" w:themeShade="BF"/>
              <w:sz w:val="40"/>
              <w:szCs w:val="40"/>
              <w:cs/>
            </w:rPr>
            <w:delText>២</w:delText>
          </w:r>
        </w:del>
      </w:ins>
    </w:p>
    <w:p w14:paraId="4AE90B3C" w14:textId="6960CB9F" w:rsidR="00A32ED2" w:rsidRPr="00E33574" w:rsidDel="00922339" w:rsidRDefault="00A32ED2">
      <w:pPr>
        <w:spacing w:after="0" w:line="240" w:lineRule="auto"/>
        <w:jc w:val="center"/>
        <w:rPr>
          <w:ins w:id="163" w:author="User" w:date="2022-09-28T15:28:00Z"/>
          <w:del w:id="164" w:author="Kem Sereiboth" w:date="2022-09-29T12:41:00Z"/>
          <w:rFonts w:ascii="Khmer MEF2" w:hAnsi="Khmer MEF2" w:cs="Khmer MEF2"/>
          <w:sz w:val="44"/>
          <w:szCs w:val="44"/>
        </w:rPr>
      </w:pPr>
    </w:p>
    <w:p w14:paraId="3447B6FA" w14:textId="77777777" w:rsidR="00A32ED2" w:rsidRPr="00E33574" w:rsidRDefault="00A32ED2">
      <w:pPr>
        <w:spacing w:after="0" w:line="240" w:lineRule="auto"/>
        <w:jc w:val="center"/>
        <w:rPr>
          <w:ins w:id="165" w:author="User" w:date="2022-09-28T08:54:00Z"/>
          <w:rFonts w:ascii="Khmer MEF2" w:hAnsi="Khmer MEF2" w:cs="Khmer MEF2"/>
          <w:sz w:val="44"/>
          <w:szCs w:val="44"/>
        </w:rPr>
      </w:pPr>
    </w:p>
    <w:customXmlInsRangeStart w:id="166" w:author="Sopheak Phorn" w:date="2023-08-25T16:22:00Z"/>
    <w:sdt>
      <w:sdtPr>
        <w:rPr>
          <w:rFonts w:ascii="Khmer MEF2" w:eastAsiaTheme="minorHAnsi" w:hAnsi="Khmer MEF2" w:cs="Khmer MEF2"/>
          <w:b w:val="0"/>
          <w:bCs w:val="0"/>
          <w:color w:val="000000" w:themeColor="text1"/>
          <w:sz w:val="24"/>
          <w:szCs w:val="24"/>
          <w:lang w:eastAsia="en-US" w:bidi="km-KH"/>
        </w:rPr>
        <w:id w:val="17020516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customXmlInsRangeEnd w:id="166"/>
        <w:p w14:paraId="6B9204B8" w14:textId="4F534B39" w:rsidR="001C54A5" w:rsidRPr="001C54A5" w:rsidRDefault="001C54A5">
          <w:pPr>
            <w:pStyle w:val="TOCHeading"/>
            <w:jc w:val="center"/>
            <w:rPr>
              <w:ins w:id="167" w:author="Sopheak Phorn" w:date="2023-08-25T16:22:00Z"/>
              <w:rFonts w:ascii="Khmer MEF2" w:hAnsi="Khmer MEF2" w:cs="Khmer MEF2"/>
              <w:b w:val="0"/>
              <w:bCs w:val="0"/>
              <w:color w:val="000000" w:themeColor="text1"/>
              <w:sz w:val="24"/>
              <w:szCs w:val="24"/>
              <w:cs/>
              <w:lang w:bidi="km-KH"/>
              <w:rPrChange w:id="168" w:author="Sopheak Phorn" w:date="2023-08-25T16:23:00Z">
                <w:rPr>
                  <w:ins w:id="169" w:author="Sopheak Phorn" w:date="2023-08-25T16:22:00Z"/>
                  <w:cs/>
                  <w:lang w:bidi="km-KH"/>
                </w:rPr>
              </w:rPrChange>
            </w:rPr>
            <w:pPrChange w:id="170" w:author="Sopheak Phorn" w:date="2023-08-25T16:23:00Z">
              <w:pPr>
                <w:pStyle w:val="TOCHeading"/>
              </w:pPr>
            </w:pPrChange>
          </w:pPr>
          <w:ins w:id="171" w:author="Sopheak Phorn" w:date="2023-08-25T16:22:00Z">
            <w:r w:rsidRPr="001C54A5">
              <w:rPr>
                <w:rFonts w:ascii="Khmer MEF2" w:hAnsi="Khmer MEF2" w:cs="Khmer MEF2"/>
                <w:b w:val="0"/>
                <w:bCs w:val="0"/>
                <w:color w:val="000000" w:themeColor="text1"/>
                <w:sz w:val="24"/>
                <w:szCs w:val="24"/>
                <w:cs/>
                <w:lang w:bidi="km-KH"/>
                <w:rPrChange w:id="172" w:author="Sopheak Phorn" w:date="2023-08-25T16:23:00Z">
                  <w:rPr>
                    <w:cs/>
                    <w:lang w:bidi="km-KH"/>
                  </w:rPr>
                </w:rPrChange>
              </w:rPr>
              <w:t>មាតិកា</w:t>
            </w:r>
          </w:ins>
        </w:p>
        <w:p w14:paraId="78DAFEA7" w14:textId="1CA22F73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173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ins w:id="174" w:author="Sopheak Phorn" w:date="2023-08-25T16:22:00Z">
            <w:r w:rsidRPr="001C54A5">
              <w:rPr>
                <w:rFonts w:ascii="Khmer MEF2" w:hAnsi="Khmer MEF2" w:cs="Khmer MEF2"/>
                <w:color w:val="000000" w:themeColor="text1"/>
                <w:sz w:val="24"/>
                <w:szCs w:val="24"/>
                <w:rPrChange w:id="175" w:author="Sopheak Phorn" w:date="2023-08-25T16:23:00Z">
                  <w:rPr/>
                </w:rPrChange>
              </w:rPr>
              <w:fldChar w:fldCharType="begin"/>
            </w:r>
            <w:r w:rsidRPr="001C54A5">
              <w:rPr>
                <w:rFonts w:ascii="Khmer MEF2" w:hAnsi="Khmer MEF2" w:cs="Khmer MEF2"/>
                <w:color w:val="000000" w:themeColor="text1"/>
                <w:sz w:val="24"/>
                <w:szCs w:val="24"/>
                <w:rPrChange w:id="176" w:author="Sopheak Phorn" w:date="2023-08-25T16:23:00Z">
                  <w:rPr/>
                </w:rPrChange>
              </w:rPr>
              <w:instrText xml:space="preserve"> TOC \o "1-3" \h \z \u </w:instrText>
            </w:r>
            <w:r w:rsidRPr="001C54A5">
              <w:rPr>
                <w:rFonts w:ascii="Khmer MEF2" w:hAnsi="Khmer MEF2" w:cs="Khmer MEF2"/>
                <w:color w:val="000000" w:themeColor="text1"/>
                <w:sz w:val="24"/>
                <w:szCs w:val="24"/>
                <w:rPrChange w:id="177" w:author="Sopheak Phorn" w:date="2023-08-25T16:23:00Z">
                  <w:rPr>
                    <w:b/>
                    <w:bCs/>
                    <w:noProof/>
                  </w:rPr>
                </w:rPrChange>
              </w:rPr>
              <w:fldChar w:fldCharType="separate"/>
            </w:r>
          </w:ins>
          <w:del w:id="178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7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80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81" w:author="Sopheak Phorn" w:date="2023-08-25T16:23:00Z">
                  <w:rPr>
                    <w:noProof/>
                  </w:rPr>
                </w:rPrChange>
              </w:rPr>
              <w:delInstrText>HYPERLINK \l "_Toc143872977"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82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5A3279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8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184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១.សេចក្តីសង្ខេប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185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186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187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_Toc143872977 \h </w:delInstrText>
            </w:r>
            <w:r w:rsidRPr="005A3279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188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189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1</w:t>
            </w:r>
          </w:ins>
          <w:del w:id="190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191" w:author="Sopheak Phorn" w:date="2023-08-25T16:23:00Z">
                  <w:rPr>
                    <w:noProof/>
                    <w:webHidden/>
                  </w:rPr>
                </w:rPrChange>
              </w:rPr>
              <w:delText>1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192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9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194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9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96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97" w:author="Sopheak Phorn" w:date="2023-08-25T16:23:00Z">
                  <w:rPr>
                    <w:noProof/>
                  </w:rPr>
                </w:rPrChange>
              </w:rPr>
              <w:instrText>HYPERLINK \l "_Toc143872977"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98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5A3279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9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200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១.សេចក្តីសង្ខេប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01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១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02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046847C7" w14:textId="0982F784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203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204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0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06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07" w:author="Sopheak Phorn" w:date="2023-08-25T16:23:00Z">
                  <w:rPr>
                    <w:noProof/>
                  </w:rPr>
                </w:rPrChange>
              </w:rPr>
              <w:delInstrText>HYPERLINK \l "_Toc143872978"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08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5A3279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0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210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២.</w:del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211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delText>សេចក្តីផ្តើម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12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13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14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_Toc143872978 \h </w:delInstrText>
            </w:r>
            <w:r w:rsidRPr="005A3279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15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216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6</w:t>
            </w:r>
          </w:ins>
          <w:del w:id="217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18" w:author="Sopheak Phorn" w:date="2023-08-25T16:23:00Z">
                  <w:rPr>
                    <w:noProof/>
                    <w:webHidden/>
                  </w:rPr>
                </w:rPrChange>
              </w:rPr>
              <w:delText>6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19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2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221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22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23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24" w:author="Sopheak Phorn" w:date="2023-08-25T16:23:00Z">
                  <w:rPr>
                    <w:noProof/>
                  </w:rPr>
                </w:rPrChange>
              </w:rPr>
              <w:instrText>HYPERLINK \l "_Toc143872978"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25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5A3279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26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227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២.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228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t>សេចក្តីផ្តើម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29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៦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3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2F96618E" w14:textId="3B6BD3D6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231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232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3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34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35" w:author="Sopheak Phorn" w:date="2023-08-25T16:23:00Z">
                  <w:rPr>
                    <w:noProof/>
                  </w:rPr>
                </w:rPrChange>
              </w:rPr>
              <w:delInstrText>HYPERLINK \l "_Toc143872979"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36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5A3279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3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238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៣.</w:del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239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delText>ព័ត៌មានអំពីនិយ័តករគណេយ្យនិងសវនកម្ម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40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41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42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_Toc143872979 \h </w:delInstrText>
            </w:r>
            <w:r w:rsidRPr="005A3279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43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244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8</w:t>
            </w:r>
          </w:ins>
          <w:del w:id="245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46" w:author="Sopheak Phorn" w:date="2023-08-25T16:23:00Z">
                  <w:rPr>
                    <w:noProof/>
                    <w:webHidden/>
                  </w:rPr>
                </w:rPrChange>
              </w:rPr>
              <w:delText>8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47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48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249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5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51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52" w:author="Sopheak Phorn" w:date="2023-08-25T16:23:00Z">
                  <w:rPr>
                    <w:noProof/>
                  </w:rPr>
                </w:rPrChange>
              </w:rPr>
              <w:instrText>HYPERLINK \l "_Toc143872979"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53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5A3279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54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255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៣.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256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t>ព័ត៌មានអំពីនិយ័តករគណេយ្យនិងសវនកម្ម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57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៨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58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37294A45" w14:textId="560DEF71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259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260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6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62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63" w:author="Sopheak Phorn" w:date="2023-08-25T16:23:00Z">
                  <w:rPr>
                    <w:noProof/>
                  </w:rPr>
                </w:rPrChange>
              </w:rPr>
              <w:delInstrText>HYPERLINK \l "_Toc143872980"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64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5A3279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6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266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៤.ព័ត៌មានអំពីប្រតិភូសវនកម្ម និងសវនករទទួលបន្ទុក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67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68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69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_Toc143872980 \h </w:delInstrText>
            </w:r>
            <w:r w:rsidRPr="005A3279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70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271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10</w:t>
            </w:r>
          </w:ins>
          <w:del w:id="272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73" w:author="Sopheak Phorn" w:date="2023-08-25T16:23:00Z">
                  <w:rPr>
                    <w:noProof/>
                    <w:webHidden/>
                  </w:rPr>
                </w:rPrChange>
              </w:rPr>
              <w:delText>10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74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7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276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7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78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79" w:author="Sopheak Phorn" w:date="2023-08-25T16:23:00Z">
                  <w:rPr>
                    <w:noProof/>
                  </w:rPr>
                </w:rPrChange>
              </w:rPr>
              <w:instrText>HYPERLINK \l "_Toc143872980"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80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5A3279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8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282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៤.ព័ត៌មានអំពីប្រតិភូសវនកម្ម និងសវនករទទួលបន្ទុក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83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១០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84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4613100F" w14:textId="0FA0A2A3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285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286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8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88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89" w:author="Sopheak Phorn" w:date="2023-08-25T16:23:00Z">
                  <w:rPr>
                    <w:noProof/>
                  </w:rPr>
                </w:rPrChange>
              </w:rPr>
              <w:delInstrText>HYPERLINK \l "_Toc143872981"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90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5A3279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9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292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delText>៥.ប្រធានបទសវនកម្ម​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93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94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95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_Toc143872981 \h </w:delInstrText>
            </w:r>
            <w:r w:rsidRPr="005A3279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96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297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12</w:t>
            </w:r>
          </w:ins>
          <w:del w:id="298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99" w:author="Sopheak Phorn" w:date="2023-08-25T16:23:00Z">
                  <w:rPr>
                    <w:noProof/>
                    <w:webHidden/>
                  </w:rPr>
                </w:rPrChange>
              </w:rPr>
              <w:delText>12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00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0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302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0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04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05" w:author="Sopheak Phorn" w:date="2023-08-25T16:23:00Z">
                  <w:rPr>
                    <w:noProof/>
                  </w:rPr>
                </w:rPrChange>
              </w:rPr>
              <w:instrText>HYPERLINK \l "_Toc143872981"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06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5A3279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0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308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t>៥.ប្រធានបទសវនកម្ម​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09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១២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1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645BE4DE" w14:textId="356226DF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311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312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1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14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15" w:author="Sopheak Phorn" w:date="2023-08-25T16:23:00Z">
                  <w:rPr>
                    <w:noProof/>
                  </w:rPr>
                </w:rPrChange>
              </w:rPr>
              <w:delInstrText>HYPERLINK \l "_Toc143872982"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16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5A3279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1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318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៦.លក្ខណៈវិនិច្ឆ័យ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19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20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21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_Toc143872982 \h </w:delInstrText>
            </w:r>
            <w:r w:rsidRPr="005A3279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22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323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15</w:t>
            </w:r>
          </w:ins>
          <w:del w:id="324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25" w:author="Sopheak Phorn" w:date="2023-08-25T16:23:00Z">
                  <w:rPr>
                    <w:noProof/>
                    <w:webHidden/>
                  </w:rPr>
                </w:rPrChange>
              </w:rPr>
              <w:delText>15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26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2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328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2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30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31" w:author="Sopheak Phorn" w:date="2023-08-25T16:23:00Z">
                  <w:rPr>
                    <w:noProof/>
                  </w:rPr>
                </w:rPrChange>
              </w:rPr>
              <w:instrText>HYPERLINK \l "_Toc143872982"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32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5A3279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3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334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៦.លក្ខណៈវិនិច្ឆ័យ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35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១៥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36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3467F530" w14:textId="0FCDEDED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337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338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3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40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41" w:author="Sopheak Phorn" w:date="2023-08-25T16:23:00Z">
                  <w:rPr>
                    <w:noProof/>
                  </w:rPr>
                </w:rPrChange>
              </w:rPr>
              <w:delInstrText>HYPERLINK \l "_Toc143872983"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42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5A3279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4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344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៧.វិសាលភាពសវនកម្ម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45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46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47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_Toc143872983 \h </w:delInstrText>
            </w:r>
            <w:r w:rsidRPr="005A3279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48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349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17</w:t>
            </w:r>
          </w:ins>
          <w:del w:id="350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51" w:author="Sopheak Phorn" w:date="2023-08-25T16:23:00Z">
                  <w:rPr>
                    <w:noProof/>
                    <w:webHidden/>
                  </w:rPr>
                </w:rPrChange>
              </w:rPr>
              <w:delText>17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52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5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354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5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56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57" w:author="Sopheak Phorn" w:date="2023-08-25T16:23:00Z">
                  <w:rPr>
                    <w:noProof/>
                  </w:rPr>
                </w:rPrChange>
              </w:rPr>
              <w:instrText>HYPERLINK \l "_Toc143872983"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58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5A3279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5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360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៧.វិសាលភាពសវនកម្ម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61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១៧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62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1335F26E" w14:textId="69F14C9F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363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364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6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66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67" w:author="Sopheak Phorn" w:date="2023-08-25T16:23:00Z">
                  <w:rPr>
                    <w:noProof/>
                  </w:rPr>
                </w:rPrChange>
              </w:rPr>
              <w:delInstrText>HYPERLINK \l "_Toc143872984"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68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5A3279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6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370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៨.នីតិវិធីសវនកម្ម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71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72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73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_Toc143872984 \h </w:delInstrText>
            </w:r>
            <w:r w:rsidRPr="005A3279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74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375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17</w:t>
            </w:r>
          </w:ins>
          <w:del w:id="376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77" w:author="Sopheak Phorn" w:date="2023-08-25T16:23:00Z">
                  <w:rPr>
                    <w:noProof/>
                    <w:webHidden/>
                  </w:rPr>
                </w:rPrChange>
              </w:rPr>
              <w:delText>17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78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7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380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8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82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83" w:author="Sopheak Phorn" w:date="2023-08-25T16:23:00Z">
                  <w:rPr>
                    <w:noProof/>
                  </w:rPr>
                </w:rPrChange>
              </w:rPr>
              <w:instrText>HYPERLINK \l "_Toc143872984"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84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5A3279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8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386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៨.នីតិវិធីសវនកម្ម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87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១៧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88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17A21E16" w14:textId="72C09314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389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390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9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92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93" w:author="Sopheak Phorn" w:date="2023-08-25T16:23:00Z">
                  <w:rPr>
                    <w:noProof/>
                  </w:rPr>
                </w:rPrChange>
              </w:rPr>
              <w:delInstrText>HYPERLINK \l "_Toc143872985"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94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5A3279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9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396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៩.ការសង្កេត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97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98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99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_Toc143872985 \h </w:delInstrText>
            </w:r>
            <w:r w:rsidRPr="005A3279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00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401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20</w:t>
            </w:r>
          </w:ins>
          <w:del w:id="402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03" w:author="Sopheak Phorn" w:date="2023-08-25T16:23:00Z">
                  <w:rPr>
                    <w:noProof/>
                    <w:webHidden/>
                  </w:rPr>
                </w:rPrChange>
              </w:rPr>
              <w:delText>20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04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0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406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0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08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09" w:author="Sopheak Phorn" w:date="2023-08-25T16:23:00Z">
                  <w:rPr>
                    <w:noProof/>
                  </w:rPr>
                </w:rPrChange>
              </w:rPr>
              <w:instrText>HYPERLINK \l "_Toc143872985"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10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5A3279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1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412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៩.ការសង្កេត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13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២០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14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4168E757" w14:textId="3F470096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415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416" w:author="Sopheak Phorn" w:date="2023-08-25T16:24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1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18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19" w:author="Sopheak Phorn" w:date="2023-08-25T16:23:00Z">
                  <w:rPr>
                    <w:noProof/>
                  </w:rPr>
                </w:rPrChange>
              </w:rPr>
              <w:delInstrText>HYPERLINK \l "_Toc143872986"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20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5A3279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2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422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១០.លទ្ធផលនៃការរកឃើញ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23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24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25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_Toc143872986 \h </w:delInstrText>
            </w:r>
            <w:r w:rsidRPr="005A3279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26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427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20</w:t>
            </w:r>
          </w:ins>
          <w:del w:id="428" w:author="Sopheak Phorn" w:date="2023-08-25T16:24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29" w:author="Sopheak Phorn" w:date="2023-08-25T16:23:00Z">
                  <w:rPr>
                    <w:noProof/>
                    <w:webHidden/>
                  </w:rPr>
                </w:rPrChange>
              </w:rPr>
              <w:delText>20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30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3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432" w:author="Sopheak Phorn" w:date="2023-08-25T16:24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3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34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35" w:author="Sopheak Phorn" w:date="2023-08-25T16:23:00Z">
                  <w:rPr>
                    <w:noProof/>
                  </w:rPr>
                </w:rPrChange>
              </w:rPr>
              <w:instrText>HYPERLINK \l "_Toc143872986"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36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5A3279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3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438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១០.លទ្ធផលនៃការរកឃើញ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39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២០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4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707FDB08" w14:textId="4FC42B70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441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442" w:author="Sopheak Phorn" w:date="2023-08-25T16:24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4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44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45" w:author="Sopheak Phorn" w:date="2023-08-25T16:23:00Z">
                  <w:rPr>
                    <w:noProof/>
                  </w:rPr>
                </w:rPrChange>
              </w:rPr>
              <w:delInstrText>HYPERLINK \l "_Toc143872987"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46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5A3279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4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448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១១.ការវិភាគ និងវាយតម្លៃរបស់សវនករទទួលបន្ទុក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49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50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51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_Toc143872987 \h </w:delInstrText>
            </w:r>
            <w:r w:rsidRPr="005A3279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52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453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21</w:t>
            </w:r>
          </w:ins>
          <w:del w:id="454" w:author="Sopheak Phorn" w:date="2023-08-25T16:24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55" w:author="Sopheak Phorn" w:date="2023-08-25T16:23:00Z">
                  <w:rPr>
                    <w:noProof/>
                    <w:webHidden/>
                  </w:rPr>
                </w:rPrChange>
              </w:rPr>
              <w:delText>21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56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5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458" w:author="Sopheak Phorn" w:date="2023-08-25T16:24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5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60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61" w:author="Sopheak Phorn" w:date="2023-08-25T16:23:00Z">
                  <w:rPr>
                    <w:noProof/>
                  </w:rPr>
                </w:rPrChange>
              </w:rPr>
              <w:instrText>HYPERLINK \l "_Toc143872987"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62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5A3279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6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464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១១.ការវិភាគ និងវាយតម្លៃរបស់សវនករទទួលបន្ទុក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65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២១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66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7402A75B" w14:textId="652B8469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467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468" w:author="Sopheak Phorn" w:date="2023-08-25T16:24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6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70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71" w:author="Sopheak Phorn" w:date="2023-08-25T16:23:00Z">
                  <w:rPr>
                    <w:noProof/>
                  </w:rPr>
                </w:rPrChange>
              </w:rPr>
              <w:delInstrText>HYPERLINK \l "_Toc143872988"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72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5A3279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7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474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១២.មតិយោបល់ និងសំណូមពររបស់និយ័តករគណនេយ្យនិងសវនកម្ម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75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76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77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_Toc143872988 \h </w:delInstrText>
            </w:r>
            <w:r w:rsidRPr="005A3279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78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479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24</w:t>
            </w:r>
          </w:ins>
          <w:del w:id="480" w:author="Sopheak Phorn" w:date="2023-08-25T16:24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81" w:author="Sopheak Phorn" w:date="2023-08-25T16:23:00Z">
                  <w:rPr>
                    <w:noProof/>
                    <w:webHidden/>
                  </w:rPr>
                </w:rPrChange>
              </w:rPr>
              <w:delText>24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82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8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484" w:author="Sopheak Phorn" w:date="2023-08-25T16:24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8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86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87" w:author="Sopheak Phorn" w:date="2023-08-25T16:23:00Z">
                  <w:rPr>
                    <w:noProof/>
                  </w:rPr>
                </w:rPrChange>
              </w:rPr>
              <w:instrText>HYPERLINK \l "_Toc143872988"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88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5A3279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8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490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១២.មតិយោបល់ និងសំណូមពររបស់និយ័តករគណនេយ្យនិងសវនកម្ម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91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២៤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92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24DB4C2A" w14:textId="41ACD38D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493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494" w:author="Sopheak Phorn" w:date="2023-08-25T16:24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9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96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97" w:author="Sopheak Phorn" w:date="2023-08-25T16:23:00Z">
                  <w:rPr>
                    <w:noProof/>
                  </w:rPr>
                </w:rPrChange>
              </w:rPr>
              <w:delInstrText>HYPERLINK \l "_Toc143872989"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98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5A3279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9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500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delText>១៣</w:del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01" w:author="Sopheak Phorn" w:date="2023-08-25T16:23:00Z">
                  <w:rPr>
                    <w:rStyle w:val="Hyperlink"/>
                    <w:rFonts w:ascii="Khmer MEF2" w:hAnsi="Khmer MEF2" w:cs="Khmer MEF2"/>
                    <w:noProof/>
                  </w:rPr>
                </w:rPrChange>
              </w:rPr>
              <w:delText>.</w:del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502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delText>ការវិភាគ និងវាយតម្លៃរបស់គណៈកម្មការចំពោះកិច្ច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03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04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05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_Toc143872989 \h </w:delInstrText>
            </w:r>
            <w:r w:rsidRPr="005A3279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06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507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24</w:t>
            </w:r>
          </w:ins>
          <w:del w:id="508" w:author="Sopheak Phorn" w:date="2023-08-25T16:24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09" w:author="Sopheak Phorn" w:date="2023-08-25T16:23:00Z">
                  <w:rPr>
                    <w:noProof/>
                    <w:webHidden/>
                  </w:rPr>
                </w:rPrChange>
              </w:rPr>
              <w:delText>24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10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1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512" w:author="Sopheak Phorn" w:date="2023-08-25T16:24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1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14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15" w:author="Sopheak Phorn" w:date="2023-08-25T16:23:00Z">
                  <w:rPr>
                    <w:noProof/>
                  </w:rPr>
                </w:rPrChange>
              </w:rPr>
              <w:instrText>HYPERLINK \l "_Toc143872989"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16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5A3279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1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518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t>១៣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19" w:author="Sopheak Phorn" w:date="2023-08-25T16:23:00Z">
                  <w:rPr>
                    <w:rStyle w:val="Hyperlink"/>
                    <w:rFonts w:ascii="Khmer MEF2" w:hAnsi="Khmer MEF2" w:cs="Khmer MEF2"/>
                    <w:noProof/>
                  </w:rPr>
                </w:rPrChange>
              </w:rPr>
              <w:t>.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520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t>ការវិភាគ និងវាយតម្លៃរបស់គណៈកម្មការចំពោះកិច្ច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21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២៤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22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0C05B5B6" w14:textId="16617A27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523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524" w:author="Sopheak Phorn" w:date="2023-08-25T16:24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2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26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27" w:author="Sopheak Phorn" w:date="2023-08-25T16:23:00Z">
                  <w:rPr>
                    <w:noProof/>
                  </w:rPr>
                </w:rPrChange>
              </w:rPr>
              <w:delInstrText>HYPERLINK \l "_Toc143872990"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28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5A3279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2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530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១៤.ការសន្និដ្ឋាន និងអនុសាសន៍របស់សវនករទទួលបន្ទុក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31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32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33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_Toc143872990 \h </w:delInstrText>
            </w:r>
            <w:r w:rsidRPr="005A3279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34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535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26</w:t>
            </w:r>
          </w:ins>
          <w:del w:id="536" w:author="Sopheak Phorn" w:date="2023-08-25T16:24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37" w:author="Sopheak Phorn" w:date="2023-08-25T16:23:00Z">
                  <w:rPr>
                    <w:noProof/>
                    <w:webHidden/>
                  </w:rPr>
                </w:rPrChange>
              </w:rPr>
              <w:delText>26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38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3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540" w:author="Sopheak Phorn" w:date="2023-08-25T16:24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4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42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43" w:author="Sopheak Phorn" w:date="2023-08-25T16:23:00Z">
                  <w:rPr>
                    <w:noProof/>
                  </w:rPr>
                </w:rPrChange>
              </w:rPr>
              <w:instrText>HYPERLINK \l "_Toc143872990"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44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5A3279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4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546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១៤.ការសន្និដ្ឋាន និងអនុសាសន៍របស់សវនករទទួលបន្ទុក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47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២៦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48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5218C169" w14:textId="422FE854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549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550" w:author="Sopheak Phorn" w:date="2023-08-25T16:24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5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52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53" w:author="Sopheak Phorn" w:date="2023-08-25T16:23:00Z">
                  <w:rPr>
                    <w:noProof/>
                  </w:rPr>
                </w:rPrChange>
              </w:rPr>
              <w:delInstrText>HYPERLINK \l "_Toc143872991"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54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5A3279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5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556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១៥.ការតាមដានការអនុវត្តអនុសាសន៍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57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58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59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_Toc143872991 \h </w:delInstrText>
            </w:r>
            <w:r w:rsidRPr="005A3279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60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561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30</w:t>
            </w:r>
          </w:ins>
          <w:del w:id="562" w:author="Sopheak Phorn" w:date="2023-08-25T16:24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63" w:author="Sopheak Phorn" w:date="2023-08-25T16:23:00Z">
                  <w:rPr>
                    <w:noProof/>
                    <w:webHidden/>
                  </w:rPr>
                </w:rPrChange>
              </w:rPr>
              <w:delText>30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64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6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566" w:author="Sopheak Phorn" w:date="2023-08-25T16:24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6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68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69" w:author="Sopheak Phorn" w:date="2023-08-25T16:23:00Z">
                  <w:rPr>
                    <w:noProof/>
                  </w:rPr>
                </w:rPrChange>
              </w:rPr>
              <w:instrText>HYPERLINK \l "_Toc143872991"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70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5A3279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7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572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១៥.ការតាមដានការអនុវត្តអនុសាសន៍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73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៣០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74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1AC0BF20" w14:textId="269E3B16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575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576" w:author="Sopheak Phorn" w:date="2023-08-25T16:24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7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78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79" w:author="Sopheak Phorn" w:date="2023-08-25T16:23:00Z">
                  <w:rPr>
                    <w:noProof/>
                  </w:rPr>
                </w:rPrChange>
              </w:rPr>
              <w:delInstrText>HYPERLINK \l "_Toc143872992"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80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5A3279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8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582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១៦.បញ្ហាប្រឈម និងសំណូមពររបស់សវនករទទួលបន្ទុក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83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84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85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_Toc143872992 \h </w:delInstrText>
            </w:r>
            <w:r w:rsidRPr="005A3279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86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587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31</w:t>
            </w:r>
          </w:ins>
          <w:del w:id="588" w:author="Sopheak Phorn" w:date="2023-08-25T16:24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89" w:author="Sopheak Phorn" w:date="2023-08-25T16:23:00Z">
                  <w:rPr>
                    <w:noProof/>
                    <w:webHidden/>
                  </w:rPr>
                </w:rPrChange>
              </w:rPr>
              <w:delText>31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90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9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592" w:author="Sopheak Phorn" w:date="2023-08-25T16:24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9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94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95" w:author="Sopheak Phorn" w:date="2023-08-25T16:23:00Z">
                  <w:rPr>
                    <w:noProof/>
                  </w:rPr>
                </w:rPrChange>
              </w:rPr>
              <w:instrText>HYPERLINK \l "_Toc143872992"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96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5A3279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9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598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១៦.បញ្ហាប្រឈម និងសំណូមពររបស់សវនករទទួលបន្ទុក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99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៣១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0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6F70EA44" w14:textId="7DD226DE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601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602" w:author="Sopheak Phorn" w:date="2023-08-25T16:24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0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04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05" w:author="Sopheak Phorn" w:date="2023-08-25T16:23:00Z">
                  <w:rPr>
                    <w:noProof/>
                  </w:rPr>
                </w:rPrChange>
              </w:rPr>
              <w:delInstrText>HYPERLINK \l "_Toc143872993"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06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5A3279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0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608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ឧបសម្ព័ន្ធ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609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610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611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_Toc143872993 \h </w:delInstrText>
            </w:r>
            <w:r w:rsidRPr="005A3279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612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613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32</w:t>
            </w:r>
          </w:ins>
          <w:del w:id="614" w:author="Sopheak Phorn" w:date="2023-08-25T16:24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615" w:author="Sopheak Phorn" w:date="2023-08-25T16:23:00Z">
                  <w:rPr>
                    <w:noProof/>
                    <w:webHidden/>
                  </w:rPr>
                </w:rPrChange>
              </w:rPr>
              <w:delText>32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616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1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618" w:author="Sopheak Phorn" w:date="2023-08-25T16:24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1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20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21" w:author="Sopheak Phorn" w:date="2023-08-25T16:23:00Z">
                  <w:rPr>
                    <w:noProof/>
                  </w:rPr>
                </w:rPrChange>
              </w:rPr>
              <w:instrText>HYPERLINK \l "_Toc143872993"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22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5A3279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2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624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ឧបសម្ព័ន្ធ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625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៣២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26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5BCBFEA7" w14:textId="6EC22F57" w:rsidR="001C54A5" w:rsidRPr="001C54A5" w:rsidRDefault="001C54A5">
          <w:pPr>
            <w:rPr>
              <w:ins w:id="627" w:author="Sopheak Phorn" w:date="2023-08-25T16:22:00Z"/>
              <w:rFonts w:ascii="Khmer MEF2" w:hAnsi="Khmer MEF2" w:cs="Khmer MEF2"/>
              <w:color w:val="000000" w:themeColor="text1"/>
              <w:sz w:val="24"/>
              <w:szCs w:val="24"/>
              <w:rPrChange w:id="628" w:author="Sopheak Phorn" w:date="2023-08-25T16:23:00Z">
                <w:rPr>
                  <w:ins w:id="629" w:author="Sopheak Phorn" w:date="2023-08-25T16:22:00Z"/>
                </w:rPr>
              </w:rPrChange>
            </w:rPr>
          </w:pPr>
          <w:ins w:id="630" w:author="Sopheak Phorn" w:date="2023-08-25T16:22:00Z">
            <w:r w:rsidRPr="001C54A5">
              <w:rPr>
                <w:rFonts w:ascii="Khmer MEF2" w:hAnsi="Khmer MEF2" w:cs="Khmer MEF2"/>
                <w:b/>
                <w:bCs/>
                <w:noProof/>
                <w:color w:val="000000" w:themeColor="text1"/>
                <w:sz w:val="24"/>
                <w:szCs w:val="24"/>
                <w:rPrChange w:id="631" w:author="Sopheak Phorn" w:date="2023-08-25T16:23:00Z">
                  <w:rPr>
                    <w:b/>
                    <w:bCs/>
                    <w:noProof/>
                  </w:rPr>
                </w:rPrChange>
              </w:rPr>
              <w:fldChar w:fldCharType="end"/>
            </w:r>
          </w:ins>
        </w:p>
        <w:customXmlInsRangeStart w:id="632" w:author="Sopheak Phorn" w:date="2023-08-25T16:22:00Z"/>
      </w:sdtContent>
    </w:sdt>
    <w:customXmlInsRangeEnd w:id="632"/>
    <w:p w14:paraId="1D404FD8" w14:textId="3504F244" w:rsidR="00C97D39" w:rsidRPr="001C54A5" w:rsidDel="00A32ED2" w:rsidRDefault="00B771BB">
      <w:pPr>
        <w:spacing w:after="0" w:line="360" w:lineRule="auto"/>
        <w:jc w:val="center"/>
        <w:rPr>
          <w:ins w:id="633" w:author="Kem Sereiboth" w:date="2022-09-19T12:26:00Z"/>
          <w:del w:id="634" w:author="User" w:date="2022-09-28T15:28:00Z"/>
          <w:rFonts w:ascii="Khmer MEF2" w:hAnsi="Khmer MEF2" w:cs="Khmer MEF2"/>
          <w:color w:val="000000" w:themeColor="text1"/>
          <w:sz w:val="24"/>
          <w:szCs w:val="24"/>
          <w:rPrChange w:id="635" w:author="Sopheak Phorn" w:date="2023-08-25T16:23:00Z">
            <w:rPr>
              <w:ins w:id="636" w:author="Kem Sereiboth" w:date="2022-09-19T12:26:00Z"/>
              <w:del w:id="637" w:author="User" w:date="2022-09-28T15:28:00Z"/>
              <w:sz w:val="24"/>
              <w:szCs w:val="24"/>
            </w:rPr>
          </w:rPrChange>
        </w:rPr>
        <w:pPrChange w:id="638" w:author="Un Seakamey" w:date="2022-11-04T13:36:00Z">
          <w:pPr>
            <w:jc w:val="center"/>
          </w:pPr>
        </w:pPrChange>
      </w:pPr>
      <w:ins w:id="639" w:author="User" w:date="2022-09-28T08:55:00Z">
        <w:del w:id="640" w:author="Kem Sereiboth" w:date="2022-09-29T12:41:00Z">
          <w:r w:rsidRPr="001C54A5" w:rsidDel="00922339">
            <w:rPr>
              <w:rFonts w:ascii="Khmer MEF2" w:hAnsi="Khmer MEF2" w:cs="Khmer MEF2"/>
              <w:color w:val="000000" w:themeColor="text1"/>
              <w:sz w:val="24"/>
              <w:szCs w:val="24"/>
              <w:cs/>
              <w:rPrChange w:id="641" w:author="Sopheak Phorn" w:date="2023-08-25T16:23:00Z">
                <w:rPr>
                  <w:rFonts w:ascii="Khmer MEF2" w:hAnsi="Khmer MEF2" w:cs="Khmer MEF2"/>
                  <w:sz w:val="44"/>
                  <w:szCs w:val="44"/>
                  <w:cs/>
                </w:rPr>
              </w:rPrChange>
            </w:rPr>
            <w:delText>សម្រាប់ការិយបរិច្ឆេទ</w:delText>
          </w:r>
        </w:del>
      </w:ins>
      <w:ins w:id="642" w:author="Uon Rithy" w:date="2022-09-22T07:29:00Z">
        <w:del w:id="643" w:author="Kem Sereiboth" w:date="2022-09-29T12:41:00Z">
          <w:r w:rsidR="002D7952" w:rsidRPr="001C54A5" w:rsidDel="00922339">
            <w:rPr>
              <w:rFonts w:ascii="Khmer MEF2" w:hAnsi="Khmer MEF2" w:cs="Khmer MEF2"/>
              <w:color w:val="000000" w:themeColor="text1"/>
              <w:sz w:val="24"/>
              <w:szCs w:val="24"/>
              <w:cs/>
              <w:rPrChange w:id="644" w:author="Sopheak Phorn" w:date="2023-08-25T16:23:00Z">
                <w:rPr>
                  <w:rFonts w:ascii="Khmer MEF2" w:hAnsi="Khmer MEF2" w:cs="Khmer MEF2"/>
                  <w:color w:val="FF0000"/>
                  <w:sz w:val="44"/>
                  <w:szCs w:val="44"/>
                  <w:cs/>
                </w:rPr>
              </w:rPrChange>
            </w:rPr>
            <w:delText>ប្រចាំឆ្នាំ២០២២</w:delText>
          </w:r>
        </w:del>
      </w:ins>
    </w:p>
    <w:p w14:paraId="4743DF05" w14:textId="40E5C8D4" w:rsidR="00C97D39" w:rsidRPr="001C54A5" w:rsidDel="00A32ED2" w:rsidRDefault="00C97D39">
      <w:pPr>
        <w:spacing w:after="0" w:line="240" w:lineRule="auto"/>
        <w:jc w:val="center"/>
        <w:rPr>
          <w:ins w:id="645" w:author="Kem Sereiboth" w:date="2022-09-19T12:26:00Z"/>
          <w:del w:id="646" w:author="User" w:date="2022-09-28T15:28:00Z"/>
          <w:rFonts w:ascii="Khmer MEF2" w:hAnsi="Khmer MEF2" w:cs="Khmer MEF2"/>
          <w:color w:val="000000" w:themeColor="text1"/>
          <w:sz w:val="24"/>
          <w:szCs w:val="24"/>
          <w:rPrChange w:id="647" w:author="Sopheak Phorn" w:date="2023-08-25T16:23:00Z">
            <w:rPr>
              <w:ins w:id="648" w:author="Kem Sereiboth" w:date="2022-09-19T12:26:00Z"/>
              <w:del w:id="649" w:author="User" w:date="2022-09-28T15:28:00Z"/>
              <w:sz w:val="24"/>
              <w:szCs w:val="24"/>
            </w:rPr>
          </w:rPrChange>
        </w:rPr>
        <w:pPrChange w:id="650" w:author="User" w:date="2022-10-03T09:33:00Z">
          <w:pPr>
            <w:jc w:val="center"/>
          </w:pPr>
        </w:pPrChange>
      </w:pPr>
    </w:p>
    <w:p w14:paraId="11CF9C95" w14:textId="77777777" w:rsidR="00C97D39" w:rsidRPr="001C54A5" w:rsidDel="00B771BB" w:rsidRDefault="00C97D39">
      <w:pPr>
        <w:spacing w:after="0" w:line="240" w:lineRule="auto"/>
        <w:jc w:val="center"/>
        <w:rPr>
          <w:ins w:id="651" w:author="Kem Sereiboth" w:date="2022-09-19T12:26:00Z"/>
          <w:del w:id="652" w:author="User" w:date="2022-09-28T08:55:00Z"/>
          <w:rFonts w:ascii="Khmer MEF2" w:hAnsi="Khmer MEF2" w:cs="Khmer MEF2"/>
          <w:color w:val="000000" w:themeColor="text1"/>
          <w:sz w:val="24"/>
          <w:szCs w:val="24"/>
          <w:rPrChange w:id="653" w:author="Sopheak Phorn" w:date="2023-08-25T16:23:00Z">
            <w:rPr>
              <w:ins w:id="654" w:author="Kem Sereiboth" w:date="2022-09-19T12:26:00Z"/>
              <w:del w:id="655" w:author="User" w:date="2022-09-28T08:55:00Z"/>
              <w:sz w:val="24"/>
              <w:szCs w:val="24"/>
            </w:rPr>
          </w:rPrChange>
        </w:rPr>
        <w:pPrChange w:id="656" w:author="User" w:date="2022-10-03T09:33:00Z">
          <w:pPr>
            <w:jc w:val="center"/>
          </w:pPr>
        </w:pPrChange>
      </w:pPr>
    </w:p>
    <w:p w14:paraId="64B6CAD5" w14:textId="77777777" w:rsidR="00C97D39" w:rsidRPr="001C54A5" w:rsidDel="00B771BB" w:rsidRDefault="00C97D39">
      <w:pPr>
        <w:spacing w:after="0" w:line="240" w:lineRule="auto"/>
        <w:jc w:val="center"/>
        <w:rPr>
          <w:ins w:id="657" w:author="Kem Sereiboth" w:date="2022-09-19T12:26:00Z"/>
          <w:del w:id="658" w:author="User" w:date="2022-09-28T08:55:00Z"/>
          <w:rFonts w:ascii="Khmer MEF2" w:hAnsi="Khmer MEF2" w:cs="Khmer MEF2"/>
          <w:color w:val="000000" w:themeColor="text1"/>
          <w:sz w:val="24"/>
          <w:szCs w:val="24"/>
          <w:rPrChange w:id="659" w:author="Sopheak Phorn" w:date="2023-08-25T16:23:00Z">
            <w:rPr>
              <w:ins w:id="660" w:author="Kem Sereiboth" w:date="2022-09-19T12:26:00Z"/>
              <w:del w:id="661" w:author="User" w:date="2022-09-28T08:55:00Z"/>
              <w:sz w:val="24"/>
              <w:szCs w:val="24"/>
            </w:rPr>
          </w:rPrChange>
        </w:rPr>
        <w:pPrChange w:id="662" w:author="User" w:date="2022-10-03T09:33:00Z">
          <w:pPr>
            <w:jc w:val="center"/>
          </w:pPr>
        </w:pPrChange>
      </w:pPr>
    </w:p>
    <w:p w14:paraId="53902AE3" w14:textId="77777777" w:rsidR="00C97D39" w:rsidRPr="001C54A5" w:rsidDel="00B771BB" w:rsidRDefault="00C97D39">
      <w:pPr>
        <w:spacing w:after="0" w:line="240" w:lineRule="auto"/>
        <w:jc w:val="center"/>
        <w:rPr>
          <w:ins w:id="663" w:author="Kem Sereiboth" w:date="2022-09-19T12:26:00Z"/>
          <w:del w:id="664" w:author="User" w:date="2022-09-28T08:55:00Z"/>
          <w:rFonts w:ascii="Khmer MEF2" w:hAnsi="Khmer MEF2" w:cs="Khmer MEF2"/>
          <w:color w:val="000000" w:themeColor="text1"/>
          <w:sz w:val="24"/>
          <w:szCs w:val="24"/>
          <w:rPrChange w:id="665" w:author="Sopheak Phorn" w:date="2023-08-25T16:23:00Z">
            <w:rPr>
              <w:ins w:id="666" w:author="Kem Sereiboth" w:date="2022-09-19T12:26:00Z"/>
              <w:del w:id="667" w:author="User" w:date="2022-09-28T08:55:00Z"/>
              <w:sz w:val="24"/>
              <w:szCs w:val="24"/>
            </w:rPr>
          </w:rPrChange>
        </w:rPr>
        <w:pPrChange w:id="668" w:author="User" w:date="2022-10-03T09:33:00Z">
          <w:pPr>
            <w:jc w:val="center"/>
          </w:pPr>
        </w:pPrChange>
      </w:pPr>
    </w:p>
    <w:p w14:paraId="5CCA3AAD" w14:textId="77777777" w:rsidR="00C97D39" w:rsidRPr="001C54A5" w:rsidDel="00B771BB" w:rsidRDefault="00C97D39">
      <w:pPr>
        <w:spacing w:after="0" w:line="240" w:lineRule="auto"/>
        <w:jc w:val="center"/>
        <w:rPr>
          <w:ins w:id="669" w:author="Kem Sereiboth" w:date="2022-09-19T12:26:00Z"/>
          <w:del w:id="670" w:author="User" w:date="2022-09-28T08:55:00Z"/>
          <w:rFonts w:ascii="Khmer MEF2" w:hAnsi="Khmer MEF2" w:cs="Khmer MEF2"/>
          <w:color w:val="000000" w:themeColor="text1"/>
          <w:sz w:val="24"/>
          <w:szCs w:val="24"/>
          <w:rPrChange w:id="671" w:author="Sopheak Phorn" w:date="2023-08-25T16:23:00Z">
            <w:rPr>
              <w:ins w:id="672" w:author="Kem Sereiboth" w:date="2022-09-19T12:26:00Z"/>
              <w:del w:id="673" w:author="User" w:date="2022-09-28T08:55:00Z"/>
              <w:sz w:val="24"/>
              <w:szCs w:val="24"/>
            </w:rPr>
          </w:rPrChange>
        </w:rPr>
        <w:pPrChange w:id="674" w:author="User" w:date="2022-10-03T09:33:00Z">
          <w:pPr>
            <w:jc w:val="center"/>
          </w:pPr>
        </w:pPrChange>
      </w:pPr>
    </w:p>
    <w:p w14:paraId="5539F47C" w14:textId="4A565265" w:rsidR="00C97D39" w:rsidRPr="001C54A5" w:rsidDel="00A32ED2" w:rsidRDefault="00C97D39">
      <w:pPr>
        <w:spacing w:after="0" w:line="240" w:lineRule="auto"/>
        <w:jc w:val="center"/>
        <w:rPr>
          <w:ins w:id="675" w:author="Kem Sereiboth" w:date="2022-09-19T12:26:00Z"/>
          <w:del w:id="676" w:author="User" w:date="2022-09-28T15:28:00Z"/>
          <w:rFonts w:ascii="Khmer MEF2" w:hAnsi="Khmer MEF2" w:cs="Khmer MEF2"/>
          <w:color w:val="000000" w:themeColor="text1"/>
          <w:sz w:val="24"/>
          <w:szCs w:val="24"/>
          <w:rPrChange w:id="677" w:author="Sopheak Phorn" w:date="2023-08-25T16:23:00Z">
            <w:rPr>
              <w:ins w:id="678" w:author="Kem Sereiboth" w:date="2022-09-19T12:26:00Z"/>
              <w:del w:id="679" w:author="User" w:date="2022-09-28T15:28:00Z"/>
              <w:sz w:val="24"/>
              <w:szCs w:val="24"/>
            </w:rPr>
          </w:rPrChange>
        </w:rPr>
        <w:pPrChange w:id="680" w:author="User" w:date="2022-10-03T09:33:00Z">
          <w:pPr>
            <w:jc w:val="center"/>
          </w:pPr>
        </w:pPrChange>
      </w:pPr>
    </w:p>
    <w:p w14:paraId="2B6519A2" w14:textId="556A4CD8" w:rsidR="00C97D39" w:rsidRPr="001C54A5" w:rsidDel="009012A7" w:rsidRDefault="00C97D39">
      <w:pPr>
        <w:spacing w:after="0" w:line="240" w:lineRule="auto"/>
        <w:jc w:val="both"/>
        <w:rPr>
          <w:del w:id="681" w:author="Uon Rithy" w:date="2022-09-22T07:29:00Z"/>
          <w:rFonts w:ascii="Khmer MEF2" w:hAnsi="Khmer MEF2" w:cs="Khmer MEF2"/>
          <w:color w:val="000000" w:themeColor="text1"/>
          <w:sz w:val="24"/>
          <w:szCs w:val="24"/>
          <w:rPrChange w:id="682" w:author="Sopheak Phorn" w:date="2023-08-25T16:23:00Z">
            <w:rPr>
              <w:del w:id="683" w:author="Uon Rithy" w:date="2022-09-22T07:29:00Z"/>
              <w:sz w:val="24"/>
              <w:szCs w:val="24"/>
            </w:rPr>
          </w:rPrChange>
        </w:rPr>
      </w:pPr>
    </w:p>
    <w:p w14:paraId="6A12D85A" w14:textId="77777777" w:rsidR="009012A7" w:rsidRPr="001C54A5" w:rsidDel="00A32ED2" w:rsidRDefault="009012A7">
      <w:pPr>
        <w:spacing w:after="0" w:line="240" w:lineRule="auto"/>
        <w:jc w:val="center"/>
        <w:rPr>
          <w:ins w:id="684" w:author="Un Seakamey" w:date="2022-09-23T10:03:00Z"/>
          <w:del w:id="685" w:author="User" w:date="2022-09-28T15:28:00Z"/>
          <w:rFonts w:ascii="Khmer MEF2" w:hAnsi="Khmer MEF2" w:cs="Khmer MEF2"/>
          <w:color w:val="000000" w:themeColor="text1"/>
          <w:sz w:val="24"/>
          <w:szCs w:val="24"/>
          <w:rPrChange w:id="686" w:author="Sopheak Phorn" w:date="2023-08-25T16:23:00Z">
            <w:rPr>
              <w:ins w:id="687" w:author="Un Seakamey" w:date="2022-09-23T10:03:00Z"/>
              <w:del w:id="688" w:author="User" w:date="2022-09-28T15:28:00Z"/>
              <w:sz w:val="24"/>
              <w:szCs w:val="24"/>
            </w:rPr>
          </w:rPrChange>
        </w:rPr>
        <w:pPrChange w:id="689" w:author="User" w:date="2022-10-03T09:33:00Z">
          <w:pPr>
            <w:jc w:val="center"/>
          </w:pPr>
        </w:pPrChange>
      </w:pPr>
    </w:p>
    <w:p w14:paraId="6095147F" w14:textId="79E067BD" w:rsidR="00C97D39" w:rsidRPr="001C54A5" w:rsidDel="00ED2FAC" w:rsidRDefault="00C97D39">
      <w:pPr>
        <w:spacing w:after="0" w:line="240" w:lineRule="auto"/>
        <w:rPr>
          <w:del w:id="690" w:author="Uon Rithy" w:date="2022-09-22T07:29:00Z"/>
          <w:rFonts w:ascii="Khmer MEF2" w:hAnsi="Khmer MEF2" w:cs="Khmer MEF2"/>
          <w:color w:val="000000" w:themeColor="text1"/>
          <w:sz w:val="24"/>
          <w:szCs w:val="24"/>
          <w:rPrChange w:id="691" w:author="Sopheak Phorn" w:date="2023-08-25T16:23:00Z">
            <w:rPr>
              <w:del w:id="692" w:author="Uon Rithy" w:date="2022-09-22T07:29:00Z"/>
              <w:sz w:val="24"/>
              <w:szCs w:val="24"/>
            </w:rPr>
          </w:rPrChange>
        </w:rPr>
        <w:pPrChange w:id="693" w:author="User" w:date="2022-10-03T09:33:00Z">
          <w:pPr>
            <w:spacing w:after="0" w:line="240" w:lineRule="auto"/>
            <w:jc w:val="both"/>
          </w:pPr>
        </w:pPrChange>
      </w:pPr>
    </w:p>
    <w:p w14:paraId="30F8AD4E" w14:textId="07CDB10B" w:rsidR="00ED2FAC" w:rsidRPr="001C54A5" w:rsidDel="00A32ED2" w:rsidRDefault="00ED2FAC">
      <w:pPr>
        <w:spacing w:after="0" w:line="240" w:lineRule="auto"/>
        <w:rPr>
          <w:ins w:id="694" w:author="Un Seakamey" w:date="2022-09-27T15:13:00Z"/>
          <w:del w:id="695" w:author="User" w:date="2022-09-28T15:33:00Z"/>
          <w:rFonts w:ascii="Khmer MEF2" w:hAnsi="Khmer MEF2" w:cs="Khmer MEF2"/>
          <w:color w:val="000000" w:themeColor="text1"/>
          <w:sz w:val="24"/>
          <w:szCs w:val="24"/>
          <w:cs/>
          <w:rPrChange w:id="696" w:author="Sopheak Phorn" w:date="2023-08-25T16:23:00Z">
            <w:rPr>
              <w:ins w:id="697" w:author="Un Seakamey" w:date="2022-09-27T15:13:00Z"/>
              <w:del w:id="698" w:author="User" w:date="2022-09-28T15:33:00Z"/>
              <w:cs/>
            </w:rPr>
          </w:rPrChange>
        </w:rPr>
        <w:pPrChange w:id="699" w:author="User" w:date="2022-10-03T09:33:00Z">
          <w:pPr>
            <w:jc w:val="center"/>
          </w:pPr>
        </w:pPrChange>
      </w:pPr>
    </w:p>
    <w:p w14:paraId="22D83FF3" w14:textId="490CE205" w:rsidR="00C83376" w:rsidRPr="001C54A5" w:rsidDel="00C97D39" w:rsidRDefault="00194B2D">
      <w:pPr>
        <w:spacing w:after="0" w:line="240" w:lineRule="auto"/>
        <w:jc w:val="center"/>
        <w:rPr>
          <w:ins w:id="700" w:author="Voeun Kuyeng" w:date="2022-07-22T16:06:00Z"/>
          <w:del w:id="701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702" w:author="Sopheak Phorn" w:date="2023-08-25T16:23:00Z">
            <w:rPr>
              <w:ins w:id="703" w:author="Voeun Kuyeng" w:date="2022-07-22T16:06:00Z"/>
              <w:del w:id="704" w:author="Kem Sereiboth" w:date="2022-09-19T12:26:00Z"/>
            </w:rPr>
          </w:rPrChange>
        </w:rPr>
        <w:pPrChange w:id="705" w:author="User" w:date="2022-10-03T09:33:00Z">
          <w:pPr>
            <w:jc w:val="center"/>
          </w:pPr>
        </w:pPrChange>
      </w:pPr>
      <w:ins w:id="706" w:author="Voeun Kuyeng" w:date="2022-07-22T14:56:00Z">
        <w:del w:id="707" w:author="Kem Sereiboth" w:date="2022-09-19T12:26:00Z">
          <w:r w:rsidRPr="001C54A5" w:rsidDel="00C97D39">
            <w:rPr>
              <w:rFonts w:ascii="Khmer MEF2" w:hAnsi="Khmer MEF2" w:cs="Khmer MEF2"/>
              <w:color w:val="000000" w:themeColor="text1"/>
              <w:sz w:val="24"/>
              <w:szCs w:val="24"/>
              <w:rPrChange w:id="708" w:author="Sopheak Phorn" w:date="2023-08-25T16:23:00Z">
                <w:rPr/>
              </w:rPrChange>
            </w:rPr>
            <w:delText xml:space="preserve"> </w:delText>
          </w:r>
        </w:del>
      </w:ins>
      <w:ins w:id="709" w:author="Voeun Kuyeng" w:date="2022-07-22T15:06:00Z">
        <w:del w:id="710" w:author="Kem Sereiboth" w:date="2022-09-19T12:26:00Z">
          <w:r w:rsidRPr="001C54A5" w:rsidDel="00C97D39">
            <w:rPr>
              <w:rFonts w:ascii="Khmer MEF2" w:hAnsi="Khmer MEF2" w:cs="Khmer MEF2"/>
              <w:color w:val="000000" w:themeColor="text1"/>
              <w:sz w:val="24"/>
              <w:szCs w:val="24"/>
              <w:rPrChange w:id="711" w:author="Sopheak Phorn" w:date="2023-08-25T16:23:00Z">
                <w:rPr/>
              </w:rPrChange>
            </w:rPr>
            <w:delText xml:space="preserve"> </w:delText>
          </w:r>
        </w:del>
      </w:ins>
      <w:ins w:id="712" w:author="Voeun Kuyeng" w:date="2022-07-22T15:51:00Z">
        <w:del w:id="713" w:author="Kem Sereiboth" w:date="2022-09-19T12:26:00Z">
          <w:r w:rsidR="00A6643A" w:rsidRPr="001C54A5" w:rsidDel="00C97D39">
            <w:rPr>
              <w:rFonts w:ascii="Khmer MEF2" w:hAnsi="Khmer MEF2" w:cs="Khmer MEF2"/>
              <w:color w:val="000000" w:themeColor="text1"/>
              <w:sz w:val="24"/>
              <w:szCs w:val="24"/>
              <w:rPrChange w:id="714" w:author="Sopheak Phorn" w:date="2023-08-25T16:23:00Z">
                <w:rPr/>
              </w:rPrChange>
            </w:rPr>
            <w:delText xml:space="preserve"> </w:delText>
          </w:r>
        </w:del>
      </w:ins>
    </w:p>
    <w:p w14:paraId="2612BB03" w14:textId="0E47C1F8" w:rsidR="005F6D4F" w:rsidRPr="001C54A5" w:rsidDel="00C97D39" w:rsidRDefault="005F6D4F">
      <w:pPr>
        <w:spacing w:after="0" w:line="240" w:lineRule="auto"/>
        <w:jc w:val="center"/>
        <w:rPr>
          <w:ins w:id="715" w:author="Voeun Kuyeng" w:date="2022-07-22T11:14:00Z"/>
          <w:del w:id="716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717" w:author="Sopheak Phorn" w:date="2023-08-25T16:23:00Z">
            <w:rPr>
              <w:ins w:id="718" w:author="Voeun Kuyeng" w:date="2022-07-22T11:14:00Z"/>
              <w:del w:id="719" w:author="Kem Sereiboth" w:date="2022-09-19T12:26:00Z"/>
            </w:rPr>
          </w:rPrChange>
        </w:rPr>
        <w:pPrChange w:id="720" w:author="User" w:date="2022-10-03T09:33:00Z">
          <w:pPr>
            <w:jc w:val="center"/>
          </w:pPr>
        </w:pPrChange>
      </w:pPr>
    </w:p>
    <w:p w14:paraId="3BAA61B7" w14:textId="1D274256" w:rsidR="00752C05" w:rsidRPr="001C54A5" w:rsidDel="00C97D39" w:rsidRDefault="00C34129">
      <w:pPr>
        <w:spacing w:after="0" w:line="240" w:lineRule="auto"/>
        <w:jc w:val="center"/>
        <w:rPr>
          <w:del w:id="721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722" w:author="Sopheak Phorn" w:date="2023-08-25T16:23:00Z">
            <w:rPr>
              <w:del w:id="723" w:author="Kem Sereiboth" w:date="2022-09-19T12:26:00Z"/>
            </w:rPr>
          </w:rPrChange>
        </w:rPr>
        <w:pPrChange w:id="724" w:author="User" w:date="2022-10-03T09:33:00Z">
          <w:pPr>
            <w:jc w:val="center"/>
          </w:pPr>
        </w:pPrChange>
      </w:pPr>
      <w:ins w:id="725" w:author="Voeun Kuyeng" w:date="2022-07-08T10:49:00Z">
        <w:del w:id="726" w:author="Kem Sereiboth" w:date="2022-09-19T12:16:00Z">
          <w:r w:rsidRPr="001C54A5" w:rsidDel="0045277B">
            <w:rPr>
              <w:rFonts w:ascii="Khmer MEF2" w:hAnsi="Khmer MEF2" w:cs="Khmer MEF2"/>
              <w:noProof/>
              <w:color w:val="000000" w:themeColor="text1"/>
              <w:sz w:val="24"/>
              <w:szCs w:val="24"/>
              <w:rPrChange w:id="727" w:author="Sopheak Phorn" w:date="2023-08-25T16:23:00Z">
                <w:rPr>
                  <w:noProof/>
                </w:rPr>
              </w:rPrChange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A49386" wp14:editId="5D8B9B8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8016</wp:posOffset>
                    </wp:positionV>
                    <wp:extent cx="1792605" cy="635330"/>
                    <wp:effectExtent l="0" t="0" r="17145" b="1270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92605" cy="6353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7BE8459" w14:textId="0BD592D4" w:rsidR="00731B72" w:rsidRPr="00393DF5" w:rsidRDefault="00731B72">
                                <w:pPr>
                                  <w:spacing w:after="0" w:line="240" w:lineRule="auto"/>
                                  <w:jc w:val="center"/>
                                  <w:rPr>
                                    <w:ins w:id="728" w:author="Voeun Kuyeng" w:date="2022-07-08T10:50:00Z"/>
                                    <w:rFonts w:ascii="Khmer MEF1" w:hAnsi="Khmer MEF1" w:cs="Khmer MEF1"/>
                                    <w:szCs w:val="22"/>
                                    <w:rPrChange w:id="729" w:author="Voeun Kuyeng" w:date="2022-07-08T10:50:00Z">
                                      <w:rPr>
                                        <w:ins w:id="730" w:author="Voeun Kuyeng" w:date="2022-07-08T10:50:00Z"/>
                                        <w:rFonts w:ascii="Khmer MEF1" w:hAnsi="Khmer MEF1" w:cs="Khmer MEF1"/>
                                        <w:sz w:val="24"/>
                                        <w:szCs w:val="24"/>
                                      </w:rPr>
                                    </w:rPrChange>
                                  </w:rPr>
                                  <w:pPrChange w:id="731" w:author="Voeun Kuyeng" w:date="2022-07-08T10:50:00Z">
                                    <w:pPr/>
                                  </w:pPrChange>
                                </w:pPr>
                                <w:ins w:id="732" w:author="Voeun Kuyeng" w:date="2022-07-08T10:49:00Z">
                                  <w:r w:rsidRPr="00393DF5">
                                    <w:rPr>
                                      <w:rFonts w:ascii="Khmer MEF1" w:hAnsi="Khmer MEF1" w:cs="Khmer MEF1"/>
                                      <w:szCs w:val="22"/>
                                      <w:cs/>
                                      <w:rPrChange w:id="733" w:author="Voeun Kuyeng" w:date="2022-07-08T10:50:00Z">
                                        <w:rPr>
                                          <w:rFonts w:cs="MoolBoran"/>
                                          <w:cs/>
                                        </w:rPr>
                                      </w:rPrChange>
                                    </w:rPr>
                                    <w:t>សេចក្តីព្រាង</w:t>
                                  </w:r>
                                </w:ins>
                              </w:p>
                              <w:p w14:paraId="1B6E76A8" w14:textId="0C6E7F16" w:rsidR="00731B72" w:rsidRPr="00393DF5" w:rsidRDefault="00731B7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Khmer MEF1" w:hAnsi="Khmer MEF1" w:cs="Khmer MEF1"/>
                                    <w:szCs w:val="22"/>
                                    <w:cs/>
                                    <w:rPrChange w:id="734" w:author="Voeun Kuyeng" w:date="2022-07-08T10:50:00Z">
                                      <w:rPr>
                                        <w:cs/>
                                      </w:rPr>
                                    </w:rPrChange>
                                  </w:rPr>
                                  <w:pPrChange w:id="735" w:author="Voeun Kuyeng" w:date="2022-07-08T10:50:00Z">
                                    <w:pPr/>
                                  </w:pPrChange>
                                </w:pPr>
                                <w:ins w:id="736" w:author="Voeun Kuyeng" w:date="2022-07-08T10:50:00Z">
                                  <w:r w:rsidRPr="00393DF5">
                                    <w:rPr>
                                      <w:rFonts w:ascii="Khmer MEF1" w:hAnsi="Khmer MEF1" w:cs="Khmer MEF1"/>
                                      <w:szCs w:val="22"/>
                                      <w:cs/>
                                      <w:rPrChange w:id="737" w:author="Voeun Kuyeng" w:date="2022-07-08T10:50:00Z">
                                        <w:rPr>
                                          <w:rFonts w:ascii="Khmer MEF1" w:hAnsi="Khmer MEF1" w:cs="Khmer MEF1"/>
                                          <w:sz w:val="24"/>
                                          <w:szCs w:val="24"/>
                                          <w:cs/>
                                        </w:rPr>
                                      </w:rPrChange>
                                    </w:rPr>
                                    <w:t>ថ្ងៃទី</w:t>
                                  </w:r>
                                </w:ins>
                                <w:ins w:id="738" w:author="Voeun Kuyeng" w:date="2022-09-06T16:45:00Z">
                                  <w:r>
                                    <w:rPr>
                                      <w:rFonts w:ascii="Khmer MEF1" w:hAnsi="Khmer MEF1" w:cs="Khmer MEF1" w:hint="cs"/>
                                      <w:szCs w:val="22"/>
                                      <w:cs/>
                                      <w:lang w:val="ca-ES"/>
                                    </w:rPr>
                                    <w:t>៧</w:t>
                                  </w:r>
                                </w:ins>
                                <w:ins w:id="739" w:author="socheata.ol@hotmail.com" w:date="2022-09-04T18:36:00Z">
                                  <w:del w:id="740" w:author="Voeun Kuyeng" w:date="2022-09-06T16:44:00Z">
                                    <w:r w:rsidDel="006762A7">
                                      <w:rPr>
                                        <w:rFonts w:ascii="Khmer MEF1" w:hAnsi="Khmer MEF1" w:cs="Khmer MEF1" w:hint="cs"/>
                                        <w:szCs w:val="22"/>
                                        <w:cs/>
                                        <w:lang w:val="ca-ES"/>
                                      </w:rPr>
                                      <w:delText>៤</w:delText>
                                    </w:r>
                                  </w:del>
                                </w:ins>
                                <w:ins w:id="741" w:author="Voeun Kuyeng" w:date="2022-08-31T11:05:00Z">
                                  <w:del w:id="742" w:author="socheata.ol@hotmail.com" w:date="2022-09-04T18:36:00Z">
                                    <w:r w:rsidDel="001A2E3A">
                                      <w:rPr>
                                        <w:rFonts w:ascii="Khmer MEF1" w:hAnsi="Khmer MEF1" w:cs="Khmer MEF1" w:hint="cs"/>
                                        <w:szCs w:val="22"/>
                                        <w:cs/>
                                        <w:lang w:val="ca-ES"/>
                                      </w:rPr>
                                      <w:delText>៣១</w:delText>
                                    </w:r>
                                  </w:del>
                                </w:ins>
                                <w:ins w:id="743" w:author="Sethvannak Sam" w:date="2022-08-20T18:32:00Z">
                                  <w:del w:id="744" w:author="Voeun Kuyeng" w:date="2022-08-31T11:05:00Z">
                                    <w:r w:rsidDel="00F226D0">
                                      <w:rPr>
                                        <w:rFonts w:ascii="Khmer MEF1" w:hAnsi="Khmer MEF1" w:cs="Khmer MEF1" w:hint="cs"/>
                                        <w:szCs w:val="22"/>
                                        <w:cs/>
                                        <w:lang w:val="ca-ES"/>
                                      </w:rPr>
                                      <w:delText>២០</w:delText>
                                    </w:r>
                                  </w:del>
                                </w:ins>
                                <w:ins w:id="745" w:author="Voeun Kuyeng" w:date="2022-08-18T18:12:00Z">
                                  <w:del w:id="746" w:author="Sethvannak Sam" w:date="2022-08-20T18:32:00Z">
                                    <w:r w:rsidDel="00C43DD8">
                                      <w:rPr>
                                        <w:rFonts w:ascii="Khmer MEF1" w:hAnsi="Khmer MEF1" w:cs="Khmer MEF1"/>
                                        <w:szCs w:val="22"/>
                                        <w:cs/>
                                        <w:lang w:val="ca-ES"/>
                                      </w:rPr>
                                      <w:delText>៨</w:delText>
                                    </w:r>
                                  </w:del>
                                </w:ins>
                                <w:ins w:id="747" w:author="Sethvannak Sam" w:date="2022-08-17T16:29:00Z">
                                  <w:del w:id="748" w:author="Voeun Kuyeng" w:date="2022-08-18T18:12:00Z">
                                    <w:r w:rsidDel="003C7DC2">
                                      <w:rPr>
                                        <w:rFonts w:ascii="Khmer MEF1" w:hAnsi="Khmer MEF1" w:cs="Khmer MEF1" w:hint="cs"/>
                                        <w:szCs w:val="22"/>
                                        <w:cs/>
                                        <w:lang w:val="ca-ES"/>
                                      </w:rPr>
                                      <w:delText>៧</w:delText>
                                    </w:r>
                                  </w:del>
                                </w:ins>
                                <w:ins w:id="749" w:author="Voeun Kuyeng" w:date="2022-08-08T10:48:00Z">
                                  <w:del w:id="750" w:author="Sethvannak Sam" w:date="2022-08-17T16:29:00Z">
                                    <w:r w:rsidDel="002E01B5">
                                      <w:rPr>
                                        <w:rFonts w:ascii="Khmer MEF1" w:hAnsi="Khmer MEF1" w:cs="Khmer MEF1" w:hint="cs"/>
                                        <w:szCs w:val="22"/>
                                        <w:cs/>
                                        <w:lang w:val="ca-ES"/>
                                      </w:rPr>
                                      <w:delText>៨</w:delText>
                                    </w:r>
                                  </w:del>
                                </w:ins>
                                <w:ins w:id="751" w:author="Voeun Kuyeng" w:date="2022-07-08T10:50:00Z">
                                  <w:r>
                                    <w:rPr>
                                      <w:rFonts w:ascii="Khmer MEF1" w:hAnsi="Khmer MEF1" w:cs="Khmer MEF1"/>
                                      <w:szCs w:val="22"/>
                                      <w:cs/>
                                    </w:rPr>
                                    <w:t xml:space="preserve"> ខែ</w:t>
                                  </w:r>
                                </w:ins>
                                <w:ins w:id="752" w:author="socheata.ol@hotmail.com" w:date="2022-09-04T18:36:00Z">
                                  <w:r>
                                    <w:rPr>
                                      <w:rFonts w:ascii="Khmer MEF1" w:hAnsi="Khmer MEF1" w:cs="Khmer MEF1" w:hint="cs"/>
                                      <w:szCs w:val="22"/>
                                      <w:cs/>
                                    </w:rPr>
                                    <w:t>កញ្ញា</w:t>
                                  </w:r>
                                </w:ins>
                                <w:ins w:id="753" w:author="Voeun Kuyeng" w:date="2022-07-08T10:50:00Z">
                                  <w:del w:id="754" w:author="socheata.ol@hotmail.com" w:date="2022-09-04T18:36:00Z">
                                    <w:r w:rsidDel="001A2E3A">
                                      <w:rPr>
                                        <w:rFonts w:ascii="Khmer MEF1" w:hAnsi="Khmer MEF1" w:cs="Khmer MEF1"/>
                                        <w:szCs w:val="22"/>
                                        <w:cs/>
                                      </w:rPr>
                                      <w:delText>ស</w:delText>
                                    </w:r>
                                  </w:del>
                                </w:ins>
                                <w:ins w:id="755" w:author="Voeun Kuyeng" w:date="2022-08-05T16:03:00Z">
                                  <w:del w:id="756" w:author="socheata.ol@hotmail.com" w:date="2022-09-04T18:36:00Z">
                                    <w:r w:rsidDel="001A2E3A">
                                      <w:rPr>
                                        <w:rFonts w:ascii="Khmer MEF1" w:hAnsi="Khmer MEF1" w:cs="Khmer MEF1" w:hint="cs"/>
                                        <w:szCs w:val="22"/>
                                        <w:cs/>
                                      </w:rPr>
                                      <w:delText>ីហា</w:delText>
                                    </w:r>
                                  </w:del>
                                </w:ins>
                                <w:ins w:id="757" w:author="Voeun Kuyeng" w:date="2022-07-08T10:50:00Z">
                                  <w:r w:rsidRPr="00393DF5">
                                    <w:rPr>
                                      <w:rFonts w:ascii="Khmer MEF1" w:hAnsi="Khmer MEF1" w:cs="Khmer MEF1"/>
                                      <w:szCs w:val="22"/>
                                      <w:cs/>
                                      <w:rPrChange w:id="758" w:author="Voeun Kuyeng" w:date="2022-07-08T10:50:00Z">
                                        <w:rPr>
                                          <w:rFonts w:ascii="Khmer MEF1" w:hAnsi="Khmer MEF1" w:cs="Khmer MEF1"/>
                                          <w:sz w:val="24"/>
                                          <w:szCs w:val="24"/>
                                          <w:cs/>
                                        </w:rPr>
                                      </w:rPrChange>
                                    </w:rPr>
                                    <w:t xml:space="preserve"> ឆ្នាំ២០២២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A49386" id="_x0000_s1029" type="#_x0000_t202" style="position:absolute;left:0;text-align:left;margin-left:89.95pt;margin-top:.65pt;width:141.15pt;height:50.0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cGwOAIAAIM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" fillcolor="white [3201]" strokeweight=".5pt">
                    <v:textbox>
                      <w:txbxContent>
                        <w:p w14:paraId="67BE8459" w14:textId="0BD592D4" w:rsidR="00731B72" w:rsidRPr="00393DF5" w:rsidRDefault="00731B72">
                          <w:pPr>
                            <w:spacing w:after="0" w:line="240" w:lineRule="auto"/>
                            <w:jc w:val="center"/>
                            <w:rPr>
                              <w:ins w:id="759" w:author="Voeun Kuyeng" w:date="2022-07-08T10:50:00Z"/>
                              <w:rFonts w:ascii="Khmer MEF1" w:hAnsi="Khmer MEF1" w:cs="Khmer MEF1"/>
                              <w:szCs w:val="22"/>
                              <w:rPrChange w:id="760" w:author="Voeun Kuyeng" w:date="2022-07-08T10:50:00Z">
                                <w:rPr>
                                  <w:ins w:id="761" w:author="Voeun Kuyeng" w:date="2022-07-08T10:50:00Z"/>
                                  <w:rFonts w:ascii="Khmer MEF1" w:hAnsi="Khmer MEF1" w:cs="Khmer MEF1"/>
                                  <w:sz w:val="24"/>
                                  <w:szCs w:val="24"/>
                                </w:rPr>
                              </w:rPrChange>
                            </w:rPr>
                            <w:pPrChange w:id="762" w:author="Voeun Kuyeng" w:date="2022-07-08T10:50:00Z">
                              <w:pPr/>
                            </w:pPrChange>
                          </w:pPr>
                          <w:ins w:id="763" w:author="Voeun Kuyeng" w:date="2022-07-08T10:49:00Z">
                            <w:r w:rsidRPr="00393DF5">
                              <w:rPr>
                                <w:rFonts w:ascii="Khmer MEF1" w:hAnsi="Khmer MEF1" w:cs="Khmer MEF1"/>
                                <w:szCs w:val="22"/>
                                <w:cs/>
                                <w:rPrChange w:id="764" w:author="Voeun Kuyeng" w:date="2022-07-08T10:50:00Z">
                                  <w:rPr>
                                    <w:rFonts w:cs="MoolBoran"/>
                                    <w:cs/>
                                  </w:rPr>
                                </w:rPrChange>
                              </w:rPr>
                              <w:t>សេចក្តីព្រាង</w:t>
                            </w:r>
                          </w:ins>
                        </w:p>
                        <w:p w14:paraId="1B6E76A8" w14:textId="0C6E7F16" w:rsidR="00731B72" w:rsidRPr="00393DF5" w:rsidRDefault="00731B72">
                          <w:pPr>
                            <w:spacing w:after="0" w:line="240" w:lineRule="auto"/>
                            <w:jc w:val="center"/>
                            <w:rPr>
                              <w:rFonts w:ascii="Khmer MEF1" w:hAnsi="Khmer MEF1" w:cs="Khmer MEF1"/>
                              <w:szCs w:val="22"/>
                              <w:cs/>
                              <w:rPrChange w:id="765" w:author="Voeun Kuyeng" w:date="2022-07-08T10:50:00Z">
                                <w:rPr>
                                  <w:cs/>
                                </w:rPr>
                              </w:rPrChange>
                            </w:rPr>
                            <w:pPrChange w:id="766" w:author="Voeun Kuyeng" w:date="2022-07-08T10:50:00Z">
                              <w:pPr/>
                            </w:pPrChange>
                          </w:pPr>
                          <w:ins w:id="767" w:author="Voeun Kuyeng" w:date="2022-07-08T10:50:00Z">
                            <w:r w:rsidRPr="00393DF5">
                              <w:rPr>
                                <w:rFonts w:ascii="Khmer MEF1" w:hAnsi="Khmer MEF1" w:cs="Khmer MEF1"/>
                                <w:szCs w:val="22"/>
                                <w:cs/>
                                <w:rPrChange w:id="768" w:author="Voeun Kuyeng" w:date="2022-07-08T10:50:00Z">
                                  <w:rPr>
                                    <w:rFonts w:ascii="Khmer MEF1" w:hAnsi="Khmer MEF1" w:cs="Khmer MEF1"/>
                                    <w:sz w:val="24"/>
                                    <w:szCs w:val="24"/>
                                    <w:cs/>
                                  </w:rPr>
                                </w:rPrChange>
                              </w:rPr>
                              <w:t>ថ្ងៃទី</w:t>
                            </w:r>
                          </w:ins>
                          <w:ins w:id="769" w:author="Voeun Kuyeng" w:date="2022-09-06T16:45:00Z">
                            <w:r>
                              <w:rPr>
                                <w:rFonts w:ascii="Khmer MEF1" w:hAnsi="Khmer MEF1" w:cs="Khmer MEF1" w:hint="cs"/>
                                <w:szCs w:val="22"/>
                                <w:cs/>
                                <w:lang w:val="ca-ES"/>
                              </w:rPr>
                              <w:t>៧</w:t>
                            </w:r>
                          </w:ins>
                          <w:ins w:id="770" w:author="socheata.ol@hotmail.com" w:date="2022-09-04T18:36:00Z">
                            <w:del w:id="771" w:author="Voeun Kuyeng" w:date="2022-09-06T16:44:00Z">
                              <w:r w:rsidDel="006762A7">
                                <w:rPr>
                                  <w:rFonts w:ascii="Khmer MEF1" w:hAnsi="Khmer MEF1" w:cs="Khmer MEF1" w:hint="cs"/>
                                  <w:szCs w:val="22"/>
                                  <w:cs/>
                                  <w:lang w:val="ca-ES"/>
                                </w:rPr>
                                <w:delText>៤</w:delText>
                              </w:r>
                            </w:del>
                          </w:ins>
                          <w:ins w:id="772" w:author="Voeun Kuyeng" w:date="2022-08-31T11:05:00Z">
                            <w:del w:id="773" w:author="socheata.ol@hotmail.com" w:date="2022-09-04T18:36:00Z">
                              <w:r w:rsidDel="001A2E3A">
                                <w:rPr>
                                  <w:rFonts w:ascii="Khmer MEF1" w:hAnsi="Khmer MEF1" w:cs="Khmer MEF1" w:hint="cs"/>
                                  <w:szCs w:val="22"/>
                                  <w:cs/>
                                  <w:lang w:val="ca-ES"/>
                                </w:rPr>
                                <w:delText>៣១</w:delText>
                              </w:r>
                            </w:del>
                          </w:ins>
                          <w:ins w:id="774" w:author="Sethvannak Sam" w:date="2022-08-20T18:32:00Z">
                            <w:del w:id="775" w:author="Voeun Kuyeng" w:date="2022-08-31T11:05:00Z">
                              <w:r w:rsidDel="00F226D0">
                                <w:rPr>
                                  <w:rFonts w:ascii="Khmer MEF1" w:hAnsi="Khmer MEF1" w:cs="Khmer MEF1" w:hint="cs"/>
                                  <w:szCs w:val="22"/>
                                  <w:cs/>
                                  <w:lang w:val="ca-ES"/>
                                </w:rPr>
                                <w:delText>២០</w:delText>
                              </w:r>
                            </w:del>
                          </w:ins>
                          <w:ins w:id="776" w:author="Voeun Kuyeng" w:date="2022-08-18T18:12:00Z">
                            <w:del w:id="777" w:author="Sethvannak Sam" w:date="2022-08-20T18:32:00Z">
                              <w:r w:rsidDel="00C43DD8">
                                <w:rPr>
                                  <w:rFonts w:ascii="Khmer MEF1" w:hAnsi="Khmer MEF1" w:cs="Khmer MEF1"/>
                                  <w:szCs w:val="22"/>
                                  <w:cs/>
                                  <w:lang w:val="ca-ES"/>
                                </w:rPr>
                                <w:delText>៨</w:delText>
                              </w:r>
                            </w:del>
                          </w:ins>
                          <w:ins w:id="778" w:author="Sethvannak Sam" w:date="2022-08-17T16:29:00Z">
                            <w:del w:id="779" w:author="Voeun Kuyeng" w:date="2022-08-18T18:12:00Z">
                              <w:r w:rsidDel="003C7DC2">
                                <w:rPr>
                                  <w:rFonts w:ascii="Khmer MEF1" w:hAnsi="Khmer MEF1" w:cs="Khmer MEF1" w:hint="cs"/>
                                  <w:szCs w:val="22"/>
                                  <w:cs/>
                                  <w:lang w:val="ca-ES"/>
                                </w:rPr>
                                <w:delText>៧</w:delText>
                              </w:r>
                            </w:del>
                          </w:ins>
                          <w:ins w:id="780" w:author="Voeun Kuyeng" w:date="2022-08-08T10:48:00Z">
                            <w:del w:id="781" w:author="Sethvannak Sam" w:date="2022-08-17T16:29:00Z">
                              <w:r w:rsidDel="002E01B5">
                                <w:rPr>
                                  <w:rFonts w:ascii="Khmer MEF1" w:hAnsi="Khmer MEF1" w:cs="Khmer MEF1" w:hint="cs"/>
                                  <w:szCs w:val="22"/>
                                  <w:cs/>
                                  <w:lang w:val="ca-ES"/>
                                </w:rPr>
                                <w:delText>៨</w:delText>
                              </w:r>
                            </w:del>
                          </w:ins>
                          <w:ins w:id="782" w:author="Voeun Kuyeng" w:date="2022-07-08T10:50:00Z">
                            <w:r>
                              <w:rPr>
                                <w:rFonts w:ascii="Khmer MEF1" w:hAnsi="Khmer MEF1" w:cs="Khmer MEF1"/>
                                <w:szCs w:val="22"/>
                                <w:cs/>
                              </w:rPr>
                              <w:t xml:space="preserve"> ខែ</w:t>
                            </w:r>
                          </w:ins>
                          <w:ins w:id="783" w:author="socheata.ol@hotmail.com" w:date="2022-09-04T18:36:00Z">
                            <w:r>
                              <w:rPr>
                                <w:rFonts w:ascii="Khmer MEF1" w:hAnsi="Khmer MEF1" w:cs="Khmer MEF1" w:hint="cs"/>
                                <w:szCs w:val="22"/>
                                <w:cs/>
                              </w:rPr>
                              <w:t>កញ្ញា</w:t>
                            </w:r>
                          </w:ins>
                          <w:ins w:id="784" w:author="Voeun Kuyeng" w:date="2022-07-08T10:50:00Z">
                            <w:del w:id="785" w:author="socheata.ol@hotmail.com" w:date="2022-09-04T18:36:00Z">
                              <w:r w:rsidDel="001A2E3A">
                                <w:rPr>
                                  <w:rFonts w:ascii="Khmer MEF1" w:hAnsi="Khmer MEF1" w:cs="Khmer MEF1"/>
                                  <w:szCs w:val="22"/>
                                  <w:cs/>
                                </w:rPr>
                                <w:delText>ស</w:delText>
                              </w:r>
                            </w:del>
                          </w:ins>
                          <w:ins w:id="786" w:author="Voeun Kuyeng" w:date="2022-08-05T16:03:00Z">
                            <w:del w:id="787" w:author="socheata.ol@hotmail.com" w:date="2022-09-04T18:36:00Z">
                              <w:r w:rsidDel="001A2E3A">
                                <w:rPr>
                                  <w:rFonts w:ascii="Khmer MEF1" w:hAnsi="Khmer MEF1" w:cs="Khmer MEF1" w:hint="cs"/>
                                  <w:szCs w:val="22"/>
                                  <w:cs/>
                                </w:rPr>
                                <w:delText>ីហា</w:delText>
                              </w:r>
                            </w:del>
                          </w:ins>
                          <w:ins w:id="788" w:author="Voeun Kuyeng" w:date="2022-07-08T10:50:00Z">
                            <w:r w:rsidRPr="00393DF5">
                              <w:rPr>
                                <w:rFonts w:ascii="Khmer MEF1" w:hAnsi="Khmer MEF1" w:cs="Khmer MEF1"/>
                                <w:szCs w:val="22"/>
                                <w:cs/>
                                <w:rPrChange w:id="789" w:author="Voeun Kuyeng" w:date="2022-07-08T10:50:00Z">
                                  <w:rPr>
                                    <w:rFonts w:ascii="Khmer MEF1" w:hAnsi="Khmer MEF1" w:cs="Khmer MEF1"/>
                                    <w:sz w:val="24"/>
                                    <w:szCs w:val="24"/>
                                    <w:cs/>
                                  </w:rPr>
                                </w:rPrChange>
                              </w:rPr>
                              <w:t xml:space="preserve"> ឆ្នាំ២០២២</w:t>
                            </w:r>
                          </w:ins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del>
      </w:ins>
      <w:ins w:id="790" w:author="Voeun Kuyeng" w:date="2022-07-18T15:29:00Z">
        <w:del w:id="791" w:author="Kem Sereiboth" w:date="2022-09-19T12:26:00Z">
          <w:r w:rsidR="008C7700" w:rsidRPr="001C54A5" w:rsidDel="00C97D39">
            <w:rPr>
              <w:rFonts w:ascii="Khmer MEF2" w:hAnsi="Khmer MEF2" w:cs="Khmer MEF2"/>
              <w:color w:val="000000" w:themeColor="text1"/>
              <w:sz w:val="24"/>
              <w:szCs w:val="24"/>
              <w:rPrChange w:id="792" w:author="Sopheak Phorn" w:date="2023-08-25T16:23:00Z">
                <w:rPr/>
              </w:rPrChange>
            </w:rPr>
            <w:delText xml:space="preserve">  </w:delText>
          </w:r>
        </w:del>
      </w:ins>
      <w:ins w:id="793" w:author="Voeun Kuyeng" w:date="2022-07-18T15:57:00Z">
        <w:del w:id="794" w:author="Kem Sereiboth" w:date="2022-09-19T12:26:00Z">
          <w:r w:rsidR="001F2AF2" w:rsidRPr="001C54A5" w:rsidDel="00C97D39">
            <w:rPr>
              <w:rFonts w:ascii="Khmer MEF2" w:hAnsi="Khmer MEF2" w:cs="Khmer MEF2"/>
              <w:color w:val="000000" w:themeColor="text1"/>
              <w:sz w:val="24"/>
              <w:szCs w:val="24"/>
              <w:rPrChange w:id="795" w:author="Sopheak Phorn" w:date="2023-08-25T16:23:00Z">
                <w:rPr/>
              </w:rPrChange>
            </w:rPr>
            <w:delText xml:space="preserve"> </w:delText>
          </w:r>
        </w:del>
      </w:ins>
      <w:ins w:id="796" w:author="Voeun Kuyeng" w:date="2022-07-18T16:07:00Z">
        <w:del w:id="797" w:author="Kem Sereiboth" w:date="2022-09-19T12:26:00Z">
          <w:r w:rsidR="001F2AF2" w:rsidRPr="001C54A5" w:rsidDel="00C97D39">
            <w:rPr>
              <w:rFonts w:ascii="Khmer MEF2" w:hAnsi="Khmer MEF2" w:cs="Khmer MEF2"/>
              <w:color w:val="000000" w:themeColor="text1"/>
              <w:sz w:val="24"/>
              <w:szCs w:val="24"/>
              <w:rPrChange w:id="798" w:author="Sopheak Phorn" w:date="2023-08-25T16:23:00Z">
                <w:rPr/>
              </w:rPrChange>
            </w:rPr>
            <w:delText xml:space="preserve">  </w:delText>
          </w:r>
        </w:del>
      </w:ins>
    </w:p>
    <w:p w14:paraId="12738712" w14:textId="062892AB" w:rsidR="00B5594E" w:rsidRPr="001C54A5" w:rsidDel="00C97D39" w:rsidRDefault="00B5594E">
      <w:pPr>
        <w:spacing w:after="0" w:line="240" w:lineRule="auto"/>
        <w:jc w:val="center"/>
        <w:rPr>
          <w:del w:id="799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800" w:author="Sopheak Phorn" w:date="2023-08-25T16:23:00Z">
            <w:rPr>
              <w:del w:id="801" w:author="Kem Sereiboth" w:date="2022-09-19T12:26:00Z"/>
            </w:rPr>
          </w:rPrChange>
        </w:rPr>
        <w:pPrChange w:id="802" w:author="User" w:date="2022-10-03T09:33:00Z">
          <w:pPr>
            <w:jc w:val="center"/>
          </w:pPr>
        </w:pPrChange>
      </w:pPr>
    </w:p>
    <w:p w14:paraId="75116BFE" w14:textId="5D8F7127" w:rsidR="00B5594E" w:rsidRPr="001C54A5" w:rsidDel="00C97D39" w:rsidRDefault="00B5594E">
      <w:pPr>
        <w:spacing w:after="0" w:line="240" w:lineRule="auto"/>
        <w:jc w:val="center"/>
        <w:rPr>
          <w:del w:id="803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804" w:author="Sopheak Phorn" w:date="2023-08-25T16:23:00Z">
            <w:rPr>
              <w:del w:id="805" w:author="Kem Sereiboth" w:date="2022-09-19T12:26:00Z"/>
            </w:rPr>
          </w:rPrChange>
        </w:rPr>
        <w:pPrChange w:id="806" w:author="User" w:date="2022-10-03T09:33:00Z">
          <w:pPr>
            <w:jc w:val="center"/>
          </w:pPr>
        </w:pPrChange>
      </w:pPr>
    </w:p>
    <w:p w14:paraId="3868E0CA" w14:textId="62F4C67F" w:rsidR="0007613E" w:rsidRPr="001C54A5" w:rsidDel="00C97D39" w:rsidRDefault="0007613E">
      <w:pPr>
        <w:spacing w:after="0" w:line="240" w:lineRule="auto"/>
        <w:rPr>
          <w:del w:id="807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808" w:author="Sopheak Phorn" w:date="2023-08-25T16:23:00Z">
            <w:rPr>
              <w:del w:id="809" w:author="Kem Sereiboth" w:date="2022-09-19T12:26:00Z"/>
              <w:sz w:val="32"/>
              <w:szCs w:val="42"/>
            </w:rPr>
          </w:rPrChange>
        </w:rPr>
        <w:pPrChange w:id="810" w:author="User" w:date="2022-10-03T09:33:00Z">
          <w:pPr/>
        </w:pPrChange>
      </w:pPr>
    </w:p>
    <w:p w14:paraId="2A84866B" w14:textId="636FF477" w:rsidR="00B96E6C" w:rsidRPr="001C54A5" w:rsidDel="00C97D39" w:rsidRDefault="00B96E6C">
      <w:pPr>
        <w:spacing w:after="0" w:line="240" w:lineRule="auto"/>
        <w:jc w:val="center"/>
        <w:rPr>
          <w:del w:id="811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812" w:author="Sopheak Phorn" w:date="2023-08-25T16:23:00Z">
            <w:rPr>
              <w:del w:id="813" w:author="Kem Sereiboth" w:date="2022-09-19T12:26:00Z"/>
              <w:sz w:val="32"/>
              <w:szCs w:val="42"/>
            </w:rPr>
          </w:rPrChange>
        </w:rPr>
        <w:pPrChange w:id="814" w:author="User" w:date="2022-10-03T09:33:00Z">
          <w:pPr>
            <w:jc w:val="center"/>
          </w:pPr>
        </w:pPrChange>
      </w:pPr>
    </w:p>
    <w:p w14:paraId="392572F7" w14:textId="59025C82" w:rsidR="00B5594E" w:rsidRPr="001C54A5" w:rsidDel="0045277B" w:rsidRDefault="00464280">
      <w:pPr>
        <w:spacing w:after="0" w:line="240" w:lineRule="auto"/>
        <w:jc w:val="center"/>
        <w:rPr>
          <w:del w:id="815" w:author="Kem Sereiboth" w:date="2022-09-19T12:19:00Z"/>
          <w:rFonts w:ascii="Khmer MEF2" w:hAnsi="Khmer MEF2" w:cs="Khmer MEF2"/>
          <w:color w:val="000000" w:themeColor="text1"/>
          <w:sz w:val="24"/>
          <w:szCs w:val="24"/>
          <w:rPrChange w:id="816" w:author="Sopheak Phorn" w:date="2023-08-25T16:23:00Z">
            <w:rPr>
              <w:del w:id="817" w:author="Kem Sereiboth" w:date="2022-09-19T12:19:00Z"/>
              <w:rFonts w:ascii="Khmer MEF2" w:hAnsi="Khmer MEF2" w:cs="Khmer MEF2"/>
              <w:sz w:val="24"/>
              <w:szCs w:val="24"/>
            </w:rPr>
          </w:rPrChange>
        </w:rPr>
        <w:pPrChange w:id="818" w:author="User" w:date="2022-10-03T09:33:00Z">
          <w:pPr>
            <w:spacing w:after="0" w:line="216" w:lineRule="auto"/>
            <w:jc w:val="center"/>
          </w:pPr>
        </w:pPrChange>
      </w:pPr>
      <w:del w:id="819" w:author="Kem Sereiboth" w:date="2022-09-19T12:26:00Z">
        <w:r w:rsidRPr="001C54A5" w:rsidDel="00C97D39">
          <w:rPr>
            <w:rFonts w:ascii="Khmer MEF2" w:hAnsi="Khmer MEF2" w:cs="Khmer MEF2"/>
            <w:color w:val="000000" w:themeColor="text1"/>
            <w:sz w:val="24"/>
            <w:szCs w:val="24"/>
            <w:cs/>
            <w:lang w:val="ca-ES"/>
            <w:rPrChange w:id="820" w:author="Sopheak Phorn" w:date="2023-08-25T16:23:00Z"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rPrChange>
          </w:rPr>
          <w:delText>គោលការណ៍</w:delText>
        </w:r>
      </w:del>
      <w:ins w:id="821" w:author="Sethvannak Sam" w:date="2022-07-06T12:00:00Z">
        <w:del w:id="822" w:author="Kem Sereiboth" w:date="2022-09-19T12:19:00Z">
          <w:r w:rsidR="00A54261"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ca-ES"/>
              <w:rPrChange w:id="823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សេចក្ដី</w:delText>
          </w:r>
        </w:del>
      </w:ins>
      <w:del w:id="824" w:author="Kem Sereiboth" w:date="2022-09-19T12:19:00Z">
        <w:r w:rsidR="00B5594E" w:rsidRPr="001C54A5" w:rsidDel="0045277B">
          <w:rPr>
            <w:rFonts w:ascii="Khmer MEF2" w:hAnsi="Khmer MEF2" w:cs="Khmer MEF2"/>
            <w:color w:val="000000" w:themeColor="text1"/>
            <w:sz w:val="24"/>
            <w:szCs w:val="24"/>
            <w:cs/>
            <w:rPrChange w:id="825" w:author="Sopheak Phorn" w:date="2023-08-25T16:23:00Z">
              <w:rPr>
                <w:rFonts w:ascii="Khmer MEF2" w:hAnsi="Khmer MEF2" w:cs="Khmer MEF2"/>
                <w:sz w:val="24"/>
                <w:szCs w:val="24"/>
                <w:cs/>
              </w:rPr>
            </w:rPrChange>
          </w:rPr>
          <w:delText>ណែនាំ</w:delText>
        </w:r>
      </w:del>
    </w:p>
    <w:p w14:paraId="6CB83B21" w14:textId="4AA3DAEA" w:rsidR="00B5594E" w:rsidRPr="001C54A5" w:rsidDel="00C97D39" w:rsidRDefault="00B5594E">
      <w:pPr>
        <w:spacing w:after="0" w:line="240" w:lineRule="auto"/>
        <w:jc w:val="center"/>
        <w:rPr>
          <w:ins w:id="826" w:author="Sethvannak Sam" w:date="2022-07-06T11:59:00Z"/>
          <w:del w:id="827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828" w:author="Sopheak Phorn" w:date="2023-08-25T16:23:00Z">
            <w:rPr>
              <w:ins w:id="829" w:author="Sethvannak Sam" w:date="2022-07-06T11:59:00Z"/>
              <w:del w:id="830" w:author="Kem Sereiboth" w:date="2022-09-19T12:26:00Z"/>
              <w:rFonts w:ascii="Khmer MEF2" w:hAnsi="Khmer MEF2" w:cs="Khmer MEF2"/>
              <w:sz w:val="24"/>
              <w:szCs w:val="24"/>
            </w:rPr>
          </w:rPrChange>
        </w:rPr>
        <w:pPrChange w:id="831" w:author="User" w:date="2022-10-03T09:33:00Z">
          <w:pPr>
            <w:spacing w:after="0" w:line="216" w:lineRule="auto"/>
            <w:jc w:val="center"/>
          </w:pPr>
        </w:pPrChange>
      </w:pPr>
      <w:del w:id="832" w:author="Kem Sereiboth" w:date="2022-09-19T12:19:00Z">
        <w:r w:rsidRPr="001C54A5" w:rsidDel="0045277B">
          <w:rPr>
            <w:rFonts w:ascii="Khmer MEF2" w:hAnsi="Khmer MEF2" w:cs="Khmer MEF2"/>
            <w:color w:val="000000" w:themeColor="text1"/>
            <w:sz w:val="24"/>
            <w:szCs w:val="24"/>
            <w:cs/>
            <w:rPrChange w:id="833" w:author="Sopheak Phorn" w:date="2023-08-25T16:23:00Z">
              <w:rPr>
                <w:rFonts w:ascii="Khmer MEF2" w:hAnsi="Khmer MEF2" w:cs="Khmer MEF2"/>
                <w:sz w:val="24"/>
                <w:szCs w:val="24"/>
                <w:cs/>
              </w:rPr>
            </w:rPrChange>
          </w:rPr>
          <w:delText>ស្តីពី</w:delText>
        </w:r>
      </w:del>
    </w:p>
    <w:p w14:paraId="422DFFA2" w14:textId="0B122E3C" w:rsidR="00A54261" w:rsidRPr="001C54A5" w:rsidDel="00C97D39" w:rsidRDefault="00A54261">
      <w:pPr>
        <w:spacing w:after="0" w:line="240" w:lineRule="auto"/>
        <w:jc w:val="center"/>
        <w:rPr>
          <w:del w:id="834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835" w:author="Sopheak Phorn" w:date="2023-08-25T16:23:00Z">
            <w:rPr>
              <w:del w:id="836" w:author="Kem Sereiboth" w:date="2022-09-19T12:26:00Z"/>
              <w:rFonts w:ascii="Khmer MEF2" w:hAnsi="Khmer MEF2" w:cs="Khmer MEF2"/>
              <w:sz w:val="24"/>
              <w:szCs w:val="24"/>
            </w:rPr>
          </w:rPrChange>
        </w:rPr>
        <w:pPrChange w:id="837" w:author="User" w:date="2022-10-03T09:33:00Z">
          <w:pPr>
            <w:spacing w:after="0" w:line="216" w:lineRule="auto"/>
            <w:jc w:val="center"/>
          </w:pPr>
        </w:pPrChange>
      </w:pPr>
      <w:ins w:id="838" w:author="Sethvannak Sam" w:date="2022-07-06T11:59:00Z">
        <w:del w:id="839" w:author="Kem Sereiboth" w:date="2022-09-19T12:19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rPrChange w:id="840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</w:rPr>
              </w:rPrChange>
            </w:rPr>
            <w:delText>ការរៀបចំ</w:delText>
          </w:r>
        </w:del>
      </w:ins>
    </w:p>
    <w:p w14:paraId="72C1532D" w14:textId="551C5877" w:rsidR="00B5594E" w:rsidRPr="001C54A5" w:rsidDel="00C97D39" w:rsidRDefault="00B5594E">
      <w:pPr>
        <w:spacing w:after="0" w:line="240" w:lineRule="auto"/>
        <w:jc w:val="center"/>
        <w:rPr>
          <w:del w:id="841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842" w:author="Sopheak Phorn" w:date="2023-08-25T16:23:00Z">
            <w:rPr>
              <w:del w:id="843" w:author="Kem Sereiboth" w:date="2022-09-19T12:26:00Z"/>
              <w:rFonts w:ascii="Khmer MEF2" w:hAnsi="Khmer MEF2" w:cs="Khmer MEF2"/>
              <w:sz w:val="24"/>
              <w:szCs w:val="24"/>
            </w:rPr>
          </w:rPrChange>
        </w:rPr>
        <w:pPrChange w:id="844" w:author="User" w:date="2022-10-03T09:33:00Z">
          <w:pPr>
            <w:spacing w:after="0" w:line="216" w:lineRule="auto"/>
            <w:jc w:val="center"/>
          </w:pPr>
        </w:pPrChange>
      </w:pPr>
      <w:del w:id="845" w:author="Kem Sereiboth" w:date="2022-09-19T12:26:00Z">
        <w:r w:rsidRPr="001C54A5" w:rsidDel="00C97D39">
          <w:rPr>
            <w:rFonts w:ascii="Khmer MEF2" w:hAnsi="Khmer MEF2" w:cs="Khmer MEF2"/>
            <w:color w:val="000000" w:themeColor="text1"/>
            <w:sz w:val="24"/>
            <w:szCs w:val="24"/>
            <w:cs/>
            <w:rPrChange w:id="846" w:author="Sopheak Phorn" w:date="2023-08-25T16:23:00Z">
              <w:rPr>
                <w:rFonts w:ascii="Khmer MEF2" w:hAnsi="Khmer MEF2" w:cs="Khmer MEF2"/>
                <w:sz w:val="24"/>
                <w:szCs w:val="24"/>
                <w:cs/>
              </w:rPr>
            </w:rPrChange>
          </w:rPr>
          <w:delText>ទម្រង់របាយការណ៍សវនកម្មអនុលោមភាព</w:delText>
        </w:r>
      </w:del>
    </w:p>
    <w:p w14:paraId="7DA0DEA7" w14:textId="3B7AA832" w:rsidR="002231BE" w:rsidRPr="001C54A5" w:rsidDel="00C97D39" w:rsidRDefault="002231BE">
      <w:pPr>
        <w:spacing w:after="0" w:line="240" w:lineRule="auto"/>
        <w:jc w:val="center"/>
        <w:rPr>
          <w:del w:id="847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848" w:author="Sopheak Phorn" w:date="2023-08-25T16:23:00Z">
            <w:rPr>
              <w:del w:id="849" w:author="Kem Sereiboth" w:date="2022-09-19T12:26:00Z"/>
              <w:rFonts w:ascii="Khmer MEF2" w:hAnsi="Khmer MEF2" w:cs="Khmer MEF2"/>
              <w:sz w:val="24"/>
              <w:szCs w:val="24"/>
            </w:rPr>
          </w:rPrChange>
        </w:rPr>
        <w:pPrChange w:id="850" w:author="User" w:date="2022-10-03T09:33:00Z">
          <w:pPr>
            <w:spacing w:after="0" w:line="216" w:lineRule="auto"/>
            <w:jc w:val="center"/>
          </w:pPr>
        </w:pPrChange>
      </w:pPr>
    </w:p>
    <w:p w14:paraId="0EF56857" w14:textId="6B934D45" w:rsidR="0044093F" w:rsidRPr="001C54A5" w:rsidDel="00C97D39" w:rsidRDefault="0044093F">
      <w:pPr>
        <w:spacing w:after="0" w:line="240" w:lineRule="auto"/>
        <w:jc w:val="center"/>
        <w:rPr>
          <w:ins w:id="851" w:author="Voeun Kuyeng" w:date="2022-08-18T18:02:00Z"/>
          <w:del w:id="852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853" w:author="Sopheak Phorn" w:date="2023-08-25T16:23:00Z">
            <w:rPr>
              <w:ins w:id="854" w:author="Voeun Kuyeng" w:date="2022-08-18T18:02:00Z"/>
              <w:del w:id="855" w:author="Kem Sereiboth" w:date="2022-09-19T12:26:00Z"/>
              <w:rFonts w:ascii="Khmer MEF2" w:hAnsi="Khmer MEF2" w:cs="Khmer MEF2"/>
              <w:sz w:val="10"/>
              <w:szCs w:val="10"/>
            </w:rPr>
          </w:rPrChange>
        </w:rPr>
        <w:pPrChange w:id="856" w:author="User" w:date="2022-10-03T09:33:00Z">
          <w:pPr>
            <w:spacing w:after="0" w:line="216" w:lineRule="auto"/>
            <w:jc w:val="center"/>
          </w:pPr>
        </w:pPrChange>
      </w:pPr>
    </w:p>
    <w:p w14:paraId="1F8AAFDF" w14:textId="0D08385F" w:rsidR="00472A2B" w:rsidRPr="001C54A5" w:rsidDel="00C97D39" w:rsidRDefault="00472A2B">
      <w:pPr>
        <w:pBdr>
          <w:bottom w:val="single" w:sz="4" w:space="31" w:color="auto"/>
        </w:pBdr>
        <w:spacing w:after="0" w:line="240" w:lineRule="auto"/>
        <w:jc w:val="both"/>
        <w:rPr>
          <w:del w:id="857" w:author="Kem Sereiboth" w:date="2022-09-19T12:26:00Z"/>
          <w:rFonts w:ascii="Khmer MEF2" w:hAnsi="Khmer MEF2" w:cs="Khmer MEF2"/>
          <w:color w:val="000000" w:themeColor="text1"/>
          <w:spacing w:val="-8"/>
          <w:sz w:val="24"/>
          <w:szCs w:val="24"/>
          <w:rPrChange w:id="858" w:author="Sopheak Phorn" w:date="2023-08-25T16:23:00Z">
            <w:rPr>
              <w:del w:id="859" w:author="Kem Sereiboth" w:date="2022-09-19T12:26:00Z"/>
              <w:rFonts w:ascii="Khmer MEF1" w:hAnsi="Khmer MEF1" w:cs="Khmer MEF1"/>
              <w:spacing w:val="-8"/>
              <w:sz w:val="24"/>
              <w:szCs w:val="24"/>
            </w:rPr>
          </w:rPrChange>
        </w:rPr>
        <w:pPrChange w:id="860" w:author="User" w:date="2022-10-03T09:33:00Z">
          <w:pPr>
            <w:spacing w:after="0" w:line="240" w:lineRule="auto"/>
            <w:ind w:firstLine="720"/>
            <w:jc w:val="both"/>
          </w:pPr>
        </w:pPrChange>
      </w:pPr>
    </w:p>
    <w:p w14:paraId="756061B4" w14:textId="77777777" w:rsidR="00C97D39" w:rsidRPr="001C54A5" w:rsidDel="002D7952" w:rsidRDefault="00C97D39">
      <w:pPr>
        <w:spacing w:after="0" w:line="240" w:lineRule="auto"/>
        <w:jc w:val="both"/>
        <w:rPr>
          <w:ins w:id="861" w:author="Kem Sereiboth" w:date="2022-09-19T12:24:00Z"/>
          <w:del w:id="862" w:author="Uon Rithy" w:date="2022-09-22T07:28:00Z"/>
          <w:rFonts w:ascii="Khmer MEF2" w:hAnsi="Khmer MEF2" w:cs="Khmer MEF2"/>
          <w:color w:val="000000" w:themeColor="text1"/>
          <w:spacing w:val="2"/>
          <w:sz w:val="24"/>
          <w:szCs w:val="24"/>
          <w:rPrChange w:id="863" w:author="Sopheak Phorn" w:date="2023-08-25T16:23:00Z">
            <w:rPr>
              <w:ins w:id="864" w:author="Kem Sereiboth" w:date="2022-09-19T12:24:00Z"/>
              <w:del w:id="865" w:author="Uon Rithy" w:date="2022-09-22T07:28:00Z"/>
              <w:rFonts w:ascii="Khmer MEF1" w:hAnsi="Khmer MEF1" w:cs="Khmer MEF1"/>
              <w:spacing w:val="2"/>
              <w:sz w:val="24"/>
              <w:szCs w:val="24"/>
            </w:rPr>
          </w:rPrChange>
        </w:rPr>
        <w:pPrChange w:id="866" w:author="User" w:date="2022-10-03T09:33:00Z">
          <w:pPr>
            <w:spacing w:after="0" w:line="240" w:lineRule="auto"/>
            <w:ind w:firstLine="720"/>
            <w:jc w:val="both"/>
          </w:pPr>
        </w:pPrChange>
      </w:pPr>
    </w:p>
    <w:p w14:paraId="0D913A0B" w14:textId="77777777" w:rsidR="00C97D39" w:rsidRPr="001C54A5" w:rsidDel="002D7952" w:rsidRDefault="00C97D39">
      <w:pPr>
        <w:spacing w:after="0" w:line="240" w:lineRule="auto"/>
        <w:jc w:val="both"/>
        <w:rPr>
          <w:ins w:id="867" w:author="Kem Sereiboth" w:date="2022-09-19T12:24:00Z"/>
          <w:del w:id="868" w:author="Uon Rithy" w:date="2022-09-22T07:28:00Z"/>
          <w:rFonts w:ascii="Khmer MEF2" w:hAnsi="Khmer MEF2" w:cs="Khmer MEF2"/>
          <w:color w:val="000000" w:themeColor="text1"/>
          <w:spacing w:val="2"/>
          <w:sz w:val="24"/>
          <w:szCs w:val="24"/>
          <w:rPrChange w:id="869" w:author="Sopheak Phorn" w:date="2023-08-25T16:23:00Z">
            <w:rPr>
              <w:ins w:id="870" w:author="Kem Sereiboth" w:date="2022-09-19T12:24:00Z"/>
              <w:del w:id="871" w:author="Uon Rithy" w:date="2022-09-22T07:28:00Z"/>
              <w:rFonts w:ascii="Khmer MEF1" w:hAnsi="Khmer MEF1" w:cs="Khmer MEF1"/>
              <w:spacing w:val="2"/>
              <w:sz w:val="24"/>
              <w:szCs w:val="24"/>
            </w:rPr>
          </w:rPrChange>
        </w:rPr>
        <w:pPrChange w:id="872" w:author="User" w:date="2022-10-03T09:33:00Z">
          <w:pPr>
            <w:spacing w:after="0" w:line="240" w:lineRule="auto"/>
            <w:ind w:firstLine="720"/>
            <w:jc w:val="both"/>
          </w:pPr>
        </w:pPrChange>
      </w:pPr>
    </w:p>
    <w:p w14:paraId="176C7105" w14:textId="77777777" w:rsidR="00C97D39" w:rsidRPr="001C54A5" w:rsidDel="002D7952" w:rsidRDefault="00C97D39">
      <w:pPr>
        <w:spacing w:after="0" w:line="240" w:lineRule="auto"/>
        <w:jc w:val="both"/>
        <w:rPr>
          <w:ins w:id="873" w:author="Kem Sereiboth" w:date="2022-09-19T12:24:00Z"/>
          <w:del w:id="874" w:author="Uon Rithy" w:date="2022-09-22T07:28:00Z"/>
          <w:rFonts w:ascii="Khmer MEF2" w:hAnsi="Khmer MEF2" w:cs="Khmer MEF2"/>
          <w:color w:val="000000" w:themeColor="text1"/>
          <w:spacing w:val="2"/>
          <w:sz w:val="24"/>
          <w:szCs w:val="24"/>
          <w:rPrChange w:id="875" w:author="Sopheak Phorn" w:date="2023-08-25T16:23:00Z">
            <w:rPr>
              <w:ins w:id="876" w:author="Kem Sereiboth" w:date="2022-09-19T12:24:00Z"/>
              <w:del w:id="877" w:author="Uon Rithy" w:date="2022-09-22T07:28:00Z"/>
              <w:rFonts w:ascii="Khmer MEF1" w:hAnsi="Khmer MEF1" w:cs="Khmer MEF1"/>
              <w:spacing w:val="2"/>
              <w:sz w:val="24"/>
              <w:szCs w:val="24"/>
            </w:rPr>
          </w:rPrChange>
        </w:rPr>
        <w:pPrChange w:id="878" w:author="User" w:date="2022-10-03T09:33:00Z">
          <w:pPr>
            <w:spacing w:after="0" w:line="240" w:lineRule="auto"/>
            <w:ind w:firstLine="720"/>
            <w:jc w:val="both"/>
          </w:pPr>
        </w:pPrChange>
      </w:pPr>
    </w:p>
    <w:p w14:paraId="246460BB" w14:textId="7D601EA0" w:rsidR="00F6785F" w:rsidRPr="001C54A5" w:rsidDel="0045277B" w:rsidRDefault="00472A2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879" w:author="sakaria fa" w:date="2022-09-15T20:56:00Z"/>
          <w:del w:id="880" w:author="Kem Sereiboth" w:date="2022-09-19T12:14:00Z"/>
          <w:rFonts w:ascii="Khmer MEF2" w:hAnsi="Khmer MEF2" w:cs="Khmer MEF2"/>
          <w:color w:val="000000" w:themeColor="text1"/>
          <w:sz w:val="24"/>
          <w:szCs w:val="24"/>
          <w:rPrChange w:id="881" w:author="Sopheak Phorn" w:date="2023-08-25T16:23:00Z">
            <w:rPr>
              <w:ins w:id="882" w:author="sakaria fa" w:date="2022-09-15T20:56:00Z"/>
              <w:del w:id="883" w:author="Kem Sereiboth" w:date="2022-09-19T12:14:00Z"/>
              <w:rFonts w:ascii="Khmer MEF2" w:hAnsi="Khmer MEF2" w:cs="Khmer MEF2"/>
              <w:sz w:val="24"/>
              <w:szCs w:val="24"/>
            </w:rPr>
          </w:rPrChange>
        </w:rPr>
        <w:pPrChange w:id="884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del w:id="885" w:author="Kem Sereiboth" w:date="2022-09-19T12:14:00Z"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886" w:author="Sopheak Phorn" w:date="2023-08-25T16:23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delText xml:space="preserve">អនុលោមតាមច្បាប់ស្តីពីការរៀបចំនិងប្រព្រឹត្តទៅរបស់អាជ្ញាធរសេវាហិរញ្ញវត្ថុមិនមែនធនាគារ ដែលប្រកាសឱ្យប្រើប្រាស់ដោយព្រះរាជក្រមលេខ នស/រកម/០១២១/០០៣ ចុះថ្ងៃទី២៦ ខែមករា ឆ្នាំ២០២១ អង្គភាពសវនកម្មផ្ទៃក្នុងនៃ </w:delText>
        </w:r>
        <w:r w:rsidRPr="001C54A5" w:rsidDel="0045277B">
          <w:rPr>
            <w:rFonts w:ascii="Khmer MEF2" w:hAnsi="Khmer MEF2" w:cs="Khmer MEF2"/>
            <w:b/>
            <w:bCs/>
            <w:color w:val="000000" w:themeColor="text1"/>
            <w:spacing w:val="2"/>
            <w:sz w:val="24"/>
            <w:szCs w:val="24"/>
            <w:cs/>
            <w:rPrChange w:id="887" w:author="Sopheak Phorn" w:date="2023-08-25T16:23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</w:rPr>
            </w:rPrChange>
          </w:rPr>
          <w:delText>អ.ស.ហ.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888" w:author="Sopheak Phorn" w:date="2023-08-25T16:23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delText xml:space="preserve"> បំពេញមុខងារជាសេនាធិការជូនក្រុមប្រឹក្សា </w:delText>
        </w:r>
        <w:r w:rsidRPr="001C54A5" w:rsidDel="0045277B">
          <w:rPr>
            <w:rFonts w:ascii="Khmer MEF2" w:hAnsi="Khmer MEF2" w:cs="Khmer MEF2"/>
            <w:b/>
            <w:bCs/>
            <w:color w:val="000000" w:themeColor="text1"/>
            <w:spacing w:val="2"/>
            <w:sz w:val="24"/>
            <w:szCs w:val="24"/>
            <w:cs/>
            <w:rPrChange w:id="889" w:author="Sopheak Phorn" w:date="2023-08-25T16:23:00Z">
              <w:rPr>
                <w:rFonts w:ascii="Khmer MEF1" w:hAnsi="Khmer MEF1" w:cs="Khmer MEF1"/>
                <w:b/>
                <w:bCs/>
                <w:color w:val="000000" w:themeColor="text1"/>
                <w:spacing w:val="6"/>
                <w:sz w:val="24"/>
                <w:szCs w:val="24"/>
                <w:cs/>
              </w:rPr>
            </w:rPrChange>
          </w:rPr>
          <w:delText>អ.ស.ហ.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890" w:author="Sopheak Phorn" w:date="2023-08-25T16:23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</w:rPr>
            </w:rPrChange>
          </w:rPr>
          <w:delText xml:space="preserve"> និងប្រធានក្រុមប្រឹក្សា </w:delText>
        </w:r>
        <w:r w:rsidRPr="001C54A5" w:rsidDel="0045277B">
          <w:rPr>
            <w:rFonts w:ascii="Khmer MEF2" w:hAnsi="Khmer MEF2" w:cs="Khmer MEF2"/>
            <w:b/>
            <w:bCs/>
            <w:color w:val="000000" w:themeColor="text1"/>
            <w:spacing w:val="2"/>
            <w:sz w:val="24"/>
            <w:szCs w:val="24"/>
            <w:cs/>
            <w:rPrChange w:id="891" w:author="Sopheak Phorn" w:date="2023-08-25T16:23:00Z">
              <w:rPr>
                <w:rFonts w:ascii="Khmer MEF1" w:hAnsi="Khmer MEF1" w:cs="Khmer MEF1"/>
                <w:b/>
                <w:bCs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delText>អ.ស.ហ.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892" w:author="Sopheak Phorn" w:date="2023-08-25T16:23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delText xml:space="preserve"> លើការងារសវនកម្ម និងមានតួនាទីនិងភារកិច្ច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lang w:val="ca-ES"/>
            <w:rPrChange w:id="893" w:author="Sopheak Phorn" w:date="2023-08-25T16:23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894" w:author="Sopheak Phorn" w:date="2023-08-25T16:23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delText>ដូចមានចែងក្នុងអនុក្រឹត្យស្តីពីការរៀបចំនិងការប្រព្រឹត្តទៅរប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895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delText>ស់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896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delText>អង្គភាពក្រោមឱវាទ</w:delText>
        </w:r>
        <w:r w:rsidRPr="001C54A5" w:rsidDel="0045277B">
          <w:rPr>
            <w:rFonts w:ascii="Khmer MEF2" w:hAnsi="Khmer MEF2" w:cs="Khmer MEF2"/>
            <w:b/>
            <w:bCs/>
            <w:color w:val="000000" w:themeColor="text1"/>
            <w:spacing w:val="2"/>
            <w:sz w:val="24"/>
            <w:szCs w:val="24"/>
            <w:cs/>
            <w:rPrChange w:id="897" w:author="Sopheak Phorn" w:date="2023-08-25T16:23:00Z">
              <w:rPr>
                <w:rFonts w:ascii="Khmer MEF1" w:hAnsi="Khmer MEF1" w:cs="Khmer MEF1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delText xml:space="preserve"> អ.ស.ហ.</w:delText>
        </w:r>
        <w:r w:rsidRPr="001C54A5" w:rsidDel="0045277B">
          <w:rPr>
            <w:rFonts w:ascii="Khmer MEF2" w:hAnsi="Khmer MEF2" w:cs="Khmer MEF2"/>
            <w:bCs/>
            <w:color w:val="000000" w:themeColor="text1"/>
            <w:spacing w:val="2"/>
            <w:sz w:val="24"/>
            <w:szCs w:val="24"/>
            <w:lang w:val="ca-ES"/>
            <w:rPrChange w:id="898" w:author="Sopheak Phorn" w:date="2023-08-25T16:23:00Z">
              <w:rPr>
                <w:rFonts w:ascii="Khmer MEF1" w:hAnsi="Khmer MEF1" w:cs="Khmer MEF1"/>
                <w:bCs/>
                <w:color w:val="000000" w:themeColor="text1"/>
                <w:spacing w:val="-6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1C54A5" w:rsidDel="0045277B">
          <w:rPr>
            <w:rFonts w:ascii="Khmer MEF2" w:hAnsi="Khmer MEF2" w:cs="Khmer MEF2"/>
            <w:b/>
            <w:color w:val="000000" w:themeColor="text1"/>
            <w:spacing w:val="2"/>
            <w:sz w:val="24"/>
            <w:szCs w:val="24"/>
            <w:cs/>
            <w:lang w:val="ca-ES"/>
            <w:rPrChange w:id="899" w:author="Sopheak Phorn" w:date="2023-08-25T16:23:00Z">
              <w:rPr>
                <w:rFonts w:ascii="Khmer MEF1" w:hAnsi="Khmer MEF1" w:cs="Khmer MEF1"/>
                <w:b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delText>និងប្រកាសស្ដីពី</w:delText>
        </w:r>
        <w:r w:rsidRPr="001C54A5" w:rsidDel="0045277B">
          <w:rPr>
            <w:rFonts w:ascii="Khmer MEF2" w:hAnsi="Khmer MEF2" w:cs="Khmer MEF2"/>
            <w:b/>
            <w:color w:val="000000" w:themeColor="text1"/>
            <w:spacing w:val="2"/>
            <w:sz w:val="24"/>
            <w:szCs w:val="24"/>
            <w:cs/>
            <w:rPrChange w:id="900" w:author="Sopheak Phorn" w:date="2023-08-25T16:23:00Z">
              <w:rPr>
                <w:rFonts w:ascii="Khmer MEF1" w:hAnsi="Khmer MEF1" w:cs="Khmer MEF1"/>
                <w:b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delText>ការ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901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delText>រៀបចំនិងការប្រព្រឹត្តទៅ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902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delText>នៃនាយក</w:delText>
        </w:r>
        <w:r w:rsidR="00DB3AD8"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903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delText>-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904" w:author="Sopheak Phorn" w:date="2023-08-25T16:23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  <w:lang w:val="ca-ES"/>
              </w:rPr>
            </w:rPrChange>
          </w:rPr>
          <w:delText>ដ្ឋាន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905" w:author="Sopheak Phorn" w:date="2023-08-25T16:23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</w:rPr>
            </w:rPrChange>
          </w:rPr>
          <w:delText>ក្រោមឱវាទ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906" w:author="Sopheak Phorn" w:date="2023-08-25T16:23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  <w:lang w:val="ca-ES"/>
              </w:rPr>
            </w:rPrChange>
          </w:rPr>
          <w:delText>របស់អង្គភាពសវនកម្មផ្ទៃក្នុង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907" w:author="Sopheak Phorn" w:date="2023-08-25T16:23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delText xml:space="preserve">នៃ </w:delText>
        </w:r>
        <w:r w:rsidRPr="001C54A5" w:rsidDel="0045277B">
          <w:rPr>
            <w:rFonts w:ascii="Khmer MEF2" w:hAnsi="Khmer MEF2" w:cs="Khmer MEF2"/>
            <w:b/>
            <w:bCs/>
            <w:color w:val="000000" w:themeColor="text1"/>
            <w:spacing w:val="2"/>
            <w:sz w:val="24"/>
            <w:szCs w:val="24"/>
            <w:cs/>
            <w:rPrChange w:id="908" w:author="Sopheak Phorn" w:date="2023-08-25T16:23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</w:rPr>
            </w:rPrChange>
          </w:rPr>
          <w:delText>អ.ស.ហ.</w:delText>
        </w:r>
        <w:r w:rsidRPr="001C54A5" w:rsidDel="0045277B">
          <w:rPr>
            <w:rFonts w:ascii="Khmer MEF2" w:hAnsi="Khmer MEF2" w:cs="Khmer MEF2"/>
            <w:b/>
            <w:bCs/>
            <w:color w:val="000000" w:themeColor="text1"/>
            <w:spacing w:val="2"/>
            <w:sz w:val="24"/>
            <w:szCs w:val="24"/>
            <w:lang w:val="ca-ES"/>
            <w:rPrChange w:id="909" w:author="Sopheak Phorn" w:date="2023-08-25T16:23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910" w:author="Sopheak Phorn" w:date="2023-08-25T16:23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</w:rPr>
            </w:rPrChange>
          </w:rPr>
          <w:delText xml:space="preserve">ដោយធ្វើការពិនិត្យឡើងវិញលើភាពត្រឹមត្រូវ ភាពសមស្រប ភាពគ្រប់គ្រាន់នូវអនុលោមភាពរបស់អង្គភាពក្រោមឱវាទ </w:delText>
        </w:r>
        <w:r w:rsidRPr="001C54A5" w:rsidDel="0045277B">
          <w:rPr>
            <w:rFonts w:ascii="Khmer MEF2" w:hAnsi="Khmer MEF2" w:cs="Khmer MEF2"/>
            <w:b/>
            <w:bCs/>
            <w:color w:val="000000" w:themeColor="text1"/>
            <w:spacing w:val="2"/>
            <w:sz w:val="24"/>
            <w:szCs w:val="24"/>
            <w:cs/>
            <w:rPrChange w:id="911" w:author="Sopheak Phorn" w:date="2023-08-25T16:23:00Z">
              <w:rPr>
                <w:rFonts w:ascii="Khmer MEF1" w:hAnsi="Khmer MEF1" w:cs="Khmer MEF1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delText>អ.ស.ហ.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912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delText xml:space="preserve"> និងរាយការណ៍ជូនរដ្ឋមន្រ្តីក្រសួងសេដ្ឋកិច្ចនិងហិរញ្ញវត្ថុ និងជាប្រធានក្រុមប្រឹក្សា </w:delText>
        </w:r>
        <w:r w:rsidRPr="001C54A5" w:rsidDel="0045277B">
          <w:rPr>
            <w:rFonts w:ascii="Khmer MEF2" w:hAnsi="Khmer MEF2" w:cs="Khmer MEF2"/>
            <w:b/>
            <w:bCs/>
            <w:color w:val="000000" w:themeColor="text1"/>
            <w:spacing w:val="2"/>
            <w:sz w:val="24"/>
            <w:szCs w:val="24"/>
            <w:cs/>
            <w:rPrChange w:id="913" w:author="Sopheak Phorn" w:date="2023-08-25T16:23:00Z">
              <w:rPr>
                <w:rFonts w:ascii="Khmer MEF1" w:hAnsi="Khmer MEF1" w:cs="Khmer MEF1"/>
                <w:b/>
                <w:bCs/>
                <w:color w:val="000000" w:themeColor="text1"/>
                <w:spacing w:val="-2"/>
                <w:sz w:val="24"/>
                <w:szCs w:val="24"/>
                <w:cs/>
              </w:rPr>
            </w:rPrChange>
          </w:rPr>
          <w:delText>អ.ស.ហ.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914" w:author="Sopheak Phorn" w:date="2023-08-25T16:23:00Z">
              <w:rPr>
                <w:rFonts w:ascii="Khmer MEF1" w:hAnsi="Khmer MEF1" w:cs="Khmer MEF1"/>
                <w:color w:val="000000" w:themeColor="text1"/>
                <w:spacing w:val="-2"/>
                <w:sz w:val="24"/>
                <w:szCs w:val="24"/>
                <w:cs/>
                <w:lang w:val="ca-ES"/>
              </w:rPr>
            </w:rPrChange>
          </w:rPr>
          <w:delText xml:space="preserve">។ </w:delText>
        </w:r>
      </w:del>
      <w:ins w:id="915" w:author="sakaria fa" w:date="2022-09-15T20:56:00Z">
        <w:del w:id="916" w:author="Kem Sereiboth" w:date="2022-09-19T12:14:00Z">
          <w:r w:rsidR="00F6785F"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rPrChange w:id="917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</w:rPr>
              </w:rPrChange>
            </w:rPr>
            <w:delText xml:space="preserve">មាតិការ </w:delText>
          </w:r>
        </w:del>
      </w:ins>
    </w:p>
    <w:p w14:paraId="39DFBD60" w14:textId="47A7B1CC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918" w:author="sakaria fa" w:date="2022-09-15T20:56:00Z"/>
          <w:del w:id="919" w:author="Kem Sereiboth" w:date="2022-09-19T12:14:00Z"/>
          <w:rFonts w:ascii="Khmer MEF2" w:hAnsi="Khmer MEF2" w:cs="Khmer MEF2"/>
          <w:color w:val="000000" w:themeColor="text1"/>
          <w:sz w:val="24"/>
          <w:szCs w:val="24"/>
          <w:lang w:val="en-GB"/>
          <w:rPrChange w:id="920" w:author="Sopheak Phorn" w:date="2023-08-25T16:23:00Z">
            <w:rPr>
              <w:ins w:id="921" w:author="sakaria fa" w:date="2022-09-15T20:56:00Z"/>
              <w:del w:id="922" w:author="Kem Sereiboth" w:date="2022-09-19T12:14:00Z"/>
              <w:rFonts w:ascii="Khmer MEF2" w:hAnsi="Khmer MEF2" w:cs="Khmer MEF2"/>
              <w:sz w:val="24"/>
              <w:szCs w:val="24"/>
              <w:lang w:val="en-GB"/>
            </w:rPr>
          </w:rPrChange>
        </w:rPr>
        <w:pPrChange w:id="923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924" w:author="sakaria fa" w:date="2022-09-15T20:56:00Z">
        <w:del w:id="925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rPrChange w:id="926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</w:rPr>
              </w:rPrChange>
            </w:rPr>
            <w:delText>១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927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28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សេចក្តីសង្ខេប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929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en-GB"/>
              <w:rPrChange w:id="930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en-GB"/>
                </w:rPr>
              </w:rPrChange>
            </w:rPr>
            <w:delText>...</w:delText>
          </w:r>
        </w:del>
      </w:ins>
    </w:p>
    <w:p w14:paraId="5770E4BD" w14:textId="754487F9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931" w:author="sakaria fa" w:date="2022-09-15T20:56:00Z"/>
          <w:del w:id="932" w:author="Kem Sereiboth" w:date="2022-09-19T12:14:00Z"/>
          <w:rFonts w:ascii="Khmer MEF2" w:hAnsi="Khmer MEF2" w:cs="Khmer MEF2"/>
          <w:color w:val="000000" w:themeColor="text1"/>
          <w:sz w:val="24"/>
          <w:szCs w:val="24"/>
          <w:lang w:val="en-GB"/>
          <w:rPrChange w:id="933" w:author="Sopheak Phorn" w:date="2023-08-25T16:23:00Z">
            <w:rPr>
              <w:ins w:id="934" w:author="sakaria fa" w:date="2022-09-15T20:56:00Z"/>
              <w:del w:id="935" w:author="Kem Sereiboth" w:date="2022-09-19T12:14:00Z"/>
              <w:rFonts w:ascii="Khmer MEF2" w:hAnsi="Khmer MEF2" w:cs="Khmer MEF2"/>
              <w:sz w:val="24"/>
              <w:szCs w:val="24"/>
              <w:lang w:val="en-GB"/>
            </w:rPr>
          </w:rPrChange>
        </w:rPr>
        <w:pPrChange w:id="936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937" w:author="sakaria fa" w:date="2022-09-15T20:56:00Z">
        <w:del w:id="938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39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២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940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41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សេចក្តីផ្តើម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942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943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210410D6" w14:textId="7F9AAAE5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944" w:author="sakaria fa" w:date="2022-09-15T20:56:00Z"/>
          <w:del w:id="945" w:author="Kem Sereiboth" w:date="2022-09-19T12:14:00Z"/>
          <w:rFonts w:ascii="Khmer MEF2" w:hAnsi="Khmer MEF2" w:cs="Khmer MEF2"/>
          <w:color w:val="000000" w:themeColor="text1"/>
          <w:sz w:val="24"/>
          <w:szCs w:val="24"/>
          <w:lang w:val="en-GB"/>
          <w:rPrChange w:id="946" w:author="Sopheak Phorn" w:date="2023-08-25T16:23:00Z">
            <w:rPr>
              <w:ins w:id="947" w:author="sakaria fa" w:date="2022-09-15T20:56:00Z"/>
              <w:del w:id="948" w:author="Kem Sereiboth" w:date="2022-09-19T12:14:00Z"/>
              <w:rFonts w:ascii="Khmer MEF2" w:hAnsi="Khmer MEF2" w:cs="Khmer MEF2"/>
              <w:sz w:val="24"/>
              <w:szCs w:val="24"/>
              <w:lang w:val="en-GB"/>
            </w:rPr>
          </w:rPrChange>
        </w:rPr>
        <w:pPrChange w:id="949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950" w:author="sakaria fa" w:date="2022-09-15T20:56:00Z">
        <w:del w:id="951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52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៣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953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54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ព័ត៌មានអំពីសវនដ្ឋាន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955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956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</w:delText>
          </w:r>
        </w:del>
      </w:ins>
    </w:p>
    <w:p w14:paraId="3406A3FB" w14:textId="48869A16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957" w:author="sakaria fa" w:date="2022-09-15T20:56:00Z"/>
          <w:del w:id="958" w:author="Kem Sereiboth" w:date="2022-09-19T12:14:00Z"/>
          <w:rFonts w:ascii="Khmer MEF2" w:hAnsi="Khmer MEF2" w:cs="Khmer MEF2"/>
          <w:color w:val="000000" w:themeColor="text1"/>
          <w:sz w:val="24"/>
          <w:szCs w:val="24"/>
          <w:rtl/>
          <w:cs/>
          <w:lang w:val="en-GB"/>
          <w:rPrChange w:id="959" w:author="Sopheak Phorn" w:date="2023-08-25T16:23:00Z">
            <w:rPr>
              <w:ins w:id="960" w:author="sakaria fa" w:date="2022-09-15T20:56:00Z"/>
              <w:del w:id="961" w:author="Kem Sereiboth" w:date="2022-09-19T12:14:00Z"/>
              <w:rFonts w:ascii="Khmer MEF2" w:hAnsi="Khmer MEF2" w:cs="Khmer MEF2"/>
              <w:sz w:val="24"/>
              <w:szCs w:val="24"/>
              <w:rtl/>
              <w:cs/>
              <w:lang w:val="en-GB"/>
            </w:rPr>
          </w:rPrChange>
        </w:rPr>
        <w:pPrChange w:id="962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963" w:author="sakaria fa" w:date="2022-09-15T20:56:00Z">
        <w:del w:id="964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65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៤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966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67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ព័ត៌មានអំពីប្រតិភូសវនកម្មនិងសវនករទទួលបន្ទុក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968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969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7DCD9D89" w14:textId="357C240D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970" w:author="sakaria fa" w:date="2022-09-15T20:56:00Z"/>
          <w:del w:id="971" w:author="Kem Sereiboth" w:date="2022-09-19T12:14:00Z"/>
          <w:rFonts w:ascii="Khmer MEF2" w:hAnsi="Khmer MEF2" w:cs="Khmer MEF2"/>
          <w:b/>
          <w:bCs/>
          <w:color w:val="000000" w:themeColor="text1"/>
          <w:sz w:val="24"/>
          <w:szCs w:val="24"/>
          <w:rtl/>
          <w:cs/>
          <w:lang w:val="en-GB"/>
          <w:rPrChange w:id="972" w:author="Sopheak Phorn" w:date="2023-08-25T16:23:00Z">
            <w:rPr>
              <w:ins w:id="973" w:author="sakaria fa" w:date="2022-09-15T20:56:00Z"/>
              <w:del w:id="974" w:author="Kem Sereiboth" w:date="2022-09-19T12:14:00Z"/>
              <w:rFonts w:ascii="Khmer MEF2" w:hAnsi="Khmer MEF2" w:cs="Khmer MEF2"/>
              <w:b/>
              <w:bCs/>
              <w:sz w:val="24"/>
              <w:szCs w:val="24"/>
              <w:rtl/>
              <w:cs/>
              <w:lang w:val="en-GB"/>
            </w:rPr>
          </w:rPrChange>
        </w:rPr>
        <w:pPrChange w:id="975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976" w:author="sakaria fa" w:date="2022-09-15T20:56:00Z">
        <w:del w:id="977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78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៥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979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80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ប្រធានបទសវនកម្ម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981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982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54218A4D" w14:textId="1A901BA4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983" w:author="sakaria fa" w:date="2022-09-15T20:56:00Z"/>
          <w:del w:id="984" w:author="Kem Sereiboth" w:date="2022-09-19T12:14:00Z"/>
          <w:rFonts w:ascii="Khmer MEF2" w:hAnsi="Khmer MEF2" w:cs="Khmer MEF2"/>
          <w:color w:val="000000" w:themeColor="text1"/>
          <w:sz w:val="24"/>
          <w:szCs w:val="24"/>
          <w:rtl/>
          <w:cs/>
          <w:lang w:val="en-GB"/>
          <w:rPrChange w:id="985" w:author="Sopheak Phorn" w:date="2023-08-25T16:23:00Z">
            <w:rPr>
              <w:ins w:id="986" w:author="sakaria fa" w:date="2022-09-15T20:56:00Z"/>
              <w:del w:id="987" w:author="Kem Sereiboth" w:date="2022-09-19T12:14:00Z"/>
              <w:rFonts w:ascii="Khmer MEF2" w:hAnsi="Khmer MEF2" w:cs="Khmer MEF2"/>
              <w:sz w:val="24"/>
              <w:szCs w:val="24"/>
              <w:rtl/>
              <w:cs/>
              <w:lang w:val="en-GB"/>
            </w:rPr>
          </w:rPrChange>
        </w:rPr>
        <w:pPrChange w:id="988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989" w:author="sakaria fa" w:date="2022-09-15T20:56:00Z">
        <w:del w:id="990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91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៦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992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93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លក្ខណៈវិនិច្ឆ័យ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994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995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25C39DCA" w14:textId="4F54FA90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996" w:author="sakaria fa" w:date="2022-09-15T20:56:00Z"/>
          <w:del w:id="997" w:author="Kem Sereiboth" w:date="2022-09-19T12:14:00Z"/>
          <w:rFonts w:ascii="Khmer MEF2" w:hAnsi="Khmer MEF2" w:cs="Khmer MEF2"/>
          <w:color w:val="000000" w:themeColor="text1"/>
          <w:sz w:val="24"/>
          <w:szCs w:val="24"/>
          <w:lang w:val="en-GB"/>
          <w:rPrChange w:id="998" w:author="Sopheak Phorn" w:date="2023-08-25T16:23:00Z">
            <w:rPr>
              <w:ins w:id="999" w:author="sakaria fa" w:date="2022-09-15T20:56:00Z"/>
              <w:del w:id="1000" w:author="Kem Sereiboth" w:date="2022-09-19T12:14:00Z"/>
              <w:rFonts w:ascii="Khmer MEF2" w:hAnsi="Khmer MEF2" w:cs="Khmer MEF2"/>
              <w:sz w:val="24"/>
              <w:szCs w:val="24"/>
              <w:lang w:val="en-GB"/>
            </w:rPr>
          </w:rPrChange>
        </w:rPr>
        <w:pPrChange w:id="1001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1002" w:author="sakaria fa" w:date="2022-09-15T20:56:00Z">
        <w:del w:id="1003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04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៧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1005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06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វិសាលភាពសវនកម្ម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1007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1008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5C8924D9" w14:textId="05D96E86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1009" w:author="sakaria fa" w:date="2022-09-15T20:56:00Z"/>
          <w:del w:id="1010" w:author="Kem Sereiboth" w:date="2022-09-19T12:14:00Z"/>
          <w:rFonts w:ascii="Khmer MEF2" w:hAnsi="Khmer MEF2" w:cs="Khmer MEF2"/>
          <w:color w:val="000000" w:themeColor="text1"/>
          <w:sz w:val="24"/>
          <w:szCs w:val="24"/>
          <w:lang w:val="en-GB"/>
          <w:rPrChange w:id="1011" w:author="Sopheak Phorn" w:date="2023-08-25T16:23:00Z">
            <w:rPr>
              <w:ins w:id="1012" w:author="sakaria fa" w:date="2022-09-15T20:56:00Z"/>
              <w:del w:id="1013" w:author="Kem Sereiboth" w:date="2022-09-19T12:14:00Z"/>
              <w:rFonts w:ascii="Khmer MEF2" w:hAnsi="Khmer MEF2" w:cs="Khmer MEF2"/>
              <w:sz w:val="24"/>
              <w:szCs w:val="24"/>
              <w:lang w:val="en-GB"/>
            </w:rPr>
          </w:rPrChange>
        </w:rPr>
        <w:pPrChange w:id="1014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1015" w:author="sakaria fa" w:date="2022-09-15T20:56:00Z">
        <w:del w:id="1016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17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៨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1018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19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និតិវិធីសវនកម្ម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1020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1021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14578A34" w14:textId="0029E96E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1022" w:author="sakaria fa" w:date="2022-09-15T20:56:00Z"/>
          <w:del w:id="1023" w:author="Kem Sereiboth" w:date="2022-09-19T12:14:00Z"/>
          <w:rFonts w:ascii="Khmer MEF2" w:hAnsi="Khmer MEF2" w:cs="Khmer MEF2"/>
          <w:b/>
          <w:bCs/>
          <w:color w:val="000000" w:themeColor="text1"/>
          <w:sz w:val="24"/>
          <w:szCs w:val="24"/>
          <w:lang w:val="en-GB"/>
          <w:rPrChange w:id="1024" w:author="Sopheak Phorn" w:date="2023-08-25T16:23:00Z">
            <w:rPr>
              <w:ins w:id="1025" w:author="sakaria fa" w:date="2022-09-15T20:56:00Z"/>
              <w:del w:id="1026" w:author="Kem Sereiboth" w:date="2022-09-19T12:14:00Z"/>
              <w:rFonts w:ascii="Khmer MEF2" w:hAnsi="Khmer MEF2" w:cs="Khmer MEF2"/>
              <w:b/>
              <w:bCs/>
              <w:sz w:val="24"/>
              <w:szCs w:val="24"/>
              <w:lang w:val="en-GB"/>
            </w:rPr>
          </w:rPrChange>
        </w:rPr>
        <w:pPrChange w:id="1027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1028" w:author="sakaria fa" w:date="2022-09-15T20:56:00Z">
        <w:del w:id="1029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30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៩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1031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32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ការសង្កេត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1033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1034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7D5D998B" w14:textId="4279969E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1035" w:author="sakaria fa" w:date="2022-09-15T20:56:00Z"/>
          <w:del w:id="1036" w:author="Kem Sereiboth" w:date="2022-09-19T12:14:00Z"/>
          <w:rFonts w:ascii="Khmer MEF2" w:hAnsi="Khmer MEF2" w:cs="Khmer MEF2"/>
          <w:color w:val="000000" w:themeColor="text1"/>
          <w:sz w:val="24"/>
          <w:szCs w:val="24"/>
          <w:rtl/>
          <w:cs/>
          <w:lang w:val="en-GB"/>
          <w:rPrChange w:id="1037" w:author="Sopheak Phorn" w:date="2023-08-25T16:23:00Z">
            <w:rPr>
              <w:ins w:id="1038" w:author="sakaria fa" w:date="2022-09-15T20:56:00Z"/>
              <w:del w:id="1039" w:author="Kem Sereiboth" w:date="2022-09-19T12:14:00Z"/>
              <w:rFonts w:ascii="Khmer MEF2" w:hAnsi="Khmer MEF2" w:cs="Khmer MEF2"/>
              <w:sz w:val="24"/>
              <w:szCs w:val="24"/>
              <w:rtl/>
              <w:cs/>
              <w:lang w:val="en-GB"/>
            </w:rPr>
          </w:rPrChange>
        </w:rPr>
        <w:pPrChange w:id="1040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1041" w:author="sakaria fa" w:date="2022-09-15T20:56:00Z">
        <w:del w:id="1042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43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១០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1044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45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លទ្ធផលនៃការរកឃើញ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1046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1047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0AD87398" w14:textId="526679FB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1048" w:author="sakaria fa" w:date="2022-09-15T20:56:00Z"/>
          <w:del w:id="1049" w:author="Kem Sereiboth" w:date="2022-09-19T12:14:00Z"/>
          <w:rFonts w:ascii="Khmer MEF2" w:hAnsi="Khmer MEF2" w:cs="Khmer MEF2"/>
          <w:b/>
          <w:bCs/>
          <w:color w:val="000000" w:themeColor="text1"/>
          <w:sz w:val="24"/>
          <w:szCs w:val="24"/>
          <w:lang w:val="en-GB"/>
          <w:rPrChange w:id="1050" w:author="Sopheak Phorn" w:date="2023-08-25T16:23:00Z">
            <w:rPr>
              <w:ins w:id="1051" w:author="sakaria fa" w:date="2022-09-15T20:56:00Z"/>
              <w:del w:id="1052" w:author="Kem Sereiboth" w:date="2022-09-19T12:14:00Z"/>
              <w:rFonts w:ascii="Khmer MEF2" w:hAnsi="Khmer MEF2" w:cs="Khmer MEF2"/>
              <w:b/>
              <w:bCs/>
              <w:sz w:val="24"/>
              <w:szCs w:val="24"/>
              <w:lang w:val="en-GB"/>
            </w:rPr>
          </w:rPrChange>
        </w:rPr>
        <w:pPrChange w:id="1053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1054" w:author="sakaria fa" w:date="2022-09-15T20:56:00Z">
        <w:del w:id="1055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56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១១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1057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58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ការវិភាគ និងវាយតម្លៃរបស់សវនករទទួលបន្ទុក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1059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1060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2CD738B4" w14:textId="3C5F4DB3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1061" w:author="sakaria fa" w:date="2022-09-15T20:57:00Z"/>
          <w:del w:id="1062" w:author="Kem Sereiboth" w:date="2022-09-19T12:14:00Z"/>
          <w:rFonts w:ascii="Khmer MEF2" w:hAnsi="Khmer MEF2" w:cs="Khmer MEF2"/>
          <w:b/>
          <w:bCs/>
          <w:color w:val="000000" w:themeColor="text1"/>
          <w:sz w:val="24"/>
          <w:szCs w:val="24"/>
          <w:lang w:val="ca-ES"/>
          <w:rPrChange w:id="1063" w:author="Sopheak Phorn" w:date="2023-08-25T16:23:00Z">
            <w:rPr>
              <w:ins w:id="1064" w:author="sakaria fa" w:date="2022-09-15T20:57:00Z"/>
              <w:del w:id="1065" w:author="Kem Sereiboth" w:date="2022-09-19T12:14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1066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1067" w:author="sakaria fa" w:date="2022-09-15T20:56:00Z">
        <w:del w:id="1068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69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១២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1070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71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ការសន្និដ្ឋាន និងអនុសាសន៍របស់សវនករទទួលបន្ទុក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1072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1073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7ED530B6" w14:textId="3E9BD736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1074" w:author="sakaria fa" w:date="2022-09-15T20:56:00Z"/>
          <w:del w:id="1075" w:author="Kem Sereiboth" w:date="2022-09-19T12:14:00Z"/>
          <w:rFonts w:ascii="Khmer MEF2" w:hAnsi="Khmer MEF2" w:cs="Khmer MEF2"/>
          <w:color w:val="000000" w:themeColor="text1"/>
          <w:sz w:val="24"/>
          <w:szCs w:val="24"/>
          <w:rtl/>
          <w:cs/>
          <w:lang w:val="en-GB"/>
          <w:rPrChange w:id="1076" w:author="Sopheak Phorn" w:date="2023-08-25T16:23:00Z">
            <w:rPr>
              <w:ins w:id="1077" w:author="sakaria fa" w:date="2022-09-15T20:56:00Z"/>
              <w:del w:id="1078" w:author="Kem Sereiboth" w:date="2022-09-19T12:14:00Z"/>
              <w:rFonts w:ascii="Khmer MEF2" w:hAnsi="Khmer MEF2" w:cs="Khmer MEF2"/>
              <w:sz w:val="24"/>
              <w:szCs w:val="24"/>
              <w:rtl/>
              <w:cs/>
              <w:lang w:val="en-GB"/>
            </w:rPr>
          </w:rPrChange>
        </w:rPr>
        <w:pPrChange w:id="1079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1080" w:author="sakaria fa" w:date="2022-09-15T20:57:00Z">
        <w:del w:id="1081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82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១៣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1083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84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ឧបសម្ព័ន្ធ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1085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1086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.....</w:delText>
          </w:r>
        </w:del>
      </w:ins>
    </w:p>
    <w:p w14:paraId="2689B396" w14:textId="11683B21" w:rsidR="00472A2B" w:rsidRPr="001C54A5" w:rsidDel="00F6785F" w:rsidRDefault="00472A2B">
      <w:pPr>
        <w:spacing w:after="0" w:line="240" w:lineRule="auto"/>
        <w:jc w:val="both"/>
        <w:rPr>
          <w:del w:id="1087" w:author="sakaria fa" w:date="2022-09-15T20:56:00Z"/>
          <w:rFonts w:ascii="Khmer MEF2" w:hAnsi="Khmer MEF2" w:cs="Khmer MEF2"/>
          <w:color w:val="000000" w:themeColor="text1"/>
          <w:spacing w:val="2"/>
          <w:sz w:val="24"/>
          <w:szCs w:val="24"/>
          <w:lang w:val="ca-ES"/>
          <w:rPrChange w:id="1088" w:author="Sopheak Phorn" w:date="2023-08-25T16:23:00Z">
            <w:rPr>
              <w:del w:id="1089" w:author="sakaria fa" w:date="2022-09-15T20:56:00Z"/>
              <w:rFonts w:ascii="Khmer MEF1" w:hAnsi="Khmer MEF1" w:cs="Khmer MEF1"/>
              <w:spacing w:val="2"/>
              <w:sz w:val="24"/>
              <w:szCs w:val="24"/>
              <w:lang w:val="ca-ES"/>
            </w:rPr>
          </w:rPrChange>
        </w:rPr>
      </w:pPr>
      <w:del w:id="1090" w:author="sakaria fa" w:date="2022-09-15T20:56:00Z">
        <w:r w:rsidRPr="001C54A5" w:rsidDel="00F6785F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1091" w:author="Sopheak Phorn" w:date="2023-08-25T16:23:00Z">
              <w:rPr>
                <w:rFonts w:ascii="Khmer MEF1" w:hAnsi="Khmer MEF1" w:cs="Khmer MEF1"/>
                <w:color w:val="000000" w:themeColor="text1"/>
                <w:spacing w:val="-2"/>
                <w:sz w:val="24"/>
                <w:szCs w:val="24"/>
                <w:cs/>
                <w:lang w:val="ca-ES"/>
              </w:rPr>
            </w:rPrChange>
          </w:rPr>
          <w:delText>ដើម្បីធានាបាននូវកា</w:delText>
        </w:r>
        <w:r w:rsidR="00DB3AD8" w:rsidRPr="001C54A5" w:rsidDel="00F6785F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1092" w:author="Sopheak Phorn" w:date="2023-08-25T16:23:00Z">
              <w:rPr>
                <w:rFonts w:ascii="Khmer MEF1" w:hAnsi="Khmer MEF1" w:cs="Khmer MEF1"/>
                <w:color w:val="000000" w:themeColor="text1"/>
                <w:spacing w:val="-2"/>
                <w:sz w:val="24"/>
                <w:szCs w:val="24"/>
                <w:cs/>
                <w:lang w:val="ca-ES"/>
              </w:rPr>
            </w:rPrChange>
          </w:rPr>
          <w:delText>រ</w:delText>
        </w:r>
        <w:r w:rsidRPr="001C54A5" w:rsidDel="00F6785F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1093" w:author="Sopheak Phorn" w:date="2023-08-25T16:23:00Z">
              <w:rPr>
                <w:rFonts w:ascii="Khmer MEF1" w:hAnsi="Khmer MEF1" w:cs="Khmer MEF1"/>
                <w:color w:val="000000" w:themeColor="text1"/>
                <w:spacing w:val="-2"/>
                <w:sz w:val="24"/>
                <w:szCs w:val="24"/>
                <w:cs/>
                <w:lang w:val="ca-ES"/>
              </w:rPr>
            </w:rPrChange>
          </w:rPr>
          <w:delText>រាយការណ៍ប្រកប</w:delText>
        </w:r>
        <w:r w:rsidR="00DB3AD8" w:rsidRPr="001C54A5" w:rsidDel="00F6785F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1094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Pr="001C54A5" w:rsidDel="00F6785F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1095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delText>ដោយប្រសិទ្ធភាព និងស័ក្តិសិទ្ធភាព</w:delText>
        </w:r>
      </w:del>
      <w:ins w:id="1096" w:author="Voeun Kuyeng" w:date="2022-07-07T13:59:00Z">
        <w:del w:id="1097" w:author="sakaria fa" w:date="2022-09-15T20:56:00Z">
          <w:r w:rsidR="00EF6434" w:rsidRPr="001C54A5" w:rsidDel="00F6785F">
            <w:rPr>
              <w:rFonts w:ascii="Khmer MEF2" w:hAnsi="Khmer MEF2" w:cs="Khmer MEF2"/>
              <w:color w:val="000000" w:themeColor="text1"/>
              <w:spacing w:val="2"/>
              <w:sz w:val="24"/>
              <w:szCs w:val="24"/>
              <w:cs/>
              <w:lang w:val="ca-ES"/>
              <w:rPrChange w:id="1098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នៃការរៀបចំរបាយការ</w:delText>
          </w:r>
        </w:del>
      </w:ins>
      <w:ins w:id="1099" w:author="Voeun Kuyeng" w:date="2022-07-07T14:00:00Z">
        <w:del w:id="1100" w:author="sakaria fa" w:date="2022-09-15T20:56:00Z">
          <w:r w:rsidR="00EF6434" w:rsidRPr="001C54A5" w:rsidDel="00F6785F">
            <w:rPr>
              <w:rFonts w:ascii="Khmer MEF2" w:hAnsi="Khmer MEF2" w:cs="Khmer MEF2"/>
              <w:color w:val="000000" w:themeColor="text1"/>
              <w:spacing w:val="2"/>
              <w:sz w:val="24"/>
              <w:szCs w:val="24"/>
              <w:cs/>
              <w:lang w:val="ca-ES"/>
              <w:rPrChange w:id="1101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ណ៍សវនកម្មអនុលោមភាព</w:delText>
          </w:r>
        </w:del>
      </w:ins>
      <w:del w:id="1102" w:author="sakaria fa" w:date="2022-09-15T20:56:00Z">
        <w:r w:rsidRPr="001C54A5" w:rsidDel="00F6785F">
          <w:rPr>
            <w:rFonts w:ascii="Khmer MEF2" w:hAnsi="Khmer MEF2" w:cs="Khmer MEF2"/>
            <w:color w:val="000000" w:themeColor="text1"/>
            <w:spacing w:val="-6"/>
            <w:sz w:val="24"/>
            <w:szCs w:val="24"/>
            <w:cs/>
            <w:lang w:val="ca-ES"/>
            <w:rPrChange w:id="1103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delText xml:space="preserve"> អង្គភាពសវនកម្មផ្ទៃក្នុង</w:delText>
        </w:r>
      </w:del>
      <w:ins w:id="1104" w:author="Voeun Kuyeng" w:date="2022-07-07T10:14:00Z">
        <w:del w:id="1105" w:author="sakaria fa" w:date="2022-09-15T20:56:00Z">
          <w:r w:rsidR="00B26671" w:rsidRPr="001C54A5" w:rsidDel="00F6785F">
            <w:rPr>
              <w:rFonts w:ascii="Khmer MEF2" w:hAnsi="Khmer MEF2" w:cs="Khmer MEF2"/>
              <w:color w:val="000000" w:themeColor="text1"/>
              <w:spacing w:val="-6"/>
              <w:sz w:val="24"/>
              <w:szCs w:val="24"/>
              <w:cs/>
              <w:lang w:val="ca-ES"/>
              <w:rPrChange w:id="1106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</w:delText>
          </w:r>
          <w:r w:rsidR="00B26671" w:rsidRPr="001C54A5" w:rsidDel="00F6785F">
            <w:rPr>
              <w:rFonts w:ascii="Khmer MEF2" w:hAnsi="Khmer MEF2" w:cs="Khmer MEF2"/>
              <w:color w:val="000000" w:themeColor="text1"/>
              <w:spacing w:val="-6"/>
              <w:sz w:val="24"/>
              <w:szCs w:val="24"/>
              <w:lang w:val="ca-ES"/>
              <w:rPrChange w:id="1107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26671" w:rsidRPr="001C54A5" w:rsidDel="00F6785F">
            <w:rPr>
              <w:rFonts w:ascii="Khmer MEF2" w:hAnsi="Khmer MEF2" w:cs="Khmer MEF2"/>
              <w:color w:val="000000" w:themeColor="text1"/>
              <w:spacing w:val="-6"/>
              <w:sz w:val="24"/>
              <w:szCs w:val="24"/>
              <w:cs/>
              <w:lang w:val="ca-ES"/>
              <w:rPrChange w:id="1108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និងសវនក</w:delText>
          </w:r>
        </w:del>
      </w:ins>
      <w:ins w:id="1109" w:author="Voeun Kuyeng" w:date="2022-07-07T10:15:00Z">
        <w:del w:id="1110" w:author="sakaria fa" w:date="2022-09-15T20:56:00Z">
          <w:r w:rsidR="00B26671" w:rsidRPr="001C54A5" w:rsidDel="00F6785F">
            <w:rPr>
              <w:rFonts w:ascii="Khmer MEF2" w:hAnsi="Khmer MEF2" w:cs="Khmer MEF2"/>
              <w:color w:val="000000" w:themeColor="text1"/>
              <w:spacing w:val="-6"/>
              <w:sz w:val="24"/>
              <w:szCs w:val="24"/>
              <w:cs/>
              <w:lang w:val="ca-ES"/>
              <w:rPrChange w:id="1111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រទទួលបន្ទុកត្រូវ</w:delText>
          </w:r>
        </w:del>
      </w:ins>
      <w:ins w:id="1112" w:author="Voeun Kuyeng" w:date="2022-07-07T14:00:00Z">
        <w:del w:id="1113" w:author="sakaria fa" w:date="2022-09-15T20:56:00Z">
          <w:r w:rsidR="00EF6434" w:rsidRPr="001C54A5" w:rsidDel="00F6785F">
            <w:rPr>
              <w:rFonts w:ascii="Khmer MEF2" w:hAnsi="Khmer MEF2" w:cs="Khmer MEF2"/>
              <w:color w:val="000000" w:themeColor="text1"/>
              <w:spacing w:val="-6"/>
              <w:sz w:val="24"/>
              <w:szCs w:val="24"/>
              <w:cs/>
              <w:lang w:val="ca-ES"/>
              <w:rPrChange w:id="1114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រៀបចំ</w:delText>
          </w:r>
        </w:del>
      </w:ins>
      <w:ins w:id="1115" w:author="Voeun Kuyeng" w:date="2022-07-07T10:15:00Z">
        <w:del w:id="1116" w:author="sakaria fa" w:date="2022-09-15T20:56:00Z">
          <w:r w:rsidR="00B26671" w:rsidRPr="001C54A5" w:rsidDel="00F6785F">
            <w:rPr>
              <w:rFonts w:ascii="Khmer MEF2" w:hAnsi="Khmer MEF2" w:cs="Khmer MEF2"/>
              <w:color w:val="000000" w:themeColor="text1"/>
              <w:spacing w:val="-6"/>
              <w:sz w:val="24"/>
              <w:szCs w:val="24"/>
              <w:cs/>
              <w:lang w:val="ca-ES"/>
              <w:rPrChange w:id="1117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របាយការណ៍សវនកម្មអនុលោមភាព</w:delText>
          </w:r>
          <w:r w:rsidR="00B26671" w:rsidRPr="001C54A5" w:rsidDel="00F6785F">
            <w:rPr>
              <w:rFonts w:ascii="Khmer MEF2" w:hAnsi="Khmer MEF2" w:cs="Khmer MEF2"/>
              <w:color w:val="000000" w:themeColor="text1"/>
              <w:spacing w:val="-6"/>
              <w:sz w:val="24"/>
              <w:szCs w:val="24"/>
              <w:lang w:val="ca-ES"/>
              <w:rPrChange w:id="1118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del w:id="1119" w:author="sakaria fa" w:date="2022-09-15T20:56:00Z">
        <w:r w:rsidRPr="001C54A5" w:rsidDel="00F6785F">
          <w:rPr>
            <w:rFonts w:ascii="Khmer MEF2" w:hAnsi="Khmer MEF2" w:cs="Khmer MEF2"/>
            <w:color w:val="000000" w:themeColor="text1"/>
            <w:spacing w:val="-6"/>
            <w:sz w:val="24"/>
            <w:szCs w:val="24"/>
            <w:cs/>
            <w:lang w:val="ca-ES"/>
            <w:rPrChange w:id="1120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delText xml:space="preserve"> សូមដាក់ចេញនូវគោលការណ៍ណែនាំស្តីពី</w:delText>
        </w:r>
        <w:r w:rsidRPr="001C54A5" w:rsidDel="00F6785F">
          <w:rPr>
            <w:rFonts w:ascii="Khmer MEF2" w:hAnsi="Khmer MEF2" w:cs="Khmer MEF2"/>
            <w:color w:val="000000" w:themeColor="text1"/>
            <w:sz w:val="24"/>
            <w:szCs w:val="24"/>
            <w:cs/>
            <w:lang w:val="ca-ES"/>
            <w:rPrChange w:id="1121" w:author="Sopheak Phorn" w:date="2023-08-25T16:23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delText>ទម្រង់របាយការណ៍សវនកម្មអនុលោមភាពដូច</w:delText>
        </w:r>
      </w:del>
      <w:ins w:id="1122" w:author="Voeun Kuyeng" w:date="2022-07-07T14:00:00Z">
        <w:del w:id="1123" w:author="sakaria fa" w:date="2022-09-15T20:56:00Z">
          <w:r w:rsidR="00EF6434" w:rsidRPr="001C54A5" w:rsidDel="00F6785F">
            <w:rPr>
              <w:rFonts w:ascii="Khmer MEF2" w:hAnsi="Khmer MEF2" w:cs="Khmer MEF2"/>
              <w:color w:val="000000" w:themeColor="text1"/>
              <w:spacing w:val="-6"/>
              <w:sz w:val="24"/>
              <w:szCs w:val="24"/>
              <w:cs/>
              <w:lang w:val="ca-ES"/>
              <w:rPrChange w:id="1124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ដោយគោរពទៅតាមខ្លឹមសារដូចខាងក្រោម</w:delText>
          </w:r>
        </w:del>
      </w:ins>
      <w:del w:id="1125" w:author="sakaria fa" w:date="2022-09-15T20:56:00Z">
        <w:r w:rsidRPr="001C54A5" w:rsidDel="00F6785F">
          <w:rPr>
            <w:rFonts w:ascii="Khmer MEF2" w:hAnsi="Khmer MEF2" w:cs="Khmer MEF2"/>
            <w:color w:val="000000" w:themeColor="text1"/>
            <w:sz w:val="24"/>
            <w:szCs w:val="24"/>
            <w:cs/>
            <w:lang w:val="ca-ES"/>
            <w:rPrChange w:id="1126" w:author="Sopheak Phorn" w:date="2023-08-25T16:23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delText>ខាងក្រោម៖</w:delText>
        </w:r>
      </w:del>
    </w:p>
    <w:p w14:paraId="263C5E5B" w14:textId="52AB74FC" w:rsidR="00F6785F" w:rsidRPr="001C54A5" w:rsidDel="00C97D39" w:rsidRDefault="00F6785F">
      <w:pPr>
        <w:spacing w:after="0" w:line="240" w:lineRule="auto"/>
        <w:jc w:val="both"/>
        <w:rPr>
          <w:del w:id="1127" w:author="Kem Sereiboth" w:date="2022-09-19T12:24:00Z"/>
          <w:rFonts w:ascii="Khmer MEF2" w:hAnsi="Khmer MEF2" w:cs="Khmer MEF2"/>
          <w:color w:val="000000" w:themeColor="text1"/>
          <w:spacing w:val="2"/>
          <w:sz w:val="24"/>
          <w:szCs w:val="24"/>
          <w:lang w:val="ca-ES"/>
          <w:rPrChange w:id="1128" w:author="Sopheak Phorn" w:date="2023-08-25T16:23:00Z">
            <w:rPr>
              <w:del w:id="1129" w:author="Kem Sereiboth" w:date="2022-09-19T12:24:00Z"/>
              <w:rFonts w:ascii="Khmer MEF1" w:hAnsi="Khmer MEF1" w:cs="Khmer MEF1"/>
              <w:spacing w:val="2"/>
              <w:sz w:val="24"/>
              <w:szCs w:val="24"/>
              <w:lang w:val="ca-ES"/>
            </w:rPr>
          </w:rPrChange>
        </w:rPr>
        <w:pPrChange w:id="1130" w:author="User" w:date="2022-10-03T09:33:00Z">
          <w:pPr>
            <w:spacing w:after="0" w:line="240" w:lineRule="auto"/>
            <w:ind w:firstLine="720"/>
            <w:jc w:val="both"/>
          </w:pPr>
        </w:pPrChange>
      </w:pPr>
    </w:p>
    <w:p w14:paraId="7EBE19D3" w14:textId="6CA3BD50" w:rsidR="00F6785F" w:rsidRPr="001C54A5" w:rsidDel="00A32ED2" w:rsidRDefault="00F6785F">
      <w:pPr>
        <w:spacing w:after="0" w:line="240" w:lineRule="auto"/>
        <w:jc w:val="both"/>
        <w:rPr>
          <w:ins w:id="1131" w:author="sakaria fa" w:date="2022-09-15T20:57:00Z"/>
          <w:del w:id="1132" w:author="User" w:date="2022-09-28T15:28:00Z"/>
          <w:rFonts w:ascii="Khmer MEF2" w:hAnsi="Khmer MEF2" w:cs="Khmer MEF2"/>
          <w:color w:val="000000" w:themeColor="text1"/>
          <w:spacing w:val="2"/>
          <w:sz w:val="24"/>
          <w:szCs w:val="24"/>
          <w:lang w:val="ca-ES"/>
          <w:rPrChange w:id="1133" w:author="Sopheak Phorn" w:date="2023-08-25T16:23:00Z">
            <w:rPr>
              <w:ins w:id="1134" w:author="sakaria fa" w:date="2022-09-15T20:57:00Z"/>
              <w:del w:id="1135" w:author="User" w:date="2022-09-28T15:28:00Z"/>
              <w:rFonts w:ascii="Khmer MEF1" w:hAnsi="Khmer MEF1" w:cs="Khmer MEF1"/>
              <w:spacing w:val="2"/>
              <w:sz w:val="24"/>
              <w:szCs w:val="24"/>
              <w:lang w:val="ca-ES"/>
            </w:rPr>
          </w:rPrChange>
        </w:rPr>
        <w:pPrChange w:id="1136" w:author="User" w:date="2022-10-03T09:33:00Z">
          <w:pPr>
            <w:spacing w:after="0" w:line="240" w:lineRule="auto"/>
            <w:ind w:firstLine="720"/>
            <w:jc w:val="both"/>
          </w:pPr>
        </w:pPrChange>
      </w:pPr>
    </w:p>
    <w:p w14:paraId="5AB94FEE" w14:textId="7893B34A" w:rsidR="00F6785F" w:rsidRPr="001C54A5" w:rsidDel="00FE3D90" w:rsidRDefault="00F6785F">
      <w:pPr>
        <w:spacing w:before="160" w:after="0" w:line="240" w:lineRule="auto"/>
        <w:rPr>
          <w:del w:id="1137" w:author="User" w:date="2022-09-28T09:02:00Z"/>
          <w:rFonts w:ascii="Khmer MEF2" w:hAnsi="Khmer MEF2" w:cs="Khmer MEF2"/>
          <w:color w:val="000000" w:themeColor="text1"/>
          <w:sz w:val="24"/>
          <w:szCs w:val="24"/>
          <w:lang w:val="ca-ES"/>
          <w:rPrChange w:id="1138" w:author="Sopheak Phorn" w:date="2023-08-25T16:23:00Z">
            <w:rPr>
              <w:del w:id="1139" w:author="User" w:date="2022-09-28T09:02:00Z"/>
              <w:rFonts w:ascii="Khmer MEF1" w:hAnsi="Khmer MEF1" w:cs="Khmer MEF1"/>
              <w:sz w:val="24"/>
              <w:szCs w:val="24"/>
              <w:lang w:val="ca-ES"/>
            </w:rPr>
          </w:rPrChange>
        </w:rPr>
      </w:pPr>
    </w:p>
    <w:p w14:paraId="55521A7D" w14:textId="4C626230" w:rsidR="00FE3D90" w:rsidRPr="001C54A5" w:rsidDel="00A450B1" w:rsidRDefault="00FE3D90">
      <w:pPr>
        <w:spacing w:after="0" w:line="360" w:lineRule="auto"/>
        <w:jc w:val="both"/>
        <w:rPr>
          <w:ins w:id="1140" w:author="User" w:date="2022-10-03T09:32:00Z"/>
          <w:del w:id="1141" w:author="Un Seakamey" w:date="2022-11-04T13:36:00Z"/>
          <w:rFonts w:ascii="Khmer MEF2" w:hAnsi="Khmer MEF2" w:cs="Khmer MEF2"/>
          <w:color w:val="000000" w:themeColor="text1"/>
          <w:sz w:val="24"/>
          <w:szCs w:val="24"/>
          <w:lang w:val="ca-ES"/>
          <w:rPrChange w:id="1142" w:author="Sopheak Phorn" w:date="2023-08-25T16:23:00Z">
            <w:rPr>
              <w:ins w:id="1143" w:author="User" w:date="2022-10-03T09:32:00Z"/>
              <w:del w:id="1144" w:author="Un Seakamey" w:date="2022-11-04T13:36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145" w:author="User" w:date="2022-10-03T09:33:00Z">
          <w:pPr>
            <w:spacing w:after="0" w:line="360" w:lineRule="auto"/>
            <w:ind w:firstLine="720"/>
            <w:jc w:val="both"/>
          </w:pPr>
        </w:pPrChange>
      </w:pPr>
    </w:p>
    <w:p w14:paraId="5619206D" w14:textId="4B7BA43E" w:rsidR="00C34129" w:rsidRPr="001C54A5" w:rsidDel="00FE3D90" w:rsidRDefault="00C34129" w:rsidP="00456863">
      <w:pPr>
        <w:spacing w:before="160" w:after="0" w:line="240" w:lineRule="auto"/>
        <w:rPr>
          <w:del w:id="1146" w:author="sakaria fa" w:date="2022-09-15T20:57:00Z"/>
          <w:rFonts w:ascii="Khmer MEF2" w:hAnsi="Khmer MEF2" w:cs="Khmer MEF2"/>
          <w:color w:val="000000" w:themeColor="text1"/>
          <w:sz w:val="24"/>
          <w:szCs w:val="24"/>
          <w:lang w:val="ca-ES"/>
          <w:rPrChange w:id="1147" w:author="Sopheak Phorn" w:date="2023-08-25T16:23:00Z">
            <w:rPr>
              <w:del w:id="1148" w:author="sakaria fa" w:date="2022-09-15T20:57:00Z"/>
              <w:rFonts w:ascii="Khmer MEF1" w:hAnsi="Khmer MEF1" w:cs="Khmer MEF1"/>
              <w:sz w:val="24"/>
              <w:szCs w:val="24"/>
              <w:lang w:val="ca-ES"/>
            </w:rPr>
          </w:rPrChange>
        </w:rPr>
      </w:pPr>
    </w:p>
    <w:p w14:paraId="78826138" w14:textId="77777777" w:rsidR="00E578A8" w:rsidRPr="001C54A5" w:rsidRDefault="00E578A8" w:rsidP="00456863">
      <w:pPr>
        <w:spacing w:before="160" w:after="0" w:line="240" w:lineRule="auto"/>
        <w:rPr>
          <w:ins w:id="1149" w:author="User" w:date="2022-10-03T09:35:00Z"/>
          <w:rFonts w:ascii="Khmer MEF2" w:hAnsi="Khmer MEF2" w:cs="Khmer MEF2"/>
          <w:color w:val="000000" w:themeColor="text1"/>
          <w:sz w:val="24"/>
          <w:szCs w:val="24"/>
          <w:cs/>
          <w:rPrChange w:id="1150" w:author="Sopheak Phorn" w:date="2023-08-25T16:23:00Z">
            <w:rPr>
              <w:ins w:id="1151" w:author="User" w:date="2022-10-03T09:35:00Z"/>
              <w:rFonts w:ascii="Khmer MEF1" w:hAnsi="Khmer MEF1" w:cs="Khmer MEF1"/>
              <w:sz w:val="24"/>
              <w:szCs w:val="24"/>
              <w:cs/>
              <w:lang w:val="ca-ES"/>
            </w:rPr>
          </w:rPrChange>
        </w:rPr>
        <w:sectPr w:rsidR="00E578A8" w:rsidRPr="001C54A5" w:rsidSect="001C54A5">
          <w:footerReference w:type="default" r:id="rId9"/>
          <w:pgSz w:w="11909" w:h="16834" w:code="9"/>
          <w:pgMar w:top="1134" w:right="1134" w:bottom="1134" w:left="1418" w:header="1009" w:footer="181" w:gutter="0"/>
          <w:pgNumType w:start="1"/>
          <w:cols w:space="720"/>
          <w:titlePg/>
          <w:docGrid w:linePitch="360"/>
        </w:sectPr>
      </w:pPr>
    </w:p>
    <w:p w14:paraId="3F32308D" w14:textId="27977579" w:rsidR="0045277B" w:rsidRPr="00E33574" w:rsidDel="00B771BB" w:rsidRDefault="0045277B">
      <w:pPr>
        <w:spacing w:after="0" w:line="360" w:lineRule="auto"/>
        <w:ind w:firstLine="720"/>
        <w:jc w:val="both"/>
        <w:rPr>
          <w:ins w:id="1166" w:author="Kem Sereiboth" w:date="2022-09-19T12:13:00Z"/>
          <w:del w:id="1167" w:author="User" w:date="2022-09-28T09:02:00Z"/>
          <w:rFonts w:ascii="Khmer MEF1" w:hAnsi="Khmer MEF1" w:cs="Khmer MEF1"/>
          <w:sz w:val="24"/>
          <w:szCs w:val="24"/>
          <w:lang w:val="ca-ES"/>
        </w:rPr>
        <w:pPrChange w:id="1168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037D6C31" w14:textId="661B220A" w:rsidR="0045277B" w:rsidRPr="00E33574" w:rsidDel="00B771BB" w:rsidRDefault="0045277B">
      <w:pPr>
        <w:spacing w:after="0" w:line="360" w:lineRule="auto"/>
        <w:ind w:firstLine="720"/>
        <w:jc w:val="both"/>
        <w:rPr>
          <w:ins w:id="1169" w:author="Un Seakamey" w:date="2022-09-23T08:53:00Z"/>
          <w:del w:id="1170" w:author="User" w:date="2022-09-28T09:02:00Z"/>
          <w:rFonts w:ascii="Khmer MEF1" w:hAnsi="Khmer MEF1" w:cs="Khmer MEF1"/>
          <w:sz w:val="24"/>
          <w:szCs w:val="24"/>
          <w:lang w:val="ca-ES"/>
        </w:rPr>
        <w:pPrChange w:id="1171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39F5CF59" w14:textId="46CD87B4" w:rsidR="007E5A08" w:rsidRPr="00E33574" w:rsidDel="00B771BB" w:rsidRDefault="007E5A08">
      <w:pPr>
        <w:spacing w:after="0" w:line="360" w:lineRule="auto"/>
        <w:ind w:firstLine="720"/>
        <w:jc w:val="both"/>
        <w:rPr>
          <w:ins w:id="1172" w:author="Un Seakamey" w:date="2022-09-23T10:05:00Z"/>
          <w:del w:id="1173" w:author="User" w:date="2022-09-28T09:02:00Z"/>
          <w:rFonts w:ascii="Khmer MEF1" w:hAnsi="Khmer MEF1" w:cs="Khmer MEF1"/>
          <w:sz w:val="24"/>
          <w:szCs w:val="24"/>
          <w:lang w:val="ca-ES"/>
        </w:rPr>
        <w:pPrChange w:id="1174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55DBDC95" w14:textId="6EF2544E" w:rsidR="009012A7" w:rsidRPr="00E33574" w:rsidDel="00B771BB" w:rsidRDefault="009012A7">
      <w:pPr>
        <w:spacing w:after="0" w:line="360" w:lineRule="auto"/>
        <w:ind w:firstLine="720"/>
        <w:jc w:val="both"/>
        <w:rPr>
          <w:ins w:id="1175" w:author="Un Seakamey" w:date="2022-09-23T10:06:00Z"/>
          <w:del w:id="1176" w:author="User" w:date="2022-09-28T09:02:00Z"/>
          <w:rFonts w:ascii="Khmer MEF1" w:hAnsi="Khmer MEF1" w:cs="Khmer MEF1"/>
          <w:sz w:val="24"/>
          <w:szCs w:val="24"/>
          <w:lang w:val="ca-ES"/>
        </w:rPr>
        <w:pPrChange w:id="1177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61992D6B" w14:textId="22028967" w:rsidR="009012A7" w:rsidRPr="00E33574" w:rsidDel="00B771BB" w:rsidRDefault="009012A7">
      <w:pPr>
        <w:spacing w:after="0" w:line="360" w:lineRule="auto"/>
        <w:ind w:firstLine="720"/>
        <w:jc w:val="both"/>
        <w:rPr>
          <w:ins w:id="1178" w:author="Un Seakamey" w:date="2022-09-23T10:06:00Z"/>
          <w:del w:id="1179" w:author="User" w:date="2022-09-28T08:58:00Z"/>
          <w:rFonts w:ascii="Khmer MEF1" w:hAnsi="Khmer MEF1" w:cs="Khmer MEF1"/>
          <w:sz w:val="24"/>
          <w:szCs w:val="24"/>
          <w:lang w:val="ca-ES"/>
        </w:rPr>
        <w:pPrChange w:id="1180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565DFC0C" w14:textId="3AFC6BDE" w:rsidR="009012A7" w:rsidRPr="00E33574" w:rsidDel="00B771BB" w:rsidRDefault="009012A7">
      <w:pPr>
        <w:spacing w:after="0" w:line="360" w:lineRule="auto"/>
        <w:ind w:firstLine="720"/>
        <w:jc w:val="both"/>
        <w:rPr>
          <w:ins w:id="1181" w:author="Un Seakamey" w:date="2022-09-23T10:06:00Z"/>
          <w:del w:id="1182" w:author="User" w:date="2022-09-28T08:58:00Z"/>
          <w:rFonts w:ascii="Khmer MEF1" w:hAnsi="Khmer MEF1" w:cs="Khmer MEF1"/>
          <w:sz w:val="24"/>
          <w:szCs w:val="24"/>
          <w:lang w:val="ca-ES"/>
        </w:rPr>
        <w:pPrChange w:id="1183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00C2E930" w14:textId="0D9835AF" w:rsidR="009012A7" w:rsidRPr="00E33574" w:rsidDel="00B771BB" w:rsidRDefault="009012A7">
      <w:pPr>
        <w:spacing w:after="0" w:line="360" w:lineRule="auto"/>
        <w:ind w:firstLine="720"/>
        <w:jc w:val="both"/>
        <w:rPr>
          <w:ins w:id="1184" w:author="Un Seakamey" w:date="2022-09-23T10:06:00Z"/>
          <w:del w:id="1185" w:author="User" w:date="2022-09-28T08:58:00Z"/>
          <w:rFonts w:ascii="Khmer MEF1" w:hAnsi="Khmer MEF1" w:cs="Khmer MEF1"/>
          <w:sz w:val="24"/>
          <w:szCs w:val="24"/>
          <w:lang w:val="ca-ES"/>
        </w:rPr>
        <w:pPrChange w:id="1186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02035328" w14:textId="77777777" w:rsidR="007E5A08" w:rsidRPr="00E33574" w:rsidDel="002A587E" w:rsidRDefault="007E5A08">
      <w:pPr>
        <w:spacing w:after="0" w:line="360" w:lineRule="auto"/>
        <w:ind w:firstLine="720"/>
        <w:jc w:val="both"/>
        <w:rPr>
          <w:ins w:id="1187" w:author="Kem Sereiboth" w:date="2022-09-19T12:13:00Z"/>
          <w:del w:id="1188" w:author="Un Seakamey" w:date="2022-09-27T15:20:00Z"/>
          <w:rFonts w:ascii="Khmer MEF1" w:hAnsi="Khmer MEF1" w:cs="Khmer MEF1"/>
          <w:sz w:val="24"/>
          <w:szCs w:val="24"/>
          <w:lang w:val="ca-ES"/>
        </w:rPr>
        <w:pPrChange w:id="1189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7DAC348A" w14:textId="77777777" w:rsidR="0045277B" w:rsidRPr="00E33574" w:rsidDel="002D7952" w:rsidRDefault="0045277B">
      <w:pPr>
        <w:spacing w:after="0" w:line="360" w:lineRule="auto"/>
        <w:ind w:firstLine="720"/>
        <w:jc w:val="both"/>
        <w:rPr>
          <w:ins w:id="1190" w:author="Kem Sereiboth" w:date="2022-09-19T12:13:00Z"/>
          <w:del w:id="1191" w:author="Uon Rithy" w:date="2022-09-22T07:30:00Z"/>
          <w:rFonts w:ascii="Khmer MEF1" w:hAnsi="Khmer MEF1" w:cs="Khmer MEF1"/>
          <w:sz w:val="24"/>
          <w:szCs w:val="24"/>
          <w:lang w:val="ca-ES"/>
        </w:rPr>
        <w:pPrChange w:id="1192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5268A0CC" w14:textId="77777777" w:rsidR="0045277B" w:rsidRPr="00E33574" w:rsidDel="00B771BB" w:rsidRDefault="0045277B">
      <w:pPr>
        <w:spacing w:after="0" w:line="360" w:lineRule="auto"/>
        <w:rPr>
          <w:ins w:id="1193" w:author="Kem Sereiboth" w:date="2022-09-19T12:13:00Z"/>
          <w:del w:id="1194" w:author="User" w:date="2022-09-28T09:02:00Z"/>
          <w:rFonts w:ascii="Khmer MEF1" w:hAnsi="Khmer MEF1" w:cs="Khmer MEF1"/>
          <w:sz w:val="24"/>
          <w:szCs w:val="24"/>
          <w:lang w:val="ca-ES"/>
        </w:rPr>
        <w:pPrChange w:id="1195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0BBB5677" w14:textId="77777777" w:rsidR="00156A9C" w:rsidRPr="0070519E" w:rsidDel="0045277B" w:rsidRDefault="00156A9C">
      <w:pPr>
        <w:pStyle w:val="Heading1"/>
        <w:spacing w:before="0" w:line="360" w:lineRule="auto"/>
        <w:rPr>
          <w:del w:id="1196" w:author="Kem Sereiboth" w:date="2022-09-19T12:22:00Z"/>
          <w:rFonts w:ascii="Khmer MEF1" w:hAnsi="Khmer MEF1" w:cs="Khmer MEF1"/>
          <w:sz w:val="24"/>
          <w:szCs w:val="24"/>
          <w:lang w:val="ca-ES"/>
        </w:rPr>
        <w:pPrChange w:id="1197" w:author="User" w:date="2022-10-03T07:35:00Z">
          <w:pPr>
            <w:spacing w:after="0" w:line="230" w:lineRule="auto"/>
            <w:ind w:firstLine="567"/>
          </w:pPr>
        </w:pPrChange>
      </w:pPr>
    </w:p>
    <w:p w14:paraId="79AAA23D" w14:textId="1736E862" w:rsidR="0045277B" w:rsidRPr="00E33574" w:rsidDel="002D7952" w:rsidRDefault="0045277B">
      <w:pPr>
        <w:spacing w:after="0" w:line="360" w:lineRule="auto"/>
        <w:rPr>
          <w:ins w:id="1198" w:author="Kem Sereiboth" w:date="2022-09-19T12:22:00Z"/>
          <w:del w:id="1199" w:author="Uon Rithy" w:date="2022-09-22T07:30:00Z"/>
          <w:lang w:val="ca-ES"/>
          <w:rPrChange w:id="1200" w:author="Kem Sereyboth" w:date="2023-07-19T16:59:00Z">
            <w:rPr>
              <w:ins w:id="1201" w:author="Kem Sereiboth" w:date="2022-09-19T12:22:00Z"/>
              <w:del w:id="1202" w:author="Uon Rithy" w:date="2022-09-22T07:30:00Z"/>
              <w:rFonts w:ascii="Khmer MEF1" w:hAnsi="Khmer MEF1" w:cs="Khmer MEF1"/>
              <w:sz w:val="10"/>
              <w:szCs w:val="10"/>
            </w:rPr>
          </w:rPrChange>
        </w:rPr>
        <w:pPrChange w:id="1203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6B9180BF" w14:textId="530242CA" w:rsidR="00456863" w:rsidRPr="00E33574" w:rsidRDefault="007710A5">
      <w:pPr>
        <w:pStyle w:val="Heading1"/>
        <w:spacing w:before="0" w:line="226" w:lineRule="auto"/>
        <w:ind w:firstLine="720"/>
        <w:rPr>
          <w:ins w:id="1204" w:author="User" w:date="2022-10-03T09:30:00Z"/>
          <w:rFonts w:ascii="Khmer MEF2" w:hAnsi="Khmer MEF2" w:cs="Khmer MEF2"/>
          <w:b w:val="0"/>
          <w:bCs w:val="0"/>
          <w:sz w:val="24"/>
          <w:szCs w:val="24"/>
          <w:lang w:val="ca-ES"/>
          <w:rPrChange w:id="1205" w:author="Kem Sereyboth" w:date="2023-07-19T16:59:00Z">
            <w:rPr>
              <w:ins w:id="1206" w:author="User" w:date="2022-10-03T09:30:00Z"/>
              <w:b/>
              <w:bCs/>
            </w:rPr>
          </w:rPrChange>
        </w:rPr>
        <w:pPrChange w:id="1207" w:author="Sopheak" w:date="2023-08-03T05:47:00Z">
          <w:pPr>
            <w:spacing w:before="160" w:after="0" w:line="240" w:lineRule="auto"/>
          </w:pPr>
        </w:pPrChange>
      </w:pPr>
      <w:ins w:id="1208" w:author="Voeun Kuyeng" w:date="2022-09-01T10:53:00Z">
        <w:del w:id="1209" w:author="User" w:date="2022-10-02T16:06:00Z">
          <w:r w:rsidRPr="00E33574" w:rsidDel="0063710C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rPrChange w:id="1210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>១.សេចក្តីសង្ខេប</w:delText>
          </w:r>
        </w:del>
      </w:ins>
      <w:bookmarkStart w:id="1211" w:name="_Toc143872977"/>
      <w:ins w:id="1212" w:author="User" w:date="2022-10-03T09:30:00Z">
        <w:r w:rsidR="00456863"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1213" w:author="Kem Sereyboth" w:date="2023-07-19T16:59:00Z">
              <w:rPr>
                <w:rFonts w:cs="MoolBoran"/>
                <w:b/>
                <w:bCs/>
                <w:cs/>
              </w:rPr>
            </w:rPrChange>
          </w:rPr>
          <w:t>១.សេចក្តីសង្ខេប</w:t>
        </w:r>
        <w:bookmarkEnd w:id="1211"/>
      </w:ins>
    </w:p>
    <w:p w14:paraId="070A618E" w14:textId="62B2180D" w:rsidR="0063710C" w:rsidRPr="00826AF1" w:rsidDel="00826AF1" w:rsidRDefault="00826AF1">
      <w:pPr>
        <w:pStyle w:val="NormalWeb"/>
        <w:spacing w:before="0" w:beforeAutospacing="0" w:after="0" w:afterAutospacing="0" w:line="226" w:lineRule="auto"/>
        <w:ind w:firstLine="720"/>
        <w:jc w:val="both"/>
        <w:rPr>
          <w:del w:id="1214" w:author="User" w:date="2022-10-02T16:06:00Z"/>
          <w:rFonts w:ascii="Khmer MEF1" w:hAnsi="Khmer MEF1" w:cs="Khmer MEF1"/>
          <w:lang w:val="en-GB"/>
          <w:rPrChange w:id="1215" w:author="Sopheak" w:date="2023-08-03T05:40:00Z">
            <w:rPr>
              <w:del w:id="1216" w:author="User" w:date="2022-10-02T16:06:00Z"/>
              <w:rFonts w:cstheme="minorBidi"/>
            </w:rPr>
          </w:rPrChange>
        </w:rPr>
        <w:pPrChange w:id="1217" w:author="Sopheak Phorn" w:date="2023-08-03T13:34:00Z">
          <w:pPr>
            <w:pStyle w:val="NormalWeb"/>
            <w:spacing w:before="0" w:beforeAutospacing="0" w:after="0" w:afterAutospacing="0"/>
            <w:ind w:firstLine="709"/>
            <w:jc w:val="both"/>
          </w:pPr>
        </w:pPrChange>
      </w:pPr>
      <w:ins w:id="1218" w:author="Sopheak" w:date="2023-08-03T05:40:00Z">
        <w:r w:rsidRPr="00731B72">
          <w:rPr>
            <w:rFonts w:ascii="Khmer MEF1" w:hAnsi="Khmer MEF1" w:cs="Khmer MEF1"/>
            <w:spacing w:val="10"/>
            <w:cs/>
            <w:rPrChange w:id="1219" w:author="Sopheak" w:date="2023-08-03T05:41:00Z">
              <w:rPr>
                <w:rFonts w:ascii="Khmer MEF1" w:hAnsi="Khmer MEF1" w:cs="Khmer MEF1"/>
                <w:cs/>
              </w:rPr>
            </w:rPrChange>
          </w:rPr>
          <w:t>ស្របតាមការធ្វើសមាហរណកម្មយន្តការនៃ</w:t>
        </w:r>
        <w:r w:rsidRPr="00731B72">
          <w:rPr>
            <w:rFonts w:ascii="Khmer MEF1" w:hAnsi="Khmer MEF1" w:cs="Khmer MEF1"/>
            <w:spacing w:val="10"/>
            <w:cs/>
            <w:rPrChange w:id="1220" w:author="Sopheak" w:date="2023-08-03T05:41:00Z">
              <w:rPr>
                <w:rFonts w:ascii="Khmer MEF1" w:hAnsi="Khmer MEF1" w:cs="Khmer MEF1"/>
                <w:spacing w:val="4"/>
                <w:cs/>
              </w:rPr>
            </w:rPrChange>
          </w:rPr>
          <w:t>ការគ្រប់គ្រង</w:t>
        </w:r>
        <w:r w:rsidRPr="00731B72">
          <w:rPr>
            <w:rFonts w:ascii="Khmer MEF1" w:hAnsi="Khmer MEF1" w:cs="Khmer MEF1"/>
            <w:spacing w:val="8"/>
            <w:cs/>
            <w:rPrChange w:id="1221" w:author="Sopheak" w:date="2023-08-03T05:41:00Z">
              <w:rPr>
                <w:rFonts w:ascii="Khmer MEF1" w:hAnsi="Khmer MEF1" w:cs="Khmer MEF1"/>
                <w:spacing w:val="4"/>
                <w:cs/>
              </w:rPr>
            </w:rPrChange>
          </w:rPr>
          <w:t xml:space="preserve"> និងការត្រួតពិនិត្យ</w:t>
        </w:r>
        <w:r w:rsidRPr="00731B72">
          <w:rPr>
            <w:rFonts w:ascii="Khmer MEF1" w:hAnsi="Khmer MEF1" w:cs="Khmer MEF1"/>
            <w:spacing w:val="10"/>
            <w:cs/>
            <w:rPrChange w:id="1222" w:author="Sopheak" w:date="2023-08-03T05:41:00Z">
              <w:rPr>
                <w:rFonts w:ascii="Khmer MEF1" w:hAnsi="Khmer MEF1" w:cs="Khmer MEF1"/>
                <w:cs/>
              </w:rPr>
            </w:rPrChange>
          </w:rPr>
          <w:t>លើវិស័យហិរញ្ញវត្ថុ</w:t>
        </w:r>
        <w:r w:rsidRPr="00731B72">
          <w:rPr>
            <w:rFonts w:ascii="Khmer MEF1" w:hAnsi="Khmer MEF1" w:cs="Khmer MEF1"/>
            <w:spacing w:val="-2"/>
            <w:cs/>
            <w:rPrChange w:id="1223" w:author="Sopheak" w:date="2023-08-03T05:42:00Z">
              <w:rPr>
                <w:rFonts w:ascii="Khmer MEF1" w:hAnsi="Khmer MEF1" w:cs="Khmer MEF1"/>
                <w:cs/>
              </w:rPr>
            </w:rPrChange>
          </w:rPr>
          <w:t>មិន</w:t>
        </w:r>
        <w:r w:rsidRPr="00731B72">
          <w:rPr>
            <w:rFonts w:ascii="Khmer MEF1" w:hAnsi="Khmer MEF1" w:cs="Khmer MEF1"/>
            <w:spacing w:val="-2"/>
            <w:cs/>
            <w:rPrChange w:id="1224" w:author="Sopheak" w:date="2023-08-03T05:42:00Z">
              <w:rPr>
                <w:rFonts w:ascii="Khmer MEF1" w:hAnsi="Khmer MEF1" w:cs="Khmer MEF1"/>
                <w:spacing w:val="6"/>
                <w:cs/>
              </w:rPr>
            </w:rPrChange>
          </w:rPr>
          <w:t>មែ​​​​​​​​​​​​​​​​នធនាគាររួមមាន វិស័យធានារ៉ាប់រងនិងសោធនឯកជន វិស័យមូលបត្រ វិស័យសន្តិសុខសង្គម វិស័​យ</w:t>
        </w:r>
        <w:r w:rsidRPr="00731B72">
          <w:rPr>
            <w:rFonts w:ascii="Khmer MEF1" w:hAnsi="Khmer MEF1" w:cs="Khmer MEF1"/>
            <w:spacing w:val="8"/>
            <w:cs/>
            <w:rPrChange w:id="1225" w:author="Sopheak" w:date="2023-08-03T05:43:00Z">
              <w:rPr>
                <w:rFonts w:ascii="Khmer MEF1" w:hAnsi="Khmer MEF1" w:cs="Khmer MEF1"/>
                <w:spacing w:val="6"/>
                <w:cs/>
              </w:rPr>
            </w:rPrChange>
          </w:rPr>
          <w:t xml:space="preserve">បរធនបាលកិច្ច វិស័យគណនេយ្យនិងសវនកម្ម និងវិស័យអចលនវត្ថុ </w:t>
        </w:r>
        <w:r w:rsidR="00731B72" w:rsidRPr="00731B72">
          <w:rPr>
            <w:rFonts w:ascii="Khmer MEF1" w:hAnsi="Khmer MEF1" w:cs="Khmer MEF1"/>
            <w:spacing w:val="8"/>
            <w:cs/>
            <w:rPrChange w:id="1226" w:author="Sopheak" w:date="2023-08-03T05:43:00Z">
              <w:rPr>
                <w:rFonts w:ascii="Khmer MEF1" w:hAnsi="Khmer MEF1" w:cs="Khmer MEF1"/>
                <w:spacing w:val="6"/>
                <w:cs/>
              </w:rPr>
            </w:rPrChange>
          </w:rPr>
          <w:t>វិស័យបញ្ចាំ</w:t>
        </w:r>
      </w:ins>
      <w:ins w:id="1227" w:author="Sopheak" w:date="2023-08-03T05:43:00Z">
        <w:r w:rsidR="00731B72" w:rsidRPr="00731B72">
          <w:rPr>
            <w:rFonts w:ascii="Khmer MEF1" w:hAnsi="Khmer MEF1" w:cs="Khmer MEF1"/>
            <w:spacing w:val="8"/>
            <w:cs/>
            <w:rPrChange w:id="1228" w:author="Sopheak" w:date="2023-08-03T05:43:00Z">
              <w:rPr>
                <w:rFonts w:ascii="Khmer MEF1" w:hAnsi="Khmer MEF1" w:cs="Khmer MEF1"/>
                <w:spacing w:val="6"/>
                <w:cs/>
              </w:rPr>
            </w:rPrChange>
          </w:rPr>
          <w:t xml:space="preserve"> </w:t>
        </w:r>
      </w:ins>
      <w:ins w:id="1229" w:author="Sopheak" w:date="2023-08-03T05:40:00Z">
        <w:r w:rsidRPr="00731B72">
          <w:rPr>
            <w:rFonts w:ascii="Khmer MEF1" w:hAnsi="Khmer MEF1" w:cs="Khmer MEF1"/>
            <w:spacing w:val="8"/>
            <w:cs/>
            <w:rPrChange w:id="1230" w:author="Sopheak" w:date="2023-08-03T05:43:00Z">
              <w:rPr>
                <w:rFonts w:ascii="Khmer MEF1" w:hAnsi="Khmer MEF1" w:cs="Khmer MEF1"/>
                <w:spacing w:val="6"/>
                <w:cs/>
              </w:rPr>
            </w:rPrChange>
          </w:rPr>
          <w:t>និងប្រាតិភោគដោយ</w:t>
        </w:r>
        <w:r w:rsidRPr="008922FA">
          <w:rPr>
            <w:rFonts w:ascii="Khmer MEF1" w:hAnsi="Khmer MEF1" w:cs="Khmer MEF1"/>
            <w:spacing w:val="8"/>
            <w:lang w:val="ca-ES"/>
            <w:rPrChange w:id="1231" w:author="Sopheak Phorn" w:date="2023-08-03T08:38:00Z">
              <w:rPr>
                <w:rFonts w:ascii="Khmer MEF1" w:hAnsi="Khmer MEF1" w:cs="Khmer MEF1"/>
              </w:rPr>
            </w:rPrChange>
          </w:rPr>
          <w:t xml:space="preserve"> </w:t>
        </w:r>
        <w:r w:rsidRPr="00E13F32">
          <w:rPr>
            <w:rFonts w:ascii="Khmer MEF1" w:hAnsi="Khmer MEF1" w:cs="Khmer MEF1"/>
            <w:spacing w:val="-8"/>
            <w:cs/>
          </w:rPr>
          <w:t>អនុប្បទាន អាជ្ញាធរសេវាហិរញ្ញវត្ថុមិនមែនធនាគារ (</w:t>
        </w:r>
        <w:r w:rsidRPr="00E13F32">
          <w:rPr>
            <w:rFonts w:ascii="Khmer MEF1" w:hAnsi="Khmer MEF1" w:cs="Khmer MEF1"/>
            <w:b/>
            <w:bCs/>
            <w:spacing w:val="-8"/>
            <w:cs/>
          </w:rPr>
          <w:t>អ.ស.ហ.</w:t>
        </w:r>
        <w:r w:rsidRPr="00E13F32">
          <w:rPr>
            <w:rFonts w:ascii="Khmer MEF1" w:hAnsi="Khmer MEF1" w:cs="Khmer MEF1"/>
            <w:spacing w:val="-8"/>
            <w:cs/>
          </w:rPr>
          <w:t>) ត្រូវបានបង្កើតឡើងដោយច្បាប់ស្តីពីការ</w:t>
        </w:r>
        <w:r w:rsidRPr="00E13F32">
          <w:rPr>
            <w:rFonts w:ascii="Khmer MEF1" w:hAnsi="Khmer MEF1" w:cs="Khmer MEF1"/>
            <w:cs/>
          </w:rPr>
          <w:t>រៀបចំ</w:t>
        </w:r>
        <w:r w:rsidRPr="00E13F32">
          <w:rPr>
            <w:rFonts w:ascii="Khmer MEF1" w:hAnsi="Khmer MEF1" w:cs="Khmer MEF1"/>
            <w:spacing w:val="-2"/>
            <w:cs/>
          </w:rPr>
          <w:t>និងការប្រព្រឹត្តទៅនៃអាជ្ញាធរសេវាហិរញ្ញវត្ថុមិនមែនធនាគារ ក្នុងគោលបំណងពង្រឹងនិងធា​នា​ប្រសិទ្ធភាពនៃ</w:t>
        </w:r>
        <w:r w:rsidRPr="00E13F32">
          <w:rPr>
            <w:rFonts w:ascii="Khmer MEF1" w:hAnsi="Khmer MEF1" w:cs="Khmer MEF1"/>
            <w:cs/>
          </w:rPr>
          <w:t>ការគ្រប់គ្រង ការត្រួតពិនិត្យ និងការអភិវឌ្ឍវិស័យសេវាហិរញ្ញវត្ថុមិនមែនធនាគារ រួមជាមួ​យ​ការលើកកម្ពស់</w:t>
        </w:r>
        <w:r w:rsidRPr="00E13F32">
          <w:rPr>
            <w:rFonts w:ascii="Khmer MEF1" w:hAnsi="Khmer MEF1" w:cs="Khmer MEF1"/>
            <w:spacing w:val="4"/>
            <w:cs/>
          </w:rPr>
          <w:t>ការអភិវឌ្ឍនិងការប្រើប្រាស់បច្ចេកវិទ្យាហិរញ្ញវត្ថុលើវិស័យសេវាហិរញ្ញវត្ថុមិនមែនធនា​គា​រ​នៅក្នុងប្រទេស</w:t>
        </w:r>
        <w:r w:rsidRPr="00E13F32">
          <w:rPr>
            <w:rFonts w:ascii="Khmer MEF1" w:hAnsi="Khmer MEF1" w:cs="Khmer MEF1"/>
            <w:cs/>
          </w:rPr>
          <w:t>កម្ពុជា។</w:t>
        </w:r>
      </w:ins>
    </w:p>
    <w:p w14:paraId="6B2F5047" w14:textId="77777777" w:rsidR="00826AF1" w:rsidRPr="008922FA" w:rsidRDefault="00826AF1">
      <w:pPr>
        <w:pStyle w:val="NormalWeb"/>
        <w:spacing w:before="0" w:beforeAutospacing="0" w:after="0" w:afterAutospacing="0" w:line="226" w:lineRule="auto"/>
        <w:ind w:firstLine="720"/>
        <w:jc w:val="both"/>
        <w:rPr>
          <w:ins w:id="1232" w:author="Sopheak" w:date="2023-08-03T05:39:00Z"/>
        </w:rPr>
        <w:pPrChange w:id="1233" w:author="Sopheak Phorn" w:date="2023-08-03T13:34:00Z">
          <w:pPr>
            <w:spacing w:after="0" w:line="230" w:lineRule="auto"/>
            <w:ind w:firstLine="567"/>
          </w:pPr>
        </w:pPrChange>
      </w:pPr>
    </w:p>
    <w:p w14:paraId="6CF30D58" w14:textId="7CCD3D63" w:rsidR="00C26CA3" w:rsidRPr="00E33574" w:rsidDel="002216A7" w:rsidRDefault="00C26CA3">
      <w:pPr>
        <w:spacing w:after="0" w:line="226" w:lineRule="auto"/>
        <w:ind w:firstLine="567"/>
        <w:rPr>
          <w:ins w:id="1234" w:author="Voeun Kuyeng" w:date="2022-09-01T10:53:00Z"/>
          <w:del w:id="1235" w:author="User" w:date="2022-09-16T11:18:00Z"/>
          <w:rFonts w:ascii="Khmer MEF2" w:hAnsi="Khmer MEF2" w:cs="Khmer MEF2"/>
          <w:sz w:val="24"/>
          <w:szCs w:val="24"/>
        </w:rPr>
        <w:pPrChange w:id="1236" w:author="Sopheak Phorn" w:date="2023-08-03T13:34:00Z">
          <w:pPr>
            <w:spacing w:after="0" w:line="230" w:lineRule="auto"/>
            <w:ind w:firstLine="567"/>
          </w:pPr>
        </w:pPrChange>
      </w:pPr>
      <w:ins w:id="1237" w:author="Kem Sereiboth" w:date="2022-09-13T15:43:00Z">
        <w:del w:id="1238" w:author="User" w:date="2022-09-16T11:18:00Z">
          <w:r w:rsidRPr="00E33574" w:rsidDel="002216A7">
            <w:rPr>
              <w:rFonts w:ascii="Khmer MEF2" w:hAnsi="Khmer MEF2" w:cs="Khmer MEF2"/>
              <w:sz w:val="24"/>
              <w:szCs w:val="24"/>
              <w:cs/>
            </w:rPr>
            <w:delText>ក.សាវតា</w:delText>
          </w:r>
        </w:del>
      </w:ins>
    </w:p>
    <w:p w14:paraId="5D5411FE" w14:textId="2B930510" w:rsidR="007710A5" w:rsidRPr="00E33574" w:rsidDel="00C26CA3" w:rsidRDefault="007710A5">
      <w:pPr>
        <w:pStyle w:val="NormalWeb"/>
        <w:spacing w:before="0" w:beforeAutospacing="0" w:after="0" w:afterAutospacing="0" w:line="226" w:lineRule="auto"/>
        <w:ind w:firstLine="720"/>
        <w:jc w:val="both"/>
        <w:rPr>
          <w:ins w:id="1239" w:author="Voeun Kuyeng" w:date="2022-09-01T10:53:00Z"/>
          <w:del w:id="1240" w:author="Kem Sereiboth" w:date="2022-09-13T15:43:00Z"/>
          <w:rFonts w:ascii="Khmer MEF1" w:hAnsi="Khmer MEF1" w:cs="Khmer MEF1"/>
          <w:lang w:val="ca-ES"/>
        </w:rPr>
        <w:pPrChange w:id="1241" w:author="Sopheak Phorn" w:date="2023-08-03T13:34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1242" w:author="Voeun Kuyeng" w:date="2022-09-01T10:53:00Z">
        <w:del w:id="1243" w:author="Kem Sereiboth" w:date="2022-09-13T15:43:00Z">
          <w:r w:rsidRPr="00E33574" w:rsidDel="00C26CA3">
            <w:rPr>
              <w:rFonts w:ascii="Khmer MEF1" w:hAnsi="Khmer MEF1" w:cs="Khmer MEF1"/>
              <w:spacing w:val="-4"/>
              <w:cs/>
              <w:lang w:val="ca-ES"/>
            </w:rPr>
            <w:delText>សេចក្តីសង្ខេបគឺជាផ្នែកមួយដ៏សំខាន់នៃរបាយការណ៍</w:delText>
          </w:r>
        </w:del>
      </w:ins>
      <w:ins w:id="1244" w:author="socheata.ol@hotmail.com" w:date="2022-09-01T11:37:00Z">
        <w:del w:id="1245" w:author="Kem Sereiboth" w:date="2022-09-13T15:43:00Z">
          <w:r w:rsidR="00E63FF5" w:rsidRPr="00E33574" w:rsidDel="00C26CA3">
            <w:rPr>
              <w:rFonts w:ascii="Khmer MEF1" w:hAnsi="Khmer MEF1" w:cs="Khmer MEF1"/>
              <w:spacing w:val="-4"/>
              <w:cs/>
              <w:lang w:val="ca-ES"/>
            </w:rPr>
            <w:delText>សវនកម្ម</w:delText>
          </w:r>
        </w:del>
      </w:ins>
      <w:ins w:id="1246" w:author="Voeun Kuyeng" w:date="2022-09-01T10:53:00Z">
        <w:del w:id="1247" w:author="Kem Sereiboth" w:date="2022-09-13T15:43:00Z">
          <w:r w:rsidRPr="00E33574" w:rsidDel="00C26CA3">
            <w:rPr>
              <w:rFonts w:ascii="Khmer MEF1" w:hAnsi="Khmer MEF1" w:cs="Khmer MEF1"/>
              <w:spacing w:val="-4"/>
              <w:cs/>
              <w:lang w:val="ca-ES"/>
            </w:rPr>
            <w:delText xml:space="preserve"> ដែល</w:delText>
          </w:r>
        </w:del>
      </w:ins>
      <w:ins w:id="1248" w:author="socheata.ol@hotmail.com" w:date="2022-09-01T11:38:00Z">
        <w:del w:id="1249" w:author="Kem Sereiboth" w:date="2022-09-13T15:43:00Z">
          <w:r w:rsidR="00E63FF5" w:rsidRPr="00E33574" w:rsidDel="00C26CA3">
            <w:rPr>
              <w:rFonts w:ascii="Khmer MEF1" w:hAnsi="Khmer MEF1" w:cs="Khmer MEF1"/>
              <w:spacing w:val="-4"/>
              <w:cs/>
              <w:lang w:val="ca-ES"/>
            </w:rPr>
            <w:delText>អ្នក</w:delText>
          </w:r>
        </w:del>
      </w:ins>
      <w:ins w:id="1250" w:author="socheata.ol@hotmail.com" w:date="2022-09-01T11:39:00Z">
        <w:del w:id="1251" w:author="Kem Sereiboth" w:date="2022-09-13T15:43:00Z">
          <w:r w:rsidR="00E63FF5" w:rsidRPr="00E33574" w:rsidDel="00C26CA3">
            <w:rPr>
              <w:rFonts w:ascii="Khmer MEF1" w:hAnsi="Khmer MEF1" w:cs="Khmer MEF1"/>
              <w:spacing w:val="-4"/>
              <w:cs/>
              <w:lang w:val="ca-ES"/>
            </w:rPr>
            <w:delText>ប្រើប្រាស់</w:delText>
          </w:r>
        </w:del>
      </w:ins>
      <w:ins w:id="1252" w:author="socheata.ol@hotmail.com" w:date="2022-09-01T11:40:00Z">
        <w:del w:id="1253" w:author="Kem Sereiboth" w:date="2022-09-13T15:43:00Z">
          <w:r w:rsidR="00E63FF5" w:rsidRPr="00E33574" w:rsidDel="00C26CA3">
            <w:rPr>
              <w:rFonts w:ascii="Khmer MEF1" w:hAnsi="Khmer MEF1" w:cs="Khmer MEF1"/>
              <w:spacing w:val="-4"/>
              <w:cs/>
              <w:lang w:val="ca-ES"/>
              <w:rPrChange w:id="1254" w:author="Kem Sereyboth" w:date="2023-07-19T16:59:00Z">
                <w:rPr>
                  <w:rFonts w:ascii="Khmer MEF1" w:hAnsi="Khmer MEF1" w:cs="Khmer MEF1"/>
                  <w:spacing w:val="-4"/>
                  <w:u w:val="single"/>
                  <w:cs/>
                  <w:lang w:val="ca-ES"/>
                </w:rPr>
              </w:rPrChange>
            </w:rPr>
            <w:delText>របាយការណ៍នេះ</w:delText>
          </w:r>
        </w:del>
      </w:ins>
      <w:ins w:id="1255" w:author="Voeun Kuyeng" w:date="2022-09-01T10:53:00Z">
        <w:del w:id="1256" w:author="Kem Sereiboth" w:date="2022-09-13T15:43:00Z">
          <w:r w:rsidRPr="00E33574" w:rsidDel="00C26CA3">
            <w:rPr>
              <w:rFonts w:ascii="Khmer MEF1" w:hAnsi="Khmer MEF1" w:cs="Khmer MEF1"/>
              <w:spacing w:val="-4"/>
              <w:cs/>
              <w:lang w:val="ca-ES"/>
            </w:rPr>
            <w:delText xml:space="preserve">ថ្នាក់ដឹកនាំអង្គភាពរងសវនកម្ម </w:delText>
          </w:r>
          <w:r w:rsidRPr="00E33574" w:rsidDel="00C26CA3">
            <w:rPr>
              <w:rFonts w:ascii="Khmer MEF1" w:hAnsi="Khmer MEF1" w:cs="Khmer MEF1"/>
              <w:spacing w:val="-2"/>
              <w:cs/>
              <w:lang w:val="ca-ES"/>
              <w:rPrChange w:id="1257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និងភាគីពាក់ព័ន្ធនានា អានច្រើនបំផុត ដូចនេះ ដើម្បីអាចឱ្យអ្នក</w:delText>
          </w:r>
        </w:del>
      </w:ins>
      <w:ins w:id="1258" w:author="socheata.ol@hotmail.com" w:date="2022-09-01T14:11:00Z">
        <w:del w:id="1259" w:author="Kem Sereiboth" w:date="2022-09-13T15:43:00Z">
          <w:r w:rsidR="00F93E46" w:rsidRPr="00E33574" w:rsidDel="00C26CA3">
            <w:rPr>
              <w:rFonts w:ascii="Khmer MEF1" w:hAnsi="Khmer MEF1" w:cs="Khmer MEF1"/>
              <w:spacing w:val="-2"/>
              <w:cs/>
              <w:lang w:val="ca-ES"/>
              <w:rPrChange w:id="1260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ប្រើប្រាស់របាយ</w:delText>
          </w:r>
          <w:r w:rsidR="0043045F" w:rsidRPr="00E33574" w:rsidDel="00C26CA3">
            <w:rPr>
              <w:rFonts w:ascii="Khmer MEF1" w:hAnsi="Khmer MEF1" w:cs="Khmer MEF1"/>
              <w:spacing w:val="-2"/>
              <w:cs/>
              <w:lang w:val="ca-ES"/>
              <w:rPrChange w:id="1261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ការណ៍នេះ</w:delText>
          </w:r>
        </w:del>
      </w:ins>
      <w:ins w:id="1262" w:author="Voeun Kuyeng" w:date="2022-09-01T10:53:00Z">
        <w:del w:id="1263" w:author="Kem Sereiboth" w:date="2022-09-13T15:43:00Z">
          <w:r w:rsidRPr="00E33574" w:rsidDel="00C26CA3">
            <w:rPr>
              <w:rFonts w:ascii="Khmer MEF1" w:hAnsi="Khmer MEF1" w:cs="Khmer MEF1"/>
              <w:spacing w:val="-2"/>
              <w:cs/>
              <w:lang w:val="ca-ES"/>
              <w:rPrChange w:id="1264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អានងាយស្រួលយល់</w:delText>
          </w:r>
          <w:r w:rsidRPr="00E33574" w:rsidDel="00C26CA3">
            <w:rPr>
              <w:rFonts w:ascii="Khmer MEF1" w:hAnsi="Khmer MEF1" w:cs="Khmer MEF1"/>
              <w:cs/>
              <w:lang w:val="ca-ES"/>
              <w:rPrChange w:id="1265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 </w:delText>
          </w:r>
          <w:r w:rsidRPr="00E33574" w:rsidDel="00C26CA3">
            <w:rPr>
              <w:rFonts w:ascii="Khmer MEF1" w:hAnsi="Khmer MEF1" w:cs="Khmer MEF1"/>
              <w:spacing w:val="8"/>
              <w:cs/>
              <w:lang w:val="ca-ES"/>
              <w:rPrChange w:id="1266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និងច្បាស់លាស់គ្រប់ជ្រុងជ្រោយលើខ្លឹមសាររបាយការណ៍</w:delText>
          </w:r>
        </w:del>
      </w:ins>
      <w:ins w:id="1267" w:author="socheata.ol@hotmail.com" w:date="2022-09-01T11:41:00Z">
        <w:del w:id="1268" w:author="Kem Sereiboth" w:date="2022-09-13T15:43:00Z">
          <w:r w:rsidR="00E63FF5" w:rsidRPr="00E33574" w:rsidDel="00C26CA3">
            <w:rPr>
              <w:rFonts w:ascii="Khmer MEF1" w:hAnsi="Khmer MEF1" w:cs="Khmer MEF1"/>
              <w:spacing w:val="8"/>
              <w:cs/>
              <w:lang w:val="ca-ES"/>
              <w:rPrChange w:id="1269" w:author="Kem Sereyboth" w:date="2023-07-19T16:59:00Z">
                <w:rPr>
                  <w:rFonts w:ascii="Khmer MEF1" w:hAnsi="Khmer MEF1" w:cs="Khmer MEF1"/>
                  <w:spacing w:val="-4"/>
                  <w:u w:val="single"/>
                  <w:cs/>
                  <w:lang w:val="ca-ES"/>
                </w:rPr>
              </w:rPrChange>
            </w:rPr>
            <w:delText>សវនកម្ម</w:delText>
          </w:r>
        </w:del>
      </w:ins>
      <w:ins w:id="1270" w:author="Voeun Kuyeng" w:date="2022-09-01T10:53:00Z">
        <w:del w:id="1271" w:author="Kem Sereiboth" w:date="2022-09-13T15:43:00Z">
          <w:r w:rsidRPr="00E33574" w:rsidDel="00C26CA3">
            <w:rPr>
              <w:rFonts w:ascii="Khmer MEF1" w:hAnsi="Khmer MEF1" w:cs="Khmer MEF1"/>
              <w:spacing w:val="8"/>
              <w:cs/>
              <w:lang w:val="ca-ES"/>
              <w:rPrChange w:id="1272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រួម សេចក្តីសង្ខេប</w:delText>
          </w:r>
        </w:del>
      </w:ins>
      <w:ins w:id="1273" w:author="socheata.ol@hotmail.com" w:date="2022-09-01T11:42:00Z">
        <w:del w:id="1274" w:author="Kem Sereiboth" w:date="2022-09-13T15:43:00Z">
          <w:r w:rsidR="00E63FF5" w:rsidRPr="00E33574" w:rsidDel="00C26CA3">
            <w:rPr>
              <w:rFonts w:ascii="Khmer MEF1" w:hAnsi="Khmer MEF1" w:cs="Khmer MEF1"/>
              <w:spacing w:val="8"/>
              <w:cs/>
              <w:lang w:val="ca-ES"/>
              <w:rPrChange w:id="1275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គួរ</w:delText>
          </w:r>
        </w:del>
      </w:ins>
      <w:ins w:id="1276" w:author="Voeun Kuyeng" w:date="2022-09-01T10:53:00Z">
        <w:del w:id="1277" w:author="Kem Sereiboth" w:date="2022-09-13T15:43:00Z">
          <w:r w:rsidRPr="00E33574" w:rsidDel="00C26CA3">
            <w:rPr>
              <w:rFonts w:ascii="Khmer MEF1" w:hAnsi="Khmer MEF1" w:cs="Khmer MEF1"/>
              <w:spacing w:val="8"/>
              <w:cs/>
              <w:lang w:val="ca-ES"/>
              <w:rPrChange w:id="1278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ត្រូវរៀបចំឡើងដោយ</w:delText>
          </w:r>
          <w:r w:rsidRPr="00E33574" w:rsidDel="00C26CA3">
            <w:rPr>
              <w:rFonts w:ascii="Khmer MEF1" w:hAnsi="Khmer MEF1" w:cs="Khmer MEF1"/>
              <w:cs/>
              <w:lang w:val="ca-ES"/>
              <w:rPrChange w:id="1279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បែងចែក​ជា ៦ ចំណុចសំខាន់ៗ ដូចមានរៀបរាប់ខាងក្រោម៖</w:delText>
          </w:r>
          <w:r w:rsidRPr="00E33574" w:rsidDel="00C26CA3">
            <w:rPr>
              <w:rFonts w:ascii="Khmer MEF1" w:hAnsi="Khmer MEF1" w:cs="Khmer MEF1"/>
              <w:lang w:val="ca-ES"/>
            </w:rPr>
            <w:delText>​​​</w:delText>
          </w:r>
        </w:del>
      </w:ins>
    </w:p>
    <w:p w14:paraId="7D431935" w14:textId="68B8EB62" w:rsidR="007710A5" w:rsidRPr="00E33574" w:rsidDel="00C26CA3" w:rsidRDefault="002216A7">
      <w:pPr>
        <w:pStyle w:val="NormalWeb"/>
        <w:spacing w:before="0" w:beforeAutospacing="0" w:after="0" w:afterAutospacing="0" w:line="226" w:lineRule="auto"/>
        <w:jc w:val="both"/>
        <w:rPr>
          <w:ins w:id="1280" w:author="Voeun Kuyeng" w:date="2022-09-01T10:53:00Z"/>
          <w:del w:id="1281" w:author="Kem Sereiboth" w:date="2022-09-13T15:44:00Z"/>
          <w:rFonts w:ascii="Khmer MEF1" w:hAnsi="Khmer MEF1" w:cs="Khmer MEF1"/>
          <w:spacing w:val="2"/>
          <w:lang w:val="ca-ES"/>
          <w:rPrChange w:id="1282" w:author="Kem Sereyboth" w:date="2023-07-19T16:59:00Z">
            <w:rPr>
              <w:ins w:id="1283" w:author="Voeun Kuyeng" w:date="2022-09-01T10:53:00Z"/>
              <w:del w:id="1284" w:author="Kem Sereiboth" w:date="2022-09-13T15:44:00Z"/>
              <w:rFonts w:ascii="Khmer MEF1" w:hAnsi="Khmer MEF1" w:cs="Khmer MEF1"/>
              <w:sz w:val="10"/>
              <w:szCs w:val="10"/>
              <w:lang w:val="ca-ES"/>
            </w:rPr>
          </w:rPrChange>
        </w:rPr>
        <w:pPrChange w:id="1285" w:author="Sopheak Phorn" w:date="2023-08-03T13:34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1286" w:author="User" w:date="2022-09-16T11:18:00Z">
        <w:r w:rsidRPr="00E33574">
          <w:rPr>
            <w:rFonts w:ascii="Khmer MEF1" w:hAnsi="Khmer MEF1" w:cs="Khmer MEF1"/>
            <w:b/>
            <w:bCs/>
            <w:spacing w:val="4"/>
            <w:cs/>
            <w:lang w:val="ca-ES"/>
          </w:rPr>
          <w:tab/>
        </w:r>
      </w:ins>
      <w:ins w:id="1287" w:author="Kem Sereiboth" w:date="2022-09-13T15:44:00Z">
        <w:del w:id="1288" w:author="User" w:date="2022-09-16T11:18:00Z">
          <w:r w:rsidR="00C26CA3" w:rsidRPr="00E33574" w:rsidDel="002216A7">
            <w:rPr>
              <w:rFonts w:ascii="Khmer MEF1" w:hAnsi="Khmer MEF1" w:cs="Khmer MEF1"/>
              <w:b/>
              <w:bCs/>
              <w:spacing w:val="2"/>
              <w:cs/>
              <w:lang w:val="ca-ES"/>
              <w:rPrChange w:id="1289" w:author="Kem Sereyboth" w:date="2023-07-19T16:59:00Z">
                <w:rPr>
                  <w:rFonts w:ascii="Khmer MEF1" w:hAnsi="Khmer MEF1" w:cs="Khmer MEF1"/>
                  <w:b/>
                  <w:bCs/>
                  <w:strike/>
                  <w:spacing w:val="4"/>
                  <w:cs/>
                  <w:lang w:val="ca-ES"/>
                </w:rPr>
              </w:rPrChange>
            </w:rPr>
            <w:tab/>
          </w:r>
        </w:del>
      </w:ins>
    </w:p>
    <w:p w14:paraId="122B0197" w14:textId="2535B77B" w:rsidR="007710A5" w:rsidRPr="00E33574" w:rsidDel="002C2DF9" w:rsidRDefault="007710A5">
      <w:pPr>
        <w:pStyle w:val="NormalWeb"/>
        <w:spacing w:before="0" w:beforeAutospacing="0" w:after="0" w:afterAutospacing="0" w:line="226" w:lineRule="auto"/>
        <w:jc w:val="both"/>
        <w:rPr>
          <w:ins w:id="1290" w:author="Voeun Kuyeng" w:date="2022-09-01T10:53:00Z"/>
          <w:del w:id="1291" w:author="Kem Sereiboth" w:date="2022-09-13T11:22:00Z"/>
          <w:rFonts w:ascii="Khmer MEF1" w:hAnsi="Khmer MEF1" w:cs="Khmer MEF1"/>
          <w:strike/>
          <w:spacing w:val="2"/>
          <w:rPrChange w:id="1292" w:author="Kem Sereyboth" w:date="2023-07-19T16:59:00Z">
            <w:rPr>
              <w:ins w:id="1293" w:author="Voeun Kuyeng" w:date="2022-09-01T10:53:00Z"/>
              <w:del w:id="1294" w:author="Kem Sereiboth" w:date="2022-09-13T11:22:00Z"/>
              <w:rFonts w:ascii="Khmer MEF1" w:hAnsi="Khmer MEF1" w:cs="Khmer MEF1"/>
            </w:rPr>
          </w:rPrChange>
        </w:rPr>
        <w:pPrChange w:id="1295" w:author="Sopheak Phorn" w:date="2023-08-03T13:34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1296" w:author="Voeun Kuyeng" w:date="2022-09-01T10:53:00Z">
        <w:del w:id="1297" w:author="Kem Sereiboth" w:date="2022-09-13T11:22:00Z">
          <w:r w:rsidRPr="00E33574" w:rsidDel="002C2DF9">
            <w:rPr>
              <w:rFonts w:ascii="Khmer MEF1" w:hAnsi="Khmer MEF1" w:cs="Khmer MEF1"/>
              <w:b/>
              <w:bCs/>
              <w:strike/>
              <w:spacing w:val="2"/>
              <w:cs/>
              <w:lang w:val="ca-ES"/>
              <w:rPrChange w:id="1298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ក-ចំណុចទី១</w:delText>
          </w:r>
          <w:r w:rsidRPr="00E33574" w:rsidDel="002C2DF9">
            <w:rPr>
              <w:rFonts w:ascii="Khmer MEF1" w:hAnsi="Khmer MEF1" w:cs="Khmer MEF1"/>
              <w:b/>
              <w:bCs/>
              <w:strike/>
              <w:spacing w:val="2"/>
              <w:lang w:val="ca-ES"/>
              <w:rPrChange w:id="1299" w:author="Kem Sereyboth" w:date="2023-07-19T16:59:00Z">
                <w:rPr>
                  <w:rFonts w:ascii="Khmer MEF1" w:hAnsi="Khmer MEF1" w:cs="Khmer MEF1"/>
                  <w:b/>
                  <w:bCs/>
                  <w:lang w:val="ca-ES"/>
                </w:rPr>
              </w:rPrChange>
            </w:rPr>
            <w:delText>:</w:delText>
          </w:r>
          <w:r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30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ត្រូវរៀបរាប់អំពីសាវតានៃការធ្វើសវនកម្ម</w:delText>
          </w:r>
        </w:del>
      </w:ins>
      <w:ins w:id="1301" w:author="socheata.ol@hotmail.com" w:date="2022-09-01T11:47:00Z">
        <w:del w:id="1302" w:author="Kem Sereiboth" w:date="2022-09-13T11:22:00Z">
          <w:r w:rsidR="007C5F7A"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30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របស់អង្គភាពសវនកម្មផ្ទៃក្នុងនៃ</w:delText>
          </w:r>
        </w:del>
      </w:ins>
      <w:ins w:id="1304" w:author="socheata.ol@hotmail.com" w:date="2022-09-01T11:48:00Z">
        <w:del w:id="1305" w:author="Kem Sereiboth" w:date="2022-09-13T11:22:00Z">
          <w:r w:rsidR="007C5F7A"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30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អាជ្ញាធរសេវាហិរញ្ញវត្ថុមិនមែនធនាគារ</w:delText>
          </w:r>
        </w:del>
      </w:ins>
      <w:ins w:id="1307" w:author="socheata.ol@hotmail.com" w:date="2022-09-01T11:47:00Z">
        <w:del w:id="1308" w:author="Kem Sereiboth" w:date="2022-09-13T11:22:00Z">
          <w:r w:rsidR="007C5F7A"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30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1310" w:author="socheata.ol@hotmail.com" w:date="2022-09-01T11:48:00Z">
        <w:del w:id="1311" w:author="Kem Sereiboth" w:date="2022-09-13T11:22:00Z">
          <w:r w:rsidR="007C5F7A"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31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(</w:delText>
          </w:r>
        </w:del>
      </w:ins>
      <w:ins w:id="1313" w:author="socheata.ol@hotmail.com" w:date="2022-09-01T11:47:00Z">
        <w:del w:id="1314" w:author="Kem Sereiboth" w:date="2022-09-13T11:22:00Z">
          <w:r w:rsidR="007C5F7A" w:rsidRPr="00E33574" w:rsidDel="002C2DF9">
            <w:rPr>
              <w:rFonts w:ascii="Khmer MEF1" w:hAnsi="Khmer MEF1" w:cs="Khmer MEF1"/>
              <w:b/>
              <w:bCs/>
              <w:strike/>
              <w:spacing w:val="2"/>
              <w:cs/>
              <w:lang w:val="ca-ES"/>
              <w:rPrChange w:id="1315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</w:delText>
          </w:r>
          <w:r w:rsidR="007C5F7A"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316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.</w:delText>
          </w:r>
        </w:del>
      </w:ins>
      <w:ins w:id="1317" w:author="socheata.ol@hotmail.com" w:date="2022-09-01T11:48:00Z">
        <w:del w:id="1318" w:author="Kem Sereiboth" w:date="2022-09-13T11:22:00Z">
          <w:r w:rsidR="007C5F7A"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319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)</w:delText>
          </w:r>
        </w:del>
      </w:ins>
      <w:ins w:id="1320" w:author="socheata.ol@hotmail.com" w:date="2022-09-01T11:47:00Z">
        <w:del w:id="1321" w:author="Kem Sereiboth" w:date="2022-09-13T11:22:00Z">
          <w:r w:rsidR="007C5F7A"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32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1323" w:author="Voeun Kuyeng" w:date="2022-09-01T10:53:00Z">
        <w:del w:id="1324" w:author="Kem Sereiboth" w:date="2022-09-13T11:22:00Z">
          <w:r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32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នៅតាមអង្គភាពក្រោមឱវាទ</w:delText>
          </w:r>
        </w:del>
      </w:ins>
      <w:ins w:id="1326" w:author="socheata.ol@hotmail.com" w:date="2022-09-01T14:12:00Z">
        <w:del w:id="1327" w:author="Kem Sereiboth" w:date="2022-09-13T11:22:00Z">
          <w:r w:rsidR="00022902"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32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1329" w:author="Voeun Kuyeng" w:date="2022-09-01T10:53:00Z">
        <w:del w:id="1330" w:author="Kem Sereiboth" w:date="2022-09-13T11:22:00Z">
          <w:r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33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អាជ្ញាធរសេវាហិរញ្ញវត្ថុមិនមែនធនាគារ (</w:delText>
          </w:r>
          <w:r w:rsidRPr="00E33574" w:rsidDel="002C2DF9">
            <w:rPr>
              <w:rFonts w:ascii="Khmer MEF1" w:hAnsi="Khmer MEF1" w:cs="Khmer MEF1"/>
              <w:b/>
              <w:bCs/>
              <w:strike/>
              <w:spacing w:val="2"/>
              <w:cs/>
              <w:lang w:val="ca-ES"/>
              <w:rPrChange w:id="1332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អ.ស.ហ.</w:delText>
          </w:r>
          <w:r w:rsidRPr="00E33574" w:rsidDel="002C2DF9">
            <w:rPr>
              <w:rFonts w:ascii="Khmer MEF1" w:hAnsi="Khmer MEF1" w:cs="Khmer MEF1"/>
              <w:strike/>
              <w:spacing w:val="2"/>
              <w:lang w:val="ca-ES"/>
              <w:rPrChange w:id="1333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)</w:delText>
          </w:r>
          <w:r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33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របស់អង្គភាពសវនកម្មផ្ទៃក្នុងនៃ </w:delText>
          </w:r>
          <w:r w:rsidRPr="00E33574" w:rsidDel="002C2DF9">
            <w:rPr>
              <w:rFonts w:ascii="Khmer MEF1" w:hAnsi="Khmer MEF1" w:cs="Khmer MEF1"/>
              <w:b/>
              <w:bCs/>
              <w:strike/>
              <w:spacing w:val="2"/>
              <w:cs/>
              <w:lang w:val="ca-ES"/>
              <w:rPrChange w:id="1335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អ.ស.ហ.</w:delText>
          </w:r>
          <w:r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33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សម្រាប់ការិយបរិច្ឆេទនៃការធ្វើសវនកម្ម។ សវនករទទួលបន្ទុក អាចរៀបរាប់អំពីចំណុ​​ចទី១ នេះ</w:delText>
          </w:r>
        </w:del>
      </w:ins>
      <w:ins w:id="1337" w:author="socheata.ol@hotmail.com" w:date="2022-09-01T14:09:00Z">
        <w:del w:id="1338" w:author="Kem Sereiboth" w:date="2022-09-13T11:22:00Z">
          <w:r w:rsidR="00424B43"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33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1340" w:author="Voeun Kuyeng" w:date="2022-09-01T10:53:00Z">
        <w:del w:id="1341" w:author="Kem Sereiboth" w:date="2022-09-13T11:22:00Z">
          <w:r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34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ដោយបែងចែកជា ៣ ​ កថាខណ្ឌ ដូចគំរូខាងក្រោម៖ </w:delText>
          </w:r>
        </w:del>
      </w:ins>
    </w:p>
    <w:p w14:paraId="1348C076" w14:textId="3DF8FABC" w:rsidR="005C3437" w:rsidRPr="00E33574" w:rsidRDefault="005C3437">
      <w:pPr>
        <w:pStyle w:val="NormalWeb"/>
        <w:spacing w:before="0" w:beforeAutospacing="0" w:after="0" w:afterAutospacing="0" w:line="226" w:lineRule="auto"/>
        <w:ind w:firstLine="709"/>
        <w:jc w:val="both"/>
        <w:rPr>
          <w:ins w:id="1343" w:author="Kem Sereyboth" w:date="2023-06-20T14:16:00Z"/>
          <w:rFonts w:ascii="!Khmer MEF1" w:hAnsi="!Khmer MEF1" w:cs="!Khmer MEF1"/>
        </w:rPr>
        <w:pPrChange w:id="1344" w:author="Sopheak Phorn" w:date="2023-08-03T13:34:00Z">
          <w:pPr>
            <w:pStyle w:val="NormalWeb"/>
            <w:spacing w:before="0" w:beforeAutospacing="0" w:after="0" w:afterAutospacing="0"/>
            <w:ind w:firstLine="709"/>
            <w:jc w:val="both"/>
          </w:pPr>
        </w:pPrChange>
      </w:pPr>
      <w:ins w:id="1345" w:author="Kem Sereyboth" w:date="2023-06-20T14:16:00Z">
        <w:r w:rsidRPr="00E33574">
          <w:rPr>
            <w:rFonts w:ascii="Khmer MEF1" w:hAnsi="Khmer MEF1" w:cs="Khmer MEF1"/>
            <w:spacing w:val="-6"/>
            <w:cs/>
            <w:lang w:val="ca-ES"/>
          </w:rPr>
          <w:t>យោងតាមអនុក្រឹត្យលេខ ១១៣</w:t>
        </w:r>
        <w:r w:rsidRPr="00E33574">
          <w:rPr>
            <w:rFonts w:ascii="Khmer MEF1" w:hAnsi="Khmer MEF1" w:cs="Khmer MEF1"/>
            <w:spacing w:val="-6"/>
            <w:lang w:val="ca-ES"/>
          </w:rPr>
          <w:t>.</w:t>
        </w:r>
        <w:r w:rsidRPr="00E33574">
          <w:rPr>
            <w:rFonts w:ascii="Khmer MEF1" w:hAnsi="Khmer MEF1" w:cs="Khmer MEF1"/>
            <w:spacing w:val="-6"/>
            <w:cs/>
            <w:lang w:val="ca-ES"/>
          </w:rPr>
          <w:t>អនក្រ</w:t>
        </w:r>
        <w:r w:rsidRPr="00E33574">
          <w:rPr>
            <w:rFonts w:ascii="Khmer MEF1" w:hAnsi="Khmer MEF1" w:cs="Khmer MEF1"/>
            <w:spacing w:val="-6"/>
            <w:lang w:val="ca-ES"/>
          </w:rPr>
          <w:t>.</w:t>
        </w:r>
        <w:r w:rsidRPr="00E33574">
          <w:rPr>
            <w:rFonts w:ascii="Khmer MEF1" w:hAnsi="Khmer MEF1" w:cs="Khmer MEF1"/>
            <w:spacing w:val="-6"/>
            <w:cs/>
            <w:lang w:val="ca-ES"/>
          </w:rPr>
          <w:t>បក ចុះថ្ងៃទី១៤ ខែកក្កដា ឆ្នាំ២០២១ ស្តីពីការរៀបចំនិងការ</w:t>
        </w:r>
        <w:r w:rsidRPr="00970554">
          <w:rPr>
            <w:rFonts w:ascii="Khmer MEF1" w:hAnsi="Khmer MEF1" w:cs="Khmer MEF1"/>
            <w:spacing w:val="-4"/>
            <w:cs/>
            <w:lang w:val="ca-ES"/>
            <w:rPrChange w:id="1346" w:author="Kem Sereyboth" w:date="2023-07-21T11:07:00Z">
              <w:rPr>
                <w:rFonts w:ascii="Khmer MEF1" w:hAnsi="Khmer MEF1" w:cs="Khmer MEF1"/>
                <w:cs/>
                <w:lang w:val="ca-ES"/>
              </w:rPr>
            </w:rPrChange>
          </w:rPr>
          <w:t>ប្រព្រឹត្តទៅរបស់អាជ្ញាធរសេវាហិរញ្ញវត្ថុមិនមែនធនាគារ អង្គភាពសវនកម្មផ្ទៃក្នុង</w:t>
        </w:r>
      </w:ins>
      <w:ins w:id="1347" w:author="Kem Sereyboth" w:date="2023-07-19T14:54:00Z">
        <w:r w:rsidR="0003566A" w:rsidRPr="00970554">
          <w:rPr>
            <w:rFonts w:ascii="Khmer MEF1" w:hAnsi="Khmer MEF1" w:cs="Khmer MEF1"/>
            <w:spacing w:val="-4"/>
            <w:cs/>
            <w:lang w:val="ca-ES"/>
            <w:rPrChange w:id="1348" w:author="Kem Sereyboth" w:date="2023-07-21T11:07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នៃ </w:t>
        </w:r>
        <w:r w:rsidR="0003566A" w:rsidRPr="00970554">
          <w:rPr>
            <w:rFonts w:ascii="Khmer MEF1" w:hAnsi="Khmer MEF1" w:cs="Khmer MEF1"/>
            <w:b/>
            <w:bCs/>
            <w:spacing w:val="-4"/>
            <w:cs/>
            <w:lang w:val="ca-ES"/>
            <w:rPrChange w:id="1349" w:author="Kem Sereyboth" w:date="2023-07-21T11:07:00Z">
              <w:rPr>
                <w:rFonts w:ascii="Khmer MEF1" w:hAnsi="Khmer MEF1" w:cs="Khmer MEF1"/>
                <w:cs/>
                <w:lang w:val="ca-ES"/>
              </w:rPr>
            </w:rPrChange>
          </w:rPr>
          <w:t>អ.ស.ហ.</w:t>
        </w:r>
        <w:r w:rsidR="0003566A" w:rsidRPr="00970554">
          <w:rPr>
            <w:rFonts w:ascii="Khmer MEF1" w:hAnsi="Khmer MEF1" w:cs="Khmer MEF1"/>
            <w:spacing w:val="-4"/>
            <w:cs/>
            <w:lang w:val="ca-ES"/>
            <w:rPrChange w:id="1350" w:author="Kem Sereyboth" w:date="2023-07-21T11:07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</w:ins>
      <w:ins w:id="1351" w:author="Kem Sereyboth" w:date="2023-06-20T14:16:00Z">
        <w:r w:rsidRPr="00970554">
          <w:rPr>
            <w:rFonts w:ascii="Khmer MEF1" w:hAnsi="Khmer MEF1" w:cs="Khmer MEF1"/>
            <w:spacing w:val="-4"/>
            <w:cs/>
            <w:lang w:val="ca-ES"/>
            <w:rPrChange w:id="1352" w:author="Kem Sereyboth" w:date="2023-07-21T11:07:00Z">
              <w:rPr>
                <w:rFonts w:ascii="Khmer MEF1" w:hAnsi="Khmer MEF1" w:cs="Khmer MEF1"/>
                <w:cs/>
                <w:lang w:val="ca-ES"/>
              </w:rPr>
            </w:rPrChange>
          </w:rPr>
          <w:t>ត្រូវបានបង្កើ</w:t>
        </w:r>
      </w:ins>
      <w:ins w:id="1353" w:author="Kem Sereyboth" w:date="2023-07-21T11:07:00Z">
        <w:r w:rsidR="00970554" w:rsidRPr="00970554">
          <w:rPr>
            <w:rFonts w:ascii="Khmer MEF1" w:hAnsi="Khmer MEF1" w:cs="Khmer MEF1"/>
            <w:spacing w:val="-4"/>
            <w:cs/>
            <w:lang w:val="ca-ES"/>
            <w:rPrChange w:id="1354" w:author="Kem Sereyboth" w:date="2023-07-21T11:07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1355" w:author="Kem Sereyboth" w:date="2023-06-20T14:16:00Z">
        <w:r w:rsidRPr="00970554">
          <w:rPr>
            <w:rFonts w:ascii="Khmer MEF1" w:hAnsi="Khmer MEF1" w:cs="Khmer MEF1"/>
            <w:spacing w:val="-4"/>
            <w:cs/>
            <w:lang w:val="ca-ES"/>
            <w:rPrChange w:id="1356" w:author="Kem Sereyboth" w:date="2023-07-21T11:07:00Z">
              <w:rPr>
                <w:rFonts w:ascii="Khmer MEF1" w:hAnsi="Khmer MEF1" w:cs="Khmer MEF1"/>
                <w:cs/>
                <w:lang w:val="ca-ES"/>
              </w:rPr>
            </w:rPrChange>
          </w:rPr>
          <w:t>ត</w:t>
        </w:r>
      </w:ins>
      <w:ins w:id="1357" w:author="Kem Sereyboth" w:date="2023-07-21T11:07:00Z">
        <w:r w:rsidR="00970554" w:rsidRPr="00970554">
          <w:rPr>
            <w:rFonts w:ascii="Khmer MEF1" w:hAnsi="Khmer MEF1" w:cs="Khmer MEF1"/>
            <w:spacing w:val="-4"/>
            <w:cs/>
            <w:lang w:val="ca-ES"/>
            <w:rPrChange w:id="1358" w:author="Kem Sereyboth" w:date="2023-07-21T11:07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1359" w:author="Kem Sereyboth" w:date="2023-06-20T14:16:00Z">
        <w:r w:rsidRPr="00E33574">
          <w:rPr>
            <w:rFonts w:ascii="Khmer MEF1" w:hAnsi="Khmer MEF1" w:cs="Khmer MEF1"/>
            <w:cs/>
            <w:lang w:val="ca-ES"/>
          </w:rPr>
          <w:t>ឡើង</w:t>
        </w:r>
        <w:r w:rsidRPr="00E33574">
          <w:rPr>
            <w:rFonts w:ascii="Khmer MEF1" w:hAnsi="Khmer MEF1" w:cs="Khmer MEF1"/>
            <w:spacing w:val="2"/>
            <w:cs/>
            <w:lang w:val="ca-ES"/>
          </w:rPr>
          <w:t>ដោយ</w:t>
        </w:r>
        <w:r w:rsidRPr="00E33574">
          <w:rPr>
            <w:rFonts w:ascii="Khmer MEF1" w:hAnsi="Khmer MEF1" w:cs="Khmer MEF1"/>
            <w:spacing w:val="-8"/>
            <w:cs/>
            <w:lang w:val="ca-ES"/>
          </w:rPr>
          <w:t xml:space="preserve">បំពេញ​មុខងារជាសេនាធិការជូនក្រុមប្រឹក្សា </w:t>
        </w:r>
        <w:r w:rsidRPr="00E33574">
          <w:rPr>
            <w:rFonts w:ascii="Khmer MEF1" w:hAnsi="Khmer MEF1" w:cs="Khmer MEF1"/>
            <w:b/>
            <w:bCs/>
            <w:spacing w:val="-8"/>
            <w:cs/>
            <w:lang w:val="ca-ES"/>
          </w:rPr>
          <w:t xml:space="preserve">អ.ស.ហ. </w:t>
        </w:r>
        <w:r w:rsidRPr="00E33574">
          <w:rPr>
            <w:rFonts w:ascii="Khmer MEF1" w:hAnsi="Khmer MEF1" w:cs="Khmer MEF1"/>
            <w:spacing w:val="-8"/>
            <w:cs/>
            <w:lang w:val="ca-ES"/>
          </w:rPr>
          <w:t xml:space="preserve">និងប្រធានក្រុមប្រឹក្សា </w:t>
        </w:r>
        <w:r w:rsidRPr="00E33574">
          <w:rPr>
            <w:rFonts w:ascii="Khmer MEF1" w:hAnsi="Khmer MEF1" w:cs="Khmer MEF1"/>
            <w:b/>
            <w:bCs/>
            <w:spacing w:val="-8"/>
            <w:cs/>
            <w:lang w:val="ca-ES"/>
          </w:rPr>
          <w:t xml:space="preserve">អ.ស.ហ. </w:t>
        </w:r>
        <w:r w:rsidRPr="00E33574">
          <w:rPr>
            <w:rFonts w:ascii="Khmer MEF1" w:hAnsi="Khmer MEF1" w:cs="Khmer MEF1"/>
            <w:spacing w:val="-8"/>
            <w:cs/>
            <w:lang w:val="ca-ES"/>
          </w:rPr>
          <w:t>លើការងារ</w:t>
        </w:r>
        <w:r w:rsidRPr="00970554">
          <w:rPr>
            <w:rFonts w:ascii="Khmer MEF1" w:hAnsi="Khmer MEF1" w:cs="Khmer MEF1"/>
            <w:spacing w:val="-4"/>
            <w:cs/>
            <w:lang w:val="ca-ES"/>
            <w:rPrChange w:id="1360" w:author="Kem Sereyboth" w:date="2023-07-21T11:07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សវនក</w:t>
        </w:r>
        <w:r w:rsidRPr="00970554">
          <w:rPr>
            <w:rFonts w:ascii="Khmer MEF1" w:hAnsi="Khmer MEF1" w:cs="Khmer MEF1"/>
            <w:spacing w:val="-4"/>
            <w:cs/>
            <w:lang w:val="ca-ES"/>
          </w:rPr>
          <w:t>ម្ម។</w:t>
        </w:r>
        <w:r w:rsidRPr="00970554">
          <w:rPr>
            <w:rFonts w:ascii="!Khmer MEF1" w:hAnsi="!Khmer MEF1" w:cs="!Khmer MEF1"/>
            <w:spacing w:val="-4"/>
            <w:cs/>
            <w:lang w:val="ca-ES"/>
            <w:rPrChange w:id="1361" w:author="Kem Sereyboth" w:date="2023-07-21T11:07:00Z">
              <w:rPr>
                <w:rFonts w:ascii="!Khmer MEF1" w:hAnsi="!Khmer MEF1" w:cs="!Khmer MEF1"/>
                <w:cs/>
                <w:lang w:val="ca-ES"/>
              </w:rPr>
            </w:rPrChange>
          </w:rPr>
          <w:t>ដើម្បីធានាបានការអនុវត្តមុខងាររបស់ខ្លួនប្រកបដោយប្រសិទ្ធភាព ស័ក្តិសិទ្ធភាព និងត្រឹមត្រូវតា</w:t>
        </w:r>
      </w:ins>
      <w:ins w:id="1362" w:author="Kem Sereyboth" w:date="2023-07-21T11:07:00Z">
        <w:r w:rsidR="00970554" w:rsidRPr="00970554">
          <w:rPr>
            <w:rFonts w:ascii="!Khmer MEF1" w:hAnsi="!Khmer MEF1" w:cs="!Khmer MEF1"/>
            <w:spacing w:val="-4"/>
            <w:lang w:val="ca-ES"/>
            <w:rPrChange w:id="1363" w:author="Kem Sereyboth" w:date="2023-07-21T11:07:00Z">
              <w:rPr>
                <w:rFonts w:ascii="!Khmer MEF1" w:hAnsi="!Khmer MEF1" w:cs="!Khmer MEF1"/>
                <w:lang w:val="ca-ES"/>
              </w:rPr>
            </w:rPrChange>
          </w:rPr>
          <w:t>​​</w:t>
        </w:r>
      </w:ins>
      <w:ins w:id="1364" w:author="Kem Sereyboth" w:date="2023-06-20T14:16:00Z">
        <w:r w:rsidRPr="00970554">
          <w:rPr>
            <w:rFonts w:ascii="!Khmer MEF1" w:hAnsi="!Khmer MEF1" w:cs="!Khmer MEF1"/>
            <w:spacing w:val="-4"/>
            <w:cs/>
            <w:lang w:val="ca-ES"/>
            <w:rPrChange w:id="1365" w:author="Kem Sereyboth" w:date="2023-07-21T11:07:00Z">
              <w:rPr>
                <w:rFonts w:ascii="!Khmer MEF1" w:hAnsi="!Khmer MEF1" w:cs="!Khmer MEF1"/>
                <w:cs/>
                <w:lang w:val="ca-ES"/>
              </w:rPr>
            </w:rPrChange>
          </w:rPr>
          <w:t>ម</w:t>
        </w:r>
      </w:ins>
      <w:ins w:id="1366" w:author="Kem Sereyboth" w:date="2023-07-21T11:07:00Z">
        <w:r w:rsidR="00970554" w:rsidRPr="00970554">
          <w:rPr>
            <w:rFonts w:ascii="!Khmer MEF1" w:hAnsi="!Khmer MEF1" w:cs="!Khmer MEF1"/>
            <w:spacing w:val="-4"/>
            <w:cs/>
            <w:lang w:val="ca-ES"/>
            <w:rPrChange w:id="1367" w:author="Kem Sereyboth" w:date="2023-07-21T11:07:00Z">
              <w:rPr>
                <w:rFonts w:ascii="!Khmer MEF1" w:hAnsi="!Khmer MEF1" w:cs="!Khmer MEF1"/>
                <w:cs/>
                <w:lang w:val="ca-ES"/>
              </w:rPr>
            </w:rPrChange>
          </w:rPr>
          <w:t>​</w:t>
        </w:r>
        <w:r w:rsidR="00970554">
          <w:rPr>
            <w:rFonts w:ascii="!Khmer MEF1" w:hAnsi="!Khmer MEF1" w:cs="!Khmer MEF1" w:hint="cs"/>
            <w:cs/>
            <w:lang w:val="ca-ES"/>
          </w:rPr>
          <w:t>​</w:t>
        </w:r>
      </w:ins>
      <w:ins w:id="1368" w:author="Kem Sereyboth" w:date="2023-06-20T14:16:00Z">
        <w:r w:rsidRPr="00970554">
          <w:rPr>
            <w:rFonts w:ascii="!Khmer MEF1" w:hAnsi="!Khmer MEF1" w:cs="!Khmer MEF1"/>
            <w:spacing w:val="-2"/>
            <w:cs/>
            <w:lang w:val="ca-ES"/>
            <w:rPrChange w:id="1369" w:author="Kem Sereyboth" w:date="2023-07-21T11:08:00Z">
              <w:rPr>
                <w:rFonts w:ascii="!Khmer MEF1" w:hAnsi="!Khmer MEF1" w:cs="!Khmer MEF1"/>
                <w:cs/>
                <w:lang w:val="ca-ES"/>
              </w:rPr>
            </w:rPrChange>
          </w:rPr>
          <w:t xml:space="preserve">គតិច្បាប់ </w:t>
        </w:r>
        <w:r w:rsidRPr="00970554">
          <w:rPr>
            <w:rFonts w:ascii="Khmer MEF1" w:hAnsi="Khmer MEF1" w:cs="Khmer MEF1"/>
            <w:spacing w:val="-2"/>
            <w:cs/>
            <w:lang w:val="ca-ES"/>
            <w:rPrChange w:id="1370" w:author="Kem Sereyboth" w:date="2023-07-21T11:08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អង្គភាពសវនកម្មផ្ទៃក្នុងនៃ </w:t>
        </w:r>
        <w:r w:rsidRPr="00970554">
          <w:rPr>
            <w:rFonts w:ascii="Khmer MEF1" w:hAnsi="Khmer MEF1" w:cs="Khmer MEF1"/>
            <w:b/>
            <w:bCs/>
            <w:spacing w:val="-2"/>
            <w:cs/>
            <w:lang w:val="ca-ES"/>
            <w:rPrChange w:id="1371" w:author="Kem Sereyboth" w:date="2023-07-21T11:08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អ</w:t>
        </w:r>
        <w:r w:rsidRPr="00970554">
          <w:rPr>
            <w:rFonts w:ascii="Khmer MEF1" w:hAnsi="Khmer MEF1" w:cs="Khmer MEF1"/>
            <w:b/>
            <w:bCs/>
            <w:spacing w:val="-2"/>
            <w:lang w:val="ca-ES"/>
            <w:rPrChange w:id="1372" w:author="Kem Sereyboth" w:date="2023-07-21T11:08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>.</w:t>
        </w:r>
        <w:r w:rsidRPr="00970554">
          <w:rPr>
            <w:rFonts w:ascii="Khmer MEF1" w:hAnsi="Khmer MEF1" w:cs="Khmer MEF1"/>
            <w:b/>
            <w:bCs/>
            <w:spacing w:val="-2"/>
            <w:cs/>
            <w:lang w:val="ca-ES"/>
            <w:rPrChange w:id="1373" w:author="Kem Sereyboth" w:date="2023-07-21T11:08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ស</w:t>
        </w:r>
        <w:r w:rsidRPr="00970554">
          <w:rPr>
            <w:rFonts w:ascii="Khmer MEF1" w:hAnsi="Khmer MEF1" w:cs="Khmer MEF1"/>
            <w:b/>
            <w:bCs/>
            <w:spacing w:val="-2"/>
            <w:lang w:val="ca-ES"/>
            <w:rPrChange w:id="1374" w:author="Kem Sereyboth" w:date="2023-07-21T11:08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>.</w:t>
        </w:r>
        <w:r w:rsidRPr="00970554">
          <w:rPr>
            <w:rFonts w:ascii="Khmer MEF1" w:hAnsi="Khmer MEF1" w:cs="Khmer MEF1"/>
            <w:b/>
            <w:bCs/>
            <w:spacing w:val="-2"/>
            <w:cs/>
            <w:lang w:val="ca-ES"/>
            <w:rPrChange w:id="1375" w:author="Kem Sereyboth" w:date="2023-07-21T11:08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ហ</w:t>
        </w:r>
        <w:r w:rsidRPr="00970554">
          <w:rPr>
            <w:rFonts w:ascii="Khmer MEF1" w:hAnsi="Khmer MEF1" w:cs="Khmer MEF1"/>
            <w:b/>
            <w:bCs/>
            <w:spacing w:val="-2"/>
            <w:lang w:val="ca-ES"/>
            <w:rPrChange w:id="1376" w:author="Kem Sereyboth" w:date="2023-07-21T11:08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 xml:space="preserve">. </w:t>
        </w:r>
        <w:r w:rsidRPr="00970554">
          <w:rPr>
            <w:rFonts w:ascii="Khmer MEF1" w:hAnsi="Khmer MEF1" w:cs="Khmer MEF1"/>
            <w:spacing w:val="-2"/>
            <w:cs/>
            <w:lang w:val="ca-ES"/>
            <w:rPrChange w:id="1377" w:author="Kem Sereyboth" w:date="2023-07-21T11:08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បានរៀបចំផែនការអភិវឌ្ឍន៍អង្គភាពសវនកម្មផ្ទៃក្នុងសម្រា</w:t>
        </w:r>
      </w:ins>
      <w:ins w:id="1378" w:author="Kem Sereyboth" w:date="2023-07-21T11:07:00Z">
        <w:r w:rsidR="00970554" w:rsidRPr="00970554">
          <w:rPr>
            <w:rFonts w:ascii="Khmer MEF1" w:hAnsi="Khmer MEF1" w:cs="Khmer MEF1"/>
            <w:spacing w:val="-2"/>
            <w:cs/>
            <w:lang w:val="ca-ES"/>
            <w:rPrChange w:id="1379" w:author="Kem Sereyboth" w:date="2023-07-21T11:08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1380" w:author="Kem Sereyboth" w:date="2023-06-20T14:16:00Z">
        <w:r w:rsidRPr="00970554">
          <w:rPr>
            <w:rFonts w:ascii="Khmer MEF1" w:hAnsi="Khmer MEF1" w:cs="Khmer MEF1"/>
            <w:spacing w:val="-2"/>
            <w:cs/>
            <w:lang w:val="ca-ES"/>
            <w:rPrChange w:id="1381" w:author="Kem Sereyboth" w:date="2023-07-21T11:08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ប់</w:t>
        </w:r>
      </w:ins>
      <w:ins w:id="1382" w:author="Kem Sereyboth" w:date="2023-07-21T11:07:00Z">
        <w:r w:rsidR="00970554" w:rsidRPr="00970554">
          <w:rPr>
            <w:rFonts w:ascii="Khmer MEF1" w:hAnsi="Khmer MEF1" w:cs="Khmer MEF1"/>
            <w:spacing w:val="-2"/>
            <w:cs/>
            <w:lang w:val="ca-ES"/>
            <w:rPrChange w:id="1383" w:author="Kem Sereyboth" w:date="2023-07-21T11:08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1384" w:author="Kem Sereyboth" w:date="2023-06-20T14:16:00Z">
        <w:r w:rsidRPr="00970554">
          <w:rPr>
            <w:rFonts w:ascii="Khmer MEF1" w:hAnsi="Khmer MEF1" w:cs="Khmer MEF1"/>
            <w:cs/>
            <w:lang w:val="ca-ES"/>
            <w:rPrChange w:id="1385" w:author="Kem Sereyboth" w:date="2023-07-21T11:07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រ</w:t>
        </w:r>
        <w:r w:rsidRPr="00E33574">
          <w:rPr>
            <w:rFonts w:ascii="Khmer MEF1" w:hAnsi="Khmer MEF1" w:cs="Khmer MEF1"/>
            <w:spacing w:val="-8"/>
            <w:cs/>
            <w:lang w:val="ca-ES"/>
          </w:rPr>
          <w:t>យៈពេល</w:t>
        </w:r>
        <w:r w:rsidRPr="00E33574">
          <w:rPr>
            <w:rFonts w:ascii="Khmer MEF1" w:hAnsi="Khmer MEF1" w:cs="Khmer MEF1"/>
            <w:spacing w:val="-6"/>
            <w:cs/>
            <w:lang w:val="ca-ES"/>
          </w:rPr>
          <w:t xml:space="preserve"> ៥ ឆ្នាំ </w:t>
        </w:r>
      </w:ins>
      <w:ins w:id="1386" w:author="Kem Sereyboth" w:date="2023-07-18T15:02:00Z">
        <w:r w:rsidR="00C432B4" w:rsidRPr="00E33574">
          <w:rPr>
            <w:rFonts w:ascii="Khmer MEF1" w:hAnsi="Khmer MEF1" w:cs="Khmer MEF1"/>
            <w:spacing w:val="-6"/>
            <w:cs/>
            <w:lang w:val="ca-ES"/>
            <w:rPrChange w:id="1387" w:author="Kem Sereyboth" w:date="2023-07-19T16:59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>(២០២១-២០២៥) ​</w:t>
        </w:r>
      </w:ins>
      <w:ins w:id="1388" w:author="Kem Sereyboth" w:date="2023-06-20T14:16:00Z">
        <w:r w:rsidRPr="00E33574">
          <w:rPr>
            <w:rFonts w:ascii="Khmer MEF1" w:hAnsi="Khmer MEF1" w:cs="Khmer MEF1"/>
            <w:spacing w:val="-6"/>
            <w:cs/>
            <w:lang w:val="ca-ES"/>
          </w:rPr>
          <w:t>ផែនការសកម្មភាពបីឆ្នាំរំកិល</w:t>
        </w:r>
      </w:ins>
      <w:ins w:id="1389" w:author="Kem Sereyboth" w:date="2023-07-18T15:03:00Z">
        <w:r w:rsidR="00C432B4" w:rsidRPr="00E33574">
          <w:rPr>
            <w:rFonts w:ascii="Khmer MEF1" w:hAnsi="Khmer MEF1" w:cs="Khmer MEF1"/>
            <w:spacing w:val="-6"/>
            <w:cs/>
            <w:lang w:val="ca-ES"/>
            <w:rPrChange w:id="1390" w:author="Kem Sereyboth" w:date="2023-07-19T16:59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 xml:space="preserve"> </w:t>
        </w:r>
      </w:ins>
      <w:ins w:id="1391" w:author="Kem Sereyboth" w:date="2023-07-18T15:01:00Z">
        <w:r w:rsidR="00C432B4" w:rsidRPr="00E33574">
          <w:rPr>
            <w:rFonts w:ascii="Khmer MEF1" w:hAnsi="Khmer MEF1" w:cs="Khmer MEF1"/>
            <w:spacing w:val="-6"/>
            <w:cs/>
            <w:lang w:val="ca-ES"/>
            <w:rPrChange w:id="1392" w:author="Kem Sereyboth" w:date="2023-07-19T16:59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>២០២៣</w:t>
        </w:r>
      </w:ins>
      <w:ins w:id="1393" w:author="Kem Sereyboth" w:date="2023-07-18T15:02:00Z">
        <w:r w:rsidR="00C432B4" w:rsidRPr="00E33574">
          <w:rPr>
            <w:rFonts w:ascii="Khmer MEF1" w:hAnsi="Khmer MEF1" w:cs="Khmer MEF1"/>
            <w:spacing w:val="-6"/>
            <w:cs/>
            <w:lang w:val="ca-ES"/>
            <w:rPrChange w:id="1394" w:author="Kem Sereyboth" w:date="2023-07-19T16:59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>-២០២៥</w:t>
        </w:r>
      </w:ins>
      <w:ins w:id="1395" w:author="Kem Sereyboth" w:date="2023-06-20T14:16:00Z">
        <w:r w:rsidRPr="00E33574">
          <w:rPr>
            <w:rFonts w:ascii="Khmer MEF1" w:hAnsi="Khmer MEF1" w:cs="Khmer MEF1"/>
            <w:spacing w:val="-6"/>
            <w:cs/>
            <w:lang w:val="ca-ES"/>
          </w:rPr>
          <w:t xml:space="preserve"> និង</w:t>
        </w:r>
        <w:r w:rsidRPr="00E33574">
          <w:rPr>
            <w:rFonts w:ascii="Khmer MEF1" w:hAnsi="Khmer MEF1" w:cs="Khmer MEF1"/>
            <w:spacing w:val="-4"/>
            <w:cs/>
            <w:lang w:val="ca-ES"/>
          </w:rPr>
          <w:t>ផែនការយុទ្ធសាស្រ្ដសវនកម្ម</w:t>
        </w:r>
        <w:r w:rsidRPr="00E33574">
          <w:rPr>
            <w:rFonts w:ascii="Khmer MEF1" w:hAnsi="Khmer MEF1" w:cs="Khmer MEF1"/>
            <w:spacing w:val="-6"/>
            <w:lang w:val="ca-ES"/>
          </w:rPr>
          <w:t xml:space="preserve"> </w:t>
        </w:r>
      </w:ins>
      <w:ins w:id="1396" w:author="Kem Sereyboth" w:date="2023-07-18T15:02:00Z">
        <w:r w:rsidR="00C432B4" w:rsidRPr="00E33574">
          <w:rPr>
            <w:rFonts w:ascii="Khmer MEF1" w:hAnsi="Khmer MEF1" w:cs="Khmer MEF1"/>
            <w:spacing w:val="-6"/>
            <w:cs/>
            <w:lang w:val="ca-ES"/>
            <w:rPrChange w:id="1397" w:author="Kem Sereyboth" w:date="2023-07-19T16:59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>២០២៣-២០២</w:t>
        </w:r>
      </w:ins>
      <w:ins w:id="1398" w:author="Kem Sereyboth" w:date="2023-07-18T15:03:00Z">
        <w:r w:rsidR="00C432B4" w:rsidRPr="00E33574">
          <w:rPr>
            <w:rFonts w:ascii="Khmer MEF1" w:hAnsi="Khmer MEF1" w:cs="Khmer MEF1"/>
            <w:spacing w:val="-6"/>
            <w:cs/>
            <w:lang w:val="ca-ES"/>
            <w:rPrChange w:id="1399" w:author="Kem Sereyboth" w:date="2023-07-19T16:59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 xml:space="preserve">៥ </w:t>
        </w:r>
      </w:ins>
      <w:ins w:id="1400" w:author="Kem Sereyboth" w:date="2023-06-20T14:16:00Z">
        <w:r w:rsidRPr="00E33574">
          <w:rPr>
            <w:rFonts w:ascii="Khmer MEF1" w:hAnsi="Khmer MEF1" w:cs="Khmer MEF1"/>
            <w:spacing w:val="-6"/>
            <w:cs/>
            <w:lang w:val="ca-ES"/>
          </w:rPr>
          <w:t>សម្រាប់ជាមាគ៌ាក្នុងការអនុវត្ត</w:t>
        </w:r>
        <w:r w:rsidRPr="00E33574">
          <w:rPr>
            <w:rFonts w:ascii="Khmer MEF1" w:hAnsi="Khmer MEF1" w:cs="Khmer MEF1"/>
            <w:spacing w:val="-2"/>
            <w:cs/>
            <w:lang w:val="ca-ES"/>
          </w:rPr>
          <w:t>ការងារ</w:t>
        </w:r>
        <w:r w:rsidRPr="00E33574">
          <w:rPr>
            <w:rFonts w:ascii="Khmer MEF1" w:hAnsi="Khmer MEF1" w:cs="Khmer MEF1"/>
            <w:spacing w:val="-8"/>
            <w:cs/>
            <w:lang w:val="ca-ES"/>
          </w:rPr>
          <w:t>របស់ខ្លួន។ ស្របតាមផែនការដែលបានដាក់ចេញនេះ អង្គភាព</w:t>
        </w:r>
        <w:r w:rsidRPr="00E33574">
          <w:rPr>
            <w:rFonts w:ascii="!Khmer MEF1" w:hAnsi="!Khmer MEF1" w:cs="!Khmer MEF1"/>
            <w:spacing w:val="-8"/>
            <w:cs/>
            <w:lang w:val="ca-ES"/>
          </w:rPr>
          <w:t>ត្រូវចុះធ្វើ</w:t>
        </w:r>
      </w:ins>
      <w:ins w:id="1401" w:author="Kem Sereyboth" w:date="2023-07-18T14:49:00Z">
        <w:r w:rsidR="00B1315D" w:rsidRPr="00E33574">
          <w:rPr>
            <w:rFonts w:ascii="!Khmer MEF1" w:hAnsi="!Khmer MEF1" w:cs="!Khmer MEF1"/>
            <w:spacing w:val="-8"/>
            <w:cs/>
            <w:lang w:val="ca-ES"/>
          </w:rPr>
          <w:t>សវនកម្ម</w:t>
        </w:r>
      </w:ins>
      <w:ins w:id="1402" w:author="Kem Sereyboth" w:date="2023-07-18T14:50:00Z">
        <w:r w:rsidR="00B1315D" w:rsidRPr="00E33574">
          <w:rPr>
            <w:rFonts w:ascii="!Khmer MEF1" w:hAnsi="!Khmer MEF1" w:cs="!Khmer MEF1"/>
            <w:spacing w:val="-8"/>
            <w:cs/>
            <w:lang w:val="ca-ES"/>
          </w:rPr>
          <w:t>អនុលោមភាព និង</w:t>
        </w:r>
      </w:ins>
      <w:ins w:id="1403" w:author="Kem Sereyboth" w:date="2023-06-20T14:16:00Z">
        <w:r w:rsidRPr="00E33574">
          <w:rPr>
            <w:rFonts w:ascii="!Khmer MEF1" w:hAnsi="!Khmer MEF1" w:cs="!Khmer MEF1"/>
            <w:spacing w:val="-8"/>
            <w:cs/>
            <w:lang w:val="ca-ES"/>
          </w:rPr>
          <w:t>សវនកម្ម</w:t>
        </w:r>
        <w:r w:rsidRPr="00E33574">
          <w:rPr>
            <w:rFonts w:ascii="Khmer MEF1" w:hAnsi="Khmer MEF1" w:cs="Khmer MEF1"/>
            <w:spacing w:val="-8"/>
            <w:cs/>
            <w:lang w:val="ca-ES"/>
          </w:rPr>
          <w:t>សមិទ្ធកម្ម</w:t>
        </w:r>
        <w:r w:rsidRPr="00E33574">
          <w:rPr>
            <w:rFonts w:ascii="!Khmer MEF1" w:hAnsi="!Khmer MEF1" w:cs="!Khmer MEF1"/>
            <w:spacing w:val="-8"/>
            <w:cs/>
            <w:lang w:val="ca-ES"/>
          </w:rPr>
          <w:t>លើអង្គភាពក្រោម</w:t>
        </w:r>
        <w:r w:rsidRPr="00E33574">
          <w:rPr>
            <w:rFonts w:ascii="!Khmer MEF1" w:hAnsi="!Khmer MEF1" w:cs="!Khmer MEF1"/>
            <w:cs/>
            <w:lang w:val="ca-ES"/>
          </w:rPr>
          <w:t xml:space="preserve">ឱវាទ </w:t>
        </w:r>
        <w:r w:rsidRPr="00E33574">
          <w:rPr>
            <w:rFonts w:ascii="!Khmer MEF1" w:hAnsi="!Khmer MEF1" w:cs="!Khmer MEF1"/>
            <w:b/>
            <w:bCs/>
            <w:cs/>
            <w:lang w:val="ca-ES"/>
          </w:rPr>
          <w:t>អ</w:t>
        </w:r>
        <w:r w:rsidRPr="00E33574">
          <w:rPr>
            <w:rFonts w:ascii="!Khmer MEF1" w:hAnsi="!Khmer MEF1" w:cs="!Khmer MEF1"/>
            <w:b/>
            <w:bCs/>
            <w:lang w:val="ca-ES"/>
          </w:rPr>
          <w:t>.</w:t>
        </w:r>
        <w:r w:rsidRPr="00E33574">
          <w:rPr>
            <w:rFonts w:ascii="!Khmer MEF1" w:hAnsi="!Khmer MEF1" w:cs="!Khmer MEF1"/>
            <w:b/>
            <w:bCs/>
            <w:cs/>
            <w:lang w:val="ca-ES"/>
          </w:rPr>
          <w:t>ស</w:t>
        </w:r>
        <w:r w:rsidRPr="00E33574">
          <w:rPr>
            <w:rFonts w:ascii="!Khmer MEF1" w:hAnsi="!Khmer MEF1" w:cs="!Khmer MEF1"/>
            <w:b/>
            <w:bCs/>
            <w:lang w:val="ca-ES"/>
          </w:rPr>
          <w:t>.</w:t>
        </w:r>
        <w:r w:rsidRPr="00E33574">
          <w:rPr>
            <w:rFonts w:ascii="!Khmer MEF1" w:hAnsi="!Khmer MEF1" w:cs="!Khmer MEF1"/>
            <w:b/>
            <w:bCs/>
            <w:cs/>
            <w:lang w:val="ca-ES"/>
          </w:rPr>
          <w:t>ហ</w:t>
        </w:r>
        <w:r w:rsidRPr="00E33574">
          <w:rPr>
            <w:rFonts w:ascii="!Khmer MEF1" w:hAnsi="!Khmer MEF1" w:cs="!Khmer MEF1"/>
            <w:b/>
            <w:bCs/>
            <w:lang w:val="ca-ES"/>
          </w:rPr>
          <w:t>.</w:t>
        </w:r>
        <w:r w:rsidRPr="00E33574">
          <w:rPr>
            <w:rFonts w:ascii="!Khmer MEF1" w:hAnsi="!Khmer MEF1" w:cs="!Khmer MEF1" w:hint="cs"/>
            <w:cs/>
            <w:lang w:val="ca-ES"/>
          </w:rPr>
          <w:t xml:space="preserve"> </w:t>
        </w:r>
        <w:r w:rsidRPr="00E33574">
          <w:rPr>
            <w:rFonts w:ascii="!Khmer MEF1" w:hAnsi="!Khmer MEF1" w:cs="!Khmer MEF1"/>
            <w:cs/>
            <w:lang w:val="ca-ES"/>
          </w:rPr>
          <w:t>ស</w:t>
        </w:r>
      </w:ins>
      <w:ins w:id="1404" w:author="Kem Sereyboth" w:date="2023-07-21T11:08:00Z">
        <w:r w:rsidR="00970554">
          <w:rPr>
            <w:rFonts w:ascii="!Khmer MEF1" w:hAnsi="!Khmer MEF1" w:cs="!Khmer MEF1" w:hint="cs"/>
            <w:cs/>
            <w:lang w:val="ca-ES"/>
          </w:rPr>
          <w:t>​</w:t>
        </w:r>
      </w:ins>
      <w:ins w:id="1405" w:author="Kem Sereyboth" w:date="2023-06-20T14:16:00Z">
        <w:r w:rsidRPr="00E33574">
          <w:rPr>
            <w:rFonts w:ascii="!Khmer MEF1" w:hAnsi="!Khmer MEF1" w:cs="!Khmer MEF1"/>
            <w:cs/>
            <w:lang w:val="ca-ES"/>
          </w:rPr>
          <w:t>ម្រាប់ឆ្នាំ</w:t>
        </w:r>
      </w:ins>
      <w:ins w:id="1406" w:author="Kem Sereyboth" w:date="2023-06-20T15:00:00Z">
        <w:r w:rsidRPr="00E33574">
          <w:rPr>
            <w:rFonts w:ascii="!Khmer MEF1" w:hAnsi="!Khmer MEF1" w:cs="!Khmer MEF1" w:hint="cs"/>
            <w:cs/>
            <w:lang w:val="ca-ES"/>
          </w:rPr>
          <w:t>២០២៣</w:t>
        </w:r>
      </w:ins>
      <w:ins w:id="1407" w:author="Kem Sereyboth" w:date="2023-06-20T14:16:00Z">
        <w:r w:rsidRPr="00E33574">
          <w:rPr>
            <w:rFonts w:ascii="!Khmer MEF1" w:hAnsi="!Khmer MEF1" w:cs="!Khmer MEF1"/>
            <w:cs/>
            <w:lang w:val="ca-ES"/>
          </w:rPr>
          <w:t>។</w:t>
        </w:r>
      </w:ins>
    </w:p>
    <w:p w14:paraId="16E8B0BC" w14:textId="3A6A18DE" w:rsidR="007710A5" w:rsidRPr="00E33574" w:rsidDel="005C3437" w:rsidRDefault="00065875">
      <w:pPr>
        <w:pStyle w:val="NormalWeb"/>
        <w:spacing w:before="0" w:beforeAutospacing="0" w:after="0" w:afterAutospacing="0" w:line="226" w:lineRule="auto"/>
        <w:jc w:val="both"/>
        <w:rPr>
          <w:ins w:id="1408" w:author="Voeun Kuyeng" w:date="2022-09-01T10:53:00Z"/>
          <w:del w:id="1409" w:author="Kem Sereyboth" w:date="2023-06-20T14:16:00Z"/>
          <w:rFonts w:ascii="Khmer MEF1" w:hAnsi="Khmer MEF1" w:cs="Khmer MEF1"/>
        </w:rPr>
        <w:pPrChange w:id="1410" w:author="Sopheak Phorn" w:date="2023-08-03T13:34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1411" w:author="LENOVO" w:date="2022-10-02T03:46:00Z">
        <w:del w:id="1412" w:author="Kem Sereyboth" w:date="2023-06-20T14:16:00Z">
          <w:r w:rsidRPr="00E33574" w:rsidDel="005C3437">
            <w:rPr>
              <w:rFonts w:ascii="Khmer MEF1" w:hAnsi="Khmer MEF1" w:cs="Khmer MEF1"/>
              <w:spacing w:val="-10"/>
              <w:cs/>
              <w:rPrChange w:id="1413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ស្របតាមការធ្វើសមាហរណកម្មយន្តការនៃការគ្រប់គ្រង និង</w:delText>
          </w:r>
        </w:del>
      </w:ins>
      <w:ins w:id="1414" w:author="User" w:date="2022-10-07T17:00:00Z">
        <w:del w:id="1415" w:author="Kem Sereyboth" w:date="2023-06-20T14:16:00Z">
          <w:r w:rsidR="00F662A6" w:rsidRPr="00E33574" w:rsidDel="005C3437">
            <w:rPr>
              <w:rFonts w:ascii="Khmer MEF1" w:hAnsi="Khmer MEF1" w:cs="Khmer MEF1"/>
              <w:spacing w:val="-10"/>
              <w:cs/>
              <w:rPrChange w:id="1416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ការ</w:delText>
          </w:r>
        </w:del>
      </w:ins>
      <w:ins w:id="1417" w:author="LENOVO" w:date="2022-10-02T03:46:00Z">
        <w:del w:id="1418" w:author="Kem Sereyboth" w:date="2023-06-20T14:16:00Z">
          <w:r w:rsidRPr="00E33574" w:rsidDel="005C3437">
            <w:rPr>
              <w:rFonts w:ascii="Khmer MEF1" w:hAnsi="Khmer MEF1" w:cs="Khmer MEF1"/>
              <w:spacing w:val="-10"/>
              <w:cs/>
              <w:rPrChange w:id="1419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ត្រួតពិនិត្យ​លើវិស័យ​ហិរញ្ញវត្ថុ​មិនមែន</w:delText>
          </w:r>
          <w:r w:rsidRPr="00E33574" w:rsidDel="005C3437">
            <w:rPr>
              <w:rFonts w:ascii="Khmer MEF1" w:hAnsi="Khmer MEF1" w:cs="Khmer MEF1"/>
              <w:cs/>
            </w:rPr>
            <w:delText>​</w:delText>
          </w:r>
          <w:r w:rsidRPr="00E33574" w:rsidDel="005C3437">
            <w:rPr>
              <w:rFonts w:ascii="Khmer MEF1" w:hAnsi="Khmer MEF1" w:cs="Khmer MEF1"/>
              <w:spacing w:val="6"/>
              <w:cs/>
            </w:rPr>
            <w:delText>ធនាគារមានជាអាទិ៍ វិស័យធានារ៉ាប់រងនិងសោធនឯកជន វិស័យមូលបត្រ វិស័យសន្តិសុខសង្គម វិស័យ</w:delText>
          </w:r>
          <w:r w:rsidRPr="00E33574" w:rsidDel="005C3437">
            <w:rPr>
              <w:rFonts w:ascii="Khmer MEF1" w:hAnsi="Khmer MEF1" w:cs="Khmer MEF1"/>
              <w:spacing w:val="6"/>
            </w:rPr>
            <w:delText>​​</w:delText>
          </w:r>
          <w:r w:rsidRPr="00E33574" w:rsidDel="005C3437">
            <w:rPr>
              <w:rFonts w:ascii="Khmer MEF1" w:hAnsi="Khmer MEF1" w:cs="Khmer MEF1"/>
              <w:spacing w:val="6"/>
              <w:cs/>
            </w:rPr>
            <w:delText>បរធនបាលកិច្ច វិស័យគណនេយ្យនិងសវនកម្ម និងវិស័យអចលនវត្ថុ វិស័យបញ្ចាំ និងប្រាតិភោគដោយ</w:delText>
          </w:r>
          <w:r w:rsidRPr="00E33574" w:rsidDel="005C3437">
            <w:rPr>
              <w:rFonts w:ascii="Khmer MEF1" w:hAnsi="Khmer MEF1" w:cs="Khmer MEF1"/>
              <w:spacing w:val="6"/>
            </w:rPr>
            <w:delText>​​</w:delText>
          </w:r>
          <w:r w:rsidRPr="00E33574" w:rsidDel="005C3437">
            <w:rPr>
              <w:rFonts w:ascii="Khmer MEF1" w:hAnsi="Khmer MEF1" w:cs="Khmer MEF1"/>
              <w:spacing w:val="-6"/>
              <w:cs/>
            </w:rPr>
            <w:delText>អនុប្បទាន</w:delText>
          </w:r>
          <w:r w:rsidRPr="00E33574" w:rsidDel="005C3437">
            <w:rPr>
              <w:rFonts w:ascii="Khmer MEF1" w:hAnsi="Khmer MEF1" w:cs="Khmer MEF1"/>
              <w:spacing w:val="-6"/>
            </w:rPr>
            <w:delText xml:space="preserve">​ </w:delText>
          </w:r>
          <w:r w:rsidRPr="00E33574" w:rsidDel="005C3437">
            <w:rPr>
              <w:rFonts w:ascii="Khmer MEF1" w:hAnsi="Khmer MEF1" w:cs="Khmer MEF1"/>
              <w:spacing w:val="-6"/>
              <w:cs/>
            </w:rPr>
            <w:delText>អាជ្ញាធរ​សេវា​ហិរញ្ញវត្ថុមិនមែនធនាគារ (</w:delText>
          </w:r>
          <w:r w:rsidRPr="00E33574" w:rsidDel="005C3437">
            <w:rPr>
              <w:rFonts w:ascii="Khmer MEF1" w:hAnsi="Khmer MEF1" w:cs="Khmer MEF1"/>
              <w:b/>
              <w:bCs/>
              <w:spacing w:val="-6"/>
              <w:cs/>
            </w:rPr>
            <w:delText>អ.ស.ហ.</w:delText>
          </w:r>
          <w:r w:rsidRPr="00E33574" w:rsidDel="005C3437">
            <w:rPr>
              <w:rFonts w:ascii="Khmer MEF1" w:hAnsi="Khmer MEF1" w:cs="Khmer MEF1"/>
              <w:spacing w:val="-6"/>
              <w:cs/>
            </w:rPr>
            <w:delText>) ត្រូវបានបង្កើត​ឡើងដោយច្បាប់​ស្តីពីការរៀបចំ</w:delText>
          </w:r>
          <w:r w:rsidRPr="00E33574" w:rsidDel="005C3437">
            <w:rPr>
              <w:rFonts w:ascii="Khmer MEF1" w:hAnsi="Khmer MEF1" w:cs="Khmer MEF1"/>
            </w:rPr>
            <w:delText>​​</w:delText>
          </w:r>
          <w:r w:rsidRPr="00E33574" w:rsidDel="005C3437">
            <w:rPr>
              <w:rFonts w:ascii="Khmer MEF1" w:hAnsi="Khmer MEF1" w:cs="Khmer MEF1"/>
              <w:spacing w:val="-2"/>
              <w:cs/>
            </w:rPr>
            <w:delText>និង</w:delText>
          </w:r>
        </w:del>
      </w:ins>
      <w:ins w:id="1420" w:author="User" w:date="2022-10-04T09:50:00Z">
        <w:del w:id="1421" w:author="Kem Sereyboth" w:date="2023-06-20T14:16:00Z">
          <w:r w:rsidR="00E00002" w:rsidRPr="00E33574" w:rsidDel="005C3437">
            <w:rPr>
              <w:rFonts w:ascii="Khmer MEF1" w:hAnsi="Khmer MEF1" w:cs="Khmer MEF1"/>
              <w:spacing w:val="-2"/>
              <w:cs/>
            </w:rPr>
            <w:delText>ការ</w:delText>
          </w:r>
        </w:del>
      </w:ins>
      <w:ins w:id="1422" w:author="LENOVO" w:date="2022-10-02T03:46:00Z">
        <w:del w:id="1423" w:author="Kem Sereyboth" w:date="2023-06-20T14:16:00Z">
          <w:r w:rsidRPr="00E33574" w:rsidDel="005C3437">
            <w:rPr>
              <w:rFonts w:ascii="Khmer MEF1" w:hAnsi="Khmer MEF1" w:cs="Khmer MEF1"/>
              <w:spacing w:val="-2"/>
              <w:cs/>
            </w:rPr>
            <w:delText>ប្រព្រឹត្តទៅ​នៃអាជ្ញាធរ​សេវាហិរញ្ញវត្ថុមិនមែនធនាគារ ក្នុងគោលបំណងពង្រឹងនិងធានាប្រសិទ្ធភាពនៃការ</w:delText>
          </w:r>
          <w:r w:rsidRPr="00E33574" w:rsidDel="005C3437">
            <w:rPr>
              <w:rFonts w:ascii="Khmer MEF1" w:hAnsi="Khmer MEF1" w:cs="Khmer MEF1"/>
              <w:cs/>
            </w:rPr>
            <w:delText>​</w:delText>
          </w:r>
          <w:r w:rsidRPr="00E33574" w:rsidDel="005C3437">
            <w:rPr>
              <w:rFonts w:ascii="Khmer MEF1" w:hAnsi="Khmer MEF1" w:cs="Khmer MEF1"/>
              <w:spacing w:val="2"/>
              <w:cs/>
            </w:rPr>
            <w:delText>គ្រប់គ្រង ការត្រួតពិនិត្យ និង​អភិវឌ្ឍន៍វិស័យសេវាហិរញ្ញវត្ថុមិនមែនធនាគារ រួមជាមួយការលើកកម្ពស់​ការ</w:delText>
          </w:r>
          <w:r w:rsidRPr="00E33574" w:rsidDel="005C3437">
            <w:rPr>
              <w:rFonts w:ascii="Khmer MEF1" w:hAnsi="Khmer MEF1" w:cs="Khmer MEF1"/>
              <w:spacing w:val="2"/>
              <w:cs/>
              <w:rPrChange w:id="1424" w:author="Kem Sereyboth" w:date="2023-07-19T16:5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អភិវឌ្ឍ</w:delText>
          </w:r>
        </w:del>
      </w:ins>
      <w:ins w:id="1425" w:author="User" w:date="2022-10-05T14:46:00Z">
        <w:del w:id="1426" w:author="Kem Sereyboth" w:date="2023-06-20T14:16:00Z">
          <w:r w:rsidR="00370CB9" w:rsidRPr="00E33574" w:rsidDel="005C3437">
            <w:rPr>
              <w:rFonts w:ascii="Khmer MEF1" w:hAnsi="Khmer MEF1" w:cs="Khmer MEF1"/>
              <w:spacing w:val="2"/>
              <w:cs/>
              <w:rPrChange w:id="1427" w:author="Kem Sereyboth" w:date="2023-07-19T16:59:00Z">
                <w:rPr>
                  <w:rFonts w:ascii="Khmer MEF1" w:hAnsi="Khmer MEF1" w:cs="Khmer MEF1"/>
                  <w:spacing w:val="4"/>
                  <w:cs/>
                </w:rPr>
              </w:rPrChange>
            </w:rPr>
            <w:delText xml:space="preserve"> </w:delText>
          </w:r>
        </w:del>
      </w:ins>
      <w:ins w:id="1428" w:author="LENOVO" w:date="2022-10-02T03:46:00Z">
        <w:del w:id="1429" w:author="Kem Sereyboth" w:date="2023-06-20T14:16:00Z">
          <w:r w:rsidRPr="00E33574" w:rsidDel="005C3437">
            <w:rPr>
              <w:rFonts w:ascii="Khmer MEF1" w:hAnsi="Khmer MEF1" w:cs="Khmer MEF1"/>
              <w:spacing w:val="2"/>
              <w:cs/>
              <w:rPrChange w:id="1430" w:author="Kem Sereyboth" w:date="2023-07-19T16:5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​និងការប្រើប្រាស់​បច្ចេកវិទ្យា​ហិរញ្ញវត្ថុលើវិស័យសេវាហិរញ្ញវត្ថុមិនមែនធនាគារនៅក្នុងប្រទេស</w:delText>
          </w:r>
          <w:r w:rsidRPr="00E33574" w:rsidDel="005C3437">
            <w:rPr>
              <w:rFonts w:ascii="Khmer MEF1" w:hAnsi="Khmer MEF1" w:cs="Khmer MEF1"/>
              <w:cs/>
              <w:rPrChange w:id="1431" w:author="Kem Sereyboth" w:date="2023-07-19T16:5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កម្ពុជា។</w:delText>
          </w:r>
        </w:del>
      </w:ins>
      <w:ins w:id="1432" w:author="Voeun Kuyeng" w:date="2022-09-01T10:53:00Z">
        <w:del w:id="1433" w:author="Kem Sereyboth" w:date="2023-06-20T14:16:00Z">
          <w:r w:rsidR="007710A5" w:rsidRPr="00E33574" w:rsidDel="005C3437">
            <w:rPr>
              <w:rFonts w:ascii="Khmer MEF1" w:hAnsi="Khmer MEF1" w:cs="Khmer MEF1"/>
              <w:cs/>
            </w:rPr>
            <w:delText>ស្របតាមការធ្វើសមាហរណកម្មយន្តការនៃការគ្រប់គ្រង និងត្រួតពិនិត្យលើវិស័យហិរញ្ញវត្ថុមិនមែន</w:delText>
          </w:r>
          <w:r w:rsidR="007710A5" w:rsidRPr="00E33574" w:rsidDel="005C3437">
            <w:rPr>
              <w:rFonts w:ascii="Khmer MEF1" w:hAnsi="Khmer MEF1" w:cs="Khmer MEF1"/>
              <w:cs/>
              <w:rPrChange w:id="1434" w:author="Kem Sereyboth" w:date="2023-07-19T16:59:00Z">
                <w:rPr>
                  <w:rFonts w:ascii="Khmer MEF1" w:hAnsi="Khmer MEF1" w:cs="Khmer MEF1"/>
                  <w:spacing w:val="-10"/>
                  <w:cs/>
                </w:rPr>
              </w:rPrChange>
            </w:rPr>
            <w:delText>ធនាគារ មានជាអាទិ៍ វិស័យធានារ៉ាប់រងនិងសោធនឯកជន វិស័យមូលបត្រ វិស័យសន្តិសុខសង្គម វិស័យបរធន</w:delText>
          </w:r>
          <w:r w:rsidR="007710A5" w:rsidRPr="00E33574" w:rsidDel="005C3437">
            <w:rPr>
              <w:rFonts w:ascii="Khmer MEF1" w:hAnsi="Khmer MEF1" w:cs="Khmer MEF1"/>
            </w:rPr>
            <w:delText>-</w:delText>
          </w:r>
          <w:r w:rsidR="007710A5" w:rsidRPr="00E33574" w:rsidDel="005C3437">
            <w:rPr>
              <w:rFonts w:ascii="Khmer MEF1" w:hAnsi="Khmer MEF1" w:cs="Khmer MEF1"/>
              <w:cs/>
              <w:rPrChange w:id="1435" w:author="Kem Sereyboth" w:date="2023-07-19T16:5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បាលកិច្ច វិស័យគណនេយ្យនិងសវនកម្ម និងវិស័យអចលនវត្ថុ វិស័យបញ្ចាំ  និងប្រាតិភោគដោយអនុប្បទាន</w:delText>
          </w:r>
          <w:r w:rsidR="007710A5" w:rsidRPr="00E33574" w:rsidDel="005C3437">
            <w:rPr>
              <w:rFonts w:ascii="Khmer MEF1" w:hAnsi="Khmer MEF1" w:cs="Khmer MEF1"/>
              <w:cs/>
            </w:rPr>
            <w:delText xml:space="preserve"> </w:delText>
          </w:r>
          <w:r w:rsidR="007710A5" w:rsidRPr="00E33574" w:rsidDel="005C3437">
            <w:rPr>
              <w:rFonts w:ascii="Khmer MEF1" w:hAnsi="Khmer MEF1" w:cs="Khmer MEF1"/>
              <w:cs/>
              <w:rPrChange w:id="1436" w:author="Kem Sereyboth" w:date="2023-07-19T16:5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អាជ្ញាធរសេវាហិរញ្ញវត្ថុមិនមែនធនាគារ (</w:delText>
          </w:r>
          <w:r w:rsidR="007710A5" w:rsidRPr="00E33574" w:rsidDel="005C3437">
            <w:rPr>
              <w:rFonts w:ascii="Khmer MEF1" w:hAnsi="Khmer MEF1" w:cs="Khmer MEF1"/>
              <w:b/>
              <w:bCs/>
              <w:cs/>
              <w:rPrChange w:id="1437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cs/>
                </w:rPr>
              </w:rPrChange>
            </w:rPr>
            <w:delText>អ.ស.ហ.</w:delText>
          </w:r>
          <w:r w:rsidR="007710A5" w:rsidRPr="00E33574" w:rsidDel="005C3437">
            <w:rPr>
              <w:rFonts w:ascii="Khmer MEF1" w:hAnsi="Khmer MEF1" w:cs="Khmer MEF1"/>
              <w:cs/>
              <w:rPrChange w:id="1438" w:author="Kem Sereyboth" w:date="2023-07-19T16:5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) ត្រូវបានបង្កើតឡើងដោយច្បាប់ស្តីពីការរៀបចំ</w:delText>
          </w:r>
        </w:del>
      </w:ins>
      <w:ins w:id="1439" w:author="Uon Rithy" w:date="2022-09-22T07:32:00Z">
        <w:del w:id="1440" w:author="Kem Sereyboth" w:date="2023-06-20T14:16:00Z">
          <w:r w:rsidR="004A51A5" w:rsidRPr="00E33574" w:rsidDel="005C3437">
            <w:rPr>
              <w:rFonts w:ascii="Khmer MEF1" w:hAnsi="Khmer MEF1" w:cs="Khmer MEF1"/>
              <w:cs/>
              <w:rPrChange w:id="1441" w:author="Kem Sereyboth" w:date="2023-07-19T16:5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 xml:space="preserve"> </w:delText>
          </w:r>
        </w:del>
      </w:ins>
      <w:ins w:id="1442" w:author="Voeun Kuyeng" w:date="2022-09-01T10:53:00Z">
        <w:del w:id="1443" w:author="Kem Sereyboth" w:date="2023-06-20T14:16:00Z">
          <w:r w:rsidR="007710A5" w:rsidRPr="00E33574" w:rsidDel="005C3437">
            <w:rPr>
              <w:rFonts w:ascii="Khmer MEF1" w:hAnsi="Khmer MEF1" w:cs="Khmer MEF1"/>
              <w:cs/>
              <w:rPrChange w:id="1444" w:author="Kem Sereyboth" w:date="2023-07-19T16:5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និង</w:delText>
          </w:r>
        </w:del>
      </w:ins>
      <w:ins w:id="1445" w:author="User" w:date="2022-09-19T14:25:00Z">
        <w:del w:id="1446" w:author="Kem Sereyboth" w:date="2023-06-20T14:16:00Z">
          <w:r w:rsidR="00C37F20" w:rsidRPr="00E33574" w:rsidDel="005C3437">
            <w:rPr>
              <w:rFonts w:ascii="Khmer MEF1" w:hAnsi="Khmer MEF1" w:cs="Khmer MEF1"/>
              <w:cs/>
              <w:rPrChange w:id="1447" w:author="Kem Sereyboth" w:date="2023-07-19T16:5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ការ</w:delText>
          </w:r>
        </w:del>
      </w:ins>
      <w:ins w:id="1448" w:author="Voeun Kuyeng" w:date="2022-09-01T10:53:00Z">
        <w:del w:id="1449" w:author="Kem Sereyboth" w:date="2023-06-20T14:16:00Z">
          <w:r w:rsidR="007710A5" w:rsidRPr="00E33574" w:rsidDel="005C3437">
            <w:rPr>
              <w:rFonts w:ascii="Khmer MEF1" w:hAnsi="Khmer MEF1" w:cs="Khmer MEF1"/>
              <w:cs/>
            </w:rPr>
            <w:delText>ប្រព្រឹត្តទៅនៃអាជ្ញាធរសេវាហិរញ្ញវត្ថុមិនមែនធនាគារ ក្នុងគោលបំណងពង្រឹងនិងធានាប្រសិទ្ធភាពនៃការ</w:delText>
          </w:r>
          <w:r w:rsidR="007710A5" w:rsidRPr="00E33574" w:rsidDel="005C3437">
            <w:rPr>
              <w:rFonts w:ascii="Khmer MEF1" w:hAnsi="Khmer MEF1" w:cs="Khmer MEF1"/>
              <w:cs/>
              <w:rPrChange w:id="1450" w:author="Kem Sereyboth" w:date="2023-07-19T16:59:00Z">
                <w:rPr>
                  <w:rFonts w:ascii="Khmer MEF1" w:hAnsi="Khmer MEF1" w:cs="Khmer MEF1"/>
                  <w:spacing w:val="2"/>
                  <w:cs/>
                </w:rPr>
              </w:rPrChange>
            </w:rPr>
            <w:delText>គ្រប់គ្រង</w:delText>
          </w:r>
          <w:r w:rsidR="007710A5" w:rsidRPr="00E33574" w:rsidDel="005C3437">
            <w:rPr>
              <w:rFonts w:ascii="Khmer MEF1" w:hAnsi="Khmer MEF1" w:cs="Khmer MEF1"/>
              <w:cs/>
            </w:rPr>
            <w:delText xml:space="preserve"> ការត្រួតពិនិត្យ និងអភិវឌ្ឍន៍វិស័យសេវាហិរញ្ញវត្ថុមិនមែនធនាគារ រួមជាមួយការលើកកម្ពស់</w:delText>
          </w:r>
        </w:del>
      </w:ins>
      <w:ins w:id="1451" w:author="Uon Rithy" w:date="2022-09-22T07:32:00Z">
        <w:del w:id="1452" w:author="Kem Sereyboth" w:date="2023-06-20T14:16:00Z">
          <w:r w:rsidR="004A51A5" w:rsidRPr="00E33574" w:rsidDel="005C3437">
            <w:rPr>
              <w:rFonts w:ascii="Khmer MEF1" w:hAnsi="Khmer MEF1" w:cs="Khmer MEF1"/>
              <w:cs/>
            </w:rPr>
            <w:delText xml:space="preserve"> </w:delText>
          </w:r>
        </w:del>
      </w:ins>
      <w:ins w:id="1453" w:author="Voeun Kuyeng" w:date="2022-09-01T10:53:00Z">
        <w:del w:id="1454" w:author="Kem Sereyboth" w:date="2023-06-20T14:16:00Z">
          <w:r w:rsidR="007710A5" w:rsidRPr="00E33574" w:rsidDel="005C3437">
            <w:rPr>
              <w:rFonts w:ascii="Khmer MEF1" w:hAnsi="Khmer MEF1" w:cs="Khmer MEF1"/>
              <w:cs/>
            </w:rPr>
            <w:delText>ការអភិវឌ្ឍ</w:delText>
          </w:r>
        </w:del>
      </w:ins>
      <w:ins w:id="1455" w:author="Uon Rithy" w:date="2022-09-22T07:32:00Z">
        <w:del w:id="1456" w:author="Kem Sereyboth" w:date="2023-06-20T14:16:00Z">
          <w:r w:rsidR="004A51A5" w:rsidRPr="00E33574" w:rsidDel="005C3437">
            <w:rPr>
              <w:rFonts w:ascii="Khmer MEF1" w:hAnsi="Khmer MEF1" w:cs="Khmer MEF1"/>
              <w:cs/>
            </w:rPr>
            <w:delText xml:space="preserve"> </w:delText>
          </w:r>
        </w:del>
      </w:ins>
      <w:ins w:id="1457" w:author="Voeun Kuyeng" w:date="2022-09-01T10:53:00Z">
        <w:del w:id="1458" w:author="Kem Sereyboth" w:date="2023-06-20T14:16:00Z">
          <w:r w:rsidR="007710A5" w:rsidRPr="00E33574" w:rsidDel="005C3437">
            <w:rPr>
              <w:rFonts w:ascii="Khmer MEF1" w:hAnsi="Khmer MEF1" w:cs="Khmer MEF1"/>
              <w:cs/>
            </w:rPr>
            <w:delText xml:space="preserve">និងការប្រើប្រាស់បច្ចេកវិទ្យាហិរញ្ញវត្ថុលើវិស័យសេវាហិរញ្ញវត្ថុមិនមែនធនាគារនៅក្នុងប្រទេសកម្ពុជា។ </w:delText>
          </w:r>
        </w:del>
      </w:ins>
    </w:p>
    <w:p w14:paraId="732B030B" w14:textId="6AEF95A8" w:rsidR="005C3437" w:rsidRPr="00E33574" w:rsidRDefault="005C3437" w:rsidP="00F32C5C">
      <w:pPr>
        <w:pStyle w:val="NormalWeb"/>
        <w:spacing w:before="0" w:beforeAutospacing="0" w:after="0" w:afterAutospacing="0" w:line="226" w:lineRule="auto"/>
        <w:ind w:firstLine="709"/>
        <w:jc w:val="both"/>
        <w:rPr>
          <w:ins w:id="1459" w:author="Kem Sereyboth" w:date="2023-06-20T14:17:00Z"/>
          <w:rFonts w:ascii="Khmer MEF1" w:hAnsi="Khmer MEF1" w:cs="Khmer MEF1"/>
        </w:rPr>
      </w:pPr>
      <w:ins w:id="1460" w:author="Kem Sereyboth" w:date="2023-06-20T14:17:00Z">
        <w:r w:rsidRPr="00E33574">
          <w:rPr>
            <w:rFonts w:ascii="Khmer MEF1" w:hAnsi="Khmer MEF1" w:cs="Khmer MEF1"/>
            <w:spacing w:val="6"/>
            <w:cs/>
            <w:lang w:val="ca-ES"/>
          </w:rPr>
          <w:t>យោងតាម​ប្រកាសលេខ</w:t>
        </w:r>
        <w:r w:rsidRPr="00E33574">
          <w:rPr>
            <w:rFonts w:ascii="Khmer MEF1" w:hAnsi="Khmer MEF1" w:cs="Khmer MEF1" w:hint="cs"/>
            <w:spacing w:val="6"/>
            <w:cs/>
            <w:lang w:val="ca-ES"/>
          </w:rPr>
          <w:t xml:space="preserve">០០៩ អ.ស.ហ.ប្រ.ក ចុះថ្ងៃទី១ ខែតុលា ឆ្នាំ២០២១ </w:t>
        </w:r>
        <w:r w:rsidRPr="00E33574">
          <w:rPr>
            <w:rFonts w:ascii="Khmer MEF1" w:hAnsi="Khmer MEF1" w:cs="Khmer MEF1"/>
            <w:spacing w:val="6"/>
            <w:cs/>
            <w:lang w:val="ca-ES"/>
          </w:rPr>
          <w:t>ស្តីពីការរៀបចំនិ</w:t>
        </w:r>
        <w:r w:rsidRPr="00E33574">
          <w:rPr>
            <w:rFonts w:ascii="Khmer MEF1" w:hAnsi="Khmer MEF1" w:cs="Khmer MEF1" w:hint="cs"/>
            <w:spacing w:val="6"/>
            <w:cs/>
            <w:lang w:val="ca-ES"/>
          </w:rPr>
          <w:t>ង</w:t>
        </w:r>
        <w:r w:rsidRPr="0047575F">
          <w:rPr>
            <w:rFonts w:ascii="Khmer MEF1" w:hAnsi="Khmer MEF1" w:cs="Khmer MEF1"/>
            <w:spacing w:val="2"/>
            <w:cs/>
            <w:lang w:val="ca-ES"/>
            <w:rPrChange w:id="1461" w:author="Kem Sereyboth" w:date="2023-07-25T09:56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ការប្រព្រឹត្តទៅរបស់នាយកដ្ឋានក្រោមឱវាទអង្គភាពសវនកម្មផ្ទៃក្នុងនៃ </w:t>
        </w:r>
        <w:r w:rsidRPr="0047575F">
          <w:rPr>
            <w:rFonts w:ascii="Khmer MEF1" w:hAnsi="Khmer MEF1" w:cs="Khmer MEF1"/>
            <w:b/>
            <w:bCs/>
            <w:spacing w:val="2"/>
            <w:cs/>
            <w:lang w:val="ca-ES"/>
            <w:rPrChange w:id="1462" w:author="Kem Sereyboth" w:date="2023-07-25T09:56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អ.ស.ហ.</w:t>
        </w:r>
        <w:r w:rsidRPr="0047575F">
          <w:rPr>
            <w:rFonts w:ascii="Khmer MEF1" w:hAnsi="Khmer MEF1" w:cs="Khmer MEF1"/>
            <w:spacing w:val="2"/>
            <w:lang w:val="ca-ES"/>
            <w:rPrChange w:id="1463" w:author="Kem Sereyboth" w:date="2023-07-25T09:56:00Z">
              <w:rPr>
                <w:rFonts w:ascii="Khmer MEF1" w:hAnsi="Khmer MEF1" w:cs="Khmer MEF1"/>
                <w:lang w:val="ca-ES"/>
              </w:rPr>
            </w:rPrChange>
          </w:rPr>
          <w:t xml:space="preserve"> </w:t>
        </w:r>
        <w:r w:rsidRPr="0047575F">
          <w:rPr>
            <w:rFonts w:ascii="Khmer MEF1" w:hAnsi="Khmer MEF1" w:cs="Khmer MEF1"/>
            <w:spacing w:val="2"/>
            <w:cs/>
            <w:lang w:val="ca-ES"/>
            <w:rPrChange w:id="1464" w:author="Kem Sereyboth" w:date="2023-07-25T09:56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នាយកដ្ឋានសវនកម្មទី១ </w:t>
        </w:r>
        <w:r w:rsidRPr="0047575F">
          <w:rPr>
            <w:rFonts w:ascii="Khmer MEF1" w:hAnsi="Khmer MEF1" w:cs="Khmer MEF1"/>
            <w:spacing w:val="4"/>
            <w:cs/>
            <w:lang w:val="ca-ES"/>
            <w:rPrChange w:id="1465" w:author="Kem Sereyboth" w:date="2023-07-25T09:56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 xml:space="preserve">និងនាយកដ្ឋានសវនកម្មទី២ </w:t>
        </w:r>
        <w:r w:rsidRPr="00C37BE9">
          <w:rPr>
            <w:rFonts w:ascii="Khmer MEF1" w:hAnsi="Khmer MEF1" w:cs="Khmer MEF1"/>
            <w:spacing w:val="6"/>
            <w:cs/>
            <w:lang w:val="ca-ES"/>
            <w:rPrChange w:id="1466" w:author="Kem Sereyboth" w:date="2023-07-25T10:00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ជាសេនាធិការឱ្យ</w:t>
        </w:r>
        <w:r w:rsidRPr="00C37BE9">
          <w:rPr>
            <w:rFonts w:ascii="Khmer MEF1" w:hAnsi="Khmer MEF1" w:cs="Khmer MEF1"/>
            <w:spacing w:val="6"/>
            <w:cs/>
            <w:lang w:val="ca-ES"/>
            <w:rPrChange w:id="1467" w:author="Kem Sereyboth" w:date="2023-07-25T10:00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អង្គភាពសវនកម្មផ្ទៃក្នុង</w:t>
        </w:r>
      </w:ins>
      <w:ins w:id="1468" w:author="Kem Sereyboth" w:date="2023-07-19T14:54:00Z">
        <w:r w:rsidR="0003566A" w:rsidRPr="00C37BE9">
          <w:rPr>
            <w:rFonts w:ascii="Khmer MEF1" w:hAnsi="Khmer MEF1" w:cs="Khmer MEF1"/>
            <w:spacing w:val="6"/>
            <w:cs/>
            <w:lang w:val="ca-ES"/>
            <w:rPrChange w:id="1469" w:author="Kem Sereyboth" w:date="2023-07-25T10:00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នៃ </w:t>
        </w:r>
        <w:r w:rsidR="0003566A" w:rsidRPr="00C37BE9">
          <w:rPr>
            <w:rFonts w:ascii="Khmer MEF1" w:hAnsi="Khmer MEF1" w:cs="Khmer MEF1"/>
            <w:b/>
            <w:bCs/>
            <w:spacing w:val="6"/>
            <w:cs/>
            <w:lang w:val="ca-ES"/>
            <w:rPrChange w:id="1470" w:author="Kem Sereyboth" w:date="2023-07-25T10:00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អ.ស.ហ.</w:t>
        </w:r>
        <w:r w:rsidR="0003566A" w:rsidRPr="0047575F">
          <w:rPr>
            <w:rFonts w:ascii="Khmer MEF1" w:hAnsi="Khmer MEF1" w:cs="Khmer MEF1"/>
            <w:b/>
            <w:bCs/>
            <w:spacing w:val="4"/>
            <w:cs/>
            <w:lang w:val="ca-ES"/>
            <w:rPrChange w:id="1471" w:author="Kem Sereyboth" w:date="2023-07-25T09:56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 xml:space="preserve"> </w:t>
        </w:r>
      </w:ins>
      <w:ins w:id="1472" w:author="Kem Sereyboth" w:date="2023-06-20T14:17:00Z">
        <w:r w:rsidRPr="0047575F">
          <w:rPr>
            <w:rFonts w:ascii="Khmer MEF1" w:hAnsi="Khmer MEF1" w:cs="Khmer MEF1"/>
            <w:spacing w:val="4"/>
            <w:cs/>
            <w:lang w:val="ca-ES"/>
            <w:rPrChange w:id="1473" w:author="Kem Sereyboth" w:date="2023-07-25T09:56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លើការងារសវនកម្ម</w:t>
        </w:r>
        <w:r w:rsidRPr="0047575F">
          <w:rPr>
            <w:rFonts w:ascii="Khmer MEF1" w:hAnsi="Khmer MEF1" w:cs="Khmer MEF1"/>
            <w:cs/>
            <w:lang w:val="ca-ES"/>
            <w:rPrChange w:id="1474" w:author="Kem Sereyboth" w:date="2023-07-25T09:56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ដូ</w:t>
        </w:r>
      </w:ins>
      <w:ins w:id="1475" w:author="Kem Sereyboth" w:date="2023-07-25T09:56:00Z">
        <w:r w:rsidR="0047575F">
          <w:rPr>
            <w:rFonts w:ascii="Khmer MEF1" w:hAnsi="Khmer MEF1" w:cs="Khmer MEF1" w:hint="cs"/>
            <w:cs/>
            <w:lang w:val="ca-ES"/>
          </w:rPr>
          <w:t>​​</w:t>
        </w:r>
        <w:r w:rsidR="0047575F" w:rsidRPr="00C37BE9">
          <w:rPr>
            <w:rFonts w:ascii="Khmer MEF1" w:hAnsi="Khmer MEF1" w:cs="Khmer MEF1"/>
            <w:spacing w:val="-8"/>
            <w:lang w:val="ca-ES"/>
            <w:rPrChange w:id="1476" w:author="Kem Sereyboth" w:date="2023-07-25T10:00:00Z">
              <w:rPr>
                <w:rFonts w:ascii="Khmer MEF1" w:hAnsi="Khmer MEF1" w:cs="Khmer MEF1"/>
                <w:lang w:val="ca-ES"/>
              </w:rPr>
            </w:rPrChange>
          </w:rPr>
          <w:t>​​</w:t>
        </w:r>
      </w:ins>
      <w:ins w:id="1477" w:author="Kem Sereyboth" w:date="2023-07-25T10:00:00Z">
        <w:r w:rsidR="00C37BE9" w:rsidRPr="00C37BE9">
          <w:rPr>
            <w:rFonts w:ascii="Khmer MEF1" w:hAnsi="Khmer MEF1" w:cs="Khmer MEF1"/>
            <w:spacing w:val="-8"/>
            <w:lang w:val="ca-ES"/>
            <w:rPrChange w:id="1478" w:author="Kem Sereyboth" w:date="2023-07-25T10:00:00Z">
              <w:rPr>
                <w:rFonts w:ascii="Khmer MEF1" w:hAnsi="Khmer MEF1" w:cs="Khmer MEF1"/>
                <w:lang w:val="ca-ES"/>
              </w:rPr>
            </w:rPrChange>
          </w:rPr>
          <w:t>​​​</w:t>
        </w:r>
      </w:ins>
      <w:ins w:id="1479" w:author="Kem Sereyboth" w:date="2023-06-20T14:17:00Z">
        <w:r w:rsidRPr="00C37BE9">
          <w:rPr>
            <w:rFonts w:ascii="Khmer MEF1" w:hAnsi="Khmer MEF1" w:cs="Khmer MEF1"/>
            <w:spacing w:val="-8"/>
            <w:cs/>
            <w:lang w:val="ca-ES"/>
          </w:rPr>
          <w:t>ចមានចែង</w:t>
        </w:r>
        <w:r w:rsidRPr="00C37BE9">
          <w:rPr>
            <w:rFonts w:ascii="Khmer MEF1" w:hAnsi="Khmer MEF1" w:cs="Khmer MEF1"/>
            <w:spacing w:val="-8"/>
            <w:cs/>
            <w:lang w:val="ca-ES"/>
            <w:rPrChange w:id="1480" w:author="Kem Sereyboth" w:date="2023-07-25T10:00:00Z">
              <w:rPr>
                <w:rFonts w:ascii="Khmer MEF1" w:hAnsi="Khmer MEF1" w:cs="Khmer MEF1"/>
                <w:cs/>
                <w:lang w:val="ca-ES"/>
              </w:rPr>
            </w:rPrChange>
          </w:rPr>
          <w:t>កំណត់</w:t>
        </w:r>
        <w:r w:rsidRPr="00C37BE9">
          <w:rPr>
            <w:rFonts w:ascii="Khmer MEF1" w:hAnsi="Khmer MEF1" w:cs="Khmer MEF1"/>
            <w:spacing w:val="-8"/>
            <w:cs/>
            <w:lang w:val="ca-ES"/>
            <w:rPrChange w:id="1481" w:author="Kem Sereyboth" w:date="2023-07-25T10:00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ក្នុងអនុក្រឹត្យស្តីពីការរៀបចំនិងការប្រព្រឹត្តទៅរបស់អង្គភាពក្រោមឱវាទរបស់អាជ្ញាធរសេវា</w:t>
        </w:r>
      </w:ins>
      <w:ins w:id="1482" w:author="Kem Sereyboth" w:date="2023-07-25T09:56:00Z">
        <w:r w:rsidR="0047575F">
          <w:rPr>
            <w:rFonts w:ascii="Khmer MEF1" w:hAnsi="Khmer MEF1" w:cs="Khmer MEF1" w:hint="cs"/>
            <w:spacing w:val="-2"/>
            <w:cs/>
            <w:lang w:val="ca-ES"/>
          </w:rPr>
          <w:t>​​​</w:t>
        </w:r>
      </w:ins>
      <w:ins w:id="1483" w:author="Kem Sereyboth" w:date="2023-06-20T14:17:00Z">
        <w:r w:rsidRPr="00C37BE9">
          <w:rPr>
            <w:rFonts w:ascii="Khmer MEF1" w:hAnsi="Khmer MEF1" w:cs="Khmer MEF1"/>
            <w:spacing w:val="-16"/>
            <w:cs/>
            <w:lang w:val="ca-ES"/>
            <w:rPrChange w:id="1484" w:author="Kem Sereyboth" w:date="2023-07-25T10:01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ហិរញ្ញវត្ថុមិនមែន</w:t>
        </w:r>
        <w:r w:rsidRPr="00C37BE9">
          <w:rPr>
            <w:rFonts w:ascii="Khmer MEF1" w:hAnsi="Khmer MEF1" w:cs="Khmer MEF1"/>
            <w:spacing w:val="-16"/>
            <w:cs/>
            <w:lang w:val="ca-ES"/>
            <w:rPrChange w:id="1485" w:author="Kem Sereyboth" w:date="2023-07-25T10:01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ធនាគារ។ តាមរយៈប្រកាសខាងលើនេះ</w:t>
        </w:r>
      </w:ins>
      <w:ins w:id="1486" w:author="Kem Sereyboth" w:date="2023-07-25T10:01:00Z">
        <w:r w:rsidR="00C37BE9">
          <w:rPr>
            <w:rFonts w:ascii="Khmer MEF1" w:hAnsi="Khmer MEF1" w:cs="Khmer MEF1" w:hint="cs"/>
            <w:spacing w:val="-16"/>
            <w:cs/>
            <w:lang w:val="ca-ES"/>
          </w:rPr>
          <w:t xml:space="preserve"> </w:t>
        </w:r>
      </w:ins>
      <w:ins w:id="1487" w:author="Kem Sereyboth" w:date="2023-06-20T14:17:00Z">
        <w:r w:rsidRPr="00C37BE9">
          <w:rPr>
            <w:rFonts w:ascii="Khmer MEF1" w:hAnsi="Khmer MEF1" w:cs="Khmer MEF1"/>
            <w:spacing w:val="-16"/>
            <w:cs/>
            <w:lang w:val="ca-ES"/>
            <w:rPrChange w:id="1488" w:author="Kem Sereyboth" w:date="2023-07-25T10:01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នាយកដ្ឋានសវនកម្មទី១</w:t>
        </w:r>
        <w:r w:rsidRPr="00C37BE9">
          <w:rPr>
            <w:rFonts w:ascii="Khmer MEF1" w:hAnsi="Khmer MEF1" w:cs="Khmer MEF1"/>
            <w:spacing w:val="-16"/>
            <w:cs/>
            <w:lang w:val="ca-ES"/>
            <w:rPrChange w:id="1489" w:author="Kem Sereyboth" w:date="2023-07-25T10:01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 ត្រូ</w:t>
        </w:r>
        <w:r w:rsidRPr="00C37BE9">
          <w:rPr>
            <w:rFonts w:ascii="Khmer MEF1" w:hAnsi="Khmer MEF1" w:cs="Khmer MEF1"/>
            <w:spacing w:val="-16"/>
            <w:cs/>
            <w:lang w:val="ca-ES"/>
            <w:rPrChange w:id="1490" w:author="Kem Sereyboth" w:date="2023-07-25T10:01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វទទួលបន្ទុកការងារស</w:t>
        </w:r>
      </w:ins>
      <w:ins w:id="1491" w:author="Kem Sereyboth" w:date="2023-07-25T10:00:00Z">
        <w:r w:rsidR="00C37BE9" w:rsidRPr="00C37BE9">
          <w:rPr>
            <w:rFonts w:ascii="Khmer MEF1" w:hAnsi="Khmer MEF1" w:cs="Khmer MEF1"/>
            <w:spacing w:val="-16"/>
            <w:cs/>
            <w:lang w:val="ca-ES"/>
            <w:rPrChange w:id="1492" w:author="Kem Sereyboth" w:date="2023-07-25T10:01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​</w:t>
        </w:r>
      </w:ins>
      <w:ins w:id="1493" w:author="Kem Sereyboth" w:date="2023-06-20T14:17:00Z">
        <w:r w:rsidRPr="00C37BE9">
          <w:rPr>
            <w:rFonts w:ascii="Khmer MEF1" w:hAnsi="Khmer MEF1" w:cs="Khmer MEF1"/>
            <w:spacing w:val="-16"/>
            <w:cs/>
            <w:lang w:val="ca-ES"/>
            <w:rPrChange w:id="1494" w:author="Kem Sereyboth" w:date="2023-07-25T10:01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វ</w:t>
        </w:r>
      </w:ins>
      <w:ins w:id="1495" w:author="Kem Sereyboth" w:date="2023-07-25T10:00:00Z">
        <w:r w:rsidR="00C37BE9" w:rsidRPr="00C37BE9">
          <w:rPr>
            <w:rFonts w:ascii="Khmer MEF1" w:hAnsi="Khmer MEF1" w:cs="Khmer MEF1"/>
            <w:spacing w:val="-16"/>
            <w:cs/>
            <w:lang w:val="ca-ES"/>
            <w:rPrChange w:id="1496" w:author="Kem Sereyboth" w:date="2023-07-25T10:01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​</w:t>
        </w:r>
      </w:ins>
      <w:ins w:id="1497" w:author="Kem Sereyboth" w:date="2023-06-20T14:17:00Z">
        <w:r w:rsidRPr="00C37BE9">
          <w:rPr>
            <w:rFonts w:ascii="Khmer MEF1" w:hAnsi="Khmer MEF1" w:cs="Khmer MEF1"/>
            <w:spacing w:val="-16"/>
            <w:cs/>
            <w:lang w:val="ca-ES"/>
            <w:rPrChange w:id="1498" w:author="Kem Sereyboth" w:date="2023-07-25T10:01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ន</w:t>
        </w:r>
      </w:ins>
      <w:ins w:id="1499" w:author="Kem Sereyboth" w:date="2023-07-25T10:00:00Z">
        <w:r w:rsidR="00C37BE9" w:rsidRPr="00C37BE9">
          <w:rPr>
            <w:rFonts w:ascii="Khmer MEF1" w:hAnsi="Khmer MEF1" w:cs="Khmer MEF1"/>
            <w:spacing w:val="-16"/>
            <w:lang w:val="ca-ES"/>
            <w:rPrChange w:id="1500" w:author="Kem Sereyboth" w:date="2023-07-25T10:01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>​​</w:t>
        </w:r>
      </w:ins>
      <w:ins w:id="1501" w:author="Kem Sereyboth" w:date="2023-06-20T14:17:00Z">
        <w:r w:rsidRPr="00C37BE9">
          <w:rPr>
            <w:rFonts w:ascii="Khmer MEF1" w:hAnsi="Khmer MEF1" w:cs="Khmer MEF1"/>
            <w:spacing w:val="-16"/>
            <w:cs/>
            <w:lang w:val="ca-ES"/>
            <w:rPrChange w:id="1502" w:author="Kem Sereyboth" w:date="2023-07-25T10:01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កម្ម</w:t>
        </w:r>
        <w:r w:rsidRPr="00C37BE9">
          <w:rPr>
            <w:rFonts w:ascii="Khmer MEF1" w:hAnsi="Khmer MEF1" w:cs="Khmer MEF1"/>
            <w:spacing w:val="6"/>
            <w:cs/>
            <w:lang w:val="ca-ES"/>
            <w:rPrChange w:id="1503" w:author="Kem Sereyboth" w:date="2023-07-25T10:01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លើនិយ័តករ</w:t>
        </w:r>
        <w:r w:rsidRPr="00C37BE9">
          <w:rPr>
            <w:rFonts w:ascii="Khmer MEF1" w:hAnsi="Khmer MEF1" w:cs="Khmer MEF1"/>
            <w:spacing w:val="6"/>
            <w:cs/>
            <w:lang w:val="ca-ES"/>
            <w:rPrChange w:id="1504" w:author="Kem Sereyboth" w:date="2023-07-25T10:01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 xml:space="preserve">ចំនួន </w:t>
        </w:r>
        <w:r w:rsidRPr="00C37BE9">
          <w:rPr>
            <w:rFonts w:ascii="Khmer MEF1" w:hAnsi="Khmer MEF1" w:cs="Khmer MEF1"/>
            <w:b/>
            <w:bCs/>
            <w:spacing w:val="6"/>
            <w:cs/>
            <w:lang w:val="ca-ES"/>
            <w:rPrChange w:id="1505" w:author="Kem Sereyboth" w:date="2023-07-25T10:01:00Z">
              <w:rPr>
                <w:rFonts w:ascii="Khmer MEF1" w:hAnsi="Khmer MEF1" w:cs="Khmer MEF1"/>
                <w:b/>
                <w:bCs/>
                <w:spacing w:val="2"/>
                <w:cs/>
                <w:lang w:val="ca-ES"/>
              </w:rPr>
            </w:rPrChange>
          </w:rPr>
          <w:t>៤</w:t>
        </w:r>
        <w:r w:rsidRPr="00C37BE9">
          <w:rPr>
            <w:rFonts w:ascii="Khmer MEF1" w:hAnsi="Khmer MEF1" w:cs="Khmer MEF1"/>
            <w:spacing w:val="6"/>
            <w:cs/>
            <w:lang w:val="ca-ES"/>
            <w:rPrChange w:id="1506" w:author="Kem Sereyboth" w:date="2023-07-25T10:01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 xml:space="preserve"> គឺ៖ និយ័តករសន្តិសុខសង្គម និយ័ត​ករគណនេយ្យនិងសវនកម្ម និយ័តករអាជីវកម្ម</w:t>
        </w:r>
        <w:r w:rsidRPr="00C37BE9">
          <w:rPr>
            <w:rFonts w:ascii="Khmer MEF1" w:hAnsi="Khmer MEF1" w:cs="Khmer MEF1"/>
            <w:spacing w:val="2"/>
            <w:cs/>
            <w:lang w:val="ca-ES"/>
          </w:rPr>
          <w:t>អចលនវត្ថុនិង</w:t>
        </w:r>
        <w:r w:rsidRPr="00C37BE9">
          <w:rPr>
            <w:rFonts w:ascii="Khmer MEF1" w:hAnsi="Khmer MEF1" w:cs="Khmer MEF1"/>
            <w:spacing w:val="2"/>
            <w:cs/>
            <w:lang w:val="ca-ES"/>
            <w:rPrChange w:id="1507" w:author="Kem Sereyboth" w:date="2023-07-25T10:02:00Z">
              <w:rPr>
                <w:rFonts w:ascii="Khmer MEF1" w:hAnsi="Khmer MEF1" w:cs="Khmer MEF1"/>
                <w:cs/>
                <w:lang w:val="ca-ES"/>
              </w:rPr>
            </w:rPrChange>
          </w:rPr>
          <w:t>បញ្ចាំ និងនិយ័តករធានារ៉ាប់រងកម្ពុជា ដោ​យឡែក</w:t>
        </w:r>
      </w:ins>
      <w:ins w:id="1508" w:author="Kem Sereyboth" w:date="2023-07-25T10:01:00Z">
        <w:r w:rsidR="00C37BE9" w:rsidRPr="00C37BE9">
          <w:rPr>
            <w:rFonts w:ascii="Khmer MEF1" w:hAnsi="Khmer MEF1" w:cs="Khmer MEF1"/>
            <w:spacing w:val="2"/>
            <w:cs/>
            <w:lang w:val="ca-ES"/>
            <w:rPrChange w:id="1509" w:author="Kem Sereyboth" w:date="2023-07-25T10:02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</w:ins>
      <w:ins w:id="1510" w:author="Kem Sereyboth" w:date="2023-06-20T14:17:00Z">
        <w:r w:rsidRPr="00C37BE9">
          <w:rPr>
            <w:rFonts w:ascii="Khmer MEF1" w:hAnsi="Khmer MEF1" w:cs="Khmer MEF1"/>
            <w:spacing w:val="2"/>
            <w:cs/>
            <w:lang w:val="ca-ES"/>
            <w:rPrChange w:id="1511" w:author="Kem Sereyboth" w:date="2023-07-25T10:02:00Z">
              <w:rPr>
                <w:rFonts w:ascii="Khmer MEF1" w:hAnsi="Khmer MEF1" w:cs="Khmer MEF1"/>
                <w:cs/>
                <w:lang w:val="ca-ES"/>
              </w:rPr>
            </w:rPrChange>
          </w:rPr>
          <w:t>នាយកដ្ឋានសវនកម្មទី២ ត្រូវទទួលបន្ទុក</w:t>
        </w:r>
        <w:r w:rsidRPr="00C37BE9">
          <w:rPr>
            <w:rFonts w:ascii="Khmer MEF1" w:hAnsi="Khmer MEF1" w:cs="Khmer MEF1"/>
            <w:spacing w:val="-14"/>
            <w:cs/>
            <w:lang w:val="ca-ES"/>
            <w:rPrChange w:id="1512" w:author="Kem Sereyboth" w:date="2023-07-25T10:02:00Z">
              <w:rPr>
                <w:rFonts w:ascii="Khmer MEF1" w:hAnsi="Khmer MEF1" w:cs="Khmer MEF1"/>
                <w:cs/>
                <w:lang w:val="ca-ES"/>
              </w:rPr>
            </w:rPrChange>
          </w:rPr>
          <w:t>កា</w:t>
        </w:r>
      </w:ins>
      <w:ins w:id="1513" w:author="Kem Sereyboth" w:date="2023-07-25T10:02:00Z">
        <w:r w:rsidR="00C37BE9" w:rsidRPr="00C37BE9">
          <w:rPr>
            <w:rFonts w:ascii="Khmer MEF1" w:hAnsi="Khmer MEF1" w:cs="Khmer MEF1"/>
            <w:spacing w:val="-14"/>
            <w:lang w:val="ca-ES"/>
            <w:rPrChange w:id="1514" w:author="Kem Sereyboth" w:date="2023-07-25T10:02:00Z">
              <w:rPr>
                <w:rFonts w:ascii="Khmer MEF1" w:hAnsi="Khmer MEF1" w:cs="Khmer MEF1"/>
                <w:lang w:val="ca-ES"/>
              </w:rPr>
            </w:rPrChange>
          </w:rPr>
          <w:t>​​​</w:t>
        </w:r>
      </w:ins>
      <w:ins w:id="1515" w:author="Kem Sereyboth" w:date="2023-06-20T14:17:00Z">
        <w:r w:rsidRPr="00C37BE9">
          <w:rPr>
            <w:rFonts w:ascii="Khmer MEF1" w:hAnsi="Khmer MEF1" w:cs="Khmer MEF1"/>
            <w:spacing w:val="-14"/>
            <w:cs/>
            <w:lang w:val="ca-ES"/>
            <w:rPrChange w:id="1516" w:author="Kem Sereyboth" w:date="2023-07-25T10:02:00Z">
              <w:rPr>
                <w:rFonts w:ascii="Khmer MEF1" w:hAnsi="Khmer MEF1" w:cs="Khmer MEF1"/>
                <w:cs/>
                <w:lang w:val="ca-ES"/>
              </w:rPr>
            </w:rPrChange>
          </w:rPr>
          <w:t>រងារសវនកម្ម</w:t>
        </w:r>
        <w:r w:rsidRPr="00C37BE9">
          <w:rPr>
            <w:rFonts w:ascii="Khmer MEF1" w:hAnsi="Khmer MEF1" w:cs="Khmer MEF1"/>
            <w:spacing w:val="-14"/>
            <w:cs/>
            <w:lang w:val="ca-ES"/>
            <w:rPrChange w:id="1517" w:author="Kem Sereyboth" w:date="2023-07-25T10:02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 xml:space="preserve">លើអង្គភាពនិងនិយ័តករចំនួន </w:t>
        </w:r>
        <w:r w:rsidRPr="00C37BE9">
          <w:rPr>
            <w:rFonts w:ascii="Khmer MEF1" w:hAnsi="Khmer MEF1" w:cs="Khmer MEF1"/>
            <w:b/>
            <w:bCs/>
            <w:spacing w:val="-14"/>
            <w:cs/>
            <w:lang w:val="ca-ES"/>
            <w:rPrChange w:id="1518" w:author="Kem Sereyboth" w:date="2023-07-25T10:02:00Z">
              <w:rPr>
                <w:rFonts w:ascii="Khmer MEF1" w:hAnsi="Khmer MEF1" w:cs="Khmer MEF1"/>
                <w:b/>
                <w:bCs/>
                <w:spacing w:val="-10"/>
                <w:cs/>
                <w:lang w:val="ca-ES"/>
              </w:rPr>
            </w:rPrChange>
          </w:rPr>
          <w:t>៣</w:t>
        </w:r>
        <w:r w:rsidRPr="00C37BE9">
          <w:rPr>
            <w:rFonts w:ascii="Khmer MEF1" w:hAnsi="Khmer MEF1" w:cs="Khmer MEF1"/>
            <w:spacing w:val="-14"/>
            <w:cs/>
            <w:lang w:val="ca-ES"/>
            <w:rPrChange w:id="1519" w:author="Kem Sereyboth" w:date="2023-07-25T10:02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 xml:space="preserve"> គឺ៖ អគ្គលេ</w:t>
        </w:r>
        <w:r w:rsidRPr="00C37BE9">
          <w:rPr>
            <w:rFonts w:ascii="Khmer MEF1" w:hAnsi="Khmer MEF1" w:cs="Khmer MEF1"/>
            <w:spacing w:val="-14"/>
            <w:lang w:val="ca-ES"/>
            <w:rPrChange w:id="1520" w:author="Kem Sereyboth" w:date="2023-07-25T10:02:00Z">
              <w:rPr>
                <w:rFonts w:ascii="Khmer MEF1" w:hAnsi="Khmer MEF1" w:cs="Khmer MEF1"/>
                <w:spacing w:val="-10"/>
                <w:lang w:val="ca-ES"/>
              </w:rPr>
            </w:rPrChange>
          </w:rPr>
          <w:t>​​​​​​</w:t>
        </w:r>
        <w:r w:rsidRPr="00C37BE9">
          <w:rPr>
            <w:rFonts w:ascii="Khmer MEF1" w:hAnsi="Khmer MEF1" w:cs="Khmer MEF1"/>
            <w:spacing w:val="-14"/>
            <w:cs/>
            <w:lang w:val="ca-ES"/>
            <w:rPrChange w:id="1521" w:author="Kem Sereyboth" w:date="2023-07-25T10:02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ខាធិកា</w:t>
        </w:r>
        <w:r w:rsidRPr="00C37BE9">
          <w:rPr>
            <w:rFonts w:ascii="Khmer MEF1" w:hAnsi="Khmer MEF1" w:cs="Khmer MEF1"/>
            <w:spacing w:val="-14"/>
            <w:lang w:val="ca-ES"/>
            <w:rPrChange w:id="1522" w:author="Kem Sereyboth" w:date="2023-07-25T10:02:00Z">
              <w:rPr>
                <w:rFonts w:ascii="Khmer MEF1" w:hAnsi="Khmer MEF1" w:cs="Khmer MEF1"/>
                <w:spacing w:val="-10"/>
                <w:lang w:val="ca-ES"/>
              </w:rPr>
            </w:rPrChange>
          </w:rPr>
          <w:t>​​​​</w:t>
        </w:r>
        <w:r w:rsidRPr="00C37BE9">
          <w:rPr>
            <w:rFonts w:ascii="Khmer MEF1" w:hAnsi="Khmer MEF1" w:cs="Khmer MEF1"/>
            <w:spacing w:val="-14"/>
            <w:cs/>
            <w:lang w:val="ca-ES"/>
            <w:rPrChange w:id="1523" w:author="Kem Sereyboth" w:date="2023-07-25T10:02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 xml:space="preserve">រដ្ឋាននៃ </w:t>
        </w:r>
        <w:r w:rsidRPr="00C37BE9">
          <w:rPr>
            <w:rFonts w:ascii="Khmer MEF1" w:hAnsi="Khmer MEF1" w:cs="Khmer MEF1"/>
            <w:b/>
            <w:bCs/>
            <w:spacing w:val="-14"/>
            <w:cs/>
            <w:lang w:val="ca-ES"/>
            <w:rPrChange w:id="1524" w:author="Kem Sereyboth" w:date="2023-07-25T10:02:00Z">
              <w:rPr>
                <w:rFonts w:ascii="Khmer MEF1" w:hAnsi="Khmer MEF1" w:cs="Khmer MEF1"/>
                <w:b/>
                <w:bCs/>
                <w:spacing w:val="-10"/>
                <w:cs/>
                <w:lang w:val="ca-ES"/>
              </w:rPr>
            </w:rPrChange>
          </w:rPr>
          <w:t>អ.ស.ហ</w:t>
        </w:r>
        <w:r w:rsidRPr="00C37BE9">
          <w:rPr>
            <w:rFonts w:ascii="Khmer MEF1" w:hAnsi="Khmer MEF1" w:cs="Khmer MEF1"/>
            <w:spacing w:val="-14"/>
            <w:cs/>
            <w:lang w:val="ca-ES"/>
            <w:rPrChange w:id="1525" w:author="Kem Sereyboth" w:date="2023-07-25T10:02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. និយ័តករមូលបត្រកម្ពុជា</w:t>
        </w:r>
        <w:r w:rsidRPr="00E33574">
          <w:rPr>
            <w:rFonts w:ascii="Khmer MEF1" w:hAnsi="Khmer MEF1" w:cs="Khmer MEF1"/>
            <w:spacing w:val="-10"/>
            <w:cs/>
            <w:lang w:val="ca-ES"/>
          </w:rPr>
          <w:t xml:space="preserve"> </w:t>
        </w:r>
        <w:r w:rsidRPr="00C37BE9">
          <w:rPr>
            <w:rFonts w:ascii="Khmer MEF1" w:hAnsi="Khmer MEF1" w:cs="Khmer MEF1"/>
            <w:spacing w:val="6"/>
            <w:cs/>
            <w:lang w:val="ca-ES"/>
            <w:rPrChange w:id="1526" w:author="Kem Sereyboth" w:date="2023-07-25T10:04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និងនិយ័តករ</w:t>
        </w:r>
        <w:r w:rsidRPr="00C37BE9">
          <w:rPr>
            <w:rFonts w:ascii="Khmer MEF1" w:hAnsi="Khmer MEF1" w:cs="Khmer MEF1"/>
            <w:spacing w:val="6"/>
            <w:cs/>
            <w:lang w:val="ca-ES"/>
            <w:rPrChange w:id="1527" w:author="Kem Sereyboth" w:date="2023-07-25T10:04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បរធនបាលកិច្ច។</w:t>
        </w:r>
      </w:ins>
      <w:ins w:id="1528" w:author="Kem Sereyboth" w:date="2023-07-25T10:03:00Z">
        <w:r w:rsidR="00C37BE9" w:rsidRPr="00C37BE9">
          <w:rPr>
            <w:rFonts w:ascii="Khmer MEF1" w:hAnsi="Khmer MEF1" w:cs="Khmer MEF1"/>
            <w:spacing w:val="6"/>
            <w:cs/>
            <w:lang w:val="ca-ES"/>
            <w:rPrChange w:id="1529" w:author="Kem Sereyboth" w:date="2023-07-25T10:0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</w:t>
        </w:r>
      </w:ins>
      <w:ins w:id="1530" w:author="Kem Sereyboth" w:date="2023-06-20T14:17:00Z">
        <w:r w:rsidRPr="00C37BE9">
          <w:rPr>
            <w:rFonts w:ascii="Khmer MEF1" w:hAnsi="Khmer MEF1" w:cs="Khmer MEF1"/>
            <w:spacing w:val="6"/>
            <w:cs/>
            <w:lang w:val="ca-ES"/>
            <w:rPrChange w:id="1531" w:author="Kem Sereyboth" w:date="2023-07-25T10:04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ស្របតាមការដាក់ចេញនេះ ការិយាល័យសវនកម្មទី</w:t>
        </w:r>
      </w:ins>
      <w:ins w:id="1532" w:author="Kem Sereyboth" w:date="2023-06-20T15:01:00Z">
        <w:r w:rsidRPr="00C37BE9">
          <w:rPr>
            <w:rFonts w:ascii="Khmer MEF1" w:hAnsi="Khmer MEF1" w:cs="Khmer MEF1"/>
            <w:spacing w:val="6"/>
            <w:cs/>
            <w:lang w:val="ca-ES"/>
            <w:rPrChange w:id="1533" w:author="Kem Sereyboth" w:date="2023-07-25T10:04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១</w:t>
        </w:r>
      </w:ins>
      <w:ins w:id="1534" w:author="Kem Sereyboth" w:date="2023-06-20T14:17:00Z">
        <w:r w:rsidRPr="00C37BE9">
          <w:rPr>
            <w:rFonts w:ascii="Khmer MEF1" w:hAnsi="Khmer MEF1" w:cs="Khmer MEF1"/>
            <w:spacing w:val="6"/>
            <w:cs/>
            <w:lang w:val="ca-ES"/>
            <w:rPrChange w:id="1535" w:author="Kem Sereyboth" w:date="2023-07-25T10:04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ត្រូវចុះធ្វើ</w:t>
        </w:r>
      </w:ins>
      <w:ins w:id="1536" w:author="Kem Sereyboth" w:date="2023-07-18T14:56:00Z">
        <w:r w:rsidR="00B1315D" w:rsidRPr="00C37BE9">
          <w:rPr>
            <w:rFonts w:ascii="!Khmer MEF1" w:hAnsi="!Khmer MEF1" w:cs="!Khmer MEF1"/>
            <w:spacing w:val="6"/>
            <w:cs/>
            <w:lang w:val="ca-ES"/>
            <w:rPrChange w:id="1537" w:author="Kem Sereyboth" w:date="2023-07-25T10:04:00Z">
              <w:rPr>
                <w:rFonts w:ascii="!Khmer MEF1" w:hAnsi="!Khmer MEF1" w:cs="!Khmer MEF1"/>
                <w:color w:val="FF0000"/>
                <w:spacing w:val="-8"/>
                <w:cs/>
                <w:lang w:val="ca-ES"/>
              </w:rPr>
            </w:rPrChange>
          </w:rPr>
          <w:t>សវនក</w:t>
        </w:r>
      </w:ins>
      <w:ins w:id="1538" w:author="Kem Sereyboth" w:date="2023-07-25T10:04:00Z">
        <w:r w:rsidR="00C37BE9" w:rsidRPr="00C37BE9">
          <w:rPr>
            <w:rFonts w:ascii="!Khmer MEF1" w:hAnsi="!Khmer MEF1" w:cs="!Khmer MEF1"/>
            <w:spacing w:val="6"/>
            <w:cs/>
            <w:lang w:val="ca-ES"/>
            <w:rPrChange w:id="1539" w:author="Kem Sereyboth" w:date="2023-07-25T10:04:00Z">
              <w:rPr>
                <w:rFonts w:ascii="!Khmer MEF1" w:hAnsi="!Khmer MEF1" w:cs="!Khmer MEF1"/>
                <w:spacing w:val="8"/>
                <w:cs/>
                <w:lang w:val="ca-ES"/>
              </w:rPr>
            </w:rPrChange>
          </w:rPr>
          <w:t>​</w:t>
        </w:r>
      </w:ins>
      <w:ins w:id="1540" w:author="Kem Sereyboth" w:date="2023-07-18T14:56:00Z">
        <w:r w:rsidR="00B1315D" w:rsidRPr="00C37BE9">
          <w:rPr>
            <w:rFonts w:ascii="!Khmer MEF1" w:hAnsi="!Khmer MEF1" w:cs="!Khmer MEF1"/>
            <w:spacing w:val="6"/>
            <w:cs/>
            <w:lang w:val="ca-ES"/>
            <w:rPrChange w:id="1541" w:author="Kem Sereyboth" w:date="2023-07-25T10:04:00Z">
              <w:rPr>
                <w:rFonts w:ascii="!Khmer MEF1" w:hAnsi="!Khmer MEF1" w:cs="!Khmer MEF1"/>
                <w:color w:val="FF0000"/>
                <w:spacing w:val="-8"/>
                <w:cs/>
                <w:lang w:val="ca-ES"/>
              </w:rPr>
            </w:rPrChange>
          </w:rPr>
          <w:t>ម្ម</w:t>
        </w:r>
      </w:ins>
      <w:ins w:id="1542" w:author="Kem Sereyboth" w:date="2023-07-25T10:04:00Z">
        <w:r w:rsidR="00C37BE9" w:rsidRPr="00C37BE9">
          <w:rPr>
            <w:rFonts w:ascii="!Khmer MEF1" w:hAnsi="!Khmer MEF1" w:cs="!Khmer MEF1"/>
            <w:spacing w:val="6"/>
            <w:cs/>
            <w:lang w:val="ca-ES"/>
            <w:rPrChange w:id="1543" w:author="Kem Sereyboth" w:date="2023-07-25T10:04:00Z">
              <w:rPr>
                <w:rFonts w:ascii="!Khmer MEF1" w:hAnsi="!Khmer MEF1" w:cs="!Khmer MEF1"/>
                <w:spacing w:val="8"/>
                <w:cs/>
                <w:lang w:val="ca-ES"/>
              </w:rPr>
            </w:rPrChange>
          </w:rPr>
          <w:t>​</w:t>
        </w:r>
      </w:ins>
      <w:ins w:id="1544" w:author="Kem Sereyboth" w:date="2023-07-18T14:56:00Z">
        <w:r w:rsidR="00B1315D" w:rsidRPr="00E33574">
          <w:rPr>
            <w:rFonts w:ascii="!Khmer MEF1" w:hAnsi="!Khmer MEF1" w:cs="!Khmer MEF1"/>
            <w:spacing w:val="-8"/>
            <w:cs/>
            <w:lang w:val="ca-ES"/>
            <w:rPrChange w:id="1545" w:author="Kem Sereyboth" w:date="2023-07-19T16:59:00Z">
              <w:rPr>
                <w:rFonts w:ascii="!Khmer MEF1" w:hAnsi="!Khmer MEF1" w:cs="!Khmer MEF1"/>
                <w:color w:val="FF0000"/>
                <w:spacing w:val="-8"/>
                <w:cs/>
                <w:lang w:val="ca-ES"/>
              </w:rPr>
            </w:rPrChange>
          </w:rPr>
          <w:t>អនុលោមភាព និង</w:t>
        </w:r>
      </w:ins>
      <w:ins w:id="1546" w:author="Kem Sereyboth" w:date="2023-07-18T14:57:00Z">
        <w:r w:rsidR="00B1315D" w:rsidRPr="00E33574">
          <w:rPr>
            <w:rFonts w:ascii="Khmer MEF1" w:hAnsi="Khmer MEF1" w:cs="Khmer MEF1"/>
            <w:spacing w:val="-2"/>
            <w:cs/>
            <w:lang w:val="ca-ES"/>
          </w:rPr>
          <w:t>សវនកម្មសមិទ្ធកម្ម</w:t>
        </w:r>
      </w:ins>
      <w:ins w:id="1547" w:author="Kem Sereyboth" w:date="2023-07-25T10:03:00Z">
        <w:r w:rsidR="00C37BE9">
          <w:rPr>
            <w:rFonts w:ascii="Khmer MEF1" w:hAnsi="Khmer MEF1" w:cs="Khmer MEF1" w:hint="cs"/>
            <w:spacing w:val="-2"/>
            <w:cs/>
            <w:lang w:val="ca-ES"/>
          </w:rPr>
          <w:t>នៅ</w:t>
        </w:r>
      </w:ins>
      <w:ins w:id="1548" w:author="Sopheak Phorn" w:date="2023-07-28T09:17:00Z">
        <w:r w:rsidR="006E6058">
          <w:rPr>
            <w:rFonts w:ascii="Khmer MEF1" w:hAnsi="Khmer MEF1" w:cs="Khmer MEF1" w:hint="cs"/>
            <w:cs/>
            <w:lang w:val="ca-ES"/>
          </w:rPr>
          <w:t>និ</w:t>
        </w:r>
        <w:r w:rsidR="006E6058" w:rsidRPr="005668B4">
          <w:rPr>
            <w:rFonts w:ascii="Khmer MEF1" w:hAnsi="Khmer MEF1" w:cs="Khmer MEF1"/>
            <w:spacing w:val="2"/>
            <w:cs/>
            <w:lang w:val="ca-ES"/>
          </w:rPr>
          <w:t>យ័ត</w:t>
        </w:r>
        <w:r w:rsidR="006E6058" w:rsidRPr="005668B4">
          <w:rPr>
            <w:rFonts w:ascii="Khmer MEF1" w:hAnsi="Khmer MEF1" w:cs="Khmer MEF1" w:hint="cs"/>
            <w:spacing w:val="2"/>
            <w:cs/>
            <w:lang w:val="ca-ES"/>
          </w:rPr>
          <w:t>​</w:t>
        </w:r>
        <w:r w:rsidR="006E6058" w:rsidRPr="005668B4">
          <w:rPr>
            <w:rFonts w:ascii="Khmer MEF1" w:hAnsi="Khmer MEF1" w:cs="Khmer MEF1"/>
            <w:spacing w:val="2"/>
            <w:cs/>
            <w:lang w:val="ca-ES"/>
          </w:rPr>
          <w:t>ករគណនេយ្យនិងសវន</w:t>
        </w:r>
        <w:r w:rsidR="006E6058" w:rsidRPr="003C6CAA">
          <w:rPr>
            <w:rFonts w:ascii="Khmer MEF1" w:hAnsi="Khmer MEF1" w:cs="Khmer MEF1"/>
            <w:spacing w:val="2"/>
            <w:cs/>
            <w:lang w:val="ca-ES"/>
          </w:rPr>
          <w:t xml:space="preserve">កម្ម </w:t>
        </w:r>
        <w:r w:rsidR="006E6058" w:rsidRPr="003C6CAA">
          <w:rPr>
            <w:rFonts w:ascii="Khmer MEF1" w:hAnsi="Khmer MEF1" w:cs="Khmer MEF1" w:hint="cs"/>
            <w:spacing w:val="2"/>
            <w:cs/>
            <w:lang w:val="ca-ES"/>
          </w:rPr>
          <w:t>(</w:t>
        </w:r>
        <w:del w:id="1549" w:author="Chamreun Poth" w:date="2024-05-30T18:32:00Z" w16du:dateUtc="2024-05-30T11:32:00Z">
          <w:r w:rsidR="006E6058" w:rsidRPr="00F1517F" w:rsidDel="00091126">
            <w:rPr>
              <w:rFonts w:ascii="Khmer MEF1" w:hAnsi="Khmer MEF1" w:cs="Khmer MEF1"/>
              <w:b/>
              <w:bCs/>
              <w:cs/>
              <w:lang w:val="ca-ES"/>
            </w:rPr>
            <w:delText>ន.</w:delText>
          </w:r>
          <w:r w:rsidR="006E6058" w:rsidRPr="003C6CAA" w:rsidDel="00091126">
            <w:rPr>
              <w:rFonts w:ascii="Khmer MEF1" w:hAnsi="Khmer MEF1" w:cs="Khmer MEF1" w:hint="cs"/>
              <w:b/>
              <w:bCs/>
              <w:cs/>
              <w:lang w:val="ca-ES"/>
            </w:rPr>
            <w:delText>គ</w:delText>
          </w:r>
          <w:r w:rsidR="006E6058" w:rsidRPr="00F1517F" w:rsidDel="00091126">
            <w:rPr>
              <w:rFonts w:ascii="Khmer MEF1" w:hAnsi="Khmer MEF1" w:cs="Khmer MEF1"/>
              <w:b/>
              <w:bCs/>
              <w:cs/>
              <w:lang w:val="ca-ES"/>
            </w:rPr>
            <w:delText>.ស.</w:delText>
          </w:r>
        </w:del>
      </w:ins>
      <w:ins w:id="1550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s/>
            <w:lang w:val="ca-ES"/>
          </w:rPr>
          <w:t>ឈ្មោះសវនដ្ឋាន</w:t>
        </w:r>
      </w:ins>
      <w:ins w:id="1551" w:author="Sopheak Phorn" w:date="2023-07-28T09:17:00Z">
        <w:r w:rsidR="006E6058" w:rsidRPr="00F1517F">
          <w:rPr>
            <w:rFonts w:ascii="Khmer MEF1" w:hAnsi="Khmer MEF1" w:cs="Khmer MEF1"/>
            <w:cs/>
            <w:lang w:val="ca-ES"/>
          </w:rPr>
          <w:t>)</w:t>
        </w:r>
      </w:ins>
      <w:ins w:id="1552" w:author="Kem Sereyboth" w:date="2023-07-18T14:57:00Z">
        <w:del w:id="1553" w:author="Sopheak Phorn" w:date="2023-07-28T09:17:00Z">
          <w:r w:rsidR="00B1315D" w:rsidRPr="00E33574" w:rsidDel="006E6058">
            <w:rPr>
              <w:rFonts w:ascii="Khmer MEF1" w:hAnsi="Khmer MEF1" w:cs="Khmer MEF1"/>
              <w:spacing w:val="2"/>
              <w:cs/>
              <w:lang w:val="ca-ES"/>
            </w:rPr>
            <w:delText>និយ័តករសន្តិសុខសង្គម</w:delText>
          </w:r>
        </w:del>
      </w:ins>
      <w:ins w:id="1554" w:author="Kem Sereyboth" w:date="2023-06-20T14:17:00Z">
        <w:del w:id="1555" w:author="Sopheak Phorn" w:date="2023-07-28T09:17:00Z">
          <w:r w:rsidRPr="00E33574" w:rsidDel="006E6058">
            <w:rPr>
              <w:rFonts w:ascii="Khmer MEF1" w:hAnsi="Khmer MEF1" w:cs="Khmer MEF1"/>
              <w:cs/>
              <w:lang w:val="ca-ES"/>
            </w:rPr>
            <w:delText xml:space="preserve"> </w:delText>
          </w:r>
        </w:del>
      </w:ins>
      <w:ins w:id="1556" w:author="Kem Sereyboth" w:date="2023-07-18T14:57:00Z">
        <w:del w:id="1557" w:author="Sopheak Phorn" w:date="2023-07-28T09:17:00Z">
          <w:r w:rsidR="00B1315D" w:rsidRPr="00E33574" w:rsidDel="006E6058">
            <w:rPr>
              <w:rFonts w:ascii="Khmer MEF1" w:hAnsi="Khmer MEF1" w:cs="Khmer MEF1" w:hint="cs"/>
              <w:cs/>
              <w:lang w:val="ca-ES"/>
            </w:rPr>
            <w:delText>(</w:delText>
          </w:r>
        </w:del>
      </w:ins>
      <w:ins w:id="1558" w:author="Kem Sereyboth" w:date="2023-06-20T15:01:00Z">
        <w:del w:id="1559" w:author="Sopheak Phorn" w:date="2023-07-28T09:17:00Z">
          <w:r w:rsidRPr="00E33574" w:rsidDel="006E6058">
            <w:rPr>
              <w:rFonts w:ascii="Khmer MEF1" w:hAnsi="Khmer MEF1" w:cs="Khmer MEF1"/>
              <w:b/>
              <w:bCs/>
              <w:cs/>
              <w:lang w:val="ca-ES"/>
              <w:rPrChange w:id="156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ន.ស.ស.</w:delText>
          </w:r>
        </w:del>
      </w:ins>
      <w:ins w:id="1561" w:author="Kem Sereyboth" w:date="2023-07-18T14:57:00Z">
        <w:del w:id="1562" w:author="Sopheak Phorn" w:date="2023-07-28T09:17:00Z">
          <w:r w:rsidR="00B1315D" w:rsidRPr="00E33574" w:rsidDel="006E6058">
            <w:rPr>
              <w:rFonts w:ascii="Khmer MEF1" w:hAnsi="Khmer MEF1" w:cs="Khmer MEF1"/>
              <w:cs/>
              <w:lang w:val="ca-ES"/>
              <w:rPrChange w:id="1563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)</w:delText>
          </w:r>
        </w:del>
      </w:ins>
      <w:ins w:id="1564" w:author="Kem Sereyboth" w:date="2023-06-20T14:17:00Z">
        <w:r w:rsidRPr="00E33574">
          <w:rPr>
            <w:rFonts w:ascii="Khmer MEF1" w:hAnsi="Khmer MEF1" w:cs="Khmer MEF1"/>
            <w:cs/>
            <w:lang w:val="ca-ES"/>
          </w:rPr>
          <w:t xml:space="preserve">។ </w:t>
        </w:r>
      </w:ins>
    </w:p>
    <w:p w14:paraId="77D0DC95" w14:textId="16A5D6B8" w:rsidR="007710A5" w:rsidRPr="00C37BE9" w:rsidDel="005F7C21" w:rsidRDefault="00065875">
      <w:pPr>
        <w:pStyle w:val="NormalWeb"/>
        <w:spacing w:before="0" w:beforeAutospacing="0" w:after="0" w:afterAutospacing="0" w:line="226" w:lineRule="auto"/>
        <w:ind w:firstLine="720"/>
        <w:jc w:val="both"/>
        <w:rPr>
          <w:del w:id="1565" w:author="Kem Sereyboth" w:date="2023-06-20T14:17:00Z"/>
          <w:rFonts w:ascii="Khmer MEF1" w:hAnsi="Khmer MEF1" w:cs="Khmer MEF1"/>
          <w:spacing w:val="2"/>
          <w:rPrChange w:id="1566" w:author="Kem Sereyboth" w:date="2023-07-25T10:06:00Z">
            <w:rPr>
              <w:del w:id="1567" w:author="Kem Sereyboth" w:date="2023-06-20T14:17:00Z"/>
              <w:rFonts w:ascii="Khmer MEF1" w:hAnsi="Khmer MEF1" w:cs="Khmer MEF1"/>
              <w:color w:val="FF0000"/>
              <w:spacing w:val="2"/>
            </w:rPr>
          </w:rPrChange>
        </w:rPr>
      </w:pPr>
      <w:ins w:id="1568" w:author="LENOVO" w:date="2022-10-02T03:49:00Z">
        <w:del w:id="1569" w:author="Kem Sereyboth" w:date="2023-06-20T14:17:00Z">
          <w:r w:rsidRPr="00C37BE9" w:rsidDel="005C3437">
            <w:rPr>
              <w:rFonts w:ascii="Khmer MEF1" w:hAnsi="Khmer MEF1" w:cs="Khmer MEF1"/>
              <w:spacing w:val="2"/>
              <w:cs/>
              <w:rPrChange w:id="1570" w:author="Kem Sereyboth" w:date="2023-07-25T10:06:00Z">
                <w:rPr>
                  <w:rFonts w:ascii="Khmer MEF1" w:hAnsi="Khmer MEF1" w:cs="Khmer MEF1"/>
                  <w:cs/>
                </w:rPr>
              </w:rPrChange>
            </w:rPr>
            <w:delText xml:space="preserve">ដើម្បីធានាបានថាបេសកកម្មរបស់ </w:delText>
          </w:r>
          <w:r w:rsidRPr="00C37BE9" w:rsidDel="005C3437">
            <w:rPr>
              <w:rFonts w:ascii="Khmer MEF1" w:hAnsi="Khmer MEF1" w:cs="Khmer MEF1"/>
              <w:b/>
              <w:bCs/>
              <w:spacing w:val="2"/>
              <w:cs/>
              <w:rPrChange w:id="1571" w:author="Kem Sereyboth" w:date="2023-07-25T10:06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អ.ស.ហ.</w:delText>
          </w:r>
          <w:r w:rsidRPr="00C37BE9" w:rsidDel="005C3437">
            <w:rPr>
              <w:rFonts w:ascii="Khmer MEF1" w:hAnsi="Khmer MEF1" w:cs="Khmer MEF1"/>
              <w:spacing w:val="2"/>
              <w:cs/>
              <w:rPrChange w:id="1572" w:author="Kem Sereyboth" w:date="2023-07-25T10:06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  <w:r w:rsidRPr="00C37BE9" w:rsidDel="005C3437">
            <w:rPr>
              <w:rFonts w:ascii="Khmer MEF1" w:hAnsi="Khmer MEF1" w:cs="Khmer MEF1"/>
              <w:spacing w:val="2"/>
              <w:cs/>
            </w:rPr>
            <w:delText>ទទួលបានជោគជ័យ អនុក្រឹត្យ​ស្តីពី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</w:rPr>
            <w:delText>ការរៀបចំ និង​ការ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73" w:author="Kem Sereyboth" w:date="2023-07-25T10:06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ប្រព្រឹត្ត​ទៅ​របស់អាជ្ញាធរសេវាហិរញ្ញវត្ថុមិនមែនធនាគារ បានចង្អុលបង្ហាញ​ឱ្យបង្កើតនូវ​អង្គភាព​សវនកម្ម​ផ្ទៃក្នុង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74" w:author="Kem Sereyboth" w:date="2023-07-25T10:06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75" w:author="Kem Sereyboth" w:date="2023-07-25T10:06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នៃ </w:delText>
          </w:r>
          <w:r w:rsidRPr="00C37BE9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  <w:rPrChange w:id="1576" w:author="Kem Sereyboth" w:date="2023-07-25T10:06:00Z">
                <w:rPr>
                  <w:rFonts w:ascii="Khmer MEF1" w:hAnsi="Khmer MEF1" w:cs="Khmer MEF1"/>
                  <w:b/>
                  <w:bCs/>
                  <w:spacing w:val="-2"/>
                  <w:cs/>
                  <w:lang w:val="ca-ES"/>
                </w:rPr>
              </w:rPrChange>
            </w:rPr>
            <w:delText xml:space="preserve">អ.ស.ហ. 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77" w:author="Kem Sereyboth" w:date="2023-07-25T10:06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ដោយបំពេញ​មុខងារជាសេនាធិការជូនក្រុមប្រឹក្សា </w:delText>
          </w:r>
          <w:r w:rsidRPr="00C37BE9" w:rsidDel="005C3437">
            <w:rPr>
              <w:rFonts w:ascii="Khmer MEF1" w:hAnsi="Khmer MEF1" w:cs="Khmer MEF1"/>
              <w:b/>
              <w:bCs/>
              <w:spacing w:val="2"/>
              <w:cs/>
              <w:rPrChange w:id="1578" w:author="Kem Sereyboth" w:date="2023-07-25T10:06:00Z">
                <w:rPr>
                  <w:rFonts w:ascii="Khmer MEF1" w:hAnsi="Khmer MEF1" w:cs="Khmer MEF1"/>
                  <w:b/>
                  <w:bCs/>
                  <w:spacing w:val="-2"/>
                  <w:cs/>
                </w:rPr>
              </w:rPrChange>
            </w:rPr>
            <w:delText xml:space="preserve">អ.ស.ហ. 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79" w:author="Kem Sereyboth" w:date="2023-07-25T10:06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និងប្រធានក្រុមប្រឹក្សា </w:delText>
          </w:r>
          <w:r w:rsidRPr="00C37BE9" w:rsidDel="005C3437">
            <w:rPr>
              <w:rFonts w:ascii="Khmer MEF1" w:hAnsi="Khmer MEF1" w:cs="Khmer MEF1"/>
              <w:b/>
              <w:bCs/>
              <w:spacing w:val="2"/>
              <w:cs/>
              <w:rPrChange w:id="1580" w:author="Kem Sereyboth" w:date="2023-07-25T10:06:00Z">
                <w:rPr>
                  <w:rFonts w:ascii="Khmer MEF1" w:hAnsi="Khmer MEF1" w:cs="Khmer MEF1"/>
                  <w:b/>
                  <w:bCs/>
                  <w:spacing w:val="-2"/>
                  <w:cs/>
                </w:rPr>
              </w:rPrChange>
            </w:rPr>
            <w:delText>អ.ស.ហ.</w:delText>
          </w:r>
          <w:r w:rsidRPr="00C37BE9" w:rsidDel="005C3437">
            <w:rPr>
              <w:rFonts w:ascii="Khmer MEF1" w:hAnsi="Khmer MEF1" w:cs="Khmer MEF1"/>
              <w:b/>
              <w:bCs/>
              <w:spacing w:val="2"/>
              <w:cs/>
              <w:rPrChange w:id="1581" w:author="Kem Sereyboth" w:date="2023-07-25T10:06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 xml:space="preserve"> 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</w:rPr>
            <w:delText xml:space="preserve">លើការងារ​សវនកម្ម​ដើម្បីពង្រឹងប្រព័ន្ធត្រួតពិនិត្យផ្ទៃក្នុងរបស់អង្គភាពក្រោមឱវាទ </w:delText>
          </w:r>
          <w:r w:rsidRPr="00C37BE9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</w:rPr>
            <w:delText>អ.ស.ហ.</w:delText>
          </w:r>
          <w:r w:rsidRPr="00C37BE9" w:rsidDel="005C3437">
            <w:rPr>
              <w:rFonts w:ascii="Khmer MEF1" w:hAnsi="Khmer MEF1" w:cs="Khmer MEF1"/>
              <w:spacing w:val="2"/>
              <w:lang w:val="ca-ES"/>
            </w:rPr>
            <w:delText xml:space="preserve"> 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</w:rPr>
            <w:delText>តាមរយៈការ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82" w:author="Kem Sereyboth" w:date="2023-07-25T10:06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តាមដាន ការត្រួតពិនិត្យ​ប្រកប​ដោយវិជ្ជាជីវៈ ក្រមសីលធម៌ ឯករាជ្យភាព សុចរិតភាព ការទទួលខុសត្រូវ និង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83" w:author="Kem Sereyboth" w:date="2023-07-25T10:06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​អភិវឌ្ឍន៍​មុខងារ​សវនកម្ម​ផ្ទៃក្នុង ព្រមទាំងបណ្តុះបណ្តាលដល់អង្គភាពក្រោមឱវាទ </w:delText>
          </w:r>
          <w:r w:rsidRPr="00C37BE9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  <w:rPrChange w:id="1584" w:author="Kem Sereyboth" w:date="2023-07-25T10:06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អ.ស.ហ.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85" w:author="Kem Sereyboth" w:date="2023-07-25T10:06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។</w:delText>
          </w:r>
        </w:del>
      </w:ins>
      <w:ins w:id="1586" w:author="Voeun Kuyeng" w:date="2022-09-01T10:53:00Z">
        <w:del w:id="1587" w:author="Kem Sereyboth" w:date="2023-06-20T14:17:00Z">
          <w:r w:rsidR="007710A5" w:rsidRPr="00C37BE9" w:rsidDel="005C3437">
            <w:rPr>
              <w:rFonts w:ascii="Khmer MEF1" w:hAnsi="Khmer MEF1" w:cs="Khmer MEF1"/>
              <w:spacing w:val="2"/>
              <w:cs/>
              <w:rPrChange w:id="1588" w:author="Kem Sereyboth" w:date="2023-07-25T10:06:00Z">
                <w:rPr>
                  <w:rFonts w:ascii="Khmer MEF1" w:hAnsi="Khmer MEF1" w:cs="Khmer MEF1"/>
                  <w:spacing w:val="-8"/>
                  <w:cs/>
                </w:rPr>
              </w:rPrChange>
            </w:rPr>
            <w:delText xml:space="preserve">ដើម្បីធានាបានថា បេសកកម្មរបស់ </w:delText>
          </w:r>
          <w:r w:rsidR="007710A5" w:rsidRPr="00C37BE9" w:rsidDel="005C3437">
            <w:rPr>
              <w:rFonts w:ascii="Khmer MEF1" w:hAnsi="Khmer MEF1" w:cs="Khmer MEF1"/>
              <w:b/>
              <w:bCs/>
              <w:spacing w:val="2"/>
              <w:cs/>
              <w:rPrChange w:id="1589" w:author="Kem Sereyboth" w:date="2023-07-25T10:06:00Z">
                <w:rPr>
                  <w:rFonts w:ascii="Khmer MEF1" w:hAnsi="Khmer MEF1" w:cs="Khmer MEF1"/>
                  <w:b/>
                  <w:bCs/>
                  <w:spacing w:val="-8"/>
                  <w:cs/>
                </w:rPr>
              </w:rPrChange>
            </w:rPr>
            <w:delText>អ.ស.ហ.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rPrChange w:id="1590" w:author="Kem Sereyboth" w:date="2023-07-25T10:06:00Z">
                <w:rPr>
                  <w:rFonts w:ascii="Khmer MEF1" w:hAnsi="Khmer MEF1" w:cs="Khmer MEF1"/>
                  <w:spacing w:val="-8"/>
                  <w:cs/>
                </w:rPr>
              </w:rPrChange>
            </w:rPr>
            <w:delText xml:space="preserve"> ទទួលបានជោគជ័យ អនុក្រឹត្យស្តីពី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91" w:author="Kem Sereyboth" w:date="2023-07-25T10:06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ការរៀបចំនិង</w:delText>
          </w:r>
        </w:del>
      </w:ins>
      <w:ins w:id="1592" w:author="User" w:date="2022-09-19T14:25:00Z">
        <w:del w:id="1593" w:author="Kem Sereyboth" w:date="2023-06-20T14:17:00Z">
          <w:r w:rsidR="00C90B7B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94" w:author="Kem Sereyboth" w:date="2023-07-25T10:06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ការ</w:delText>
          </w:r>
        </w:del>
      </w:ins>
      <w:ins w:id="1595" w:author="Voeun Kuyeng" w:date="2022-09-01T10:53:00Z">
        <w:del w:id="1596" w:author="Kem Sereyboth" w:date="2023-06-20T14:17:00Z"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97" w:author="Kem Sereyboth" w:date="2023-07-25T10:06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ប្រព្រឹត្តទៅ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</w:rPr>
            <w:delText>របស់អាជ្ញាធរសេវាហិរញ្ញវត្ថុមិនមែនធនាគារ បានចង្អុលបង្ហាញឱ្យបង្កើតនូវអង្គភាពសវនកម្មផ្ទៃ</w:delText>
          </w:r>
        </w:del>
      </w:ins>
      <w:ins w:id="1598" w:author="Uon Rithy" w:date="2022-09-22T07:33:00Z">
        <w:del w:id="1599" w:author="Kem Sereyboth" w:date="2023-06-20T14:17:00Z">
          <w:r w:rsidR="004A51A5" w:rsidRPr="00C37BE9" w:rsidDel="005C3437">
            <w:rPr>
              <w:rFonts w:ascii="Khmer MEF1" w:hAnsi="Khmer MEF1" w:cs="Khmer MEF1"/>
              <w:spacing w:val="2"/>
              <w:cs/>
              <w:lang w:val="ca-ES"/>
            </w:rPr>
            <w:delText xml:space="preserve"> </w:delText>
          </w:r>
        </w:del>
      </w:ins>
      <w:ins w:id="1600" w:author="Voeun Kuyeng" w:date="2022-09-01T10:53:00Z">
        <w:del w:id="1601" w:author="Kem Sereyboth" w:date="2023-06-20T14:17:00Z"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</w:rPr>
            <w:delText xml:space="preserve">ក្នុងនៃ </w:delText>
          </w:r>
          <w:r w:rsidR="007710A5" w:rsidRPr="00C37BE9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  <w:rPrChange w:id="1602" w:author="Kem Sereyboth" w:date="2023-07-25T10:06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 xml:space="preserve">អ.ស.ហ. 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603" w:author="Kem Sereyboth" w:date="2023-07-25T10:06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ដោយបំពេញ​មុខងារជាសេនាធិការជូនក្រុមប្រឹក្សា </w:delText>
          </w:r>
          <w:r w:rsidR="007710A5" w:rsidRPr="00C37BE9" w:rsidDel="005C3437">
            <w:rPr>
              <w:rFonts w:ascii="Khmer MEF1" w:hAnsi="Khmer MEF1" w:cs="Khmer MEF1"/>
              <w:b/>
              <w:bCs/>
              <w:spacing w:val="2"/>
              <w:cs/>
              <w:rPrChange w:id="1604" w:author="Kem Sereyboth" w:date="2023-07-25T10:06:00Z">
                <w:rPr>
                  <w:rFonts w:ascii="Khmer MEF2" w:hAnsi="Khmer MEF2" w:cs="Khmer MEF2"/>
                  <w:spacing w:val="-4"/>
                  <w:cs/>
                  <w:lang w:val="ca-ES"/>
                </w:rPr>
              </w:rPrChange>
            </w:rPr>
            <w:delText>អ.ស.ហ.</w:delText>
          </w:r>
          <w:r w:rsidR="007710A5" w:rsidRPr="00C37BE9" w:rsidDel="005C3437">
            <w:rPr>
              <w:rFonts w:ascii="Khmer MEF2" w:hAnsi="Khmer MEF2" w:cs="Khmer MEF2"/>
              <w:spacing w:val="2"/>
              <w:cs/>
              <w:lang w:val="ca-ES"/>
              <w:rPrChange w:id="1605" w:author="Kem Sereyboth" w:date="2023-07-25T10:06:00Z">
                <w:rPr>
                  <w:rFonts w:ascii="Khmer MEF2" w:hAnsi="Khmer MEF2" w:cs="Khmer MEF2"/>
                  <w:spacing w:val="-4"/>
                  <w:cs/>
                  <w:lang w:val="ca-ES"/>
                </w:rPr>
              </w:rPrChange>
            </w:rPr>
            <w:delText xml:space="preserve"> 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606" w:author="Kem Sereyboth" w:date="2023-07-25T10:06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និងប្រធានក្រុមប្រឹក្សា </w:delText>
          </w:r>
          <w:r w:rsidR="007710A5" w:rsidRPr="00C37BE9" w:rsidDel="005C3437">
            <w:rPr>
              <w:rFonts w:ascii="Khmer MEF1" w:hAnsi="Khmer MEF1" w:cs="Khmer MEF1"/>
              <w:b/>
              <w:bCs/>
              <w:spacing w:val="2"/>
              <w:cs/>
              <w:rPrChange w:id="1607" w:author="Kem Sereyboth" w:date="2023-07-25T10:06:00Z">
                <w:rPr>
                  <w:rFonts w:ascii="Khmer MEF2" w:hAnsi="Khmer MEF2" w:cs="Khmer MEF2"/>
                  <w:spacing w:val="-4"/>
                  <w:cs/>
                  <w:lang w:val="ca-ES"/>
                </w:rPr>
              </w:rPrChange>
            </w:rPr>
            <w:delText>អ.ស.ហ.</w:delText>
          </w:r>
        </w:del>
      </w:ins>
      <w:ins w:id="1608" w:author="Uon Rithy" w:date="2022-09-22T07:34:00Z">
        <w:del w:id="1609" w:author="Kem Sereyboth" w:date="2023-06-20T14:17:00Z">
          <w:r w:rsidR="004A51A5" w:rsidRPr="00C37BE9" w:rsidDel="005C3437">
            <w:rPr>
              <w:rFonts w:ascii="Khmer MEF1" w:hAnsi="Khmer MEF1" w:cs="Khmer MEF1"/>
              <w:b/>
              <w:bCs/>
              <w:spacing w:val="2"/>
              <w:cs/>
              <w:rPrChange w:id="1610" w:author="Kem Sereyboth" w:date="2023-07-25T10:06:00Z">
                <w:rPr>
                  <w:rFonts w:ascii="Khmer MEF1" w:hAnsi="Khmer MEF1" w:cs="Khmer MEF1"/>
                  <w:b/>
                  <w:bCs/>
                  <w:spacing w:val="-8"/>
                  <w:cs/>
                </w:rPr>
              </w:rPrChange>
            </w:rPr>
            <w:delText xml:space="preserve"> </w:delText>
          </w:r>
        </w:del>
      </w:ins>
      <w:ins w:id="1611" w:author="Voeun Kuyeng" w:date="2022-09-01T10:53:00Z">
        <w:del w:id="1612" w:author="Kem Sereyboth" w:date="2023-06-20T14:17:00Z"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613" w:author="Kem Sereyboth" w:date="2023-07-25T10:06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លើការងារ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614" w:author="Kem Sereyboth" w:date="2023-07-25T10:06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សវនកម្ម</w:delText>
          </w:r>
          <w:r w:rsidR="007710A5" w:rsidRPr="00C37BE9" w:rsidDel="005C3437">
            <w:rPr>
              <w:rFonts w:ascii="Khmer MEF1" w:hAnsi="Khmer MEF1" w:cs="Khmer MEF1"/>
              <w:spacing w:val="2"/>
              <w:lang w:val="ca-ES"/>
              <w:rPrChange w:id="1615" w:author="Kem Sereyboth" w:date="2023-07-25T10:06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 xml:space="preserve"> 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616" w:author="Kem Sereyboth" w:date="2023-07-25T10:06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ដើម្បីពង្រឹងប្រព័ន្ធត្រួតពិនិត្យផ្ទៃក្នុងរបស់អង្គភាពក្រោមឱវាទ </w:delText>
          </w:r>
          <w:r w:rsidR="007710A5" w:rsidRPr="00C37BE9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  <w:rPrChange w:id="1617" w:author="Kem Sereyboth" w:date="2023-07-25T10:06:00Z">
                <w:rPr>
                  <w:rFonts w:ascii="Khmer MEF1" w:hAnsi="Khmer MEF1" w:cs="Khmer MEF1"/>
                  <w:b/>
                  <w:bCs/>
                  <w:spacing w:val="-10"/>
                  <w:cs/>
                  <w:lang w:val="ca-ES"/>
                </w:rPr>
              </w:rPrChange>
            </w:rPr>
            <w:delText>អ.ស.ហ.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618" w:author="Kem Sereyboth" w:date="2023-07-25T10:06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 តាមរយៈការតាមដាន 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619" w:author="Kem Sereyboth" w:date="2023-07-25T10:06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ការត្រួតពិនិត្យប្រកបដោយវិជ្ជាជីវៈ ក្រមសីលធម៌ ឯករាជ្យភាព សុចរិតភាព ការទទួលខុសត្រូវ និង</w:delText>
          </w:r>
        </w:del>
      </w:ins>
      <w:ins w:id="1620" w:author="Uon Rithy" w:date="2022-09-22T07:34:00Z">
        <w:del w:id="1621" w:author="Kem Sereyboth" w:date="2023-06-20T14:17:00Z">
          <w:r w:rsidR="004A51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622" w:author="Kem Sereyboth" w:date="2023-07-25T10:06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 </w:delText>
          </w:r>
        </w:del>
      </w:ins>
      <w:ins w:id="1623" w:author="Voeun Kuyeng" w:date="2022-09-01T10:53:00Z">
        <w:del w:id="1624" w:author="Kem Sereyboth" w:date="2023-06-20T14:17:00Z"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625" w:author="Kem Sereyboth" w:date="2023-07-25T10:06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អភិវឌ្ឍ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626" w:author="Kem Sereyboth" w:date="2023-07-25T10:06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ន៍មុខងារសវនកម្មផ្ទៃក្នុង ព្រមទាំងបណ្តុះបណ្តាលដល់អង្គភាពក្រោមឱវាទ </w:delText>
          </w:r>
          <w:r w:rsidR="007710A5" w:rsidRPr="00C37BE9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  <w:rPrChange w:id="1627" w:author="Kem Sereyboth" w:date="2023-07-25T10:06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អ.ស.ហ.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628" w:author="Kem Sereyboth" w:date="2023-07-25T10:06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។</w:delText>
          </w:r>
        </w:del>
      </w:ins>
    </w:p>
    <w:p w14:paraId="43DDF620" w14:textId="0A629D85" w:rsidR="005F7C21" w:rsidRPr="00E33574" w:rsidRDefault="005F7C21">
      <w:pPr>
        <w:pStyle w:val="NormalWeb"/>
        <w:spacing w:before="0" w:beforeAutospacing="0" w:after="0" w:afterAutospacing="0" w:line="221" w:lineRule="auto"/>
        <w:ind w:firstLine="720"/>
        <w:jc w:val="both"/>
        <w:rPr>
          <w:ins w:id="1629" w:author="Kem Sereyboth" w:date="2023-07-18T15:00:00Z"/>
          <w:rFonts w:ascii="Khmer MEF1" w:hAnsi="Khmer MEF1" w:cs="Khmer MEF1"/>
          <w:cs/>
        </w:rPr>
        <w:pPrChange w:id="1630" w:author="Sopheak Phorn" w:date="2023-08-03T13:36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1631" w:author="Kem Sereyboth" w:date="2023-07-18T15:00:00Z">
        <w:r w:rsidRPr="00C37BE9">
          <w:rPr>
            <w:rFonts w:ascii="Khmer MEF1" w:hAnsi="Khmer MEF1" w:cs="Khmer MEF1"/>
            <w:spacing w:val="2"/>
            <w:cs/>
            <w:rPrChange w:id="1632" w:author="Kem Sereyboth" w:date="2023-07-25T10:06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សវនកម្មអនុលោមភាព </w:t>
        </w:r>
        <w:r w:rsidRPr="00C37BE9">
          <w:rPr>
            <w:rFonts w:ascii="Khmer MEF1" w:hAnsi="Khmer MEF1" w:cs="Khmer MEF1"/>
            <w:spacing w:val="4"/>
            <w:cs/>
            <w:rPrChange w:id="1633" w:author="Kem Sereyboth" w:date="2023-07-25T10:07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ជាប្រភេទសវនកម្មមួយដែលអនុវត្តលើ </w:t>
        </w:r>
      </w:ins>
      <w:ins w:id="1634" w:author="Chamreun Poth" w:date="2024-06-03T20:40:00Z" w16du:dateUtc="2024-06-03T13:40:00Z"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cs/>
          </w:rPr>
          <w:t>ឈ្មោះសវនដ្ឋាន</w:t>
        </w:r>
      </w:ins>
      <w:ins w:id="1635" w:author="Kem Sereyboth" w:date="2023-07-18T15:00:00Z">
        <w:del w:id="1636" w:author="Chamreun Poth" w:date="2024-06-03T20:40:00Z" w16du:dateUtc="2024-06-03T13:40:00Z">
          <w:r w:rsidRPr="00C37BE9" w:rsidDel="005A3279">
            <w:rPr>
              <w:rFonts w:ascii="Khmer MEF1" w:hAnsi="Khmer MEF1" w:cs="Khmer MEF1"/>
              <w:b/>
              <w:bCs/>
              <w:spacing w:val="4"/>
              <w:cs/>
              <w:rPrChange w:id="1637" w:author="Kem Sereyboth" w:date="2023-07-25T10:07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ន.</w:delText>
          </w:r>
        </w:del>
      </w:ins>
      <w:ins w:id="1638" w:author="Sopheak Phorn" w:date="2023-07-28T09:18:00Z">
        <w:del w:id="1639" w:author="Chamreun Poth" w:date="2024-06-03T20:40:00Z" w16du:dateUtc="2024-06-03T13:40:00Z">
          <w:r w:rsidR="006E6058" w:rsidDel="005A3279">
            <w:rPr>
              <w:rFonts w:ascii="Khmer MEF1" w:hAnsi="Khmer MEF1" w:cs="Khmer MEF1" w:hint="cs"/>
              <w:b/>
              <w:bCs/>
              <w:spacing w:val="4"/>
              <w:cs/>
            </w:rPr>
            <w:delText>គ</w:delText>
          </w:r>
        </w:del>
      </w:ins>
      <w:ins w:id="1640" w:author="Kem Sereyboth" w:date="2023-07-18T15:01:00Z">
        <w:del w:id="1641" w:author="Chamreun Poth" w:date="2024-06-03T20:40:00Z" w16du:dateUtc="2024-06-03T13:40:00Z">
          <w:r w:rsidRPr="00C37BE9" w:rsidDel="005A3279">
            <w:rPr>
              <w:rFonts w:ascii="Khmer MEF1" w:hAnsi="Khmer MEF1" w:cs="Khmer MEF1"/>
              <w:b/>
              <w:bCs/>
              <w:spacing w:val="4"/>
              <w:cs/>
              <w:rPrChange w:id="1642" w:author="Kem Sereyboth" w:date="2023-07-25T10:07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ស</w:delText>
          </w:r>
        </w:del>
      </w:ins>
      <w:ins w:id="1643" w:author="Kem Sereyboth" w:date="2023-07-18T15:00:00Z">
        <w:del w:id="1644" w:author="Chamreun Poth" w:date="2024-06-03T20:40:00Z" w16du:dateUtc="2024-06-03T13:40:00Z">
          <w:r w:rsidRPr="00C37BE9" w:rsidDel="005A3279">
            <w:rPr>
              <w:rFonts w:ascii="Khmer MEF1" w:hAnsi="Khmer MEF1" w:cs="Khmer MEF1"/>
              <w:b/>
              <w:bCs/>
              <w:spacing w:val="4"/>
              <w:cs/>
              <w:rPrChange w:id="1645" w:author="Kem Sereyboth" w:date="2023-07-25T10:07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.ស.</w:delText>
          </w:r>
        </w:del>
        <w:r w:rsidRPr="00C37BE9">
          <w:rPr>
            <w:rFonts w:ascii="Khmer MEF1" w:hAnsi="Khmer MEF1" w:cs="Khmer MEF1"/>
            <w:spacing w:val="2"/>
            <w:cs/>
            <w:rPrChange w:id="1646" w:author="Kem Sereyboth" w:date="2023-07-25T10:06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 ចំពោះការអនុវត្តច្បាប់ </w:t>
        </w:r>
        <w:r w:rsidRPr="00D44917">
          <w:rPr>
            <w:rFonts w:ascii="Khmer MEF1" w:hAnsi="Khmer MEF1" w:cs="Khmer MEF1"/>
            <w:spacing w:val="-16"/>
            <w:cs/>
            <w:rPrChange w:id="1647" w:author="Kem Sereyboth" w:date="2023-07-25T10:08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និងបទប្បញ្ញត្តិ គោលនយោបាយ </w:t>
        </w:r>
        <w:r w:rsidRPr="00D44917">
          <w:rPr>
            <w:rFonts w:ascii="Khmer MEF1" w:hAnsi="Khmer MEF1" w:cs="Khmer MEF1"/>
            <w:spacing w:val="-12"/>
            <w:cs/>
            <w:rPrChange w:id="1648" w:author="Kem Sereyboth" w:date="2023-07-25T10:08:00Z">
              <w:rPr>
                <w:rFonts w:ascii="Khmer MEF1" w:hAnsi="Khmer MEF1" w:cs="Khmer MEF1"/>
                <w:color w:val="FF0000"/>
                <w:cs/>
              </w:rPr>
            </w:rPrChange>
          </w:rPr>
          <w:t>ក្រមសីលធម៌ ឬលក្ខខណ្ឌដែលបានព្រមព្រៀងគ្នា</w:t>
        </w:r>
        <w:r w:rsidRPr="00D44917">
          <w:rPr>
            <w:rFonts w:ascii="Khmer MEF1" w:hAnsi="Khmer MEF1" w:cs="Khmer MEF1"/>
            <w:spacing w:val="-16"/>
            <w:cs/>
            <w:rPrChange w:id="1649" w:author="Kem Sereyboth" w:date="2023-07-25T10:08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 ដូចជាលក្ខខណ្ឌនៃកិច្ចស</w:t>
        </w:r>
      </w:ins>
      <w:ins w:id="1650" w:author="Kem Sereyboth" w:date="2023-07-25T10:07:00Z">
        <w:r w:rsidR="00D44917" w:rsidRPr="00D44917">
          <w:rPr>
            <w:rFonts w:ascii="Khmer MEF1" w:hAnsi="Khmer MEF1" w:cs="Khmer MEF1"/>
            <w:spacing w:val="-16"/>
            <w:cs/>
            <w:rPrChange w:id="1651" w:author="Kem Sereyboth" w:date="2023-07-25T10:08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1652" w:author="Kem Sereyboth" w:date="2023-07-18T15:00:00Z">
        <w:r w:rsidRPr="00D44917">
          <w:rPr>
            <w:rFonts w:ascii="Khmer MEF1" w:hAnsi="Khmer MEF1" w:cs="Khmer MEF1"/>
            <w:spacing w:val="-16"/>
            <w:cs/>
            <w:rPrChange w:id="1653" w:author="Kem Sereyboth" w:date="2023-07-25T10:08:00Z">
              <w:rPr>
                <w:rFonts w:ascii="Khmer MEF1" w:hAnsi="Khmer MEF1" w:cs="Khmer MEF1"/>
                <w:color w:val="FF0000"/>
                <w:cs/>
              </w:rPr>
            </w:rPrChange>
          </w:rPr>
          <w:t>ន្យា</w:t>
        </w:r>
        <w:r w:rsidRPr="00E33574">
          <w:rPr>
            <w:rFonts w:ascii="Khmer MEF1" w:hAnsi="Khmer MEF1" w:cs="Khmer MEF1"/>
            <w:cs/>
            <w:rPrChange w:id="1654" w:author="Kem Sereyboth" w:date="2023-07-19T16:59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 ឬលក្ខខណ្ឌនៃកិច្ចព្រមព្រៀងផ្តល់មូលនិធិ។ </w:t>
        </w:r>
        <w:r w:rsidRPr="00D44917">
          <w:rPr>
            <w:rFonts w:ascii="Khmer MEF1" w:hAnsi="Khmer MEF1" w:cs="Khmer MEF1"/>
            <w:spacing w:val="2"/>
            <w:cs/>
            <w:rPrChange w:id="1655" w:author="Kem Sereyboth" w:date="2023-07-25T10:08:00Z">
              <w:rPr>
                <w:rFonts w:ascii="Khmer MEF1" w:hAnsi="Khmer MEF1" w:cs="Khmer MEF1"/>
                <w:color w:val="FF0000"/>
                <w:cs/>
              </w:rPr>
            </w:rPrChange>
          </w:rPr>
          <w:t>ការធ្វើសវនកម្មអនុលោមភាពរបស់អង្គភាពសវន</w:t>
        </w:r>
        <w:r w:rsidRPr="00D44917">
          <w:rPr>
            <w:rFonts w:ascii="Khmer MEF1" w:hAnsi="Khmer MEF1" w:cs="Khmer MEF1"/>
            <w:spacing w:val="2"/>
            <w:cs/>
            <w:rPrChange w:id="1656" w:author="Kem Sereyboth" w:date="2023-07-25T10:08:00Z">
              <w:rPr>
                <w:rFonts w:ascii="Khmer MEF1" w:hAnsi="Khmer MEF1" w:cs="Khmer MEF1"/>
                <w:color w:val="FF0000"/>
                <w:cs/>
              </w:rPr>
            </w:rPrChange>
          </w:rPr>
          <w:lastRenderedPageBreak/>
          <w:t>កម្មផ្ទៃក្នុ</w:t>
        </w:r>
      </w:ins>
      <w:ins w:id="1657" w:author="Kem Sereyboth" w:date="2023-07-25T10:07:00Z">
        <w:r w:rsidR="00D44917" w:rsidRPr="00D44917">
          <w:rPr>
            <w:rFonts w:ascii="Khmer MEF1" w:hAnsi="Khmer MEF1" w:cs="Khmer MEF1"/>
            <w:spacing w:val="2"/>
            <w:cs/>
            <w:rPrChange w:id="1658" w:author="Kem Sereyboth" w:date="2023-07-25T10:08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1659" w:author="Kem Sereyboth" w:date="2023-07-18T15:00:00Z">
        <w:r w:rsidRPr="00D44917">
          <w:rPr>
            <w:rFonts w:ascii="Khmer MEF1" w:hAnsi="Khmer MEF1" w:cs="Khmer MEF1"/>
            <w:spacing w:val="2"/>
            <w:cs/>
            <w:rPrChange w:id="1660" w:author="Kem Sereyboth" w:date="2023-07-25T10:08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ងនៃ </w:t>
        </w:r>
        <w:r w:rsidRPr="009D2554">
          <w:rPr>
            <w:rFonts w:ascii="Khmer MEF1" w:hAnsi="Khmer MEF1" w:cs="Khmer MEF1"/>
            <w:b/>
            <w:bCs/>
            <w:spacing w:val="6"/>
            <w:cs/>
            <w:rPrChange w:id="1661" w:author="Sopheak Phorn" w:date="2023-08-04T09:49:00Z">
              <w:rPr>
                <w:rFonts w:ascii="Khmer MEF1" w:hAnsi="Khmer MEF1" w:cs="Khmer MEF1"/>
                <w:color w:val="FF0000"/>
                <w:cs/>
              </w:rPr>
            </w:rPrChange>
          </w:rPr>
          <w:t>អ.ស.ហ.</w:t>
        </w:r>
        <w:r w:rsidRPr="009D2554">
          <w:rPr>
            <w:rFonts w:ascii="Khmer MEF1" w:hAnsi="Khmer MEF1" w:cs="Khmer MEF1"/>
            <w:spacing w:val="6"/>
            <w:cs/>
            <w:rPrChange w:id="1662" w:author="Sopheak Phorn" w:date="2023-08-04T09:49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 មានគោលបំណងត្រួតពិនិត្យ និងវាយតម្លៃថាតើការអនុវត្តរបស់ </w:t>
        </w:r>
      </w:ins>
      <w:ins w:id="1663" w:author="Chamreun Poth" w:date="2024-06-03T20:40:00Z" w16du:dateUtc="2024-06-03T13:40:00Z"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cs/>
          </w:rPr>
          <w:t>ឈ្មោះសវនដ្ឋាន</w:t>
        </w:r>
      </w:ins>
      <w:ins w:id="1664" w:author="Kem Sereyboth" w:date="2023-07-18T15:00:00Z">
        <w:del w:id="1665" w:author="Chamreun Poth" w:date="2024-06-03T20:40:00Z" w16du:dateUtc="2024-06-03T13:40:00Z">
          <w:r w:rsidRPr="009D2554" w:rsidDel="005A3279">
            <w:rPr>
              <w:rFonts w:ascii="Khmer MEF1" w:hAnsi="Khmer MEF1" w:cs="Khmer MEF1"/>
              <w:b/>
              <w:bCs/>
              <w:spacing w:val="6"/>
              <w:cs/>
              <w:rPrChange w:id="1666" w:author="Sopheak Phorn" w:date="2023-08-04T09:4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ន.</w:delText>
          </w:r>
        </w:del>
      </w:ins>
      <w:ins w:id="1667" w:author="Sopheak Phorn" w:date="2023-07-28T09:18:00Z">
        <w:del w:id="1668" w:author="Chamreun Poth" w:date="2024-06-03T20:40:00Z" w16du:dateUtc="2024-06-03T13:40:00Z">
          <w:r w:rsidR="00C943DA" w:rsidRPr="009D2554" w:rsidDel="005A3279">
            <w:rPr>
              <w:rFonts w:ascii="Khmer MEF1" w:hAnsi="Khmer MEF1" w:cs="Khmer MEF1"/>
              <w:b/>
              <w:bCs/>
              <w:spacing w:val="6"/>
              <w:cs/>
              <w:rPrChange w:id="1669" w:author="Sopheak Phorn" w:date="2023-08-04T09:49:00Z">
                <w:rPr>
                  <w:rFonts w:ascii="Khmer MEF1" w:hAnsi="Khmer MEF1" w:cs="Khmer MEF1"/>
                  <w:b/>
                  <w:bCs/>
                  <w:spacing w:val="4"/>
                  <w:cs/>
                </w:rPr>
              </w:rPrChange>
            </w:rPr>
            <w:delText>គ</w:delText>
          </w:r>
        </w:del>
      </w:ins>
      <w:ins w:id="1670" w:author="Kem Sereyboth" w:date="2023-07-18T15:01:00Z">
        <w:del w:id="1671" w:author="Chamreun Poth" w:date="2024-06-03T20:40:00Z" w16du:dateUtc="2024-06-03T13:40:00Z">
          <w:r w:rsidRPr="009D2554" w:rsidDel="005A3279">
            <w:rPr>
              <w:rFonts w:ascii="Khmer MEF1" w:hAnsi="Khmer MEF1" w:cs="Khmer MEF1"/>
              <w:b/>
              <w:bCs/>
              <w:spacing w:val="6"/>
              <w:cs/>
              <w:rPrChange w:id="1672" w:author="Sopheak Phorn" w:date="2023-08-04T09:4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ស</w:delText>
          </w:r>
        </w:del>
      </w:ins>
      <w:ins w:id="1673" w:author="Kem Sereyboth" w:date="2023-07-18T15:00:00Z">
        <w:del w:id="1674" w:author="Chamreun Poth" w:date="2024-06-03T20:40:00Z" w16du:dateUtc="2024-06-03T13:40:00Z">
          <w:r w:rsidRPr="009D2554" w:rsidDel="005A3279">
            <w:rPr>
              <w:rFonts w:ascii="Khmer MEF1" w:hAnsi="Khmer MEF1" w:cs="Khmer MEF1"/>
              <w:b/>
              <w:bCs/>
              <w:spacing w:val="6"/>
              <w:cs/>
              <w:rPrChange w:id="1675" w:author="Sopheak Phorn" w:date="2023-08-04T09:4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.ស.</w:delText>
          </w:r>
        </w:del>
        <w:r w:rsidRPr="009D2554">
          <w:rPr>
            <w:rFonts w:ascii="Khmer MEF1" w:hAnsi="Khmer MEF1" w:cs="Khmer MEF1"/>
            <w:spacing w:val="6"/>
            <w:cs/>
            <w:rPrChange w:id="1676" w:author="Sopheak Phorn" w:date="2023-08-04T09:49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 បានស្របតាមច្បាប់</w:t>
        </w:r>
        <w:r w:rsidRPr="00D44917">
          <w:rPr>
            <w:rFonts w:ascii="Khmer MEF1" w:hAnsi="Khmer MEF1" w:cs="Khmer MEF1"/>
            <w:spacing w:val="4"/>
            <w:cs/>
            <w:rPrChange w:id="1677" w:author="Kem Sereyboth" w:date="2023-07-25T10:09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 </w:t>
        </w:r>
        <w:r w:rsidRPr="00D44917">
          <w:rPr>
            <w:rFonts w:ascii="Khmer MEF1" w:hAnsi="Khmer MEF1" w:cs="Khmer MEF1"/>
            <w:spacing w:val="2"/>
            <w:cs/>
            <w:rPrChange w:id="1678" w:author="Kem Sereyboth" w:date="2023-07-25T10:09:00Z">
              <w:rPr>
                <w:rFonts w:ascii="Khmer MEF1" w:hAnsi="Khmer MEF1" w:cs="Khmer MEF1"/>
                <w:color w:val="FF0000"/>
                <w:cs/>
              </w:rPr>
            </w:rPrChange>
          </w:rPr>
          <w:t>អ</w:t>
        </w:r>
      </w:ins>
      <w:ins w:id="1679" w:author="Kem Sereyboth" w:date="2023-07-25T10:09:00Z">
        <w:r w:rsidR="00D44917" w:rsidRPr="00D44917">
          <w:rPr>
            <w:rFonts w:ascii="Khmer MEF1" w:hAnsi="Khmer MEF1" w:cs="Khmer MEF1"/>
            <w:spacing w:val="2"/>
            <w:cs/>
            <w:rPrChange w:id="1680" w:author="Kem Sereyboth" w:date="2023-07-25T10:09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1681" w:author="Kem Sereyboth" w:date="2023-07-18T15:00:00Z">
        <w:r w:rsidRPr="00E33574">
          <w:rPr>
            <w:rFonts w:ascii="Khmer MEF1" w:hAnsi="Khmer MEF1" w:cs="Khmer MEF1"/>
            <w:cs/>
            <w:rPrChange w:id="1682" w:author="Kem Sereyboth" w:date="2023-07-19T16:59:00Z">
              <w:rPr>
                <w:rFonts w:ascii="Khmer MEF1" w:hAnsi="Khmer MEF1" w:cs="Khmer MEF1"/>
                <w:color w:val="FF0000"/>
                <w:cs/>
              </w:rPr>
            </w:rPrChange>
          </w:rPr>
          <w:t>នុ</w:t>
        </w:r>
      </w:ins>
      <w:ins w:id="1683" w:author="Kem Sereyboth" w:date="2023-07-25T10:09:00Z">
        <w:r w:rsidR="00D44917">
          <w:rPr>
            <w:rFonts w:ascii="Khmer MEF1" w:hAnsi="Khmer MEF1" w:cs="Khmer MEF1" w:hint="cs"/>
            <w:cs/>
          </w:rPr>
          <w:t>​</w:t>
        </w:r>
      </w:ins>
      <w:ins w:id="1684" w:author="Kem Sereyboth" w:date="2023-07-18T15:00:00Z">
        <w:r w:rsidRPr="00E33574">
          <w:rPr>
            <w:rFonts w:ascii="Khmer MEF1" w:hAnsi="Khmer MEF1" w:cs="Khmer MEF1"/>
            <w:cs/>
            <w:rPrChange w:id="1685" w:author="Kem Sereyboth" w:date="2023-07-19T16:59:00Z">
              <w:rPr>
                <w:rFonts w:ascii="Khmer MEF1" w:hAnsi="Khmer MEF1" w:cs="Khmer MEF1"/>
                <w:color w:val="FF0000"/>
                <w:cs/>
              </w:rPr>
            </w:rPrChange>
          </w:rPr>
          <w:t>ក្រឹត្យ ប្រកាស បទប្បញ្ញត្តិ និងកិច្ចព្រមព្រៀងដូចមានចែងជាធរមានដែរឬទេ។</w:t>
        </w:r>
      </w:ins>
    </w:p>
    <w:p w14:paraId="15A2C2B0" w14:textId="044D3A02" w:rsidR="005C3437" w:rsidRPr="00E33574" w:rsidRDefault="007710A5">
      <w:pPr>
        <w:pStyle w:val="NormalWeb"/>
        <w:spacing w:before="0" w:beforeAutospacing="0" w:after="0" w:afterAutospacing="0" w:line="221" w:lineRule="auto"/>
        <w:ind w:firstLine="720"/>
        <w:jc w:val="both"/>
        <w:rPr>
          <w:ins w:id="1686" w:author="Kem Sereyboth" w:date="2023-06-20T14:18:00Z"/>
          <w:rFonts w:ascii="Khmer MEF1" w:hAnsi="Khmer MEF1" w:cs="Khmer MEF1"/>
          <w:lang w:val="ca-ES"/>
        </w:rPr>
        <w:pPrChange w:id="1687" w:author="Sopheak Phorn" w:date="2023-08-03T13:36:00Z">
          <w:pPr>
            <w:pStyle w:val="NormalWeb"/>
            <w:spacing w:before="0" w:beforeAutospacing="0" w:after="0" w:afterAutospacing="0" w:line="226" w:lineRule="auto"/>
            <w:ind w:firstLine="720"/>
            <w:jc w:val="both"/>
          </w:pPr>
        </w:pPrChange>
      </w:pPr>
      <w:ins w:id="1688" w:author="Voeun Kuyeng" w:date="2022-09-01T10:53:00Z">
        <w:del w:id="1689" w:author="User" w:date="2022-09-28T15:44:00Z">
          <w:r w:rsidRPr="00D44917" w:rsidDel="00B36EEB">
            <w:rPr>
              <w:rFonts w:ascii="Khmer MEF1" w:hAnsi="Khmer MEF1" w:cs="Khmer MEF1"/>
              <w:spacing w:val="-2"/>
              <w:lang w:val="ca-ES"/>
              <w:rPrChange w:id="1690" w:author="Kem Sereyboth" w:date="2023-07-25T10:10:00Z">
                <w:rPr>
                  <w:rFonts w:ascii="Khmer MEF1" w:hAnsi="Khmer MEF1" w:cs="Khmer MEF1"/>
                  <w:spacing w:val="-12"/>
                  <w:lang w:val="ca-ES"/>
                </w:rPr>
              </w:rPrChange>
            </w:rPr>
            <w:delText xml:space="preserve"> </w:delText>
          </w:r>
        </w:del>
      </w:ins>
      <w:ins w:id="1691" w:author="Kem Sereyboth" w:date="2023-06-20T14:18:00Z">
        <w:r w:rsidR="005C3437" w:rsidRPr="00D44917">
          <w:rPr>
            <w:rFonts w:ascii="Khmer MEF1" w:hAnsi="Khmer MEF1" w:cs="Khmer MEF1"/>
            <w:spacing w:val="-2"/>
            <w:cs/>
            <w:lang w:val="ca-ES"/>
            <w:rPrChange w:id="1692" w:author="Kem Sereyboth" w:date="2023-07-25T10:10:00Z">
              <w:rPr>
                <w:rFonts w:ascii="Khmer MEF1" w:hAnsi="Khmer MEF1" w:cs="Khmer MEF1"/>
                <w:cs/>
                <w:lang w:val="ca-ES"/>
              </w:rPr>
            </w:rPrChange>
          </w:rPr>
          <w:t>សវនកម្មសមិទ្ធកម្ម</w:t>
        </w:r>
        <w:r w:rsidR="005C3437" w:rsidRPr="00D44917">
          <w:rPr>
            <w:rFonts w:ascii="Khmer MEF1" w:hAnsi="Khmer MEF1" w:cs="Khmer MEF1"/>
            <w:spacing w:val="-2"/>
            <w:cs/>
            <w:lang w:val="ca-ES"/>
            <w:rPrChange w:id="1693" w:author="Kem Sereyboth" w:date="2023-07-25T10:10:00Z">
              <w:rPr>
                <w:rFonts w:ascii="Khmer MEF1" w:hAnsi="Khmer MEF1" w:cs="Khmer MEF1"/>
                <w:color w:val="FF0000"/>
                <w:spacing w:val="-4"/>
                <w:cs/>
                <w:lang w:val="ca-ES"/>
              </w:rPr>
            </w:rPrChange>
          </w:rPr>
          <w:t xml:space="preserve"> </w:t>
        </w:r>
        <w:r w:rsidR="005C3437" w:rsidRPr="00D44917">
          <w:rPr>
            <w:rFonts w:ascii="Khmer MEF1" w:hAnsi="Khmer MEF1" w:cs="Khmer MEF1"/>
            <w:spacing w:val="-2"/>
            <w:cs/>
            <w:lang w:val="ca-ES"/>
            <w:rPrChange w:id="1694" w:author="Kem Sereyboth" w:date="2023-07-25T10:10:00Z">
              <w:rPr>
                <w:rFonts w:ascii="Khmer MEF1" w:hAnsi="Khmer MEF1" w:cs="Khmer MEF1"/>
                <w:cs/>
                <w:lang w:val="ca-ES"/>
              </w:rPr>
            </w:rPrChange>
          </w:rPr>
          <w:t>គឺជាប្រភេទសវនកម្មមួយអនុវត្ត</w:t>
        </w:r>
        <w:r w:rsidR="005C3437" w:rsidRPr="00D44917">
          <w:rPr>
            <w:rFonts w:ascii="Khmer MEF1" w:hAnsi="Khmer MEF1" w:cs="Khmer MEF1"/>
            <w:spacing w:val="-2"/>
            <w:cs/>
            <w:lang w:val="ca-ES"/>
            <w:rPrChange w:id="1695" w:author="Kem Sereyboth" w:date="2023-07-25T10:10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លើ</w:t>
        </w:r>
      </w:ins>
      <w:ins w:id="1696" w:author="Sopheak Phorn" w:date="2023-07-28T09:20:00Z">
        <w:r w:rsidR="00C943DA" w:rsidRPr="00FE10FF">
          <w:rPr>
            <w:rFonts w:ascii="Khmer MEF1" w:hAnsi="Khmer MEF1" w:cs="Khmer MEF1"/>
            <w:b/>
            <w:bCs/>
            <w:spacing w:val="-2"/>
            <w:lang w:val="ca-ES"/>
            <w:rPrChange w:id="1697" w:author="Sopheak Phorn" w:date="2023-07-28T09:21:00Z">
              <w:rPr>
                <w:rFonts w:ascii="Khmer MEF1" w:hAnsi="Khmer MEF1" w:cs="Khmer MEF1"/>
                <w:b/>
                <w:bCs/>
                <w:spacing w:val="-2"/>
                <w:highlight w:val="yellow"/>
                <w:lang w:val="ca-ES"/>
              </w:rPr>
            </w:rPrChange>
          </w:rPr>
          <w:t xml:space="preserve"> </w:t>
        </w:r>
      </w:ins>
      <w:ins w:id="1698" w:author="Sopheak Phorn" w:date="2023-07-28T09:21:00Z">
        <w:del w:id="1699" w:author="Chamreun Poth" w:date="2024-05-30T18:32:00Z" w16du:dateUtc="2024-05-30T11:32:00Z">
          <w:r w:rsidR="00C943DA" w:rsidRPr="00FE10FF" w:rsidDel="00091126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1700" w:author="Sopheak Phorn" w:date="2023-07-28T09:21:00Z">
                <w:rPr>
                  <w:rFonts w:ascii="Khmer MEF1" w:hAnsi="Khmer MEF1" w:cs="Khmer MEF1"/>
                  <w:b/>
                  <w:bCs/>
                  <w:spacing w:val="-2"/>
                  <w:highlight w:val="yellow"/>
                  <w:cs/>
                  <w:lang w:val="ca-ES"/>
                </w:rPr>
              </w:rPrChange>
            </w:rPr>
            <w:delText>ន.គ.ស.</w:delText>
          </w:r>
        </w:del>
      </w:ins>
      <w:ins w:id="1701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2"/>
            <w:cs/>
            <w:lang w:val="ca-ES"/>
          </w:rPr>
          <w:t>ឈ្មោះសវនដ្ឋាន</w:t>
        </w:r>
      </w:ins>
      <w:ins w:id="1702" w:author="Kem Sereyboth" w:date="2023-06-20T14:18:00Z">
        <w:del w:id="1703" w:author="Sopheak Phorn" w:date="2023-07-28T09:20:00Z">
          <w:r w:rsidR="005C3437" w:rsidRPr="00FE10FF" w:rsidDel="00C943DA">
            <w:rPr>
              <w:rFonts w:ascii="Khmer MEF1" w:hAnsi="Khmer MEF1" w:cs="Khmer MEF1"/>
              <w:spacing w:val="-2"/>
              <w:cs/>
              <w:lang w:val="ca-ES"/>
              <w:rPrChange w:id="1704" w:author="Sopheak Phorn" w:date="2023-07-28T09:21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អ</w:delText>
          </w:r>
        </w:del>
        <w:del w:id="1705" w:author="Sopheak Phorn" w:date="2023-07-28T09:19:00Z">
          <w:r w:rsidR="005C3437" w:rsidRPr="00FE10FF" w:rsidDel="00C943DA">
            <w:rPr>
              <w:rFonts w:ascii="Khmer MEF1" w:hAnsi="Khmer MEF1" w:cs="Khmer MEF1"/>
              <w:spacing w:val="-2"/>
              <w:cs/>
              <w:lang w:val="ca-ES"/>
              <w:rPrChange w:id="1706" w:author="Sopheak Phorn" w:date="2023-07-28T09:21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ង្គភាពក្រោមឱវាទ </w:delText>
          </w:r>
          <w:r w:rsidR="005C3437" w:rsidRPr="00FE10FF" w:rsidDel="00C943DA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1707" w:author="Sopheak Phorn" w:date="2023-07-28T09:21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>អ.ស.ហ.</w:delText>
          </w:r>
        </w:del>
        <w:r w:rsidR="005C3437" w:rsidRPr="00D44917">
          <w:rPr>
            <w:rFonts w:ascii="Khmer MEF1" w:hAnsi="Khmer MEF1" w:cs="Khmer MEF1"/>
            <w:b/>
            <w:bCs/>
            <w:spacing w:val="-2"/>
            <w:lang w:val="ca-ES"/>
            <w:rPrChange w:id="1708" w:author="Kem Sereyboth" w:date="2023-07-25T10:10:00Z">
              <w:rPr>
                <w:rFonts w:ascii="Khmer MEF1" w:hAnsi="Khmer MEF1" w:cs="Khmer MEF1"/>
                <w:b/>
                <w:bCs/>
                <w:spacing w:val="-4"/>
                <w:lang w:val="ca-ES"/>
              </w:rPr>
            </w:rPrChange>
          </w:rPr>
          <w:t xml:space="preserve"> </w:t>
        </w:r>
        <w:r w:rsidR="005C3437" w:rsidRPr="00D44917">
          <w:rPr>
            <w:rFonts w:ascii="Khmer MEF1" w:hAnsi="Khmer MEF1" w:cs="Khmer MEF1"/>
            <w:spacing w:val="-2"/>
            <w:cs/>
            <w:lang w:val="ca-ES"/>
            <w:rPrChange w:id="1709" w:author="Kem Sereyboth" w:date="2023-07-25T10:10:00Z">
              <w:rPr>
                <w:rFonts w:ascii="Khmer MEF1" w:hAnsi="Khmer MEF1" w:cs="Khmer MEF1"/>
                <w:cs/>
                <w:lang w:val="ca-ES"/>
              </w:rPr>
            </w:rPrChange>
          </w:rPr>
          <w:t>តាមរយ</w:t>
        </w:r>
        <w:r w:rsidR="005C3437" w:rsidRPr="00D44917">
          <w:rPr>
            <w:rFonts w:ascii="Khmer MEF1" w:hAnsi="Khmer MEF1" w:cs="Khmer MEF1"/>
            <w:spacing w:val="-2"/>
            <w:cs/>
            <w:rPrChange w:id="1710" w:author="Kem Sereyboth" w:date="2023-07-25T10:10:00Z">
              <w:rPr>
                <w:rFonts w:ascii="Khmer MEF1" w:hAnsi="Khmer MEF1" w:cs="Khmer MEF1"/>
                <w:cs/>
              </w:rPr>
            </w:rPrChange>
          </w:rPr>
          <w:t>ៈកា​រ</w:t>
        </w:r>
        <w:r w:rsidR="005C3437" w:rsidRPr="00D44917">
          <w:rPr>
            <w:rFonts w:ascii="Khmer MEF1" w:hAnsi="Khmer MEF1" w:cs="Khmer MEF1"/>
            <w:spacing w:val="-2"/>
            <w:cs/>
            <w:rPrChange w:id="1711" w:author="Kem Sereyboth" w:date="2023-07-25T10:10:00Z">
              <w:rPr>
                <w:rFonts w:ascii="Khmer MEF1" w:hAnsi="Khmer MEF1" w:cs="Khmer MEF1"/>
                <w:spacing w:val="-10"/>
                <w:cs/>
              </w:rPr>
            </w:rPrChange>
          </w:rPr>
          <w:t xml:space="preserve"> </w:t>
        </w:r>
        <w:r w:rsidR="005C3437" w:rsidRPr="00D44917">
          <w:rPr>
            <w:rFonts w:ascii="Khmer MEF1" w:hAnsi="Khmer MEF1" w:cs="Khmer MEF1"/>
            <w:spacing w:val="-8"/>
            <w:cs/>
            <w:rPrChange w:id="1712" w:author="Kem Sereyboth" w:date="2023-07-25T10:10:00Z">
              <w:rPr>
                <w:rFonts w:ascii="Khmer MEF1" w:hAnsi="Khmer MEF1" w:cs="Khmer MEF1"/>
                <w:spacing w:val="-2"/>
                <w:cs/>
              </w:rPr>
            </w:rPrChange>
          </w:rPr>
          <w:t>ពិនិត្យដោយឯករាជ្យដែលមានវិសាលភាពគ្របដណ្តប់លើទិដ្ឋភាពចំនួន ៣</w:t>
        </w:r>
        <w:r w:rsidR="005C3437" w:rsidRPr="006E6058">
          <w:rPr>
            <w:rFonts w:ascii="Khmer MEF1" w:hAnsi="Khmer MEF1" w:cs="Khmer MEF1"/>
            <w:spacing w:val="-8"/>
            <w:lang w:val="ca-ES"/>
            <w:rPrChange w:id="1713" w:author="Sopheak Phorn" w:date="2023-07-28T09:15:00Z">
              <w:rPr>
                <w:rFonts w:ascii="Khmer MEF1" w:hAnsi="Khmer MEF1" w:cs="Khmer MEF1"/>
                <w:spacing w:val="-2"/>
              </w:rPr>
            </w:rPrChange>
          </w:rPr>
          <w:t xml:space="preserve"> </w:t>
        </w:r>
        <w:r w:rsidR="005C3437" w:rsidRPr="00D44917">
          <w:rPr>
            <w:rFonts w:ascii="Khmer MEF1" w:hAnsi="Khmer MEF1" w:cs="Khmer MEF1"/>
            <w:spacing w:val="-8"/>
            <w:cs/>
            <w:rPrChange w:id="1714" w:author="Kem Sereyboth" w:date="2023-07-25T10:10:00Z">
              <w:rPr>
                <w:rFonts w:ascii="Khmer MEF1" w:hAnsi="Khmer MEF1" w:cs="Khmer MEF1"/>
                <w:spacing w:val="-2"/>
                <w:cs/>
              </w:rPr>
            </w:rPrChange>
          </w:rPr>
          <w:t>រួមមាន</w:t>
        </w:r>
      </w:ins>
      <w:ins w:id="1715" w:author="Kem Sereyboth" w:date="2023-06-20T15:01:00Z">
        <w:r w:rsidR="005C3437" w:rsidRPr="00D44917">
          <w:rPr>
            <w:rFonts w:ascii="Khmer MEF1" w:hAnsi="Khmer MEF1" w:cs="Khmer MEF1"/>
            <w:spacing w:val="-8"/>
            <w:cs/>
            <w:rPrChange w:id="1716" w:author="Kem Sereyboth" w:date="2023-07-25T10:10:00Z">
              <w:rPr>
                <w:rFonts w:ascii="Khmer MEF1" w:hAnsi="Khmer MEF1" w:cs="Khmer MEF1"/>
                <w:spacing w:val="-2"/>
                <w:cs/>
              </w:rPr>
            </w:rPrChange>
          </w:rPr>
          <w:t>៖</w:t>
        </w:r>
      </w:ins>
      <w:ins w:id="1717" w:author="Kem Sereyboth" w:date="2023-06-20T14:18:00Z">
        <w:r w:rsidR="005C3437" w:rsidRPr="006E6058">
          <w:rPr>
            <w:rFonts w:ascii="Khmer MEF1" w:hAnsi="Khmer MEF1" w:cs="Khmer MEF1"/>
            <w:spacing w:val="-8"/>
            <w:lang w:val="ca-ES"/>
            <w:rPrChange w:id="1718" w:author="Sopheak Phorn" w:date="2023-07-28T09:15:00Z">
              <w:rPr>
                <w:rFonts w:ascii="Khmer MEF1" w:hAnsi="Khmer MEF1" w:cs="Khmer MEF1"/>
                <w:spacing w:val="-2"/>
              </w:rPr>
            </w:rPrChange>
          </w:rPr>
          <w:t xml:space="preserve"> </w:t>
        </w:r>
        <w:r w:rsidR="005C3437" w:rsidRPr="00D44917">
          <w:rPr>
            <w:rFonts w:ascii="Khmer MEF1" w:hAnsi="Khmer MEF1" w:cs="Khmer MEF1"/>
            <w:spacing w:val="-8"/>
            <w:cs/>
            <w:rPrChange w:id="1719" w:author="Kem Sereyboth" w:date="2023-07-25T10:10:00Z">
              <w:rPr>
                <w:rFonts w:ascii="Khmer MEF1" w:hAnsi="Khmer MEF1" w:cs="Khmer MEF1"/>
                <w:spacing w:val="-2"/>
                <w:cs/>
              </w:rPr>
            </w:rPrChange>
          </w:rPr>
          <w:t>ប្រសិទ្ធភាព ប្រសិទ្ធផ</w:t>
        </w:r>
      </w:ins>
      <w:ins w:id="1720" w:author="Kem Sereyboth" w:date="2023-07-25T10:10:00Z">
        <w:r w:rsidR="00D44917" w:rsidRPr="00D44917">
          <w:rPr>
            <w:rFonts w:ascii="Khmer MEF1" w:hAnsi="Khmer MEF1" w:cs="Khmer MEF1"/>
            <w:spacing w:val="-8"/>
            <w:cs/>
            <w:rPrChange w:id="1721" w:author="Kem Sereyboth" w:date="2023-07-25T10:10:00Z">
              <w:rPr>
                <w:rFonts w:ascii="Khmer MEF1" w:hAnsi="Khmer MEF1" w:cs="Khmer MEF1"/>
                <w:spacing w:val="-2"/>
                <w:cs/>
              </w:rPr>
            </w:rPrChange>
          </w:rPr>
          <w:t>​</w:t>
        </w:r>
      </w:ins>
      <w:ins w:id="1722" w:author="Kem Sereyboth" w:date="2023-06-20T14:18:00Z">
        <w:r w:rsidR="005C3437" w:rsidRPr="00D44917">
          <w:rPr>
            <w:rFonts w:ascii="Khmer MEF1" w:hAnsi="Khmer MEF1" w:cs="Khmer MEF1"/>
            <w:spacing w:val="-8"/>
            <w:cs/>
            <w:rPrChange w:id="1723" w:author="Kem Sereyboth" w:date="2023-07-25T10:10:00Z">
              <w:rPr>
                <w:rFonts w:ascii="Khmer MEF1" w:hAnsi="Khmer MEF1" w:cs="Khmer MEF1"/>
                <w:spacing w:val="-2"/>
                <w:cs/>
              </w:rPr>
            </w:rPrChange>
          </w:rPr>
          <w:t>ល</w:t>
        </w:r>
      </w:ins>
      <w:ins w:id="1724" w:author="Kem Sereyboth" w:date="2023-07-25T10:10:00Z">
        <w:r w:rsidR="00D44917" w:rsidRPr="00D44917">
          <w:rPr>
            <w:rFonts w:ascii="Khmer MEF1" w:hAnsi="Khmer MEF1" w:cs="Khmer MEF1"/>
            <w:spacing w:val="-8"/>
            <w:cs/>
            <w:rPrChange w:id="1725" w:author="Kem Sereyboth" w:date="2023-07-25T10:10:00Z">
              <w:rPr>
                <w:rFonts w:ascii="Khmer MEF1" w:hAnsi="Khmer MEF1" w:cs="Khmer MEF1"/>
                <w:spacing w:val="-2"/>
                <w:cs/>
              </w:rPr>
            </w:rPrChange>
          </w:rPr>
          <w:t>​</w:t>
        </w:r>
      </w:ins>
      <w:ins w:id="1726" w:author="Kem Sereyboth" w:date="2023-06-20T14:18:00Z">
        <w:r w:rsidR="005C3437" w:rsidRPr="00E33574">
          <w:rPr>
            <w:rFonts w:ascii="Khmer MEF1" w:hAnsi="Khmer MEF1" w:cs="Khmer MEF1"/>
            <w:spacing w:val="-4"/>
            <w:cs/>
          </w:rPr>
          <w:t xml:space="preserve"> </w:t>
        </w:r>
        <w:r w:rsidR="005C3437" w:rsidRPr="00E33574">
          <w:rPr>
            <w:rFonts w:ascii="Khmer MEF1" w:hAnsi="Khmer MEF1" w:cs="Khmer MEF1"/>
            <w:spacing w:val="8"/>
            <w:cs/>
          </w:rPr>
          <w:t xml:space="preserve">និងភាពសន្សំសំចៃ </w:t>
        </w:r>
        <w:r w:rsidR="005C3437" w:rsidRPr="00FE10FF">
          <w:rPr>
            <w:rFonts w:ascii="Khmer MEF1" w:hAnsi="Khmer MEF1" w:cs="Khmer MEF1"/>
            <w:spacing w:val="10"/>
            <w:cs/>
            <w:rPrChange w:id="1727" w:author="Sopheak Phorn" w:date="2023-07-28T09:25:00Z">
              <w:rPr>
                <w:rFonts w:ascii="Khmer MEF1" w:hAnsi="Khmer MEF1" w:cs="Khmer MEF1"/>
                <w:spacing w:val="8"/>
                <w:cs/>
              </w:rPr>
            </w:rPrChange>
          </w:rPr>
          <w:t>ដោយគោលដៅសវនកម្មសមិទ្ធកម្ម មិនតម្រូវលើភាពដាច់ខាតនៃការពិនិត្យទៅលើ</w:t>
        </w:r>
        <w:r w:rsidR="005C3437" w:rsidRPr="00FE10FF">
          <w:rPr>
            <w:rFonts w:ascii="Khmer MEF1" w:hAnsi="Khmer MEF1" w:cs="Khmer MEF1"/>
            <w:spacing w:val="10"/>
            <w:cs/>
            <w:rPrChange w:id="1728" w:author="Sopheak Phorn" w:date="2023-07-28T09:25:00Z">
              <w:rPr>
                <w:rFonts w:ascii="Khmer MEF1" w:hAnsi="Khmer MEF1" w:cs="Khmer MEF1"/>
                <w:cs/>
              </w:rPr>
            </w:rPrChange>
          </w:rPr>
          <w:t>វិសាលភាពទាំង ៣</w:t>
        </w:r>
        <w:r w:rsidR="005C3437" w:rsidRPr="006E6058">
          <w:rPr>
            <w:rFonts w:ascii="Khmer MEF1" w:hAnsi="Khmer MEF1" w:cs="Khmer MEF1"/>
            <w:lang w:val="ca-ES"/>
            <w:rPrChange w:id="1729" w:author="Sopheak Phorn" w:date="2023-07-28T09:15:00Z">
              <w:rPr>
                <w:rFonts w:ascii="Khmer MEF1" w:hAnsi="Khmer MEF1" w:cs="Khmer MEF1"/>
              </w:rPr>
            </w:rPrChange>
          </w:rPr>
          <w:t xml:space="preserve"> </w:t>
        </w:r>
        <w:r w:rsidR="005C3437" w:rsidRPr="00FE10FF">
          <w:rPr>
            <w:rFonts w:ascii="Khmer MEF1" w:hAnsi="Khmer MEF1" w:cs="Khmer MEF1"/>
            <w:spacing w:val="8"/>
            <w:cs/>
            <w:rPrChange w:id="1730" w:author="Sopheak Phorn" w:date="2023-07-28T09:28:00Z">
              <w:rPr>
                <w:rFonts w:ascii="Khmer MEF1" w:hAnsi="Khmer MEF1" w:cs="Khmer MEF1"/>
                <w:cs/>
              </w:rPr>
            </w:rPrChange>
          </w:rPr>
          <w:t xml:space="preserve">នោះទេ។ </w:t>
        </w:r>
        <w:r w:rsidR="005C3437" w:rsidRPr="00FE10FF">
          <w:rPr>
            <w:rFonts w:ascii="Khmer MEF1" w:hAnsi="Khmer MEF1" w:cs="Khmer MEF1"/>
            <w:spacing w:val="8"/>
            <w:cs/>
            <w:lang w:val="ca-ES"/>
            <w:rPrChange w:id="1731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ការធ្វើសវនកម្មសមិទ្ធកម្មរបស់អង្គភាពសវនកម្មផ្ទៃក្នុងនៃ </w:t>
        </w:r>
        <w:r w:rsidR="005C3437" w:rsidRPr="00FE10FF">
          <w:rPr>
            <w:rFonts w:ascii="Khmer MEF1" w:hAnsi="Khmer MEF1" w:cs="Khmer MEF1"/>
            <w:b/>
            <w:bCs/>
            <w:spacing w:val="8"/>
            <w:cs/>
            <w:lang w:val="ca-ES"/>
            <w:rPrChange w:id="1732" w:author="Sopheak Phorn" w:date="2023-07-28T09:28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អ.ស.ហ.</w:t>
        </w:r>
      </w:ins>
      <w:ins w:id="1733" w:author="Sopheak Phorn" w:date="2023-07-28T09:28:00Z">
        <w:r w:rsidR="00FE10FF">
          <w:rPr>
            <w:rFonts w:ascii="Khmer MEF1" w:hAnsi="Khmer MEF1" w:cs="Khmer MEF1" w:hint="cs"/>
            <w:spacing w:val="8"/>
            <w:cs/>
            <w:lang w:val="ca-ES"/>
          </w:rPr>
          <w:t xml:space="preserve"> </w:t>
        </w:r>
      </w:ins>
      <w:ins w:id="1734" w:author="Kem Sereyboth" w:date="2023-06-20T14:18:00Z">
        <w:del w:id="1735" w:author="Sopheak Phorn" w:date="2023-07-28T09:28:00Z">
          <w:r w:rsidR="005C3437" w:rsidRPr="00FE10FF" w:rsidDel="00FE10FF">
            <w:rPr>
              <w:rFonts w:ascii="Khmer MEF1" w:hAnsi="Khmer MEF1" w:cs="Khmer MEF1"/>
              <w:spacing w:val="8"/>
              <w:cs/>
              <w:lang w:val="ca-ES"/>
              <w:rPrChange w:id="1736" w:author="Sopheak Phorn" w:date="2023-07-28T09:28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  <w:r w:rsidR="005C3437" w:rsidRPr="00FE10FF">
          <w:rPr>
            <w:rFonts w:ascii="Khmer MEF1" w:hAnsi="Khmer MEF1" w:cs="Khmer MEF1"/>
            <w:spacing w:val="8"/>
            <w:cs/>
            <w:lang w:val="ca-ES"/>
            <w:rPrChange w:id="1737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>សម្រាប់ឆ្នាំ</w:t>
        </w:r>
      </w:ins>
      <w:ins w:id="1738" w:author="Kem Sereyboth" w:date="2023-06-20T15:02:00Z">
        <w:r w:rsidR="005C3437" w:rsidRPr="00FE10FF">
          <w:rPr>
            <w:rFonts w:ascii="Khmer MEF1" w:hAnsi="Khmer MEF1" w:cs="Khmer MEF1"/>
            <w:spacing w:val="8"/>
            <w:cs/>
            <w:lang w:val="ca-ES"/>
            <w:rPrChange w:id="1739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>២០២៣</w:t>
        </w:r>
      </w:ins>
      <w:ins w:id="1740" w:author="Kem Sereyboth" w:date="2023-06-20T14:18:00Z">
        <w:r w:rsidR="005C3437" w:rsidRPr="00FE10FF">
          <w:rPr>
            <w:rFonts w:ascii="Khmer MEF1" w:hAnsi="Khmer MEF1" w:cs="Khmer MEF1"/>
            <w:spacing w:val="8"/>
            <w:cs/>
            <w:lang w:val="ca-ES"/>
            <w:rPrChange w:id="1741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នេះ</w:t>
        </w:r>
        <w:r w:rsidR="005C3437" w:rsidRPr="00D44917">
          <w:rPr>
            <w:rFonts w:ascii="Khmer MEF1" w:hAnsi="Khmer MEF1" w:cs="Khmer MEF1"/>
            <w:spacing w:val="4"/>
            <w:cs/>
            <w:lang w:val="ca-ES"/>
            <w:rPrChange w:id="1742" w:author="Kem Sereyboth" w:date="2023-07-25T10:11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  <w:r w:rsidR="005C3437" w:rsidRPr="00FE10FF">
          <w:rPr>
            <w:rFonts w:ascii="Khmer MEF1" w:hAnsi="Khmer MEF1" w:cs="Khmer MEF1"/>
            <w:spacing w:val="-4"/>
            <w:cs/>
            <w:lang w:val="ca-ES"/>
            <w:rPrChange w:id="1743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>មានគោលបំណងតាមដានត្រួតពិនិត្យអំពីប្រសិទ្ធភាពនៃប្រតិបត្តិការរបស់អង្គភាពក្រោមឱ</w:t>
        </w:r>
      </w:ins>
      <w:ins w:id="1744" w:author="Kem Sereyboth" w:date="2023-07-25T10:11:00Z">
        <w:r w:rsidR="00D44917" w:rsidRPr="00FE10FF">
          <w:rPr>
            <w:rFonts w:ascii="Khmer MEF1" w:hAnsi="Khmer MEF1" w:cs="Khmer MEF1"/>
            <w:spacing w:val="-4"/>
            <w:cs/>
            <w:lang w:val="ca-ES"/>
            <w:rPrChange w:id="1745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1746" w:author="Kem Sereyboth" w:date="2023-06-20T14:18:00Z">
        <w:r w:rsidR="005C3437" w:rsidRPr="00FE10FF">
          <w:rPr>
            <w:rFonts w:ascii="Khmer MEF1" w:hAnsi="Khmer MEF1" w:cs="Khmer MEF1"/>
            <w:spacing w:val="-4"/>
            <w:cs/>
            <w:lang w:val="ca-ES"/>
            <w:rPrChange w:id="1747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>វា</w:t>
        </w:r>
      </w:ins>
      <w:ins w:id="1748" w:author="Kem Sereyboth" w:date="2023-07-25T10:11:00Z">
        <w:r w:rsidR="00D44917" w:rsidRPr="00FE10FF">
          <w:rPr>
            <w:rFonts w:ascii="Khmer MEF1" w:hAnsi="Khmer MEF1" w:cs="Khmer MEF1"/>
            <w:spacing w:val="-4"/>
            <w:cs/>
            <w:lang w:val="ca-ES"/>
            <w:rPrChange w:id="1749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1750" w:author="Kem Sereyboth" w:date="2023-06-20T14:18:00Z">
        <w:r w:rsidR="005C3437" w:rsidRPr="00FE10FF">
          <w:rPr>
            <w:rFonts w:ascii="Khmer MEF1" w:hAnsi="Khmer MEF1" w:cs="Khmer MEF1"/>
            <w:spacing w:val="-4"/>
            <w:cs/>
            <w:lang w:val="ca-ES"/>
            <w:rPrChange w:id="1751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>ទ</w:t>
        </w:r>
      </w:ins>
      <w:ins w:id="1752" w:author="Sopheak Phorn" w:date="2023-07-28T09:28:00Z">
        <w:r w:rsidR="00FE10FF" w:rsidRPr="00FE10FF">
          <w:rPr>
            <w:rFonts w:ascii="Khmer MEF1" w:hAnsi="Khmer MEF1" w:cs="Khmer MEF1"/>
            <w:spacing w:val="-4"/>
            <w:cs/>
            <w:lang w:val="ca-ES"/>
            <w:rPrChange w:id="1753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</w:ins>
      <w:ins w:id="1754" w:author="Kem Sereyboth" w:date="2023-06-20T14:18:00Z">
        <w:del w:id="1755" w:author="Sopheak Phorn" w:date="2023-07-28T09:28:00Z">
          <w:r w:rsidR="005C3437" w:rsidRPr="00FE10FF" w:rsidDel="00FE10FF">
            <w:rPr>
              <w:rFonts w:ascii="Khmer MEF1" w:hAnsi="Khmer MEF1" w:cs="Khmer MEF1"/>
              <w:spacing w:val="-4"/>
              <w:cs/>
              <w:lang w:val="ca-ES"/>
              <w:rPrChange w:id="1756" w:author="Sopheak Phorn" w:date="2023-07-28T09:28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  <w:r w:rsidR="005C3437" w:rsidRPr="00FE10FF">
          <w:rPr>
            <w:rFonts w:ascii="Khmer MEF1" w:hAnsi="Khmer MEF1" w:cs="Khmer MEF1"/>
            <w:b/>
            <w:bCs/>
            <w:spacing w:val="-4"/>
            <w:cs/>
            <w:lang w:val="ca-ES"/>
            <w:rPrChange w:id="1757" w:author="Sopheak Phorn" w:date="2023-07-28T09:28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អ.ស.ហ.</w:t>
        </w:r>
        <w:r w:rsidR="005C3437" w:rsidRPr="00FE10FF">
          <w:rPr>
            <w:rFonts w:ascii="Khmer MEF1" w:hAnsi="Khmer MEF1" w:cs="Khmer MEF1"/>
            <w:spacing w:val="-4"/>
            <w:cs/>
            <w:lang w:val="ca-ES"/>
            <w:rPrChange w:id="1758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>។</w:t>
        </w:r>
        <w:r w:rsidR="005C3437" w:rsidRPr="00E33574">
          <w:rPr>
            <w:rFonts w:ascii="Khmer MEF1" w:hAnsi="Khmer MEF1" w:cs="Khmer MEF1"/>
            <w:lang w:val="ca-ES"/>
          </w:rPr>
          <w:t xml:space="preserve"> </w:t>
        </w:r>
      </w:ins>
    </w:p>
    <w:p w14:paraId="754FFBF7" w14:textId="3C18BB12" w:rsidR="004B5635" w:rsidRPr="00E33574" w:rsidRDefault="005C3437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1759" w:author="Kem Sereyboth" w:date="2023-07-13T13:15:00Z"/>
          <w:rFonts w:ascii="Khmer MEF1" w:hAnsi="Khmer MEF1" w:cs="Khmer MEF1"/>
          <w:lang w:val="ca-ES"/>
        </w:rPr>
        <w:pPrChange w:id="1760" w:author="Sopheak Phorn" w:date="2023-08-03T13:36:00Z">
          <w:pPr>
            <w:pStyle w:val="NormalWeb"/>
            <w:spacing w:before="0" w:beforeAutospacing="0" w:after="0" w:afterAutospacing="0" w:line="226" w:lineRule="auto"/>
            <w:ind w:firstLine="720"/>
            <w:jc w:val="both"/>
          </w:pPr>
        </w:pPrChange>
      </w:pPr>
      <w:ins w:id="1761" w:author="Kem Sereyboth" w:date="2023-06-20T14:18:00Z">
        <w:r w:rsidRPr="008F15FD">
          <w:rPr>
            <w:rFonts w:ascii="Khmer MEF1" w:hAnsi="Khmer MEF1" w:cs="Khmer MEF1"/>
            <w:spacing w:val="-10"/>
            <w:cs/>
            <w:lang w:val="ca-ES"/>
            <w:rPrChange w:id="1762" w:author="Kem Sereyboth" w:date="2023-07-25T10:11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ស្របតាមគោលបំណងនៃការធ្វើសវនកម្ម </w:t>
        </w:r>
        <w:r w:rsidRPr="00570931">
          <w:rPr>
            <w:rFonts w:ascii="Khmer MEF1" w:hAnsi="Khmer MEF1" w:cs="Khmer MEF1"/>
            <w:spacing w:val="-8"/>
            <w:cs/>
            <w:lang w:val="ca-ES"/>
            <w:rPrChange w:id="1763" w:author="Sopheak Phorn" w:date="2023-07-28T09:29:00Z">
              <w:rPr>
                <w:rFonts w:ascii="Khmer MEF1" w:hAnsi="Khmer MEF1" w:cs="Khmer MEF1"/>
                <w:cs/>
                <w:lang w:val="ca-ES"/>
              </w:rPr>
            </w:rPrChange>
          </w:rPr>
          <w:t>និងដើម្បីធានាបានការអនុវត្តការងារសវនកម្ម</w:t>
        </w:r>
      </w:ins>
      <w:ins w:id="1764" w:author="Kem Sereyboth" w:date="2023-07-19T14:55:00Z">
        <w:r w:rsidR="0003566A" w:rsidRPr="00570931">
          <w:rPr>
            <w:rFonts w:ascii="Khmer MEF1" w:hAnsi="Khmer MEF1" w:cs="Khmer MEF1"/>
            <w:spacing w:val="-8"/>
            <w:cs/>
            <w:lang w:val="ca-ES"/>
            <w:rPrChange w:id="1765" w:author="Sopheak Phorn" w:date="2023-07-28T09:29:00Z">
              <w:rPr>
                <w:rFonts w:ascii="Khmer MEF1" w:hAnsi="Khmer MEF1" w:cs="Khmer MEF1"/>
                <w:cs/>
                <w:lang w:val="ca-ES"/>
              </w:rPr>
            </w:rPrChange>
          </w:rPr>
          <w:t>អនុលោមភាព</w:t>
        </w:r>
        <w:r w:rsidR="0003566A" w:rsidRPr="00E33574">
          <w:rPr>
            <w:rFonts w:ascii="Khmer MEF1" w:hAnsi="Khmer MEF1" w:cs="Khmer MEF1" w:hint="cs"/>
            <w:cs/>
            <w:lang w:val="ca-ES"/>
          </w:rPr>
          <w:t xml:space="preserve"> </w:t>
        </w:r>
        <w:r w:rsidR="0003566A" w:rsidRPr="00570931">
          <w:rPr>
            <w:rFonts w:ascii="Khmer MEF1" w:hAnsi="Khmer MEF1" w:cs="Khmer MEF1"/>
            <w:spacing w:val="6"/>
            <w:cs/>
            <w:lang w:val="ca-ES"/>
            <w:rPrChange w:id="1766" w:author="Sopheak Phorn" w:date="2023-07-28T09:30:00Z">
              <w:rPr>
                <w:rFonts w:ascii="Khmer MEF1" w:hAnsi="Khmer MEF1" w:cs="Khmer MEF1"/>
                <w:cs/>
                <w:lang w:val="ca-ES"/>
              </w:rPr>
            </w:rPrChange>
          </w:rPr>
          <w:t>និងសវនកម្ម</w:t>
        </w:r>
      </w:ins>
      <w:ins w:id="1767" w:author="Kem Sereyboth" w:date="2023-06-20T14:18:00Z">
        <w:r w:rsidRPr="00570931">
          <w:rPr>
            <w:rFonts w:ascii="Khmer MEF1" w:hAnsi="Khmer MEF1" w:cs="Khmer MEF1"/>
            <w:spacing w:val="6"/>
            <w:cs/>
            <w:lang w:val="ca-ES"/>
            <w:rPrChange w:id="1768" w:author="Sopheak Phorn" w:date="2023-07-28T09:30:00Z">
              <w:rPr>
                <w:rFonts w:ascii="Khmer MEF1" w:hAnsi="Khmer MEF1" w:cs="Khmer MEF1"/>
                <w:cs/>
                <w:lang w:val="ca-ES"/>
              </w:rPr>
            </w:rPrChange>
          </w:rPr>
          <w:t>សមិទ្ធកម្ម</w:t>
        </w:r>
        <w:r w:rsidRPr="00570931">
          <w:rPr>
            <w:rFonts w:ascii="Khmer MEF1" w:hAnsi="Khmer MEF1" w:cs="Khmer MEF1"/>
            <w:spacing w:val="6"/>
            <w:cs/>
            <w:lang w:val="ca-ES"/>
            <w:rPrChange w:id="1769" w:author="Sopheak Phorn" w:date="2023-07-28T09:30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ប្រកបដោយប្រសិទ្ធភាព</w:t>
        </w:r>
      </w:ins>
      <w:ins w:id="1770" w:author="Sopheak Phorn" w:date="2023-07-28T09:30:00Z">
        <w:r w:rsidR="00570931">
          <w:rPr>
            <w:rFonts w:ascii="Khmer MEF1" w:hAnsi="Khmer MEF1" w:cs="Khmer MEF1" w:hint="cs"/>
            <w:spacing w:val="6"/>
            <w:cs/>
            <w:lang w:val="ca-ES"/>
          </w:rPr>
          <w:t xml:space="preserve"> </w:t>
        </w:r>
      </w:ins>
      <w:ins w:id="1771" w:author="Kem Sereyboth" w:date="2023-06-20T14:18:00Z">
        <w:del w:id="1772" w:author="Sopheak Phorn" w:date="2023-07-28T09:30:00Z">
          <w:r w:rsidRPr="00570931" w:rsidDel="00570931">
            <w:rPr>
              <w:rFonts w:ascii="Khmer MEF1" w:hAnsi="Khmer MEF1" w:cs="Khmer MEF1"/>
              <w:spacing w:val="6"/>
              <w:cs/>
              <w:lang w:val="ca-ES"/>
              <w:rPrChange w:id="1773" w:author="Sopheak Phorn" w:date="2023-07-28T09:30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 xml:space="preserve"> </w:delText>
          </w:r>
        </w:del>
        <w:r w:rsidRPr="00570931">
          <w:rPr>
            <w:rFonts w:ascii="Khmer MEF1" w:hAnsi="Khmer MEF1" w:cs="Khmer MEF1"/>
            <w:spacing w:val="6"/>
            <w:cs/>
            <w:lang w:val="ca-ES"/>
            <w:rPrChange w:id="1774" w:author="Sopheak Phorn" w:date="2023-07-28T09:30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និងស័ក្តិសិទ្ធ</w:t>
        </w:r>
        <w:r w:rsidRPr="009D2554">
          <w:rPr>
            <w:rFonts w:ascii="Khmer MEF1" w:hAnsi="Khmer MEF1" w:cs="Khmer MEF1"/>
            <w:spacing w:val="6"/>
            <w:cs/>
            <w:lang w:val="ca-ES"/>
            <w:rPrChange w:id="1775" w:author="Sopheak Phorn" w:date="2023-08-04T09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ភាព</w:t>
        </w:r>
      </w:ins>
      <w:ins w:id="1776" w:author="Kem Sereyboth" w:date="2023-06-20T15:03:00Z">
        <w:r w:rsidRPr="009D2554">
          <w:rPr>
            <w:rFonts w:ascii="Khmer MEF1" w:hAnsi="Khmer MEF1" w:cs="Khmer MEF1"/>
            <w:spacing w:val="6"/>
            <w:cs/>
            <w:lang w:val="ca-ES"/>
            <w:rPrChange w:id="1777" w:author="Sopheak Phorn" w:date="2023-08-04T09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</w:t>
        </w:r>
      </w:ins>
      <w:ins w:id="1778" w:author="Kem Sereyboth" w:date="2023-06-20T14:18:00Z">
        <w:r w:rsidRPr="009D2554">
          <w:rPr>
            <w:rFonts w:ascii="Khmer MEF1" w:hAnsi="Khmer MEF1" w:cs="Khmer MEF1"/>
            <w:color w:val="000000" w:themeColor="text1"/>
            <w:spacing w:val="6"/>
            <w:cs/>
            <w:lang w:val="ca-ES"/>
            <w:rPrChange w:id="1779" w:author="Sopheak Phorn" w:date="2023-08-04T09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កាលពីថ្ងៃទី</w:t>
        </w:r>
      </w:ins>
      <w:ins w:id="1780" w:author="Sopheak Phorn" w:date="2023-07-28T09:29:00Z">
        <w:r w:rsidR="00570931" w:rsidRPr="009D2554">
          <w:rPr>
            <w:rFonts w:ascii="Khmer MEF1" w:hAnsi="Khmer MEF1" w:cs="Khmer MEF1"/>
            <w:color w:val="000000" w:themeColor="text1"/>
            <w:spacing w:val="6"/>
            <w:cs/>
            <w:lang w:val="ca-ES"/>
            <w:rPrChange w:id="1781" w:author="Sopheak Phorn" w:date="2023-08-04T09:52:00Z">
              <w:rPr>
                <w:rFonts w:ascii="Khmer MEF1" w:hAnsi="Khmer MEF1" w:cs="Khmer MEF1"/>
                <w:cs/>
                <w:lang w:val="ca-ES"/>
              </w:rPr>
            </w:rPrChange>
          </w:rPr>
          <w:t>៧</w:t>
        </w:r>
      </w:ins>
      <w:ins w:id="1782" w:author="Kem Sereyboth" w:date="2023-07-18T14:59:00Z">
        <w:del w:id="1783" w:author="Sopheak Phorn" w:date="2023-07-28T09:29:00Z">
          <w:r w:rsidR="005F7C21" w:rsidRPr="009D2554" w:rsidDel="00570931">
            <w:rPr>
              <w:rFonts w:ascii="Khmer MEF1" w:hAnsi="Khmer MEF1" w:cs="Khmer MEF1"/>
              <w:color w:val="000000" w:themeColor="text1"/>
              <w:spacing w:val="6"/>
              <w:cs/>
              <w:lang w:val="ca-ES"/>
              <w:rPrChange w:id="1784" w:author="Sopheak Phorn" w:date="2023-08-04T09:52:00Z">
                <w:rPr>
                  <w:rFonts w:ascii="Khmer MEF1" w:hAnsi="Khmer MEF1" w:cs="Khmer MEF1"/>
                  <w:color w:val="FF0000"/>
                  <w:spacing w:val="4"/>
                  <w:cs/>
                  <w:lang w:val="ca-ES"/>
                </w:rPr>
              </w:rPrChange>
            </w:rPr>
            <w:delText>១៤</w:delText>
          </w:r>
        </w:del>
      </w:ins>
      <w:ins w:id="1785" w:author="Kem Sereyboth" w:date="2023-06-20T15:03:00Z">
        <w:del w:id="1786" w:author="Sopheak Phorn" w:date="2023-07-28T09:29:00Z">
          <w:r w:rsidRPr="009D2554" w:rsidDel="00570931">
            <w:rPr>
              <w:rFonts w:ascii="Khmer MEF1" w:hAnsi="Khmer MEF1" w:cs="Khmer MEF1"/>
              <w:color w:val="000000" w:themeColor="text1"/>
              <w:spacing w:val="6"/>
              <w:lang w:val="ca-ES"/>
              <w:rPrChange w:id="1787" w:author="Sopheak Phorn" w:date="2023-08-04T09:52:00Z">
                <w:rPr>
                  <w:rFonts w:ascii="Khmer MEF1" w:hAnsi="Khmer MEF1" w:cs="Khmer MEF1"/>
                  <w:spacing w:val="4"/>
                  <w:lang w:val="ca-ES"/>
                </w:rPr>
              </w:rPrChange>
            </w:rPr>
            <w:delText>​</w:delText>
          </w:r>
        </w:del>
        <w:r w:rsidRPr="009D2554">
          <w:rPr>
            <w:rFonts w:ascii="Khmer MEF1" w:hAnsi="Khmer MEF1" w:cs="Khmer MEF1"/>
            <w:color w:val="000000" w:themeColor="text1"/>
            <w:spacing w:val="6"/>
            <w:lang w:val="ca-ES"/>
            <w:rPrChange w:id="1788" w:author="Sopheak Phorn" w:date="2023-08-04T09:52:00Z">
              <w:rPr>
                <w:rFonts w:ascii="Khmer MEF1" w:hAnsi="Khmer MEF1" w:cs="Khmer MEF1"/>
                <w:spacing w:val="4"/>
                <w:lang w:val="ca-ES"/>
              </w:rPr>
            </w:rPrChange>
          </w:rPr>
          <w:t xml:space="preserve"> </w:t>
        </w:r>
      </w:ins>
      <w:ins w:id="1789" w:author="Kem Sereyboth" w:date="2023-06-20T14:18:00Z">
        <w:r w:rsidRPr="009D2554">
          <w:rPr>
            <w:rFonts w:ascii="Khmer MEF1" w:hAnsi="Khmer MEF1" w:cs="Khmer MEF1"/>
            <w:color w:val="000000" w:themeColor="text1"/>
            <w:spacing w:val="6"/>
            <w:cs/>
            <w:lang w:val="ca-ES"/>
            <w:rPrChange w:id="1790" w:author="Sopheak Phorn" w:date="2023-08-04T09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ខែ</w:t>
        </w:r>
      </w:ins>
      <w:ins w:id="1791" w:author="Kem Sereyboth" w:date="2023-07-18T14:59:00Z">
        <w:r w:rsidR="005F7C21" w:rsidRPr="009D2554">
          <w:rPr>
            <w:rFonts w:ascii="Khmer MEF1" w:hAnsi="Khmer MEF1" w:cs="Khmer MEF1"/>
            <w:color w:val="000000" w:themeColor="text1"/>
            <w:spacing w:val="6"/>
            <w:cs/>
            <w:lang w:val="ca-ES"/>
            <w:rPrChange w:id="1792" w:author="Sopheak Phorn" w:date="2023-08-04T09:52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ធ្នូ</w:t>
        </w:r>
      </w:ins>
      <w:ins w:id="1793" w:author="Kem Sereyboth" w:date="2023-06-20T15:03:00Z">
        <w:r w:rsidRPr="009D2554">
          <w:rPr>
            <w:rFonts w:ascii="Khmer MEF1" w:hAnsi="Khmer MEF1" w:cs="Khmer MEF1"/>
            <w:color w:val="000000" w:themeColor="text1"/>
            <w:spacing w:val="6"/>
            <w:cs/>
            <w:lang w:val="ca-ES"/>
            <w:rPrChange w:id="1794" w:author="Sopheak Phorn" w:date="2023-08-04T09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</w:t>
        </w:r>
      </w:ins>
      <w:ins w:id="1795" w:author="Kem Sereyboth" w:date="2023-06-20T14:18:00Z">
        <w:r w:rsidRPr="009D2554">
          <w:rPr>
            <w:rFonts w:ascii="Khmer MEF1" w:hAnsi="Khmer MEF1" w:cs="Khmer MEF1"/>
            <w:color w:val="000000" w:themeColor="text1"/>
            <w:spacing w:val="8"/>
            <w:cs/>
            <w:lang w:val="ca-ES"/>
            <w:rPrChange w:id="1796" w:author="Sopheak Phorn" w:date="2023-08-04T09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ឆ្នាំ</w:t>
        </w:r>
      </w:ins>
      <w:ins w:id="1797" w:author="Kem Sereyboth" w:date="2023-06-20T15:04:00Z">
        <w:r w:rsidRPr="009D2554">
          <w:rPr>
            <w:rFonts w:ascii="Khmer MEF1" w:hAnsi="Khmer MEF1" w:cs="Khmer MEF1"/>
            <w:color w:val="000000" w:themeColor="text1"/>
            <w:spacing w:val="8"/>
            <w:cs/>
            <w:lang w:val="ca-ES"/>
            <w:rPrChange w:id="1798" w:author="Sopheak Phorn" w:date="2023-08-04T09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២០២</w:t>
        </w:r>
      </w:ins>
      <w:ins w:id="1799" w:author="Kem Sereyboth" w:date="2023-07-18T14:59:00Z">
        <w:r w:rsidR="005F7C21" w:rsidRPr="009D2554">
          <w:rPr>
            <w:rFonts w:ascii="Khmer MEF1" w:hAnsi="Khmer MEF1" w:cs="Khmer MEF1"/>
            <w:color w:val="000000" w:themeColor="text1"/>
            <w:spacing w:val="8"/>
            <w:cs/>
            <w:lang w:val="ca-ES"/>
            <w:rPrChange w:id="1800" w:author="Sopheak Phorn" w:date="2023-08-04T09:52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២</w:t>
        </w:r>
      </w:ins>
      <w:ins w:id="1801" w:author="Kem Sereyboth" w:date="2023-06-20T14:18:00Z">
        <w:r w:rsidRPr="007A26A4">
          <w:rPr>
            <w:rFonts w:ascii="Khmer MEF1" w:hAnsi="Khmer MEF1" w:cs="Khmer MEF1"/>
            <w:color w:val="000000" w:themeColor="text1"/>
            <w:spacing w:val="8"/>
            <w:cs/>
            <w:lang w:val="ca-ES"/>
            <w:rPrChange w:id="1802" w:author="S_Chhenglay" w:date="2023-08-04T09:07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</w:t>
        </w:r>
        <w:r w:rsidRPr="00570931">
          <w:rPr>
            <w:rFonts w:ascii="Khmer MEF1" w:hAnsi="Khmer MEF1" w:cs="Khmer MEF1"/>
            <w:spacing w:val="8"/>
            <w:cs/>
            <w:lang w:val="ca-ES"/>
            <w:rPrChange w:id="1803" w:author="Sopheak Phorn" w:date="2023-07-28T09:31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ប្រតិភូ</w:t>
        </w:r>
        <w:r w:rsidRPr="008F15FD">
          <w:rPr>
            <w:rFonts w:ascii="Khmer MEF1" w:hAnsi="Khmer MEF1" w:cs="Khmer MEF1"/>
            <w:spacing w:val="-12"/>
            <w:cs/>
            <w:lang w:val="ca-ES"/>
            <w:rPrChange w:id="1804" w:author="Kem Sereyboth" w:date="2023-07-25T10:13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ស</w:t>
        </w:r>
      </w:ins>
      <w:ins w:id="1805" w:author="Kem Sereyboth" w:date="2023-07-25T10:12:00Z">
        <w:r w:rsidR="008F15FD" w:rsidRPr="008F15FD">
          <w:rPr>
            <w:rFonts w:ascii="Khmer MEF1" w:hAnsi="Khmer MEF1" w:cs="Khmer MEF1"/>
            <w:spacing w:val="-12"/>
            <w:lang w:val="ca-ES"/>
            <w:rPrChange w:id="1806" w:author="Kem Sereyboth" w:date="2023-07-25T10:13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​​​</w:t>
        </w:r>
      </w:ins>
      <w:ins w:id="1807" w:author="Kem Sereyboth" w:date="2023-06-20T14:18:00Z">
        <w:r w:rsidRPr="008F15FD">
          <w:rPr>
            <w:rFonts w:ascii="Khmer MEF1" w:hAnsi="Khmer MEF1" w:cs="Khmer MEF1"/>
            <w:spacing w:val="-12"/>
            <w:cs/>
            <w:lang w:val="ca-ES"/>
            <w:rPrChange w:id="1808" w:author="Kem Sereyboth" w:date="2023-07-25T10:13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វនកម្ម</w:t>
        </w:r>
        <w:r w:rsidRPr="008F15FD">
          <w:rPr>
            <w:rFonts w:ascii="Khmer MEF1" w:hAnsi="Khmer MEF1" w:cs="Khmer MEF1"/>
            <w:spacing w:val="-12"/>
            <w:lang w:val="ca-ES"/>
            <w:rPrChange w:id="1809" w:author="Kem Sereyboth" w:date="2023-07-25T10:13:00Z">
              <w:rPr>
                <w:rFonts w:ascii="Khmer MEF1" w:hAnsi="Khmer MEF1" w:cs="Khmer MEF1"/>
                <w:spacing w:val="4"/>
                <w:lang w:val="ca-ES"/>
              </w:rPr>
            </w:rPrChange>
          </w:rPr>
          <w:t xml:space="preserve"> </w:t>
        </w:r>
        <w:r w:rsidRPr="008F15FD">
          <w:rPr>
            <w:rFonts w:ascii="Khmer MEF1" w:hAnsi="Khmer MEF1" w:cs="Khmer MEF1"/>
            <w:spacing w:val="-12"/>
            <w:cs/>
            <w:lang w:val="ca-ES"/>
            <w:rPrChange w:id="1810" w:author="Kem Sereyboth" w:date="2023-07-25T10:13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និង</w:t>
        </w:r>
        <w:r w:rsidRPr="008F15FD">
          <w:rPr>
            <w:rFonts w:ascii="Khmer MEF1" w:hAnsi="Khmer MEF1" w:cs="Khmer MEF1"/>
            <w:spacing w:val="-12"/>
            <w:cs/>
            <w:lang w:val="ca-ES"/>
            <w:rPrChange w:id="1811" w:author="Kem Sereyboth" w:date="2023-07-25T10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សវនករទទួលបន្ទុករបស់អង្គភាពសវ​ន​កម្មផ្ទៃក្នុងនៃ </w:t>
        </w:r>
        <w:r w:rsidRPr="008F15FD">
          <w:rPr>
            <w:rFonts w:ascii="Khmer MEF1" w:hAnsi="Khmer MEF1" w:cs="Khmer MEF1"/>
            <w:b/>
            <w:bCs/>
            <w:spacing w:val="-12"/>
            <w:cs/>
            <w:lang w:val="ca-ES"/>
            <w:rPrChange w:id="1812" w:author="Kem Sereyboth" w:date="2023-07-25T10:13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 xml:space="preserve">អ.ស.ហ. </w:t>
        </w:r>
        <w:r w:rsidRPr="008F15FD">
          <w:rPr>
            <w:rFonts w:ascii="Khmer MEF1" w:hAnsi="Khmer MEF1" w:cs="Khmer MEF1"/>
            <w:spacing w:val="-12"/>
            <w:cs/>
            <w:lang w:val="ca-ES"/>
            <w:rPrChange w:id="1813" w:author="Kem Sereyboth" w:date="2023-07-25T10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បានចុះសិក្សាស្វែងយល់អំពីបរិ</w:t>
        </w:r>
      </w:ins>
      <w:ins w:id="1814" w:author="Kem Sereyboth" w:date="2023-07-25T10:12:00Z">
        <w:r w:rsidR="008F15FD" w:rsidRPr="008F15FD">
          <w:rPr>
            <w:rFonts w:ascii="Khmer MEF1" w:hAnsi="Khmer MEF1" w:cs="Khmer MEF1"/>
            <w:spacing w:val="-12"/>
            <w:cs/>
            <w:lang w:val="ca-ES"/>
            <w:rPrChange w:id="1815" w:author="Kem Sereyboth" w:date="2023-07-25T10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​</w:t>
        </w:r>
      </w:ins>
      <w:ins w:id="1816" w:author="Kem Sereyboth" w:date="2023-06-20T14:18:00Z">
        <w:r w:rsidRPr="008F15FD">
          <w:rPr>
            <w:rFonts w:ascii="Khmer MEF1" w:hAnsi="Khmer MEF1" w:cs="Khmer MEF1"/>
            <w:spacing w:val="-12"/>
            <w:cs/>
            <w:lang w:val="ca-ES"/>
            <w:rPrChange w:id="1817" w:author="Kem Sereyboth" w:date="2023-07-25T10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ស្ថា</w:t>
        </w:r>
      </w:ins>
      <w:ins w:id="1818" w:author="Kem Sereyboth" w:date="2023-07-25T10:13:00Z">
        <w:r w:rsidR="008F15FD" w:rsidRPr="008F15FD">
          <w:rPr>
            <w:rFonts w:ascii="Khmer MEF1" w:hAnsi="Khmer MEF1" w:cs="Khmer MEF1"/>
            <w:spacing w:val="-12"/>
            <w:cs/>
            <w:lang w:val="ca-ES"/>
            <w:rPrChange w:id="1819" w:author="Kem Sereyboth" w:date="2023-07-25T10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​</w:t>
        </w:r>
      </w:ins>
      <w:ins w:id="1820" w:author="Kem Sereyboth" w:date="2023-07-25T10:12:00Z">
        <w:r w:rsidR="008F15FD" w:rsidRPr="008F15FD">
          <w:rPr>
            <w:rFonts w:ascii="Khmer MEF1" w:hAnsi="Khmer MEF1" w:cs="Khmer MEF1"/>
            <w:spacing w:val="-12"/>
            <w:cs/>
            <w:lang w:val="ca-ES"/>
            <w:rPrChange w:id="1821" w:author="Kem Sereyboth" w:date="2023-07-25T10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​</w:t>
        </w:r>
      </w:ins>
      <w:ins w:id="1822" w:author="Kem Sereyboth" w:date="2023-06-20T14:18:00Z">
        <w:r w:rsidRPr="008F15FD">
          <w:rPr>
            <w:rFonts w:ascii="Khmer MEF1" w:hAnsi="Khmer MEF1" w:cs="Khmer MEF1"/>
            <w:spacing w:val="-12"/>
            <w:cs/>
            <w:lang w:val="ca-ES"/>
            <w:rPrChange w:id="1823" w:author="Kem Sereyboth" w:date="2023-07-25T10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ន</w:t>
        </w:r>
        <w:r w:rsidRPr="00E47365">
          <w:rPr>
            <w:rFonts w:ascii="Khmer MEF1" w:hAnsi="Khmer MEF1" w:cs="Khmer MEF1"/>
            <w:spacing w:val="4"/>
            <w:cs/>
            <w:lang w:val="ca-ES"/>
            <w:rPrChange w:id="1824" w:author="Sopheak Phorn" w:date="2023-07-28T09:32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ត្រួតពិនិត្យ</w:t>
        </w:r>
        <w:r w:rsidRPr="00E47365">
          <w:rPr>
            <w:rFonts w:ascii="Khmer MEF1" w:hAnsi="Khmer MEF1" w:cs="Khmer MEF1"/>
            <w:spacing w:val="4"/>
            <w:cs/>
            <w:lang w:val="ca-ES"/>
          </w:rPr>
          <w:t>របស់</w:t>
        </w:r>
      </w:ins>
      <w:ins w:id="1825" w:author="Kem Sereyboth" w:date="2023-06-20T15:04:00Z">
        <w:r w:rsidRPr="00E47365">
          <w:rPr>
            <w:rFonts w:ascii="Khmer MEF1" w:hAnsi="Khmer MEF1" w:cs="Khmer MEF1"/>
            <w:spacing w:val="4"/>
            <w:cs/>
            <w:lang w:val="ca-ES"/>
          </w:rPr>
          <w:t xml:space="preserve"> </w:t>
        </w:r>
      </w:ins>
      <w:ins w:id="1826" w:author="Chamreun Poth" w:date="2024-06-03T20:41:00Z" w16du:dateUtc="2024-06-03T13:41:00Z"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cs/>
          </w:rPr>
          <w:t>ឈ្មោះសវនដ្ឋាន</w:t>
        </w:r>
      </w:ins>
      <w:ins w:id="1827" w:author="Kem Sereyboth" w:date="2023-06-20T15:04:00Z">
        <w:del w:id="1828" w:author="Chamreun Poth" w:date="2024-06-03T20:41:00Z" w16du:dateUtc="2024-06-03T13:41:00Z">
          <w:r w:rsidRPr="00E47365" w:rsidDel="005A3279">
            <w:rPr>
              <w:rFonts w:ascii="Khmer MEF1" w:hAnsi="Khmer MEF1" w:cs="Khmer MEF1"/>
              <w:b/>
              <w:bCs/>
              <w:spacing w:val="4"/>
              <w:cs/>
              <w:lang w:val="ca-ES"/>
              <w:rPrChange w:id="1829" w:author="Sopheak Phorn" w:date="2023-07-28T09:32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ន.</w:delText>
          </w:r>
        </w:del>
      </w:ins>
      <w:ins w:id="1830" w:author="Sopheak Phorn" w:date="2023-07-28T09:31:00Z">
        <w:del w:id="1831" w:author="Chamreun Poth" w:date="2024-06-03T20:41:00Z" w16du:dateUtc="2024-06-03T13:41:00Z">
          <w:r w:rsidR="00E47365" w:rsidRPr="00E47365" w:rsidDel="005A3279">
            <w:rPr>
              <w:rFonts w:ascii="Khmer MEF1" w:hAnsi="Khmer MEF1" w:cs="Khmer MEF1"/>
              <w:b/>
              <w:bCs/>
              <w:spacing w:val="4"/>
              <w:cs/>
              <w:lang w:val="ca-ES"/>
              <w:rPrChange w:id="1832" w:author="Sopheak Phorn" w:date="2023-07-28T09:32:00Z">
                <w:rPr>
                  <w:rFonts w:ascii="Khmer MEF1" w:hAnsi="Khmer MEF1" w:cs="Khmer MEF1"/>
                  <w:b/>
                  <w:bCs/>
                  <w:spacing w:val="2"/>
                  <w:cs/>
                  <w:lang w:val="ca-ES"/>
                </w:rPr>
              </w:rPrChange>
            </w:rPr>
            <w:delText>គ</w:delText>
          </w:r>
        </w:del>
      </w:ins>
      <w:ins w:id="1833" w:author="Kem Sereyboth" w:date="2023-06-20T15:04:00Z">
        <w:del w:id="1834" w:author="Chamreun Poth" w:date="2024-06-03T20:41:00Z" w16du:dateUtc="2024-06-03T13:41:00Z">
          <w:r w:rsidRPr="00E47365" w:rsidDel="005A3279">
            <w:rPr>
              <w:rFonts w:ascii="Khmer MEF1" w:hAnsi="Khmer MEF1" w:cs="Khmer MEF1"/>
              <w:b/>
              <w:bCs/>
              <w:spacing w:val="4"/>
              <w:cs/>
              <w:lang w:val="ca-ES"/>
              <w:rPrChange w:id="1835" w:author="Sopheak Phorn" w:date="2023-07-28T09:32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ស.ស.</w:delText>
          </w:r>
        </w:del>
      </w:ins>
      <w:ins w:id="1836" w:author="Kem Sereyboth" w:date="2023-06-20T14:18:00Z">
        <w:r w:rsidRPr="00E47365">
          <w:rPr>
            <w:rFonts w:ascii="Khmer MEF1" w:hAnsi="Khmer MEF1" w:cs="Khmer MEF1"/>
            <w:spacing w:val="4"/>
            <w:cs/>
            <w:lang w:val="ca-ES"/>
          </w:rPr>
          <w:t xml:space="preserve"> ដោយបានប្រមូលទិន្នន័យនិងព័ត៌មានពាក់ព័ន្ធដែលធាតុចូលដ៏</w:t>
        </w:r>
        <w:r w:rsidRPr="00E47365">
          <w:rPr>
            <w:rFonts w:ascii="Khmer MEF1" w:hAnsi="Khmer MEF1" w:cs="Khmer MEF1"/>
            <w:spacing w:val="4"/>
            <w:cs/>
            <w:lang w:val="ca-ES"/>
            <w:rPrChange w:id="1837" w:author="Sopheak Phorn" w:date="2023-07-28T09:32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សំខាន់សម្រា</w:t>
        </w:r>
      </w:ins>
      <w:ins w:id="1838" w:author="Kem Sereyboth" w:date="2023-07-25T10:13:00Z">
        <w:r w:rsidR="008F15FD" w:rsidRPr="00E47365">
          <w:rPr>
            <w:rFonts w:ascii="Khmer MEF1" w:hAnsi="Khmer MEF1" w:cs="Khmer MEF1"/>
            <w:spacing w:val="4"/>
            <w:cs/>
            <w:lang w:val="ca-ES"/>
            <w:rPrChange w:id="1839" w:author="Sopheak Phorn" w:date="2023-07-28T09:32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​</w:t>
        </w:r>
      </w:ins>
      <w:ins w:id="1840" w:author="Kem Sereyboth" w:date="2023-06-20T14:18:00Z">
        <w:r w:rsidRPr="00E47365">
          <w:rPr>
            <w:rFonts w:ascii="Khmer MEF1" w:hAnsi="Khmer MEF1" w:cs="Khmer MEF1"/>
            <w:spacing w:val="4"/>
            <w:cs/>
            <w:lang w:val="ca-ES"/>
            <w:rPrChange w:id="1841" w:author="Sopheak Phorn" w:date="2023-07-28T09:32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ប់</w:t>
        </w:r>
        <w:r w:rsidRPr="00136AF6">
          <w:rPr>
            <w:rFonts w:ascii="Khmer MEF1" w:hAnsi="Khmer MEF1" w:cs="Khmer MEF1"/>
            <w:cs/>
            <w:lang w:val="ca-ES"/>
            <w:rPrChange w:id="1842" w:author="Sopheak Phorn" w:date="2023-07-28T09:32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សវនករទទួលបន្ទុកក្នុងការរៀបចំផែនការសវនកម្មឆ្នាំ</w:t>
        </w:r>
      </w:ins>
      <w:ins w:id="1843" w:author="Kem Sereyboth" w:date="2023-06-20T15:04:00Z">
        <w:r w:rsidRPr="00136AF6">
          <w:rPr>
            <w:rFonts w:ascii="Khmer MEF1" w:hAnsi="Khmer MEF1" w:cs="Khmer MEF1"/>
            <w:cs/>
            <w:lang w:val="ca-ES"/>
            <w:rPrChange w:id="1844" w:author="Sopheak Phorn" w:date="2023-07-28T09:32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២០២៣</w:t>
        </w:r>
      </w:ins>
      <w:ins w:id="1845" w:author="Kem Sereyboth" w:date="2023-06-20T14:18:00Z">
        <w:r w:rsidRPr="00136AF6">
          <w:rPr>
            <w:rFonts w:ascii="Khmer MEF1" w:hAnsi="Khmer MEF1" w:cs="Khmer MEF1"/>
            <w:cs/>
            <w:lang w:val="ca-ES"/>
            <w:rPrChange w:id="1846" w:author="Sopheak Phorn" w:date="2023-07-28T09:32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របស់អង្គភាពសវនកម្មផ្ទៃក្នុងនៃ</w:t>
        </w:r>
        <w:r w:rsidRPr="00136AF6">
          <w:rPr>
            <w:rFonts w:ascii="Khmer MEF1" w:hAnsi="Khmer MEF1" w:cs="Khmer MEF1"/>
            <w:cs/>
            <w:lang w:val="ca-ES"/>
            <w:rPrChange w:id="1847" w:author="Sopheak Phorn" w:date="2023-07-28T09:32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 xml:space="preserve"> </w:t>
        </w:r>
        <w:r w:rsidRPr="00136AF6">
          <w:rPr>
            <w:rFonts w:ascii="Khmer MEF1" w:hAnsi="Khmer MEF1" w:cs="Khmer MEF1"/>
            <w:b/>
            <w:bCs/>
            <w:cs/>
            <w:lang w:val="ca-ES"/>
            <w:rPrChange w:id="1848" w:author="Sopheak Phorn" w:date="2023-07-28T09:32:00Z">
              <w:rPr>
                <w:rFonts w:ascii="Khmer MEF1" w:hAnsi="Khmer MEF1" w:cs="Khmer MEF1"/>
                <w:b/>
                <w:bCs/>
                <w:spacing w:val="-4"/>
                <w:cs/>
                <w:lang w:val="ca-ES"/>
              </w:rPr>
            </w:rPrChange>
          </w:rPr>
          <w:t>អ.ស.ហ</w:t>
        </w:r>
        <w:r w:rsidRPr="00136AF6">
          <w:rPr>
            <w:rFonts w:ascii="Khmer MEF1" w:hAnsi="Khmer MEF1" w:cs="Khmer MEF1"/>
            <w:b/>
            <w:bCs/>
            <w:cs/>
            <w:lang w:val="ca-ES"/>
          </w:rPr>
          <w:t>.</w:t>
        </w:r>
        <w:r w:rsidRPr="00136AF6">
          <w:rPr>
            <w:rFonts w:ascii="Khmer MEF1" w:hAnsi="Khmer MEF1" w:cs="Khmer MEF1"/>
            <w:cs/>
            <w:lang w:val="ca-ES"/>
          </w:rPr>
          <w:t>។</w:t>
        </w:r>
        <w:r w:rsidRPr="00E33574">
          <w:rPr>
            <w:rFonts w:ascii="Khmer MEF1" w:hAnsi="Khmer MEF1" w:cs="Khmer MEF1"/>
            <w:cs/>
            <w:lang w:val="ca-ES"/>
          </w:rPr>
          <w:t xml:space="preserve"> </w:t>
        </w:r>
        <w:r w:rsidRPr="008F15FD">
          <w:rPr>
            <w:rFonts w:ascii="Khmer MEF1" w:hAnsi="Khmer MEF1" w:cs="Khmer MEF1"/>
            <w:spacing w:val="-6"/>
            <w:cs/>
            <w:lang w:val="ca-ES"/>
            <w:rPrChange w:id="1849" w:author="Kem Sereyboth" w:date="2023-07-25T10:1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សវនករទទួលបន្ទុក</w:t>
        </w:r>
      </w:ins>
      <w:ins w:id="1850" w:author="Kem Sereyboth" w:date="2023-07-25T10:14:00Z">
        <w:r w:rsidR="008F15FD">
          <w:rPr>
            <w:rFonts w:ascii="Khmer MEF1" w:hAnsi="Khmer MEF1" w:cs="Khmer MEF1" w:hint="cs"/>
            <w:spacing w:val="-6"/>
            <w:cs/>
            <w:lang w:val="ca-ES"/>
          </w:rPr>
          <w:t xml:space="preserve"> </w:t>
        </w:r>
      </w:ins>
      <w:ins w:id="1851" w:author="Kem Sereyboth" w:date="2023-06-20T14:18:00Z">
        <w:r w:rsidRPr="008F15FD">
          <w:rPr>
            <w:rFonts w:ascii="Khmer MEF1" w:hAnsi="Khmer MEF1" w:cs="Khmer MEF1"/>
            <w:spacing w:val="-6"/>
            <w:cs/>
            <w:lang w:val="ca-ES"/>
            <w:rPrChange w:id="1852" w:author="Kem Sereyboth" w:date="2023-07-25T10:1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បានធ្វើការពិនិត្យលើទិន្ន</w:t>
        </w:r>
        <w:r w:rsidRPr="008F15FD">
          <w:rPr>
            <w:rFonts w:ascii="Khmer MEF1" w:hAnsi="Khmer MEF1" w:cs="Khmer MEF1"/>
            <w:spacing w:val="-6"/>
            <w:lang w:val="ca-ES"/>
            <w:rPrChange w:id="1853" w:author="Kem Sereyboth" w:date="2023-07-25T10:14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</w:t>
        </w:r>
        <w:r w:rsidRPr="008F15FD">
          <w:rPr>
            <w:rFonts w:ascii="Khmer MEF1" w:hAnsi="Khmer MEF1" w:cs="Khmer MEF1"/>
            <w:spacing w:val="-6"/>
            <w:cs/>
            <w:lang w:val="ca-ES"/>
            <w:rPrChange w:id="1854" w:author="Kem Sereyboth" w:date="2023-07-25T10:1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ន័</w:t>
        </w:r>
        <w:r w:rsidRPr="008F15FD">
          <w:rPr>
            <w:rFonts w:ascii="Khmer MEF1" w:hAnsi="Khmer MEF1" w:cs="Khmer MEF1"/>
            <w:spacing w:val="-6"/>
            <w:lang w:val="ca-ES"/>
            <w:rPrChange w:id="1855" w:author="Kem Sereyboth" w:date="2023-07-25T10:14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​​​​​</w:t>
        </w:r>
        <w:r w:rsidRPr="008F15FD">
          <w:rPr>
            <w:rFonts w:ascii="Khmer MEF1" w:hAnsi="Khmer MEF1" w:cs="Khmer MEF1"/>
            <w:spacing w:val="-6"/>
            <w:cs/>
            <w:lang w:val="ca-ES"/>
            <w:rPrChange w:id="1856" w:author="Kem Sereyboth" w:date="2023-07-25T10:1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យនិងព័ត៌មានដែលប្រមូលបាន</w:t>
        </w:r>
        <w:r w:rsidRPr="008F15FD">
          <w:rPr>
            <w:rFonts w:ascii="Khmer MEF1" w:hAnsi="Khmer MEF1" w:cs="Khmer MEF1"/>
            <w:spacing w:val="-6"/>
            <w:lang w:val="ca-ES"/>
            <w:rPrChange w:id="1857" w:author="Kem Sereyboth" w:date="2023-07-25T10:14:00Z">
              <w:rPr>
                <w:rFonts w:ascii="Khmer MEF1" w:hAnsi="Khmer MEF1" w:cs="Khmer MEF1"/>
                <w:spacing w:val="4"/>
                <w:lang w:val="ca-ES"/>
              </w:rPr>
            </w:rPrChange>
          </w:rPr>
          <w:t xml:space="preserve"> </w:t>
        </w:r>
        <w:r w:rsidRPr="008F15FD">
          <w:rPr>
            <w:rFonts w:ascii="Khmer MEF1" w:hAnsi="Khmer MEF1" w:cs="Khmer MEF1"/>
            <w:spacing w:val="-6"/>
            <w:cs/>
            <w:lang w:val="ca-ES"/>
            <w:rPrChange w:id="1858" w:author="Kem Sereyboth" w:date="2023-07-25T10:1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ព្រមទាំងធ្វើការវាយតម្លៃ</w:t>
        </w:r>
        <w:r w:rsidRPr="008F15FD">
          <w:rPr>
            <w:rFonts w:ascii="Khmer MEF1" w:hAnsi="Khmer MEF1" w:cs="Khmer MEF1"/>
            <w:spacing w:val="-6"/>
            <w:cs/>
            <w:lang w:val="ca-ES"/>
            <w:rPrChange w:id="1859" w:author="Kem Sereyboth" w:date="2023-07-25T10:14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យ៉ា</w:t>
        </w:r>
      </w:ins>
      <w:ins w:id="1860" w:author="Kem Sereyboth" w:date="2023-07-25T10:14:00Z">
        <w:r w:rsidR="008F15FD" w:rsidRPr="008F15FD">
          <w:rPr>
            <w:rFonts w:ascii="Khmer MEF1" w:hAnsi="Khmer MEF1" w:cs="Khmer MEF1"/>
            <w:spacing w:val="-6"/>
            <w:cs/>
            <w:lang w:val="ca-ES"/>
            <w:rPrChange w:id="1861" w:author="Kem Sereyboth" w:date="2023-07-25T10:14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​</w:t>
        </w:r>
      </w:ins>
      <w:ins w:id="1862" w:author="Kem Sereyboth" w:date="2023-06-20T14:18:00Z">
        <w:r w:rsidRPr="008F15FD">
          <w:rPr>
            <w:rFonts w:ascii="Khmer MEF1" w:hAnsi="Khmer MEF1" w:cs="Khmer MEF1"/>
            <w:spacing w:val="-6"/>
            <w:cs/>
            <w:lang w:val="ca-ES"/>
            <w:rPrChange w:id="1863" w:author="Kem Sereyboth" w:date="2023-07-25T10:14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ង</w:t>
        </w:r>
      </w:ins>
      <w:ins w:id="1864" w:author="Kem Sereyboth" w:date="2023-07-25T10:14:00Z">
        <w:r w:rsidR="008F15FD" w:rsidRPr="008F15FD">
          <w:rPr>
            <w:rFonts w:ascii="Khmer MEF1" w:hAnsi="Khmer MEF1" w:cs="Khmer MEF1"/>
            <w:spacing w:val="-6"/>
            <w:cs/>
            <w:lang w:val="ca-ES"/>
            <w:rPrChange w:id="1865" w:author="Kem Sereyboth" w:date="2023-07-25T10:14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​</w:t>
        </w:r>
      </w:ins>
      <w:ins w:id="1866" w:author="Kem Sereyboth" w:date="2023-06-20T14:18:00Z">
        <w:r w:rsidRPr="00DC7EA5">
          <w:rPr>
            <w:rFonts w:ascii="Khmer MEF1" w:hAnsi="Khmer MEF1" w:cs="Khmer MEF1"/>
            <w:spacing w:val="-2"/>
            <w:cs/>
            <w:lang w:val="ca-ES"/>
          </w:rPr>
          <w:t>យកចិត្តទុកដាក់លើការអនុវត្ត</w:t>
        </w:r>
        <w:r w:rsidRPr="00DC7EA5">
          <w:rPr>
            <w:rFonts w:ascii="Khmer MEF1" w:hAnsi="Khmer MEF1" w:cs="Khmer MEF1" w:hint="cs"/>
            <w:spacing w:val="-2"/>
            <w:cs/>
            <w:lang w:val="ca-ES"/>
          </w:rPr>
          <w:t>ការងារ</w:t>
        </w:r>
        <w:r w:rsidRPr="00DC7EA5">
          <w:rPr>
            <w:rFonts w:ascii="Khmer MEF1" w:hAnsi="Khmer MEF1" w:cs="Khmer MEF1"/>
            <w:spacing w:val="-2"/>
            <w:cs/>
            <w:lang w:val="ca-ES"/>
          </w:rPr>
          <w:t>រប</w:t>
        </w:r>
        <w:r w:rsidRPr="00DC7EA5">
          <w:rPr>
            <w:rFonts w:ascii="Khmer MEF1" w:hAnsi="Khmer MEF1" w:cs="Khmer MEF1" w:hint="cs"/>
            <w:spacing w:val="-2"/>
            <w:cs/>
            <w:lang w:val="ca-ES"/>
          </w:rPr>
          <w:t>​</w:t>
        </w:r>
        <w:r w:rsidRPr="00DC7EA5">
          <w:rPr>
            <w:rFonts w:ascii="Khmer MEF1" w:hAnsi="Khmer MEF1" w:cs="Khmer MEF1"/>
            <w:spacing w:val="-2"/>
            <w:cs/>
            <w:lang w:val="ca-ES"/>
          </w:rPr>
          <w:t>ស់</w:t>
        </w:r>
      </w:ins>
      <w:ins w:id="1867" w:author="Kem Sereyboth" w:date="2023-06-20T15:05:00Z">
        <w:r w:rsidRPr="00DC7EA5">
          <w:rPr>
            <w:rFonts w:ascii="Khmer MEF1" w:hAnsi="Khmer MEF1" w:cs="Khmer MEF1" w:hint="cs"/>
            <w:spacing w:val="-2"/>
            <w:cs/>
            <w:lang w:val="ca-ES"/>
          </w:rPr>
          <w:t xml:space="preserve"> </w:t>
        </w:r>
      </w:ins>
      <w:ins w:id="1868" w:author="Chamreun Poth" w:date="2024-06-03T20:41:00Z" w16du:dateUtc="2024-06-03T13:41:00Z"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cs/>
          </w:rPr>
          <w:t>ឈ្មោះសវនដ្ឋាន</w:t>
        </w:r>
      </w:ins>
      <w:ins w:id="1869" w:author="Kem Sereyboth" w:date="2023-06-20T15:05:00Z">
        <w:del w:id="1870" w:author="Chamreun Poth" w:date="2024-06-03T20:41:00Z" w16du:dateUtc="2024-06-03T13:41:00Z">
          <w:r w:rsidRPr="00DC7EA5" w:rsidDel="005A3279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1871" w:author="Sopheak Phorn" w:date="2023-07-28T09:33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ន.</w:delText>
          </w:r>
        </w:del>
      </w:ins>
      <w:ins w:id="1872" w:author="Sopheak Phorn" w:date="2023-07-28T09:33:00Z">
        <w:del w:id="1873" w:author="Chamreun Poth" w:date="2024-06-03T20:41:00Z" w16du:dateUtc="2024-06-03T13:41:00Z">
          <w:r w:rsidR="00DC7EA5" w:rsidRPr="00DC7EA5" w:rsidDel="005A3279">
            <w:rPr>
              <w:rFonts w:ascii="Khmer MEF1" w:hAnsi="Khmer MEF1" w:cs="Khmer MEF1" w:hint="cs"/>
              <w:b/>
              <w:bCs/>
              <w:spacing w:val="-2"/>
              <w:cs/>
              <w:lang w:val="ca-ES"/>
            </w:rPr>
            <w:delText>គ</w:delText>
          </w:r>
        </w:del>
      </w:ins>
      <w:ins w:id="1874" w:author="Kem Sereyboth" w:date="2023-06-20T15:05:00Z">
        <w:del w:id="1875" w:author="Chamreun Poth" w:date="2024-06-03T20:41:00Z" w16du:dateUtc="2024-06-03T13:41:00Z">
          <w:r w:rsidRPr="00DC7EA5" w:rsidDel="005A3279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1876" w:author="Sopheak Phorn" w:date="2023-07-28T09:33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ស.ស.</w:delText>
          </w:r>
        </w:del>
      </w:ins>
      <w:ins w:id="1877" w:author="Sopheak Phorn" w:date="2023-07-28T09:33:00Z">
        <w:r w:rsidR="00DC7EA5">
          <w:rPr>
            <w:rFonts w:ascii="Khmer MEF1" w:hAnsi="Khmer MEF1" w:cs="Khmer MEF1" w:hint="cs"/>
            <w:spacing w:val="-2"/>
            <w:cs/>
            <w:lang w:val="ca-ES"/>
          </w:rPr>
          <w:t xml:space="preserve"> </w:t>
        </w:r>
      </w:ins>
      <w:ins w:id="1878" w:author="Kem Sereyboth" w:date="2023-06-20T14:18:00Z">
        <w:del w:id="1879" w:author="Sopheak Phorn" w:date="2023-07-28T09:33:00Z">
          <w:r w:rsidRPr="00DC7EA5" w:rsidDel="00DC7EA5">
            <w:rPr>
              <w:rFonts w:ascii="Khmer MEF1" w:hAnsi="Khmer MEF1" w:cs="Khmer MEF1"/>
              <w:spacing w:val="-2"/>
              <w:cs/>
              <w:lang w:val="ca-ES"/>
              <w:rPrChange w:id="1880" w:author="Sopheak Phorn" w:date="2023-07-28T09:33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 </w:delText>
          </w:r>
        </w:del>
        <w:r w:rsidRPr="00DC7EA5">
          <w:rPr>
            <w:rFonts w:ascii="Khmer MEF1" w:hAnsi="Khmer MEF1" w:cs="Khmer MEF1"/>
            <w:spacing w:val="-2"/>
            <w:cs/>
            <w:lang w:val="ca-ES"/>
            <w:rPrChange w:id="1881" w:author="Sopheak Phorn" w:date="2023-07-28T09:33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ដោយ</w:t>
        </w:r>
        <w:r w:rsidRPr="00DC7EA5">
          <w:rPr>
            <w:rFonts w:ascii="Khmer MEF1" w:hAnsi="Khmer MEF1" w:cs="Khmer MEF1"/>
            <w:spacing w:val="-2"/>
            <w:cs/>
            <w:lang w:val="ca-ES"/>
            <w:rPrChange w:id="1882" w:author="Sopheak Phorn" w:date="2023-07-28T09:3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ផ្អែក</w:t>
        </w:r>
        <w:r w:rsidRPr="00DC7EA5">
          <w:rPr>
            <w:rFonts w:ascii="Khmer MEF1" w:hAnsi="Khmer MEF1" w:cs="Khmer MEF1"/>
            <w:spacing w:val="-2"/>
            <w:cs/>
            <w:lang w:val="ca-ES"/>
            <w:rPrChange w:id="1883" w:author="Sopheak Phorn" w:date="2023-07-28T09:3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លើលក្ខណៈ</w:t>
        </w:r>
        <w:r w:rsidRPr="00DC7EA5">
          <w:rPr>
            <w:rFonts w:ascii="Khmer MEF1" w:hAnsi="Khmer MEF1" w:cs="Khmer MEF1"/>
            <w:spacing w:val="2"/>
            <w:cs/>
            <w:lang w:val="ca-ES"/>
            <w:rPrChange w:id="1884" w:author="Sopheak Phorn" w:date="2023-07-28T09:34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វិនិច្ឆ័យសវនកម្មជាក់លាក់ និង</w:t>
        </w:r>
        <w:r w:rsidRPr="00713B66">
          <w:rPr>
            <w:rFonts w:ascii="Khmer MEF1" w:hAnsi="Khmer MEF1" w:cs="Khmer MEF1"/>
            <w:spacing w:val="2"/>
            <w:cs/>
            <w:lang w:val="ca-ES"/>
            <w:rPrChange w:id="1885" w:author="Sopheak" w:date="2023-08-03T05:5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គ្រ</w:t>
        </w:r>
        <w:r w:rsidRPr="00713B66">
          <w:rPr>
            <w:rFonts w:ascii="Khmer MEF1" w:hAnsi="Khmer MEF1" w:cs="Khmer MEF1"/>
            <w:spacing w:val="4"/>
            <w:cs/>
            <w:lang w:val="ca-ES"/>
            <w:rPrChange w:id="1886" w:author="Sopheak" w:date="2023-08-03T05:5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ប់គ្រាន់ ដែលជាលទ្ធផល</w:t>
        </w:r>
        <w:r w:rsidRPr="00425B0A">
          <w:rPr>
            <w:rFonts w:ascii="Khmer MEF1" w:hAnsi="Khmer MEF1" w:cs="Khmer MEF1"/>
            <w:color w:val="000000" w:themeColor="text1"/>
            <w:spacing w:val="4"/>
            <w:cs/>
            <w:lang w:val="ca-ES"/>
            <w:rPrChange w:id="1887" w:author="Sopheak Phorn" w:date="2023-08-03T11:1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សវនក​រ</w:t>
        </w:r>
        <w:r w:rsidRPr="00425B0A">
          <w:rPr>
            <w:rFonts w:ascii="Khmer MEF1" w:hAnsi="Khmer MEF1" w:cs="Khmer MEF1"/>
            <w:color w:val="000000" w:themeColor="text1"/>
            <w:spacing w:val="4"/>
            <w:cs/>
            <w:lang w:val="ca-ES"/>
            <w:rPrChange w:id="1888" w:author="Sopheak Phorn" w:date="2023-08-03T11:13:00Z">
              <w:rPr>
                <w:rFonts w:ascii="Khmer MEF1" w:hAnsi="Khmer MEF1" w:cs="Khmer MEF1"/>
                <w:cs/>
                <w:lang w:val="ca-ES"/>
              </w:rPr>
            </w:rPrChange>
          </w:rPr>
          <w:t>ទ​ទួ</w:t>
        </w:r>
        <w:r w:rsidRPr="00425B0A">
          <w:rPr>
            <w:rFonts w:ascii="Khmer MEF1" w:hAnsi="Khmer MEF1" w:cs="Khmer MEF1"/>
            <w:color w:val="000000" w:themeColor="text1"/>
            <w:spacing w:val="4"/>
            <w:lang w:val="ca-ES"/>
            <w:rPrChange w:id="1889" w:author="Sopheak Phorn" w:date="2023-08-03T11:13:00Z">
              <w:rPr>
                <w:rFonts w:ascii="Khmer MEF1" w:hAnsi="Khmer MEF1" w:cs="Khmer MEF1"/>
                <w:lang w:val="ca-ES"/>
              </w:rPr>
            </w:rPrChange>
          </w:rPr>
          <w:t>​​​​​</w:t>
        </w:r>
        <w:r w:rsidRPr="00425B0A">
          <w:rPr>
            <w:rFonts w:ascii="Khmer MEF1" w:hAnsi="Khmer MEF1" w:cs="Khmer MEF1"/>
            <w:color w:val="000000" w:themeColor="text1"/>
            <w:spacing w:val="4"/>
            <w:cs/>
            <w:lang w:val="ca-ES"/>
            <w:rPrChange w:id="1890" w:author="Sopheak Phorn" w:date="2023-08-03T11:13:00Z">
              <w:rPr>
                <w:rFonts w:ascii="Khmer MEF1" w:hAnsi="Khmer MEF1" w:cs="Khmer MEF1"/>
                <w:cs/>
                <w:lang w:val="ca-ES"/>
              </w:rPr>
            </w:rPrChange>
          </w:rPr>
          <w:t>ល</w:t>
        </w:r>
        <w:r w:rsidRPr="00425B0A">
          <w:rPr>
            <w:rFonts w:ascii="Khmer MEF1" w:hAnsi="Khmer MEF1" w:cs="Khmer MEF1"/>
            <w:color w:val="000000" w:themeColor="text1"/>
            <w:spacing w:val="4"/>
            <w:lang w:val="ca-ES"/>
            <w:rPrChange w:id="1891" w:author="Sopheak Phorn" w:date="2023-08-03T11:13:00Z">
              <w:rPr>
                <w:rFonts w:ascii="Khmer MEF1" w:hAnsi="Khmer MEF1" w:cs="Khmer MEF1"/>
                <w:lang w:val="ca-ES"/>
              </w:rPr>
            </w:rPrChange>
          </w:rPr>
          <w:t>​​​</w:t>
        </w:r>
        <w:r w:rsidRPr="00425B0A">
          <w:rPr>
            <w:rFonts w:ascii="Khmer MEF1" w:hAnsi="Khmer MEF1" w:cs="Khmer MEF1"/>
            <w:color w:val="000000" w:themeColor="text1"/>
            <w:spacing w:val="4"/>
            <w:cs/>
            <w:lang w:val="ca-ES"/>
            <w:rPrChange w:id="1892" w:author="Sopheak Phorn" w:date="2023-08-03T11:13:00Z">
              <w:rPr>
                <w:rFonts w:ascii="Khmer MEF1" w:hAnsi="Khmer MEF1" w:cs="Khmer MEF1"/>
                <w:cs/>
                <w:lang w:val="ca-ES"/>
              </w:rPr>
            </w:rPrChange>
          </w:rPr>
          <w:t>បន្ទុកកំ</w:t>
        </w:r>
        <w:r w:rsidRPr="00425B0A">
          <w:rPr>
            <w:rFonts w:ascii="Khmer MEF1" w:hAnsi="Khmer MEF1" w:cs="Khmer MEF1"/>
            <w:color w:val="000000" w:themeColor="text1"/>
            <w:spacing w:val="4"/>
            <w:lang w:val="ca-ES"/>
            <w:rPrChange w:id="1893" w:author="Sopheak Phorn" w:date="2023-08-03T11:13:00Z">
              <w:rPr>
                <w:rFonts w:ascii="Khmer MEF1" w:hAnsi="Khmer MEF1" w:cs="Khmer MEF1"/>
                <w:lang w:val="ca-ES"/>
              </w:rPr>
            </w:rPrChange>
          </w:rPr>
          <w:t>​​​</w:t>
        </w:r>
        <w:r w:rsidRPr="00425B0A">
          <w:rPr>
            <w:rFonts w:ascii="Khmer MEF1" w:hAnsi="Khmer MEF1" w:cs="Khmer MEF1"/>
            <w:color w:val="000000" w:themeColor="text1"/>
            <w:spacing w:val="4"/>
            <w:cs/>
            <w:lang w:val="ca-ES"/>
            <w:rPrChange w:id="1894" w:author="Sopheak Phorn" w:date="2023-08-03T11:13:00Z">
              <w:rPr>
                <w:rFonts w:ascii="Khmer MEF1" w:hAnsi="Khmer MEF1" w:cs="Khmer MEF1"/>
                <w:cs/>
                <w:lang w:val="ca-ES"/>
              </w:rPr>
            </w:rPrChange>
          </w:rPr>
          <w:t>ណ​ត់បាននូវហានិភ័យ</w:t>
        </w:r>
      </w:ins>
      <w:ins w:id="1895" w:author="Sopheak" w:date="2023-08-03T05:51:00Z">
        <w:r w:rsidR="00713B66" w:rsidRPr="00425B0A">
          <w:rPr>
            <w:rFonts w:ascii="Khmer MEF1" w:hAnsi="Khmer MEF1" w:cs="Khmer MEF1"/>
            <w:color w:val="000000" w:themeColor="text1"/>
            <w:spacing w:val="4"/>
            <w:cs/>
            <w:lang w:val="ca-ES"/>
            <w:rPrChange w:id="1896" w:author="Sopheak Phorn" w:date="2023-08-03T11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គន្លឹះមួយច</w:t>
        </w:r>
      </w:ins>
      <w:ins w:id="1897" w:author="Sopheak" w:date="2023-08-03T05:52:00Z">
        <w:r w:rsidR="00713B66" w:rsidRPr="00425B0A">
          <w:rPr>
            <w:rFonts w:ascii="Khmer MEF1" w:hAnsi="Khmer MEF1" w:cs="Khmer MEF1"/>
            <w:color w:val="000000" w:themeColor="text1"/>
            <w:spacing w:val="4"/>
            <w:cs/>
            <w:lang w:val="ca-ES"/>
            <w:rPrChange w:id="1898" w:author="Sopheak Phorn" w:date="2023-08-03T11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ំនួនរួមមានហានិភ័យ</w:t>
        </w:r>
      </w:ins>
      <w:ins w:id="1899" w:author="Kem Sereyboth" w:date="2023-07-19T14:55:00Z">
        <w:r w:rsidR="0003566A" w:rsidRPr="00425B0A">
          <w:rPr>
            <w:rFonts w:ascii="Khmer MEF1" w:hAnsi="Khmer MEF1" w:cs="Khmer MEF1"/>
            <w:color w:val="000000" w:themeColor="text1"/>
            <w:spacing w:val="-8"/>
            <w:cs/>
            <w:lang w:val="ca-ES"/>
            <w:rPrChange w:id="1900" w:author="Sopheak Phorn" w:date="2023-08-03T11:13:00Z">
              <w:rPr>
                <w:rFonts w:ascii="Khmer MEF1" w:hAnsi="Khmer MEF1" w:cs="Khmer MEF1"/>
                <w:cs/>
                <w:lang w:val="ca-ES"/>
              </w:rPr>
            </w:rPrChange>
          </w:rPr>
          <w:t>អនុលោមភាព និង</w:t>
        </w:r>
      </w:ins>
      <w:ins w:id="1901" w:author="Sopheak" w:date="2023-08-03T05:52:00Z">
        <w:r w:rsidR="00713B66" w:rsidRPr="00425B0A">
          <w:rPr>
            <w:rFonts w:ascii="Khmer MEF1" w:hAnsi="Khmer MEF1" w:cs="Khmer MEF1"/>
            <w:color w:val="000000" w:themeColor="text1"/>
            <w:spacing w:val="-8"/>
            <w:cs/>
            <w:lang w:val="ca-ES"/>
            <w:rPrChange w:id="1902" w:author="Sopheak Phorn" w:date="2023-08-03T11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ហានិភ</w:t>
        </w:r>
      </w:ins>
      <w:ins w:id="1903" w:author="Kem Sereyboth" w:date="2023-06-20T14:18:00Z">
        <w:del w:id="1904" w:author="Sopheak" w:date="2023-08-03T05:52:00Z">
          <w:r w:rsidRPr="00425B0A" w:rsidDel="00713B66">
            <w:rPr>
              <w:rFonts w:ascii="Khmer MEF1" w:hAnsi="Khmer MEF1" w:cs="Khmer MEF1"/>
              <w:color w:val="000000" w:themeColor="text1"/>
              <w:spacing w:val="-8"/>
              <w:cs/>
              <w:lang w:val="ca-ES"/>
              <w:rPrChange w:id="1905" w:author="Sopheak Phorn" w:date="2023-08-03T11:13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</w:delText>
          </w:r>
        </w:del>
      </w:ins>
      <w:ins w:id="1906" w:author="Sopheak" w:date="2023-08-03T05:52:00Z">
        <w:r w:rsidR="00713B66" w:rsidRPr="00425B0A">
          <w:rPr>
            <w:rFonts w:ascii="Khmer MEF1" w:hAnsi="Khmer MEF1" w:cs="Khmer MEF1"/>
            <w:color w:val="000000" w:themeColor="text1"/>
            <w:spacing w:val="-8"/>
            <w:cs/>
            <w:lang w:val="ca-ES"/>
            <w:rPrChange w:id="1907" w:author="Sopheak Phorn" w:date="2023-08-03T11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័យ</w:t>
        </w:r>
      </w:ins>
      <w:ins w:id="1908" w:author="Sopheak" w:date="2023-08-03T05:54:00Z">
        <w:r w:rsidR="00DE38F7" w:rsidRPr="00DE38F7">
          <w:rPr>
            <w:rFonts w:ascii="Khmer MEF1" w:hAnsi="Khmer MEF1" w:cs="Khmer MEF1"/>
            <w:color w:val="000000" w:themeColor="text1"/>
            <w:spacing w:val="-8"/>
            <w:cs/>
            <w:lang w:val="ca-ES"/>
            <w:rPrChange w:id="1909" w:author="Sopheak" w:date="2023-08-03T05:54:00Z">
              <w:rPr>
                <w:rFonts w:ascii="Khmer MEF1" w:hAnsi="Khmer MEF1" w:cs="Khmer MEF1"/>
                <w:color w:val="FF0000"/>
                <w:spacing w:val="-8"/>
                <w:cs/>
                <w:lang w:val="ca-ES"/>
              </w:rPr>
            </w:rPrChange>
          </w:rPr>
          <w:t>ស</w:t>
        </w:r>
      </w:ins>
      <w:ins w:id="1910" w:author="Kem Sereyboth" w:date="2023-06-20T14:18:00Z">
        <w:r w:rsidRPr="00DC7EA5">
          <w:rPr>
            <w:rFonts w:ascii="Khmer MEF1" w:hAnsi="Khmer MEF1" w:cs="Khmer MEF1"/>
            <w:spacing w:val="-8"/>
            <w:cs/>
            <w:lang w:val="ca-ES"/>
            <w:rPrChange w:id="1911" w:author="Sopheak Phorn" w:date="2023-07-28T09:34:00Z">
              <w:rPr>
                <w:rFonts w:ascii="Khmer MEF1" w:hAnsi="Khmer MEF1" w:cs="Khmer MEF1"/>
                <w:cs/>
                <w:lang w:val="ca-ES"/>
              </w:rPr>
            </w:rPrChange>
          </w:rPr>
          <w:t>មិទ្ធកម្ម</w:t>
        </w:r>
      </w:ins>
      <w:ins w:id="1912" w:author="Sopheak" w:date="2023-08-03T05:53:00Z">
        <w:r w:rsidR="00713B66">
          <w:rPr>
            <w:rFonts w:ascii="Khmer MEF1" w:hAnsi="Khmer MEF1" w:cs="Khmer MEF1" w:hint="cs"/>
            <w:cs/>
            <w:lang w:val="ca-ES"/>
          </w:rPr>
          <w:t>មានដូចតទៅ</w:t>
        </w:r>
      </w:ins>
      <w:ins w:id="1913" w:author="Kem Sereyboth" w:date="2023-06-20T14:18:00Z">
        <w:del w:id="1914" w:author="Sopheak" w:date="2023-08-03T05:53:00Z">
          <w:r w:rsidRPr="00DC7EA5" w:rsidDel="00713B66">
            <w:rPr>
              <w:rFonts w:ascii="Khmer MEF1" w:hAnsi="Khmer MEF1" w:cs="Khmer MEF1"/>
              <w:spacing w:val="-8"/>
              <w:cs/>
              <w:lang w:val="ca-ES"/>
              <w:rPrChange w:id="1915" w:author="Sopheak Phorn" w:date="2023-07-28T09:34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គន្លឹះមួ</w:delText>
          </w:r>
        </w:del>
      </w:ins>
      <w:ins w:id="1916" w:author="Kem Sereyboth" w:date="2023-07-25T10:18:00Z">
        <w:del w:id="1917" w:author="Sopheak" w:date="2023-08-03T05:53:00Z">
          <w:r w:rsidR="000F03BA" w:rsidRPr="00DC7EA5" w:rsidDel="00713B66">
            <w:rPr>
              <w:rFonts w:ascii="Khmer MEF1" w:hAnsi="Khmer MEF1" w:cs="Khmer MEF1"/>
              <w:spacing w:val="-8"/>
              <w:cs/>
              <w:lang w:val="ca-ES"/>
              <w:rPrChange w:id="1918" w:author="Sopheak Phorn" w:date="2023-07-28T09:34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1919" w:author="Kem Sereyboth" w:date="2023-06-20T14:18:00Z">
        <w:del w:id="1920" w:author="Sopheak" w:date="2023-08-03T05:53:00Z">
          <w:r w:rsidRPr="00DC7EA5" w:rsidDel="00713B66">
            <w:rPr>
              <w:rFonts w:ascii="Khmer MEF1" w:hAnsi="Khmer MEF1" w:cs="Khmer MEF1"/>
              <w:spacing w:val="-8"/>
              <w:cs/>
              <w:lang w:val="ca-ES"/>
              <w:rPrChange w:id="1921" w:author="Sopheak Phorn" w:date="2023-07-28T09:34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យ</w:delText>
          </w:r>
        </w:del>
      </w:ins>
      <w:ins w:id="1922" w:author="Kem Sereyboth" w:date="2023-07-25T10:18:00Z">
        <w:del w:id="1923" w:author="Sopheak" w:date="2023-08-03T05:53:00Z">
          <w:r w:rsidR="000F03BA" w:rsidRPr="000F03BA" w:rsidDel="00713B66">
            <w:rPr>
              <w:rFonts w:ascii="Khmer MEF1" w:hAnsi="Khmer MEF1" w:cs="Khmer MEF1"/>
              <w:spacing w:val="-10"/>
              <w:cs/>
              <w:lang w:val="ca-ES"/>
              <w:rPrChange w:id="1924" w:author="Kem Sereyboth" w:date="2023-07-25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1925" w:author="Kem Sereyboth" w:date="2023-06-20T14:18:00Z">
        <w:del w:id="1926" w:author="Sopheak" w:date="2023-08-03T05:53:00Z">
          <w:r w:rsidRPr="00E33574" w:rsidDel="00713B66">
            <w:rPr>
              <w:rFonts w:ascii="Khmer MEF1" w:hAnsi="Khmer MEF1" w:cs="Khmer MEF1"/>
              <w:cs/>
              <w:lang w:val="ca-ES"/>
            </w:rPr>
            <w:delText>ចំនួន</w:delText>
          </w:r>
          <w:r w:rsidRPr="00E33574" w:rsidDel="00713B66">
            <w:rPr>
              <w:rFonts w:ascii="Khmer MEF1" w:hAnsi="Khmer MEF1" w:cs="Khmer MEF1" w:hint="cs"/>
              <w:cs/>
              <w:lang w:val="ca-ES"/>
            </w:rPr>
            <w:delText>រួមមាន</w:delText>
          </w:r>
        </w:del>
        <w:r w:rsidRPr="00E33574">
          <w:rPr>
            <w:rFonts w:ascii="Khmer MEF1" w:hAnsi="Khmer MEF1" w:cs="Khmer MEF1"/>
            <w:cs/>
            <w:lang w:val="ca-ES"/>
          </w:rPr>
          <w:t xml:space="preserve">៖ </w:t>
        </w:r>
      </w:ins>
    </w:p>
    <w:p w14:paraId="5CAC39EF" w14:textId="21B70877" w:rsidR="004B5635" w:rsidRPr="00E33574" w:rsidRDefault="0017346B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1927" w:author="Kem Sereyboth" w:date="2023-07-13T13:25:00Z"/>
          <w:rFonts w:ascii="Khmer MEF1" w:hAnsi="Khmer MEF1" w:cs="Khmer MEF1"/>
          <w:spacing w:val="-2"/>
          <w:lang w:val="ca-ES"/>
        </w:rPr>
        <w:pPrChange w:id="1928" w:author="Sopheak Phorn" w:date="2023-08-03T13:36:00Z">
          <w:pPr>
            <w:pStyle w:val="NormalWeb"/>
            <w:numPr>
              <w:numId w:val="54"/>
            </w:numPr>
            <w:spacing w:before="0" w:beforeAutospacing="0" w:after="0" w:afterAutospacing="0" w:line="226" w:lineRule="auto"/>
            <w:ind w:left="993" w:hanging="142"/>
            <w:jc w:val="both"/>
          </w:pPr>
        </w:pPrChange>
      </w:pPr>
      <w:ins w:id="1929" w:author="Kem Sereyboth" w:date="2023-07-26T16:17:00Z">
        <w:r w:rsidRPr="009D2554">
          <w:rPr>
            <w:rFonts w:ascii="Khmer MEF1" w:hAnsi="Khmer MEF1" w:cs="Khmer MEF1"/>
            <w:spacing w:val="-2"/>
            <w:cs/>
            <w:lang w:val="ca-ES"/>
            <w:rPrChange w:id="1930" w:author="Sopheak Phorn" w:date="2023-08-04T09:5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១).</w:t>
        </w:r>
      </w:ins>
      <w:ins w:id="1931" w:author="S_Chhenglay" w:date="2023-08-04T09:08:00Z">
        <w:r w:rsidR="007A26A4" w:rsidRPr="009D2554">
          <w:rPr>
            <w:rFonts w:ascii="Khmer MEF1" w:hAnsi="Khmer MEF1" w:cs="Khmer MEF1"/>
            <w:spacing w:val="-2"/>
            <w:cs/>
            <w:lang w:val="ca-ES"/>
            <w:rPrChange w:id="1932" w:author="Sopheak Phorn" w:date="2023-08-04T09:53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ការ</w:t>
        </w:r>
      </w:ins>
      <w:ins w:id="1933" w:author="Sopheak Phorn" w:date="2023-07-28T09:35:00Z">
        <w:r w:rsidR="008C4B4C" w:rsidRPr="009D2554">
          <w:rPr>
            <w:rFonts w:ascii="Khmer MEF1" w:hAnsi="Khmer MEF1" w:cs="Khmer MEF1"/>
            <w:spacing w:val="-2"/>
            <w:cs/>
            <w:lang w:val="ca-ES"/>
            <w:rPrChange w:id="1934" w:author="Sopheak Phorn" w:date="2023-08-04T09:5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អនុវត្តបទបញ្ជាផ្ទៃក្នុងសម្រាប់គ្រប់គ្រងមន្ត្រី</w:t>
        </w:r>
      </w:ins>
      <w:ins w:id="1935" w:author="S_Chhenglay" w:date="2023-08-04T09:08:00Z">
        <w:r w:rsidR="007A26A4" w:rsidRPr="009D2554">
          <w:rPr>
            <w:rFonts w:ascii="Khmer MEF1" w:hAnsi="Khmer MEF1" w:cs="Khmer MEF1"/>
            <w:spacing w:val="-2"/>
            <w:cs/>
            <w:rPrChange w:id="1936" w:author="Sopheak Phorn" w:date="2023-08-04T09:53:00Z">
              <w:rPr>
                <w:rFonts w:ascii="Khmer MEF1" w:hAnsi="Khmer MEF1" w:cs="Khmer MEF1"/>
                <w:spacing w:val="-6"/>
                <w:cs/>
              </w:rPr>
            </w:rPrChange>
          </w:rPr>
          <w:t>លក្ខន្តិកៈ</w:t>
        </w:r>
        <w:del w:id="1937" w:author="Sopheak Phorn" w:date="2023-08-04T09:53:00Z">
          <w:r w:rsidR="007A26A4" w:rsidRPr="009D2554" w:rsidDel="009D2554">
            <w:rPr>
              <w:rFonts w:ascii="Khmer MEF1" w:hAnsi="Khmer MEF1" w:cs="Khmer MEF1"/>
              <w:spacing w:val="-2"/>
              <w:cs/>
              <w:rPrChange w:id="1938" w:author="Sopheak Phorn" w:date="2023-08-04T09:53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 xml:space="preserve"> </w:delText>
          </w:r>
        </w:del>
      </w:ins>
      <w:ins w:id="1939" w:author="Sopheak Phorn" w:date="2023-08-04T09:53:00Z">
        <w:r w:rsidR="009D2554" w:rsidRPr="009D2554">
          <w:rPr>
            <w:rFonts w:ascii="Khmer MEF1" w:hAnsi="Khmer MEF1" w:cs="Khmer MEF1"/>
            <w:spacing w:val="-2"/>
            <w:cs/>
            <w:lang w:val="ca-ES"/>
            <w:rPrChange w:id="1940" w:author="Sopheak Phorn" w:date="2023-08-04T09:53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 xml:space="preserve"> </w:t>
        </w:r>
      </w:ins>
      <w:ins w:id="1941" w:author="Sopheak Phorn" w:date="2023-07-28T09:35:00Z">
        <w:r w:rsidR="008C4B4C" w:rsidRPr="009D2554">
          <w:rPr>
            <w:rFonts w:ascii="Khmer MEF1" w:hAnsi="Khmer MEF1" w:cs="Khmer MEF1"/>
            <w:b/>
            <w:bCs/>
            <w:spacing w:val="-2"/>
            <w:cs/>
            <w:lang w:val="ca-ES"/>
            <w:rPrChange w:id="1942" w:author="Sopheak Phorn" w:date="2023-08-04T09:5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អ.ស.ហ.</w:t>
        </w:r>
        <w:r w:rsidR="008C4B4C" w:rsidRPr="009D2554">
          <w:rPr>
            <w:rFonts w:ascii="Khmer MEF1" w:hAnsi="Khmer MEF1" w:cs="Khmer MEF1"/>
            <w:spacing w:val="-2"/>
            <w:cs/>
            <w:lang w:val="ca-ES"/>
            <w:rPrChange w:id="1943" w:author="Sopheak Phorn" w:date="2023-08-04T09:5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 xml:space="preserve"> ដែលបម្រើការនៅ </w:t>
        </w:r>
        <w:del w:id="1944" w:author="Chamreun Poth" w:date="2024-05-30T18:32:00Z" w16du:dateUtc="2024-05-30T11:32:00Z">
          <w:r w:rsidR="008C4B4C" w:rsidRPr="009D2554" w:rsidDel="00091126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1945" w:author="Sopheak Phorn" w:date="2023-08-04T09:53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ន.គ.ស.</w:delText>
          </w:r>
        </w:del>
      </w:ins>
      <w:ins w:id="1946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2"/>
            <w:cs/>
            <w:lang w:val="ca-ES"/>
          </w:rPr>
          <w:t>ឈ្មោះសវនដ្ឋាន</w:t>
        </w:r>
      </w:ins>
      <w:ins w:id="1947" w:author="Sopheak Phorn" w:date="2023-07-28T09:36:00Z">
        <w:r w:rsidR="008C4B4C" w:rsidRPr="008C4B4C">
          <w:rPr>
            <w:rFonts w:ascii="Khmer MEF1" w:hAnsi="Khmer MEF1" w:cs="Khmer MEF1"/>
            <w:spacing w:val="-10"/>
            <w:cs/>
            <w:lang w:val="ca-ES"/>
            <w:rPrChange w:id="1948" w:author="Sopheak Phorn" w:date="2023-07-28T09:36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 xml:space="preserve"> </w:t>
        </w:r>
      </w:ins>
      <w:ins w:id="1949" w:author="Sopheak Phorn" w:date="2023-07-28T09:35:00Z">
        <w:r w:rsidR="008C4B4C" w:rsidRPr="008C4B4C">
          <w:rPr>
            <w:rFonts w:ascii="Khmer MEF1" w:hAnsi="Khmer MEF1" w:cs="Khmer MEF1"/>
            <w:spacing w:val="-10"/>
            <w:cs/>
            <w:lang w:val="ca-ES"/>
            <w:rPrChange w:id="1950" w:author="Sopheak Phorn" w:date="2023-07-28T09:36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អាចពុំទាន់</w:t>
        </w:r>
      </w:ins>
      <w:ins w:id="1951" w:author="Sopheak Phorn" w:date="2023-07-28T09:36:00Z">
        <w:r w:rsidR="008C4B4C" w:rsidRPr="008C4B4C">
          <w:rPr>
            <w:rFonts w:ascii="Khmer MEF1" w:hAnsi="Khmer MEF1" w:cs="Khmer MEF1"/>
            <w:spacing w:val="-10"/>
            <w:cs/>
            <w:lang w:val="ca-ES"/>
            <w:rPrChange w:id="1952" w:author="Sopheak Phorn" w:date="2023-07-28T09:36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​</w:t>
        </w:r>
      </w:ins>
      <w:ins w:id="1953" w:author="Sopheak Phorn" w:date="2023-07-28T09:35:00Z">
        <w:r w:rsidR="008C4B4C" w:rsidRPr="008C4B4C">
          <w:rPr>
            <w:rFonts w:ascii="Khmer MEF1" w:hAnsi="Khmer MEF1" w:cs="Khmer MEF1"/>
            <w:spacing w:val="-6"/>
            <w:cs/>
            <w:lang w:val="ca-ES"/>
          </w:rPr>
          <w:t>អនុវត្តស្របតាមបទប្បញ្ញត្តិ</w:t>
        </w:r>
      </w:ins>
      <w:ins w:id="1954" w:author="Kem Sereyboth" w:date="2023-07-13T13:17:00Z">
        <w:del w:id="1955" w:author="Sopheak Phorn" w:date="2023-07-28T09:35:00Z">
          <w:r w:rsidR="004B5635" w:rsidRPr="00E747FD" w:rsidDel="008C4B4C">
            <w:rPr>
              <w:rFonts w:ascii="Khmer MEF1" w:hAnsi="Khmer MEF1" w:cs="Khmer MEF1"/>
              <w:spacing w:val="-6"/>
              <w:cs/>
              <w:lang w:val="ca-ES"/>
              <w:rPrChange w:id="1956" w:author="Kem Sereyboth" w:date="2023-07-25T10:45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 xml:space="preserve">ការអនុវត្តបទបញ្ជាផ្ទៃក្នុងសម្រាប់គ្រប់គ្រងមន្ត្រីរបស់ </w:delText>
          </w:r>
          <w:r w:rsidR="004B5635" w:rsidRPr="00E747FD" w:rsidDel="008C4B4C">
            <w:rPr>
              <w:rFonts w:ascii="Khmer MEF1" w:hAnsi="Khmer MEF1" w:cs="Khmer MEF1"/>
              <w:b/>
              <w:bCs/>
              <w:spacing w:val="-6"/>
              <w:cs/>
              <w:lang w:val="ca-ES"/>
              <w:rPrChange w:id="1957" w:author="Kem Sereyboth" w:date="2023-07-25T10:45:00Z">
                <w:rPr>
                  <w:rFonts w:ascii="Khmer MEF1" w:hAnsi="Khmer MEF1" w:cs="Khmer MEF1"/>
                  <w:b/>
                  <w:bCs/>
                  <w:color w:val="FF0000"/>
                  <w:cs/>
                  <w:lang w:val="ca-ES"/>
                </w:rPr>
              </w:rPrChange>
            </w:rPr>
            <w:delText>អ.ស.ហ.</w:delText>
          </w:r>
          <w:r w:rsidR="004B5635" w:rsidRPr="00E747FD" w:rsidDel="008C4B4C">
            <w:rPr>
              <w:rFonts w:ascii="Khmer MEF1" w:hAnsi="Khmer MEF1" w:cs="Khmer MEF1"/>
              <w:spacing w:val="-6"/>
              <w:cs/>
              <w:lang w:val="ca-ES"/>
              <w:rPrChange w:id="1958" w:author="Kem Sereyboth" w:date="2023-07-25T10:45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 xml:space="preserve"> ដែលបម្រើការនៅ </w:delText>
          </w:r>
          <w:r w:rsidR="004B5635" w:rsidRPr="00E747FD" w:rsidDel="008C4B4C">
            <w:rPr>
              <w:rFonts w:ascii="Khmer MEF1" w:hAnsi="Khmer MEF1" w:cs="Khmer MEF1"/>
              <w:b/>
              <w:bCs/>
              <w:spacing w:val="-6"/>
              <w:cs/>
              <w:lang w:val="ca-ES"/>
              <w:rPrChange w:id="1959" w:author="Kem Sereyboth" w:date="2023-07-25T10:45:00Z">
                <w:rPr>
                  <w:rFonts w:ascii="Khmer MEF1" w:hAnsi="Khmer MEF1" w:cs="Khmer MEF1"/>
                  <w:b/>
                  <w:bCs/>
                  <w:color w:val="FF0000"/>
                  <w:cs/>
                  <w:lang w:val="ca-ES"/>
                </w:rPr>
              </w:rPrChange>
            </w:rPr>
            <w:delText>ន.ស.ស.</w:delText>
          </w:r>
          <w:r w:rsidR="004B5635" w:rsidRPr="00E747FD" w:rsidDel="008C4B4C">
            <w:rPr>
              <w:rFonts w:ascii="Khmer MEF1" w:hAnsi="Khmer MEF1" w:cs="Khmer MEF1"/>
              <w:spacing w:val="-6"/>
              <w:cs/>
              <w:lang w:val="ca-ES"/>
              <w:rPrChange w:id="1960" w:author="Kem Sereyboth" w:date="2023-07-25T10:45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 xml:space="preserve"> អា</w:delText>
          </w:r>
        </w:del>
      </w:ins>
      <w:ins w:id="1961" w:author="Kem Sereyboth" w:date="2023-07-25T10:45:00Z">
        <w:del w:id="1962" w:author="Sopheak Phorn" w:date="2023-07-28T09:35:00Z">
          <w:r w:rsidR="00E747FD" w:rsidRPr="00E747FD" w:rsidDel="008C4B4C">
            <w:rPr>
              <w:rFonts w:ascii="Khmer MEF1" w:hAnsi="Khmer MEF1" w:cs="Khmer MEF1"/>
              <w:spacing w:val="-6"/>
              <w:cs/>
              <w:lang w:val="ca-ES"/>
              <w:rPrChange w:id="1963" w:author="Kem Sereyboth" w:date="2023-07-25T10:45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1964" w:author="Kem Sereyboth" w:date="2023-07-13T13:17:00Z">
        <w:del w:id="1965" w:author="Sopheak Phorn" w:date="2023-07-28T09:35:00Z">
          <w:r w:rsidR="004B5635" w:rsidRPr="00E747FD" w:rsidDel="008C4B4C">
            <w:rPr>
              <w:rFonts w:ascii="Khmer MEF1" w:hAnsi="Khmer MEF1" w:cs="Khmer MEF1"/>
              <w:spacing w:val="-6"/>
              <w:cs/>
              <w:lang w:val="ca-ES"/>
              <w:rPrChange w:id="1966" w:author="Kem Sereyboth" w:date="2023-07-25T10:45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ច</w:delText>
          </w:r>
        </w:del>
      </w:ins>
      <w:ins w:id="1967" w:author="Kem Sereyboth" w:date="2023-07-25T10:45:00Z">
        <w:del w:id="1968" w:author="Sopheak Phorn" w:date="2023-07-28T09:35:00Z">
          <w:r w:rsidR="00E747FD" w:rsidRPr="00E747FD" w:rsidDel="008C4B4C">
            <w:rPr>
              <w:rFonts w:ascii="Khmer MEF1" w:hAnsi="Khmer MEF1" w:cs="Khmer MEF1"/>
              <w:spacing w:val="-6"/>
              <w:cs/>
              <w:lang w:val="ca-ES"/>
              <w:rPrChange w:id="1969" w:author="Kem Sereyboth" w:date="2023-07-25T10:45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1970" w:author="Kem Sereyboth" w:date="2023-07-13T13:17:00Z">
        <w:del w:id="1971" w:author="Sopheak Phorn" w:date="2023-07-28T09:35:00Z">
          <w:r w:rsidR="004B5635" w:rsidRPr="00E33574" w:rsidDel="008C4B4C">
            <w:rPr>
              <w:rFonts w:ascii="Khmer MEF1" w:hAnsi="Khmer MEF1" w:cs="Khmer MEF1"/>
              <w:cs/>
              <w:lang w:val="ca-ES"/>
              <w:rPrChange w:id="1972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ពុំទាន់អនុលោមស្របតាមបទប្បញ្ញត្តិជាធរមាន</w:delText>
          </w:r>
        </w:del>
      </w:ins>
    </w:p>
    <w:p w14:paraId="3A917749" w14:textId="05CC7761" w:rsidR="004B5635" w:rsidRPr="00E33574" w:rsidRDefault="0017346B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1973" w:author="Kem Sereyboth" w:date="2023-07-13T13:26:00Z"/>
          <w:rFonts w:ascii="Khmer MEF1" w:hAnsi="Khmer MEF1" w:cs="Khmer MEF1"/>
          <w:spacing w:val="-2"/>
          <w:lang w:val="ca-ES"/>
        </w:rPr>
        <w:pPrChange w:id="1974" w:author="Sopheak Phorn" w:date="2023-08-03T13:36:00Z">
          <w:pPr>
            <w:pStyle w:val="NormalWeb"/>
            <w:numPr>
              <w:numId w:val="54"/>
            </w:numPr>
            <w:spacing w:before="0" w:beforeAutospacing="0" w:after="0" w:afterAutospacing="0" w:line="226" w:lineRule="auto"/>
            <w:ind w:left="993" w:hanging="142"/>
            <w:jc w:val="both"/>
          </w:pPr>
        </w:pPrChange>
      </w:pPr>
      <w:ins w:id="1975" w:author="Kem Sereyboth" w:date="2023-07-26T16:18:00Z">
        <w:r w:rsidRPr="0082530E">
          <w:rPr>
            <w:rFonts w:ascii="Khmer MEF1" w:hAnsi="Khmer MEF1" w:cs="Khmer MEF1"/>
            <w:spacing w:val="-6"/>
            <w:cs/>
            <w:rPrChange w:id="1976" w:author="Sopheak Phorn" w:date="2023-07-28T09:36:00Z">
              <w:rPr>
                <w:rFonts w:ascii="Khmer MEF1" w:hAnsi="Khmer MEF1" w:cs="Khmer MEF1"/>
                <w:spacing w:val="4"/>
                <w:cs/>
              </w:rPr>
            </w:rPrChange>
          </w:rPr>
          <w:t>២).</w:t>
        </w:r>
      </w:ins>
      <w:ins w:id="1977" w:author="Sopheak Phorn" w:date="2023-07-28T09:35:00Z">
        <w:r w:rsidR="008C4B4C" w:rsidRPr="0082530E">
          <w:rPr>
            <w:rFonts w:ascii="Khmer MEF1" w:hAnsi="Khmer MEF1" w:cs="Khmer MEF1"/>
            <w:spacing w:val="-6"/>
            <w:cs/>
            <w:rPrChange w:id="1978" w:author="Sopheak Phorn" w:date="2023-07-28T09:36:00Z">
              <w:rPr>
                <w:rFonts w:ascii="Khmer MEF1" w:hAnsi="Khmer MEF1" w:cs="Khmer MEF1"/>
                <w:spacing w:val="4"/>
                <w:cs/>
              </w:rPr>
            </w:rPrChange>
          </w:rPr>
          <w:t xml:space="preserve">ការអនុវត្តលក្ខន្តិកៈនៃមន្ត្រីលក្ខន្តិកៈ </w:t>
        </w:r>
        <w:r w:rsidR="008C4B4C" w:rsidRPr="0082530E">
          <w:rPr>
            <w:rFonts w:ascii="Khmer MEF1" w:hAnsi="Khmer MEF1" w:cs="Khmer MEF1"/>
            <w:b/>
            <w:bCs/>
            <w:spacing w:val="-6"/>
            <w:cs/>
            <w:rPrChange w:id="1979" w:author="Sopheak Phorn" w:date="2023-07-28T09:36:00Z">
              <w:rPr>
                <w:rFonts w:ascii="Khmer MEF1" w:hAnsi="Khmer MEF1" w:cs="Khmer MEF1"/>
                <w:spacing w:val="4"/>
                <w:cs/>
              </w:rPr>
            </w:rPrChange>
          </w:rPr>
          <w:t>អ.ស.ហ.</w:t>
        </w:r>
        <w:r w:rsidR="008C4B4C" w:rsidRPr="0082530E">
          <w:rPr>
            <w:rFonts w:ascii="Khmer MEF1" w:hAnsi="Khmer MEF1" w:cs="Khmer MEF1"/>
            <w:spacing w:val="-6"/>
            <w:cs/>
            <w:rPrChange w:id="1980" w:author="Sopheak Phorn" w:date="2023-07-28T09:36:00Z">
              <w:rPr>
                <w:rFonts w:ascii="Khmer MEF1" w:hAnsi="Khmer MEF1" w:cs="Khmer MEF1"/>
                <w:spacing w:val="4"/>
                <w:cs/>
              </w:rPr>
            </w:rPrChange>
          </w:rPr>
          <w:t xml:space="preserve"> ដែលបម្រើការនៅ </w:t>
        </w:r>
        <w:del w:id="1981" w:author="Chamreun Poth" w:date="2024-05-30T18:32:00Z" w16du:dateUtc="2024-05-30T11:32:00Z">
          <w:r w:rsidR="008C4B4C" w:rsidRPr="0082530E" w:rsidDel="00091126">
            <w:rPr>
              <w:rFonts w:ascii="Khmer MEF1" w:hAnsi="Khmer MEF1" w:cs="Khmer MEF1"/>
              <w:b/>
              <w:bCs/>
              <w:spacing w:val="-6"/>
              <w:cs/>
              <w:rPrChange w:id="1982" w:author="Sopheak Phorn" w:date="2023-07-28T09:36:00Z">
                <w:rPr>
                  <w:rFonts w:ascii="Khmer MEF1" w:hAnsi="Khmer MEF1" w:cs="Khmer MEF1"/>
                  <w:spacing w:val="4"/>
                  <w:cs/>
                </w:rPr>
              </w:rPrChange>
            </w:rPr>
            <w:delText>ន.គ.ស.</w:delText>
          </w:r>
        </w:del>
      </w:ins>
      <w:ins w:id="1983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6"/>
            <w:cs/>
          </w:rPr>
          <w:t>ឈ្មោះសវនដ្ឋាន</w:t>
        </w:r>
      </w:ins>
      <w:ins w:id="1984" w:author="Sopheak Phorn" w:date="2023-07-28T09:35:00Z">
        <w:r w:rsidR="008C4B4C" w:rsidRPr="0082530E">
          <w:rPr>
            <w:rFonts w:ascii="Khmer MEF1" w:hAnsi="Khmer MEF1" w:cs="Khmer MEF1"/>
            <w:spacing w:val="-6"/>
            <w:cs/>
            <w:rPrChange w:id="1985" w:author="Sopheak Phorn" w:date="2023-07-28T09:36:00Z">
              <w:rPr>
                <w:rFonts w:ascii="Khmer MEF1" w:hAnsi="Khmer MEF1" w:cs="Khmer MEF1"/>
                <w:spacing w:val="4"/>
                <w:cs/>
              </w:rPr>
            </w:rPrChange>
          </w:rPr>
          <w:t xml:space="preserve"> អាចពុំទាន់អនុលោម</w:t>
        </w:r>
        <w:r w:rsidR="008C4B4C" w:rsidRPr="008C4B4C">
          <w:rPr>
            <w:rFonts w:ascii="Khmer MEF1" w:hAnsi="Khmer MEF1" w:cs="Khmer MEF1"/>
            <w:spacing w:val="4"/>
            <w:cs/>
          </w:rPr>
          <w:t>ស្របតាមបទប្បញ្ញត្តិជាធរមាន</w:t>
        </w:r>
      </w:ins>
      <w:ins w:id="1986" w:author="Kem Sereyboth" w:date="2023-07-13T13:18:00Z">
        <w:del w:id="1987" w:author="Sopheak Phorn" w:date="2023-07-28T09:35:00Z">
          <w:r w:rsidR="004B5635" w:rsidRPr="00E747FD" w:rsidDel="008C4B4C">
            <w:rPr>
              <w:rFonts w:ascii="Khmer MEF1" w:hAnsi="Khmer MEF1" w:cs="Khmer MEF1"/>
              <w:spacing w:val="4"/>
              <w:cs/>
              <w:rPrChange w:id="1988" w:author="Kem Sereyboth" w:date="2023-07-25T10:46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 xml:space="preserve">ការអនុវត្តលក្ខន្តិកៈនៃមន្ត្រីលក្ខន្តិកៈរបស់ </w:delText>
          </w:r>
          <w:r w:rsidR="004B5635" w:rsidRPr="00E747FD" w:rsidDel="008C4B4C">
            <w:rPr>
              <w:rFonts w:ascii="Khmer MEF1" w:hAnsi="Khmer MEF1" w:cs="Khmer MEF1"/>
              <w:b/>
              <w:bCs/>
              <w:spacing w:val="4"/>
              <w:cs/>
              <w:rPrChange w:id="1989" w:author="Kem Sereyboth" w:date="2023-07-25T10:46:00Z">
                <w:rPr>
                  <w:rFonts w:ascii="Khmer MEF1" w:hAnsi="Khmer MEF1" w:cs="Khmer MEF1"/>
                  <w:b/>
                  <w:bCs/>
                  <w:color w:val="FF0000"/>
                  <w:cs/>
                </w:rPr>
              </w:rPrChange>
            </w:rPr>
            <w:delText>អ.ស.ហ.</w:delText>
          </w:r>
          <w:r w:rsidR="004B5635" w:rsidRPr="00E747FD" w:rsidDel="008C4B4C">
            <w:rPr>
              <w:rFonts w:ascii="Khmer MEF1" w:hAnsi="Khmer MEF1" w:cs="Khmer MEF1"/>
              <w:spacing w:val="4"/>
              <w:cs/>
              <w:rPrChange w:id="1990" w:author="Kem Sereyboth" w:date="2023-07-25T10:46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 xml:space="preserve"> ដែលបម្រើ</w:delText>
          </w:r>
          <w:r w:rsidR="004B5635" w:rsidRPr="00E747FD" w:rsidDel="008C4B4C">
            <w:rPr>
              <w:rFonts w:ascii="Khmer MEF1" w:hAnsi="Khmer MEF1" w:cs="Khmer MEF1"/>
              <w:spacing w:val="4"/>
              <w:cs/>
              <w:rPrChange w:id="1991" w:author="Kem Sereyboth" w:date="2023-07-25T10:45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 xml:space="preserve">ការនៅ </w:delText>
          </w:r>
          <w:r w:rsidR="004B5635" w:rsidRPr="00E747FD" w:rsidDel="008C4B4C">
            <w:rPr>
              <w:rFonts w:ascii="Khmer MEF1" w:hAnsi="Khmer MEF1" w:cs="Khmer MEF1"/>
              <w:b/>
              <w:bCs/>
              <w:spacing w:val="4"/>
              <w:cs/>
              <w:rPrChange w:id="1992" w:author="Kem Sereyboth" w:date="2023-07-25T10:45:00Z">
                <w:rPr>
                  <w:rFonts w:ascii="Khmer MEF1" w:hAnsi="Khmer MEF1" w:cs="Khmer MEF1"/>
                  <w:b/>
                  <w:bCs/>
                  <w:color w:val="FF0000"/>
                  <w:cs/>
                </w:rPr>
              </w:rPrChange>
            </w:rPr>
            <w:delText>ន.ស.ស​.</w:delText>
          </w:r>
          <w:r w:rsidR="004B5635" w:rsidRPr="00E747FD" w:rsidDel="008C4B4C">
            <w:rPr>
              <w:rFonts w:ascii="Khmer MEF1" w:hAnsi="Khmer MEF1" w:cs="Khmer MEF1"/>
              <w:spacing w:val="4"/>
              <w:cs/>
              <w:rPrChange w:id="1993" w:author="Kem Sereyboth" w:date="2023-07-25T10:45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 xml:space="preserve"> អាចពុំទាន់</w:delText>
          </w:r>
          <w:r w:rsidR="004B5635" w:rsidRPr="00E747FD" w:rsidDel="008C4B4C">
            <w:rPr>
              <w:rFonts w:ascii="Khmer MEF1" w:hAnsi="Khmer MEF1" w:cs="Khmer MEF1"/>
              <w:spacing w:val="4"/>
              <w:cs/>
              <w:lang w:val="ca-ES"/>
              <w:rPrChange w:id="1994" w:author="Kem Sereyboth" w:date="2023-07-25T10:45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អ</w:delText>
          </w:r>
        </w:del>
      </w:ins>
      <w:ins w:id="1995" w:author="Kem Sereyboth" w:date="2023-07-25T10:45:00Z">
        <w:del w:id="1996" w:author="Sopheak Phorn" w:date="2023-07-28T09:35:00Z">
          <w:r w:rsidR="00E747FD" w:rsidDel="008C4B4C">
            <w:rPr>
              <w:rFonts w:ascii="Khmer MEF1" w:hAnsi="Khmer MEF1" w:cs="Khmer MEF1" w:hint="cs"/>
              <w:cs/>
              <w:lang w:val="ca-ES"/>
            </w:rPr>
            <w:delText>​</w:delText>
          </w:r>
        </w:del>
      </w:ins>
      <w:ins w:id="1997" w:author="Kem Sereyboth" w:date="2023-07-13T13:18:00Z">
        <w:del w:id="1998" w:author="Sopheak Phorn" w:date="2023-07-28T09:35:00Z">
          <w:r w:rsidR="004B5635" w:rsidRPr="00E33574" w:rsidDel="008C4B4C">
            <w:rPr>
              <w:rFonts w:ascii="Khmer MEF1" w:hAnsi="Khmer MEF1" w:cs="Khmer MEF1"/>
              <w:cs/>
              <w:lang w:val="ca-ES"/>
              <w:rPrChange w:id="1999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នុលោម</w:delText>
          </w:r>
          <w:r w:rsidR="004B5635" w:rsidRPr="00E33574" w:rsidDel="008C4B4C">
            <w:rPr>
              <w:rFonts w:ascii="Khmer MEF1" w:hAnsi="Khmer MEF1" w:cs="Khmer MEF1"/>
              <w:cs/>
              <w:rPrChange w:id="2000" w:author="Kem Sereyboth" w:date="2023-07-19T16:5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ស្របតាមបទប្បញ្ញត្តិជាធរមាន</w:delText>
          </w:r>
        </w:del>
      </w:ins>
    </w:p>
    <w:p w14:paraId="18BA6A87" w14:textId="2BB5EF0E" w:rsidR="004B5635" w:rsidRPr="00E33574" w:rsidRDefault="0017346B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2001" w:author="Kem Sereyboth" w:date="2023-07-13T13:26:00Z"/>
          <w:rFonts w:ascii="Khmer MEF1" w:hAnsi="Khmer MEF1" w:cs="Khmer MEF1"/>
          <w:spacing w:val="-2"/>
          <w:lang w:val="ca-ES"/>
        </w:rPr>
        <w:pPrChange w:id="2002" w:author="Sopheak Phorn" w:date="2023-08-03T13:36:00Z">
          <w:pPr>
            <w:pStyle w:val="NormalWeb"/>
            <w:numPr>
              <w:numId w:val="54"/>
            </w:numPr>
            <w:spacing w:before="0" w:beforeAutospacing="0" w:after="0" w:afterAutospacing="0" w:line="226" w:lineRule="auto"/>
            <w:ind w:left="993" w:hanging="142"/>
            <w:jc w:val="both"/>
          </w:pPr>
        </w:pPrChange>
      </w:pPr>
      <w:ins w:id="2003" w:author="Kem Sereyboth" w:date="2023-07-26T16:18:00Z">
        <w:r w:rsidRPr="00E53A52">
          <w:rPr>
            <w:rFonts w:ascii="Khmer MEF1" w:hAnsi="Khmer MEF1" w:cs="Khmer MEF1"/>
            <w:spacing w:val="8"/>
            <w:cs/>
            <w:rPrChange w:id="2004" w:author="Sopheak Phorn" w:date="2023-07-28T09:37:00Z">
              <w:rPr>
                <w:rFonts w:ascii="Khmer MEF1" w:hAnsi="Khmer MEF1" w:cs="Khmer MEF1"/>
                <w:spacing w:val="2"/>
                <w:cs/>
              </w:rPr>
            </w:rPrChange>
          </w:rPr>
          <w:t>៣).</w:t>
        </w:r>
      </w:ins>
      <w:ins w:id="2005" w:author="Sopheak Phorn" w:date="2023-07-28T09:37:00Z">
        <w:r w:rsidR="00EB631F" w:rsidRPr="00E53A52">
          <w:rPr>
            <w:rFonts w:ascii="Khmer MEF1" w:hAnsi="Khmer MEF1" w:cs="Khmer MEF1"/>
            <w:spacing w:val="8"/>
            <w:cs/>
            <w:rPrChange w:id="2006" w:author="Sopheak Phorn" w:date="2023-07-28T09:37:00Z">
              <w:rPr>
                <w:rFonts w:ascii="Khmer MEF1" w:hAnsi="Khmer MEF1" w:cs="Khmer MEF1"/>
                <w:spacing w:val="2"/>
                <w:cs/>
              </w:rPr>
            </w:rPrChange>
          </w:rPr>
          <w:t xml:space="preserve">ការគ្រប់គ្រងគុណភាពសវនកម្ម អាចពុំទាន់មានគោលការណ៍ បែបបទ </w:t>
        </w:r>
        <w:r w:rsidR="00EB631F" w:rsidRPr="00E53A52">
          <w:rPr>
            <w:rFonts w:ascii="Khmer MEF1" w:hAnsi="Khmer MEF1" w:cs="Khmer MEF1"/>
            <w:spacing w:val="10"/>
            <w:cs/>
            <w:rPrChange w:id="2007" w:author="Sopheak Phorn" w:date="2023-07-28T09:38:00Z">
              <w:rPr>
                <w:rFonts w:ascii="Khmer MEF1" w:hAnsi="Khmer MEF1" w:cs="Khmer MEF1"/>
                <w:spacing w:val="2"/>
                <w:cs/>
              </w:rPr>
            </w:rPrChange>
          </w:rPr>
          <w:t>យន្តការ និងនីតិវិធី</w:t>
        </w:r>
        <w:r w:rsidR="00EB631F" w:rsidRPr="00EB631F">
          <w:rPr>
            <w:rFonts w:ascii="Khmer MEF1" w:hAnsi="Khmer MEF1" w:cs="Khmer MEF1"/>
            <w:spacing w:val="2"/>
            <w:cs/>
          </w:rPr>
          <w:t>សម្រាប់អនុវត្ត</w:t>
        </w:r>
      </w:ins>
      <w:ins w:id="2008" w:author="Kem Sereyboth" w:date="2023-07-13T13:18:00Z">
        <w:del w:id="2009" w:author="Sopheak Phorn" w:date="2023-07-28T09:37:00Z">
          <w:r w:rsidR="004B5635" w:rsidRPr="00E747FD" w:rsidDel="00EB631F">
            <w:rPr>
              <w:rFonts w:ascii="Khmer MEF1" w:hAnsi="Khmer MEF1" w:cs="Khmer MEF1"/>
              <w:spacing w:val="2"/>
              <w:cs/>
              <w:rPrChange w:id="2010" w:author="Kem Sereyboth" w:date="2023-07-25T10:46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ការរៀបចំសេចក្ដីសម្រេចស្ដីពីលក្ខខណ្ឌក្នុងការជ្រើសរើសក្រុមហ៊ុនសវនកម្មឯករាជ្យផ្តល់សេវា</w:delText>
          </w:r>
        </w:del>
      </w:ins>
      <w:ins w:id="2011" w:author="Kem Sereyboth" w:date="2023-07-13T13:57:00Z">
        <w:del w:id="2012" w:author="Sopheak Phorn" w:date="2023-07-28T09:37:00Z">
          <w:r w:rsidR="00544744" w:rsidRPr="00E747FD" w:rsidDel="00EB631F">
            <w:rPr>
              <w:rFonts w:ascii="Khmer MEF1" w:hAnsi="Khmer MEF1" w:cs="Khmer MEF1"/>
              <w:spacing w:val="2"/>
              <w:cs/>
              <w:rPrChange w:id="2013" w:author="Kem Sereyboth" w:date="2023-07-25T10:46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​</w:delText>
          </w:r>
        </w:del>
      </w:ins>
      <w:ins w:id="2014" w:author="Kem Sereyboth" w:date="2023-07-13T13:18:00Z">
        <w:del w:id="2015" w:author="Sopheak Phorn" w:date="2023-07-28T09:37:00Z">
          <w:r w:rsidR="004B5635" w:rsidRPr="00E747FD" w:rsidDel="00EB631F">
            <w:rPr>
              <w:rFonts w:ascii="Khmer MEF1" w:hAnsi="Khmer MEF1" w:cs="Khmer MEF1"/>
              <w:spacing w:val="-8"/>
              <w:cs/>
              <w:rPrChange w:id="2016" w:author="Kem Sereyboth" w:date="2023-07-25T10:46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ស</w:delText>
          </w:r>
        </w:del>
      </w:ins>
      <w:ins w:id="2017" w:author="Kem Sereyboth" w:date="2023-07-13T13:57:00Z">
        <w:del w:id="2018" w:author="Sopheak Phorn" w:date="2023-07-28T09:37:00Z">
          <w:r w:rsidR="00544744" w:rsidRPr="00E747FD" w:rsidDel="00EB631F">
            <w:rPr>
              <w:rFonts w:ascii="Khmer MEF1" w:hAnsi="Khmer MEF1" w:cs="Khmer MEF1"/>
              <w:spacing w:val="-8"/>
              <w:cs/>
              <w:rPrChange w:id="2019" w:author="Kem Sereyboth" w:date="2023-07-25T10:46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​</w:delText>
          </w:r>
        </w:del>
      </w:ins>
      <w:ins w:id="2020" w:author="Kem Sereyboth" w:date="2023-07-13T13:18:00Z">
        <w:del w:id="2021" w:author="Sopheak Phorn" w:date="2023-07-28T09:37:00Z">
          <w:r w:rsidR="004B5635" w:rsidRPr="00E747FD" w:rsidDel="00EB631F">
            <w:rPr>
              <w:rFonts w:ascii="Khmer MEF1" w:hAnsi="Khmer MEF1" w:cs="Khmer MEF1"/>
              <w:spacing w:val="-8"/>
              <w:cs/>
              <w:rPrChange w:id="2022" w:author="Kem Sereyboth" w:date="2023-07-25T10:46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វនកម្មក្នុងប្រព័ន្ធសន្តិសុខសង្គម</w:delText>
          </w:r>
        </w:del>
      </w:ins>
      <w:ins w:id="2023" w:author="Kem Sereyboth" w:date="2023-07-25T10:47:00Z">
        <w:del w:id="2024" w:author="Sopheak Phorn" w:date="2023-07-28T09:37:00Z">
          <w:r w:rsidR="00E747FD" w:rsidDel="00EB631F">
            <w:rPr>
              <w:rFonts w:ascii="Khmer MEF1" w:hAnsi="Khmer MEF1" w:cs="Khmer MEF1" w:hint="cs"/>
              <w:spacing w:val="-8"/>
              <w:cs/>
            </w:rPr>
            <w:delText xml:space="preserve"> </w:delText>
          </w:r>
        </w:del>
      </w:ins>
      <w:ins w:id="2025" w:author="Kem Sereyboth" w:date="2023-07-13T13:18:00Z">
        <w:del w:id="2026" w:author="Sopheak Phorn" w:date="2023-07-28T09:37:00Z">
          <w:r w:rsidR="004B5635" w:rsidRPr="00E747FD" w:rsidDel="00EB631F">
            <w:rPr>
              <w:rFonts w:ascii="Khmer MEF1" w:hAnsi="Khmer MEF1" w:cs="Khmer MEF1"/>
              <w:spacing w:val="-8"/>
              <w:cs/>
              <w:rPrChange w:id="2027" w:author="Kem Sereyboth" w:date="2023-07-25T10:46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 xml:space="preserve">អា​ចពុំទាន់រៀបចំ </w:delText>
          </w:r>
          <w:r w:rsidR="004B5635" w:rsidRPr="00E747FD" w:rsidDel="00EB631F">
            <w:rPr>
              <w:rFonts w:ascii="Khmer MEF1" w:hAnsi="Khmer MEF1" w:cs="Khmer MEF1"/>
              <w:spacing w:val="-6"/>
              <w:cs/>
              <w:rPrChange w:id="2028" w:author="Kem Sereyboth" w:date="2023-07-25T10:47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និងដាក់ឱ្យអនុវត្តស្របតាមផែនការអភិវឌ្ឍ</w:delText>
          </w:r>
        </w:del>
      </w:ins>
      <w:ins w:id="2029" w:author="Kem Sereyboth" w:date="2023-07-13T13:57:00Z">
        <w:del w:id="2030" w:author="Sopheak Phorn" w:date="2023-07-28T09:37:00Z">
          <w:r w:rsidR="00544744" w:rsidRPr="00E747FD" w:rsidDel="00EB631F">
            <w:rPr>
              <w:rFonts w:ascii="Khmer MEF1" w:hAnsi="Khmer MEF1" w:cs="Khmer MEF1"/>
              <w:spacing w:val="-6"/>
              <w:cs/>
              <w:rPrChange w:id="2031" w:author="Kem Sereyboth" w:date="2023-07-25T10:47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​</w:delText>
          </w:r>
        </w:del>
      </w:ins>
      <w:ins w:id="2032" w:author="Kem Sereyboth" w:date="2023-07-13T13:18:00Z">
        <w:del w:id="2033" w:author="Sopheak Phorn" w:date="2023-07-28T09:37:00Z">
          <w:r w:rsidR="004B5635" w:rsidRPr="00E747FD" w:rsidDel="00EB631F">
            <w:rPr>
              <w:rFonts w:ascii="Khmer MEF1" w:hAnsi="Khmer MEF1" w:cs="Khmer MEF1"/>
              <w:spacing w:val="-6"/>
              <w:cs/>
              <w:rPrChange w:id="2034" w:author="Kem Sereyboth" w:date="2023-07-25T10:47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ន៍</w:delText>
          </w:r>
        </w:del>
      </w:ins>
      <w:ins w:id="2035" w:author="Kem Sereyboth" w:date="2023-07-13T13:57:00Z">
        <w:del w:id="2036" w:author="Sopheak Phorn" w:date="2023-07-28T09:37:00Z">
          <w:r w:rsidR="00544744" w:rsidRPr="00E33574" w:rsidDel="00EB631F">
            <w:rPr>
              <w:rFonts w:ascii="Khmer MEF1" w:hAnsi="Khmer MEF1" w:cs="Khmer MEF1"/>
              <w:cs/>
              <w:rPrChange w:id="2037" w:author="Kem Sereyboth" w:date="2023-07-19T16:5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​</w:delText>
          </w:r>
        </w:del>
      </w:ins>
      <w:ins w:id="2038" w:author="Kem Sereyboth" w:date="2023-07-13T13:18:00Z">
        <w:del w:id="2039" w:author="Sopheak Phorn" w:date="2023-07-28T09:37:00Z">
          <w:r w:rsidR="004B5635" w:rsidRPr="00E33574" w:rsidDel="00EB631F">
            <w:rPr>
              <w:rFonts w:ascii="Khmer MEF1" w:hAnsi="Khmer MEF1" w:cs="Khmer MEF1"/>
              <w:cs/>
              <w:rPrChange w:id="2040" w:author="Kem Sereyboth" w:date="2023-07-19T16:5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ស្ថាប័នរបស់និយ័តករសន្តិសុខសង្គម ២០២២</w:delText>
          </w:r>
          <w:r w:rsidR="004B5635" w:rsidRPr="00EB631F" w:rsidDel="00EB631F">
            <w:rPr>
              <w:rFonts w:ascii="Khmer MEF1" w:hAnsi="Khmer MEF1" w:cs="Khmer MEF1"/>
              <w:lang w:val="ca-ES"/>
              <w:rPrChange w:id="2041" w:author="Sopheak Phorn" w:date="2023-07-28T09:37:00Z">
                <w:rPr>
                  <w:rFonts w:ascii="Khmer MEF1" w:hAnsi="Khmer MEF1" w:cs="Khmer MEF1"/>
                  <w:color w:val="FF0000"/>
                </w:rPr>
              </w:rPrChange>
            </w:rPr>
            <w:delText>-</w:delText>
          </w:r>
          <w:r w:rsidR="004B5635" w:rsidRPr="00E33574" w:rsidDel="00EB631F">
            <w:rPr>
              <w:rFonts w:ascii="Khmer MEF1" w:hAnsi="Khmer MEF1" w:cs="Khmer MEF1"/>
              <w:cs/>
              <w:rPrChange w:id="2042" w:author="Kem Sereyboth" w:date="2023-07-19T16:5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២០២</w:delText>
          </w:r>
        </w:del>
      </w:ins>
      <w:ins w:id="2043" w:author="Kem Sereyboth" w:date="2023-07-25T10:48:00Z">
        <w:del w:id="2044" w:author="Sopheak Phorn" w:date="2023-07-28T09:37:00Z">
          <w:r w:rsidR="00E747FD" w:rsidDel="00EB631F">
            <w:rPr>
              <w:rFonts w:ascii="Khmer MEF1" w:hAnsi="Khmer MEF1" w:cs="Khmer MEF1" w:hint="cs"/>
              <w:cs/>
            </w:rPr>
            <w:delText>៦</w:delText>
          </w:r>
        </w:del>
      </w:ins>
    </w:p>
    <w:p w14:paraId="13A45CEC" w14:textId="51BE10C3" w:rsidR="004B5635" w:rsidRPr="00670908" w:rsidRDefault="0017346B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2045" w:author="Kem Sereyboth" w:date="2023-07-13T13:26:00Z"/>
          <w:rFonts w:ascii="Khmer MEF1" w:hAnsi="Khmer MEF1" w:cs="Khmer MEF1"/>
          <w:color w:val="000000" w:themeColor="text1"/>
          <w:spacing w:val="-2"/>
          <w:lang w:val="ca-ES"/>
          <w:rPrChange w:id="2046" w:author="Sopheak Phorn" w:date="2023-08-03T08:49:00Z">
            <w:rPr>
              <w:ins w:id="2047" w:author="Kem Sereyboth" w:date="2023-07-13T13:26:00Z"/>
              <w:rFonts w:ascii="Khmer MEF1" w:hAnsi="Khmer MEF1" w:cs="Khmer MEF1"/>
              <w:spacing w:val="-2"/>
              <w:lang w:val="ca-ES"/>
            </w:rPr>
          </w:rPrChange>
        </w:rPr>
        <w:pPrChange w:id="2048" w:author="Sopheak Phorn" w:date="2023-08-03T13:36:00Z">
          <w:pPr>
            <w:pStyle w:val="NormalWeb"/>
            <w:numPr>
              <w:numId w:val="54"/>
            </w:numPr>
            <w:spacing w:before="0" w:beforeAutospacing="0" w:after="0" w:afterAutospacing="0" w:line="226" w:lineRule="auto"/>
            <w:ind w:left="993" w:hanging="142"/>
            <w:jc w:val="both"/>
          </w:pPr>
        </w:pPrChange>
      </w:pPr>
      <w:ins w:id="2049" w:author="Kem Sereyboth" w:date="2023-07-26T16:18:00Z">
        <w:r>
          <w:rPr>
            <w:rFonts w:ascii="Khmer MEF1" w:hAnsi="Khmer MEF1" w:cs="Khmer MEF1" w:hint="cs"/>
            <w:spacing w:val="-16"/>
            <w:cs/>
          </w:rPr>
          <w:t>៤).</w:t>
        </w:r>
      </w:ins>
      <w:ins w:id="2050" w:author="Sopheak Phorn" w:date="2023-07-28T09:38:00Z">
        <w:r w:rsidR="00DE4A70" w:rsidRPr="00DE4A70">
          <w:rPr>
            <w:rFonts w:ascii="Khmer MEF1" w:hAnsi="Khmer MEF1" w:cs="Khmer MEF1"/>
            <w:spacing w:val="-16"/>
            <w:cs/>
          </w:rPr>
          <w:t>ការរៀបចំសេចក្ដីព្រាងប្រកាសស្ដីពីការដាក់ឱ្យអនុវត្តស្ដង់ដាគណនេយ្យសម្រាប់គ្រឹះស្ថានសាធារណៈ</w:t>
        </w:r>
        <w:r w:rsidR="00DE4A70" w:rsidRPr="00670908">
          <w:rPr>
            <w:rFonts w:ascii="Khmer MEF1" w:hAnsi="Khmer MEF1" w:cs="Khmer MEF1"/>
            <w:color w:val="000000" w:themeColor="text1"/>
            <w:cs/>
            <w:rPrChange w:id="2051" w:author="Sopheak Phorn" w:date="2023-08-03T08:49:00Z">
              <w:rPr>
                <w:rFonts w:ascii="Khmer MEF1" w:hAnsi="Khmer MEF1" w:cs="Khmer MEF1"/>
                <w:spacing w:val="-16"/>
                <w:cs/>
              </w:rPr>
            </w:rPrChange>
          </w:rPr>
          <w:t xml:space="preserve">រដ្ឋបាលអាចពុំទាន់ដាក់ទៅក្រុមប្រឹក្សា </w:t>
        </w:r>
        <w:r w:rsidR="00DE4A70" w:rsidRPr="00670908">
          <w:rPr>
            <w:rFonts w:ascii="Khmer MEF1" w:hAnsi="Khmer MEF1" w:cs="Khmer MEF1"/>
            <w:b/>
            <w:bCs/>
            <w:color w:val="000000" w:themeColor="text1"/>
            <w:cs/>
            <w:rPrChange w:id="2052" w:author="Sopheak Phorn" w:date="2023-08-03T08:49:00Z">
              <w:rPr>
                <w:rFonts w:ascii="Khmer MEF1" w:hAnsi="Khmer MEF1" w:cs="Khmer MEF1"/>
                <w:spacing w:val="-16"/>
                <w:cs/>
              </w:rPr>
            </w:rPrChange>
          </w:rPr>
          <w:t>អ.ស.ហ.</w:t>
        </w:r>
      </w:ins>
      <w:ins w:id="2053" w:author="Sopheak Phorn" w:date="2023-08-03T08:44:00Z">
        <w:r w:rsidR="00421EB8" w:rsidRPr="00670908">
          <w:rPr>
            <w:rFonts w:ascii="Khmer MEF1" w:hAnsi="Khmer MEF1" w:cs="Khmer MEF1"/>
            <w:b/>
            <w:bCs/>
            <w:color w:val="000000" w:themeColor="text1"/>
            <w:cs/>
            <w:rPrChange w:id="2054" w:author="Sopheak Phorn" w:date="2023-08-03T08:49:00Z">
              <w:rPr>
                <w:rFonts w:ascii="Khmer MEF1" w:hAnsi="Khmer MEF1" w:cs="Khmer MEF1"/>
                <w:b/>
                <w:bCs/>
                <w:color w:val="FF0000"/>
                <w:cs/>
              </w:rPr>
            </w:rPrChange>
          </w:rPr>
          <w:t xml:space="preserve"> </w:t>
        </w:r>
      </w:ins>
      <w:ins w:id="2055" w:author="Kem Sereyboth" w:date="2023-07-13T13:18:00Z">
        <w:del w:id="2056" w:author="Sopheak Phorn" w:date="2023-07-28T09:38:00Z">
          <w:r w:rsidR="004B5635" w:rsidRPr="00670908" w:rsidDel="00DE4A70">
            <w:rPr>
              <w:rFonts w:ascii="Khmer MEF1" w:hAnsi="Khmer MEF1" w:cs="Khmer MEF1"/>
              <w:color w:val="000000" w:themeColor="text1"/>
              <w:spacing w:val="-16"/>
              <w:cs/>
              <w:rPrChange w:id="2057" w:author="Sopheak Phorn" w:date="2023-08-03T08:49:00Z">
                <w:rPr>
                  <w:rFonts w:cs="MoolBoran"/>
                  <w:cs/>
                </w:rPr>
              </w:rPrChange>
            </w:rPr>
            <w:delText xml:space="preserve">ការរៀបចំសេចក្ដីណែនាំស្ដីពីការកំណត់ប្រភេទ </w:delText>
          </w:r>
          <w:r w:rsidR="004B5635" w:rsidRPr="00670908" w:rsidDel="00DE4A70">
            <w:rPr>
              <w:rFonts w:ascii="Khmer MEF1" w:hAnsi="Khmer MEF1" w:cs="Khmer MEF1"/>
              <w:color w:val="000000" w:themeColor="text1"/>
              <w:spacing w:val="-4"/>
              <w:cs/>
              <w:rPrChange w:id="2058" w:author="Sopheak Phorn" w:date="2023-08-03T08:49:00Z">
                <w:rPr>
                  <w:rFonts w:cs="MoolBoran"/>
                  <w:cs/>
                </w:rPr>
              </w:rPrChange>
            </w:rPr>
            <w:delText>និងទម្រង់នៃរបាយការណ៍របស់ប្រតិបត្តិករសន្តិសុ</w:delText>
          </w:r>
        </w:del>
      </w:ins>
      <w:ins w:id="2059" w:author="Kem Sereyboth" w:date="2023-07-25T10:49:00Z">
        <w:del w:id="2060" w:author="Sopheak Phorn" w:date="2023-07-28T09:38:00Z">
          <w:r w:rsidR="00E747FD" w:rsidRPr="00670908" w:rsidDel="00DE4A70">
            <w:rPr>
              <w:rFonts w:ascii="Khmer MEF1" w:hAnsi="Khmer MEF1" w:cs="Khmer MEF1"/>
              <w:color w:val="000000" w:themeColor="text1"/>
              <w:spacing w:val="-4"/>
              <w:cs/>
              <w:rPrChange w:id="2061" w:author="Sopheak Phorn" w:date="2023-08-03T08:49:00Z">
                <w:rPr>
                  <w:rFonts w:ascii="Khmer MEF1" w:hAnsi="Khmer MEF1" w:cs="Khmer MEF1"/>
                  <w:cs/>
                </w:rPr>
              </w:rPrChange>
            </w:rPr>
            <w:delText>​</w:delText>
          </w:r>
        </w:del>
      </w:ins>
      <w:ins w:id="2062" w:author="Kem Sereyboth" w:date="2023-07-25T10:48:00Z">
        <w:del w:id="2063" w:author="Sopheak Phorn" w:date="2023-07-28T09:38:00Z">
          <w:r w:rsidR="00E747FD" w:rsidRPr="00670908" w:rsidDel="00DE4A70">
            <w:rPr>
              <w:rFonts w:ascii="Khmer MEF1" w:hAnsi="Khmer MEF1" w:cs="Khmer MEF1"/>
              <w:color w:val="000000" w:themeColor="text1"/>
              <w:spacing w:val="-4"/>
              <w:cs/>
              <w:rPrChange w:id="2064" w:author="Sopheak Phorn" w:date="2023-08-03T08:49:00Z">
                <w:rPr>
                  <w:rFonts w:ascii="Khmer MEF1" w:hAnsi="Khmer MEF1" w:cs="Khmer MEF1"/>
                  <w:cs/>
                </w:rPr>
              </w:rPrChange>
            </w:rPr>
            <w:delText>​</w:delText>
          </w:r>
        </w:del>
      </w:ins>
      <w:ins w:id="2065" w:author="Kem Sereyboth" w:date="2023-07-13T13:58:00Z">
        <w:del w:id="2066" w:author="Sopheak Phorn" w:date="2023-07-28T09:38:00Z">
          <w:r w:rsidR="00544744" w:rsidRPr="00670908" w:rsidDel="00DE4A70">
            <w:rPr>
              <w:rFonts w:ascii="Khmer MEF1" w:hAnsi="Khmer MEF1" w:cs="Khmer MEF1"/>
              <w:color w:val="000000" w:themeColor="text1"/>
              <w:spacing w:val="-4"/>
              <w:lang w:val="ca-ES"/>
              <w:rPrChange w:id="2067" w:author="Sopheak Phorn" w:date="2023-08-03T08:49:00Z">
                <w:rPr>
                  <w:rFonts w:ascii="Khmer MEF1" w:hAnsi="Khmer MEF1" w:cs="Khmer MEF1"/>
                  <w:color w:val="FF0000"/>
                </w:rPr>
              </w:rPrChange>
            </w:rPr>
            <w:delText>​​</w:delText>
          </w:r>
        </w:del>
      </w:ins>
      <w:ins w:id="2068" w:author="Kem Sereyboth" w:date="2023-07-13T13:18:00Z">
        <w:del w:id="2069" w:author="Sopheak Phorn" w:date="2023-07-28T09:38:00Z">
          <w:r w:rsidR="004B5635" w:rsidRPr="00670908" w:rsidDel="00DE4A70">
            <w:rPr>
              <w:rFonts w:ascii="Khmer MEF1" w:hAnsi="Khmer MEF1" w:cs="Khmer MEF1"/>
              <w:color w:val="000000" w:themeColor="text1"/>
              <w:spacing w:val="-4"/>
              <w:cs/>
              <w:rPrChange w:id="2070" w:author="Sopheak Phorn" w:date="2023-08-03T08:49:00Z">
                <w:rPr>
                  <w:rFonts w:cs="MoolBoran"/>
                  <w:cs/>
                </w:rPr>
              </w:rPrChange>
            </w:rPr>
            <w:delText>ខ</w:delText>
          </w:r>
        </w:del>
      </w:ins>
      <w:ins w:id="2071" w:author="Kem Sereyboth" w:date="2023-07-25T10:49:00Z">
        <w:del w:id="2072" w:author="Sopheak Phorn" w:date="2023-07-28T09:38:00Z">
          <w:r w:rsidR="00E747FD" w:rsidRPr="00670908" w:rsidDel="00DE4A70">
            <w:rPr>
              <w:rFonts w:ascii="Khmer MEF1" w:hAnsi="Khmer MEF1" w:cs="Khmer MEF1"/>
              <w:color w:val="000000" w:themeColor="text1"/>
              <w:cs/>
              <w:rPrChange w:id="2073" w:author="Sopheak Phorn" w:date="2023-08-03T08:49:00Z">
                <w:rPr>
                  <w:rFonts w:ascii="Khmer MEF1" w:hAnsi="Khmer MEF1" w:cs="Khmer MEF1"/>
                  <w:cs/>
                </w:rPr>
              </w:rPrChange>
            </w:rPr>
            <w:delText>​</w:delText>
          </w:r>
        </w:del>
      </w:ins>
      <w:ins w:id="2074" w:author="Kem Sereyboth" w:date="2023-07-13T13:18:00Z">
        <w:del w:id="2075" w:author="Sopheak Phorn" w:date="2023-07-28T09:38:00Z">
          <w:r w:rsidR="004B5635" w:rsidRPr="00670908" w:rsidDel="00DE4A70">
            <w:rPr>
              <w:rFonts w:ascii="Khmer MEF1" w:hAnsi="Khmer MEF1" w:cs="Khmer MEF1"/>
              <w:color w:val="000000" w:themeColor="text1"/>
              <w:cs/>
              <w:rPrChange w:id="2076" w:author="Sopheak Phorn" w:date="2023-08-03T08:49:00Z">
                <w:rPr>
                  <w:rFonts w:cs="MoolBoran"/>
                  <w:cs/>
                </w:rPr>
              </w:rPrChange>
            </w:rPr>
            <w:delText>សង្គម និងតួអង្គពាក់ព័ន្ធ អាចពុំទាន់រៀបចំ</w:delText>
          </w:r>
        </w:del>
      </w:ins>
      <w:ins w:id="2077" w:author="Kem Sereyboth" w:date="2023-07-25T10:50:00Z">
        <w:del w:id="2078" w:author="Sopheak Phorn" w:date="2023-07-28T09:38:00Z">
          <w:r w:rsidR="00646CEC" w:rsidRPr="00670908" w:rsidDel="00DE4A70">
            <w:rPr>
              <w:rFonts w:ascii="Khmer MEF1" w:hAnsi="Khmer MEF1" w:cs="Khmer MEF1"/>
              <w:color w:val="000000" w:themeColor="text1"/>
              <w:cs/>
              <w:rPrChange w:id="2079" w:author="Sopheak Phorn" w:date="2023-08-03T08:49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</w:del>
      </w:ins>
      <w:ins w:id="2080" w:author="Kem Sereyboth" w:date="2023-07-13T13:18:00Z">
        <w:del w:id="2081" w:author="Sopheak Phorn" w:date="2023-07-28T09:38:00Z">
          <w:r w:rsidR="004B5635" w:rsidRPr="00670908" w:rsidDel="00DE4A70">
            <w:rPr>
              <w:rFonts w:ascii="Khmer MEF1" w:hAnsi="Khmer MEF1" w:cs="Khmer MEF1"/>
              <w:color w:val="000000" w:themeColor="text1"/>
              <w:cs/>
              <w:rPrChange w:id="2082" w:author="Sopheak Phorn" w:date="2023-08-03T08:49:00Z">
                <w:rPr>
                  <w:rFonts w:cs="MoolBoran"/>
                  <w:cs/>
                </w:rPr>
              </w:rPrChange>
            </w:rPr>
            <w:delText>និ</w:delText>
          </w:r>
          <w:r w:rsidR="004B5635" w:rsidRPr="00670908" w:rsidDel="00DE4A70">
            <w:rPr>
              <w:rFonts w:ascii="Khmer MEF1" w:hAnsi="Khmer MEF1" w:cs="Khmer MEF1"/>
              <w:color w:val="000000" w:themeColor="text1"/>
              <w:lang w:val="ca-ES"/>
              <w:rPrChange w:id="2083" w:author="Sopheak Phorn" w:date="2023-08-03T08:49:00Z">
                <w:rPr/>
              </w:rPrChange>
            </w:rPr>
            <w:delText>​​</w:delText>
          </w:r>
          <w:r w:rsidR="004B5635" w:rsidRPr="00670908" w:rsidDel="00DE4A70">
            <w:rPr>
              <w:rFonts w:ascii="Khmer MEF1" w:hAnsi="Khmer MEF1" w:cs="Khmer MEF1"/>
              <w:color w:val="000000" w:themeColor="text1"/>
              <w:cs/>
              <w:rPrChange w:id="2084" w:author="Sopheak Phorn" w:date="2023-08-03T08:49:00Z">
                <w:rPr>
                  <w:rFonts w:cs="MoolBoran"/>
                  <w:cs/>
                </w:rPr>
              </w:rPrChange>
            </w:rPr>
            <w:delText>ងដាក់ឱ្យអនុវត្តស្របតាមផែនការអភិវឌ្ឍន៍ស្ថា</w:delText>
          </w:r>
        </w:del>
      </w:ins>
      <w:ins w:id="2085" w:author="Kem Sereyboth" w:date="2023-07-13T13:57:00Z">
        <w:del w:id="2086" w:author="Sopheak Phorn" w:date="2023-07-28T09:38:00Z">
          <w:r w:rsidR="00544744" w:rsidRPr="00670908" w:rsidDel="00DE4A70">
            <w:rPr>
              <w:rFonts w:ascii="Khmer MEF1" w:hAnsi="Khmer MEF1" w:cs="Khmer MEF1"/>
              <w:color w:val="000000" w:themeColor="text1"/>
              <w:lang w:val="ca-ES"/>
              <w:rPrChange w:id="2087" w:author="Sopheak Phorn" w:date="2023-08-03T08:49:00Z">
                <w:rPr>
                  <w:rFonts w:ascii="Khmer MEF1" w:hAnsi="Khmer MEF1" w:cs="Khmer MEF1"/>
                  <w:color w:val="FF0000"/>
                </w:rPr>
              </w:rPrChange>
            </w:rPr>
            <w:delText>​​​</w:delText>
          </w:r>
        </w:del>
      </w:ins>
      <w:ins w:id="2088" w:author="Kem Sereyboth" w:date="2023-07-13T13:18:00Z">
        <w:del w:id="2089" w:author="Sopheak Phorn" w:date="2023-07-28T09:38:00Z">
          <w:r w:rsidR="004B5635" w:rsidRPr="00670908" w:rsidDel="00DE4A70">
            <w:rPr>
              <w:rFonts w:ascii="Khmer MEF1" w:hAnsi="Khmer MEF1" w:cs="Khmer MEF1"/>
              <w:color w:val="000000" w:themeColor="text1"/>
              <w:cs/>
              <w:rPrChange w:id="2090" w:author="Sopheak Phorn" w:date="2023-08-03T08:49:00Z">
                <w:rPr>
                  <w:rFonts w:cs="MoolBoran"/>
                  <w:cs/>
                </w:rPr>
              </w:rPrChange>
            </w:rPr>
            <w:delText>ប័</w:delText>
          </w:r>
        </w:del>
      </w:ins>
      <w:ins w:id="2091" w:author="Kem Sereyboth" w:date="2023-07-25T10:50:00Z">
        <w:del w:id="2092" w:author="Sopheak Phorn" w:date="2023-07-28T09:38:00Z">
          <w:r w:rsidR="00646CEC" w:rsidRPr="00670908" w:rsidDel="00DE4A70">
            <w:rPr>
              <w:rFonts w:ascii="Khmer MEF1" w:hAnsi="Khmer MEF1" w:cs="Khmer MEF1"/>
              <w:color w:val="000000" w:themeColor="text1"/>
              <w:cs/>
              <w:rPrChange w:id="2093" w:author="Sopheak Phorn" w:date="2023-08-03T08:49:00Z">
                <w:rPr>
                  <w:rFonts w:ascii="Khmer MEF1" w:hAnsi="Khmer MEF1" w:cs="Khmer MEF1"/>
                  <w:cs/>
                </w:rPr>
              </w:rPrChange>
            </w:rPr>
            <w:delText>​</w:delText>
          </w:r>
        </w:del>
      </w:ins>
      <w:ins w:id="2094" w:author="Kem Sereyboth" w:date="2023-07-13T13:18:00Z">
        <w:del w:id="2095" w:author="Sopheak Phorn" w:date="2023-07-28T09:38:00Z">
          <w:r w:rsidR="004B5635" w:rsidRPr="00670908" w:rsidDel="00DE4A70">
            <w:rPr>
              <w:rFonts w:ascii="Khmer MEF1" w:hAnsi="Khmer MEF1" w:cs="Khmer MEF1"/>
              <w:color w:val="000000" w:themeColor="text1"/>
              <w:cs/>
              <w:rPrChange w:id="2096" w:author="Sopheak Phorn" w:date="2023-08-03T08:49:00Z">
                <w:rPr>
                  <w:rFonts w:cs="MoolBoran"/>
                  <w:cs/>
                </w:rPr>
              </w:rPrChange>
            </w:rPr>
            <w:delText>ន</w:delText>
          </w:r>
        </w:del>
      </w:ins>
      <w:ins w:id="2097" w:author="Kem Sereyboth" w:date="2023-07-25T10:50:00Z">
        <w:del w:id="2098" w:author="Sopheak Phorn" w:date="2023-07-28T09:38:00Z">
          <w:r w:rsidR="00646CEC" w:rsidRPr="00670908" w:rsidDel="00DE4A70">
            <w:rPr>
              <w:rFonts w:ascii="Khmer MEF1" w:hAnsi="Khmer MEF1" w:cs="Khmer MEF1"/>
              <w:color w:val="000000" w:themeColor="text1"/>
              <w:rPrChange w:id="2099" w:author="Sopheak Phorn" w:date="2023-08-03T08:49:00Z">
                <w:rPr>
                  <w:rFonts w:ascii="Khmer MEF1" w:hAnsi="Khmer MEF1" w:cs="Khmer MEF1"/>
                </w:rPr>
              </w:rPrChange>
            </w:rPr>
            <w:delText>​​​</w:delText>
          </w:r>
        </w:del>
      </w:ins>
      <w:ins w:id="2100" w:author="Kem Sereyboth" w:date="2023-07-13T13:18:00Z">
        <w:del w:id="2101" w:author="Sopheak Phorn" w:date="2023-07-28T09:38:00Z">
          <w:r w:rsidR="004B5635" w:rsidRPr="00670908" w:rsidDel="00DE4A70">
            <w:rPr>
              <w:rFonts w:ascii="Khmer MEF1" w:hAnsi="Khmer MEF1" w:cs="Khmer MEF1"/>
              <w:color w:val="000000" w:themeColor="text1"/>
              <w:cs/>
              <w:rPrChange w:id="2102" w:author="Sopheak Phorn" w:date="2023-08-03T08:49:00Z">
                <w:rPr>
                  <w:rFonts w:cs="MoolBoran"/>
                  <w:cs/>
                </w:rPr>
              </w:rPrChange>
            </w:rPr>
            <w:delText>រប</w:delText>
          </w:r>
        </w:del>
      </w:ins>
      <w:ins w:id="2103" w:author="Kem Sereyboth" w:date="2023-07-25T10:50:00Z">
        <w:del w:id="2104" w:author="Sopheak Phorn" w:date="2023-07-28T09:38:00Z">
          <w:r w:rsidR="00646CEC" w:rsidRPr="00670908" w:rsidDel="00DE4A70">
            <w:rPr>
              <w:rFonts w:ascii="Khmer MEF1" w:hAnsi="Khmer MEF1" w:cs="Khmer MEF1"/>
              <w:color w:val="000000" w:themeColor="text1"/>
              <w:rPrChange w:id="2105" w:author="Sopheak Phorn" w:date="2023-08-03T08:49:00Z">
                <w:rPr>
                  <w:rFonts w:ascii="Khmer MEF1" w:hAnsi="Khmer MEF1" w:cs="Khmer MEF1"/>
                </w:rPr>
              </w:rPrChange>
            </w:rPr>
            <w:delText>​​​</w:delText>
          </w:r>
        </w:del>
      </w:ins>
      <w:ins w:id="2106" w:author="Kem Sereyboth" w:date="2023-07-13T13:18:00Z">
        <w:del w:id="2107" w:author="Sopheak Phorn" w:date="2023-07-28T09:38:00Z">
          <w:r w:rsidR="004B5635" w:rsidRPr="00670908" w:rsidDel="00DE4A70">
            <w:rPr>
              <w:rFonts w:ascii="Khmer MEF1" w:hAnsi="Khmer MEF1" w:cs="Khmer MEF1"/>
              <w:color w:val="000000" w:themeColor="text1"/>
              <w:cs/>
              <w:rPrChange w:id="2108" w:author="Sopheak Phorn" w:date="2023-08-03T08:49:00Z">
                <w:rPr>
                  <w:rFonts w:cs="MoolBoran"/>
                  <w:cs/>
                </w:rPr>
              </w:rPrChange>
            </w:rPr>
            <w:delText>ស់និយ័តករសន្តិសុខសង្គម ២០២២</w:delText>
          </w:r>
          <w:r w:rsidR="004B5635" w:rsidRPr="00670908" w:rsidDel="00DE4A70">
            <w:rPr>
              <w:rFonts w:ascii="Khmer MEF1" w:hAnsi="Khmer MEF1" w:cs="Khmer MEF1"/>
              <w:color w:val="000000" w:themeColor="text1"/>
              <w:lang w:val="ca-ES"/>
              <w:rPrChange w:id="2109" w:author="Sopheak Phorn" w:date="2023-08-03T08:49:00Z">
                <w:rPr/>
              </w:rPrChange>
            </w:rPr>
            <w:delText>-</w:delText>
          </w:r>
          <w:r w:rsidR="004B5635" w:rsidRPr="00670908" w:rsidDel="00DE4A70">
            <w:rPr>
              <w:rFonts w:ascii="Khmer MEF1" w:hAnsi="Khmer MEF1" w:cs="Khmer MEF1"/>
              <w:color w:val="000000" w:themeColor="text1"/>
              <w:cs/>
              <w:rPrChange w:id="2110" w:author="Sopheak Phorn" w:date="2023-08-03T08:49:00Z">
                <w:rPr>
                  <w:rFonts w:cs="MoolBoran"/>
                  <w:cs/>
                </w:rPr>
              </w:rPrChange>
            </w:rPr>
            <w:delText>២០២៦</w:delText>
          </w:r>
        </w:del>
      </w:ins>
    </w:p>
    <w:p w14:paraId="6732528F" w14:textId="75EC2877" w:rsidR="004B5635" w:rsidRPr="00670908" w:rsidRDefault="0017346B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2111" w:author="Kem Sereyboth" w:date="2023-07-13T13:26:00Z"/>
          <w:rFonts w:ascii="Khmer MEF1" w:hAnsi="Khmer MEF1" w:cs="Khmer MEF1"/>
          <w:color w:val="000000" w:themeColor="text1"/>
          <w:spacing w:val="-2"/>
          <w:lang w:val="ca-ES"/>
          <w:rPrChange w:id="2112" w:author="Sopheak Phorn" w:date="2023-08-03T08:49:00Z">
            <w:rPr>
              <w:ins w:id="2113" w:author="Kem Sereyboth" w:date="2023-07-13T13:26:00Z"/>
              <w:rFonts w:ascii="Khmer MEF1" w:hAnsi="Khmer MEF1" w:cs="Khmer MEF1"/>
              <w:color w:val="FF0000"/>
            </w:rPr>
          </w:rPrChange>
        </w:rPr>
        <w:pPrChange w:id="2114" w:author="Sopheak Phorn" w:date="2023-08-03T13:36:00Z">
          <w:pPr>
            <w:pStyle w:val="NormalWeb"/>
            <w:numPr>
              <w:numId w:val="54"/>
            </w:numPr>
            <w:spacing w:before="0" w:beforeAutospacing="0" w:after="0" w:afterAutospacing="0" w:line="226" w:lineRule="auto"/>
            <w:ind w:left="993" w:hanging="142"/>
            <w:jc w:val="both"/>
          </w:pPr>
        </w:pPrChange>
      </w:pPr>
      <w:ins w:id="2115" w:author="Kem Sereyboth" w:date="2023-07-26T16:18:00Z">
        <w:r w:rsidRPr="00670908">
          <w:rPr>
            <w:rFonts w:ascii="Khmer MEF1" w:hAnsi="Khmer MEF1" w:cs="Khmer MEF1"/>
            <w:color w:val="000000" w:themeColor="text1"/>
            <w:spacing w:val="-6"/>
            <w:cs/>
            <w:rPrChange w:id="2116" w:author="Sopheak Phorn" w:date="2023-08-03T08:49:00Z">
              <w:rPr>
                <w:rFonts w:ascii="Khmer MEF1" w:hAnsi="Khmer MEF1" w:cs="Khmer MEF1"/>
                <w:spacing w:val="-16"/>
                <w:cs/>
              </w:rPr>
            </w:rPrChange>
          </w:rPr>
          <w:t>៥).</w:t>
        </w:r>
      </w:ins>
      <w:ins w:id="2117" w:author="Sopheak Phorn" w:date="2023-07-28T09:39:00Z">
        <w:r w:rsidR="002B1D8F" w:rsidRPr="00670908">
          <w:rPr>
            <w:rFonts w:ascii="Khmer MEF1" w:hAnsi="Khmer MEF1" w:cs="Khmer MEF1"/>
            <w:color w:val="000000" w:themeColor="text1"/>
            <w:spacing w:val="-6"/>
            <w:cs/>
            <w:rPrChange w:id="2118" w:author="Sopheak Phorn" w:date="2023-08-03T08:49:00Z">
              <w:rPr>
                <w:rFonts w:ascii="Khmer MEF1" w:hAnsi="Khmer MEF1" w:cs="Khmer MEF1"/>
                <w:spacing w:val="-16"/>
                <w:cs/>
              </w:rPr>
            </w:rPrChange>
          </w:rPr>
          <w:t>ការរៀបចំសេចក្ដីព្រាងប្រកាសស្ដីពីការដាក់ឱ្យអនុវត្តស្ដង់ដាគណនេយ្យសាមញ្ញកម្ពុជា អាចពុំទាន់</w:t>
        </w:r>
        <w:r w:rsidR="002B1D8F" w:rsidRPr="00670908">
          <w:rPr>
            <w:rFonts w:ascii="Khmer MEF1" w:hAnsi="Khmer MEF1" w:cs="Khmer MEF1"/>
            <w:color w:val="000000" w:themeColor="text1"/>
            <w:cs/>
            <w:rPrChange w:id="2119" w:author="Sopheak Phorn" w:date="2023-08-03T08:49:00Z">
              <w:rPr>
                <w:rFonts w:ascii="Khmer MEF1" w:hAnsi="Khmer MEF1" w:cs="Khmer MEF1"/>
                <w:spacing w:val="-16"/>
                <w:cs/>
              </w:rPr>
            </w:rPrChange>
          </w:rPr>
          <w:t>ដាក់</w:t>
        </w:r>
        <w:r w:rsidR="002B1D8F" w:rsidRPr="00670908">
          <w:rPr>
            <w:rFonts w:ascii="Khmer MEF1" w:hAnsi="Khmer MEF1" w:cs="Khmer MEF1"/>
            <w:color w:val="000000" w:themeColor="text1"/>
            <w:rPrChange w:id="2120" w:author="Sopheak Phorn" w:date="2023-08-03T08:49:00Z">
              <w:rPr>
                <w:rFonts w:ascii="Khmer MEF1" w:hAnsi="Khmer MEF1" w:cs="Khmer MEF1"/>
                <w:spacing w:val="-16"/>
              </w:rPr>
            </w:rPrChange>
          </w:rPr>
          <w:t>​​​​</w:t>
        </w:r>
        <w:r w:rsidR="002B1D8F" w:rsidRPr="00670908">
          <w:rPr>
            <w:rFonts w:ascii="Khmer MEF1" w:hAnsi="Khmer MEF1" w:cs="Khmer MEF1"/>
            <w:color w:val="000000" w:themeColor="text1"/>
            <w:cs/>
            <w:rPrChange w:id="2121" w:author="Sopheak Phorn" w:date="2023-08-03T08:49:00Z">
              <w:rPr>
                <w:rFonts w:ascii="Khmer MEF1" w:hAnsi="Khmer MEF1" w:cs="Khmer MEF1"/>
                <w:spacing w:val="-16"/>
                <w:cs/>
              </w:rPr>
            </w:rPrChange>
          </w:rPr>
          <w:t xml:space="preserve">ទៅក្រុមប្រឹក្សា </w:t>
        </w:r>
        <w:r w:rsidR="002B1D8F" w:rsidRPr="00670908">
          <w:rPr>
            <w:rFonts w:ascii="Khmer MEF1" w:hAnsi="Khmer MEF1" w:cs="Khmer MEF1"/>
            <w:b/>
            <w:bCs/>
            <w:color w:val="000000" w:themeColor="text1"/>
            <w:cs/>
            <w:rPrChange w:id="2122" w:author="Sopheak Phorn" w:date="2023-08-03T08:49:00Z">
              <w:rPr>
                <w:rFonts w:ascii="Khmer MEF1" w:hAnsi="Khmer MEF1" w:cs="Khmer MEF1"/>
                <w:spacing w:val="-16"/>
                <w:cs/>
              </w:rPr>
            </w:rPrChange>
          </w:rPr>
          <w:t>អ.ស.ហ.</w:t>
        </w:r>
      </w:ins>
      <w:ins w:id="2123" w:author="Sopheak Phorn" w:date="2023-08-03T08:44:00Z">
        <w:r w:rsidR="00421EB8" w:rsidRPr="00670908">
          <w:rPr>
            <w:rFonts w:ascii="Khmer MEF1" w:hAnsi="Khmer MEF1" w:cs="Khmer MEF1"/>
            <w:b/>
            <w:bCs/>
            <w:color w:val="000000" w:themeColor="text1"/>
            <w:cs/>
            <w:rPrChange w:id="2124" w:author="Sopheak Phorn" w:date="2023-08-03T08:49:00Z">
              <w:rPr>
                <w:rFonts w:ascii="Khmer MEF1" w:hAnsi="Khmer MEF1" w:cs="Khmer MEF1"/>
                <w:b/>
                <w:bCs/>
                <w:color w:val="FF0000"/>
                <w:cs/>
              </w:rPr>
            </w:rPrChange>
          </w:rPr>
          <w:t xml:space="preserve"> </w:t>
        </w:r>
        <w:r w:rsidR="00421EB8" w:rsidRPr="00670908">
          <w:rPr>
            <w:rFonts w:ascii="Khmer MEF1" w:hAnsi="Khmer MEF1" w:cs="Khmer MEF1"/>
            <w:color w:val="000000" w:themeColor="text1"/>
            <w:cs/>
            <w:rPrChange w:id="2125" w:author="Sopheak Phorn" w:date="2023-08-03T08:49:00Z">
              <w:rPr>
                <w:rFonts w:ascii="Khmer MEF1" w:hAnsi="Khmer MEF1" w:cs="Khmer MEF1"/>
                <w:color w:val="FF0000"/>
                <w:cs/>
              </w:rPr>
            </w:rPrChange>
          </w:rPr>
          <w:t>និងដាក់ឱ្យអនុវត្ត</w:t>
        </w:r>
      </w:ins>
      <w:ins w:id="2126" w:author="Kem Sereyboth" w:date="2023-07-13T13:19:00Z">
        <w:del w:id="2127" w:author="Sopheak Phorn" w:date="2023-07-28T09:39:00Z">
          <w:r w:rsidR="004B5635" w:rsidRPr="00670908" w:rsidDel="002B1D8F">
            <w:rPr>
              <w:rFonts w:ascii="Khmer MEF1" w:hAnsi="Khmer MEF1" w:cs="Khmer MEF1"/>
              <w:color w:val="000000" w:themeColor="text1"/>
              <w:spacing w:val="-16"/>
              <w:cs/>
              <w:rPrChange w:id="2128" w:author="Sopheak Phorn" w:date="2023-08-03T08:49:00Z">
                <w:rPr>
                  <w:rFonts w:cs="MoolBoran"/>
                  <w:cs/>
                </w:rPr>
              </w:rPrChange>
            </w:rPr>
            <w:delText>ការរៀបចំ</w:delText>
          </w:r>
        </w:del>
      </w:ins>
      <w:ins w:id="2129" w:author="Kem Sereyboth" w:date="2023-07-13T13:56:00Z">
        <w:del w:id="2130" w:author="Sopheak Phorn" w:date="2023-07-28T09:39:00Z"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cs/>
              <w:rPrChange w:id="2131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សៀវភៅណែនាំស្ដីពីការត្រួតពិនិត្យប្រព័ន្ធសន្តិសុខសង្គមផ្នែកថែទាំសុ​ខ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rPrChange w:id="2132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</w:rPr>
              </w:rPrChange>
            </w:rPr>
            <w:delText>​​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cs/>
              <w:rPrChange w:id="2133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ភាព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rPrChange w:id="2134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</w:rPr>
              </w:rPrChange>
            </w:rPr>
            <w:delText xml:space="preserve"> 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cs/>
              <w:rPrChange w:id="2135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និ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rPrChange w:id="2136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cs/>
              <w:rPrChange w:id="2137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ង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rPrChange w:id="2138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cs/>
              <w:rPrChange w:id="2139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ហា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rPrChange w:id="2140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cs/>
              <w:rPrChange w:id="2141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និ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rPrChange w:id="2142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cs/>
              <w:rPrChange w:id="2143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ភ័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rPrChange w:id="2144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</w:rPr>
              </w:rPrChange>
            </w:rPr>
            <w:delText>​​​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cs/>
              <w:rPrChange w:id="2145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យ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0"/>
              <w:cs/>
              <w:rPrChange w:id="2146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​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rPrChange w:id="2147" w:author="Sopheak Phorn" w:date="2023-08-03T08:49:00Z">
                <w:rPr>
                  <w:rFonts w:ascii="Khmer MEF1" w:eastAsiaTheme="minorHAnsi" w:hAnsi="Khmer MEF1" w:cs="Khmer MEF1"/>
                  <w:color w:val="FF0000"/>
                </w:rPr>
              </w:rPrChange>
            </w:rPr>
            <w:delText>​​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2"/>
              <w:cs/>
              <w:rPrChange w:id="2148" w:author="Sopheak Phorn" w:date="2023-08-03T08:49:00Z">
                <w:rPr>
                  <w:rFonts w:ascii="Khmer MEF1" w:eastAsiaTheme="minorHAnsi" w:hAnsi="Khmer MEF1" w:cs="Khmer MEF1"/>
                  <w:color w:val="FF0000"/>
                  <w:cs/>
                </w:rPr>
              </w:rPrChange>
            </w:rPr>
            <w:delText>ការ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2"/>
              <w:rPrChange w:id="2149" w:author="Sopheak Phorn" w:date="2023-08-03T08:49:00Z">
                <w:rPr>
                  <w:rFonts w:ascii="Khmer MEF1" w:eastAsiaTheme="minorHAnsi" w:hAnsi="Khmer MEF1" w:cs="Khmer MEF1"/>
                  <w:color w:val="FF0000"/>
                </w:rPr>
              </w:rPrChange>
            </w:rPr>
            <w:delText>​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2"/>
              <w:cs/>
              <w:rPrChange w:id="2150" w:author="Sopheak Phorn" w:date="2023-08-03T08:49:00Z">
                <w:rPr>
                  <w:rFonts w:ascii="Khmer MEF1" w:eastAsiaTheme="minorHAnsi" w:hAnsi="Khmer MEF1" w:cs="Khmer MEF1"/>
                  <w:color w:val="FF0000"/>
                  <w:cs/>
                </w:rPr>
              </w:rPrChange>
            </w:rPr>
            <w:delText xml:space="preserve">ងារ </w:delText>
          </w:r>
        </w:del>
      </w:ins>
      <w:ins w:id="2151" w:author="Kem Sereyboth" w:date="2023-07-13T13:19:00Z">
        <w:del w:id="2152" w:author="Sopheak Phorn" w:date="2023-07-28T09:39:00Z">
          <w:r w:rsidR="004B5635" w:rsidRPr="00670908" w:rsidDel="002B1D8F">
            <w:rPr>
              <w:rFonts w:ascii="Khmer MEF1" w:hAnsi="Khmer MEF1" w:cs="Khmer MEF1"/>
              <w:color w:val="000000" w:themeColor="text1"/>
              <w:spacing w:val="-2"/>
              <w:cs/>
              <w:rPrChange w:id="2153" w:author="Sopheak Phorn" w:date="2023-08-03T08:49:00Z">
                <w:rPr>
                  <w:rFonts w:cs="MoolBoran"/>
                  <w:cs/>
                </w:rPr>
              </w:rPrChange>
            </w:rPr>
            <w:delText>អាចពុំទាន់រៀបចំ និងដាក់ឱ្យអនុវត្តស្របទៅតាមផែនការអភិវឌ្ឍន៍ស្ថាប័នរបស់និយ័តក</w:delText>
          </w:r>
        </w:del>
      </w:ins>
      <w:ins w:id="2154" w:author="Kem Sereyboth" w:date="2023-07-13T13:57:00Z">
        <w:del w:id="2155" w:author="Sopheak Phorn" w:date="2023-07-28T09:39:00Z">
          <w:r w:rsidR="00544744" w:rsidRPr="00670908" w:rsidDel="002B1D8F">
            <w:rPr>
              <w:rFonts w:ascii="Khmer MEF1" w:hAnsi="Khmer MEF1" w:cs="Khmer MEF1"/>
              <w:color w:val="000000" w:themeColor="text1"/>
              <w:spacing w:val="-2"/>
              <w:cs/>
              <w:rPrChange w:id="2156" w:author="Sopheak Phorn" w:date="2023-08-03T08:4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​</w:delText>
          </w:r>
        </w:del>
      </w:ins>
      <w:ins w:id="2157" w:author="Kem Sereyboth" w:date="2023-07-13T13:19:00Z">
        <w:del w:id="2158" w:author="Sopheak Phorn" w:date="2023-07-28T09:39:00Z">
          <w:r w:rsidR="004B5635" w:rsidRPr="00670908" w:rsidDel="002B1D8F">
            <w:rPr>
              <w:rFonts w:ascii="Khmer MEF1" w:hAnsi="Khmer MEF1" w:cs="Khmer MEF1"/>
              <w:color w:val="000000" w:themeColor="text1"/>
              <w:spacing w:val="-2"/>
              <w:cs/>
              <w:rPrChange w:id="2159" w:author="Sopheak Phorn" w:date="2023-08-03T08:49:00Z">
                <w:rPr>
                  <w:rFonts w:cs="MoolBoran"/>
                  <w:cs/>
                </w:rPr>
              </w:rPrChange>
            </w:rPr>
            <w:delText>រ</w:delText>
          </w:r>
        </w:del>
      </w:ins>
      <w:ins w:id="2160" w:author="Kem Sereyboth" w:date="2023-07-13T13:57:00Z">
        <w:del w:id="2161" w:author="Sopheak Phorn" w:date="2023-07-28T09:39:00Z">
          <w:r w:rsidR="00544744" w:rsidRPr="00670908" w:rsidDel="002B1D8F">
            <w:rPr>
              <w:rFonts w:ascii="Khmer MEF1" w:hAnsi="Khmer MEF1" w:cs="Khmer MEF1"/>
              <w:color w:val="000000" w:themeColor="text1"/>
              <w:spacing w:val="-2"/>
              <w:cs/>
              <w:rPrChange w:id="2162" w:author="Sopheak Phorn" w:date="2023-08-03T08:4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​</w:delText>
          </w:r>
        </w:del>
      </w:ins>
      <w:ins w:id="2163" w:author="Kem Sereyboth" w:date="2023-07-13T13:19:00Z">
        <w:del w:id="2164" w:author="Sopheak Phorn" w:date="2023-07-28T09:39:00Z">
          <w:r w:rsidR="004B5635" w:rsidRPr="00670908" w:rsidDel="002B1D8F">
            <w:rPr>
              <w:rFonts w:ascii="Khmer MEF1" w:hAnsi="Khmer MEF1" w:cs="Khmer MEF1"/>
              <w:color w:val="000000" w:themeColor="text1"/>
              <w:cs/>
              <w:rPrChange w:id="2165" w:author="Sopheak Phorn" w:date="2023-08-03T08:49:00Z">
                <w:rPr>
                  <w:rFonts w:cs="MoolBoran"/>
                  <w:cs/>
                </w:rPr>
              </w:rPrChange>
            </w:rPr>
            <w:delText>សន្តិសុខសង្គម ២០២២</w:delText>
          </w:r>
          <w:r w:rsidR="004B5635" w:rsidRPr="00670908" w:rsidDel="002B1D8F">
            <w:rPr>
              <w:rFonts w:ascii="Khmer MEF1" w:hAnsi="Khmer MEF1" w:cs="Khmer MEF1"/>
              <w:color w:val="000000" w:themeColor="text1"/>
              <w:rPrChange w:id="2166" w:author="Sopheak Phorn" w:date="2023-08-03T08:49:00Z">
                <w:rPr/>
              </w:rPrChange>
            </w:rPr>
            <w:delText>-</w:delText>
          </w:r>
          <w:r w:rsidR="004B5635" w:rsidRPr="00670908" w:rsidDel="002B1D8F">
            <w:rPr>
              <w:rFonts w:ascii="Khmer MEF1" w:hAnsi="Khmer MEF1" w:cs="Khmer MEF1"/>
              <w:color w:val="000000" w:themeColor="text1"/>
              <w:cs/>
              <w:rPrChange w:id="2167" w:author="Sopheak Phorn" w:date="2023-08-03T08:49:00Z">
                <w:rPr>
                  <w:rFonts w:cs="MoolBoran"/>
                  <w:cs/>
                </w:rPr>
              </w:rPrChange>
            </w:rPr>
            <w:delText>២០២៦</w:delText>
          </w:r>
        </w:del>
      </w:ins>
    </w:p>
    <w:p w14:paraId="5B0D5C30" w14:textId="0245DE9F" w:rsidR="004B5635" w:rsidRPr="00E33574" w:rsidRDefault="0017346B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2168" w:author="Kem Sereyboth" w:date="2023-07-13T13:26:00Z"/>
          <w:rFonts w:ascii="Khmer MEF1" w:hAnsi="Khmer MEF1" w:cs="Khmer MEF1"/>
          <w:spacing w:val="-2"/>
          <w:lang w:val="ca-ES"/>
        </w:rPr>
        <w:pPrChange w:id="2169" w:author="Sopheak Phorn" w:date="2023-08-03T13:36:00Z">
          <w:pPr>
            <w:pStyle w:val="NormalWeb"/>
            <w:numPr>
              <w:numId w:val="54"/>
            </w:numPr>
            <w:spacing w:before="0" w:beforeAutospacing="0" w:after="0" w:afterAutospacing="0" w:line="226" w:lineRule="auto"/>
            <w:ind w:left="993" w:hanging="142"/>
            <w:jc w:val="both"/>
          </w:pPr>
        </w:pPrChange>
      </w:pPr>
      <w:ins w:id="2170" w:author="Kem Sereyboth" w:date="2023-07-26T16:18:00Z">
        <w:r w:rsidRPr="00A86083">
          <w:rPr>
            <w:rFonts w:ascii="Khmer MEF1" w:hAnsi="Khmer MEF1" w:cs="Khmer MEF1"/>
            <w:spacing w:val="10"/>
            <w:cs/>
            <w:rPrChange w:id="2171" w:author="Sopheak Phorn" w:date="2023-07-28T09:40:00Z">
              <w:rPr>
                <w:rFonts w:ascii="Khmer MEF1" w:hAnsi="Khmer MEF1" w:cs="Khmer MEF1"/>
                <w:cs/>
              </w:rPr>
            </w:rPrChange>
          </w:rPr>
          <w:t>៦).</w:t>
        </w:r>
      </w:ins>
      <w:ins w:id="2172" w:author="Sopheak Phorn" w:date="2023-07-28T09:40:00Z">
        <w:r w:rsidR="00A86083" w:rsidRPr="00A86083">
          <w:rPr>
            <w:rFonts w:ascii="Khmer MEF1" w:hAnsi="Khmer MEF1" w:cs="Khmer MEF1"/>
            <w:spacing w:val="10"/>
            <w:cs/>
            <w:rPrChange w:id="2173" w:author="Sopheak Phorn" w:date="2023-07-28T09:40:00Z">
              <w:rPr>
                <w:rFonts w:ascii="Khmer MEF1" w:hAnsi="Khmer MEF1" w:cs="Khmer MEF1"/>
                <w:cs/>
              </w:rPr>
            </w:rPrChange>
          </w:rPr>
          <w:t>ការរៀបចំប្រកាសស្ដីពីការគ្រប់គ្រងអាជ្ញាបណ្ណគណនេយ្យនិងសវនកម្ម អាចពុំទាន់ដាក់ទៅ</w:t>
        </w:r>
        <w:r w:rsidR="00A86083" w:rsidRPr="00A86083">
          <w:rPr>
            <w:rFonts w:ascii="Khmer MEF1" w:hAnsi="Khmer MEF1" w:cs="Khmer MEF1"/>
            <w:cs/>
          </w:rPr>
          <w:t xml:space="preserve">ក្រុមប្រឹក្សា </w:t>
        </w:r>
        <w:r w:rsidR="00A86083" w:rsidRPr="00A86083">
          <w:rPr>
            <w:rFonts w:ascii="Khmer MEF1" w:hAnsi="Khmer MEF1" w:cs="Khmer MEF1"/>
            <w:b/>
            <w:bCs/>
            <w:cs/>
            <w:rPrChange w:id="2174" w:author="Sopheak Phorn" w:date="2023-07-28T09:40:00Z">
              <w:rPr>
                <w:rFonts w:ascii="Khmer MEF1" w:hAnsi="Khmer MEF1" w:cs="Khmer MEF1"/>
                <w:cs/>
              </w:rPr>
            </w:rPrChange>
          </w:rPr>
          <w:t>អ.ស.ហ.</w:t>
        </w:r>
      </w:ins>
      <w:ins w:id="2175" w:author="Kem Sereyboth" w:date="2023-07-13T13:19:00Z">
        <w:del w:id="2176" w:author="Sopheak Phorn" w:date="2023-07-28T09:39:00Z">
          <w:r w:rsidR="004B5635" w:rsidRPr="00646CEC" w:rsidDel="00A86083">
            <w:rPr>
              <w:rFonts w:ascii="Khmer MEF1" w:hAnsi="Khmer MEF1" w:cs="Khmer MEF1"/>
              <w:cs/>
              <w:rPrChange w:id="2177" w:author="Kem Sereyboth" w:date="2023-07-25T10:51:00Z">
                <w:rPr>
                  <w:rFonts w:ascii="Khmer MEF1" w:hAnsi="Khmer MEF1" w:cs="Khmer MEF1"/>
                  <w:color w:val="FF0000"/>
                  <w:spacing w:val="-4"/>
                  <w:cs/>
                </w:rPr>
              </w:rPrChange>
            </w:rPr>
            <w:delText>ការរៀបចំសេចក្ដីណែនាំស្ដីពីការកំណត់ធាតុអប្បបរិមានៃយន្តការគ្រប់គ្រងហានិភ័​យ</w:delText>
          </w:r>
          <w:r w:rsidR="004B5635" w:rsidRPr="00646CEC" w:rsidDel="00A86083">
            <w:rPr>
              <w:rFonts w:ascii="Khmer MEF1" w:hAnsi="Khmer MEF1" w:cs="Khmer MEF1"/>
              <w:cs/>
              <w:rPrChange w:id="2178" w:author="Kem Sereyboth" w:date="2023-07-25T10:5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​ អាចពុំទាន់</w:delText>
          </w:r>
          <w:r w:rsidR="004B5635" w:rsidRPr="00646CEC" w:rsidDel="00A86083">
            <w:rPr>
              <w:rFonts w:ascii="Khmer MEF1" w:hAnsi="Khmer MEF1" w:cs="Khmer MEF1"/>
              <w:spacing w:val="-10"/>
              <w:cs/>
              <w:rPrChange w:id="2179" w:author="Kem Sereyboth" w:date="2023-07-25T10:5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រៀ</w:delText>
          </w:r>
        </w:del>
      </w:ins>
      <w:ins w:id="2180" w:author="Kem Sereyboth" w:date="2023-07-13T13:58:00Z">
        <w:del w:id="2181" w:author="Sopheak Phorn" w:date="2023-07-28T09:39:00Z">
          <w:r w:rsidR="00544744" w:rsidRPr="00646CEC" w:rsidDel="00A86083">
            <w:rPr>
              <w:rFonts w:ascii="Khmer MEF1" w:hAnsi="Khmer MEF1" w:cs="Khmer MEF1"/>
              <w:spacing w:val="-10"/>
              <w:cs/>
              <w:rPrChange w:id="2182" w:author="Kem Sereyboth" w:date="2023-07-25T10:5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​</w:delText>
          </w:r>
        </w:del>
      </w:ins>
      <w:ins w:id="2183" w:author="Kem Sereyboth" w:date="2023-07-13T13:19:00Z">
        <w:del w:id="2184" w:author="Sopheak Phorn" w:date="2023-07-28T09:39:00Z">
          <w:r w:rsidR="004B5635" w:rsidRPr="00646CEC" w:rsidDel="00A86083">
            <w:rPr>
              <w:rFonts w:ascii="Khmer MEF1" w:hAnsi="Khmer MEF1" w:cs="Khmer MEF1"/>
              <w:spacing w:val="-10"/>
              <w:cs/>
              <w:rPrChange w:id="2185" w:author="Kem Sereyboth" w:date="2023-07-25T10:5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បចំ</w:delText>
          </w:r>
        </w:del>
      </w:ins>
      <w:ins w:id="2186" w:author="Kem Sereyboth" w:date="2023-07-25T10:50:00Z">
        <w:del w:id="2187" w:author="Sopheak Phorn" w:date="2023-07-28T09:39:00Z">
          <w:r w:rsidR="00646CEC" w:rsidRPr="00646CEC" w:rsidDel="00A86083">
            <w:rPr>
              <w:rFonts w:ascii="Khmer MEF1" w:hAnsi="Khmer MEF1" w:cs="Khmer MEF1"/>
              <w:spacing w:val="-10"/>
              <w:cs/>
              <w:rPrChange w:id="2188" w:author="Kem Sereyboth" w:date="2023-07-25T10:51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</w:del>
      </w:ins>
      <w:ins w:id="2189" w:author="Kem Sereyboth" w:date="2023-07-13T13:19:00Z">
        <w:del w:id="2190" w:author="Sopheak Phorn" w:date="2023-07-28T09:39:00Z">
          <w:r w:rsidR="004B5635" w:rsidRPr="00646CEC" w:rsidDel="00A86083">
            <w:rPr>
              <w:rFonts w:ascii="Khmer MEF1" w:hAnsi="Khmer MEF1" w:cs="Khmer MEF1"/>
              <w:spacing w:val="-10"/>
              <w:cs/>
              <w:rPrChange w:id="2191" w:author="Kem Sereyboth" w:date="2023-07-25T10:5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និងដាក់ឱ្យអនុវត្តស្របតាមផែនការអភិវឌ្ឍន៍ស្ថាប័នរបស់និយ័តករសន្តិសុខសង្គម ២០</w:delText>
          </w:r>
        </w:del>
      </w:ins>
      <w:ins w:id="2192" w:author="Kem Sereyboth" w:date="2023-07-25T10:51:00Z">
        <w:del w:id="2193" w:author="Sopheak Phorn" w:date="2023-07-28T09:39:00Z">
          <w:r w:rsidR="00646CEC" w:rsidRPr="00646CEC" w:rsidDel="00A86083">
            <w:rPr>
              <w:rFonts w:ascii="Khmer MEF1" w:hAnsi="Khmer MEF1" w:cs="Khmer MEF1"/>
              <w:spacing w:val="-10"/>
              <w:cs/>
              <w:rPrChange w:id="2194" w:author="Kem Sereyboth" w:date="2023-07-25T10:51:00Z">
                <w:rPr>
                  <w:rFonts w:ascii="Khmer MEF1" w:hAnsi="Khmer MEF1" w:cs="Khmer MEF1"/>
                  <w:cs/>
                </w:rPr>
              </w:rPrChange>
            </w:rPr>
            <w:delText>​</w:delText>
          </w:r>
        </w:del>
      </w:ins>
      <w:ins w:id="2195" w:author="Kem Sereyboth" w:date="2023-07-13T13:19:00Z">
        <w:del w:id="2196" w:author="Sopheak Phorn" w:date="2023-07-28T09:39:00Z">
          <w:r w:rsidR="004B5635" w:rsidRPr="00646CEC" w:rsidDel="00A86083">
            <w:rPr>
              <w:rFonts w:ascii="Khmer MEF1" w:hAnsi="Khmer MEF1" w:cs="Khmer MEF1"/>
              <w:spacing w:val="-10"/>
              <w:cs/>
              <w:rPrChange w:id="2197" w:author="Kem Sereyboth" w:date="2023-07-25T10:5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២</w:delText>
          </w:r>
        </w:del>
      </w:ins>
      <w:ins w:id="2198" w:author="Kem Sereyboth" w:date="2023-07-25T10:51:00Z">
        <w:del w:id="2199" w:author="Sopheak Phorn" w:date="2023-07-28T09:39:00Z">
          <w:r w:rsidR="00646CEC" w:rsidRPr="00646CEC" w:rsidDel="00A86083">
            <w:rPr>
              <w:rFonts w:ascii="Khmer MEF1" w:hAnsi="Khmer MEF1" w:cs="Khmer MEF1"/>
              <w:spacing w:val="-10"/>
              <w:rPrChange w:id="2200" w:author="Kem Sereyboth" w:date="2023-07-25T10:51:00Z">
                <w:rPr>
                  <w:rFonts w:ascii="Khmer MEF1" w:hAnsi="Khmer MEF1" w:cs="Khmer MEF1"/>
                </w:rPr>
              </w:rPrChange>
            </w:rPr>
            <w:delText>​​</w:delText>
          </w:r>
        </w:del>
      </w:ins>
      <w:ins w:id="2201" w:author="Kem Sereyboth" w:date="2023-07-13T13:19:00Z">
        <w:del w:id="2202" w:author="Sopheak Phorn" w:date="2023-07-28T09:39:00Z">
          <w:r w:rsidR="004B5635" w:rsidRPr="00646CEC" w:rsidDel="00A86083">
            <w:rPr>
              <w:rFonts w:ascii="Khmer MEF1" w:hAnsi="Khmer MEF1" w:cs="Khmer MEF1"/>
              <w:spacing w:val="-10"/>
              <w:cs/>
              <w:rPrChange w:id="2203" w:author="Kem Sereyboth" w:date="2023-07-25T10:5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២</w:delText>
          </w:r>
          <w:r w:rsidR="004B5635" w:rsidRPr="00646CEC" w:rsidDel="00A86083">
            <w:rPr>
              <w:rFonts w:ascii="Khmer MEF1" w:hAnsi="Khmer MEF1" w:cs="Khmer MEF1"/>
              <w:spacing w:val="-10"/>
              <w:rPrChange w:id="2204" w:author="Kem Sereyboth" w:date="2023-07-25T10:51:00Z">
                <w:rPr>
                  <w:rFonts w:ascii="Khmer MEF1" w:hAnsi="Khmer MEF1" w:cs="Khmer MEF1"/>
                  <w:color w:val="FF0000"/>
                </w:rPr>
              </w:rPrChange>
            </w:rPr>
            <w:delText>-</w:delText>
          </w:r>
          <w:r w:rsidR="004B5635" w:rsidRPr="00E33574" w:rsidDel="00A86083">
            <w:rPr>
              <w:rFonts w:ascii="Khmer MEF1" w:hAnsi="Khmer MEF1" w:cs="Khmer MEF1"/>
              <w:cs/>
              <w:rPrChange w:id="2205" w:author="Kem Sereyboth" w:date="2023-07-19T16:5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២០២៦</w:delText>
          </w:r>
        </w:del>
      </w:ins>
    </w:p>
    <w:p w14:paraId="68661CE2" w14:textId="100C75EB" w:rsidR="004B5635" w:rsidRPr="00E33574" w:rsidRDefault="0017346B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2206" w:author="Kem Sereyboth" w:date="2023-07-13T13:28:00Z"/>
          <w:rFonts w:ascii="Khmer MEF1" w:hAnsi="Khmer MEF1" w:cs="Khmer MEF1"/>
          <w:spacing w:val="-2"/>
          <w:lang w:val="ca-ES"/>
        </w:rPr>
        <w:pPrChange w:id="2207" w:author="Sopheak Phorn" w:date="2023-08-03T13:36:00Z">
          <w:pPr>
            <w:pStyle w:val="NormalWeb"/>
            <w:numPr>
              <w:numId w:val="54"/>
            </w:numPr>
            <w:spacing w:before="0" w:beforeAutospacing="0" w:after="0" w:afterAutospacing="0" w:line="226" w:lineRule="auto"/>
            <w:ind w:left="993" w:hanging="142"/>
            <w:jc w:val="both"/>
          </w:pPr>
        </w:pPrChange>
      </w:pPr>
      <w:ins w:id="2208" w:author="Kem Sereyboth" w:date="2023-07-26T16:18:00Z">
        <w:r w:rsidRPr="00A86083">
          <w:rPr>
            <w:rFonts w:ascii="Khmer MEF1" w:hAnsi="Khmer MEF1" w:cs="Khmer MEF1"/>
            <w:spacing w:val="8"/>
            <w:cs/>
            <w:rPrChange w:id="2209" w:author="Sopheak Phorn" w:date="2023-07-28T09:42:00Z">
              <w:rPr>
                <w:rFonts w:ascii="Khmer MEF1" w:hAnsi="Khmer MEF1" w:cs="Khmer MEF1"/>
                <w:spacing w:val="2"/>
                <w:cs/>
              </w:rPr>
            </w:rPrChange>
          </w:rPr>
          <w:t>៧)</w:t>
        </w:r>
        <w:r w:rsidRPr="00A86083">
          <w:rPr>
            <w:rFonts w:ascii="Khmer MEF1" w:hAnsi="Khmer MEF1" w:cs="Khmer MEF1"/>
            <w:spacing w:val="8"/>
            <w:cs/>
            <w:rPrChange w:id="2210" w:author="Sopheak Phorn" w:date="2023-07-28T09:41:00Z">
              <w:rPr>
                <w:rFonts w:ascii="Khmer MEF1" w:hAnsi="Khmer MEF1" w:cs="Khmer MEF1"/>
                <w:spacing w:val="2"/>
                <w:cs/>
              </w:rPr>
            </w:rPrChange>
          </w:rPr>
          <w:t>.</w:t>
        </w:r>
      </w:ins>
      <w:ins w:id="2211" w:author="Sopheak Phorn" w:date="2023-07-28T09:41:00Z">
        <w:r w:rsidR="00A86083" w:rsidRPr="00A86083">
          <w:rPr>
            <w:rFonts w:ascii="Khmer MEF1" w:hAnsi="Khmer MEF1" w:cs="Khmer MEF1"/>
            <w:spacing w:val="8"/>
            <w:cs/>
            <w:rPrChange w:id="2212" w:author="Sopheak Phorn" w:date="2023-07-28T09:41:00Z">
              <w:rPr>
                <w:rFonts w:ascii="Khmer MEF1" w:hAnsi="Khmer MEF1" w:cs="Khmer MEF1"/>
                <w:spacing w:val="2"/>
                <w:cs/>
              </w:rPr>
            </w:rPrChange>
          </w:rPr>
          <w:t>អាចពុំទាន់បានធ្វើ</w:t>
        </w:r>
        <w:bookmarkStart w:id="2213" w:name="_Hlk141953750"/>
        <w:r w:rsidR="00A86083" w:rsidRPr="00A86083">
          <w:rPr>
            <w:rFonts w:ascii="Khmer MEF1" w:hAnsi="Khmer MEF1" w:cs="Khmer MEF1"/>
            <w:spacing w:val="8"/>
            <w:cs/>
            <w:rPrChange w:id="2214" w:author="Sopheak Phorn" w:date="2023-07-28T09:41:00Z">
              <w:rPr>
                <w:rFonts w:ascii="Khmer MEF1" w:hAnsi="Khmer MEF1" w:cs="Khmer MEF1"/>
                <w:spacing w:val="2"/>
                <w:cs/>
              </w:rPr>
            </w:rPrChange>
          </w:rPr>
          <w:t>ការពិនិត្យ ឬអធិការកិច្ចគុណភាពសវនកម្មក្រុមហ៊ុនសវនកម្មដែលទទួល</w:t>
        </w:r>
        <w:r w:rsidR="00A86083" w:rsidRPr="00A86083">
          <w:rPr>
            <w:rFonts w:ascii="Khmer MEF1" w:hAnsi="Khmer MEF1" w:cs="Khmer MEF1"/>
            <w:spacing w:val="2"/>
            <w:cs/>
          </w:rPr>
          <w:t xml:space="preserve">អាជ្ញាបណ្ណពី </w:t>
        </w:r>
        <w:del w:id="2215" w:author="Chamreun Poth" w:date="2024-05-30T18:32:00Z" w16du:dateUtc="2024-05-30T11:32:00Z">
          <w:r w:rsidR="00A86083" w:rsidRPr="00A86083" w:rsidDel="00091126">
            <w:rPr>
              <w:rFonts w:ascii="Khmer MEF1" w:hAnsi="Khmer MEF1" w:cs="Khmer MEF1"/>
              <w:b/>
              <w:bCs/>
              <w:spacing w:val="2"/>
              <w:cs/>
              <w:rPrChange w:id="2216" w:author="Sopheak Phorn" w:date="2023-07-28T09:41:00Z">
                <w:rPr>
                  <w:rFonts w:ascii="Khmer MEF1" w:hAnsi="Khmer MEF1" w:cs="Khmer MEF1"/>
                  <w:spacing w:val="2"/>
                  <w:cs/>
                </w:rPr>
              </w:rPrChange>
            </w:rPr>
            <w:delText>ន.គ.ស.</w:delText>
          </w:r>
        </w:del>
      </w:ins>
      <w:bookmarkEnd w:id="2213"/>
      <w:ins w:id="2217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2"/>
            <w:cs/>
          </w:rPr>
          <w:t>ឈ្មោះសវនដ្ឋាន</w:t>
        </w:r>
      </w:ins>
      <w:ins w:id="2218" w:author="Kem Sereyboth" w:date="2023-07-13T13:19:00Z">
        <w:del w:id="2219" w:author="Sopheak Phorn" w:date="2023-07-28T09:41:00Z">
          <w:r w:rsidR="004B5635" w:rsidRPr="00646CEC" w:rsidDel="00A86083">
            <w:rPr>
              <w:rFonts w:ascii="Khmer MEF1" w:hAnsi="Khmer MEF1" w:cs="Khmer MEF1"/>
              <w:spacing w:val="2"/>
              <w:cs/>
              <w:rPrChange w:id="2220" w:author="Kem Sereyboth" w:date="2023-07-25T10:52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ការអនុវត្តការត្រួតពិនិត្យ តាមដាន និងការវាយតម្លៃការអនុវត្តការងាររប​​ស់​ប្រតិ​បត្តិ​ករសន្តិសុខ</w:delText>
          </w:r>
          <w:r w:rsidR="004B5635" w:rsidRPr="00E33574" w:rsidDel="00A86083">
            <w:rPr>
              <w:rFonts w:ascii="Khmer MEF1" w:hAnsi="Khmer MEF1" w:cs="Khmer MEF1"/>
              <w:cs/>
              <w:rPrChange w:id="2221" w:author="Kem Sereyboth" w:date="2023-07-19T16:5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សង្គម អាចមិនទាន់រៀបចំយន្តការ និងនីតិវិធីក្នុងការអនុវត្តការងារ</w:delText>
          </w:r>
        </w:del>
      </w:ins>
    </w:p>
    <w:p w14:paraId="7B0C8E6D" w14:textId="49147C42" w:rsidR="004B5635" w:rsidRPr="00E33574" w:rsidRDefault="0017346B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2222" w:author="Kem Sereyboth" w:date="2023-07-13T13:16:00Z"/>
          <w:rFonts w:ascii="Khmer MEF1" w:hAnsi="Khmer MEF1" w:cs="Khmer MEF1"/>
          <w:spacing w:val="-2"/>
          <w:lang w:val="ca-ES"/>
          <w:rPrChange w:id="2223" w:author="Kem Sereyboth" w:date="2023-07-19T16:59:00Z">
            <w:rPr>
              <w:ins w:id="2224" w:author="Kem Sereyboth" w:date="2023-07-13T13:16:00Z"/>
              <w:highlight w:val="yellow"/>
              <w:lang w:val="ca-ES"/>
            </w:rPr>
          </w:rPrChange>
        </w:rPr>
        <w:pPrChange w:id="2225" w:author="Sopheak Phorn" w:date="2023-08-03T13:36:00Z">
          <w:pPr>
            <w:pStyle w:val="NormalWeb"/>
            <w:spacing w:before="0" w:beforeAutospacing="0" w:after="0" w:afterAutospacing="0" w:line="226" w:lineRule="auto"/>
            <w:ind w:firstLine="720"/>
            <w:jc w:val="both"/>
          </w:pPr>
        </w:pPrChange>
      </w:pPr>
      <w:ins w:id="2226" w:author="Kem Sereyboth" w:date="2023-07-26T16:19:00Z">
        <w:r w:rsidRPr="00BA5E4C">
          <w:rPr>
            <w:rFonts w:ascii="Khmer MEF1" w:hAnsi="Khmer MEF1" w:cs="Khmer MEF1"/>
            <w:cs/>
            <w:rPrChange w:id="2227" w:author="Sopheak Phorn" w:date="2023-07-28T09:42:00Z">
              <w:rPr>
                <w:rFonts w:ascii="Khmer MEF1" w:hAnsi="Khmer MEF1" w:cs="Khmer MEF1"/>
                <w:spacing w:val="-8"/>
                <w:cs/>
              </w:rPr>
            </w:rPrChange>
          </w:rPr>
          <w:lastRenderedPageBreak/>
          <w:t>៨).</w:t>
        </w:r>
      </w:ins>
      <w:ins w:id="2228" w:author="Sopheak Phorn" w:date="2023-07-28T09:42:00Z">
        <w:r w:rsidR="00BA5E4C" w:rsidRPr="00BA5E4C">
          <w:rPr>
            <w:rFonts w:ascii="Khmer MEF1" w:hAnsi="Khmer MEF1" w:cs="Khmer MEF1"/>
            <w:cs/>
            <w:rPrChange w:id="2229" w:author="Sopheak Phorn" w:date="2023-07-28T09:42:00Z">
              <w:rPr>
                <w:rFonts w:ascii="Khmer MEF1" w:hAnsi="Khmer MEF1" w:cs="Khmer MEF1"/>
                <w:spacing w:val="-8"/>
                <w:cs/>
              </w:rPr>
            </w:rPrChange>
          </w:rPr>
          <w:t>ការរៀបចំសេចក្ដីសម្រេចប្រកាសស្ដីពីវិធាននិងនីតិវិធីនៃការដោះស្រាយបណ្ដឹងតវ៉ា អាចពុំទាន់</w:t>
        </w:r>
        <w:r w:rsidR="00BA5E4C" w:rsidRPr="00BA5E4C">
          <w:rPr>
            <w:rFonts w:ascii="Khmer MEF1" w:hAnsi="Khmer MEF1" w:cs="Khmer MEF1"/>
            <w:spacing w:val="-8"/>
            <w:cs/>
          </w:rPr>
          <w:t xml:space="preserve">បានដាក់ឆ្លងកម្រិតបច្ចេកទេស </w:t>
        </w:r>
        <w:del w:id="2230" w:author="Chamreun Poth" w:date="2024-05-30T18:32:00Z" w16du:dateUtc="2024-05-30T11:32:00Z">
          <w:r w:rsidR="00BA5E4C" w:rsidRPr="00BA5E4C" w:rsidDel="00091126">
            <w:rPr>
              <w:rFonts w:ascii="Khmer MEF1" w:hAnsi="Khmer MEF1" w:cs="Khmer MEF1"/>
              <w:b/>
              <w:bCs/>
              <w:spacing w:val="-8"/>
              <w:cs/>
              <w:rPrChange w:id="2231" w:author="Sopheak Phorn" w:date="2023-07-28T09:42:00Z">
                <w:rPr>
                  <w:rFonts w:ascii="Khmer MEF1" w:hAnsi="Khmer MEF1" w:cs="Khmer MEF1"/>
                  <w:spacing w:val="-8"/>
                  <w:cs/>
                </w:rPr>
              </w:rPrChange>
            </w:rPr>
            <w:delText>ន.គ.ស.</w:delText>
          </w:r>
        </w:del>
      </w:ins>
      <w:ins w:id="2232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8"/>
            <w:cs/>
          </w:rPr>
          <w:t>ឈ្មោះសវនដ្ឋាន</w:t>
        </w:r>
      </w:ins>
      <w:ins w:id="2233" w:author="Sopheak Phorn" w:date="2023-07-28T09:42:00Z">
        <w:r w:rsidR="00BA5E4C" w:rsidRPr="00BA5E4C">
          <w:rPr>
            <w:rFonts w:ascii="Khmer MEF1" w:hAnsi="Khmer MEF1" w:cs="Khmer MEF1"/>
            <w:spacing w:val="-8"/>
            <w:cs/>
          </w:rPr>
          <w:t>។</w:t>
        </w:r>
      </w:ins>
      <w:ins w:id="2234" w:author="Kem Sereyboth" w:date="2023-07-13T13:20:00Z">
        <w:del w:id="2235" w:author="Sopheak Phorn" w:date="2023-07-28T09:42:00Z">
          <w:r w:rsidR="004B5635" w:rsidRPr="00646CEC" w:rsidDel="00BA5E4C">
            <w:rPr>
              <w:rFonts w:ascii="Khmer MEF1" w:hAnsi="Khmer MEF1" w:cs="Khmer MEF1"/>
              <w:spacing w:val="-8"/>
              <w:cs/>
              <w:rPrChange w:id="2236" w:author="Kem Sereyboth" w:date="2023-07-25T10:52:00Z">
                <w:rPr>
                  <w:rFonts w:cs="MoolBoran"/>
                  <w:cs/>
                </w:rPr>
              </w:rPrChange>
            </w:rPr>
            <w:delText>ការអនុវត្តនីតិវិធីពាក់ព័ន្ធនឹងការដោះស្រាយវិវាទ និងការការពារអ្នកទទួលផល អា​ច​មិនទាន់រៀ</w:delText>
          </w:r>
        </w:del>
      </w:ins>
      <w:ins w:id="2237" w:author="Kem Sereyboth" w:date="2023-07-25T10:52:00Z">
        <w:del w:id="2238" w:author="Sopheak Phorn" w:date="2023-07-28T09:42:00Z">
          <w:r w:rsidR="00646CEC" w:rsidRPr="00646CEC" w:rsidDel="00BA5E4C">
            <w:rPr>
              <w:rFonts w:ascii="Khmer MEF1" w:hAnsi="Khmer MEF1" w:cs="Khmer MEF1"/>
              <w:spacing w:val="-8"/>
              <w:cs/>
              <w:rPrChange w:id="2239" w:author="Kem Sereyboth" w:date="2023-07-25T10:52:00Z">
                <w:rPr>
                  <w:rFonts w:ascii="Khmer MEF1" w:hAnsi="Khmer MEF1" w:cs="Khmer MEF1"/>
                  <w:cs/>
                </w:rPr>
              </w:rPrChange>
            </w:rPr>
            <w:delText>​</w:delText>
          </w:r>
        </w:del>
      </w:ins>
      <w:ins w:id="2240" w:author="Kem Sereyboth" w:date="2023-07-13T13:20:00Z">
        <w:del w:id="2241" w:author="Sopheak Phorn" w:date="2023-07-28T09:42:00Z">
          <w:r w:rsidR="004B5635" w:rsidRPr="00646CEC" w:rsidDel="00BA5E4C">
            <w:rPr>
              <w:rFonts w:ascii="Khmer MEF1" w:hAnsi="Khmer MEF1" w:cs="Khmer MEF1"/>
              <w:spacing w:val="-8"/>
              <w:cs/>
              <w:rPrChange w:id="2242" w:author="Kem Sereyboth" w:date="2023-07-25T10:52:00Z">
                <w:rPr>
                  <w:rFonts w:cs="MoolBoran"/>
                  <w:cs/>
                </w:rPr>
              </w:rPrChange>
            </w:rPr>
            <w:delText>បចំ</w:delText>
          </w:r>
          <w:r w:rsidR="004B5635" w:rsidRPr="00E33574" w:rsidDel="00BA5E4C">
            <w:rPr>
              <w:rFonts w:ascii="Khmer MEF1" w:hAnsi="Khmer MEF1" w:cs="Khmer MEF1"/>
              <w:cs/>
              <w:rPrChange w:id="2243" w:author="Kem Sereyboth" w:date="2023-07-19T16:59:00Z">
                <w:rPr>
                  <w:rFonts w:cs="MoolBoran"/>
                  <w:cs/>
                </w:rPr>
              </w:rPrChange>
            </w:rPr>
            <w:delText>យន្តការ និងនីតិវិធីក្នុងការអនុវត្ត។</w:delText>
          </w:r>
        </w:del>
      </w:ins>
      <w:ins w:id="2244" w:author="Kem Sereyboth" w:date="2023-06-20T14:18:00Z">
        <w:del w:id="2245" w:author="Sopheak Phorn" w:date="2023-07-28T09:42:00Z">
          <w:r w:rsidR="005C3437" w:rsidRPr="00E33574" w:rsidDel="00BA5E4C">
            <w:rPr>
              <w:rFonts w:ascii="Khmer MEF1" w:hAnsi="Khmer MEF1" w:cs="Khmer MEF1"/>
              <w:highlight w:val="yellow"/>
              <w:cs/>
              <w:lang w:val="ca-ES"/>
              <w:rPrChange w:id="224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2013A23F" w14:textId="1645E29C" w:rsidR="005C3437" w:rsidRPr="00E33574" w:rsidRDefault="004B5635" w:rsidP="00E41B06">
      <w:pPr>
        <w:pStyle w:val="NormalWeb"/>
        <w:spacing w:before="0" w:beforeAutospacing="0" w:after="0" w:afterAutospacing="0" w:line="226" w:lineRule="auto"/>
        <w:ind w:firstLine="720"/>
        <w:jc w:val="both"/>
        <w:rPr>
          <w:ins w:id="2247" w:author="Kem Sereyboth" w:date="2023-06-20T14:18:00Z"/>
          <w:rFonts w:ascii="Khmer MEF1" w:hAnsi="Khmer MEF1" w:cs="Khmer MEF1"/>
          <w:lang w:val="ca-ES"/>
          <w:rPrChange w:id="2248" w:author="Kem Sereyboth" w:date="2023-07-19T16:59:00Z">
            <w:rPr>
              <w:ins w:id="2249" w:author="Kem Sereyboth" w:date="2023-06-20T14:18:00Z"/>
              <w:rFonts w:ascii="Khmer MEF1" w:hAnsi="Khmer MEF1" w:cs="Khmer MEF1"/>
              <w:color w:val="FF0000"/>
              <w:lang w:val="ca-ES"/>
            </w:rPr>
          </w:rPrChange>
        </w:rPr>
      </w:pPr>
      <w:ins w:id="2250" w:author="Kem Sereyboth" w:date="2023-07-13T13:28:00Z">
        <w:r w:rsidRPr="009C45F9">
          <w:rPr>
            <w:rFonts w:ascii="Khmer MEF1" w:hAnsi="Khmer MEF1" w:cs="Khmer MEF1"/>
            <w:spacing w:val="2"/>
            <w:cs/>
            <w:lang w:val="ca-ES"/>
            <w:rPrChange w:id="2251" w:author="Sopheak" w:date="2023-08-03T06:01:00Z">
              <w:rPr>
                <w:rFonts w:ascii="Khmer MEF1" w:hAnsi="Khmer MEF1" w:cs="Khmer MEF1"/>
                <w:highlight w:val="yellow"/>
                <w:cs/>
                <w:lang w:val="ca-ES"/>
              </w:rPr>
            </w:rPrChange>
          </w:rPr>
          <w:t>គូស</w:t>
        </w:r>
      </w:ins>
      <w:ins w:id="2252" w:author="Kem Sereyboth" w:date="2023-07-13T13:29:00Z">
        <w:r w:rsidRPr="009C45F9">
          <w:rPr>
            <w:rFonts w:ascii="Khmer MEF1" w:hAnsi="Khmer MEF1" w:cs="Khmer MEF1"/>
            <w:spacing w:val="2"/>
            <w:cs/>
            <w:lang w:val="ca-ES"/>
            <w:rPrChange w:id="2253" w:author="Sopheak" w:date="2023-08-03T06:01:00Z">
              <w:rPr>
                <w:rFonts w:ascii="Khmer MEF1" w:hAnsi="Khmer MEF1" w:cs="Khmer MEF1"/>
                <w:highlight w:val="yellow"/>
                <w:cs/>
                <w:lang w:val="ca-ES"/>
              </w:rPr>
            </w:rPrChange>
          </w:rPr>
          <w:t xml:space="preserve">បញ្ជាក់ផងដែរថា </w:t>
        </w:r>
      </w:ins>
      <w:ins w:id="2254" w:author="Kem Sereyboth" w:date="2023-07-18T15:11:00Z">
        <w:r w:rsidR="00ED7C22" w:rsidRPr="009C45F9">
          <w:rPr>
            <w:rFonts w:ascii="Khmer MEF1" w:hAnsi="Khmer MEF1" w:cs="Khmer MEF1"/>
            <w:spacing w:val="2"/>
            <w:cs/>
            <w:lang w:val="ca-ES"/>
            <w:rPrChange w:id="2255" w:author="Sopheak" w:date="2023-08-03T06:01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ហានិភ័យ​អនុលោមភាព សំដៅដល់លទ្ធភាពដែលសកម្មភាពការងារមួយ​</w:t>
        </w:r>
        <w:r w:rsidR="00ED7C22" w:rsidRPr="009C45F9">
          <w:rPr>
            <w:rFonts w:ascii="Khmer MEF1" w:hAnsi="Khmer MEF1" w:cs="Khmer MEF1"/>
            <w:spacing w:val="2"/>
            <w:lang w:val="ca-ES"/>
            <w:rPrChange w:id="2256" w:author="Sopheak" w:date="2023-08-03T06:01:00Z">
              <w:rPr>
                <w:rFonts w:ascii="Khmer MEF1" w:hAnsi="Khmer MEF1" w:cs="Khmer MEF1"/>
                <w:spacing w:val="4"/>
                <w:lang w:val="ca-ES"/>
              </w:rPr>
            </w:rPrChange>
          </w:rPr>
          <w:t xml:space="preserve"> </w:t>
        </w:r>
        <w:r w:rsidR="00ED7C22" w:rsidRPr="009C45F9">
          <w:rPr>
            <w:rFonts w:ascii="Khmer MEF1" w:hAnsi="Khmer MEF1" w:cs="Khmer MEF1"/>
            <w:spacing w:val="2"/>
            <w:cs/>
            <w:lang w:val="ca-ES"/>
            <w:rPrChange w:id="2257" w:author="Sopheak" w:date="2023-08-03T06:01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ឬ</w:t>
        </w:r>
      </w:ins>
      <w:ins w:id="2258" w:author="Kem Sereyboth" w:date="2023-07-25T10:53:00Z">
        <w:r w:rsidR="00646CEC" w:rsidRPr="009C45F9">
          <w:rPr>
            <w:rFonts w:ascii="Khmer MEF1" w:hAnsi="Khmer MEF1" w:cs="Khmer MEF1"/>
            <w:spacing w:val="2"/>
            <w:lang w:val="ca-ES"/>
            <w:rPrChange w:id="2259" w:author="Sopheak" w:date="2023-08-03T06:01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​​​​</w:t>
        </w:r>
      </w:ins>
      <w:ins w:id="2260" w:author="Kem Sereyboth" w:date="2023-07-18T15:11:00Z">
        <w:r w:rsidR="00ED7C22" w:rsidRPr="009C45F9">
          <w:rPr>
            <w:rFonts w:ascii="Khmer MEF1" w:hAnsi="Khmer MEF1" w:cs="Khmer MEF1"/>
            <w:spacing w:val="2"/>
            <w:cs/>
            <w:lang w:val="ca-ES"/>
            <w:rPrChange w:id="2261" w:author="Sopheak" w:date="2023-08-03T06:01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  <w:r w:rsidR="00ED7C22" w:rsidRPr="00646CEC">
          <w:rPr>
            <w:rFonts w:ascii="Khmer MEF1" w:hAnsi="Khmer MEF1" w:cs="Khmer MEF1"/>
            <w:spacing w:val="-4"/>
            <w:cs/>
            <w:lang w:val="ca-ES"/>
            <w:rPrChange w:id="2262" w:author="Kem Sereyboth" w:date="2023-07-25T10:53:00Z">
              <w:rPr>
                <w:rFonts w:ascii="Khmer MEF1" w:hAnsi="Khmer MEF1" w:cs="Khmer MEF1"/>
                <w:cs/>
                <w:lang w:val="ca-ES"/>
              </w:rPr>
            </w:rPrChange>
          </w:rPr>
          <w:t>ច្រើន​មិនអនុលោម​តាមច្បាប់</w:t>
        </w:r>
        <w:r w:rsidR="00ED7C22" w:rsidRPr="00646CEC">
          <w:rPr>
            <w:rFonts w:ascii="Khmer MEF1" w:hAnsi="Khmer MEF1" w:cs="Khmer MEF1"/>
            <w:spacing w:val="-4"/>
            <w:lang w:val="ca-ES"/>
            <w:rPrChange w:id="2263" w:author="Kem Sereyboth" w:date="2023-07-25T10:53:00Z">
              <w:rPr>
                <w:rFonts w:ascii="Khmer MEF1" w:hAnsi="Khmer MEF1" w:cs="Khmer MEF1"/>
                <w:lang w:val="ca-ES"/>
              </w:rPr>
            </w:rPrChange>
          </w:rPr>
          <w:t xml:space="preserve">​ </w:t>
        </w:r>
        <w:r w:rsidR="00ED7C22" w:rsidRPr="00646CEC">
          <w:rPr>
            <w:rFonts w:ascii="Khmer MEF1" w:hAnsi="Khmer MEF1" w:cs="Khmer MEF1"/>
            <w:spacing w:val="-4"/>
            <w:cs/>
            <w:lang w:val="ca-ES"/>
            <w:rPrChange w:id="2264" w:author="Kem Sereyboth" w:date="2023-07-25T10:53:00Z">
              <w:rPr>
                <w:rFonts w:ascii="Khmer MEF1" w:hAnsi="Khmer MEF1" w:cs="Khmer MEF1"/>
                <w:cs/>
                <w:lang w:val="ca-ES"/>
              </w:rPr>
            </w:rPrChange>
          </w:rPr>
          <w:t>និង​បទប្បញ្ញតិ្ត។</w:t>
        </w:r>
        <w:r w:rsidR="00ED7C22" w:rsidRPr="00646CEC">
          <w:rPr>
            <w:rFonts w:ascii="Khmer MEF1" w:hAnsi="Khmer MEF1" w:cs="Khmer MEF1"/>
            <w:spacing w:val="-4"/>
            <w:lang w:val="ca-ES"/>
            <w:rPrChange w:id="2265" w:author="Kem Sereyboth" w:date="2023-07-25T10:53:00Z">
              <w:rPr>
                <w:rFonts w:ascii="Khmer MEF1" w:hAnsi="Khmer MEF1" w:cs="Khmer MEF1"/>
                <w:lang w:val="ca-ES"/>
              </w:rPr>
            </w:rPrChange>
          </w:rPr>
          <w:t xml:space="preserve"> </w:t>
        </w:r>
        <w:r w:rsidR="00ED7C22" w:rsidRPr="00646CEC">
          <w:rPr>
            <w:rFonts w:ascii="Khmer MEF1" w:hAnsi="Khmer MEF1" w:cs="Khmer MEF1"/>
            <w:spacing w:val="-4"/>
            <w:cs/>
            <w:lang w:val="ca-ES"/>
            <w:rPrChange w:id="2266" w:author="Kem Sereyboth" w:date="2023-07-25T10:53:00Z">
              <w:rPr>
                <w:rFonts w:ascii="Khmer MEF1" w:hAnsi="Khmer MEF1" w:cs="Khmer MEF1"/>
                <w:cs/>
                <w:lang w:val="ca-ES"/>
              </w:rPr>
            </w:rPrChange>
          </w:rPr>
          <w:t>ចំ</w:t>
        </w:r>
      </w:ins>
      <w:ins w:id="2267" w:author="Kem Sereyboth" w:date="2023-07-18T15:12:00Z">
        <w:r w:rsidR="00ED7C22" w:rsidRPr="00646CEC">
          <w:rPr>
            <w:rFonts w:ascii="Khmer MEF1" w:hAnsi="Khmer MEF1" w:cs="Khmer MEF1"/>
            <w:spacing w:val="-4"/>
            <w:cs/>
            <w:lang w:val="ca-ES"/>
            <w:rPrChange w:id="2268" w:author="Kem Sereyboth" w:date="2023-07-25T10:53:00Z">
              <w:rPr>
                <w:rFonts w:ascii="Khmer MEF1" w:hAnsi="Khmer MEF1" w:cs="Khmer MEF1"/>
                <w:cs/>
                <w:lang w:val="ca-ES"/>
              </w:rPr>
            </w:rPrChange>
          </w:rPr>
          <w:t>ពោះ</w:t>
        </w:r>
      </w:ins>
      <w:ins w:id="2269" w:author="Kem Sereyboth" w:date="2023-06-20T14:18:00Z">
        <w:r w:rsidR="005C3437" w:rsidRPr="00646CEC">
          <w:rPr>
            <w:rFonts w:ascii="Khmer MEF1" w:hAnsi="Khmer MEF1" w:cs="Khmer MEF1"/>
            <w:spacing w:val="-4"/>
            <w:cs/>
            <w:lang w:val="ca-ES"/>
            <w:rPrChange w:id="2270" w:author="Kem Sereyboth" w:date="2023-07-25T10:53:00Z">
              <w:rPr>
                <w:rFonts w:ascii="Khmer MEF1" w:hAnsi="Khmer MEF1" w:cs="Khmer MEF1"/>
                <w:cs/>
                <w:lang w:val="ca-ES"/>
              </w:rPr>
            </w:rPrChange>
          </w:rPr>
          <w:t>ហានិភ័យសមិទ្ធកម្មសំដៅដល់ហានិភ័យដែលបណ្ដា</w:t>
        </w:r>
      </w:ins>
      <w:ins w:id="2271" w:author="Kem Sereyboth" w:date="2023-07-25T10:53:00Z">
        <w:r w:rsidR="00646CEC" w:rsidRPr="00646CEC">
          <w:rPr>
            <w:rFonts w:ascii="Khmer MEF1" w:hAnsi="Khmer MEF1" w:cs="Khmer MEF1"/>
            <w:spacing w:val="-4"/>
            <w:cs/>
            <w:lang w:val="ca-ES"/>
            <w:rPrChange w:id="2272" w:author="Kem Sereyboth" w:date="2023-07-25T10:53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2273" w:author="Kem Sereyboth" w:date="2023-06-20T14:18:00Z">
        <w:r w:rsidR="005C3437" w:rsidRPr="00646CEC">
          <w:rPr>
            <w:rFonts w:ascii="Khmer MEF1" w:hAnsi="Khmer MEF1" w:cs="Khmer MEF1"/>
            <w:spacing w:val="-4"/>
            <w:cs/>
            <w:lang w:val="ca-ES"/>
            <w:rPrChange w:id="2274" w:author="Kem Sereyboth" w:date="2023-07-25T10:53:00Z">
              <w:rPr>
                <w:rFonts w:ascii="Khmer MEF1" w:hAnsi="Khmer MEF1" w:cs="Khmer MEF1"/>
                <w:cs/>
                <w:lang w:val="ca-ES"/>
              </w:rPr>
            </w:rPrChange>
          </w:rPr>
          <w:t>ល</w:t>
        </w:r>
      </w:ins>
      <w:ins w:id="2275" w:author="Kem Sereyboth" w:date="2023-07-25T10:53:00Z">
        <w:r w:rsidR="00646CEC" w:rsidRPr="00646CEC">
          <w:rPr>
            <w:rFonts w:ascii="Khmer MEF1" w:hAnsi="Khmer MEF1" w:cs="Khmer MEF1"/>
            <w:spacing w:val="-4"/>
            <w:cs/>
            <w:lang w:val="ca-ES"/>
            <w:rPrChange w:id="2276" w:author="Kem Sereyboth" w:date="2023-07-25T10:53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2277" w:author="Kem Sereyboth" w:date="2023-06-20T14:18:00Z">
        <w:r w:rsidR="005C3437" w:rsidRPr="009C45F9">
          <w:rPr>
            <w:rFonts w:ascii="Khmer MEF1" w:hAnsi="Khmer MEF1" w:cs="Khmer MEF1"/>
            <w:spacing w:val="2"/>
            <w:cs/>
            <w:lang w:val="ca-ES"/>
            <w:rPrChange w:id="2278" w:author="Sopheak" w:date="2023-08-03T06:02:00Z">
              <w:rPr>
                <w:rFonts w:ascii="Khmer MEF1" w:hAnsi="Khmer MEF1" w:cs="Khmer MEF1"/>
                <w:cs/>
                <w:lang w:val="ca-ES"/>
              </w:rPr>
            </w:rPrChange>
          </w:rPr>
          <w:t>ឱ្យមានផលប៉ះពាល់លើ</w:t>
        </w:r>
        <w:r w:rsidR="005C3437" w:rsidRPr="009C45F9">
          <w:rPr>
            <w:rFonts w:ascii="Khmer MEF1" w:hAnsi="Khmer MEF1" w:cs="Khmer MEF1"/>
            <w:spacing w:val="2"/>
            <w:cs/>
            <w:lang w:val="ca-ES"/>
            <w:rPrChange w:id="2279" w:author="Sopheak" w:date="2023-08-03T06:0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សមត្ថភាពដំណើរការ គោលការណ៍</w:t>
        </w:r>
      </w:ins>
      <w:ins w:id="2280" w:author="Sopheak" w:date="2023-08-03T06:02:00Z">
        <w:r w:rsidR="009C45F9">
          <w:rPr>
            <w:rFonts w:ascii="Khmer MEF1" w:hAnsi="Khmer MEF1" w:cs="Khmer MEF1" w:hint="cs"/>
            <w:spacing w:val="2"/>
            <w:cs/>
            <w:lang w:val="ca-ES"/>
          </w:rPr>
          <w:t xml:space="preserve"> </w:t>
        </w:r>
      </w:ins>
      <w:ins w:id="2281" w:author="Kem Sereyboth" w:date="2023-06-20T14:18:00Z">
        <w:del w:id="2282" w:author="Sopheak" w:date="2023-08-03T06:02:00Z">
          <w:r w:rsidR="005C3437" w:rsidRPr="009C45F9" w:rsidDel="009C45F9">
            <w:rPr>
              <w:rFonts w:ascii="Khmer MEF1" w:hAnsi="Khmer MEF1" w:cs="Khmer MEF1"/>
              <w:spacing w:val="2"/>
              <w:cs/>
              <w:lang w:val="ca-ES"/>
              <w:rPrChange w:id="2283" w:author="Sopheak" w:date="2023-08-03T06:02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 xml:space="preserve"> </w:delText>
          </w:r>
        </w:del>
        <w:r w:rsidR="005C3437" w:rsidRPr="009C45F9">
          <w:rPr>
            <w:rFonts w:ascii="Khmer MEF1" w:hAnsi="Khmer MEF1" w:cs="Khmer MEF1"/>
            <w:spacing w:val="2"/>
            <w:cs/>
            <w:lang w:val="ca-ES"/>
            <w:rPrChange w:id="2284" w:author="Sopheak" w:date="2023-08-03T06:0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ឬប្រព័ន្ធណាមួយនៃប្រតិបត្តិការ។</w:t>
        </w:r>
      </w:ins>
    </w:p>
    <w:p w14:paraId="4D6135E7" w14:textId="4A55FA6E" w:rsidR="00BB72AF" w:rsidRDefault="005C3437">
      <w:pPr>
        <w:pStyle w:val="NormalWeb"/>
        <w:spacing w:before="0" w:beforeAutospacing="0" w:after="0" w:afterAutospacing="0" w:line="226" w:lineRule="auto"/>
        <w:ind w:firstLine="720"/>
        <w:jc w:val="both"/>
        <w:rPr>
          <w:ins w:id="2285" w:author="Kem Sereyboth" w:date="2023-07-26T16:19:00Z"/>
          <w:rFonts w:ascii="Khmer MEF1" w:hAnsi="Khmer MEF1" w:cs="Khmer MEF1"/>
          <w:spacing w:val="4"/>
          <w:lang w:val="ca-ES"/>
        </w:rPr>
        <w:pPrChange w:id="2286" w:author="Sopheak Phorn" w:date="2023-08-03T14:01:00Z">
          <w:pPr>
            <w:pStyle w:val="NormalWeb"/>
            <w:spacing w:before="0" w:beforeAutospacing="0" w:after="0" w:afterAutospacing="0" w:line="228" w:lineRule="auto"/>
            <w:ind w:firstLine="720"/>
            <w:jc w:val="both"/>
          </w:pPr>
        </w:pPrChange>
      </w:pPr>
      <w:ins w:id="2287" w:author="Kem Sereyboth" w:date="2023-06-20T14:18:00Z">
        <w:r w:rsidRPr="00E33574">
          <w:rPr>
            <w:rFonts w:ascii="Khmer MEF1" w:hAnsi="Khmer MEF1" w:cs="Khmer MEF1"/>
            <w:spacing w:val="-2"/>
            <w:lang w:val="ca-ES"/>
          </w:rPr>
          <w:t xml:space="preserve"> </w:t>
        </w:r>
        <w:r w:rsidRPr="0087589D">
          <w:rPr>
            <w:rFonts w:ascii="Khmer MEF1" w:hAnsi="Khmer MEF1" w:cs="Khmer MEF1"/>
            <w:cs/>
            <w:lang w:val="ca-ES"/>
            <w:rPrChange w:id="2288" w:author="Sopheak" w:date="2023-08-03T06:03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បន្ទាប់ពីកំណត់បាននូវហានិភ័យសវនកម្មគន្លឹះរួចមក</w:t>
        </w:r>
      </w:ins>
      <w:ins w:id="2289" w:author="Sopheak" w:date="2023-08-03T06:02:00Z">
        <w:r w:rsidR="0087589D" w:rsidRPr="0087589D">
          <w:rPr>
            <w:rFonts w:ascii="Khmer MEF1" w:hAnsi="Khmer MEF1" w:cs="Khmer MEF1"/>
            <w:cs/>
            <w:lang w:val="ca-ES"/>
            <w:rPrChange w:id="2290" w:author="Sopheak" w:date="2023-08-03T06:03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</w:t>
        </w:r>
      </w:ins>
      <w:ins w:id="2291" w:author="Kem Sereyboth" w:date="2023-06-20T14:18:00Z">
        <w:del w:id="2292" w:author="Sopheak" w:date="2023-08-03T06:02:00Z">
          <w:r w:rsidRPr="0087589D" w:rsidDel="0087589D">
            <w:rPr>
              <w:rFonts w:ascii="Khmer MEF1" w:hAnsi="Khmer MEF1" w:cs="Khmer MEF1"/>
              <w:cs/>
              <w:lang w:val="ca-ES"/>
              <w:rPrChange w:id="2293" w:author="Sopheak" w:date="2023-08-03T06:03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</w:delText>
          </w:r>
        </w:del>
        <w:r w:rsidRPr="0087589D">
          <w:rPr>
            <w:rFonts w:ascii="Khmer MEF1" w:hAnsi="Khmer MEF1" w:cs="Khmer MEF1"/>
            <w:cs/>
            <w:lang w:val="ca-ES"/>
            <w:rPrChange w:id="2294" w:author="Sopheak" w:date="2023-08-03T06:03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សវនករទទួលបន្ទុកបានបន្តនីតិវិធីសវន</w:t>
        </w:r>
        <w:r w:rsidRPr="0087589D">
          <w:rPr>
            <w:rFonts w:ascii="Khmer MEF1" w:hAnsi="Khmer MEF1" w:cs="Khmer MEF1"/>
            <w:lang w:val="ca-ES"/>
            <w:rPrChange w:id="2295" w:author="Sopheak" w:date="2023-08-03T06:03:00Z">
              <w:rPr>
                <w:rFonts w:ascii="Khmer MEF1" w:hAnsi="Khmer MEF1" w:cs="Khmer MEF1"/>
                <w:spacing w:val="-2"/>
                <w:lang w:val="ca-ES"/>
              </w:rPr>
            </w:rPrChange>
          </w:rPr>
          <w:t>​​​</w:t>
        </w:r>
        <w:r w:rsidRPr="0087589D">
          <w:rPr>
            <w:rFonts w:ascii="Khmer MEF1" w:hAnsi="Khmer MEF1" w:cs="Khmer MEF1"/>
            <w:cs/>
            <w:lang w:val="ca-ES"/>
            <w:rPrChange w:id="2296" w:author="Sopheak" w:date="2023-08-03T06:03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ក</w:t>
        </w:r>
        <w:r w:rsidRPr="0087589D">
          <w:rPr>
            <w:rFonts w:ascii="Khmer MEF1" w:hAnsi="Khmer MEF1" w:cs="Khmer MEF1"/>
            <w:lang w:val="ca-ES"/>
            <w:rPrChange w:id="2297" w:author="Sopheak" w:date="2023-08-03T06:03:00Z">
              <w:rPr>
                <w:rFonts w:ascii="Khmer MEF1" w:hAnsi="Khmer MEF1" w:cs="Khmer MEF1"/>
                <w:spacing w:val="-2"/>
                <w:lang w:val="ca-ES"/>
              </w:rPr>
            </w:rPrChange>
          </w:rPr>
          <w:t>​​</w:t>
        </w:r>
        <w:r w:rsidRPr="0087589D">
          <w:rPr>
            <w:rFonts w:ascii="Khmer MEF1" w:hAnsi="Khmer MEF1" w:cs="Khmer MEF1"/>
            <w:cs/>
            <w:lang w:val="ca-ES"/>
            <w:rPrChange w:id="2298" w:author="Sopheak" w:date="2023-08-03T06:03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ម្ម</w:t>
        </w:r>
        <w:r w:rsidRPr="00E33574">
          <w:rPr>
            <w:rFonts w:ascii="Khmer MEF1" w:hAnsi="Khmer MEF1" w:cs="Khmer MEF1" w:hint="cs"/>
            <w:cs/>
            <w:lang w:val="ca-ES"/>
          </w:rPr>
          <w:t>​​</w:t>
        </w:r>
        <w:r w:rsidRPr="005C4CA0">
          <w:rPr>
            <w:rFonts w:ascii="Khmer MEF1" w:hAnsi="Khmer MEF1" w:cs="Khmer MEF1"/>
            <w:spacing w:val="6"/>
            <w:cs/>
            <w:lang w:val="ca-ES"/>
            <w:rPrChange w:id="2299" w:author="Sopheak" w:date="2023-08-03T06:03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រប</w:t>
        </w:r>
      </w:ins>
      <w:ins w:id="2300" w:author="Kem Sereyboth" w:date="2023-07-25T10:53:00Z">
        <w:r w:rsidR="00646CEC" w:rsidRPr="005C4CA0">
          <w:rPr>
            <w:rFonts w:ascii="Khmer MEF1" w:hAnsi="Khmer MEF1" w:cs="Khmer MEF1"/>
            <w:spacing w:val="6"/>
            <w:cs/>
            <w:lang w:val="ca-ES"/>
            <w:rPrChange w:id="2301" w:author="Sopheak" w:date="2023-08-03T06:03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​</w:t>
        </w:r>
      </w:ins>
      <w:ins w:id="2302" w:author="Kem Sereyboth" w:date="2023-06-20T14:18:00Z">
        <w:r w:rsidRPr="005C4CA0">
          <w:rPr>
            <w:rFonts w:ascii="Khmer MEF1" w:hAnsi="Khmer MEF1" w:cs="Khmer MEF1"/>
            <w:spacing w:val="6"/>
            <w:cs/>
            <w:lang w:val="ca-ES"/>
            <w:rPrChange w:id="2303" w:author="Sopheak" w:date="2023-08-03T06:03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ស់ខ្លួនក្នុងការកំណត់នូវប្រធានបទសវនកម្ម </w:t>
        </w:r>
        <w:r w:rsidRPr="005C4CA0">
          <w:rPr>
            <w:rFonts w:ascii="Khmer MEF1" w:hAnsi="Khmer MEF1" w:cs="Khmer MEF1"/>
            <w:spacing w:val="8"/>
            <w:cs/>
            <w:lang w:val="ca-ES"/>
            <w:rPrChange w:id="2304" w:author="Sopheak" w:date="2023-08-03T06:03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ដោយប្រើប្រាស់លក្ខណៈវិនិច្ឆ័យសវនកម្មជាក់លាក់ និង</w:t>
        </w:r>
        <w:r w:rsidRPr="00D20891">
          <w:rPr>
            <w:rFonts w:ascii="Khmer MEF1" w:hAnsi="Khmer MEF1" w:cs="Khmer MEF1"/>
            <w:spacing w:val="-6"/>
            <w:cs/>
            <w:lang w:val="ca-ES"/>
            <w:rPrChange w:id="2305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គ្រ</w:t>
        </w:r>
      </w:ins>
      <w:ins w:id="2306" w:author="Kem Sereyboth" w:date="2023-07-25T10:53:00Z">
        <w:r w:rsidR="00646CEC" w:rsidRPr="00D20891">
          <w:rPr>
            <w:rFonts w:ascii="Khmer MEF1" w:hAnsi="Khmer MEF1" w:cs="Khmer MEF1"/>
            <w:spacing w:val="-6"/>
            <w:cs/>
            <w:lang w:val="ca-ES"/>
            <w:rPrChange w:id="2307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2308" w:author="Kem Sereyboth" w:date="2023-06-20T14:18:00Z">
        <w:r w:rsidRPr="00D20891">
          <w:rPr>
            <w:rFonts w:ascii="Khmer MEF1" w:hAnsi="Khmer MEF1" w:cs="Khmer MEF1"/>
            <w:spacing w:val="-6"/>
            <w:cs/>
            <w:lang w:val="ca-ES"/>
            <w:rPrChange w:id="2309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ប់គ្រាន់សម្រាប់ជាមូលដ្ឋានក្នុងការប្រៀបធៀប និងវាយតម្លៃលើការអនុវត្តការងាររ​ប</w:t>
        </w:r>
        <w:r w:rsidRPr="00D20891">
          <w:rPr>
            <w:rFonts w:ascii="Khmer MEF1" w:hAnsi="Khmer MEF1" w:cs="Khmer MEF1"/>
            <w:spacing w:val="-6"/>
            <w:lang w:val="ca-ES"/>
            <w:rPrChange w:id="2310" w:author="Sopheak Phorn" w:date="2023-07-28T09:45:00Z">
              <w:rPr>
                <w:rFonts w:ascii="Khmer MEF1" w:hAnsi="Khmer MEF1" w:cs="Khmer MEF1"/>
                <w:lang w:val="ca-ES"/>
              </w:rPr>
            </w:rPrChange>
          </w:rPr>
          <w:t>​​​</w:t>
        </w:r>
        <w:r w:rsidRPr="00D20891">
          <w:rPr>
            <w:rFonts w:ascii="Khmer MEF1" w:hAnsi="Khmer MEF1" w:cs="Khmer MEF1"/>
            <w:spacing w:val="-6"/>
            <w:cs/>
            <w:lang w:val="ca-ES"/>
            <w:rPrChange w:id="2311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ស់</w:t>
        </w:r>
        <w:r w:rsidRPr="00D20891">
          <w:rPr>
            <w:rFonts w:ascii="Khmer MEF1" w:hAnsi="Khmer MEF1" w:cs="Khmer MEF1"/>
            <w:spacing w:val="-6"/>
            <w:lang w:val="ca-ES"/>
            <w:rPrChange w:id="2312" w:author="Sopheak Phorn" w:date="2023-07-28T09:45:00Z">
              <w:rPr>
                <w:rFonts w:ascii="Khmer MEF1" w:hAnsi="Khmer MEF1" w:cs="Khmer MEF1"/>
                <w:lang w:val="ca-ES"/>
              </w:rPr>
            </w:rPrChange>
          </w:rPr>
          <w:t>​​​​​</w:t>
        </w:r>
      </w:ins>
      <w:ins w:id="2313" w:author="Sopheak" w:date="2023-08-03T06:04:00Z">
        <w:r w:rsidR="00A815D4">
          <w:rPr>
            <w:rFonts w:ascii="Khmer MEF1" w:hAnsi="Khmer MEF1" w:cs="Khmer MEF1" w:hint="cs"/>
            <w:spacing w:val="-6"/>
            <w:cs/>
            <w:lang w:val="ca-ES"/>
          </w:rPr>
          <w:t xml:space="preserve"> </w:t>
        </w:r>
      </w:ins>
      <w:ins w:id="2314" w:author="Kem Sereyboth" w:date="2023-06-20T14:18:00Z">
        <w:del w:id="2315" w:author="Sopheak" w:date="2023-08-03T06:04:00Z">
          <w:r w:rsidRPr="00D20891" w:rsidDel="00A815D4">
            <w:rPr>
              <w:rFonts w:ascii="Khmer MEF1" w:hAnsi="Khmer MEF1" w:cs="Khmer MEF1"/>
              <w:spacing w:val="-6"/>
              <w:cs/>
              <w:lang w:val="ca-ES"/>
              <w:rPrChange w:id="2316" w:author="Sopheak Phorn" w:date="2023-07-28T09:45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2317" w:author="Chamreun Poth" w:date="2024-06-03T20:41:00Z" w16du:dateUtc="2024-06-03T13:41:00Z"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cs/>
          </w:rPr>
          <w:t>ឈ្មោះសវនដ្ឋាន</w:t>
        </w:r>
      </w:ins>
      <w:ins w:id="2318" w:author="Kem Sereyboth" w:date="2023-06-20T15:05:00Z">
        <w:del w:id="2319" w:author="Chamreun Poth" w:date="2024-06-03T20:41:00Z" w16du:dateUtc="2024-06-03T13:41:00Z">
          <w:r w:rsidRPr="00D20891" w:rsidDel="005A3279">
            <w:rPr>
              <w:rFonts w:ascii="Khmer MEF1" w:hAnsi="Khmer MEF1" w:cs="Khmer MEF1"/>
              <w:b/>
              <w:bCs/>
              <w:spacing w:val="-6"/>
              <w:cs/>
              <w:lang w:val="ca-ES"/>
              <w:rPrChange w:id="2320" w:author="Sopheak Phorn" w:date="2023-07-28T09:45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</w:delText>
          </w:r>
        </w:del>
      </w:ins>
      <w:ins w:id="2321" w:author="Kem Sereyboth" w:date="2023-06-20T14:18:00Z">
        <w:del w:id="2322" w:author="Chamreun Poth" w:date="2024-06-03T20:41:00Z" w16du:dateUtc="2024-06-03T13:41:00Z">
          <w:r w:rsidRPr="00D20891" w:rsidDel="005A3279">
            <w:rPr>
              <w:rFonts w:ascii="Khmer MEF1" w:hAnsi="Khmer MEF1" w:cs="Khmer MEF1"/>
              <w:b/>
              <w:bCs/>
              <w:spacing w:val="-6"/>
              <w:cs/>
              <w:rPrChange w:id="2323" w:author="Sopheak Phorn" w:date="2023-07-28T09:45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.</w:delText>
          </w:r>
        </w:del>
      </w:ins>
      <w:ins w:id="2324" w:author="Sopheak Phorn" w:date="2023-07-28T09:44:00Z">
        <w:del w:id="2325" w:author="Chamreun Poth" w:date="2024-06-03T20:41:00Z" w16du:dateUtc="2024-06-03T13:41:00Z">
          <w:r w:rsidR="00E07143" w:rsidRPr="00D20891" w:rsidDel="005A3279">
            <w:rPr>
              <w:rFonts w:ascii="Khmer MEF1" w:hAnsi="Khmer MEF1" w:cs="Khmer MEF1"/>
              <w:b/>
              <w:bCs/>
              <w:spacing w:val="-6"/>
              <w:cs/>
              <w:rPrChange w:id="2326" w:author="Sopheak Phorn" w:date="2023-07-28T09:45:00Z">
                <w:rPr>
                  <w:rFonts w:ascii="Khmer MEF1" w:hAnsi="Khmer MEF1" w:cs="Khmer MEF1"/>
                  <w:b/>
                  <w:bCs/>
                  <w:spacing w:val="-8"/>
                  <w:cs/>
                </w:rPr>
              </w:rPrChange>
            </w:rPr>
            <w:delText>គ</w:delText>
          </w:r>
        </w:del>
      </w:ins>
      <w:ins w:id="2327" w:author="Kem Sereyboth" w:date="2023-06-20T14:18:00Z">
        <w:del w:id="2328" w:author="Chamreun Poth" w:date="2024-06-03T20:41:00Z" w16du:dateUtc="2024-06-03T13:41:00Z">
          <w:r w:rsidRPr="00D20891" w:rsidDel="005A3279">
            <w:rPr>
              <w:rFonts w:ascii="Khmer MEF1" w:hAnsi="Khmer MEF1" w:cs="Khmer MEF1"/>
              <w:b/>
              <w:bCs/>
              <w:spacing w:val="-6"/>
              <w:cs/>
              <w:rPrChange w:id="2329" w:author="Sopheak Phorn" w:date="2023-07-28T09:45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ស.</w:delText>
          </w:r>
        </w:del>
      </w:ins>
      <w:ins w:id="2330" w:author="Kem Sereyboth" w:date="2023-06-20T15:05:00Z">
        <w:del w:id="2331" w:author="Chamreun Poth" w:date="2024-06-03T20:41:00Z" w16du:dateUtc="2024-06-03T13:41:00Z">
          <w:r w:rsidRPr="00D20891" w:rsidDel="005A3279">
            <w:rPr>
              <w:rFonts w:ascii="Khmer MEF1" w:hAnsi="Khmer MEF1" w:cs="Khmer MEF1"/>
              <w:b/>
              <w:bCs/>
              <w:spacing w:val="-6"/>
              <w:cs/>
              <w:rPrChange w:id="2332" w:author="Sopheak Phorn" w:date="2023-07-28T09:45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ស</w:delText>
          </w:r>
        </w:del>
      </w:ins>
      <w:ins w:id="2333" w:author="Kem Sereyboth" w:date="2023-06-20T14:18:00Z">
        <w:del w:id="2334" w:author="Chamreun Poth" w:date="2024-06-03T20:41:00Z" w16du:dateUtc="2024-06-03T13:41:00Z">
          <w:r w:rsidRPr="00D20891" w:rsidDel="005A3279">
            <w:rPr>
              <w:rFonts w:ascii="Khmer MEF1" w:hAnsi="Khmer MEF1" w:cs="Khmer MEF1"/>
              <w:b/>
              <w:bCs/>
              <w:spacing w:val="-6"/>
              <w:cs/>
              <w:rPrChange w:id="2335" w:author="Sopheak Phorn" w:date="2023-07-28T09:45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.</w:delText>
          </w:r>
        </w:del>
        <w:r w:rsidRPr="00D20891">
          <w:rPr>
            <w:rFonts w:ascii="Khmer MEF1" w:hAnsi="Khmer MEF1" w:cs="Khmer MEF1"/>
            <w:spacing w:val="-6"/>
            <w:cs/>
            <w:lang w:val="ca-ES"/>
            <w:rPrChange w:id="2336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។ ស</w:t>
        </w:r>
      </w:ins>
      <w:ins w:id="2337" w:author="Kem Sereyboth" w:date="2023-07-25T10:54:00Z">
        <w:r w:rsidR="00646CEC" w:rsidRPr="00D20891">
          <w:rPr>
            <w:rFonts w:ascii="Khmer MEF1" w:hAnsi="Khmer MEF1" w:cs="Khmer MEF1"/>
            <w:spacing w:val="-6"/>
            <w:cs/>
            <w:lang w:val="ca-ES"/>
            <w:rPrChange w:id="2338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2339" w:author="Kem Sereyboth" w:date="2023-06-20T14:18:00Z">
        <w:r w:rsidRPr="00D20891">
          <w:rPr>
            <w:rFonts w:ascii="Khmer MEF1" w:hAnsi="Khmer MEF1" w:cs="Khmer MEF1"/>
            <w:spacing w:val="-6"/>
            <w:cs/>
            <w:lang w:val="ca-ES"/>
            <w:rPrChange w:id="2340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វ</w:t>
        </w:r>
      </w:ins>
      <w:ins w:id="2341" w:author="Kem Sereyboth" w:date="2023-07-25T10:54:00Z">
        <w:r w:rsidR="00646CEC" w:rsidRPr="00D20891">
          <w:rPr>
            <w:rFonts w:ascii="Khmer MEF1" w:hAnsi="Khmer MEF1" w:cs="Khmer MEF1"/>
            <w:spacing w:val="-6"/>
            <w:cs/>
            <w:lang w:val="ca-ES"/>
            <w:rPrChange w:id="2342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2343" w:author="Kem Sereyboth" w:date="2023-06-20T14:18:00Z">
        <w:r w:rsidRPr="00D20891">
          <w:rPr>
            <w:rFonts w:ascii="Khmer MEF1" w:hAnsi="Khmer MEF1" w:cs="Khmer MEF1"/>
            <w:spacing w:val="-6"/>
            <w:cs/>
            <w:lang w:val="ca-ES"/>
            <w:rPrChange w:id="2344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ន</w:t>
        </w:r>
      </w:ins>
      <w:ins w:id="2345" w:author="Kem Sereyboth" w:date="2023-07-25T10:54:00Z">
        <w:r w:rsidR="00646CEC" w:rsidRPr="00D20891">
          <w:rPr>
            <w:rFonts w:ascii="Khmer MEF1" w:hAnsi="Khmer MEF1" w:cs="Khmer MEF1"/>
            <w:spacing w:val="-6"/>
            <w:lang w:val="ca-ES"/>
            <w:rPrChange w:id="2346" w:author="Sopheak Phorn" w:date="2023-07-28T09:45:00Z">
              <w:rPr>
                <w:rFonts w:ascii="Khmer MEF1" w:hAnsi="Khmer MEF1" w:cs="Khmer MEF1"/>
                <w:lang w:val="ca-ES"/>
              </w:rPr>
            </w:rPrChange>
          </w:rPr>
          <w:t>​​​​</w:t>
        </w:r>
      </w:ins>
      <w:ins w:id="2347" w:author="Kem Sereyboth" w:date="2023-06-20T14:18:00Z">
        <w:r w:rsidRPr="00D20891">
          <w:rPr>
            <w:rFonts w:ascii="Khmer MEF1" w:hAnsi="Khmer MEF1" w:cs="Khmer MEF1"/>
            <w:spacing w:val="-6"/>
            <w:cs/>
            <w:lang w:val="ca-ES"/>
            <w:rPrChange w:id="2348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ករ</w:t>
        </w:r>
        <w:r w:rsidRPr="00D24F9E">
          <w:rPr>
            <w:rFonts w:ascii="Khmer MEF1" w:hAnsi="Khmer MEF1" w:cs="Khmer MEF1"/>
            <w:cs/>
            <w:lang w:val="ca-ES"/>
          </w:rPr>
          <w:t>ទទួលបន្ទុកកំណត់បាននូវប្រធានបទសវនកម្មចំនួន</w:t>
        </w:r>
      </w:ins>
      <w:ins w:id="2349" w:author="Kem Sereyboth" w:date="2023-07-13T13:34:00Z">
        <w:r w:rsidR="00BB72AF" w:rsidRPr="00D24F9E">
          <w:rPr>
            <w:rFonts w:ascii="Khmer MEF1" w:hAnsi="Khmer MEF1" w:cs="Khmer MEF1"/>
            <w:cs/>
            <w:lang w:val="ca-ES"/>
          </w:rPr>
          <w:t xml:space="preserve"> </w:t>
        </w:r>
        <w:r w:rsidR="00BB72AF" w:rsidRPr="007A26A4">
          <w:rPr>
            <w:rFonts w:ascii="Khmer MEF1" w:hAnsi="Khmer MEF1" w:cs="Khmer MEF1"/>
            <w:b/>
            <w:bCs/>
            <w:cs/>
            <w:lang w:val="ca-ES"/>
            <w:rPrChange w:id="2350" w:author="S_Chhenglay" w:date="2023-08-04T09:09:00Z">
              <w:rPr>
                <w:rFonts w:ascii="Khmer MEF1" w:hAnsi="Khmer MEF1" w:cs="Khmer MEF1"/>
                <w:color w:val="FF0000"/>
                <w:highlight w:val="yellow"/>
                <w:cs/>
                <w:lang w:val="ca-ES"/>
              </w:rPr>
            </w:rPrChange>
          </w:rPr>
          <w:t>៨</w:t>
        </w:r>
        <w:r w:rsidR="00BB72AF" w:rsidRPr="00D24F9E">
          <w:rPr>
            <w:rFonts w:ascii="Khmer MEF1" w:hAnsi="Khmer MEF1" w:cs="Khmer MEF1"/>
            <w:cs/>
            <w:lang w:val="ca-ES"/>
            <w:rPrChange w:id="2351" w:author="Sopheak" w:date="2023-08-03T06:04:00Z">
              <w:rPr>
                <w:rFonts w:ascii="Khmer MEF1" w:hAnsi="Khmer MEF1" w:cs="Khmer MEF1"/>
                <w:color w:val="FF0000"/>
                <w:highlight w:val="yellow"/>
                <w:cs/>
                <w:lang w:val="ca-ES"/>
              </w:rPr>
            </w:rPrChange>
          </w:rPr>
          <w:t xml:space="preserve"> </w:t>
        </w:r>
      </w:ins>
      <w:ins w:id="2352" w:author="Kem Sereyboth" w:date="2023-06-20T14:18:00Z">
        <w:r w:rsidRPr="00D24F9E">
          <w:rPr>
            <w:rFonts w:ascii="Khmer MEF1" w:hAnsi="Khmer MEF1" w:cs="Khmer MEF1"/>
            <w:cs/>
            <w:lang w:val="ca-ES"/>
          </w:rPr>
          <w:t>សម្រាប់កា​រ</w:t>
        </w:r>
        <w:r w:rsidRPr="00D24F9E">
          <w:rPr>
            <w:rFonts w:ascii="Khmer MEF1" w:hAnsi="Khmer MEF1" w:cs="Khmer MEF1"/>
            <w:lang w:val="ca-ES"/>
          </w:rPr>
          <w:t>​​​</w:t>
        </w:r>
        <w:r w:rsidRPr="00D24F9E">
          <w:rPr>
            <w:rFonts w:ascii="Khmer MEF1" w:hAnsi="Khmer MEF1" w:cs="Khmer MEF1"/>
            <w:cs/>
            <w:lang w:val="ca-ES"/>
          </w:rPr>
          <w:t>ធ្វើ​</w:t>
        </w:r>
        <w:r w:rsidRPr="00D24F9E">
          <w:rPr>
            <w:rFonts w:ascii="Khmer MEF1" w:hAnsi="Khmer MEF1" w:cs="Khmer MEF1"/>
            <w:cs/>
            <w:lang w:val="ca-ES"/>
            <w:rPrChange w:id="2353" w:author="Sopheak" w:date="2023-08-03T06:0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សវ​ន​ក​ម្ម</w:t>
        </w:r>
      </w:ins>
      <w:ins w:id="2354" w:author="Kem Sereyboth" w:date="2023-07-13T13:31:00Z">
        <w:r w:rsidR="00BB72AF" w:rsidRPr="00D24F9E">
          <w:rPr>
            <w:rFonts w:ascii="Khmer MEF1" w:hAnsi="Khmer MEF1" w:cs="Khmer MEF1"/>
            <w:cs/>
            <w:lang w:val="ca-ES"/>
            <w:rPrChange w:id="2355" w:author="Sopheak" w:date="2023-08-03T06:04:00Z">
              <w:rPr>
                <w:rFonts w:ascii="Khmer MEF1" w:hAnsi="Khmer MEF1" w:cs="Khmer MEF1"/>
                <w:color w:val="FF0000"/>
                <w:spacing w:val="4"/>
                <w:highlight w:val="yellow"/>
                <w:cs/>
                <w:lang w:val="ca-ES"/>
              </w:rPr>
            </w:rPrChange>
          </w:rPr>
          <w:t>អន</w:t>
        </w:r>
      </w:ins>
      <w:ins w:id="2356" w:author="Kem Sereyboth" w:date="2023-07-13T13:58:00Z">
        <w:r w:rsidR="00544744" w:rsidRPr="00D24F9E">
          <w:rPr>
            <w:rFonts w:ascii="Khmer MEF1" w:hAnsi="Khmer MEF1" w:cs="Khmer MEF1"/>
            <w:cs/>
            <w:lang w:val="ca-ES"/>
            <w:rPrChange w:id="2357" w:author="Sopheak" w:date="2023-08-03T06:04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ុ</w:t>
        </w:r>
      </w:ins>
      <w:ins w:id="2358" w:author="Kem Sereyboth" w:date="2023-07-13T13:31:00Z">
        <w:r w:rsidR="00BB72AF" w:rsidRPr="00D24F9E">
          <w:rPr>
            <w:rFonts w:ascii="Khmer MEF1" w:hAnsi="Khmer MEF1" w:cs="Khmer MEF1"/>
            <w:cs/>
            <w:lang w:val="ca-ES"/>
            <w:rPrChange w:id="2359" w:author="Sopheak" w:date="2023-08-03T06:04:00Z">
              <w:rPr>
                <w:rFonts w:ascii="Khmer MEF1" w:hAnsi="Khmer MEF1" w:cs="Khmer MEF1"/>
                <w:color w:val="FF0000"/>
                <w:spacing w:val="4"/>
                <w:highlight w:val="yellow"/>
                <w:cs/>
                <w:lang w:val="ca-ES"/>
              </w:rPr>
            </w:rPrChange>
          </w:rPr>
          <w:t xml:space="preserve">លោមភាព </w:t>
        </w:r>
        <w:r w:rsidR="00BB72AF" w:rsidRPr="0019403D">
          <w:rPr>
            <w:rFonts w:ascii="Khmer MEF1" w:hAnsi="Khmer MEF1" w:cs="Khmer MEF1"/>
            <w:spacing w:val="2"/>
            <w:cs/>
            <w:lang w:val="ca-ES"/>
            <w:rPrChange w:id="2360" w:author="Sopheak" w:date="2023-08-03T06:05:00Z">
              <w:rPr>
                <w:rFonts w:ascii="Khmer MEF1" w:hAnsi="Khmer MEF1" w:cs="Khmer MEF1"/>
                <w:color w:val="FF0000"/>
                <w:spacing w:val="4"/>
                <w:highlight w:val="yellow"/>
                <w:cs/>
                <w:lang w:val="ca-ES"/>
              </w:rPr>
            </w:rPrChange>
          </w:rPr>
          <w:t>និងសវនក</w:t>
        </w:r>
      </w:ins>
      <w:ins w:id="2361" w:author="Kem Sereyboth" w:date="2023-07-25T10:54:00Z">
        <w:r w:rsidR="00646CEC" w:rsidRPr="0019403D">
          <w:rPr>
            <w:rFonts w:ascii="Khmer MEF1" w:hAnsi="Khmer MEF1" w:cs="Khmer MEF1"/>
            <w:spacing w:val="2"/>
            <w:cs/>
            <w:lang w:val="ca-ES"/>
            <w:rPrChange w:id="2362" w:author="Sopheak" w:date="2023-08-03T06:0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​</w:t>
        </w:r>
      </w:ins>
      <w:ins w:id="2363" w:author="Kem Sereyboth" w:date="2023-07-13T13:31:00Z">
        <w:r w:rsidR="00BB72AF" w:rsidRPr="0019403D">
          <w:rPr>
            <w:rFonts w:ascii="Khmer MEF1" w:hAnsi="Khmer MEF1" w:cs="Khmer MEF1"/>
            <w:spacing w:val="2"/>
            <w:cs/>
            <w:lang w:val="ca-ES"/>
            <w:rPrChange w:id="2364" w:author="Sopheak" w:date="2023-08-03T06:05:00Z">
              <w:rPr>
                <w:rFonts w:ascii="Khmer MEF1" w:hAnsi="Khmer MEF1" w:cs="Khmer MEF1"/>
                <w:color w:val="FF0000"/>
                <w:spacing w:val="4"/>
                <w:highlight w:val="yellow"/>
                <w:cs/>
                <w:lang w:val="ca-ES"/>
              </w:rPr>
            </w:rPrChange>
          </w:rPr>
          <w:t>ម្ម</w:t>
        </w:r>
      </w:ins>
      <w:ins w:id="2365" w:author="Kem Sereyboth" w:date="2023-07-25T10:54:00Z">
        <w:r w:rsidR="00646CEC" w:rsidRPr="00646CEC">
          <w:rPr>
            <w:rFonts w:ascii="Khmer MEF1" w:hAnsi="Khmer MEF1" w:cs="Khmer MEF1"/>
            <w:cs/>
            <w:lang w:val="ca-ES"/>
            <w:rPrChange w:id="2366" w:author="Kem Sereyboth" w:date="2023-07-25T10:5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​</w:t>
        </w:r>
      </w:ins>
      <w:ins w:id="2367" w:author="Kem Sereyboth" w:date="2023-06-20T14:18:00Z">
        <w:r w:rsidRPr="00E33574">
          <w:rPr>
            <w:rFonts w:ascii="Khmer MEF1" w:hAnsi="Khmer MEF1" w:cs="Khmer MEF1"/>
            <w:spacing w:val="4"/>
            <w:cs/>
            <w:lang w:val="ca-ES"/>
          </w:rPr>
          <w:t>សមិទ្ធកម្មនៅ</w:t>
        </w:r>
        <w:r w:rsidRPr="00E33574">
          <w:rPr>
            <w:rFonts w:ascii="Khmer MEF1" w:hAnsi="Khmer MEF1" w:cs="Khmer MEF1"/>
            <w:spacing w:val="-8"/>
            <w:cs/>
            <w:lang w:val="ca-ES"/>
          </w:rPr>
          <w:t xml:space="preserve"> </w:t>
        </w:r>
      </w:ins>
      <w:ins w:id="2368" w:author="Chamreun Poth" w:date="2024-06-03T20:41:00Z" w16du:dateUtc="2024-06-03T13:41:00Z"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cs/>
          </w:rPr>
          <w:t>ឈ្មោះសវនដ្ឋាន</w:t>
        </w:r>
      </w:ins>
      <w:ins w:id="2369" w:author="Kem Sereyboth" w:date="2023-07-13T13:31:00Z">
        <w:del w:id="2370" w:author="Chamreun Poth" w:date="2024-06-03T20:41:00Z" w16du:dateUtc="2024-06-03T13:41:00Z">
          <w:r w:rsidR="00BB72AF" w:rsidRPr="00E33574" w:rsidDel="005A3279">
            <w:rPr>
              <w:rFonts w:ascii="Khmer MEF1" w:hAnsi="Khmer MEF1" w:cs="Khmer MEF1"/>
              <w:b/>
              <w:bCs/>
              <w:spacing w:val="-8"/>
              <w:cs/>
              <w:rPrChange w:id="2371" w:author="Kem Sereyboth" w:date="2023-07-19T16:59:00Z">
                <w:rPr>
                  <w:rFonts w:ascii="Khmer MEF1" w:hAnsi="Khmer MEF1" w:cs="Khmer MEF1"/>
                  <w:color w:val="FF0000"/>
                  <w:spacing w:val="-8"/>
                  <w:highlight w:val="yellow"/>
                  <w:cs/>
                </w:rPr>
              </w:rPrChange>
            </w:rPr>
            <w:delText>ន.</w:delText>
          </w:r>
        </w:del>
      </w:ins>
      <w:ins w:id="2372" w:author="Sopheak Phorn" w:date="2023-07-28T09:45:00Z">
        <w:del w:id="2373" w:author="Chamreun Poth" w:date="2024-06-03T20:41:00Z" w16du:dateUtc="2024-06-03T13:41:00Z">
          <w:r w:rsidR="00D20891" w:rsidDel="005A3279">
            <w:rPr>
              <w:rFonts w:ascii="Khmer MEF1" w:hAnsi="Khmer MEF1" w:cs="Khmer MEF1" w:hint="cs"/>
              <w:b/>
              <w:bCs/>
              <w:spacing w:val="-8"/>
              <w:cs/>
            </w:rPr>
            <w:delText>គ</w:delText>
          </w:r>
        </w:del>
      </w:ins>
      <w:ins w:id="2374" w:author="Kem Sereyboth" w:date="2023-07-13T13:31:00Z">
        <w:del w:id="2375" w:author="Chamreun Poth" w:date="2024-06-03T20:41:00Z" w16du:dateUtc="2024-06-03T13:41:00Z">
          <w:r w:rsidR="00BB72AF" w:rsidRPr="00E33574" w:rsidDel="005A3279">
            <w:rPr>
              <w:rFonts w:ascii="Khmer MEF1" w:hAnsi="Khmer MEF1" w:cs="Khmer MEF1"/>
              <w:b/>
              <w:bCs/>
              <w:spacing w:val="-8"/>
              <w:cs/>
              <w:rPrChange w:id="2376" w:author="Kem Sereyboth" w:date="2023-07-19T16:59:00Z">
                <w:rPr>
                  <w:rFonts w:ascii="Khmer MEF1" w:hAnsi="Khmer MEF1" w:cs="Khmer MEF1"/>
                  <w:color w:val="FF0000"/>
                  <w:spacing w:val="-8"/>
                  <w:highlight w:val="yellow"/>
                  <w:cs/>
                </w:rPr>
              </w:rPrChange>
            </w:rPr>
            <w:delText>ស.ស.</w:delText>
          </w:r>
        </w:del>
      </w:ins>
      <w:ins w:id="2377" w:author="Kem Sereyboth" w:date="2023-06-20T14:18:00Z">
        <w:r w:rsidRPr="00E33574">
          <w:rPr>
            <w:rFonts w:ascii="Khmer MEF1" w:hAnsi="Khmer MEF1" w:cs="Khmer MEF1"/>
            <w:spacing w:val="-8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ដែលរួមមាន៖</w:t>
        </w:r>
      </w:ins>
    </w:p>
    <w:p w14:paraId="72C6107C" w14:textId="35012866" w:rsidR="0017346B" w:rsidRPr="0017346B" w:rsidRDefault="0017346B">
      <w:pPr>
        <w:pStyle w:val="NormalWeb"/>
        <w:spacing w:before="0" w:beforeAutospacing="0" w:after="0" w:afterAutospacing="0" w:line="226" w:lineRule="auto"/>
        <w:jc w:val="both"/>
        <w:rPr>
          <w:ins w:id="2378" w:author="Kem Sereyboth" w:date="2023-07-13T13:30:00Z"/>
          <w:rFonts w:ascii="Khmer MEF1" w:hAnsi="Khmer MEF1" w:cs="Khmer MEF1"/>
          <w:b/>
          <w:bCs/>
          <w:spacing w:val="4"/>
          <w:lang w:val="ca-ES"/>
          <w:rPrChange w:id="2379" w:author="Kem Sereyboth" w:date="2023-07-26T16:20:00Z">
            <w:rPr>
              <w:ins w:id="2380" w:author="Kem Sereyboth" w:date="2023-07-13T13:30:00Z"/>
              <w:rFonts w:ascii="Khmer MEF1" w:hAnsi="Khmer MEF1" w:cs="Khmer MEF1"/>
              <w:spacing w:val="4"/>
              <w:highlight w:val="yellow"/>
              <w:lang w:val="ca-ES"/>
            </w:rPr>
          </w:rPrChange>
        </w:rPr>
        <w:pPrChange w:id="2381" w:author="Sopheak Phorn" w:date="2023-08-03T14:01:00Z">
          <w:pPr>
            <w:pStyle w:val="NormalWeb"/>
            <w:spacing w:before="0" w:beforeAutospacing="0" w:after="0" w:afterAutospacing="0" w:line="228" w:lineRule="auto"/>
            <w:ind w:firstLine="720"/>
            <w:jc w:val="both"/>
          </w:pPr>
        </w:pPrChange>
      </w:pPr>
      <w:ins w:id="2382" w:author="Kem Sereyboth" w:date="2023-07-26T16:20:00Z">
        <w:r>
          <w:rPr>
            <w:rFonts w:ascii="Khmer MEF1" w:hAnsi="Khmer MEF1" w:cs="Khmer MEF1"/>
            <w:spacing w:val="4"/>
            <w:cs/>
            <w:lang w:val="ca-ES"/>
          </w:rPr>
          <w:tab/>
        </w:r>
        <w:r w:rsidRPr="0017346B">
          <w:rPr>
            <w:rFonts w:ascii="Khmer MEF1" w:hAnsi="Khmer MEF1" w:cs="Khmer MEF1"/>
            <w:b/>
            <w:bCs/>
            <w:spacing w:val="4"/>
            <w:cs/>
            <w:lang w:val="ca-ES"/>
            <w:rPrChange w:id="2383" w:author="Kem Sereyboth" w:date="2023-07-26T16:20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ក.សវនកម្មអនុលោមភាព</w:t>
        </w:r>
      </w:ins>
    </w:p>
    <w:p w14:paraId="75C1F1CF" w14:textId="5FCF51B4" w:rsidR="00C532AE" w:rsidRDefault="00C532AE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384" w:author="Kem Sereyboth" w:date="2023-07-26T16:21:00Z"/>
          <w:rFonts w:ascii="Khmer MEF1" w:hAnsi="Khmer MEF1" w:cs="Khmer MEF1"/>
          <w:sz w:val="24"/>
          <w:szCs w:val="24"/>
          <w:lang w:val="ca-ES"/>
        </w:rPr>
        <w:pPrChange w:id="2385" w:author="Sopheak Phorn" w:date="2023-08-03T14:01:00Z">
          <w:pPr>
            <w:pStyle w:val="ListParagraph"/>
            <w:numPr>
              <w:numId w:val="92"/>
            </w:numPr>
            <w:spacing w:after="0"/>
            <w:ind w:left="1276" w:hanging="196"/>
          </w:pPr>
        </w:pPrChange>
      </w:pPr>
      <w:ins w:id="2386" w:author="Kem Sereyboth" w:date="2023-07-26T16:21:00Z">
        <w:r w:rsidRPr="0067539C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387" w:author="Sopheak Phorn" w:date="2023-07-28T09:4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ប្រធានបទទី១</w:t>
        </w:r>
        <w:r w:rsidRPr="0067539C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388" w:author="Sopheak Phorn" w:date="2023-07-28T09:4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៖ </w:t>
        </w:r>
      </w:ins>
      <w:ins w:id="2389" w:author="Sopheak Phorn" w:date="2023-07-28T09:45:00Z">
        <w:r w:rsidR="0067539C" w:rsidRPr="0067539C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390" w:author="Sopheak Phorn" w:date="2023-07-28T09:4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ការអនុវត្តបទបញ្ជាផ្ទៃក្នុងសម្រាប់គ្រប់គ្រងមន្ត្រីរបស់អាជ្ញាធរសេវាហិរញ្ញវត្ថុ</w:t>
        </w:r>
        <w:r w:rsidR="0067539C" w:rsidRPr="0067539C">
          <w:rPr>
            <w:rFonts w:ascii="Khmer MEF1" w:hAnsi="Khmer MEF1" w:cs="Khmer MEF1"/>
            <w:sz w:val="24"/>
            <w:szCs w:val="24"/>
            <w:cs/>
            <w:lang w:val="ca-ES"/>
          </w:rPr>
          <w:t>មិនមែនធនាគារ</w:t>
        </w:r>
      </w:ins>
      <w:ins w:id="2391" w:author="Kem Sereyboth" w:date="2023-07-13T13:34:00Z">
        <w:del w:id="2392" w:author="Sopheak Phorn" w:date="2023-07-28T09:45:00Z">
          <w:r w:rsidR="00BB72AF" w:rsidRPr="00C532AE" w:rsidDel="0067539C">
            <w:rPr>
              <w:rFonts w:ascii="Khmer MEF1" w:hAnsi="Khmer MEF1" w:cs="Khmer MEF1"/>
              <w:sz w:val="24"/>
              <w:szCs w:val="24"/>
              <w:cs/>
              <w:lang w:val="ca-ES"/>
              <w:rPrChange w:id="2393" w:author="Kem Sereyboth" w:date="2023-07-26T16:20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ការអនុវត្តបទបញ្ជាផ្ទៃក្នុងសម្រាប់គ្រប់គ្រងមន្ត្រីរបស់ </w:delText>
          </w:r>
          <w:r w:rsidR="00BB72AF" w:rsidRPr="00C532AE" w:rsidDel="0067539C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94" w:author="Kem Sereyboth" w:date="2023-07-26T16:20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BB72AF" w:rsidRPr="00C532AE" w:rsidDel="0067539C">
            <w:rPr>
              <w:rFonts w:ascii="Khmer MEF1" w:hAnsi="Khmer MEF1" w:cs="Khmer MEF1"/>
              <w:sz w:val="24"/>
              <w:szCs w:val="24"/>
              <w:cs/>
              <w:lang w:val="ca-ES"/>
              <w:rPrChange w:id="2395" w:author="Kem Sereyboth" w:date="2023-07-26T16:20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ដែលប​ម្រើ​ការនៅ</w:delText>
          </w:r>
          <w:r w:rsidR="00BB72AF" w:rsidRPr="00C532AE" w:rsidDel="0067539C">
            <w:rPr>
              <w:rFonts w:ascii="Khmer MEF1" w:hAnsi="Khmer MEF1" w:cs="Khmer MEF1"/>
              <w:sz w:val="24"/>
              <w:szCs w:val="24"/>
              <w:lang w:val="ca-ES"/>
              <w:rPrChange w:id="2396" w:author="Kem Sereyboth" w:date="2023-07-26T16:20:00Z">
                <w:rPr>
                  <w:rFonts w:ascii="Khmer MEF1" w:hAnsi="Khmer MEF1" w:cs="Khmer MEF1"/>
                  <w:color w:val="FF0000"/>
                  <w:sz w:val="24"/>
                  <w:szCs w:val="24"/>
                  <w:lang w:val="ca-ES"/>
                </w:rPr>
              </w:rPrChange>
            </w:rPr>
            <w:delText>​​​</w:delText>
          </w:r>
          <w:r w:rsidR="00BB72AF" w:rsidRPr="00C532AE" w:rsidDel="0067539C">
            <w:rPr>
              <w:rFonts w:ascii="Khmer MEF1" w:hAnsi="Khmer MEF1" w:cs="Khmer MEF1"/>
              <w:sz w:val="24"/>
              <w:szCs w:val="24"/>
              <w:cs/>
              <w:lang w:val="ca-ES"/>
              <w:rPrChange w:id="2397" w:author="Kem Sereyboth" w:date="2023-07-26T16:20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BB72AF" w:rsidRPr="00C532AE" w:rsidDel="0067539C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98" w:author="Kem Sereyboth" w:date="2023-07-26T16:20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BB72AF" w:rsidRPr="00C532AE" w:rsidDel="0067539C">
            <w:rPr>
              <w:rFonts w:ascii="Khmer MEF1" w:hAnsi="Khmer MEF1" w:cs="Khmer MEF1"/>
              <w:sz w:val="24"/>
              <w:szCs w:val="24"/>
              <w:cs/>
              <w:lang w:val="ca-ES"/>
              <w:rPrChange w:id="2399" w:author="Kem Sereyboth" w:date="2023-07-26T16:20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76E0D34F" w14:textId="063B13EE" w:rsidR="00C532AE" w:rsidRPr="0067539C" w:rsidRDefault="00C532AE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400" w:author="Sopheak Phorn" w:date="2023-07-28T09:46:00Z"/>
          <w:rFonts w:ascii="Khmer MEF1" w:hAnsi="Khmer MEF1" w:cs="Khmer MEF1"/>
          <w:sz w:val="24"/>
          <w:szCs w:val="24"/>
          <w:lang w:val="ca-ES"/>
          <w:rPrChange w:id="2401" w:author="Sopheak Phorn" w:date="2023-07-28T09:46:00Z">
            <w:rPr>
              <w:ins w:id="2402" w:author="Sopheak Phorn" w:date="2023-07-28T09:46:00Z"/>
              <w:rFonts w:ascii="Khmer MEF1" w:hAnsi="Khmer MEF1" w:cs="Khmer MEF1"/>
              <w:b/>
              <w:bCs/>
              <w:spacing w:val="-6"/>
              <w:sz w:val="24"/>
              <w:szCs w:val="24"/>
            </w:rPr>
          </w:rPrChange>
        </w:rPr>
        <w:pPrChange w:id="2403" w:author="Sopheak Phorn" w:date="2023-08-03T14:01:00Z">
          <w:pPr>
            <w:pStyle w:val="ListParagraph"/>
            <w:numPr>
              <w:numId w:val="92"/>
            </w:numPr>
            <w:spacing w:after="0"/>
            <w:ind w:left="1276" w:hanging="196"/>
          </w:pPr>
        </w:pPrChange>
      </w:pPr>
      <w:ins w:id="2404" w:author="Kem Sereyboth" w:date="2023-07-26T16:21:00Z">
        <w:r w:rsidRPr="00E357B2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ប្រធានបទទី</w:t>
        </w:r>
        <w:r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២</w:t>
        </w:r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 xml:space="preserve">៖ </w:t>
        </w:r>
      </w:ins>
      <w:ins w:id="2405" w:author="Sopheak Phorn" w:date="2023-07-28T09:46:00Z">
        <w:r w:rsidR="0067539C" w:rsidRPr="00F1517F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</w:rPr>
          <w:t>ការអនុវត្តស្របតាមលក្ខន្តិកៈនៃមន្ត្រីលក្ខន្តិកៈរបស់អាជ្ញាធរសេវាហិរញ្ញវត្ថុមិនមែនធនាគារ</w:t>
        </w:r>
      </w:ins>
      <w:ins w:id="2406" w:author="Kem Sereyboth" w:date="2023-07-13T13:35:00Z">
        <w:del w:id="2407" w:author="Sopheak Phorn" w:date="2023-07-28T09:46:00Z">
          <w:r w:rsidR="00BB72AF" w:rsidRPr="00C532AE" w:rsidDel="0067539C">
            <w:rPr>
              <w:rFonts w:ascii="Khmer MEF1" w:hAnsi="Khmer MEF1" w:cs="Khmer MEF1"/>
              <w:spacing w:val="-6"/>
              <w:sz w:val="24"/>
              <w:szCs w:val="24"/>
              <w:cs/>
              <w:rPrChange w:id="2408" w:author="Kem Sereyboth" w:date="2023-07-26T16:21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 xml:space="preserve">ការអនុវត្តលក្ខន្តិកៈនៃមន្ត្រីលក្ខន្តិកៈរបស់ </w:delText>
          </w:r>
          <w:r w:rsidR="00BB72AF" w:rsidRPr="00C532AE" w:rsidDel="0067539C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409" w:author="Kem Sereyboth" w:date="2023-07-26T16:21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>អ.ស.ហ.</w:delText>
          </w:r>
          <w:r w:rsidR="00BB72AF" w:rsidRPr="00C532AE" w:rsidDel="0067539C">
            <w:rPr>
              <w:rFonts w:ascii="Khmer MEF1" w:hAnsi="Khmer MEF1" w:cs="Khmer MEF1"/>
              <w:spacing w:val="-6"/>
              <w:sz w:val="24"/>
              <w:szCs w:val="24"/>
              <w:cs/>
              <w:rPrChange w:id="2410" w:author="Kem Sereyboth" w:date="2023-07-26T16:21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 xml:space="preserve"> ដែលបម្រើការនៅ </w:delText>
          </w:r>
          <w:r w:rsidR="00BB72AF" w:rsidRPr="00C532AE" w:rsidDel="0067539C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411" w:author="Kem Sereyboth" w:date="2023-07-26T16:21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</w:p>
    <w:p w14:paraId="5632CD9F" w14:textId="08716343" w:rsidR="0067539C" w:rsidRPr="00C532AE" w:rsidRDefault="0067539C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412" w:author="Kem Sereyboth" w:date="2023-07-26T16:21:00Z"/>
          <w:rFonts w:ascii="Khmer MEF1" w:hAnsi="Khmer MEF1" w:cs="Khmer MEF1"/>
          <w:sz w:val="24"/>
          <w:szCs w:val="24"/>
          <w:lang w:val="ca-ES"/>
          <w:rPrChange w:id="2413" w:author="Kem Sereyboth" w:date="2023-07-26T16:21:00Z">
            <w:rPr>
              <w:ins w:id="2414" w:author="Kem Sereyboth" w:date="2023-07-26T16:21:00Z"/>
              <w:rFonts w:ascii="Khmer MEF1" w:hAnsi="Khmer MEF1" w:cs="Khmer MEF1"/>
              <w:b/>
              <w:bCs/>
              <w:spacing w:val="-6"/>
              <w:sz w:val="24"/>
              <w:szCs w:val="24"/>
            </w:rPr>
          </w:rPrChange>
        </w:rPr>
        <w:pPrChange w:id="2415" w:author="Sopheak Phorn" w:date="2023-08-03T14:01:00Z">
          <w:pPr>
            <w:pStyle w:val="ListParagraph"/>
            <w:numPr>
              <w:numId w:val="92"/>
            </w:numPr>
            <w:spacing w:after="0"/>
            <w:ind w:left="1276" w:hanging="196"/>
          </w:pPr>
        </w:pPrChange>
      </w:pPr>
      <w:ins w:id="2416" w:author="Sopheak Phorn" w:date="2023-07-28T09:46:00Z">
        <w:r w:rsidRPr="00E357B2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ប្រធានបទទី</w:t>
        </w:r>
        <w:r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៣</w:t>
        </w:r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>៖</w:t>
        </w:r>
      </w:ins>
      <w:ins w:id="2417" w:author="Sopheak" w:date="2023-08-03T06:06:00Z">
        <w:r w:rsidR="000A35CC">
          <w:rPr>
            <w:rFonts w:ascii="Khmer MEF1" w:hAnsi="Khmer MEF1" w:cs="Khmer MEF1" w:hint="cs"/>
            <w:sz w:val="24"/>
            <w:szCs w:val="24"/>
            <w:cs/>
            <w:lang w:val="ca-ES"/>
          </w:rPr>
          <w:t xml:space="preserve"> </w:t>
        </w:r>
      </w:ins>
      <w:ins w:id="2418" w:author="Sopheak Phorn" w:date="2023-07-28T09:47:00Z">
        <w:del w:id="2419" w:author="Sopheak" w:date="2023-08-03T06:06:00Z">
          <w:r w:rsidDel="000A35CC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 xml:space="preserve"> </w:delText>
          </w:r>
        </w:del>
        <w:r w:rsidRPr="00F1517F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</w:rPr>
          <w:t>ការៀបចំបទប្បញ្ញត្តិពាក់ព័ន្ធការគ្រប់គ្រងគុណភាពសវនកម្ម</w:t>
        </w:r>
      </w:ins>
    </w:p>
    <w:p w14:paraId="70559C37" w14:textId="3DAF068F" w:rsidR="00C532AE" w:rsidRPr="00C532AE" w:rsidRDefault="00C532AE">
      <w:pPr>
        <w:pStyle w:val="NormalWeb"/>
        <w:spacing w:before="0" w:beforeAutospacing="0" w:after="0" w:afterAutospacing="0" w:line="226" w:lineRule="auto"/>
        <w:ind w:firstLine="720"/>
        <w:jc w:val="both"/>
        <w:rPr>
          <w:ins w:id="2420" w:author="Kem Sereyboth" w:date="2023-07-26T16:22:00Z"/>
          <w:rFonts w:ascii="Khmer MEF1" w:hAnsi="Khmer MEF1" w:cs="Khmer MEF1"/>
          <w:lang w:val="ca-ES"/>
          <w:rPrChange w:id="2421" w:author="Kem Sereyboth" w:date="2023-07-26T16:22:00Z">
            <w:rPr>
              <w:ins w:id="2422" w:author="Kem Sereyboth" w:date="2023-07-26T16:22:00Z"/>
              <w:rFonts w:ascii="Khmer MEF1" w:hAnsi="Khmer MEF1" w:cs="Khmer MEF1"/>
              <w:spacing w:val="-8"/>
              <w:sz w:val="24"/>
              <w:szCs w:val="24"/>
            </w:rPr>
          </w:rPrChange>
        </w:rPr>
        <w:pPrChange w:id="2423" w:author="Sopheak Phorn" w:date="2023-08-03T14:01:00Z">
          <w:pPr>
            <w:pStyle w:val="ListParagraph"/>
            <w:numPr>
              <w:numId w:val="92"/>
            </w:numPr>
            <w:spacing w:after="0"/>
            <w:ind w:left="1276" w:hanging="196"/>
          </w:pPr>
        </w:pPrChange>
      </w:pPr>
      <w:ins w:id="2424" w:author="Kem Sereyboth" w:date="2023-07-26T16:22:00Z">
        <w:r w:rsidRPr="00C532AE">
          <w:rPr>
            <w:rFonts w:ascii="Khmer MEF1" w:hAnsi="Khmer MEF1" w:cs="Khmer MEF1"/>
            <w:b/>
            <w:bCs/>
            <w:cs/>
            <w:lang w:val="ca-ES"/>
            <w:rPrChange w:id="2425" w:author="Kem Sereyboth" w:date="2023-07-26T16:22:00Z">
              <w:rPr>
                <w:rFonts w:ascii="Khmer MEF1" w:hAnsi="Khmer MEF1" w:cs="Khmer MEF1"/>
                <w:cs/>
                <w:lang w:val="ca-ES"/>
              </w:rPr>
            </w:rPrChange>
          </w:rPr>
          <w:t>ខ</w:t>
        </w:r>
        <w:r>
          <w:rPr>
            <w:rFonts w:ascii="Khmer MEF1" w:hAnsi="Khmer MEF1" w:cs="Khmer MEF1" w:hint="cs"/>
            <w:cs/>
            <w:lang w:val="ca-ES"/>
          </w:rPr>
          <w:t>.</w:t>
        </w:r>
        <w:r w:rsidRPr="00E357B2">
          <w:rPr>
            <w:rFonts w:ascii="Khmer MEF1" w:hAnsi="Khmer MEF1" w:cs="Khmer MEF1" w:hint="cs"/>
            <w:b/>
            <w:bCs/>
            <w:spacing w:val="4"/>
            <w:cs/>
            <w:lang w:val="ca-ES"/>
          </w:rPr>
          <w:t>សវនកម្ម</w:t>
        </w:r>
        <w:r>
          <w:rPr>
            <w:rFonts w:ascii="Khmer MEF1" w:hAnsi="Khmer MEF1" w:cs="Khmer MEF1" w:hint="cs"/>
            <w:b/>
            <w:bCs/>
            <w:spacing w:val="4"/>
            <w:cs/>
            <w:lang w:val="ca-ES"/>
          </w:rPr>
          <w:t>សមិទ្ធកម្ម</w:t>
        </w:r>
      </w:ins>
    </w:p>
    <w:p w14:paraId="06EB57E6" w14:textId="0DAB970C" w:rsidR="00C532AE" w:rsidRPr="00C532AE" w:rsidDel="0067539C" w:rsidRDefault="00C532AE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426" w:author="Kem Sereyboth" w:date="2023-07-26T16:23:00Z"/>
          <w:del w:id="2427" w:author="Sopheak Phorn" w:date="2023-07-28T09:54:00Z"/>
          <w:rFonts w:ascii="Khmer MEF1" w:hAnsi="Khmer MEF1" w:cs="Khmer MEF1"/>
          <w:sz w:val="24"/>
          <w:szCs w:val="24"/>
          <w:lang w:val="ca-ES"/>
          <w:rPrChange w:id="2428" w:author="Kem Sereyboth" w:date="2023-07-26T16:23:00Z">
            <w:rPr>
              <w:ins w:id="2429" w:author="Kem Sereyboth" w:date="2023-07-26T16:23:00Z"/>
              <w:del w:id="2430" w:author="Sopheak Phorn" w:date="2023-07-28T09:54:00Z"/>
              <w:rFonts w:ascii="Khmer MEF1" w:hAnsi="Khmer MEF1" w:cs="Khmer MEF1"/>
              <w:sz w:val="24"/>
              <w:szCs w:val="24"/>
            </w:rPr>
          </w:rPrChange>
        </w:rPr>
        <w:pPrChange w:id="2431" w:author="Sopheak Phorn" w:date="2023-08-03T14:01:00Z">
          <w:pPr>
            <w:pStyle w:val="ListParagraph"/>
            <w:numPr>
              <w:numId w:val="92"/>
            </w:numPr>
            <w:spacing w:after="0"/>
            <w:ind w:left="1276" w:hanging="196"/>
          </w:pPr>
        </w:pPrChange>
      </w:pPr>
      <w:ins w:id="2432" w:author="Kem Sereyboth" w:date="2023-07-26T16:23:00Z">
        <w:del w:id="2433" w:author="Sopheak Phorn" w:date="2023-07-28T09:54:00Z">
          <w:r w:rsidRPr="00E357B2" w:rsidDel="0067539C">
            <w:rPr>
              <w:rFonts w:ascii="Khmer MEF1" w:hAnsi="Khmer MEF1" w:cs="Khmer MEF1" w:hint="cs"/>
              <w:b/>
              <w:bCs/>
              <w:sz w:val="24"/>
              <w:szCs w:val="24"/>
              <w:cs/>
              <w:lang w:val="ca-ES"/>
            </w:rPr>
            <w:delText>ប្រធានបទទី</w:delText>
          </w:r>
          <w:r w:rsidDel="0067539C">
            <w:rPr>
              <w:rFonts w:ascii="Khmer MEF1" w:hAnsi="Khmer MEF1" w:cs="Khmer MEF1" w:hint="cs"/>
              <w:b/>
              <w:bCs/>
              <w:sz w:val="24"/>
              <w:szCs w:val="24"/>
              <w:cs/>
              <w:lang w:val="ca-ES"/>
            </w:rPr>
            <w:delText xml:space="preserve">៣៖ </w:delText>
          </w:r>
        </w:del>
      </w:ins>
      <w:ins w:id="2434" w:author="Kem Sereyboth" w:date="2023-07-13T13:36:00Z">
        <w:del w:id="2435" w:author="Sopheak Phorn" w:date="2023-07-28T09:54:00Z">
          <w:r w:rsidR="00BB72AF" w:rsidRPr="00C532AE" w:rsidDel="0067539C">
            <w:rPr>
              <w:rFonts w:ascii="Khmer MEF1" w:hAnsi="Khmer MEF1" w:cs="Khmer MEF1"/>
              <w:spacing w:val="-8"/>
              <w:sz w:val="24"/>
              <w:szCs w:val="24"/>
              <w:cs/>
              <w:rPrChange w:id="2436" w:author="Kem Sereyboth" w:date="2023-07-26T16:21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ការរៀបចំសេចក្ដីសម្រេចស្ដីពីការកំណត់លក្ខខណ្ឌក្នុងការជ្រើសរើសក្រុមហ៊ុនសវនកម្មឯករា</w:delText>
          </w:r>
        </w:del>
      </w:ins>
      <w:ins w:id="2437" w:author="Kem Sereyboth" w:date="2023-07-13T13:44:00Z">
        <w:del w:id="2438" w:author="Sopheak Phorn" w:date="2023-07-28T09:54:00Z">
          <w:r w:rsidR="00290131" w:rsidRPr="00C532AE" w:rsidDel="0067539C">
            <w:rPr>
              <w:rFonts w:ascii="Khmer MEF1" w:hAnsi="Khmer MEF1" w:cs="Khmer MEF1"/>
              <w:spacing w:val="-8"/>
              <w:sz w:val="24"/>
              <w:szCs w:val="24"/>
              <w:cs/>
              <w:rPrChange w:id="2439" w:author="Kem Sereyboth" w:date="2023-07-26T16:21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440" w:author="Kem Sereyboth" w:date="2023-07-13T13:36:00Z">
        <w:del w:id="2441" w:author="Sopheak Phorn" w:date="2023-07-28T09:54:00Z">
          <w:r w:rsidR="00BB72AF" w:rsidRPr="00C532AE" w:rsidDel="0067539C">
            <w:rPr>
              <w:rFonts w:ascii="Khmer MEF1" w:hAnsi="Khmer MEF1" w:cs="Khmer MEF1"/>
              <w:spacing w:val="-8"/>
              <w:sz w:val="24"/>
              <w:szCs w:val="24"/>
              <w:cs/>
              <w:rPrChange w:id="2442" w:author="Kem Sereyboth" w:date="2023-07-26T16:21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ជ្យ</w:delText>
          </w:r>
          <w:r w:rsidR="00BB72AF" w:rsidRPr="00C532AE" w:rsidDel="0067539C">
            <w:rPr>
              <w:rFonts w:ascii="Khmer MEF1" w:hAnsi="Khmer MEF1" w:cs="Khmer MEF1"/>
              <w:sz w:val="24"/>
              <w:szCs w:val="24"/>
              <w:cs/>
              <w:rPrChange w:id="2443" w:author="Kem Sereyboth" w:date="2023-07-26T16:21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ផ្តល់សេវាសវនកម្មក្នុងប្រព័ន្ធសន្តិសុខសង្គម</w:delText>
          </w:r>
        </w:del>
      </w:ins>
    </w:p>
    <w:p w14:paraId="70C7F921" w14:textId="1BAD6413" w:rsidR="00C532AE" w:rsidRPr="00F57F25" w:rsidRDefault="00C532AE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444" w:author="Sopheak Phorn" w:date="2023-07-28T10:26:00Z"/>
          <w:rFonts w:ascii="Khmer MEF1" w:hAnsi="Khmer MEF1" w:cs="Khmer MEF1"/>
          <w:sz w:val="24"/>
          <w:szCs w:val="24"/>
          <w:lang w:val="ca-ES"/>
          <w:rPrChange w:id="2445" w:author="Sopheak Phorn" w:date="2023-07-28T10:26:00Z">
            <w:rPr>
              <w:ins w:id="2446" w:author="Sopheak Phorn" w:date="2023-07-28T10:26:00Z"/>
              <w:rFonts w:ascii="Khmer MEF1" w:hAnsi="Khmer MEF1" w:cs="Khmer MEF1"/>
              <w:color w:val="000000" w:themeColor="text1"/>
              <w:szCs w:val="24"/>
              <w:lang w:val="ca-ES"/>
            </w:rPr>
          </w:rPrChange>
        </w:rPr>
        <w:pPrChange w:id="2447" w:author="Sopheak Phorn" w:date="2023-08-03T14:01:00Z">
          <w:pPr>
            <w:pStyle w:val="ListParagraph"/>
            <w:numPr>
              <w:numId w:val="92"/>
            </w:numPr>
            <w:spacing w:after="0"/>
            <w:ind w:left="1276" w:hanging="196"/>
          </w:pPr>
        </w:pPrChange>
      </w:pPr>
      <w:ins w:id="2448" w:author="Kem Sereyboth" w:date="2023-07-26T16:23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449" w:author="Kem Sereyboth" w:date="2023-07-26T16:23:00Z">
              <w:rPr>
                <w:rFonts w:cs="MoolBoran"/>
                <w:b/>
                <w:bCs/>
                <w:cs/>
                <w:lang w:val="ca-ES"/>
              </w:rPr>
            </w:rPrChange>
          </w:rPr>
          <w:t>ប្រធានបទទី</w:t>
        </w:r>
      </w:ins>
      <w:ins w:id="2450" w:author="Sopheak Phorn" w:date="2023-08-25T14:11:00Z">
        <w:r w:rsidR="001E3DD5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១</w:t>
        </w:r>
      </w:ins>
      <w:ins w:id="2451" w:author="Kem Sereyboth" w:date="2023-07-26T16:23:00Z">
        <w:del w:id="2452" w:author="Sopheak Phorn" w:date="2023-08-25T14:11:00Z">
          <w:r w:rsidDel="001E3DD5">
            <w:rPr>
              <w:rFonts w:ascii="Khmer MEF1" w:hAnsi="Khmer MEF1" w:cs="Khmer MEF1" w:hint="cs"/>
              <w:b/>
              <w:bCs/>
              <w:sz w:val="24"/>
              <w:szCs w:val="24"/>
              <w:cs/>
              <w:lang w:val="ca-ES"/>
            </w:rPr>
            <w:delText>៤</w:delText>
          </w:r>
        </w:del>
        <w:r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 xml:space="preserve">៖ </w:t>
        </w:r>
      </w:ins>
      <w:ins w:id="2453" w:author="Sopheak Phorn" w:date="2023-07-28T09:54:00Z">
        <w:r w:rsidR="0067539C" w:rsidRPr="00F1517F">
          <w:rPr>
            <w:rFonts w:ascii="Khmer MEF1" w:hAnsi="Khmer MEF1" w:cs="Khmer MEF1"/>
            <w:color w:val="000000" w:themeColor="text1"/>
            <w:spacing w:val="8"/>
            <w:szCs w:val="24"/>
            <w:cs/>
            <w:lang w:val="ca-ES"/>
          </w:rPr>
          <w:t>ការរៀបចំសេចក្ដីព្រាងប្រកាសស្ដីពីការដាក់ឱ្យអនុវត្តស្ដង់ដាគណនេយ្យសម្រាប់គ្រឹះស្ថាន</w:t>
        </w:r>
        <w:r w:rsidR="0067539C" w:rsidRPr="00F1517F">
          <w:rPr>
            <w:rFonts w:ascii="Khmer MEF1" w:hAnsi="Khmer MEF1" w:cs="Khmer MEF1"/>
            <w:color w:val="000000" w:themeColor="text1"/>
            <w:szCs w:val="24"/>
            <w:cs/>
            <w:lang w:val="ca-ES"/>
          </w:rPr>
          <w:t>សា</w:t>
        </w:r>
        <w:r w:rsidR="0067539C" w:rsidRPr="00F1517F">
          <w:rPr>
            <w:rFonts w:ascii="Khmer MEF1" w:hAnsi="Khmer MEF1" w:cs="Khmer MEF1"/>
            <w:color w:val="000000" w:themeColor="text1"/>
            <w:szCs w:val="24"/>
            <w:cs/>
          </w:rPr>
          <w:t>ធារ</w:t>
        </w:r>
        <w:r w:rsidR="0067539C" w:rsidRPr="00F1517F">
          <w:rPr>
            <w:rFonts w:ascii="Khmer MEF1" w:hAnsi="Khmer MEF1" w:cs="Khmer MEF1"/>
            <w:color w:val="000000" w:themeColor="text1"/>
            <w:szCs w:val="24"/>
            <w:cs/>
            <w:lang w:val="ca-ES"/>
          </w:rPr>
          <w:t>ណៈរដ្ឋបាល</w:t>
        </w:r>
      </w:ins>
      <w:ins w:id="2454" w:author="Kem Sereyboth" w:date="2023-07-13T13:36:00Z">
        <w:del w:id="2455" w:author="Sopheak Phorn" w:date="2023-07-28T09:54:00Z">
          <w:r w:rsidR="00BB72AF" w:rsidRPr="00C532AE" w:rsidDel="0067539C">
            <w:rPr>
              <w:rFonts w:ascii="Khmer MEF1" w:hAnsi="Khmer MEF1" w:cs="Khmer MEF1"/>
              <w:spacing w:val="6"/>
              <w:sz w:val="24"/>
              <w:szCs w:val="24"/>
              <w:cs/>
              <w:rPrChange w:id="2456" w:author="Kem Sereyboth" w:date="2023-07-26T16:2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ការរៀបចំសេចក្ដីណែនាំស្ដីពីការកំណត់ប្រភេទ និងទម្រង់នៃរបាយការណ៍របស់ប្រតិបត្តិករ</w:delText>
          </w:r>
          <w:r w:rsidR="00BB72AF" w:rsidRPr="00C532AE" w:rsidDel="0067539C">
            <w:rPr>
              <w:rFonts w:ascii="Khmer MEF1" w:hAnsi="Khmer MEF1" w:cs="Khmer MEF1"/>
              <w:sz w:val="24"/>
              <w:szCs w:val="24"/>
              <w:cs/>
              <w:rPrChange w:id="2457" w:author="Kem Sereyboth" w:date="2023-07-26T16:2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សន្តិសុខសង្គម និងតួអង្គពាក់ព័ន្ធ</w:delText>
          </w:r>
        </w:del>
      </w:ins>
    </w:p>
    <w:p w14:paraId="6BC9FD8F" w14:textId="1A41699D" w:rsidR="00F57F25" w:rsidRPr="009D1B11" w:rsidRDefault="00F57F25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458" w:author="Sopheak" w:date="2023-07-28T21:49:00Z"/>
          <w:rFonts w:ascii="Khmer MEF1" w:hAnsi="Khmer MEF1" w:cs="Khmer MEF1"/>
          <w:sz w:val="24"/>
          <w:szCs w:val="24"/>
          <w:lang w:val="ca-ES"/>
          <w:rPrChange w:id="2459" w:author="Sopheak" w:date="2023-07-28T21:49:00Z">
            <w:rPr>
              <w:ins w:id="2460" w:author="Sopheak" w:date="2023-07-28T21:49:00Z"/>
              <w:rFonts w:ascii="Khmer MEF1" w:hAnsi="Khmer MEF1" w:cs="Khmer MEF1"/>
              <w:color w:val="000000" w:themeColor="text1"/>
              <w:spacing w:val="8"/>
              <w:szCs w:val="24"/>
              <w:lang w:val="ca-ES"/>
            </w:rPr>
          </w:rPrChange>
        </w:rPr>
        <w:pPrChange w:id="2461" w:author="Sopheak Phorn" w:date="2023-08-03T14:01:00Z">
          <w:pPr>
            <w:pStyle w:val="ListParagraph"/>
            <w:numPr>
              <w:numId w:val="92"/>
            </w:numPr>
            <w:spacing w:after="0"/>
            <w:ind w:left="1276" w:hanging="196"/>
          </w:pPr>
        </w:pPrChange>
      </w:pPr>
      <w:ins w:id="2462" w:author="Sopheak Phorn" w:date="2023-07-28T10:26:00Z"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ប្រធានបទទី</w:t>
        </w:r>
      </w:ins>
      <w:ins w:id="2463" w:author="Sopheak Phorn" w:date="2023-08-25T14:11:00Z">
        <w:r w:rsidR="001E3DD5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២</w:t>
        </w:r>
      </w:ins>
      <w:ins w:id="2464" w:author="Sopheak Phorn" w:date="2023-07-28T10:26:00Z">
        <w:r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 xml:space="preserve">៖ </w:t>
        </w:r>
        <w:r w:rsidRPr="00F57F25">
          <w:rPr>
            <w:rFonts w:ascii="Khmer MEF1" w:hAnsi="Khmer MEF1" w:cs="Khmer MEF1"/>
            <w:color w:val="000000" w:themeColor="text1"/>
            <w:spacing w:val="8"/>
            <w:szCs w:val="24"/>
            <w:cs/>
            <w:lang w:val="ca-ES"/>
          </w:rPr>
          <w:t>ការរៀបចំសេចក្ដីព្រាងប្រកាសស្ដីពីការដាក់ឱ្យអនុវត្តស្ដង់ដាគណនេយ្យសាមញ្ញកម្ពុជា</w:t>
        </w:r>
      </w:ins>
    </w:p>
    <w:p w14:paraId="549008FA" w14:textId="77777777" w:rsidR="009D1B11" w:rsidRPr="00F57F25" w:rsidDel="009D1B11" w:rsidRDefault="009D1B11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465" w:author="Sopheak Phorn" w:date="2023-07-28T10:26:00Z"/>
          <w:del w:id="2466" w:author="Sopheak" w:date="2023-07-28T21:49:00Z"/>
          <w:rFonts w:ascii="Khmer MEF1" w:hAnsi="Khmer MEF1" w:cs="Khmer MEF1"/>
          <w:sz w:val="24"/>
          <w:szCs w:val="24"/>
          <w:lang w:val="ca-ES"/>
          <w:rPrChange w:id="2467" w:author="Sopheak Phorn" w:date="2023-07-28T10:26:00Z">
            <w:rPr>
              <w:ins w:id="2468" w:author="Sopheak Phorn" w:date="2023-07-28T10:26:00Z"/>
              <w:del w:id="2469" w:author="Sopheak" w:date="2023-07-28T21:49:00Z"/>
              <w:rFonts w:ascii="Khmer MEF1" w:hAnsi="Khmer MEF1" w:cs="Khmer MEF1"/>
              <w:color w:val="000000" w:themeColor="text1"/>
              <w:spacing w:val="8"/>
              <w:szCs w:val="24"/>
              <w:lang w:val="ca-ES"/>
            </w:rPr>
          </w:rPrChange>
        </w:rPr>
        <w:pPrChange w:id="2470" w:author="Sopheak Phorn" w:date="2023-08-03T14:01:00Z">
          <w:pPr>
            <w:pStyle w:val="ListParagraph"/>
            <w:numPr>
              <w:numId w:val="92"/>
            </w:numPr>
            <w:spacing w:after="0"/>
            <w:ind w:left="1276" w:hanging="196"/>
          </w:pPr>
        </w:pPrChange>
      </w:pPr>
    </w:p>
    <w:p w14:paraId="0A0E8682" w14:textId="2463A1C6" w:rsidR="00F57F25" w:rsidRPr="009D1B11" w:rsidDel="00F57F25" w:rsidRDefault="00F57F25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471" w:author="Kem Sereyboth" w:date="2023-07-26T16:23:00Z"/>
          <w:del w:id="2472" w:author="Sopheak Phorn" w:date="2023-07-28T10:26:00Z"/>
          <w:rFonts w:ascii="Khmer MEF1" w:hAnsi="Khmer MEF1" w:cs="Khmer MEF1"/>
          <w:sz w:val="24"/>
          <w:szCs w:val="24"/>
          <w:lang w:val="ca-ES"/>
          <w:rPrChange w:id="2473" w:author="Sopheak" w:date="2023-07-28T21:49:00Z">
            <w:rPr>
              <w:ins w:id="2474" w:author="Kem Sereyboth" w:date="2023-07-26T16:23:00Z"/>
              <w:del w:id="2475" w:author="Sopheak Phorn" w:date="2023-07-28T10:26:00Z"/>
              <w:rFonts w:ascii="Khmer MEF1" w:hAnsi="Khmer MEF1" w:cs="Khmer MEF1"/>
              <w:sz w:val="24"/>
              <w:szCs w:val="24"/>
            </w:rPr>
          </w:rPrChange>
        </w:rPr>
        <w:pPrChange w:id="2476" w:author="Sopheak Phorn" w:date="2023-08-03T14:01:00Z">
          <w:pPr>
            <w:pStyle w:val="ListParagraph"/>
          </w:pPr>
        </w:pPrChange>
      </w:pPr>
    </w:p>
    <w:p w14:paraId="22AB3A7D" w14:textId="338A0A79" w:rsidR="007710A5" w:rsidRPr="00F57F25" w:rsidDel="0067539C" w:rsidRDefault="00C532AE">
      <w:pPr>
        <w:pStyle w:val="ListParagraph"/>
        <w:spacing w:line="226" w:lineRule="auto"/>
        <w:rPr>
          <w:del w:id="2477" w:author="Sopheak Phorn" w:date="2023-07-28T09:55:00Z"/>
          <w:color w:val="000000" w:themeColor="text1"/>
          <w:lang w:val="ca-ES"/>
          <w:rPrChange w:id="2478" w:author="Sopheak Phorn" w:date="2023-07-28T10:19:00Z">
            <w:rPr>
              <w:del w:id="2479" w:author="Sopheak Phorn" w:date="2023-07-28T09:55:00Z"/>
              <w:rFonts w:ascii="Khmer MEF1" w:hAnsi="Khmer MEF1" w:cs="Khmer MEF1"/>
              <w:color w:val="FF0000"/>
            </w:rPr>
          </w:rPrChange>
        </w:rPr>
        <w:pPrChange w:id="2480" w:author="Sopheak Phorn" w:date="2023-08-03T14:01:00Z">
          <w:pPr>
            <w:pStyle w:val="NormalWeb"/>
            <w:spacing w:before="0" w:beforeAutospacing="0" w:after="0" w:afterAutospacing="0" w:line="228" w:lineRule="auto"/>
            <w:ind w:firstLine="567"/>
            <w:jc w:val="both"/>
          </w:pPr>
        </w:pPrChange>
      </w:pPr>
      <w:ins w:id="2481" w:author="Kem Sereyboth" w:date="2023-07-26T16:23:00Z">
        <w:del w:id="2482" w:author="Sopheak Phorn" w:date="2023-07-28T10:26:00Z">
          <w:r w:rsidRPr="00C532AE" w:rsidDel="00F57F25">
            <w:rPr>
              <w:b/>
              <w:bCs/>
              <w:cs/>
              <w:lang w:val="ca-ES"/>
              <w:rPrChange w:id="2483" w:author="Kem Sereyboth" w:date="2023-07-26T16:23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>ប្រធានបទទី</w:delText>
          </w:r>
        </w:del>
      </w:ins>
      <w:ins w:id="2484" w:author="Kem Sereyboth" w:date="2023-07-26T16:24:00Z">
        <w:del w:id="2485" w:author="Sopheak Phorn" w:date="2023-07-28T10:26:00Z">
          <w:r w:rsidDel="00F57F25">
            <w:rPr>
              <w:rFonts w:hint="cs"/>
              <w:b/>
              <w:bCs/>
              <w:cs/>
              <w:lang w:val="ca-ES"/>
            </w:rPr>
            <w:delText xml:space="preserve">៥៖ </w:delText>
          </w:r>
        </w:del>
      </w:ins>
      <w:ins w:id="2486" w:author="Kem Sereyboth" w:date="2023-07-13T13:36:00Z">
        <w:del w:id="2487" w:author="Sopheak Phorn" w:date="2023-07-28T09:55:00Z">
          <w:r w:rsidR="00BB72AF" w:rsidRPr="00F57F25" w:rsidDel="0067539C">
            <w:rPr>
              <w:cs/>
              <w:lang w:val="ca-ES"/>
              <w:rPrChange w:id="2488" w:author="Sopheak Phorn" w:date="2023-07-28T10:1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ការរៀបចំ</w:delText>
          </w:r>
        </w:del>
      </w:ins>
      <w:ins w:id="2489" w:author="Kem Sereyboth" w:date="2023-07-13T13:56:00Z">
        <w:del w:id="2490" w:author="Sopheak Phorn" w:date="2023-07-28T09:55:00Z">
          <w:r w:rsidR="00023C5E" w:rsidRPr="00F57F25" w:rsidDel="0067539C">
            <w:rPr>
              <w:cs/>
              <w:lang w:val="ca-ES"/>
              <w:rPrChange w:id="2491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សៀវភៅណែនាំស្ដីពីការត្រួតពិនិត្យប្រព័ន្ធសន្តិសុខសង្គមផ្នែកថែទាំសុ​ខ</w:delText>
          </w:r>
          <w:r w:rsidR="00023C5E" w:rsidRPr="00F57F25" w:rsidDel="0067539C">
            <w:rPr>
              <w:lang w:val="ca-ES"/>
              <w:rPrChange w:id="2492" w:author="Sopheak Phorn" w:date="2023-07-28T10:19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​​</w:delText>
          </w:r>
          <w:r w:rsidR="00023C5E" w:rsidRPr="00F57F25" w:rsidDel="0067539C">
            <w:rPr>
              <w:cs/>
              <w:lang w:val="ca-ES"/>
              <w:rPrChange w:id="2493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ភាព</w:delText>
          </w:r>
          <w:r w:rsidR="00023C5E" w:rsidRPr="00F57F25" w:rsidDel="0067539C">
            <w:rPr>
              <w:lang w:val="ca-ES"/>
              <w:rPrChange w:id="2494" w:author="Sopheak Phorn" w:date="2023-07-28T10:19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 xml:space="preserve"> </w:delText>
          </w:r>
          <w:r w:rsidR="00023C5E" w:rsidRPr="00F57F25" w:rsidDel="0067539C">
            <w:rPr>
              <w:cs/>
              <w:lang w:val="ca-ES"/>
              <w:rPrChange w:id="2495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និ</w:delText>
          </w:r>
          <w:r w:rsidR="00023C5E" w:rsidRPr="00F57F25" w:rsidDel="0067539C">
            <w:rPr>
              <w:lang w:val="ca-ES"/>
              <w:rPrChange w:id="2496" w:author="Sopheak Phorn" w:date="2023-07-28T10:19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="00023C5E" w:rsidRPr="00F57F25" w:rsidDel="0067539C">
            <w:rPr>
              <w:cs/>
              <w:lang w:val="ca-ES"/>
              <w:rPrChange w:id="2497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ង</w:delText>
          </w:r>
          <w:r w:rsidR="00023C5E" w:rsidRPr="00F57F25" w:rsidDel="0067539C">
            <w:rPr>
              <w:lang w:val="ca-ES"/>
              <w:rPrChange w:id="2498" w:author="Sopheak Phorn" w:date="2023-07-28T10:19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="00023C5E" w:rsidRPr="00F57F25" w:rsidDel="0067539C">
            <w:rPr>
              <w:cs/>
              <w:lang w:val="ca-ES"/>
              <w:rPrChange w:id="2499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ហា</w:delText>
          </w:r>
        </w:del>
      </w:ins>
      <w:ins w:id="2500" w:author="Kem Sereyboth" w:date="2023-07-25T10:56:00Z">
        <w:del w:id="2501" w:author="Sopheak Phorn" w:date="2023-07-28T09:55:00Z">
          <w:r w:rsidR="00646CEC" w:rsidRPr="00F57F25" w:rsidDel="0067539C">
            <w:rPr>
              <w:lang w:val="ca-ES"/>
              <w:rPrChange w:id="2502" w:author="Sopheak Phorn" w:date="2023-07-28T10:19:00Z">
                <w:rPr/>
              </w:rPrChange>
            </w:rPr>
            <w:delText>​​​</w:delText>
          </w:r>
        </w:del>
      </w:ins>
      <w:ins w:id="2503" w:author="Kem Sereyboth" w:date="2023-07-13T13:56:00Z">
        <w:del w:id="2504" w:author="Sopheak Phorn" w:date="2023-07-28T09:55:00Z">
          <w:r w:rsidR="00023C5E" w:rsidRPr="00F57F25" w:rsidDel="0067539C">
            <w:rPr>
              <w:lang w:val="ca-ES"/>
              <w:rPrChange w:id="2505" w:author="Sopheak Phorn" w:date="2023-07-28T10:19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="00023C5E" w:rsidRPr="00F57F25" w:rsidDel="0067539C">
            <w:rPr>
              <w:cs/>
              <w:lang w:val="ca-ES"/>
              <w:rPrChange w:id="2506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និ</w:delText>
          </w:r>
          <w:r w:rsidR="00023C5E" w:rsidRPr="00F57F25" w:rsidDel="0067539C">
            <w:rPr>
              <w:lang w:val="ca-ES"/>
              <w:rPrChange w:id="2507" w:author="Sopheak Phorn" w:date="2023-07-28T10:19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="00023C5E" w:rsidRPr="00F57F25" w:rsidDel="0067539C">
            <w:rPr>
              <w:cs/>
              <w:lang w:val="ca-ES"/>
              <w:rPrChange w:id="2508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ភ័</w:delText>
          </w:r>
          <w:r w:rsidR="00023C5E" w:rsidRPr="00F57F25" w:rsidDel="0067539C">
            <w:rPr>
              <w:lang w:val="ca-ES"/>
              <w:rPrChange w:id="2509" w:author="Sopheak Phorn" w:date="2023-07-28T10:19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​​​</w:delText>
          </w:r>
          <w:r w:rsidR="00023C5E" w:rsidRPr="00F57F25" w:rsidDel="0067539C">
            <w:rPr>
              <w:cs/>
              <w:lang w:val="ca-ES"/>
              <w:rPrChange w:id="2510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​</w:delText>
          </w:r>
        </w:del>
      </w:ins>
      <w:ins w:id="2511" w:author="Kem Sereyboth" w:date="2023-07-25T10:56:00Z">
        <w:del w:id="2512" w:author="Sopheak Phorn" w:date="2023-07-28T09:55:00Z">
          <w:r w:rsidR="00646CEC" w:rsidRPr="00F57F25" w:rsidDel="0067539C">
            <w:rPr>
              <w:cs/>
              <w:lang w:val="ca-ES"/>
              <w:rPrChange w:id="2513" w:author="Sopheak Phorn" w:date="2023-07-28T10:19:00Z">
                <w:rPr>
                  <w:rFonts w:cs="MoolBoran"/>
                  <w:spacing w:val="-10"/>
                  <w:cs/>
                </w:rPr>
              </w:rPrChange>
            </w:rPr>
            <w:delText>​</w:delText>
          </w:r>
        </w:del>
      </w:ins>
      <w:ins w:id="2514" w:author="Kem Sereyboth" w:date="2023-07-13T13:56:00Z">
        <w:del w:id="2515" w:author="Sopheak Phorn" w:date="2023-07-28T09:55:00Z">
          <w:r w:rsidR="00023C5E" w:rsidRPr="00F57F25" w:rsidDel="0067539C">
            <w:rPr>
              <w:cs/>
              <w:lang w:val="ca-ES"/>
              <w:rPrChange w:id="2516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យ​</w:delText>
          </w:r>
          <w:r w:rsidR="00023C5E" w:rsidRPr="00F57F25" w:rsidDel="0067539C">
            <w:rPr>
              <w:lang w:val="ca-ES"/>
              <w:rPrChange w:id="2517" w:author="Sopheak Phorn" w:date="2023-07-28T10:19:00Z">
                <w:rPr>
                  <w:rFonts w:ascii="Khmer MEF1" w:hAnsi="Khmer MEF1" w:cs="Khmer MEF1"/>
                  <w:color w:val="FF0000"/>
                </w:rPr>
              </w:rPrChange>
            </w:rPr>
            <w:delText>​​</w:delText>
          </w:r>
          <w:r w:rsidR="00023C5E" w:rsidRPr="00F57F25" w:rsidDel="0067539C">
            <w:rPr>
              <w:cs/>
              <w:lang w:val="ca-ES"/>
              <w:rPrChange w:id="2518" w:author="Sopheak Phorn" w:date="2023-07-28T10:1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ការ</w:delText>
          </w:r>
          <w:r w:rsidR="00023C5E" w:rsidRPr="00F57F25" w:rsidDel="0067539C">
            <w:rPr>
              <w:lang w:val="ca-ES"/>
              <w:rPrChange w:id="2519" w:author="Sopheak Phorn" w:date="2023-07-28T10:19:00Z">
                <w:rPr>
                  <w:rFonts w:ascii="Khmer MEF1" w:hAnsi="Khmer MEF1" w:cs="Khmer MEF1"/>
                  <w:color w:val="FF0000"/>
                </w:rPr>
              </w:rPrChange>
            </w:rPr>
            <w:delText>​</w:delText>
          </w:r>
          <w:r w:rsidR="00023C5E" w:rsidRPr="00F57F25" w:rsidDel="0067539C">
            <w:rPr>
              <w:cs/>
              <w:lang w:val="ca-ES"/>
              <w:rPrChange w:id="2520" w:author="Sopheak Phorn" w:date="2023-07-28T10:1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ងារ</w:delText>
          </w:r>
        </w:del>
      </w:ins>
      <w:ins w:id="2521" w:author="LENOVO" w:date="2022-10-02T03:52:00Z">
        <w:del w:id="2522" w:author="Sopheak Phorn" w:date="2023-07-28T09:55:00Z">
          <w:r w:rsidR="00065875" w:rsidRPr="00F57F25" w:rsidDel="0067539C">
            <w:rPr>
              <w:cs/>
              <w:lang w:val="ca-ES"/>
              <w:rPrChange w:id="2523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 xml:space="preserve">ស្របតាមការដាក់ចេញនេះ អង្គភាពសវនកម្មផ្ទៃក្នុងនៃ </w:delText>
          </w:r>
          <w:r w:rsidR="00065875" w:rsidRPr="00F57F25" w:rsidDel="0067539C">
            <w:rPr>
              <w:cs/>
              <w:lang w:val="ca-ES"/>
              <w:rPrChange w:id="2524" w:author="Sopheak Phorn" w:date="2023-07-28T10:1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 xml:space="preserve">អ.ស.ហ. </w:delText>
          </w:r>
          <w:r w:rsidR="00065875" w:rsidRPr="00F57F25" w:rsidDel="0067539C">
            <w:rPr>
              <w:cs/>
              <w:lang w:val="ca-ES"/>
              <w:rPrChange w:id="2525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 xml:space="preserve">បានរៀបចំ​​ធ្វើបច្ចុប្បន្នភាព​ផែនការ​​សកម្មភាព​​បីឆ្នាំរំកិល​ (២០២១-២០២៣) របស់ខ្លួន​ទៅជា​ផែនការ​សកម្មភាព​​បីឆ្នាំ​រំកិល​ (២០២២-២០២៤) ស្របតាមផែនការអភិវឌ្ឍន៍អង្គភាពសវនកម្មផ្ទៃក្នុងនៃ </w:delText>
          </w:r>
          <w:r w:rsidR="00065875" w:rsidRPr="00F57F25" w:rsidDel="0067539C">
            <w:rPr>
              <w:cs/>
              <w:lang w:val="ca-ES"/>
              <w:rPrChange w:id="2526" w:author="Sopheak Phorn" w:date="2023-07-28T10:1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 xml:space="preserve">អ.ស.ហ. </w:delText>
          </w:r>
          <w:r w:rsidR="00065875" w:rsidRPr="00F57F25" w:rsidDel="0067539C">
            <w:rPr>
              <w:cs/>
              <w:lang w:val="ca-ES"/>
              <w:rPrChange w:id="2527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 xml:space="preserve">សម្រាប់​រយៈពេល ៥ឆ្នាំ (២០២១-២០២៥) </w:delText>
          </w:r>
          <w:r w:rsidR="00065875" w:rsidRPr="00F57F25" w:rsidDel="0067539C">
            <w:rPr>
              <w:cs/>
              <w:lang w:val="ca-ES"/>
              <w:rPrChange w:id="2528" w:author="Sopheak Phorn" w:date="2023-07-28T10:19:00Z">
                <w:rPr>
                  <w:rFonts w:cs="MoolBoran"/>
                  <w:spacing w:val="8"/>
                  <w:cs/>
                  <w:lang w:val="ca-ES"/>
                </w:rPr>
              </w:rPrChange>
            </w:rPr>
            <w:delText>ដែលបានដាក់ឱ្យអនុវត្តកាលពីថ្ងៃទី១៩ ខែមករា ឆ្នាំ២០២២ ដែល​ក្នុង​នោះ​ អង្គភាពសវនកម្មផ្ទៃក្នុងនៃ</w:delText>
          </w:r>
          <w:r w:rsidR="00065875" w:rsidRPr="00F57F25" w:rsidDel="0067539C">
            <w:rPr>
              <w:cs/>
              <w:lang w:val="ca-ES"/>
              <w:rPrChange w:id="2529" w:author="Sopheak Phorn" w:date="2023-07-28T10:19:00Z">
                <w:rPr>
                  <w:rFonts w:cs="MoolBoran"/>
                  <w:spacing w:val="-8"/>
                  <w:cs/>
                  <w:lang w:val="ca-ES"/>
                </w:rPr>
              </w:rPrChange>
            </w:rPr>
            <w:delText xml:space="preserve"> </w:delText>
          </w:r>
          <w:r w:rsidR="00065875" w:rsidRPr="00F57F25" w:rsidDel="0067539C">
            <w:rPr>
              <w:cs/>
              <w:lang w:val="ca-ES"/>
              <w:rPrChange w:id="2530" w:author="Sopheak Phorn" w:date="2023-07-28T10:19:00Z">
                <w:rPr>
                  <w:rFonts w:ascii="Khmer MEF1" w:hAnsi="Khmer MEF1" w:cs="Khmer MEF1"/>
                  <w:b/>
                  <w:bCs/>
                  <w:spacing w:val="10"/>
                  <w:cs/>
                  <w:lang w:val="ca-ES"/>
                </w:rPr>
              </w:rPrChange>
            </w:rPr>
            <w:delText xml:space="preserve">អ.ស.ហ. </w:delText>
          </w:r>
          <w:r w:rsidR="00065875" w:rsidRPr="00F57F25" w:rsidDel="0067539C">
            <w:rPr>
              <w:cs/>
              <w:lang w:val="ca-ES"/>
              <w:rPrChange w:id="2531" w:author="Sopheak Phorn" w:date="2023-07-28T10:19:00Z">
                <w:rPr>
                  <w:rFonts w:cs="MoolBoran"/>
                  <w:spacing w:val="10"/>
                  <w:cs/>
                  <w:lang w:val="ca-ES"/>
                </w:rPr>
              </w:rPrChange>
            </w:rPr>
            <w:delText xml:space="preserve">ត្រូវអនុវត្តការងារសវនកម្ម​នៅតាមសវនដ្ឋាន​ដែលជាអង្គភាព​ក្រោម​ឱវាទ​ </w:delText>
          </w:r>
          <w:r w:rsidR="00065875" w:rsidRPr="00F57F25" w:rsidDel="0067539C">
            <w:rPr>
              <w:cs/>
              <w:lang w:val="ca-ES"/>
              <w:rPrChange w:id="2532" w:author="Sopheak Phorn" w:date="2023-07-28T10:19:00Z">
                <w:rPr>
                  <w:rFonts w:ascii="Khmer MEF1" w:hAnsi="Khmer MEF1" w:cs="Khmer MEF1"/>
                  <w:b/>
                  <w:bCs/>
                  <w:spacing w:val="10"/>
                  <w:cs/>
                  <w:lang w:val="ca-ES"/>
                </w:rPr>
              </w:rPrChange>
            </w:rPr>
            <w:delText xml:space="preserve">អ.ស.ហ. </w:delText>
          </w:r>
          <w:r w:rsidR="00065875" w:rsidRPr="00F57F25" w:rsidDel="0067539C">
            <w:rPr>
              <w:cs/>
              <w:lang w:val="ca-ES"/>
              <w:rPrChange w:id="2533" w:author="Sopheak Phorn" w:date="2023-07-28T10:19:00Z">
                <w:rPr>
                  <w:rFonts w:cs="MoolBoran"/>
                  <w:spacing w:val="10"/>
                  <w:cs/>
                  <w:lang w:val="ca-ES"/>
                </w:rPr>
              </w:rPrChange>
            </w:rPr>
            <w:delText>ចាប់ពី</w:delText>
          </w:r>
          <w:r w:rsidR="00065875" w:rsidRPr="00F57F25" w:rsidDel="0067539C">
            <w:rPr>
              <w:cs/>
              <w:lang w:val="ca-ES"/>
              <w:rPrChange w:id="2534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ការិយបរិច្ឆេទឆ្នាំ២០២២ នេះតទៅ។ ដោយអនុវត្តទៅតាមផែនការដែលបានដាក់ចេញនេះ អង្គភាព​សវនកម្ម</w:delText>
          </w:r>
          <w:r w:rsidR="00065875" w:rsidRPr="00F57F25" w:rsidDel="0067539C">
            <w:rPr>
              <w:lang w:val="ca-ES"/>
              <w:rPrChange w:id="2535" w:author="Sopheak Phorn" w:date="2023-07-28T10:1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>​​​</w:delText>
          </w:r>
          <w:r w:rsidR="00065875" w:rsidRPr="00F57F25" w:rsidDel="0067539C">
            <w:rPr>
              <w:cs/>
              <w:lang w:val="ca-ES"/>
              <w:rPrChange w:id="2536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ផ្ទៃក្នុងនៃ </w:delText>
          </w:r>
          <w:r w:rsidR="00065875" w:rsidRPr="00F57F25" w:rsidDel="0067539C">
            <w:rPr>
              <w:cs/>
              <w:lang w:val="ca-ES"/>
              <w:rPrChange w:id="2537" w:author="Sopheak Phorn" w:date="2023-07-28T10:1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 xml:space="preserve">អ.ស.ហ. </w:delText>
          </w:r>
          <w:r w:rsidR="00065875" w:rsidRPr="00F57F25" w:rsidDel="0067539C">
            <w:rPr>
              <w:cs/>
              <w:lang w:val="ca-ES"/>
              <w:rPrChange w:id="2538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បានចុះធ្វើសវនកម្មអនុលោមភាពនៅនិយ័តករសន្តិសុខសង្គម (ន.ស.ស.) សម្រាប់ការិយបរិច្ឆេទឆ្នាំ២០២២ ដែលជាផ្នែកមួយនៃផែនការសវនកម្មប្រចាំឆ្នាំរបស់អង្គភាព​សវនកម្ម​ផ្ទៃក្នុង</w:delText>
          </w:r>
          <w:r w:rsidR="00065875" w:rsidRPr="00F57F25" w:rsidDel="0067539C">
            <w:rPr>
              <w:lang w:val="ca-ES"/>
              <w:rPrChange w:id="2539" w:author="Sopheak Phorn" w:date="2023-07-28T10:19:00Z">
                <w:rPr>
                  <w:rFonts w:ascii="Khmer MEF1" w:hAnsi="Khmer MEF1" w:cs="Khmer MEF1"/>
                  <w:lang w:val="ca-ES"/>
                </w:rPr>
              </w:rPrChange>
            </w:rPr>
            <w:delText>​​</w:delText>
          </w:r>
          <w:r w:rsidR="00065875" w:rsidRPr="00F57F25" w:rsidDel="0067539C">
            <w:rPr>
              <w:cs/>
              <w:lang w:val="ca-ES"/>
              <w:rPrChange w:id="2540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នៃ </w:delText>
          </w:r>
          <w:r w:rsidR="00065875" w:rsidRPr="00F57F25" w:rsidDel="0067539C">
            <w:rPr>
              <w:cs/>
              <w:lang w:val="ca-ES"/>
              <w:rPrChange w:id="2541" w:author="Sopheak Phorn" w:date="2023-07-28T10:1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 xml:space="preserve">អ.ស.ហ. </w:delText>
          </w:r>
          <w:r w:rsidR="00065875" w:rsidRPr="00F57F25" w:rsidDel="0067539C">
            <w:rPr>
              <w:cs/>
              <w:lang w:val="ca-ES"/>
              <w:rPrChange w:id="2542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ដែលទទួលបានការអនុញ្ញាតដ៏ខ្ពង់ខ្ពស់ពី </w:delText>
          </w:r>
          <w:r w:rsidR="00065875" w:rsidRPr="00F57F25" w:rsidDel="0067539C">
            <w:rPr>
              <w:cs/>
              <w:lang w:val="ca-ES"/>
              <w:rPrChange w:id="2543" w:author="Sopheak Phorn" w:date="2023-07-28T10:19:00Z">
                <w:rPr>
                  <w:rFonts w:ascii="Khmer MEF2" w:hAnsi="Khmer MEF2" w:cs="Khmer MEF2"/>
                  <w:cs/>
                  <w:lang w:val="ca-ES"/>
                </w:rPr>
              </w:rPrChange>
            </w:rPr>
            <w:delText xml:space="preserve">ឯកឧត្តមអគ្គបណ្ឌិតសភាចារ្យឧបនាយករដ្ឋមន្ត្រី រដ្ឋមន្រ្តី​ក្រសួង​​​សេដ្ឋកិច្ចនិងហិរញ្ញវត្ថុ </w:delText>
          </w:r>
          <w:r w:rsidR="00065875" w:rsidRPr="00F57F25" w:rsidDel="0067539C">
            <w:rPr>
              <w:cs/>
              <w:lang w:val="ca-ES"/>
              <w:rPrChange w:id="2544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 xml:space="preserve">និង​ជាប្រធាន​ក្រុមប្រឹក្សា </w:delText>
          </w:r>
          <w:r w:rsidR="00065875" w:rsidRPr="00F57F25" w:rsidDel="0067539C">
            <w:rPr>
              <w:cs/>
              <w:lang w:val="ca-ES"/>
              <w:rPrChange w:id="2545" w:author="Sopheak Phorn" w:date="2023-07-28T10:1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អ.ស.ហ.</w:delText>
          </w:r>
          <w:r w:rsidR="00065875" w:rsidRPr="00F57F25" w:rsidDel="0067539C">
            <w:rPr>
              <w:cs/>
              <w:lang w:val="ca-ES"/>
              <w:rPrChange w:id="2546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>។</w:delText>
          </w:r>
        </w:del>
      </w:ins>
      <w:ins w:id="2547" w:author="Voeun Kuyeng" w:date="2022-09-01T10:53:00Z">
        <w:del w:id="2548" w:author="Sopheak Phorn" w:date="2023-07-28T09:55:00Z">
          <w:r w:rsidR="007710A5" w:rsidRPr="00F57F25" w:rsidDel="0067539C">
            <w:rPr>
              <w:cs/>
              <w:lang w:val="ca-ES"/>
              <w:rPrChange w:id="2549" w:author="Sopheak Phorn" w:date="2023-07-28T10:19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 xml:space="preserve">ស្របតាមការដាក់ចេញនេះ អង្គភាពសវនកម្មផ្ទៃក្នុងនៃ </w:delText>
          </w:r>
          <w:r w:rsidR="007710A5" w:rsidRPr="00F57F25" w:rsidDel="0067539C">
            <w:rPr>
              <w:cs/>
              <w:lang w:val="ca-ES"/>
              <w:rPrChange w:id="2550" w:author="Sopheak Phorn" w:date="2023-07-28T10:19:00Z">
                <w:rPr>
                  <w:rFonts w:ascii="Khmer MEF1" w:hAnsi="Khmer MEF1" w:cs="Khmer MEF1"/>
                  <w:b/>
                  <w:bCs/>
                  <w:spacing w:val="-12"/>
                  <w:cs/>
                  <w:lang w:val="ca-ES"/>
                </w:rPr>
              </w:rPrChange>
            </w:rPr>
            <w:delText xml:space="preserve">អ.ស.ហ. </w:delText>
          </w:r>
          <w:r w:rsidR="007710A5" w:rsidRPr="00F57F25" w:rsidDel="0067539C">
            <w:rPr>
              <w:cs/>
              <w:lang w:val="ca-ES"/>
              <w:rPrChange w:id="2551" w:author="Sopheak Phorn" w:date="2023-07-28T10:19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>បានរៀបចំ</w:delText>
          </w:r>
        </w:del>
      </w:ins>
      <w:ins w:id="2552" w:author="Un Seakamey" w:date="2022-09-27T16:06:00Z">
        <w:del w:id="2553" w:author="Sopheak Phorn" w:date="2023-07-28T09:55:00Z">
          <w:r w:rsidR="004012B0" w:rsidRPr="00F57F25" w:rsidDel="0067539C">
            <w:rPr>
              <w:cs/>
              <w:lang w:val="ca-ES"/>
              <w:rPrChange w:id="2554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ធ្វើបច្ច</w:delText>
          </w:r>
        </w:del>
      </w:ins>
      <w:ins w:id="2555" w:author="Un Seakamey" w:date="2022-09-27T16:07:00Z">
        <w:del w:id="2556" w:author="Sopheak Phorn" w:date="2023-07-28T09:55:00Z">
          <w:r w:rsidR="004012B0" w:rsidRPr="00F57F25" w:rsidDel="0067539C">
            <w:rPr>
              <w:cs/>
              <w:lang w:val="ca-ES"/>
              <w:rPrChange w:id="2557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ុប្បន្នភាព</w:delText>
          </w:r>
        </w:del>
      </w:ins>
      <w:ins w:id="2558" w:author="Voeun Kuyeng" w:date="2022-09-01T10:53:00Z">
        <w:del w:id="2559" w:author="Sopheak Phorn" w:date="2023-07-28T09:55:00Z">
          <w:r w:rsidR="007710A5" w:rsidRPr="00F57F25" w:rsidDel="0067539C">
            <w:rPr>
              <w:cs/>
              <w:lang w:val="ca-ES"/>
              <w:rPrChange w:id="2560" w:author="Sopheak Phorn" w:date="2023-07-28T10:19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 xml:space="preserve">អភិវឌ្ឍផែនការសកម្មភាពបីឆ្នាំរំកិល </w:delText>
          </w:r>
        </w:del>
      </w:ins>
      <w:ins w:id="2561" w:author="Uon Rithy" w:date="2022-09-22T07:35:00Z">
        <w:del w:id="2562" w:author="Sopheak Phorn" w:date="2023-07-28T09:55:00Z">
          <w:r w:rsidR="004A51A5" w:rsidRPr="00F57F25" w:rsidDel="0067539C">
            <w:rPr>
              <w:cs/>
              <w:lang w:val="ca-ES"/>
              <w:rPrChange w:id="2563" w:author="Sopheak Phorn" w:date="2023-07-28T10:19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(</w:delText>
          </w:r>
        </w:del>
      </w:ins>
      <w:ins w:id="2564" w:author="socheata.ol@hotmail.com" w:date="2022-09-01T11:59:00Z">
        <w:del w:id="2565" w:author="Sopheak Phorn" w:date="2023-07-28T09:55:00Z">
          <w:r w:rsidR="00514B79" w:rsidRPr="00F57F25" w:rsidDel="0067539C">
            <w:rPr>
              <w:lang w:val="ca-ES"/>
              <w:rPrChange w:id="2566" w:author="Sopheak Phorn" w:date="2023-07-28T10:19:00Z">
                <w:rPr>
                  <w:spacing w:val="-10"/>
                </w:rPr>
              </w:rPrChange>
            </w:rPr>
            <w:delText>[</w:delText>
          </w:r>
        </w:del>
      </w:ins>
      <w:ins w:id="2567" w:author="Voeun Kuyeng" w:date="2022-09-01T10:53:00Z">
        <w:del w:id="2568" w:author="Sopheak Phorn" w:date="2023-07-28T09:55:00Z">
          <w:r w:rsidR="007710A5" w:rsidRPr="00F57F25" w:rsidDel="0067539C">
            <w:rPr>
              <w:cs/>
              <w:lang w:val="ca-ES"/>
              <w:rPrChange w:id="2569" w:author="Sopheak Phorn" w:date="2023-07-28T10:19:00Z">
                <w:rPr>
                  <w:rFonts w:cs="MoolBoran"/>
                  <w:spacing w:val="-10"/>
                  <w:cs/>
                  <w:lang w:val="ca-ES"/>
                </w:rPr>
              </w:rPrChange>
            </w:rPr>
            <w:delText>២០២</w:delText>
          </w:r>
        </w:del>
      </w:ins>
      <w:ins w:id="2570" w:author="Un Seakamey" w:date="2022-09-27T16:08:00Z">
        <w:del w:id="2571" w:author="Sopheak Phorn" w:date="2023-07-28T09:55:00Z">
          <w:r w:rsidR="004012B0" w:rsidRPr="00F57F25" w:rsidDel="0067539C">
            <w:rPr>
              <w:cs/>
              <w:lang w:val="ca-ES"/>
              <w:rPrChange w:id="2572" w:author="Sopheak Phorn" w:date="2023-07-28T10:1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១</w:delText>
          </w:r>
        </w:del>
      </w:ins>
      <w:ins w:id="2573" w:author="Voeun Kuyeng" w:date="2022-09-01T10:53:00Z">
        <w:del w:id="2574" w:author="Sopheak Phorn" w:date="2023-07-28T09:55:00Z">
          <w:r w:rsidR="007710A5" w:rsidRPr="00F57F25" w:rsidDel="0067539C">
            <w:rPr>
              <w:cs/>
              <w:lang w:val="ca-ES"/>
              <w:rPrChange w:id="2575" w:author="Sopheak Phorn" w:date="2023-07-28T10:19:00Z">
                <w:rPr>
                  <w:rFonts w:cs="MoolBoran"/>
                  <w:spacing w:val="-10"/>
                  <w:cs/>
                  <w:lang w:val="ca-ES"/>
                </w:rPr>
              </w:rPrChange>
            </w:rPr>
            <w:delText>២</w:delText>
          </w:r>
          <w:r w:rsidR="007710A5" w:rsidRPr="00F57F25" w:rsidDel="0067539C">
            <w:rPr>
              <w:lang w:val="ca-ES"/>
              <w:rPrChange w:id="2576" w:author="Sopheak Phorn" w:date="2023-07-28T10:19:00Z">
                <w:rPr>
                  <w:spacing w:val="-10"/>
                  <w:lang w:val="ca-ES"/>
                </w:rPr>
              </w:rPrChange>
            </w:rPr>
            <w:delText>-</w:delText>
          </w:r>
          <w:r w:rsidR="007710A5" w:rsidRPr="00F57F25" w:rsidDel="0067539C">
            <w:rPr>
              <w:cs/>
              <w:lang w:val="ca-ES"/>
              <w:rPrChange w:id="2577" w:author="Sopheak Phorn" w:date="2023-07-28T10:19:00Z">
                <w:rPr>
                  <w:rFonts w:cs="MoolBoran"/>
                  <w:spacing w:val="-10"/>
                  <w:cs/>
                  <w:lang w:val="ca-ES"/>
                </w:rPr>
              </w:rPrChange>
            </w:rPr>
            <w:delText>២០២</w:delText>
          </w:r>
        </w:del>
      </w:ins>
      <w:ins w:id="2578" w:author="Un Seakamey" w:date="2022-09-27T16:08:00Z">
        <w:del w:id="2579" w:author="Sopheak Phorn" w:date="2023-07-28T09:55:00Z">
          <w:r w:rsidR="004012B0" w:rsidRPr="00F57F25" w:rsidDel="0067539C">
            <w:rPr>
              <w:cs/>
              <w:lang w:val="ca-ES"/>
              <w:rPrChange w:id="2580" w:author="Sopheak Phorn" w:date="2023-07-28T10:1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៣</w:delText>
          </w:r>
        </w:del>
      </w:ins>
      <w:ins w:id="2581" w:author="Voeun Kuyeng" w:date="2022-09-01T10:53:00Z">
        <w:del w:id="2582" w:author="Sopheak Phorn" w:date="2023-07-28T09:55:00Z">
          <w:r w:rsidR="007710A5" w:rsidRPr="00F57F25" w:rsidDel="0067539C">
            <w:rPr>
              <w:cs/>
              <w:lang w:val="ca-ES"/>
              <w:rPrChange w:id="2583" w:author="Sopheak Phorn" w:date="2023-07-28T10:19:00Z">
                <w:rPr>
                  <w:rFonts w:cs="MoolBoran"/>
                  <w:spacing w:val="-10"/>
                  <w:cs/>
                  <w:lang w:val="ca-ES"/>
                </w:rPr>
              </w:rPrChange>
            </w:rPr>
            <w:delText>៤</w:delText>
          </w:r>
        </w:del>
      </w:ins>
      <w:ins w:id="2584" w:author="Uon Rithy" w:date="2022-09-22T07:35:00Z">
        <w:del w:id="2585" w:author="Sopheak Phorn" w:date="2023-07-28T09:55:00Z">
          <w:r w:rsidR="004A51A5" w:rsidRPr="00F57F25" w:rsidDel="0067539C">
            <w:rPr>
              <w:cs/>
              <w:lang w:val="ca-ES"/>
              <w:rPrChange w:id="2586" w:author="Sopheak Phorn" w:date="2023-07-28T10:19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)</w:delText>
          </w:r>
        </w:del>
      </w:ins>
      <w:ins w:id="2587" w:author="socheata.ol@hotmail.com" w:date="2022-09-01T11:59:00Z">
        <w:del w:id="2588" w:author="Sopheak Phorn" w:date="2023-07-28T09:55:00Z">
          <w:r w:rsidR="00514B79" w:rsidRPr="00F57F25" w:rsidDel="0067539C">
            <w:rPr>
              <w:lang w:val="ca-ES"/>
              <w:rPrChange w:id="2589" w:author="Sopheak Phorn" w:date="2023-07-28T10:19:00Z">
                <w:rPr>
                  <w:spacing w:val="-10"/>
                  <w:lang w:val="ca-ES"/>
                </w:rPr>
              </w:rPrChange>
            </w:rPr>
            <w:delText>]</w:delText>
          </w:r>
        </w:del>
      </w:ins>
      <w:ins w:id="2590" w:author="Voeun Kuyeng" w:date="2022-09-01T10:53:00Z">
        <w:del w:id="2591" w:author="Sopheak Phorn" w:date="2023-07-28T09:55:00Z">
          <w:r w:rsidR="007710A5" w:rsidRPr="00F57F25" w:rsidDel="0067539C">
            <w:rPr>
              <w:cs/>
              <w:lang w:val="ca-ES"/>
              <w:rPrChange w:id="2592" w:author="Sopheak Phorn" w:date="2023-07-28T10:19:00Z">
                <w:rPr>
                  <w:rFonts w:cs="MoolBoran"/>
                  <w:spacing w:val="-10"/>
                  <w:cs/>
                  <w:lang w:val="ca-ES"/>
                </w:rPr>
              </w:rPrChange>
            </w:rPr>
            <w:delText xml:space="preserve"> របស់ខ្លួន</w:delText>
          </w:r>
        </w:del>
      </w:ins>
      <w:ins w:id="2593" w:author="Un Seakamey" w:date="2022-09-27T16:08:00Z">
        <w:del w:id="2594" w:author="Sopheak Phorn" w:date="2023-07-28T09:55:00Z">
          <w:r w:rsidR="004012B0" w:rsidRPr="00F57F25" w:rsidDel="0067539C">
            <w:rPr>
              <w:cs/>
              <w:lang w:val="ca-ES"/>
              <w:rPrChange w:id="2595" w:author="Sopheak Phorn" w:date="2023-07-28T10:1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ទៅជាផែនការសកម្មភាពបីឆ្នាំរំកិល </w:delText>
          </w:r>
          <w:r w:rsidR="004012B0" w:rsidRPr="00F57F25" w:rsidDel="0067539C">
            <w:rPr>
              <w:lang w:val="ca-ES"/>
              <w:rPrChange w:id="2596" w:author="Sopheak Phorn" w:date="2023-07-28T10:19:00Z">
                <w:rPr>
                  <w:rFonts w:ascii="Khmer MEF1" w:hAnsi="Khmer MEF1" w:cs="Khmer MEF1"/>
                  <w:spacing w:val="-6"/>
                </w:rPr>
              </w:rPrChange>
            </w:rPr>
            <w:delText>(</w:delText>
          </w:r>
        </w:del>
      </w:ins>
      <w:ins w:id="2597" w:author="Un Seakamey" w:date="2022-09-27T16:09:00Z">
        <w:del w:id="2598" w:author="Sopheak Phorn" w:date="2023-07-28T09:55:00Z">
          <w:r w:rsidR="004012B0" w:rsidRPr="00F57F25" w:rsidDel="0067539C">
            <w:rPr>
              <w:cs/>
              <w:lang w:val="ca-ES"/>
              <w:rPrChange w:id="2599" w:author="Sopheak Phorn" w:date="2023-07-28T10:1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២០២២</w:delText>
          </w:r>
          <w:r w:rsidR="004012B0" w:rsidRPr="00F57F25" w:rsidDel="0067539C">
            <w:rPr>
              <w:lang w:val="ca-ES"/>
              <w:rPrChange w:id="2600" w:author="Sopheak Phorn" w:date="2023-07-28T10:19:00Z">
                <w:rPr>
                  <w:rFonts w:ascii="Khmer MEF1" w:hAnsi="Khmer MEF1" w:cs="Khmer MEF1"/>
                  <w:spacing w:val="-6"/>
                </w:rPr>
              </w:rPrChange>
            </w:rPr>
            <w:delText>-</w:delText>
          </w:r>
          <w:r w:rsidR="004012B0" w:rsidRPr="00F57F25" w:rsidDel="0067539C">
            <w:rPr>
              <w:cs/>
              <w:lang w:val="ca-ES"/>
              <w:rPrChange w:id="2601" w:author="Sopheak Phorn" w:date="2023-07-28T10:1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២០២៤</w:delText>
          </w:r>
          <w:r w:rsidR="004012B0" w:rsidRPr="00F57F25" w:rsidDel="0067539C">
            <w:rPr>
              <w:lang w:val="ca-ES"/>
              <w:rPrChange w:id="2602" w:author="Sopheak Phorn" w:date="2023-07-28T10:19:00Z">
                <w:rPr>
                  <w:rFonts w:ascii="Khmer MEF1" w:hAnsi="Khmer MEF1" w:cs="Khmer MEF1"/>
                  <w:spacing w:val="-6"/>
                </w:rPr>
              </w:rPrChange>
            </w:rPr>
            <w:delText xml:space="preserve">) </w:delText>
          </w:r>
        </w:del>
      </w:ins>
      <w:ins w:id="2603" w:author="Un Seakamey" w:date="2022-09-27T16:13:00Z">
        <w:del w:id="2604" w:author="Sopheak Phorn" w:date="2023-07-28T09:55:00Z">
          <w:r w:rsidR="005376DA" w:rsidRPr="00F57F25" w:rsidDel="0067539C">
            <w:rPr>
              <w:cs/>
              <w:lang w:val="ca-ES"/>
              <w:rPrChange w:id="2605" w:author="Sopheak Phorn" w:date="2023-07-28T10:1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របស់</w:delText>
          </w:r>
        </w:del>
      </w:ins>
      <w:ins w:id="2606" w:author="User" w:date="2022-09-28T15:45:00Z">
        <w:del w:id="2607" w:author="Sopheak Phorn" w:date="2023-07-28T09:55:00Z">
          <w:r w:rsidR="00B36EEB" w:rsidRPr="00F57F25" w:rsidDel="0067539C">
            <w:rPr>
              <w:lang w:val="ca-ES"/>
              <w:rPrChange w:id="2608" w:author="Sopheak Phorn" w:date="2023-07-28T10:19:00Z">
                <w:rPr/>
              </w:rPrChange>
            </w:rPr>
            <w:delText xml:space="preserve"> </w:delText>
          </w:r>
        </w:del>
      </w:ins>
      <w:ins w:id="2609" w:author="Un Seakamey" w:date="2022-09-27T16:13:00Z">
        <w:del w:id="2610" w:author="Sopheak Phorn" w:date="2023-07-28T09:55:00Z">
          <w:r w:rsidR="005376DA" w:rsidRPr="00F57F25" w:rsidDel="0067539C">
            <w:rPr>
              <w:cs/>
              <w:lang w:val="ca-ES"/>
              <w:rPrChange w:id="2611" w:author="Sopheak Phorn" w:date="2023-07-28T10:1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ខ្លួន</w:delText>
          </w:r>
        </w:del>
      </w:ins>
      <w:ins w:id="2612" w:author="Voeun Kuyeng" w:date="2022-09-01T10:53:00Z">
        <w:del w:id="2613" w:author="Sopheak Phorn" w:date="2023-07-28T09:55:00Z">
          <w:r w:rsidR="007710A5" w:rsidRPr="00F57F25" w:rsidDel="0067539C">
            <w:rPr>
              <w:cs/>
              <w:lang w:val="ca-ES"/>
              <w:rPrChange w:id="2614" w:author="Sopheak Phorn" w:date="2023-07-28T10:1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ស្របតាមផែនការអភិវឌ្ឍន៍អង្គភាពសវនកម្មផ្ទៃក្នុងនៃ </w:delText>
          </w:r>
          <w:r w:rsidR="007710A5" w:rsidRPr="00F57F25" w:rsidDel="0067539C">
            <w:rPr>
              <w:cs/>
              <w:lang w:val="ca-ES"/>
              <w:rPrChange w:id="2615" w:author="Sopheak Phorn" w:date="2023-07-28T10:19:00Z">
                <w:rPr>
                  <w:rFonts w:ascii="Khmer MEF1" w:hAnsi="Khmer MEF1" w:cs="Khmer MEF1"/>
                  <w:b/>
                  <w:bCs/>
                  <w:spacing w:val="-10"/>
                  <w:cs/>
                  <w:lang w:val="ca-ES"/>
                </w:rPr>
              </w:rPrChange>
            </w:rPr>
            <w:delText xml:space="preserve">អ.ស.ហ. </w:delText>
          </w:r>
          <w:r w:rsidR="007710A5" w:rsidRPr="00F57F25" w:rsidDel="0067539C">
            <w:rPr>
              <w:cs/>
              <w:lang w:val="ca-ES"/>
              <w:rPrChange w:id="2616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សម្រាប់រយៈពេល</w:delText>
          </w:r>
        </w:del>
      </w:ins>
      <w:ins w:id="2617" w:author="Uon Rithy" w:date="2022-09-22T07:35:00Z">
        <w:del w:id="2618" w:author="Sopheak Phorn" w:date="2023-07-28T09:55:00Z">
          <w:r w:rsidR="004A51A5" w:rsidRPr="00F57F25" w:rsidDel="0067539C">
            <w:rPr>
              <w:cs/>
              <w:lang w:val="ca-ES"/>
              <w:rPrChange w:id="2619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 </w:delText>
          </w:r>
        </w:del>
      </w:ins>
      <w:ins w:id="2620" w:author="Voeun Kuyeng" w:date="2022-09-01T10:53:00Z">
        <w:del w:id="2621" w:author="Sopheak Phorn" w:date="2023-07-28T09:55:00Z">
          <w:r w:rsidR="007710A5" w:rsidRPr="00F57F25" w:rsidDel="0067539C">
            <w:rPr>
              <w:cs/>
              <w:lang w:val="ca-ES"/>
              <w:rPrChange w:id="2622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៥ ឆ្នាំ</w:delText>
          </w:r>
        </w:del>
      </w:ins>
      <w:ins w:id="2623" w:author="Uon Rithy" w:date="2022-09-22T07:35:00Z">
        <w:del w:id="2624" w:author="Sopheak Phorn" w:date="2023-07-28T09:55:00Z">
          <w:r w:rsidR="004A51A5" w:rsidRPr="00F57F25" w:rsidDel="0067539C">
            <w:rPr>
              <w:cs/>
              <w:lang w:val="ca-ES"/>
              <w:rPrChange w:id="2625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 (</w:delText>
          </w:r>
        </w:del>
      </w:ins>
      <w:ins w:id="2626" w:author="Voeun Kuyeng" w:date="2022-09-01T10:53:00Z">
        <w:del w:id="2627" w:author="Sopheak Phorn" w:date="2023-07-28T09:55:00Z">
          <w:r w:rsidR="007710A5" w:rsidRPr="00F57F25" w:rsidDel="0067539C">
            <w:rPr>
              <w:cs/>
              <w:lang w:val="ca-ES"/>
              <w:rPrChange w:id="2628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2629" w:author="socheata.ol@hotmail.com" w:date="2022-09-01T11:59:00Z">
        <w:del w:id="2630" w:author="Sopheak Phorn" w:date="2023-07-28T09:55:00Z">
          <w:r w:rsidR="00514B79" w:rsidRPr="00F57F25" w:rsidDel="0067539C">
            <w:rPr>
              <w:lang w:val="ca-ES"/>
              <w:rPrChange w:id="2631" w:author="Sopheak Phorn" w:date="2023-07-28T10:1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>[</w:delText>
          </w:r>
        </w:del>
      </w:ins>
      <w:ins w:id="2632" w:author="Voeun Kuyeng" w:date="2022-09-01T10:53:00Z">
        <w:del w:id="2633" w:author="Sopheak Phorn" w:date="2023-07-28T09:55:00Z">
          <w:r w:rsidR="007710A5" w:rsidRPr="00F57F25" w:rsidDel="0067539C">
            <w:rPr>
              <w:cs/>
              <w:lang w:val="ca-ES"/>
              <w:rPrChange w:id="2634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២០២១-២០២៥</w:delText>
          </w:r>
        </w:del>
      </w:ins>
      <w:ins w:id="2635" w:author="Uon Rithy" w:date="2022-09-22T07:35:00Z">
        <w:del w:id="2636" w:author="Sopheak Phorn" w:date="2023-07-28T09:55:00Z">
          <w:r w:rsidR="004A51A5" w:rsidRPr="00F57F25" w:rsidDel="0067539C">
            <w:rPr>
              <w:cs/>
              <w:lang w:val="ca-ES"/>
              <w:rPrChange w:id="2637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)</w:delText>
          </w:r>
        </w:del>
      </w:ins>
      <w:ins w:id="2638" w:author="socheata.ol@hotmail.com" w:date="2022-09-01T11:59:00Z">
        <w:del w:id="2639" w:author="Sopheak Phorn" w:date="2023-07-28T09:55:00Z">
          <w:r w:rsidR="00514B79" w:rsidRPr="00F57F25" w:rsidDel="0067539C">
            <w:rPr>
              <w:lang w:val="ca-ES"/>
            </w:rPr>
            <w:delText>]</w:delText>
          </w:r>
        </w:del>
      </w:ins>
      <w:ins w:id="2640" w:author="Voeun Kuyeng" w:date="2022-09-01T10:53:00Z">
        <w:del w:id="2641" w:author="Sopheak Phorn" w:date="2023-07-28T09:55:00Z">
          <w:r w:rsidR="007710A5" w:rsidRPr="00F57F25" w:rsidDel="0067539C">
            <w:rPr>
              <w:cs/>
              <w:lang w:val="ca-ES"/>
              <w:rPrChange w:id="2642" w:author="Sopheak Phorn" w:date="2023-07-28T10:1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 xml:space="preserve"> </w:delText>
          </w:r>
          <w:r w:rsidR="007710A5" w:rsidRPr="00F57F25" w:rsidDel="0067539C">
            <w:rPr>
              <w:cs/>
              <w:lang w:val="ca-ES"/>
              <w:rPrChange w:id="2643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ដែលបានដាក់ឱ្យអនុវត្ត</w:delText>
          </w:r>
        </w:del>
      </w:ins>
      <w:ins w:id="2644" w:author="Voeun Kuyeng" w:date="2022-09-06T16:48:00Z">
        <w:del w:id="2645" w:author="Sopheak Phorn" w:date="2023-07-28T09:55:00Z">
          <w:r w:rsidR="006762A7" w:rsidRPr="00F57F25" w:rsidDel="0067539C">
            <w:rPr>
              <w:cs/>
              <w:lang w:val="ca-ES"/>
              <w:rPrChange w:id="2646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2647" w:author="socheata.ol@hotmail.com" w:date="2022-09-01T11:59:00Z">
        <w:del w:id="2648" w:author="Sopheak Phorn" w:date="2023-07-28T09:55:00Z">
          <w:r w:rsidR="00514B79" w:rsidRPr="00F57F25" w:rsidDel="0067539C">
            <w:rPr>
              <w:lang w:val="ca-ES"/>
              <w:rPrChange w:id="2649" w:author="Sopheak Phorn" w:date="2023-07-28T10:1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>[</w:delText>
          </w:r>
        </w:del>
      </w:ins>
      <w:ins w:id="2650" w:author="Voeun Kuyeng" w:date="2022-09-01T10:53:00Z">
        <w:del w:id="2651" w:author="Sopheak Phorn" w:date="2023-07-28T09:55:00Z">
          <w:r w:rsidR="007710A5" w:rsidRPr="00F57F25" w:rsidDel="0067539C">
            <w:rPr>
              <w:cs/>
              <w:lang w:val="ca-ES"/>
              <w:rPrChange w:id="2652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កាលពីថ្ងៃទី១៩ ខែមករា ឆ្នាំ២០២២</w:delText>
          </w:r>
        </w:del>
      </w:ins>
      <w:ins w:id="2653" w:author="socheata.ol@hotmail.com" w:date="2022-09-01T11:59:00Z">
        <w:del w:id="2654" w:author="Sopheak Phorn" w:date="2023-07-28T09:55:00Z">
          <w:r w:rsidR="00514B79" w:rsidRPr="00F57F25" w:rsidDel="0067539C">
            <w:rPr>
              <w:lang w:val="ca-ES"/>
              <w:rPrChange w:id="2655" w:author="Sopheak Phorn" w:date="2023-07-28T10:1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>]</w:delText>
          </w:r>
        </w:del>
      </w:ins>
      <w:ins w:id="2656" w:author="Voeun Kuyeng" w:date="2022-09-01T10:53:00Z">
        <w:del w:id="2657" w:author="Sopheak Phorn" w:date="2023-07-28T09:55:00Z">
          <w:r w:rsidR="007710A5" w:rsidRPr="00F57F25" w:rsidDel="0067539C">
            <w:rPr>
              <w:cs/>
              <w:lang w:val="ca-ES"/>
              <w:rPrChange w:id="2658" w:author="Sopheak Phorn" w:date="2023-07-28T10:1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 xml:space="preserve"> </w:delText>
          </w:r>
          <w:r w:rsidR="007710A5" w:rsidRPr="00F57F25" w:rsidDel="0067539C">
            <w:rPr>
              <w:cs/>
              <w:lang w:val="ca-ES"/>
              <w:rPrChange w:id="2659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ដែលក្នុងនោះ អង្គភាពសវនកម្មផ្ទៃក្នុងនៃ </w:delText>
          </w:r>
          <w:r w:rsidR="007710A5" w:rsidRPr="00F57F25" w:rsidDel="0067539C">
            <w:rPr>
              <w:cs/>
              <w:lang w:val="ca-ES"/>
              <w:rPrChange w:id="2660" w:author="Sopheak Phorn" w:date="2023-07-28T10:19:00Z">
                <w:rPr>
                  <w:rFonts w:ascii="Khmer MEF1" w:hAnsi="Khmer MEF1" w:cs="Khmer MEF1"/>
                  <w:b/>
                  <w:bCs/>
                  <w:spacing w:val="2"/>
                  <w:cs/>
                  <w:lang w:val="ca-ES"/>
                </w:rPr>
              </w:rPrChange>
            </w:rPr>
            <w:delText>អ.ស.ហ.</w:delText>
          </w:r>
          <w:r w:rsidR="007710A5" w:rsidRPr="00F57F25" w:rsidDel="0067539C">
            <w:rPr>
              <w:lang w:val="ca-ES"/>
              <w:rPrChange w:id="2661" w:author="Sopheak Phorn" w:date="2023-07-28T10:19:00Z">
                <w:rPr>
                  <w:rFonts w:ascii="Khmer MEF1" w:hAnsi="Khmer MEF1" w:cs="Khmer MEF1"/>
                  <w:spacing w:val="2"/>
                  <w:lang w:val="ca-ES"/>
                </w:rPr>
              </w:rPrChange>
            </w:rPr>
            <w:delText xml:space="preserve"> </w:delText>
          </w:r>
          <w:r w:rsidR="007710A5" w:rsidRPr="00F57F25" w:rsidDel="0067539C">
            <w:rPr>
              <w:cs/>
              <w:lang w:val="ca-ES"/>
              <w:rPrChange w:id="2662" w:author="Sopheak Phorn" w:date="2023-07-28T10:1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 xml:space="preserve">ត្រូវអនុវត្តការងារសវនកម្មនៅតាមសវនដ្ឋានដែលជាអង្គភាពក្រោមឱវាទ </w:delText>
          </w:r>
          <w:r w:rsidR="007710A5" w:rsidRPr="00F57F25" w:rsidDel="0067539C">
            <w:rPr>
              <w:cs/>
              <w:lang w:val="ca-ES"/>
              <w:rPrChange w:id="2663" w:author="Sopheak Phorn" w:date="2023-07-28T10:1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អ.ស.ហ.</w:delText>
          </w:r>
          <w:r w:rsidR="007710A5" w:rsidRPr="00F57F25" w:rsidDel="0067539C">
            <w:rPr>
              <w:lang w:val="ca-ES"/>
              <w:rPrChange w:id="2664" w:author="Sopheak Phorn" w:date="2023-07-28T10:19:00Z">
                <w:rPr>
                  <w:rFonts w:ascii="Khmer MEF1" w:hAnsi="Khmer MEF1" w:cs="Khmer MEF1"/>
                  <w:b/>
                  <w:bCs/>
                  <w:spacing w:val="-8"/>
                  <w:lang w:val="ca-ES"/>
                </w:rPr>
              </w:rPrChange>
            </w:rPr>
            <w:delText xml:space="preserve"> </w:delText>
          </w:r>
          <w:r w:rsidR="007710A5" w:rsidRPr="00F57F25" w:rsidDel="0067539C">
            <w:rPr>
              <w:cs/>
              <w:lang w:val="ca-ES"/>
              <w:rPrChange w:id="2665" w:author="Sopheak Phorn" w:date="2023-07-28T10:1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ចាប់ពីការិយបរិច្ឆេទឆ្នាំ២០២២</w:delText>
          </w:r>
        </w:del>
      </w:ins>
      <w:ins w:id="2666" w:author="User" w:date="2022-09-28T12:31:00Z">
        <w:del w:id="2667" w:author="Sopheak Phorn" w:date="2023-07-28T09:55:00Z">
          <w:r w:rsidR="00030289" w:rsidRPr="00F57F25" w:rsidDel="0067539C">
            <w:rPr>
              <w:lang w:val="ca-ES"/>
              <w:rPrChange w:id="2668" w:author="Sopheak Phorn" w:date="2023-07-28T10:1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 </w:delText>
          </w:r>
        </w:del>
      </w:ins>
      <w:ins w:id="2669" w:author="Voeun Kuyeng" w:date="2022-09-01T10:53:00Z">
        <w:del w:id="2670" w:author="Sopheak Phorn" w:date="2023-07-28T09:55:00Z">
          <w:r w:rsidR="007710A5" w:rsidRPr="00F57F25" w:rsidDel="0067539C">
            <w:rPr>
              <w:cs/>
              <w:lang w:val="ca-ES"/>
              <w:rPrChange w:id="2671" w:author="Sopheak Phorn" w:date="2023-07-28T10:1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នេះតទៅ។ ស្រប</w:delText>
          </w:r>
        </w:del>
      </w:ins>
      <w:ins w:id="2672" w:author="Un Seakamey" w:date="2022-09-27T16:12:00Z">
        <w:del w:id="2673" w:author="Sopheak Phorn" w:date="2023-07-28T09:55:00Z">
          <w:r w:rsidR="005376DA" w:rsidRPr="00F57F25" w:rsidDel="0067539C">
            <w:rPr>
              <w:cs/>
              <w:lang w:val="ca-ES"/>
              <w:rPrChange w:id="2674" w:author="Sopheak Phorn" w:date="2023-07-28T10:1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ដោយអ</w:delText>
          </w:r>
        </w:del>
      </w:ins>
      <w:ins w:id="2675" w:author="Un Seakamey" w:date="2022-09-27T16:13:00Z">
        <w:del w:id="2676" w:author="Sopheak Phorn" w:date="2023-07-28T09:55:00Z">
          <w:r w:rsidR="005376DA" w:rsidRPr="00F57F25" w:rsidDel="0067539C">
            <w:rPr>
              <w:cs/>
              <w:lang w:val="ca-ES"/>
              <w:rPrChange w:id="2677" w:author="Sopheak Phorn" w:date="2023-07-28T10:1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នុវត្ត</w:delText>
          </w:r>
        </w:del>
      </w:ins>
      <w:ins w:id="2678" w:author="User" w:date="2022-09-28T09:05:00Z">
        <w:del w:id="2679" w:author="Sopheak Phorn" w:date="2023-07-28T09:55:00Z">
          <w:r w:rsidR="0047055A" w:rsidRPr="00F57F25" w:rsidDel="0067539C">
            <w:rPr>
              <w:cs/>
              <w:lang w:val="ca-ES"/>
              <w:rPrChange w:id="2680" w:author="Sopheak Phorn" w:date="2023-07-28T10:1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ទៅ</w:delText>
          </w:r>
        </w:del>
      </w:ins>
      <w:ins w:id="2681" w:author="Voeun Kuyeng" w:date="2022-09-01T10:53:00Z">
        <w:del w:id="2682" w:author="Sopheak Phorn" w:date="2023-07-28T09:55:00Z">
          <w:r w:rsidR="007710A5" w:rsidRPr="00F57F25" w:rsidDel="0067539C">
            <w:rPr>
              <w:cs/>
              <w:lang w:val="ca-ES"/>
              <w:rPrChange w:id="2683" w:author="Sopheak Phorn" w:date="2023-07-28T10:1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តាមផែនការដែលបានដាក់ចេញនេះ អង្គភាពសវនកម្មផ្ទៃក្នុងនៃ </w:delText>
          </w:r>
          <w:r w:rsidR="007710A5" w:rsidRPr="00F57F25" w:rsidDel="0067539C">
            <w:rPr>
              <w:cs/>
              <w:lang w:val="ca-ES"/>
              <w:rPrChange w:id="2684" w:author="Sopheak Phorn" w:date="2023-07-28T10:1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អ.ស.ហ.</w:delText>
          </w:r>
          <w:r w:rsidR="007710A5" w:rsidRPr="00F57F25" w:rsidDel="0067539C">
            <w:rPr>
              <w:lang w:val="ca-ES"/>
            </w:rPr>
            <w:delText xml:space="preserve"> </w:delText>
          </w:r>
          <w:r w:rsidR="007710A5" w:rsidRPr="00F57F25" w:rsidDel="0067539C">
            <w:rPr>
              <w:cs/>
              <w:lang w:val="ca-ES"/>
              <w:rPrChange w:id="2685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 xml:space="preserve">បានចុះធ្វើសវនកម្មអនុលោមភាពនៅ </w:delText>
          </w:r>
          <w:r w:rsidR="007710A5" w:rsidRPr="00F57F25" w:rsidDel="0067539C">
            <w:rPr>
              <w:lang w:val="ca-ES"/>
            </w:rPr>
            <w:delText>[</w:delText>
          </w:r>
          <w:r w:rsidR="007710A5" w:rsidRPr="00F57F25" w:rsidDel="0067539C">
            <w:rPr>
              <w:cs/>
              <w:lang w:val="ca-ES"/>
              <w:rPrChange w:id="2686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>សវនដ្ឋាន</w:delText>
          </w:r>
          <w:r w:rsidR="007710A5" w:rsidRPr="00F57F25" w:rsidDel="0067539C">
            <w:rPr>
              <w:lang w:val="ca-ES"/>
            </w:rPr>
            <w:delText>]</w:delText>
          </w:r>
        </w:del>
      </w:ins>
      <w:ins w:id="2687" w:author="User" w:date="2022-09-10T12:11:00Z">
        <w:del w:id="2688" w:author="Sopheak Phorn" w:date="2023-07-28T09:55:00Z">
          <w:r w:rsidR="009E6232" w:rsidRPr="00F57F25" w:rsidDel="0067539C">
            <w:rPr>
              <w:cs/>
              <w:lang w:val="ca-ES"/>
              <w:rPrChange w:id="2689" w:author="Sopheak Phorn" w:date="2023-07-28T10:1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និយ័តករសន្តិសុខស</w:delText>
          </w:r>
        </w:del>
      </w:ins>
      <w:ins w:id="2690" w:author="User" w:date="2022-09-10T12:12:00Z">
        <w:del w:id="2691" w:author="Sopheak Phorn" w:date="2023-07-28T09:55:00Z">
          <w:r w:rsidR="009E6232" w:rsidRPr="00F57F25" w:rsidDel="0067539C">
            <w:rPr>
              <w:cs/>
              <w:lang w:val="ca-ES"/>
              <w:rPrChange w:id="2692" w:author="Sopheak Phorn" w:date="2023-07-28T10:1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ង្គម </w:delText>
          </w:r>
          <w:r w:rsidR="009E6232" w:rsidRPr="00F57F25" w:rsidDel="0067539C">
            <w:rPr>
              <w:lang w:val="ca-ES"/>
              <w:rPrChange w:id="2693" w:author="Sopheak Phorn" w:date="2023-07-28T10:19:00Z">
                <w:rPr>
                  <w:rFonts w:ascii="Khmer MEF1" w:hAnsi="Khmer MEF1" w:cs="Khmer MEF1"/>
                  <w:spacing w:val="-2"/>
                </w:rPr>
              </w:rPrChange>
            </w:rPr>
            <w:delText>(</w:delText>
          </w:r>
          <w:r w:rsidR="009E6232" w:rsidRPr="00F57F25" w:rsidDel="0067539C">
            <w:rPr>
              <w:cs/>
              <w:lang w:val="ca-ES"/>
              <w:rPrChange w:id="2694" w:author="Sopheak Phorn" w:date="2023-07-28T10:1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ន.ស.ស.</w:delText>
          </w:r>
          <w:r w:rsidR="009E6232" w:rsidRPr="00F57F25" w:rsidDel="0067539C">
            <w:rPr>
              <w:lang w:val="ca-ES"/>
              <w:rPrChange w:id="2695" w:author="Sopheak Phorn" w:date="2023-07-28T10:19:00Z">
                <w:rPr>
                  <w:rFonts w:ascii="Khmer MEF1" w:hAnsi="Khmer MEF1" w:cs="Khmer MEF1"/>
                  <w:spacing w:val="-2"/>
                </w:rPr>
              </w:rPrChange>
            </w:rPr>
            <w:delText>)</w:delText>
          </w:r>
        </w:del>
      </w:ins>
      <w:ins w:id="2696" w:author="Voeun Kuyeng" w:date="2022-09-01T10:53:00Z">
        <w:del w:id="2697" w:author="Sopheak Phorn" w:date="2023-07-28T09:55:00Z">
          <w:r w:rsidR="007710A5" w:rsidRPr="00F57F25" w:rsidDel="0067539C">
            <w:rPr>
              <w:cs/>
              <w:lang w:val="ca-ES"/>
              <w:rPrChange w:id="2698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 xml:space="preserve"> សម្រាប់</w:delText>
          </w:r>
        </w:del>
      </w:ins>
      <w:ins w:id="2699" w:author="socheata.ol@hotmail.com" w:date="2022-09-01T12:01:00Z">
        <w:del w:id="2700" w:author="Sopheak Phorn" w:date="2023-07-28T09:55:00Z">
          <w:r w:rsidR="00514B79" w:rsidRPr="00F57F25" w:rsidDel="0067539C">
            <w:rPr>
              <w:lang w:val="ca-ES"/>
            </w:rPr>
            <w:delText xml:space="preserve"> [</w:delText>
          </w:r>
        </w:del>
      </w:ins>
      <w:ins w:id="2701" w:author="Voeun Kuyeng" w:date="2022-09-01T10:53:00Z">
        <w:del w:id="2702" w:author="Sopheak Phorn" w:date="2023-07-28T09:55:00Z">
          <w:r w:rsidR="007710A5" w:rsidRPr="00F57F25" w:rsidDel="0067539C">
            <w:rPr>
              <w:cs/>
              <w:lang w:val="ca-ES"/>
              <w:rPrChange w:id="2703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>ការិយ</w:delText>
          </w:r>
        </w:del>
      </w:ins>
      <w:ins w:id="2704" w:author="Un Seakamey" w:date="2022-09-27T15:49:00Z">
        <w:del w:id="2705" w:author="Sopheak Phorn" w:date="2023-07-28T09:55:00Z">
          <w:r w:rsidR="00710ABA" w:rsidRPr="00F57F25" w:rsidDel="0067539C">
            <w:rPr>
              <w:lang w:val="ca-ES"/>
              <w:rPrChange w:id="2706" w:author="Sopheak Phorn" w:date="2023-07-28T10:1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 xml:space="preserve"> </w:delText>
          </w:r>
        </w:del>
      </w:ins>
      <w:ins w:id="2707" w:author="Voeun Kuyeng" w:date="2022-09-01T10:53:00Z">
        <w:del w:id="2708" w:author="Sopheak Phorn" w:date="2023-07-28T09:55:00Z">
          <w:r w:rsidR="007710A5" w:rsidRPr="00F57F25" w:rsidDel="0067539C">
            <w:rPr>
              <w:cs/>
              <w:lang w:val="ca-ES"/>
              <w:rPrChange w:id="2709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>បរិច្ឆេទ</w:delText>
          </w:r>
          <w:r w:rsidR="007710A5" w:rsidRPr="00F57F25" w:rsidDel="0067539C">
            <w:rPr>
              <w:cs/>
              <w:lang w:val="ca-ES"/>
              <w:rPrChange w:id="2710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ឆ្នាំ</w:delText>
          </w:r>
          <w:r w:rsidR="007710A5" w:rsidRPr="00F57F25" w:rsidDel="0067539C">
            <w:rPr>
              <w:lang w:val="ca-ES"/>
              <w:rPrChange w:id="2711" w:author="Sopheak Phorn" w:date="2023-07-28T10:1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7710A5" w:rsidRPr="00F57F25" w:rsidDel="0067539C">
            <w:rPr>
              <w:cs/>
              <w:lang w:val="ca-ES"/>
              <w:rPrChange w:id="2712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២០២២</w:delText>
          </w:r>
        </w:del>
      </w:ins>
      <w:ins w:id="2713" w:author="socheata.ol@hotmail.com" w:date="2022-09-01T12:01:00Z">
        <w:del w:id="2714" w:author="Sopheak Phorn" w:date="2023-07-28T09:55:00Z">
          <w:r w:rsidR="00514B79" w:rsidRPr="00F57F25" w:rsidDel="0067539C">
            <w:rPr>
              <w:lang w:val="ca-ES"/>
              <w:rPrChange w:id="2715" w:author="Sopheak Phorn" w:date="2023-07-28T10:19:00Z">
                <w:rPr>
                  <w:rFonts w:ascii="Khmer MEF1" w:hAnsi="Khmer MEF1" w:cs="Khmer MEF1"/>
                  <w:lang w:val="ca-ES"/>
                </w:rPr>
              </w:rPrChange>
            </w:rPr>
            <w:delText>]</w:delText>
          </w:r>
        </w:del>
      </w:ins>
      <w:ins w:id="2716" w:author="Voeun Kuyeng" w:date="2022-09-01T10:53:00Z">
        <w:del w:id="2717" w:author="Sopheak Phorn" w:date="2023-07-28T09:55:00Z">
          <w:r w:rsidR="007710A5" w:rsidRPr="00F57F25" w:rsidDel="0067539C">
            <w:rPr>
              <w:cs/>
              <w:lang w:val="ca-ES"/>
              <w:rPrChange w:id="2718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ដែលជាផ្នែកមួយនៃផែនការសវនកម្មប្រចាំឆ្នាំ </w:delText>
          </w:r>
        </w:del>
      </w:ins>
      <w:ins w:id="2719" w:author="socheata.ol@hotmail.com" w:date="2022-09-01T12:02:00Z">
        <w:del w:id="2720" w:author="Sopheak Phorn" w:date="2023-07-28T09:55:00Z">
          <w:r w:rsidR="00514B79" w:rsidRPr="00F57F25" w:rsidDel="0067539C">
            <w:rPr>
              <w:lang w:val="ca-ES"/>
              <w:rPrChange w:id="2721" w:author="Sopheak Phorn" w:date="2023-07-28T10:19:00Z">
                <w:rPr>
                  <w:rFonts w:ascii="Khmer MEF1" w:hAnsi="Khmer MEF1" w:cs="Khmer MEF1"/>
                  <w:lang w:val="ca-ES"/>
                </w:rPr>
              </w:rPrChange>
            </w:rPr>
            <w:delText>[</w:delText>
          </w:r>
        </w:del>
      </w:ins>
      <w:ins w:id="2722" w:author="Voeun Kuyeng" w:date="2022-09-01T10:53:00Z">
        <w:del w:id="2723" w:author="Sopheak Phorn" w:date="2023-07-28T09:55:00Z">
          <w:r w:rsidR="007710A5" w:rsidRPr="00F57F25" w:rsidDel="0067539C">
            <w:rPr>
              <w:cs/>
              <w:lang w:val="ca-ES"/>
              <w:rPrChange w:id="2724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(ឬជាការធ្វើសវនកម្មដោយមិនបានព្រាងទុក</w:delText>
          </w:r>
        </w:del>
      </w:ins>
      <w:ins w:id="2725" w:author="socheata.ol@hotmail.com" w:date="2022-09-01T12:02:00Z">
        <w:del w:id="2726" w:author="Sopheak Phorn" w:date="2023-07-28T09:55:00Z">
          <w:r w:rsidR="00514B79" w:rsidRPr="00F57F25" w:rsidDel="0067539C">
            <w:rPr>
              <w:lang w:val="ca-ES"/>
              <w:rPrChange w:id="2727" w:author="Sopheak Phorn" w:date="2023-07-28T10:19:00Z">
                <w:rPr>
                  <w:rFonts w:ascii="Khmer MEF1" w:hAnsi="Khmer MEF1" w:cs="Khmer MEF1"/>
                  <w:lang w:val="ca-ES"/>
                </w:rPr>
              </w:rPrChange>
            </w:rPr>
            <w:delText>]</w:delText>
          </w:r>
        </w:del>
      </w:ins>
      <w:ins w:id="2728" w:author="Voeun Kuyeng" w:date="2022-09-01T10:53:00Z">
        <w:del w:id="2729" w:author="Sopheak Phorn" w:date="2023-07-28T09:55:00Z">
          <w:r w:rsidR="007710A5" w:rsidRPr="00F57F25" w:rsidDel="0067539C">
            <w:rPr>
              <w:cs/>
              <w:lang w:val="ca-ES"/>
              <w:rPrChange w:id="2730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) របស់អង្គភាព</w:delText>
          </w:r>
        </w:del>
      </w:ins>
      <w:ins w:id="2731" w:author="Uon Rithy" w:date="2022-09-22T07:36:00Z">
        <w:del w:id="2732" w:author="Sopheak Phorn" w:date="2023-07-28T09:55:00Z">
          <w:r w:rsidR="004A51A5" w:rsidRPr="00F57F25" w:rsidDel="0067539C">
            <w:rPr>
              <w:lang w:val="ca-ES"/>
              <w:rPrChange w:id="2733" w:author="Sopheak Phorn" w:date="2023-07-28T10:19:00Z">
                <w:rPr>
                  <w:rFonts w:ascii="Khmer MEF1" w:hAnsi="Khmer MEF1" w:cs="Khmer MEF1"/>
                  <w:spacing w:val="4"/>
                  <w:lang w:val="ca-ES"/>
                </w:rPr>
              </w:rPrChange>
            </w:rPr>
            <w:delText xml:space="preserve">​ </w:delText>
          </w:r>
        </w:del>
      </w:ins>
      <w:ins w:id="2734" w:author="Voeun Kuyeng" w:date="2022-09-01T10:53:00Z">
        <w:del w:id="2735" w:author="Sopheak Phorn" w:date="2023-07-28T09:55:00Z">
          <w:r w:rsidR="007710A5" w:rsidRPr="00F57F25" w:rsidDel="0067539C">
            <w:rPr>
              <w:cs/>
              <w:lang w:val="ca-ES"/>
              <w:rPrChange w:id="2736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សវនកម្មផ្ទៃក្នុងនៃ </w:delText>
          </w:r>
          <w:r w:rsidR="007710A5" w:rsidRPr="00F57F25" w:rsidDel="0067539C">
            <w:rPr>
              <w:cs/>
              <w:lang w:val="ca-ES"/>
              <w:rPrChange w:id="2737" w:author="Sopheak Phorn" w:date="2023-07-28T10:19:00Z">
                <w:rPr>
                  <w:rFonts w:ascii="Khmer MEF1" w:hAnsi="Khmer MEF1" w:cs="Khmer MEF1"/>
                  <w:b/>
                  <w:bCs/>
                  <w:spacing w:val="8"/>
                  <w:cs/>
                  <w:lang w:val="ca-ES"/>
                </w:rPr>
              </w:rPrChange>
            </w:rPr>
            <w:delText xml:space="preserve">អ.ស.ហ. </w:delText>
          </w:r>
          <w:r w:rsidR="007710A5" w:rsidRPr="00F57F25" w:rsidDel="0067539C">
            <w:rPr>
              <w:cs/>
              <w:lang w:val="ca-ES"/>
              <w:rPrChange w:id="2738" w:author="Sopheak Phorn" w:date="2023-07-28T10:19:00Z">
                <w:rPr>
                  <w:rFonts w:ascii="Khmer MEF1" w:hAnsi="Khmer MEF1" w:cs="Khmer MEF1"/>
                  <w:spacing w:val="8"/>
                  <w:cs/>
                  <w:lang w:val="ca-ES"/>
                </w:rPr>
              </w:rPrChange>
            </w:rPr>
            <w:delText>ដែលទទួលបានការយល់ព្រម</w:delText>
          </w:r>
        </w:del>
      </w:ins>
      <w:ins w:id="2739" w:author="Un Seakamey" w:date="2022-09-27T16:16:00Z">
        <w:del w:id="2740" w:author="Sopheak Phorn" w:date="2023-07-28T09:55:00Z">
          <w:r w:rsidR="005376DA" w:rsidRPr="00F57F25" w:rsidDel="0067539C">
            <w:rPr>
              <w:cs/>
              <w:lang w:val="ca-ES"/>
              <w:rPrChange w:id="2741" w:author="Sopheak Phorn" w:date="2023-07-28T10:1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>អនុញ្ញាតដ៏ខ្ព</w:delText>
          </w:r>
          <w:r w:rsidR="002F185E" w:rsidRPr="00F57F25" w:rsidDel="0067539C">
            <w:rPr>
              <w:cs/>
              <w:lang w:val="ca-ES"/>
              <w:rPrChange w:id="2742" w:author="Sopheak Phorn" w:date="2023-07-28T10:1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>ង់ខ្ពស់</w:delText>
          </w:r>
        </w:del>
      </w:ins>
      <w:ins w:id="2743" w:author="Voeun Kuyeng" w:date="2022-09-01T10:53:00Z">
        <w:del w:id="2744" w:author="Sopheak Phorn" w:date="2023-07-28T09:55:00Z">
          <w:r w:rsidR="007710A5" w:rsidRPr="00F57F25" w:rsidDel="0067539C">
            <w:rPr>
              <w:cs/>
              <w:lang w:val="ca-ES"/>
              <w:rPrChange w:id="2745" w:author="Sopheak Phorn" w:date="2023-07-28T10:19:00Z">
                <w:rPr>
                  <w:rFonts w:ascii="Khmer MEF1" w:hAnsi="Khmer MEF1" w:cs="Khmer MEF1"/>
                  <w:spacing w:val="8"/>
                  <w:cs/>
                  <w:lang w:val="ca-ES"/>
                </w:rPr>
              </w:rPrChange>
            </w:rPr>
            <w:delText xml:space="preserve">ពី </w:delText>
          </w:r>
          <w:r w:rsidR="007710A5" w:rsidRPr="00F57F25" w:rsidDel="0067539C">
            <w:rPr>
              <w:cs/>
              <w:lang w:val="ca-ES"/>
              <w:rPrChange w:id="2746" w:author="Sopheak Phorn" w:date="2023-07-28T10:19:00Z">
                <w:rPr>
                  <w:rFonts w:ascii="Khmer MEF2" w:hAnsi="Khmer MEF2" w:cs="Khmer MEF2"/>
                  <w:spacing w:val="8"/>
                  <w:cs/>
                  <w:lang w:val="ca-ES"/>
                </w:rPr>
              </w:rPrChange>
            </w:rPr>
            <w:delText xml:space="preserve">ឯកឧត្តមអគ្គបណ្ឌិតសភាចារ្យឧបនាយករដ្ឋមន្ត្រី </w:delText>
          </w:r>
        </w:del>
      </w:ins>
      <w:ins w:id="2747" w:author="Un Seakamey" w:date="2022-09-27T16:15:00Z">
        <w:del w:id="2748" w:author="Sopheak Phorn" w:date="2023-07-28T09:55:00Z">
          <w:r w:rsidR="005376DA" w:rsidRPr="00F57F25" w:rsidDel="0067539C">
            <w:rPr>
              <w:cs/>
              <w:lang w:val="ca-ES"/>
              <w:rPrChange w:id="2749" w:author="Sopheak Phorn" w:date="2023-07-28T10:19:00Z">
                <w:rPr>
                  <w:rFonts w:ascii="Khmer MEF2" w:hAnsi="Khmer MEF2" w:cs="Khmer MEF2"/>
                  <w:spacing w:val="2"/>
                  <w:cs/>
                  <w:lang w:val="ca-ES"/>
                </w:rPr>
              </w:rPrChange>
            </w:rPr>
            <w:delText>រដ្ឋមន្រ្តីក្រសួងសេដ្ឋកិច្ចនិងហិរញ្ញវត្ថុ</w:delText>
          </w:r>
          <w:r w:rsidR="005376DA" w:rsidRPr="00F57F25" w:rsidDel="0067539C">
            <w:rPr>
              <w:cs/>
              <w:lang w:val="ca-ES"/>
              <w:rPrChange w:id="2750" w:author="Sopheak Phorn" w:date="2023-07-28T10:1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 xml:space="preserve"> </w:delText>
          </w:r>
        </w:del>
      </w:ins>
      <w:ins w:id="2751" w:author="Voeun Kuyeng" w:date="2022-09-01T10:53:00Z">
        <w:del w:id="2752" w:author="Sopheak Phorn" w:date="2023-07-28T09:55:00Z">
          <w:r w:rsidR="007710A5" w:rsidRPr="00F57F25" w:rsidDel="0067539C">
            <w:rPr>
              <w:cs/>
              <w:lang w:val="ca-ES"/>
              <w:rPrChange w:id="2753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 xml:space="preserve">និងជាប្រធានក្រុមប្រឹក្សា </w:delText>
          </w:r>
          <w:r w:rsidR="007710A5" w:rsidRPr="00F57F25" w:rsidDel="0067539C">
            <w:rPr>
              <w:cs/>
              <w:lang w:val="ca-ES"/>
              <w:rPrChange w:id="2754" w:author="Sopheak Phorn" w:date="2023-07-28T10:1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អ.ស.ហ.</w:delText>
          </w:r>
          <w:r w:rsidR="007710A5" w:rsidRPr="00F57F25" w:rsidDel="0067539C">
            <w:rPr>
              <w:cs/>
              <w:lang w:val="ca-ES"/>
              <w:rPrChange w:id="2755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>។</w:delText>
          </w:r>
          <w:r w:rsidR="007710A5" w:rsidRPr="00F57F25" w:rsidDel="0067539C">
            <w:rPr>
              <w:cs/>
              <w:lang w:val="ca-ES"/>
              <w:rPrChange w:id="2756" w:author="Sopheak Phorn" w:date="2023-07-28T10:1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6AC03245" w14:textId="2227F6C5" w:rsidR="00BB72AF" w:rsidRPr="00C532AE" w:rsidDel="009D1B11" w:rsidRDefault="00BB72AF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757" w:author="Kem Sereyboth" w:date="2023-07-13T13:42:00Z"/>
          <w:del w:id="2758" w:author="Sopheak" w:date="2023-07-28T21:49:00Z"/>
          <w:lang w:val="ca-ES"/>
          <w:rPrChange w:id="2759" w:author="Kem Sereyboth" w:date="2023-07-26T16:25:00Z">
            <w:rPr>
              <w:ins w:id="2760" w:author="Kem Sereyboth" w:date="2023-07-13T13:42:00Z"/>
              <w:del w:id="2761" w:author="Sopheak" w:date="2023-07-28T21:49:00Z"/>
              <w:rFonts w:ascii="Khmer MEF1" w:hAnsi="Khmer MEF1" w:cs="Khmer MEF1"/>
              <w:color w:val="FF0000"/>
              <w:spacing w:val="-4"/>
            </w:rPr>
          </w:rPrChange>
        </w:rPr>
        <w:pPrChange w:id="2762" w:author="Sopheak Phorn" w:date="2023-08-03T14:01:00Z">
          <w:pPr>
            <w:pStyle w:val="NormalWeb"/>
            <w:spacing w:before="0" w:beforeAutospacing="0" w:after="0" w:afterAutospacing="0" w:line="228" w:lineRule="auto"/>
            <w:jc w:val="both"/>
          </w:pPr>
        </w:pPrChange>
      </w:pPr>
    </w:p>
    <w:p w14:paraId="65D8F351" w14:textId="56D935D3" w:rsidR="005C3437" w:rsidRPr="00C532AE" w:rsidRDefault="00C532AE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763" w:author="Kem Sereyboth" w:date="2023-07-13T13:37:00Z"/>
          <w:rFonts w:ascii="Khmer MEF1" w:hAnsi="Khmer MEF1" w:cs="Khmer MEF1"/>
          <w:lang w:val="ca-ES"/>
          <w:rPrChange w:id="2764" w:author="Kem Sereyboth" w:date="2023-07-26T16:25:00Z">
            <w:rPr>
              <w:ins w:id="2765" w:author="Kem Sereyboth" w:date="2023-07-13T13:37:00Z"/>
              <w:rFonts w:ascii="Khmer MEF1" w:hAnsi="Khmer MEF1" w:cs="Khmer MEF1"/>
              <w:color w:val="FF0000"/>
              <w:spacing w:val="-4"/>
            </w:rPr>
          </w:rPrChange>
        </w:rPr>
        <w:pPrChange w:id="2766" w:author="Sopheak Phorn" w:date="2023-08-03T14:01:00Z">
          <w:pPr>
            <w:pStyle w:val="NormalWeb"/>
            <w:spacing w:before="0" w:beforeAutospacing="0" w:after="0" w:afterAutospacing="0" w:line="228" w:lineRule="auto"/>
            <w:ind w:firstLine="567"/>
            <w:jc w:val="both"/>
          </w:pPr>
        </w:pPrChange>
      </w:pPr>
      <w:ins w:id="2767" w:author="Kem Sereyboth" w:date="2023-07-26T16:24:00Z">
        <w:r w:rsidRPr="00E357B2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ប្រធានបទទី</w:t>
        </w:r>
      </w:ins>
      <w:ins w:id="2768" w:author="Sopheak Phorn" w:date="2023-08-25T14:11:00Z">
        <w:r w:rsidR="001E3DD5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៣</w:t>
        </w:r>
      </w:ins>
      <w:ins w:id="2769" w:author="Kem Sereyboth" w:date="2023-07-26T16:24:00Z">
        <w:del w:id="2770" w:author="Sopheak Phorn" w:date="2023-08-25T14:11:00Z">
          <w:r w:rsidRPr="00C532AE" w:rsidDel="001E3DD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771" w:author="Kem Sereyboth" w:date="2023-07-26T16:25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៦</w:delText>
          </w:r>
        </w:del>
        <w:r w:rsidRPr="00C532AE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772" w:author="Kem Sereyboth" w:date="2023-07-26T16:25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 xml:space="preserve">៖ </w:t>
        </w:r>
      </w:ins>
      <w:ins w:id="2773" w:author="Sopheak Phorn" w:date="2023-07-28T10:28:00Z">
        <w:r w:rsidR="00F57F25" w:rsidRPr="00F1517F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</w:rPr>
          <w:t>ការរៀបចំប្រកាសស្ដីពីការគ្រប់គ្រងអាជ្ញាបណ្ណគណនេយ្យនិងសវនកម្ម</w:t>
        </w:r>
      </w:ins>
      <w:ins w:id="2774" w:author="Kem Sereyboth" w:date="2023-07-13T13:37:00Z">
        <w:del w:id="2775" w:author="Sopheak Phorn" w:date="2023-07-28T10:28:00Z">
          <w:r w:rsidR="00BB72AF" w:rsidRPr="00C532AE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776" w:author="Kem Sereyboth" w:date="2023-07-26T16:25:00Z">
                <w:rPr>
                  <w:rFonts w:ascii="Khmer MEF1" w:hAnsi="Khmer MEF1" w:cs="Khmer MEF1"/>
                  <w:color w:val="FF0000"/>
                  <w:spacing w:val="-4"/>
                  <w:cs/>
                </w:rPr>
              </w:rPrChange>
            </w:rPr>
            <w:delText>ការរៀបចំសេចក្ដីណែនាំស្ដីពីការកំណត់ធាតុអប្បបរមានៃយន្តការគ្រប់គ្រងហានិភ័​យ</w:delText>
          </w:r>
        </w:del>
      </w:ins>
    </w:p>
    <w:p w14:paraId="3D8F515B" w14:textId="4B2FBF56" w:rsidR="00BB72AF" w:rsidRPr="00C532AE" w:rsidRDefault="00C532AE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777" w:author="Kem Sereyboth" w:date="2023-07-13T13:37:00Z"/>
          <w:rFonts w:ascii="Khmer MEF1" w:hAnsi="Khmer MEF1" w:cs="Khmer MEF1"/>
          <w:sz w:val="24"/>
          <w:szCs w:val="24"/>
          <w:lang w:val="ca-ES"/>
          <w:rPrChange w:id="2778" w:author="Kem Sereyboth" w:date="2023-07-26T16:25:00Z">
            <w:rPr>
              <w:ins w:id="2779" w:author="Kem Sereyboth" w:date="2023-07-13T13:37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2780" w:author="Sopheak Phorn" w:date="2023-08-03T14:01:00Z">
          <w:pPr>
            <w:spacing w:after="0"/>
            <w:ind w:left="2127" w:hanging="1560"/>
          </w:pPr>
        </w:pPrChange>
      </w:pPr>
      <w:ins w:id="2781" w:author="Kem Sereyboth" w:date="2023-07-26T16:24:00Z">
        <w:r w:rsidRPr="00E357B2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ប្រធានបទទី</w:t>
        </w:r>
      </w:ins>
      <w:ins w:id="2782" w:author="Sopheak Phorn" w:date="2023-08-25T14:12:00Z">
        <w:r w:rsidR="001E3DD5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៤</w:t>
        </w:r>
      </w:ins>
      <w:ins w:id="2783" w:author="Kem Sereyboth" w:date="2023-07-26T16:24:00Z">
        <w:del w:id="2784" w:author="Sopheak Phorn" w:date="2023-08-25T14:11:00Z">
          <w:r w:rsidDel="001E3DD5">
            <w:rPr>
              <w:rFonts w:ascii="Khmer MEF1" w:hAnsi="Khmer MEF1" w:cs="Khmer MEF1" w:hint="cs"/>
              <w:b/>
              <w:bCs/>
              <w:sz w:val="24"/>
              <w:szCs w:val="24"/>
              <w:cs/>
              <w:lang w:val="ca-ES"/>
            </w:rPr>
            <w:delText>៧</w:delText>
          </w:r>
        </w:del>
        <w:r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៖</w:t>
        </w:r>
      </w:ins>
      <w:ins w:id="2785" w:author="Sopheak Phorn" w:date="2023-07-28T10:28:00Z">
        <w:r w:rsidR="00F57F25">
          <w:rPr>
            <w:rFonts w:ascii="Khmer MEF1" w:hAnsi="Khmer MEF1" w:cs="Khmer MEF1"/>
            <w:sz w:val="24"/>
            <w:szCs w:val="24"/>
            <w:lang w:val="ca-ES"/>
          </w:rPr>
          <w:t xml:space="preserve"> </w:t>
        </w:r>
        <w:r w:rsidR="00F57F25" w:rsidRPr="00F1517F">
          <w:rPr>
            <w:rFonts w:ascii="Khmer MEF1" w:hAnsi="Khmer MEF1" w:cs="Khmer MEF1"/>
            <w:color w:val="000000" w:themeColor="text1"/>
            <w:szCs w:val="24"/>
            <w:cs/>
            <w:lang w:val="ca-ES"/>
          </w:rPr>
          <w:t>ការពិនិត្យ ឬការធ្វើអធិការកិច្ច​គុណភា​ពសវនកម្មដល់ទីកន្លែងសម្រាប់​ក្រុមហ៊ុន​សវនកម្មដែល</w:t>
        </w:r>
        <w:r w:rsidR="00F57F25" w:rsidRPr="00F1517F">
          <w:rPr>
            <w:rFonts w:ascii="Khmer MEF1" w:hAnsi="Khmer MEF1" w:cs="Khmer MEF1"/>
            <w:color w:val="000000" w:themeColor="text1"/>
            <w:spacing w:val="-10"/>
            <w:szCs w:val="24"/>
            <w:cs/>
          </w:rPr>
          <w:t>ទទួល</w:t>
        </w:r>
        <w:r w:rsidR="00F57F25" w:rsidRPr="00F1517F">
          <w:rPr>
            <w:rFonts w:ascii="Khmer MEF1" w:hAnsi="Khmer MEF1" w:cs="Khmer MEF1"/>
            <w:color w:val="000000" w:themeColor="text1"/>
            <w:szCs w:val="24"/>
            <w:cs/>
            <w:lang w:val="ca-ES"/>
          </w:rPr>
          <w:t xml:space="preserve">អាជ្ញាបណ្ណពី </w:t>
        </w:r>
        <w:del w:id="2786" w:author="Chamreun Poth" w:date="2024-05-30T18:32:00Z" w16du:dateUtc="2024-05-30T11:32:00Z">
          <w:r w:rsidR="00F57F25" w:rsidRPr="00F1517F" w:rsidDel="00091126">
            <w:rPr>
              <w:rFonts w:ascii="Khmer MEF1" w:hAnsi="Khmer MEF1" w:cs="Khmer MEF1"/>
              <w:b/>
              <w:bCs/>
              <w:color w:val="000000" w:themeColor="text1"/>
              <w:szCs w:val="24"/>
              <w:cs/>
              <w:lang w:val="ca-ES"/>
            </w:rPr>
            <w:delText>ន.គ.ស.</w:delText>
          </w:r>
        </w:del>
      </w:ins>
      <w:ins w:id="2787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 w:themeColor="text1"/>
            <w:szCs w:val="24"/>
            <w:cs/>
            <w:lang w:val="ca-ES"/>
          </w:rPr>
          <w:t>ឈ្មោះសវនដ្ឋាន</w:t>
        </w:r>
      </w:ins>
      <w:ins w:id="2788" w:author="Kem Sereyboth" w:date="2023-07-13T13:37:00Z">
        <w:del w:id="2789" w:author="Sopheak Phorn" w:date="2023-07-28T10:28:00Z">
          <w:r w:rsidR="00BB72AF" w:rsidRPr="00C532AE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790" w:author="Kem Sereyboth" w:date="2023-07-26T16:25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ការត្រួតពិនិត្យ តាមដាន និងការវាយតម្លៃការអនុវត្តការងាររប​​ស់​ប្រតិ​បត្តិ</w:delText>
          </w:r>
          <w:r w:rsidR="00BB72AF" w:rsidRPr="00C532AE" w:rsidDel="00F57F25">
            <w:rPr>
              <w:rFonts w:ascii="Khmer MEF1" w:hAnsi="Khmer MEF1" w:cs="Khmer MEF1"/>
              <w:sz w:val="24"/>
              <w:szCs w:val="24"/>
              <w:lang w:val="ca-ES"/>
              <w:rPrChange w:id="2791" w:author="Kem Sereyboth" w:date="2023-07-26T16:25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​​</w:delText>
          </w:r>
          <w:r w:rsidR="00BB72AF" w:rsidRPr="00C532AE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792" w:author="Kem Sereyboth" w:date="2023-07-26T16:25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ករសន្តិសុ</w:delText>
          </w:r>
        </w:del>
      </w:ins>
      <w:ins w:id="2793" w:author="Kem Sereyboth" w:date="2023-07-13T13:44:00Z">
        <w:del w:id="2794" w:author="Sopheak Phorn" w:date="2023-07-28T10:28:00Z">
          <w:r w:rsidR="00290131" w:rsidRPr="00C532AE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795" w:author="Kem Sereyboth" w:date="2023-07-26T16:25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96" w:author="Kem Sereyboth" w:date="2023-07-13T13:37:00Z">
        <w:del w:id="2797" w:author="Sopheak Phorn" w:date="2023-07-28T10:28:00Z">
          <w:r w:rsidR="00BB72AF" w:rsidRPr="00C532AE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798" w:author="Kem Sereyboth" w:date="2023-07-26T16:25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ខ</w:delText>
          </w:r>
        </w:del>
      </w:ins>
      <w:ins w:id="2799" w:author="Kem Sereyboth" w:date="2023-07-13T13:44:00Z">
        <w:del w:id="2800" w:author="Sopheak Phorn" w:date="2023-07-28T10:28:00Z">
          <w:r w:rsidR="00290131" w:rsidRPr="00C532AE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801" w:author="Kem Sereyboth" w:date="2023-07-26T16:25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802" w:author="Kem Sereyboth" w:date="2023-07-13T13:37:00Z">
        <w:del w:id="2803" w:author="Sopheak Phorn" w:date="2023-07-28T10:28:00Z">
          <w:r w:rsidR="00BB72AF" w:rsidRPr="00C532AE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804" w:author="Kem Sereyboth" w:date="2023-07-26T16:25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សង្គម</w:delText>
          </w:r>
        </w:del>
      </w:ins>
    </w:p>
    <w:p w14:paraId="469963AA" w14:textId="2C3AE15C" w:rsidR="00BB72AF" w:rsidRPr="00E33574" w:rsidRDefault="00C532AE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805" w:author="Kem Sereyboth" w:date="2023-07-13T13:37:00Z"/>
          <w:rFonts w:ascii="Khmer MEF1" w:hAnsi="Khmer MEF1" w:cs="Khmer MEF1"/>
          <w:sz w:val="24"/>
          <w:szCs w:val="24"/>
          <w:lang w:val="ca-ES"/>
          <w:rPrChange w:id="2806" w:author="Kem Sereyboth" w:date="2023-07-19T16:59:00Z">
            <w:rPr>
              <w:ins w:id="2807" w:author="Kem Sereyboth" w:date="2023-07-13T13:37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2808" w:author="Sopheak Phorn" w:date="2023-08-03T14:01:00Z">
          <w:pPr>
            <w:spacing w:after="0"/>
            <w:ind w:firstLine="567"/>
          </w:pPr>
        </w:pPrChange>
      </w:pPr>
      <w:ins w:id="2809" w:author="Kem Sereyboth" w:date="2023-07-26T16:24:00Z">
        <w:r w:rsidRPr="00E357B2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ប្រធានបទទី</w:t>
        </w:r>
      </w:ins>
      <w:ins w:id="2810" w:author="Sopheak Phorn" w:date="2023-08-25T14:12:00Z">
        <w:r w:rsidR="001E3DD5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៥</w:t>
        </w:r>
      </w:ins>
      <w:ins w:id="2811" w:author="Kem Sereyboth" w:date="2023-07-26T16:25:00Z">
        <w:del w:id="2812" w:author="Sopheak Phorn" w:date="2023-08-25T14:12:00Z">
          <w:r w:rsidDel="001E3DD5">
            <w:rPr>
              <w:rFonts w:ascii="Khmer MEF1" w:hAnsi="Khmer MEF1" w:cs="Khmer MEF1" w:hint="cs"/>
              <w:b/>
              <w:bCs/>
              <w:sz w:val="24"/>
              <w:szCs w:val="24"/>
              <w:cs/>
              <w:lang w:val="ca-ES"/>
            </w:rPr>
            <w:delText>៨</w:delText>
          </w:r>
        </w:del>
        <w:r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 xml:space="preserve">៖ </w:t>
        </w:r>
      </w:ins>
      <w:ins w:id="2813" w:author="Sopheak Phorn" w:date="2023-07-28T10:29:00Z">
        <w:r w:rsidR="00F57F25" w:rsidRPr="00F1517F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</w:rPr>
          <w:t>ការរៀបចំសេចក្ដីព្រាងប្រកាសស្ដីពីវិធាននិងនីតិវិធីនៃការដោះស្រាយបណ្ដឹងតវ៉ា</w:t>
        </w:r>
        <w:r w:rsidR="00F57F25">
          <w:rPr>
            <w:rFonts w:ascii="Khmer MEF1" w:hAnsi="Khmer MEF1" w:cs="Khmer MEF1" w:hint="cs"/>
            <w:color w:val="000000" w:themeColor="text1"/>
            <w:sz w:val="24"/>
            <w:szCs w:val="24"/>
            <w:cs/>
            <w:lang w:val="ca-ES"/>
          </w:rPr>
          <w:t>។</w:t>
        </w:r>
      </w:ins>
      <w:ins w:id="2814" w:author="Kem Sereyboth" w:date="2023-07-13T13:37:00Z">
        <w:del w:id="2815" w:author="Sopheak Phorn" w:date="2023-07-28T10:29:00Z">
          <w:r w:rsidR="00BB72AF" w:rsidRPr="00E33574" w:rsidDel="00F57F25">
            <w:rPr>
              <w:rFonts w:ascii="Khmer MEF1" w:hAnsi="Khmer MEF1" w:cs="Khmer MEF1"/>
              <w:sz w:val="24"/>
              <w:szCs w:val="24"/>
              <w:cs/>
              <w:rPrChange w:id="281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ការរៀបចំបទប្បញ្ញត្តិពាក់</w:delText>
          </w:r>
          <w:r w:rsidR="00BB72AF" w:rsidRPr="00E33574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81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ព័ន្ធនឹងការដោះស្រាយវិវាទ និងការការពារអ្នកទទួលផល</w:delText>
          </w:r>
        </w:del>
      </w:ins>
      <w:ins w:id="2818" w:author="Kem Sereyboth" w:date="2023-07-13T13:42:00Z">
        <w:del w:id="2819" w:author="Sopheak Phorn" w:date="2023-07-28T10:29:00Z">
          <w:r w:rsidR="00BB72AF" w:rsidRPr="00E33574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82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47D52F1B" w14:textId="0BB1DE67" w:rsidR="005C3437" w:rsidRPr="007A26A4" w:rsidRDefault="005C3437">
      <w:pPr>
        <w:pStyle w:val="NormalWeb"/>
        <w:spacing w:before="0" w:beforeAutospacing="0" w:after="0" w:afterAutospacing="0" w:line="226" w:lineRule="auto"/>
        <w:ind w:firstLine="720"/>
        <w:jc w:val="both"/>
        <w:rPr>
          <w:ins w:id="2821" w:author="Kem Sereyboth" w:date="2023-06-20T14:18:00Z"/>
          <w:rFonts w:ascii="Khmer MEF1" w:hAnsi="Khmer MEF1" w:cs="Khmer MEF1"/>
          <w:spacing w:val="-2"/>
          <w:cs/>
        </w:rPr>
        <w:pPrChange w:id="2822" w:author="Sopheak Phorn" w:date="2023-08-03T14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2823" w:author="Kem Sereyboth" w:date="2023-06-20T14:18:00Z">
        <w:r w:rsidRPr="00E33574">
          <w:rPr>
            <w:rFonts w:ascii="Khmer MEF1" w:hAnsi="Khmer MEF1" w:cs="Khmer MEF1"/>
            <w:spacing w:val="-8"/>
            <w:cs/>
            <w:lang w:val="ca-ES"/>
            <w:rPrChange w:id="2824" w:author="Kem Sereyboth" w:date="2023-07-19T16:59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បន្ទាប់ពីទទួលបានការឯកភាពពី </w:t>
        </w:r>
        <w:r w:rsidRPr="00E33574">
          <w:rPr>
            <w:rFonts w:ascii="Khmer MEF2" w:hAnsi="Khmer MEF2" w:cs="Khmer MEF2"/>
            <w:spacing w:val="-8"/>
            <w:cs/>
            <w:lang w:val="ca-ES"/>
            <w:rPrChange w:id="2825" w:author="Kem Sereyboth" w:date="2023-07-19T16:59:00Z">
              <w:rPr>
                <w:rFonts w:ascii="Khmer MEF2" w:hAnsi="Khmer MEF2" w:cs="Khmer MEF2"/>
                <w:spacing w:val="-2"/>
                <w:cs/>
                <w:lang w:val="ca-ES"/>
              </w:rPr>
            </w:rPrChange>
          </w:rPr>
          <w:t>ឯកឧត្តមអគ្គបណ្ឌិតសភាចារ្យ</w:t>
        </w:r>
      </w:ins>
      <w:ins w:id="2826" w:author="Kem Sereyboth" w:date="2023-07-18T15:56:00Z">
        <w:r w:rsidR="00614536" w:rsidRPr="00E33574">
          <w:rPr>
            <w:rFonts w:ascii="Khmer MEF2" w:hAnsi="Khmer MEF2" w:cs="Khmer MEF2"/>
            <w:spacing w:val="-8"/>
            <w:cs/>
            <w:lang w:val="ca-ES"/>
            <w:rPrChange w:id="2827" w:author="Kem Sereyboth" w:date="2023-07-19T16:59:00Z">
              <w:rPr>
                <w:rFonts w:ascii="Khmer MEF2" w:hAnsi="Khmer MEF2" w:cs="Khmer MEF2"/>
                <w:color w:val="FF0000"/>
                <w:spacing w:val="-2"/>
                <w:cs/>
                <w:lang w:val="ca-ES"/>
              </w:rPr>
            </w:rPrChange>
          </w:rPr>
          <w:t xml:space="preserve"> </w:t>
        </w:r>
      </w:ins>
      <w:ins w:id="2828" w:author="Kem Sereyboth" w:date="2023-06-20T14:18:00Z">
        <w:r w:rsidRPr="00E33574">
          <w:rPr>
            <w:rFonts w:ascii="Khmer MEF2" w:hAnsi="Khmer MEF2" w:cs="Khmer MEF2"/>
            <w:spacing w:val="-8"/>
            <w:cs/>
            <w:lang w:val="ca-ES"/>
            <w:rPrChange w:id="2829" w:author="Kem Sereyboth" w:date="2023-07-19T16:59:00Z">
              <w:rPr>
                <w:rFonts w:ascii="Khmer MEF2" w:hAnsi="Khmer MEF2" w:cs="Khmer MEF2"/>
                <w:spacing w:val="-2"/>
                <w:cs/>
                <w:lang w:val="ca-ES"/>
              </w:rPr>
            </w:rPrChange>
          </w:rPr>
          <w:t>ឧបនាយករដ្ឋមន្ត្រី</w:t>
        </w:r>
      </w:ins>
      <w:ins w:id="2830" w:author="Kem Sereyboth" w:date="2023-07-18T15:59:00Z">
        <w:r w:rsidR="00614536" w:rsidRPr="00E33574">
          <w:rPr>
            <w:rFonts w:ascii="Khmer MEF2" w:hAnsi="Khmer MEF2" w:cs="Khmer MEF2"/>
            <w:spacing w:val="-8"/>
            <w:cs/>
            <w:lang w:val="ca-ES"/>
            <w:rPrChange w:id="2831" w:author="Kem Sereyboth" w:date="2023-07-19T16:59:00Z">
              <w:rPr>
                <w:rFonts w:ascii="Khmer MEF2" w:hAnsi="Khmer MEF2" w:cs="Khmer MEF2"/>
                <w:color w:val="FF0000"/>
                <w:spacing w:val="-2"/>
                <w:cs/>
                <w:lang w:val="ca-ES"/>
              </w:rPr>
            </w:rPrChange>
          </w:rPr>
          <w:t xml:space="preserve"> រដ្ឋមន្រ្តី</w:t>
        </w:r>
      </w:ins>
      <w:ins w:id="2832" w:author="Kem Sereyboth" w:date="2023-07-18T15:56:00Z">
        <w:r w:rsidR="00614536" w:rsidRPr="00E33574">
          <w:rPr>
            <w:rFonts w:ascii="Khmer MEF2" w:eastAsiaTheme="minorHAnsi" w:hAnsi="Khmer MEF2" w:cs="Khmer MEF2"/>
            <w:spacing w:val="-8"/>
            <w:cs/>
            <w:lang w:val="ca-ES"/>
            <w:rPrChange w:id="2833" w:author="Kem Sereyboth" w:date="2023-07-19T16:59:00Z">
              <w:rPr>
                <w:rFonts w:ascii="Khmer MEF2" w:eastAsiaTheme="minorHAnsi" w:hAnsi="Khmer MEF2" w:cs="Khmer MEF2"/>
                <w:color w:val="FF0000"/>
                <w:spacing w:val="-6"/>
                <w:cs/>
                <w:lang w:val="ca-ES"/>
              </w:rPr>
            </w:rPrChange>
          </w:rPr>
          <w:t>ក្រសួ</w:t>
        </w:r>
      </w:ins>
      <w:ins w:id="2834" w:author="Kem Sereyboth" w:date="2023-07-18T15:59:00Z">
        <w:r w:rsidR="00614536" w:rsidRPr="00E33574">
          <w:rPr>
            <w:rFonts w:ascii="Khmer MEF2" w:eastAsiaTheme="minorHAnsi" w:hAnsi="Khmer MEF2" w:cs="Khmer MEF2"/>
            <w:spacing w:val="-8"/>
            <w:cs/>
            <w:lang w:val="ca-ES"/>
            <w:rPrChange w:id="2835" w:author="Kem Sereyboth" w:date="2023-07-19T16:59:00Z">
              <w:rPr>
                <w:rFonts w:ascii="Khmer MEF2" w:eastAsiaTheme="minorHAnsi" w:hAnsi="Khmer MEF2" w:cs="Khmer MEF2"/>
                <w:color w:val="FF0000"/>
                <w:spacing w:val="-6"/>
                <w:cs/>
                <w:lang w:val="ca-ES"/>
              </w:rPr>
            </w:rPrChange>
          </w:rPr>
          <w:t>​</w:t>
        </w:r>
      </w:ins>
      <w:ins w:id="2836" w:author="Kem Sereyboth" w:date="2023-07-18T15:56:00Z">
        <w:r w:rsidR="00614536" w:rsidRPr="00E33574">
          <w:rPr>
            <w:rFonts w:ascii="Khmer MEF2" w:eastAsiaTheme="minorHAnsi" w:hAnsi="Khmer MEF2" w:cs="Khmer MEF2"/>
            <w:spacing w:val="-8"/>
            <w:cs/>
            <w:lang w:val="ca-ES"/>
            <w:rPrChange w:id="2837" w:author="Kem Sereyboth" w:date="2023-07-19T16:59:00Z">
              <w:rPr>
                <w:rFonts w:ascii="Khmer MEF2" w:eastAsiaTheme="minorHAnsi" w:hAnsi="Khmer MEF2" w:cs="Khmer MEF2"/>
                <w:color w:val="FF0000"/>
                <w:spacing w:val="-6"/>
                <w:cs/>
                <w:lang w:val="ca-ES"/>
              </w:rPr>
            </w:rPrChange>
          </w:rPr>
          <w:t>ង</w:t>
        </w:r>
      </w:ins>
      <w:ins w:id="2838" w:author="Kem Sereyboth" w:date="2023-07-18T15:59:00Z">
        <w:r w:rsidR="00614536" w:rsidRPr="00E33574">
          <w:rPr>
            <w:rFonts w:ascii="Khmer MEF2" w:eastAsiaTheme="minorHAnsi" w:hAnsi="Khmer MEF2" w:cs="Khmer MEF2"/>
            <w:spacing w:val="-8"/>
            <w:cs/>
            <w:lang w:val="ca-ES"/>
            <w:rPrChange w:id="2839" w:author="Kem Sereyboth" w:date="2023-07-19T16:59:00Z">
              <w:rPr>
                <w:rFonts w:ascii="Khmer MEF2" w:eastAsiaTheme="minorHAnsi" w:hAnsi="Khmer MEF2" w:cs="Khmer MEF2"/>
                <w:color w:val="FF0000"/>
                <w:spacing w:val="-6"/>
                <w:cs/>
                <w:lang w:val="ca-ES"/>
              </w:rPr>
            </w:rPrChange>
          </w:rPr>
          <w:t>​</w:t>
        </w:r>
      </w:ins>
      <w:ins w:id="2840" w:author="Kem Sereyboth" w:date="2023-07-18T15:56:00Z">
        <w:r w:rsidR="00614536" w:rsidRPr="00646CEC">
          <w:rPr>
            <w:rFonts w:ascii="Khmer MEF2" w:eastAsiaTheme="minorHAnsi" w:hAnsi="Khmer MEF2" w:cs="Khmer MEF2"/>
            <w:spacing w:val="-6"/>
            <w:cs/>
            <w:lang w:val="ca-ES"/>
            <w:rPrChange w:id="2841" w:author="Kem Sereyboth" w:date="2023-07-25T10:57:00Z">
              <w:rPr>
                <w:rFonts w:ascii="Khmer MEF2" w:eastAsiaTheme="minorHAnsi" w:hAnsi="Khmer MEF2" w:cs="Khmer MEF2"/>
                <w:color w:val="FF0000"/>
                <w:spacing w:val="-6"/>
                <w:cs/>
                <w:lang w:val="ca-ES"/>
              </w:rPr>
            </w:rPrChange>
          </w:rPr>
          <w:t>សេដ្ឋកិច្ចនិងហិរញ្ញវត្ថុ</w:t>
        </w:r>
      </w:ins>
      <w:ins w:id="2842" w:author="Kem Sereyboth" w:date="2023-06-20T14:18:00Z">
        <w:r w:rsidRPr="00646CEC">
          <w:rPr>
            <w:rFonts w:ascii="Khmer MEF1" w:hAnsi="Khmer MEF1" w:cs="Khmer MEF1"/>
            <w:spacing w:val="-6"/>
            <w:cs/>
            <w:lang w:val="ca-ES"/>
            <w:rPrChange w:id="2843" w:author="Kem Sereyboth" w:date="2023-07-25T10:5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</w:t>
        </w:r>
        <w:r w:rsidRPr="00646CEC">
          <w:rPr>
            <w:rFonts w:ascii="Khmer MEF1" w:hAnsi="Khmer MEF1" w:cs="Khmer MEF1"/>
            <w:b/>
            <w:bCs/>
            <w:spacing w:val="-6"/>
            <w:cs/>
            <w:lang w:val="ca-ES"/>
            <w:rPrChange w:id="2844" w:author="Kem Sereyboth" w:date="2023-07-25T10:57:00Z">
              <w:rPr>
                <w:rFonts w:ascii="Khmer MEF1" w:hAnsi="Khmer MEF1" w:cs="Khmer MEF1"/>
                <w:b/>
                <w:bCs/>
                <w:spacing w:val="-2"/>
                <w:cs/>
                <w:lang w:val="ca-ES"/>
              </w:rPr>
            </w:rPrChange>
          </w:rPr>
          <w:t>និងជាប្រធាន</w:t>
        </w:r>
        <w:r w:rsidRPr="00646CEC">
          <w:rPr>
            <w:rFonts w:ascii="Khmer MEF1" w:hAnsi="Khmer MEF1" w:cs="Khmer MEF1"/>
            <w:b/>
            <w:bCs/>
            <w:spacing w:val="-6"/>
            <w:cs/>
            <w:lang w:val="ca-ES"/>
            <w:rPrChange w:id="2845" w:author="Kem Sereyboth" w:date="2023-07-25T10:57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ក្រុមប្រឹក្សា​</w:t>
        </w:r>
        <w:r w:rsidRPr="00646CEC">
          <w:rPr>
            <w:rFonts w:ascii="Khmer MEF1" w:hAnsi="Khmer MEF1" w:cs="Khmer MEF1"/>
            <w:spacing w:val="-6"/>
            <w:cs/>
            <w:lang w:val="ca-ES"/>
            <w:rPrChange w:id="2846" w:author="Kem Sereyboth" w:date="2023-07-25T10:57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  <w:r w:rsidRPr="00646CEC">
          <w:rPr>
            <w:rFonts w:ascii="Khmer MEF1" w:hAnsi="Khmer MEF1" w:cs="Khmer MEF1"/>
            <w:b/>
            <w:bCs/>
            <w:spacing w:val="-6"/>
            <w:cs/>
            <w:lang w:val="ca-ES"/>
            <w:rPrChange w:id="2847" w:author="Kem Sereyboth" w:date="2023-07-25T10:57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 xml:space="preserve">អ.ស.ហ. </w:t>
        </w:r>
        <w:r w:rsidRPr="00646CEC">
          <w:rPr>
            <w:rFonts w:ascii="Khmer MEF1" w:hAnsi="Khmer MEF1" w:cs="Khmer MEF1"/>
            <w:spacing w:val="-6"/>
            <w:cs/>
            <w:lang w:val="ca-ES"/>
            <w:rPrChange w:id="2848" w:author="Kem Sereyboth" w:date="2023-07-25T10:57:00Z">
              <w:rPr>
                <w:rFonts w:ascii="Khmer MEF1" w:hAnsi="Khmer MEF1" w:cs="Khmer MEF1"/>
                <w:cs/>
                <w:lang w:val="ca-ES"/>
              </w:rPr>
            </w:rPrChange>
          </w:rPr>
          <w:t>សវនករទទួលបន្ទុកបានផ្តល់នូវផែនការសវនក</w:t>
        </w:r>
      </w:ins>
      <w:ins w:id="2849" w:author="Kem Sereyboth" w:date="2023-07-25T10:56:00Z">
        <w:r w:rsidR="00646CEC" w:rsidRPr="00646CEC">
          <w:rPr>
            <w:rFonts w:ascii="Khmer MEF1" w:hAnsi="Khmer MEF1" w:cs="Khmer MEF1"/>
            <w:spacing w:val="-6"/>
            <w:cs/>
            <w:lang w:val="ca-ES"/>
            <w:rPrChange w:id="2850" w:author="Kem Sereyboth" w:date="2023-07-25T10:57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2851" w:author="Kem Sereyboth" w:date="2023-06-20T14:18:00Z">
        <w:r w:rsidRPr="00646CEC">
          <w:rPr>
            <w:rFonts w:ascii="Khmer MEF1" w:hAnsi="Khmer MEF1" w:cs="Khmer MEF1"/>
            <w:spacing w:val="-6"/>
            <w:cs/>
            <w:lang w:val="ca-ES"/>
            <w:rPrChange w:id="2852" w:author="Kem Sereyboth" w:date="2023-07-25T10:57:00Z">
              <w:rPr>
                <w:rFonts w:ascii="Khmer MEF1" w:hAnsi="Khmer MEF1" w:cs="Khmer MEF1"/>
                <w:cs/>
                <w:lang w:val="ca-ES"/>
              </w:rPr>
            </w:rPrChange>
          </w:rPr>
          <w:t>ម្ម</w:t>
        </w:r>
        <w:r w:rsidRPr="00646CEC">
          <w:rPr>
            <w:rFonts w:ascii="Khmer MEF1" w:hAnsi="Khmer MEF1" w:cs="Khmer MEF1"/>
            <w:cs/>
            <w:lang w:val="ca-ES"/>
          </w:rPr>
          <w:t>ឆ្នាំ</w:t>
        </w:r>
      </w:ins>
      <w:ins w:id="2853" w:author="Kem Sereyboth" w:date="2023-06-20T15:06:00Z">
        <w:r w:rsidRPr="00646CEC">
          <w:rPr>
            <w:rFonts w:ascii="Khmer MEF1" w:hAnsi="Khmer MEF1" w:cs="Khmer MEF1"/>
            <w:cs/>
            <w:lang w:val="ca-ES"/>
          </w:rPr>
          <w:t>២០២៣</w:t>
        </w:r>
      </w:ins>
      <w:ins w:id="2854" w:author="Kem Sereyboth" w:date="2023-06-20T14:18:00Z">
        <w:r w:rsidRPr="00646CEC">
          <w:rPr>
            <w:rFonts w:ascii="Khmer MEF1" w:hAnsi="Khmer MEF1" w:cs="Khmer MEF1"/>
            <w:cs/>
          </w:rPr>
          <w:t xml:space="preserve"> </w:t>
        </w:r>
        <w:r w:rsidRPr="00646CEC">
          <w:rPr>
            <w:rFonts w:ascii="Khmer MEF1" w:hAnsi="Khmer MEF1" w:cs="Khmer MEF1"/>
            <w:cs/>
            <w:lang w:val="ca-ES"/>
          </w:rPr>
          <w:t>ជូន</w:t>
        </w:r>
      </w:ins>
      <w:ins w:id="2855" w:author="Kem Sereyboth" w:date="2023-06-20T15:06:00Z">
        <w:r w:rsidRPr="00646CEC">
          <w:rPr>
            <w:rFonts w:ascii="Khmer MEF1" w:hAnsi="Khmer MEF1" w:cs="Khmer MEF1"/>
            <w:cs/>
            <w:lang w:val="ca-ES"/>
          </w:rPr>
          <w:t xml:space="preserve"> </w:t>
        </w:r>
      </w:ins>
      <w:ins w:id="2856" w:author="Chamreun Poth" w:date="2024-06-03T20:41:00Z" w16du:dateUtc="2024-06-03T13:41:00Z"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cs/>
          </w:rPr>
          <w:t>ឈ្មោះសវនដ្ឋាន</w:t>
        </w:r>
      </w:ins>
      <w:ins w:id="2857" w:author="Kem Sereyboth" w:date="2023-06-20T15:06:00Z">
        <w:del w:id="2858" w:author="Chamreun Poth" w:date="2024-06-03T20:41:00Z" w16du:dateUtc="2024-06-03T13:41:00Z">
          <w:r w:rsidRPr="00646CEC" w:rsidDel="005A3279">
            <w:rPr>
              <w:rFonts w:ascii="Khmer MEF1" w:hAnsi="Khmer MEF1" w:cs="Khmer MEF1"/>
              <w:b/>
              <w:bCs/>
              <w:cs/>
              <w:lang w:val="ca-ES"/>
              <w:rPrChange w:id="2859" w:author="Kem Sereyboth" w:date="2023-07-25T10:57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ន.</w:delText>
          </w:r>
        </w:del>
      </w:ins>
      <w:ins w:id="2860" w:author="Sopheak Phorn" w:date="2023-07-28T10:30:00Z">
        <w:del w:id="2861" w:author="Chamreun Poth" w:date="2024-06-03T20:41:00Z" w16du:dateUtc="2024-06-03T13:41:00Z">
          <w:r w:rsidR="001C0E3B" w:rsidDel="005A3279">
            <w:rPr>
              <w:rFonts w:ascii="Khmer MEF1" w:hAnsi="Khmer MEF1" w:cs="Khmer MEF1" w:hint="cs"/>
              <w:b/>
              <w:bCs/>
              <w:cs/>
              <w:lang w:val="ca-ES"/>
            </w:rPr>
            <w:delText>គ</w:delText>
          </w:r>
        </w:del>
      </w:ins>
      <w:ins w:id="2862" w:author="Kem Sereyboth" w:date="2023-06-20T15:06:00Z">
        <w:del w:id="2863" w:author="Chamreun Poth" w:date="2024-06-03T20:41:00Z" w16du:dateUtc="2024-06-03T13:41:00Z">
          <w:r w:rsidRPr="00646CEC" w:rsidDel="005A3279">
            <w:rPr>
              <w:rFonts w:ascii="Khmer MEF1" w:hAnsi="Khmer MEF1" w:cs="Khmer MEF1"/>
              <w:b/>
              <w:bCs/>
              <w:cs/>
              <w:lang w:val="ca-ES"/>
              <w:rPrChange w:id="2864" w:author="Kem Sereyboth" w:date="2023-07-25T10:57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ស.ស.</w:delText>
          </w:r>
        </w:del>
      </w:ins>
      <w:ins w:id="2865" w:author="Kem Sereyboth" w:date="2023-06-20T14:18:00Z">
        <w:r w:rsidRPr="00646CEC">
          <w:rPr>
            <w:rFonts w:ascii="Khmer MEF1" w:hAnsi="Khmer MEF1" w:cs="Khmer MEF1"/>
            <w:cs/>
            <w:lang w:val="ca-ES"/>
            <w:rPrChange w:id="2866" w:author="Kem Sereyboth" w:date="2023-07-25T10:57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។ បន្ថែមពីនេះ សវនករទទួលបន្ទុកក៏</w:t>
        </w:r>
        <w:r w:rsidRPr="00646CEC">
          <w:rPr>
            <w:rFonts w:ascii="Khmer MEF1" w:hAnsi="Khmer MEF1" w:cs="Khmer MEF1"/>
            <w:cs/>
            <w:rPrChange w:id="2867" w:author="Kem Sereyboth" w:date="2023-07-25T10:57:00Z">
              <w:rPr>
                <w:rFonts w:ascii="Khmer MEF1" w:hAnsi="Khmer MEF1" w:cs="Khmer MEF1"/>
                <w:spacing w:val="-8"/>
                <w:cs/>
              </w:rPr>
            </w:rPrChange>
          </w:rPr>
          <w:t xml:space="preserve">បានរៀបចំបញ្ជូននូវលិខិតបញ្ជាបេសកកម្ម </w:t>
        </w:r>
        <w:r w:rsidRPr="00E33574">
          <w:rPr>
            <w:rFonts w:ascii="Khmer MEF1" w:hAnsi="Khmer MEF1" w:cs="Khmer MEF1"/>
            <w:spacing w:val="-8"/>
            <w:cs/>
          </w:rPr>
          <w:t>បញ្ជី</w:t>
        </w:r>
      </w:ins>
      <w:ins w:id="2868" w:author="Kem Sereyboth" w:date="2023-07-25T10:57:00Z">
        <w:r w:rsidR="00646CEC">
          <w:rPr>
            <w:rFonts w:ascii="Khmer MEF1" w:hAnsi="Khmer MEF1" w:cs="Khmer MEF1" w:hint="cs"/>
            <w:spacing w:val="-8"/>
            <w:cs/>
          </w:rPr>
          <w:t>​​​</w:t>
        </w:r>
      </w:ins>
      <w:ins w:id="2869" w:author="Kem Sereyboth" w:date="2023-06-20T14:18:00Z">
        <w:r w:rsidRPr="00E33574">
          <w:rPr>
            <w:rFonts w:ascii="Khmer MEF1" w:hAnsi="Khmer MEF1" w:cs="Khmer MEF1"/>
            <w:spacing w:val="-8"/>
            <w:cs/>
          </w:rPr>
          <w:t>សមាសភាព</w:t>
        </w:r>
        <w:r w:rsidRPr="00E33574">
          <w:rPr>
            <w:rFonts w:ascii="Khmer MEF1" w:hAnsi="Khmer MEF1" w:cs="Khmer MEF1"/>
            <w:cs/>
          </w:rPr>
          <w:t xml:space="preserve">ប្រតិភូសវនកម្មនិងសវនករទទួលបន្ទុក ព្រមទាំងបញ្ជីត្រួតពិនិត្យសម្រាប់ </w:t>
        </w:r>
      </w:ins>
      <w:ins w:id="2870" w:author="Chamreun Poth" w:date="2024-06-03T20:41:00Z" w16du:dateUtc="2024-06-03T13:41:00Z"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cs/>
          </w:rPr>
          <w:t>ឈ្មោះសវនដ្ឋាន</w:t>
        </w:r>
      </w:ins>
      <w:ins w:id="2871" w:author="Kem Sereyboth" w:date="2023-06-20T15:07:00Z">
        <w:del w:id="2872" w:author="Chamreun Poth" w:date="2024-06-03T20:41:00Z" w16du:dateUtc="2024-06-03T13:41:00Z">
          <w:r w:rsidRPr="00E33574" w:rsidDel="005A3279">
            <w:rPr>
              <w:rFonts w:ascii="Khmer MEF1" w:hAnsi="Khmer MEF1" w:cs="Khmer MEF1"/>
              <w:b/>
              <w:bCs/>
              <w:cs/>
              <w:lang w:val="ca-ES"/>
            </w:rPr>
            <w:delText>ន.</w:delText>
          </w:r>
        </w:del>
      </w:ins>
      <w:ins w:id="2873" w:author="Sopheak Phorn" w:date="2023-07-28T10:31:00Z">
        <w:del w:id="2874" w:author="Chamreun Poth" w:date="2024-06-03T20:41:00Z" w16du:dateUtc="2024-06-03T13:41:00Z">
          <w:r w:rsidR="001C0E3B" w:rsidDel="005A3279">
            <w:rPr>
              <w:rFonts w:ascii="Khmer MEF1" w:hAnsi="Khmer MEF1" w:cs="Khmer MEF1" w:hint="cs"/>
              <w:b/>
              <w:bCs/>
              <w:cs/>
              <w:lang w:val="ca-ES"/>
            </w:rPr>
            <w:delText>គ</w:delText>
          </w:r>
        </w:del>
      </w:ins>
      <w:ins w:id="2875" w:author="Kem Sereyboth" w:date="2023-06-20T15:07:00Z">
        <w:del w:id="2876" w:author="Chamreun Poth" w:date="2024-06-03T20:41:00Z" w16du:dateUtc="2024-06-03T13:41:00Z">
          <w:r w:rsidRPr="00E33574" w:rsidDel="005A3279">
            <w:rPr>
              <w:rFonts w:ascii="Khmer MEF1" w:hAnsi="Khmer MEF1" w:cs="Khmer MEF1"/>
              <w:b/>
              <w:bCs/>
              <w:cs/>
              <w:lang w:val="ca-ES"/>
            </w:rPr>
            <w:delText>ស.ស.</w:delText>
          </w:r>
        </w:del>
        <w:r w:rsidRPr="00E33574">
          <w:rPr>
            <w:rFonts w:ascii="Khmer MEF1" w:hAnsi="Khmer MEF1" w:cs="Khmer MEF1"/>
            <w:b/>
            <w:bCs/>
            <w:cs/>
            <w:lang w:val="ca-ES"/>
          </w:rPr>
          <w:t xml:space="preserve"> </w:t>
        </w:r>
      </w:ins>
      <w:ins w:id="2877" w:author="Kem Sereyboth" w:date="2023-06-20T14:18:00Z">
        <w:r w:rsidRPr="00E33574">
          <w:rPr>
            <w:rFonts w:ascii="Khmer MEF1" w:hAnsi="Khmer MEF1" w:cs="Khmer MEF1"/>
            <w:cs/>
            <w:lang w:val="ca-ES"/>
          </w:rPr>
          <w:t>បំពេញ</w:t>
        </w:r>
        <w:r w:rsidRPr="00646CEC">
          <w:rPr>
            <w:rFonts w:ascii="Khmer MEF1" w:hAnsi="Khmer MEF1" w:cs="Khmer MEF1"/>
            <w:spacing w:val="-12"/>
            <w:cs/>
            <w:lang w:val="ca-ES"/>
            <w:rPrChange w:id="2878" w:author="Kem Sereyboth" w:date="2023-07-25T10:58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មុននឹងផ្តល់ជូនមកអង្គភាពសវនកម្មផ្ទៃក្នុងនៃ </w:t>
        </w:r>
        <w:r w:rsidRPr="00646CEC">
          <w:rPr>
            <w:rFonts w:ascii="Khmer MEF1" w:hAnsi="Khmer MEF1" w:cs="Khmer MEF1"/>
            <w:b/>
            <w:bCs/>
            <w:spacing w:val="-12"/>
            <w:cs/>
            <w:lang w:val="ca-ES"/>
            <w:rPrChange w:id="2879" w:author="Kem Sereyboth" w:date="2023-07-25T10:58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អ.ស.ហ.</w:t>
        </w:r>
        <w:r w:rsidRPr="00646CEC">
          <w:rPr>
            <w:rFonts w:ascii="Khmer MEF1" w:hAnsi="Khmer MEF1" w:cs="Khmer MEF1"/>
            <w:spacing w:val="-12"/>
            <w:cs/>
            <w:lang w:val="ca-ES"/>
            <w:rPrChange w:id="2880" w:author="Kem Sereyboth" w:date="2023-07-25T10:58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វិញ។ </w:t>
        </w:r>
        <w:r w:rsidRPr="00646CEC">
          <w:rPr>
            <w:rFonts w:ascii="Khmer MEF1" w:hAnsi="Khmer MEF1" w:cs="Khmer MEF1"/>
            <w:spacing w:val="-12"/>
            <w:cs/>
            <w:rPrChange w:id="2881" w:author="Kem Sereyboth" w:date="2023-07-25T10:58:00Z">
              <w:rPr>
                <w:rFonts w:ascii="Khmer MEF1" w:hAnsi="Khmer MEF1" w:cs="Khmer MEF1"/>
                <w:cs/>
              </w:rPr>
            </w:rPrChange>
          </w:rPr>
          <w:t>គ</w:t>
        </w:r>
      </w:ins>
      <w:ins w:id="2882" w:author="Kem Sereyboth" w:date="2023-07-25T10:57:00Z">
        <w:r w:rsidR="00646CEC" w:rsidRPr="00646CEC">
          <w:rPr>
            <w:rFonts w:ascii="Khmer MEF1" w:hAnsi="Khmer MEF1" w:cs="Khmer MEF1"/>
            <w:spacing w:val="-12"/>
            <w:cs/>
            <w:rPrChange w:id="2883" w:author="Kem Sereyboth" w:date="2023-07-25T10:58:00Z">
              <w:rPr>
                <w:rFonts w:ascii="Khmer MEF1" w:hAnsi="Khmer MEF1" w:cs="Khmer MEF1"/>
                <w:cs/>
              </w:rPr>
            </w:rPrChange>
          </w:rPr>
          <w:t>ូស</w:t>
        </w:r>
      </w:ins>
      <w:ins w:id="2884" w:author="Kem Sereyboth" w:date="2023-06-20T14:18:00Z">
        <w:r w:rsidRPr="00646CEC">
          <w:rPr>
            <w:rFonts w:ascii="Khmer MEF1" w:hAnsi="Khmer MEF1" w:cs="Khmer MEF1"/>
            <w:spacing w:val="-12"/>
            <w:cs/>
            <w:rPrChange w:id="2885" w:author="Kem Sereyboth" w:date="2023-07-25T10:58:00Z">
              <w:rPr>
                <w:rFonts w:ascii="Khmer MEF1" w:hAnsi="Khmer MEF1" w:cs="Khmer MEF1"/>
                <w:cs/>
              </w:rPr>
            </w:rPrChange>
          </w:rPr>
          <w:t xml:space="preserve">បញ្ជាក់ផងដែរថា </w:t>
        </w:r>
        <w:r w:rsidRPr="00646CEC">
          <w:rPr>
            <w:rFonts w:ascii="Khmer MEF1" w:hAnsi="Khmer MEF1" w:cs="Khmer MEF1"/>
            <w:spacing w:val="-12"/>
            <w:cs/>
            <w:rPrChange w:id="2886" w:author="Kem Sereyboth" w:date="2023-07-25T10:58:00Z">
              <w:rPr>
                <w:rFonts w:ascii="Khmer MEF1" w:hAnsi="Khmer MEF1" w:cs="Khmer MEF1"/>
                <w:cs/>
              </w:rPr>
            </w:rPrChange>
          </w:rPr>
          <w:lastRenderedPageBreak/>
          <w:t>ការធ្វើសវនកម្ម</w:t>
        </w:r>
        <w:r w:rsidRPr="00646CEC">
          <w:rPr>
            <w:rFonts w:ascii="Khmer MEF1" w:hAnsi="Khmer MEF1" w:cs="Khmer MEF1"/>
            <w:spacing w:val="-12"/>
            <w:cs/>
            <w:lang w:val="ca-ES"/>
            <w:rPrChange w:id="2887" w:author="Kem Sereyboth" w:date="2023-07-25T10:58:00Z">
              <w:rPr>
                <w:rFonts w:ascii="Khmer MEF1" w:hAnsi="Khmer MEF1" w:cs="Khmer MEF1"/>
                <w:cs/>
                <w:lang w:val="ca-ES"/>
              </w:rPr>
            </w:rPrChange>
          </w:rPr>
          <w:t>ឆ្នាំ</w:t>
        </w:r>
      </w:ins>
      <w:ins w:id="2888" w:author="Kem Sereyboth" w:date="2023-06-20T15:07:00Z">
        <w:r w:rsidRPr="00646CEC">
          <w:rPr>
            <w:rFonts w:ascii="Khmer MEF1" w:hAnsi="Khmer MEF1" w:cs="Khmer MEF1"/>
            <w:spacing w:val="-12"/>
            <w:cs/>
            <w:lang w:val="ca-ES"/>
            <w:rPrChange w:id="2889" w:author="Kem Sereyboth" w:date="2023-07-25T10:58:00Z">
              <w:rPr>
                <w:rFonts w:ascii="Khmer MEF1" w:hAnsi="Khmer MEF1" w:cs="Khmer MEF1"/>
                <w:cs/>
                <w:lang w:val="ca-ES"/>
              </w:rPr>
            </w:rPrChange>
          </w:rPr>
          <w:t>២</w:t>
        </w:r>
      </w:ins>
      <w:ins w:id="2890" w:author="Kem Sereyboth" w:date="2023-07-25T10:57:00Z">
        <w:r w:rsidR="00646CEC" w:rsidRPr="00646CEC">
          <w:rPr>
            <w:rFonts w:ascii="Khmer MEF1" w:hAnsi="Khmer MEF1" w:cs="Khmer MEF1"/>
            <w:spacing w:val="-12"/>
            <w:cs/>
            <w:lang w:val="ca-ES"/>
            <w:rPrChange w:id="2891" w:author="Kem Sereyboth" w:date="2023-07-25T10:58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2892" w:author="Kem Sereyboth" w:date="2023-06-20T15:07:00Z">
        <w:r w:rsidRPr="00646CEC">
          <w:rPr>
            <w:rFonts w:ascii="Khmer MEF1" w:hAnsi="Khmer MEF1" w:cs="Khmer MEF1"/>
            <w:spacing w:val="-12"/>
            <w:cs/>
            <w:lang w:val="ca-ES"/>
            <w:rPrChange w:id="2893" w:author="Kem Sereyboth" w:date="2023-07-25T10:58:00Z">
              <w:rPr>
                <w:rFonts w:ascii="Khmer MEF1" w:hAnsi="Khmer MEF1" w:cs="Khmer MEF1"/>
                <w:cs/>
                <w:lang w:val="ca-ES"/>
              </w:rPr>
            </w:rPrChange>
          </w:rPr>
          <w:t>០</w:t>
        </w:r>
      </w:ins>
      <w:ins w:id="2894" w:author="Kem Sereyboth" w:date="2023-07-25T10:57:00Z">
        <w:r w:rsidR="00646CEC" w:rsidRPr="00646CEC">
          <w:rPr>
            <w:rFonts w:ascii="Khmer MEF1" w:hAnsi="Khmer MEF1" w:cs="Khmer MEF1"/>
            <w:spacing w:val="-12"/>
            <w:cs/>
            <w:lang w:val="ca-ES"/>
            <w:rPrChange w:id="2895" w:author="Kem Sereyboth" w:date="2023-07-25T10:58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2896" w:author="Kem Sereyboth" w:date="2023-06-20T15:07:00Z">
        <w:r w:rsidRPr="00646CEC">
          <w:rPr>
            <w:rFonts w:ascii="Khmer MEF1" w:hAnsi="Khmer MEF1" w:cs="Khmer MEF1"/>
            <w:spacing w:val="-12"/>
            <w:cs/>
            <w:lang w:val="ca-ES"/>
            <w:rPrChange w:id="2897" w:author="Kem Sereyboth" w:date="2023-07-25T10:58:00Z">
              <w:rPr>
                <w:rFonts w:ascii="Khmer MEF1" w:hAnsi="Khmer MEF1" w:cs="Khmer MEF1"/>
                <w:cs/>
                <w:lang w:val="ca-ES"/>
              </w:rPr>
            </w:rPrChange>
          </w:rPr>
          <w:t>២៣</w:t>
        </w:r>
      </w:ins>
      <w:ins w:id="2898" w:author="Kem Sereyboth" w:date="2023-06-20T14:18:00Z">
        <w:r w:rsidRPr="00E33574">
          <w:rPr>
            <w:rFonts w:ascii="Khmer MEF1" w:hAnsi="Khmer MEF1" w:cs="Khmer MEF1"/>
          </w:rPr>
          <w:t xml:space="preserve"> </w:t>
        </w:r>
        <w:r w:rsidRPr="00646CEC">
          <w:rPr>
            <w:rFonts w:ascii="Khmer MEF1" w:hAnsi="Khmer MEF1" w:cs="Khmer MEF1"/>
            <w:spacing w:val="-6"/>
            <w:cs/>
            <w:rPrChange w:id="2899" w:author="Kem Sereyboth" w:date="2023-07-25T10:58:00Z">
              <w:rPr>
                <w:rFonts w:ascii="Khmer MEF1" w:hAnsi="Khmer MEF1" w:cs="Khmer MEF1"/>
                <w:cs/>
              </w:rPr>
            </w:rPrChange>
          </w:rPr>
          <w:t xml:space="preserve">នៅ </w:t>
        </w:r>
      </w:ins>
      <w:ins w:id="2900" w:author="Chamreun Poth" w:date="2024-06-03T20:41:00Z" w16du:dateUtc="2024-06-03T13:41:00Z"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cs/>
          </w:rPr>
          <w:t>ឈ្មោះសវនដ្ឋាន</w:t>
        </w:r>
      </w:ins>
      <w:ins w:id="2901" w:author="Kem Sereyboth" w:date="2023-06-20T15:07:00Z">
        <w:del w:id="2902" w:author="Chamreun Poth" w:date="2024-06-03T20:41:00Z" w16du:dateUtc="2024-06-03T13:41:00Z">
          <w:r w:rsidRPr="00646CEC" w:rsidDel="005A3279">
            <w:rPr>
              <w:rFonts w:ascii="Khmer MEF1" w:hAnsi="Khmer MEF1" w:cs="Khmer MEF1"/>
              <w:b/>
              <w:bCs/>
              <w:spacing w:val="-6"/>
              <w:cs/>
              <w:lang w:val="ca-ES"/>
              <w:rPrChange w:id="2903" w:author="Kem Sereyboth" w:date="2023-07-25T10:58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ន.</w:delText>
          </w:r>
        </w:del>
      </w:ins>
      <w:ins w:id="2904" w:author="Sopheak Phorn" w:date="2023-07-28T10:47:00Z">
        <w:del w:id="2905" w:author="Chamreun Poth" w:date="2024-06-03T20:41:00Z" w16du:dateUtc="2024-06-03T13:41:00Z">
          <w:r w:rsidR="00C77D65" w:rsidDel="005A3279">
            <w:rPr>
              <w:rFonts w:ascii="Khmer MEF1" w:hAnsi="Khmer MEF1" w:cs="Khmer MEF1" w:hint="cs"/>
              <w:b/>
              <w:bCs/>
              <w:spacing w:val="-6"/>
              <w:cs/>
              <w:lang w:val="ca-ES"/>
            </w:rPr>
            <w:delText>គ</w:delText>
          </w:r>
        </w:del>
      </w:ins>
      <w:ins w:id="2906" w:author="Kem Sereyboth" w:date="2023-06-20T15:07:00Z">
        <w:del w:id="2907" w:author="Chamreun Poth" w:date="2024-06-03T20:41:00Z" w16du:dateUtc="2024-06-03T13:41:00Z">
          <w:r w:rsidRPr="00646CEC" w:rsidDel="005A3279">
            <w:rPr>
              <w:rFonts w:ascii="Khmer MEF1" w:hAnsi="Khmer MEF1" w:cs="Khmer MEF1"/>
              <w:b/>
              <w:bCs/>
              <w:spacing w:val="-6"/>
              <w:cs/>
              <w:lang w:val="ca-ES"/>
              <w:rPrChange w:id="2908" w:author="Kem Sereyboth" w:date="2023-07-25T10:58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ស.ស.</w:delText>
          </w:r>
        </w:del>
      </w:ins>
      <w:ins w:id="2909" w:author="Kem Sereyboth" w:date="2023-06-20T14:18:00Z">
        <w:r w:rsidRPr="00646CEC">
          <w:rPr>
            <w:rFonts w:ascii="Khmer MEF1" w:hAnsi="Khmer MEF1" w:cs="Khmer MEF1"/>
            <w:spacing w:val="-6"/>
            <w:rPrChange w:id="2910" w:author="Kem Sereyboth" w:date="2023-07-25T10:58:00Z">
              <w:rPr>
                <w:rFonts w:ascii="Khmer MEF1" w:hAnsi="Khmer MEF1" w:cs="Khmer MEF1"/>
              </w:rPr>
            </w:rPrChange>
          </w:rPr>
          <w:t xml:space="preserve"> </w:t>
        </w:r>
        <w:r w:rsidRPr="00646CEC">
          <w:rPr>
            <w:rFonts w:ascii="Khmer MEF1" w:hAnsi="Khmer MEF1" w:cs="Khmer MEF1"/>
            <w:spacing w:val="-6"/>
            <w:cs/>
            <w:rPrChange w:id="2911" w:author="Kem Sereyboth" w:date="2023-07-25T10:58:00Z">
              <w:rPr>
                <w:rFonts w:ascii="Khmer MEF1" w:hAnsi="Khmer MEF1" w:cs="Khmer MEF1"/>
                <w:cs/>
              </w:rPr>
            </w:rPrChange>
          </w:rPr>
          <w:t>មានរយៈ</w:t>
        </w:r>
        <w:r w:rsidRPr="007A26A4">
          <w:rPr>
            <w:rFonts w:ascii="Khmer MEF1" w:hAnsi="Khmer MEF1" w:cs="Khmer MEF1"/>
            <w:spacing w:val="-6"/>
            <w:cs/>
            <w:rPrChange w:id="2912" w:author="S_Chhenglay" w:date="2023-08-04T09:12:00Z">
              <w:rPr>
                <w:rFonts w:ascii="Khmer MEF1" w:hAnsi="Khmer MEF1" w:cs="Khmer MEF1"/>
                <w:cs/>
              </w:rPr>
            </w:rPrChange>
          </w:rPr>
          <w:t xml:space="preserve">ពេល </w:t>
        </w:r>
      </w:ins>
      <w:ins w:id="2913" w:author="Sopheak Phorn" w:date="2023-07-28T10:47:00Z">
        <w:r w:rsidR="00C77D65" w:rsidRPr="007A26A4">
          <w:rPr>
            <w:rFonts w:ascii="Khmer MEF1" w:hAnsi="Khmer MEF1" w:cs="Khmer MEF1" w:hint="cs"/>
            <w:spacing w:val="-6"/>
            <w:cs/>
          </w:rPr>
          <w:t>២</w:t>
        </w:r>
      </w:ins>
      <w:ins w:id="2914" w:author="Kem Sereyboth" w:date="2023-06-20T15:20:00Z">
        <w:del w:id="2915" w:author="Sopheak Phorn" w:date="2023-07-28T10:47:00Z">
          <w:r w:rsidRPr="007A26A4" w:rsidDel="00C77D65">
            <w:rPr>
              <w:rFonts w:ascii="Khmer MEF1" w:hAnsi="Khmer MEF1" w:cs="Khmer MEF1"/>
              <w:spacing w:val="-6"/>
              <w:cs/>
              <w:rPrChange w:id="2916" w:author="S_Chhenglay" w:date="2023-08-04T09:12:00Z">
                <w:rPr>
                  <w:rFonts w:ascii="Khmer MEF1" w:hAnsi="Khmer MEF1" w:cs="Khmer MEF1"/>
                  <w:highlight w:val="yellow"/>
                  <w:cs/>
                </w:rPr>
              </w:rPrChange>
            </w:rPr>
            <w:delText>១</w:delText>
          </w:r>
        </w:del>
        <w:r w:rsidRPr="007A26A4">
          <w:rPr>
            <w:rFonts w:ascii="Khmer MEF1" w:hAnsi="Khmer MEF1" w:cs="Khmer MEF1"/>
            <w:spacing w:val="-6"/>
            <w:cs/>
            <w:rPrChange w:id="2917" w:author="S_Chhenglay" w:date="2023-08-04T09:12:00Z">
              <w:rPr>
                <w:rFonts w:ascii="Khmer MEF1" w:hAnsi="Khmer MEF1" w:cs="Khmer MEF1"/>
                <w:highlight w:val="yellow"/>
                <w:cs/>
              </w:rPr>
            </w:rPrChange>
          </w:rPr>
          <w:t>៣</w:t>
        </w:r>
      </w:ins>
      <w:ins w:id="2918" w:author="Kem Sereyboth" w:date="2023-06-20T14:18:00Z">
        <w:r w:rsidRPr="007A26A4">
          <w:rPr>
            <w:rFonts w:ascii="Khmer MEF1" w:hAnsi="Khmer MEF1" w:cs="Khmer MEF1"/>
            <w:spacing w:val="-6"/>
            <w:cs/>
            <w:rPrChange w:id="2919" w:author="S_Chhenglay" w:date="2023-08-04T09:12:00Z">
              <w:rPr>
                <w:rFonts w:ascii="Khmer MEF1" w:hAnsi="Khmer MEF1" w:cs="Khmer MEF1"/>
                <w:cs/>
              </w:rPr>
            </w:rPrChange>
          </w:rPr>
          <w:t>ថ្ងៃ ដោយចាប់ផ្តើមពីថ្ងៃទី</w:t>
        </w:r>
      </w:ins>
      <w:ins w:id="2920" w:author="Sopheak Phorn" w:date="2023-07-28T10:47:00Z">
        <w:r w:rsidR="00C77D65" w:rsidRPr="007A26A4">
          <w:rPr>
            <w:rFonts w:ascii="Khmer MEF1" w:hAnsi="Khmer MEF1" w:cs="Khmer MEF1"/>
            <w:spacing w:val="-6"/>
            <w:cs/>
          </w:rPr>
          <w:t>៣</w:t>
        </w:r>
      </w:ins>
      <w:ins w:id="2921" w:author="Kem Sereyboth" w:date="2023-06-20T15:07:00Z">
        <w:del w:id="2922" w:author="Sopheak Phorn" w:date="2023-07-28T10:47:00Z">
          <w:r w:rsidRPr="007A26A4" w:rsidDel="00C77D65">
            <w:rPr>
              <w:rFonts w:ascii="Khmer MEF1" w:hAnsi="Khmer MEF1" w:cs="Khmer MEF1"/>
              <w:spacing w:val="-6"/>
              <w:cs/>
              <w:rPrChange w:id="2923" w:author="S_Chhenglay" w:date="2023-08-04T09:12:00Z">
                <w:rPr>
                  <w:rFonts w:ascii="Khmer MEF1" w:hAnsi="Khmer MEF1" w:cs="Khmer MEF1"/>
                  <w:cs/>
                </w:rPr>
              </w:rPrChange>
            </w:rPr>
            <w:delText>២</w:delText>
          </w:r>
        </w:del>
      </w:ins>
      <w:ins w:id="2924" w:author="Kem Sereyboth" w:date="2023-06-20T14:18:00Z">
        <w:r w:rsidRPr="007A26A4">
          <w:rPr>
            <w:rFonts w:ascii="Khmer MEF1" w:hAnsi="Khmer MEF1" w:cs="Khmer MEF1"/>
            <w:spacing w:val="-6"/>
            <w:cs/>
            <w:rPrChange w:id="2925" w:author="S_Chhenglay" w:date="2023-08-04T09:12:00Z">
              <w:rPr>
                <w:rFonts w:ascii="Khmer MEF1" w:hAnsi="Khmer MEF1" w:cs="Khmer MEF1"/>
                <w:cs/>
              </w:rPr>
            </w:rPrChange>
          </w:rPr>
          <w:t xml:space="preserve"> ខែ</w:t>
        </w:r>
      </w:ins>
      <w:ins w:id="2926" w:author="Sopheak Phorn" w:date="2023-07-28T10:47:00Z">
        <w:r w:rsidR="00C77D65" w:rsidRPr="007A26A4">
          <w:rPr>
            <w:rFonts w:ascii="Khmer MEF1" w:hAnsi="Khmer MEF1" w:cs="Khmer MEF1"/>
            <w:spacing w:val="-6"/>
            <w:cs/>
          </w:rPr>
          <w:t>មេសា</w:t>
        </w:r>
      </w:ins>
      <w:ins w:id="2927" w:author="Kem Sereyboth" w:date="2023-06-20T15:07:00Z">
        <w:del w:id="2928" w:author="Sopheak Phorn" w:date="2023-07-28T10:47:00Z">
          <w:r w:rsidRPr="007A26A4" w:rsidDel="00C77D65">
            <w:rPr>
              <w:rFonts w:ascii="Khmer MEF1" w:hAnsi="Khmer MEF1" w:cs="Khmer MEF1"/>
              <w:spacing w:val="-6"/>
              <w:cs/>
              <w:rPrChange w:id="2929" w:author="S_Chhenglay" w:date="2023-08-04T09:12:00Z">
                <w:rPr>
                  <w:rFonts w:ascii="Khmer MEF1" w:hAnsi="Khmer MEF1" w:cs="Khmer MEF1"/>
                  <w:cs/>
                </w:rPr>
              </w:rPrChange>
            </w:rPr>
            <w:delText>ឧសភា</w:delText>
          </w:r>
        </w:del>
      </w:ins>
      <w:ins w:id="2930" w:author="Kem Sereyboth" w:date="2023-06-20T14:18:00Z">
        <w:r w:rsidRPr="007A26A4">
          <w:rPr>
            <w:rFonts w:ascii="Khmer MEF1" w:hAnsi="Khmer MEF1" w:cs="Khmer MEF1"/>
            <w:spacing w:val="-6"/>
            <w:cs/>
            <w:rPrChange w:id="2931" w:author="S_Chhenglay" w:date="2023-08-04T09:12:00Z">
              <w:rPr>
                <w:rFonts w:ascii="Khmer MEF1" w:hAnsi="Khmer MEF1" w:cs="Khmer MEF1"/>
                <w:cs/>
              </w:rPr>
            </w:rPrChange>
          </w:rPr>
          <w:t xml:space="preserve"> ឆ្នាំ</w:t>
        </w:r>
      </w:ins>
      <w:ins w:id="2932" w:author="Kem Sereyboth" w:date="2023-06-20T15:07:00Z">
        <w:r w:rsidRPr="007A26A4">
          <w:rPr>
            <w:rFonts w:ascii="Khmer MEF1" w:hAnsi="Khmer MEF1" w:cs="Khmer MEF1"/>
            <w:spacing w:val="-6"/>
            <w:cs/>
            <w:rPrChange w:id="2933" w:author="S_Chhenglay" w:date="2023-08-04T09:12:00Z">
              <w:rPr>
                <w:rFonts w:ascii="Khmer MEF1" w:hAnsi="Khmer MEF1" w:cs="Khmer MEF1"/>
                <w:cs/>
              </w:rPr>
            </w:rPrChange>
          </w:rPr>
          <w:t>២០២៣</w:t>
        </w:r>
      </w:ins>
      <w:ins w:id="2934" w:author="Kem Sereyboth" w:date="2023-06-20T14:18:00Z">
        <w:r w:rsidRPr="007A26A4">
          <w:rPr>
            <w:rFonts w:ascii="Khmer MEF1" w:hAnsi="Khmer MEF1" w:cs="Khmer MEF1"/>
            <w:spacing w:val="-6"/>
            <w:cs/>
            <w:rPrChange w:id="2935" w:author="S_Chhenglay" w:date="2023-08-04T09:12:00Z">
              <w:rPr>
                <w:rFonts w:ascii="Khmer MEF1" w:hAnsi="Khmer MEF1" w:cs="Khmer MEF1"/>
                <w:cs/>
              </w:rPr>
            </w:rPrChange>
          </w:rPr>
          <w:t xml:space="preserve"> ដល់</w:t>
        </w:r>
        <w:r w:rsidRPr="007A26A4">
          <w:rPr>
            <w:rFonts w:ascii="Khmer MEF1" w:hAnsi="Khmer MEF1" w:cs="Khmer MEF1"/>
            <w:spacing w:val="-6"/>
            <w:cs/>
            <w:rPrChange w:id="2936" w:author="S_Chhenglay" w:date="2023-08-04T09:12:00Z">
              <w:rPr>
                <w:rFonts w:ascii="Khmer MEF1" w:hAnsi="Khmer MEF1" w:cs="Khmer MEF1"/>
                <w:spacing w:val="-12"/>
                <w:cs/>
              </w:rPr>
            </w:rPrChange>
          </w:rPr>
          <w:t>ថ្ងៃទី</w:t>
        </w:r>
      </w:ins>
      <w:ins w:id="2937" w:author="Sopheak Phorn" w:date="2023-07-28T10:47:00Z">
        <w:r w:rsidR="00C77D65" w:rsidRPr="007A26A4">
          <w:rPr>
            <w:rFonts w:ascii="Khmer MEF1" w:hAnsi="Khmer MEF1" w:cs="Khmer MEF1"/>
            <w:spacing w:val="-6"/>
            <w:cs/>
          </w:rPr>
          <w:t>៩</w:t>
        </w:r>
      </w:ins>
      <w:ins w:id="2938" w:author="Kem Sereyboth" w:date="2023-06-20T15:08:00Z">
        <w:del w:id="2939" w:author="Sopheak Phorn" w:date="2023-07-28T10:47:00Z">
          <w:r w:rsidRPr="007A26A4" w:rsidDel="00C77D65">
            <w:rPr>
              <w:rFonts w:ascii="Khmer MEF1" w:hAnsi="Khmer MEF1" w:cs="Khmer MEF1"/>
              <w:spacing w:val="-6"/>
              <w:cs/>
              <w:rPrChange w:id="2940" w:author="S_Chhenglay" w:date="2023-08-04T09:12:00Z">
                <w:rPr>
                  <w:rFonts w:ascii="Khmer MEF1" w:hAnsi="Khmer MEF1" w:cs="Khmer MEF1"/>
                  <w:spacing w:val="-12"/>
                  <w:cs/>
                </w:rPr>
              </w:rPrChange>
            </w:rPr>
            <w:delText>២២</w:delText>
          </w:r>
        </w:del>
      </w:ins>
      <w:ins w:id="2941" w:author="Kem Sereyboth" w:date="2023-06-20T14:18:00Z">
        <w:r w:rsidRPr="007A26A4">
          <w:rPr>
            <w:rFonts w:ascii="Khmer MEF1" w:hAnsi="Khmer MEF1" w:cs="Khmer MEF1"/>
            <w:spacing w:val="-6"/>
            <w:cs/>
            <w:rPrChange w:id="2942" w:author="S_Chhenglay" w:date="2023-08-04T09:12:00Z">
              <w:rPr>
                <w:rFonts w:ascii="Khmer MEF1" w:hAnsi="Khmer MEF1" w:cs="Khmer MEF1"/>
                <w:spacing w:val="-2"/>
                <w:cs/>
              </w:rPr>
            </w:rPrChange>
          </w:rPr>
          <w:t xml:space="preserve"> ខែ</w:t>
        </w:r>
      </w:ins>
      <w:ins w:id="2943" w:author="Kem Sereyboth" w:date="2023-06-20T15:08:00Z">
        <w:r w:rsidRPr="007A26A4">
          <w:rPr>
            <w:rFonts w:ascii="Khmer MEF1" w:hAnsi="Khmer MEF1" w:cs="Khmer MEF1"/>
            <w:spacing w:val="-6"/>
            <w:cs/>
            <w:rPrChange w:id="2944" w:author="S_Chhenglay" w:date="2023-08-04T09:12:00Z">
              <w:rPr>
                <w:rFonts w:ascii="Khmer MEF1" w:hAnsi="Khmer MEF1" w:cs="Khmer MEF1"/>
                <w:spacing w:val="-2"/>
                <w:cs/>
              </w:rPr>
            </w:rPrChange>
          </w:rPr>
          <w:t>ឧសភា</w:t>
        </w:r>
      </w:ins>
      <w:ins w:id="2945" w:author="Kem Sereyboth" w:date="2023-06-20T14:18:00Z">
        <w:r w:rsidRPr="007A26A4">
          <w:rPr>
            <w:rFonts w:ascii="Khmer MEF1" w:hAnsi="Khmer MEF1" w:cs="Khmer MEF1"/>
            <w:spacing w:val="-2"/>
            <w:cs/>
          </w:rPr>
          <w:t xml:space="preserve"> ឆ្នាំ</w:t>
        </w:r>
      </w:ins>
      <w:ins w:id="2946" w:author="Kem Sereyboth" w:date="2023-06-20T15:08:00Z">
        <w:r w:rsidRPr="007A26A4">
          <w:rPr>
            <w:rFonts w:ascii="Khmer MEF1" w:hAnsi="Khmer MEF1" w:cs="Khmer MEF1"/>
            <w:spacing w:val="-2"/>
            <w:cs/>
          </w:rPr>
          <w:t>២០២៣</w:t>
        </w:r>
      </w:ins>
      <w:ins w:id="2947" w:author="Kem Sereyboth" w:date="2023-06-20T14:18:00Z">
        <w:r w:rsidRPr="007A26A4">
          <w:rPr>
            <w:rFonts w:ascii="Khmer MEF1" w:hAnsi="Khmer MEF1" w:cs="Khmer MEF1"/>
            <w:spacing w:val="-2"/>
            <w:cs/>
          </w:rPr>
          <w:t>។</w:t>
        </w:r>
      </w:ins>
    </w:p>
    <w:p w14:paraId="587D022A" w14:textId="6916BF82" w:rsidR="005C3437" w:rsidRPr="0017346B" w:rsidRDefault="005C3437">
      <w:pPr>
        <w:spacing w:after="0" w:line="226" w:lineRule="auto"/>
        <w:ind w:firstLine="539"/>
        <w:jc w:val="both"/>
        <w:rPr>
          <w:ins w:id="2948" w:author="Kem Sereyboth" w:date="2023-06-20T14:18:00Z"/>
          <w:rFonts w:ascii="Khmer MEF1" w:hAnsi="Khmer MEF1" w:cs="Khmer MEF1"/>
          <w:spacing w:val="-2"/>
          <w:sz w:val="24"/>
          <w:szCs w:val="24"/>
          <w:rPrChange w:id="2949" w:author="Kem Sereyboth" w:date="2023-07-26T16:08:00Z">
            <w:rPr>
              <w:ins w:id="2950" w:author="Kem Sereyboth" w:date="2023-06-20T14:18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  <w:pPrChange w:id="2951" w:author="Sopheak Phorn" w:date="2023-08-03T13:39:00Z">
          <w:pPr>
            <w:spacing w:after="0" w:line="240" w:lineRule="auto"/>
            <w:ind w:firstLine="540"/>
            <w:jc w:val="both"/>
          </w:pPr>
        </w:pPrChange>
      </w:pPr>
      <w:ins w:id="2952" w:author="Kem Sereyboth" w:date="2023-06-20T14:18:00Z">
        <w:r w:rsidRPr="005D200E">
          <w:rPr>
            <w:rFonts w:ascii="Khmer MEF1" w:hAnsi="Khmer MEF1" w:cs="Khmer MEF1"/>
            <w:spacing w:val="-2"/>
            <w:sz w:val="24"/>
            <w:szCs w:val="24"/>
            <w:cs/>
            <w:rPrChange w:id="2953" w:author="Sopheak" w:date="2023-08-03T06:08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ជាជំហានដំបូងនៃការធ្វើសវនកម្ម ប្រតិភូសវនកម្ម និងសវនករទទួលបន្ទុក បានចាប់ផ្តើមកិច្ចប្រជុំបើក</w:t>
        </w:r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ការធ្វើសវនកម្មជាមួយថ្នាក់ដឹកនាំរបស់ </w:t>
        </w:r>
      </w:ins>
      <w:ins w:id="2954" w:author="Chamreun Poth" w:date="2024-06-03T20:41:00Z" w16du:dateUtc="2024-06-03T13:41:00Z"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</w:rPr>
          <w:t>ឈ្មោះសវនដ្ឋាន</w:t>
        </w:r>
      </w:ins>
      <w:ins w:id="2955" w:author="Kem Sereyboth" w:date="2023-06-20T15:21:00Z">
        <w:del w:id="2956" w:author="Chamreun Poth" w:date="2024-06-03T20:41:00Z" w16du:dateUtc="2024-06-03T13:41:00Z">
          <w:r w:rsidRPr="00E33574" w:rsidDel="005A3279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95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ន.</w:delText>
          </w:r>
        </w:del>
      </w:ins>
      <w:ins w:id="2958" w:author="Sopheak" w:date="2023-08-03T06:08:00Z">
        <w:del w:id="2959" w:author="Chamreun Poth" w:date="2024-06-03T20:41:00Z" w16du:dateUtc="2024-06-03T13:41:00Z">
          <w:r w:rsidR="005D200E" w:rsidDel="005A3279">
            <w:rPr>
              <w:rFonts w:ascii="Khmer MEF1" w:hAnsi="Khmer MEF1" w:cs="Khmer MEF1" w:hint="cs"/>
              <w:b/>
              <w:bCs/>
              <w:spacing w:val="-4"/>
              <w:sz w:val="24"/>
              <w:szCs w:val="24"/>
              <w:cs/>
            </w:rPr>
            <w:delText>គ</w:delText>
          </w:r>
        </w:del>
      </w:ins>
      <w:ins w:id="2960" w:author="Kem Sereyboth" w:date="2023-06-20T15:21:00Z">
        <w:del w:id="2961" w:author="Chamreun Poth" w:date="2024-06-03T20:41:00Z" w16du:dateUtc="2024-06-03T13:41:00Z">
          <w:r w:rsidRPr="00E33574" w:rsidDel="005A3279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96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ស.ស.</w:delText>
          </w:r>
        </w:del>
      </w:ins>
      <w:ins w:id="2963" w:author="Kem Sereyboth" w:date="2023-06-20T14:18:00Z">
        <w:r w:rsidRPr="00E33574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>នៅថ្ងៃទី</w:t>
        </w:r>
      </w:ins>
      <w:ins w:id="2964" w:author="Kem Sereyboth" w:date="2023-06-20T15:22:00Z"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២៧ </w:t>
        </w:r>
      </w:ins>
      <w:ins w:id="2965" w:author="Kem Sereyboth" w:date="2023-06-20T14:18:00Z"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>ខែ</w:t>
        </w:r>
      </w:ins>
      <w:ins w:id="2966" w:author="Kem Sereyboth" w:date="2023-06-20T15:22:00Z"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មីនា </w:t>
        </w:r>
      </w:ins>
      <w:ins w:id="2967" w:author="Kem Sereyboth" w:date="2023-06-20T14:18:00Z"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>ឆ្នាំ</w:t>
        </w:r>
      </w:ins>
      <w:ins w:id="2968" w:author="Kem Sereyboth" w:date="2023-06-20T15:22:00Z"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>២០២៣</w:t>
        </w:r>
      </w:ins>
      <w:ins w:id="2969" w:author="Kem Sereyboth" w:date="2023-06-20T14:18:00Z"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ដើម្បី</w:t>
        </w:r>
        <w:r w:rsidRPr="00E33574">
          <w:rPr>
            <w:rFonts w:ascii="Khmer MEF1" w:hAnsi="Khmer MEF1" w:cs="Khmer MEF1"/>
            <w:spacing w:val="2"/>
            <w:sz w:val="24"/>
            <w:szCs w:val="24"/>
            <w:cs/>
          </w:rPr>
          <w:t>សំណេះសំណាល</w:t>
        </w:r>
        <w:r w:rsidRPr="00840AEA">
          <w:rPr>
            <w:rFonts w:ascii="Khmer MEF1" w:hAnsi="Khmer MEF1" w:cs="Khmer MEF1"/>
            <w:spacing w:val="6"/>
            <w:sz w:val="24"/>
            <w:szCs w:val="24"/>
            <w:cs/>
            <w:rPrChange w:id="2970" w:author="Kem Sereyboth" w:date="2023-07-25T10:59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អំពីគោលបំណងនៃការធ្វើសវនកម្មសម្រាប់</w:t>
        </w:r>
        <w:r w:rsidRPr="00840AEA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971" w:author="Kem Sereyboth" w:date="2023-07-25T10:59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ឆ្នាំ</w:t>
        </w:r>
      </w:ins>
      <w:ins w:id="2972" w:author="Kem Sereyboth" w:date="2023-06-20T15:22:00Z">
        <w:r w:rsidRPr="00840AEA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973" w:author="Kem Sereyboth" w:date="2023-07-25T10:59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២០២៣</w:t>
        </w:r>
      </w:ins>
      <w:ins w:id="2974" w:author="Kem Sereyboth" w:date="2023-06-20T14:18:00Z">
        <w:r w:rsidRPr="00840AEA">
          <w:rPr>
            <w:rFonts w:ascii="Khmer MEF1" w:hAnsi="Khmer MEF1" w:cs="Khmer MEF1"/>
            <w:spacing w:val="6"/>
            <w:sz w:val="24"/>
            <w:szCs w:val="24"/>
            <w:cs/>
            <w:rPrChange w:id="2975" w:author="Kem Sereyboth" w:date="2023-07-25T10:59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 xml:space="preserve"> ព្រមទាំងដើម្បីជាសក្ខីភាពក្នុងការ</w:t>
        </w:r>
        <w:r w:rsidRPr="00840AEA">
          <w:rPr>
            <w:rFonts w:ascii="Khmer MEF1" w:hAnsi="Khmer MEF1" w:cs="Khmer MEF1"/>
            <w:spacing w:val="6"/>
            <w:sz w:val="24"/>
            <w:szCs w:val="24"/>
            <w:cs/>
            <w:rPrChange w:id="2976" w:author="Kem Sereyboth" w:date="2023-07-25T10:5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ទទួលបានការ</w:t>
        </w:r>
        <w:r w:rsidRPr="007E2454">
          <w:rPr>
            <w:rFonts w:ascii="Khmer MEF1" w:hAnsi="Khmer MEF1" w:cs="Khmer MEF1"/>
            <w:sz w:val="24"/>
            <w:szCs w:val="24"/>
            <w:cs/>
          </w:rPr>
          <w:t xml:space="preserve">អនុញ្ញាតពីថ្នាក់ដឹកនាំរបស់ </w:t>
        </w:r>
      </w:ins>
      <w:ins w:id="2977" w:author="Chamreun Poth" w:date="2024-06-03T20:41:00Z" w16du:dateUtc="2024-06-03T13:41:00Z"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</w:rPr>
          <w:t>ឈ្មោះសវនដ្ឋាន</w:t>
        </w:r>
      </w:ins>
      <w:ins w:id="2978" w:author="Kem Sereyboth" w:date="2023-06-20T15:22:00Z">
        <w:del w:id="2979" w:author="Chamreun Poth" w:date="2024-06-03T20:41:00Z" w16du:dateUtc="2024-06-03T13:41:00Z">
          <w:r w:rsidRPr="007E2454" w:rsidDel="005A3279">
            <w:rPr>
              <w:rFonts w:ascii="Khmer MEF1" w:hAnsi="Khmer MEF1" w:cs="Khmer MEF1"/>
              <w:b/>
              <w:bCs/>
              <w:sz w:val="24"/>
              <w:szCs w:val="24"/>
              <w:cs/>
              <w:rPrChange w:id="2980" w:author="Sopheak Phorn" w:date="2023-07-28T10:48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ន.</w:delText>
          </w:r>
        </w:del>
      </w:ins>
      <w:ins w:id="2981" w:author="Sopheak Phorn" w:date="2023-07-28T10:47:00Z">
        <w:del w:id="2982" w:author="Chamreun Poth" w:date="2024-06-03T20:41:00Z" w16du:dateUtc="2024-06-03T13:41:00Z">
          <w:r w:rsidR="007E2454" w:rsidRPr="007E2454" w:rsidDel="005A3279">
            <w:rPr>
              <w:rFonts w:ascii="Khmer MEF1" w:hAnsi="Khmer MEF1" w:cs="Khmer MEF1" w:hint="cs"/>
              <w:b/>
              <w:bCs/>
              <w:sz w:val="24"/>
              <w:szCs w:val="24"/>
              <w:cs/>
            </w:rPr>
            <w:delText>គ</w:delText>
          </w:r>
        </w:del>
      </w:ins>
      <w:ins w:id="2983" w:author="Kem Sereyboth" w:date="2023-06-20T15:22:00Z">
        <w:del w:id="2984" w:author="Chamreun Poth" w:date="2024-06-03T20:41:00Z" w16du:dateUtc="2024-06-03T13:41:00Z">
          <w:r w:rsidRPr="007E2454" w:rsidDel="005A3279">
            <w:rPr>
              <w:rFonts w:ascii="Khmer MEF1" w:hAnsi="Khmer MEF1" w:cs="Khmer MEF1"/>
              <w:b/>
              <w:bCs/>
              <w:sz w:val="24"/>
              <w:szCs w:val="24"/>
              <w:cs/>
              <w:rPrChange w:id="2985" w:author="Sopheak Phorn" w:date="2023-07-28T10:48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ស.ស.</w:delText>
          </w:r>
        </w:del>
        <w:r w:rsidRPr="007E2454">
          <w:rPr>
            <w:rFonts w:ascii="Khmer MEF1" w:hAnsi="Khmer MEF1" w:cs="Khmer MEF1"/>
            <w:sz w:val="24"/>
            <w:szCs w:val="24"/>
            <w:cs/>
            <w:lang w:val="ca-ES"/>
            <w:rPrChange w:id="2986" w:author="Sopheak Phorn" w:date="2023-07-28T10:48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987" w:author="Kem Sereyboth" w:date="2023-06-20T14:18:00Z">
        <w:r w:rsidRPr="007E2454">
          <w:rPr>
            <w:rFonts w:ascii="Khmer MEF1" w:hAnsi="Khmer MEF1" w:cs="Khmer MEF1"/>
            <w:spacing w:val="2"/>
            <w:sz w:val="24"/>
            <w:szCs w:val="24"/>
            <w:cs/>
            <w:rPrChange w:id="2988" w:author="Sopheak Phorn" w:date="2023-07-28T10:48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ឱ្យប្រតិភូសវនកម្មនិងសវនករ</w:t>
        </w:r>
        <w:r w:rsidRPr="007E2454">
          <w:rPr>
            <w:rFonts w:ascii="Khmer MEF1" w:hAnsi="Khmer MEF1" w:cs="Khmer MEF1"/>
            <w:spacing w:val="2"/>
            <w:sz w:val="24"/>
            <w:szCs w:val="24"/>
            <w:cs/>
            <w:rPrChange w:id="2989" w:author="Sopheak Phorn" w:date="2023-07-28T10:48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ទទួលបន្ទុក ចុះអនុវត្តការងារសវនកម្ម</w:t>
        </w:r>
        <w:r w:rsidRPr="009A269B">
          <w:rPr>
            <w:rFonts w:ascii="Khmer MEF1" w:hAnsi="Khmer MEF1" w:cs="Khmer MEF1"/>
            <w:spacing w:val="6"/>
            <w:sz w:val="24"/>
            <w:szCs w:val="24"/>
            <w:cs/>
            <w:rPrChange w:id="2990" w:author="Sopheak" w:date="2023-08-03T06:20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របស់ខ្លួន។ បន្ទាប់ពីទទួលបានទិន្នន័យនិងព័ត៌មានដូចមានកំណត់ក្នុង</w:t>
        </w:r>
        <w:r w:rsidRPr="009A269B">
          <w:rPr>
            <w:rFonts w:ascii="Khmer MEF1" w:hAnsi="Khmer MEF1" w:cs="Khmer MEF1"/>
            <w:spacing w:val="6"/>
            <w:sz w:val="24"/>
            <w:szCs w:val="24"/>
            <w:cs/>
            <w:rPrChange w:id="2991" w:author="Sopheak" w:date="2023-08-03T06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បញ្ជីត្រួតពិនិត្យពី </w:t>
        </w:r>
      </w:ins>
      <w:ins w:id="2992" w:author="Chamreun Poth" w:date="2024-06-03T20:41:00Z" w16du:dateUtc="2024-06-03T13:41:00Z"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</w:rPr>
          <w:t>ឈ្មោះសវនដ្ឋាន</w:t>
        </w:r>
      </w:ins>
      <w:ins w:id="2993" w:author="Kem Sereyboth" w:date="2023-06-20T15:23:00Z">
        <w:del w:id="2994" w:author="Chamreun Poth" w:date="2024-06-03T20:41:00Z" w16du:dateUtc="2024-06-03T13:41:00Z">
          <w:r w:rsidRPr="009A269B" w:rsidDel="005A3279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2995" w:author="Sopheak" w:date="2023-08-03T06:20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ន.</w:delText>
          </w:r>
        </w:del>
      </w:ins>
      <w:ins w:id="2996" w:author="Sopheak Phorn" w:date="2023-07-28T10:48:00Z">
        <w:del w:id="2997" w:author="Chamreun Poth" w:date="2024-06-03T20:41:00Z" w16du:dateUtc="2024-06-03T13:41:00Z">
          <w:r w:rsidR="007E2454" w:rsidRPr="009A269B" w:rsidDel="005A3279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2998" w:author="Sopheak" w:date="2023-08-03T06:20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គ</w:delText>
          </w:r>
        </w:del>
      </w:ins>
      <w:ins w:id="2999" w:author="Kem Sereyboth" w:date="2023-06-20T15:23:00Z">
        <w:del w:id="3000" w:author="Chamreun Poth" w:date="2024-06-03T20:41:00Z" w16du:dateUtc="2024-06-03T13:41:00Z">
          <w:r w:rsidRPr="009A269B" w:rsidDel="005A3279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3001" w:author="Sopheak" w:date="2023-08-03T06:20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ស.ស.</w:delText>
          </w:r>
        </w:del>
        <w:r w:rsidRPr="009A269B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002" w:author="Sopheak" w:date="2023-08-03T06:20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3003" w:author="Kem Sereyboth" w:date="2023-06-20T14:18:00Z">
        <w:r w:rsidRPr="009A269B">
          <w:rPr>
            <w:rFonts w:ascii="Khmer MEF1" w:hAnsi="Khmer MEF1" w:cs="Khmer MEF1"/>
            <w:spacing w:val="6"/>
            <w:sz w:val="24"/>
            <w:szCs w:val="24"/>
            <w:cs/>
            <w:rPrChange w:id="3004" w:author="Sopheak" w:date="2023-08-03T06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រួចមក </w:t>
        </w:r>
        <w:r w:rsidRPr="000447A1">
          <w:rPr>
            <w:rFonts w:ascii="Khmer MEF1" w:hAnsi="Khmer MEF1" w:cs="Khmer MEF1"/>
            <w:spacing w:val="-8"/>
            <w:sz w:val="24"/>
            <w:szCs w:val="24"/>
            <w:cs/>
            <w:rPrChange w:id="3005" w:author="Kem Sereyboth" w:date="2023-07-27T10:28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ប្រតិភូសវនកម្មនិងសវនករទទួលបន្ទុកបានបន្ត</w:t>
        </w:r>
        <w:r w:rsidRPr="000447A1">
          <w:rPr>
            <w:rFonts w:ascii="Khmer MEF1" w:hAnsi="Khmer MEF1" w:cs="Khmer MEF1"/>
            <w:spacing w:val="-8"/>
            <w:sz w:val="24"/>
            <w:szCs w:val="24"/>
            <w:cs/>
            <w:rPrChange w:id="3006" w:author="Kem Sereyboth" w:date="2023-07-27T10:28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នីតិវិធីសវនកម្មរបស់ខ្លួនក្នុងការ</w:t>
        </w:r>
        <w:r w:rsidRPr="000447A1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007" w:author="Kem Sereyboth" w:date="2023-07-27T10:2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វិភាគ</w:t>
        </w:r>
        <w:r w:rsidRPr="000447A1">
          <w:rPr>
            <w:rFonts w:ascii="Khmer MEF1" w:hAnsi="Khmer MEF1" w:cs="Khmer MEF1"/>
            <w:spacing w:val="-8"/>
            <w:sz w:val="6"/>
            <w:szCs w:val="6"/>
            <w:lang w:val="ca-ES"/>
            <w:rPrChange w:id="3008" w:author="Kem Sereyboth" w:date="2023-07-27T10:28:00Z">
              <w:rPr>
                <w:rFonts w:ascii="Khmer MEF1" w:hAnsi="Khmer MEF1" w:cs="Khmer MEF1"/>
                <w:spacing w:val="4"/>
                <w:sz w:val="6"/>
                <w:szCs w:val="6"/>
                <w:lang w:val="ca-ES"/>
              </w:rPr>
            </w:rPrChange>
          </w:rPr>
          <w:t xml:space="preserve"> </w:t>
        </w:r>
        <w:r w:rsidRPr="000447A1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009" w:author="Kem Sereyboth" w:date="2023-07-27T10:2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និងវាយតម្លៃលើទិន្ន</w:t>
        </w:r>
      </w:ins>
      <w:ins w:id="3010" w:author="Kem Sereyboth" w:date="2023-07-25T11:00:00Z">
        <w:r w:rsidR="00840AEA" w:rsidRPr="000447A1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011" w:author="Kem Sereyboth" w:date="2023-07-27T10:2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012" w:author="Kem Sereyboth" w:date="2023-06-20T14:18:00Z">
        <w:r w:rsidRPr="000447A1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013" w:author="Kem Sereyboth" w:date="2023-07-27T10:2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ន័</w:t>
        </w:r>
      </w:ins>
      <w:ins w:id="3014" w:author="Kem Sereyboth" w:date="2023-07-25T10:59:00Z">
        <w:r w:rsidR="00840AEA" w:rsidRPr="000447A1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015" w:author="Kem Sereyboth" w:date="2023-07-27T10:2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016" w:author="Kem Sereyboth" w:date="2023-07-25T11:00:00Z">
        <w:r w:rsidR="00840AEA" w:rsidRPr="000447A1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017" w:author="Kem Sereyboth" w:date="2023-07-27T10:2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018" w:author="Kem Sereyboth" w:date="2023-06-20T14:18:00Z">
        <w:r w:rsidRPr="000447A1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019" w:author="Kem Sereyboth" w:date="2023-07-27T10:2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យ</w:t>
        </w:r>
        <w:r w:rsidRPr="009A269B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020" w:author="Sopheak" w:date="2023-08-03T06:22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និងព័ត៌មានដែលប្រមូលបានពី </w:t>
        </w:r>
      </w:ins>
      <w:ins w:id="3021" w:author="Chamreun Poth" w:date="2024-06-03T20:41:00Z" w16du:dateUtc="2024-06-03T13:41:00Z"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</w:rPr>
          <w:t>ឈ្មោះសវនដ្ឋាន</w:t>
        </w:r>
      </w:ins>
      <w:ins w:id="3022" w:author="Kem Sereyboth" w:date="2023-06-20T15:23:00Z">
        <w:del w:id="3023" w:author="Chamreun Poth" w:date="2024-06-03T20:41:00Z" w16du:dateUtc="2024-06-03T13:41:00Z">
          <w:r w:rsidRPr="009A269B" w:rsidDel="005A3279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3024" w:author="Sopheak" w:date="2023-08-03T06:22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ន.</w:delText>
          </w:r>
        </w:del>
      </w:ins>
      <w:ins w:id="3025" w:author="Sopheak Phorn" w:date="2023-07-28T10:56:00Z">
        <w:del w:id="3026" w:author="Chamreun Poth" w:date="2024-06-03T20:41:00Z" w16du:dateUtc="2024-06-03T13:41:00Z">
          <w:r w:rsidR="00507064" w:rsidRPr="009A269B" w:rsidDel="005A3279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3027" w:author="Sopheak" w:date="2023-08-03T06:22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គ</w:delText>
          </w:r>
        </w:del>
      </w:ins>
      <w:ins w:id="3028" w:author="Kem Sereyboth" w:date="2023-06-20T15:23:00Z">
        <w:del w:id="3029" w:author="Chamreun Poth" w:date="2024-06-03T20:41:00Z" w16du:dateUtc="2024-06-03T13:41:00Z">
          <w:r w:rsidRPr="009A269B" w:rsidDel="005A3279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3030" w:author="Sopheak" w:date="2023-08-03T06:22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ស.ស.</w:delText>
          </w:r>
        </w:del>
        <w:r w:rsidRPr="009A269B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031" w:author="Sopheak" w:date="2023-08-03T06:2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3032" w:author="Kem Sereyboth" w:date="2023-06-20T14:18:00Z">
        <w:r w:rsidRPr="009A269B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3033" w:author="Sopheak" w:date="2023-08-03T06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ដោយធ្វើការប្រៀបធៀបរវាងលទ្ធផលសម្រេចបានជាមួយនឹង</w:t>
        </w:r>
        <w:r w:rsidRPr="009A269B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lang w:val="ca-ES"/>
            <w:rPrChange w:id="3034" w:author="Sopheak" w:date="2023-08-03T06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គោ</w:t>
        </w:r>
      </w:ins>
      <w:ins w:id="3035" w:author="Kem Sereyboth" w:date="2023-07-27T10:26:00Z">
        <w:r w:rsidR="00822F4D" w:rsidRPr="009A269B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lang w:val="ca-ES"/>
            <w:rPrChange w:id="3036" w:author="Sopheak" w:date="2023-08-03T06:23:00Z">
              <w:rPr>
                <w:rFonts w:ascii="Khmer MEF1" w:hAnsi="Khmer MEF1" w:cs="Khmer MEF1"/>
                <w:spacing w:val="2"/>
                <w:sz w:val="24"/>
                <w:szCs w:val="24"/>
                <w:highlight w:val="yellow"/>
                <w:cs/>
                <w:lang w:val="ca-ES"/>
              </w:rPr>
            </w:rPrChange>
          </w:rPr>
          <w:t>​</w:t>
        </w:r>
      </w:ins>
      <w:ins w:id="3037" w:author="Kem Sereyboth" w:date="2023-07-25T11:00:00Z">
        <w:r w:rsidR="000F5B72" w:rsidRPr="009A269B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lang w:val="ca-ES"/>
            <w:rPrChange w:id="3038" w:author="Sopheak" w:date="2023-08-03T06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039" w:author="Kem Sereyboth" w:date="2023-06-20T14:18:00Z">
        <w:r w:rsidRPr="009A269B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lang w:val="ca-ES"/>
            <w:rPrChange w:id="3040" w:author="Sopheak" w:date="2023-08-03T06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លដៅដែលបាន</w:t>
        </w:r>
        <w:r w:rsidRPr="009A269B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lang w:val="ca-ES"/>
            <w:rPrChange w:id="3041" w:author="Sopheak" w:date="2023-08-03T06:23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កំណត់</w:t>
        </w:r>
        <w:r w:rsidRPr="009A269B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lang w:val="ca-ES"/>
            <w:rPrChange w:id="3042" w:author="Sopheak" w:date="2023-08-03T06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ក្នុងគោលបំណង</w:t>
        </w:r>
        <w:r w:rsidRPr="009A269B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3043" w:author="Sopheak" w:date="2023-08-03T06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ដើម្បីកំណត់អំពី</w:t>
        </w:r>
      </w:ins>
      <w:ins w:id="3044" w:author="Kem Sereyboth" w:date="2023-07-26T15:54:00Z">
        <w:r w:rsidR="0017346B" w:rsidRPr="009A269B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3045" w:author="Sopheak" w:date="2023-08-03T06:23:00Z">
              <w:rPr>
                <w:rFonts w:ascii="Khmer MEF1" w:hAnsi="Khmer MEF1" w:cs="Khmer MEF1"/>
                <w:spacing w:val="-2"/>
                <w:sz w:val="24"/>
                <w:szCs w:val="24"/>
                <w:highlight w:val="yellow"/>
                <w:cs/>
                <w:lang w:val="ca-ES"/>
              </w:rPr>
            </w:rPrChange>
          </w:rPr>
          <w:t>ភាពមិន</w:t>
        </w:r>
        <w:r w:rsidR="0017346B" w:rsidRPr="009A269B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lang w:val="ca-ES"/>
            <w:rPrChange w:id="3046" w:author="Sopheak" w:date="2023-08-03T06:23:00Z">
              <w:rPr>
                <w:rFonts w:ascii="Khmer MEF1" w:hAnsi="Khmer MEF1" w:cs="Khmer MEF1"/>
                <w:spacing w:val="-2"/>
                <w:sz w:val="24"/>
                <w:szCs w:val="24"/>
                <w:highlight w:val="yellow"/>
                <w:cs/>
                <w:lang w:val="ca-ES"/>
              </w:rPr>
            </w:rPrChange>
          </w:rPr>
          <w:t>អនុលោម</w:t>
        </w:r>
        <w:r w:rsidR="0017346B" w:rsidRPr="009A269B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3047" w:author="Sopheak" w:date="2023-08-03T06:23:00Z">
              <w:rPr>
                <w:rFonts w:ascii="Khmer MEF1" w:hAnsi="Khmer MEF1" w:cs="Khmer MEF1"/>
                <w:spacing w:val="-2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និង</w:t>
        </w:r>
      </w:ins>
      <w:ins w:id="3048" w:author="Kem Sereyboth" w:date="2023-06-20T14:18:00Z">
        <w:r w:rsidRPr="009A269B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3049" w:author="Sopheak" w:date="2023-08-03T06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គម្លាត</w:t>
        </w:r>
        <w:r w:rsidRPr="000447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050" w:author="Kem Sereyboth" w:date="2023-07-27T10:28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រវាងលទ្ធផល</w:t>
        </w:r>
        <w:r w:rsidRPr="006F0CFC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051" w:author="Sopheak Phorn" w:date="2023-08-04T10:3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ស</w:t>
        </w:r>
        <w:r w:rsidRPr="006F0CFC">
          <w:rPr>
            <w:rFonts w:ascii="Khmer MEF1" w:hAnsi="Khmer MEF1" w:cs="Khmer MEF1"/>
            <w:sz w:val="24"/>
            <w:szCs w:val="24"/>
            <w:cs/>
            <w:lang w:val="ca-ES"/>
            <w:rPrChange w:id="3052" w:author="Sopheak Phorn" w:date="2023-08-04T10:3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ម្រេ</w:t>
        </w:r>
      </w:ins>
      <w:ins w:id="3053" w:author="Kem Sereyboth" w:date="2023-07-27T10:26:00Z">
        <w:r w:rsidR="00822F4D" w:rsidRPr="006F0CFC">
          <w:rPr>
            <w:rFonts w:ascii="Khmer MEF1" w:hAnsi="Khmer MEF1" w:cs="Khmer MEF1"/>
            <w:sz w:val="24"/>
            <w:szCs w:val="24"/>
            <w:lang w:val="ca-ES"/>
            <w:rPrChange w:id="3054" w:author="Sopheak Phorn" w:date="2023-08-04T10:30:00Z">
              <w:rPr>
                <w:rFonts w:ascii="Khmer MEF1" w:hAnsi="Khmer MEF1" w:cs="Khmer MEF1"/>
                <w:spacing w:val="-2"/>
                <w:sz w:val="24"/>
                <w:szCs w:val="24"/>
                <w:highlight w:val="yellow"/>
                <w:lang w:val="ca-ES"/>
              </w:rPr>
            </w:rPrChange>
          </w:rPr>
          <w:t>​​</w:t>
        </w:r>
      </w:ins>
      <w:ins w:id="3055" w:author="Kem Sereyboth" w:date="2023-06-20T14:18:00Z">
        <w:r w:rsidRPr="006F0CFC">
          <w:rPr>
            <w:rFonts w:ascii="Khmer MEF1" w:hAnsi="Khmer MEF1" w:cs="Khmer MEF1"/>
            <w:sz w:val="24"/>
            <w:szCs w:val="24"/>
            <w:cs/>
            <w:lang w:val="ca-ES"/>
            <w:rPrChange w:id="3056" w:author="Sopheak Phorn" w:date="2023-08-04T10:3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ច</w:t>
        </w:r>
        <w:r w:rsidRPr="006F0CFC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បាន</w:t>
        </w:r>
        <w:r w:rsidRPr="006F0CFC">
          <w:rPr>
            <w:rFonts w:ascii="Khmer MEF1" w:hAnsi="Khmer MEF1" w:cs="Khmer MEF1"/>
            <w:spacing w:val="-2"/>
            <w:sz w:val="12"/>
            <w:szCs w:val="12"/>
            <w:lang w:val="ca-ES"/>
          </w:rPr>
          <w:t xml:space="preserve"> </w:t>
        </w:r>
        <w:r w:rsidRPr="006F0CFC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និងគោលដៅ</w:t>
        </w:r>
        <w:r w:rsidRPr="006F0CFC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057" w:author="Sopheak Phorn" w:date="2023-08-04T10:3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ដែលបានគ្រោងទុកនោះ។ </w:t>
        </w:r>
      </w:ins>
      <w:ins w:id="3058" w:author="Kem Sereyboth" w:date="2023-07-11T10:38:00Z">
        <w:r w:rsidR="001E6035" w:rsidRPr="006F0CFC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059" w:author="Sopheak Phorn" w:date="2023-08-04T10:3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ប្រតិភូសវនកម្ម</w:t>
        </w:r>
      </w:ins>
      <w:ins w:id="3060" w:author="Kem Sereyboth" w:date="2023-07-26T15:57:00Z">
        <w:r w:rsidR="0017346B" w:rsidRPr="006F0CFC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 </w:t>
        </w:r>
      </w:ins>
      <w:ins w:id="3061" w:author="Kem Sereyboth" w:date="2023-07-11T10:38:00Z">
        <w:r w:rsidR="001E6035" w:rsidRPr="006F0CFC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062" w:author="Sopheak Phorn" w:date="2023-08-04T10:3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និងសវនករទទួលបន្ទុក បានធ្វើការ</w:t>
        </w:r>
        <w:r w:rsidR="001E6035" w:rsidRPr="000447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063" w:author="Kem Sereyboth" w:date="2023-07-27T10:28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សិក្សាអំពីបញ្ហា</w:t>
        </w:r>
        <w:r w:rsidR="001E6035" w:rsidRPr="000447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064" w:author="Kem Sereyboth" w:date="2023-07-27T10:2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នានាដែលបណ្តាលឱ្យមាន</w:t>
        </w:r>
      </w:ins>
      <w:ins w:id="3065" w:author="Kem Sereyboth" w:date="2023-07-26T15:58:00Z">
        <w:r w:rsidR="0017346B" w:rsidRPr="000447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066" w:author="Kem Sereyboth" w:date="2023-07-27T10:28:00Z">
              <w:rPr>
                <w:rFonts w:ascii="Khmer MEF1" w:hAnsi="Khmer MEF1" w:cs="Khmer MEF1"/>
                <w:spacing w:val="-2"/>
                <w:sz w:val="24"/>
                <w:szCs w:val="24"/>
                <w:highlight w:val="yellow"/>
                <w:cs/>
                <w:lang w:val="ca-ES"/>
              </w:rPr>
            </w:rPrChange>
          </w:rPr>
          <w:t>ភាពមិនអនុលោមតាមបទប្បញ្ញត្តិ និង</w:t>
        </w:r>
      </w:ins>
      <w:ins w:id="3067" w:author="Kem Sereyboth" w:date="2023-07-11T10:38:00Z">
        <w:r w:rsidR="001E6035" w:rsidRPr="000447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068" w:author="Kem Sereyboth" w:date="2023-07-27T10:2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គម្លាត</w:t>
        </w:r>
        <w:r w:rsidR="001E6035" w:rsidRPr="000447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069" w:author="Kem Sereyboth" w:date="2023-07-27T10:28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នៅក្នុងការអនុវត្ត</w:t>
        </w:r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070" w:author="Kem Sereyboth" w:date="2023-07-27T10:27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កា</w:t>
        </w:r>
      </w:ins>
      <w:ins w:id="3071" w:author="Kem Sereyboth" w:date="2023-07-27T10:27:00Z">
        <w:r w:rsidR="00822F4D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072" w:author="Kem Sereyboth" w:date="2023-07-27T10:2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073" w:author="Kem Sereyboth" w:date="2023-07-11T10:38:00Z"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074" w:author="Kem Sereyboth" w:date="2023-07-27T10:27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រងារ</w:t>
        </w:r>
        <w:r w:rsidR="001E6035" w:rsidRPr="00822F4D">
          <w:rPr>
            <w:rFonts w:ascii="Khmer MEF1" w:hAnsi="Khmer MEF1" w:cs="Khmer MEF1"/>
            <w:spacing w:val="-4"/>
            <w:sz w:val="16"/>
            <w:szCs w:val="16"/>
            <w:cs/>
            <w:lang w:val="ca-ES"/>
            <w:rPrChange w:id="3075" w:author="Kem Sereyboth" w:date="2023-07-27T10:27:00Z">
              <w:rPr>
                <w:rFonts w:ascii="Khmer MEF1" w:hAnsi="Khmer MEF1" w:cs="Khmer MEF1"/>
                <w:spacing w:val="2"/>
                <w:sz w:val="16"/>
                <w:szCs w:val="16"/>
                <w:cs/>
                <w:lang w:val="ca-ES"/>
              </w:rPr>
            </w:rPrChange>
          </w:rPr>
          <w:t xml:space="preserve"> </w:t>
        </w:r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076" w:author="Kem Sereyboth" w:date="2023-07-27T10:27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រួមមាន៖</w:t>
        </w:r>
        <w:r w:rsidR="001E6035" w:rsidRPr="00822F4D">
          <w:rPr>
            <w:rFonts w:ascii="Khmer MEF1" w:hAnsi="Khmer MEF1" w:cs="Khmer MEF1"/>
            <w:spacing w:val="-4"/>
            <w:sz w:val="16"/>
            <w:szCs w:val="16"/>
            <w:cs/>
            <w:lang w:val="ca-ES"/>
            <w:rPrChange w:id="3077" w:author="Kem Sereyboth" w:date="2023-07-27T10:27:00Z">
              <w:rPr>
                <w:rFonts w:ascii="Khmer MEF1" w:hAnsi="Khmer MEF1" w:cs="Khmer MEF1"/>
                <w:spacing w:val="2"/>
                <w:sz w:val="16"/>
                <w:szCs w:val="16"/>
                <w:cs/>
                <w:lang w:val="ca-ES"/>
              </w:rPr>
            </w:rPrChange>
          </w:rPr>
          <w:t xml:space="preserve"> </w:t>
        </w:r>
        <w:r w:rsidR="001E6035" w:rsidRPr="00822F4D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3078" w:author="Kem Sereyboth" w:date="2023-07-27T10:27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១).</w:t>
        </w:r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079" w:author="Kem Sereyboth" w:date="2023-07-27T10:27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លំហូរការងារ</w:t>
        </w:r>
        <w:r w:rsidR="001E6035" w:rsidRPr="00822F4D">
          <w:rPr>
            <w:rFonts w:ascii="Khmer MEF1" w:hAnsi="Khmer MEF1" w:cs="Khmer MEF1"/>
            <w:spacing w:val="-4"/>
            <w:sz w:val="16"/>
            <w:szCs w:val="16"/>
            <w:cs/>
            <w:lang w:val="ca-ES"/>
            <w:rPrChange w:id="3080" w:author="Kem Sereyboth" w:date="2023-07-27T10:27:00Z">
              <w:rPr>
                <w:rFonts w:ascii="Khmer MEF1" w:hAnsi="Khmer MEF1" w:cs="Khmer MEF1"/>
                <w:spacing w:val="2"/>
                <w:sz w:val="16"/>
                <w:szCs w:val="16"/>
                <w:cs/>
                <w:lang w:val="ca-ES"/>
              </w:rPr>
            </w:rPrChange>
          </w:rPr>
          <w:t xml:space="preserve"> </w:t>
        </w:r>
        <w:r w:rsidR="001E6035" w:rsidRPr="00822F4D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3081" w:author="Kem Sereyboth" w:date="2023-07-27T10:27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២).</w:t>
        </w:r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082" w:author="Kem Sereyboth" w:date="2023-07-27T10:27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លក្ខខណ្ឌយោងការងារ</w:t>
        </w:r>
        <w:r w:rsidR="001E6035" w:rsidRPr="00822F4D">
          <w:rPr>
            <w:rFonts w:ascii="Khmer MEF1" w:hAnsi="Khmer MEF1" w:cs="Khmer MEF1"/>
            <w:spacing w:val="-4"/>
            <w:sz w:val="16"/>
            <w:szCs w:val="16"/>
            <w:cs/>
            <w:lang w:val="ca-ES"/>
            <w:rPrChange w:id="3083" w:author="Kem Sereyboth" w:date="2023-07-27T10:27:00Z">
              <w:rPr>
                <w:rFonts w:ascii="Khmer MEF1" w:hAnsi="Khmer MEF1" w:cs="Khmer MEF1"/>
                <w:spacing w:val="2"/>
                <w:sz w:val="16"/>
                <w:szCs w:val="16"/>
                <w:cs/>
                <w:lang w:val="ca-ES"/>
              </w:rPr>
            </w:rPrChange>
          </w:rPr>
          <w:t xml:space="preserve"> </w:t>
        </w:r>
        <w:r w:rsidR="001E6035" w:rsidRPr="00822F4D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3084" w:author="Kem Sereyboth" w:date="2023-07-27T10:27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៣).</w:t>
        </w:r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085" w:author="Kem Sereyboth" w:date="2023-07-27T10:27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យន្តការ</w:t>
        </w:r>
        <w:r w:rsidR="001E6035" w:rsidRPr="00822F4D">
          <w:rPr>
            <w:rFonts w:ascii="Khmer MEF1" w:hAnsi="Khmer MEF1" w:cs="Khmer MEF1"/>
            <w:spacing w:val="-4"/>
            <w:sz w:val="16"/>
            <w:szCs w:val="16"/>
            <w:cs/>
            <w:lang w:val="ca-ES"/>
            <w:rPrChange w:id="3086" w:author="Kem Sereyboth" w:date="2023-07-27T10:27:00Z">
              <w:rPr>
                <w:rFonts w:ascii="Khmer MEF1" w:hAnsi="Khmer MEF1" w:cs="Khmer MEF1"/>
                <w:spacing w:val="2"/>
                <w:sz w:val="16"/>
                <w:szCs w:val="16"/>
                <w:cs/>
                <w:lang w:val="ca-ES"/>
              </w:rPr>
            </w:rPrChange>
          </w:rPr>
          <w:t xml:space="preserve"> </w:t>
        </w:r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087" w:author="Kem Sereyboth" w:date="2023-07-27T10:27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និងនីតិវិធី</w:t>
        </w:r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088" w:author="Kem Sereyboth" w:date="2023-07-27T10:2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ក្នុងការអនុវត្តកា</w:t>
        </w:r>
      </w:ins>
      <w:ins w:id="3089" w:author="Kem Sereyboth" w:date="2023-07-27T10:27:00Z">
        <w:r w:rsidR="00822F4D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090" w:author="Kem Sereyboth" w:date="2023-07-27T10:2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091" w:author="Kem Sereyboth" w:date="2023-07-11T10:38:00Z"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092" w:author="Kem Sereyboth" w:date="2023-07-27T10:2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រ</w:t>
        </w:r>
      </w:ins>
      <w:ins w:id="3093" w:author="Kem Sereyboth" w:date="2023-07-27T10:27:00Z">
        <w:r w:rsidR="00822F4D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094" w:author="Kem Sereyboth" w:date="2023-07-27T10:2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095" w:author="Kem Sereyboth" w:date="2023-07-11T10:38:00Z"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096" w:author="Kem Sereyboth" w:date="2023-07-27T10:2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ងា</w:t>
        </w:r>
      </w:ins>
      <w:ins w:id="3097" w:author="Kem Sereyboth" w:date="2023-07-27T10:27:00Z">
        <w:r w:rsidR="00822F4D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098" w:author="Kem Sereyboth" w:date="2023-07-27T10:2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099" w:author="Kem Sereyboth" w:date="2023-07-11T10:38:00Z"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100" w:author="Kem Sereyboth" w:date="2023-07-27T10:2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រ</w:t>
        </w:r>
        <w:r w:rsidR="001E6035" w:rsidRPr="00E33574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  <w:r w:rsidR="001E6035" w:rsidRPr="00822F4D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៤).</w:t>
        </w:r>
        <w:r w:rsidR="001E6035" w:rsidRPr="00822F4D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យន្តការ និងនីតិវិធីតាមដានការអនុវត្តការងារ </w:t>
        </w:r>
        <w:r w:rsidR="001E6035" w:rsidRPr="00822F4D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៥).</w:t>
        </w:r>
        <w:r w:rsidR="001E6035" w:rsidRPr="00822F4D">
          <w:rPr>
            <w:rFonts w:ascii="Khmer MEF1" w:hAnsi="Khmer MEF1" w:cs="Khmer MEF1"/>
            <w:sz w:val="24"/>
            <w:szCs w:val="24"/>
            <w:cs/>
            <w:lang w:val="ca-ES"/>
          </w:rPr>
          <w:t>យន្តការ និងនីតិវិធីរាយការណ៍</w:t>
        </w:r>
        <w:r w:rsidR="001E6035" w:rsidRPr="00822F4D">
          <w:rPr>
            <w:rFonts w:ascii="Khmer MEF1" w:hAnsi="Khmer MEF1" w:cs="Khmer MEF1"/>
            <w:sz w:val="24"/>
            <w:szCs w:val="24"/>
            <w:cs/>
            <w:lang w:val="ca-ES"/>
            <w:rPrChange w:id="3101" w:author="Kem Sereyboth" w:date="2023-07-27T10:2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អំពីការអនុវត្ត</w:t>
        </w:r>
        <w:r w:rsidR="001E6035" w:rsidRPr="00F7685E">
          <w:rPr>
            <w:rFonts w:ascii="Khmer MEF1" w:hAnsi="Khmer MEF1" w:cs="Khmer MEF1"/>
            <w:spacing w:val="12"/>
            <w:sz w:val="24"/>
            <w:szCs w:val="24"/>
            <w:cs/>
            <w:lang w:val="ca-ES"/>
            <w:rPrChange w:id="3102" w:author="Kem Sereyboth" w:date="2023-07-25T11:0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ការងារ</w:t>
        </w:r>
        <w:r w:rsidR="001E6035" w:rsidRPr="00F7685E">
          <w:rPr>
            <w:rFonts w:ascii="Khmer MEF1" w:hAnsi="Khmer MEF1" w:cs="Khmer MEF1"/>
            <w:spacing w:val="12"/>
            <w:sz w:val="8"/>
            <w:szCs w:val="8"/>
            <w:cs/>
            <w:lang w:val="ca-ES"/>
            <w:rPrChange w:id="3103" w:author="Kem Sereyboth" w:date="2023-07-25T11:07:00Z">
              <w:rPr>
                <w:rFonts w:ascii="Khmer MEF1" w:hAnsi="Khmer MEF1" w:cs="Khmer MEF1"/>
                <w:spacing w:val="6"/>
                <w:sz w:val="8"/>
                <w:szCs w:val="8"/>
                <w:cs/>
                <w:lang w:val="ca-ES"/>
              </w:rPr>
            </w:rPrChange>
          </w:rPr>
          <w:t xml:space="preserve"> </w:t>
        </w:r>
        <w:r w:rsidR="001E6035" w:rsidRPr="00F7685E">
          <w:rPr>
            <w:rFonts w:ascii="Khmer MEF1" w:hAnsi="Khmer MEF1" w:cs="Khmer MEF1"/>
            <w:spacing w:val="12"/>
            <w:sz w:val="24"/>
            <w:szCs w:val="24"/>
            <w:cs/>
            <w:lang w:val="ca-ES"/>
            <w:rPrChange w:id="3104" w:author="Kem Sereyboth" w:date="2023-07-25T11:0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និ</w:t>
        </w:r>
      </w:ins>
      <w:ins w:id="3105" w:author="Kem Sereyboth" w:date="2023-07-27T10:27:00Z">
        <w:r w:rsidR="00822F4D">
          <w:rPr>
            <w:rFonts w:ascii="Khmer MEF1" w:hAnsi="Khmer MEF1" w:cs="Khmer MEF1" w:hint="cs"/>
            <w:spacing w:val="12"/>
            <w:sz w:val="24"/>
            <w:szCs w:val="24"/>
            <w:cs/>
            <w:lang w:val="ca-ES"/>
          </w:rPr>
          <w:t>​</w:t>
        </w:r>
      </w:ins>
      <w:ins w:id="3106" w:author="Kem Sereyboth" w:date="2023-07-11T10:38:00Z">
        <w:r w:rsidR="001E6035" w:rsidRPr="00F7685E">
          <w:rPr>
            <w:rFonts w:ascii="Khmer MEF1" w:hAnsi="Khmer MEF1" w:cs="Khmer MEF1"/>
            <w:spacing w:val="12"/>
            <w:sz w:val="24"/>
            <w:szCs w:val="24"/>
            <w:cs/>
            <w:lang w:val="ca-ES"/>
            <w:rPrChange w:id="3107" w:author="Kem Sereyboth" w:date="2023-07-25T11:0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ង</w:t>
        </w:r>
        <w:r w:rsidR="001E6035" w:rsidRPr="00F7685E">
          <w:rPr>
            <w:rFonts w:ascii="Khmer MEF1" w:hAnsi="Khmer MEF1" w:cs="Khmer MEF1"/>
            <w:b/>
            <w:bCs/>
            <w:spacing w:val="8"/>
            <w:sz w:val="24"/>
            <w:szCs w:val="24"/>
            <w:cs/>
            <w:lang w:val="ca-ES"/>
            <w:rPrChange w:id="3108" w:author="Kem Sereyboth" w:date="2023-07-25T11:06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  <w:lang w:val="ca-ES"/>
              </w:rPr>
            </w:rPrChange>
          </w:rPr>
          <w:t>៦).</w:t>
        </w:r>
        <w:r w:rsidR="001E6035" w:rsidRPr="00F7685E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3109" w:author="Kem Sereyboth" w:date="2023-07-25T11:0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សមត្ថភាពជំនាញរបស់មន្ត្រីអនុវត្តការងារ</w:t>
        </w:r>
      </w:ins>
      <w:ins w:id="3110" w:author="Kem Sereyboth" w:date="2023-07-25T11:06:00Z">
        <w:r w:rsidR="00F7685E" w:rsidRPr="00F7685E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3111" w:author="Kem Sereyboth" w:date="2023-07-25T11:0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3112" w:author="Kem Sereyboth" w:date="2023-07-11T10:38:00Z">
        <w:r w:rsidR="001E6035" w:rsidRPr="0065231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113" w:author="Sopheak Phorn" w:date="2023-07-28T10:59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ដើម្បីជាមូលដ្ឋា</w:t>
        </w:r>
      </w:ins>
      <w:ins w:id="3114" w:author="Kem Sereyboth" w:date="2023-07-25T11:06:00Z">
        <w:r w:rsidR="00F7685E" w:rsidRPr="00652317">
          <w:rPr>
            <w:rFonts w:ascii="Khmer MEF1" w:hAnsi="Khmer MEF1" w:cs="Khmer MEF1"/>
            <w:spacing w:val="4"/>
            <w:sz w:val="24"/>
            <w:szCs w:val="24"/>
            <w:lang w:val="ca-ES"/>
            <w:rPrChange w:id="3115" w:author="Sopheak Phorn" w:date="2023-07-28T10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​​​</w:t>
        </w:r>
      </w:ins>
      <w:ins w:id="3116" w:author="Kem Sereyboth" w:date="2023-07-11T10:38:00Z">
        <w:r w:rsidR="001E6035" w:rsidRPr="0065231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117" w:author="Sopheak Phorn" w:date="2023-07-28T10:59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នត្រៀមពិភាក្សា</w:t>
        </w:r>
        <w:r w:rsidR="001E6035" w:rsidRPr="0065231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118" w:author="Sopheak Phorn" w:date="2023-07-28T10:59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ជាមួយបុគ្គលពាក់ព័ន្ធ</w:t>
        </w:r>
        <w:r w:rsidR="001E6035" w:rsidRPr="00822F4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119" w:author="Kem Sereyboth" w:date="2023-07-27T10:27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ក្នុ</w:t>
        </w:r>
      </w:ins>
      <w:ins w:id="3120" w:author="Kem Sereyboth" w:date="2023-07-27T10:27:00Z">
        <w:r w:rsidR="00822F4D" w:rsidRPr="00822F4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121" w:author="Kem Sereyboth" w:date="2023-07-27T10:2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122" w:author="Kem Sereyboth" w:date="2023-07-11T10:38:00Z">
        <w:r w:rsidR="001E6035" w:rsidRPr="00822F4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123" w:author="Kem Sereyboth" w:date="2023-07-27T10:27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ងការ</w:t>
        </w:r>
        <w:r w:rsidR="001E6035" w:rsidRPr="00822F4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124" w:author="Kem Sereyboth" w:date="2023-07-27T10:27:00Z">
              <w:rPr>
                <w:rFonts w:ascii="Khmer MEF1" w:hAnsi="Khmer MEF1" w:cs="Khmer MEF1"/>
                <w:color w:val="000000" w:themeColor="text1"/>
                <w:spacing w:val="-10"/>
                <w:sz w:val="24"/>
                <w:szCs w:val="24"/>
                <w:cs/>
                <w:lang w:val="ca-ES"/>
              </w:rPr>
            </w:rPrChange>
          </w:rPr>
          <w:t>ប្រមូលបន្ថែមនូវព័ត៌មាន ទិន្នន័យ និងសេចក្តីបំភ្លឺដែលជាប់</w:t>
        </w:r>
        <w:r w:rsidR="001E6035" w:rsidRPr="00822F4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125" w:author="Kem Sereyboth" w:date="2023-07-27T10:27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ពាក់ព័ន្ធទៅនឹងគ</w:t>
        </w:r>
        <w:r w:rsidR="001E6035" w:rsidRPr="00822F4D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ម្លាតនៅក្នុងការ</w:t>
        </w:r>
        <w:r w:rsidR="001E6035" w:rsidRPr="00822F4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126" w:author="Kem Sereyboth" w:date="2023-07-27T10:27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អនុវត្ត</w:t>
        </w:r>
        <w:r w:rsidR="001E6035" w:rsidRPr="00E33574"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ការងារពាក់ព័ន្ធនឹង</w:t>
        </w:r>
        <w:r w:rsidR="001E6035" w:rsidRPr="00E33574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ប្រធានបទ</w:t>
        </w:r>
        <w:r w:rsidR="001E6035" w:rsidRPr="00E33574"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សវនកម្ម</w:t>
        </w:r>
        <w:r w:rsidR="001E6035" w:rsidRPr="00E33574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នីមួយៗ។</w:t>
        </w:r>
      </w:ins>
    </w:p>
    <w:p w14:paraId="35159F5F" w14:textId="10074CDC" w:rsidR="001E6035" w:rsidRPr="00E33574" w:rsidRDefault="001E6035">
      <w:pPr>
        <w:spacing w:after="0" w:line="226" w:lineRule="auto"/>
        <w:ind w:firstLine="539"/>
        <w:jc w:val="both"/>
        <w:rPr>
          <w:ins w:id="3127" w:author="Kem Sereyboth" w:date="2023-07-11T10:40:00Z"/>
          <w:rFonts w:ascii="Khmer MEF1" w:hAnsi="Khmer MEF1" w:cs="Khmer MEF1"/>
          <w:sz w:val="24"/>
          <w:szCs w:val="24"/>
          <w:lang w:val="ca-ES"/>
          <w:rPrChange w:id="3128" w:author="Kem Sereyboth" w:date="2023-07-19T16:59:00Z">
            <w:rPr>
              <w:ins w:id="3129" w:author="Kem Sereyboth" w:date="2023-07-11T10:40:00Z"/>
              <w:rFonts w:ascii="Khmer MEF1" w:hAnsi="Khmer MEF1" w:cs="Khmer MEF1"/>
              <w:color w:val="000000" w:themeColor="text1"/>
              <w:sz w:val="24"/>
              <w:szCs w:val="24"/>
              <w:lang w:val="ca-ES"/>
            </w:rPr>
          </w:rPrChange>
        </w:rPr>
        <w:pPrChange w:id="3130" w:author="Sopheak Phorn" w:date="2023-08-03T13:39:00Z">
          <w:pPr>
            <w:spacing w:after="0" w:line="226" w:lineRule="auto"/>
            <w:ind w:firstLine="540"/>
            <w:jc w:val="both"/>
          </w:pPr>
        </w:pPrChange>
      </w:pPr>
      <w:ins w:id="3131" w:author="Kem Sereyboth" w:date="2023-07-11T10:40:00Z">
        <w:r w:rsidRPr="00E33574">
          <w:rPr>
            <w:rFonts w:ascii="Khmer MEF1" w:hAnsi="Khmer MEF1" w:cs="Khmer MEF1"/>
            <w:sz w:val="24"/>
            <w:szCs w:val="24"/>
            <w:cs/>
            <w:lang w:val="ca-ES"/>
          </w:rPr>
          <w:t>បន្ទាប់ពីបានពិនិត្យលើឯកសារដែលប្រមូលបាន សវនករទទួលបន្ទុកបានរៀបចំនូវរបាយការណ៍ស្តីពី</w:t>
        </w:r>
        <w:r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ការពិនិត្យលើឯកសារ និងបានដាក់ឆ្លងជូនអនុប្រធានប្រតិភូសវនកម្មដើម្បីពិនិត្យ និងសម្រេច ព្រមទាំងស្នើសុំ</w:t>
        </w:r>
        <w:r w:rsidRPr="00E33574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ការអនុញ្ញាតចុះជួបពិភាក្សាជាមួយបុគ្គលជាប់</w:t>
        </w:r>
        <w:r w:rsidRPr="006F0CFC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132" w:author="Sopheak Phorn" w:date="2023-08-04T10:31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ពាក់ព័ន្ធនានារបស់</w:t>
        </w:r>
      </w:ins>
      <w:ins w:id="3133" w:author="Sopheak Phorn" w:date="2023-08-04T10:31:00Z">
        <w:r w:rsidR="006F0CFC" w:rsidRPr="006F0CFC">
          <w:rPr>
            <w:rFonts w:ascii="Khmer MEF1" w:hAnsi="Khmer MEF1" w:cs="Khmer MEF1"/>
            <w:spacing w:val="-2"/>
            <w:sz w:val="24"/>
            <w:szCs w:val="24"/>
            <w:lang w:val="ca-ES"/>
            <w:rPrChange w:id="3134" w:author="Sopheak Phorn" w:date="2023-08-04T10:31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t xml:space="preserve"> </w:t>
        </w:r>
      </w:ins>
      <w:ins w:id="3135" w:author="Kem Sereyboth" w:date="2023-07-11T10:40:00Z">
        <w:del w:id="3136" w:author="Sopheak Phorn" w:date="2023-08-04T10:31:00Z">
          <w:r w:rsidRPr="006F0CFC" w:rsidDel="006F0CF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137" w:author="Sopheak Phorn" w:date="2023-08-04T10:31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138" w:author="Chamreun Poth" w:date="2024-06-03T20:42:00Z" w16du:dateUtc="2024-06-03T13:42:00Z"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</w:rPr>
          <w:t>ឈ្មោះសវនដ្ឋាន</w:t>
        </w:r>
      </w:ins>
      <w:ins w:id="3139" w:author="Kem Sereyboth" w:date="2023-07-12T11:04:00Z">
        <w:del w:id="3140" w:author="Chamreun Poth" w:date="2024-06-03T20:42:00Z" w16du:dateUtc="2024-06-03T13:42:00Z">
          <w:r w:rsidR="004A4CD5" w:rsidRPr="006F0CFC" w:rsidDel="005A3279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3141" w:author="Sopheak Phorn" w:date="2023-08-04T10:31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3142" w:author="Sopheak Phorn" w:date="2023-07-28T10:59:00Z">
        <w:del w:id="3143" w:author="Chamreun Poth" w:date="2024-06-03T20:42:00Z" w16du:dateUtc="2024-06-03T13:42:00Z">
          <w:r w:rsidR="00652317" w:rsidRPr="006F0CFC" w:rsidDel="005A3279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3144" w:author="Sopheak Phorn" w:date="2023-08-04T10:31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គ</w:delText>
          </w:r>
        </w:del>
      </w:ins>
      <w:ins w:id="3145" w:author="Kem Sereyboth" w:date="2023-07-12T11:04:00Z">
        <w:del w:id="3146" w:author="Chamreun Poth" w:date="2024-06-03T20:42:00Z" w16du:dateUtc="2024-06-03T13:42:00Z">
          <w:r w:rsidR="004A4CD5" w:rsidRPr="006F0CFC" w:rsidDel="005A3279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3147" w:author="Sopheak Phorn" w:date="2023-08-04T10:31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ស.ស.</w:delText>
          </w:r>
        </w:del>
      </w:ins>
      <w:ins w:id="3148" w:author="Kem Sereyboth" w:date="2023-07-11T10:40:00Z">
        <w:r w:rsidRPr="006F0CFC">
          <w:rPr>
            <w:rFonts w:ascii="Khmer MEF1" w:hAnsi="Khmer MEF1" w:cs="Khmer MEF1"/>
            <w:spacing w:val="-2"/>
            <w:sz w:val="24"/>
            <w:szCs w:val="24"/>
            <w:cs/>
            <w:rPrChange w:id="3149" w:author="Sopheak Phorn" w:date="2023-08-04T10:31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។</w:t>
        </w:r>
        <w:r w:rsidRPr="006F0CFC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rPrChange w:id="3150" w:author="Sopheak Phorn" w:date="2023-08-04T10:31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 xml:space="preserve"> </w:t>
        </w:r>
        <w:r w:rsidRPr="006F0CFC">
          <w:rPr>
            <w:rFonts w:ascii="Khmer MEF1" w:hAnsi="Khmer MEF1" w:cs="Khmer MEF1"/>
            <w:spacing w:val="-2"/>
            <w:sz w:val="24"/>
            <w:szCs w:val="24"/>
            <w:cs/>
            <w:rPrChange w:id="3151" w:author="Sopheak Phorn" w:date="2023-08-04T10:31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បន្ទាប់ពីទទួលបានការឯកភាព</w:t>
        </w:r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>ពី</w:t>
        </w:r>
      </w:ins>
      <w:ins w:id="3152" w:author="Kem Sereyboth" w:date="2023-07-25T11:07:00Z">
        <w:r w:rsidR="00C20521">
          <w:rPr>
            <w:rFonts w:ascii="Khmer MEF1" w:hAnsi="Khmer MEF1" w:cs="Khmer MEF1" w:hint="cs"/>
            <w:spacing w:val="-4"/>
            <w:sz w:val="24"/>
            <w:szCs w:val="24"/>
            <w:cs/>
          </w:rPr>
          <w:t>​</w:t>
        </w:r>
      </w:ins>
      <w:ins w:id="3153" w:author="Kem Sereyboth" w:date="2023-07-11T10:40:00Z"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>អនុប្រធានប្រតិភូសវនកម្ម សវនករទទួលបន្ទុកបានបន្តនីតិវិធីចុះប្រមូលទិន្នន័យនិង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</w:rPr>
          <w:t>ព័ត៌មានដល់ទីកន្លែងដើម្បីស្នើសុំការបញ្ជាក់បន្ថែម និងឬសេចក្តីបំភ្លឺនានា</w:t>
        </w:r>
        <w:r w:rsidRPr="00E33574">
          <w:rPr>
            <w:rFonts w:ascii="Khmer MEF1" w:hAnsi="Khmer MEF1" w:cs="Khmer MEF1"/>
            <w:b/>
            <w:bCs/>
            <w:spacing w:val="4"/>
            <w:sz w:val="24"/>
            <w:szCs w:val="24"/>
            <w:cs/>
          </w:rPr>
          <w:t xml:space="preserve"> 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ដោយបានកំណត់នូវពេលវេលា</w:t>
        </w:r>
        <w:r w:rsidRPr="00E33574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ប្រភេទឯកសារ និងរបាយការណ៍ដែលបុគ្គលទទួលបន្ទុកនៃ </w:t>
        </w:r>
      </w:ins>
      <w:ins w:id="3154" w:author="Chamreun Poth" w:date="2024-06-03T20:42:00Z" w16du:dateUtc="2024-06-03T13:42:00Z"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</w:rPr>
          <w:t>ឈ្មោះសវនដ្ឋាន</w:t>
        </w:r>
      </w:ins>
      <w:ins w:id="3155" w:author="Kem Sereyboth" w:date="2023-07-12T11:04:00Z">
        <w:del w:id="3156" w:author="Chamreun Poth" w:date="2024-06-03T20:42:00Z" w16du:dateUtc="2024-06-03T13:42:00Z">
          <w:r w:rsidR="004A4CD5" w:rsidRPr="00E33574" w:rsidDel="005A3279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3157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3158" w:author="Sopheak Phorn" w:date="2023-07-28T11:00:00Z">
        <w:del w:id="3159" w:author="Chamreun Poth" w:date="2024-06-03T20:42:00Z" w16du:dateUtc="2024-06-03T13:42:00Z">
          <w:r w:rsidR="00CE7CD2" w:rsidDel="005A3279">
            <w:rPr>
              <w:rFonts w:ascii="Khmer MEF1" w:hAnsi="Khmer MEF1" w:cs="Khmer MEF1" w:hint="cs"/>
              <w:b/>
              <w:bCs/>
              <w:spacing w:val="-4"/>
              <w:sz w:val="24"/>
              <w:szCs w:val="24"/>
              <w:cs/>
              <w:lang w:val="ca-ES"/>
            </w:rPr>
            <w:delText>គ</w:delText>
          </w:r>
        </w:del>
      </w:ins>
      <w:ins w:id="3160" w:author="Kem Sereyboth" w:date="2023-07-12T11:04:00Z">
        <w:del w:id="3161" w:author="Chamreun Poth" w:date="2024-06-03T20:42:00Z" w16du:dateUtc="2024-06-03T13:42:00Z">
          <w:r w:rsidR="004A4CD5" w:rsidRPr="00E33574" w:rsidDel="005A3279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3162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ស.ស.</w:delText>
          </w:r>
        </w:del>
      </w:ins>
      <w:ins w:id="3163" w:author="Kem Sereyboth" w:date="2023-07-11T10:40:00Z">
        <w:r w:rsidRPr="00E33574">
          <w:rPr>
            <w:rFonts w:ascii="Khmer MEF1" w:hAnsi="Khmer MEF1" w:cs="Khmer MEF1"/>
            <w:sz w:val="8"/>
            <w:szCs w:val="8"/>
            <w:lang w:val="ca-ES"/>
          </w:rPr>
          <w:t xml:space="preserve"> </w:t>
        </w:r>
        <w:r w:rsidRPr="00E33574">
          <w:rPr>
            <w:rFonts w:ascii="Khmer MEF1" w:hAnsi="Khmer MEF1" w:cs="Khmer MEF1"/>
            <w:sz w:val="24"/>
            <w:szCs w:val="24"/>
            <w:cs/>
            <w:lang w:val="ca-ES"/>
          </w:rPr>
          <w:t>ត្រូវផ្តល់មកឱ្យ</w:t>
        </w:r>
        <w:r w:rsidRPr="00E33574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ប្រតិភូសវនកម្ម</w:t>
        </w:r>
        <w:r w:rsidRPr="00E33574">
          <w:rPr>
            <w:rFonts w:ascii="Khmer MEF1" w:hAnsi="Khmer MEF1" w:cs="Khmer MEF1"/>
            <w:spacing w:val="-4"/>
            <w:sz w:val="8"/>
            <w:szCs w:val="8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និង</w:t>
        </w:r>
        <w:r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សវនករទទួលបន្ទុក និង</w:t>
        </w:r>
        <w:r w:rsidRPr="00C20521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164" w:author="Kem Sereyboth" w:date="2023-07-25T11:08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បុគ្គល</w:t>
        </w:r>
        <w:r w:rsidRPr="00C20521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165" w:author="Kem Sereyboth" w:date="2023-07-25T11:0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ជាប់ពាក់ព័ន្ធនានាដែលប្រតិភូសវនកម្ម </w:t>
        </w:r>
        <w:r w:rsidRPr="00CE7CD2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166" w:author="Sopheak Phorn" w:date="2023-07-28T11:00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និងសវនករទទួល</w:t>
        </w:r>
        <w:r w:rsidRPr="00CE7CD2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167" w:author="Sopheak Phorn" w:date="2023-07-28T11:00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បន្ទុកត្រូវជួបពិភាក្សាដើម្បីចុះទៅប្រមូល</w:t>
        </w:r>
        <w:r w:rsidRPr="00C20521">
          <w:rPr>
            <w:rFonts w:ascii="Khmer MEF1" w:hAnsi="Khmer MEF1" w:cs="Khmer MEF1"/>
            <w:sz w:val="24"/>
            <w:szCs w:val="24"/>
            <w:cs/>
            <w:lang w:val="ca-ES"/>
            <w:rPrChange w:id="3168" w:author="Kem Sereyboth" w:date="2023-07-25T11:08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ទិន្នន័យនិងព័ត៌មានសំខាន់ៗដែលបម្រើឱ្យការវាយតម្លៃលើ</w:t>
        </w:r>
        <w:r w:rsidRPr="00C20521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169" w:author="Kem Sereyboth" w:date="2023-07-25T11:09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បញ្ហាដែលបានរកឃើញពាក់ព័ន្ធនឹងប្រធានប</w:t>
        </w:r>
      </w:ins>
      <w:ins w:id="3170" w:author="Kem Sereyboth" w:date="2023-07-25T11:08:00Z">
        <w:r w:rsidR="00C20521" w:rsidRPr="00C20521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171" w:author="Kem Sereyboth" w:date="2023-07-25T11:09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172" w:author="Kem Sereyboth" w:date="2023-07-11T10:40:00Z">
        <w:r w:rsidRPr="00C20521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173" w:author="Kem Sereyboth" w:date="2023-07-25T11:09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ទ</w:t>
        </w:r>
      </w:ins>
      <w:ins w:id="3174" w:author="Kem Sereyboth" w:date="2023-07-25T11:08:00Z">
        <w:r w:rsidR="00C20521" w:rsidRPr="00C20521">
          <w:rPr>
            <w:rFonts w:ascii="Khmer MEF1" w:hAnsi="Khmer MEF1" w:cs="Khmer MEF1"/>
            <w:sz w:val="24"/>
            <w:szCs w:val="24"/>
            <w:cs/>
            <w:lang w:val="ca-ES"/>
            <w:rPrChange w:id="3175" w:author="Kem Sereyboth" w:date="2023-07-25T11:08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176" w:author="Kem Sereyboth" w:date="2023-07-11T10:40:00Z">
        <w:r w:rsidRPr="001575A7">
          <w:rPr>
            <w:rFonts w:ascii="Khmer MEF1" w:hAnsi="Khmer MEF1" w:cs="Khmer MEF1"/>
            <w:sz w:val="24"/>
            <w:szCs w:val="24"/>
            <w:cs/>
            <w:lang w:val="ca-ES"/>
            <w:rPrChange w:id="3177" w:author="Sopheak" w:date="2023-08-03T06:2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ដែល</w:t>
        </w:r>
        <w:r w:rsidRPr="001575A7">
          <w:rPr>
            <w:rFonts w:ascii="Khmer MEF1" w:hAnsi="Khmer MEF1" w:cs="Khmer MEF1"/>
            <w:sz w:val="24"/>
            <w:szCs w:val="24"/>
            <w:cs/>
            <w:lang w:val="ca-ES"/>
            <w:rPrChange w:id="3178" w:author="Sopheak" w:date="2023-08-03T06:26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បានកំណត់។ បន្ទាប់ពីបានបញ្ចប់ការចុះប្រមូលទិន្នន័យ និង</w:t>
        </w:r>
        <w:r w:rsidRPr="001575A7">
          <w:rPr>
            <w:rFonts w:ascii="Khmer MEF1" w:hAnsi="Khmer MEF1" w:cs="Khmer MEF1"/>
            <w:sz w:val="24"/>
            <w:szCs w:val="24"/>
            <w:cs/>
            <w:lang w:val="ca-ES"/>
          </w:rPr>
          <w:t>ព័ត៌មានដល់ទីកន្លែង សវនករទទួលបន្ទុក</w:t>
        </w:r>
        <w:r w:rsidRPr="00C20521">
          <w:rPr>
            <w:rFonts w:ascii="Khmer MEF1" w:hAnsi="Khmer MEF1" w:cs="Khmer MEF1"/>
            <w:sz w:val="24"/>
            <w:szCs w:val="24"/>
            <w:cs/>
            <w:lang w:val="ca-ES"/>
            <w:rPrChange w:id="3179" w:author="Kem Sereyboth" w:date="2023-07-25T11:10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បានធ្វើការវិភាគ ​និងវាយតម្លៃលើទិន្នន័យនិងព័ត៌មានដែលទទួល</w:t>
        </w:r>
        <w:r w:rsidRPr="00C20521">
          <w:rPr>
            <w:rFonts w:ascii="Khmer MEF1" w:hAnsi="Khmer MEF1" w:cs="Khmer MEF1"/>
            <w:sz w:val="24"/>
            <w:szCs w:val="24"/>
            <w:cs/>
            <w:lang w:val="ca-ES"/>
            <w:rPrChange w:id="3180" w:author="Kem Sereyboth" w:date="2023-07-25T11:10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បានដើម្បីកំណត់អំពីបញ្ហាជាក់លាក់នា</w:t>
        </w:r>
      </w:ins>
      <w:ins w:id="3181" w:author="Kem Sereyboth" w:date="2023-07-25T11:10:00Z">
        <w:r w:rsidR="00C20521" w:rsidRPr="00C20521">
          <w:rPr>
            <w:rFonts w:ascii="Khmer MEF1" w:hAnsi="Khmer MEF1" w:cs="Khmer MEF1"/>
            <w:sz w:val="24"/>
            <w:szCs w:val="24"/>
            <w:cs/>
            <w:lang w:val="ca-ES"/>
            <w:rPrChange w:id="3182" w:author="Kem Sereyboth" w:date="2023-07-25T11:1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183" w:author="Kem Sereyboth" w:date="2023-07-11T10:40:00Z">
        <w:r w:rsidRPr="00C20521">
          <w:rPr>
            <w:rFonts w:ascii="Khmer MEF1" w:hAnsi="Khmer MEF1" w:cs="Khmer MEF1"/>
            <w:sz w:val="24"/>
            <w:szCs w:val="24"/>
            <w:cs/>
            <w:lang w:val="ca-ES"/>
            <w:rPrChange w:id="3184" w:author="Kem Sereyboth" w:date="2023-07-25T11:10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នា</w:t>
        </w:r>
      </w:ins>
      <w:ins w:id="3185" w:author="Kem Sereyboth" w:date="2023-07-25T11:10:00Z">
        <w:r w:rsidR="00C20521" w:rsidRPr="00C20521">
          <w:rPr>
            <w:rFonts w:ascii="Khmer MEF1" w:hAnsi="Khmer MEF1" w:cs="Khmer MEF1"/>
            <w:sz w:val="24"/>
            <w:szCs w:val="24"/>
            <w:cs/>
            <w:lang w:val="ca-ES"/>
            <w:rPrChange w:id="3186" w:author="Kem Sereyboth" w:date="2023-07-25T11:1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187" w:author="Kem Sereyboth" w:date="2023-07-11T10:40:00Z">
        <w:r w:rsidRPr="00E3357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188" w:author="Kem Sereyboth" w:date="2023-07-19T16:59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ដែល</w:t>
        </w:r>
        <w:r w:rsidRPr="00E33574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189" w:author="Kem Sereyboth" w:date="2023-07-19T16:59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  <w:lang w:val="ca-ES"/>
              </w:rPr>
            </w:rPrChange>
          </w:rPr>
          <w:t>ជា</w:t>
        </w:r>
        <w:r w:rsidRPr="00E33574">
          <w:rPr>
            <w:rFonts w:ascii="Khmer MEF1" w:hAnsi="Khmer MEF1" w:cs="Khmer MEF1"/>
            <w:sz w:val="24"/>
            <w:szCs w:val="24"/>
            <w:cs/>
            <w:lang w:val="ca-ES"/>
            <w:rPrChange w:id="3190" w:author="Kem Sereyboth" w:date="2023-07-19T16:59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មូលហេតុនាំទៅដល់ការ</w:t>
        </w:r>
      </w:ins>
      <w:ins w:id="3191" w:author="Kem Sereyboth" w:date="2023-07-26T15:44:00Z">
        <w:r w:rsidR="00310DD7">
          <w:rPr>
            <w:rFonts w:ascii="Khmer MEF1" w:hAnsi="Khmer MEF1" w:cs="Khmer MEF1" w:hint="cs"/>
            <w:sz w:val="24"/>
            <w:szCs w:val="24"/>
            <w:cs/>
            <w:lang w:val="ca-ES"/>
          </w:rPr>
          <w:t>មិនអនុលោម និង</w:t>
        </w:r>
      </w:ins>
      <w:ins w:id="3192" w:author="Kem Sereyboth" w:date="2023-07-11T10:40:00Z">
        <w:r w:rsidRPr="00E33574">
          <w:rPr>
            <w:rFonts w:ascii="Khmer MEF1" w:hAnsi="Khmer MEF1" w:cs="Khmer MEF1"/>
            <w:sz w:val="24"/>
            <w:szCs w:val="24"/>
            <w:cs/>
            <w:lang w:val="ca-ES"/>
            <w:rPrChange w:id="3193" w:author="Kem Sereyboth" w:date="2023-07-19T16:59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មានគម្លាតនៅក្នុងការអនុវត្ត។</w:t>
        </w:r>
      </w:ins>
    </w:p>
    <w:p w14:paraId="6CC8C120" w14:textId="466D5539" w:rsidR="001E6035" w:rsidRPr="000A3C93" w:rsidRDefault="001E6035">
      <w:pPr>
        <w:spacing w:after="0" w:line="228" w:lineRule="auto"/>
        <w:ind w:firstLine="539"/>
        <w:jc w:val="both"/>
        <w:rPr>
          <w:ins w:id="3194" w:author="Kem Sereyboth" w:date="2023-07-11T10:42:00Z"/>
          <w:rFonts w:ascii="Khmer MEF1" w:hAnsi="Khmer MEF1" w:cs="Khmer MEF1"/>
          <w:spacing w:val="8"/>
          <w:sz w:val="24"/>
          <w:szCs w:val="24"/>
          <w:lang w:val="ca-ES"/>
          <w:rPrChange w:id="3195" w:author="Kem Sereyboth" w:date="2023-07-27T10:25:00Z">
            <w:rPr>
              <w:ins w:id="3196" w:author="Kem Sereyboth" w:date="2023-07-11T10:42:00Z"/>
              <w:rFonts w:ascii="Khmer MEF1" w:hAnsi="Khmer MEF1" w:cs="Khmer MEF1"/>
              <w:color w:val="000000" w:themeColor="text1"/>
              <w:spacing w:val="8"/>
              <w:sz w:val="24"/>
              <w:szCs w:val="24"/>
              <w:lang w:val="ca-ES"/>
            </w:rPr>
          </w:rPrChange>
        </w:rPr>
        <w:pPrChange w:id="3197" w:author="Sopheak Phorn" w:date="2023-08-03T13:43:00Z">
          <w:pPr>
            <w:spacing w:after="0" w:line="226" w:lineRule="auto"/>
            <w:ind w:firstLine="540"/>
            <w:jc w:val="both"/>
          </w:pPr>
        </w:pPrChange>
      </w:pPr>
      <w:ins w:id="3198" w:author="Kem Sereyboth" w:date="2023-07-11T10:42:00Z">
        <w:r w:rsidRPr="000A3C9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199" w:author="Kem Sereyboth" w:date="2023-07-27T10:25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  <w:lang w:val="ca-ES"/>
              </w:rPr>
            </w:rPrChange>
          </w:rPr>
          <w:lastRenderedPageBreak/>
          <w:t>បន្ទាប់ពីបានបញ្ចប់ការវិភាគ និងវាយតម្លៃលើបញ្ហាដែលបានរកឃើញរួចមក សវនករទទួលបន្ទុក</w:t>
        </w:r>
        <w:r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200" w:author="Kem Sereyboth" w:date="2023-07-27T10:25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  <w:lang w:val="ca-ES"/>
              </w:rPr>
            </w:rPrChange>
          </w:rPr>
          <w:t>បាន</w:t>
        </w:r>
        <w:r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201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បន្តនីតិវិធីក្នុងការ</w:t>
        </w:r>
        <w:r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202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រៀបចំនូវសេចក្តីព្រាងរបាយការណ៍លទ្ធផលនៃការរកឃើញរបស់</w:t>
        </w:r>
        <w:r w:rsidRPr="000A3C93">
          <w:rPr>
            <w:rFonts w:ascii="Khmer MEF1" w:hAnsi="Khmer MEF1" w:cs="Khmer MEF1"/>
            <w:spacing w:val="-4"/>
            <w:sz w:val="24"/>
            <w:szCs w:val="24"/>
            <w:lang w:val="ca-ES"/>
            <w:rPrChange w:id="3203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lang w:val="ca-ES"/>
              </w:rPr>
            </w:rPrChange>
          </w:rPr>
          <w:t xml:space="preserve"> </w:t>
        </w:r>
      </w:ins>
      <w:ins w:id="3204" w:author="Chamreun Poth" w:date="2024-06-03T20:42:00Z" w16du:dateUtc="2024-06-03T13:42:00Z"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</w:rPr>
          <w:t>ឈ្មោះសវនដ្ឋាន</w:t>
        </w:r>
      </w:ins>
      <w:ins w:id="3205" w:author="Kem Sereyboth" w:date="2023-07-12T11:04:00Z">
        <w:del w:id="3206" w:author="Chamreun Poth" w:date="2024-06-03T20:42:00Z" w16du:dateUtc="2024-06-03T13:42:00Z">
          <w:r w:rsidR="004A4CD5" w:rsidRPr="00CE7CD2" w:rsidDel="005A3279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3207" w:author="Sopheak Phorn" w:date="2023-07-28T11:01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3208" w:author="Sopheak Phorn" w:date="2023-07-28T11:01:00Z">
        <w:del w:id="3209" w:author="Chamreun Poth" w:date="2024-06-03T20:42:00Z" w16du:dateUtc="2024-06-03T13:42:00Z">
          <w:r w:rsidR="00CE7CD2" w:rsidRPr="00CE7CD2" w:rsidDel="005A3279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3210" w:author="Sopheak Phorn" w:date="2023-07-28T11:01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គ</w:delText>
          </w:r>
        </w:del>
      </w:ins>
      <w:ins w:id="3211" w:author="Kem Sereyboth" w:date="2023-07-12T11:04:00Z">
        <w:del w:id="3212" w:author="Chamreun Poth" w:date="2024-06-03T20:42:00Z" w16du:dateUtc="2024-06-03T13:42:00Z">
          <w:r w:rsidR="004A4CD5" w:rsidRPr="00CE7CD2" w:rsidDel="005A3279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3213" w:author="Sopheak Phorn" w:date="2023-07-28T11:01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ស.ស.</w:delText>
          </w:r>
        </w:del>
        <w:r w:rsidR="004A4CD5" w:rsidRPr="00CE7CD2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3214" w:author="Sopheak Phorn" w:date="2023-07-28T11:01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3215" w:author="Kem Sereyboth" w:date="2023-07-11T10:42:00Z">
        <w:r w:rsidRPr="00CE7CD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216" w:author="Sopheak Phorn" w:date="2023-07-28T11:01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ដោយផ្អែ</w:t>
        </w:r>
      </w:ins>
      <w:ins w:id="3217" w:author="Kem Sereyboth" w:date="2023-07-12T11:04:00Z">
        <w:r w:rsidR="004A4CD5" w:rsidRPr="00CE7CD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218" w:author="Sopheak Phorn" w:date="2023-07-28T11:01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19" w:author="Kem Sereyboth" w:date="2023-07-11T10:42:00Z">
        <w:r w:rsidRPr="00CE7CD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220" w:author="Sopheak Phorn" w:date="2023-07-28T11:01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ក</w:t>
        </w:r>
      </w:ins>
      <w:ins w:id="3221" w:author="Kem Sereyboth" w:date="2023-07-25T11:11:00Z">
        <w:r w:rsidR="00096504"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222" w:author="Kem Sereyboth" w:date="2023-07-27T10:25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23" w:author="Kem Sereyboth" w:date="2023-07-12T11:04:00Z">
        <w:r w:rsidR="004A4CD5"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224" w:author="Kem Sereyboth" w:date="2023-07-27T10:25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25" w:author="Kem Sereyboth" w:date="2023-07-11T10:42:00Z">
        <w:r w:rsidRPr="000A3C9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226" w:author="Kem Sereyboth" w:date="2023-07-27T10:25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លើទិន្នន័យនិងព័ត៌មានដែលទទួលបាន និងបានដាក់ឆ្លងការពិនិត្យ និងសម្រេចពីថ្នាក់ដឹកនាំរបស់</w:t>
        </w:r>
        <w:r w:rsidRPr="000A3C9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227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អង្គភា</w:t>
        </w:r>
      </w:ins>
      <w:ins w:id="3228" w:author="Kem Sereyboth" w:date="2023-07-25T11:11:00Z">
        <w:r w:rsidR="00096504" w:rsidRPr="000A3C9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229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30" w:author="Kem Sereyboth" w:date="2023-07-11T10:42:00Z">
        <w:r w:rsidRPr="000A3C9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231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ព</w:t>
        </w:r>
      </w:ins>
      <w:ins w:id="3232" w:author="Kem Sereyboth" w:date="2023-07-25T11:11:00Z">
        <w:r w:rsidR="00096504" w:rsidRPr="000A3C9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233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34" w:author="Kem Sereyboth" w:date="2023-07-11T10:42:00Z">
        <w:r w:rsidRPr="000A3C93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3235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សវនកម្មផ្ទៃក្នុងនៃ </w:t>
        </w:r>
        <w:r w:rsidRPr="000A3C93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lang w:val="ca-ES"/>
            <w:rPrChange w:id="3236" w:author="Kem Sereyboth" w:date="2023-07-27T10:25:00Z">
              <w:rPr>
                <w:rFonts w:ascii="Khmer MEF1" w:hAnsi="Khmer MEF1" w:cs="Khmer MEF1"/>
                <w:b/>
                <w:bCs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0A3C93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3237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មុននឹងដាក់ឆ្លងកិច្ចប្រជុំពិភាក្សាជាមួយថ្នាក់ដឹកនាំ </w:t>
        </w:r>
        <w:r w:rsidRPr="00CE7CD2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238" w:author="Sopheak Phorn" w:date="2023-07-28T11:02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និង</w:t>
        </w:r>
        <w:r w:rsidRPr="00CE7CD2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239" w:author="Sopheak Phorn" w:date="2023-07-28T11:02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មន្ត្រីជំនាញរបស់</w:t>
        </w:r>
      </w:ins>
      <w:ins w:id="3240" w:author="Kem Sereyboth" w:date="2023-07-26T12:58:00Z">
        <w:r w:rsidR="008100E8" w:rsidRPr="00CE7CD2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241" w:author="Sopheak Phorn" w:date="2023-07-28T11:0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3242" w:author="Chamreun Poth" w:date="2024-06-03T20:42:00Z" w16du:dateUtc="2024-06-03T13:42:00Z"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</w:rPr>
          <w:t>ឈ្មោះសវនដ្ឋាន</w:t>
        </w:r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</w:rPr>
          <w:t xml:space="preserve"> </w:t>
        </w:r>
      </w:ins>
      <w:ins w:id="3243" w:author="Kem Sereyboth" w:date="2023-07-26T12:58:00Z">
        <w:del w:id="3244" w:author="Chamreun Poth" w:date="2024-06-03T20:42:00Z" w16du:dateUtc="2024-06-03T13:42:00Z">
          <w:r w:rsidR="008100E8" w:rsidRPr="00CE7CD2" w:rsidDel="005A3279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3245" w:author="Sopheak Phorn" w:date="2023-07-28T11:02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3246" w:author="Sopheak Phorn" w:date="2023-07-28T11:01:00Z">
        <w:del w:id="3247" w:author="Chamreun Poth" w:date="2024-06-03T20:42:00Z" w16du:dateUtc="2024-06-03T13:42:00Z">
          <w:r w:rsidR="00CE7CD2" w:rsidRPr="00CE7CD2" w:rsidDel="005A3279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3248" w:author="Sopheak Phorn" w:date="2023-07-28T11:02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គ</w:delText>
          </w:r>
        </w:del>
      </w:ins>
      <w:ins w:id="3249" w:author="Kem Sereyboth" w:date="2023-07-26T12:58:00Z">
        <w:del w:id="3250" w:author="Chamreun Poth" w:date="2024-06-03T20:42:00Z" w16du:dateUtc="2024-06-03T13:42:00Z">
          <w:r w:rsidR="008100E8" w:rsidRPr="00CE7CD2" w:rsidDel="005A3279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3251" w:author="Sopheak Phorn" w:date="2023-07-28T11:02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ស.ស.</w:delText>
          </w:r>
        </w:del>
      </w:ins>
      <w:ins w:id="3252" w:author="Kem Sereyboth" w:date="2023-07-11T10:42:00Z">
        <w:del w:id="3253" w:author="Chamreun Poth" w:date="2024-06-03T20:42:00Z" w16du:dateUtc="2024-06-03T13:42:00Z">
          <w:r w:rsidRPr="000A3C93" w:rsidDel="005A3279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3254" w:author="Kem Sereyboth" w:date="2023-07-27T10:25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r w:rsidRPr="000A3C93">
          <w:rPr>
            <w:rFonts w:ascii="Khmer MEF1" w:hAnsi="Khmer MEF1" w:cs="Khmer MEF1"/>
            <w:sz w:val="24"/>
            <w:szCs w:val="24"/>
            <w:cs/>
            <w:lang w:val="ca-ES"/>
            <w:rPrChange w:id="3255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លើលទ្ធផលនៃការរកឃើញនោះ។ បន្ទាប់ពីទទួលបានការអនុញ្ញាតពីថ្នាក់ដឹកនាំ</w:t>
        </w:r>
      </w:ins>
      <w:ins w:id="3256" w:author="Kem Sereyboth" w:date="2023-07-27T10:12:00Z">
        <w:r w:rsidR="00012515" w:rsidRPr="000A3C93">
          <w:rPr>
            <w:rFonts w:ascii="Khmer MEF1" w:hAnsi="Khmer MEF1" w:cs="Khmer MEF1"/>
            <w:sz w:val="24"/>
            <w:szCs w:val="24"/>
            <w:lang w:val="ca-ES"/>
            <w:rPrChange w:id="3257" w:author="Kem Sereyboth" w:date="2023-07-27T10:2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lang w:val="ca-ES"/>
              </w:rPr>
            </w:rPrChange>
          </w:rPr>
          <w:t xml:space="preserve">​​ </w:t>
        </w:r>
      </w:ins>
      <w:ins w:id="3258" w:author="Kem Sereyboth" w:date="2023-07-27T10:09:00Z">
        <w:r w:rsidR="002826BE" w:rsidRPr="000A3C93">
          <w:rPr>
            <w:rFonts w:ascii="Khmer MEF1" w:hAnsi="Khmer MEF1" w:cs="Khmer MEF1"/>
            <w:sz w:val="24"/>
            <w:szCs w:val="24"/>
            <w:cs/>
            <w:lang w:val="ca-ES"/>
            <w:rPrChange w:id="3259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កាលពីថ្ងៃទី៥ ខែកក្កដា ឆ្នាំ</w:t>
        </w:r>
        <w:r w:rsidR="002826BE"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260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២០២៣</w:t>
        </w:r>
        <w:r w:rsidR="002826BE" w:rsidRPr="000A3C93">
          <w:rPr>
            <w:rFonts w:cs="MoolBoran"/>
            <w:spacing w:val="4"/>
            <w:cs/>
            <w:rPrChange w:id="3261" w:author="Kem Sereyboth" w:date="2023-07-27T10:25:00Z">
              <w:rPr>
                <w:rFonts w:cs="MoolBoran"/>
                <w:spacing w:val="-6"/>
                <w:cs/>
              </w:rPr>
            </w:rPrChange>
          </w:rPr>
          <w:t xml:space="preserve"> </w:t>
        </w:r>
      </w:ins>
      <w:ins w:id="3262" w:author="Kem Sereyboth" w:date="2023-07-11T10:42:00Z"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263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សវនករទទួលបន្ទុកបានជួ</w:t>
        </w:r>
      </w:ins>
      <w:ins w:id="3264" w:author="Kem Sereyboth" w:date="2023-07-26T13:10:00Z">
        <w:r w:rsidR="008100E8"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265" w:author="Kem Sereyboth" w:date="2023-07-27T10:25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66" w:author="Kem Sereyboth" w:date="2023-07-11T10:42:00Z"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267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 xml:space="preserve">បប្រជុំពិភាក្សាជាមួយតំណាងរបស់ </w:t>
        </w:r>
      </w:ins>
      <w:ins w:id="3268" w:author="Chamreun Poth" w:date="2024-06-03T20:42:00Z" w16du:dateUtc="2024-06-03T13:42:00Z"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</w:rPr>
          <w:t>ឈ្មោះសវនដ្ឋាន</w:t>
        </w:r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</w:rPr>
          <w:t xml:space="preserve"> </w:t>
        </w:r>
      </w:ins>
      <w:ins w:id="3269" w:author="Kem Sereyboth" w:date="2023-07-12T11:05:00Z">
        <w:del w:id="3270" w:author="Chamreun Poth" w:date="2024-06-03T20:42:00Z" w16du:dateUtc="2024-06-03T13:42:00Z">
          <w:r w:rsidR="004A4CD5" w:rsidRPr="000A3C93" w:rsidDel="005A3279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3271" w:author="Kem Sereyboth" w:date="2023-07-27T10:25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3272" w:author="Sopheak Phorn" w:date="2023-07-28T11:02:00Z">
        <w:del w:id="3273" w:author="Chamreun Poth" w:date="2024-06-03T20:42:00Z" w16du:dateUtc="2024-06-03T13:42:00Z">
          <w:r w:rsidR="00CE7CD2" w:rsidDel="005A3279">
            <w:rPr>
              <w:rFonts w:ascii="Khmer MEF1" w:hAnsi="Khmer MEF1" w:cs="Khmer MEF1" w:hint="cs"/>
              <w:b/>
              <w:bCs/>
              <w:spacing w:val="4"/>
              <w:sz w:val="24"/>
              <w:szCs w:val="24"/>
              <w:cs/>
              <w:lang w:val="ca-ES"/>
            </w:rPr>
            <w:delText>គ</w:delText>
          </w:r>
        </w:del>
      </w:ins>
      <w:ins w:id="3274" w:author="Kem Sereyboth" w:date="2023-07-12T11:05:00Z">
        <w:del w:id="3275" w:author="Chamreun Poth" w:date="2024-06-03T20:42:00Z" w16du:dateUtc="2024-06-03T13:42:00Z">
          <w:r w:rsidR="004A4CD5" w:rsidRPr="000A3C93" w:rsidDel="005A3279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3276" w:author="Kem Sereyboth" w:date="2023-07-27T10:25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ស.ស.</w:delText>
          </w:r>
        </w:del>
      </w:ins>
      <w:ins w:id="3277" w:author="Kem Sereyboth" w:date="2023-07-11T10:42:00Z">
        <w:del w:id="3278" w:author="Chamreun Poth" w:date="2024-06-03T20:42:00Z" w16du:dateUtc="2024-06-03T13:42:00Z">
          <w:r w:rsidRPr="000A3C93" w:rsidDel="005A3279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279" w:author="Kem Sereyboth" w:date="2023-07-27T10:25:00Z">
                <w:rPr>
                  <w:rFonts w:ascii="Khmer MEF1" w:hAnsi="Khmer MEF1" w:cs="Khmer MEF1"/>
                  <w:b/>
                  <w:bCs/>
                  <w:color w:val="000000" w:themeColor="text1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Pr="000A3C93">
          <w:rPr>
            <w:rFonts w:ascii="Khmer MEF1" w:hAnsi="Khmer MEF1" w:cs="Khmer MEF1"/>
            <w:spacing w:val="4"/>
            <w:sz w:val="24"/>
            <w:szCs w:val="24"/>
            <w:cs/>
            <w:rPrChange w:id="3280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t>ដើម្បីធ្វើការពន្យល់</w:t>
        </w:r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281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អំពី</w:t>
        </w:r>
        <w:r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282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លទ្ធផ</w:t>
        </w:r>
      </w:ins>
      <w:ins w:id="3283" w:author="Kem Sereyboth" w:date="2023-07-27T10:12:00Z">
        <w:r w:rsidR="00012515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284" w:author="Kem Sereyboth" w:date="2023-07-27T10:2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85" w:author="Kem Sereyboth" w:date="2023-07-25T11:16:00Z">
        <w:r w:rsidR="00096504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286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87" w:author="Kem Sereyboth" w:date="2023-07-11T10:42:00Z">
        <w:r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288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លនៃការរកឃើញ </w:t>
        </w:r>
      </w:ins>
      <w:ins w:id="3289" w:author="Kem Sereyboth" w:date="2023-07-27T10:10:00Z"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290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 xml:space="preserve">និងអនុញ្ញាតឱ្យ </w:t>
        </w:r>
      </w:ins>
      <w:ins w:id="3291" w:author="Chamreun Poth" w:date="2024-06-03T20:42:00Z" w16du:dateUtc="2024-06-03T13:42:00Z"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</w:rPr>
          <w:t>ឈ្មោះសវនដ្ឋាន</w:t>
        </w:r>
      </w:ins>
      <w:ins w:id="3292" w:author="Kem Sereyboth" w:date="2023-07-27T10:10:00Z">
        <w:del w:id="3293" w:author="Chamreun Poth" w:date="2024-06-03T20:42:00Z" w16du:dateUtc="2024-06-03T13:42:00Z">
          <w:r w:rsidR="002826BE" w:rsidRPr="000A3C93" w:rsidDel="005A3279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294" w:author="Kem Sereyboth" w:date="2023-07-27T10:25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3295" w:author="Sopheak" w:date="2023-08-03T06:27:00Z">
        <w:del w:id="3296" w:author="Chamreun Poth" w:date="2024-06-03T20:42:00Z" w16du:dateUtc="2024-06-03T13:42:00Z">
          <w:r w:rsidR="001575A7" w:rsidDel="005A3279">
            <w:rPr>
              <w:rFonts w:ascii="Khmer MEF1" w:hAnsi="Khmer MEF1" w:cs="Khmer MEF1" w:hint="cs"/>
              <w:b/>
              <w:bCs/>
              <w:spacing w:val="-8"/>
              <w:sz w:val="24"/>
              <w:szCs w:val="24"/>
              <w:cs/>
              <w:lang w:val="ca-ES"/>
            </w:rPr>
            <w:delText>គ</w:delText>
          </w:r>
        </w:del>
      </w:ins>
      <w:ins w:id="3297" w:author="Kem Sereyboth" w:date="2023-07-27T10:10:00Z">
        <w:del w:id="3298" w:author="Chamreun Poth" w:date="2024-06-03T20:42:00Z" w16du:dateUtc="2024-06-03T13:42:00Z">
          <w:r w:rsidR="002826BE" w:rsidRPr="000A3C93" w:rsidDel="005A3279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299" w:author="Kem Sereyboth" w:date="2023-07-27T10:25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>ស.ស.</w:delText>
          </w:r>
        </w:del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300" w:author="Kem Sereyboth" w:date="2023-07-27T10:25:00Z">
              <w:rPr>
                <w:rFonts w:ascii="Khmer MEF1" w:hAnsi="Khmer MEF1" w:cs="Khmer MEF1"/>
                <w:color w:val="000000" w:themeColor="text1"/>
                <w:spacing w:val="8"/>
                <w:sz w:val="24"/>
                <w:szCs w:val="24"/>
                <w:cs/>
                <w:lang w:val="ca-ES"/>
              </w:rPr>
            </w:rPrChange>
          </w:rPr>
          <w:t xml:space="preserve"> ផ្ដល់ជូន</w:t>
        </w:r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rPrChange w:id="3301" w:author="Kem Sereyboth" w:date="2023-07-27T10:25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ឫសគល់</w:t>
        </w:r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302" w:author="Kem Sereyboth" w:date="2023-07-27T10:25:00Z">
              <w:rPr>
                <w:rFonts w:ascii="Khmer MEF1" w:hAnsi="Khmer MEF1" w:cs="Khmer MEF1"/>
                <w:color w:val="000000" w:themeColor="text1"/>
                <w:spacing w:val="8"/>
                <w:sz w:val="24"/>
                <w:szCs w:val="24"/>
                <w:cs/>
                <w:lang w:val="ca-ES"/>
              </w:rPr>
            </w:rPrChange>
          </w:rPr>
          <w:t>នៃបញ្ហា</w:t>
        </w:r>
      </w:ins>
      <w:ins w:id="3303" w:author="Kem Sereyboth" w:date="2023-07-27T10:13:00Z">
        <w:r w:rsidR="00012515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304" w:author="Kem Sereyboth" w:date="2023-07-27T10:25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3305" w:author="Kem Sereyboth" w:date="2023-07-27T10:10:00Z"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306" w:author="Kem Sereyboth" w:date="2023-07-27T10:25:00Z">
              <w:rPr>
                <w:rFonts w:ascii="Khmer MEF1" w:hAnsi="Khmer MEF1" w:cs="Khmer MEF1"/>
                <w:color w:val="000000" w:themeColor="text1"/>
                <w:spacing w:val="8"/>
                <w:sz w:val="24"/>
                <w:szCs w:val="24"/>
                <w:cs/>
                <w:lang w:val="ca-ES"/>
              </w:rPr>
            </w:rPrChange>
          </w:rPr>
          <w:t xml:space="preserve">និងអនុសាសន៍នានា </w:t>
        </w:r>
      </w:ins>
      <w:ins w:id="3307" w:author="Kem Sereyboth" w:date="2023-07-27T10:11:00Z"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308" w:author="Kem Sereyboth" w:date="2023-07-27T10:25:00Z">
              <w:rPr>
                <w:rFonts w:ascii="Khmer MEF1" w:hAnsi="Khmer MEF1" w:cs="Khmer MEF1"/>
                <w:color w:val="000000" w:themeColor="text1"/>
                <w:spacing w:val="8"/>
                <w:sz w:val="24"/>
                <w:szCs w:val="24"/>
                <w:cs/>
                <w:lang w:val="ca-ES"/>
              </w:rPr>
            </w:rPrChange>
          </w:rPr>
          <w:t>មក</w:t>
        </w:r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309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សវ</w:t>
        </w:r>
      </w:ins>
      <w:ins w:id="3310" w:author="Kem Sereyboth" w:date="2023-07-27T10:13:00Z">
        <w:r w:rsidR="00012515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311" w:author="Kem Sereyboth" w:date="2023-07-27T10:25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312" w:author="Kem Sereyboth" w:date="2023-07-27T10:11:00Z"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313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ន</w:t>
        </w:r>
      </w:ins>
      <w:ins w:id="3314" w:author="Kem Sereyboth" w:date="2023-07-27T10:13:00Z">
        <w:r w:rsidR="00012515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315" w:author="Kem Sereyboth" w:date="2023-07-27T10:25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316" w:author="Kem Sereyboth" w:date="2023-07-27T10:11:00Z"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317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ករ</w:t>
        </w:r>
        <w:r w:rsidR="002826BE" w:rsidRPr="000A3C93">
          <w:rPr>
            <w:rFonts w:ascii="Khmer MEF1" w:hAnsi="Khmer MEF1" w:cs="Khmer MEF1"/>
            <w:sz w:val="24"/>
            <w:szCs w:val="24"/>
            <w:cs/>
            <w:lang w:val="ca-ES"/>
            <w:rPrChange w:id="3318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 xml:space="preserve">ទទួលបន្ទុកនៃអង្គភាពសវនកម្មផ្ទៃក្នុងនៃ </w:t>
        </w:r>
        <w:r w:rsidR="002826BE" w:rsidRPr="000A3C93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3319" w:author="Kem Sereyboth" w:date="2023-07-27T10:25:00Z">
              <w:rPr>
                <w:rFonts w:ascii="Khmer MEF1" w:hAnsi="Khmer MEF1" w:cs="Khmer MEF1"/>
                <w:b/>
                <w:bCs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អ.ស.ហ.</w:t>
        </w:r>
        <w:r w:rsidR="002826BE" w:rsidRPr="000A3C93">
          <w:rPr>
            <w:rFonts w:ascii="Khmer MEF1" w:hAnsi="Khmer MEF1" w:cs="Khmer MEF1"/>
            <w:sz w:val="24"/>
            <w:szCs w:val="24"/>
            <w:cs/>
            <w:lang w:val="ca-ES"/>
            <w:rPrChange w:id="3320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។</w:t>
        </w:r>
        <w:r w:rsidR="002826BE" w:rsidRPr="000A3C93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3321" w:author="Kem Sereyboth" w:date="2023-07-27T10:25:00Z">
              <w:rPr>
                <w:rFonts w:ascii="Khmer MEF1" w:hAnsi="Khmer MEF1" w:cs="Khmer MEF1"/>
                <w:color w:val="000000" w:themeColor="text1"/>
                <w:spacing w:val="8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</w:p>
    <w:p w14:paraId="4CB8E513" w14:textId="0F71CB74" w:rsidR="00DE5CE1" w:rsidRDefault="001E6035">
      <w:pPr>
        <w:spacing w:after="0" w:line="230" w:lineRule="auto"/>
        <w:ind w:firstLine="720"/>
        <w:jc w:val="both"/>
        <w:rPr>
          <w:ins w:id="3322" w:author="Sopheak Phorn" w:date="2023-08-25T14:19:00Z"/>
          <w:rFonts w:ascii="Khmer MEF1" w:hAnsi="Khmer MEF1" w:cs="Khmer MEF1"/>
          <w:spacing w:val="-6"/>
          <w:sz w:val="24"/>
          <w:szCs w:val="24"/>
          <w:lang w:val="ca-ES"/>
        </w:rPr>
      </w:pPr>
      <w:ins w:id="3323" w:author="Kem Sereyboth" w:date="2023-07-11T10:43:00Z">
        <w:r w:rsidRPr="000A3C9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324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សវនករទទួលបន្ទុក</w:t>
        </w:r>
        <w:r w:rsidRPr="000A3C93">
          <w:rPr>
            <w:rFonts w:ascii="Khmer MEF1" w:hAnsi="Khmer MEF1" w:cs="Khmer MEF1"/>
            <w:spacing w:val="2"/>
            <w:sz w:val="24"/>
            <w:szCs w:val="24"/>
            <w:lang w:val="ca-ES"/>
            <w:rPrChange w:id="3325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lang w:val="ca-ES"/>
              </w:rPr>
            </w:rPrChange>
          </w:rPr>
          <w:t xml:space="preserve"> </w:t>
        </w:r>
      </w:ins>
      <w:ins w:id="3326" w:author="Chamreun Poth" w:date="2024-06-03T20:42:00Z" w16du:dateUtc="2024-06-03T13:42:00Z"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</w:rPr>
          <w:t>ឈ្មោះសវនដ្ឋាន</w:t>
        </w:r>
      </w:ins>
      <w:ins w:id="3327" w:author="Kem Sereyboth" w:date="2023-07-12T11:05:00Z">
        <w:del w:id="3328" w:author="Chamreun Poth" w:date="2024-06-03T20:42:00Z" w16du:dateUtc="2024-06-03T13:42:00Z">
          <w:r w:rsidR="004A4CD5" w:rsidRPr="000A3C93" w:rsidDel="005A3279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329" w:author="Kem Sereyboth" w:date="2023-07-27T10:25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3330" w:author="Sopheak" w:date="2023-08-03T06:27:00Z">
        <w:del w:id="3331" w:author="Chamreun Poth" w:date="2024-06-03T20:42:00Z" w16du:dateUtc="2024-06-03T13:42:00Z">
          <w:r w:rsidR="001575A7" w:rsidDel="005A3279">
            <w:rPr>
              <w:rFonts w:ascii="Khmer MEF1" w:hAnsi="Khmer MEF1" w:cs="Khmer MEF1" w:hint="cs"/>
              <w:b/>
              <w:bCs/>
              <w:spacing w:val="2"/>
              <w:sz w:val="24"/>
              <w:szCs w:val="24"/>
              <w:cs/>
              <w:lang w:val="ca-ES"/>
            </w:rPr>
            <w:delText>គ</w:delText>
          </w:r>
        </w:del>
      </w:ins>
      <w:ins w:id="3332" w:author="Kem Sereyboth" w:date="2023-07-12T11:05:00Z">
        <w:del w:id="3333" w:author="Chamreun Poth" w:date="2024-06-03T20:42:00Z" w16du:dateUtc="2024-06-03T13:42:00Z">
          <w:r w:rsidR="004A4CD5" w:rsidRPr="000A3C93" w:rsidDel="005A3279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334" w:author="Kem Sereyboth" w:date="2023-07-27T10:25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ស.ស.</w:delText>
          </w:r>
        </w:del>
        <w:r w:rsidR="004A4CD5" w:rsidRPr="000A3C9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335" w:author="Kem Sereyboth" w:date="2023-07-27T10:25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3336" w:author="Kem Sereyboth" w:date="2023-07-11T10:43:00Z">
        <w:r w:rsidRPr="007310DE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337" w:author="Sopheak" w:date="2023-08-03T06:28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បានបន្តនីតិវិធីក្នុងការរៀបចំនូវសេចក្តីព្រាង</w:t>
        </w:r>
        <w:r w:rsidRPr="007310DE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338" w:author="Sopheak" w:date="2023-08-03T06:28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របាយការណ៍សវនកម្ម</w:t>
        </w:r>
      </w:ins>
      <w:ins w:id="3339" w:author="Kem Sereyboth" w:date="2023-07-18T15:23:00Z">
        <w:r w:rsidR="00F60D2D"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340" w:author="Sopheak Phorn" w:date="2023-07-28T13:01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ឆ្នាំ</w:t>
        </w:r>
      </w:ins>
      <w:ins w:id="3341" w:author="Kem Sereyboth" w:date="2023-07-25T11:17:00Z">
        <w:r w:rsidR="00CB714F"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342" w:author="Sopheak Phorn" w:date="2023-07-28T13:01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343" w:author="Kem Sereyboth" w:date="2023-07-27T10:08:00Z">
        <w:r w:rsidR="00DA7BFD"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344" w:author="Sopheak Phorn" w:date="2023-07-28T13:01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345" w:author="Kem Sereyboth" w:date="2023-07-18T15:23:00Z">
        <w:r w:rsidR="00F60D2D"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346" w:author="Sopheak Phorn" w:date="2023-07-28T13:01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២០២៣ </w:t>
        </w:r>
      </w:ins>
      <w:ins w:id="3347" w:author="Kem Sereyboth" w:date="2023-07-11T10:43:00Z">
        <w:r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348" w:author="Sopheak Phorn" w:date="2023-07-28T13:01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របស់ខ្លួន បន្ទាប់ពីទទួលបានការឯកភាពពី</w:t>
        </w:r>
      </w:ins>
      <w:ins w:id="3349" w:author="Kem Sereyboth" w:date="2023-07-12T11:05:00Z">
        <w:r w:rsidR="004A4CD5"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350" w:author="Sopheak Phorn" w:date="2023-07-28T13:01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តំណាងរបស់ </w:t>
        </w:r>
      </w:ins>
      <w:ins w:id="3351" w:author="Chamreun Poth" w:date="2024-06-03T20:42:00Z" w16du:dateUtc="2024-06-03T13:42:00Z"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</w:rPr>
          <w:t>ឈ្មោះសវនដ្ឋាន</w:t>
        </w:r>
      </w:ins>
      <w:ins w:id="3352" w:author="Kem Sereyboth" w:date="2023-07-12T11:05:00Z">
        <w:del w:id="3353" w:author="Chamreun Poth" w:date="2024-06-03T20:42:00Z" w16du:dateUtc="2024-06-03T13:42:00Z">
          <w:r w:rsidR="004A4CD5" w:rsidRPr="00514900" w:rsidDel="005A3279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354" w:author="Sopheak Phorn" w:date="2023-07-28T13:01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3355" w:author="Sopheak Phorn" w:date="2023-07-28T13:01:00Z">
        <w:del w:id="3356" w:author="Chamreun Poth" w:date="2024-06-03T20:42:00Z" w16du:dateUtc="2024-06-03T13:42:00Z">
          <w:r w:rsidR="00514900" w:rsidRPr="00514900" w:rsidDel="005A3279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357" w:author="Sopheak Phorn" w:date="2023-07-28T13:01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គ</w:delText>
          </w:r>
        </w:del>
      </w:ins>
      <w:ins w:id="3358" w:author="Kem Sereyboth" w:date="2023-07-12T11:05:00Z">
        <w:del w:id="3359" w:author="Chamreun Poth" w:date="2024-06-03T20:42:00Z" w16du:dateUtc="2024-06-03T13:42:00Z">
          <w:r w:rsidR="004A4CD5" w:rsidRPr="00514900" w:rsidDel="005A3279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360" w:author="Sopheak Phorn" w:date="2023-07-28T13:01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ស.ស.</w:delText>
          </w:r>
        </w:del>
        <w:r w:rsidR="004A4CD5" w:rsidRPr="0051490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361" w:author="Sopheak Phorn" w:date="2023-07-28T13:01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</w:rPr>
            </w:rPrChange>
          </w:rPr>
          <w:t xml:space="preserve"> </w:t>
        </w:r>
      </w:ins>
      <w:ins w:id="3362" w:author="Kem Sereyboth" w:date="2023-07-25T11:18:00Z">
        <w:r w:rsidR="00CB714F" w:rsidRPr="00514900">
          <w:rPr>
            <w:rFonts w:ascii="Khmer MEF1" w:hAnsi="Khmer MEF1" w:cs="Khmer MEF1"/>
            <w:spacing w:val="-8"/>
            <w:sz w:val="24"/>
            <w:szCs w:val="24"/>
            <w:cs/>
            <w:rPrChange w:id="3363" w:author="Sopheak Phorn" w:date="2023-07-28T13:01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លើលទ្ធផល</w:t>
        </w:r>
      </w:ins>
      <w:ins w:id="3364" w:author="Kem Sereyboth" w:date="2023-07-11T10:43:00Z">
        <w:r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365" w:author="Sopheak Phorn" w:date="2023-07-28T13:01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នៃការរកឃើញ</w:t>
        </w:r>
      </w:ins>
      <w:ins w:id="3366" w:author="Kem Sereyboth" w:date="2023-07-25T11:18:00Z">
        <w:r w:rsidR="00CB714F"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367" w:author="Sopheak Phorn" w:date="2023-07-28T13:01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3368" w:author="Kem Sereyboth" w:date="2023-07-11T10:43:00Z">
        <w:r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369" w:author="Sopheak Phorn" w:date="2023-07-28T13:01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និ</w:t>
        </w:r>
      </w:ins>
      <w:ins w:id="3370" w:author="Kem Sereyboth" w:date="2023-07-25T11:18:00Z">
        <w:r w:rsidR="00CB714F"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371" w:author="Sopheak Phorn" w:date="2023-07-28T13:01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372" w:author="Kem Sereyboth" w:date="2023-07-11T10:43:00Z">
        <w:r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373" w:author="Sopheak Phorn" w:date="2023-07-28T13:01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ង</w:t>
        </w:r>
        <w:r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374" w:author="Sopheak Phorn" w:date="2023-07-28T13:02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អនុសា</w:t>
        </w:r>
      </w:ins>
      <w:ins w:id="3375" w:author="Kem Sereyboth" w:date="2023-07-18T15:25:00Z">
        <w:r w:rsidR="00F60D2D"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376" w:author="Sopheak Phorn" w:date="2023-07-28T13:02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377" w:author="Kem Sereyboth" w:date="2023-07-11T10:43:00Z">
        <w:r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378" w:author="Sopheak Phorn" w:date="2023-07-28T13:02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ស</w:t>
        </w:r>
      </w:ins>
      <w:ins w:id="3379" w:author="Kem Sereyboth" w:date="2023-07-18T15:25:00Z">
        <w:r w:rsidR="00F60D2D"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380" w:author="Sopheak Phorn" w:date="2023-07-28T13:02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381" w:author="Kem Sereyboth" w:date="2023-07-11T10:43:00Z">
        <w:r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382" w:author="Sopheak Phorn" w:date="2023-07-28T13:02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ន៍</w:t>
        </w:r>
      </w:ins>
      <w:ins w:id="3383" w:author="Kem Sereyboth" w:date="2023-07-18T15:25:00Z">
        <w:r w:rsidR="00F60D2D"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384" w:author="Sopheak Phorn" w:date="2023-07-28T13:02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385" w:author="Kem Sereyboth" w:date="2023-07-11T10:43:00Z">
        <w:r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386" w:author="Sopheak Phorn" w:date="2023-07-28T13:02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ដែលបានស្នើឡើង</w:t>
        </w:r>
      </w:ins>
      <w:ins w:id="3387" w:author="Kem Sereyboth" w:date="2023-07-26T16:03:00Z">
        <w:r w:rsidR="0017346B"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388" w:author="Sopheak Phorn" w:date="2023-07-28T13:02:00Z">
              <w:rPr>
                <w:rFonts w:ascii="Khmer MEF1" w:hAnsi="Khmer MEF1" w:cs="Khmer MEF1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។</w:t>
        </w:r>
      </w:ins>
      <w:ins w:id="3389" w:author="Kem Sereyboth" w:date="2023-07-11T10:43:00Z">
        <w:r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390" w:author="Sopheak Phorn" w:date="2023-07-28T13:02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3391" w:author="Kem Sereyboth" w:date="2023-07-27T09:27:00Z">
        <w:r w:rsidR="00E53909"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392" w:author="Sopheak Phorn" w:date="2023-07-28T13:02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បន្ទាប់ពីបានបញ្ជប់នីតិវិធីក្នុងការរៀបចំរបាយការណ</w:t>
        </w:r>
      </w:ins>
      <w:ins w:id="3393" w:author="Kem Sereyboth" w:date="2023-07-27T09:28:00Z">
        <w:r w:rsidR="00E53909"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394" w:author="Sopheak Phorn" w:date="2023-07-28T13:02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៍ សវនករទទួលបន្ទុ</w:t>
        </w:r>
      </w:ins>
      <w:ins w:id="3395" w:author="Kem Sereyboth" w:date="2023-07-27T10:14:00Z">
        <w:r w:rsidR="00012515"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396" w:author="Sopheak Phorn" w:date="2023-07-28T13:02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397" w:author="Kem Sereyboth" w:date="2023-07-27T09:28:00Z">
        <w:r w:rsidR="00E53909"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398" w:author="Sopheak Phorn" w:date="2023-07-28T13:02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កបាន</w:t>
        </w:r>
        <w:r w:rsidR="00E53909" w:rsidRPr="006A353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399" w:author="Sopheak Phorn" w:date="2023-08-04T10:35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ដាក់ឆ្លងការពិនិត្យ និងសម្រេច</w:t>
        </w:r>
      </w:ins>
      <w:ins w:id="3400" w:author="Kem Sereyboth" w:date="2023-07-27T09:29:00Z">
        <w:r w:rsidR="00E53909" w:rsidRPr="006A353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401" w:author="Sopheak Phorn" w:date="2023-08-04T10:35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តាមឋានានុក្រមជូន </w:t>
        </w:r>
        <w:r w:rsidR="00E53909" w:rsidRPr="006A3534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3402" w:author="Sopheak Phorn" w:date="2023-08-04T10:35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ឯកឧត្តមប្រធានអង្គភាព</w:t>
        </w:r>
        <w:r w:rsidR="00E53909" w:rsidRPr="006A353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403" w:author="Sopheak Phorn" w:date="2023-08-04T10:35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</w:t>
        </w:r>
        <w:r w:rsidR="00E53909" w:rsidRPr="006A353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404" w:author="Sopheak Phorn" w:date="2023-08-04T10:35:00Z">
              <w:rPr>
                <w:rFonts w:ascii="Khmer MEF1" w:hAnsi="Khmer MEF1" w:cs="Khmer MEF1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ដើម្បីស្នើសុំការអនុ</w:t>
        </w:r>
      </w:ins>
      <w:ins w:id="3405" w:author="Kem Sereyboth" w:date="2023-07-27T10:14:00Z">
        <w:r w:rsidR="00012515" w:rsidRPr="006A353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406" w:author="Sopheak Phorn" w:date="2023-08-04T10:35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407" w:author="Kem Sereyboth" w:date="2023-07-27T09:30:00Z">
        <w:r w:rsidR="00E53909" w:rsidRPr="006A353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408" w:author="Sopheak Phorn" w:date="2023-08-04T10:35:00Z">
              <w:rPr>
                <w:rFonts w:ascii="Khmer MEF1" w:hAnsi="Khmer MEF1" w:cs="Khmer MEF1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ញ្ញា</w:t>
        </w:r>
      </w:ins>
      <w:ins w:id="3409" w:author="Kem Sereyboth" w:date="2023-07-27T10:14:00Z">
        <w:r w:rsidR="00012515" w:rsidRPr="006A353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410" w:author="Sopheak Phorn" w:date="2023-08-04T10:35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411" w:author="Kem Sereyboth" w:date="2023-07-27T09:30:00Z">
        <w:r w:rsidR="00E53909" w:rsidRPr="006A353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412" w:author="Sopheak Phorn" w:date="2023-08-04T10:35:00Z">
              <w:rPr>
                <w:rFonts w:ascii="Khmer MEF1" w:hAnsi="Khmer MEF1" w:cs="Khmer MEF1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តក្នុង</w:t>
        </w:r>
        <w:r w:rsidR="00E53909" w:rsidRPr="00DB69AC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3413" w:author="Sopheak Phorn" w:date="2023-08-04T10:35:00Z">
              <w:rPr>
                <w:rFonts w:ascii="Khmer MEF1" w:hAnsi="Khmer MEF1" w:cs="Khmer MEF1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ការផ្តល់សេចក្តីព្រាងរបាយការណ៍សវនកម្មឆ្នាំ២០២៣ ជូន </w:t>
        </w:r>
      </w:ins>
      <w:ins w:id="3414" w:author="Chamreun Poth" w:date="2024-06-03T20:42:00Z" w16du:dateUtc="2024-06-03T13:42:00Z"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</w:rPr>
          <w:t>ឈ្មោះសវនដ្ឋាន</w:t>
        </w:r>
      </w:ins>
      <w:ins w:id="3415" w:author="Kem Sereyboth" w:date="2023-07-27T09:30:00Z">
        <w:del w:id="3416" w:author="Chamreun Poth" w:date="2024-06-03T20:42:00Z" w16du:dateUtc="2024-06-03T13:42:00Z">
          <w:r w:rsidR="00E53909" w:rsidRPr="00DB69AC" w:rsidDel="005A3279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3417" w:author="Sopheak Phorn" w:date="2023-08-04T10:35:00Z">
                <w:rPr>
                  <w:rFonts w:ascii="Khmer MEF1" w:hAnsi="Khmer MEF1" w:cs="Khmer MEF1"/>
                  <w:spacing w:val="1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</w:delText>
          </w:r>
        </w:del>
      </w:ins>
      <w:ins w:id="3418" w:author="Sopheak Phorn" w:date="2023-07-28T13:02:00Z">
        <w:del w:id="3419" w:author="Chamreun Poth" w:date="2024-06-03T20:42:00Z" w16du:dateUtc="2024-06-03T13:42:00Z">
          <w:r w:rsidR="00514900" w:rsidRPr="00DB69AC" w:rsidDel="005A3279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3420" w:author="Sopheak Phorn" w:date="2023-08-04T10:35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គ</w:delText>
          </w:r>
        </w:del>
      </w:ins>
      <w:ins w:id="3421" w:author="Kem Sereyboth" w:date="2023-07-27T09:30:00Z">
        <w:del w:id="3422" w:author="Chamreun Poth" w:date="2024-06-03T20:42:00Z" w16du:dateUtc="2024-06-03T13:42:00Z">
          <w:r w:rsidR="00E53909" w:rsidRPr="00DB69AC" w:rsidDel="005A3279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3423" w:author="Sopheak Phorn" w:date="2023-08-04T10:35:00Z">
                <w:rPr>
                  <w:rFonts w:ascii="Khmer MEF1" w:hAnsi="Khmer MEF1" w:cs="Khmer MEF1"/>
                  <w:spacing w:val="1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ស.ស.</w:delText>
          </w:r>
        </w:del>
        <w:r w:rsidR="00E53909" w:rsidRPr="00DB69AC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3424" w:author="Sopheak Phorn" w:date="2023-08-04T10:35:00Z">
              <w:rPr>
                <w:rFonts w:ascii="Khmer MEF1" w:hAnsi="Khmer MEF1" w:cs="Khmer MEF1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</w:t>
        </w:r>
      </w:ins>
      <w:ins w:id="3425" w:author="Kem Sereyboth" w:date="2023-07-18T15:25:00Z">
        <w:r w:rsidR="00F60D2D" w:rsidRPr="00DB69AC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3426" w:author="Sopheak Phorn" w:date="2023-08-04T10:35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ពិនិត្យ និងផ្តល់មតិយោបល់</w:t>
        </w:r>
      </w:ins>
      <w:ins w:id="3427" w:author="Kem Sereyboth" w:date="2023-07-27T09:31:00Z">
        <w:r w:rsidR="00E53909" w:rsidRPr="00DB69AC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3428" w:author="Sopheak Phorn" w:date="2023-08-04T10:3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និង</w:t>
        </w:r>
        <w:r w:rsidR="00E53909" w:rsidRPr="000A3C9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429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សំណូមពរ</w:t>
        </w:r>
      </w:ins>
      <w:ins w:id="3430" w:author="Kem Sereyboth" w:date="2023-07-11T10:43:00Z">
        <w:r w:rsidRPr="000A3C9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431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។ </w:t>
        </w:r>
      </w:ins>
      <w:ins w:id="3432" w:author="Kem Sereyboth" w:date="2023-07-27T09:31:00Z">
        <w:r w:rsidR="00E53909" w:rsidRPr="000A3C9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433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បន្ទាប់ពីទទួលបានការអនុញ្ញាតពីថ្នាក់ដឹកនាំ សវនករទទួលបន្ទុក បានផ្ត</w:t>
        </w:r>
      </w:ins>
      <w:ins w:id="3434" w:author="Kem Sereyboth" w:date="2023-07-27T09:32:00Z">
        <w:r w:rsidR="00E53909" w:rsidRPr="000A3C9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435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ល់នូវសេចក្តីព្រាង</w:t>
        </w:r>
        <w:r w:rsidR="00E53909" w:rsidRPr="00C0665C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436" w:author="Sopheak Phorn" w:date="2023-08-03T13:40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របាយការណ៍សវនកម្មឆ្នាំ២០២៣ របស់ខ្លួនជូន</w:t>
        </w:r>
      </w:ins>
      <w:ins w:id="3437" w:author="Kem Sereyboth" w:date="2023-07-27T09:33:00Z">
        <w:r w:rsidR="00E53909" w:rsidRPr="00C0665C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438" w:author="Sopheak Phorn" w:date="2023-08-03T13:40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បុគ្គលទទួលបន្</w:t>
        </w:r>
      </w:ins>
      <w:ins w:id="3439" w:author="Kem Sereyboth" w:date="2023-07-27T09:34:00Z">
        <w:r w:rsidR="00E53909" w:rsidRPr="00C0665C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440" w:author="Sopheak Phorn" w:date="2023-08-03T13:40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ទុក</w:t>
        </w:r>
      </w:ins>
      <w:ins w:id="3441" w:author="Sopheak Phorn" w:date="2023-08-04T10:36:00Z">
        <w:r w:rsidR="00DB69AC"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នៃ</w:t>
        </w:r>
      </w:ins>
      <w:ins w:id="3442" w:author="Kem Sereyboth" w:date="2023-07-27T09:34:00Z">
        <w:del w:id="3443" w:author="Sopheak Phorn" w:date="2023-08-04T10:35:00Z">
          <w:r w:rsidR="00E53909" w:rsidRPr="00C0665C" w:rsidDel="00DB69A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444" w:author="Sopheak Phorn" w:date="2023-08-03T13:40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បៃ</w:delText>
          </w:r>
        </w:del>
        <w:r w:rsidR="00E53909" w:rsidRPr="00C0665C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445" w:author="Sopheak Phorn" w:date="2023-08-03T13:40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</w:t>
        </w:r>
      </w:ins>
      <w:ins w:id="3446" w:author="Chamreun Poth" w:date="2024-06-03T20:42:00Z" w16du:dateUtc="2024-06-03T13:42:00Z"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</w:rPr>
          <w:t>ឈ្មោះសវនដ្ឋាន</w:t>
        </w:r>
      </w:ins>
      <w:ins w:id="3447" w:author="Kem Sereyboth" w:date="2023-07-27T09:34:00Z">
        <w:del w:id="3448" w:author="Chamreun Poth" w:date="2024-06-03T20:42:00Z" w16du:dateUtc="2024-06-03T13:42:00Z">
          <w:r w:rsidR="00E53909" w:rsidRPr="00C0665C" w:rsidDel="005A3279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3449" w:author="Sopheak Phorn" w:date="2023-08-03T13:40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</w:delText>
          </w:r>
        </w:del>
      </w:ins>
      <w:ins w:id="3450" w:author="Sopheak Phorn" w:date="2023-07-28T13:02:00Z">
        <w:del w:id="3451" w:author="Chamreun Poth" w:date="2024-06-03T20:42:00Z" w16du:dateUtc="2024-06-03T13:42:00Z">
          <w:r w:rsidR="00514900" w:rsidRPr="00C0665C" w:rsidDel="005A3279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3452" w:author="Sopheak Phorn" w:date="2023-08-03T13:40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គ</w:delText>
          </w:r>
        </w:del>
      </w:ins>
      <w:ins w:id="3453" w:author="Kem Sereyboth" w:date="2023-07-27T09:34:00Z">
        <w:del w:id="3454" w:author="Chamreun Poth" w:date="2024-06-03T20:42:00Z" w16du:dateUtc="2024-06-03T13:42:00Z">
          <w:r w:rsidR="00E53909" w:rsidRPr="00C0665C" w:rsidDel="005A3279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3455" w:author="Sopheak Phorn" w:date="2023-08-03T13:40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ស.ស.</w:delText>
          </w:r>
        </w:del>
        <w:r w:rsidR="00E53909" w:rsidRPr="00C0665C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3456" w:author="Sopheak Phorn" w:date="2023-08-03T13:40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</w:t>
        </w:r>
        <w:r w:rsidR="00E53909" w:rsidRPr="00C0665C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457" w:author="Sopheak Phorn" w:date="2023-08-03T13:40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ដោយទុកពេលចំនួន ២០</w:t>
        </w:r>
      </w:ins>
      <w:ins w:id="3458" w:author="Sopheak Phorn" w:date="2023-08-03T13:40:00Z">
        <w:r w:rsidR="00C0665C" w:rsidRPr="00C0665C">
          <w:rPr>
            <w:rFonts w:ascii="Khmer MEF1" w:hAnsi="Khmer MEF1" w:cs="Khmer MEF1"/>
            <w:spacing w:val="-2"/>
            <w:sz w:val="24"/>
            <w:szCs w:val="24"/>
            <w:lang w:val="ca-ES"/>
            <w:rPrChange w:id="3459" w:author="Sopheak Phorn" w:date="2023-08-03T13:40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 xml:space="preserve"> </w:t>
        </w:r>
      </w:ins>
      <w:ins w:id="3460" w:author="Kem Sereyboth" w:date="2023-07-27T09:34:00Z">
        <w:r w:rsidR="00E53909" w:rsidRPr="00C0665C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461" w:author="Sopheak Phorn" w:date="2023-08-03T13:40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ថ្ងៃ</w:t>
        </w:r>
        <w:r w:rsidR="00E53909" w:rsidRPr="000A3C93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3462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</w:t>
        </w:r>
        <w:r w:rsidR="00E53909"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463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នៃថ្ងៃធ្វើការ</w:t>
        </w:r>
      </w:ins>
      <w:ins w:id="3464" w:author="Kem Sereyboth" w:date="2023-07-27T09:35:00Z">
        <w:r w:rsidR="00E53909"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465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បន្ទាប់ពីទទួលបានសេចក្តីព្រាងរបាយការណ៍សវនកម្មឆ្នាំ២០២៣ ដើម្បីធ្វើការឆ្លើយតបជាលា</w:t>
        </w:r>
      </w:ins>
      <w:ins w:id="3466" w:author="Kem Sereyboth" w:date="2023-07-27T10:15:00Z">
        <w:r w:rsidR="00012515"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467" w:author="Kem Sereyboth" w:date="2023-07-27T10:25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468" w:author="Kem Sereyboth" w:date="2023-07-27T09:35:00Z">
        <w:r w:rsidR="00E53909"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469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យ</w:t>
        </w:r>
      </w:ins>
      <w:ins w:id="3470" w:author="Kem Sereyboth" w:date="2023-07-27T10:15:00Z">
        <w:r w:rsidR="00012515"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471" w:author="Kem Sereyboth" w:date="2023-07-27T10:25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472" w:author="Kem Sereyboth" w:date="2023-07-27T09:35:00Z">
        <w:r w:rsidR="00E53909" w:rsidRPr="000A3C93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3473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ល</w:t>
        </w:r>
      </w:ins>
      <w:ins w:id="3474" w:author="Kem Sereyboth" w:date="2023-07-27T09:36:00Z">
        <w:r w:rsidR="00E53909" w:rsidRPr="000A3C93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3475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ក្ខណ៍អក្សរមកអង្គភាពសវនកម្មផ្ទៃក្នុងនៃ </w:t>
        </w:r>
        <w:r w:rsidR="00E53909" w:rsidRPr="000A3C93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3476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អ.ស.ហ.</w:t>
        </w:r>
        <w:r w:rsidR="00E53909" w:rsidRPr="000A3C93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3477" w:author="Kem Sereyboth" w:date="2023-07-27T10:25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។</w:t>
        </w:r>
        <w:r w:rsidR="00E53909" w:rsidRPr="000A3C93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3478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</w:t>
        </w:r>
      </w:ins>
    </w:p>
    <w:p w14:paraId="51216D03" w14:textId="42684377" w:rsidR="00730DF2" w:rsidRPr="00091126" w:rsidRDefault="00730DF2" w:rsidP="00730DF2">
      <w:pPr>
        <w:spacing w:after="0" w:line="240" w:lineRule="auto"/>
        <w:ind w:firstLine="720"/>
        <w:jc w:val="both"/>
        <w:rPr>
          <w:ins w:id="3479" w:author="Kem Sereyboth" w:date="2023-07-26T16:34:00Z"/>
          <w:rFonts w:ascii="Khmer MEF1" w:hAnsi="Khmer MEF1" w:cs="Khmer MEF1"/>
          <w:color w:val="000000" w:themeColor="text1"/>
          <w:sz w:val="24"/>
          <w:szCs w:val="24"/>
          <w:lang w:val="ca-ES"/>
          <w:rPrChange w:id="3480" w:author="Chamreun Poth" w:date="2024-05-30T18:35:00Z" w16du:dateUtc="2024-05-30T11:35:00Z">
            <w:rPr>
              <w:ins w:id="3481" w:author="Kem Sereyboth" w:date="2023-07-26T16:34:00Z"/>
              <w:rFonts w:ascii="Khmer MEF1" w:hAnsi="Khmer MEF1" w:cs="Khmer MEF1"/>
              <w:spacing w:val="-6"/>
              <w:sz w:val="24"/>
              <w:szCs w:val="24"/>
              <w:lang w:val="ca-ES"/>
            </w:rPr>
          </w:rPrChange>
        </w:rPr>
      </w:pPr>
      <w:ins w:id="3482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lang w:val="ca-ES"/>
            <w:rPrChange w:id="3483" w:author="Sopheak Phorn" w:date="2023-08-25T16:10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បន្ទាប់ពីទទួលបាននូវការឯកភាពពី </w:t>
        </w:r>
        <w:r w:rsidRPr="00EB17DD">
          <w:rPr>
            <w:rFonts w:ascii="Khmer MEF1" w:hAnsi="Khmer MEF1" w:cs="Khmer MEF1"/>
            <w:b/>
            <w:bCs/>
            <w:color w:val="000000" w:themeColor="text1"/>
            <w:spacing w:val="-8"/>
            <w:sz w:val="24"/>
            <w:szCs w:val="24"/>
            <w:cs/>
            <w:lang w:val="ca-ES"/>
            <w:rPrChange w:id="3484" w:author="Sopheak Phorn" w:date="2023-08-25T16:10:00Z">
              <w:rPr>
                <w:rFonts w:ascii="Khmer MEF1" w:hAnsi="Khmer MEF1" w:cs="Khmer MEF1"/>
                <w:b/>
                <w:bCs/>
                <w:color w:val="FF0000"/>
                <w:spacing w:val="-8"/>
                <w:sz w:val="24"/>
                <w:szCs w:val="24"/>
                <w:cs/>
                <w:lang w:val="ca-ES"/>
              </w:rPr>
            </w:rPrChange>
          </w:rPr>
          <w:t>ឯកឧត្តមប្រធានអង្គភាព</w:t>
        </w:r>
        <w:r w:rsidRPr="00EB17DD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lang w:val="ca-ES"/>
            <w:rPrChange w:id="3485" w:author="Sopheak Phorn" w:date="2023-08-25T16:10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 សវនករទទួលបន្ទុកបានបន្តនីតិវិធីរប​ស់</w:t>
        </w:r>
        <w:r w:rsidRPr="00EB17DD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3486" w:author="Sopheak Phorn" w:date="2023-08-25T16:10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ខ្លួនក្នុង</w:t>
        </w:r>
        <w:r w:rsidRPr="00EB17DD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3487" w:author="Sopheak Phorn" w:date="2023-08-25T16:10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  <w:lang w:val="ca-ES"/>
              </w:rPr>
            </w:rPrChange>
          </w:rPr>
          <w:t xml:space="preserve">ការរៀបចំរបាយការណ៍សវនកម្មឆ្នាំ២០២៣ នៅ </w:t>
        </w:r>
        <w:del w:id="3488" w:author="Chamreun Poth" w:date="2024-05-30T18:32:00Z" w16du:dateUtc="2024-05-30T11:32:00Z">
          <w:r w:rsidRPr="00EB17DD" w:rsidDel="00091126">
            <w:rPr>
              <w:rFonts w:ascii="Khmer MEF1" w:hAnsi="Khmer MEF1" w:cs="Khmer MEF1"/>
              <w:b/>
              <w:bCs/>
              <w:color w:val="000000" w:themeColor="text1"/>
              <w:spacing w:val="6"/>
              <w:sz w:val="24"/>
              <w:szCs w:val="24"/>
              <w:cs/>
              <w:lang w:val="ca-ES"/>
              <w:rPrChange w:id="3489" w:author="Sopheak Phorn" w:date="2023-08-25T16:10:00Z">
                <w:rPr>
                  <w:rFonts w:ascii="Khmer MEF1" w:hAnsi="Khmer MEF1" w:cs="Khmer MEF1"/>
                  <w:b/>
                  <w:bCs/>
                  <w:color w:val="FF0000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ន.គ.ស.</w:delText>
          </w:r>
        </w:del>
      </w:ins>
      <w:ins w:id="3490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 w:themeColor="text1"/>
            <w:spacing w:val="6"/>
            <w:sz w:val="24"/>
            <w:szCs w:val="24"/>
            <w:cs/>
            <w:lang w:val="ca-ES"/>
          </w:rPr>
          <w:t>ឈ្មោះសវនដ្ឋាន</w:t>
        </w:r>
      </w:ins>
      <w:ins w:id="3491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3492" w:author="Sopheak Phorn" w:date="2023-08-25T16:10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  <w:lang w:val="ca-ES"/>
              </w:rPr>
            </w:rPrChange>
          </w:rPr>
          <w:t xml:space="preserve"> បញ្ចប់</w:t>
        </w:r>
        <w:r w:rsidRPr="00091126">
          <w:rPr>
            <w:rFonts w:ascii="Khmer MEF1" w:hAnsi="Khmer MEF1" w:cs="Khmer MEF1"/>
            <w:color w:val="000000" w:themeColor="text1"/>
            <w:spacing w:val="6"/>
            <w:sz w:val="24"/>
            <w:szCs w:val="24"/>
            <w:lang w:val="ca-ES"/>
            <w:rPrChange w:id="3493" w:author="Chamreun Poth" w:date="2024-05-30T18:35:00Z" w16du:dateUtc="2024-05-30T11:35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</w:rPr>
            </w:rPrChange>
          </w:rPr>
          <w:t xml:space="preserve"> </w:t>
        </w:r>
        <w:r w:rsidRPr="00EB17DD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3494" w:author="Sopheak Phorn" w:date="2023-08-25T16:10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</w:rPr>
            </w:rPrChange>
          </w:rPr>
          <w:t>ដោយបានដាក់បញ្ចូលខ្លឹមសារ</w:t>
        </w:r>
        <w:r w:rsidRPr="00EB17DD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3495" w:author="Sopheak Phorn" w:date="2023-08-25T16:10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</w:rPr>
            </w:rPrChange>
          </w:rPr>
          <w:t>នៃមតិ</w:t>
        </w:r>
        <w:r w:rsidRPr="00EB17DD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3496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យោ</w:t>
        </w:r>
        <w:r w:rsidRPr="00091126">
          <w:rPr>
            <w:rFonts w:ascii="Khmer MEF1" w:hAnsi="Khmer MEF1" w:cs="Khmer MEF1"/>
            <w:color w:val="000000" w:themeColor="text1"/>
            <w:spacing w:val="4"/>
            <w:sz w:val="24"/>
            <w:szCs w:val="24"/>
            <w:lang w:val="ca-ES"/>
            <w:rPrChange w:id="3497" w:author="Chamreun Poth" w:date="2024-05-30T18:35:00Z" w16du:dateUtc="2024-05-30T11:3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</w:rPr>
            </w:rPrChange>
          </w:rPr>
          <w:t>​​​</w:t>
        </w:r>
        <w:r w:rsidRPr="00EB17DD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3498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 xml:space="preserve">បល់ និងសំណូមពររបស់ </w:t>
        </w:r>
        <w:del w:id="3499" w:author="Chamreun Poth" w:date="2024-05-30T18:32:00Z" w16du:dateUtc="2024-05-30T11:32:00Z">
          <w:r w:rsidRPr="00EB17DD" w:rsidDel="00091126">
            <w:rPr>
              <w:rFonts w:ascii="Khmer MEF1" w:hAnsi="Khmer MEF1" w:cs="Khmer MEF1"/>
              <w:b/>
              <w:bCs/>
              <w:color w:val="000000" w:themeColor="text1"/>
              <w:spacing w:val="4"/>
              <w:sz w:val="24"/>
              <w:szCs w:val="24"/>
              <w:cs/>
              <w:rPrChange w:id="3500" w:author="Sopheak Phorn" w:date="2023-08-25T16:10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ន.</w:delText>
          </w:r>
        </w:del>
      </w:ins>
      <w:ins w:id="3501" w:author="Sopheak Phorn" w:date="2023-08-25T14:23:00Z">
        <w:del w:id="3502" w:author="Chamreun Poth" w:date="2024-05-30T18:32:00Z" w16du:dateUtc="2024-05-30T11:32:00Z">
          <w:r w:rsidR="000B3F46" w:rsidRPr="00EB17DD" w:rsidDel="00091126">
            <w:rPr>
              <w:rFonts w:ascii="Khmer MEF1" w:hAnsi="Khmer MEF1" w:cs="Khmer MEF1"/>
              <w:b/>
              <w:bCs/>
              <w:color w:val="000000" w:themeColor="text1"/>
              <w:spacing w:val="4"/>
              <w:sz w:val="24"/>
              <w:szCs w:val="24"/>
              <w:cs/>
              <w:rPrChange w:id="3503" w:author="Sopheak Phorn" w:date="2023-08-25T16:10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គ</w:delText>
          </w:r>
        </w:del>
      </w:ins>
      <w:ins w:id="3504" w:author="Sopheak Phorn" w:date="2023-08-25T14:19:00Z">
        <w:del w:id="3505" w:author="Chamreun Poth" w:date="2024-05-30T18:32:00Z" w16du:dateUtc="2024-05-30T11:32:00Z">
          <w:r w:rsidRPr="00EB17DD" w:rsidDel="00091126">
            <w:rPr>
              <w:rFonts w:ascii="Khmer MEF1" w:hAnsi="Khmer MEF1" w:cs="Khmer MEF1"/>
              <w:b/>
              <w:bCs/>
              <w:color w:val="000000" w:themeColor="text1"/>
              <w:spacing w:val="4"/>
              <w:sz w:val="24"/>
              <w:szCs w:val="24"/>
              <w:cs/>
              <w:rPrChange w:id="3506" w:author="Sopheak Phorn" w:date="2023-08-25T16:10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.ស.</w:delText>
          </w:r>
        </w:del>
      </w:ins>
      <w:ins w:id="3507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cs/>
          </w:rPr>
          <w:t>ឈ្មោះសវនដ្ឋាន</w:t>
        </w:r>
      </w:ins>
      <w:ins w:id="3508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3509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 xml:space="preserve"> ចូលទៅក្នុងរបាយការណ៍ដើម្បីត្រៀមដាក់ឆ្លងរបាយការណ៍</w:t>
        </w:r>
        <w:r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510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សវ</w:t>
        </w:r>
      </w:ins>
      <w:ins w:id="3511" w:author="Sopheak Phorn" w:date="2023-08-25T14:23:00Z">
        <w:r w:rsidR="000B3F46"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512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3513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514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ន</w:t>
        </w:r>
      </w:ins>
      <w:ins w:id="3515" w:author="Sopheak Phorn" w:date="2023-08-25T14:23:00Z">
        <w:r w:rsidR="000B3F46"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516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3517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518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ក​ម្ម</w:t>
        </w:r>
      </w:ins>
      <w:ins w:id="3519" w:author="Sopheak Phorn" w:date="2023-08-25T14:23:00Z">
        <w:r w:rsidR="000B3F46"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520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3521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522" w:author="Sopheak Phorn" w:date="2023-08-25T16:10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>​</w:t>
        </w:r>
        <w:r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523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 xml:space="preserve">ឆ្នាំ២០២៣ នៅ </w:t>
        </w:r>
        <w:del w:id="3524" w:author="Chamreun Poth" w:date="2024-05-30T18:32:00Z" w16du:dateUtc="2024-05-30T11:32:00Z">
          <w:r w:rsidRPr="00EB17DD" w:rsidDel="00091126">
            <w:rPr>
              <w:rFonts w:ascii="Khmer MEF1" w:hAnsi="Khmer MEF1" w:cs="Khmer MEF1"/>
              <w:b/>
              <w:bCs/>
              <w:color w:val="000000" w:themeColor="text1"/>
              <w:spacing w:val="-6"/>
              <w:sz w:val="24"/>
              <w:szCs w:val="24"/>
              <w:cs/>
              <w:rPrChange w:id="3525" w:author="Sopheak Phorn" w:date="2023-08-25T16:10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ន.</w:delText>
          </w:r>
        </w:del>
      </w:ins>
      <w:ins w:id="3526" w:author="Sopheak Phorn" w:date="2023-08-25T14:23:00Z">
        <w:del w:id="3527" w:author="Chamreun Poth" w:date="2024-05-30T18:32:00Z" w16du:dateUtc="2024-05-30T11:32:00Z">
          <w:r w:rsidR="000B3F46" w:rsidRPr="00EB17DD" w:rsidDel="00091126">
            <w:rPr>
              <w:rFonts w:ascii="Khmer MEF1" w:hAnsi="Khmer MEF1" w:cs="Khmer MEF1"/>
              <w:b/>
              <w:bCs/>
              <w:color w:val="000000" w:themeColor="text1"/>
              <w:spacing w:val="-6"/>
              <w:sz w:val="24"/>
              <w:szCs w:val="24"/>
              <w:cs/>
              <w:rPrChange w:id="3528" w:author="Sopheak Phorn" w:date="2023-08-25T16:10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គ</w:delText>
          </w:r>
        </w:del>
      </w:ins>
      <w:ins w:id="3529" w:author="Sopheak Phorn" w:date="2023-08-25T14:19:00Z">
        <w:del w:id="3530" w:author="Chamreun Poth" w:date="2024-05-30T18:32:00Z" w16du:dateUtc="2024-05-30T11:32:00Z">
          <w:r w:rsidRPr="00EB17DD" w:rsidDel="00091126">
            <w:rPr>
              <w:rFonts w:ascii="Khmer MEF1" w:hAnsi="Khmer MEF1" w:cs="Khmer MEF1"/>
              <w:b/>
              <w:bCs/>
              <w:color w:val="000000" w:themeColor="text1"/>
              <w:spacing w:val="-6"/>
              <w:sz w:val="24"/>
              <w:szCs w:val="24"/>
              <w:cs/>
              <w:rPrChange w:id="3531" w:author="Sopheak Phorn" w:date="2023-08-25T16:10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.ស.</w:delText>
          </w:r>
        </w:del>
      </w:ins>
      <w:ins w:id="3532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 w:themeColor="text1"/>
            <w:spacing w:val="-6"/>
            <w:sz w:val="24"/>
            <w:szCs w:val="24"/>
            <w:cs/>
          </w:rPr>
          <w:t>ឈ្មោះសវនដ្ឋាន</w:t>
        </w:r>
      </w:ins>
      <w:ins w:id="3533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534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 xml:space="preserve"> បញ្ចប់ក្នុងកិច្ចប្រជុំគណៈកម្មការចំពោះកិច្ច។ </w:t>
        </w:r>
        <w:r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lang w:val="ca-ES"/>
            <w:rPrChange w:id="3535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បន្ទាប់ពីបានដាក់ឆ្លងកិច្ចប្រជុំ</w:t>
        </w:r>
      </w:ins>
      <w:ins w:id="3536" w:author="Sopheak Phorn" w:date="2023-08-25T14:24:00Z">
        <w:r w:rsidR="00EF18CD" w:rsidRPr="00EB17DD">
          <w:rPr>
            <w:rFonts w:ascii="Khmer MEF1" w:hAnsi="Khmer MEF1" w:cs="Khmer MEF1"/>
            <w:color w:val="000000" w:themeColor="text1"/>
            <w:spacing w:val="-4"/>
            <w:sz w:val="24"/>
            <w:szCs w:val="24"/>
            <w:lang w:val="ca-ES"/>
            <w:rPrChange w:id="3537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lang w:val="ca-ES"/>
              </w:rPr>
            </w:rPrChange>
          </w:rPr>
          <w:t>​​​​</w:t>
        </w:r>
      </w:ins>
      <w:ins w:id="3538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ca-ES"/>
            <w:rPrChange w:id="3539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ពិ​ភាក្សា</w:t>
        </w:r>
        <w:r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ca-ES"/>
            <w:rPrChange w:id="3540" w:author="Sopheak Phorn" w:date="2023-08-25T16:10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​</w:t>
        </w:r>
        <w:r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ca-ES"/>
            <w:rPrChange w:id="3541" w:author="Sopheak Phorn" w:date="2023-08-25T16:10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ជាមួយ</w:t>
        </w:r>
        <w:r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en-GB"/>
            <w:rPrChange w:id="3542" w:author="Sopheak Phorn" w:date="2023-08-25T16:10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en-GB"/>
              </w:rPr>
            </w:rPrChange>
          </w:rPr>
          <w:t>គណៈកម្មការចំពោះកិច្ចរួចមក ជាលទ្ធផល គណៈកម្មការចំពោះកិច្ចបានឯកភាពលើរបាយ</w:t>
        </w:r>
      </w:ins>
      <w:ins w:id="3543" w:author="Sopheak Phorn" w:date="2023-08-25T14:24:00Z">
        <w:r w:rsidR="009810AB" w:rsidRPr="00091126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lang w:val="ca-ES"/>
            <w:rPrChange w:id="3544" w:author="Chamreun Poth" w:date="2024-05-30T18:35:00Z" w16du:dateUtc="2024-05-30T11:35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lang w:val="en-GB"/>
              </w:rPr>
            </w:rPrChange>
          </w:rPr>
          <w:t>​​​​​​​​​</w:t>
        </w:r>
      </w:ins>
      <w:ins w:id="3545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en-GB"/>
            <w:rPrChange w:id="3546" w:author="Sopheak Phorn" w:date="2023-08-25T16:10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en-GB"/>
              </w:rPr>
            </w:rPrChange>
          </w:rPr>
          <w:t>កា</w:t>
        </w:r>
      </w:ins>
      <w:ins w:id="3547" w:author="Sopheak Phorn" w:date="2023-08-25T14:24:00Z">
        <w:r w:rsidR="009810AB"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en-GB"/>
            <w:rPrChange w:id="3548" w:author="Sopheak Phorn" w:date="2023-08-25T16:10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en-GB"/>
              </w:rPr>
            </w:rPrChange>
          </w:rPr>
          <w:t>​</w:t>
        </w:r>
      </w:ins>
      <w:ins w:id="3549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en-GB"/>
            <w:rPrChange w:id="3550" w:author="Sopheak Phorn" w:date="2023-08-25T16:10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en-GB"/>
              </w:rPr>
            </w:rPrChange>
          </w:rPr>
          <w:t>រ</w:t>
        </w:r>
      </w:ins>
      <w:ins w:id="3551" w:author="Sopheak Phorn" w:date="2023-08-25T14:24:00Z">
        <w:r w:rsidR="009810AB"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en-GB"/>
            <w:rPrChange w:id="3552" w:author="Sopheak Phorn" w:date="2023-08-25T16:10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en-GB"/>
              </w:rPr>
            </w:rPrChange>
          </w:rPr>
          <w:t>​</w:t>
        </w:r>
      </w:ins>
      <w:ins w:id="3553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en-GB"/>
            <w:rPrChange w:id="3554" w:author="Sopheak Phorn" w:date="2023-08-25T16:10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en-GB"/>
              </w:rPr>
            </w:rPrChange>
          </w:rPr>
          <w:t>ណ៍</w:t>
        </w:r>
        <w:r w:rsidRPr="00EB17DD">
          <w:rPr>
            <w:rFonts w:ascii="Khmer MEF1" w:hAnsi="Khmer MEF1" w:cs="Khmer MEF1"/>
            <w:color w:val="000000" w:themeColor="text1"/>
            <w:sz w:val="24"/>
            <w:szCs w:val="24"/>
            <w:cs/>
            <w:lang w:val="en-GB"/>
            <w:rPrChange w:id="3555" w:author="Sopheak Phorn" w:date="2023-08-25T16:10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en-GB"/>
              </w:rPr>
            </w:rPrChange>
          </w:rPr>
          <w:t>សវន</w:t>
        </w:r>
        <w:r w:rsidRPr="00EB17DD">
          <w:rPr>
            <w:rFonts w:ascii="Khmer MEF1" w:hAnsi="Khmer MEF1" w:cs="Khmer MEF1"/>
            <w:color w:val="000000" w:themeColor="text1"/>
            <w:sz w:val="24"/>
            <w:szCs w:val="24"/>
            <w:cs/>
            <w:lang w:val="en-GB"/>
            <w:rPrChange w:id="3556" w:author="Sopheak Phorn" w:date="2023-08-25T16:10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en-GB"/>
              </w:rPr>
            </w:rPrChange>
          </w:rPr>
          <w:t xml:space="preserve">កម្មឆ្នាំ២០២៣ នៅ </w:t>
        </w:r>
        <w:del w:id="3557" w:author="Chamreun Poth" w:date="2024-05-30T18:32:00Z" w16du:dateUtc="2024-05-30T11:32:00Z">
          <w:r w:rsidRPr="00EB17DD" w:rsidDel="00091126">
            <w:rPr>
              <w:rFonts w:ascii="Khmer MEF1" w:hAnsi="Khmer MEF1" w:cs="Khmer MEF1"/>
              <w:b/>
              <w:bCs/>
              <w:color w:val="000000" w:themeColor="text1"/>
              <w:sz w:val="24"/>
              <w:szCs w:val="24"/>
              <w:cs/>
              <w:lang w:val="en-GB"/>
              <w:rPrChange w:id="3558" w:author="Sopheak Phorn" w:date="2023-08-25T16:10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  <w:lang w:val="en-GB"/>
                </w:rPr>
              </w:rPrChange>
            </w:rPr>
            <w:delText>ន.</w:delText>
          </w:r>
        </w:del>
      </w:ins>
      <w:ins w:id="3559" w:author="Sopheak Phorn" w:date="2023-08-25T14:23:00Z">
        <w:del w:id="3560" w:author="Chamreun Poth" w:date="2024-05-30T18:32:00Z" w16du:dateUtc="2024-05-30T11:32:00Z">
          <w:r w:rsidR="000B3F46" w:rsidRPr="00EB17DD" w:rsidDel="00091126">
            <w:rPr>
              <w:rFonts w:ascii="Khmer MEF1" w:hAnsi="Khmer MEF1" w:cs="Khmer MEF1"/>
              <w:b/>
              <w:bCs/>
              <w:color w:val="000000" w:themeColor="text1"/>
              <w:sz w:val="24"/>
              <w:szCs w:val="24"/>
              <w:cs/>
              <w:lang w:val="en-GB"/>
              <w:rPrChange w:id="3561" w:author="Sopheak Phorn" w:date="2023-08-25T16:10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  <w:lang w:val="en-GB"/>
                </w:rPr>
              </w:rPrChange>
            </w:rPr>
            <w:delText>គ</w:delText>
          </w:r>
        </w:del>
      </w:ins>
      <w:ins w:id="3562" w:author="Sopheak Phorn" w:date="2023-08-25T14:19:00Z">
        <w:del w:id="3563" w:author="Chamreun Poth" w:date="2024-05-30T18:32:00Z" w16du:dateUtc="2024-05-30T11:32:00Z">
          <w:r w:rsidRPr="00EB17DD" w:rsidDel="00091126">
            <w:rPr>
              <w:rFonts w:ascii="Khmer MEF1" w:hAnsi="Khmer MEF1" w:cs="Khmer MEF1"/>
              <w:b/>
              <w:bCs/>
              <w:color w:val="000000" w:themeColor="text1"/>
              <w:sz w:val="24"/>
              <w:szCs w:val="24"/>
              <w:cs/>
              <w:lang w:val="en-GB"/>
              <w:rPrChange w:id="3564" w:author="Sopheak Phorn" w:date="2023-08-25T16:10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  <w:lang w:val="en-GB"/>
                </w:rPr>
              </w:rPrChange>
            </w:rPr>
            <w:delText>.ស.</w:delText>
          </w:r>
        </w:del>
      </w:ins>
      <w:ins w:id="3565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lang w:val="en-GB"/>
          </w:rPr>
          <w:t>ឈ្មោះសវនដ្ឋាន</w:t>
        </w:r>
      </w:ins>
      <w:ins w:id="3566" w:author="Sopheak Phorn" w:date="2023-08-25T14:19:00Z">
        <w:r w:rsidRPr="00EB17DD">
          <w:rPr>
            <w:rFonts w:ascii="Khmer MEF1" w:hAnsi="Khmer MEF1" w:cs="Khmer MEF1"/>
            <w:color w:val="000000" w:themeColor="text1"/>
            <w:sz w:val="24"/>
            <w:szCs w:val="24"/>
            <w:cs/>
            <w:lang w:val="en-GB"/>
            <w:rPrChange w:id="3567" w:author="Sopheak Phorn" w:date="2023-08-25T16:10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en-GB"/>
              </w:rPr>
            </w:rPrChange>
          </w:rPr>
          <w:t xml:space="preserve"> </w:t>
        </w:r>
        <w:r w:rsidRPr="00EB17DD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3568" w:author="Sopheak Phorn" w:date="2023-08-25T16:10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របស់សវនករទទួលបន្ទុក</w:t>
        </w:r>
        <w:r w:rsidRPr="00EB17DD">
          <w:rPr>
            <w:rFonts w:ascii="Khmer MEF1" w:hAnsi="Khmer MEF1" w:cs="Khmer MEF1"/>
            <w:color w:val="000000" w:themeColor="text1"/>
            <w:sz w:val="24"/>
            <w:szCs w:val="24"/>
            <w:cs/>
            <w:lang w:val="en-GB"/>
            <w:rPrChange w:id="3569" w:author="Sopheak Phorn" w:date="2023-08-25T16:10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en-GB"/>
              </w:rPr>
            </w:rPrChange>
          </w:rPr>
          <w:t>។</w:t>
        </w:r>
        <w:r w:rsidRPr="00EB17DD">
          <w:rPr>
            <w:rFonts w:ascii="Khmer MEF1" w:hAnsi="Khmer MEF1" w:cs="Khmer MEF1"/>
            <w:color w:val="000000" w:themeColor="text1"/>
            <w:sz w:val="24"/>
            <w:szCs w:val="24"/>
            <w:cs/>
            <w:rPrChange w:id="3570" w:author="Sopheak Phorn" w:date="2023-08-25T16:10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 </w:t>
        </w:r>
      </w:ins>
    </w:p>
    <w:p w14:paraId="574AFFDC" w14:textId="27FB9B91" w:rsidR="00022033" w:rsidRPr="000A3C93" w:rsidRDefault="007E6124">
      <w:pPr>
        <w:spacing w:after="0" w:line="230" w:lineRule="auto"/>
        <w:ind w:firstLine="709"/>
        <w:jc w:val="both"/>
        <w:rPr>
          <w:ins w:id="3571" w:author="Kem Sereyboth" w:date="2023-07-27T09:57:00Z"/>
          <w:rFonts w:ascii="Khmer MEF1" w:hAnsi="Khmer MEF1" w:cs="Khmer MEF1"/>
          <w:spacing w:val="-6"/>
          <w:sz w:val="24"/>
          <w:szCs w:val="24"/>
          <w:lang w:val="ca-ES"/>
        </w:rPr>
        <w:pPrChange w:id="3572" w:author="Sopheak Phorn" w:date="2023-08-03T13:43:00Z">
          <w:pPr>
            <w:spacing w:after="0" w:line="245" w:lineRule="auto"/>
            <w:ind w:firstLine="709"/>
            <w:jc w:val="both"/>
          </w:pPr>
        </w:pPrChange>
      </w:pPr>
      <w:ins w:id="3573" w:author="Kem Sereyboth" w:date="2023-07-26T16:34:00Z">
        <w:r w:rsidRPr="000A3C93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ជារួម បន្ទាប់ពី</w:t>
        </w:r>
      </w:ins>
      <w:ins w:id="3574" w:author="Kem Sereyboth" w:date="2023-07-27T09:45:00Z">
        <w:r w:rsidR="002903D5" w:rsidRPr="000A3C93"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>បានធ្វើការវិភាគនិងវាយតម្លៃចុងក្រោយលើលទ្ធផលដែលបានរកឃើញរួចមក</w:t>
        </w:r>
      </w:ins>
      <w:ins w:id="3575" w:author="Kem Sereyboth" w:date="2023-07-27T09:46:00Z">
        <w:r w:rsidR="002903D5" w:rsidRPr="000A3C93"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>សវនករ</w:t>
        </w:r>
        <w:r w:rsidR="002903D5" w:rsidRPr="00235A7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576" w:author="Sopheak Phorn" w:date="2023-08-04T10:3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ទទួ</w:t>
        </w:r>
      </w:ins>
      <w:ins w:id="3577" w:author="Kem Sereyboth" w:date="2023-07-27T10:15:00Z">
        <w:r w:rsidR="0013599A" w:rsidRPr="00235A7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578" w:author="Sopheak Phorn" w:date="2023-08-04T10:37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579" w:author="Kem Sereyboth" w:date="2023-07-27T09:46:00Z">
        <w:r w:rsidR="002903D5" w:rsidRPr="00235A7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580" w:author="Sopheak Phorn" w:date="2023-08-04T10:3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លបន្ទុកបានពិនិត្យឃើញថា </w:t>
        </w:r>
      </w:ins>
      <w:ins w:id="3581" w:author="Chamreun Poth" w:date="2024-06-03T20:42:00Z" w16du:dateUtc="2024-06-03T13:42:00Z"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</w:rPr>
          <w:t>ឈ្មោះសវនដ្ឋាន</w:t>
        </w:r>
      </w:ins>
      <w:ins w:id="3582" w:author="Kem Sereyboth" w:date="2023-07-27T09:46:00Z">
        <w:del w:id="3583" w:author="Chamreun Poth" w:date="2024-06-03T20:42:00Z" w16du:dateUtc="2024-06-03T13:42:00Z">
          <w:r w:rsidR="002903D5" w:rsidRPr="00235A74" w:rsidDel="005A3279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3584" w:author="Sopheak Phorn" w:date="2023-08-04T10:3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3585" w:author="S_Chhenglay" w:date="2023-08-04T09:14:00Z">
        <w:del w:id="3586" w:author="Chamreun Poth" w:date="2024-06-03T20:42:00Z" w16du:dateUtc="2024-06-03T13:42:00Z">
          <w:r w:rsidR="007A26A4" w:rsidRPr="00235A74" w:rsidDel="005A3279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3587" w:author="Sopheak Phorn" w:date="2023-08-04T10:37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គ</w:delText>
          </w:r>
        </w:del>
      </w:ins>
      <w:ins w:id="3588" w:author="Kem Sereyboth" w:date="2023-07-27T09:46:00Z">
        <w:del w:id="3589" w:author="Chamreun Poth" w:date="2024-06-03T20:42:00Z" w16du:dateUtc="2024-06-03T13:42:00Z">
          <w:r w:rsidR="002903D5" w:rsidRPr="00235A74" w:rsidDel="005A3279">
            <w:rPr>
              <w:rFonts w:ascii="Khmer MEF1" w:hAnsi="Khmer MEF1" w:cs="Khmer MEF1"/>
              <w:b/>
              <w:bCs/>
              <w:strike/>
              <w:spacing w:val="-4"/>
              <w:sz w:val="24"/>
              <w:szCs w:val="24"/>
              <w:cs/>
              <w:lang w:val="ca-ES"/>
              <w:rPrChange w:id="3590" w:author="Sopheak Phorn" w:date="2023-08-04T10:3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="002903D5" w:rsidRPr="00235A74" w:rsidDel="005A3279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3591" w:author="Sopheak Phorn" w:date="2023-08-04T10:3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.ស.</w:delText>
          </w:r>
        </w:del>
        <w:r w:rsidR="002903D5" w:rsidRPr="00235A7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3592" w:author="Sopheak Phorn" w:date="2023-08-04T10:37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2903D5" w:rsidRPr="00235A7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593" w:author="Sopheak Phorn" w:date="2023-08-04T10:3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បានបំពេញការងារប្រកបដោយ</w:t>
        </w:r>
        <w:r w:rsidR="002903D5" w:rsidRPr="00235A74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594" w:author="Sopheak Phorn" w:date="2023-08-04T10:3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ស្មារតីទទួលខ</w:t>
        </w:r>
      </w:ins>
      <w:ins w:id="3595" w:author="Kem Sereyboth" w:date="2023-07-27T09:47:00Z">
        <w:r w:rsidR="002903D5" w:rsidRPr="00235A74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596" w:author="Sopheak Phorn" w:date="2023-08-04T10:3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ុសត្រូវខ្ពស់ ព្រមទាំង</w:t>
        </w:r>
        <w:r w:rsidR="002903D5" w:rsidRPr="000A3C9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597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សម្រេចបាននូវលទ្ធផលការងារគួរជាទីមោទនៈស្របទៅតាមផែនការ</w:t>
        </w:r>
      </w:ins>
      <w:ins w:id="3598" w:author="Kem Sereyboth" w:date="2023-07-27T09:48:00Z">
        <w:r w:rsidR="002903D5" w:rsidRPr="000A3C9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599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និងបទដ្ឋានការងារដែលបានកំណត់</w:t>
        </w:r>
        <w:r w:rsidR="002903D5" w:rsidRPr="000A3C93">
          <w:rPr>
            <w:rFonts w:ascii="Khmer MEF1" w:hAnsi="Khmer MEF1" w:cs="Khmer MEF1"/>
            <w:sz w:val="24"/>
            <w:szCs w:val="24"/>
            <w:cs/>
            <w:lang w:val="ca-ES"/>
            <w:rPrChange w:id="3600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លើ</w:t>
        </w:r>
      </w:ins>
      <w:ins w:id="3601" w:author="Kem Sereyboth" w:date="2023-07-27T10:06:00Z">
        <w:r w:rsidR="00A617C7" w:rsidRPr="000A3C93">
          <w:rPr>
            <w:rFonts w:ascii="Khmer MEF1" w:hAnsi="Khmer MEF1" w:cs="Khmer MEF1"/>
            <w:sz w:val="24"/>
            <w:szCs w:val="24"/>
            <w:cs/>
            <w:lang w:val="ca-ES"/>
            <w:rPrChange w:id="3602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603" w:author="Kem Sereyboth" w:date="2023-07-27T09:48:00Z">
        <w:r w:rsidR="002903D5" w:rsidRPr="000A3C93">
          <w:rPr>
            <w:rFonts w:ascii="Khmer MEF1" w:hAnsi="Khmer MEF1" w:cs="Khmer MEF1"/>
            <w:sz w:val="24"/>
            <w:szCs w:val="24"/>
            <w:cs/>
            <w:lang w:val="ca-ES"/>
            <w:rPrChange w:id="3604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ក</w:t>
        </w:r>
      </w:ins>
      <w:ins w:id="3605" w:author="Kem Sereyboth" w:date="2023-07-27T10:06:00Z">
        <w:r w:rsidR="00A617C7" w:rsidRPr="000A3C93"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>​</w:t>
        </w:r>
      </w:ins>
      <w:ins w:id="3606" w:author="Kem Sereyboth" w:date="2023-07-27T09:48:00Z">
        <w:r w:rsidR="002903D5" w:rsidRPr="000A3C93"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 xml:space="preserve">លែងតែ៖ </w:t>
        </w:r>
      </w:ins>
    </w:p>
    <w:p w14:paraId="244893FB" w14:textId="1F2E2A37" w:rsidR="00022033" w:rsidRPr="000A3C93" w:rsidRDefault="00022033">
      <w:pPr>
        <w:spacing w:after="0" w:line="230" w:lineRule="auto"/>
        <w:ind w:firstLine="709"/>
        <w:jc w:val="both"/>
        <w:rPr>
          <w:ins w:id="3607" w:author="Kem Sereyboth" w:date="2023-07-27T09:56:00Z"/>
          <w:rFonts w:ascii="Khmer MEF1" w:hAnsi="Khmer MEF1" w:cs="Khmer MEF1"/>
          <w:b/>
          <w:bCs/>
          <w:sz w:val="24"/>
          <w:szCs w:val="24"/>
          <w:lang w:val="ca-ES"/>
          <w:rPrChange w:id="3608" w:author="Kem Sereyboth" w:date="2023-07-27T10:25:00Z">
            <w:rPr>
              <w:ins w:id="3609" w:author="Kem Sereyboth" w:date="2023-07-27T09:56:00Z"/>
              <w:rFonts w:ascii="Khmer MEF1" w:hAnsi="Khmer MEF1" w:cs="Khmer MEF1"/>
              <w:spacing w:val="-6"/>
              <w:sz w:val="24"/>
              <w:szCs w:val="24"/>
              <w:lang w:val="ca-ES"/>
            </w:rPr>
          </w:rPrChange>
        </w:rPr>
        <w:pPrChange w:id="3610" w:author="Sopheak Phorn" w:date="2023-08-03T13:43:00Z">
          <w:pPr>
            <w:spacing w:after="0" w:line="245" w:lineRule="auto"/>
            <w:ind w:firstLine="709"/>
            <w:jc w:val="both"/>
          </w:pPr>
        </w:pPrChange>
      </w:pPr>
      <w:ins w:id="3611" w:author="Kem Sereyboth" w:date="2023-07-27T09:57:00Z">
        <w:r w:rsidRPr="000A3C93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3612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ក.</w:t>
        </w:r>
        <w:r w:rsidRPr="000A3C93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3613" w:author="Kem Sereyboth" w:date="2023-07-27T10:25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  <w:del w:id="3614" w:author="Sopheak" w:date="2023-08-03T06:29:00Z">
          <w:r w:rsidRPr="000A3C93" w:rsidDel="007310DE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615" w:author="Kem Sereyboth" w:date="2023-07-27T10:25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សវនកម្ម</w:delText>
          </w:r>
        </w:del>
        <w:r w:rsidRPr="000A3C93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3616" w:author="Kem Sereyboth" w:date="2023-07-27T10:25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  <w:lang w:val="ca-ES"/>
              </w:rPr>
            </w:rPrChange>
          </w:rPr>
          <w:t>អនុលោមភាព</w:t>
        </w:r>
      </w:ins>
    </w:p>
    <w:p w14:paraId="5E62555A" w14:textId="34F1022D" w:rsidR="00060E5F" w:rsidRPr="00060E5F" w:rsidRDefault="00022033">
      <w:pPr>
        <w:pStyle w:val="ListParagraph"/>
        <w:numPr>
          <w:ilvl w:val="0"/>
          <w:numId w:val="103"/>
        </w:numPr>
        <w:spacing w:after="0" w:line="230" w:lineRule="auto"/>
        <w:jc w:val="both"/>
        <w:rPr>
          <w:ins w:id="3617" w:author="Sopheak" w:date="2023-08-03T06:30:00Z"/>
          <w:rFonts w:ascii="Khmer MEF1" w:hAnsi="Khmer MEF1" w:cs="Khmer MEF1"/>
          <w:spacing w:val="-6"/>
          <w:sz w:val="24"/>
          <w:szCs w:val="24"/>
          <w:lang w:val="ca-ES"/>
          <w:rPrChange w:id="3618" w:author="Sopheak" w:date="2023-08-03T06:30:00Z">
            <w:rPr>
              <w:ins w:id="3619" w:author="Sopheak" w:date="2023-08-03T06:30:00Z"/>
              <w:rFonts w:ascii="Khmer MEF1" w:hAnsi="Khmer MEF1" w:cs="Khmer MEF1"/>
              <w:b/>
              <w:bCs/>
              <w:color w:val="000000"/>
              <w:spacing w:val="2"/>
              <w:sz w:val="24"/>
              <w:szCs w:val="24"/>
              <w:lang w:val="en-GB"/>
            </w:rPr>
          </w:rPrChange>
        </w:rPr>
        <w:pPrChange w:id="3620" w:author="Sopheak Phorn" w:date="2023-08-03T13:43:00Z">
          <w:pPr>
            <w:spacing w:after="0" w:line="245" w:lineRule="auto"/>
            <w:ind w:firstLine="709"/>
            <w:jc w:val="both"/>
          </w:pPr>
        </w:pPrChange>
      </w:pPr>
      <w:ins w:id="3621" w:author="Kem Sereyboth" w:date="2023-07-27T09:49:00Z">
        <w:del w:id="3622" w:author="Sopheak" w:date="2023-08-03T06:29:00Z">
          <w:r w:rsidRPr="007310DE" w:rsidDel="007310DE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3623" w:author="Sopheak" w:date="2023-08-03T06:2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១)</w:delText>
          </w:r>
        </w:del>
      </w:ins>
      <w:ins w:id="3624" w:author="Kem Sereyboth" w:date="2023-07-27T09:52:00Z">
        <w:del w:id="3625" w:author="Sopheak" w:date="2023-08-03T06:29:00Z">
          <w:r w:rsidRPr="007310DE" w:rsidDel="007310DE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3626" w:author="Sopheak" w:date="2023-08-03T06:2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3627" w:author="Kem Sereyboth" w:date="2023-07-27T09:53:00Z">
        <w:del w:id="3628" w:author="Sopheak" w:date="2023-08-03T06:29:00Z">
          <w:r w:rsidRPr="007310DE" w:rsidDel="007310DE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629" w:author="Sopheak" w:date="2023-08-03T06:2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លទ្ធផលនៃការរកឃើញទី១</w:delText>
          </w:r>
        </w:del>
      </w:ins>
      <w:ins w:id="3630" w:author="Kem Sereyboth" w:date="2023-07-27T10:01:00Z">
        <w:del w:id="3631" w:author="Sopheak" w:date="2023-08-03T06:29:00Z">
          <w:r w:rsidR="00E3331A" w:rsidRPr="007310DE" w:rsidDel="007310DE">
            <w:rPr>
              <w:rFonts w:ascii="Khmer MEF1" w:hAnsi="Khmer MEF1" w:cs="Khmer MEF1"/>
              <w:spacing w:val="4"/>
              <w:sz w:val="24"/>
              <w:szCs w:val="24"/>
              <w:cs/>
              <w:rPrChange w:id="3632" w:author="Sopheak" w:date="2023-08-03T06:2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633" w:author="Kem Sereyboth" w:date="2023-07-27T09:53:00Z">
        <w:del w:id="3634" w:author="Sopheak" w:date="2023-08-03T06:29:00Z">
          <w:r w:rsidRPr="007310DE" w:rsidDel="007310DE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635" w:author="Sopheak" w:date="2023-08-03T06:2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636" w:author="Sopheak Phorn" w:date="2023-07-28T13:05:00Z">
        <w:del w:id="3637" w:author="Chamreun Poth" w:date="2024-05-30T18:32:00Z" w16du:dateUtc="2024-05-30T11:32:00Z">
          <w:r w:rsidR="00C65CDC" w:rsidRPr="00235A74" w:rsidDel="00091126">
            <w:rPr>
              <w:rFonts w:ascii="Khmer MEF1" w:hAnsi="Khmer MEF1" w:cs="Khmer MEF1"/>
              <w:b/>
              <w:bCs/>
              <w:sz w:val="24"/>
              <w:szCs w:val="24"/>
              <w:cs/>
              <w:rPrChange w:id="3638" w:author="Sopheak Phorn" w:date="2023-08-04T10:38:00Z">
                <w:rPr>
                  <w:b/>
                  <w:bCs/>
                  <w:cs/>
                </w:rPr>
              </w:rPrChange>
            </w:rPr>
            <w:delText>ន</w:delText>
          </w:r>
          <w:r w:rsidR="00C65CDC" w:rsidRPr="00235A74" w:rsidDel="00091126">
            <w:rPr>
              <w:rFonts w:ascii="Khmer MEF1" w:hAnsi="Khmer MEF1" w:cs="Khmer MEF1"/>
              <w:b/>
              <w:bCs/>
              <w:color w:val="000000"/>
              <w:sz w:val="24"/>
              <w:szCs w:val="24"/>
              <w:cs/>
              <w:lang w:val="en-GB"/>
              <w:rPrChange w:id="3639" w:author="Sopheak Phorn" w:date="2023-08-04T10:38:00Z">
                <w:rPr>
                  <w:b/>
                  <w:bCs/>
                  <w:color w:val="000000"/>
                  <w:spacing w:val="10"/>
                  <w:cs/>
                  <w:lang w:val="en-GB"/>
                </w:rPr>
              </w:rPrChange>
            </w:rPr>
            <w:delText>.គ.ស.</w:delText>
          </w:r>
        </w:del>
      </w:ins>
      <w:ins w:id="3640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z w:val="24"/>
            <w:szCs w:val="24"/>
            <w:cs/>
          </w:rPr>
          <w:t>ឈ្មោះសវនដ្ឋាន</w:t>
        </w:r>
      </w:ins>
      <w:ins w:id="3641" w:author="Sopheak" w:date="2023-08-03T06:30:00Z">
        <w:r w:rsidR="007310DE" w:rsidRPr="00235A74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642" w:author="Sopheak Phorn" w:date="2023-08-04T10:38:00Z">
              <w:rPr>
                <w:rFonts w:ascii="Khmer MEF1" w:hAnsi="Khmer MEF1" w:cs="Khmer MEF1"/>
                <w:color w:val="000000"/>
                <w:spacing w:val="-2"/>
                <w:sz w:val="24"/>
                <w:szCs w:val="24"/>
                <w:cs/>
                <w:lang w:val="en-GB"/>
              </w:rPr>
            </w:rPrChange>
          </w:rPr>
          <w:t xml:space="preserve"> </w:t>
        </w:r>
      </w:ins>
      <w:ins w:id="3643" w:author="Sopheak Phorn" w:date="2023-07-28T13:05:00Z">
        <w:del w:id="3644" w:author="Sopheak" w:date="2023-08-03T06:30:00Z">
          <w:r w:rsidR="00C65CDC" w:rsidRPr="00235A74" w:rsidDel="007310DE">
            <w:rPr>
              <w:rFonts w:ascii="Khmer MEF1" w:hAnsi="Khmer MEF1" w:cs="Khmer MEF1"/>
              <w:color w:val="000000"/>
              <w:sz w:val="24"/>
              <w:szCs w:val="24"/>
              <w:cs/>
              <w:lang w:val="en-GB"/>
              <w:rPrChange w:id="3645" w:author="Sopheak Phorn" w:date="2023-08-04T10:38:00Z">
                <w:rPr>
                  <w:color w:val="000000"/>
                  <w:spacing w:val="10"/>
                  <w:cs/>
                  <w:lang w:val="en-GB"/>
                </w:rPr>
              </w:rPrChange>
            </w:rPr>
            <w:delText xml:space="preserve"> </w:delText>
          </w:r>
        </w:del>
        <w:r w:rsidR="00C65CDC" w:rsidRPr="00235A74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646" w:author="Sopheak Phorn" w:date="2023-08-04T10:38:00Z">
              <w:rPr>
                <w:color w:val="000000"/>
                <w:spacing w:val="10"/>
                <w:cs/>
                <w:lang w:val="en-GB"/>
              </w:rPr>
            </w:rPrChange>
          </w:rPr>
          <w:t>ពុំទាន់បានបង្កើត</w:t>
        </w:r>
        <w:r w:rsidR="00C65CDC" w:rsidRPr="00235A74">
          <w:rPr>
            <w:rFonts w:ascii="Khmer MEF1" w:hAnsi="Khmer MEF1" w:cs="Khmer MEF1"/>
            <w:color w:val="000000"/>
            <w:sz w:val="24"/>
            <w:szCs w:val="24"/>
            <w:highlight w:val="yellow"/>
            <w:cs/>
            <w:lang w:val="en-GB"/>
            <w:rPrChange w:id="3647" w:author="Sopheak Phorn" w:date="2023-08-04T10:38:00Z">
              <w:rPr>
                <w:color w:val="000000"/>
                <w:spacing w:val="10"/>
                <w:highlight w:val="yellow"/>
                <w:cs/>
                <w:lang w:val="en-GB"/>
              </w:rPr>
            </w:rPrChange>
          </w:rPr>
          <w:t>​</w:t>
        </w:r>
        <w:r w:rsidR="00C65CDC" w:rsidRPr="00235A74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648" w:author="Sopheak Phorn" w:date="2023-08-04T10:38:00Z">
              <w:rPr>
                <w:color w:val="000000"/>
                <w:spacing w:val="10"/>
                <w:cs/>
                <w:lang w:val="en-GB"/>
              </w:rPr>
            </w:rPrChange>
          </w:rPr>
          <w:t>ក្រុម</w:t>
        </w:r>
        <w:r w:rsidR="00C65CDC" w:rsidRPr="00235A74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649" w:author="Sopheak Phorn" w:date="2023-08-04T10:38:00Z">
              <w:rPr>
                <w:color w:val="000000"/>
                <w:spacing w:val="2"/>
                <w:cs/>
                <w:lang w:val="en-GB"/>
              </w:rPr>
            </w:rPrChange>
          </w:rPr>
          <w:t>ប្រឹក្សា​​វិន័យស្របតាមប្រកាសដាក់ឱ្យអនុវត្តបទបញ្ជាផ្ទៃក្នុង</w:t>
        </w:r>
      </w:ins>
      <w:ins w:id="3650" w:author="Sopheak Phorn" w:date="2023-08-04T10:40:00Z">
        <w:r w:rsidR="00C111EF">
          <w:rPr>
            <w:rFonts w:ascii="Khmer MEF1" w:hAnsi="Khmer MEF1" w:cs="Khmer MEF1" w:hint="cs"/>
            <w:spacing w:val="-8"/>
            <w:sz w:val="24"/>
            <w:szCs w:val="24"/>
            <w:cs/>
            <w:lang w:val="en-GB"/>
          </w:rPr>
          <w:t>សម្រាប់គ្រប់គ្រងមន្ត្រីរបស់</w:t>
        </w:r>
        <w:r w:rsidR="00C111EF">
          <w:rPr>
            <w:rFonts w:ascii="Khmer MEF1" w:hAnsi="Khmer MEF1" w:cs="Khmer MEF1" w:hint="cs"/>
            <w:color w:val="000000"/>
            <w:spacing w:val="2"/>
            <w:sz w:val="24"/>
            <w:szCs w:val="24"/>
            <w:cs/>
            <w:lang w:val="en-GB"/>
          </w:rPr>
          <w:t xml:space="preserve"> </w:t>
        </w:r>
      </w:ins>
      <w:ins w:id="3651" w:author="Sopheak Phorn" w:date="2023-07-28T13:05:00Z">
        <w:r w:rsidR="00C65CDC" w:rsidRPr="007310DE">
          <w:rPr>
            <w:rFonts w:ascii="Khmer MEF1" w:hAnsi="Khmer MEF1" w:cs="Khmer MEF1"/>
            <w:b/>
            <w:bCs/>
            <w:color w:val="000000"/>
            <w:spacing w:val="2"/>
            <w:sz w:val="24"/>
            <w:szCs w:val="24"/>
            <w:cs/>
            <w:lang w:val="en-GB"/>
            <w:rPrChange w:id="3652" w:author="Sopheak" w:date="2023-08-03T06:29:00Z">
              <w:rPr>
                <w:b/>
                <w:bCs/>
                <w:color w:val="000000"/>
                <w:spacing w:val="2"/>
                <w:cs/>
                <w:lang w:val="en-GB"/>
              </w:rPr>
            </w:rPrChange>
          </w:rPr>
          <w:t xml:space="preserve">អ.ស.ហ. </w:t>
        </w:r>
      </w:ins>
    </w:p>
    <w:p w14:paraId="7A03C31B" w14:textId="13347467" w:rsidR="00022033" w:rsidRPr="007310DE" w:rsidDel="00060E5F" w:rsidRDefault="00022033">
      <w:pPr>
        <w:pStyle w:val="ListParagraph"/>
        <w:numPr>
          <w:ilvl w:val="0"/>
          <w:numId w:val="103"/>
        </w:numPr>
        <w:spacing w:after="0" w:line="230" w:lineRule="auto"/>
        <w:jc w:val="both"/>
        <w:rPr>
          <w:ins w:id="3653" w:author="Sopheak Phorn" w:date="2023-07-28T13:03:00Z"/>
          <w:del w:id="3654" w:author="Sopheak" w:date="2023-08-03T06:30:00Z"/>
          <w:rFonts w:ascii="Khmer MEF1" w:hAnsi="Khmer MEF1" w:cs="Khmer MEF1"/>
          <w:spacing w:val="-6"/>
          <w:sz w:val="24"/>
          <w:szCs w:val="24"/>
          <w:lang w:val="ca-ES"/>
          <w:rPrChange w:id="3655" w:author="Sopheak" w:date="2023-08-03T06:29:00Z">
            <w:rPr>
              <w:ins w:id="3656" w:author="Sopheak Phorn" w:date="2023-07-28T13:03:00Z"/>
              <w:del w:id="3657" w:author="Sopheak" w:date="2023-08-03T06:30:00Z"/>
              <w:spacing w:val="-6"/>
              <w:lang w:val="ca-ES"/>
            </w:rPr>
          </w:rPrChange>
        </w:rPr>
        <w:pPrChange w:id="3658" w:author="Sopheak Phorn" w:date="2023-08-03T13:43:00Z">
          <w:pPr>
            <w:spacing w:after="0" w:line="245" w:lineRule="auto"/>
            <w:ind w:firstLine="709"/>
            <w:jc w:val="both"/>
          </w:pPr>
        </w:pPrChange>
      </w:pPr>
      <w:ins w:id="3659" w:author="Kem Sereyboth" w:date="2023-07-27T09:53:00Z">
        <w:del w:id="3660" w:author="Sopheak Phorn" w:date="2023-07-28T13:05:00Z">
          <w:r w:rsidRPr="007310DE" w:rsidDel="00C65CDC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661" w:author="Sopheak" w:date="2023-08-03T06:2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lastRenderedPageBreak/>
            <w:delText>ន.ស.ស.</w:delText>
          </w:r>
          <w:r w:rsidRPr="007310DE" w:rsidDel="00C65CDC">
            <w:rPr>
              <w:rFonts w:ascii="Khmer MEF1" w:hAnsi="Khmer MEF1" w:cs="Khmer MEF1"/>
              <w:spacing w:val="4"/>
              <w:sz w:val="24"/>
              <w:szCs w:val="24"/>
              <w:cs/>
              <w:rPrChange w:id="3662" w:author="Sopheak" w:date="2023-08-03T06:2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ពុំទាន់អាចអនុវត្តតាមប្រកាសស្ដីពីការដាក់ឱ្យអនុវត្ត</w:delText>
          </w:r>
          <w:r w:rsidRPr="007310DE" w:rsidDel="00C65CDC">
            <w:rPr>
              <w:rFonts w:ascii="Khmer MEF1" w:hAnsi="Khmer MEF1" w:cs="Khmer MEF1"/>
              <w:sz w:val="24"/>
              <w:szCs w:val="24"/>
              <w:cs/>
              <w:rPrChange w:id="3663" w:author="Sopheak" w:date="2023-08-03T06:2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បទប</w:delText>
          </w:r>
          <w:r w:rsidRPr="007310DE" w:rsidDel="00C65CDC">
            <w:rPr>
              <w:rFonts w:ascii="Khmer MEF1" w:hAnsi="Khmer MEF1" w:cs="Khmer MEF1"/>
              <w:spacing w:val="-6"/>
              <w:sz w:val="24"/>
              <w:szCs w:val="24"/>
              <w:cs/>
              <w:rPrChange w:id="3664" w:author="Sopheak" w:date="2023-08-03T06:29:00Z">
                <w:rPr>
                  <w:spacing w:val="-6"/>
                  <w:cs/>
                </w:rPr>
              </w:rPrChange>
            </w:rPr>
            <w:delText>​ញ្ជា​</w:delText>
          </w:r>
          <w:r w:rsidRPr="007310DE" w:rsidDel="00C65CDC">
            <w:rPr>
              <w:rFonts w:ascii="Khmer MEF1" w:hAnsi="Khmer MEF1" w:cs="Khmer MEF1"/>
              <w:spacing w:val="6"/>
              <w:sz w:val="24"/>
              <w:szCs w:val="24"/>
              <w:cs/>
              <w:rPrChange w:id="3665" w:author="Sopheak" w:date="2023-08-03T06:29:00Z">
                <w:rPr>
                  <w:spacing w:val="6"/>
                  <w:cs/>
                </w:rPr>
              </w:rPrChange>
            </w:rPr>
            <w:delText>ផ្ទៃក្នុ​ងសម្រាប់</w:delText>
          </w:r>
          <w:r w:rsidRPr="007310DE" w:rsidDel="00C65CDC">
            <w:rPr>
              <w:rFonts w:ascii="Khmer MEF1" w:hAnsi="Khmer MEF1" w:cs="Khmer MEF1"/>
              <w:sz w:val="24"/>
              <w:szCs w:val="24"/>
              <w:cs/>
              <w:rPrChange w:id="3666" w:author="Sopheak" w:date="2023-08-03T06:29:00Z">
                <w:rPr>
                  <w:cs/>
                </w:rPr>
              </w:rPrChange>
            </w:rPr>
            <w:delText>គ្រប់គ្រងមន្រ្តីរបស់អាជ្ញា​ធរ​សេ​​​វាហិ​រញ្ញ​វ​ត្ថុមិនមែនធនាគារ ឱ្យបានពេញលេញ</w:delText>
          </w:r>
          <w:r w:rsidRPr="007310DE" w:rsidDel="00C65CD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3667" w:author="Sopheak" w:date="2023-08-03T06:29:00Z">
                <w:rPr>
                  <w:spacing w:val="-6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1B2CCA7C" w14:textId="1CED38F0" w:rsidR="00AD1E0F" w:rsidRPr="00AD1E0F" w:rsidRDefault="00795E95">
      <w:pPr>
        <w:pStyle w:val="ListParagraph"/>
        <w:numPr>
          <w:ilvl w:val="0"/>
          <w:numId w:val="103"/>
        </w:numPr>
        <w:spacing w:after="0" w:line="230" w:lineRule="auto"/>
        <w:jc w:val="both"/>
        <w:rPr>
          <w:ins w:id="3668" w:author="Sopheak" w:date="2023-08-03T06:42:00Z"/>
          <w:rFonts w:ascii="Khmer MEF1" w:hAnsi="Khmer MEF1" w:cs="Khmer MEF1"/>
          <w:spacing w:val="-6"/>
          <w:sz w:val="24"/>
          <w:szCs w:val="24"/>
          <w:lang w:val="ca-ES"/>
          <w:rPrChange w:id="3669" w:author="Sopheak" w:date="2023-08-03T06:42:00Z">
            <w:rPr>
              <w:ins w:id="3670" w:author="Sopheak" w:date="2023-08-03T06:42:00Z"/>
              <w:rFonts w:ascii="Khmer MEF1" w:hAnsi="Khmer MEF1" w:cs="Khmer MEF1"/>
              <w:color w:val="000000"/>
              <w:spacing w:val="2"/>
              <w:sz w:val="24"/>
              <w:szCs w:val="24"/>
              <w:lang w:val="en-GB"/>
            </w:rPr>
          </w:rPrChange>
        </w:rPr>
        <w:pPrChange w:id="3671" w:author="Sopheak Phorn" w:date="2023-08-03T13:43:00Z">
          <w:pPr>
            <w:spacing w:after="0" w:line="245" w:lineRule="auto"/>
            <w:ind w:firstLine="709"/>
            <w:jc w:val="both"/>
          </w:pPr>
        </w:pPrChange>
      </w:pPr>
      <w:ins w:id="3672" w:author="Sopheak Phorn" w:date="2023-07-28T13:07:00Z">
        <w:del w:id="3673" w:author="Sopheak" w:date="2023-08-03T06:30:00Z">
          <w:r w:rsidRPr="00060E5F" w:rsidDel="00060E5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3674" w:author="Sopheak" w:date="2023-08-03T06:30:00Z">
                <w:rPr>
                  <w:cs/>
                  <w:lang w:val="ca-ES"/>
                </w:rPr>
              </w:rPrChange>
            </w:rPr>
            <w:delText>២</w:delText>
          </w:r>
        </w:del>
      </w:ins>
      <w:ins w:id="3675" w:author="Sopheak Phorn" w:date="2023-07-28T13:03:00Z">
        <w:del w:id="3676" w:author="Sopheak" w:date="2023-08-03T06:30:00Z">
          <w:r w:rsidR="00A7429E" w:rsidRPr="00060E5F" w:rsidDel="00060E5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3677" w:author="Sopheak" w:date="2023-08-03T06:3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).</w:delText>
          </w:r>
          <w:bookmarkStart w:id="3678" w:name="_Hlk141452434"/>
          <w:r w:rsidR="00A7429E" w:rsidRPr="00060E5F" w:rsidDel="00060E5F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679" w:author="Sopheak" w:date="2023-08-03T06:30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លទ្ធផលនៃការរកឃើញទី២</w:delText>
          </w:r>
          <w:r w:rsidR="00A7429E" w:rsidRPr="00060E5F" w:rsidDel="00060E5F">
            <w:rPr>
              <w:rFonts w:ascii="Khmer MEF1" w:hAnsi="Khmer MEF1" w:cs="Khmer MEF1"/>
              <w:spacing w:val="-4"/>
              <w:sz w:val="24"/>
              <w:szCs w:val="24"/>
              <w:cs/>
              <w:rPrChange w:id="3680" w:author="Sopheak" w:date="2023-08-03T06:3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681" w:author="Sopheak Phorn" w:date="2023-07-28T13:06:00Z">
        <w:del w:id="3682" w:author="Sopheak" w:date="2023-08-03T06:30:00Z">
          <w:r w:rsidR="00C65CDC" w:rsidRPr="00060E5F" w:rsidDel="00060E5F">
            <w:rPr>
              <w:rFonts w:ascii="Khmer MEF1" w:hAnsi="Khmer MEF1" w:cs="Khmer MEF1"/>
              <w:spacing w:val="-4"/>
              <w:sz w:val="24"/>
              <w:szCs w:val="24"/>
              <w:cs/>
              <w:rPrChange w:id="3683" w:author="Sopheak" w:date="2023-08-03T06:3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84" w:author="Chamreun Poth" w:date="2024-05-30T18:32:00Z" w16du:dateUtc="2024-05-30T11:32:00Z">
          <w:r w:rsidR="00C65CDC" w:rsidRPr="00235A74" w:rsidDel="00091126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3685" w:author="Sopheak Phorn" w:date="2023-08-04T10:38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3686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2"/>
            <w:sz w:val="24"/>
            <w:szCs w:val="24"/>
            <w:cs/>
          </w:rPr>
          <w:t>ឈ្មោះសវនដ្ឋាន</w:t>
        </w:r>
      </w:ins>
      <w:ins w:id="3687" w:author="Sopheak Phorn" w:date="2023-07-28T13:06:00Z">
        <w:r w:rsidR="00C65CDC" w:rsidRPr="00235A74">
          <w:rPr>
            <w:rFonts w:ascii="Khmer MEF1" w:hAnsi="Khmer MEF1" w:cs="Khmer MEF1"/>
            <w:spacing w:val="2"/>
            <w:sz w:val="24"/>
            <w:szCs w:val="24"/>
            <w:cs/>
            <w:rPrChange w:id="3688" w:author="Sopheak Phorn" w:date="2023-08-04T10:38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</w:t>
        </w:r>
        <w:r w:rsidR="00C65CDC" w:rsidRPr="00235A74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  <w:rPrChange w:id="3689" w:author="Sopheak Phorn" w:date="2023-08-04T10:38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បានតម្រូវឱ្យមន្ត្រីធ្វើកម្មសិក្សា</w:t>
        </w:r>
        <w:r w:rsidR="00C65CDC" w:rsidRPr="00235A74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</w:rPr>
          <w:t>រយៈពេល ៣ខែ បន្ទាប់</w:t>
        </w:r>
        <w:r w:rsidR="00C65CDC" w:rsidRPr="00235A74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  <w:rPrChange w:id="3690" w:author="Sopheak Phorn" w:date="2023-08-04T10:38:00Z">
              <w:rPr>
                <w:color w:val="000000"/>
                <w:spacing w:val="2"/>
                <w:cs/>
                <w:lang w:val="en-GB"/>
              </w:rPr>
            </w:rPrChange>
          </w:rPr>
          <w:t>ពីទទួលបានប្រកាសទទួល</w:t>
        </w:r>
        <w:r w:rsidR="00C65CDC" w:rsidRPr="00060E5F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  <w:rPrChange w:id="3691" w:author="Sopheak" w:date="2023-08-03T06:30:00Z">
              <w:rPr>
                <w:color w:val="000000"/>
                <w:spacing w:val="2"/>
                <w:cs/>
                <w:lang w:val="en-GB"/>
              </w:rPr>
            </w:rPrChange>
          </w:rPr>
          <w:t>ស្គាល់ជាមន្ត្រីលក្ខន្តិកៈប្រភេទក្រមការ</w:t>
        </w:r>
      </w:ins>
      <w:bookmarkEnd w:id="3678"/>
      <w:ins w:id="3692" w:author="Sopheak Phorn" w:date="2023-08-04T10:42:00Z">
        <w:r w:rsidR="00232DDA">
          <w:rPr>
            <w:rFonts w:ascii="Khmer MEF1" w:hAnsi="Khmer MEF1" w:cs="Khmer MEF1" w:hint="cs"/>
            <w:color w:val="000000"/>
            <w:spacing w:val="2"/>
            <w:sz w:val="24"/>
            <w:szCs w:val="24"/>
            <w:cs/>
            <w:lang w:val="en-GB"/>
          </w:rPr>
          <w:t>។</w:t>
        </w:r>
      </w:ins>
    </w:p>
    <w:p w14:paraId="7E84B4E7" w14:textId="77777777" w:rsidR="00AD1E0F" w:rsidRPr="00AD1E0F" w:rsidDel="000235B1" w:rsidRDefault="00AD1E0F">
      <w:pPr>
        <w:spacing w:after="0" w:line="230" w:lineRule="auto"/>
        <w:ind w:firstLine="709"/>
        <w:jc w:val="both"/>
        <w:rPr>
          <w:ins w:id="3693" w:author="Sopheak" w:date="2023-08-03T06:42:00Z"/>
          <w:del w:id="3694" w:author="Sopheak Phorn" w:date="2023-08-03T13:40:00Z"/>
          <w:rFonts w:ascii="Khmer MEF1" w:hAnsi="Khmer MEF1" w:cs="Khmer MEF1"/>
          <w:b/>
          <w:bCs/>
          <w:sz w:val="24"/>
          <w:szCs w:val="24"/>
          <w:lang w:val="ca-ES"/>
        </w:rPr>
        <w:pPrChange w:id="3695" w:author="Sopheak Phorn" w:date="2023-08-03T13:43:00Z">
          <w:pPr>
            <w:pStyle w:val="ListParagraph"/>
            <w:numPr>
              <w:numId w:val="103"/>
            </w:numPr>
            <w:spacing w:after="0" w:line="245" w:lineRule="auto"/>
            <w:ind w:left="1429" w:hanging="360"/>
            <w:jc w:val="both"/>
          </w:pPr>
        </w:pPrChange>
      </w:pPr>
      <w:ins w:id="3696" w:author="Sopheak" w:date="2023-08-03T06:42:00Z">
        <w:r w:rsidRPr="00AD1E0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ខ.សមិទ្ធកម្ម</w:t>
        </w:r>
      </w:ins>
    </w:p>
    <w:p w14:paraId="35942D85" w14:textId="77777777" w:rsidR="00AD1E0F" w:rsidRPr="00AD1E0F" w:rsidRDefault="00AD1E0F">
      <w:pPr>
        <w:spacing w:after="0" w:line="230" w:lineRule="auto"/>
        <w:ind w:firstLine="709"/>
        <w:jc w:val="both"/>
        <w:rPr>
          <w:ins w:id="3697" w:author="Sopheak" w:date="2023-08-03T06:41:00Z"/>
          <w:rFonts w:ascii="Khmer MEF1" w:hAnsi="Khmer MEF1" w:cs="Khmer MEF1"/>
          <w:spacing w:val="-6"/>
          <w:sz w:val="24"/>
          <w:szCs w:val="24"/>
          <w:lang w:val="ca-ES"/>
          <w:rPrChange w:id="3698" w:author="Sopheak" w:date="2023-08-03T06:42:00Z">
            <w:rPr>
              <w:ins w:id="3699" w:author="Sopheak" w:date="2023-08-03T06:41:00Z"/>
              <w:rFonts w:ascii="Khmer MEF1" w:hAnsi="Khmer MEF1" w:cs="Khmer MEF1"/>
              <w:color w:val="000000"/>
              <w:spacing w:val="2"/>
              <w:sz w:val="24"/>
              <w:szCs w:val="24"/>
              <w:lang w:val="en-GB"/>
            </w:rPr>
          </w:rPrChange>
        </w:rPr>
        <w:pPrChange w:id="3700" w:author="Sopheak Phorn" w:date="2023-08-03T13:43:00Z">
          <w:pPr>
            <w:spacing w:after="0" w:line="245" w:lineRule="auto"/>
            <w:ind w:firstLine="709"/>
            <w:jc w:val="both"/>
          </w:pPr>
        </w:pPrChange>
      </w:pPr>
    </w:p>
    <w:p w14:paraId="453501D5" w14:textId="2B6E381F" w:rsidR="00AD1E0F" w:rsidRPr="00091126" w:rsidRDefault="00AD1E0F">
      <w:pPr>
        <w:pStyle w:val="ListParagraph"/>
        <w:numPr>
          <w:ilvl w:val="0"/>
          <w:numId w:val="103"/>
        </w:numPr>
        <w:spacing w:after="0" w:line="230" w:lineRule="auto"/>
        <w:rPr>
          <w:ins w:id="3701" w:author="Sopheak" w:date="2023-08-03T06:41:00Z"/>
          <w:rFonts w:ascii="Khmer MEF1" w:hAnsi="Khmer MEF1" w:cs="Khmer MEF1"/>
          <w:color w:val="000000" w:themeColor="text1"/>
          <w:spacing w:val="-8"/>
          <w:sz w:val="24"/>
          <w:szCs w:val="24"/>
          <w:lang w:val="ca-ES"/>
          <w:rPrChange w:id="3702" w:author="Chamreun Poth" w:date="2024-05-30T18:35:00Z" w16du:dateUtc="2024-05-30T11:35:00Z">
            <w:rPr>
              <w:ins w:id="3703" w:author="Sopheak" w:date="2023-08-03T06:41:00Z"/>
              <w:rFonts w:ascii="Khmer MEF1" w:hAnsi="Khmer MEF1" w:cs="Khmer MEF1"/>
              <w:color w:val="000000" w:themeColor="text1"/>
              <w:spacing w:val="-8"/>
              <w:sz w:val="24"/>
              <w:szCs w:val="24"/>
            </w:rPr>
          </w:rPrChange>
        </w:rPr>
        <w:pPrChange w:id="3704" w:author="Sopheak Phorn" w:date="2023-08-03T13:43:00Z">
          <w:pPr>
            <w:pStyle w:val="ListParagraph"/>
            <w:numPr>
              <w:numId w:val="103"/>
            </w:numPr>
            <w:ind w:left="1429" w:hanging="360"/>
          </w:pPr>
        </w:pPrChange>
      </w:pPr>
      <w:ins w:id="3705" w:author="Sopheak" w:date="2023-08-03T06:41:00Z">
        <w:r w:rsidRPr="000235B1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706" w:author="Sopheak Phorn" w:date="2023-08-03T13:41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  <w:lang w:val="en-GB"/>
              </w:rPr>
            </w:rPrChange>
          </w:rPr>
          <w:t>សេចក្ដី</w:t>
        </w:r>
        <w:r w:rsidRPr="000235B1">
          <w:rPr>
            <w:rFonts w:ascii="Khmer MEF1" w:hAnsi="Khmer MEF1" w:cs="Khmer MEF1"/>
            <w:color w:val="000000" w:themeColor="text1"/>
            <w:sz w:val="24"/>
            <w:szCs w:val="24"/>
            <w:cs/>
            <w:rPrChange w:id="3707" w:author="Sopheak Phorn" w:date="2023-08-03T13:41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ព្រាងប្រកាសស្ដីពីការដាក់ឱ្យអនុវត្តស្ដង់ដាគណនេយ្យសម្រាប់គ្រឹះស្ថានសាធារណៈ</w:t>
        </w:r>
        <w:r w:rsidRPr="00AD1E0F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 xml:space="preserve">រដ្ឋបាល </w:t>
        </w:r>
        <w:del w:id="3708" w:author="Chamreun Poth" w:date="2024-05-30T18:32:00Z" w16du:dateUtc="2024-05-30T11:32:00Z">
          <w:r w:rsidRPr="00AD1E0F" w:rsidDel="00091126">
            <w:rPr>
              <w:rFonts w:ascii="Khmer MEF1" w:hAnsi="Khmer MEF1" w:cs="Khmer MEF1"/>
              <w:b/>
              <w:bCs/>
              <w:color w:val="000000" w:themeColor="text1"/>
              <w:spacing w:val="-8"/>
              <w:sz w:val="24"/>
              <w:szCs w:val="24"/>
              <w:cs/>
            </w:rPr>
            <w:delText>ន.គ.ស.</w:delText>
          </w:r>
        </w:del>
      </w:ins>
      <w:ins w:id="3709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 w:themeColor="text1"/>
            <w:spacing w:val="-8"/>
            <w:sz w:val="24"/>
            <w:szCs w:val="24"/>
            <w:cs/>
          </w:rPr>
          <w:t>ឈ្មោះសវនដ្ឋាន</w:t>
        </w:r>
      </w:ins>
      <w:ins w:id="3710" w:author="Sopheak" w:date="2023-08-03T06:41:00Z">
        <w:r w:rsidRPr="00AD1E0F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 xml:space="preserve"> ពុំទាន់អាចដាក់ឱ្យអនុវត្តស្របតាមផែនការសកម្មភាពឆ្នាំ២០២២</w:t>
        </w:r>
      </w:ins>
    </w:p>
    <w:p w14:paraId="4850C4B1" w14:textId="3E6BDA9F" w:rsidR="00A7429E" w:rsidRPr="00060E5F" w:rsidRDefault="00AD1E0F">
      <w:pPr>
        <w:pStyle w:val="ListParagraph"/>
        <w:numPr>
          <w:ilvl w:val="0"/>
          <w:numId w:val="103"/>
        </w:numPr>
        <w:spacing w:after="0" w:line="233" w:lineRule="auto"/>
        <w:jc w:val="both"/>
        <w:rPr>
          <w:ins w:id="3711" w:author="Kem Sereyboth" w:date="2023-07-27T09:56:00Z"/>
          <w:rFonts w:ascii="Khmer MEF1" w:hAnsi="Khmer MEF1" w:cs="Khmer MEF1"/>
          <w:spacing w:val="-6"/>
          <w:sz w:val="24"/>
          <w:szCs w:val="24"/>
          <w:lang w:val="ca-ES"/>
          <w:rPrChange w:id="3712" w:author="Sopheak" w:date="2023-08-03T06:30:00Z">
            <w:rPr>
              <w:ins w:id="3713" w:author="Kem Sereyboth" w:date="2023-07-27T09:56:00Z"/>
              <w:spacing w:val="-6"/>
              <w:lang w:val="ca-ES"/>
            </w:rPr>
          </w:rPrChange>
        </w:rPr>
        <w:pPrChange w:id="3714" w:author="Sopheak Phorn" w:date="2023-08-25T16:12:00Z">
          <w:pPr>
            <w:spacing w:after="0" w:line="245" w:lineRule="auto"/>
            <w:ind w:firstLine="709"/>
            <w:jc w:val="both"/>
          </w:pPr>
        </w:pPrChange>
      </w:pPr>
      <w:bookmarkStart w:id="3715" w:name="_Hlk141947511"/>
      <w:ins w:id="3716" w:author="Sopheak" w:date="2023-08-03T06:42:00Z">
        <w:r w:rsidRPr="00AD1E0F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3717" w:author="Sopheak" w:date="2023-08-03T06:44:00Z">
              <w:rPr>
                <w:rFonts w:ascii="Khmer MEF1" w:hAnsi="Khmer MEF1" w:cs="Khmer MEF1"/>
                <w:color w:val="000000" w:themeColor="text1"/>
                <w:spacing w:val="-16"/>
                <w:sz w:val="24"/>
                <w:szCs w:val="24"/>
                <w:cs/>
              </w:rPr>
            </w:rPrChange>
          </w:rPr>
          <w:t xml:space="preserve">សេចក្ដីព្រាងប្រកាសស្ដីពីការដាក់ឱ្យអនុវត្តស្ដង់ដាគណនេយ្យសាមញ្ញកម្ពុជា </w:t>
        </w:r>
        <w:del w:id="3718" w:author="Chamreun Poth" w:date="2024-05-30T18:32:00Z" w16du:dateUtc="2024-05-30T11:32:00Z">
          <w:r w:rsidRPr="00AD1E0F" w:rsidDel="00091126">
            <w:rPr>
              <w:rFonts w:ascii="Khmer MEF1" w:hAnsi="Khmer MEF1" w:cs="Khmer MEF1"/>
              <w:b/>
              <w:bCs/>
              <w:color w:val="000000" w:themeColor="text1"/>
              <w:spacing w:val="-4"/>
              <w:sz w:val="24"/>
              <w:szCs w:val="24"/>
              <w:cs/>
              <w:rPrChange w:id="3719" w:author="Sopheak" w:date="2023-08-03T06:44:00Z">
                <w:rPr>
                  <w:rFonts w:ascii="Khmer MEF1" w:hAnsi="Khmer MEF1" w:cs="Khmer MEF1"/>
                  <w:b/>
                  <w:bCs/>
                  <w:color w:val="000000" w:themeColor="text1"/>
                  <w:spacing w:val="-8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3720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</w:rPr>
          <w:t>ឈ្មោះសវនដ្ឋាន</w:t>
        </w:r>
      </w:ins>
      <w:ins w:id="3721" w:author="Sopheak" w:date="2023-08-03T06:42:00Z">
        <w:r w:rsidRPr="00AD1E0F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3722" w:author="Sopheak" w:date="2023-08-03T06:44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 xml:space="preserve"> ពុំទាន់</w:t>
        </w:r>
        <w:r w:rsidRPr="00426378">
          <w:rPr>
            <w:rFonts w:ascii="Khmer MEF1" w:hAnsi="Khmer MEF1" w:cs="Khmer MEF1" w:hint="cs"/>
            <w:color w:val="000000" w:themeColor="text1"/>
            <w:spacing w:val="-8"/>
            <w:sz w:val="24"/>
            <w:szCs w:val="24"/>
            <w:cs/>
          </w:rPr>
          <w:t>អាចដាក់ឱ្យអនុវត្តស្របតាម</w:t>
        </w:r>
        <w:r w:rsidRPr="00426378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>ផែនការ</w:t>
        </w:r>
        <w:r w:rsidRPr="00426378">
          <w:rPr>
            <w:rFonts w:ascii="Khmer MEF1" w:hAnsi="Khmer MEF1" w:cs="Khmer MEF1" w:hint="cs"/>
            <w:color w:val="000000" w:themeColor="text1"/>
            <w:spacing w:val="-8"/>
            <w:sz w:val="24"/>
            <w:szCs w:val="24"/>
            <w:cs/>
          </w:rPr>
          <w:t>សកម្មភាពឆ្នាំ២០២២</w:t>
        </w:r>
      </w:ins>
      <w:ins w:id="3723" w:author="Sopheak Phorn" w:date="2023-08-04T10:42:00Z">
        <w:r w:rsidR="00232DDA">
          <w:rPr>
            <w:rFonts w:ascii="Khmer MEF1" w:hAnsi="Khmer MEF1" w:cs="Khmer MEF1" w:hint="cs"/>
            <w:color w:val="000000" w:themeColor="text1"/>
            <w:spacing w:val="-8"/>
            <w:sz w:val="24"/>
            <w:szCs w:val="24"/>
            <w:cs/>
          </w:rPr>
          <w:t>។</w:t>
        </w:r>
      </w:ins>
      <w:ins w:id="3724" w:author="Sopheak Phorn" w:date="2023-07-28T13:06:00Z">
        <w:del w:id="3725" w:author="Sopheak" w:date="2023-08-03T06:31:00Z">
          <w:r w:rsidR="00C65CDC" w:rsidRPr="00060E5F" w:rsidDel="00060E5F">
            <w:rPr>
              <w:rFonts w:ascii="Khmer MEF1" w:hAnsi="Khmer MEF1" w:cs="Khmer MEF1"/>
              <w:color w:val="000000"/>
              <w:spacing w:val="2"/>
              <w:sz w:val="24"/>
              <w:szCs w:val="24"/>
              <w:cs/>
              <w:lang w:val="en-GB"/>
              <w:rPrChange w:id="3726" w:author="Sopheak" w:date="2023-08-03T06:30:00Z">
                <w:rPr>
                  <w:color w:val="000000"/>
                  <w:spacing w:val="2"/>
                  <w:cs/>
                  <w:lang w:val="en-GB"/>
                </w:rPr>
              </w:rPrChange>
            </w:rPr>
            <w:delText>។</w:delText>
          </w:r>
        </w:del>
      </w:ins>
    </w:p>
    <w:bookmarkEnd w:id="3715"/>
    <w:p w14:paraId="4A1AF0BD" w14:textId="511859C0" w:rsidR="00022033" w:rsidRPr="000A3C93" w:rsidDel="00AD1E0F" w:rsidRDefault="00022033">
      <w:pPr>
        <w:spacing w:after="0" w:line="233" w:lineRule="auto"/>
        <w:ind w:firstLine="709"/>
        <w:jc w:val="both"/>
        <w:rPr>
          <w:ins w:id="3727" w:author="Kem Sereyboth" w:date="2023-07-27T09:57:00Z"/>
          <w:del w:id="3728" w:author="Sopheak" w:date="2023-08-03T06:42:00Z"/>
          <w:rFonts w:ascii="Khmer MEF1" w:hAnsi="Khmer MEF1" w:cs="Khmer MEF1"/>
          <w:b/>
          <w:bCs/>
          <w:sz w:val="24"/>
          <w:szCs w:val="24"/>
          <w:lang w:val="ca-ES"/>
          <w:rPrChange w:id="3729" w:author="Kem Sereyboth" w:date="2023-07-27T10:25:00Z">
            <w:rPr>
              <w:ins w:id="3730" w:author="Kem Sereyboth" w:date="2023-07-27T09:57:00Z"/>
              <w:del w:id="3731" w:author="Sopheak" w:date="2023-08-03T06:42:00Z"/>
              <w:rFonts w:ascii="Khmer MEF1" w:hAnsi="Khmer MEF1" w:cs="Khmer MEF1"/>
              <w:spacing w:val="-10"/>
              <w:sz w:val="24"/>
              <w:szCs w:val="24"/>
              <w:lang w:val="ca-ES"/>
            </w:rPr>
          </w:rPrChange>
        </w:rPr>
        <w:pPrChange w:id="3732" w:author="Sopheak Phorn" w:date="2023-08-25T16:12:00Z">
          <w:pPr>
            <w:spacing w:after="0" w:line="245" w:lineRule="auto"/>
            <w:ind w:firstLine="709"/>
            <w:jc w:val="both"/>
          </w:pPr>
        </w:pPrChange>
      </w:pPr>
      <w:ins w:id="3733" w:author="Kem Sereyboth" w:date="2023-07-27T09:57:00Z">
        <w:del w:id="3734" w:author="Sopheak" w:date="2023-08-03T06:42:00Z">
          <w:r w:rsidRPr="000A3C93" w:rsidDel="00AD1E0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735" w:author="Kem Sereyboth" w:date="2023-07-27T10:2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ខ.</w:delText>
          </w:r>
        </w:del>
        <w:del w:id="3736" w:author="Sopheak" w:date="2023-08-03T06:34:00Z">
          <w:r w:rsidRPr="000A3C93" w:rsidDel="003E4E58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737" w:author="Kem Sereyboth" w:date="2023-07-27T10:2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សវនកម្ម</w:delText>
          </w:r>
        </w:del>
        <w:del w:id="3738" w:author="Sopheak" w:date="2023-08-03T06:42:00Z">
          <w:r w:rsidRPr="000A3C93" w:rsidDel="00AD1E0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739" w:author="Kem Sereyboth" w:date="2023-07-27T10:2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សមិទ្ធកម្</w:delText>
          </w:r>
        </w:del>
      </w:ins>
      <w:ins w:id="3740" w:author="Kem Sereyboth" w:date="2023-07-27T09:58:00Z">
        <w:del w:id="3741" w:author="Sopheak" w:date="2023-08-03T06:42:00Z">
          <w:r w:rsidRPr="000A3C93" w:rsidDel="00AD1E0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742" w:author="Kem Sereyboth" w:date="2023-07-27T10:2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ម</w:delText>
          </w:r>
        </w:del>
      </w:ins>
    </w:p>
    <w:p w14:paraId="5F85FC56" w14:textId="2909540B" w:rsidR="00022033" w:rsidRPr="00AD1E0F" w:rsidDel="003E4E58" w:rsidRDefault="00795E95">
      <w:pPr>
        <w:spacing w:after="0" w:line="233" w:lineRule="auto"/>
        <w:rPr>
          <w:ins w:id="3743" w:author="Kem Sereyboth" w:date="2023-07-27T09:57:00Z"/>
          <w:del w:id="3744" w:author="Sopheak" w:date="2023-08-03T06:33:00Z"/>
          <w:rFonts w:ascii="Khmer MEF1" w:hAnsi="Khmer MEF1" w:cs="Khmer MEF1"/>
          <w:spacing w:val="-6"/>
          <w:sz w:val="24"/>
          <w:szCs w:val="24"/>
          <w:lang w:val="ca-ES"/>
          <w:rPrChange w:id="3745" w:author="Sopheak" w:date="2023-08-03T06:41:00Z">
            <w:rPr>
              <w:ins w:id="3746" w:author="Kem Sereyboth" w:date="2023-07-27T09:57:00Z"/>
              <w:del w:id="3747" w:author="Sopheak" w:date="2023-08-03T06:33:00Z"/>
              <w:spacing w:val="-6"/>
              <w:lang w:val="ca-ES"/>
            </w:rPr>
          </w:rPrChange>
        </w:rPr>
        <w:pPrChange w:id="3748" w:author="Sopheak Phorn" w:date="2023-08-25T16:12:00Z">
          <w:pPr>
            <w:spacing w:after="0" w:line="245" w:lineRule="auto"/>
            <w:ind w:firstLine="709"/>
            <w:jc w:val="both"/>
          </w:pPr>
        </w:pPrChange>
      </w:pPr>
      <w:ins w:id="3749" w:author="Sopheak Phorn" w:date="2023-07-28T13:07:00Z">
        <w:del w:id="3750" w:author="Sopheak" w:date="2023-08-03T06:31:00Z">
          <w:r w:rsidRPr="00AD1E0F" w:rsidDel="00060E5F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3751" w:author="Sopheak" w:date="2023-08-03T06:4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3752" w:author="Kem Sereyboth" w:date="2023-07-27T10:05:00Z">
        <w:del w:id="3753" w:author="Sopheak" w:date="2023-08-03T06:31:00Z">
          <w:r w:rsidR="00E3331A" w:rsidRPr="00AD1E0F" w:rsidDel="00060E5F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3754" w:author="Sopheak" w:date="2023-08-03T06:40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3755" w:author="Kem Sereyboth" w:date="2023-07-27T09:54:00Z">
        <w:del w:id="3756" w:author="Sopheak" w:date="2023-08-03T06:31:00Z">
          <w:r w:rsidR="00022033" w:rsidRPr="00AD1E0F" w:rsidDel="00060E5F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3757" w:author="Sopheak" w:date="2023-08-03T06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).</w:delText>
          </w:r>
        </w:del>
      </w:ins>
      <w:ins w:id="3758" w:author="Kem Sereyboth" w:date="2023-07-27T09:52:00Z">
        <w:del w:id="3759" w:author="Sopheak" w:date="2023-08-03T06:31:00Z">
          <w:r w:rsidR="00022033" w:rsidRPr="00AD1E0F" w:rsidDel="00060E5F">
            <w:rPr>
              <w:rFonts w:ascii="Khmer MEF1" w:hAnsi="Khmer MEF1" w:cs="Khmer MEF1"/>
              <w:b/>
              <w:bCs/>
              <w:spacing w:val="-12"/>
              <w:sz w:val="24"/>
              <w:szCs w:val="24"/>
              <w:cs/>
              <w:rPrChange w:id="3760" w:author="Sopheak" w:date="2023-08-03T06:40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លទ្ធផលនៃការរកឃើញទី</w:delText>
          </w:r>
        </w:del>
      </w:ins>
      <w:ins w:id="3761" w:author="Sopheak Phorn" w:date="2023-07-28T13:06:00Z">
        <w:del w:id="3762" w:author="Sopheak" w:date="2023-08-03T06:31:00Z">
          <w:r w:rsidRPr="00AD1E0F" w:rsidDel="00060E5F">
            <w:rPr>
              <w:rFonts w:ascii="Khmer MEF1" w:hAnsi="Khmer MEF1" w:cs="Khmer MEF1"/>
              <w:b/>
              <w:bCs/>
              <w:spacing w:val="-12"/>
              <w:sz w:val="24"/>
              <w:szCs w:val="24"/>
              <w:cs/>
              <w:rPrChange w:id="3763" w:author="Sopheak" w:date="2023-08-03T06:40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3764" w:author="Kem Sereyboth" w:date="2023-07-27T10:04:00Z">
        <w:del w:id="3765" w:author="Sopheak" w:date="2023-08-03T06:31:00Z">
          <w:r w:rsidR="00E3331A" w:rsidRPr="00AD1E0F" w:rsidDel="00060E5F">
            <w:rPr>
              <w:rFonts w:ascii="Khmer MEF1" w:hAnsi="Khmer MEF1" w:cs="Khmer MEF1"/>
              <w:b/>
              <w:bCs/>
              <w:spacing w:val="-12"/>
              <w:sz w:val="24"/>
              <w:szCs w:val="24"/>
              <w:cs/>
              <w:rPrChange w:id="3766" w:author="Sopheak" w:date="2023-08-03T06:40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3767" w:author="Kem Sereyboth" w:date="2023-07-27T10:01:00Z">
        <w:del w:id="3768" w:author="Sopheak" w:date="2023-08-03T06:31:00Z">
          <w:r w:rsidR="00E3331A" w:rsidRPr="00AD1E0F" w:rsidDel="00060E5F">
            <w:rPr>
              <w:rFonts w:ascii="Khmer MEF1" w:hAnsi="Khmer MEF1" w:cs="Khmer MEF1"/>
              <w:spacing w:val="-12"/>
              <w:sz w:val="24"/>
              <w:szCs w:val="24"/>
              <w:cs/>
              <w:rPrChange w:id="3769" w:author="Sopheak" w:date="2023-08-03T06:40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770" w:author="Sopheak Phorn" w:date="2023-07-28T13:08:00Z">
        <w:del w:id="3771" w:author="Sopheak" w:date="2023-08-03T06:31:00Z">
          <w:r w:rsidRPr="00AD1E0F" w:rsidDel="00060E5F">
            <w:rPr>
              <w:rFonts w:ascii="Khmer MEF1" w:hAnsi="Khmer MEF1" w:cs="Khmer MEF1"/>
              <w:spacing w:val="-12"/>
              <w:sz w:val="24"/>
              <w:szCs w:val="24"/>
              <w:cs/>
              <w:rPrChange w:id="3772" w:author="Sopheak" w:date="2023-08-03T06:4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773" w:author="Kem Sereyboth" w:date="2023-07-27T09:52:00Z">
        <w:del w:id="3774" w:author="Sopheak" w:date="2023-08-03T06:31:00Z">
          <w:r w:rsidR="00022033" w:rsidRPr="00AD1E0F" w:rsidDel="00060E5F">
            <w:rPr>
              <w:rFonts w:ascii="Khmer MEF1" w:hAnsi="Khmer MEF1" w:cs="Khmer MEF1"/>
              <w:b/>
              <w:bCs/>
              <w:spacing w:val="-12"/>
              <w:sz w:val="24"/>
              <w:szCs w:val="24"/>
              <w:cs/>
              <w:rPrChange w:id="3775" w:author="Sopheak" w:date="2023-08-03T06:40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76" w:author="Sopheak Phorn" w:date="2023-07-28T13:06:00Z"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777" w:author="Sopheak" w:date="2023-08-03T06:40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សៀវភៅណែនាំស្ដីពីការត្រួតពិនិត្យប្រព័ន្ធសន្តិសុខសង្គមផ្នែកថែទាំ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778" w:author="Sopheak" w:date="2023-08-03T06:40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សុ​ខ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779" w:author="Sopheak" w:date="2023-08-03T06:40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​​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780" w:author="Sopheak" w:date="2023-08-03T06:40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781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ភាព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782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 xml:space="preserve"> 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783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និ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784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785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ង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786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787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ហា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788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789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និ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790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791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ភ័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792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​​​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793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យ​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794" w:author="Sopheak" w:date="2023-08-03T06:40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​​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795" w:author="Sopheak" w:date="2023-08-03T06:40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796" w:author="Sopheak" w:date="2023-08-03T06:40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797" w:author="Sopheak" w:date="2023-08-03T06:40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ងារ ពុំទាន់អាចសម្រេចបានស្របតាម​ផែ​ន​ការសក​ម្មភា​ពក្នុងឆ្នាំ២០២២</w:delText>
          </w:r>
        </w:del>
      </w:ins>
      <w:ins w:id="3798" w:author="Kem Sereyboth" w:date="2023-07-27T09:55:00Z">
        <w:del w:id="3799" w:author="Sopheak Phorn" w:date="2023-07-28T13:08:00Z"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3800" w:author="Sopheak" w:date="2023-08-03T06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bookmarkStart w:id="3801" w:name="_Hlk141452482"/>
      <w:ins w:id="3802" w:author="Sopheak Phorn" w:date="2023-07-28T13:08:00Z">
        <w:del w:id="3803" w:author="Sopheak" w:date="2023-08-03T06:33:00Z">
          <w:r w:rsidRPr="00AD1E0F" w:rsidDel="003E4E58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804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ន.គ.ស.</w:delText>
          </w:r>
        </w:del>
      </w:ins>
      <w:ins w:id="3805" w:author="Sopheak Phorn" w:date="2023-07-28T13:09:00Z">
        <w:del w:id="3806" w:author="Sopheak" w:date="2023-08-03T06:33:00Z">
          <w:r w:rsidRPr="00AD1E0F" w:rsidDel="003E4E5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807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808" w:author="Sopheak Phorn" w:date="2023-07-28T13:08:00Z">
        <w:del w:id="3809" w:author="Sopheak" w:date="2023-08-03T06:33:00Z">
          <w:r w:rsidRPr="00AD1E0F" w:rsidDel="003E4E5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810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បានរៀបចំ</w:delText>
          </w:r>
          <w:r w:rsidRPr="00AD1E0F" w:rsidDel="003E4E58">
            <w:rPr>
              <w:rFonts w:ascii="Khmer MEF1" w:hAnsi="Khmer MEF1" w:cs="Khmer MEF1"/>
              <w:color w:val="000000"/>
              <w:spacing w:val="2"/>
              <w:sz w:val="24"/>
              <w:szCs w:val="24"/>
              <w:cs/>
              <w:lang w:val="en-GB"/>
              <w:rPrChange w:id="3811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មិន</w:delText>
          </w:r>
          <w:r w:rsidRPr="00AD1E0F" w:rsidDel="003E4E5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812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សម្រេចបានតាមផែនការកំណត់លើសេចក្ដី</w:delText>
          </w:r>
        </w:del>
      </w:ins>
      <w:ins w:id="3813" w:author="Sopheak Phorn" w:date="2023-07-28T13:09:00Z">
        <w:del w:id="3814" w:author="Sopheak" w:date="2023-08-03T06:33:00Z">
          <w:r w:rsidRPr="00AD1E0F" w:rsidDel="003E4E58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815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​​</w:delText>
          </w:r>
        </w:del>
      </w:ins>
      <w:ins w:id="3816" w:author="Sopheak Phorn" w:date="2023-07-28T13:08:00Z">
        <w:del w:id="3817" w:author="Sopheak" w:date="2023-08-03T06:33:00Z">
          <w:r w:rsidRPr="00AD1E0F" w:rsidDel="003E4E58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3818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ព្រាងប្រកាសស្ដីពីការ</w:delText>
          </w:r>
          <w:r w:rsidRPr="00AD1E0F" w:rsidDel="003E4E5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819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ដាក់</w:delText>
          </w:r>
          <w:r w:rsidRPr="00AD1E0F" w:rsidDel="003E4E58">
            <w:rPr>
              <w:rFonts w:ascii="Khmer MEF1" w:hAnsi="Khmer MEF1" w:cs="Khmer MEF1"/>
              <w:sz w:val="24"/>
              <w:szCs w:val="24"/>
              <w:cs/>
              <w:lang w:val="ca-ES"/>
              <w:rPrChange w:id="3820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ឱ្យអនុវត្តស្ដង់ដាគណនេយ្យសម្រាប់គ្រឹះស្ថានសាធារណៈរដ្ឋបាល</w:delText>
          </w:r>
          <w:bookmarkEnd w:id="3801"/>
          <w:r w:rsidRPr="00AD1E0F" w:rsidDel="003E4E58">
            <w:rPr>
              <w:rFonts w:ascii="Khmer MEF1" w:hAnsi="Khmer MEF1" w:cs="Khmer MEF1"/>
              <w:sz w:val="24"/>
              <w:szCs w:val="24"/>
              <w:cs/>
              <w:lang w:val="ca-ES"/>
              <w:rPrChange w:id="3821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1FDD4C00" w14:textId="6E25E6EF" w:rsidR="007E6124" w:rsidRPr="003E4E58" w:rsidDel="00AD1E0F" w:rsidRDefault="00795E95">
      <w:pPr>
        <w:pStyle w:val="ListParagraph"/>
        <w:spacing w:after="0" w:line="233" w:lineRule="auto"/>
        <w:rPr>
          <w:ins w:id="3822" w:author="Kem Sereyboth" w:date="2023-07-11T10:45:00Z"/>
          <w:del w:id="3823" w:author="Sopheak" w:date="2023-08-03T06:40:00Z"/>
          <w:spacing w:val="-6"/>
          <w:lang w:val="ca-ES"/>
          <w:rPrChange w:id="3824" w:author="Kem Sereyboth" w:date="2023-07-27T10:25:00Z">
            <w:rPr>
              <w:ins w:id="3825" w:author="Kem Sereyboth" w:date="2023-07-11T10:45:00Z"/>
              <w:del w:id="3826" w:author="Sopheak" w:date="2023-08-03T06:40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827" w:author="Sopheak Phorn" w:date="2023-08-25T16:12:00Z">
          <w:pPr>
            <w:spacing w:after="0" w:line="240" w:lineRule="auto"/>
            <w:ind w:firstLine="720"/>
            <w:jc w:val="both"/>
          </w:pPr>
        </w:pPrChange>
      </w:pPr>
      <w:ins w:id="3828" w:author="Sopheak Phorn" w:date="2023-07-28T13:07:00Z">
        <w:del w:id="3829" w:author="Sopheak" w:date="2023-08-03T06:35:00Z">
          <w:r w:rsidRPr="003E4E58" w:rsidDel="003E4E58">
            <w:rPr>
              <w:spacing w:val="-8"/>
              <w:cs/>
              <w:lang w:val="ca-ES"/>
              <w:rPrChange w:id="3830" w:author="Sopheak Phorn" w:date="2023-07-28T13:10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3831" w:author="Kem Sereyboth" w:date="2023-07-27T10:05:00Z">
        <w:del w:id="3832" w:author="Sopheak Phorn" w:date="2023-07-28T13:07:00Z">
          <w:r w:rsidR="00E3331A" w:rsidRPr="003E4E58" w:rsidDel="00795E95">
            <w:rPr>
              <w:spacing w:val="-8"/>
              <w:cs/>
              <w:lang w:val="ca-ES"/>
              <w:rPrChange w:id="3833" w:author="Sopheak Phorn" w:date="2023-07-28T13:10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3834" w:author="Kem Sereyboth" w:date="2023-07-27T09:55:00Z">
        <w:del w:id="3835" w:author="Sopheak" w:date="2023-08-03T06:34:00Z">
          <w:r w:rsidR="00022033" w:rsidRPr="003E4E58" w:rsidDel="003E4E58">
            <w:rPr>
              <w:spacing w:val="-8"/>
              <w:cs/>
              <w:lang w:val="ca-ES"/>
              <w:rPrChange w:id="3836" w:author="Sopheak Phorn" w:date="2023-07-28T13:1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).</w:delText>
          </w:r>
        </w:del>
      </w:ins>
      <w:ins w:id="3837" w:author="Kem Sereyboth" w:date="2023-07-27T09:52:00Z">
        <w:del w:id="3838" w:author="Sopheak" w:date="2023-08-03T06:40:00Z">
          <w:r w:rsidR="00022033" w:rsidRPr="003E4E58" w:rsidDel="00AD1E0F">
            <w:rPr>
              <w:b/>
              <w:bCs/>
              <w:spacing w:val="-8"/>
              <w:cs/>
              <w:rPrChange w:id="3839" w:author="Sopheak Phorn" w:date="2023-07-28T13:10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</w:rPr>
              </w:rPrChange>
            </w:rPr>
            <w:delText>លទ្ធផលនៃការរកឃើញទី</w:delText>
          </w:r>
        </w:del>
      </w:ins>
      <w:ins w:id="3840" w:author="Sopheak Phorn" w:date="2023-07-28T13:07:00Z">
        <w:del w:id="3841" w:author="Sopheak" w:date="2023-08-03T06:40:00Z">
          <w:r w:rsidRPr="003E4E58" w:rsidDel="00AD1E0F">
            <w:rPr>
              <w:b/>
              <w:bCs/>
              <w:spacing w:val="-8"/>
              <w:cs/>
              <w:rPrChange w:id="3842" w:author="Sopheak Phorn" w:date="2023-07-28T13:10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3843" w:author="Kem Sereyboth" w:date="2023-07-27T10:05:00Z">
        <w:del w:id="3844" w:author="Sopheak" w:date="2023-08-03T06:40:00Z">
          <w:r w:rsidR="00E3331A" w:rsidRPr="003E4E58" w:rsidDel="00AD1E0F">
            <w:rPr>
              <w:b/>
              <w:bCs/>
              <w:spacing w:val="-8"/>
              <w:cs/>
              <w:rPrChange w:id="3845" w:author="Sopheak Phorn" w:date="2023-07-28T13:10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3846" w:author="Kem Sereyboth" w:date="2023-07-27T10:01:00Z">
        <w:del w:id="3847" w:author="Sopheak" w:date="2023-08-03T06:40:00Z">
          <w:r w:rsidR="00E3331A" w:rsidRPr="003E4E58" w:rsidDel="00AD1E0F">
            <w:rPr>
              <w:spacing w:val="-8"/>
              <w:cs/>
              <w:rPrChange w:id="3848" w:author="Sopheak Phorn" w:date="2023-07-28T13:10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849" w:author="Kem Sereyboth" w:date="2023-07-27T09:52:00Z">
        <w:del w:id="3850" w:author="Sopheak" w:date="2023-08-03T06:40:00Z">
          <w:r w:rsidR="00022033" w:rsidRPr="003E4E58" w:rsidDel="00AD1E0F">
            <w:rPr>
              <w:b/>
              <w:bCs/>
              <w:spacing w:val="-8"/>
              <w:cs/>
              <w:rPrChange w:id="3851" w:author="Sopheak Phorn" w:date="2023-07-28T13:10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022033" w:rsidRPr="003E4E58" w:rsidDel="00AD1E0F">
            <w:rPr>
              <w:spacing w:val="-8"/>
              <w:cs/>
              <w:rPrChange w:id="3852" w:author="Sopheak Phorn" w:date="2023-07-28T13:10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សេចក្ដីណែនាំស្ដីពីការកំណត់ធាតុអប្បបរិមានៃយន្តការគ្រ</w:delText>
          </w:r>
        </w:del>
      </w:ins>
      <w:ins w:id="3853" w:author="Kem Sereyboth" w:date="2023-07-27T10:05:00Z">
        <w:del w:id="3854" w:author="Sopheak" w:date="2023-08-03T06:40:00Z">
          <w:r w:rsidR="00E3331A" w:rsidRPr="003E4E58" w:rsidDel="00AD1E0F">
            <w:rPr>
              <w:spacing w:val="-8"/>
              <w:cs/>
              <w:rPrChange w:id="3855" w:author="Sopheak Phorn" w:date="2023-07-28T13:10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856" w:author="Kem Sereyboth" w:date="2023-07-27T09:52:00Z">
        <w:del w:id="3857" w:author="Sopheak" w:date="2023-08-03T06:40:00Z">
          <w:r w:rsidR="00022033" w:rsidRPr="003E4E58" w:rsidDel="00AD1E0F">
            <w:rPr>
              <w:spacing w:val="-8"/>
              <w:cs/>
              <w:rPrChange w:id="3858" w:author="Sopheak Phorn" w:date="2023-07-28T13:10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ប់គ្រ</w:delText>
          </w:r>
        </w:del>
      </w:ins>
      <w:ins w:id="3859" w:author="Kem Sereyboth" w:date="2023-07-27T10:05:00Z">
        <w:del w:id="3860" w:author="Sopheak" w:date="2023-08-03T06:40:00Z">
          <w:r w:rsidR="00E3331A" w:rsidRPr="003E4E58" w:rsidDel="00AD1E0F">
            <w:rPr>
              <w:spacing w:val="-8"/>
              <w:cs/>
              <w:rPrChange w:id="3861" w:author="Sopheak Phorn" w:date="2023-07-28T13:10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862" w:author="Kem Sereyboth" w:date="2023-07-27T09:52:00Z">
        <w:del w:id="3863" w:author="Sopheak" w:date="2023-08-03T06:40:00Z">
          <w:r w:rsidR="00022033" w:rsidRPr="003E4E58" w:rsidDel="00AD1E0F">
            <w:rPr>
              <w:spacing w:val="-8"/>
              <w:cs/>
              <w:rPrChange w:id="3864" w:author="Sopheak Phorn" w:date="2023-07-28T13:10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ង</w:delText>
          </w:r>
          <w:r w:rsidR="00022033" w:rsidRPr="003E4E58" w:rsidDel="00AD1E0F">
            <w:rPr>
              <w:spacing w:val="-8"/>
              <w:cs/>
              <w:rPrChange w:id="3865" w:author="Sopheak Phorn" w:date="2023-07-28T13:10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ហានិភ័​យ ពុំ</w:delText>
          </w:r>
          <w:r w:rsidR="00022033" w:rsidRPr="003E4E58" w:rsidDel="00AD1E0F">
            <w:rPr>
              <w:rFonts w:hint="cs"/>
              <w:spacing w:val="-8"/>
              <w:cs/>
            </w:rPr>
            <w:delText>ទាន់</w:delText>
          </w:r>
          <w:r w:rsidR="00022033" w:rsidRPr="003E4E58" w:rsidDel="00AD1E0F">
            <w:rPr>
              <w:spacing w:val="-8"/>
              <w:cs/>
            </w:rPr>
            <w:delText>អា</w:delText>
          </w:r>
          <w:r w:rsidR="00022033" w:rsidRPr="003E4E58" w:rsidDel="00AD1E0F">
            <w:rPr>
              <w:rFonts w:hint="cs"/>
              <w:spacing w:val="-8"/>
              <w:cs/>
            </w:rPr>
            <w:delText>​</w:delText>
          </w:r>
          <w:r w:rsidR="00022033" w:rsidRPr="003E4E58" w:rsidDel="00AD1E0F">
            <w:rPr>
              <w:spacing w:val="-8"/>
              <w:cs/>
            </w:rPr>
            <w:delText>ច</w:delText>
          </w:r>
          <w:r w:rsidR="00022033" w:rsidRPr="003E4E58" w:rsidDel="00AD1E0F">
            <w:rPr>
              <w:spacing w:val="-8"/>
              <w:cs/>
              <w:rPrChange w:id="3866" w:author="Sopheak Phorn" w:date="2023-07-28T13:1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​ដាក់ឱ្យអនុវត្តបាន ស្របតាម​ផែ​ន​កា​រ​​​ស​ក​ម្មភា​ពក្នុងឆ្នាំ២​០​២​២</w:delText>
          </w:r>
        </w:del>
      </w:ins>
      <w:ins w:id="3867" w:author="Kem Sereyboth" w:date="2023-07-27T10:00:00Z">
        <w:del w:id="3868" w:author="Sopheak" w:date="2023-08-03T06:40:00Z">
          <w:r w:rsidR="00E3331A" w:rsidRPr="003E4E58" w:rsidDel="00AD1E0F">
            <w:rPr>
              <w:spacing w:val="-8"/>
              <w:cs/>
              <w:rPrChange w:id="3869" w:author="Sopheak Phorn" w:date="2023-07-28T13:1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870" w:author="Kem Sereyboth" w:date="2023-07-27T09:55:00Z">
        <w:del w:id="3871" w:author="Sopheak" w:date="2023-08-03T06:40:00Z">
          <w:r w:rsidR="00022033" w:rsidRPr="003E4E58" w:rsidDel="00AD1E0F">
            <w:rPr>
              <w:spacing w:val="-8"/>
              <w:cs/>
              <w:rPrChange w:id="3872" w:author="Sopheak Phorn" w:date="2023-07-28T13:1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873" w:author="Sopheak Phorn" w:date="2023-07-28T13:10:00Z">
        <w:del w:id="3874" w:author="Sopheak" w:date="2023-08-03T06:40:00Z">
          <w:r w:rsidRPr="003E4E58" w:rsidDel="00AD1E0F">
            <w:rPr>
              <w:spacing w:val="-8"/>
              <w:cs/>
              <w:rPrChange w:id="3875" w:author="Sopheak Phorn" w:date="2023-07-28T13:1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876" w:author="Kem Sereyboth" w:date="2023-07-27T09:52:00Z">
        <w:del w:id="3877" w:author="Sopheak" w:date="2023-08-03T06:40:00Z">
          <w:r w:rsidR="00022033" w:rsidRPr="003E4E58" w:rsidDel="00AD1E0F">
            <w:rPr>
              <w:b/>
              <w:bCs/>
              <w:spacing w:val="-8"/>
              <w:cs/>
              <w:rPrChange w:id="3878" w:author="Sopheak Phorn" w:date="2023-07-28T13:1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tab/>
          </w:r>
        </w:del>
      </w:ins>
      <w:ins w:id="3879" w:author="Sopheak Phorn" w:date="2023-07-28T13:09:00Z">
        <w:del w:id="3880" w:author="Sopheak" w:date="2023-08-03T06:40:00Z">
          <w:r w:rsidRPr="003E4E58" w:rsidDel="00AD1E0F">
            <w:rPr>
              <w:b/>
              <w:bCs/>
              <w:spacing w:val="-8"/>
              <w:cs/>
              <w:rPrChange w:id="3881" w:author="Sopheak Phorn" w:date="2023-07-28T13:1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ន.គ.ស.</w:delText>
          </w:r>
          <w:r w:rsidRPr="003E4E58" w:rsidDel="00AD1E0F">
            <w:rPr>
              <w:spacing w:val="-8"/>
              <w:cs/>
              <w:rPrChange w:id="3882" w:author="Sopheak Phorn" w:date="2023-07-28T13:1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3E4E58" w:rsidDel="00AD1E0F">
            <w:rPr>
              <w:spacing w:val="-6"/>
              <w:cs/>
            </w:rPr>
            <w:delText>បានរៀបចំមិនសម្រេចបានតាមផែនការកំណត់លើសេចក្ដី</w:delText>
          </w:r>
        </w:del>
      </w:ins>
      <w:ins w:id="3883" w:author="Sopheak Phorn" w:date="2023-07-28T13:10:00Z">
        <w:del w:id="3884" w:author="Sopheak" w:date="2023-08-03T06:40:00Z">
          <w:r w:rsidRPr="003E4E58" w:rsidDel="00AD1E0F">
            <w:rPr>
              <w:rFonts w:hint="cs"/>
              <w:spacing w:val="-6"/>
              <w:cs/>
            </w:rPr>
            <w:delText>​​​</w:delText>
          </w:r>
        </w:del>
      </w:ins>
      <w:ins w:id="3885" w:author="Sopheak Phorn" w:date="2023-07-28T13:09:00Z">
        <w:del w:id="3886" w:author="Sopheak" w:date="2023-08-03T06:40:00Z">
          <w:r w:rsidRPr="003E4E58" w:rsidDel="00AD1E0F">
            <w:rPr>
              <w:spacing w:val="-6"/>
              <w:cs/>
            </w:rPr>
            <w:delText>ព្រាងប្រកាសស្ដីពីការដាក់ឱ្យអនុវត្តស្ដង់ដាគណនេយ្យសាមញ្ញកម្ពុជា</w:delText>
          </w:r>
        </w:del>
      </w:ins>
      <w:ins w:id="3887" w:author="Sopheak Phorn" w:date="2023-07-28T13:10:00Z">
        <w:del w:id="3888" w:author="Sopheak" w:date="2023-08-03T06:40:00Z">
          <w:r w:rsidRPr="003E4E58" w:rsidDel="00AD1E0F">
            <w:rPr>
              <w:rFonts w:hint="cs"/>
              <w:spacing w:val="-6"/>
              <w:cs/>
            </w:rPr>
            <w:delText>។</w:delText>
          </w:r>
        </w:del>
      </w:ins>
    </w:p>
    <w:p w14:paraId="6C38E038" w14:textId="7DC1C3EA" w:rsidR="00DE5CE1" w:rsidRPr="000A3C93" w:rsidRDefault="00DE5CE1">
      <w:pPr>
        <w:spacing w:after="0" w:line="233" w:lineRule="auto"/>
        <w:ind w:firstLine="720"/>
        <w:jc w:val="both"/>
        <w:rPr>
          <w:ins w:id="3889" w:author="Kem Sereyboth" w:date="2023-07-11T10:45:00Z"/>
          <w:rFonts w:ascii="Khmer MEF1" w:hAnsi="Khmer MEF1" w:cs="Khmer MEF1"/>
          <w:sz w:val="24"/>
          <w:szCs w:val="24"/>
          <w:cs/>
          <w:lang w:val="ca-ES"/>
        </w:rPr>
        <w:pPrChange w:id="3890" w:author="Sopheak Phorn" w:date="2023-08-25T16:12:00Z">
          <w:pPr>
            <w:spacing w:after="0" w:line="240" w:lineRule="auto"/>
            <w:ind w:firstLine="720"/>
            <w:jc w:val="both"/>
          </w:pPr>
        </w:pPrChange>
      </w:pPr>
      <w:ins w:id="3891" w:author="Kem Sereyboth" w:date="2023-07-11T10:45:00Z">
        <w:r w:rsidRPr="00592247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 xml:space="preserve">ក្នុងគោលបំណងធ្វើឱ្យប្រសើរឡើងនូវប្រព័ន្ធត្រួតពិនិត្យផ្ទៃក្នុងរបស់ </w:t>
        </w:r>
      </w:ins>
      <w:ins w:id="3892" w:author="Chamreun Poth" w:date="2024-06-03T20:43:00Z" w16du:dateUtc="2024-06-03T13:43:00Z">
        <w:r w:rsidR="005A3279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</w:rPr>
          <w:t>ឈ្មោះសវនដ្ឋាន</w:t>
        </w:r>
      </w:ins>
      <w:ins w:id="3893" w:author="Kem Sereyboth" w:date="2023-07-12T11:06:00Z">
        <w:del w:id="3894" w:author="Chamreun Poth" w:date="2024-06-03T20:43:00Z" w16du:dateUtc="2024-06-03T13:43:00Z">
          <w:r w:rsidR="004A4CD5" w:rsidRPr="00592247" w:rsidDel="005A3279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895" w:author="Sopheak Phorn" w:date="2023-08-04T10:38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3896" w:author="Sopheak Phorn" w:date="2023-07-28T13:10:00Z">
        <w:del w:id="3897" w:author="Chamreun Poth" w:date="2024-06-03T20:43:00Z" w16du:dateUtc="2024-06-03T13:43:00Z">
          <w:r w:rsidR="00795E95" w:rsidRPr="00592247" w:rsidDel="005A3279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898" w:author="Sopheak Phorn" w:date="2023-08-04T10:38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គ</w:delText>
          </w:r>
        </w:del>
      </w:ins>
      <w:ins w:id="3899" w:author="Kem Sereyboth" w:date="2023-07-12T11:06:00Z">
        <w:del w:id="3900" w:author="Chamreun Poth" w:date="2024-06-03T20:43:00Z" w16du:dateUtc="2024-06-03T13:43:00Z">
          <w:r w:rsidR="004A4CD5" w:rsidRPr="00592247" w:rsidDel="005A3279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901" w:author="Sopheak Phorn" w:date="2023-08-04T10:38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ស.ស.</w:delText>
          </w:r>
        </w:del>
        <w:r w:rsidR="004A4CD5" w:rsidRPr="0059224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902" w:author="Sopheak Phorn" w:date="2023-08-04T10:3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3903" w:author="Kem Sereyboth" w:date="2023-07-11T10:45:00Z">
        <w:r w:rsidRPr="0059224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904" w:author="Sopheak Phorn" w:date="2023-08-04T10:3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សវនករទទួលបន្ទុកបា</w:t>
        </w:r>
      </w:ins>
      <w:ins w:id="3905" w:author="Kem Sereyboth" w:date="2023-07-12T11:06:00Z">
        <w:r w:rsidR="004A4CD5" w:rsidRPr="0059224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906" w:author="Sopheak Phorn" w:date="2023-08-04T10:3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907" w:author="Kem Sereyboth" w:date="2023-07-13T13:59:00Z">
        <w:r w:rsidR="00776C1C" w:rsidRPr="0059224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908" w:author="Sopheak Phorn" w:date="2023-08-04T10:38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909" w:author="Kem Sereyboth" w:date="2023-07-11T10:45:00Z">
        <w:r w:rsidRPr="0059224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910" w:author="Sopheak Phorn" w:date="2023-08-04T10:3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</w:t>
        </w:r>
      </w:ins>
      <w:ins w:id="3911" w:author="Kem Sereyboth" w:date="2023-07-12T11:06:00Z">
        <w:r w:rsidR="004A4CD5" w:rsidRPr="000A3C93">
          <w:rPr>
            <w:rFonts w:ascii="Khmer MEF1" w:hAnsi="Khmer MEF1" w:cs="Khmer MEF1"/>
            <w:spacing w:val="-2"/>
            <w:sz w:val="24"/>
            <w:szCs w:val="24"/>
            <w:lang w:val="ca-ES"/>
            <w:rPrChange w:id="3912" w:author="Kem Sereyboth" w:date="2023-07-27T10:25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​​​​</w:t>
        </w:r>
      </w:ins>
      <w:ins w:id="3913" w:author="Kem Sereyboth" w:date="2023-07-11T10:45:00Z"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914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ដាក់បញ្ចូលនូវអនុសាសន៍សវនកម្មទៅក្នុង</w:t>
        </w:r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ចំណុច</w:t>
        </w:r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915" w:author="Kem Sereyboth" w:date="2023-07-27T10:25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ទី១</w:t>
        </w:r>
        <w:r w:rsidRPr="000A3C93">
          <w:rPr>
            <w:rFonts w:ascii="Khmer MEF1" w:hAnsi="Khmer MEF1" w:cs="Khmer MEF1"/>
            <w:spacing w:val="4"/>
            <w:sz w:val="24"/>
            <w:szCs w:val="24"/>
            <w:highlight w:val="yellow"/>
            <w:cs/>
            <w:lang w:val="ca-ES"/>
            <w:rPrChange w:id="3916" w:author="Kem Sereyboth" w:date="2023-07-27T10:25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917" w:author="Kem Sereyboth" w:date="2023-07-26T14:20:00Z">
        <w:r w:rsidR="00876B59" w:rsidRPr="000A3C93">
          <w:rPr>
            <w:rFonts w:ascii="Khmer MEF1" w:hAnsi="Khmer MEF1" w:cs="Khmer MEF1" w:hint="cs"/>
            <w:spacing w:val="4"/>
            <w:sz w:val="24"/>
            <w:szCs w:val="24"/>
            <w:cs/>
            <w:lang w:val="ca-ES"/>
          </w:rPr>
          <w:t>៣</w:t>
        </w:r>
      </w:ins>
      <w:ins w:id="3918" w:author="Kem Sereyboth" w:date="2023-07-11T10:45:00Z"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919" w:author="Kem Sereyboth" w:date="2023-07-27T10:25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 xml:space="preserve"> នៃ</w:t>
        </w:r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របាយ</w:t>
        </w:r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920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ការ​ណ៍​សវនកម្ម</w:t>
        </w:r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921" w:author="Kem Sereyboth" w:date="2023-07-27T10:25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នេះ។</w:t>
        </w:r>
        <w:r w:rsidRPr="000A3C93">
          <w:rPr>
            <w:rFonts w:ascii="Khmer MEF1" w:hAnsi="Khmer MEF1" w:cs="Khmer MEF1"/>
            <w:spacing w:val="4"/>
            <w:sz w:val="24"/>
            <w:szCs w:val="24"/>
            <w:lang w:val="ca-ES"/>
            <w:rPrChange w:id="3922" w:author="Kem Sereyboth" w:date="2023-07-27T10:25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t xml:space="preserve"> </w:t>
        </w:r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923" w:author="Kem Sereyboth" w:date="2023-07-27T10:25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នាពេល</w:t>
        </w:r>
        <w:r w:rsidRPr="000A3C93">
          <w:rPr>
            <w:rFonts w:ascii="Khmer MEF1" w:hAnsi="Khmer MEF1" w:cs="Khmer MEF1" w:hint="cs"/>
            <w:spacing w:val="4"/>
            <w:sz w:val="24"/>
            <w:szCs w:val="24"/>
            <w:cs/>
            <w:lang w:val="ca-ES"/>
          </w:rPr>
          <w:t>ខាងមុ</w:t>
        </w:r>
      </w:ins>
      <w:ins w:id="3924" w:author="Kem Sereyboth" w:date="2023-07-13T13:59:00Z">
        <w:r w:rsidR="00776C1C" w:rsidRPr="000A3C93">
          <w:rPr>
            <w:rFonts w:ascii="Khmer MEF1" w:hAnsi="Khmer MEF1" w:cs="Khmer MEF1" w:hint="cs"/>
            <w:spacing w:val="4"/>
            <w:sz w:val="24"/>
            <w:szCs w:val="24"/>
            <w:cs/>
            <w:lang w:val="ca-ES"/>
          </w:rPr>
          <w:t>​​​​</w:t>
        </w:r>
      </w:ins>
      <w:ins w:id="3925" w:author="Kem Sereyboth" w:date="2023-07-12T11:06:00Z">
        <w:r w:rsidR="004A4CD5" w:rsidRPr="000A3C93">
          <w:rPr>
            <w:rFonts w:ascii="Khmer MEF1" w:hAnsi="Khmer MEF1" w:cs="Khmer MEF1" w:hint="cs"/>
            <w:spacing w:val="4"/>
            <w:sz w:val="24"/>
            <w:szCs w:val="24"/>
            <w:cs/>
            <w:lang w:val="ca-ES"/>
          </w:rPr>
          <w:t>​​​</w:t>
        </w:r>
      </w:ins>
      <w:ins w:id="3926" w:author="Kem Sereyboth" w:date="2023-07-11T10:45:00Z">
        <w:r w:rsidRPr="000A3C93">
          <w:rPr>
            <w:rFonts w:ascii="Khmer MEF1" w:hAnsi="Khmer MEF1" w:cs="Khmer MEF1" w:hint="cs"/>
            <w:spacing w:val="4"/>
            <w:sz w:val="24"/>
            <w:szCs w:val="24"/>
            <w:cs/>
            <w:lang w:val="ca-ES"/>
          </w:rPr>
          <w:t>ខ</w:t>
        </w:r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 </w:t>
        </w:r>
        <w:r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927" w:author="Kem Sereyboth" w:date="2023-07-27T10:25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អង្គ</w:t>
        </w:r>
      </w:ins>
      <w:ins w:id="3928" w:author="Kem Sereyboth" w:date="2023-07-18T15:28:00Z">
        <w:r w:rsidR="00AE5B2A"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929" w:author="Kem Sereyboth" w:date="2023-07-27T10:25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930" w:author="Kem Sereyboth" w:date="2023-07-11T10:45:00Z">
        <w:r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931" w:author="Kem Sereyboth" w:date="2023-07-27T10:25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ភាពសវនកម្ម</w:t>
        </w:r>
        <w:r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932" w:author="Kem Sereyboth" w:date="2023-07-27T10:25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ផ្ទៃក្នុងនៃ </w:t>
        </w:r>
        <w:r w:rsidRPr="000A3C93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3933" w:author="Kem Sereyboth" w:date="2023-07-27T10:25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អ.ស.ហ</w:t>
        </w:r>
        <w:r w:rsidRPr="000A3C93">
          <w:rPr>
            <w:rFonts w:ascii="Khmer MEF1" w:hAnsi="Khmer MEF1" w:cs="Khmer MEF1"/>
            <w:b/>
            <w:bCs/>
            <w:spacing w:val="-2"/>
            <w:sz w:val="24"/>
            <w:szCs w:val="24"/>
            <w:lang w:val="ca-ES"/>
            <w:rPrChange w:id="3934" w:author="Kem Sereyboth" w:date="2023-07-27T10:25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lang w:val="ca-ES"/>
              </w:rPr>
            </w:rPrChange>
          </w:rPr>
          <w:t>.</w:t>
        </w:r>
        <w:r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935" w:author="Kem Sereyboth" w:date="2023-07-27T10:25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 នឹងតាមដានលើវឌ្ឍនភាពនៃការអនុវត្តតាម</w:t>
        </w:r>
        <w:r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936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អនុសាសន៍ដែលបា</w:t>
        </w:r>
      </w:ins>
      <w:ins w:id="3937" w:author="Kem Sereyboth" w:date="2023-07-12T11:06:00Z">
        <w:r w:rsidR="004A4CD5"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938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939" w:author="Kem Sereyboth" w:date="2023-07-11T10:45:00Z">
        <w:r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940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</w:t>
        </w:r>
      </w:ins>
      <w:ins w:id="3941" w:author="Kem Sereyboth" w:date="2023-07-12T11:06:00Z">
        <w:r w:rsidR="004A4CD5" w:rsidRPr="000A3C93">
          <w:rPr>
            <w:rFonts w:ascii="Khmer MEF1" w:hAnsi="Khmer MEF1" w:cs="Khmer MEF1"/>
            <w:spacing w:val="-2"/>
            <w:sz w:val="24"/>
            <w:szCs w:val="24"/>
            <w:lang w:val="ca-ES"/>
            <w:rPrChange w:id="3942" w:author="Kem Sereyboth" w:date="2023-07-27T10:25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​​​</w:t>
        </w:r>
      </w:ins>
      <w:ins w:id="3943" w:author="Kem Sereyboth" w:date="2023-07-11T10:45:00Z">
        <w:r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944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ផ្ដ</w:t>
        </w:r>
      </w:ins>
      <w:ins w:id="3945" w:author="Kem Sereyboth" w:date="2023-07-18T15:28:00Z">
        <w:r w:rsidR="00AE5B2A"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946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947" w:author="Kem Sereyboth" w:date="2023-07-11T10:45:00Z">
        <w:r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948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ល់</w:t>
        </w:r>
      </w:ins>
      <w:ins w:id="3949" w:author="Kem Sereyboth" w:date="2023-07-18T15:28:00Z">
        <w:r w:rsidR="00AE5B2A"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950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  <w:r w:rsidR="00AE5B2A" w:rsidRPr="000A3C93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</w:ins>
      <w:ins w:id="3951" w:author="Kem Sereyboth" w:date="2023-07-11T10:45:00Z">
        <w:r w:rsidRPr="000A3C93">
          <w:rPr>
            <w:rFonts w:ascii="Khmer MEF1" w:hAnsi="Khmer MEF1" w:cs="Khmer MEF1"/>
            <w:sz w:val="24"/>
            <w:szCs w:val="24"/>
            <w:cs/>
            <w:lang w:val="ca-ES"/>
          </w:rPr>
          <w:t>ជូនដែលជាផ្នែកមួយនៃនីតិវិធីតាមដានអនុសាសន៍សវ</w:t>
        </w:r>
        <w:r w:rsidRPr="000A3C93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  <w:r w:rsidRPr="000A3C93">
          <w:rPr>
            <w:rFonts w:ascii="Khmer MEF1" w:hAnsi="Khmer MEF1" w:cs="Khmer MEF1"/>
            <w:sz w:val="24"/>
            <w:szCs w:val="24"/>
            <w:cs/>
            <w:lang w:val="ca-ES"/>
          </w:rPr>
          <w:t>ន</w:t>
        </w:r>
        <w:r w:rsidRPr="000A3C93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  <w:r w:rsidRPr="000A3C93">
          <w:rPr>
            <w:rFonts w:ascii="Khmer MEF1" w:hAnsi="Khmer MEF1" w:cs="Khmer MEF1"/>
            <w:sz w:val="24"/>
            <w:szCs w:val="24"/>
            <w:cs/>
            <w:lang w:val="ca-ES"/>
          </w:rPr>
          <w:t>កម្ម</w:t>
        </w:r>
        <w:r w:rsidRPr="000A3C93">
          <w:rPr>
            <w:rFonts w:ascii="Khmer MEF1" w:hAnsi="Khmer MEF1" w:cs="Khmer MEF1" w:hint="cs"/>
            <w:sz w:val="24"/>
            <w:szCs w:val="24"/>
            <w:cs/>
            <w:lang w:val="ca-ES"/>
          </w:rPr>
          <w:t>គ្រាបន្ទាប់</w:t>
        </w:r>
        <w:r w:rsidRPr="000A3C93">
          <w:rPr>
            <w:rFonts w:ascii="Khmer MEF1" w:hAnsi="Khmer MEF1" w:cs="Khmer MEF1"/>
            <w:sz w:val="24"/>
            <w:szCs w:val="24"/>
            <w:cs/>
            <w:lang w:val="ca-ES"/>
          </w:rPr>
          <w:t>។</w:t>
        </w:r>
      </w:ins>
    </w:p>
    <w:p w14:paraId="0F8A4130" w14:textId="5CFEA7C6" w:rsidR="00C26CA3" w:rsidRPr="00E33574" w:rsidDel="005C3437" w:rsidRDefault="00C26CA3">
      <w:pPr>
        <w:spacing w:after="0" w:line="233" w:lineRule="auto"/>
        <w:ind w:firstLine="720"/>
        <w:jc w:val="both"/>
        <w:rPr>
          <w:ins w:id="3952" w:author="Voeun Kuyeng" w:date="2022-09-01T10:54:00Z"/>
          <w:del w:id="3953" w:author="Kem Sereyboth" w:date="2023-06-20T14:18:00Z"/>
          <w:rFonts w:ascii="Khmer MEF1" w:hAnsi="Khmer MEF1" w:cs="Khmer MEF1"/>
          <w:b/>
          <w:bCs/>
          <w:spacing w:val="-2"/>
          <w:lang w:val="ca-ES"/>
          <w:rPrChange w:id="3954" w:author="Kem Sereyboth" w:date="2023-07-19T16:59:00Z">
            <w:rPr>
              <w:ins w:id="3955" w:author="Voeun Kuyeng" w:date="2022-09-01T10:54:00Z"/>
              <w:del w:id="3956" w:author="Kem Sereyboth" w:date="2023-06-20T14:18:00Z"/>
              <w:rFonts w:ascii="Khmer MEF1" w:hAnsi="Khmer MEF1" w:cs="Khmer MEF1"/>
              <w:b/>
              <w:bCs/>
              <w:lang w:val="ca-ES"/>
            </w:rPr>
          </w:rPrChange>
        </w:rPr>
        <w:pPrChange w:id="3957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3958" w:author="Kem Sereiboth" w:date="2022-09-13T15:45:00Z">
        <w:del w:id="3959" w:author="Kem Sereyboth" w:date="2023-06-20T14:18:00Z">
          <w:r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3960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cs/>
                  <w:lang w:val="ca-ES"/>
                </w:rPr>
              </w:rPrChange>
            </w:rPr>
            <w:delText>ខ-គោលបំណងនៃការធ្វើសវនកម្ម</w:delText>
          </w:r>
        </w:del>
      </w:ins>
    </w:p>
    <w:p w14:paraId="0507024E" w14:textId="3C55AB25" w:rsidR="007710A5" w:rsidRPr="00E33574" w:rsidDel="005C3437" w:rsidRDefault="007710A5">
      <w:pPr>
        <w:spacing w:after="0" w:line="233" w:lineRule="auto"/>
        <w:ind w:firstLine="720"/>
        <w:jc w:val="both"/>
        <w:rPr>
          <w:ins w:id="3961" w:author="Voeun Kuyeng" w:date="2022-09-01T10:53:00Z"/>
          <w:del w:id="3962" w:author="Kem Sereyboth" w:date="2023-06-20T14:18:00Z"/>
          <w:spacing w:val="-2"/>
          <w:lang w:val="ca-ES"/>
          <w:rPrChange w:id="3963" w:author="Kem Sereyboth" w:date="2023-07-19T16:59:00Z">
            <w:rPr>
              <w:ins w:id="3964" w:author="Voeun Kuyeng" w:date="2022-09-01T10:53:00Z"/>
              <w:del w:id="3965" w:author="Kem Sereyboth" w:date="2023-06-20T14:18:00Z"/>
              <w:rFonts w:ascii="Khmer MEF1" w:hAnsi="Khmer MEF1" w:cs="Khmer MEF1"/>
              <w:lang w:val="ca-ES"/>
            </w:rPr>
          </w:rPrChange>
        </w:rPr>
        <w:pPrChange w:id="3966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</w:p>
    <w:p w14:paraId="1DEF98B7" w14:textId="6A756456" w:rsidR="007710A5" w:rsidRPr="00E33574" w:rsidDel="005C3437" w:rsidRDefault="007710A5">
      <w:pPr>
        <w:spacing w:after="0" w:line="233" w:lineRule="auto"/>
        <w:ind w:firstLine="720"/>
        <w:jc w:val="both"/>
        <w:rPr>
          <w:ins w:id="3967" w:author="Voeun Kuyeng" w:date="2022-09-01T10:53:00Z"/>
          <w:del w:id="3968" w:author="Kem Sereyboth" w:date="2023-06-20T14:18:00Z"/>
          <w:rFonts w:ascii="Khmer MEF1" w:hAnsi="Khmer MEF1" w:cs="Khmer MEF1"/>
          <w:strike/>
          <w:spacing w:val="-2"/>
          <w:lang w:val="ca-ES"/>
          <w:rPrChange w:id="3969" w:author="Kem Sereyboth" w:date="2023-07-19T16:59:00Z">
            <w:rPr>
              <w:ins w:id="3970" w:author="Voeun Kuyeng" w:date="2022-09-01T10:53:00Z"/>
              <w:del w:id="3971" w:author="Kem Sereyboth" w:date="2023-06-20T14:18:00Z"/>
              <w:rFonts w:ascii="Khmer MEF1" w:hAnsi="Khmer MEF1" w:cs="Khmer MEF1"/>
              <w:lang w:val="ca-ES"/>
            </w:rPr>
          </w:rPrChange>
        </w:rPr>
        <w:pPrChange w:id="3972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3973" w:author="Voeun Kuyeng" w:date="2022-09-01T10:53:00Z">
        <w:del w:id="3974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trike/>
              <w:spacing w:val="-2"/>
              <w:sz w:val="24"/>
              <w:szCs w:val="24"/>
              <w:cs/>
              <w:lang w:val="ca-ES"/>
              <w:rPrChange w:id="3975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>ខ-ចំណុចទី២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trike/>
              <w:spacing w:val="-2"/>
              <w:sz w:val="24"/>
              <w:szCs w:val="24"/>
              <w:lang w:val="ca-ES"/>
              <w:rPrChange w:id="3976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lang w:val="ca-ES"/>
                </w:rPr>
              </w:rPrChange>
            </w:rPr>
            <w:delText>: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trike/>
              <w:spacing w:val="-2"/>
              <w:sz w:val="24"/>
              <w:szCs w:val="24"/>
              <w:cs/>
              <w:lang w:val="ca-ES"/>
              <w:rPrChange w:id="3977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3978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ត្រូវរៀបរាប់អំពីគោលបំណងនៃការធ្វើសវនកម្ម និងកត្តាដែលនាំឱ្យសម្រេចបាននូវ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lang w:val="ca-ES"/>
              <w:rPrChange w:id="3979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3980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គោលបំណងសវនកម្មនេះ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lang w:val="ca-ES"/>
              <w:rPrChange w:id="3981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3982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ដើម្បីបញ្ជាក់ឱ្យ</w:delText>
          </w:r>
        </w:del>
      </w:ins>
      <w:ins w:id="3983" w:author="socheata.ol@hotmail.com" w:date="2022-09-01T14:06:00Z">
        <w:del w:id="3984" w:author="Kem Sereyboth" w:date="2023-06-20T14:18:00Z">
          <w:r w:rsidR="00D36C29"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3985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អ្នកប្រើប្រាស់របាយការណ៍</w:delText>
          </w:r>
          <w:r w:rsidR="009A2C67"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3986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សវនកម្មនេះ</w:delText>
          </w:r>
        </w:del>
      </w:ins>
      <w:ins w:id="3987" w:author="Voeun Kuyeng" w:date="2022-09-01T10:53:00Z">
        <w:del w:id="3988" w:author="Kem Sereyboth" w:date="2023-06-20T14:18:00Z"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3989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អ្នកអានបានយល់អំពីគោលបំណង</w:delText>
          </w:r>
        </w:del>
      </w:ins>
      <w:ins w:id="3990" w:author="socheata.ol@hotmail.com" w:date="2022-09-01T14:07:00Z">
        <w:del w:id="3991" w:author="Kem Sereyboth" w:date="2023-06-20T14:18:00Z">
          <w:r w:rsidR="009A2C67"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3992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​</w:delText>
          </w:r>
        </w:del>
      </w:ins>
      <w:ins w:id="3993" w:author="Voeun Kuyeng" w:date="2022-09-01T10:53:00Z">
        <w:del w:id="3994" w:author="Kem Sereyboth" w:date="2023-06-20T14:18:00Z"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3995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 xml:space="preserve">សវនកម្មនិងគោលបំណងនៃការត្រួតពិនិត្យរបស់អង្គភាពសវនកម្មផ្ទៃក្នុងនៃ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trike/>
              <w:spacing w:val="-2"/>
              <w:sz w:val="24"/>
              <w:szCs w:val="24"/>
              <w:cs/>
              <w:lang w:val="ca-ES"/>
              <w:rPrChange w:id="3996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3997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។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lang w:val="ca-ES"/>
              <w:rPrChange w:id="3998" w:author="Kem Sereyboth" w:date="2023-07-19T16:59:00Z">
                <w:rPr>
                  <w:rFonts w:ascii="Khmer MEF1" w:hAnsi="Khmer MEF1" w:cs="Khmer MEF1"/>
                  <w:spacing w:val="-2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3999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សវនករទទួលបន្ទុក អាចរៀបរាប់អំពីចំណុចទី២ នេះ</w:delText>
          </w:r>
        </w:del>
      </w:ins>
      <w:ins w:id="4000" w:author="socheata.ol@hotmail.com" w:date="2022-09-01T14:10:00Z">
        <w:del w:id="4001" w:author="Kem Sereyboth" w:date="2023-06-20T14:18:00Z">
          <w:r w:rsidR="00120FD7"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4002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</w:delText>
          </w:r>
        </w:del>
      </w:ins>
      <w:ins w:id="4003" w:author="Voeun Kuyeng" w:date="2022-09-01T10:53:00Z">
        <w:del w:id="4004" w:author="Kem Sereyboth" w:date="2023-06-20T14:18:00Z"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4005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ដោយបែងចែកជា ៣ កថាខណ្ឌ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lang w:val="ca-ES"/>
              <w:rPrChange w:id="4006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400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ដូចគំរូខាងក្រោម៖ </w:delText>
          </w:r>
        </w:del>
      </w:ins>
    </w:p>
    <w:p w14:paraId="0BC26D04" w14:textId="7E47FFED" w:rsidR="007710A5" w:rsidRPr="00E33574" w:rsidDel="005C3437" w:rsidRDefault="007710A5">
      <w:pPr>
        <w:spacing w:after="0" w:line="233" w:lineRule="auto"/>
        <w:ind w:firstLine="720"/>
        <w:jc w:val="both"/>
        <w:rPr>
          <w:ins w:id="4008" w:author="Voeun Kuyeng" w:date="2022-09-01T10:53:00Z"/>
          <w:del w:id="4009" w:author="Kem Sereyboth" w:date="2023-06-20T14:18:00Z"/>
          <w:rFonts w:ascii="Khmer MEF1" w:hAnsi="Khmer MEF1" w:cs="Khmer MEF1"/>
          <w:lang w:val="ca-ES"/>
          <w:rPrChange w:id="4010" w:author="Kem Sereyboth" w:date="2023-07-19T16:59:00Z">
            <w:rPr>
              <w:ins w:id="4011" w:author="Voeun Kuyeng" w:date="2022-09-01T10:53:00Z"/>
              <w:del w:id="4012" w:author="Kem Sereyboth" w:date="2023-06-20T14:18:00Z"/>
              <w:rFonts w:ascii="Khmer MEF1" w:hAnsi="Khmer MEF1" w:cs="Khmer MEF1"/>
              <w:spacing w:val="-6"/>
              <w:lang w:val="ca-ES"/>
            </w:rPr>
          </w:rPrChange>
        </w:rPr>
        <w:pPrChange w:id="4013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4014" w:author="Voeun Kuyeng" w:date="2022-09-01T10:53:00Z">
        <w:del w:id="4015" w:author="Kem Sereyboth" w:date="2023-06-20T14:18:00Z">
          <w:r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 xml:space="preserve">ជាទូទៅ </w:delText>
          </w:r>
        </w:del>
      </w:ins>
      <w:ins w:id="4016" w:author="LENOVO" w:date="2022-10-02T03:56:00Z">
        <w:del w:id="4017" w:author="Kem Sereyboth" w:date="2023-06-20T14:18:00Z">
          <w:r w:rsidR="001513EA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rPrChange w:id="4018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សវនកម្មអនុលោមភាព ជាប្រភេទ​សវនកម្មមួយ​ដែលអនុវត្ត​លើ</w:delText>
          </w:r>
        </w:del>
      </w:ins>
      <w:ins w:id="4019" w:author="Un Seakamey" w:date="2022-11-14T15:27:00Z">
        <w:del w:id="4020" w:author="Kem Sereyboth" w:date="2023-06-20T14:18:00Z">
          <w:r w:rsidR="0082388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rPrChange w:id="4021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 </w:delText>
          </w:r>
          <w:r w:rsidR="00823888" w:rsidRPr="00E33574" w:rsidDel="005C3437">
            <w:rPr>
              <w:rFonts w:ascii="Khmer MEF1" w:eastAsia="Times New Roman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4022" w:author="Kem Sereyboth" w:date="2023-07-19T16:59:00Z">
                <w:rPr>
                  <w:rFonts w:ascii="Khmer MEF1" w:hAnsi="Khmer MEF1" w:cs="Khmer MEF1"/>
                  <w:b/>
                  <w:bCs/>
                  <w:spacing w:val="5"/>
                  <w:cs/>
                  <w:lang w:val="ca-ES"/>
                </w:rPr>
              </w:rPrChange>
            </w:rPr>
            <w:delText>ន.ស.ស.</w:delText>
          </w:r>
          <w:r w:rsidR="0082388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023" w:author="Kem Sereyboth" w:date="2023-07-19T16:59:00Z">
                <w:rPr>
                  <w:rFonts w:ascii="Khmer MEF1" w:hAnsi="Khmer MEF1" w:cs="Khmer MEF1"/>
                  <w:spacing w:val="5"/>
                  <w:cs/>
                  <w:lang w:val="ca-ES"/>
                </w:rPr>
              </w:rPrChange>
            </w:rPr>
            <w:delText xml:space="preserve"> </w:delText>
          </w:r>
        </w:del>
      </w:ins>
      <w:ins w:id="4024" w:author="LENOVO" w:date="2022-10-02T03:56:00Z">
        <w:del w:id="4025" w:author="Kem Sereyboth" w:date="2023-06-20T14:18:00Z">
          <w:r w:rsidR="001513EA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rPrChange w:id="4026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សវនដ្ឋាន​ចំពោះ</w:delText>
          </w:r>
          <w:r w:rsidR="001513EA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rPrChange w:id="4027" w:author="Kem Sereyboth" w:date="2023-07-19T16:59:00Z">
                <w:rPr>
                  <w:rFonts w:ascii="Khmer MEF1" w:hAnsi="Khmer MEF1" w:cs="Khmer MEF1"/>
                  <w:spacing w:val="-4"/>
                </w:rPr>
              </w:rPrChange>
            </w:rPr>
            <w:delText>​​</w:delText>
          </w:r>
          <w:r w:rsidR="001513EA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rPrChange w:id="4028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ការ​អនុវត្ត​ច្បាប់ និ</w:delText>
          </w:r>
        </w:del>
      </w:ins>
      <w:ins w:id="4029" w:author="Un Seakamey" w:date="2022-11-14T15:27:00Z">
        <w:del w:id="4030" w:author="Kem Sereyboth" w:date="2023-06-20T14:18:00Z">
          <w:r w:rsidR="0082388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rPrChange w:id="4031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​</w:delText>
          </w:r>
        </w:del>
      </w:ins>
      <w:ins w:id="4032" w:author="LENOVO" w:date="2022-10-02T03:56:00Z">
        <w:del w:id="4033" w:author="Kem Sereyboth" w:date="2023-06-20T14:18:00Z">
          <w:r w:rsidR="001513EA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rPrChange w:id="4034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ង</w:delText>
          </w:r>
        </w:del>
      </w:ins>
      <w:ins w:id="4035" w:author="Un Seakamey" w:date="2022-11-14T15:27:00Z">
        <w:del w:id="4036" w:author="Kem Sereyboth" w:date="2023-06-20T14:18:00Z">
          <w:r w:rsidR="00823888" w:rsidRPr="00E33574" w:rsidDel="005C3437">
            <w:rPr>
              <w:rFonts w:ascii="Khmer MEF1" w:hAnsi="Khmer MEF1" w:cs="Khmer MEF1" w:hint="cs"/>
              <w:spacing w:val="-4"/>
              <w:cs/>
            </w:rPr>
            <w:delText>​</w:delText>
          </w:r>
        </w:del>
      </w:ins>
      <w:ins w:id="4037" w:author="LENOVO" w:date="2022-10-02T03:56:00Z">
        <w:del w:id="4038" w:author="Kem Sereyboth" w:date="2023-06-20T14:18:00Z">
          <w:r w:rsidR="001513EA" w:rsidRPr="00E33574" w:rsidDel="005C3437">
            <w:rPr>
              <w:rFonts w:ascii="Khmer MEF1" w:hAnsi="Khmer MEF1" w:cs="Khmer MEF1"/>
              <w:cs/>
            </w:rPr>
            <w:delText>​</w:delText>
          </w:r>
          <w:r w:rsidR="001513EA" w:rsidRPr="00E33574" w:rsidDel="005C3437">
            <w:rPr>
              <w:rFonts w:ascii="Khmer MEF1" w:hAnsi="Khmer MEF1" w:cs="Khmer MEF1"/>
              <w:spacing w:val="-6"/>
              <w:cs/>
            </w:rPr>
            <w:delText>បទប្បញ្ញត្តិ គោលនយោបាយ ក្រមសីលធម៌ ឬលក្ខខណ្ឌដែលបានព្រមព្រៀងគ្នា ដូចជា​លក្ខខណ្ឌ</w:delText>
          </w:r>
          <w:r w:rsidR="001513EA" w:rsidRPr="00E33574" w:rsidDel="005C3437">
            <w:rPr>
              <w:rFonts w:ascii="Khmer MEF1" w:hAnsi="Khmer MEF1" w:cs="Khmer MEF1"/>
              <w:spacing w:val="-6"/>
            </w:rPr>
            <w:delText>​​</w:delText>
          </w:r>
          <w:r w:rsidR="001513EA" w:rsidRPr="00E33574" w:rsidDel="005C3437">
            <w:rPr>
              <w:rFonts w:ascii="Khmer MEF1" w:hAnsi="Khmer MEF1" w:cs="Khmer MEF1"/>
              <w:spacing w:val="-6"/>
              <w:cs/>
            </w:rPr>
            <w:delText>នៃកិច្ចសន្យា</w:delText>
          </w:r>
          <w:r w:rsidR="001513EA" w:rsidRPr="00E33574" w:rsidDel="005C3437">
            <w:rPr>
              <w:rFonts w:ascii="Khmer MEF1" w:hAnsi="Khmer MEF1" w:cs="Khmer MEF1"/>
              <w:cs/>
            </w:rPr>
            <w:delText xml:space="preserve"> ឬលក្ខខណ្ឌនៃកិច្ចព្រមព្រៀងផ្តល់មូលនិធិ។ </w:delText>
          </w:r>
          <w:r w:rsidR="001513EA" w:rsidRPr="00E33574" w:rsidDel="005C3437">
            <w:rPr>
              <w:rFonts w:ascii="Khmer MEF1" w:hAnsi="Khmer MEF1" w:cs="Khmer MEF1"/>
              <w:cs/>
              <w:lang w:val="ca-ES"/>
            </w:rPr>
            <w:delText>ការធ្វើសវនកម្ម​អនុលោមភាព​របស់​អង្គភាព</w:delText>
          </w:r>
          <w:r w:rsidR="001513EA" w:rsidRPr="00E33574" w:rsidDel="005C3437">
            <w:rPr>
              <w:rFonts w:ascii="Khmer MEF1" w:hAnsi="Khmer MEF1" w:cs="Khmer MEF1"/>
              <w:lang w:val="ca-ES"/>
            </w:rPr>
            <w:delText>​​</w:delText>
          </w:r>
          <w:r w:rsidR="001513EA" w:rsidRPr="00E33574" w:rsidDel="005C3437">
            <w:rPr>
              <w:rFonts w:ascii="Khmer MEF1" w:hAnsi="Khmer MEF1" w:cs="Khmer MEF1"/>
              <w:cs/>
              <w:lang w:val="ca-ES"/>
            </w:rPr>
            <w:delText xml:space="preserve">សវនកម្មផ្ទៃក្នុង​នៃ </w:delText>
          </w:r>
          <w:r w:rsidR="001513EA" w:rsidRPr="00E33574" w:rsidDel="005C3437">
            <w:rPr>
              <w:rFonts w:ascii="Khmer MEF1" w:eastAsia="Times New Roman" w:hAnsi="Khmer MEF1" w:cs="Khmer MEF1"/>
              <w:b/>
              <w:bCs/>
              <w:spacing w:val="5"/>
              <w:sz w:val="24"/>
              <w:szCs w:val="24"/>
              <w:cs/>
              <w:lang w:val="ca-ES"/>
              <w:rPrChange w:id="4039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cs/>
                  <w:lang w:val="ca-ES"/>
                </w:rPr>
              </w:rPrChange>
            </w:rPr>
            <w:delText>អ.ស.ហ.</w:delText>
          </w:r>
          <w:r w:rsidR="001513EA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4040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 មានគោលបំណងត្រួតពិនិត្យនិងវាយតម្លៃថា​តើការអនុវត្តរបស់ </w:delText>
          </w:r>
          <w:r w:rsidR="001513EA" w:rsidRPr="00E33574" w:rsidDel="005C3437">
            <w:rPr>
              <w:rFonts w:ascii="Khmer MEF1" w:eastAsia="Times New Roman" w:hAnsi="Khmer MEF1" w:cs="Khmer MEF1"/>
              <w:b/>
              <w:bCs/>
              <w:spacing w:val="5"/>
              <w:sz w:val="24"/>
              <w:szCs w:val="24"/>
              <w:cs/>
              <w:lang w:val="ca-ES"/>
              <w:rPrChange w:id="4041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cs/>
                  <w:lang w:val="ca-ES"/>
                </w:rPr>
              </w:rPrChange>
            </w:rPr>
            <w:delText>ន.ស.ស.</w:delText>
          </w:r>
          <w:r w:rsidR="001513EA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4042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 បានស្រប​តាមច្បាប់</w:delText>
          </w:r>
          <w:r w:rsidR="001513EA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043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 អនុក្រឹត្យ</w:delText>
          </w:r>
          <w:r w:rsidR="001513EA" w:rsidRPr="00E33574" w:rsidDel="005C3437">
            <w:rPr>
              <w:rFonts w:ascii="Khmer MEF1" w:hAnsi="Khmer MEF1" w:cs="Khmer MEF1"/>
              <w:cs/>
              <w:lang w:val="ca-ES"/>
            </w:rPr>
            <w:delText xml:space="preserve"> ប្រកាស បទប្បញ្ញត្តិ និងកិច្ចព្រមព្រៀងដូចមានចែងជាធរមានដែរឬទេ។</w:delText>
          </w:r>
        </w:del>
      </w:ins>
      <w:ins w:id="4044" w:author="Voeun Kuyeng" w:date="2022-09-01T10:53:00Z">
        <w:del w:id="4045" w:author="Kem Sereyboth" w:date="2023-06-20T14:18:00Z"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046" w:author="Kem Sereyboth" w:date="2023-07-19T16:5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សវនកម្មអនុលោមភាព សំដៅ</w:delText>
          </w:r>
        </w:del>
      </w:ins>
      <w:ins w:id="4047" w:author="Un Seakamey" w:date="2022-09-27T16:17:00Z">
        <w:del w:id="4048" w:author="Kem Sereyboth" w:date="2023-06-20T14:18:00Z">
          <w:r w:rsidR="002F185E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049" w:author="Kem Sereyboth" w:date="2023-07-19T16:5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ជា</w:delText>
          </w:r>
        </w:del>
      </w:ins>
      <w:ins w:id="4050" w:author="Voeun Kuyeng" w:date="2022-09-01T10:53:00Z">
        <w:del w:id="4051" w:author="Kem Sereyboth" w:date="2023-06-20T14:18:00Z"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052" w:author="Kem Sereyboth" w:date="2023-07-19T16:5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ដល់ប្រភេទសវនកម្មមួយដែលអនុវត្តលើសវនដ្ឋានចំពោះការអនុវត្តច្បាប់ និង</w:delText>
          </w:r>
        </w:del>
      </w:ins>
      <w:ins w:id="4053" w:author="Un Seakamey" w:date="2022-09-27T15:59:00Z">
        <w:del w:id="4054" w:author="Kem Sereyboth" w:date="2023-06-20T14:18:00Z">
          <w:r w:rsidR="00A77C24" w:rsidRPr="00E33574" w:rsidDel="005C3437">
            <w:rPr>
              <w:rFonts w:ascii="Khmer MEF1" w:eastAsia="Times New Roman" w:hAnsi="Khmer MEF1" w:cs="Khmer MEF1"/>
              <w:sz w:val="24"/>
              <w:szCs w:val="24"/>
              <w:rPrChange w:id="4055" w:author="Kem Sereyboth" w:date="2023-07-19T16:59:00Z">
                <w:rPr>
                  <w:rFonts w:ascii="Khmer MEF1" w:hAnsi="Khmer MEF1" w:cs="Khmer MEF1"/>
                  <w:spacing w:val="-6"/>
                </w:rPr>
              </w:rPrChange>
            </w:rPr>
            <w:delText xml:space="preserve"> </w:delText>
          </w:r>
        </w:del>
      </w:ins>
      <w:ins w:id="4056" w:author="Voeun Kuyeng" w:date="2022-09-01T10:53:00Z">
        <w:del w:id="4057" w:author="Kem Sereyboth" w:date="2023-06-20T14:18:00Z"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058" w:author="Kem Sereyboth" w:date="2023-07-19T16:5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 xml:space="preserve">បទប្បញ្ញត្តិ គោលនយោបាយ ក្រមសីលធម៌ ឬលក្ខខណ្ឌដែលបានព្រមព្រៀងគ្នា ដូចជាលក្ខខណ្ឌនៃកិច្ចសន្យា ឬលក្ខខណ្ឌនៃកិច្ចព្រមព្រៀងផ្តល់មូលនិធិ។ 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059" w:author="Kem Sereyboth" w:date="2023-07-19T16:59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 xml:space="preserve">ការធ្វើសវនកម្មអនុលោមភាពរបស់អង្គភាពសវនកម្មផ្ទៃក្នុងនៃ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4060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061" w:author="Kem Sereyboth" w:date="2023-07-19T16:59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 xml:space="preserve"> មានគោលបំណងត្រួតពិនិត្យ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4062" w:author="Kem Sereyboth" w:date="2023-07-19T16:59:00Z">
                <w:rPr>
                  <w:rFonts w:ascii="Khmer MEF1" w:hAnsi="Khmer MEF1" w:cs="Khmer MEF1"/>
                  <w:spacing w:val="-12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063" w:author="Kem Sereyboth" w:date="2023-07-19T16:59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 xml:space="preserve">និងវាយតម្លៃថា​តើការអនុវត្តការងាររបស់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lang w:val="ca-ES"/>
              <w:rPrChange w:id="4064" w:author="Kem Sereyboth" w:date="2023-07-19T16:59:00Z">
                <w:rPr>
                  <w:rFonts w:ascii="Khmer MEF1" w:hAnsi="Khmer MEF1" w:cs="Khmer MEF1"/>
                  <w:spacing w:val="-12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4065" w:author="Kem Sereyboth" w:date="2023-07-19T16:59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>សវនដ្ឋាន]</w:delText>
          </w:r>
        </w:del>
      </w:ins>
      <w:ins w:id="4066" w:author="User" w:date="2022-09-10T12:14:00Z">
        <w:del w:id="4067" w:author="Kem Sereyboth" w:date="2023-06-20T14:18:00Z">
          <w:r w:rsidR="009E6232"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4068" w:author="Kem Sereyboth" w:date="2023-07-19T16:59:00Z">
                <w:rPr>
                  <w:rFonts w:ascii="Khmer MEF1" w:hAnsi="Khmer MEF1" w:cs="Khmer MEF1"/>
                  <w:spacing w:val="-14"/>
                  <w:cs/>
                  <w:lang w:val="ca-ES"/>
                </w:rPr>
              </w:rPrChange>
            </w:rPr>
            <w:delText>ន.ស.ស.</w:delText>
          </w:r>
        </w:del>
      </w:ins>
      <w:ins w:id="4069" w:author="Voeun Kuyeng" w:date="2022-09-01T10:53:00Z">
        <w:del w:id="4070" w:author="Kem Sereyboth" w:date="2023-06-20T14:18:00Z"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 បានស្របតាមច្បាប់ អនុក្រឹត្យ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071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ប្រកាស បទប្បញ្ញត្តិ និងកិច្ចព្រមព្រៀងដូចមានចែងជាធរមានដែរឬទេ។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4072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 xml:space="preserve"> </w:delText>
          </w:r>
        </w:del>
      </w:ins>
    </w:p>
    <w:p w14:paraId="3CDCDF56" w14:textId="7B7D0138" w:rsidR="007710A5" w:rsidRPr="00E33574" w:rsidDel="005C3437" w:rsidRDefault="007C081A">
      <w:pPr>
        <w:spacing w:after="0" w:line="233" w:lineRule="auto"/>
        <w:ind w:firstLine="720"/>
        <w:jc w:val="both"/>
        <w:rPr>
          <w:ins w:id="4073" w:author="Voeun Kuyeng" w:date="2022-09-01T10:53:00Z"/>
          <w:del w:id="4074" w:author="Kem Sereyboth" w:date="2023-06-20T14:18:00Z"/>
          <w:rFonts w:ascii="Khmer MEF1" w:hAnsi="Khmer MEF1" w:cs="Khmer MEF1"/>
          <w:lang w:val="ca-ES"/>
        </w:rPr>
        <w:pPrChange w:id="4075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4076" w:author="LENOVO" w:date="2022-10-02T04:01:00Z">
        <w:del w:id="4077" w:author="Kem Sereyboth" w:date="2023-06-20T14:18:00Z">
          <w:r w:rsidRPr="00E33574" w:rsidDel="005C3437">
            <w:rPr>
              <w:rFonts w:ascii="Khmer MEF1" w:hAnsi="Khmer MEF1" w:cs="Khmer MEF1"/>
              <w:spacing w:val="6"/>
              <w:cs/>
              <w:lang w:val="ca-ES"/>
            </w:rPr>
            <w:delText>ដើម្បីធានាសម្រេចបាននូវគោលបំណងនៃការធ្វើសវនកម្មអនុលោមភាពប្រចាំឆ្នាំ</w:delText>
          </w:r>
          <w:r w:rsidRPr="00E33574" w:rsidDel="005C3437">
            <w:rPr>
              <w:rFonts w:ascii="Khmer MEF1" w:hAnsi="Khmer MEF1" w:cs="Khmer MEF1"/>
              <w:spacing w:val="6"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6"/>
              <w:cs/>
              <w:lang w:val="ca-ES"/>
            </w:rPr>
            <w:delText>សវនករទទួល</w:delText>
          </w:r>
          <w:r w:rsidRPr="00E33574" w:rsidDel="005C3437">
            <w:rPr>
              <w:rFonts w:ascii="Khmer MEF1" w:hAnsi="Khmer MEF1" w:cs="Khmer MEF1"/>
              <w:spacing w:val="1"/>
              <w:cs/>
              <w:lang w:val="ca-ES"/>
            </w:rPr>
            <w:delText>បន្ទុកត្រូវធ្វើការកំណត់នូវប្រធានបទសវនកម្មជាក់លាក់ជាមុនសិនដើម្បីជាមូលដ្ឋានក្នុងការត្រួតពិនិត្យ និង</w:delText>
          </w:r>
          <w:r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078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វាយតម្លៃ​លើការ​អនុវត្តរបស់</w:delText>
          </w:r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079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សវនដ្ឋាន</w:delText>
          </w:r>
        </w:del>
      </w:ins>
      <w:ins w:id="4080" w:author="User" w:date="2022-10-09T12:37:00Z">
        <w:del w:id="4081" w:author="Kem Sereyboth" w:date="2023-06-20T14:18:00Z">
          <w:r w:rsidR="00D9553E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082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</w:delText>
          </w:r>
          <w:r w:rsidR="00D9553E" w:rsidRPr="00E33574" w:rsidDel="005C3437">
            <w:rPr>
              <w:rFonts w:ascii="Khmer MEF1" w:eastAsia="Times New Roman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4083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ន.ស.ស.</w:delText>
          </w:r>
        </w:del>
      </w:ins>
      <w:ins w:id="4084" w:author="LENOVO" w:date="2022-10-02T04:01:00Z">
        <w:del w:id="4085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086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។ ក្នុងន័យនេះ ប្រធានបទសវនកម្ម សំដៅដល់​ប្រធានបទដែលសវនករ​ទទួល​បន្ទុក</w:delText>
          </w:r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4087" w:author="Kem Sereyboth" w:date="2023-07-19T16:59:00Z">
                <w:rPr>
                  <w:rFonts w:ascii="Khmer MEF1" w:hAnsi="Khmer MEF1" w:cs="Khmer MEF1"/>
                  <w:spacing w:val="1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4088" w:author="Kem Sereyboth" w:date="2023-07-19T16:59:00Z">
                <w:rPr>
                  <w:rFonts w:ascii="Khmer MEF1" w:hAnsi="Khmer MEF1" w:cs="Khmer MEF1"/>
                  <w:spacing w:val="1"/>
                  <w:cs/>
                  <w:lang w:val="ca-ES"/>
                </w:rPr>
              </w:rPrChange>
            </w:rPr>
            <w:delText>បាន​កំណត់ដើម្បីការចុះធ្វើសវនកម្ម បន្ទាប់ពីបានពិនិត្យ​ឃើញថាការអនុវត្ត​របស់​សវនដ្ឋាន​ត្រង់​ផ្នែកណា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មួយនៅមាន​ភាពខ្វះចន្លោះដែលអាចនាំឱ្យកើតមាននូវហានិភ័យ</w:delText>
          </w:r>
        </w:del>
      </w:ins>
      <w:ins w:id="4089" w:author="User" w:date="2022-10-05T12:34:00Z">
        <w:del w:id="4090" w:author="Kem Sereyboth" w:date="2023-06-20T14:18:00Z">
          <w:r w:rsidR="00664E53" w:rsidRPr="00E33574" w:rsidDel="005C3437">
            <w:rPr>
              <w:rFonts w:ascii="Khmer MEF1" w:hAnsi="Khmer MEF1" w:cs="Khmer MEF1"/>
              <w:cs/>
              <w:lang w:val="ca-ES"/>
            </w:rPr>
            <w:delText>នៃភាពមិនអនុលោម</w:delText>
          </w:r>
        </w:del>
      </w:ins>
      <w:ins w:id="4091" w:author="User" w:date="2022-10-03T10:44:00Z">
        <w:del w:id="4092" w:author="Kem Sereyboth" w:date="2023-06-20T14:18:00Z">
          <w:r w:rsidR="003D04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093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។</w:delText>
          </w:r>
        </w:del>
      </w:ins>
      <w:ins w:id="4094" w:author="LENOVO" w:date="2022-10-02T04:01:00Z">
        <w:del w:id="4095" w:author="Kem Sereyboth" w:date="2023-06-20T14:18:00Z"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នៃភាពមិនអនុលោម។ </w:delText>
          </w:r>
        </w:del>
      </w:ins>
      <w:ins w:id="4096" w:author="Voeun Kuyeng" w:date="2022-09-01T10:53:00Z">
        <w:del w:id="4097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098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ដើម្បីធានាសម្រេចបាននូវគោលបំណងនៃការធ្វើសវនកម្មអនុលោមភាពប្រចាំឆ្នាំ</w:delText>
          </w:r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4099" w:author="Kem Sereyboth" w:date="2023-07-19T16:5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100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  <w:ins w:id="4101" w:author="User" w:date="2022-09-28T15:52:00Z">
        <w:del w:id="4102" w:author="Kem Sereyboth" w:date="2023-06-20T14:18:00Z">
          <w:r w:rsidR="00F600CB"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</w:del>
      </w:ins>
      <w:ins w:id="4103" w:author="Voeun Kuyeng" w:date="2022-09-01T10:53:00Z">
        <w:del w:id="4104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10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ត្រូវធ្វើការកំណត់នូវប្រធានបទសវនកម្មជាក់លាក់ជាមុនសិនដើម្បីជា</w:delText>
          </w:r>
        </w:del>
      </w:ins>
      <w:ins w:id="4106" w:author="Un Seakamey" w:date="2022-09-27T16:01:00Z">
        <w:del w:id="4107" w:author="Kem Sereyboth" w:date="2023-06-20T14:18:00Z">
          <w:r w:rsidR="00A77C24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108" w:author="Kem Sereyboth" w:date="2023-07-19T16:59:00Z">
                <w:rPr>
                  <w:rFonts w:ascii="Khmer MEF1" w:hAnsi="Khmer MEF1" w:cs="Khmer MEF1"/>
                  <w:spacing w:val="1"/>
                  <w:cs/>
                  <w:lang w:val="ca-ES"/>
                </w:rPr>
              </w:rPrChange>
            </w:rPr>
            <w:delText>មូលដ្ឋាន</w:delText>
          </w:r>
        </w:del>
      </w:ins>
      <w:ins w:id="4109" w:author="Voeun Kuyeng" w:date="2022-09-01T10:53:00Z">
        <w:del w:id="4110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11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គោលក្នុងការពិនិត្យ</w:delText>
          </w:r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4112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11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និងវាយតម្លៃ</w:delText>
          </w:r>
          <w:r w:rsidR="007710A5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411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លើការអនុវត្តការងាររបស់សវនដ្ឋាន។</w:delText>
          </w:r>
          <w:r w:rsidR="007710A5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lang w:val="ca-ES"/>
              <w:rPrChange w:id="4115" w:author="Kem Sereyboth" w:date="2023-07-19T16:59:00Z">
                <w:rPr>
                  <w:rFonts w:ascii="Khmer MEF1" w:hAnsi="Khmer MEF1" w:cs="Khmer MEF1"/>
                  <w:spacing w:val="2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4116" w:author="Kem Sereyboth" w:date="2023-07-19T16:5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>ក្នុងន័យនេះ ប្រធានបទសវនកម្ម សំដៅដល់ប្រធានបទដែលសវនករ</w:delText>
          </w:r>
          <w:r w:rsidR="007710A5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lang w:val="ca-ES"/>
              <w:rPrChange w:id="4117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411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ទទួលបន្ទុក</w:delText>
          </w:r>
        </w:del>
      </w:ins>
      <w:ins w:id="4119" w:author="User" w:date="2022-09-28T15:53:00Z">
        <w:del w:id="4120" w:author="Kem Sereyboth" w:date="2023-06-20T14:18:00Z">
          <w:r w:rsidR="00F600CB" w:rsidRPr="00E33574" w:rsidDel="005C3437">
            <w:rPr>
              <w:rFonts w:ascii="Khmer MEF1" w:hAnsi="Khmer MEF1" w:cs="Khmer MEF1"/>
              <w:spacing w:val="2"/>
              <w:lang w:val="ca-ES"/>
            </w:rPr>
            <w:delText xml:space="preserve"> </w:delText>
          </w:r>
        </w:del>
      </w:ins>
      <w:ins w:id="4121" w:author="Voeun Kuyeng" w:date="2022-09-01T10:53:00Z">
        <w:del w:id="4122" w:author="Kem Sereyboth" w:date="2023-06-20T14:18:00Z"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>បានកំណត់ជាគោលក្នុង</w:delText>
          </w:r>
        </w:del>
      </w:ins>
      <w:ins w:id="4123" w:author="Un Seakamey" w:date="2022-09-27T16:27:00Z">
        <w:del w:id="4124" w:author="Kem Sereyboth" w:date="2023-06-20T14:18:00Z">
          <w:r w:rsidR="00363CEE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125" w:author="Kem Sereyboth" w:date="2023-07-19T16:59:00Z">
                <w:rPr>
                  <w:rFonts w:ascii="Khmer MEF1" w:hAnsi="Khmer MEF1" w:cs="Khmer MEF1"/>
                  <w:spacing w:val="1"/>
                  <w:cs/>
                  <w:lang w:val="ca-ES"/>
                </w:rPr>
              </w:rPrChange>
            </w:rPr>
            <w:delText>ដើម្បី</w:delText>
          </w:r>
        </w:del>
      </w:ins>
      <w:ins w:id="4126" w:author="Voeun Kuyeng" w:date="2022-09-01T10:53:00Z">
        <w:del w:id="4127" w:author="Kem Sereyboth" w:date="2023-06-20T14:18:00Z"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>ការ</w:delText>
          </w:r>
        </w:del>
      </w:ins>
      <w:ins w:id="4128" w:author="Un Seakamey" w:date="2022-09-27T16:27:00Z">
        <w:del w:id="4129" w:author="Kem Sereyboth" w:date="2023-06-20T14:18:00Z">
          <w:r w:rsidR="00363CEE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130" w:author="Kem Sereyboth" w:date="2023-07-19T16:59:00Z">
                <w:rPr>
                  <w:rFonts w:ascii="Khmer MEF1" w:hAnsi="Khmer MEF1" w:cs="Khmer MEF1"/>
                  <w:spacing w:val="1"/>
                  <w:cs/>
                  <w:lang w:val="ca-ES"/>
                </w:rPr>
              </w:rPrChange>
            </w:rPr>
            <w:delText>ចុះ</w:delText>
          </w:r>
        </w:del>
      </w:ins>
      <w:ins w:id="4131" w:author="Voeun Kuyeng" w:date="2022-09-01T10:53:00Z">
        <w:del w:id="4132" w:author="Kem Sereyboth" w:date="2023-06-20T14:18:00Z"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>ចុះធ្វើសវនកម្ម បន្ទាប់ពីបានពិនិត្យឃើញថាការអនុវត្តការងាររបស់</w:delText>
          </w:r>
          <w:r w:rsidR="007710A5"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133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សវនដ្ឋានត្រង់ផ្នែកណាមួយ</w:delText>
          </w:r>
        </w:del>
      </w:ins>
      <w:ins w:id="4134" w:author="User" w:date="2022-09-28T15:54:00Z">
        <w:del w:id="4135" w:author="Kem Sereyboth" w:date="2023-06-20T14:18:00Z">
          <w:r w:rsidR="00F600CB" w:rsidRPr="00E33574" w:rsidDel="005C3437">
            <w:rPr>
              <w:rFonts w:ascii="Khmer MEF1" w:hAnsi="Khmer MEF1" w:cs="Khmer MEF1"/>
              <w:spacing w:val="2"/>
              <w:lang w:val="ca-ES"/>
            </w:rPr>
            <w:delText xml:space="preserve"> </w:delText>
          </w:r>
        </w:del>
      </w:ins>
      <w:ins w:id="4136" w:author="Voeun Kuyeng" w:date="2022-09-01T10:53:00Z">
        <w:del w:id="4137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138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នៃការអនុវត្តនៅមានខ្វះចន្លោះដែលអាចនាំឱ្យកើត</w:delText>
          </w:r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>មាននូវហានិភ័យនៃភាព</w:delText>
          </w:r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139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មិន</w:delText>
          </w:r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 xml:space="preserve">អនុលោម។ </w:delText>
          </w:r>
        </w:del>
      </w:ins>
    </w:p>
    <w:p w14:paraId="0070B885" w14:textId="4600200A" w:rsidR="007710A5" w:rsidRPr="00E33574" w:rsidDel="005C3437" w:rsidRDefault="007C081A">
      <w:pPr>
        <w:spacing w:after="0" w:line="233" w:lineRule="auto"/>
        <w:ind w:firstLine="720"/>
        <w:jc w:val="both"/>
        <w:rPr>
          <w:ins w:id="4140" w:author="Kem Sereiboth" w:date="2022-09-13T15:46:00Z"/>
          <w:del w:id="4141" w:author="Kem Sereyboth" w:date="2023-06-20T14:18:00Z"/>
          <w:rFonts w:ascii="Khmer MEF1" w:hAnsi="Khmer MEF1" w:cs="Khmer MEF1"/>
          <w:lang w:val="ca-ES"/>
        </w:rPr>
        <w:pPrChange w:id="4142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143" w:author="LENOVO" w:date="2022-10-02T04:02:00Z">
        <w:del w:id="4144" w:author="Kem Sereyboth" w:date="2023-06-20T14:18:00Z"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145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បន្ថែមពីនេះ ដើម្បីធានាបាននូវការវាស់វែងការអនុវត្តរបស់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4146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ន.ស.</w:delText>
          </w:r>
        </w:del>
      </w:ins>
      <w:ins w:id="4147" w:author="LENOVO" w:date="2022-10-02T04:03:00Z">
        <w:del w:id="4148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4149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4150" w:author="LENOVO" w:date="2022-10-02T04:02:00Z">
        <w:del w:id="4151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4152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4153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>អនុលោមទៅតាម​បទប្បញ្ញត្តិជា​ធរមាន សវនករទទួលបន្ទុក​ត្រូវជ្រើសរើសនូវ​លក្ខណៈវិនិច្ឆ័យ​សវនកម្ម​ជាក់លាក់​ដើម្បីធ្វើការ​ផ្ទៀងផ្ទាត់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1"/>
              <w:cs/>
              <w:lang w:val="ca-ES"/>
            </w:rPr>
            <w:delText>ជាមួយ​ភស្តុតាងដែលសវនករបានរកឃើញក្នុងកំឡុងពេលចុះធ្វើសវនកម្មរហូតទាញបាននូវ​ការសន្និដ្ឋាន​ពី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ភា</w:delText>
          </w:r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154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ពអនុលោម ឬ​មិនអនុលោមនៃការអនុវត្តរបស់សវនដ្ឋាន</w:delText>
          </w:r>
        </w:del>
      </w:ins>
      <w:ins w:id="4155" w:author="User" w:date="2022-10-09T12:38:00Z">
        <w:del w:id="4156" w:author="Kem Sereyboth" w:date="2023-06-20T14:18:00Z">
          <w:r w:rsidR="00D9553E" w:rsidRPr="00E33574" w:rsidDel="005C3437">
            <w:rPr>
              <w:rFonts w:ascii="Khmer MEF1" w:hAnsi="Khmer MEF1" w:cs="Khmer MEF1"/>
              <w:spacing w:val="-6"/>
              <w:cs/>
              <w:lang w:val="ca-ES"/>
            </w:rPr>
            <w:delText xml:space="preserve"> </w:delText>
          </w:r>
          <w:r w:rsidR="00D9553E" w:rsidRPr="00994600" w:rsidDel="005C3437">
            <w:rPr>
              <w:rFonts w:ascii="Khmer MEF1" w:eastAsia="Times New Roman" w:hAnsi="Khmer MEF1" w:cs="Khmer MEF1"/>
              <w:b/>
              <w:bCs/>
              <w:spacing w:val="-6"/>
              <w:sz w:val="24"/>
              <w:szCs w:val="24"/>
              <w:cs/>
              <w:lang w:val="ca-ES"/>
            </w:rPr>
            <w:delText>ន.ស.ស.</w:delText>
          </w:r>
        </w:del>
      </w:ins>
      <w:ins w:id="4157" w:author="LENOVO" w:date="2022-10-02T04:02:00Z">
        <w:del w:id="4158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159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 ក្នុងន័​យនេះ</w:delText>
          </w:r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lang w:val="ca-ES"/>
              <w:rPrChange w:id="4160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​ </w:delText>
          </w:r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161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លក្ខណៈវិនិច្ឆ័យសវនកម្ម ​សំដៅ​ដល់</w:delText>
          </w:r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lang w:val="ca-ES"/>
              <w:rPrChange w:id="4162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163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បទប្បញ្ញត្តិ</w:delText>
          </w:r>
          <w:r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164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ទាំងឡាយដែលពាក់ព័ន្ធនឹងការអនុវត្តរបស់សវនដ្ឋាន</w:delText>
          </w:r>
        </w:del>
      </w:ins>
      <w:ins w:id="4165" w:author="User" w:date="2022-10-09T12:38:00Z">
        <w:del w:id="4166" w:author="Kem Sereyboth" w:date="2023-06-20T14:18:00Z">
          <w:r w:rsidR="00D9553E" w:rsidRPr="00E33574" w:rsidDel="005C3437">
            <w:rPr>
              <w:rFonts w:ascii="Khmer MEF1" w:hAnsi="Khmer MEF1" w:cs="Khmer MEF1" w:hint="cs"/>
              <w:spacing w:val="8"/>
              <w:cs/>
              <w:lang w:val="ca-ES"/>
            </w:rPr>
            <w:delText xml:space="preserve"> </w:delText>
          </w:r>
          <w:r w:rsidR="00D9553E" w:rsidRPr="00994600" w:rsidDel="005C3437">
            <w:rPr>
              <w:rFonts w:ascii="Khmer MEF1" w:eastAsia="Times New Roman" w:hAnsi="Khmer MEF1" w:cs="Khmer MEF1"/>
              <w:b/>
              <w:bCs/>
              <w:spacing w:val="8"/>
              <w:sz w:val="24"/>
              <w:szCs w:val="24"/>
              <w:cs/>
              <w:lang w:val="ca-ES"/>
            </w:rPr>
            <w:delText>ន.ស.ស.</w:delText>
          </w:r>
        </w:del>
      </w:ins>
      <w:ins w:id="4167" w:author="LENOVO" w:date="2022-10-02T04:02:00Z">
        <w:del w:id="4168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lang w:val="ca-ES"/>
              <w:rPrChange w:id="4169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170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ដោយក្នុងនោះសវនករទទួលបន្ទុកនឹងប្រើប្រាស់</w:delText>
          </w:r>
          <w:r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4171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បទប្បញ្ញត្តិទាំងន</w:delText>
          </w:r>
        </w:del>
      </w:ins>
      <w:ins w:id="4172" w:author="User" w:date="2022-10-04T09:52:00Z">
        <w:del w:id="4173" w:author="Kem Sereyboth" w:date="2023-06-20T14:18:00Z">
          <w:r w:rsidR="000008B6"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4174" w:author="Kem Sereyboth" w:date="2023-07-19T16:59:00Z">
                <w:rPr>
                  <w:rFonts w:ascii="Khmer MEF1" w:eastAsia="Times New Roman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ោះ</w:delText>
          </w:r>
        </w:del>
      </w:ins>
      <w:ins w:id="4175" w:author="LENOVO" w:date="2022-10-02T04:02:00Z">
        <w:del w:id="4176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4177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េះជាលក្ខណៈវិនិច្ឆ័យសវនកម្មក្នុងការវាយតម្លៃអំពីអនុលោមភាពនៃការអនុវត្តរបស់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4178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</w:delText>
          </w:r>
          <w:r w:rsidRPr="00994600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</w:rPr>
            <w:delText>ដ្ឋាន</w:delText>
          </w:r>
        </w:del>
      </w:ins>
      <w:ins w:id="4179" w:author="User" w:date="2022-10-09T12:38:00Z">
        <w:del w:id="4180" w:author="Kem Sereyboth" w:date="2023-06-20T14:18:00Z">
          <w:r w:rsidR="00D9553E" w:rsidRPr="00994600" w:rsidDel="005C3437">
            <w:rPr>
              <w:rFonts w:ascii="Khmer MEF1" w:eastAsia="Times New Roman" w:hAnsi="Khmer MEF1" w:cs="Khmer MEF1"/>
              <w:b/>
              <w:bCs/>
              <w:spacing w:val="4"/>
              <w:sz w:val="24"/>
              <w:szCs w:val="24"/>
              <w:cs/>
              <w:lang w:val="ca-ES"/>
            </w:rPr>
            <w:delText>ន.ស.ស.</w:delText>
          </w:r>
        </w:del>
      </w:ins>
      <w:ins w:id="4181" w:author="LENOVO" w:date="2022-10-02T04:02:00Z">
        <w:del w:id="4182" w:author="Kem Sereyboth" w:date="2023-06-20T14:18:00Z">
          <w:r w:rsidRPr="00E33574" w:rsidDel="005C3437">
            <w:rPr>
              <w:rFonts w:ascii="Khmer MEF1" w:hAnsi="Khmer MEF1" w:cs="Khmer MEF1"/>
              <w:cs/>
              <w:lang w:val="ca-ES"/>
            </w:rPr>
            <w:delText>។</w:delText>
          </w:r>
        </w:del>
      </w:ins>
      <w:ins w:id="4183" w:author="Voeun Kuyeng" w:date="2022-09-01T10:53:00Z">
        <w:del w:id="4184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185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បន្ថែមពីនេះ ដើម្បីធានាបាននូវ</w:delText>
          </w:r>
        </w:del>
      </w:ins>
      <w:ins w:id="4186" w:author="socheata.ol@hotmail.com" w:date="2022-09-01T14:16:00Z">
        <w:del w:id="4187" w:author="Kem Sereyboth" w:date="2023-06-20T14:18:00Z">
          <w:r w:rsidR="00F03D60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188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</w:del>
      </w:ins>
      <w:ins w:id="4189" w:author="Voeun Kuyeng" w:date="2022-09-01T10:53:00Z">
        <w:del w:id="4190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191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វាស់វែងការអនុវត្តការងាររបស់</w:delText>
          </w:r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4192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[</w:delText>
          </w:r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193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4194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4195" w:author="User" w:date="2022-09-10T12:17:00Z">
        <w:del w:id="4196" w:author="Kem Sereyboth" w:date="2023-06-20T14:18:00Z">
          <w:r w:rsidR="009E6232" w:rsidRPr="00994600" w:rsidDel="005C3437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</w:rPr>
            <w:delText>ន.ស.ស.</w:delText>
          </w:r>
        </w:del>
      </w:ins>
      <w:ins w:id="4197" w:author="Voeun Kuyeng" w:date="2022-09-01T10:53:00Z">
        <w:del w:id="4198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199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ប្រកបដោយប្រសិទ្ធភាព និង</w:delText>
          </w:r>
        </w:del>
      </w:ins>
      <w:ins w:id="4200" w:author="Uon Rithy" w:date="2022-09-22T07:38:00Z">
        <w:del w:id="4201" w:author="Kem Sereyboth" w:date="2023-06-20T14:18:00Z">
          <w:r w:rsidR="00021991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202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4203" w:author="Voeun Kuyeng" w:date="2022-09-01T10:53:00Z">
        <w:del w:id="4204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205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ស័ក្តិសិទ្ធភាព</w:delText>
          </w:r>
        </w:del>
      </w:ins>
      <w:ins w:id="4206" w:author="Un Seakamey" w:date="2022-09-27T16:28:00Z">
        <w:del w:id="4207" w:author="Kem Sereyboth" w:date="2023-06-20T14:18:00Z">
          <w:r w:rsidR="004163FA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208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អនុលោមទៅតាមបទប</w:delText>
          </w:r>
        </w:del>
      </w:ins>
      <w:ins w:id="4209" w:author="Un Seakamey" w:date="2022-09-27T16:29:00Z">
        <w:del w:id="4210" w:author="Kem Sereyboth" w:date="2023-06-20T14:18:00Z">
          <w:r w:rsidR="004163FA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211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្បញ្ញត្តិ</w:delText>
          </w:r>
        </w:del>
      </w:ins>
      <w:ins w:id="4212" w:author="Un Seakamey" w:date="2022-09-27T16:31:00Z">
        <w:del w:id="4213" w:author="Kem Sereyboth" w:date="2023-06-20T14:18:00Z">
          <w:r w:rsidR="004163FA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214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ជាធរមាន</w:delText>
          </w:r>
        </w:del>
      </w:ins>
      <w:ins w:id="4215" w:author="User" w:date="2022-09-28T15:54:00Z">
        <w:del w:id="4216" w:author="Kem Sereyboth" w:date="2023-06-20T14:18:00Z">
          <w:r w:rsidR="00F600CB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4217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4218" w:author="Voeun Kuyeng" w:date="2022-09-01T10:53:00Z">
        <w:del w:id="4219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220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4221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222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សវនករទទួលបន្ទុកត្រូវជ្រើសរើសនូវលក្ខណៈវិនិច្ឆ័យសវនកម្មជាក់លាក់ដើម្បីធ្វើការផ្ទៀងផ្ទាត់</w:delText>
          </w:r>
        </w:del>
      </w:ins>
      <w:ins w:id="4223" w:author="Uon Rithy" w:date="2022-09-22T07:38:00Z">
        <w:del w:id="4224" w:author="Kem Sereyboth" w:date="2023-06-20T14:18:00Z">
          <w:r w:rsidR="00021991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225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4226" w:author="Voeun Kuyeng" w:date="2022-09-01T10:53:00Z">
        <w:del w:id="4227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228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ជាមួយ</w:delText>
          </w:r>
          <w:r w:rsidR="007710A5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4229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លទ្ធផល</w:delText>
          </w:r>
        </w:del>
      </w:ins>
      <w:ins w:id="4230" w:author="Un Seakamey" w:date="2022-09-27T16:32:00Z">
        <w:del w:id="4231" w:author="Kem Sereyboth" w:date="2023-06-20T14:18:00Z">
          <w:r w:rsidR="004163FA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4232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ភស្តុតាង</w:delText>
          </w:r>
        </w:del>
      </w:ins>
      <w:ins w:id="4233" w:author="Voeun Kuyeng" w:date="2022-09-01T10:53:00Z">
        <w:del w:id="4234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4235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ដែលសវនករបានរកឃើញក្នុងកំឡុងពេលចុះធ្វើសវនកម្ម</w:delText>
          </w:r>
          <w:r w:rsidR="007710A5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lang w:val="ca-ES"/>
              <w:rPrChange w:id="4236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4237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រហូតទាញបាននូវ</w:delText>
          </w:r>
        </w:del>
      </w:ins>
      <w:ins w:id="4238" w:author="User" w:date="2022-09-28T09:18:00Z">
        <w:del w:id="4239" w:author="Kem Sereyboth" w:date="2023-06-20T14:18:00Z">
          <w:r w:rsidR="00C43117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4240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ការសន្និដ្ឋានព</w:delText>
          </w:r>
        </w:del>
      </w:ins>
      <w:ins w:id="4241" w:author="User" w:date="2022-09-28T09:19:00Z">
        <w:del w:id="4242" w:author="Kem Sereyboth" w:date="2023-06-20T14:18:00Z">
          <w:r w:rsidR="00C43117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4243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ី</w:delText>
          </w:r>
        </w:del>
      </w:ins>
      <w:ins w:id="4244" w:author="Voeun Kuyeng" w:date="2022-09-01T10:53:00Z">
        <w:del w:id="4245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4246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ភាព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247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អនុលោម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248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249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ឬមិនអនុលោមនៃការអនុវត្តការងាររបស់សវនដ្ឋាន។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250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251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ក្នុងន័យនេះ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252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253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លក្ខណៈវិនិច្ឆ័យសវនកម្ម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254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255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សំដៅដល់</w:delText>
          </w:r>
          <w:r w:rsidR="007710A5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256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បទដ្ឋានការងារ</w:delText>
          </w:r>
        </w:del>
      </w:ins>
      <w:ins w:id="4257" w:author="User" w:date="2022-09-28T09:19:00Z">
        <w:del w:id="4258" w:author="Kem Sereyboth" w:date="2023-06-20T14:18:00Z">
          <w:r w:rsidR="00C43117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259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ប្បញ្ញត្តិ</w:delText>
          </w:r>
        </w:del>
      </w:ins>
      <w:ins w:id="4260" w:author="Voeun Kuyeng" w:date="2022-09-01T10:53:00Z">
        <w:del w:id="4261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262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ទាំងឡាយដែលពាក់ព័ន្ធនឹងការអនុវត្តការងាររបស់សវនដ្ឋាន</w:delText>
          </w:r>
          <w:r w:rsidR="007710A5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lang w:val="ca-ES"/>
              <w:rPrChange w:id="4263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264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ដោយក្នុងនោះ</w:delText>
          </w:r>
        </w:del>
      </w:ins>
      <w:ins w:id="4265" w:author="Uon Rithy" w:date="2022-09-22T07:39:00Z">
        <w:del w:id="4266" w:author="Kem Sereyboth" w:date="2023-06-20T14:18:00Z">
          <w:r w:rsidR="00771F5B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267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4268" w:author="Voeun Kuyeng" w:date="2022-09-01T10:53:00Z">
        <w:del w:id="4269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270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សវនករ</w:delText>
          </w:r>
          <w:r w:rsidR="007710A5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lang w:val="ca-ES"/>
              <w:rPrChange w:id="4271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272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ទទួល</w:delText>
          </w:r>
        </w:del>
      </w:ins>
      <w:ins w:id="4273" w:author="Uon Rithy" w:date="2022-09-22T07:39:00Z">
        <w:del w:id="4274" w:author="Kem Sereyboth" w:date="2023-06-20T14:18:00Z">
          <w:r w:rsidR="00021991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275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4276" w:author="Voeun Kuyeng" w:date="2022-09-01T10:53:00Z">
        <w:del w:id="4277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278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បន្ទុកនឹង</w:delText>
          </w:r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279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ប្រើប្រាស់បទដ្ឋាន</w:delText>
          </w:r>
        </w:del>
      </w:ins>
      <w:ins w:id="4280" w:author="Un Seakamey" w:date="2022-09-27T16:39:00Z">
        <w:del w:id="4281" w:author="Kem Sereyboth" w:date="2023-06-20T14:18:00Z">
          <w:r w:rsidR="00897833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282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បទប</w:delText>
          </w:r>
        </w:del>
      </w:ins>
      <w:ins w:id="4283" w:author="Un Seakamey" w:date="2022-09-27T16:40:00Z">
        <w:del w:id="4284" w:author="Kem Sereyboth" w:date="2023-06-20T14:18:00Z">
          <w:r w:rsidR="00897833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285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្បញ្ញត្តិ</w:delText>
          </w:r>
        </w:del>
      </w:ins>
      <w:ins w:id="4286" w:author="User" w:date="2022-09-28T12:40:00Z">
        <w:del w:id="4287" w:author="Kem Sereyboth" w:date="2023-06-20T14:18:00Z">
          <w:r w:rsidR="002C7911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4288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4289" w:author="Voeun Kuyeng" w:date="2022-09-01T10:53:00Z">
        <w:del w:id="4290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291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ការងារទាំងនេះជាលក្ខណៈវិនិច្ឆ័យសវនកម្មក្នុងការវាយតម្លៃអំពីអនុលោមភាពនៃការអនុវត្ត</w:delText>
          </w:r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292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ការងាររបស់សវនដ្ឋាន។</w:delText>
          </w:r>
        </w:del>
      </w:ins>
    </w:p>
    <w:p w14:paraId="08FE031E" w14:textId="5EC806B5" w:rsidR="00C26CA3" w:rsidRPr="00E33574" w:rsidDel="005C3437" w:rsidRDefault="00C26CA3">
      <w:pPr>
        <w:spacing w:after="0" w:line="233" w:lineRule="auto"/>
        <w:ind w:firstLine="720"/>
        <w:jc w:val="both"/>
        <w:rPr>
          <w:ins w:id="4293" w:author="Voeun Kuyeng" w:date="2022-09-01T10:54:00Z"/>
          <w:del w:id="4294" w:author="Kem Sereyboth" w:date="2023-06-20T14:18:00Z"/>
          <w:rFonts w:ascii="Khmer MEF1" w:hAnsi="Khmer MEF1" w:cs="Khmer MEF1"/>
          <w:b/>
          <w:bCs/>
          <w:spacing w:val="-2"/>
          <w:lang w:val="ca-ES"/>
          <w:rPrChange w:id="4295" w:author="Kem Sereyboth" w:date="2023-07-19T16:59:00Z">
            <w:rPr>
              <w:ins w:id="4296" w:author="Voeun Kuyeng" w:date="2022-09-01T10:54:00Z"/>
              <w:del w:id="4297" w:author="Kem Sereyboth" w:date="2023-06-20T14:18:00Z"/>
              <w:rFonts w:ascii="Khmer MEF1" w:hAnsi="Khmer MEF1" w:cs="Khmer MEF1"/>
              <w:lang w:val="ca-ES"/>
            </w:rPr>
          </w:rPrChange>
        </w:rPr>
        <w:pPrChange w:id="4298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4299" w:author="Kem Sereiboth" w:date="2022-09-13T15:46:00Z">
        <w:del w:id="4300" w:author="Kem Sereyboth" w:date="2023-06-20T14:18:00Z">
          <w:r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4301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cs/>
                  <w:lang w:val="ca-ES"/>
                </w:rPr>
              </w:rPrChange>
            </w:rPr>
            <w:delText>គ-</w:delText>
          </w:r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4302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cs/>
                  <w:lang w:val="ca-ES"/>
                </w:rPr>
              </w:rPrChange>
            </w:rPr>
            <w:delText>ដំណើរការនៃការកំណត់ហានិភ័យអនុលោមភាពគន្លឹះ ប្រធានបទ</w:delText>
          </w:r>
          <w:r w:rsidRPr="00E33574" w:rsidDel="005C3437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4303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16"/>
                  <w:cs/>
                  <w:lang w:val="ca-ES"/>
                </w:rPr>
              </w:rPrChange>
            </w:rPr>
            <w:delText>សវនកម្ម និងលក្ខណៈវិនិច្ឆ័យសវនកម្ម</w:delText>
          </w:r>
        </w:del>
      </w:ins>
    </w:p>
    <w:p w14:paraId="645C27CB" w14:textId="3AB62B6A" w:rsidR="007710A5" w:rsidRPr="00E33574" w:rsidDel="005C3437" w:rsidRDefault="007710A5">
      <w:pPr>
        <w:spacing w:after="0" w:line="233" w:lineRule="auto"/>
        <w:ind w:firstLine="720"/>
        <w:jc w:val="both"/>
        <w:rPr>
          <w:ins w:id="4304" w:author="Voeun Kuyeng" w:date="2022-09-01T10:53:00Z"/>
          <w:del w:id="4305" w:author="Kem Sereyboth" w:date="2023-06-20T14:18:00Z"/>
          <w:lang w:val="ca-ES"/>
          <w:rPrChange w:id="4306" w:author="Kem Sereyboth" w:date="2023-07-19T16:59:00Z">
            <w:rPr>
              <w:ins w:id="4307" w:author="Voeun Kuyeng" w:date="2022-09-01T10:53:00Z"/>
              <w:del w:id="4308" w:author="Kem Sereyboth" w:date="2023-06-20T14:18:00Z"/>
              <w:rFonts w:ascii="Khmer MEF1" w:hAnsi="Khmer MEF1" w:cs="Khmer MEF1"/>
              <w:lang w:val="ca-ES"/>
            </w:rPr>
          </w:rPrChange>
        </w:rPr>
        <w:pPrChange w:id="4309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</w:p>
    <w:p w14:paraId="7F63645C" w14:textId="7938C7F3" w:rsidR="007710A5" w:rsidRPr="00E33574" w:rsidDel="005C3437" w:rsidRDefault="007710A5">
      <w:pPr>
        <w:spacing w:after="0" w:line="233" w:lineRule="auto"/>
        <w:ind w:firstLine="720"/>
        <w:jc w:val="both"/>
        <w:rPr>
          <w:ins w:id="4310" w:author="Voeun Kuyeng" w:date="2022-09-01T10:53:00Z"/>
          <w:del w:id="4311" w:author="Kem Sereyboth" w:date="2023-06-20T14:18:00Z"/>
          <w:rFonts w:ascii="Khmer MEF1" w:hAnsi="Khmer MEF1" w:cs="Khmer MEF1"/>
          <w:strike/>
          <w:cs/>
          <w:lang w:val="ca-ES"/>
          <w:rPrChange w:id="4312" w:author="Kem Sereyboth" w:date="2023-07-19T16:59:00Z">
            <w:rPr>
              <w:ins w:id="4313" w:author="Voeun Kuyeng" w:date="2022-09-01T10:53:00Z"/>
              <w:del w:id="4314" w:author="Kem Sereyboth" w:date="2023-06-20T14:18:00Z"/>
              <w:rFonts w:ascii="Khmer MEF1" w:hAnsi="Khmer MEF1" w:cs="Khmer MEF1"/>
              <w:cs/>
              <w:lang w:val="ca-ES"/>
            </w:rPr>
          </w:rPrChange>
        </w:rPr>
        <w:pPrChange w:id="4315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4316" w:author="Voeun Kuyeng" w:date="2022-09-01T10:53:00Z">
        <w:del w:id="4317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trike/>
              <w:sz w:val="24"/>
              <w:szCs w:val="24"/>
              <w:cs/>
              <w:lang w:val="ca-ES"/>
              <w:rPrChange w:id="4318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គ-ចំណុចទី៣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trike/>
              <w:sz w:val="24"/>
              <w:szCs w:val="24"/>
              <w:lang w:val="ca-ES"/>
              <w:rPrChange w:id="4319" w:author="Kem Sereyboth" w:date="2023-07-19T16:59:00Z">
                <w:rPr>
                  <w:rFonts w:ascii="Khmer MEF1" w:hAnsi="Khmer MEF1" w:cs="Khmer MEF1"/>
                  <w:b/>
                  <w:bCs/>
                  <w:lang w:val="ca-ES"/>
                </w:rPr>
              </w:rPrChange>
            </w:rPr>
            <w:delText>:</w:delText>
          </w:r>
          <w:r w:rsidRPr="00E33574" w:rsidDel="005C3437">
            <w:rPr>
              <w:rFonts w:ascii="Khmer MEF1" w:eastAsia="Times New Roman" w:hAnsi="Khmer MEF1" w:cs="Khmer MEF1"/>
              <w:strike/>
              <w:sz w:val="24"/>
              <w:szCs w:val="24"/>
              <w:cs/>
              <w:lang w:val="ca-ES"/>
              <w:rPrChange w:id="432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ត្រូវរៀបរាប់អំពីដំណើរការនៃការកំណត់ហានិភ័យអនុលោមភាពគន្លឹះ ប្រធានបទសវនកម្ម និងលក្ខណៈវិនិច្ឆ័យសវនកម្មដែលសវនករទទួលបន្ទុករកឃើញក្នុងដំណើរការធ្វើសវនកម្មនៅសវន</w:delText>
          </w:r>
        </w:del>
      </w:ins>
      <w:ins w:id="4321" w:author="Voeun Kuyeng" w:date="2022-09-07T13:51:00Z">
        <w:del w:id="4322" w:author="Kem Sereyboth" w:date="2023-06-20T14:18:00Z">
          <w:r w:rsidR="00650A48" w:rsidRPr="00E33574" w:rsidDel="005C3437">
            <w:rPr>
              <w:rFonts w:ascii="Khmer MEF1" w:eastAsia="Times New Roman" w:hAnsi="Khmer MEF1" w:cs="Khmer MEF1"/>
              <w:strike/>
              <w:sz w:val="24"/>
              <w:szCs w:val="24"/>
              <w:cs/>
              <w:lang w:val="ca-ES"/>
              <w:rPrChange w:id="4323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-</w:delText>
          </w:r>
        </w:del>
      </w:ins>
      <w:ins w:id="4324" w:author="Voeun Kuyeng" w:date="2022-09-01T10:53:00Z">
        <w:del w:id="4325" w:author="Kem Sereyboth" w:date="2023-06-20T14:18:00Z">
          <w:r w:rsidRPr="00E33574" w:rsidDel="005C3437">
            <w:rPr>
              <w:rFonts w:ascii="Khmer MEF1" w:eastAsia="Times New Roman" w:hAnsi="Khmer MEF1" w:cs="Khmer MEF1"/>
              <w:strike/>
              <w:sz w:val="24"/>
              <w:szCs w:val="24"/>
              <w:cs/>
              <w:lang w:val="ca-ES"/>
              <w:rPrChange w:id="432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ដ្ឋាន។ ​សវនករទទួលបន្ទុក អាចរៀបរាប់អំពីចំណុចទី៣ នេះ ដោយបែងចែកជា ៣ កថាខណ្ឌ ដូចគំរូខាងក្រោម៖</w:delText>
          </w:r>
        </w:del>
      </w:ins>
    </w:p>
    <w:p w14:paraId="52F19446" w14:textId="5C17ABD5" w:rsidR="00C0604B" w:rsidRPr="00E33574" w:rsidDel="005C3437" w:rsidRDefault="007915DC">
      <w:pPr>
        <w:spacing w:after="0" w:line="233" w:lineRule="auto"/>
        <w:ind w:firstLine="720"/>
        <w:jc w:val="both"/>
        <w:rPr>
          <w:ins w:id="4327" w:author="sakaria fa" w:date="2022-09-15T21:01:00Z"/>
          <w:del w:id="4328" w:author="Kem Sereyboth" w:date="2023-06-20T14:18:00Z"/>
          <w:rFonts w:ascii="Khmer MEF1" w:hAnsi="Khmer MEF1" w:cs="Khmer MEF1"/>
          <w:lang w:val="ca-ES"/>
          <w:rPrChange w:id="4329" w:author="Kem Sereyboth" w:date="2023-07-19T16:59:00Z">
            <w:rPr>
              <w:ins w:id="4330" w:author="sakaria fa" w:date="2022-09-15T21:01:00Z"/>
              <w:del w:id="4331" w:author="Kem Sereyboth" w:date="2023-06-20T14:18:00Z"/>
              <w:rFonts w:ascii="Khmer MEF1" w:hAnsi="Khmer MEF1" w:cs="Khmer MEF1"/>
              <w:spacing w:val="-2"/>
              <w:lang w:val="ca-ES"/>
            </w:rPr>
          </w:rPrChange>
        </w:rPr>
        <w:pPrChange w:id="4332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4333" w:author="LENOVO" w:date="2022-10-02T04:06:00Z">
        <w:del w:id="4334" w:author="Kem Sereyboth" w:date="2023-06-20T14:18:00Z">
          <w:r w:rsidRPr="00E33574" w:rsidDel="005C3437">
            <w:rPr>
              <w:rFonts w:ascii="Khmer MEF1" w:hAnsi="Khmer MEF1" w:cs="Khmer MEF1"/>
              <w:spacing w:val="6"/>
              <w:cs/>
              <w:lang w:val="ca-ES"/>
            </w:rPr>
            <w:delText>ស្របតាមគោលបំណងនៃការធ្វើសវនកម្ម និងដើម្បីធានាបានការអនុវត្តសវនកម្ម​ប្រចាំឆ្នាំ​ប្រកប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>ដោយប្រសិទ្ធភាព និងស័ក្តិសិទ្ធភាព កាលពីថ្ងៃទី២២ ខែធ្នូ ឆ្នាំ២០២១ ប្រតិភូសវនកម្ម​របស់​អង្គភាព​សវនកម្ម​​</w:delText>
          </w:r>
          <w:r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4335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ផ្ទៃក្នុង​​នៃ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4336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 xml:space="preserve">អ.ស.ហ. </w:delText>
          </w:r>
          <w:r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4337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បានចុះសិក្សាស្វែងយល់អំពីបរិស្ថានរបស់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4338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ន.ស.ស.</w:delText>
          </w:r>
          <w:r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4339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 ដោយបាន​ប្រមូល​ទិន្នន័យ និង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340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ព័ត៌មាន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4341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342" w:author="Kem Sereyboth" w:date="2023-07-19T16:59:00Z">
                <w:rPr>
                  <w:rFonts w:ascii="Khmer MEF1" w:hAnsi="Khmer MEF1" w:cs="Khmer MEF1"/>
                  <w:spacing w:val="5"/>
                  <w:cs/>
                  <w:lang w:val="ca-ES"/>
                </w:rPr>
              </w:rPrChange>
            </w:rPr>
            <w:delText>ពាក់ព័ន្ធ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4343" w:author="Kem Sereyboth" w:date="2023-07-19T16:59:00Z">
                <w:rPr>
                  <w:rFonts w:ascii="Khmer MEF1" w:hAnsi="Khmer MEF1" w:cs="Khmer MEF1"/>
                  <w:spacing w:val="5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344" w:author="Kem Sereyboth" w:date="2023-07-19T16:59:00Z">
                <w:rPr>
                  <w:rFonts w:ascii="Khmer MEF1" w:hAnsi="Khmer MEF1" w:cs="Khmer MEF1"/>
                  <w:spacing w:val="5"/>
                  <w:cs/>
                  <w:lang w:val="ca-ES"/>
                </w:rPr>
              </w:rPrChange>
            </w:rPr>
            <w:delText>ដែលជាធាតុចូលដ៏សំខាន់សម្រាប់សវនករទទួលបន្ទុករៀបចំផែនការសវនកម្មឆ្នាំ២០២២</w:delText>
          </w:r>
          <w:r w:rsidRPr="00E33574" w:rsidDel="005C3437">
            <w:rPr>
              <w:rFonts w:ascii="Khmer MEF1" w:hAnsi="Khmer MEF1" w:cs="Khmer MEF1"/>
              <w:spacing w:val="5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345" w:author="Kem Sereyboth" w:date="2023-07-19T16:59:00Z">
                <w:rPr>
                  <w:rFonts w:ascii="Khmer MEF1" w:hAnsi="Khmer MEF1" w:cs="Khmer MEF1"/>
                  <w:spacing w:val="5"/>
                  <w:cs/>
                  <w:lang w:val="ca-ES"/>
                </w:rPr>
              </w:rPrChange>
            </w:rPr>
            <w:delText>របស់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អង្គភាព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4346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>​​​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សវនកម្ម</w:delText>
          </w:r>
          <w:r w:rsidRPr="00E33574" w:rsidDel="005C3437">
            <w:rPr>
              <w:rFonts w:ascii="Khmer MEF1" w:hAnsi="Khmer MEF1" w:cs="Khmer MEF1"/>
              <w:lang w:val="ca-ES"/>
            </w:rPr>
            <w:delText>​​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ផ្ទៃក្នុងនៃ 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អ.ស.ហ.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។ តាមរយៈនេះ សវនករទទួលបន្ទុកបានធ្វើការពិនិត្យ​លើទិន្នន័យ និង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347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ព័ត៌មាន​</w:delText>
          </w:r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348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ដែល​ប្រមូល</w:delText>
          </w:r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4349" w:author="Kem Sereyboth" w:date="2023-07-19T16:59:00Z">
                <w:rPr>
                  <w:rFonts w:ascii="Khmer MEF1" w:hAnsi="Khmer MEF1" w:cs="Khmer MEF1"/>
                  <w:spacing w:val="-2"/>
                  <w:lang w:val="ca-ES"/>
                </w:rPr>
              </w:rPrChange>
            </w:rPr>
            <w:delText>​​​</w:delText>
          </w:r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350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បានព្រមទាំងធ្វើ</w:delText>
          </w:r>
          <w:r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ការវាយតម្លៃយ៉ាងយកចិត្តទុក</w:delText>
          </w:r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351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ដាក់លើ</w:delText>
          </w:r>
          <w:r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ការអនុវត្តរបស់សវនដ្ឋាន</w:delText>
          </w:r>
        </w:del>
      </w:ins>
      <w:ins w:id="4352" w:author="User" w:date="2022-10-09T12:39:00Z">
        <w:del w:id="4353" w:author="Kem Sereyboth" w:date="2023-06-20T14:18:00Z">
          <w:r w:rsidR="00D9553E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354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</w:delText>
          </w:r>
          <w:r w:rsidR="00D9553E" w:rsidRPr="00E33574" w:rsidDel="005C3437">
            <w:rPr>
              <w:rFonts w:ascii="Khmer MEF1" w:eastAsia="Times New Roman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4355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ន.ស.ស.</w:delText>
          </w:r>
          <w:r w:rsidR="00D9553E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356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</w:delText>
          </w:r>
        </w:del>
      </w:ins>
      <w:ins w:id="4357" w:author="LENOVO" w:date="2022-10-02T04:06:00Z">
        <w:del w:id="4358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359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ដោយ​ផ្អែកលើ</w:delText>
          </w:r>
          <w:r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436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លក្ខណៈ</w:delText>
          </w:r>
          <w:r w:rsidRPr="00E33574" w:rsidDel="005C3437">
            <w:rPr>
              <w:rFonts w:ascii="Khmer MEF1" w:eastAsia="Times New Roman" w:hAnsi="Khmer MEF1" w:cs="Khmer MEF1"/>
              <w:spacing w:val="12"/>
              <w:sz w:val="24"/>
              <w:szCs w:val="24"/>
              <w:cs/>
              <w:lang w:val="ca-ES"/>
              <w:rPrChange w:id="436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វិនិច្ឆ័យ​សវនកម្មជាក់លាក់</w:delText>
          </w:r>
          <w:r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436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pacing w:val="12"/>
              <w:sz w:val="24"/>
              <w:szCs w:val="24"/>
              <w:cs/>
              <w:lang w:val="ca-ES"/>
              <w:rPrChange w:id="436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និងគ្រប់គ្រាន់ដែលជា</w:delText>
          </w:r>
          <w:r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436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​លទ្ធផលសវនករទទួលបន្ទុក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​កំណត់​បាន​នូវ​ហានិភ័យ​អនុលោមភាពគន្លឹះមួយចំនួន</w:delText>
          </w:r>
        </w:del>
      </w:ins>
      <w:ins w:id="4365" w:author="User" w:date="2022-10-05T12:37:00Z">
        <w:del w:id="4366" w:author="Kem Sereyboth" w:date="2023-06-20T14:18:00Z">
          <w:r w:rsidR="00C865F9" w:rsidRPr="00E33574" w:rsidDel="005C3437">
            <w:rPr>
              <w:rFonts w:ascii="Khmer MEF1" w:hAnsi="Khmer MEF1" w:cs="Khmer MEF1"/>
              <w:cs/>
              <w:lang w:val="ca-ES"/>
            </w:rPr>
            <w:delText>រួម</w:delText>
          </w:r>
        </w:del>
      </w:ins>
      <w:ins w:id="4367" w:author="User" w:date="2022-10-05T12:38:00Z">
        <w:del w:id="4368" w:author="Kem Sereyboth" w:date="2023-06-20T14:18:00Z">
          <w:r w:rsidR="00C865F9" w:rsidRPr="00E33574" w:rsidDel="005C3437">
            <w:rPr>
              <w:rFonts w:ascii="Khmer MEF1" w:hAnsi="Khmer MEF1" w:cs="Khmer MEF1"/>
              <w:cs/>
              <w:lang w:val="ca-ES"/>
            </w:rPr>
            <w:delText>មាន</w:delText>
          </w:r>
        </w:del>
      </w:ins>
      <w:ins w:id="4369" w:author="LENOVO" w:date="2022-10-02T04:06:00Z">
        <w:del w:id="4370" w:author="Kem Sereyboth" w:date="2023-06-20T14:18:00Z"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ដូចជា៖ </w:delText>
          </w:r>
        </w:del>
      </w:ins>
      <w:ins w:id="4371" w:author="Voeun Kuyeng" w:date="2022-09-01T10:53:00Z">
        <w:del w:id="4372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373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ស្របតាមគោលបំណងនៃការធ្វើសវនកម្ម និងដើម្បីធានាបានការអនុវត្តការងារសវនកម្មប្រចាំឆ្នាំប្រកបដោយ</w:delText>
          </w:r>
        </w:del>
      </w:ins>
      <w:ins w:id="4374" w:author="User" w:date="2022-09-28T15:56:00Z">
        <w:del w:id="4375" w:author="Kem Sereyboth" w:date="2023-06-20T14:18:00Z">
          <w:r w:rsidR="00F600CB"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</w:del>
      </w:ins>
      <w:ins w:id="4376" w:author="Voeun Kuyeng" w:date="2022-09-01T10:53:00Z">
        <w:del w:id="4377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37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ប្រសិទ្ធភាព និងស័ក្តិសិទ្ធភាព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379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</w:del>
      </w:ins>
      <w:ins w:id="4380" w:author="socheata.ol@hotmail.com" w:date="2022-09-01T14:31:00Z">
        <w:del w:id="4381" w:author="Kem Sereyboth" w:date="2023-06-20T14:18:00Z">
          <w:r w:rsidR="007B2D63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rPrChange w:id="4382" w:author="Kem Sereyboth" w:date="2023-07-19T16:59:00Z">
                <w:rPr>
                  <w:rFonts w:ascii="Khmer MEF1" w:hAnsi="Khmer MEF1" w:cs="Khmer MEF1"/>
                </w:rPr>
              </w:rPrChange>
            </w:rPr>
            <w:delText>[</w:delText>
          </w:r>
        </w:del>
      </w:ins>
      <w:ins w:id="4383" w:author="Voeun Kuyeng" w:date="2022-09-01T10:53:00Z">
        <w:del w:id="4384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38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កាលពីថ្ងៃទី.......</w:delText>
          </w:r>
        </w:del>
      </w:ins>
      <w:ins w:id="4386" w:author="User" w:date="2022-09-10T12:18:00Z">
        <w:del w:id="4387" w:author="Kem Sereyboth" w:date="2023-06-20T14:18:00Z">
          <w:r w:rsidR="004E45A6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388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២២ </w:delText>
          </w:r>
        </w:del>
      </w:ins>
      <w:ins w:id="4389" w:author="Voeun Kuyeng" w:date="2022-09-01T10:53:00Z">
        <w:del w:id="4390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39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ខែ....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392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...</w:delText>
          </w:r>
        </w:del>
      </w:ins>
      <w:ins w:id="4393" w:author="User" w:date="2022-09-10T12:18:00Z">
        <w:del w:id="4394" w:author="Kem Sereyboth" w:date="2023-06-20T14:18:00Z">
          <w:r w:rsidR="004E45A6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395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ធ្នូ </w:delText>
          </w:r>
        </w:del>
      </w:ins>
      <w:ins w:id="4396" w:author="Voeun Kuyeng" w:date="2022-09-01T10:53:00Z">
        <w:del w:id="4397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39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ឆ្នាំ២០២១</w:delText>
          </w:r>
        </w:del>
      </w:ins>
      <w:ins w:id="4399" w:author="socheata.ol@hotmail.com" w:date="2022-09-01T14:31:00Z">
        <w:del w:id="4400" w:author="Kem Sereyboth" w:date="2023-06-20T14:18:00Z">
          <w:r w:rsidR="007B2D63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401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]</w:delText>
          </w:r>
        </w:del>
      </w:ins>
      <w:ins w:id="4402" w:author="Voeun Kuyeng" w:date="2022-09-01T10:53:00Z">
        <w:del w:id="4403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40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ក្រុម</w:delText>
          </w:r>
        </w:del>
      </w:ins>
      <w:ins w:id="4405" w:author="Un Seakamey" w:date="2022-09-27T16:40:00Z">
        <w:del w:id="4406" w:author="Kem Sereyboth" w:date="2023-06-20T14:18:00Z">
          <w:r w:rsidR="00897833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407" w:author="Kem Sereyboth" w:date="2023-07-19T16:59:00Z">
                <w:rPr>
                  <w:rFonts w:ascii="Khmer MEF1" w:hAnsi="Khmer MEF1" w:cs="Khmer MEF1"/>
                  <w:spacing w:val="-14"/>
                  <w:cs/>
                  <w:lang w:val="ca-ES"/>
                </w:rPr>
              </w:rPrChange>
            </w:rPr>
            <w:delText>ប្រតិភូ</w:delText>
          </w:r>
        </w:del>
      </w:ins>
      <w:ins w:id="4408" w:author="Voeun Kuyeng" w:date="2022-09-01T10:53:00Z">
        <w:del w:id="4409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41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សវនករ</w:delText>
          </w:r>
        </w:del>
      </w:ins>
      <w:ins w:id="4411" w:author="Un Seakamey" w:date="2022-09-27T16:40:00Z">
        <w:del w:id="4412" w:author="Kem Sereyboth" w:date="2023-06-20T14:18:00Z">
          <w:r w:rsidR="00897833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413" w:author="Kem Sereyboth" w:date="2023-07-19T16:59:00Z">
                <w:rPr>
                  <w:rFonts w:ascii="Khmer MEF1" w:hAnsi="Khmer MEF1" w:cs="Khmer MEF1"/>
                  <w:spacing w:val="-14"/>
                  <w:cs/>
                  <w:lang w:val="ca-ES"/>
                </w:rPr>
              </w:rPrChange>
            </w:rPr>
            <w:delText>ម្ម</w:delText>
          </w:r>
        </w:del>
      </w:ins>
      <w:ins w:id="4414" w:author="Voeun Kuyeng" w:date="2022-09-01T10:53:00Z">
        <w:del w:id="4415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41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របស់អង្គភាពសវនកម្មផ្ទៃក្នុង</w:delText>
          </w:r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 xml:space="preserve">នៃ </w:delText>
          </w:r>
          <w:r w:rsidR="007710A5"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 xml:space="preserve">អ.ស.ហ. </w:delText>
          </w:r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>បានចុះ</w:delText>
          </w:r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417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សិក្សាស្វែងយល់អំពីបរិស្ថានសវនដ្ឋាន ដោយបានប្រមូលទិន្នន័យ</w:delText>
          </w:r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4418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419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និងព័ត៌មានពាក់ព័ន្ធ</w:delText>
          </w:r>
          <w:r w:rsidR="007710A5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4420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ដែល</w:delText>
          </w:r>
        </w:del>
      </w:ins>
      <w:ins w:id="4421" w:author="User" w:date="2022-09-28T09:23:00Z">
        <w:del w:id="4422" w:author="Kem Sereyboth" w:date="2023-06-20T14:18:00Z">
          <w:r w:rsidR="00367AAA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rPrChange w:id="4423" w:author="Kem Sereyboth" w:date="2023-07-19T16:59:00Z">
                <w:rPr>
                  <w:rFonts w:ascii="Khmer MEF1" w:hAnsi="Khmer MEF1" w:cs="Khmer MEF1"/>
                  <w:spacing w:val="-12"/>
                  <w:cs/>
                </w:rPr>
              </w:rPrChange>
            </w:rPr>
            <w:delText>ជា</w:delText>
          </w:r>
        </w:del>
      </w:ins>
      <w:ins w:id="4424" w:author="Voeun Kuyeng" w:date="2022-09-01T10:53:00Z">
        <w:del w:id="4425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4426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ធាតុចូលដ៏សំខាន់</w:delText>
          </w:r>
          <w:r w:rsidR="007710A5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lang w:val="ca-ES"/>
              <w:rPrChange w:id="4427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4428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សម្រាប់សវនករទទួលបន្ទុកក្នុងការរៀបចំផែនការសវនកម្មឆ្នាំ</w:delText>
          </w:r>
        </w:del>
      </w:ins>
      <w:ins w:id="4429" w:author="socheata.ol@hotmail.com" w:date="2022-09-01T14:32:00Z">
        <w:del w:id="4430" w:author="Kem Sereyboth" w:date="2023-06-20T14:18:00Z">
          <w:r w:rsidR="004014F5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lang w:val="ca-ES"/>
              <w:rPrChange w:id="4431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>[</w:delText>
          </w:r>
        </w:del>
      </w:ins>
      <w:ins w:id="4432" w:author="Voeun Kuyeng" w:date="2022-09-01T10:53:00Z">
        <w:del w:id="4433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4434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២០២២</w:delText>
          </w:r>
        </w:del>
      </w:ins>
      <w:ins w:id="4435" w:author="socheata.ol@hotmail.com" w:date="2022-09-01T14:32:00Z">
        <w:del w:id="4436" w:author="Kem Sereyboth" w:date="2023-06-20T14:18:00Z">
          <w:r w:rsidR="004014F5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lang w:val="ca-ES"/>
              <w:rPrChange w:id="4437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>]</w:delText>
          </w:r>
        </w:del>
      </w:ins>
      <w:ins w:id="4438" w:author="Voeun Kuyeng" w:date="2022-09-01T10:53:00Z">
        <w:del w:id="4439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4440" w:author="Kem Sereyboth" w:date="2023-07-19T16:59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 xml:space="preserve"> របស់អង្គភាព</w:delText>
          </w:r>
          <w:r w:rsidR="007710A5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441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សវនកម្ម</w:delText>
          </w:r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442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ផ្ទៃក្នុង</w:delText>
          </w:r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443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នៃ </w:delText>
          </w:r>
          <w:r w:rsidR="007710A5" w:rsidRPr="00E33574" w:rsidDel="005C3437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4444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cs/>
                  <w:lang w:val="ca-ES"/>
                </w:rPr>
              </w:rPrChange>
            </w:rPr>
            <w:delText>អ.ស.ហ.</w:delText>
          </w:r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445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។</w:delText>
          </w:r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4446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447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តាមរយៈនេះ សវនករទទួលបន្ទុក បានធ្វើការពិនិត្យលើទិន្នន័យ</w:delText>
          </w:r>
        </w:del>
      </w:ins>
      <w:ins w:id="4448" w:author="Kem Sereiboth" w:date="2022-09-16T12:42:00Z">
        <w:del w:id="4449" w:author="Kem Sereyboth" w:date="2023-06-20T14:18:00Z">
          <w:r w:rsidR="00D71E7A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4450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</w:del>
      </w:ins>
      <w:ins w:id="4451" w:author="Voeun Kuyeng" w:date="2022-09-01T10:53:00Z">
        <w:del w:id="4452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453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និង</w:delText>
          </w:r>
        </w:del>
      </w:ins>
      <w:ins w:id="4454" w:author="Uon Rithy" w:date="2022-09-22T07:41:00Z">
        <w:del w:id="4455" w:author="Kem Sereyboth" w:date="2023-06-20T14:18:00Z">
          <w:r w:rsidR="00771F5B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456" w:author="Kem Sereyboth" w:date="2023-07-19T16:59:00Z">
                <w:rPr>
                  <w:rFonts w:ascii="Khmer MEF1" w:hAnsi="Khmer MEF1" w:cs="Khmer MEF1"/>
                  <w:spacing w:val="8"/>
                  <w:cs/>
                  <w:lang w:val="ca-ES"/>
                </w:rPr>
              </w:rPrChange>
            </w:rPr>
            <w:delText xml:space="preserve"> </w:delText>
          </w:r>
        </w:del>
      </w:ins>
      <w:ins w:id="4457" w:author="Voeun Kuyeng" w:date="2022-09-01T10:53:00Z">
        <w:del w:id="4458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459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ព័ត៌មានដែលប្រមូលបាន</w:delText>
          </w:r>
          <w:r w:rsidR="007710A5" w:rsidRPr="00E33574" w:rsidDel="005C3437">
            <w:rPr>
              <w:rFonts w:ascii="Khmer MEF1" w:hAnsi="Khmer MEF1" w:cs="Khmer MEF1"/>
              <w:spacing w:val="-6"/>
              <w:lang w:val="ca-ES"/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460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ព្រមទាំងធ្វើការវាយតម្លៃយ៉ាងយកចិត្តទុកដាក់លើការអនុវត្តការងាររបស់សវនដ្ឋាន</w:delText>
          </w:r>
        </w:del>
      </w:ins>
      <w:ins w:id="4461" w:author="Uon Rithy" w:date="2022-09-22T07:41:00Z">
        <w:del w:id="4462" w:author="Kem Sereyboth" w:date="2023-06-20T14:18:00Z">
          <w:r w:rsidR="00771F5B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463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</w:delText>
          </w:r>
        </w:del>
      </w:ins>
      <w:ins w:id="4464" w:author="Voeun Kuyeng" w:date="2022-09-01T10:53:00Z">
        <w:del w:id="4465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46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ដោយផ្អែកលើលក្ខណៈវិនិច្ឆ័យ</w:delText>
          </w:r>
        </w:del>
      </w:ins>
      <w:ins w:id="4467" w:author="User" w:date="2022-09-28T12:46:00Z">
        <w:del w:id="4468" w:author="Kem Sereyboth" w:date="2023-06-20T14:18:00Z">
          <w:r w:rsidR="00F235EE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4469" w:author="Kem Sereyboth" w:date="2023-07-19T16:5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 </w:delText>
          </w:r>
        </w:del>
      </w:ins>
      <w:ins w:id="4470" w:author="Voeun Kuyeng" w:date="2022-09-01T10:53:00Z">
        <w:del w:id="4471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47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សវនកម្មជាក់លាក់ និងគ្រប់គ្រាន់ ដែលជាលទ្ធផល សវនករទទួលបន្ទុក កំណត់បាននូវ</w:delText>
          </w:r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473" w:author="Kem Sereyboth" w:date="2023-07-19T16:59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 xml:space="preserve">ហានិភ័យអនុលោមភាពគន្លឹះមួយចំនួនដូចជា៖ </w:delText>
          </w:r>
        </w:del>
      </w:ins>
    </w:p>
    <w:p w14:paraId="176D0D57" w14:textId="09AEAC12" w:rsidR="00C0604B" w:rsidRPr="00E33574" w:rsidDel="005C3437" w:rsidRDefault="004E45A6">
      <w:pPr>
        <w:spacing w:after="0" w:line="233" w:lineRule="auto"/>
        <w:ind w:firstLine="720"/>
        <w:jc w:val="both"/>
        <w:rPr>
          <w:ins w:id="4474" w:author="sakaria fa" w:date="2022-09-15T21:02:00Z"/>
          <w:del w:id="4475" w:author="Kem Sereyboth" w:date="2023-06-20T14:18:00Z"/>
          <w:rFonts w:ascii="Khmer MEF1" w:hAnsi="Khmer MEF1" w:cs="Khmer MEF1"/>
          <w:spacing w:val="-4"/>
          <w:lang w:val="ca-ES"/>
          <w:rPrChange w:id="4476" w:author="Kem Sereyboth" w:date="2023-07-19T16:59:00Z">
            <w:rPr>
              <w:ins w:id="4477" w:author="sakaria fa" w:date="2022-09-15T21:02:00Z"/>
              <w:del w:id="4478" w:author="Kem Sereyboth" w:date="2023-06-20T14:18:00Z"/>
              <w:rFonts w:ascii="Khmer MEF1" w:hAnsi="Khmer MEF1" w:cs="Khmer MEF1"/>
              <w:color w:val="FF0000"/>
              <w:spacing w:val="-2"/>
              <w:lang w:val="ca-ES"/>
            </w:rPr>
          </w:rPrChange>
        </w:rPr>
        <w:pPrChange w:id="4479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4480" w:author="User" w:date="2022-09-10T12:19:00Z">
        <w:del w:id="4481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482" w:author="Kem Sereyboth" w:date="2023-07-19T16:59:00Z">
                <w:rPr>
                  <w:rFonts w:ascii="Khmer MEF1" w:hAnsi="Khmer MEF1" w:cs="Khmer MEF1"/>
                  <w:b/>
                  <w:bCs/>
                  <w:highlight w:val="yellow"/>
                  <w:cs/>
                  <w:lang w:val="ca-ES"/>
                </w:rPr>
              </w:rPrChange>
            </w:rPr>
            <w:delText>១.</w:delText>
          </w:r>
        </w:del>
      </w:ins>
      <w:ins w:id="4483" w:author="sakaria fa" w:date="2022-09-15T21:02:00Z">
        <w:del w:id="4484" w:author="Kem Sereyboth" w:date="2023-06-20T14:18:00Z">
          <w:r w:rsidR="00C0604B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485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cs/>
                  <w:lang w:val="ca-ES"/>
                </w:rPr>
              </w:rPrChange>
            </w:rPr>
            <w:delText>ហានិភ័យអនុលោមភាពជាសារវ័ន្តចំនួន ២ គឺ៖</w:delText>
          </w:r>
        </w:del>
      </w:ins>
    </w:p>
    <w:p w14:paraId="01E50AB0" w14:textId="77789F99" w:rsidR="00514F77" w:rsidRPr="00E33574" w:rsidDel="005C3437" w:rsidRDefault="00C0604B">
      <w:pPr>
        <w:spacing w:after="0" w:line="233" w:lineRule="auto"/>
        <w:ind w:firstLine="720"/>
        <w:jc w:val="both"/>
        <w:rPr>
          <w:ins w:id="4486" w:author="sakaria fa" w:date="2022-09-30T20:45:00Z"/>
          <w:del w:id="4487" w:author="Kem Sereyboth" w:date="2023-06-20T14:18:00Z"/>
          <w:rFonts w:ascii="Khmer MEF1" w:hAnsi="Khmer MEF1" w:cs="Khmer MEF1"/>
          <w:lang w:val="ca-ES"/>
        </w:rPr>
        <w:pPrChange w:id="4488" w:author="Sopheak Phorn" w:date="2023-08-25T16:12:00Z">
          <w:pPr>
            <w:pStyle w:val="NormalWeb"/>
            <w:numPr>
              <w:numId w:val="27"/>
            </w:numPr>
            <w:spacing w:before="0" w:beforeAutospacing="0" w:after="0" w:afterAutospacing="0" w:line="230" w:lineRule="auto"/>
            <w:ind w:left="1440" w:hanging="360"/>
            <w:jc w:val="both"/>
          </w:pPr>
        </w:pPrChange>
      </w:pPr>
      <w:ins w:id="4489" w:author="sakaria fa" w:date="2022-09-15T21:03:00Z">
        <w:del w:id="4490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4491" w:author="Kem Sereyboth" w:date="2023-07-19T16:59:00Z">
                <w:rPr>
                  <w:rFonts w:ascii="Khmer MEF1" w:hAnsi="Khmer MEF1" w:cs="Khmer MEF1"/>
                  <w:color w:val="FF0000"/>
                  <w:spacing w:val="-4"/>
                  <w:lang w:val="ca-ES"/>
                </w:rPr>
              </w:rPrChange>
            </w:rPr>
            <w:delText>-</w:delText>
          </w:r>
        </w:del>
      </w:ins>
      <w:ins w:id="4492" w:author="sakaria fa" w:date="2022-09-30T20:45:00Z">
        <w:del w:id="4493" w:author="Kem Sereyboth" w:date="2023-06-20T14:18:00Z">
          <w:r w:rsidR="00514F77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494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រចនាសម្ព័</w:delText>
          </w:r>
          <w:r w:rsidR="00514F77" w:rsidRPr="00E33574" w:rsidDel="005C3437">
            <w:rPr>
              <w:rFonts w:ascii="Khmer MEF1" w:hAnsi="Khmer MEF1" w:cs="Khmer MEF1"/>
              <w:cs/>
            </w:rPr>
            <w:delText>ន្ធ</w:delText>
          </w:r>
        </w:del>
      </w:ins>
      <w:ins w:id="4495" w:author="User" w:date="2022-10-03T12:09:00Z">
        <w:del w:id="4496" w:author="Kem Sereyboth" w:date="2023-06-20T14:18:00Z">
          <w:r w:rsidR="00927B54" w:rsidRPr="00E33574" w:rsidDel="005C3437">
            <w:rPr>
              <w:rFonts w:ascii="Khmer MEF1" w:hAnsi="Khmer MEF1" w:cs="Khmer MEF1"/>
              <w:cs/>
            </w:rPr>
            <w:delText>គ្រប់គ្រង</w:delText>
          </w:r>
        </w:del>
      </w:ins>
      <w:ins w:id="4497" w:author="User" w:date="2022-10-04T10:00:00Z">
        <w:del w:id="4498" w:author="Kem Sereyboth" w:date="2023-06-20T14:18:00Z">
          <w:r w:rsidR="00C73A47" w:rsidRPr="00E33574" w:rsidDel="005C3437">
            <w:rPr>
              <w:rFonts w:ascii="Khmer MEF1" w:hAnsi="Khmer MEF1" w:cs="Khmer MEF1"/>
              <w:cs/>
            </w:rPr>
            <w:delText>អាច</w:delText>
          </w:r>
        </w:del>
      </w:ins>
      <w:ins w:id="4499" w:author="sakaria fa" w:date="2022-09-30T20:45:00Z">
        <w:del w:id="4500" w:author="Kem Sereyboth" w:date="2023-06-20T14:18:00Z">
          <w:r w:rsidR="00514F77" w:rsidRPr="00E33574" w:rsidDel="005C3437">
            <w:rPr>
              <w:rFonts w:ascii="Khmer MEF1" w:hAnsi="Khmer MEF1" w:cs="Khmer MEF1"/>
              <w:cs/>
            </w:rPr>
            <w:delText>គ្រប់គ្រងមួយចំនួនមិន</w:delText>
          </w:r>
        </w:del>
      </w:ins>
      <w:ins w:id="4501" w:author="User" w:date="2022-10-07T09:33:00Z">
        <w:del w:id="4502" w:author="Kem Sereyboth" w:date="2023-06-20T14:18:00Z">
          <w:r w:rsidR="00130F4B" w:rsidRPr="00E33574" w:rsidDel="005C3437">
            <w:rPr>
              <w:rFonts w:ascii="Khmer MEF1" w:hAnsi="Khmer MEF1" w:cs="Khmer MEF1"/>
              <w:cs/>
            </w:rPr>
            <w:delText>ពុំ</w:delText>
          </w:r>
        </w:del>
      </w:ins>
      <w:ins w:id="4503" w:author="sakaria fa" w:date="2022-09-30T20:45:00Z">
        <w:del w:id="4504" w:author="Kem Sereyboth" w:date="2023-06-20T14:18:00Z">
          <w:r w:rsidR="00514F77" w:rsidRPr="00E33574" w:rsidDel="005C3437">
            <w:rPr>
              <w:rFonts w:ascii="Khmer MEF1" w:hAnsi="Khmer MEF1" w:cs="Khmer MEF1"/>
              <w:cs/>
            </w:rPr>
            <w:delText>ទាន់បានបំពេញស្របតាមបទប្បញ្ញត្តិ</w:delText>
          </w:r>
        </w:del>
      </w:ins>
      <w:ins w:id="4505" w:author="User" w:date="2022-10-03T12:09:00Z">
        <w:del w:id="4506" w:author="Kem Sereyboth" w:date="2023-06-20T14:18:00Z">
          <w:r w:rsidR="00927B54" w:rsidRPr="00E33574" w:rsidDel="005C3437">
            <w:rPr>
              <w:rFonts w:ascii="Khmer MEF1" w:hAnsi="Khmer MEF1" w:cs="Khmer MEF1"/>
              <w:cs/>
            </w:rPr>
            <w:delText xml:space="preserve"> </w:delText>
          </w:r>
        </w:del>
      </w:ins>
      <w:ins w:id="4507" w:author="sakaria fa" w:date="2022-09-30T20:45:00Z">
        <w:del w:id="4508" w:author="Kem Sereyboth" w:date="2023-06-20T14:18:00Z">
          <w:r w:rsidR="00514F77" w:rsidRPr="00E33574" w:rsidDel="005C3437">
            <w:rPr>
              <w:rFonts w:ascii="Khmer MEF1" w:hAnsi="Khmer MEF1" w:cs="Khmer MEF1"/>
              <w:cs/>
            </w:rPr>
            <w:delText>ជាធរមាន</w:delText>
          </w:r>
        </w:del>
      </w:ins>
    </w:p>
    <w:p w14:paraId="44F24FA6" w14:textId="47DCE802" w:rsidR="00C0604B" w:rsidRPr="00E33574" w:rsidDel="005C3437" w:rsidRDefault="00D96000">
      <w:pPr>
        <w:spacing w:after="0" w:line="233" w:lineRule="auto"/>
        <w:ind w:firstLine="720"/>
        <w:jc w:val="both"/>
        <w:rPr>
          <w:del w:id="4509" w:author="Kem Sereyboth" w:date="2023-06-20T14:18:00Z"/>
          <w:rFonts w:ascii="Khmer MEF1" w:hAnsi="Khmer MEF1" w:cs="Khmer MEF1"/>
          <w:spacing w:val="-4"/>
          <w:lang w:val="ca-ES"/>
          <w:rPrChange w:id="4510" w:author="Kem Sereyboth" w:date="2023-07-19T16:59:00Z">
            <w:rPr>
              <w:del w:id="4511" w:author="Kem Sereyboth" w:date="2023-06-20T14:18:00Z"/>
              <w:rFonts w:ascii="Khmer MEF1" w:hAnsi="Khmer MEF1" w:cs="Khmer MEF1"/>
              <w:color w:val="171717" w:themeColor="background2" w:themeShade="1A"/>
              <w:spacing w:val="-4"/>
              <w:lang w:val="ca-ES"/>
            </w:rPr>
          </w:rPrChange>
        </w:rPr>
        <w:pPrChange w:id="4512" w:author="Sopheak Phorn" w:date="2023-08-25T16:12:00Z">
          <w:pPr>
            <w:pStyle w:val="NormalWeb"/>
            <w:numPr>
              <w:numId w:val="24"/>
            </w:numPr>
            <w:spacing w:before="0" w:beforeAutospacing="0" w:after="0" w:afterAutospacing="0"/>
            <w:ind w:left="900" w:hanging="180"/>
            <w:jc w:val="both"/>
          </w:pPr>
        </w:pPrChange>
      </w:pPr>
      <w:ins w:id="4513" w:author="Kem Sereiboth" w:date="2022-09-19T13:14:00Z">
        <w:del w:id="4514" w:author="Kem Sereyboth" w:date="2023-06-20T14:18:00Z">
          <w:r w:rsidRPr="00E33574" w:rsidDel="005C3437">
            <w:rPr>
              <w:rFonts w:ascii="Khmer MEF1" w:hAnsi="Khmer MEF1" w:cs="Khmer MEF1"/>
              <w:spacing w:val="-4"/>
              <w:cs/>
              <w:lang w:val="ca-ES"/>
              <w:rPrChange w:id="451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cs/>
                  <w:lang w:val="ca-ES"/>
                </w:rPr>
              </w:rPrChange>
            </w:rPr>
            <w:delText>នាយកដ្ឋានត្រួតពិនិត្យ</w:delText>
          </w:r>
        </w:del>
      </w:ins>
    </w:p>
    <w:p w14:paraId="2CE55F80" w14:textId="00BD75B0" w:rsidR="00FD7ADA" w:rsidRPr="00E33574" w:rsidDel="005C3437" w:rsidRDefault="00FD7ADA">
      <w:pPr>
        <w:spacing w:after="0" w:line="233" w:lineRule="auto"/>
        <w:ind w:firstLine="720"/>
        <w:jc w:val="both"/>
        <w:rPr>
          <w:ins w:id="4516" w:author="Uon Rithy" w:date="2022-09-22T07:43:00Z"/>
          <w:del w:id="4517" w:author="Kem Sereyboth" w:date="2023-06-20T14:18:00Z"/>
          <w:rFonts w:ascii="Khmer MEF1" w:hAnsi="Khmer MEF1" w:cs="Khmer MEF1"/>
          <w:spacing w:val="-4"/>
          <w:lang w:val="ca-ES"/>
          <w:rPrChange w:id="4518" w:author="Kem Sereyboth" w:date="2023-07-19T16:59:00Z">
            <w:rPr>
              <w:ins w:id="4519" w:author="Uon Rithy" w:date="2022-09-22T07:43:00Z"/>
              <w:del w:id="4520" w:author="Kem Sereyboth" w:date="2023-06-20T14:18:00Z"/>
              <w:rFonts w:ascii="Khmer MEF1" w:hAnsi="Khmer MEF1" w:cs="Khmer MEF1"/>
              <w:color w:val="FF0000"/>
              <w:spacing w:val="-4"/>
              <w:lang w:val="ca-ES"/>
            </w:rPr>
          </w:rPrChange>
        </w:rPr>
        <w:pPrChange w:id="4521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</w:p>
    <w:p w14:paraId="24699454" w14:textId="7F58960F" w:rsidR="00B8306A" w:rsidRPr="00E33574" w:rsidDel="005C3437" w:rsidRDefault="00B8306A">
      <w:pPr>
        <w:spacing w:after="0" w:line="233" w:lineRule="auto"/>
        <w:ind w:firstLine="720"/>
        <w:jc w:val="both"/>
        <w:rPr>
          <w:del w:id="4522" w:author="Kem Sereyboth" w:date="2023-06-20T14:18:00Z"/>
          <w:rFonts w:ascii="Khmer MEF1" w:hAnsi="Khmer MEF1" w:cs="Khmer MEF1"/>
          <w:spacing w:val="-4"/>
          <w:lang w:val="ca-ES"/>
          <w:rPrChange w:id="4523" w:author="Kem Sereyboth" w:date="2023-07-19T16:59:00Z">
            <w:rPr>
              <w:del w:id="4524" w:author="Kem Sereyboth" w:date="2023-06-20T14:18:00Z"/>
              <w:rFonts w:ascii="Khmer MEF1" w:hAnsi="Khmer MEF1" w:cs="Khmer MEF1"/>
              <w:b/>
              <w:bCs/>
              <w:color w:val="171717" w:themeColor="background2" w:themeShade="1A"/>
              <w:spacing w:val="-4"/>
              <w:highlight w:val="yellow"/>
              <w:lang w:val="ca-ES"/>
            </w:rPr>
          </w:rPrChange>
        </w:rPr>
        <w:pPrChange w:id="4525" w:author="Sopheak Phorn" w:date="2023-08-25T16:12:00Z">
          <w:pPr>
            <w:pStyle w:val="NormalWeb"/>
            <w:numPr>
              <w:numId w:val="24"/>
            </w:numPr>
            <w:spacing w:before="0" w:beforeAutospacing="0" w:after="0" w:afterAutospacing="0" w:line="228" w:lineRule="auto"/>
            <w:ind w:left="907" w:hanging="187"/>
            <w:jc w:val="both"/>
          </w:pPr>
        </w:pPrChange>
      </w:pPr>
    </w:p>
    <w:p w14:paraId="7F4A1766" w14:textId="0481B557" w:rsidR="00FD7ADA" w:rsidRPr="00E33574" w:rsidDel="005C3437" w:rsidRDefault="00FD7ADA">
      <w:pPr>
        <w:spacing w:after="0" w:line="233" w:lineRule="auto"/>
        <w:ind w:firstLine="720"/>
        <w:jc w:val="both"/>
        <w:rPr>
          <w:ins w:id="4526" w:author="User" w:date="2022-10-03T12:10:00Z"/>
          <w:del w:id="4527" w:author="Kem Sereyboth" w:date="2023-06-20T14:18:00Z"/>
          <w:rFonts w:ascii="Khmer MEF1" w:hAnsi="Khmer MEF1" w:cs="Khmer MEF1"/>
          <w:spacing w:val="4"/>
          <w:lang w:val="ca-ES"/>
          <w:rPrChange w:id="4528" w:author="Kem Sereyboth" w:date="2023-07-19T16:59:00Z">
            <w:rPr>
              <w:ins w:id="4529" w:author="User" w:date="2022-10-03T12:10:00Z"/>
              <w:del w:id="4530" w:author="Kem Sereyboth" w:date="2023-06-20T14:18:00Z"/>
              <w:rFonts w:ascii="Khmer MEF1" w:hAnsi="Khmer MEF1" w:cs="Khmer MEF1"/>
              <w:color w:val="171717" w:themeColor="background2" w:themeShade="1A"/>
              <w:spacing w:val="4"/>
              <w:highlight w:val="yellow"/>
              <w:lang w:val="ca-ES"/>
            </w:rPr>
          </w:rPrChange>
        </w:rPr>
        <w:pPrChange w:id="4531" w:author="Sopheak Phorn" w:date="2023-08-25T16:12:00Z">
          <w:pPr>
            <w:spacing w:after="0" w:line="226" w:lineRule="auto"/>
            <w:ind w:firstLine="720"/>
            <w:jc w:val="both"/>
          </w:pPr>
        </w:pPrChange>
      </w:pPr>
    </w:p>
    <w:p w14:paraId="772BCD4F" w14:textId="1C828238" w:rsidR="00927B54" w:rsidRPr="00E33574" w:rsidDel="005C3437" w:rsidRDefault="00F67CBE">
      <w:pPr>
        <w:spacing w:after="0" w:line="233" w:lineRule="auto"/>
        <w:ind w:firstLine="720"/>
        <w:jc w:val="both"/>
        <w:rPr>
          <w:ins w:id="4532" w:author="Uon Rithy" w:date="2022-09-22T07:43:00Z"/>
          <w:del w:id="4533" w:author="Kem Sereyboth" w:date="2023-06-20T14:18:00Z"/>
          <w:rFonts w:ascii="Khmer MEF1" w:hAnsi="Khmer MEF1" w:cs="Khmer MEF1"/>
          <w:spacing w:val="4"/>
          <w:lang w:val="ca-ES"/>
          <w:rPrChange w:id="4534" w:author="Kem Sereyboth" w:date="2023-07-19T16:59:00Z">
            <w:rPr>
              <w:ins w:id="4535" w:author="Uon Rithy" w:date="2022-09-22T07:43:00Z"/>
              <w:del w:id="4536" w:author="Kem Sereyboth" w:date="2023-06-20T14:18:00Z"/>
              <w:rFonts w:ascii="Khmer MEF1" w:hAnsi="Khmer MEF1" w:cs="Khmer MEF1"/>
              <w:color w:val="171717" w:themeColor="background2" w:themeShade="1A"/>
              <w:spacing w:val="-4"/>
              <w:lang w:val="ca-ES"/>
            </w:rPr>
          </w:rPrChange>
        </w:rPr>
        <w:pPrChange w:id="4537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bookmarkStart w:id="4538" w:name="_Hlk116148132"/>
      <w:ins w:id="4539" w:author="User" w:date="2022-10-04T09:57:00Z">
        <w:del w:id="4540" w:author="Kem Sereyboth" w:date="2023-06-20T14:18:00Z">
          <w:r w:rsidRPr="00E33574" w:rsidDel="005C3437">
            <w:rPr>
              <w:rFonts w:ascii="Khmer MEF1" w:hAnsi="Khmer MEF1" w:cs="Khmer MEF1"/>
              <w:spacing w:val="4"/>
              <w:cs/>
              <w:lang w:val="ca-ES"/>
              <w:rPrChange w:id="454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cs/>
                  <w:lang w:val="ca-ES"/>
                </w:rPr>
              </w:rPrChange>
            </w:rPr>
            <w:delText>ចំណូលអាច</w:delText>
          </w:r>
        </w:del>
      </w:ins>
    </w:p>
    <w:p w14:paraId="354EDEBE" w14:textId="7ADD550C" w:rsidR="00B8306A" w:rsidRPr="00E33574" w:rsidDel="005C3437" w:rsidRDefault="00B8306A">
      <w:pPr>
        <w:spacing w:after="0" w:line="233" w:lineRule="auto"/>
        <w:ind w:firstLine="720"/>
        <w:jc w:val="both"/>
        <w:rPr>
          <w:del w:id="4542" w:author="Kem Sereyboth" w:date="2023-06-20T14:18:00Z"/>
          <w:rFonts w:ascii="Khmer MEF1" w:hAnsi="Khmer MEF1" w:cs="Khmer MEF1"/>
          <w:rPrChange w:id="4543" w:author="Kem Sereyboth" w:date="2023-07-19T16:59:00Z">
            <w:rPr>
              <w:del w:id="4544" w:author="Kem Sereyboth" w:date="2023-06-20T14:18:00Z"/>
              <w:rFonts w:ascii="Khmer MEF1" w:hAnsi="Khmer MEF1" w:cs="Khmer MEF1"/>
              <w:color w:val="171717" w:themeColor="background2" w:themeShade="1A"/>
            </w:rPr>
          </w:rPrChange>
        </w:rPr>
        <w:pPrChange w:id="4545" w:author="Sopheak Phorn" w:date="2023-08-25T16:12:00Z">
          <w:pPr>
            <w:pStyle w:val="NormalWeb"/>
            <w:spacing w:before="0" w:beforeAutospacing="0" w:after="0" w:afterAutospacing="0" w:line="230" w:lineRule="auto"/>
            <w:jc w:val="both"/>
          </w:pPr>
        </w:pPrChange>
      </w:pPr>
      <w:ins w:id="4546" w:author="sakaria fa" w:date="2022-09-15T21:17:00Z">
        <w:del w:id="4547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4548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cs/>
                  <w:lang w:val="ca-ES"/>
                </w:rPr>
              </w:rPrChange>
            </w:rPr>
            <w:delText>២.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549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4550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cs/>
                  <w:lang w:val="ca-ES"/>
                </w:rPr>
              </w:rPrChange>
            </w:rPr>
            <w:delText xml:space="preserve">ហានិភ័យប្រតិបត្តិការជាសារវ័ន្តចំនួន​ </w:delText>
          </w:r>
        </w:del>
      </w:ins>
      <w:ins w:id="4551" w:author="sakaria fa" w:date="2022-09-15T21:27:00Z">
        <w:del w:id="4552" w:author="Kem Sereyboth" w:date="2023-06-20T14:18:00Z">
          <w:r w:rsidR="004A4517"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4553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cs/>
                  <w:lang w:val="ca-ES"/>
                </w:rPr>
              </w:rPrChange>
            </w:rPr>
            <w:delText xml:space="preserve">៤ </w:delText>
          </w:r>
        </w:del>
      </w:ins>
      <w:ins w:id="4554" w:author="sakaria fa" w:date="2022-09-15T21:17:00Z">
        <w:del w:id="4555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4556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cs/>
                  <w:lang w:val="ca-ES"/>
                </w:rPr>
              </w:rPrChange>
            </w:rPr>
            <w:delText>គឺ៖</w:delText>
          </w:r>
        </w:del>
      </w:ins>
    </w:p>
    <w:p w14:paraId="55D513D3" w14:textId="4D0F8386" w:rsidR="00C0604B" w:rsidRPr="00E33574" w:rsidDel="005C3437" w:rsidRDefault="00B8306A">
      <w:pPr>
        <w:spacing w:after="0" w:line="233" w:lineRule="auto"/>
        <w:ind w:firstLine="720"/>
        <w:jc w:val="both"/>
        <w:rPr>
          <w:del w:id="4557" w:author="Kem Sereyboth" w:date="2023-06-20T14:18:00Z"/>
          <w:rFonts w:ascii="Khmer MEF1" w:hAnsi="Khmer MEF1" w:cs="Khmer MEF1"/>
          <w:spacing w:val="-6"/>
          <w:lang w:val="ca-ES"/>
          <w:rPrChange w:id="4558" w:author="Kem Sereyboth" w:date="2023-07-19T16:59:00Z">
            <w:rPr>
              <w:del w:id="4559" w:author="Kem Sereyboth" w:date="2023-06-20T14:18:00Z"/>
              <w:rFonts w:ascii="Khmer MEF1" w:hAnsi="Khmer MEF1" w:cs="Khmer MEF1"/>
              <w:b/>
              <w:bCs/>
              <w:color w:val="171717" w:themeColor="background2" w:themeShade="1A"/>
              <w:spacing w:val="-6"/>
              <w:highlight w:val="yellow"/>
              <w:lang w:val="ca-ES"/>
            </w:rPr>
          </w:rPrChange>
        </w:rPr>
        <w:pPrChange w:id="4560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561" w:author="sakaria fa" w:date="2022-09-15T21:18:00Z">
        <w:del w:id="4562" w:author="Kem Sereyboth" w:date="2023-06-20T14:18:00Z"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rPrChange w:id="4563" w:author="Kem Sereyboth" w:date="2023-07-19T16:59:00Z">
                <w:rPr>
                  <w:rFonts w:ascii="Khmer MEF1" w:eastAsia="Times New Roman" w:hAnsi="Khmer MEF1" w:cs="Khmer MEF1"/>
                  <w:b/>
                  <w:bCs/>
                  <w:sz w:val="24"/>
                  <w:szCs w:val="24"/>
                </w:rPr>
              </w:rPrChange>
            </w:rPr>
            <w:delText>-</w:delText>
          </w:r>
        </w:del>
      </w:ins>
      <w:ins w:id="4564" w:author="sakaria fa" w:date="2022-09-15T21:19:00Z">
        <w:del w:id="4565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566" w:author="Kem Sereyboth" w:date="2023-07-19T16:59:00Z">
                <w:rPr>
                  <w:rFonts w:ascii="Khmer MEF1" w:eastAsia="Times New Roman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ខ្វះនូវ</w:delText>
          </w:r>
        </w:del>
      </w:ins>
      <w:ins w:id="4567" w:author="sakaria fa" w:date="2022-09-15T21:24:00Z">
        <w:del w:id="4568" w:author="Kem Sereyboth" w:date="2023-06-20T14:18:00Z">
          <w:r w:rsidR="004A4517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56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បទ</w:delText>
          </w:r>
        </w:del>
      </w:ins>
      <w:ins w:id="4570" w:author="sakaria fa" w:date="2022-09-15T21:19:00Z">
        <w:del w:id="4571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572" w:author="Kem Sereyboth" w:date="2023-07-19T16:59:00Z">
                <w:rPr>
                  <w:rFonts w:ascii="Khmer MEF1" w:eastAsia="Times New Roman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គតិយុត្ត</w:delText>
          </w:r>
        </w:del>
      </w:ins>
      <w:ins w:id="4573" w:author="sakaria fa" w:date="2022-09-15T21:23:00Z">
        <w:del w:id="4574" w:author="Kem Sereyboth" w:date="2023-06-20T14:18:00Z">
          <w:r w:rsidR="004A4517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575" w:author="Kem Sereyboth" w:date="2023-07-19T16:59:00Z">
                <w:rPr>
                  <w:rFonts w:ascii="Khmer MEF1" w:eastAsia="Times New Roman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4A4517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>ឬយន្តការនីតិវិធី</w:delText>
          </w:r>
        </w:del>
      </w:ins>
      <w:ins w:id="4576" w:author="sakaria fa" w:date="2022-09-15T21:24:00Z">
        <w:del w:id="4577" w:author="Kem Sereyboth" w:date="2023-06-20T14:18:00Z">
          <w:r w:rsidR="004A4517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578" w:author="Kem Sereyboth" w:date="2023-07-19T16:59:00Z">
                <w:rPr>
                  <w:rFonts w:ascii="Khmer MEF1" w:eastAsia="Times New Roman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ដើម្បីគាំទ្រដល់ដំណើរការរបស់ </w:delText>
          </w:r>
          <w:r w:rsidR="004A4517" w:rsidRPr="00E33574" w:rsidDel="005C3437">
            <w:rPr>
              <w:rFonts w:ascii="Khmer MEF1" w:eastAsia="Times New Roman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4579" w:author="Kem Sereyboth" w:date="2023-07-19T16:59:00Z">
                <w:rPr>
                  <w:rFonts w:ascii="Khmer MEF1" w:eastAsia="Times New Roman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</w:p>
    <w:p w14:paraId="526159CC" w14:textId="1BA80C5D" w:rsidR="00927B54" w:rsidRPr="00E33574" w:rsidDel="005C3437" w:rsidRDefault="00130F4B">
      <w:pPr>
        <w:spacing w:after="0" w:line="233" w:lineRule="auto"/>
        <w:ind w:firstLine="720"/>
        <w:jc w:val="both"/>
        <w:rPr>
          <w:ins w:id="4580" w:author="User" w:date="2022-10-03T12:13:00Z"/>
          <w:del w:id="4581" w:author="Kem Sereyboth" w:date="2023-06-20T14:18:00Z"/>
          <w:rFonts w:ascii="Khmer MEF1" w:hAnsi="Khmer MEF1" w:cs="Khmer MEF1"/>
          <w:spacing w:val="-6"/>
          <w:lang w:val="ca-ES"/>
          <w:rPrChange w:id="4582" w:author="Kem Sereyboth" w:date="2023-07-19T16:59:00Z">
            <w:rPr>
              <w:ins w:id="4583" w:author="User" w:date="2022-10-03T12:13:00Z"/>
              <w:del w:id="4584" w:author="Kem Sereyboth" w:date="2023-06-20T14:18:00Z"/>
              <w:rFonts w:ascii="Khmer MEF1" w:hAnsi="Khmer MEF1" w:cs="Khmer MEF1"/>
              <w:b/>
              <w:bCs/>
              <w:color w:val="171717" w:themeColor="background2" w:themeShade="1A"/>
              <w:spacing w:val="-6"/>
              <w:highlight w:val="yellow"/>
              <w:lang w:val="ca-ES"/>
            </w:rPr>
          </w:rPrChange>
        </w:rPr>
        <w:pPrChange w:id="4585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586" w:author="User" w:date="2022-10-07T09:38:00Z">
        <w:del w:id="4587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588" w:author="Kem Sereyboth" w:date="2023-07-19T16:5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</w:delText>
          </w:r>
        </w:del>
      </w:ins>
      <w:ins w:id="4589" w:author="User" w:date="2022-10-03T12:12:00Z">
        <w:del w:id="4590" w:author="Kem Sereyboth" w:date="2023-06-20T14:18:00Z">
          <w:r w:rsidR="0087482B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591" w:author="Kem Sereyboth" w:date="2023-07-19T16:5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ទាន់ប្រមូល</w:delText>
          </w:r>
        </w:del>
      </w:ins>
      <w:ins w:id="4592" w:author="User" w:date="2022-10-04T09:57:00Z">
        <w:del w:id="4593" w:author="Kem Sereyboth" w:date="2023-06-20T14:18:00Z">
          <w:r w:rsidR="00F67CBE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59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បានស្រប</w:delText>
          </w:r>
        </w:del>
      </w:ins>
      <w:ins w:id="4595" w:author="User" w:date="2022-10-04T09:58:00Z">
        <w:del w:id="4596" w:author="Kem Sereyboth" w:date="2023-06-20T14:18:00Z">
          <w:r w:rsidR="00F67CBE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59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តាមបទប្បញ្ញត្តិ</w:delText>
          </w:r>
        </w:del>
      </w:ins>
      <w:bookmarkEnd w:id="4538"/>
    </w:p>
    <w:p w14:paraId="33AC46D7" w14:textId="3A880C68" w:rsidR="00F67A04" w:rsidRPr="00E33574" w:rsidDel="005C3437" w:rsidRDefault="00C73A47">
      <w:pPr>
        <w:spacing w:after="0" w:line="233" w:lineRule="auto"/>
        <w:ind w:firstLine="720"/>
        <w:jc w:val="both"/>
        <w:rPr>
          <w:ins w:id="4598" w:author="User" w:date="2022-10-03T12:19:00Z"/>
          <w:del w:id="4599" w:author="Kem Sereyboth" w:date="2023-06-20T14:18:00Z"/>
          <w:rFonts w:ascii="Khmer MEF1" w:hAnsi="Khmer MEF1" w:cs="Khmer MEF1"/>
          <w:spacing w:val="-6"/>
          <w:lang w:val="ca-ES"/>
          <w:rPrChange w:id="4600" w:author="Kem Sereyboth" w:date="2023-07-19T16:59:00Z">
            <w:rPr>
              <w:ins w:id="4601" w:author="User" w:date="2022-10-03T12:19:00Z"/>
              <w:del w:id="4602" w:author="Kem Sereyboth" w:date="2023-06-20T14:18:00Z"/>
              <w:rFonts w:ascii="Khmer MEF1" w:hAnsi="Khmer MEF1" w:cs="Khmer MEF1"/>
              <w:b/>
              <w:bCs/>
              <w:color w:val="171717" w:themeColor="background2" w:themeShade="1A"/>
              <w:spacing w:val="-6"/>
              <w:lang w:val="ca-ES"/>
            </w:rPr>
          </w:rPrChange>
        </w:rPr>
        <w:pPrChange w:id="4603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604" w:author="User" w:date="2022-10-04T09:58:00Z">
        <w:del w:id="4605" w:author="Kem Sereyboth" w:date="2023-06-20T14:18:00Z">
          <w:r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60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ការបង់ភាគទាន</w:delText>
          </w:r>
        </w:del>
      </w:ins>
      <w:ins w:id="4607" w:author="User" w:date="2022-10-03T12:15:00Z">
        <w:del w:id="4608" w:author="Kem Sereyboth" w:date="2023-06-20T14:18:00Z">
          <w:r w:rsidR="00BD158E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609" w:author="Kem Sereyboth" w:date="2023-07-19T16:5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១០% </w:delText>
          </w:r>
        </w:del>
      </w:ins>
      <w:ins w:id="4610" w:author="User" w:date="2022-10-03T12:13:00Z">
        <w:del w:id="4611" w:author="Kem Sereyboth" w:date="2023-06-20T14:18:00Z">
          <w:r w:rsidR="0087482B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612" w:author="Kem Sereyboth" w:date="2023-07-19T16:5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ជូនអគ្គលេខាធិការដ្ឋាន </w:delText>
          </w:r>
          <w:r w:rsidR="0087482B" w:rsidRPr="00E33574" w:rsidDel="005C3437">
            <w:rPr>
              <w:rFonts w:ascii="Khmer MEF1" w:eastAsia="Times New Roman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4613" w:author="Kem Sereyboth" w:date="2023-07-19T16:5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អ.ស.ហ.</w:delText>
          </w:r>
        </w:del>
      </w:ins>
      <w:ins w:id="4614" w:author="User" w:date="2022-10-04T09:59:00Z">
        <w:del w:id="4615" w:author="Kem Sereyboth" w:date="2023-06-20T14:18:00Z">
          <w:r w:rsidRPr="00E33574" w:rsidDel="005C3437">
            <w:rPr>
              <w:rFonts w:ascii="Khmer MEF1" w:hAnsi="Khmer MEF1" w:cs="Khmer MEF1"/>
              <w:b/>
              <w:bCs/>
              <w:spacing w:val="-6"/>
              <w:cs/>
              <w:lang w:val="ca-ES"/>
              <w:rPrChange w:id="4616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617" w:author="Kem Sereyboth" w:date="2023-07-19T16:59:00Z">
                <w:rPr>
                  <w:rFonts w:ascii="Khmer MEF1" w:eastAsia="Times New Roman" w:hAnsi="Khmer MEF1" w:cs="Khmer MEF1"/>
                  <w:b/>
                  <w:bCs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អាច</w:delText>
          </w:r>
        </w:del>
      </w:ins>
      <w:ins w:id="4618" w:author="User" w:date="2022-10-07T09:38:00Z">
        <w:del w:id="4619" w:author="Kem Sereyboth" w:date="2023-06-20T14:18:00Z">
          <w:r w:rsidR="00DF588C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620" w:author="Kem Sereyboth" w:date="2023-07-19T16:5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</w:delText>
          </w:r>
        </w:del>
      </w:ins>
      <w:ins w:id="4621" w:author="User" w:date="2022-10-04T09:59:00Z">
        <w:del w:id="4622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623" w:author="Kem Sereyboth" w:date="2023-07-19T16:59:00Z">
                <w:rPr>
                  <w:rFonts w:ascii="Khmer MEF1" w:eastAsia="Times New Roman" w:hAnsi="Khmer MEF1" w:cs="Khmer MEF1"/>
                  <w:b/>
                  <w:bCs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ទាន់បានអនុវត្ត</w:delText>
          </w:r>
        </w:del>
      </w:ins>
    </w:p>
    <w:p w14:paraId="73267334" w14:textId="33F63F9F" w:rsidR="00F67A04" w:rsidRPr="00E33574" w:rsidDel="005C3437" w:rsidRDefault="00F67A04">
      <w:pPr>
        <w:spacing w:after="0" w:line="233" w:lineRule="auto"/>
        <w:ind w:firstLine="720"/>
        <w:jc w:val="both"/>
        <w:rPr>
          <w:ins w:id="4624" w:author="User" w:date="2022-10-03T12:19:00Z"/>
          <w:del w:id="4625" w:author="Kem Sereyboth" w:date="2023-06-20T14:18:00Z"/>
          <w:rFonts w:ascii="Khmer MEF1" w:hAnsi="Khmer MEF1" w:cs="Khmer MEF1"/>
          <w:spacing w:val="-6"/>
          <w:lang w:val="ca-ES"/>
          <w:rPrChange w:id="4626" w:author="Kem Sereyboth" w:date="2023-07-19T16:59:00Z">
            <w:rPr>
              <w:ins w:id="4627" w:author="User" w:date="2022-10-03T12:19:00Z"/>
              <w:del w:id="4628" w:author="Kem Sereyboth" w:date="2023-06-20T14:18:00Z"/>
              <w:rFonts w:ascii="Khmer MEF1" w:hAnsi="Khmer MEF1" w:cs="Khmer MEF1"/>
              <w:color w:val="171717" w:themeColor="background2" w:themeShade="1A"/>
              <w:spacing w:val="-6"/>
              <w:lang w:val="ca-ES"/>
            </w:rPr>
          </w:rPrChange>
        </w:rPr>
        <w:pPrChange w:id="4629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630" w:author="User" w:date="2022-10-03T12:19:00Z">
        <w:del w:id="4631" w:author="Kem Sereyboth" w:date="2023-06-20T14:18:00Z">
          <w:r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63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ប្រព័ន្ធលើកទឹកចិត្ត</w:delText>
          </w:r>
        </w:del>
      </w:ins>
      <w:ins w:id="4633" w:author="User" w:date="2022-10-04T10:00:00Z">
        <w:del w:id="4634" w:author="Kem Sereyboth" w:date="2023-06-20T14:18:00Z">
          <w:r w:rsidR="00973967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63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មន្ត្រី</w:delText>
          </w:r>
        </w:del>
      </w:ins>
      <w:ins w:id="4636" w:author="User" w:date="2022-10-04T09:59:00Z">
        <w:del w:id="4637" w:author="Kem Sereyboth" w:date="2023-06-20T14:18:00Z">
          <w:r w:rsidR="00C73A47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63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អាច</w:delText>
          </w:r>
        </w:del>
      </w:ins>
      <w:ins w:id="4639" w:author="User" w:date="2022-10-03T12:19:00Z">
        <w:del w:id="4640" w:author="Kem Sereyboth" w:date="2023-06-20T14:18:00Z">
          <w:r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64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មាន</w:delText>
          </w:r>
        </w:del>
      </w:ins>
      <w:ins w:id="4642" w:author="User" w:date="2022-10-04T10:26:00Z">
        <w:del w:id="4643" w:author="Kem Sereyboth" w:date="2023-06-20T14:18:00Z">
          <w:r w:rsidR="00F61E64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64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ការអនុវត្ត</w:delText>
          </w:r>
        </w:del>
      </w:ins>
      <w:ins w:id="4645" w:author="User" w:date="2022-10-04T10:25:00Z">
        <w:del w:id="4646" w:author="Kem Sereyboth" w:date="2023-06-20T14:18:00Z">
          <w:r w:rsidR="00F61E64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64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ផ្សេងគ្នាក្រោម</w:delText>
          </w:r>
        </w:del>
      </w:ins>
      <w:ins w:id="4648" w:author="User" w:date="2022-10-04T10:27:00Z">
        <w:del w:id="4649" w:author="Kem Sereyboth" w:date="2023-06-20T14:18:00Z">
          <w:r w:rsidR="009D3400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65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 xml:space="preserve"> </w:delText>
          </w:r>
          <w:r w:rsidR="009D3400" w:rsidRPr="00E33574" w:rsidDel="005C3437">
            <w:rPr>
              <w:rFonts w:ascii="Khmer MEF1" w:hAnsi="Khmer MEF1" w:cs="Khmer MEF1"/>
              <w:b/>
              <w:bCs/>
              <w:spacing w:val="-6"/>
              <w:cs/>
              <w:lang w:val="ca-ES"/>
              <w:rPrChange w:id="4651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 xml:space="preserve">អ.ស.ហ. </w:delText>
          </w:r>
        </w:del>
      </w:ins>
      <w:ins w:id="4652" w:author="User" w:date="2022-10-04T10:25:00Z">
        <w:del w:id="4653" w:author="Kem Sereyboth" w:date="2023-06-20T14:18:00Z">
          <w:r w:rsidR="00F61E64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65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តែមួយ</w:delText>
          </w:r>
        </w:del>
      </w:ins>
      <w:ins w:id="4655" w:author="User" w:date="2022-10-04T10:26:00Z">
        <w:del w:id="4656" w:author="Kem Sereyboth" w:date="2023-06-20T14:18:00Z">
          <w:r w:rsidR="00F61E64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65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6D4C000A" w14:textId="1526335E" w:rsidR="0087482B" w:rsidRPr="00E33574" w:rsidDel="005C3437" w:rsidRDefault="00F67A04">
      <w:pPr>
        <w:spacing w:after="0" w:line="233" w:lineRule="auto"/>
        <w:ind w:firstLine="720"/>
        <w:jc w:val="both"/>
        <w:rPr>
          <w:ins w:id="4658" w:author="User" w:date="2022-10-03T12:06:00Z"/>
          <w:del w:id="4659" w:author="Kem Sereyboth" w:date="2023-06-20T14:18:00Z"/>
          <w:rFonts w:ascii="Khmer MEF1" w:hAnsi="Khmer MEF1" w:cs="Khmer MEF1"/>
          <w:spacing w:val="-6"/>
          <w:lang w:val="ca-ES"/>
          <w:rPrChange w:id="4660" w:author="Kem Sereyboth" w:date="2023-07-19T16:59:00Z">
            <w:rPr>
              <w:ins w:id="4661" w:author="User" w:date="2022-10-03T12:06:00Z"/>
              <w:del w:id="4662" w:author="Kem Sereyboth" w:date="2023-06-20T14:18:00Z"/>
              <w:rFonts w:ascii="Khmer MEF1" w:hAnsi="Khmer MEF1" w:cs="Khmer MEF1"/>
              <w:b/>
              <w:bCs/>
            </w:rPr>
          </w:rPrChange>
        </w:rPr>
        <w:pPrChange w:id="4663" w:author="Sopheak Phorn" w:date="2023-08-25T16:12:00Z">
          <w:pPr>
            <w:pStyle w:val="NormalWeb"/>
            <w:numPr>
              <w:numId w:val="24"/>
            </w:numPr>
            <w:spacing w:before="0" w:beforeAutospacing="0" w:after="0" w:afterAutospacing="0"/>
            <w:ind w:left="900" w:hanging="180"/>
            <w:jc w:val="both"/>
          </w:pPr>
        </w:pPrChange>
      </w:pPr>
      <w:bookmarkStart w:id="4664" w:name="_Hlk116148349"/>
      <w:ins w:id="4665" w:author="User" w:date="2022-10-03T12:19:00Z">
        <w:del w:id="4666" w:author="Kem Sereyboth" w:date="2023-06-20T14:18:00Z">
          <w:r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466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cs/>
                  <w:lang w:val="ca-ES"/>
                </w:rPr>
              </w:rPrChange>
            </w:rPr>
            <w:delText>បទប្បញ្ញត្តិសម្រាប់</w:delText>
          </w:r>
          <w:r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66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 xml:space="preserve">គាំទ្រដល់ដំណើរការរបស់ </w:delText>
          </w:r>
          <w:r w:rsidRPr="00E33574" w:rsidDel="005C3437">
            <w:rPr>
              <w:rFonts w:ascii="Khmer MEF1" w:hAnsi="Khmer MEF1" w:cs="Khmer MEF1"/>
              <w:b/>
              <w:bCs/>
              <w:spacing w:val="-6"/>
              <w:cs/>
              <w:lang w:val="ca-ES"/>
              <w:rPrChange w:id="4669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 xml:space="preserve">ន.ស.ស. </w:delText>
          </w:r>
        </w:del>
      </w:ins>
      <w:ins w:id="4670" w:author="User" w:date="2022-10-04T09:59:00Z">
        <w:del w:id="4671" w:author="Kem Sereyboth" w:date="2023-06-20T14:18:00Z">
          <w:r w:rsidR="00C73A47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672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អាច</w:delText>
          </w:r>
        </w:del>
      </w:ins>
      <w:ins w:id="4673" w:author="User" w:date="2022-10-07T09:38:00Z">
        <w:del w:id="4674" w:author="Kem Sereyboth" w:date="2023-06-20T14:18:00Z">
          <w:r w:rsidR="00DF588C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67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highlight w:val="yellow"/>
                  <w:cs/>
                  <w:lang w:val="ca-ES"/>
                </w:rPr>
              </w:rPrChange>
            </w:rPr>
            <w:delText>ពុំ</w:delText>
          </w:r>
        </w:del>
      </w:ins>
      <w:ins w:id="4676" w:author="User" w:date="2022-10-03T12:19:00Z">
        <w:del w:id="4677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678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ទាន់បានរៀបចំរួចរាល់</w:delText>
          </w:r>
        </w:del>
      </w:ins>
      <w:ins w:id="4679" w:author="User" w:date="2022-10-03T12:13:00Z">
        <w:del w:id="4680" w:author="Kem Sereyboth" w:date="2023-06-20T14:18:00Z">
          <w:r w:rsidR="0087482B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681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highlight w:val="yellow"/>
                  <w:cs/>
                  <w:lang w:val="ca-ES"/>
                </w:rPr>
              </w:rPrChange>
            </w:rPr>
            <w:delText>។</w:delText>
          </w:r>
        </w:del>
      </w:ins>
    </w:p>
    <w:bookmarkEnd w:id="4664"/>
    <w:p w14:paraId="43757142" w14:textId="758D6873" w:rsidR="00FD7ADA" w:rsidRPr="00E33574" w:rsidDel="005C3437" w:rsidRDefault="00FD7ADA">
      <w:pPr>
        <w:spacing w:after="0" w:line="233" w:lineRule="auto"/>
        <w:ind w:firstLine="720"/>
        <w:jc w:val="both"/>
        <w:rPr>
          <w:ins w:id="4682" w:author="Uon Rithy" w:date="2022-09-22T07:44:00Z"/>
          <w:del w:id="4683" w:author="Kem Sereyboth" w:date="2023-06-20T14:18:00Z"/>
          <w:rFonts w:ascii="Khmer MEF1" w:hAnsi="Khmer MEF1" w:cs="Khmer MEF1"/>
          <w:spacing w:val="-6"/>
          <w:lang w:val="ca-ES"/>
          <w:rPrChange w:id="4684" w:author="Kem Sereyboth" w:date="2023-07-19T16:59:00Z">
            <w:rPr>
              <w:ins w:id="4685" w:author="Uon Rithy" w:date="2022-09-22T07:44:00Z"/>
              <w:del w:id="4686" w:author="Kem Sereyboth" w:date="2023-06-20T14:18:00Z"/>
              <w:rFonts w:ascii="Khmer MEF1" w:hAnsi="Khmer MEF1" w:cs="Khmer MEF1"/>
              <w:color w:val="FF0000"/>
              <w:spacing w:val="-6"/>
              <w:lang w:val="ca-ES"/>
            </w:rPr>
          </w:rPrChange>
        </w:rPr>
        <w:pPrChange w:id="4687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</w:p>
    <w:p w14:paraId="69F5BEF4" w14:textId="3F0898FD" w:rsidR="004A4517" w:rsidRPr="00E33574" w:rsidDel="005C3437" w:rsidRDefault="00B8306A">
      <w:pPr>
        <w:spacing w:after="0" w:line="233" w:lineRule="auto"/>
        <w:ind w:firstLine="720"/>
        <w:jc w:val="both"/>
        <w:rPr>
          <w:del w:id="4688" w:author="Kem Sereyboth" w:date="2023-06-20T14:18:00Z"/>
          <w:rFonts w:ascii="Khmer MEF1" w:hAnsi="Khmer MEF1" w:cs="Khmer MEF1"/>
          <w:b/>
          <w:bCs/>
          <w:lang w:val="ca-ES"/>
          <w:rPrChange w:id="4689" w:author="Kem Sereyboth" w:date="2023-07-19T16:59:00Z">
            <w:rPr>
              <w:del w:id="4690" w:author="Kem Sereyboth" w:date="2023-06-20T14:18:00Z"/>
              <w:rFonts w:ascii="Khmer MEF1" w:hAnsi="Khmer MEF1" w:cs="Khmer MEF1"/>
            </w:rPr>
          </w:rPrChange>
        </w:rPr>
        <w:pPrChange w:id="4691" w:author="Sopheak Phorn" w:date="2023-08-25T16:12:00Z">
          <w:pPr>
            <w:pStyle w:val="NormalWeb"/>
            <w:numPr>
              <w:numId w:val="24"/>
            </w:numPr>
            <w:spacing w:before="0" w:beforeAutospacing="0" w:after="0" w:afterAutospacing="0"/>
            <w:ind w:left="900" w:hanging="180"/>
            <w:jc w:val="both"/>
          </w:pPr>
        </w:pPrChange>
      </w:pPr>
      <w:ins w:id="4692" w:author="sakaria fa" w:date="2022-09-15T21:19:00Z">
        <w:del w:id="4693" w:author="Kem Sereyboth" w:date="2023-06-20T14:18:00Z">
          <w:r w:rsidRPr="00E33574" w:rsidDel="005C3437">
            <w:rPr>
              <w:rFonts w:ascii="Khmer MEF1" w:hAnsi="Khmer MEF1" w:cs="Khmer MEF1"/>
              <w:b/>
              <w:bCs/>
            </w:rPr>
            <w:delText>-</w:delText>
          </w:r>
        </w:del>
      </w:ins>
      <w:ins w:id="4694" w:author="Kem Sereiboth" w:date="2022-09-13T08:43:00Z">
        <w:del w:id="4695" w:author="Kem Sereyboth" w:date="2023-06-20T14:18:00Z">
          <w:r w:rsidR="009F1BB6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696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មាន</w:delText>
          </w:r>
        </w:del>
      </w:ins>
      <w:ins w:id="4697" w:author="Kem Sereiboth" w:date="2022-09-12T12:47:00Z">
        <w:del w:id="4698" w:author="Kem Sereyboth" w:date="2023-06-20T14:18:00Z">
          <w:r w:rsidR="00CB1875"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4699" w:author="Kem Sereyboth" w:date="2023-07-19T16:59:00Z">
                <w:rPr>
                  <w:rFonts w:ascii="Khmer MEF1" w:hAnsi="Khmer MEF1" w:cs="Khmer MEF1"/>
                  <w:highlight w:val="yellow"/>
                  <w:lang w:val="ca-ES"/>
                </w:rPr>
              </w:rPrChange>
            </w:rPr>
            <w:delText xml:space="preserve"> </w:delText>
          </w:r>
        </w:del>
      </w:ins>
      <w:ins w:id="4700" w:author="sakaria fa" w:date="2022-09-15T21:35:00Z">
        <w:del w:id="4701" w:author="Kem Sereyboth" w:date="2023-06-20T14:18:00Z">
          <w:r w:rsidR="006820EF" w:rsidRPr="00E33574" w:rsidDel="005C3437">
            <w:rPr>
              <w:rFonts w:ascii="Khmer MEF1" w:hAnsi="Khmer MEF1" w:cs="Khmer MEF1"/>
              <w:cs/>
              <w:lang w:val="ca-ES"/>
            </w:rPr>
            <w:delText>អភិវឌ្ឍន៍ស្ថា</w:delText>
          </w:r>
        </w:del>
      </w:ins>
      <w:ins w:id="4702" w:author="sakaria fa" w:date="2022-09-15T21:36:00Z">
        <w:del w:id="4703" w:author="Kem Sereyboth" w:date="2023-06-20T14:18:00Z">
          <w:r w:rsidR="006820EF" w:rsidRPr="00E33574" w:rsidDel="005C3437">
            <w:rPr>
              <w:rFonts w:ascii="Khmer MEF1" w:hAnsi="Khmer MEF1" w:cs="Khmer MEF1"/>
              <w:cs/>
              <w:lang w:val="ca-ES"/>
            </w:rPr>
            <w:delText>ប័នរ</w:delText>
          </w:r>
        </w:del>
      </w:ins>
    </w:p>
    <w:p w14:paraId="32836852" w14:textId="47E1F814" w:rsidR="00FD7ADA" w:rsidRPr="00E33574" w:rsidDel="005C3437" w:rsidRDefault="00FD7ADA">
      <w:pPr>
        <w:spacing w:after="0" w:line="233" w:lineRule="auto"/>
        <w:ind w:firstLine="720"/>
        <w:jc w:val="both"/>
        <w:rPr>
          <w:ins w:id="4704" w:author="Uon Rithy" w:date="2022-09-22T07:44:00Z"/>
          <w:del w:id="4705" w:author="Kem Sereyboth" w:date="2023-06-20T14:18:00Z"/>
          <w:rFonts w:ascii="Khmer MEF1" w:hAnsi="Khmer MEF1" w:cs="Khmer MEF1"/>
          <w:b/>
          <w:bCs/>
          <w:lang w:val="ca-ES"/>
        </w:rPr>
        <w:pPrChange w:id="4706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</w:p>
    <w:p w14:paraId="6BE5DA9E" w14:textId="4F53DD5E" w:rsidR="004A4517" w:rsidRPr="00E33574" w:rsidDel="005C3437" w:rsidRDefault="004A4517">
      <w:pPr>
        <w:spacing w:after="0" w:line="233" w:lineRule="auto"/>
        <w:ind w:firstLine="720"/>
        <w:jc w:val="both"/>
        <w:rPr>
          <w:del w:id="4707" w:author="Kem Sereyboth" w:date="2023-06-20T14:18:00Z"/>
          <w:rFonts w:ascii="Khmer MEF1" w:hAnsi="Khmer MEF1" w:cs="Khmer MEF1"/>
          <w:lang w:val="ca-ES"/>
          <w:rPrChange w:id="4708" w:author="Kem Sereyboth" w:date="2023-07-19T16:59:00Z">
            <w:rPr>
              <w:del w:id="4709" w:author="Kem Sereyboth" w:date="2023-06-20T14:18:00Z"/>
              <w:rFonts w:ascii="Khmer MEF1" w:hAnsi="Khmer MEF1" w:cs="Khmer MEF1"/>
            </w:rPr>
          </w:rPrChange>
        </w:rPr>
        <w:pPrChange w:id="4710" w:author="Sopheak Phorn" w:date="2023-08-25T16:12:00Z">
          <w:pPr>
            <w:pStyle w:val="NormalWeb"/>
            <w:numPr>
              <w:numId w:val="24"/>
            </w:numPr>
            <w:spacing w:before="0" w:beforeAutospacing="0" w:after="0" w:afterAutospacing="0"/>
            <w:ind w:left="900" w:hanging="180"/>
            <w:jc w:val="both"/>
          </w:pPr>
        </w:pPrChange>
      </w:pPr>
      <w:ins w:id="4711" w:author="sakaria fa" w:date="2022-09-15T21:22:00Z">
        <w:del w:id="4712" w:author="Kem Sereyboth" w:date="2023-06-20T14:18:00Z">
          <w:r w:rsidRPr="00E33574" w:rsidDel="005C3437">
            <w:rPr>
              <w:rFonts w:ascii="Khmer MEF1" w:hAnsi="Khmer MEF1" w:cs="Khmer MEF1"/>
            </w:rPr>
            <w:delText>-</w:delText>
          </w:r>
        </w:del>
      </w:ins>
      <w:ins w:id="4713" w:author="Kem Sereiboth" w:date="2022-09-19T13:19:00Z">
        <w:del w:id="4714" w:author="Kem Sereyboth" w:date="2023-06-20T14:18:00Z">
          <w:r w:rsidR="00D96000" w:rsidRPr="00E33574" w:rsidDel="005C3437">
            <w:rPr>
              <w:rFonts w:ascii="Khmer MEF1" w:hAnsi="Khmer MEF1" w:cs="Khmer MEF1"/>
              <w:spacing w:val="6"/>
              <w:cs/>
              <w:rPrChange w:id="471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cs/>
                </w:rPr>
              </w:rPrChange>
            </w:rPr>
            <w:delText>ចំនួនមន្រ្តីនៅមានកម្រិតមិនឆ្លើយតបនឹងទំហំការងារ</w:delText>
          </w:r>
        </w:del>
      </w:ins>
      <w:ins w:id="4716" w:author="sakaria fa" w:date="2022-09-15T21:23:00Z">
        <w:del w:id="4717" w:author="Kem Sereyboth" w:date="2023-06-20T14:18:00Z">
          <w:r w:rsidRPr="00E33574" w:rsidDel="005C3437">
            <w:rPr>
              <w:rFonts w:ascii="Khmer MEF1" w:hAnsi="Khmer MEF1" w:cs="Khmer MEF1"/>
              <w:cs/>
            </w:rPr>
            <w:delText>ខ្វះ</w:delText>
          </w:r>
        </w:del>
      </w:ins>
    </w:p>
    <w:p w14:paraId="67759810" w14:textId="5F603756" w:rsidR="00FD7ADA" w:rsidRPr="00E33574" w:rsidDel="005C3437" w:rsidRDefault="00FD7ADA">
      <w:pPr>
        <w:spacing w:after="0" w:line="233" w:lineRule="auto"/>
        <w:ind w:firstLine="720"/>
        <w:jc w:val="both"/>
        <w:rPr>
          <w:ins w:id="4718" w:author="Uon Rithy" w:date="2022-09-22T07:44:00Z"/>
          <w:del w:id="4719" w:author="Kem Sereyboth" w:date="2023-06-20T14:18:00Z"/>
          <w:rFonts w:ascii="Khmer MEF1" w:hAnsi="Khmer MEF1" w:cs="Khmer MEF1"/>
          <w:lang w:val="ca-ES"/>
        </w:rPr>
        <w:pPrChange w:id="4720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</w:p>
    <w:p w14:paraId="261AE413" w14:textId="4B01B088" w:rsidR="00D71E7A" w:rsidRPr="00E33574" w:rsidDel="005C3437" w:rsidRDefault="004A4517">
      <w:pPr>
        <w:spacing w:after="0" w:line="233" w:lineRule="auto"/>
        <w:ind w:firstLine="720"/>
        <w:jc w:val="both"/>
        <w:rPr>
          <w:ins w:id="4721" w:author="Kem Sereiboth" w:date="2022-09-16T12:43:00Z"/>
          <w:del w:id="4722" w:author="Kem Sereyboth" w:date="2023-06-20T14:18:00Z"/>
          <w:rFonts w:ascii="Khmer MEF1" w:hAnsi="Khmer MEF1" w:cs="Khmer MEF1"/>
          <w:spacing w:val="-4"/>
          <w:lang w:val="ca-ES"/>
        </w:rPr>
        <w:pPrChange w:id="4723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4724" w:author="sakaria fa" w:date="2022-09-15T21:25:00Z">
        <w:del w:id="4725" w:author="Kem Sereyboth" w:date="2023-06-20T14:18:00Z">
          <w:r w:rsidRPr="00E33574" w:rsidDel="005C3437">
            <w:rPr>
              <w:rFonts w:ascii="Khmer MEF1" w:hAnsi="Khmer MEF1" w:cs="Khmer MEF1"/>
            </w:rPr>
            <w:delText>-</w:delText>
          </w:r>
        </w:del>
      </w:ins>
      <w:ins w:id="4726" w:author="Kem Sereiboth" w:date="2022-09-13T08:44:00Z">
        <w:del w:id="4727" w:author="Kem Sereyboth" w:date="2023-06-20T14:18:00Z">
          <w:r w:rsidR="004621A6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728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នីតិវិធី</w:delText>
          </w:r>
        </w:del>
      </w:ins>
      <w:ins w:id="4729" w:author="Un Seakamey" w:date="2022-09-27T16:43:00Z">
        <w:del w:id="4730" w:author="Kem Sereyboth" w:date="2023-06-20T14:18:00Z">
          <w:r w:rsidR="00427FF6" w:rsidRPr="00E33574" w:rsidDel="005C3437">
            <w:rPr>
              <w:rFonts w:ascii="Khmer MEF1" w:hAnsi="Khmer MEF1" w:cs="Khmer MEF1"/>
              <w:cs/>
              <w:lang w:val="ca-ES"/>
            </w:rPr>
            <w:delText>ទាន់</w:delText>
          </w:r>
        </w:del>
      </w:ins>
      <w:ins w:id="4731" w:author="Voeun Kuyeng" w:date="2022-09-01T10:53:00Z">
        <w:del w:id="4732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733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>១).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734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>[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735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ហានិភ័យអនុលោមភាពគន្លឹះទី១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736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]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73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២).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738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[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739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ហា</w:delText>
          </w:r>
          <w:r w:rsidR="007710A5" w:rsidRPr="00E33574" w:rsidDel="005C3437">
            <w:rPr>
              <w:rFonts w:ascii="Khmer MEF1" w:hAnsi="Khmer MEF1" w:cs="Khmer MEF1"/>
              <w:spacing w:val="-6"/>
              <w:cs/>
              <w:lang w:val="ca-ES"/>
            </w:rPr>
            <w:delText>និ</w:delText>
          </w:r>
        </w:del>
      </w:ins>
      <w:ins w:id="4740" w:author="Voeun Kuyeng" w:date="2022-09-06T16:51:00Z">
        <w:del w:id="4741" w:author="Kem Sereyboth" w:date="2023-06-20T14:18:00Z">
          <w:r w:rsidR="000D5373" w:rsidRPr="00E33574" w:rsidDel="005C3437">
            <w:rPr>
              <w:rFonts w:ascii="Khmer MEF1" w:hAnsi="Khmer MEF1" w:cs="Khmer MEF1"/>
              <w:spacing w:val="-6"/>
              <w:cs/>
              <w:lang w:val="ca-ES"/>
            </w:rPr>
            <w:delText>-</w:delText>
          </w:r>
        </w:del>
      </w:ins>
      <w:ins w:id="4742" w:author="Voeun Kuyeng" w:date="2022-09-01T10:53:00Z">
        <w:del w:id="4743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744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ភ័យអនុលោមភាពគន្លឹះទី២</w:delText>
          </w:r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4745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]</w:delText>
          </w:r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746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៣)..</w:delText>
          </w:r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4747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........</w:delText>
          </w:r>
          <w:r w:rsidR="000D5373"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>..</w:delText>
          </w:r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748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..............។ </w:delText>
          </w:r>
        </w:del>
      </w:ins>
    </w:p>
    <w:p w14:paraId="230E1769" w14:textId="390E07BA" w:rsidR="007710A5" w:rsidRPr="00E33574" w:rsidDel="005C3437" w:rsidRDefault="008675EF">
      <w:pPr>
        <w:spacing w:after="0" w:line="233" w:lineRule="auto"/>
        <w:ind w:firstLine="720"/>
        <w:jc w:val="both"/>
        <w:rPr>
          <w:ins w:id="4749" w:author="Voeun Kuyeng" w:date="2022-09-01T10:53:00Z"/>
          <w:del w:id="4750" w:author="Kem Sereyboth" w:date="2023-06-20T14:18:00Z"/>
          <w:rFonts w:ascii="Khmer MEF1" w:hAnsi="Khmer MEF1" w:cs="Khmer MEF1"/>
          <w:b/>
          <w:bCs/>
          <w:rPrChange w:id="4751" w:author="Kem Sereyboth" w:date="2023-07-19T16:59:00Z">
            <w:rPr>
              <w:ins w:id="4752" w:author="Voeun Kuyeng" w:date="2022-09-01T10:53:00Z"/>
              <w:del w:id="4753" w:author="Kem Sereyboth" w:date="2023-06-20T14:18:00Z"/>
              <w:rFonts w:ascii="Khmer MEF1" w:hAnsi="Khmer MEF1" w:cs="Khmer MEF1"/>
              <w:spacing w:val="-6"/>
              <w:lang w:val="ca-ES"/>
            </w:rPr>
          </w:rPrChange>
        </w:rPr>
        <w:pPrChange w:id="4754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4755" w:author="LENOVO" w:date="2022-10-02T04:20:00Z">
        <w:del w:id="4756" w:author="Kem Sereyboth" w:date="2023-06-20T14:18:00Z">
          <w:r w:rsidRPr="00E33574" w:rsidDel="005C3437">
            <w:rPr>
              <w:rFonts w:ascii="Khmer MEF1" w:hAnsi="Khmer MEF1" w:cs="Khmer MEF1"/>
              <w:spacing w:val="4"/>
              <w:cs/>
              <w:lang w:val="ca-ES"/>
            </w:rPr>
            <w:delText>គួរបញ្ជាក់​ផងដែរ​ថា ហានិភ័យ​អនុលោមភាព សំដៅដល់លទ្ធភាពដែលសកម្មភាពការងារមួយ​</w:delText>
          </w:r>
          <w:r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4757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75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ឬ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​ច្រើន​មិនអនុលោម​តាមច្បាប់</w:delText>
          </w:r>
          <w:r w:rsidRPr="00E33574" w:rsidDel="005C3437">
            <w:rPr>
              <w:rFonts w:ascii="Khmer MEF1" w:hAnsi="Khmer MEF1" w:cs="Khmer MEF1"/>
              <w:lang w:val="ca-ES"/>
            </w:rPr>
            <w:delText xml:space="preserve">​ 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និង​បទប្បញ្ញតិ្ត។</w:delText>
          </w:r>
        </w:del>
      </w:ins>
      <w:ins w:id="4759" w:author="Voeun Kuyeng" w:date="2022-09-01T10:53:00Z">
        <w:del w:id="4760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761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គួរបញ្ជាក់ផងដែរថា</w:delText>
          </w:r>
        </w:del>
      </w:ins>
      <w:ins w:id="4762" w:author="Un Seakamey" w:date="2022-09-27T16:59:00Z">
        <w:del w:id="4763" w:author="Kem Sereyboth" w:date="2023-06-20T14:18:00Z">
          <w:r w:rsidR="00F92181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764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 </w:delText>
          </w:r>
        </w:del>
      </w:ins>
      <w:ins w:id="4765" w:author="Voeun Kuyeng" w:date="2022-09-01T10:53:00Z">
        <w:del w:id="4766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767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ហានិភ័យអនុលោមភាព សំដៅ</w:delText>
          </w:r>
        </w:del>
      </w:ins>
      <w:ins w:id="4768" w:author="socheata.ol@hotmail.com" w:date="2022-09-02T09:10:00Z">
        <w:del w:id="4769" w:author="Kem Sereyboth" w:date="2023-06-20T14:18:00Z">
          <w:r w:rsidR="0028121A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4770" w:author="Kem Sereyboth" w:date="2023-07-19T16:59:00Z">
                <w:rPr>
                  <w:rFonts w:ascii="Khmer MEF1" w:hAnsi="Khmer MEF1" w:cs="Khmer MEF1"/>
                  <w:spacing w:val="4"/>
                  <w:lang w:val="ca-ES"/>
                </w:rPr>
              </w:rPrChange>
            </w:rPr>
            <w:delText xml:space="preserve"> </w:delText>
          </w:r>
        </w:del>
      </w:ins>
      <w:ins w:id="4771" w:author="Voeun Kuyeng" w:date="2022-09-01T10:53:00Z">
        <w:del w:id="4772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773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ដល់លទ្ធភាពដែលសកម្មភាពការងារមួយ ឬច្រើន</w:delText>
          </w:r>
        </w:del>
      </w:ins>
      <w:ins w:id="4774" w:author="Uon Rithy" w:date="2022-09-22T07:45:00Z">
        <w:del w:id="4775" w:author="Kem Sereyboth" w:date="2023-06-20T14:18:00Z">
          <w:r w:rsidR="00FD7ADA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776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 xml:space="preserve"> </w:delText>
          </w:r>
        </w:del>
      </w:ins>
      <w:ins w:id="4777" w:author="Voeun Kuyeng" w:date="2022-09-01T10:53:00Z">
        <w:del w:id="4778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779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មិន</w:delText>
          </w:r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>អនុលោមតាមច្បាប់</w:delText>
          </w:r>
        </w:del>
      </w:ins>
      <w:ins w:id="4780" w:author="Uon Rithy" w:date="2022-09-22T07:44:00Z">
        <w:del w:id="4781" w:author="Kem Sereyboth" w:date="2023-06-20T14:18:00Z">
          <w:r w:rsidR="00FD7ADA"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</w:del>
      </w:ins>
      <w:ins w:id="4782" w:author="Voeun Kuyeng" w:date="2022-09-01T10:53:00Z">
        <w:del w:id="4783" w:author="Kem Sereyboth" w:date="2023-06-20T14:18:00Z"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 xml:space="preserve">និងបទប្បញ្ញតិ្ត។ </w:delText>
          </w:r>
        </w:del>
      </w:ins>
    </w:p>
    <w:p w14:paraId="36E653D5" w14:textId="4BCBAACD" w:rsidR="004E45A6" w:rsidRPr="00E33574" w:rsidDel="005C3437" w:rsidRDefault="007710A5">
      <w:pPr>
        <w:spacing w:after="0" w:line="233" w:lineRule="auto"/>
        <w:ind w:firstLine="720"/>
        <w:jc w:val="both"/>
        <w:rPr>
          <w:ins w:id="4784" w:author="User" w:date="2022-09-29T09:39:00Z"/>
          <w:del w:id="4785" w:author="Kem Sereyboth" w:date="2023-06-20T14:18:00Z"/>
          <w:rFonts w:ascii="Khmer MEF1" w:hAnsi="Khmer MEF1" w:cs="Khmer MEF1"/>
          <w:lang w:val="ca-ES"/>
        </w:rPr>
        <w:pPrChange w:id="4786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787" w:author="Voeun Kuyeng" w:date="2022-09-01T10:53:00Z">
        <w:del w:id="4788" w:author="Kem Sereyboth" w:date="2023-06-20T14:18:00Z">
          <w:r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789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បន្ទាប់ពីកំណត់បាននូវហានិភ័យសវនកម្មគន្លឹះរួចមក សវនករទទួលបន្ទុក បានបន្តនីតិវិធីសវនកម្មរបស់ខ្លួនក្នុងការកំណត់នូវប្រធានបទសវនកម្ម ដោយប្រើប្រាស់លក្ខណៈវិនិច្ឆ័យសវនកម្មជាក់លាក់ និងគ្រប់គ្រាន់សម្រាប់ជាគោលក្នុងការប្រៀបធៀប និងវាយតម្លៃនូវអនុលោមភាពនៃការអនុវត្តការងាររបស់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សវនដ្ឋាន។ </w:delText>
          </w:r>
        </w:del>
      </w:ins>
      <w:ins w:id="4790" w:author="socheata.ol@hotmail.com" w:date="2022-09-01T14:36:00Z">
        <w:del w:id="4791" w:author="Kem Sereyboth" w:date="2023-06-20T14:18:00Z">
          <w:r w:rsidR="001A4C34" w:rsidRPr="00E33574" w:rsidDel="005C3437">
            <w:rPr>
              <w:rFonts w:ascii="Khmer MEF1" w:hAnsi="Khmer MEF1" w:cs="Khmer MEF1"/>
              <w:cs/>
              <w:lang w:val="ca-ES"/>
            </w:rPr>
            <w:delText>ដូចនេះ</w:delText>
          </w:r>
        </w:del>
      </w:ins>
      <w:ins w:id="4792" w:author="Voeun Kuyeng" w:date="2022-09-01T10:53:00Z">
        <w:del w:id="4793" w:author="Kem Sereyboth" w:date="2023-06-20T14:18:00Z"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តាមរយៈនេះ សវនករទទួលបន្ទុកកំណត់បាននូវប្រធានសវនកម្មចំនួន .... </w:delText>
          </w:r>
        </w:del>
      </w:ins>
      <w:ins w:id="4794" w:author="Kem Sereiboth" w:date="2022-09-13T08:46:00Z">
        <w:del w:id="4795" w:author="Kem Sereyboth" w:date="2023-06-20T14:18:00Z">
          <w:r w:rsidR="00625FC7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796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4797" w:author="Voeun Kuyeng" w:date="2022-09-01T10:53:00Z">
        <w:del w:id="4798" w:author="Kem Sereyboth" w:date="2023-06-20T14:18:00Z">
          <w:r w:rsidRPr="00E33574" w:rsidDel="005C3437">
            <w:rPr>
              <w:rFonts w:ascii="Khmer MEF1" w:hAnsi="Khmer MEF1" w:cs="Khmer MEF1"/>
              <w:cs/>
              <w:lang w:val="ca-ES"/>
            </w:rPr>
            <w:delText>ប្រធានបទ សម្រាប់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799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ការធ្វើសវនកម្មអនុលោមភាពនៅ  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4800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801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4802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803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ដែលរួមមាន ៖ </w:delText>
          </w:r>
        </w:del>
      </w:ins>
      <w:ins w:id="4804" w:author="Uon Rithy" w:date="2022-09-22T07:46:00Z">
        <w:del w:id="4805" w:author="Kem Sereyboth" w:date="2023-06-20T14:18:00Z">
          <w:r w:rsidR="00FD7ADA" w:rsidRPr="00E33574" w:rsidDel="005C3437">
            <w:rPr>
              <w:rFonts w:ascii="Khmer MEF1" w:hAnsi="Khmer MEF1" w:cs="Khmer MEF1"/>
              <w:cs/>
              <w:lang w:val="ca-ES"/>
            </w:rPr>
            <w:delText>)</w:delText>
          </w:r>
        </w:del>
      </w:ins>
      <w:ins w:id="4806" w:author="Kem Sereiboth" w:date="2022-09-16T12:43:00Z">
        <w:del w:id="4807" w:author="Kem Sereyboth" w:date="2023-06-20T14:18:00Z">
          <w:r w:rsidR="00D71E7A" w:rsidRPr="00E33574" w:rsidDel="005C3437">
            <w:rPr>
              <w:rFonts w:ascii="Khmer MEF1" w:hAnsi="Khmer MEF1" w:cs="Khmer MEF1"/>
              <w:cs/>
              <w:lang w:val="ca-ES"/>
            </w:rPr>
            <w:delText>ការ</w:delText>
          </w:r>
        </w:del>
      </w:ins>
      <w:ins w:id="4808" w:author="Uon Rithy" w:date="2022-09-22T07:47:00Z">
        <w:del w:id="4809" w:author="Kem Sereyboth" w:date="2023-06-20T14:18:00Z">
          <w:r w:rsidR="00FD7ADA" w:rsidRPr="00E33574" w:rsidDel="005C3437">
            <w:rPr>
              <w:rFonts w:ascii="Khmer MEF1" w:hAnsi="Khmer MEF1" w:cs="Khmer MEF1"/>
              <w:cs/>
              <w:lang w:val="ca-ES"/>
            </w:rPr>
            <w:delText xml:space="preserve"> ិ</w:delText>
          </w:r>
        </w:del>
      </w:ins>
    </w:p>
    <w:p w14:paraId="6E656FB0" w14:textId="18E4CDA2" w:rsidR="000819C3" w:rsidRPr="00E33574" w:rsidDel="005C3437" w:rsidRDefault="001C5472">
      <w:pPr>
        <w:spacing w:after="0" w:line="233" w:lineRule="auto"/>
        <w:ind w:firstLine="720"/>
        <w:jc w:val="both"/>
        <w:rPr>
          <w:ins w:id="4810" w:author="User" w:date="2022-09-29T09:39:00Z"/>
          <w:del w:id="4811" w:author="Kem Sereyboth" w:date="2023-06-20T14:18:00Z"/>
          <w:rFonts w:ascii="Khmer MEF1" w:hAnsi="Khmer MEF1" w:cs="Khmer MEF1"/>
          <w:rPrChange w:id="4812" w:author="Kem Sereyboth" w:date="2023-07-19T16:59:00Z">
            <w:rPr>
              <w:ins w:id="4813" w:author="User" w:date="2022-09-29T09:39:00Z"/>
              <w:del w:id="4814" w:author="Kem Sereyboth" w:date="2023-06-20T14:18:00Z"/>
              <w:rFonts w:ascii="Khmer MEF1" w:hAnsi="Khmer MEF1" w:cs="Khmer MEF1"/>
              <w:highlight w:val="green"/>
            </w:rPr>
          </w:rPrChange>
        </w:rPr>
        <w:pPrChange w:id="4815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4816" w:author="LENOVO" w:date="2022-10-02T04:22:00Z">
        <w:del w:id="4817" w:author="Kem Sereyboth" w:date="2023-06-20T14:18:00Z">
          <w:r w:rsidRPr="00E33574" w:rsidDel="005C3437">
            <w:rPr>
              <w:rFonts w:ascii="Khmer MEF1" w:hAnsi="Khmer MEF1" w:cs="Khmer MEF1"/>
              <w:spacing w:val="1"/>
              <w:cs/>
              <w:lang w:val="ca-ES"/>
            </w:rPr>
            <w:delText>បន្ទាប់ពីកំណត់បាននូវហានិភ័យសវនកម្មគន្លឹះរួចមក សវនករទទួលបន្ទុកបានបន្ត​នីតិវិធីសវនកម្ម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6"/>
              <w:cs/>
              <w:lang w:val="ca-ES"/>
            </w:rPr>
            <w:delText>របស់</w:delText>
          </w:r>
          <w:r w:rsidRPr="00E33574" w:rsidDel="005C3437">
            <w:rPr>
              <w:rFonts w:ascii="Khmer MEF1" w:hAnsi="Khmer MEF1" w:cs="Khmer MEF1"/>
              <w:spacing w:val="6"/>
              <w:lang w:val="ca-ES"/>
            </w:rPr>
            <w:delText>​​​</w:delText>
          </w:r>
          <w:r w:rsidRPr="00E33574" w:rsidDel="005C3437">
            <w:rPr>
              <w:rFonts w:ascii="Khmer MEF1" w:hAnsi="Khmer MEF1" w:cs="Khmer MEF1"/>
              <w:spacing w:val="6"/>
              <w:cs/>
              <w:lang w:val="ca-ES"/>
            </w:rPr>
            <w:delText>ខ្លួន​ក្នុងការកំណត់នូវប្រធានបទសវនកម្ម ដោយប្រើប្រាស់លក្ខណៈវិនិច្ឆ័យសវនកម្មជាក់លាក់ និង</w:delText>
          </w:r>
          <w:r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>គ្រប់គ្រាន់​សម្រាប់​ជាមូលដ្ឋានក្នុងការប្រៀបធៀប និងវាយតម្លៃនូវអនុលោមភាពនៃការអនុវត្តរបស់សវនដ្ឋាន</w:delText>
          </w:r>
        </w:del>
      </w:ins>
      <w:ins w:id="4818" w:author="User" w:date="2022-10-09T12:40:00Z">
        <w:del w:id="4819" w:author="Kem Sereyboth" w:date="2023-06-20T14:18:00Z">
          <w:r w:rsidR="00D9553E"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 xml:space="preserve"> </w:delText>
          </w:r>
          <w:r w:rsidR="00D9553E" w:rsidRPr="00994600" w:rsidDel="005C3437">
            <w:rPr>
              <w:rFonts w:ascii="Khmer MEF1" w:eastAsia="Times New Roman" w:hAnsi="Khmer MEF1" w:cs="Khmer MEF1"/>
              <w:b/>
              <w:bCs/>
              <w:spacing w:val="-8"/>
              <w:sz w:val="24"/>
              <w:szCs w:val="24"/>
              <w:cs/>
              <w:lang w:val="ca-ES"/>
            </w:rPr>
            <w:delText>ន.ស.ស.</w:delText>
          </w:r>
        </w:del>
      </w:ins>
      <w:ins w:id="4820" w:author="LENOVO" w:date="2022-10-02T04:22:00Z">
        <w:del w:id="4821" w:author="Kem Sereyboth" w:date="2023-06-20T14:18:00Z">
          <w:r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>។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សវនករទទួល​បន្ទុកកំណត់បាននូវប្រធានបទសវនកម្មចំនួន ៥ (ប្រាំ) សម្រាប់ការធ្វើសវនកម្មអនុលោមភាព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​នៅ 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ន.ស.ស.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 ដែលរួមមាន៖</w:delText>
          </w:r>
        </w:del>
      </w:ins>
      <w:ins w:id="4822" w:author="User" w:date="2022-09-29T09:39:00Z">
        <w:del w:id="4823" w:author="Kem Sereyboth" w:date="2023-06-20T14:18:00Z">
          <w:r w:rsidR="000819C3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824" w:author="Kem Sereyboth" w:date="2023-07-19T16:59:00Z">
                <w:rPr>
                  <w:rFonts w:ascii="Khmer MEF1" w:hAnsi="Khmer MEF1" w:cs="Khmer MEF1"/>
                  <w:highlight w:val="green"/>
                  <w:cs/>
                  <w:lang w:val="ca-ES"/>
                </w:rPr>
              </w:rPrChange>
            </w:rPr>
            <w:delText xml:space="preserve">បន្ទាប់ពីកំណត់បាននូវហានិភ័យគន្លឹះរួចមក សវនករទទួលបន្ទុក បានបន្តនីតិវិធីសវនកម្មរបស់ខ្លួនក្នុងការកំណត់នូវប្រធានបទសវនកម្ម ដោយប្រើប្រាស់លក្ខណៈវិនិច្ឆ័យសវនកម្មជាក់លាក់ និងគ្រប់គ្រាន់សម្រាប់ជាមូលដ្ឋានក្នុងការប្រៀបធៀប និងវាយតម្លៃនូវអនុលោមភាពនៃការអនុវត្តរបស់សវនដ្ឋាន។ សវនករទទួលបន្ទុកកំណត់បាននូវប្រធានបទសវនកម្មចំនួន ៥ </w:delText>
          </w:r>
          <w:r w:rsidR="000819C3" w:rsidRPr="00E33574" w:rsidDel="005C3437">
            <w:rPr>
              <w:rFonts w:ascii="Khmer MEF1" w:eastAsia="Times New Roman" w:hAnsi="Khmer MEF1" w:cs="Khmer MEF1"/>
              <w:sz w:val="24"/>
              <w:szCs w:val="24"/>
              <w:rPrChange w:id="4825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(</w:delText>
          </w:r>
          <w:r w:rsidR="000819C3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826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ប្រាំ</w:delText>
          </w:r>
          <w:r w:rsidR="000819C3" w:rsidRPr="00E33574" w:rsidDel="005C3437">
            <w:rPr>
              <w:rFonts w:ascii="Khmer MEF1" w:eastAsia="Times New Roman" w:hAnsi="Khmer MEF1" w:cs="Khmer MEF1"/>
              <w:sz w:val="24"/>
              <w:szCs w:val="24"/>
              <w:rPrChange w:id="4827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 xml:space="preserve">) </w:delText>
          </w:r>
          <w:r w:rsidR="000819C3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828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 xml:space="preserve">សម្រាប់ការធ្វើសវនកម្មអនុលោមភាពនៅ </w:delText>
          </w:r>
          <w:r w:rsidR="000819C3"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rPrChange w:id="4829" w:author="Kem Sereyboth" w:date="2023-07-19T16:59:00Z">
                <w:rPr>
                  <w:rFonts w:ascii="Khmer MEF1" w:hAnsi="Khmer MEF1" w:cs="Khmer MEF1"/>
                  <w:b/>
                  <w:bCs/>
                  <w:highlight w:val="green"/>
                  <w:cs/>
                </w:rPr>
              </w:rPrChange>
            </w:rPr>
            <w:delText xml:space="preserve">ន.ស.ស. </w:delText>
          </w:r>
          <w:r w:rsidR="000819C3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830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ដែលរួមមាន៖</w:delText>
          </w:r>
        </w:del>
      </w:ins>
    </w:p>
    <w:p w14:paraId="447A9565" w14:textId="49B3C94F" w:rsidR="000819C3" w:rsidRPr="00E33574" w:rsidDel="005C3437" w:rsidRDefault="000819C3">
      <w:pPr>
        <w:spacing w:after="0" w:line="233" w:lineRule="auto"/>
        <w:ind w:firstLine="720"/>
        <w:jc w:val="both"/>
        <w:rPr>
          <w:ins w:id="4831" w:author="User" w:date="2022-09-29T09:39:00Z"/>
          <w:del w:id="4832" w:author="Kem Sereyboth" w:date="2023-06-20T14:18:00Z"/>
          <w:rFonts w:ascii="Khmer MEF1" w:hAnsi="Khmer MEF1" w:cs="Khmer MEF1"/>
          <w:rPrChange w:id="4833" w:author="Kem Sereyboth" w:date="2023-07-19T16:59:00Z">
            <w:rPr>
              <w:ins w:id="4834" w:author="User" w:date="2022-09-29T09:39:00Z"/>
              <w:del w:id="4835" w:author="Kem Sereyboth" w:date="2023-06-20T14:18:00Z"/>
              <w:rFonts w:ascii="Khmer MEF1" w:hAnsi="Khmer MEF1" w:cs="Khmer MEF1"/>
              <w:highlight w:val="green"/>
            </w:rPr>
          </w:rPrChange>
        </w:rPr>
        <w:pPrChange w:id="4836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4837" w:author="User" w:date="2022-09-29T09:39:00Z">
        <w:del w:id="4838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rPrChange w:id="4839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១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rPrChange w:id="4840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)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841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. រចនាសម្ព័ន្ធគ្រប់គ្រង</w:delText>
          </w:r>
        </w:del>
      </w:ins>
      <w:ins w:id="4842" w:author="LENOVO" w:date="2022-10-06T11:04:00Z">
        <w:del w:id="4843" w:author="Kem Sereyboth" w:date="2023-06-20T14:18:00Z">
          <w:r w:rsidR="002151EF" w:rsidRPr="00E33574" w:rsidDel="005C3437">
            <w:rPr>
              <w:rFonts w:ascii="Khmer MEF1" w:hAnsi="Khmer MEF1" w:cs="Khmer MEF1"/>
              <w:cs/>
            </w:rPr>
            <w:delText>។</w:delText>
          </w:r>
        </w:del>
      </w:ins>
    </w:p>
    <w:p w14:paraId="2DC2113E" w14:textId="3B347EDE" w:rsidR="000819C3" w:rsidRPr="00E33574" w:rsidDel="005C3437" w:rsidRDefault="000819C3">
      <w:pPr>
        <w:spacing w:after="0" w:line="233" w:lineRule="auto"/>
        <w:ind w:firstLine="720"/>
        <w:jc w:val="both"/>
        <w:rPr>
          <w:ins w:id="4844" w:author="User" w:date="2022-09-29T09:39:00Z"/>
          <w:del w:id="4845" w:author="Kem Sereyboth" w:date="2023-06-20T14:18:00Z"/>
          <w:rFonts w:ascii="Khmer MEF1" w:hAnsi="Khmer MEF1" w:cs="Khmer MEF1"/>
          <w:rPrChange w:id="4846" w:author="Kem Sereyboth" w:date="2023-07-19T16:59:00Z">
            <w:rPr>
              <w:ins w:id="4847" w:author="User" w:date="2022-09-29T09:39:00Z"/>
              <w:del w:id="4848" w:author="Kem Sereyboth" w:date="2023-06-20T14:18:00Z"/>
              <w:rFonts w:ascii="Khmer MEF1" w:hAnsi="Khmer MEF1" w:cs="Khmer MEF1"/>
              <w:highlight w:val="green"/>
            </w:rPr>
          </w:rPrChange>
        </w:rPr>
        <w:pPrChange w:id="4849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4850" w:author="User" w:date="2022-09-29T09:39:00Z">
        <w:del w:id="4851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rPrChange w:id="4852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២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rPrChange w:id="4853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)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854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. ប្រភពចំណូល</w:delText>
          </w:r>
        </w:del>
      </w:ins>
      <w:ins w:id="4855" w:author="LENOVO" w:date="2022-10-02T04:23:00Z">
        <w:del w:id="4856" w:author="Kem Sereyboth" w:date="2023-06-20T14:18:00Z">
          <w:r w:rsidR="00635C9E" w:rsidRPr="00E33574" w:rsidDel="005C3437">
            <w:rPr>
              <w:rFonts w:ascii="Khmer MEF1" w:hAnsi="Khmer MEF1" w:cs="Khmer MEF1"/>
              <w:cs/>
            </w:rPr>
            <w:delText xml:space="preserve">របស់ </w:delText>
          </w:r>
          <w:r w:rsidR="00635C9E" w:rsidRPr="00994600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</w:rPr>
            <w:delText>ន.ស.ស.</w:delText>
          </w:r>
        </w:del>
      </w:ins>
      <w:ins w:id="4857" w:author="LENOVO" w:date="2022-10-06T11:04:00Z">
        <w:del w:id="4858" w:author="Kem Sereyboth" w:date="2023-06-20T14:18:00Z">
          <w:r w:rsidR="002151EF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859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។</w:delText>
          </w:r>
        </w:del>
      </w:ins>
    </w:p>
    <w:p w14:paraId="091C514B" w14:textId="7A35C686" w:rsidR="000819C3" w:rsidRPr="00E33574" w:rsidDel="005C3437" w:rsidRDefault="000819C3">
      <w:pPr>
        <w:spacing w:after="0" w:line="233" w:lineRule="auto"/>
        <w:ind w:firstLine="720"/>
        <w:jc w:val="both"/>
        <w:rPr>
          <w:ins w:id="4860" w:author="User" w:date="2022-09-29T09:39:00Z"/>
          <w:del w:id="4861" w:author="Kem Sereyboth" w:date="2023-06-20T14:18:00Z"/>
          <w:rFonts w:ascii="Khmer MEF1" w:hAnsi="Khmer MEF1" w:cs="Khmer MEF1"/>
          <w:rPrChange w:id="4862" w:author="Kem Sereyboth" w:date="2023-07-19T16:59:00Z">
            <w:rPr>
              <w:ins w:id="4863" w:author="User" w:date="2022-09-29T09:39:00Z"/>
              <w:del w:id="4864" w:author="Kem Sereyboth" w:date="2023-06-20T14:18:00Z"/>
              <w:rFonts w:ascii="Khmer MEF1" w:hAnsi="Khmer MEF1" w:cs="Khmer MEF1"/>
              <w:highlight w:val="green"/>
            </w:rPr>
          </w:rPrChange>
        </w:rPr>
        <w:pPrChange w:id="4865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4866" w:author="User" w:date="2022-09-29T09:39:00Z">
        <w:del w:id="4867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rPrChange w:id="4868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៣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rPrChange w:id="4869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)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870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.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rPrChange w:id="4871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872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ការបង់ភាគទាន ១០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rPrChange w:id="4873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%</w:delText>
          </w:r>
        </w:del>
      </w:ins>
      <w:ins w:id="4874" w:author="LENOVO" w:date="2022-10-06T11:05:00Z">
        <w:del w:id="4875" w:author="Kem Sereyboth" w:date="2023-06-20T14:18:00Z">
          <w:r w:rsidR="002151EF" w:rsidRPr="00E33574" w:rsidDel="005C3437">
            <w:rPr>
              <w:rFonts w:ascii="Khmer MEF1" w:hAnsi="Khmer MEF1" w:cs="Khmer MEF1"/>
              <w:cs/>
            </w:rPr>
            <w:delText>។</w:delText>
          </w:r>
        </w:del>
      </w:ins>
    </w:p>
    <w:p w14:paraId="1E674E97" w14:textId="0AB13C9E" w:rsidR="000819C3" w:rsidRPr="00E33574" w:rsidDel="005C3437" w:rsidRDefault="000819C3">
      <w:pPr>
        <w:spacing w:after="0" w:line="233" w:lineRule="auto"/>
        <w:ind w:firstLine="720"/>
        <w:jc w:val="both"/>
        <w:rPr>
          <w:ins w:id="4876" w:author="User" w:date="2022-09-29T09:39:00Z"/>
          <w:del w:id="4877" w:author="Kem Sereyboth" w:date="2023-06-20T14:18:00Z"/>
          <w:rFonts w:ascii="Khmer MEF1" w:hAnsi="Khmer MEF1" w:cs="Khmer MEF1"/>
          <w:rPrChange w:id="4878" w:author="Kem Sereyboth" w:date="2023-07-19T16:59:00Z">
            <w:rPr>
              <w:ins w:id="4879" w:author="User" w:date="2022-09-29T09:39:00Z"/>
              <w:del w:id="4880" w:author="Kem Sereyboth" w:date="2023-06-20T14:18:00Z"/>
              <w:rFonts w:ascii="Khmer MEF1" w:hAnsi="Khmer MEF1" w:cs="Khmer MEF1"/>
              <w:highlight w:val="green"/>
            </w:rPr>
          </w:rPrChange>
        </w:rPr>
        <w:pPrChange w:id="4881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4882" w:author="User" w:date="2022-09-29T09:39:00Z">
        <w:del w:id="4883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rPrChange w:id="4884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៤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rPrChange w:id="4885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)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886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. ប្រព័ន្ធលើកទឹកចិត្តមន្រ្តី</w:delText>
          </w:r>
        </w:del>
      </w:ins>
      <w:ins w:id="4887" w:author="LENOVO" w:date="2022-10-06T11:05:00Z">
        <w:del w:id="4888" w:author="Kem Sereyboth" w:date="2023-06-20T14:18:00Z">
          <w:r w:rsidR="002151EF" w:rsidRPr="00E33574" w:rsidDel="005C3437">
            <w:rPr>
              <w:rFonts w:ascii="Khmer MEF1" w:hAnsi="Khmer MEF1" w:cs="Khmer MEF1"/>
              <w:cs/>
            </w:rPr>
            <w:delText>។</w:delText>
          </w:r>
        </w:del>
      </w:ins>
    </w:p>
    <w:p w14:paraId="54689027" w14:textId="66996B0F" w:rsidR="000819C3" w:rsidRPr="00E33574" w:rsidDel="005C3437" w:rsidRDefault="000819C3">
      <w:pPr>
        <w:spacing w:after="0" w:line="233" w:lineRule="auto"/>
        <w:ind w:firstLine="720"/>
        <w:jc w:val="both"/>
        <w:rPr>
          <w:ins w:id="4889" w:author="sakaria fa" w:date="2022-09-30T20:50:00Z"/>
          <w:del w:id="4890" w:author="Kem Sereyboth" w:date="2023-06-20T14:18:00Z"/>
          <w:rFonts w:ascii="Khmer MEF1" w:hAnsi="Khmer MEF1" w:cs="Khmer MEF1"/>
        </w:rPr>
        <w:pPrChange w:id="4891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892" w:author="User" w:date="2022-09-29T09:39:00Z">
        <w:del w:id="4893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rPrChange w:id="4894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highlight w:val="green"/>
                  <w:cs/>
                </w:rPr>
              </w:rPrChange>
            </w:rPr>
            <w:delText>៥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rPrChange w:id="4895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highlight w:val="green"/>
                </w:rPr>
              </w:rPrChange>
            </w:rPr>
            <w:delText>)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896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highlight w:val="green"/>
                  <w:cs/>
                </w:rPr>
              </w:rPrChange>
            </w:rPr>
            <w:delText>. វិធាន និងយន្តការត្រួតពិនិត្យប្រតិបត្តិការរបស់ប្រតិបត្តិករសន្តិសុខសង្គម</w:delText>
          </w:r>
        </w:del>
      </w:ins>
      <w:ins w:id="4897" w:author="sakaria fa" w:date="2022-09-30T20:50:00Z">
        <w:del w:id="4898" w:author="Kem Sereyboth" w:date="2023-06-20T14:18:00Z">
          <w:r w:rsidR="00F171DC" w:rsidRPr="00E33574" w:rsidDel="005C3437">
            <w:rPr>
              <w:rFonts w:ascii="Khmer MEF1" w:hAnsi="Khmer MEF1" w:cs="Khmer MEF1"/>
              <w:cs/>
            </w:rPr>
            <w:delText>។</w:delText>
          </w:r>
        </w:del>
      </w:ins>
    </w:p>
    <w:p w14:paraId="16547333" w14:textId="43D7D1DC" w:rsidR="003D4B1A" w:rsidRPr="00E33574" w:rsidDel="005C3437" w:rsidRDefault="003D4B1A">
      <w:pPr>
        <w:spacing w:after="0" w:line="233" w:lineRule="auto"/>
        <w:ind w:firstLine="720"/>
        <w:jc w:val="both"/>
        <w:rPr>
          <w:ins w:id="4899" w:author="User" w:date="2022-10-03T12:20:00Z"/>
          <w:del w:id="4900" w:author="Kem Sereyboth" w:date="2023-06-20T14:18:00Z"/>
          <w:rFonts w:ascii="Khmer MEF1" w:hAnsi="Khmer MEF1" w:cs="Khmer MEF1"/>
          <w:lang w:val="ca-ES"/>
        </w:rPr>
        <w:pPrChange w:id="4901" w:author="Sopheak Phorn" w:date="2023-08-25T16:12:00Z">
          <w:pPr>
            <w:spacing w:after="0" w:line="235" w:lineRule="auto"/>
            <w:ind w:firstLine="720"/>
            <w:jc w:val="both"/>
          </w:pPr>
        </w:pPrChange>
      </w:pPr>
      <w:ins w:id="4902" w:author="LENOVO" w:date="2022-10-02T04:32:00Z">
        <w:del w:id="4903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490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បន្ទាប់ពីបានធ្វើការវិភាគនិងវាយតម្លៃចុងក្រោយលើលទ្ធផលដែលបានរកឃើញរួចមក សវនករ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90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ទទួលបន្ទុកបានពិនិត្យឃើញថា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490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90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បានបំពេញ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90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ការងារទៅ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90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តាមតួនាទី និងភារកិច្ចដោយស្មារតី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91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ទទួល</w:delText>
          </w:r>
          <w:r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491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ខុសត្រូវខ្ពស់ និងស្របតាមច្បាប់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91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បទប្បញ្ញត្តិ និងគោលការណ៍</w:delText>
          </w:r>
          <w:r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91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ណែនាំដែលបាន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91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កំណត់ដែលការណ៍នេះនាំ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91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ឱ្យសម្រេចបាននូវលទ្ធផលគួរជាទីមោទនៈ។ ទោះជាយ៉ាងណាក៏នៅមានចំណុចខ្វះខាតមួយចំនួន</w:delText>
          </w:r>
        </w:del>
      </w:ins>
      <w:ins w:id="4916" w:author="LENOVO" w:date="2022-10-06T11:06:00Z">
        <w:del w:id="4917" w:author="Kem Sereyboth" w:date="2023-06-20T14:18:00Z">
          <w:r w:rsidR="002151EF" w:rsidRPr="00E33574" w:rsidDel="005C3437">
            <w:rPr>
              <w:rFonts w:ascii="Khmer MEF1" w:hAnsi="Khmer MEF1" w:cs="Khmer MEF1"/>
              <w:cs/>
              <w:lang w:val="ca-ES"/>
            </w:rPr>
            <w:delText>លើ</w:delText>
          </w:r>
        </w:del>
      </w:ins>
      <w:ins w:id="4918" w:author="LENOVO" w:date="2022-10-02T04:32:00Z">
        <w:del w:id="4919" w:author="Kem Sereyboth" w:date="2023-06-20T14:18:00Z"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92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លើ៖</w:delText>
          </w:r>
        </w:del>
      </w:ins>
      <w:ins w:id="4921" w:author="sakaria fa" w:date="2022-09-30T20:50:00Z">
        <w:del w:id="4922" w:author="Kem Sereyboth" w:date="2023-06-20T14:18:00Z">
          <w:r w:rsidR="00F171DC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92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បន្ទាប់ពីបានធ្វើការវិភាគនិងវាយតម្លៃ</w:delText>
          </w:r>
          <w:r w:rsidR="00F171DC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4924" w:author="Kem Sereyboth" w:date="2023-07-19T16:59:00Z">
                <w:rPr>
                  <w:rFonts w:ascii="Khmer MEF1" w:hAnsi="Khmer MEF1" w:cs="Khmer MEF1"/>
                  <w:spacing w:val="5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ចុងក្រោយលើលទ្ធផលដែលបានរកឃើញរួចមក</w:delText>
          </w:r>
          <w:r w:rsidR="00F171DC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lang w:val="ca-ES"/>
              <w:rPrChange w:id="4925" w:author="Kem Sereyboth" w:date="2023-07-19T16:59:00Z">
                <w:rPr>
                  <w:rFonts w:ascii="Khmer MEF1" w:hAnsi="Khmer MEF1" w:cs="Khmer MEF1"/>
                  <w:spacing w:val="5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4926" w:author="Kem Sereyboth" w:date="2023-07-19T16:59:00Z">
                <w:rPr>
                  <w:rFonts w:ascii="Khmer MEF1" w:hAnsi="Khmer MEF1" w:cs="Khmer MEF1"/>
                  <w:spacing w:val="5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សវនករទទួលបន្ទុកបានពិនិត្យឃើញថា</w:delText>
          </w:r>
          <w:r w:rsidR="00F171DC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lang w:val="ca-ES"/>
              <w:rPrChange w:id="4927" w:author="Kem Sereyboth" w:date="2023-07-19T16:59:00Z">
                <w:rPr>
                  <w:rFonts w:ascii="Khmer MEF1" w:hAnsi="Khmer MEF1" w:cs="Khmer MEF1"/>
                  <w:spacing w:val="5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b/>
              <w:bCs/>
              <w:spacing w:val="5"/>
              <w:sz w:val="24"/>
              <w:szCs w:val="24"/>
              <w:cs/>
              <w:lang w:val="ca-ES"/>
              <w:rPrChange w:id="4928" w:author="Kem Sereyboth" w:date="2023-07-19T16:59:00Z">
                <w:rPr>
                  <w:rFonts w:ascii="Khmer MEF1" w:hAnsi="Khmer MEF1" w:cs="Khmer MEF1"/>
                  <w:b/>
                  <w:bCs/>
                  <w:spacing w:val="5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ន.ស.ស.</w:delText>
          </w:r>
          <w:r w:rsidR="00F171DC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4929" w:author="Kem Sereyboth" w:date="2023-07-19T16:59:00Z">
                <w:rPr>
                  <w:rFonts w:ascii="Khmer MEF1" w:hAnsi="Khmer MEF1" w:cs="Khmer MEF1"/>
                  <w:spacing w:val="5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 xml:space="preserve"> បាន</w:delText>
          </w:r>
          <w:r w:rsidR="00F171DC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93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បំពេញការងារទៅតាមតួនាទី</w:delText>
          </w:r>
          <w:r w:rsidR="00F171DC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4931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93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និងភារកិច្ចដោយស្មារតីទទួលខុសត្រូវខ្ពស់</w:delText>
          </w:r>
          <w:r w:rsidR="00F171DC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493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934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និងស្របទៅតាមច្បាប់</w:delText>
          </w:r>
          <w:r w:rsidR="00F171DC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4935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93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បទប្បញ្ញតិ្ត</w:delText>
          </w:r>
          <w:r w:rsidR="00F171DC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493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93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និងគោលការណ៍ណែនាំដែលបានកំណត់ ដែលការណ៍នេះនាំឱ្យសម្រេចបាននូវលទ្ធផលគួរជាទីមោទនៈ។</w:delText>
          </w:r>
          <w:r w:rsidR="00F171DC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493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940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ទោះជាយ៉ាងណាក៏នៅមានចំណុចខ្វះខាតមួយចំនួនលើ</w:delText>
          </w:r>
        </w:del>
      </w:ins>
    </w:p>
    <w:p w14:paraId="7B632647" w14:textId="06927079" w:rsidR="00F67A04" w:rsidRPr="00E33574" w:rsidDel="005C3437" w:rsidRDefault="00F67A04">
      <w:pPr>
        <w:spacing w:after="0" w:line="233" w:lineRule="auto"/>
        <w:ind w:firstLine="720"/>
        <w:jc w:val="both"/>
        <w:rPr>
          <w:ins w:id="4941" w:author="User" w:date="2022-10-03T12:20:00Z"/>
          <w:del w:id="4942" w:author="Kem Sereyboth" w:date="2023-06-20T14:18:00Z"/>
          <w:rFonts w:ascii="Khmer MEF1" w:hAnsi="Khmer MEF1" w:cs="Khmer MEF1"/>
          <w:spacing w:val="4"/>
          <w:lang w:val="ca-ES"/>
          <w:rPrChange w:id="4943" w:author="Kem Sereyboth" w:date="2023-07-19T16:59:00Z">
            <w:rPr>
              <w:ins w:id="4944" w:author="User" w:date="2022-10-03T12:20:00Z"/>
              <w:del w:id="4945" w:author="Kem Sereyboth" w:date="2023-06-20T14:18:00Z"/>
              <w:rFonts w:ascii="Khmer MEF1" w:hAnsi="Khmer MEF1" w:cs="Khmer MEF1"/>
              <w:spacing w:val="6"/>
              <w:lang w:val="ca-ES"/>
            </w:rPr>
          </w:rPrChange>
        </w:rPr>
        <w:pPrChange w:id="4946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947" w:author="User" w:date="2022-10-03T12:20:00Z">
        <w:del w:id="4948" w:author="Kem Sereyboth" w:date="2023-06-20T14:18:00Z">
          <w:r w:rsidRPr="00E33574" w:rsidDel="005C3437">
            <w:rPr>
              <w:rFonts w:ascii="Khmer MEF1" w:hAnsi="Khmer MEF1" w:cs="Khmer MEF1"/>
              <w:spacing w:val="4"/>
              <w:cs/>
              <w:lang w:val="ca-ES"/>
            </w:rPr>
            <w:delText>១.រចនាសម្ព័ន្ធ</w:delText>
          </w:r>
          <w:r w:rsidRPr="00E33574" w:rsidDel="005C3437">
            <w:rPr>
              <w:rFonts w:ascii="Khmer MEF1" w:hAnsi="Khmer MEF1" w:cs="Khmer MEF1"/>
              <w:spacing w:val="12"/>
              <w:cs/>
              <w:lang w:val="ca-ES"/>
            </w:rPr>
            <w:delText>គ្រប់គ្រងគឺ</w:delText>
          </w:r>
        </w:del>
      </w:ins>
      <w:ins w:id="4949" w:author="User" w:date="2022-10-07T09:32:00Z">
        <w:del w:id="4950" w:author="Kem Sereyboth" w:date="2023-06-20T14:18:00Z">
          <w:r w:rsidR="00130F4B" w:rsidRPr="00E33574" w:rsidDel="005C3437">
            <w:rPr>
              <w:rFonts w:ascii="Khmer MEF1" w:hAnsi="Khmer MEF1" w:cs="Khmer MEF1"/>
              <w:spacing w:val="12"/>
              <w:cs/>
              <w:lang w:val="ca-ES"/>
            </w:rPr>
            <w:delText>ពុំ</w:delText>
          </w:r>
        </w:del>
      </w:ins>
      <w:ins w:id="4951" w:author="User" w:date="2022-10-03T12:20:00Z">
        <w:del w:id="4952" w:author="Kem Sereyboth" w:date="2023-06-20T14:18:00Z">
          <w:r w:rsidRPr="00E33574" w:rsidDel="005C3437">
            <w:rPr>
              <w:rFonts w:ascii="Khmer MEF1" w:hAnsi="Khmer MEF1" w:cs="Khmer MEF1"/>
              <w:spacing w:val="12"/>
              <w:cs/>
              <w:lang w:val="ca-ES"/>
            </w:rPr>
            <w:delText>ទាន់បានបំពេញទៅតាមក្របខណ្ឌបទប្បញ្ញត្តិ</w:delText>
          </w:r>
        </w:del>
      </w:ins>
      <w:ins w:id="4953" w:author="LENOVO" w:date="2022-10-06T11:06:00Z">
        <w:del w:id="4954" w:author="Kem Sereyboth" w:date="2023-06-20T14:18:00Z">
          <w:r w:rsidR="00C321F0" w:rsidRPr="00E33574" w:rsidDel="005C3437">
            <w:rPr>
              <w:rFonts w:ascii="Khmer MEF1" w:hAnsi="Khmer MEF1" w:cs="Khmer MEF1"/>
              <w:spacing w:val="12"/>
              <w:cs/>
              <w:lang w:val="ca-ES"/>
            </w:rPr>
            <w:delText>។</w:delText>
          </w:r>
        </w:del>
      </w:ins>
      <w:ins w:id="4955" w:author="User" w:date="2022-10-03T12:20:00Z">
        <w:del w:id="4956" w:author="Kem Sereyboth" w:date="2023-06-20T14:18:00Z">
          <w:r w:rsidRPr="00E33574" w:rsidDel="005C3437">
            <w:rPr>
              <w:rFonts w:ascii="Khmer MEF1" w:hAnsi="Khmer MEF1" w:cs="Khmer MEF1"/>
              <w:spacing w:val="12"/>
              <w:cs/>
              <w:lang w:val="ca-ES"/>
            </w:rPr>
            <w:delText xml:space="preserve"> </w:delText>
          </w:r>
        </w:del>
      </w:ins>
    </w:p>
    <w:p w14:paraId="43DCCD17" w14:textId="56FDBB1A" w:rsidR="00CD134D" w:rsidRPr="00E33574" w:rsidDel="005C3437" w:rsidRDefault="00F67A04">
      <w:pPr>
        <w:spacing w:after="0" w:line="233" w:lineRule="auto"/>
        <w:ind w:firstLine="720"/>
        <w:jc w:val="both"/>
        <w:rPr>
          <w:ins w:id="4957" w:author="User" w:date="2022-10-04T10:32:00Z"/>
          <w:del w:id="4958" w:author="Kem Sereyboth" w:date="2023-06-20T14:18:00Z"/>
          <w:rFonts w:ascii="Khmer MEF1" w:hAnsi="Khmer MEF1" w:cs="Khmer MEF1"/>
          <w:spacing w:val="-2"/>
          <w:lang w:val="ca-ES"/>
        </w:rPr>
        <w:pPrChange w:id="4959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960" w:author="User" w:date="2022-10-03T12:20:00Z">
        <w:del w:id="4961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962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២.</w:delText>
          </w:r>
        </w:del>
      </w:ins>
      <w:ins w:id="4963" w:author="User" w:date="2022-10-04T10:31:00Z">
        <w:del w:id="4964" w:author="Kem Sereyboth" w:date="2023-06-20T14:18:00Z">
          <w:r w:rsidR="00CD134D" w:rsidRPr="00E33574" w:rsidDel="005C3437">
            <w:rPr>
              <w:rFonts w:ascii="Khmer MEF1" w:hAnsi="Khmer MEF1" w:cs="Khmer MEF1"/>
              <w:b/>
              <w:bCs/>
              <w:spacing w:val="-2"/>
              <w:cs/>
              <w:lang w:val="ca-ES"/>
            </w:rPr>
            <w:delText>ន.ស.ស.</w:delText>
          </w:r>
          <w:r w:rsidR="00CD134D"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 xml:space="preserve"> </w:delText>
          </w:r>
        </w:del>
      </w:ins>
      <w:ins w:id="4965" w:author="User" w:date="2022-10-07T09:32:00Z">
        <w:del w:id="4966" w:author="Kem Sereyboth" w:date="2023-06-20T14:18:00Z">
          <w:r w:rsidR="00130F4B"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ព</w:delText>
          </w:r>
        </w:del>
      </w:ins>
      <w:ins w:id="4967" w:author="User" w:date="2022-10-07T09:33:00Z">
        <w:del w:id="4968" w:author="Kem Sereyboth" w:date="2023-06-20T14:18:00Z">
          <w:r w:rsidR="00130F4B"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ុំ</w:delText>
          </w:r>
        </w:del>
      </w:ins>
      <w:ins w:id="4969" w:author="User" w:date="2022-10-04T10:31:00Z">
        <w:del w:id="4970" w:author="Kem Sereyboth" w:date="2023-06-20T14:18:00Z">
          <w:r w:rsidR="00CD134D"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ទាន់អាចប្រមូលចំ</w:delText>
          </w:r>
        </w:del>
      </w:ins>
      <w:ins w:id="4971" w:author="User" w:date="2022-10-04T10:32:00Z">
        <w:del w:id="4972" w:author="Kem Sereyboth" w:date="2023-06-20T14:18:00Z">
          <w:r w:rsidR="00CD134D"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ណូលពីប្រតិបត្តិការរបស់ខ្លួនបានទេ</w:delText>
          </w:r>
        </w:del>
      </w:ins>
      <w:ins w:id="4973" w:author="LENOVO" w:date="2022-10-06T11:06:00Z">
        <w:del w:id="4974" w:author="Kem Sereyboth" w:date="2023-06-20T14:18:00Z">
          <w:r w:rsidR="00C321F0"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។</w:delText>
          </w:r>
        </w:del>
      </w:ins>
      <w:ins w:id="4975" w:author="User" w:date="2022-10-04T10:32:00Z">
        <w:del w:id="4976" w:author="Kem Sereyboth" w:date="2023-06-20T14:18:00Z">
          <w:r w:rsidR="00CD134D"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 xml:space="preserve"> </w:delText>
          </w:r>
        </w:del>
      </w:ins>
    </w:p>
    <w:p w14:paraId="262014F5" w14:textId="6BBC7E80" w:rsidR="0086223A" w:rsidRPr="00E33574" w:rsidDel="005C3437" w:rsidRDefault="00CD134D">
      <w:pPr>
        <w:spacing w:after="0" w:line="233" w:lineRule="auto"/>
        <w:ind w:firstLine="720"/>
        <w:jc w:val="both"/>
        <w:rPr>
          <w:ins w:id="4977" w:author="User" w:date="2022-10-03T12:23:00Z"/>
          <w:del w:id="4978" w:author="Kem Sereyboth" w:date="2023-06-20T14:18:00Z"/>
          <w:rFonts w:ascii="Khmer MEF1" w:hAnsi="Khmer MEF1" w:cs="Khmer MEF1"/>
          <w:b/>
          <w:bCs/>
          <w:spacing w:val="-8"/>
          <w:lang w:val="ca-ES"/>
        </w:rPr>
        <w:pPrChange w:id="4979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980" w:author="User" w:date="2022-10-04T10:32:00Z">
        <w:del w:id="4981" w:author="Kem Sereyboth" w:date="2023-06-20T14:18:00Z">
          <w:r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៣.</w:delText>
          </w:r>
        </w:del>
      </w:ins>
      <w:ins w:id="4982" w:author="User" w:date="2022-10-03T12:21:00Z">
        <w:del w:id="4983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4984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B725E8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985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4986" w:author="User" w:date="2022-10-03T12:22:00Z">
        <w:del w:id="4987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988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មិនអាច</w:delText>
          </w:r>
          <w:r w:rsidR="00B725E8"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>បំពេញកា</w:delText>
          </w:r>
        </w:del>
      </w:ins>
      <w:ins w:id="4989" w:author="User" w:date="2022-10-05T15:09:00Z">
        <w:del w:id="4990" w:author="Kem Sereyboth" w:date="2023-06-20T14:18:00Z">
          <w:r w:rsidR="008D3DB1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4991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highlight w:val="cyan"/>
                  <w:cs/>
                  <w:lang w:val="ca-ES"/>
                </w:rPr>
              </w:rPrChange>
            </w:rPr>
            <w:delText>តព្វ</w:delText>
          </w:r>
        </w:del>
      </w:ins>
      <w:ins w:id="4992" w:author="User" w:date="2022-10-03T12:22:00Z">
        <w:del w:id="4993" w:author="Kem Sereyboth" w:date="2023-06-20T14:18:00Z">
          <w:r w:rsidR="00B725E8"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 xml:space="preserve">កិច្ចបង់ភាគទាន ១០% ជូនអគ្គលេខាធិការដ្ឋាន </w:delText>
          </w:r>
          <w:r w:rsidR="00B725E8" w:rsidRPr="00994600" w:rsidDel="005C3437">
            <w:rPr>
              <w:rFonts w:ascii="Khmer MEF1" w:eastAsia="Times New Roman" w:hAnsi="Khmer MEF1" w:cs="Khmer MEF1"/>
              <w:b/>
              <w:bCs/>
              <w:spacing w:val="-8"/>
              <w:sz w:val="24"/>
              <w:szCs w:val="24"/>
              <w:cs/>
              <w:lang w:val="ca-ES"/>
            </w:rPr>
            <w:delText>អ.ស.ហ.</w:delText>
          </w:r>
        </w:del>
      </w:ins>
      <w:ins w:id="4994" w:author="LENOVO" w:date="2022-10-06T11:06:00Z">
        <w:del w:id="4995" w:author="Kem Sereyboth" w:date="2023-06-20T14:18:00Z">
          <w:r w:rsidR="00C321F0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4996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603A82E2" w14:textId="73EB90FF" w:rsidR="0086223A" w:rsidRPr="00E33574" w:rsidDel="005C3437" w:rsidRDefault="00217574">
      <w:pPr>
        <w:spacing w:after="0" w:line="233" w:lineRule="auto"/>
        <w:ind w:firstLine="720"/>
        <w:jc w:val="both"/>
        <w:rPr>
          <w:ins w:id="4997" w:author="User" w:date="2022-10-03T12:24:00Z"/>
          <w:del w:id="4998" w:author="Kem Sereyboth" w:date="2023-06-20T14:18:00Z"/>
          <w:rFonts w:ascii="Khmer MEF1" w:hAnsi="Khmer MEF1" w:cs="Khmer MEF1"/>
          <w:spacing w:val="-10"/>
          <w:lang w:val="ca-ES"/>
          <w:rPrChange w:id="4999" w:author="Kem Sereyboth" w:date="2023-07-19T16:59:00Z">
            <w:rPr>
              <w:ins w:id="5000" w:author="User" w:date="2022-10-03T12:24:00Z"/>
              <w:del w:id="5001" w:author="Kem Sereyboth" w:date="2023-06-20T14:18:00Z"/>
              <w:rFonts w:ascii="Khmer MEF1" w:hAnsi="Khmer MEF1" w:cs="Khmer MEF1"/>
              <w:spacing w:val="-8"/>
              <w:lang w:val="ca-ES"/>
            </w:rPr>
          </w:rPrChange>
        </w:rPr>
        <w:pPrChange w:id="5002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5003" w:author="User" w:date="2022-10-04T10:33:00Z">
        <w:del w:id="5004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005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5006" w:author="User" w:date="2022-10-03T12:23:00Z">
        <w:del w:id="5007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008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5009" w:author="User" w:date="2022-10-04T10:34:00Z">
        <w:del w:id="5010" w:author="Kem Sereyboth" w:date="2023-06-20T14:18:00Z">
          <w:r w:rsidR="00401D2C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011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ការអនុវត្ត</w:delText>
          </w:r>
        </w:del>
      </w:ins>
      <w:ins w:id="5012" w:author="User" w:date="2022-10-03T12:24:00Z">
        <w:del w:id="5013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014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ប្រព័ន</w:delText>
          </w:r>
        </w:del>
      </w:ins>
      <w:ins w:id="5015" w:author="User" w:date="2022-10-04T10:34:00Z">
        <w:del w:id="5016" w:author="Kem Sereyboth" w:date="2023-06-20T14:18:00Z">
          <w:r w:rsidR="00401D2C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017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្ធ</w:delText>
          </w:r>
        </w:del>
      </w:ins>
      <w:ins w:id="5018" w:author="User" w:date="2022-10-03T12:24:00Z">
        <w:del w:id="5019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020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លើកទឹកចិត្តមន្ត្រី</w:delText>
          </w:r>
        </w:del>
      </w:ins>
      <w:ins w:id="5021" w:author="User" w:date="2022-10-04T10:34:00Z">
        <w:del w:id="5022" w:author="Kem Sereyboth" w:date="2023-06-20T14:18:00Z">
          <w:r w:rsidR="00401D2C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023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មានភាពខុសគ្នា</w:delText>
          </w:r>
        </w:del>
      </w:ins>
      <w:ins w:id="5024" w:author="User" w:date="2022-10-04T16:57:00Z">
        <w:del w:id="5025" w:author="Kem Sereyboth" w:date="2023-06-20T14:18:00Z">
          <w:r w:rsidR="009B0DE2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026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ជាមួយ</w:delText>
          </w:r>
        </w:del>
      </w:ins>
      <w:ins w:id="5027" w:author="User" w:date="2022-10-03T12:24:00Z">
        <w:del w:id="5028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029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អង្គភាព</w:delText>
          </w:r>
        </w:del>
      </w:ins>
      <w:ins w:id="5030" w:author="User" w:date="2022-10-04T10:35:00Z">
        <w:del w:id="5031" w:author="Kem Sereyboth" w:date="2023-06-20T14:18:00Z">
          <w:r w:rsidR="00401D2C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032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ដទៃទៀត</w:delText>
          </w:r>
        </w:del>
      </w:ins>
      <w:ins w:id="5033" w:author="User" w:date="2022-10-03T12:24:00Z">
        <w:del w:id="5034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035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ក្រោមឱវាទ </w:delText>
          </w:r>
          <w:r w:rsidR="00B725E8" w:rsidRPr="00E33574" w:rsidDel="005C3437">
            <w:rPr>
              <w:rFonts w:ascii="Khmer MEF1" w:eastAsia="Times New Roman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5036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B725E8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lang w:val="ca-ES"/>
              <w:rPrChange w:id="5037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5038" w:author="LENOVO" w:date="2022-10-06T11:07:00Z">
        <w:del w:id="5039" w:author="Kem Sereyboth" w:date="2023-06-20T14:18:00Z">
          <w:r w:rsidR="00C321F0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040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5C3A8017" w14:textId="4393D39E" w:rsidR="00B725E8" w:rsidRPr="00E33574" w:rsidDel="005C3437" w:rsidRDefault="00401D2C">
      <w:pPr>
        <w:spacing w:after="0" w:line="233" w:lineRule="auto"/>
        <w:ind w:firstLine="720"/>
        <w:jc w:val="both"/>
        <w:rPr>
          <w:ins w:id="5041" w:author="User" w:date="2022-10-03T12:24:00Z"/>
          <w:del w:id="5042" w:author="Kem Sereyboth" w:date="2023-06-20T14:18:00Z"/>
          <w:rFonts w:ascii="Khmer MEF1" w:hAnsi="Khmer MEF1" w:cs="Khmer MEF1"/>
          <w:spacing w:val="-12"/>
          <w:lang w:val="ca-ES"/>
          <w:rPrChange w:id="5043" w:author="Kem Sereyboth" w:date="2023-07-19T16:59:00Z">
            <w:rPr>
              <w:ins w:id="5044" w:author="User" w:date="2022-10-03T12:24:00Z"/>
              <w:del w:id="5045" w:author="Kem Sereyboth" w:date="2023-06-20T14:18:00Z"/>
              <w:rFonts w:ascii="Khmer MEF1" w:hAnsi="Khmer MEF1" w:cs="Khmer MEF1"/>
              <w:spacing w:val="-8"/>
              <w:lang w:val="ca-ES"/>
            </w:rPr>
          </w:rPrChange>
        </w:rPr>
        <w:pPrChange w:id="5046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5047" w:author="User" w:date="2022-10-04T10:35:00Z">
        <w:del w:id="5048" w:author="Kem Sereyboth" w:date="2023-06-20T14:18:00Z">
          <w:r w:rsidRPr="00E33574" w:rsidDel="005C3437">
            <w:rPr>
              <w:rFonts w:ascii="Khmer MEF1" w:hAnsi="Khmer MEF1" w:cs="Khmer MEF1"/>
              <w:spacing w:val="-12"/>
              <w:cs/>
              <w:lang w:val="ca-ES"/>
            </w:rPr>
            <w:delText>៥</w:delText>
          </w:r>
        </w:del>
      </w:ins>
      <w:ins w:id="5049" w:author="User" w:date="2022-10-03T12:24:00Z">
        <w:del w:id="5050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spacing w:val="-12"/>
              <w:sz w:val="24"/>
              <w:szCs w:val="24"/>
              <w:cs/>
              <w:lang w:val="ca-ES"/>
              <w:rPrChange w:id="5051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.វិធាន និងយន្តការត្រួតពិនិត្យប្រតិបត្តិការរបស់ប្រតិបត្តិករសន្តិសុខសង្គម</w:delText>
          </w:r>
        </w:del>
      </w:ins>
      <w:ins w:id="5052" w:author="User" w:date="2022-10-07T09:38:00Z">
        <w:del w:id="5053" w:author="Kem Sereyboth" w:date="2023-06-20T14:18:00Z">
          <w:r w:rsidR="00DF588C" w:rsidRPr="00E33574" w:rsidDel="005C3437">
            <w:rPr>
              <w:rFonts w:ascii="Khmer MEF1" w:eastAsia="Times New Roman" w:hAnsi="Khmer MEF1" w:cs="Khmer MEF1"/>
              <w:spacing w:val="-12"/>
              <w:sz w:val="24"/>
              <w:szCs w:val="24"/>
              <w:cs/>
              <w:lang w:val="ca-ES"/>
              <w:rPrChange w:id="5054" w:author="Kem Sereyboth" w:date="2023-07-19T16:59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</w:delText>
          </w:r>
        </w:del>
      </w:ins>
      <w:ins w:id="5055" w:author="User" w:date="2022-10-03T12:25:00Z">
        <w:del w:id="5056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spacing w:val="-12"/>
              <w:sz w:val="24"/>
              <w:szCs w:val="24"/>
              <w:cs/>
              <w:lang w:val="ca-ES"/>
              <w:rPrChange w:id="5057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ទាន់​បានរៀបចំរួចរាល់​</w:delText>
          </w:r>
        </w:del>
      </w:ins>
      <w:ins w:id="5058" w:author="User" w:date="2022-10-04T10:35:00Z">
        <w:del w:id="5059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12"/>
              <w:sz w:val="24"/>
              <w:szCs w:val="24"/>
              <w:cs/>
              <w:lang w:val="ca-ES"/>
              <w:rPrChange w:id="5060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576FCEA8" w14:textId="192A1CB5" w:rsidR="00F67A04" w:rsidRPr="00E33574" w:rsidDel="005C3437" w:rsidRDefault="00F67A04">
      <w:pPr>
        <w:spacing w:after="0" w:line="233" w:lineRule="auto"/>
        <w:ind w:firstLine="720"/>
        <w:jc w:val="both"/>
        <w:rPr>
          <w:ins w:id="5061" w:author="LENOVO" w:date="2022-10-02T04:30:00Z"/>
          <w:del w:id="5062" w:author="Kem Sereyboth" w:date="2023-06-20T14:18:00Z"/>
          <w:rFonts w:ascii="Khmer MEF1" w:eastAsia="Times New Roman" w:hAnsi="Khmer MEF1" w:cs="Khmer MEF1"/>
          <w:spacing w:val="8"/>
          <w:sz w:val="24"/>
          <w:szCs w:val="24"/>
          <w:lang w:val="ca-ES"/>
          <w:rPrChange w:id="5063" w:author="Kem Sereyboth" w:date="2023-07-19T16:59:00Z">
            <w:rPr>
              <w:ins w:id="5064" w:author="LENOVO" w:date="2022-10-02T04:30:00Z"/>
              <w:del w:id="5065" w:author="Kem Sereyboth" w:date="2023-06-20T14:18:00Z"/>
              <w:rFonts w:ascii="Khmer MEF1" w:hAnsi="Khmer MEF1" w:cs="Khmer MEF1"/>
              <w:spacing w:val="8"/>
              <w:sz w:val="24"/>
              <w:szCs w:val="24"/>
              <w:highlight w:val="green"/>
              <w:lang w:val="ca-ES"/>
            </w:rPr>
          </w:rPrChange>
        </w:rPr>
        <w:pPrChange w:id="5066" w:author="Sopheak Phorn" w:date="2023-08-25T16:12:00Z">
          <w:pPr>
            <w:spacing w:after="0" w:line="214" w:lineRule="auto"/>
            <w:ind w:firstLine="720"/>
            <w:jc w:val="both"/>
          </w:pPr>
        </w:pPrChange>
      </w:pPr>
      <w:moveToRangeStart w:id="5067" w:author="sakaria fa" w:date="2022-09-30T20:50:00Z" w:name="move115463467"/>
    </w:p>
    <w:p w14:paraId="7189685A" w14:textId="56028C9B" w:rsidR="00F171DC" w:rsidRPr="00E33574" w:rsidDel="005C3437" w:rsidRDefault="00063A4B">
      <w:pPr>
        <w:spacing w:after="0" w:line="233" w:lineRule="auto"/>
        <w:ind w:firstLine="720"/>
        <w:jc w:val="both"/>
        <w:rPr>
          <w:del w:id="5068" w:author="Kem Sereyboth" w:date="2023-06-20T14:18:00Z"/>
          <w:rFonts w:ascii="Khmer MEF1" w:hAnsi="Khmer MEF1" w:cs="Khmer MEF1"/>
          <w:strike/>
          <w:lang w:val="ca-ES"/>
        </w:rPr>
        <w:pPrChange w:id="5069" w:author="Sopheak Phorn" w:date="2023-08-25T16:12:00Z">
          <w:pPr>
            <w:spacing w:after="0" w:line="214" w:lineRule="auto"/>
            <w:ind w:firstLine="720"/>
            <w:jc w:val="both"/>
          </w:pPr>
        </w:pPrChange>
      </w:pPr>
      <w:ins w:id="5070" w:author="LENOVO" w:date="2022-10-02T04:34:00Z">
        <w:del w:id="5071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072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</w:del>
      </w:ins>
      <w:moveTo w:id="5073" w:author="sakaria fa" w:date="2022-09-30T20:50:00Z">
        <w:del w:id="5074" w:author="Kem Sereyboth" w:date="2023-06-20T14:18:00Z">
          <w:r w:rsidR="00F171DC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075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រចនាសម្ព័ន្ធគ្រប់គ្រង</w:delText>
          </w:r>
          <w:r w:rsidR="00F171DC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lang w:val="ca-ES"/>
              <w:rPrChange w:id="5076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077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ដែលអាចប៉ះពាល់ទៅដល់ប្រសិទ្ធភាព</w:delText>
          </w:r>
          <w:r w:rsidR="00F171DC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lang w:val="ca-ES"/>
              <w:rPrChange w:id="507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07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និងស័ក្តិសិទ្ធភាពនៃ​​ផលសម្រេច</w:delText>
          </w:r>
          <w:r w:rsidR="00F171DC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508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508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ថ្វីបើនៅពេលនេះមិនបានរាំងស្ទះដល់ដំណើរការរបស់អង្គភាពទាំង​មូល​ក៏ដោយ។</w:delText>
          </w:r>
          <w:r w:rsidR="00F171DC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508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508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ម៉្យាងវិញទៀត បទប្បញ្ញត្តិដើម្បីអនុវត្តការងារគឺមិនទាន់រៀបចំរួចរាល់ ការណ៍នេះធ្វើឱ្យរាំងស្ទះដល់ការគ្រប់គ្រង</w:delText>
          </w:r>
          <w:r w:rsidR="00F171DC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508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 xml:space="preserve"> ការអនុវត្តការងារ និង</w:delText>
          </w:r>
          <w:r w:rsidR="00F171DC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08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 xml:space="preserve">ការប្រមូលចំណូល ដែលជាហេតុនាំឱ្យ </w:delText>
          </w:r>
          <w:r w:rsidR="00F171DC"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5086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ន.ស.ស.</w:delText>
          </w:r>
          <w:r w:rsidR="00F171DC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08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 xml:space="preserve"> មិនអាចបំពេញកាតព្វកិច្ចបង់ភាគទាន</w:delText>
          </w:r>
          <w:r w:rsidR="00F171DC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508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</w:rPr>
              </w:rPrChange>
            </w:rPr>
            <w:delText xml:space="preserve">ជូនអគ្គលេខាធិការដ្ឋាននៃ </w:delText>
          </w:r>
          <w:r w:rsidR="00F171DC"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rPrChange w:id="508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green"/>
                  <w:cs/>
                </w:rPr>
              </w:rPrChange>
            </w:rPr>
            <w:delText>អ.ស.ហ.</w:delText>
          </w:r>
          <w:r w:rsidR="00F171DC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509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</w:rPr>
              </w:rPrChange>
            </w:rPr>
            <w:delText>។</w:delText>
          </w:r>
        </w:del>
      </w:moveTo>
    </w:p>
    <w:moveToRangeEnd w:id="5067"/>
    <w:p w14:paraId="0167929C" w14:textId="6BD62BF4" w:rsidR="00CD4DB1" w:rsidRPr="00E33574" w:rsidDel="005C3437" w:rsidRDefault="002A5494">
      <w:pPr>
        <w:spacing w:after="0" w:line="233" w:lineRule="auto"/>
        <w:ind w:firstLine="720"/>
        <w:jc w:val="both"/>
        <w:rPr>
          <w:ins w:id="5091" w:author="Un Seakamey" w:date="2022-11-04T10:10:00Z"/>
          <w:del w:id="5092" w:author="Kem Sereyboth" w:date="2023-06-20T14:18:00Z"/>
          <w:rFonts w:ascii="Khmer MEF1" w:hAnsi="Khmer MEF1" w:cs="Khmer MEF1"/>
          <w:lang w:val="ca-ES"/>
        </w:rPr>
        <w:pPrChange w:id="5093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5094" w:author="LENOVO" w:date="2022-10-02T04:39:00Z">
        <w:del w:id="5095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5096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បន្ទាប់​ពី​​កា</w:delText>
          </w:r>
        </w:del>
      </w:ins>
      <w:ins w:id="5097" w:author="User" w:date="2022-10-02T21:37:00Z">
        <w:del w:id="5098" w:author="Kem Sereyboth" w:date="2023-06-20T14:18:00Z">
          <w:r w:rsidR="00372308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5099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រ</w:delText>
          </w:r>
        </w:del>
      </w:ins>
      <w:ins w:id="5100" w:author="LENOVO" w:date="2022-10-02T04:39:00Z">
        <w:del w:id="5101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5102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ធ្វើ​</w:delText>
          </w:r>
          <w:r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5103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សវនកម្ម​អនុលោម​ភាព​នៅ</w:delText>
          </w:r>
          <w:r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lang w:val="ca-ES"/>
              <w:rPrChange w:id="5104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​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5105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5106" w:author="LENOVO" w:date="2022-10-02T04:40:00Z">
        <w:del w:id="5107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5108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5109" w:author="LENOVO" w:date="2022-10-02T04:39:00Z">
        <w:del w:id="5110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5111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5112" w:author="LENOVO" w:date="2022-10-02T04:40:00Z">
        <w:del w:id="5113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5114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5115" w:author="LENOVO" w:date="2022-10-02T04:39:00Z">
        <w:del w:id="5116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5117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.​</w:delText>
          </w:r>
          <w:r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5118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រួចមក  សវនករទទួលបន្ទុក​​បាន​រៀបចំ​នូវ​</w:delText>
          </w:r>
          <w:r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5119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សេចក្ដី​ព្រាង​​របាយការណ៍​​សវនកម្ម​អនុលោមភាព​របស់​ខ្លួន​ ដោយ​បាន​ដាក់​បញ្ចូលនូវធាតុ​សំខាន់ៗ​</w:delText>
          </w:r>
        </w:del>
      </w:ins>
      <w:ins w:id="5120" w:author="LENOVO" w:date="2022-10-06T11:08:00Z">
        <w:del w:id="5121" w:author="Kem Sereyboth" w:date="2023-06-20T14:18:00Z">
          <w:r w:rsidR="00714781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5122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រួមមាន៖</w:delText>
          </w:r>
        </w:del>
      </w:ins>
      <w:ins w:id="5123" w:author="LENOVO" w:date="2022-10-02T04:39:00Z">
        <w:del w:id="5124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5125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​ 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ទិដ្ឋភាព​</w:delText>
          </w:r>
          <w:r w:rsidRPr="00E33574" w:rsidDel="005C3437">
            <w:rPr>
              <w:rFonts w:ascii="Khmer MEF1" w:hAnsi="Khmer MEF1" w:cs="Khmer MEF1"/>
              <w:spacing w:val="-6"/>
              <w:cs/>
              <w:lang w:val="ca-ES"/>
            </w:rPr>
            <w:delText>ទូទៅ​នៃ​អង្គភាព​​សវនកម្ម​ផ្ទៃក្នុង​និងសវនដ្ឋាន ប្រធានបទសវនកម្ម​ លក្ខណៈវិនិច្ឆ័យសវនកម្ម នីតិវិធី</w:delText>
          </w:r>
        </w:del>
      </w:ins>
      <w:ins w:id="5126" w:author="LENOVO" w:date="2022-10-06T11:16:00Z">
        <w:del w:id="5127" w:author="Kem Sereyboth" w:date="2023-06-20T14:18:00Z">
          <w:r w:rsidR="004D10D7" w:rsidRPr="00E33574" w:rsidDel="005C3437">
            <w:rPr>
              <w:rFonts w:ascii="Khmer MEF1" w:hAnsi="Khmer MEF1" w:cs="Khmer MEF1"/>
              <w:spacing w:val="4"/>
              <w:cs/>
              <w:lang w:val="ca-ES"/>
            </w:rPr>
            <w:delText>សវនកម្ម ការសង្កេត លទ្ធផលរកឃើញ ការវិភាគនិងវាយតម្លៃរបស់សវនករទទួលបន្ទុក ការសន្និដ្ឋាននិង</w:delText>
          </w:r>
          <w:r w:rsidR="004D10D7" w:rsidRPr="00E33574" w:rsidDel="005C3437">
            <w:rPr>
              <w:rFonts w:ascii="Khmer MEF1" w:hAnsi="Khmer MEF1" w:cs="Khmer MEF1"/>
              <w:spacing w:val="-10"/>
              <w:cs/>
              <w:lang w:val="ca-ES"/>
            </w:rPr>
            <w:delText>អនុសាសន៍របស់សវនករទទួលបន្ទុក និងការតាមដានការអនុវត្តអនុសាសន៍។​ បន្ថែម​​ពីនេះ​ សវនករទទួលបន្ទុក</w:delText>
          </w:r>
          <w:r w:rsidR="004D10D7" w:rsidRPr="00E33574" w:rsidDel="005C3437">
            <w:rPr>
              <w:rFonts w:ascii="Khmer MEF1" w:hAnsi="Khmer MEF1" w:cs="Khmer MEF1"/>
              <w:lang w:val="ca-ES"/>
            </w:rPr>
            <w:delText>​​</w:delText>
          </w:r>
          <w:r w:rsidR="004D10D7" w:rsidRPr="00E33574" w:rsidDel="005C3437">
            <w:rPr>
              <w:rFonts w:ascii="Khmer MEF1" w:hAnsi="Khmer MEF1" w:cs="Khmer MEF1"/>
              <w:spacing w:val="4"/>
              <w:cs/>
              <w:lang w:val="ca-ES"/>
            </w:rPr>
            <w:delText>បាន​ដាក់​ឆ្លង​​សេចក្ដីព្រាង​របាយការណ៍សវនកម្ម​អនុលោមភាព​របស់​ខ្លួន​​ជូន​​គណៈ​កម្មការ​​​ចំពោះ​កិច្ច​ដើម្បី​​​</w:delText>
          </w:r>
          <w:r w:rsidR="004D10D7" w:rsidRPr="00E33574" w:rsidDel="005C3437">
            <w:rPr>
              <w:rFonts w:ascii="Khmer MEF1" w:hAnsi="Khmer MEF1" w:cs="Khmer MEF1"/>
              <w:cs/>
              <w:lang w:val="ca-ES"/>
            </w:rPr>
            <w:delText xml:space="preserve">ពិនិត្យ </w:delText>
          </w:r>
          <w:r w:rsidR="004D10D7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128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និងវាយតម្លៃ​​ទៅ​លើ​​​​ការអនុវត្តការងារ​របស់​</w:delText>
          </w:r>
          <w:r w:rsidR="004D10D7"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>សវនករទទួលបន្ទុក​នៅ</w:delText>
          </w:r>
          <w:r w:rsidR="004D10D7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129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​សវនដ្ឋាន​​</w:delText>
          </w:r>
        </w:del>
      </w:ins>
      <w:ins w:id="5130" w:author="User" w:date="2022-10-09T12:42:00Z">
        <w:del w:id="5131" w:author="Kem Sereyboth" w:date="2023-06-20T14:18:00Z">
          <w:r w:rsidR="00D9553E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132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D9553E"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5133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D9553E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134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135" w:author="LENOVO" w:date="2022-10-06T11:16:00Z">
        <w:del w:id="5136" w:author="Kem Sereyboth" w:date="2023-06-20T14:18:00Z">
          <w:r w:rsidR="004D10D7"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>សម្រាប់​ការិយបរិច្ឆេទ</w:delText>
          </w:r>
          <w:r w:rsidR="004D10D7" w:rsidRPr="00E33574" w:rsidDel="005C3437">
            <w:rPr>
              <w:rFonts w:ascii="Khmer MEF1" w:hAnsi="Khmer MEF1" w:cs="Khmer MEF1"/>
              <w:cs/>
              <w:lang w:val="ca-ES"/>
            </w:rPr>
            <w:delText>​</w:delText>
          </w:r>
          <w:r w:rsidR="004D10D7"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 xml:space="preserve">២០២២ </w:delText>
          </w:r>
          <w:r w:rsidR="004D10D7" w:rsidRPr="00E33574" w:rsidDel="005C3437">
            <w:rPr>
              <w:rFonts w:ascii="Khmer MEF1" w:hAnsi="Khmer MEF1" w:cs="Khmer MEF1"/>
              <w:spacing w:val="-6"/>
              <w:cs/>
              <w:lang w:val="ca-ES"/>
            </w:rPr>
            <w:delText>នេះ។</w:delText>
          </w:r>
        </w:del>
      </w:ins>
      <w:ins w:id="5137" w:author="User" w:date="2022-10-06T04:20:00Z">
        <w:del w:id="5138" w:author="Kem Sereyboth" w:date="2023-06-20T14:18:00Z">
          <w:r w:rsidR="00273858" w:rsidRPr="00E33574" w:rsidDel="005C3437">
            <w:rPr>
              <w:rFonts w:ascii="Khmer MEF1" w:hAnsi="Khmer MEF1" w:cs="Khmer MEF1"/>
              <w:spacing w:val="2"/>
              <w:lang w:val="ca-ES"/>
            </w:rPr>
            <w:delText xml:space="preserve"> </w:delText>
          </w:r>
        </w:del>
      </w:ins>
      <w:ins w:id="5139" w:author="LENOVO" w:date="2022-10-02T04:39:00Z">
        <w:del w:id="5140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141" w:author="Kem Sereyboth" w:date="2023-07-19T16:59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142" w:author="LENOVO" w:date="2022-10-06T11:18:00Z">
        <w:del w:id="5143" w:author="Kem Sereyboth" w:date="2023-06-20T14:18:00Z">
          <w:r w:rsidR="004D10D7" w:rsidRPr="00E33574" w:rsidDel="005C3437">
            <w:rPr>
              <w:rFonts w:ascii="Khmer MEF1" w:hAnsi="Khmer MEF1" w:cs="Khmer MEF1"/>
              <w:spacing w:val="-6"/>
              <w:cs/>
              <w:lang w:val="ca-ES"/>
            </w:rPr>
            <w:delText>បន្ទាប់ពី​ទទួលបាន​​ការ​ឯកភាព​ជា​គោល​ការណ៍​ពី​​គណៈ​កម្មការ​​​ចំពោះ​កិច្ច</w:delText>
          </w:r>
          <w:r w:rsidR="004D10D7"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>​ សវនករ​ទទួលបន្ទុក​​</w:delText>
          </w:r>
          <w:r w:rsidR="004D10D7" w:rsidRPr="00E33574" w:rsidDel="005C3437">
            <w:rPr>
              <w:rFonts w:ascii="Khmer MEF1" w:hAnsi="Khmer MEF1" w:cs="Khmer MEF1"/>
              <w:cs/>
              <w:lang w:val="ca-ES"/>
            </w:rPr>
            <w:delText xml:space="preserve">បាន​បន្ត​នីតិវិធី​របស់​ខ្លួន​ ដោយ​រៀបចំសំណើ​សុំការ​អនុញ្ញា​ត​ដ៏​ខ្ពង់​ខ្ពស់​​ពី​ </w:delText>
          </w:r>
          <w:r w:rsidR="004D10D7" w:rsidRPr="00E33574" w:rsidDel="005C3437">
            <w:rPr>
              <w:rFonts w:ascii="Khmer MEF2" w:hAnsi="Khmer MEF2" w:cs="Khmer MEF2"/>
              <w:cs/>
              <w:lang w:val="ca-ES"/>
            </w:rPr>
            <w:delText>ឯកឧត្តមប្រធាន​អង្គភាព​</w:delText>
          </w:r>
          <w:r w:rsidR="004D10D7" w:rsidRPr="00E33574" w:rsidDel="005C3437">
            <w:rPr>
              <w:rFonts w:ascii="Khmer MEF1" w:hAnsi="Khmer MEF1" w:cs="Khmer MEF1"/>
              <w:cs/>
              <w:lang w:val="ca-ES"/>
            </w:rPr>
            <w:delText xml:space="preserve"> ក្នុង​​ការ</w:delText>
          </w:r>
          <w:r w:rsidR="004D10D7" w:rsidRPr="00E33574" w:rsidDel="005C3437">
            <w:rPr>
              <w:rFonts w:ascii="Khmer MEF1" w:hAnsi="Khmer MEF1" w:cs="Khmer MEF1"/>
              <w:spacing w:val="-10"/>
              <w:lang w:val="ca-ES"/>
            </w:rPr>
            <w:delText>​​</w:delText>
          </w:r>
          <w:r w:rsidR="004D10D7" w:rsidRPr="00E33574" w:rsidDel="005C3437">
            <w:rPr>
              <w:rFonts w:ascii="Khmer MEF1" w:hAnsi="Khmer MEF1" w:cs="Khmer MEF1"/>
              <w:cs/>
              <w:lang w:val="ca-ES"/>
            </w:rPr>
            <w:delText>ផ្ញើជូន​សេចក្ដីព្រាង​របាយការណ៍​សវនកម្ម​អនុលោមភាព​របស់​ខ្លួន​ជូន​សវនដ្ឋាន</w:delText>
          </w:r>
        </w:del>
      </w:ins>
      <w:ins w:id="5144" w:author="User" w:date="2022-10-09T12:42:00Z">
        <w:del w:id="5145" w:author="Kem Sereyboth" w:date="2023-06-20T14:18:00Z">
          <w:r w:rsidR="00D9553E"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="00D9553E" w:rsidRPr="00994600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</w:rPr>
            <w:delText>ន.ស.ស.</w:delText>
          </w:r>
        </w:del>
      </w:ins>
      <w:ins w:id="5146" w:author="LENOVO" w:date="2022-10-06T11:18:00Z">
        <w:del w:id="5147" w:author="Kem Sereyboth" w:date="2023-06-20T14:18:00Z">
          <w:r w:rsidR="004D10D7" w:rsidRPr="00E33574" w:rsidDel="005C3437">
            <w:rPr>
              <w:rFonts w:ascii="Khmer MEF1" w:hAnsi="Khmer MEF1" w:cs="Khmer MEF1"/>
              <w:lang w:val="ca-ES"/>
            </w:rPr>
            <w:delText xml:space="preserve">​​ </w:delText>
          </w:r>
          <w:r w:rsidR="004D10D7" w:rsidRPr="00E33574" w:rsidDel="005C3437">
            <w:rPr>
              <w:rFonts w:ascii="Khmer MEF1" w:hAnsi="Khmer MEF1" w:cs="Khmer MEF1"/>
              <w:cs/>
              <w:lang w:val="ca-ES"/>
            </w:rPr>
            <w:delText xml:space="preserve">ដើម្បី​ធ្វើការពិនិត្យ និងផ្ដល់​ជូន​នូវមតិយោបល់​ក៏​ដូចជា​សំណូមពរ​ជាលាយលក្ខណ៍​អក្សរ​មក​អង្គភាពសវនកម្ម​ផ្ទៃក្នុង​នៃ​ </w:delText>
          </w:r>
          <w:r w:rsidR="004D10D7"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អ.ស.ហ.</w:delText>
          </w:r>
          <w:r w:rsidR="004D10D7" w:rsidRPr="00E33574" w:rsidDel="005C3437">
            <w:rPr>
              <w:rFonts w:ascii="Khmer MEF1" w:hAnsi="Khmer MEF1" w:cs="Khmer MEF1"/>
              <w:cs/>
              <w:lang w:val="ca-ES"/>
            </w:rPr>
            <w:delText xml:space="preserve"> វិញ។</w:delText>
          </w:r>
        </w:del>
      </w:ins>
      <w:ins w:id="5148" w:author="User" w:date="2022-10-02T21:42:00Z">
        <w:del w:id="5149" w:author="Kem Sereyboth" w:date="2023-06-20T14:18:00Z">
          <w:r w:rsidR="00B73CBA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5150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151" w:author="User" w:date="2022-09-29T10:02:00Z">
        <w:del w:id="5152" w:author="Kem Sereyboth" w:date="2023-06-20T14:18:00Z"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153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បន្ទាប់ពីធ្វើសវនកម្មអនុលោមភាពនៅ </w:delText>
          </w:r>
          <w:r w:rsidR="00CD4DB1"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5154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5155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156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រួចមកសវនករទទួលបន្ទុកបានរៀបចំនូវសេចក្តីព្រាងរបាយការណ៍សវនកម្មអនុលោមភាពរបស់ខ្លួន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5157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158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ដោយបានដាក់បញ្ចូលនូវធាតុសំខាន់ៗដូចជា ទិដ្ឋភាពទូទៅនៃអង្គភាពសវនកម្មផ្ទៃក្នុងនិងសវនដ្ឋាន ប្រធានបទសវនកម្ម លក្ខណៈវិនិច្ឆ័យសវនកម្ម នីតិវិធីសវនកម្ម លទ្ធផលរកឃើញ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5159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160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ការវិភាគនិងវាយតម្លៃរបស់សវនករទទួលបន្ទុក សេចក្តីសន្និដ្ឋាន និងអនុសាសន៍សវនកម្ម។ </w:delText>
          </w:r>
          <w:r w:rsidR="00CD4DB1" w:rsidRPr="00E33574" w:rsidDel="005C3437">
            <w:rPr>
              <w:rFonts w:ascii="Khmer MEF1" w:hAnsi="Khmer MEF1" w:cs="Khmer MEF1"/>
              <w:cs/>
              <w:lang w:val="ca-ES"/>
            </w:rPr>
            <w:delText>បន្ថែមពីនេះ សវនករទទួលបន្ទុកនឹងដាក់ឆ្លងសេចក្តីព្រាងរបាយការណ៍សវនកម្មអនុលោមភាពរបស់ខ្លួន</w:delText>
          </w:r>
          <w:r w:rsidR="00CD4DB1"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  <w:r w:rsidR="00CD4DB1" w:rsidRPr="00E33574" w:rsidDel="005C3437">
            <w:rPr>
              <w:rFonts w:ascii="Khmer MEF1" w:hAnsi="Khmer MEF1" w:cs="Khmer MEF1"/>
              <w:cs/>
              <w:lang w:val="ca-ES"/>
            </w:rPr>
            <w:delText>ជូន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161" w:author="Kem Sereyboth" w:date="2023-07-19T16:59:00Z">
                <w:rPr>
                  <w:rFonts w:ascii="Khmer MEF1" w:eastAsia="Times New Roman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គណៈកម្មការចំពោះកិច្ចដើម្បីពិនិត្យ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5162" w:author="Kem Sereyboth" w:date="2023-07-19T16:59:00Z">
                <w:rPr>
                  <w:rFonts w:ascii="Khmer MEF1" w:eastAsia="Times New Roman" w:hAnsi="Khmer MEF1" w:cs="Khmer MEF1"/>
                  <w:spacing w:val="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163" w:author="Kem Sereyboth" w:date="2023-07-19T16:59:00Z">
                <w:rPr>
                  <w:rFonts w:ascii="Khmer MEF1" w:eastAsia="Times New Roman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និងវាយតម្លៃទៅលើការអនុវត្តការងាររបស់សវនករទទួលបន្ទុកនៅសវនដ្ឋានសម្រាប់ការិយបរិច្ឆេទឆ្នាំ២០២២ នេះ។ បន្ទាប់ពីទទួលបានការឯកភាពជាគោលការណ៍ពីគណៈកម្មការចំពោះកិច្ច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5164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165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សវនករទទួលបន្ទុកនឹងបន្តនីតិវិធីរបស់ខ្លួន  ដោយរៀបចំសំណើសុំការអនុញ្ញាតដ៏ខ្ពង់ខ្ពស់ពី</w:delText>
          </w:r>
          <w:r w:rsidR="00CD4DB1"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="00CD4DB1" w:rsidRPr="00E33574" w:rsidDel="005C3437">
            <w:rPr>
              <w:rFonts w:ascii="Khmer MEF2" w:eastAsia="Times New Roman" w:hAnsi="Khmer MEF2" w:cs="Khmer MEF2"/>
              <w:sz w:val="24"/>
              <w:szCs w:val="24"/>
              <w:cs/>
              <w:lang w:val="ca-ES"/>
              <w:rPrChange w:id="5166" w:author="Kem Sereyboth" w:date="2023-07-19T16:59:00Z">
                <w:rPr>
                  <w:rFonts w:ascii="Khmer MEF2" w:eastAsia="Times New Roman" w:hAnsi="Khmer MEF2" w:cs="Khmer MEF2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ឯកឧត្តមប្រធានអង្គភាព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167" w:author="Kem Sereyboth" w:date="2023-07-19T16:59:00Z">
                <w:rPr>
                  <w:rFonts w:ascii="Khmer MEF1" w:eastAsia="Times New Roman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ក្នុងការផ្ញើជូនសេចក្តីព្រាងរបាយការណ៍សវនកម្មអនុលោមភាពរបស់ខ្លួនជូនសវនដ្ឋានដើម្បីធ្វើការពិនិត្យ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5168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169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និងផ្តល់នូវមតិយោបល់ក៏ដូចជាសំណូមពរជាលាយលក្ខណ៍អក្សរមកអង្គភាពសវនកម្មផ្ទៃក្នុងនៃ </w:delText>
          </w:r>
          <w:r w:rsidR="00CD4DB1"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5170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171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វិញ។</w:delText>
          </w:r>
        </w:del>
      </w:ins>
    </w:p>
    <w:p w14:paraId="15728194" w14:textId="3221F90C" w:rsidR="009842BD" w:rsidRPr="00E33574" w:rsidDel="005C3437" w:rsidRDefault="00186F21">
      <w:pPr>
        <w:spacing w:after="0" w:line="233" w:lineRule="auto"/>
        <w:ind w:firstLine="720"/>
        <w:jc w:val="both"/>
        <w:rPr>
          <w:ins w:id="5172" w:author="Un Seakamey" w:date="2022-11-04T10:12:00Z"/>
          <w:del w:id="5173" w:author="Kem Sereyboth" w:date="2023-06-20T14:18:00Z"/>
          <w:rFonts w:ascii="Khmer MEF1" w:hAnsi="Khmer MEF1" w:cs="Khmer MEF1"/>
          <w:lang w:val="ca-ES"/>
        </w:rPr>
        <w:pPrChange w:id="5174" w:author="Sopheak Phorn" w:date="2023-08-25T16:12:00Z">
          <w:pPr>
            <w:pStyle w:val="NormalWeb"/>
            <w:spacing w:line="226" w:lineRule="auto"/>
          </w:pPr>
        </w:pPrChange>
      </w:pPr>
      <w:ins w:id="5175" w:author="Un Seakamey" w:date="2022-11-14T14:16:00Z">
        <w:del w:id="5176" w:author="Kem Sereyboth" w:date="2023-06-20T14:18:00Z">
          <w:r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>ក្រោយពីទទួលបានមតិយោបល់ និងសំណូមពរ</w:delText>
          </w:r>
        </w:del>
      </w:ins>
      <w:ins w:id="5177" w:author="Un Seakamey" w:date="2022-11-14T14:17:00Z">
        <w:del w:id="5178" w:author="Kem Sereyboth" w:date="2023-06-20T14:18:00Z">
          <w:r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 xml:space="preserve">ពី </w:delText>
          </w:r>
          <w:r w:rsidRPr="00994600" w:rsidDel="005C3437">
            <w:rPr>
              <w:rFonts w:ascii="Khmer MEF1" w:eastAsia="Times New Roman" w:hAnsi="Khmer MEF1" w:cs="Khmer MEF1"/>
              <w:b/>
              <w:bCs/>
              <w:spacing w:val="-8"/>
              <w:sz w:val="24"/>
              <w:szCs w:val="24"/>
              <w:cs/>
              <w:lang w:val="ca-ES"/>
            </w:rPr>
            <w:delText>ន.ស.ស.</w:delText>
          </w:r>
        </w:del>
      </w:ins>
      <w:ins w:id="5179" w:author="Un Seakamey" w:date="2022-11-14T14:18:00Z">
        <w:del w:id="5180" w:author="Kem Sereyboth" w:date="2023-06-20T14:18:00Z">
          <w:r w:rsidRPr="00E33574" w:rsidDel="005C3437">
            <w:rPr>
              <w:rFonts w:ascii="Khmer MEF1" w:hAnsi="Khmer MEF1" w:cs="Khmer MEF1" w:hint="cs"/>
              <w:b/>
              <w:bCs/>
              <w:spacing w:val="-8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5181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និង</w:delText>
          </w:r>
        </w:del>
      </w:ins>
      <w:ins w:id="5182" w:author="Un Seakamey" w:date="2022-11-04T10:12:00Z">
        <w:del w:id="5183" w:author="Kem Sereyboth" w:date="2023-06-20T14:18:00Z">
          <w:r w:rsidR="009842BD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518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បន្ទាប់ពីបានធ្វើការវិភាគនិងវាយតម្លៃចុងក្រោយលើលទ្ធផលដែលបានរកឃើញរួចមក</w:delText>
          </w:r>
          <w:r w:rsidR="009842BD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lang w:val="ca-ES"/>
              <w:rPrChange w:id="5185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9842BD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518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សវនករទទួ</w:delText>
          </w:r>
        </w:del>
      </w:ins>
      <w:ins w:id="5187" w:author="Un Seakamey" w:date="2022-11-04T11:11:00Z">
        <w:del w:id="5188" w:author="Kem Sereyboth" w:date="2023-06-20T14:18:00Z">
          <w:r w:rsidR="0023717F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518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5190" w:author="Un Seakamey" w:date="2022-11-04T10:12:00Z">
        <w:del w:id="5191" w:author="Kem Sereyboth" w:date="2023-06-20T14:18:00Z">
          <w:r w:rsidR="009842BD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519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ល</w:delText>
          </w:r>
        </w:del>
      </w:ins>
      <w:ins w:id="5193" w:author="Un Seakamey" w:date="2022-11-04T11:11:00Z">
        <w:del w:id="5194" w:author="Kem Sereyboth" w:date="2023-06-20T14:18:00Z">
          <w:r w:rsidR="0023717F" w:rsidRPr="00E33574" w:rsidDel="005C3437">
            <w:rPr>
              <w:rFonts w:ascii="Khmer MEF1" w:hAnsi="Khmer MEF1" w:cs="Khmer MEF1" w:hint="cs"/>
              <w:cs/>
              <w:lang w:val="ca-ES"/>
            </w:rPr>
            <w:delText>​</w:delText>
          </w:r>
        </w:del>
      </w:ins>
      <w:ins w:id="5195" w:author="Un Seakamey" w:date="2022-11-04T10:12:00Z">
        <w:del w:id="5196" w:author="Kem Sereyboth" w:date="2023-06-20T14:18:00Z">
          <w:r w:rsidR="009842BD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19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បន្ទុកបានពិនិត្យ</w:delText>
          </w:r>
          <w:r w:rsidR="009842BD" w:rsidRPr="00E33574" w:rsidDel="005C3437">
            <w:rPr>
              <w:rFonts w:ascii="Khmer MEF1" w:eastAsia="Times New Roman" w:hAnsi="Khmer MEF1" w:cs="Khmer MEF1"/>
              <w:spacing w:val="-18"/>
              <w:sz w:val="24"/>
              <w:szCs w:val="24"/>
              <w:cs/>
              <w:lang w:val="ca-ES"/>
              <w:rPrChange w:id="519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ឃើញថា</w:delText>
          </w:r>
          <w:r w:rsidR="009842BD" w:rsidRPr="00E33574" w:rsidDel="005C3437">
            <w:rPr>
              <w:rFonts w:ascii="Khmer MEF1" w:eastAsia="Times New Roman" w:hAnsi="Khmer MEF1" w:cs="Khmer MEF1"/>
              <w:spacing w:val="-18"/>
              <w:sz w:val="24"/>
              <w:szCs w:val="24"/>
              <w:lang w:val="ca-ES"/>
              <w:rPrChange w:id="5199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</w:del>
      </w:ins>
      <w:ins w:id="5200" w:author="Un Seakamey" w:date="2022-11-04T10:13:00Z">
        <w:del w:id="5201" w:author="Kem Sereyboth" w:date="2023-06-20T14:18:00Z">
          <w:r w:rsidR="009842BD" w:rsidRPr="00E33574" w:rsidDel="005C3437">
            <w:rPr>
              <w:rFonts w:ascii="Khmer MEF1" w:eastAsia="Times New Roman" w:hAnsi="Khmer MEF1" w:cs="Khmer MEF1"/>
              <w:b/>
              <w:bCs/>
              <w:spacing w:val="-18"/>
              <w:sz w:val="24"/>
              <w:szCs w:val="24"/>
              <w:cs/>
              <w:lang w:val="ca-ES"/>
              <w:rPrChange w:id="5202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ន.ស.ស.</w:delText>
          </w:r>
        </w:del>
      </w:ins>
      <w:ins w:id="5203" w:author="Un Seakamey" w:date="2022-11-04T10:12:00Z">
        <w:del w:id="5204" w:author="Kem Sereyboth" w:date="2023-06-20T14:18:00Z">
          <w:r w:rsidR="009842BD" w:rsidRPr="00E33574" w:rsidDel="005C3437">
            <w:rPr>
              <w:rFonts w:ascii="Khmer MEF1" w:eastAsia="Times New Roman" w:hAnsi="Khmer MEF1" w:cs="Khmer MEF1"/>
              <w:spacing w:val="-18"/>
              <w:sz w:val="24"/>
              <w:szCs w:val="24"/>
              <w:cs/>
              <w:lang w:val="ca-ES"/>
              <w:rPrChange w:id="520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បានបំពេញ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20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ការងារទៅតាមតួនាទី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lang w:val="ca-ES"/>
              <w:rPrChange w:id="5207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20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និងភារកិច្ចដោយស្មារតីទទួលខុសត្រូវខ្ព</w:delText>
          </w:r>
        </w:del>
      </w:ins>
      <w:ins w:id="5209" w:author="Un Seakamey" w:date="2022-11-04T11:11:00Z">
        <w:del w:id="5210" w:author="Kem Sereyboth" w:date="2023-06-20T14:18:00Z">
          <w:r w:rsidR="0023717F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211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​</w:delText>
          </w:r>
        </w:del>
      </w:ins>
      <w:ins w:id="5212" w:author="Un Seakamey" w:date="2022-11-04T10:12:00Z">
        <w:del w:id="5213" w:author="Kem Sereyboth" w:date="2023-06-20T14:18:00Z"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21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ស់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lang w:val="ca-ES"/>
              <w:rPrChange w:id="5215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21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និងស្របទៅតាមច្បាប់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lang w:val="ca-ES"/>
              <w:rPrChange w:id="5217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21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បទប្បញ្ញតិ្ត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lang w:val="ca-ES"/>
              <w:rPrChange w:id="5219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22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និង</w:delText>
          </w:r>
          <w:r w:rsidR="009842BD"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522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គោលការ</w:delText>
          </w:r>
        </w:del>
      </w:ins>
      <w:ins w:id="5222" w:author="Un Seakamey" w:date="2022-11-14T14:19:00Z">
        <w:del w:id="5223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522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5225" w:author="Un Seakamey" w:date="2022-11-04T10:12:00Z">
        <w:del w:id="5226" w:author="Kem Sereyboth" w:date="2023-06-20T14:18:00Z">
          <w:r w:rsidR="009842BD"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522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ណ៍ណែនាំដែលបានកំណត់ ដែលការណ៍នេះនាំឱ្យសម្រេចបាននូវលទ្ធផលគួរជាទីមោទនៈ។</w:delText>
          </w:r>
          <w:r w:rsidR="009842BD"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  <w:r w:rsidR="009842BD" w:rsidRPr="00E33574" w:rsidDel="005C3437">
            <w:rPr>
              <w:rFonts w:ascii="Khmer MEF1" w:hAnsi="Khmer MEF1" w:cs="Khmer MEF1"/>
              <w:cs/>
              <w:lang w:val="ca-ES"/>
            </w:rPr>
            <w:delText>ទោះជា</w:delText>
          </w:r>
          <w:r w:rsidR="009842BD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522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យ៉ាងណាក៏នៅមានចំណុចខ្វះខាតមួយចំនួន</w:delText>
          </w:r>
        </w:del>
      </w:ins>
      <w:ins w:id="5229" w:author="Un Seakamey" w:date="2022-11-04T11:07:00Z">
        <w:del w:id="5230" w:author="Kem Sereyboth" w:date="2023-06-20T14:18:00Z">
          <w:r w:rsidR="0023717F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523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ដែលអាចប៉ះពាល់ទៅ</w:delText>
          </w:r>
        </w:del>
      </w:ins>
      <w:ins w:id="5232" w:author="Un Seakamey" w:date="2022-11-04T11:12:00Z">
        <w:del w:id="5233" w:author="Kem Sereyboth" w:date="2023-06-20T14:18:00Z">
          <w:r w:rsidR="0023717F" w:rsidRPr="00E33574" w:rsidDel="005C3437">
            <w:rPr>
              <w:rFonts w:ascii="Khmer MEF1" w:hAnsi="Khmer MEF1" w:cs="Khmer MEF1" w:hint="cs"/>
              <w:cs/>
              <w:lang w:val="ca-ES"/>
            </w:rPr>
            <w:delText>​</w:delText>
          </w:r>
        </w:del>
      </w:ins>
      <w:ins w:id="5234" w:author="Un Seakamey" w:date="2022-11-04T11:07:00Z">
        <w:del w:id="5235" w:author="Kem Sereyboth" w:date="2023-06-20T14:18:00Z">
          <w:r w:rsidR="0023717F" w:rsidRPr="00E33574" w:rsidDel="005C3437">
            <w:rPr>
              <w:rFonts w:ascii="Khmer MEF1" w:hAnsi="Khmer MEF1" w:cs="Khmer MEF1"/>
              <w:cs/>
              <w:lang w:val="ca-ES"/>
            </w:rPr>
            <w:delText>ដល់ប្រសិទ្ធភាព</w:delText>
          </w:r>
          <w:r w:rsidR="0023717F"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  <w:r w:rsidR="0023717F" w:rsidRPr="00E33574" w:rsidDel="005C3437">
            <w:rPr>
              <w:rFonts w:ascii="Khmer MEF1" w:hAnsi="Khmer MEF1" w:cs="Khmer MEF1"/>
              <w:cs/>
              <w:lang w:val="ca-ES"/>
            </w:rPr>
            <w:delText>និងស័ក្តិសិទ្ធភាព</w:delText>
          </w:r>
          <w:r w:rsidR="0023717F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23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នៃ​​ផលសម្រេច</w:delText>
          </w:r>
          <w:r w:rsidR="0023717F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5237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23717F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23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ថ្វីបើនៅពេលនេះ</w:delText>
          </w:r>
          <w:r w:rsidR="0023717F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5239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23717F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24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វាមិនបានរាំងស្ទះដល់ដំណើរការរបស់អង្គភាពទាំង​មូល​</w:delText>
          </w:r>
        </w:del>
      </w:ins>
      <w:ins w:id="5241" w:author="Un Seakamey" w:date="2022-11-04T11:08:00Z">
        <w:del w:id="5242" w:author="Kem Sereyboth" w:date="2023-06-20T14:18:00Z">
          <w:r w:rsidR="0023717F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24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រួមមាន៖</w:delText>
          </w:r>
        </w:del>
      </w:ins>
      <w:ins w:id="5244" w:author="Un Seakamey" w:date="2022-11-04T10:49:00Z">
        <w:del w:id="5245" w:author="Kem Sereyboth" w:date="2023-06-20T14:18:00Z">
          <w:r w:rsidR="00AC0392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24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រចនា</w:delText>
          </w:r>
          <w:r w:rsidR="00AC0392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524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សម្ព័ន្ធគ្រប់គ្រងនាយកដ្ឋានត្រួតពិនិត្យពុំទាន់មានប្រធាននាយកដ្ឋាន និងអនុប្រធាននាយកដ្ឋាន ពុំទាន់អនុវត្ត</w:delText>
          </w:r>
          <w:r w:rsidR="00AC0392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24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ការប្រមូលចំណូលស្របតាមបទប្បញ្ញត្តិ ពុំទាន់</w:delText>
          </w:r>
        </w:del>
      </w:ins>
      <w:ins w:id="5249" w:author="Un Seakamey" w:date="2022-11-14T14:10:00Z">
        <w:del w:id="5250" w:author="Kem Sereyboth" w:date="2023-06-20T14:18:00Z">
          <w:r w:rsidR="007332D4" w:rsidRPr="00E33574" w:rsidDel="005C3437">
            <w:rPr>
              <w:rFonts w:ascii="Khmer MEF1" w:hAnsi="Khmer MEF1" w:cs="Khmer MEF1" w:hint="cs"/>
              <w:spacing w:val="2"/>
              <w:cs/>
              <w:lang w:val="ca-ES"/>
            </w:rPr>
            <w:delText>អាច</w:delText>
          </w:r>
        </w:del>
      </w:ins>
      <w:ins w:id="5251" w:author="Un Seakamey" w:date="2022-11-04T10:49:00Z">
        <w:del w:id="5252" w:author="Kem Sereyboth" w:date="2023-06-20T14:18:00Z">
          <w:r w:rsidR="00AC0392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25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អនុវត្តការបង់ភាគទាន ១០% ជូនអគ្គលេខាធិការដ្ឋាន</w:delText>
          </w:r>
          <w:r w:rsidR="00AC0392"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="00AC0392" w:rsidRPr="00994600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</w:rPr>
            <w:delText>អ.ស.ហ.</w:delText>
          </w:r>
          <w:r w:rsidR="00AC0392"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</w:del>
      </w:ins>
      <w:ins w:id="5254" w:author="Un Seakamey" w:date="2022-11-04T10:52:00Z">
        <w:del w:id="5255" w:author="Kem Sereyboth" w:date="2023-06-20T14:18:00Z">
          <w:r w:rsidR="005C171F" w:rsidRPr="00E33574" w:rsidDel="005C3437">
            <w:rPr>
              <w:rFonts w:ascii="Khmer MEF1" w:hAnsi="Khmer MEF1" w:cs="Khmer MEF1"/>
              <w:cs/>
              <w:lang w:val="ca-ES"/>
            </w:rPr>
            <w:delText>មិនបាន</w:delText>
          </w:r>
        </w:del>
      </w:ins>
      <w:ins w:id="5256" w:author="Un Seakamey" w:date="2022-11-04T10:50:00Z">
        <w:del w:id="5257" w:author="Kem Sereyboth" w:date="2023-06-20T14:18:00Z">
          <w:r w:rsidR="00467965" w:rsidRPr="00E33574" w:rsidDel="005C3437">
            <w:rPr>
              <w:rFonts w:ascii="Khmer MEF1" w:hAnsi="Khmer MEF1" w:cs="Khmer MEF1"/>
              <w:cs/>
              <w:lang w:val="ca-ES"/>
            </w:rPr>
            <w:delText>អនុ</w:delText>
          </w:r>
          <w:r w:rsidR="0046796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25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វត្ត</w:delText>
          </w:r>
        </w:del>
      </w:ins>
      <w:ins w:id="5259" w:author="Un Seakamey" w:date="2022-11-04T10:49:00Z">
        <w:del w:id="5260" w:author="Kem Sereyboth" w:date="2023-06-20T14:18:00Z">
          <w:r w:rsidR="00AC0392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26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ប្រព័ន្ធលើកទឹកចិត្តមន្រ្តី</w:delText>
          </w:r>
          <w:r w:rsidR="00AC0392" w:rsidRPr="00E33574" w:rsidDel="005C3437">
            <w:rPr>
              <w:rFonts w:ascii="Khmer MEF1" w:hAnsi="Khmer MEF1" w:cs="Khmer MEF1"/>
              <w:cs/>
              <w:lang w:val="ca-ES"/>
            </w:rPr>
            <w:delText xml:space="preserve">របស់ </w:delText>
          </w:r>
          <w:r w:rsidR="00AC0392" w:rsidRPr="00994600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</w:rPr>
            <w:delText>ន.ស.ស.</w:delText>
          </w:r>
          <w:r w:rsidR="00AC0392" w:rsidRPr="00E33574" w:rsidDel="005C3437">
            <w:rPr>
              <w:rFonts w:ascii="Khmer MEF1" w:hAnsi="Khmer MEF1" w:cs="Khmer MEF1"/>
              <w:cs/>
              <w:lang w:val="ca-ES"/>
            </w:rPr>
            <w:delText xml:space="preserve"> ពុំ</w:delText>
          </w:r>
          <w:r w:rsidR="00AC0392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26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បានអនុវត្តតាមបទ</w:delText>
          </w:r>
          <w:r w:rsidR="00AC0392" w:rsidRPr="00E33574" w:rsidDel="005C3437">
            <w:rPr>
              <w:rFonts w:ascii="Khmer MEF1" w:hAnsi="Khmer MEF1" w:cs="Khmer MEF1"/>
              <w:cs/>
              <w:lang w:val="ca-ES"/>
            </w:rPr>
            <w:delText>ប្បញ្ញត្តិដែលកំណត់ដោយអាជ្ញាធរសេវាហិរញ្ញវត្ថុមិនមែនធនាគារ និងពុំទាន់មានវិធាន និងយន្តការត្រួតពិនិត្យប្រតិបត្តិការរបស់ប្រតិបត្តិករសន្តិសុខ</w:delText>
          </w:r>
          <w:r w:rsidR="00AC0392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26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សង្គម</w:delText>
          </w:r>
        </w:del>
      </w:ins>
      <w:ins w:id="5264" w:author="Un Seakamey" w:date="2022-11-04T11:09:00Z">
        <w:del w:id="5265" w:author="Kem Sereyboth" w:date="2023-06-20T14:18:00Z">
          <w:r w:rsidR="0023717F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266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ក៏នៅ</w:delText>
          </w:r>
        </w:del>
      </w:ins>
      <w:ins w:id="5267" w:author="Un Seakamey" w:date="2022-11-04T11:10:00Z">
        <w:del w:id="5268" w:author="Kem Sereyboth" w:date="2023-06-20T14:18:00Z">
          <w:r w:rsidR="0023717F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269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ពុំ</w:delText>
          </w:r>
        </w:del>
      </w:ins>
      <w:ins w:id="5270" w:author="Un Seakamey" w:date="2022-11-04T11:09:00Z">
        <w:del w:id="5271" w:author="Kem Sereyboth" w:date="2023-06-20T14:18:00Z">
          <w:r w:rsidR="0023717F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272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ទាន់បានបំពេញ</w:delText>
          </w:r>
          <w:r w:rsidR="0023717F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5273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មុខងារគ្រប់ជ្រុងជ្រោយនៅ</w:delText>
          </w:r>
          <w:r w:rsidR="0023717F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5274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ឡើយ</w:delText>
          </w:r>
        </w:del>
      </w:ins>
      <w:ins w:id="5275" w:author="Un Seakamey" w:date="2022-11-04T10:12:00Z">
        <w:del w:id="5276" w:author="Kem Sereyboth" w:date="2023-06-20T14:18:00Z">
          <w:r w:rsidR="009842BD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527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។</w:delText>
          </w:r>
          <w:r w:rsidR="009842BD"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</w:del>
      </w:ins>
    </w:p>
    <w:p w14:paraId="17D15B36" w14:textId="5C5C228A" w:rsidR="009842BD" w:rsidRPr="00E33574" w:rsidDel="005C3437" w:rsidRDefault="009842BD">
      <w:pPr>
        <w:spacing w:after="0" w:line="233" w:lineRule="auto"/>
        <w:ind w:firstLine="720"/>
        <w:jc w:val="both"/>
        <w:rPr>
          <w:ins w:id="5278" w:author="User" w:date="2022-09-29T10:05:00Z"/>
          <w:del w:id="5279" w:author="Kem Sereyboth" w:date="2023-06-20T14:18:00Z"/>
          <w:rFonts w:ascii="Khmer MEF1" w:hAnsi="Khmer MEF1" w:cs="Khmer MEF1"/>
          <w:lang w:val="ca-ES"/>
          <w:rPrChange w:id="5280" w:author="Kem Sereyboth" w:date="2023-07-19T16:59:00Z">
            <w:rPr>
              <w:ins w:id="5281" w:author="User" w:date="2022-09-29T10:05:00Z"/>
              <w:del w:id="5282" w:author="Kem Sereyboth" w:date="2023-06-20T14:18:00Z"/>
              <w:rFonts w:ascii="Khmer MEF1" w:hAnsi="Khmer MEF1" w:cs="Khmer MEF1"/>
              <w:spacing w:val="-4"/>
              <w:lang w:val="ca-ES"/>
            </w:rPr>
          </w:rPrChange>
        </w:rPr>
        <w:pPrChange w:id="5283" w:author="Sopheak Phorn" w:date="2023-08-25T16:12:00Z">
          <w:pPr>
            <w:spacing w:after="0" w:line="226" w:lineRule="auto"/>
            <w:ind w:firstLine="720"/>
            <w:jc w:val="both"/>
          </w:pPr>
        </w:pPrChange>
      </w:pPr>
    </w:p>
    <w:p w14:paraId="7A73522E" w14:textId="38F946CE" w:rsidR="007D0C1F" w:rsidRPr="00E33574" w:rsidDel="005C3437" w:rsidRDefault="007D0C1F">
      <w:pPr>
        <w:spacing w:after="0" w:line="233" w:lineRule="auto"/>
        <w:ind w:firstLine="720"/>
        <w:jc w:val="both"/>
        <w:rPr>
          <w:ins w:id="5284" w:author="User" w:date="2022-09-29T10:05:00Z"/>
          <w:del w:id="5285" w:author="Kem Sereyboth" w:date="2023-06-20T14:18:00Z"/>
          <w:rFonts w:ascii="Khmer MEF1" w:hAnsi="Khmer MEF1" w:cs="Khmer MEF1"/>
          <w:strike/>
          <w:lang w:val="ca-ES"/>
        </w:rPr>
        <w:pPrChange w:id="5286" w:author="Sopheak Phorn" w:date="2023-08-25T16:12:00Z">
          <w:pPr>
            <w:spacing w:after="0" w:line="214" w:lineRule="auto"/>
            <w:ind w:firstLine="720"/>
            <w:jc w:val="both"/>
          </w:pPr>
        </w:pPrChange>
      </w:pPr>
      <w:moveFromRangeStart w:id="5287" w:author="sakaria fa" w:date="2022-09-30T20:50:00Z" w:name="move115463467"/>
      <w:moveFrom w:id="5288" w:author="sakaria fa" w:date="2022-09-30T20:50:00Z">
        <w:ins w:id="5289" w:author="User" w:date="2022-09-29T10:05:00Z">
          <w:del w:id="5290" w:author="Kem Sereyboth" w:date="2023-06-20T14:18:00Z">
            <w:r w:rsidRPr="00E33574" w:rsidDel="005C3437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  <w:lang w:val="ca-ES"/>
                <w:rPrChange w:id="5291" w:author="Kem Sereyboth" w:date="2023-07-19T16:59:00Z">
                  <w:rPr>
                    <w:rFonts w:ascii="Khmer MEF1" w:hAnsi="Khmer MEF1" w:cs="Khmer MEF1"/>
                    <w:spacing w:val="-4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បន្ទាប់ពីបានធ្វើការវិភាគនិងវាយតម្លៃ</w:delText>
            </w:r>
            <w:r w:rsidRPr="00E33574" w:rsidDel="005C3437">
              <w:rPr>
                <w:rFonts w:ascii="Khmer MEF1" w:eastAsia="Times New Roman" w:hAnsi="Khmer MEF1" w:cs="Khmer MEF1"/>
                <w:spacing w:val="5"/>
                <w:sz w:val="24"/>
                <w:szCs w:val="24"/>
                <w:cs/>
                <w:lang w:val="ca-ES"/>
                <w:rPrChange w:id="5292" w:author="Kem Sereyboth" w:date="2023-07-19T16:59:00Z">
                  <w:rPr>
                    <w:rFonts w:ascii="Khmer MEF1" w:hAnsi="Khmer MEF1" w:cs="Khmer MEF1"/>
                    <w:spacing w:val="5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ចុងក្រោយលើលទ្ធផលដែលបានរកឃើញរួចមក</w:delText>
            </w:r>
            <w:r w:rsidRPr="00E33574" w:rsidDel="005C3437">
              <w:rPr>
                <w:rFonts w:ascii="Khmer MEF1" w:eastAsia="Times New Roman" w:hAnsi="Khmer MEF1" w:cs="Khmer MEF1"/>
                <w:spacing w:val="5"/>
                <w:sz w:val="24"/>
                <w:szCs w:val="24"/>
                <w:lang w:val="ca-ES"/>
                <w:rPrChange w:id="5293" w:author="Kem Sereyboth" w:date="2023-07-19T16:59:00Z">
                  <w:rPr>
                    <w:rFonts w:ascii="Khmer MEF1" w:hAnsi="Khmer MEF1" w:cs="Khmer MEF1"/>
                    <w:spacing w:val="5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5"/>
                <w:sz w:val="24"/>
                <w:szCs w:val="24"/>
                <w:cs/>
                <w:lang w:val="ca-ES"/>
                <w:rPrChange w:id="5294" w:author="Kem Sereyboth" w:date="2023-07-19T16:59:00Z">
                  <w:rPr>
                    <w:rFonts w:ascii="Khmer MEF1" w:hAnsi="Khmer MEF1" w:cs="Khmer MEF1"/>
                    <w:spacing w:val="5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សវនករទទួលបន្ទុកបានពិនិត្យឃើញថា</w:delText>
            </w:r>
            <w:r w:rsidRPr="00E33574" w:rsidDel="005C3437">
              <w:rPr>
                <w:rFonts w:ascii="Khmer MEF1" w:eastAsia="Times New Roman" w:hAnsi="Khmer MEF1" w:cs="Khmer MEF1"/>
                <w:spacing w:val="5"/>
                <w:sz w:val="24"/>
                <w:szCs w:val="24"/>
                <w:lang w:val="ca-ES"/>
                <w:rPrChange w:id="5295" w:author="Kem Sereyboth" w:date="2023-07-19T16:59:00Z">
                  <w:rPr>
                    <w:rFonts w:ascii="Khmer MEF1" w:hAnsi="Khmer MEF1" w:cs="Khmer MEF1"/>
                    <w:spacing w:val="5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b/>
                <w:bCs/>
                <w:spacing w:val="5"/>
                <w:sz w:val="24"/>
                <w:szCs w:val="24"/>
                <w:cs/>
                <w:lang w:val="ca-ES"/>
                <w:rPrChange w:id="5296" w:author="Kem Sereyboth" w:date="2023-07-19T16:59:00Z">
                  <w:rPr>
                    <w:rFonts w:ascii="Khmer MEF1" w:hAnsi="Khmer MEF1" w:cs="Khmer MEF1"/>
                    <w:b/>
                    <w:bCs/>
                    <w:spacing w:val="5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ន.ស.ស.</w:delText>
            </w:r>
            <w:r w:rsidRPr="00E33574" w:rsidDel="005C3437">
              <w:rPr>
                <w:rFonts w:ascii="Khmer MEF1" w:eastAsia="Times New Roman" w:hAnsi="Khmer MEF1" w:cs="Khmer MEF1"/>
                <w:spacing w:val="5"/>
                <w:sz w:val="24"/>
                <w:szCs w:val="24"/>
                <w:cs/>
                <w:lang w:val="ca-ES"/>
                <w:rPrChange w:id="5297" w:author="Kem Sereyboth" w:date="2023-07-19T16:59:00Z">
                  <w:rPr>
                    <w:rFonts w:ascii="Khmer MEF1" w:hAnsi="Khmer MEF1" w:cs="Khmer MEF1"/>
                    <w:spacing w:val="5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 xml:space="preserve"> បាន</w:delText>
            </w:r>
            <w:r w:rsidRPr="00E33574" w:rsidDel="005C3437">
              <w:rPr>
                <w:rFonts w:ascii="Khmer MEF1" w:eastAsia="Times New Roman" w:hAnsi="Khmer MEF1" w:cs="Khmer MEF1"/>
                <w:spacing w:val="2"/>
                <w:sz w:val="24"/>
                <w:szCs w:val="24"/>
                <w:cs/>
                <w:lang w:val="ca-ES"/>
                <w:rPrChange w:id="5298" w:author="Kem Sereyboth" w:date="2023-07-19T16:59:00Z">
                  <w:rPr>
                    <w:rFonts w:ascii="Khmer MEF1" w:hAnsi="Khmer MEF1" w:cs="Khmer MEF1"/>
                    <w:spacing w:val="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បំពេញការងារទៅតាមតួនាទី</w:delText>
            </w:r>
            <w:r w:rsidRPr="00E33574" w:rsidDel="005C3437">
              <w:rPr>
                <w:rFonts w:ascii="Khmer MEF1" w:eastAsia="Times New Roman" w:hAnsi="Khmer MEF1" w:cs="Khmer MEF1"/>
                <w:spacing w:val="2"/>
                <w:sz w:val="24"/>
                <w:szCs w:val="24"/>
                <w:lang w:val="ca-ES"/>
                <w:rPrChange w:id="5299" w:author="Kem Sereyboth" w:date="2023-07-19T16:59:00Z">
                  <w:rPr>
                    <w:rFonts w:ascii="Khmer MEF1" w:hAnsi="Khmer MEF1" w:cs="Khmer MEF1"/>
                    <w:spacing w:val="2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2"/>
                <w:sz w:val="24"/>
                <w:szCs w:val="24"/>
                <w:cs/>
                <w:lang w:val="ca-ES"/>
                <w:rPrChange w:id="5300" w:author="Kem Sereyboth" w:date="2023-07-19T16:59:00Z">
                  <w:rPr>
                    <w:rFonts w:ascii="Khmer MEF1" w:hAnsi="Khmer MEF1" w:cs="Khmer MEF1"/>
                    <w:spacing w:val="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និងភារកិច្ចដោយស្មារតីទទួលខុសត្រូវខ្ពស់</w:delText>
            </w:r>
            <w:r w:rsidRPr="00E33574" w:rsidDel="005C3437">
              <w:rPr>
                <w:rFonts w:ascii="Khmer MEF1" w:eastAsia="Times New Roman" w:hAnsi="Khmer MEF1" w:cs="Khmer MEF1"/>
                <w:spacing w:val="2"/>
                <w:sz w:val="24"/>
                <w:szCs w:val="24"/>
                <w:lang w:val="ca-ES"/>
                <w:rPrChange w:id="5301" w:author="Kem Sereyboth" w:date="2023-07-19T16:59:00Z">
                  <w:rPr>
                    <w:rFonts w:ascii="Khmer MEF1" w:hAnsi="Khmer MEF1" w:cs="Khmer MEF1"/>
                    <w:spacing w:val="2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2"/>
                <w:sz w:val="24"/>
                <w:szCs w:val="24"/>
                <w:cs/>
                <w:lang w:val="ca-ES"/>
                <w:rPrChange w:id="5302" w:author="Kem Sereyboth" w:date="2023-07-19T16:59:00Z">
                  <w:rPr>
                    <w:rFonts w:ascii="Khmer MEF1" w:hAnsi="Khmer MEF1" w:cs="Khmer MEF1"/>
                    <w:spacing w:val="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និងស្របទៅតាមច្បាប់</w:delText>
            </w:r>
            <w:r w:rsidRPr="00E33574" w:rsidDel="005C3437">
              <w:rPr>
                <w:rFonts w:ascii="Khmer MEF1" w:eastAsia="Times New Roman" w:hAnsi="Khmer MEF1" w:cs="Khmer MEF1"/>
                <w:spacing w:val="2"/>
                <w:sz w:val="24"/>
                <w:szCs w:val="24"/>
                <w:lang w:val="ca-ES"/>
                <w:rPrChange w:id="5303" w:author="Kem Sereyboth" w:date="2023-07-19T16:59:00Z">
                  <w:rPr>
                    <w:rFonts w:ascii="Khmer MEF1" w:hAnsi="Khmer MEF1" w:cs="Khmer MEF1"/>
                    <w:spacing w:val="2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2"/>
                <w:sz w:val="24"/>
                <w:szCs w:val="24"/>
                <w:cs/>
                <w:lang w:val="ca-ES"/>
                <w:rPrChange w:id="5304" w:author="Kem Sereyboth" w:date="2023-07-19T16:59:00Z">
                  <w:rPr>
                    <w:rFonts w:ascii="Khmer MEF1" w:hAnsi="Khmer MEF1" w:cs="Khmer MEF1"/>
                    <w:spacing w:val="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បទប្បញ្ញតិ្ត</w:delText>
            </w:r>
            <w:r w:rsidRPr="00E33574" w:rsidDel="005C3437">
              <w:rPr>
                <w:rFonts w:ascii="Khmer MEF1" w:eastAsia="Times New Roman" w:hAnsi="Khmer MEF1" w:cs="Khmer MEF1"/>
                <w:spacing w:val="4"/>
                <w:sz w:val="24"/>
                <w:szCs w:val="24"/>
                <w:lang w:val="ca-ES"/>
                <w:rPrChange w:id="5305" w:author="Kem Sereyboth" w:date="2023-07-19T16:59:00Z">
                  <w:rPr>
                    <w:rFonts w:ascii="Khmer MEF1" w:hAnsi="Khmer MEF1" w:cs="Khmer MEF1"/>
                    <w:spacing w:val="4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4"/>
                <w:sz w:val="24"/>
                <w:szCs w:val="24"/>
                <w:cs/>
                <w:lang w:val="ca-ES"/>
                <w:rPrChange w:id="5306" w:author="Kem Sereyboth" w:date="2023-07-19T16:59:00Z">
                  <w:rPr>
                    <w:rFonts w:ascii="Khmer MEF1" w:hAnsi="Khmer MEF1" w:cs="Khmer MEF1"/>
                    <w:spacing w:val="4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និងគោលការណ៍ណែនាំដែលបានកំណត់ ដែលការណ៍នេះនាំឱ្យសម្រេចបាននូវលទ្ធផលគួរជាទីមោទនៈ។</w:delText>
            </w:r>
            <w:r w:rsidRPr="00E33574" w:rsidDel="005C3437">
              <w:rPr>
                <w:rFonts w:ascii="Khmer MEF1" w:eastAsia="Times New Roman" w:hAnsi="Khmer MEF1" w:cs="Khmer MEF1"/>
                <w:spacing w:val="-4"/>
                <w:sz w:val="24"/>
                <w:szCs w:val="24"/>
                <w:lang w:val="ca-ES"/>
                <w:rPrChange w:id="5307" w:author="Kem Sereyboth" w:date="2023-07-19T16:59:00Z">
                  <w:rPr>
                    <w:rFonts w:ascii="Khmer MEF1" w:hAnsi="Khmer MEF1" w:cs="Khmer MEF1"/>
                    <w:spacing w:val="-4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8"/>
                <w:sz w:val="24"/>
                <w:szCs w:val="24"/>
                <w:cs/>
                <w:lang w:val="ca-ES"/>
                <w:rPrChange w:id="5308" w:author="Kem Sereyboth" w:date="2023-07-19T16:59:00Z">
                  <w:rPr>
                    <w:rFonts w:ascii="Khmer MEF1" w:hAnsi="Khmer MEF1" w:cs="Khmer MEF1"/>
                    <w:spacing w:val="8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ទោះជាយ៉ាងណាក៏នៅមានចំណុចខ្វះខាតមួយចំនួនលើរចនាសម្ព័ន្ធគ្រប់គ្រង</w:delText>
            </w:r>
            <w:r w:rsidRPr="00E33574" w:rsidDel="005C3437">
              <w:rPr>
                <w:rFonts w:ascii="Khmer MEF1" w:eastAsia="Times New Roman" w:hAnsi="Khmer MEF1" w:cs="Khmer MEF1"/>
                <w:spacing w:val="8"/>
                <w:sz w:val="24"/>
                <w:szCs w:val="24"/>
                <w:lang w:val="ca-ES"/>
                <w:rPrChange w:id="5309" w:author="Kem Sereyboth" w:date="2023-07-19T16:59:00Z">
                  <w:rPr>
                    <w:rFonts w:ascii="Khmer MEF1" w:hAnsi="Khmer MEF1" w:cs="Khmer MEF1"/>
                    <w:spacing w:val="8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8"/>
                <w:sz w:val="24"/>
                <w:szCs w:val="24"/>
                <w:cs/>
                <w:lang w:val="ca-ES"/>
                <w:rPrChange w:id="5310" w:author="Kem Sereyboth" w:date="2023-07-19T16:59:00Z">
                  <w:rPr>
                    <w:rFonts w:ascii="Khmer MEF1" w:hAnsi="Khmer MEF1" w:cs="Khmer MEF1"/>
                    <w:spacing w:val="8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ដែលអាចប៉ះពាល់ទៅដល់</w:delText>
            </w:r>
            <w:r w:rsidRPr="00E33574" w:rsidDel="005C3437">
              <w:rPr>
                <w:rFonts w:ascii="Khmer MEF1" w:eastAsia="Times New Roman" w:hAnsi="Khmer MEF1" w:cs="Khmer MEF1"/>
                <w:spacing w:val="-12"/>
                <w:sz w:val="24"/>
                <w:szCs w:val="24"/>
                <w:cs/>
                <w:lang w:val="ca-ES"/>
                <w:rPrChange w:id="5311" w:author="Kem Sereyboth" w:date="2023-07-19T16:59:00Z">
                  <w:rPr>
                    <w:rFonts w:ascii="Khmer MEF1" w:hAnsi="Khmer MEF1" w:cs="Khmer MEF1"/>
                    <w:spacing w:val="-1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ប្រសិទ្ធភាព</w:delText>
            </w:r>
            <w:r w:rsidRPr="00E33574" w:rsidDel="005C3437">
              <w:rPr>
                <w:rFonts w:ascii="Khmer MEF1" w:eastAsia="Times New Roman" w:hAnsi="Khmer MEF1" w:cs="Khmer MEF1"/>
                <w:spacing w:val="-4"/>
                <w:sz w:val="24"/>
                <w:szCs w:val="24"/>
                <w:lang w:val="ca-ES"/>
                <w:rPrChange w:id="5312" w:author="Kem Sereyboth" w:date="2023-07-19T16:59:00Z">
                  <w:rPr>
                    <w:rFonts w:ascii="Khmer MEF1" w:hAnsi="Khmer MEF1" w:cs="Khmer MEF1"/>
                    <w:spacing w:val="-4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  <w:lang w:val="ca-ES"/>
                <w:rPrChange w:id="5313" w:author="Kem Sereyboth" w:date="2023-07-19T16:59:00Z">
                  <w:rPr>
                    <w:rFonts w:ascii="Khmer MEF1" w:hAnsi="Khmer MEF1" w:cs="Khmer MEF1"/>
                    <w:spacing w:val="-4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និង</w:delText>
            </w:r>
            <w:r w:rsidRPr="00E33574" w:rsidDel="005C3437">
              <w:rPr>
                <w:rFonts w:ascii="Khmer MEF1" w:eastAsia="Times New Roman" w:hAnsi="Khmer MEF1" w:cs="Khmer MEF1"/>
                <w:spacing w:val="-2"/>
                <w:sz w:val="24"/>
                <w:szCs w:val="24"/>
                <w:cs/>
                <w:lang w:val="ca-ES"/>
                <w:rPrChange w:id="5314" w:author="Kem Sereyboth" w:date="2023-07-19T16:59:00Z">
                  <w:rPr>
                    <w:rFonts w:ascii="Khmer MEF1" w:hAnsi="Khmer MEF1" w:cs="Khmer MEF1"/>
                    <w:spacing w:val="-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ស័ក្តិសិទ្ធភាពនៃ​​ផលសម្រេច</w:delText>
            </w:r>
            <w:r w:rsidRPr="00E33574" w:rsidDel="005C3437">
              <w:rPr>
                <w:rFonts w:ascii="Khmer MEF1" w:eastAsia="Times New Roman" w:hAnsi="Khmer MEF1" w:cs="Khmer MEF1"/>
                <w:spacing w:val="-2"/>
                <w:sz w:val="24"/>
                <w:szCs w:val="24"/>
                <w:lang w:val="ca-ES"/>
                <w:rPrChange w:id="5315" w:author="Kem Sereyboth" w:date="2023-07-19T16:59:00Z">
                  <w:rPr>
                    <w:rFonts w:ascii="Khmer MEF1" w:hAnsi="Khmer MEF1" w:cs="Khmer MEF1"/>
                    <w:spacing w:val="-2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-2"/>
                <w:sz w:val="24"/>
                <w:szCs w:val="24"/>
                <w:cs/>
                <w:lang w:val="ca-ES"/>
                <w:rPrChange w:id="5316" w:author="Kem Sereyboth" w:date="2023-07-19T16:59:00Z">
                  <w:rPr>
                    <w:rFonts w:ascii="Khmer MEF1" w:hAnsi="Khmer MEF1" w:cs="Khmer MEF1"/>
                    <w:spacing w:val="-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ថ្វីបើនៅពេលនេះមិនបានរាំងស្ទះដល់ដំណើរការរបស់អង្គភាពទាំង​មូល​ក៏ដោយ។</w:delText>
            </w:r>
            <w:r w:rsidRPr="00E33574" w:rsidDel="005C3437">
              <w:rPr>
                <w:rFonts w:ascii="Khmer MEF1" w:eastAsia="Times New Roman" w:hAnsi="Khmer MEF1" w:cs="Khmer MEF1"/>
                <w:spacing w:val="6"/>
                <w:sz w:val="24"/>
                <w:szCs w:val="24"/>
                <w:lang w:val="ca-ES"/>
                <w:rPrChange w:id="5317" w:author="Kem Sereyboth" w:date="2023-07-19T16:59:00Z">
                  <w:rPr>
                    <w:rFonts w:ascii="Khmer MEF1" w:hAnsi="Khmer MEF1" w:cs="Khmer MEF1"/>
                    <w:spacing w:val="6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  <w:lang w:val="ca-ES"/>
                <w:rPrChange w:id="5318" w:author="Kem Sereyboth" w:date="2023-07-19T16:59:00Z">
                  <w:rPr>
                    <w:rFonts w:ascii="Khmer MEF1" w:hAnsi="Khmer MEF1" w:cs="Khmer MEF1"/>
                    <w:spacing w:val="-4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ម៉្យាងវិញទៀត បទប្បញ្ញត្តិដើម្បីអនុវត្តការងារគឺមិនទាន់រៀបចំរួចរាល់ ការណ៍នេះធ្វើឱ្យរាំងស្ទះដល់ការគ្រប់គ្រង</w:delText>
            </w:r>
            <w:r w:rsidRPr="00E33574" w:rsidDel="005C3437">
              <w:rPr>
                <w:rFonts w:ascii="Khmer MEF1" w:eastAsia="Times New Roman" w:hAnsi="Khmer MEF1" w:cs="Khmer MEF1"/>
                <w:spacing w:val="-2"/>
                <w:sz w:val="24"/>
                <w:szCs w:val="24"/>
                <w:cs/>
                <w:lang w:val="ca-ES"/>
                <w:rPrChange w:id="5319" w:author="Kem Sereyboth" w:date="2023-07-19T16:59:00Z">
                  <w:rPr>
                    <w:rFonts w:ascii="Khmer MEF1" w:hAnsi="Khmer MEF1" w:cs="Khmer MEF1"/>
                    <w:spacing w:val="-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 xml:space="preserve"> ការអនុវត្តការងារ និងការប្រមូលចំណូល ដែលជាហេតុនាំឱ្យ </w:delText>
            </w:r>
            <w:r w:rsidRPr="00E33574" w:rsidDel="005C3437">
              <w:rPr>
                <w:rFonts w:ascii="Khmer MEF1" w:eastAsia="Times New Roman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  <w:rPrChange w:id="5320" w:author="Kem Sereyboth" w:date="2023-07-19T16:59:00Z">
                  <w:rPr>
                    <w:rFonts w:ascii="Khmer MEF1" w:hAnsi="Khmer MEF1" w:cs="Khmer MEF1"/>
                    <w:b/>
                    <w:bCs/>
                    <w:spacing w:val="-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ន.ស.ស.</w:delText>
            </w:r>
            <w:r w:rsidRPr="00E33574" w:rsidDel="005C3437">
              <w:rPr>
                <w:rFonts w:ascii="Khmer MEF1" w:eastAsia="Times New Roman" w:hAnsi="Khmer MEF1" w:cs="Khmer MEF1"/>
                <w:spacing w:val="-2"/>
                <w:sz w:val="24"/>
                <w:szCs w:val="24"/>
                <w:cs/>
                <w:lang w:val="ca-ES"/>
                <w:rPrChange w:id="5321" w:author="Kem Sereyboth" w:date="2023-07-19T16:59:00Z">
                  <w:rPr>
                    <w:rFonts w:ascii="Khmer MEF1" w:hAnsi="Khmer MEF1" w:cs="Khmer MEF1"/>
                    <w:spacing w:val="-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 xml:space="preserve"> មិនអាច</w:delText>
            </w:r>
            <w:r w:rsidRPr="00E33574" w:rsidDel="005C3437">
              <w:rPr>
                <w:rFonts w:ascii="Khmer MEF1" w:eastAsia="Times New Roman" w:hAnsi="Khmer MEF1" w:cs="Khmer MEF1"/>
                <w:spacing w:val="6"/>
                <w:sz w:val="24"/>
                <w:szCs w:val="24"/>
                <w:cs/>
                <w:lang w:val="ca-ES"/>
                <w:rPrChange w:id="5322" w:author="Kem Sereyboth" w:date="2023-07-19T16:59:00Z">
                  <w:rPr>
                    <w:rFonts w:ascii="Khmer MEF1" w:hAnsi="Khmer MEF1" w:cs="Khmer MEF1"/>
                    <w:spacing w:val="6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បំពេញកាតព្វកិច្ចបង់ភាគទាន</w:delText>
            </w:r>
            <w:r w:rsidRPr="00E33574" w:rsidDel="005C3437">
              <w:rPr>
                <w:rFonts w:ascii="Khmer MEF1" w:eastAsia="Times New Roman" w:hAnsi="Khmer MEF1" w:cs="Khmer MEF1"/>
                <w:sz w:val="24"/>
                <w:szCs w:val="24"/>
                <w:cs/>
                <w:rPrChange w:id="5323" w:author="Kem Sereyboth" w:date="2023-07-19T16:59:00Z">
                  <w:rPr>
                    <w:rFonts w:ascii="Khmer MEF1" w:hAnsi="Khmer MEF1" w:cs="Khmer MEF1"/>
                    <w:sz w:val="24"/>
                    <w:szCs w:val="24"/>
                    <w:highlight w:val="cyan"/>
                    <w:cs/>
                  </w:rPr>
                </w:rPrChange>
              </w:rPr>
              <w:delText xml:space="preserve">ជូនអគ្គលេខាធិការដ្ឋាននៃ </w:delText>
            </w:r>
            <w:r w:rsidRPr="00E33574" w:rsidDel="005C3437">
              <w:rPr>
                <w:rFonts w:ascii="Khmer MEF1" w:eastAsia="Times New Roman" w:hAnsi="Khmer MEF1" w:cs="Khmer MEF1"/>
                <w:b/>
                <w:bCs/>
                <w:sz w:val="24"/>
                <w:szCs w:val="24"/>
                <w:cs/>
                <w:rPrChange w:id="5324" w:author="Kem Sereyboth" w:date="2023-07-19T16:59:00Z">
                  <w:rPr>
                    <w:rFonts w:ascii="Khmer MEF1" w:hAnsi="Khmer MEF1" w:cs="Khmer MEF1"/>
                    <w:b/>
                    <w:bCs/>
                    <w:sz w:val="24"/>
                    <w:szCs w:val="24"/>
                    <w:highlight w:val="cyan"/>
                    <w:cs/>
                  </w:rPr>
                </w:rPrChange>
              </w:rPr>
              <w:delText>អ.ស.ហ.</w:delText>
            </w:r>
            <w:r w:rsidRPr="00E33574" w:rsidDel="005C3437">
              <w:rPr>
                <w:rFonts w:ascii="Khmer MEF1" w:eastAsia="Times New Roman" w:hAnsi="Khmer MEF1" w:cs="Khmer MEF1"/>
                <w:sz w:val="24"/>
                <w:szCs w:val="24"/>
                <w:cs/>
                <w:rPrChange w:id="5325" w:author="Kem Sereyboth" w:date="2023-07-19T16:59:00Z">
                  <w:rPr>
                    <w:rFonts w:ascii="Khmer MEF1" w:hAnsi="Khmer MEF1" w:cs="Khmer MEF1"/>
                    <w:sz w:val="24"/>
                    <w:szCs w:val="24"/>
                    <w:highlight w:val="cyan"/>
                    <w:cs/>
                  </w:rPr>
                </w:rPrChange>
              </w:rPr>
              <w:delText>។</w:delText>
            </w:r>
          </w:del>
        </w:ins>
      </w:moveFrom>
    </w:p>
    <w:moveFromRangeEnd w:id="5287"/>
    <w:p w14:paraId="3524A759" w14:textId="11B987FD" w:rsidR="007D0C1F" w:rsidRPr="00E33574" w:rsidDel="005C3437" w:rsidRDefault="007D0C1F">
      <w:pPr>
        <w:spacing w:after="0" w:line="233" w:lineRule="auto"/>
        <w:ind w:firstLine="720"/>
        <w:jc w:val="both"/>
        <w:rPr>
          <w:ins w:id="5326" w:author="User" w:date="2022-09-29T10:05:00Z"/>
          <w:del w:id="5327" w:author="Kem Sereyboth" w:date="2023-06-20T14:18:00Z"/>
          <w:rFonts w:ascii="Khmer MEF1" w:hAnsi="Khmer MEF1" w:cs="Khmer MEF1"/>
          <w:lang w:val="ca-ES"/>
        </w:rPr>
        <w:pPrChange w:id="5328" w:author="Sopheak Phorn" w:date="2023-08-25T16:12:00Z">
          <w:pPr>
            <w:tabs>
              <w:tab w:val="left" w:pos="709"/>
            </w:tabs>
            <w:spacing w:after="120" w:line="209" w:lineRule="auto"/>
            <w:jc w:val="both"/>
          </w:pPr>
        </w:pPrChange>
      </w:pPr>
      <w:ins w:id="5329" w:author="User" w:date="2022-09-29T10:05:00Z">
        <w:del w:id="5330" w:author="Kem Sereyboth" w:date="2023-06-20T14:18:00Z">
          <w:r w:rsidRPr="00E33574" w:rsidDel="005C3437">
            <w:rPr>
              <w:rFonts w:ascii="Khmer MEF1" w:hAnsi="Khmer MEF1" w:cs="Khmer MEF1"/>
              <w:spacing w:val="-8"/>
              <w:lang w:val="ca-ES"/>
            </w:rPr>
            <w:tab/>
          </w:r>
        </w:del>
      </w:ins>
      <w:ins w:id="5331" w:author="LENOVO" w:date="2022-10-02T04:41:00Z">
        <w:del w:id="5332" w:author="Kem Sereyboth" w:date="2023-06-20T14:18:00Z">
          <w:r w:rsidR="00097658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33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ក្នុងគោលបំណងធ្វើឱ្យប្រសើរឡើងនូវប្រព័ន្ធត្រួតពិនិត្យផ្ទៃក្នុងរបស់</w:delText>
          </w:r>
          <w:r w:rsidR="00097658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533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097658" w:rsidRPr="00E33574" w:rsidDel="005C3437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5335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ន.ស.</w:delText>
          </w:r>
        </w:del>
      </w:ins>
      <w:ins w:id="5336" w:author="LENOVO" w:date="2022-10-02T04:42:00Z">
        <w:del w:id="5337" w:author="Kem Sereyboth" w:date="2023-06-20T14:18:00Z">
          <w:r w:rsidR="00097658" w:rsidRPr="00E33574" w:rsidDel="005C3437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5338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5339" w:author="LENOVO" w:date="2022-10-02T04:41:00Z">
        <w:del w:id="5340" w:author="Kem Sereyboth" w:date="2023-06-20T14:18:00Z">
          <w:r w:rsidR="00097658" w:rsidRPr="00E33574" w:rsidDel="005C3437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5341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  <w:r w:rsidR="00097658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534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097658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34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  <w:r w:rsidR="0009765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534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បាន​ដាក់</w:delText>
          </w:r>
          <w:r w:rsidR="0009765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lang w:val="ca-ES"/>
              <w:rPrChange w:id="534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​​</w:delText>
          </w:r>
          <w:r w:rsidR="0009765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534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បញ្ចូលនូវអនុសាសន៍សវនកម្មទៅក្នុងចំណុចទី១</w:delText>
          </w:r>
        </w:del>
      </w:ins>
      <w:ins w:id="5347" w:author="User" w:date="2022-10-07T08:15:00Z">
        <w:del w:id="5348" w:author="Kem Sereyboth" w:date="2023-06-20T14:18:00Z">
          <w:r w:rsidR="005C60F6" w:rsidRPr="00E33574" w:rsidDel="005C3437">
            <w:rPr>
              <w:rFonts w:ascii="Khmer MEF1" w:hAnsi="Khmer MEF1" w:cs="Khmer MEF1"/>
              <w:spacing w:val="-6"/>
              <w:cs/>
              <w:lang w:val="ca-ES"/>
            </w:rPr>
            <w:delText>១</w:delText>
          </w:r>
        </w:del>
      </w:ins>
      <w:ins w:id="5349" w:author="Un Seakamey" w:date="2022-11-04T08:17:00Z">
        <w:del w:id="5350" w:author="Kem Sereyboth" w:date="2023-06-20T14:18:00Z">
          <w:r w:rsidR="0022454D" w:rsidRPr="00E33574" w:rsidDel="005C3437">
            <w:rPr>
              <w:rFonts w:ascii="Khmer MEF1" w:hAnsi="Khmer MEF1" w:cs="Khmer MEF1" w:hint="cs"/>
              <w:spacing w:val="-6"/>
              <w:cs/>
              <w:lang w:val="ca-ES"/>
            </w:rPr>
            <w:delText>៤</w:delText>
          </w:r>
        </w:del>
      </w:ins>
      <w:ins w:id="5351" w:author="User" w:date="2022-10-07T15:12:00Z">
        <w:del w:id="5352" w:author="Kem Sereyboth" w:date="2023-06-20T14:18:00Z">
          <w:r w:rsidR="00EA2084" w:rsidRPr="00E33574" w:rsidDel="005C3437">
            <w:rPr>
              <w:rFonts w:ascii="Khmer MEF1" w:hAnsi="Khmer MEF1" w:cs="Khmer MEF1"/>
              <w:spacing w:val="-6"/>
              <w:cs/>
              <w:lang w:val="ca-ES"/>
            </w:rPr>
            <w:delText>៣</w:delText>
          </w:r>
        </w:del>
      </w:ins>
      <w:ins w:id="5353" w:author="LENOVO" w:date="2022-10-02T04:41:00Z">
        <w:del w:id="5354" w:author="Kem Sereyboth" w:date="2023-06-20T14:18:00Z">
          <w:r w:rsidR="0009765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535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២ នៃរបាយការណ៍សវនកម្មនេះ</w:delText>
          </w:r>
          <w:r w:rsidR="0009765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rPrChange w:id="535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  <w:r w:rsidR="0009765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535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នាពេលខាងមុខ</w:delText>
          </w:r>
          <w:r w:rsidR="00097658" w:rsidRPr="00E33574" w:rsidDel="005C3437">
            <w:rPr>
              <w:rFonts w:ascii="Khmer MEF1" w:hAnsi="Khmer MEF1" w:cs="Khmer MEF1"/>
              <w:spacing w:val="-4"/>
              <w:lang w:val="ca-ES"/>
            </w:rPr>
            <w:delText>​​</w:delText>
          </w:r>
          <w:r w:rsidR="00097658"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="00097658"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 xml:space="preserve">អង្គភាព​​សវនកម្ម​ផ្ទៃក្នុង​នៃ </w:delText>
          </w:r>
          <w:r w:rsidR="00097658" w:rsidRPr="00E33574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</w:rPr>
            <w:delText>អ.ស.ហ.</w:delText>
          </w:r>
          <w:r w:rsidR="00097658"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 xml:space="preserve"> </w:delText>
          </w:r>
          <w:r w:rsidR="00097658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358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នឹង​ធ្វើ​ការ​តាមដានលើវឌ្ឍនភាពនៃ​ការអនុវត្ត​តាម​អនុសាសន៍ដែល</w:delText>
          </w:r>
          <w:r w:rsidR="00097658" w:rsidRPr="00E33574" w:rsidDel="005C3437">
            <w:rPr>
              <w:rFonts w:ascii="Khmer MEF1" w:hAnsi="Khmer MEF1" w:cs="Khmer MEF1"/>
              <w:cs/>
              <w:lang w:val="ca-ES"/>
            </w:rPr>
            <w:delText>បានផ្ដល់ជូន ដែលជា​ផ្នែកមួយ​នៃ​នីតិ​វិធី​តាមដាន​អនុសាសន៍​សវនកម្មគ្រាបន្ទាប់។</w:delText>
          </w:r>
        </w:del>
      </w:ins>
      <w:ins w:id="5359" w:author="User" w:date="2022-09-29T10:05:00Z">
        <w:del w:id="5360" w:author="Kem Sereyboth" w:date="2023-06-20T14:18:00Z">
          <w:r w:rsidRPr="00E33574" w:rsidDel="005C3437">
            <w:rPr>
              <w:rFonts w:ascii="Khmer MEF1" w:hAnsi="Khmer MEF1" w:cs="Khmer MEF1"/>
              <w:spacing w:val="4"/>
              <w:cs/>
              <w:lang w:val="ca-ES"/>
            </w:rPr>
            <w:delText>ក្នុងគោលបំណងធ្វើឱ្យប្រសើរឡើងនូវប្រព័ន្ធត្រួតពិនិត្យផ្ទៃក្នុងរបស់</w:delText>
          </w:r>
          <w:r w:rsidRPr="00E33574" w:rsidDel="005C3437">
            <w:rPr>
              <w:rFonts w:ascii="Khmer MEF1" w:hAnsi="Khmer MEF1" w:cs="Khmer MEF1"/>
              <w:spacing w:val="4"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b/>
              <w:bCs/>
              <w:spacing w:val="4"/>
              <w:cs/>
              <w:lang w:val="ca-ES"/>
            </w:rPr>
            <w:delText>ន.ស.ស.</w:delText>
          </w:r>
          <w:r w:rsidRPr="00E33574" w:rsidDel="005C3437">
            <w:rPr>
              <w:rFonts w:ascii="Khmer MEF1" w:hAnsi="Khmer MEF1" w:cs="Khmer MEF1"/>
              <w:spacing w:val="4"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4"/>
              <w:cs/>
              <w:lang w:val="ca-ES"/>
            </w:rPr>
            <w:delText>សវនករទទួលបន្ទុក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បានដាក់បញ្ចូលនូវអនុសាសន៍សវនកម្មទៅក្នុងចំណុចទី១​២ នៃរបាយការណ៍សវនកម្មនេះ</w:delText>
          </w:r>
          <w:r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ដែលអនុសាសន៍</w:delText>
          </w:r>
          <w:r w:rsidRPr="00E33574" w:rsidDel="005C3437">
            <w:rPr>
              <w:rFonts w:ascii="Khmer MEF1" w:hAnsi="Khmer MEF1" w:cs="Khmer MEF1"/>
              <w:spacing w:val="6"/>
              <w:cs/>
              <w:lang w:val="ca-ES"/>
            </w:rPr>
            <w:delText>ដូចមានរៀបរាប់ទាំងនោះត្រូវបានទទួលការឯកភាពពីសវនដ្ឋានជាលាយលក្ខណ៍អក្សរ។ បន្ថែមពីនេះក្នុង</w:delText>
          </w:r>
          <w:r w:rsidRPr="00E33574" w:rsidDel="005C3437">
            <w:rPr>
              <w:rFonts w:ascii="Khmer MEF1" w:hAnsi="Khmer MEF1" w:cs="Khmer MEF1"/>
              <w:spacing w:val="10"/>
              <w:cs/>
              <w:lang w:val="ca-ES"/>
            </w:rPr>
            <w:delText>ចំណុច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ខាងលើក៏មានរំលេចនូវការឆ្លើយតបរបស់ថ្នាក់គ្រប់គ្រងចំពោះអនុសាសន៍សវនកម្ម និងការរកឃើញផងដែរ។</w:delText>
          </w:r>
          <w:r w:rsidRPr="00E33574" w:rsidDel="005C3437">
            <w:rPr>
              <w:rFonts w:ascii="Khmer MEF1" w:hAnsi="Khmer MEF1" w:cs="Khmer MEF1"/>
              <w:spacing w:val="-2"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នាពេលខាងមុខ អង្គភាពសវនកម្មផ្ទៃក្នុងនៃ 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អ.ស.ហ</w:delText>
          </w:r>
          <w:r w:rsidRPr="00E33574" w:rsidDel="005C3437">
            <w:rPr>
              <w:rFonts w:ascii="Khmer MEF1" w:hAnsi="Khmer MEF1" w:cs="Khmer MEF1"/>
              <w:lang w:val="ca-ES"/>
            </w:rPr>
            <w:delText xml:space="preserve">. 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នឹងតាមដានលើវឌ្ឍនភាពនៃការអនុវត្តតាមអនុសាសន៍ដែលបានផ្ដល់ជូន 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ន.ស.ស.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។</w:delText>
          </w:r>
        </w:del>
      </w:ins>
    </w:p>
    <w:p w14:paraId="492C5642" w14:textId="6695FD3D" w:rsidR="007D0C1F" w:rsidRPr="00E33574" w:rsidDel="00994600" w:rsidRDefault="007D0C1F">
      <w:pPr>
        <w:spacing w:after="0" w:line="233" w:lineRule="auto"/>
        <w:ind w:firstLine="720"/>
        <w:jc w:val="both"/>
        <w:rPr>
          <w:ins w:id="5361" w:author="User" w:date="2022-09-29T09:39:00Z"/>
          <w:del w:id="5362" w:author="Sopheak Phorn" w:date="2023-08-03T13:42:00Z"/>
          <w:rFonts w:ascii="Khmer MEF1" w:hAnsi="Khmer MEF1" w:cs="Khmer MEF1"/>
          <w:sz w:val="4"/>
          <w:szCs w:val="4"/>
          <w:rPrChange w:id="5363" w:author="Kem Sereyboth" w:date="2023-07-19T16:59:00Z">
            <w:rPr>
              <w:ins w:id="5364" w:author="User" w:date="2022-09-29T09:39:00Z"/>
              <w:del w:id="5365" w:author="Sopheak Phorn" w:date="2023-08-03T13:42:00Z"/>
              <w:rFonts w:ascii="Khmer MEF1" w:hAnsi="Khmer MEF1" w:cs="Khmer MEF1"/>
              <w:highlight w:val="green"/>
            </w:rPr>
          </w:rPrChange>
        </w:rPr>
        <w:pPrChange w:id="5366" w:author="Sopheak Phorn" w:date="2023-08-25T16:12:00Z">
          <w:pPr>
            <w:spacing w:after="0" w:line="226" w:lineRule="auto"/>
            <w:ind w:firstLine="720"/>
            <w:jc w:val="both"/>
          </w:pPr>
        </w:pPrChange>
      </w:pPr>
    </w:p>
    <w:p w14:paraId="6EA4CB11" w14:textId="315C2438" w:rsidR="007710A5" w:rsidRPr="00E33574" w:rsidDel="004E45A6" w:rsidRDefault="007710A5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5367" w:author="Voeun Kuyeng" w:date="2022-09-01T10:53:00Z"/>
          <w:del w:id="5368" w:author="User" w:date="2022-09-10T12:24:00Z"/>
          <w:rFonts w:ascii="Khmer MEF1" w:hAnsi="Khmer MEF1" w:cs="Khmer MEF1"/>
          <w:spacing w:val="2"/>
          <w:lang w:val="ca-ES"/>
          <w:rPrChange w:id="5369" w:author="Kem Sereyboth" w:date="2023-07-19T16:59:00Z">
            <w:rPr>
              <w:ins w:id="5370" w:author="Voeun Kuyeng" w:date="2022-09-01T10:53:00Z"/>
              <w:del w:id="5371" w:author="User" w:date="2022-09-10T12:24:00Z"/>
              <w:rFonts w:ascii="Khmer MEF1" w:hAnsi="Khmer MEF1" w:cs="Khmer MEF1"/>
              <w:lang w:val="ca-ES"/>
            </w:rPr>
          </w:rPrChange>
        </w:rPr>
        <w:pPrChange w:id="5372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5373" w:author="Voeun Kuyeng" w:date="2022-09-01T10:53:00Z">
        <w:del w:id="5374" w:author="User" w:date="2022-09-10T12:24:00Z">
          <w:r w:rsidRPr="00E33574" w:rsidDel="004E45A6">
            <w:rPr>
              <w:rFonts w:ascii="Khmer MEF1" w:hAnsi="Khmer MEF1" w:cs="Khmer MEF1"/>
              <w:spacing w:val="2"/>
              <w:cs/>
              <w:lang w:val="ca-ES"/>
              <w:rPrChange w:id="5375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១).</w:delText>
          </w:r>
          <w:r w:rsidRPr="00E33574" w:rsidDel="004E45A6">
            <w:rPr>
              <w:rFonts w:ascii="Khmer MEF1" w:hAnsi="Khmer MEF1" w:cs="Khmer MEF1"/>
              <w:spacing w:val="2"/>
              <w:lang w:val="ca-ES"/>
              <w:rPrChange w:id="5376" w:author="Kem Sereyboth" w:date="2023-07-19T16:5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 [</w:delText>
          </w:r>
          <w:r w:rsidRPr="00E33574" w:rsidDel="004E45A6">
            <w:rPr>
              <w:rFonts w:ascii="Khmer MEF1" w:hAnsi="Khmer MEF1" w:cs="Khmer MEF1"/>
              <w:spacing w:val="2"/>
              <w:cs/>
              <w:lang w:val="ca-ES"/>
              <w:rPrChange w:id="5377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ប្រធានបទសវនកម្មទី១</w:delText>
          </w:r>
          <w:r w:rsidRPr="00E33574" w:rsidDel="004E45A6">
            <w:rPr>
              <w:rFonts w:ascii="Khmer MEF1" w:hAnsi="Khmer MEF1" w:cs="Khmer MEF1"/>
              <w:spacing w:val="2"/>
              <w:lang w:val="ca-ES"/>
              <w:rPrChange w:id="5378" w:author="Kem Sereyboth" w:date="2023-07-19T16:5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] </w:delText>
          </w:r>
          <w:r w:rsidRPr="00E33574" w:rsidDel="004E45A6">
            <w:rPr>
              <w:rFonts w:ascii="Khmer MEF1" w:hAnsi="Khmer MEF1" w:cs="Khmer MEF1"/>
              <w:spacing w:val="2"/>
              <w:cs/>
              <w:lang w:val="ca-ES"/>
              <w:rPrChange w:id="5379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២).</w:delText>
          </w:r>
          <w:r w:rsidRPr="00E33574" w:rsidDel="004E45A6">
            <w:rPr>
              <w:rFonts w:ascii="Khmer MEF1" w:hAnsi="Khmer MEF1" w:cs="Khmer MEF1"/>
              <w:spacing w:val="2"/>
              <w:lang w:val="ca-ES"/>
              <w:rPrChange w:id="5380" w:author="Kem Sereyboth" w:date="2023-07-19T16:5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 [</w:delText>
          </w:r>
          <w:r w:rsidRPr="00E33574" w:rsidDel="004E45A6">
            <w:rPr>
              <w:rFonts w:ascii="Khmer MEF1" w:hAnsi="Khmer MEF1" w:cs="Khmer MEF1"/>
              <w:spacing w:val="2"/>
              <w:cs/>
              <w:lang w:val="ca-ES"/>
              <w:rPrChange w:id="5381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ប្រធានបទសវនកម្មទី២</w:delText>
          </w:r>
          <w:r w:rsidRPr="00E33574" w:rsidDel="004E45A6">
            <w:rPr>
              <w:rFonts w:ascii="Khmer MEF1" w:hAnsi="Khmer MEF1" w:cs="Khmer MEF1"/>
              <w:spacing w:val="2"/>
              <w:lang w:val="ca-ES"/>
              <w:rPrChange w:id="5382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 xml:space="preserve">] </w:delText>
          </w:r>
          <w:r w:rsidRPr="00E33574" w:rsidDel="004E45A6">
            <w:rPr>
              <w:rFonts w:ascii="Khmer MEF1" w:hAnsi="Khmer MEF1" w:cs="Khmer MEF1"/>
              <w:spacing w:val="2"/>
              <w:cs/>
              <w:lang w:val="ca-ES"/>
              <w:rPrChange w:id="5383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>៣).</w:delText>
          </w:r>
          <w:r w:rsidRPr="00E33574" w:rsidDel="004E45A6">
            <w:rPr>
              <w:rFonts w:ascii="Khmer MEF1" w:hAnsi="Khmer MEF1" w:cs="Khmer MEF1"/>
              <w:spacing w:val="2"/>
              <w:lang w:val="ca-ES"/>
              <w:rPrChange w:id="5384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>.................................</w:delText>
          </w:r>
          <w:r w:rsidRPr="00E33574" w:rsidDel="004E45A6">
            <w:rPr>
              <w:rFonts w:ascii="Khmer MEF1" w:hAnsi="Khmer MEF1" w:cs="Khmer MEF1"/>
              <w:spacing w:val="2"/>
              <w:cs/>
              <w:lang w:val="ca-ES"/>
              <w:rPrChange w:id="538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។ </w:delText>
          </w:r>
          <w:r w:rsidRPr="00E33574" w:rsidDel="004E45A6">
            <w:rPr>
              <w:rFonts w:ascii="Khmer MEF1" w:hAnsi="Khmer MEF1" w:cs="Khmer MEF1"/>
              <w:spacing w:val="2"/>
              <w:lang w:val="ca-ES"/>
              <w:rPrChange w:id="5386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</w:del>
      </w:ins>
    </w:p>
    <w:p w14:paraId="430F46A8" w14:textId="09279045" w:rsidR="007710A5" w:rsidRPr="00E33574" w:rsidDel="002B6F97" w:rsidRDefault="002C0040">
      <w:pPr>
        <w:pStyle w:val="NormalWeb"/>
        <w:spacing w:before="0" w:beforeAutospacing="0" w:after="0" w:afterAutospacing="0" w:line="233" w:lineRule="auto"/>
        <w:ind w:firstLine="720"/>
        <w:jc w:val="both"/>
        <w:rPr>
          <w:del w:id="5387" w:author="User" w:date="2022-09-16T11:20:00Z"/>
          <w:rFonts w:ascii="Khmer MEF1" w:hAnsi="Khmer MEF1" w:cs="Khmer MEF1"/>
          <w:lang w:val="ca-ES"/>
          <w:rPrChange w:id="5388" w:author="Kem Sereyboth" w:date="2023-07-19T16:59:00Z">
            <w:rPr>
              <w:del w:id="5389" w:author="User" w:date="2022-09-16T11:20:00Z"/>
              <w:rFonts w:ascii="Khmer MEF1" w:hAnsi="Khmer MEF1" w:cs="Khmer MEF1"/>
              <w:strike/>
              <w:highlight w:val="yellow"/>
              <w:lang w:val="ca-ES"/>
            </w:rPr>
          </w:rPrChange>
        </w:rPr>
        <w:pPrChange w:id="5390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5391" w:author="socheata.ol@hotmail.com" w:date="2022-09-01T14:37:00Z">
        <w:del w:id="5392" w:author="User" w:date="2022-09-29T10:08:00Z">
          <w:r w:rsidRPr="00E33574" w:rsidDel="007D0C1F">
            <w:rPr>
              <w:rFonts w:ascii="Khmer MEF1" w:hAnsi="Khmer MEF1" w:cs="Khmer MEF1"/>
              <w:spacing w:val="2"/>
              <w:cs/>
              <w:lang w:val="ca-ES"/>
              <w:rPrChange w:id="5393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ក្រោយ</w:delText>
          </w:r>
        </w:del>
      </w:ins>
      <w:ins w:id="5394" w:author="Voeun Kuyeng" w:date="2022-09-01T10:53:00Z">
        <w:del w:id="5395" w:author="User" w:date="2022-09-29T10:08:00Z">
          <w:r w:rsidR="007710A5" w:rsidRPr="00E33574" w:rsidDel="007D0C1F">
            <w:rPr>
              <w:rFonts w:ascii="Khmer MEF1" w:hAnsi="Khmer MEF1" w:cs="Khmer MEF1"/>
              <w:spacing w:val="2"/>
              <w:cs/>
              <w:lang w:val="ca-ES"/>
              <w:rPrChange w:id="5396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បន្ទាប់ពីកំណត់បាននូវប្រធានបទសវនកម្ម</w:delText>
          </w:r>
          <w:r w:rsidR="007710A5" w:rsidRPr="00E33574" w:rsidDel="007D0C1F">
            <w:rPr>
              <w:rFonts w:ascii="Khmer MEF1" w:hAnsi="Khmer MEF1" w:cs="Khmer MEF1"/>
              <w:spacing w:val="2"/>
              <w:lang w:val="ca-ES"/>
              <w:rPrChange w:id="5397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2"/>
              <w:cs/>
              <w:lang w:val="ca-ES"/>
              <w:rPrChange w:id="5398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និងលក្ខណៈវិនិច្ឆ័យជាក់លាក់រួចមក</w:delText>
          </w:r>
        </w:del>
      </w:ins>
      <w:ins w:id="5399" w:author="Windows User" w:date="2022-09-04T22:06:00Z">
        <w:del w:id="5400" w:author="User" w:date="2022-09-28T13:02:00Z">
          <w:r w:rsidR="00ED2F15" w:rsidRPr="00E33574" w:rsidDel="001F09D5">
            <w:rPr>
              <w:rFonts w:ascii="Khmer MEF1" w:hAnsi="Khmer MEF1" w:cs="Khmer MEF1"/>
              <w:spacing w:val="2"/>
              <w:cs/>
              <w:lang w:val="ca-ES"/>
              <w:rPrChange w:id="5401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 </w:delText>
          </w:r>
        </w:del>
        <w:del w:id="5402" w:author="User" w:date="2022-09-29T10:08:00Z">
          <w:r w:rsidR="00ED2F15" w:rsidRPr="00E33574" w:rsidDel="007D0C1F">
            <w:rPr>
              <w:rFonts w:ascii="Khmer MEF1" w:hAnsi="Khmer MEF1" w:cs="Khmer MEF1"/>
              <w:spacing w:val="2"/>
              <w:cs/>
              <w:lang w:val="ca-ES"/>
              <w:rPrChange w:id="5403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អង្គភាពសវនក​ម្ម</w:delText>
          </w:r>
          <w:r w:rsidR="00ED2F15" w:rsidRPr="00E33574" w:rsidDel="007D0C1F">
            <w:rPr>
              <w:rFonts w:ascii="Khmer MEF1" w:hAnsi="Khmer MEF1" w:cs="Khmer MEF1"/>
              <w:spacing w:val="4"/>
              <w:cs/>
              <w:lang w:val="ca-ES"/>
              <w:rPrChange w:id="5404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ផ្ទៃក្នុង</w:delText>
          </w:r>
        </w:del>
      </w:ins>
      <w:ins w:id="5405" w:author="Uon Rithy" w:date="2022-09-22T07:47:00Z">
        <w:del w:id="5406" w:author="User" w:date="2022-09-29T10:08:00Z">
          <w:r w:rsidR="00B80A53" w:rsidRPr="00E33574" w:rsidDel="007D0C1F">
            <w:rPr>
              <w:rFonts w:ascii="Khmer MEF1" w:hAnsi="Khmer MEF1" w:cs="Khmer MEF1"/>
              <w:spacing w:val="4"/>
              <w:cs/>
              <w:lang w:val="ca-ES"/>
              <w:rPrChange w:id="5407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នៃ អ.ស.ហ. </w:delText>
          </w:r>
        </w:del>
      </w:ins>
      <w:ins w:id="5408" w:author="Windows User" w:date="2022-09-04T22:06:00Z">
        <w:del w:id="5409" w:author="User" w:date="2022-09-29T10:08:00Z">
          <w:r w:rsidR="00ED2F15" w:rsidRPr="00E33574" w:rsidDel="007D0C1F">
            <w:rPr>
              <w:rFonts w:ascii="Khmer MEF1" w:hAnsi="Khmer MEF1" w:cs="Khmer MEF1"/>
              <w:spacing w:val="4"/>
              <w:cs/>
              <w:lang w:val="ca-ES"/>
              <w:rPrChange w:id="5410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បាន</w:delText>
          </w:r>
        </w:del>
      </w:ins>
      <w:ins w:id="5411" w:author="Windows User" w:date="2022-09-04T22:10:00Z">
        <w:del w:id="5412" w:author="User" w:date="2022-09-29T10:08:00Z">
          <w:r w:rsidR="000544C2" w:rsidRPr="00E33574" w:rsidDel="007D0C1F">
            <w:rPr>
              <w:rFonts w:ascii="Khmer MEF1" w:hAnsi="Khmer MEF1" w:cs="Khmer MEF1"/>
              <w:spacing w:val="4"/>
              <w:cs/>
              <w:lang w:val="ca-ES"/>
              <w:rPrChange w:id="5413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រៀបចំ</w:delText>
          </w:r>
        </w:del>
      </w:ins>
      <w:ins w:id="5414" w:author="Voeun Kuyeng" w:date="2022-09-01T10:53:00Z">
        <w:del w:id="5415" w:author="User" w:date="2022-09-29T10:08:00Z">
          <w:r w:rsidR="007710A5" w:rsidRPr="00E33574" w:rsidDel="007D0C1F">
            <w:rPr>
              <w:rFonts w:ascii="Khmer MEF1" w:hAnsi="Khmer MEF1" w:cs="Khmer MEF1"/>
              <w:spacing w:val="4"/>
              <w:lang w:val="ca-ES"/>
              <w:rPrChange w:id="5416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4"/>
              <w:cs/>
              <w:lang w:val="ca-ES"/>
              <w:rPrChange w:id="5417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សវនករទទួលបន្ទុក</w:delText>
          </w:r>
          <w:r w:rsidR="007710A5" w:rsidRPr="00E33574" w:rsidDel="007D0C1F">
            <w:rPr>
              <w:rFonts w:ascii="Khmer MEF1" w:hAnsi="Khmer MEF1" w:cs="Khmer MEF1"/>
              <w:spacing w:val="4"/>
              <w:lang w:val="ca-ES"/>
              <w:rPrChange w:id="5418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4"/>
              <w:cs/>
              <w:lang w:val="ca-ES"/>
              <w:rPrChange w:id="5419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បានរៀបចំនូវផែនការសវនកម្មប្រចាំឆ្នាំរបស់ខ្លួន</w:delText>
          </w:r>
          <w:r w:rsidR="007710A5" w:rsidRPr="00E33574" w:rsidDel="007D0C1F">
            <w:rPr>
              <w:rFonts w:ascii="Khmer MEF1" w:hAnsi="Khmer MEF1" w:cs="Khmer MEF1"/>
              <w:spacing w:val="4"/>
              <w:lang w:val="ca-ES"/>
              <w:rPrChange w:id="5420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4"/>
              <w:cs/>
              <w:lang w:val="ca-ES"/>
              <w:rPrChange w:id="5421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ដោយបានដាក់បញ្ចូលនូវធាតុសំខាន់ៗ</w:delText>
          </w:r>
          <w:r w:rsidR="007710A5" w:rsidRPr="00E33574" w:rsidDel="007D0C1F">
            <w:rPr>
              <w:rFonts w:ascii="Khmer MEF1" w:hAnsi="Khmer MEF1" w:cs="Khmer MEF1"/>
              <w:spacing w:val="-4"/>
              <w:cs/>
              <w:lang w:val="ca-ES"/>
              <w:rPrChange w:id="5422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ដូចជា៖ គោល</w:delText>
          </w:r>
        </w:del>
      </w:ins>
      <w:ins w:id="5423" w:author="Voeun Kuyeng" w:date="2022-09-06T16:53:00Z">
        <w:del w:id="5424" w:author="User" w:date="2022-09-29T10:08:00Z">
          <w:r w:rsidR="00B20A76" w:rsidRPr="00E33574" w:rsidDel="007D0C1F">
            <w:rPr>
              <w:rFonts w:ascii="Khmer MEF1" w:hAnsi="Khmer MEF1" w:cs="Khmer MEF1"/>
              <w:spacing w:val="-4"/>
              <w:cs/>
              <w:lang w:val="ca-ES"/>
              <w:rPrChange w:id="5425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-</w:delText>
          </w:r>
        </w:del>
      </w:ins>
      <w:ins w:id="5426" w:author="Voeun Kuyeng" w:date="2022-09-01T10:53:00Z">
        <w:del w:id="5427" w:author="User" w:date="2022-09-29T10:08:00Z">
          <w:r w:rsidR="007710A5" w:rsidRPr="00E33574" w:rsidDel="007D0C1F">
            <w:rPr>
              <w:rFonts w:ascii="Khmer MEF1" w:hAnsi="Khmer MEF1" w:cs="Khmer MEF1"/>
              <w:spacing w:val="-4"/>
              <w:cs/>
              <w:lang w:val="ca-ES"/>
              <w:rPrChange w:id="5428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បំណង</w:delText>
          </w:r>
          <w:r w:rsidR="007710A5" w:rsidRPr="00E33574" w:rsidDel="007D0C1F">
            <w:rPr>
              <w:rFonts w:ascii="Khmer MEF1" w:hAnsi="Khmer MEF1" w:cs="Khmer MEF1"/>
              <w:spacing w:val="-4"/>
              <w:lang w:val="ca-ES"/>
              <w:rPrChange w:id="5429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4"/>
              <w:cs/>
              <w:lang w:val="ca-ES"/>
            </w:rPr>
            <w:delText>ផែនការសវនកម្មប្រចាំឆ្នាំដោយបង្ហាញពីកាលវិភាគការងារច្បាស់លាស់ វិសាលភាព</w:delText>
          </w:r>
        </w:del>
      </w:ins>
      <w:ins w:id="5430" w:author="Uon Rithy" w:date="2022-09-22T07:48:00Z">
        <w:del w:id="5431" w:author="User" w:date="2022-09-28T13:06:00Z">
          <w:r w:rsidR="00B80A53" w:rsidRPr="00E33574" w:rsidDel="00B443EF">
            <w:rPr>
              <w:rFonts w:ascii="Khmer MEF1" w:hAnsi="Khmer MEF1" w:cs="Khmer MEF1"/>
              <w:spacing w:val="-4"/>
              <w:cs/>
              <w:lang w:val="ca-ES"/>
            </w:rPr>
            <w:delText xml:space="preserve"> </w:delText>
          </w:r>
        </w:del>
      </w:ins>
      <w:ins w:id="5432" w:author="Voeun Kuyeng" w:date="2022-09-01T10:53:00Z">
        <w:del w:id="5433" w:author="User" w:date="2022-09-29T10:08:00Z">
          <w:r w:rsidR="007710A5" w:rsidRPr="00E33574" w:rsidDel="007D0C1F">
            <w:rPr>
              <w:rFonts w:ascii="Khmer MEF1" w:hAnsi="Khmer MEF1" w:cs="Khmer MEF1"/>
              <w:spacing w:val="-4"/>
              <w:cs/>
              <w:lang w:val="ca-ES"/>
            </w:rPr>
            <w:delText>និង</w:delText>
          </w:r>
        </w:del>
        <w:del w:id="5434" w:author="User" w:date="2022-09-28T13:04:00Z">
          <w:r w:rsidR="007710A5" w:rsidRPr="00E33574" w:rsidDel="001F09D5">
            <w:rPr>
              <w:rFonts w:ascii="Khmer MEF1" w:hAnsi="Khmer MEF1" w:cs="Khmer MEF1"/>
              <w:spacing w:val="1"/>
              <w:cs/>
              <w:lang w:val="ca-ES"/>
              <w:rPrChange w:id="5435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ដែ</w:delText>
          </w:r>
        </w:del>
        <w:del w:id="5436" w:author="User" w:date="2022-09-29T10:08:00Z">
          <w:r w:rsidR="007710A5" w:rsidRPr="00E33574" w:rsidDel="007D0C1F">
            <w:rPr>
              <w:rFonts w:ascii="Khmer MEF1" w:hAnsi="Khmer MEF1" w:cs="Khmer MEF1"/>
              <w:spacing w:val="1"/>
              <w:cs/>
              <w:lang w:val="ca-ES"/>
              <w:rPrChange w:id="5437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ន</w:delText>
          </w:r>
          <w:r w:rsidR="007710A5" w:rsidRPr="00E33574" w:rsidDel="007D0C1F">
            <w:rPr>
              <w:rFonts w:ascii="Khmer MEF1" w:hAnsi="Khmer MEF1" w:cs="Khmer MEF1"/>
              <w:spacing w:val="-4"/>
              <w:cs/>
              <w:lang w:val="ca-ES"/>
            </w:rPr>
            <w:delText>កំណត់</w:delText>
          </w:r>
          <w:r w:rsidR="007710A5" w:rsidRPr="00E33574" w:rsidDel="007D0C1F">
            <w:rPr>
              <w:rFonts w:ascii="Khmer MEF1" w:hAnsi="Khmer MEF1" w:cs="Khmer MEF1"/>
              <w:spacing w:val="-6"/>
              <w:cs/>
              <w:lang w:val="ca-ES"/>
              <w:rPrChange w:id="5438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សវនកម្ម</w:delText>
          </w:r>
          <w:r w:rsidR="007710A5" w:rsidRPr="00E33574" w:rsidDel="007D0C1F">
            <w:rPr>
              <w:rFonts w:ascii="Khmer MEF1" w:hAnsi="Khmer MEF1" w:cs="Khmer MEF1"/>
              <w:spacing w:val="-6"/>
              <w:lang w:val="ca-ES"/>
              <w:rPrChange w:id="5439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6"/>
              <w:cs/>
              <w:lang w:val="ca-ES"/>
              <w:rPrChange w:id="544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មូលដ្ឋានគតិយុត្តិ ការវាយតម្លៃហានិភ័យ </w:delText>
          </w:r>
        </w:del>
      </w:ins>
      <w:ins w:id="5441" w:author="Windows User" w:date="2022-09-04T22:11:00Z">
        <w:del w:id="5442" w:author="User" w:date="2022-09-29T10:08:00Z">
          <w:r w:rsidR="003D18C1" w:rsidRPr="00E33574" w:rsidDel="007D0C1F">
            <w:rPr>
              <w:rFonts w:ascii="Khmer MEF1" w:hAnsi="Khmer MEF1" w:cs="Khmer MEF1"/>
              <w:spacing w:val="-6"/>
              <w:cs/>
              <w:lang w:val="ca-ES"/>
              <w:rPrChange w:id="544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ប្រធានបទសវនកម្ម </w:delText>
          </w:r>
        </w:del>
      </w:ins>
      <w:ins w:id="5444" w:author="Voeun Kuyeng" w:date="2022-09-01T10:53:00Z">
        <w:del w:id="5445" w:author="User" w:date="2022-09-29T10:08:00Z">
          <w:r w:rsidR="007710A5" w:rsidRPr="00E33574" w:rsidDel="007D0C1F">
            <w:rPr>
              <w:rFonts w:ascii="Khmer MEF1" w:hAnsi="Khmer MEF1" w:cs="Khmer MEF1"/>
              <w:spacing w:val="-6"/>
              <w:cs/>
              <w:lang w:val="ca-ES"/>
              <w:rPrChange w:id="544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លក្ខណៈវិនិច្ឆ័យសវនកម្ម </w:delText>
          </w:r>
          <w:r w:rsidR="007710A5" w:rsidRPr="00E33574" w:rsidDel="007D0C1F">
            <w:rPr>
              <w:rFonts w:ascii="Khmer MEF1" w:hAnsi="Khmer MEF1" w:cs="Khmer MEF1"/>
              <w:cs/>
              <w:lang w:val="ca-ES"/>
            </w:rPr>
            <w:delText>វិធីសាស្រ្តសវនកម្ម</w:delText>
          </w:r>
          <w:r w:rsidR="007710A5" w:rsidRPr="00E33574" w:rsidDel="007D0C1F">
            <w:rPr>
              <w:rFonts w:ascii="Khmer MEF1" w:hAnsi="Khmer MEF1" w:cs="Khmer MEF1"/>
              <w:lang w:val="ca-ES"/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cs/>
              <w:lang w:val="ca-ES"/>
            </w:rPr>
            <w:delText>ហានិភ័យសវនកម្ម</w:delText>
          </w:r>
          <w:r w:rsidR="007710A5" w:rsidRPr="00E33574" w:rsidDel="007D0C1F">
            <w:rPr>
              <w:rFonts w:ascii="Khmer MEF1" w:hAnsi="Khmer MEF1" w:cs="Khmer MEF1"/>
              <w:lang w:val="ca-ES"/>
            </w:rPr>
            <w:delText xml:space="preserve">​ </w:delText>
          </w:r>
          <w:r w:rsidR="007710A5" w:rsidRPr="00E33574" w:rsidDel="007D0C1F">
            <w:rPr>
              <w:rFonts w:ascii="Khmer MEF1" w:hAnsi="Khmer MEF1" w:cs="Khmer MEF1"/>
              <w:cs/>
              <w:lang w:val="ca-ES"/>
              <w:rPrChange w:id="5447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និងធនធានសវនករ</w:delText>
          </w:r>
        </w:del>
      </w:ins>
      <w:ins w:id="5448" w:author="Uon Rithy" w:date="2022-09-22T07:49:00Z">
        <w:del w:id="5449" w:author="User" w:date="2022-09-29T10:08:00Z">
          <w:r w:rsidR="00B80A53" w:rsidRPr="00E33574" w:rsidDel="007D0C1F">
            <w:rPr>
              <w:rFonts w:ascii="Khmer MEF1" w:hAnsi="Khmer MEF1" w:cs="Khmer MEF1"/>
              <w:cs/>
              <w:lang w:val="ca-ES"/>
            </w:rPr>
            <w:delText xml:space="preserve"> </w:delText>
          </w:r>
        </w:del>
      </w:ins>
      <w:ins w:id="5450" w:author="Voeun Kuyeng" w:date="2022-09-01T10:53:00Z">
        <w:del w:id="5451" w:author="User" w:date="2022-09-29T10:08:00Z">
          <w:r w:rsidR="007710A5" w:rsidRPr="00E33574" w:rsidDel="007D0C1F">
            <w:rPr>
              <w:rFonts w:ascii="Khmer MEF1" w:hAnsi="Khmer MEF1" w:cs="Khmer MEF1"/>
              <w:cs/>
              <w:lang w:val="ca-ES"/>
              <w:rPrChange w:id="5452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ដើម្បីស្នើសុំការពិនិត្យ</w:delText>
          </w:r>
        </w:del>
      </w:ins>
      <w:ins w:id="5453" w:author="Uon Rithy" w:date="2022-09-22T07:49:00Z">
        <w:del w:id="5454" w:author="User" w:date="2022-09-29T10:08:00Z">
          <w:r w:rsidR="00B80A53" w:rsidRPr="00E33574" w:rsidDel="007D0C1F">
            <w:rPr>
              <w:rFonts w:ascii="Khmer MEF1" w:hAnsi="Khmer MEF1" w:cs="Khmer MEF1"/>
              <w:cs/>
              <w:lang w:val="ca-ES"/>
            </w:rPr>
            <w:delText xml:space="preserve"> </w:delText>
          </w:r>
        </w:del>
      </w:ins>
      <w:ins w:id="5455" w:author="Voeun Kuyeng" w:date="2022-09-01T10:53:00Z">
        <w:del w:id="5456" w:author="User" w:date="2022-09-29T10:08:00Z">
          <w:r w:rsidR="007710A5" w:rsidRPr="00E33574" w:rsidDel="007D0C1F">
            <w:rPr>
              <w:rFonts w:ascii="Khmer MEF1" w:hAnsi="Khmer MEF1" w:cs="Khmer MEF1"/>
              <w:cs/>
              <w:lang w:val="ca-ES"/>
              <w:rPrChange w:id="5457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និងសម្រេចដ៏ខ្ពង់ខ្ពស់ពី</w:delText>
          </w:r>
          <w:r w:rsidR="007710A5" w:rsidRPr="00E33574" w:rsidDel="007D0C1F">
            <w:rPr>
              <w:rFonts w:ascii="Khmer MEF1" w:hAnsi="Khmer MEF1" w:cs="Khmer MEF1"/>
              <w:spacing w:val="4"/>
              <w:lang w:val="ca-ES"/>
              <w:rPrChange w:id="5458" w:author="Kem Sereyboth" w:date="2023-07-19T16:5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2" w:hAnsi="Khmer MEF2" w:cs="Khmer MEF2"/>
              <w:cs/>
              <w:lang w:val="ca-ES"/>
              <w:rPrChange w:id="5459" w:author="Kem Sereyboth" w:date="2023-07-19T16:59:00Z">
                <w:rPr>
                  <w:rFonts w:ascii="Khmer MEF2" w:hAnsi="Khmer MEF2" w:cs="Khmer MEF2"/>
                  <w:spacing w:val="-8"/>
                  <w:cs/>
                  <w:lang w:val="ca-ES"/>
                </w:rPr>
              </w:rPrChange>
            </w:rPr>
            <w:delText>ឯកឧត្តមអគ្គបណ្ឌិតសភាចារ្យឧបនាយក</w:delText>
          </w:r>
          <w:r w:rsidR="007710A5" w:rsidRPr="00E33574" w:rsidDel="007D0C1F">
            <w:rPr>
              <w:rFonts w:ascii="Khmer MEF2" w:hAnsi="Khmer MEF2" w:cs="Khmer MEF2"/>
              <w:lang w:val="ca-ES"/>
            </w:rPr>
            <w:delText xml:space="preserve"> </w:delText>
          </w:r>
          <w:r w:rsidR="007710A5" w:rsidRPr="00E33574" w:rsidDel="007D0C1F">
            <w:rPr>
              <w:rFonts w:ascii="Khmer MEF2" w:hAnsi="Khmer MEF2" w:cs="Khmer MEF2"/>
              <w:cs/>
              <w:lang w:val="ca-ES"/>
            </w:rPr>
            <w:delText>រដ្ឋមន្ត្រី</w:delText>
          </w:r>
          <w:r w:rsidR="007710A5" w:rsidRPr="00E33574" w:rsidDel="007D0C1F">
            <w:rPr>
              <w:rFonts w:ascii="Khmer MEF1" w:hAnsi="Khmer MEF1" w:cs="Khmer MEF1"/>
              <w:cs/>
              <w:lang w:val="ca-ES"/>
            </w:rPr>
            <w:delText xml:space="preserve"> និងជាប្រធាន</w:delText>
          </w:r>
        </w:del>
      </w:ins>
      <w:ins w:id="5460" w:author="socheata.ol@hotmail.com" w:date="2022-09-01T14:38:00Z">
        <w:del w:id="5461" w:author="User" w:date="2022-09-29T10:08:00Z">
          <w:r w:rsidR="00475D80" w:rsidRPr="00E33574" w:rsidDel="007D0C1F">
            <w:rPr>
              <w:rFonts w:ascii="Khmer MEF1" w:hAnsi="Khmer MEF1" w:cs="Khmer MEF1"/>
              <w:cs/>
              <w:lang w:val="ca-ES"/>
            </w:rPr>
            <w:delText>ក្រុមប្រឹក្សា</w:delText>
          </w:r>
        </w:del>
      </w:ins>
      <w:ins w:id="5462" w:author="Voeun Kuyeng" w:date="2022-09-01T10:53:00Z">
        <w:del w:id="5463" w:author="User" w:date="2022-09-29T10:08:00Z">
          <w:r w:rsidR="007710A5" w:rsidRPr="00E33574" w:rsidDel="007D0C1F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cs/>
              <w:lang w:val="ca-ES"/>
              <w:rPrChange w:id="5464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អ.ស.ហ.។</w:delText>
          </w:r>
        </w:del>
      </w:ins>
    </w:p>
    <w:p w14:paraId="470868B7" w14:textId="4DD6578B" w:rsidR="002B6F97" w:rsidRPr="00E33574" w:rsidDel="007D0C1F" w:rsidRDefault="002B6F97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5465" w:author="Un Seakamey" w:date="2022-09-27T16:49:00Z"/>
          <w:del w:id="5466" w:author="User" w:date="2022-09-29T10:08:00Z"/>
          <w:rFonts w:ascii="Khmer MEF1" w:hAnsi="Khmer MEF1" w:cs="Khmer MEF1"/>
          <w:lang w:val="ca-ES"/>
          <w:rPrChange w:id="5467" w:author="Kem Sereyboth" w:date="2023-07-19T16:59:00Z">
            <w:rPr>
              <w:ins w:id="5468" w:author="Un Seakamey" w:date="2022-09-27T16:49:00Z"/>
              <w:del w:id="5469" w:author="User" w:date="2022-09-29T10:08:00Z"/>
              <w:rFonts w:ascii="Khmer MEF1" w:hAnsi="Khmer MEF1" w:cs="Khmer MEF1"/>
              <w:strike/>
              <w:highlight w:val="yellow"/>
              <w:lang w:val="ca-ES"/>
            </w:rPr>
          </w:rPrChange>
        </w:rPr>
        <w:pPrChange w:id="5470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</w:p>
    <w:p w14:paraId="1563F847" w14:textId="00934028" w:rsidR="002B6F97" w:rsidRPr="00E33574" w:rsidDel="00D13685" w:rsidRDefault="00745533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5471" w:author="Un Seakamey" w:date="2022-09-27T17:14:00Z"/>
          <w:del w:id="5472" w:author="User" w:date="2022-09-28T10:24:00Z"/>
          <w:rFonts w:ascii="Khmer MEF1" w:hAnsi="Khmer MEF1" w:cs="Khmer MEF1"/>
          <w:rPrChange w:id="5473" w:author="Kem Sereyboth" w:date="2023-07-19T16:59:00Z">
            <w:rPr>
              <w:ins w:id="5474" w:author="Un Seakamey" w:date="2022-09-27T17:14:00Z"/>
              <w:del w:id="5475" w:author="User" w:date="2022-09-28T10:24:00Z"/>
              <w:rFonts w:ascii="Khmer MEF1" w:hAnsi="Khmer MEF1" w:cs="Khmer MEF1"/>
              <w:highlight w:val="green"/>
            </w:rPr>
          </w:rPrChange>
        </w:rPr>
        <w:pPrChange w:id="5476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5477" w:author="Un Seakamey" w:date="2022-09-27T16:55:00Z">
        <w:del w:id="5478" w:author="User" w:date="2022-09-28T10:24:00Z">
          <w:r w:rsidRPr="00E33574" w:rsidDel="00D13685">
            <w:rPr>
              <w:rFonts w:ascii="Khmer MEF1" w:hAnsi="Khmer MEF1" w:cs="Khmer MEF1"/>
              <w:cs/>
              <w:lang w:val="ca-ES"/>
              <w:rPrChange w:id="5479" w:author="Kem Sereyboth" w:date="2023-07-19T16:59:00Z">
                <w:rPr>
                  <w:rFonts w:ascii="Khmer MEF1" w:hAnsi="Khmer MEF1" w:cs="Khmer MEF1"/>
                  <w:b/>
                  <w:bCs/>
                  <w:strike/>
                  <w:highlight w:val="yellow"/>
                  <w:cs/>
                  <w:lang w:val="ca-ES"/>
                </w:rPr>
              </w:rPrChange>
            </w:rPr>
            <w:delText>បន្ទាប់ពីកំណត់បាននូវហានិភ័យគន្លឹ</w:delText>
          </w:r>
        </w:del>
      </w:ins>
      <w:ins w:id="5480" w:author="Un Seakamey" w:date="2022-09-27T16:56:00Z">
        <w:del w:id="5481" w:author="User" w:date="2022-09-28T10:24:00Z">
          <w:r w:rsidRPr="00E33574" w:rsidDel="00D13685">
            <w:rPr>
              <w:rFonts w:ascii="Khmer MEF1" w:hAnsi="Khmer MEF1" w:cs="Khmer MEF1"/>
              <w:cs/>
              <w:lang w:val="ca-ES"/>
              <w:rPrChange w:id="5482" w:author="Kem Sereyboth" w:date="2023-07-19T16:59:00Z">
                <w:rPr>
                  <w:rFonts w:ascii="Khmer MEF1" w:hAnsi="Khmer MEF1" w:cs="Khmer MEF1"/>
                  <w:highlight w:val="green"/>
                  <w:cs/>
                  <w:lang w:val="ca-ES"/>
                </w:rPr>
              </w:rPrChange>
            </w:rPr>
            <w:delText>ះរួចមក សវនករទទួលបន្ទុក បានបន្តនីតិ</w:delText>
          </w:r>
        </w:del>
      </w:ins>
      <w:ins w:id="5483" w:author="Un Seakamey" w:date="2022-09-27T16:57:00Z">
        <w:del w:id="5484" w:author="User" w:date="2022-09-28T10:24:00Z">
          <w:r w:rsidR="00F92181" w:rsidRPr="00E33574" w:rsidDel="00D13685">
            <w:rPr>
              <w:rFonts w:ascii="Khmer MEF1" w:hAnsi="Khmer MEF1" w:cs="Khmer MEF1"/>
              <w:cs/>
              <w:lang w:val="ca-ES"/>
              <w:rPrChange w:id="5485" w:author="Kem Sereyboth" w:date="2023-07-19T16:59:00Z">
                <w:rPr>
                  <w:rFonts w:ascii="Khmer MEF1" w:hAnsi="Khmer MEF1" w:cs="Khmer MEF1"/>
                  <w:highlight w:val="green"/>
                  <w:cs/>
                  <w:lang w:val="ca-ES"/>
                </w:rPr>
              </w:rPrChange>
            </w:rPr>
            <w:delText>វិធីសវនកម្មរបស់ខ្លួនក្នុងការកំណត់នូវប្រធានបទសវនកម្ម ដោយប្រើប្រាស់លក្ខណៈវិនិច្ឆ័យសវនកម្ម</w:delText>
          </w:r>
        </w:del>
      </w:ins>
      <w:ins w:id="5486" w:author="Un Seakamey" w:date="2022-09-27T16:58:00Z">
        <w:del w:id="5487" w:author="User" w:date="2022-09-28T10:24:00Z">
          <w:r w:rsidR="00F92181" w:rsidRPr="00E33574" w:rsidDel="00D13685">
            <w:rPr>
              <w:rFonts w:ascii="Khmer MEF1" w:hAnsi="Khmer MEF1" w:cs="Khmer MEF1"/>
              <w:cs/>
              <w:lang w:val="ca-ES"/>
              <w:rPrChange w:id="5488" w:author="Kem Sereyboth" w:date="2023-07-19T16:59:00Z">
                <w:rPr>
                  <w:rFonts w:ascii="Khmer MEF1" w:hAnsi="Khmer MEF1" w:cs="Khmer MEF1"/>
                  <w:highlight w:val="green"/>
                  <w:cs/>
                  <w:lang w:val="ca-ES"/>
                </w:rPr>
              </w:rPrChange>
            </w:rPr>
            <w:delText>ជាក់លាក់ និងគ្រប់គ្រាន់សម្រាប់ជាមូលដ្ឋានក្នុងការប្រ</w:delText>
          </w:r>
        </w:del>
      </w:ins>
      <w:ins w:id="5489" w:author="Un Seakamey" w:date="2022-09-27T17:01:00Z">
        <w:del w:id="5490" w:author="User" w:date="2022-09-28T10:24:00Z">
          <w:r w:rsidR="0091361D" w:rsidRPr="00E33574" w:rsidDel="00D13685">
            <w:rPr>
              <w:rFonts w:ascii="Khmer MEF1" w:hAnsi="Khmer MEF1" w:cs="Khmer MEF1"/>
              <w:cs/>
              <w:lang w:val="ca-ES"/>
              <w:rPrChange w:id="5491" w:author="Kem Sereyboth" w:date="2023-07-19T16:59:00Z">
                <w:rPr>
                  <w:rFonts w:ascii="Khmer MEF1" w:hAnsi="Khmer MEF1" w:cs="Khmer MEF1"/>
                  <w:highlight w:val="green"/>
                  <w:cs/>
                  <w:lang w:val="ca-ES"/>
                </w:rPr>
              </w:rPrChange>
            </w:rPr>
            <w:delText>ៀបធៀប និង</w:delText>
          </w:r>
        </w:del>
      </w:ins>
      <w:ins w:id="5492" w:author="Un Seakamey" w:date="2022-09-27T17:02:00Z">
        <w:del w:id="5493" w:author="User" w:date="2022-09-28T10:24:00Z">
          <w:r w:rsidR="0091361D" w:rsidRPr="00E33574" w:rsidDel="00D13685">
            <w:rPr>
              <w:rFonts w:ascii="Khmer MEF1" w:hAnsi="Khmer MEF1" w:cs="Khmer MEF1"/>
              <w:cs/>
              <w:lang w:val="ca-ES"/>
              <w:rPrChange w:id="5494" w:author="Kem Sereyboth" w:date="2023-07-19T16:59:00Z">
                <w:rPr>
                  <w:rFonts w:ascii="Khmer MEF1" w:hAnsi="Khmer MEF1" w:cs="Khmer MEF1"/>
                  <w:highlight w:val="green"/>
                  <w:cs/>
                  <w:lang w:val="ca-ES"/>
                </w:rPr>
              </w:rPrChange>
            </w:rPr>
            <w:delText>វាយតម្លៃនូវអនុលោមភាព</w:delText>
          </w:r>
        </w:del>
      </w:ins>
      <w:ins w:id="5495" w:author="Un Seakamey" w:date="2022-09-27T17:03:00Z">
        <w:del w:id="5496" w:author="User" w:date="2022-09-28T10:24:00Z">
          <w:r w:rsidR="0091361D" w:rsidRPr="00E33574" w:rsidDel="00D13685">
            <w:rPr>
              <w:rFonts w:ascii="Khmer MEF1" w:hAnsi="Khmer MEF1" w:cs="Khmer MEF1"/>
              <w:cs/>
              <w:lang w:val="ca-ES"/>
              <w:rPrChange w:id="5497" w:author="Kem Sereyboth" w:date="2023-07-19T16:59:00Z">
                <w:rPr>
                  <w:rFonts w:ascii="Khmer MEF1" w:hAnsi="Khmer MEF1" w:cs="Khmer MEF1"/>
                  <w:highlight w:val="green"/>
                  <w:cs/>
                  <w:lang w:val="ca-ES"/>
                </w:rPr>
              </w:rPrChange>
            </w:rPr>
            <w:delText>នៃការអនុវត្តរបស់សវនដ្ឋាន។ សវនករទទួលបន្ទុកកំណត់បាននូវ</w:delText>
          </w:r>
        </w:del>
      </w:ins>
      <w:ins w:id="5498" w:author="Un Seakamey" w:date="2022-09-27T17:04:00Z">
        <w:del w:id="5499" w:author="User" w:date="2022-09-28T10:24:00Z">
          <w:r w:rsidR="0091361D" w:rsidRPr="00E33574" w:rsidDel="00D13685">
            <w:rPr>
              <w:rFonts w:ascii="Khmer MEF1" w:hAnsi="Khmer MEF1" w:cs="Khmer MEF1"/>
              <w:cs/>
              <w:lang w:val="ca-ES"/>
              <w:rPrChange w:id="5500" w:author="Kem Sereyboth" w:date="2023-07-19T16:59:00Z">
                <w:rPr>
                  <w:rFonts w:ascii="Khmer MEF1" w:hAnsi="Khmer MEF1" w:cs="Khmer MEF1"/>
                  <w:highlight w:val="green"/>
                  <w:cs/>
                  <w:lang w:val="ca-ES"/>
                </w:rPr>
              </w:rPrChange>
            </w:rPr>
            <w:delText xml:space="preserve">ប្រធានបទសវនកម្មចំនួន ៥ </w:delText>
          </w:r>
          <w:r w:rsidR="0091361D" w:rsidRPr="00E33574" w:rsidDel="00D13685">
            <w:rPr>
              <w:rFonts w:ascii="Khmer MEF1" w:hAnsi="Khmer MEF1" w:cs="Khmer MEF1"/>
              <w:rPrChange w:id="5501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(</w:delText>
          </w:r>
          <w:r w:rsidR="0091361D" w:rsidRPr="00E33574" w:rsidDel="00D13685">
            <w:rPr>
              <w:rFonts w:ascii="Khmer MEF1" w:hAnsi="Khmer MEF1" w:cs="Khmer MEF1"/>
              <w:cs/>
              <w:rPrChange w:id="5502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ប្រាំ</w:delText>
          </w:r>
          <w:r w:rsidR="0091361D" w:rsidRPr="00E33574" w:rsidDel="00D13685">
            <w:rPr>
              <w:rFonts w:ascii="Khmer MEF1" w:hAnsi="Khmer MEF1" w:cs="Khmer MEF1"/>
              <w:rPrChange w:id="5503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 xml:space="preserve">) </w:delText>
          </w:r>
          <w:r w:rsidR="0091361D" w:rsidRPr="00E33574" w:rsidDel="00D13685">
            <w:rPr>
              <w:rFonts w:ascii="Khmer MEF1" w:hAnsi="Khmer MEF1" w:cs="Khmer MEF1"/>
              <w:cs/>
              <w:rPrChange w:id="5504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សម្រាប់ការធ្វ</w:delText>
          </w:r>
        </w:del>
      </w:ins>
      <w:ins w:id="5505" w:author="Un Seakamey" w:date="2022-09-27T17:05:00Z">
        <w:del w:id="5506" w:author="User" w:date="2022-09-28T10:24:00Z">
          <w:r w:rsidR="0091361D" w:rsidRPr="00E33574" w:rsidDel="00D13685">
            <w:rPr>
              <w:rFonts w:ascii="Khmer MEF1" w:hAnsi="Khmer MEF1" w:cs="Khmer MEF1"/>
              <w:cs/>
              <w:rPrChange w:id="5507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ើសវនកម្មអនុលោមភាព</w:delText>
          </w:r>
          <w:r w:rsidR="00A176D9" w:rsidRPr="00E33574" w:rsidDel="00D13685">
            <w:rPr>
              <w:rFonts w:ascii="Khmer MEF1" w:hAnsi="Khmer MEF1" w:cs="Khmer MEF1"/>
              <w:cs/>
              <w:rPrChange w:id="5508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នៅ ន.ស.ស. ដែលរួមមាន៖</w:delText>
          </w:r>
        </w:del>
      </w:ins>
    </w:p>
    <w:p w14:paraId="1ACB9A46" w14:textId="10A4E23C" w:rsidR="00436C5C" w:rsidRPr="00E33574" w:rsidDel="00D13685" w:rsidRDefault="00436C5C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5509" w:author="Un Seakamey" w:date="2022-09-27T17:14:00Z"/>
          <w:del w:id="5510" w:author="User" w:date="2022-09-28T10:24:00Z"/>
          <w:rFonts w:ascii="Khmer MEF1" w:hAnsi="Khmer MEF1" w:cs="Khmer MEF1"/>
          <w:rPrChange w:id="5511" w:author="Kem Sereyboth" w:date="2023-07-19T16:59:00Z">
            <w:rPr>
              <w:ins w:id="5512" w:author="Un Seakamey" w:date="2022-09-27T17:14:00Z"/>
              <w:del w:id="5513" w:author="User" w:date="2022-09-28T10:24:00Z"/>
              <w:rFonts w:ascii="Khmer MEF1" w:hAnsi="Khmer MEF1" w:cs="Khmer MEF1"/>
              <w:highlight w:val="green"/>
            </w:rPr>
          </w:rPrChange>
        </w:rPr>
        <w:pPrChange w:id="5514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5515" w:author="Un Seakamey" w:date="2022-09-27T17:14:00Z">
        <w:del w:id="5516" w:author="User" w:date="2022-09-28T10:24:00Z">
          <w:r w:rsidRPr="00E33574" w:rsidDel="00D13685">
            <w:rPr>
              <w:rFonts w:ascii="Khmer MEF1" w:hAnsi="Khmer MEF1" w:cs="Khmer MEF1"/>
              <w:cs/>
              <w:rPrChange w:id="5517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១</w:delText>
          </w:r>
          <w:r w:rsidRPr="00E33574" w:rsidDel="00D13685">
            <w:rPr>
              <w:rFonts w:ascii="Khmer MEF1" w:hAnsi="Khmer MEF1" w:cs="Khmer MEF1"/>
              <w:rPrChange w:id="5518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)</w:delText>
          </w:r>
          <w:r w:rsidRPr="00E33574" w:rsidDel="00D13685">
            <w:rPr>
              <w:rFonts w:ascii="Khmer MEF1" w:hAnsi="Khmer MEF1" w:cs="Khmer MEF1"/>
              <w:cs/>
              <w:rPrChange w:id="5519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. រចនាសម្ព័ន្ធគ្រប់គ្រង</w:delText>
          </w:r>
        </w:del>
      </w:ins>
    </w:p>
    <w:p w14:paraId="6E3AB6AD" w14:textId="19C5FF82" w:rsidR="00436C5C" w:rsidRPr="00E33574" w:rsidDel="00D13685" w:rsidRDefault="00436C5C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5520" w:author="Un Seakamey" w:date="2022-09-27T17:14:00Z"/>
          <w:del w:id="5521" w:author="User" w:date="2022-09-28T10:24:00Z"/>
          <w:rFonts w:ascii="Khmer MEF1" w:hAnsi="Khmer MEF1" w:cs="Khmer MEF1"/>
          <w:rPrChange w:id="5522" w:author="Kem Sereyboth" w:date="2023-07-19T16:59:00Z">
            <w:rPr>
              <w:ins w:id="5523" w:author="Un Seakamey" w:date="2022-09-27T17:14:00Z"/>
              <w:del w:id="5524" w:author="User" w:date="2022-09-28T10:24:00Z"/>
              <w:rFonts w:ascii="Khmer MEF1" w:hAnsi="Khmer MEF1" w:cs="Khmer MEF1"/>
              <w:highlight w:val="green"/>
            </w:rPr>
          </w:rPrChange>
        </w:rPr>
        <w:pPrChange w:id="5525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5526" w:author="Un Seakamey" w:date="2022-09-27T17:14:00Z">
        <w:del w:id="5527" w:author="User" w:date="2022-09-28T10:24:00Z">
          <w:r w:rsidRPr="00E33574" w:rsidDel="00D13685">
            <w:rPr>
              <w:rFonts w:ascii="Khmer MEF1" w:hAnsi="Khmer MEF1" w:cs="Khmer MEF1"/>
              <w:cs/>
              <w:rPrChange w:id="5528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២</w:delText>
          </w:r>
          <w:r w:rsidRPr="00E33574" w:rsidDel="00D13685">
            <w:rPr>
              <w:rFonts w:ascii="Khmer MEF1" w:hAnsi="Khmer MEF1" w:cs="Khmer MEF1"/>
              <w:rPrChange w:id="5529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)</w:delText>
          </w:r>
          <w:r w:rsidRPr="00E33574" w:rsidDel="00D13685">
            <w:rPr>
              <w:rFonts w:ascii="Khmer MEF1" w:hAnsi="Khmer MEF1" w:cs="Khmer MEF1"/>
              <w:cs/>
              <w:rPrChange w:id="5530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. ប្រភពចំណូល</w:delText>
          </w:r>
        </w:del>
      </w:ins>
    </w:p>
    <w:p w14:paraId="621824FC" w14:textId="5105DD28" w:rsidR="00436C5C" w:rsidRPr="00E33574" w:rsidDel="00D13685" w:rsidRDefault="00436C5C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5531" w:author="Un Seakamey" w:date="2022-09-27T17:15:00Z"/>
          <w:del w:id="5532" w:author="User" w:date="2022-09-28T10:24:00Z"/>
          <w:rFonts w:ascii="Khmer MEF1" w:hAnsi="Khmer MEF1" w:cs="Khmer MEF1"/>
          <w:rPrChange w:id="5533" w:author="Kem Sereyboth" w:date="2023-07-19T16:59:00Z">
            <w:rPr>
              <w:ins w:id="5534" w:author="Un Seakamey" w:date="2022-09-27T17:15:00Z"/>
              <w:del w:id="5535" w:author="User" w:date="2022-09-28T10:24:00Z"/>
              <w:rFonts w:ascii="Khmer MEF1" w:hAnsi="Khmer MEF1" w:cs="Khmer MEF1"/>
              <w:highlight w:val="green"/>
            </w:rPr>
          </w:rPrChange>
        </w:rPr>
        <w:pPrChange w:id="5536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5537" w:author="Un Seakamey" w:date="2022-09-27T17:14:00Z">
        <w:del w:id="5538" w:author="User" w:date="2022-09-28T10:24:00Z">
          <w:r w:rsidRPr="00E33574" w:rsidDel="00D13685">
            <w:rPr>
              <w:rFonts w:ascii="Khmer MEF1" w:hAnsi="Khmer MEF1" w:cs="Khmer MEF1"/>
              <w:cs/>
              <w:rPrChange w:id="5539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៣</w:delText>
          </w:r>
        </w:del>
      </w:ins>
      <w:ins w:id="5540" w:author="Un Seakamey" w:date="2022-09-27T17:15:00Z">
        <w:del w:id="5541" w:author="User" w:date="2022-09-28T10:24:00Z">
          <w:r w:rsidRPr="00E33574" w:rsidDel="00D13685">
            <w:rPr>
              <w:rFonts w:ascii="Khmer MEF1" w:hAnsi="Khmer MEF1" w:cs="Khmer MEF1"/>
              <w:rPrChange w:id="5542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)</w:delText>
          </w:r>
          <w:r w:rsidRPr="00E33574" w:rsidDel="00D13685">
            <w:rPr>
              <w:rFonts w:ascii="Khmer MEF1" w:hAnsi="Khmer MEF1" w:cs="Khmer MEF1"/>
              <w:cs/>
              <w:rPrChange w:id="5543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.</w:delText>
          </w:r>
          <w:r w:rsidRPr="00E33574" w:rsidDel="00D13685">
            <w:rPr>
              <w:rFonts w:ascii="Khmer MEF1" w:hAnsi="Khmer MEF1" w:cs="Khmer MEF1"/>
              <w:rPrChange w:id="5544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 xml:space="preserve"> </w:delText>
          </w:r>
          <w:r w:rsidRPr="00E33574" w:rsidDel="00D13685">
            <w:rPr>
              <w:rFonts w:ascii="Khmer MEF1" w:hAnsi="Khmer MEF1" w:cs="Khmer MEF1"/>
              <w:cs/>
              <w:rPrChange w:id="5545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ការបង់ភាគទាន ១០</w:delText>
          </w:r>
          <w:r w:rsidRPr="00E33574" w:rsidDel="00D13685">
            <w:rPr>
              <w:rFonts w:ascii="Khmer MEF1" w:hAnsi="Khmer MEF1" w:cs="Khmer MEF1"/>
              <w:rPrChange w:id="5546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%</w:delText>
          </w:r>
        </w:del>
      </w:ins>
    </w:p>
    <w:p w14:paraId="7ADC36BC" w14:textId="1C1C630B" w:rsidR="0022483B" w:rsidRPr="00E33574" w:rsidDel="00D13685" w:rsidRDefault="00436C5C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5547" w:author="Un Seakamey" w:date="2022-09-27T16:49:00Z"/>
          <w:del w:id="5548" w:author="User" w:date="2022-09-28T10:24:00Z"/>
          <w:rFonts w:ascii="Khmer MEF1" w:hAnsi="Khmer MEF1" w:cs="Khmer MEF1"/>
          <w:rPrChange w:id="5549" w:author="Kem Sereyboth" w:date="2023-07-19T16:59:00Z">
            <w:rPr>
              <w:ins w:id="5550" w:author="Un Seakamey" w:date="2022-09-27T16:49:00Z"/>
              <w:del w:id="5551" w:author="User" w:date="2022-09-28T10:24:00Z"/>
              <w:rFonts w:ascii="Khmer MEF1" w:hAnsi="Khmer MEF1" w:cs="Khmer MEF1"/>
              <w:b/>
              <w:bCs/>
              <w:lang w:val="ca-ES"/>
            </w:rPr>
          </w:rPrChange>
        </w:rPr>
        <w:pPrChange w:id="5552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5553" w:author="Un Seakamey" w:date="2022-09-27T17:15:00Z">
        <w:del w:id="5554" w:author="User" w:date="2022-09-28T10:24:00Z">
          <w:r w:rsidRPr="00E33574" w:rsidDel="00D13685">
            <w:rPr>
              <w:rFonts w:ascii="Khmer MEF1" w:hAnsi="Khmer MEF1" w:cs="Khmer MEF1"/>
              <w:cs/>
              <w:rPrChange w:id="5555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៤</w:delText>
          </w:r>
        </w:del>
      </w:ins>
    </w:p>
    <w:p w14:paraId="47E44390" w14:textId="62154B92" w:rsidR="00C26CA3" w:rsidRPr="00E33574" w:rsidDel="00913214" w:rsidRDefault="00C26CA3">
      <w:pPr>
        <w:spacing w:after="0" w:line="233" w:lineRule="auto"/>
        <w:jc w:val="both"/>
        <w:rPr>
          <w:ins w:id="5556" w:author="Voeun Kuyeng" w:date="2022-09-01T10:53:00Z"/>
          <w:del w:id="5557" w:author="User" w:date="2022-09-16T11:20:00Z"/>
          <w:rFonts w:ascii="Khmer MEF1" w:hAnsi="Khmer MEF1" w:cs="Khmer MEF1"/>
          <w:spacing w:val="-8"/>
          <w:lang w:val="ca-ES"/>
          <w:rPrChange w:id="5558" w:author="Kem Sereyboth" w:date="2023-07-19T16:59:00Z">
            <w:rPr>
              <w:ins w:id="5559" w:author="Voeun Kuyeng" w:date="2022-09-01T10:53:00Z"/>
              <w:del w:id="5560" w:author="User" w:date="2022-09-16T11:20:00Z"/>
              <w:rFonts w:ascii="Khmer MEF1" w:hAnsi="Khmer MEF1" w:cs="Khmer MEF1"/>
              <w:lang w:val="ca-ES"/>
            </w:rPr>
          </w:rPrChange>
        </w:rPr>
        <w:pPrChange w:id="5561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5562" w:author="Kem Sereiboth" w:date="2022-09-13T15:47:00Z">
        <w:del w:id="5563" w:author="User" w:date="2022-09-16T11:20:00Z">
          <w:r w:rsidRPr="00E33574" w:rsidDel="00913214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5564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ឃ-លទ្ធផលសង្ខេប</w:delText>
          </w:r>
        </w:del>
      </w:ins>
    </w:p>
    <w:p w14:paraId="3C16820F" w14:textId="32E95D58" w:rsidR="007710A5" w:rsidRPr="00E33574" w:rsidDel="007D0C1F" w:rsidRDefault="007710A5">
      <w:pPr>
        <w:spacing w:after="0" w:line="233" w:lineRule="auto"/>
        <w:jc w:val="both"/>
        <w:rPr>
          <w:del w:id="5565" w:author="User" w:date="2022-09-29T10:08:00Z"/>
          <w:rFonts w:ascii="Khmer MEF1" w:eastAsia="Times New Roman" w:hAnsi="Khmer MEF1" w:cs="Khmer MEF1"/>
          <w:spacing w:val="2"/>
          <w:sz w:val="24"/>
          <w:szCs w:val="24"/>
          <w:lang w:val="ca-ES"/>
        </w:rPr>
        <w:pPrChange w:id="5566" w:author="Sopheak Phorn" w:date="2023-08-25T16:12:00Z">
          <w:pPr>
            <w:spacing w:after="0" w:line="240" w:lineRule="auto"/>
            <w:jc w:val="both"/>
          </w:pPr>
        </w:pPrChange>
      </w:pPr>
    </w:p>
    <w:p w14:paraId="2B37AEAB" w14:textId="3DAEB762" w:rsidR="00F6785F" w:rsidRPr="00E33574" w:rsidDel="007D0C1F" w:rsidRDefault="00F6785F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5567" w:author="sakaria fa" w:date="2022-09-15T20:58:00Z"/>
          <w:del w:id="5568" w:author="User" w:date="2022-09-29T10:08:00Z"/>
          <w:cs/>
          <w:lang w:val="ca-ES"/>
        </w:rPr>
        <w:pPrChange w:id="5569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</w:p>
    <w:p w14:paraId="468849EC" w14:textId="2B92DBB7" w:rsidR="007710A5" w:rsidRPr="00E33574" w:rsidDel="007D0C1F" w:rsidRDefault="00F6785F">
      <w:pPr>
        <w:spacing w:after="0" w:line="233" w:lineRule="auto"/>
        <w:jc w:val="both"/>
        <w:rPr>
          <w:ins w:id="5570" w:author="Voeun Kuyeng" w:date="2022-09-01T10:53:00Z"/>
          <w:del w:id="5571" w:author="User" w:date="2022-09-29T10:08:00Z"/>
          <w:rFonts w:ascii="Khmer MEF1" w:hAnsi="Khmer MEF1" w:cs="Khmer MEF1"/>
          <w:spacing w:val="-5"/>
          <w:sz w:val="24"/>
          <w:szCs w:val="24"/>
          <w:lang w:val="ca-ES"/>
          <w:rPrChange w:id="5572" w:author="Kem Sereyboth" w:date="2023-07-19T16:59:00Z">
            <w:rPr>
              <w:ins w:id="5573" w:author="Voeun Kuyeng" w:date="2022-09-01T10:53:00Z"/>
              <w:del w:id="5574" w:author="User" w:date="2022-09-29T10:08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5575" w:author="Sopheak Phorn" w:date="2023-08-25T16:12:00Z">
          <w:pPr>
            <w:spacing w:after="0" w:line="240" w:lineRule="auto"/>
            <w:jc w:val="both"/>
          </w:pPr>
        </w:pPrChange>
      </w:pPr>
      <w:ins w:id="5576" w:author="sakaria fa" w:date="2022-09-15T20:58:00Z">
        <w:del w:id="5577" w:author="User" w:date="2022-09-29T10:08:00Z">
          <w:r w:rsidRPr="00E33574" w:rsidDel="007D0C1F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</w:rPr>
            <w:tab/>
          </w:r>
        </w:del>
      </w:ins>
      <w:ins w:id="5578" w:author="Voeun Kuyeng" w:date="2022-09-01T10:53:00Z">
        <w:del w:id="5579" w:author="User" w:date="2022-09-29T10:08:00Z"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580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tab/>
            <w:delText>ឃ-ចំណុចទី៤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lang w:val="ca-ES"/>
              <w:rPrChange w:id="5581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lang w:val="ca-ES"/>
                </w:rPr>
              </w:rPrChange>
            </w:rPr>
            <w:delText>: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582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ត្រូវរៀបរាប់</w:delText>
          </w:r>
        </w:del>
      </w:ins>
      <w:ins w:id="5583" w:author="socheata.ol@hotmail.com" w:date="2022-09-01T14:39:00Z">
        <w:del w:id="5584" w:author="User" w:date="2022-09-29T10:08:00Z">
          <w:r w:rsidR="00190BB1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585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ដោយ</w:delText>
          </w:r>
        </w:del>
      </w:ins>
      <w:ins w:id="5586" w:author="Voeun Kuyeng" w:date="2022-09-01T10:53:00Z">
        <w:del w:id="5587" w:author="User" w:date="2022-09-29T10:08:00Z"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588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ជាសង្ខេបអំពីលទ្ធផលដែលសវនករទទួលបន្ទុក</w:delText>
          </w:r>
        </w:del>
      </w:ins>
      <w:ins w:id="5589" w:author="Windows User" w:date="2022-09-04T22:01:00Z">
        <w:del w:id="5590" w:author="User" w:date="2022-09-29T10:08:00Z">
          <w:r w:rsidR="00343208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591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</w:delText>
          </w:r>
        </w:del>
      </w:ins>
      <w:ins w:id="5592" w:author="Windows User" w:date="2022-09-04T22:22:00Z">
        <w:del w:id="5593" w:author="User" w:date="2022-09-29T10:08:00Z">
          <w:r w:rsidR="00A205F2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594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និងសវនករទទួលបន្ទុក  </w:delText>
          </w:r>
        </w:del>
      </w:ins>
      <w:ins w:id="5595" w:author="Voeun Kuyeng" w:date="2022-09-01T10:53:00Z">
        <w:del w:id="5596" w:author="User" w:date="2022-09-29T10:08:00Z"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597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បានរកឃើញ ក្នុងដំណើរ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lang w:val="ca-ES"/>
              <w:rPrChange w:id="5598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-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599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ការនៃការធ្វើសវនកម្ម។ សវនករទទួលបន្ទុក អាចរៀបរាប់អំពីចំណុចទី៤ នេះ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lang w:val="ca-ES"/>
              <w:rPrChange w:id="5600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601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ដោយបែងចែកជា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lang w:val="ca-ES"/>
              <w:rPrChange w:id="5602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603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lang w:val="ca-ES"/>
              <w:rPrChange w:id="5604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605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កថាខណ្ឌ ដូចគំរូខាងក្រោម៖</w:delText>
          </w:r>
        </w:del>
      </w:ins>
    </w:p>
    <w:p w14:paraId="635CA6D7" w14:textId="173E9C52" w:rsidR="00CA7159" w:rsidRPr="00E33574" w:rsidDel="007D0C1F" w:rsidRDefault="007710A5">
      <w:pPr>
        <w:spacing w:after="0" w:line="233" w:lineRule="auto"/>
        <w:jc w:val="both"/>
        <w:rPr>
          <w:ins w:id="5606" w:author="Windows User" w:date="2022-09-04T22:20:00Z"/>
          <w:del w:id="5607" w:author="User" w:date="2022-09-29T10:08:00Z"/>
          <w:rFonts w:ascii="Khmer MEF1" w:hAnsi="Khmer MEF1" w:cs="Khmer MEF1"/>
          <w:spacing w:val="-5"/>
          <w:sz w:val="24"/>
          <w:szCs w:val="24"/>
          <w:lang w:val="ca-ES"/>
          <w:rPrChange w:id="5608" w:author="Kem Sereyboth" w:date="2023-07-19T16:59:00Z">
            <w:rPr>
              <w:ins w:id="5609" w:author="Windows User" w:date="2022-09-04T22:20:00Z"/>
              <w:del w:id="5610" w:author="User" w:date="2022-09-29T10:08:00Z"/>
              <w:rFonts w:ascii="Khmer MEF1" w:hAnsi="Khmer MEF1" w:cs="Khmer MEF1"/>
              <w:strike/>
              <w:spacing w:val="-8"/>
              <w:sz w:val="24"/>
              <w:szCs w:val="24"/>
              <w:lang w:val="ca-ES"/>
            </w:rPr>
          </w:rPrChange>
        </w:rPr>
        <w:pPrChange w:id="5611" w:author="Sopheak Phorn" w:date="2023-08-25T16:12:00Z">
          <w:pPr>
            <w:spacing w:after="0" w:line="240" w:lineRule="auto"/>
            <w:jc w:val="both"/>
          </w:pPr>
        </w:pPrChange>
      </w:pPr>
      <w:ins w:id="5612" w:author="Voeun Kuyeng" w:date="2022-09-01T10:53:00Z">
        <w:del w:id="5613" w:author="User" w:date="2022-09-29T10:08:00Z">
          <w:r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614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5615" w:author="socheata.ol@hotmail.com" w:date="2022-09-01T14:56:00Z">
        <w:del w:id="5616" w:author="User" w:date="2022-09-29T10:08:00Z">
          <w:r w:rsidR="00CF0607"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617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ដោយ</w:delText>
          </w:r>
        </w:del>
      </w:ins>
      <w:ins w:id="5618" w:author="Voeun Kuyeng" w:date="2022-09-01T10:53:00Z">
        <w:del w:id="5619" w:author="User" w:date="2022-09-29T10:08:00Z">
          <w:r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620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បន្ទាប់ពីទទួលបានការអនុញ្ញាតដ៏ខ្ពង់ខ្ពស់ពី </w:delText>
          </w:r>
          <w:r w:rsidRPr="00E33574" w:rsidDel="007D0C1F">
            <w:rPr>
              <w:rFonts w:ascii="Khmer MEF2" w:hAnsi="Khmer MEF2" w:cs="Khmer MEF2"/>
              <w:spacing w:val="-5"/>
              <w:sz w:val="24"/>
              <w:szCs w:val="24"/>
              <w:cs/>
              <w:lang w:val="ca-ES"/>
              <w:rPrChange w:id="5621" w:author="Kem Sereyboth" w:date="2023-07-19T16:59:00Z">
                <w:rPr>
                  <w:rFonts w:ascii="Khmer MEF2" w:eastAsia="Times New Roman" w:hAnsi="Khmer MEF2" w:cs="Khmer MEF2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ឯកឧត្តមអគ្គបណ្ឌិតសភាចារ្យឧបនាយករដ្ឋមន្ត្រី</w:delText>
          </w:r>
          <w:r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622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និងជាប្រធាន</w:delText>
          </w:r>
        </w:del>
      </w:ins>
      <w:ins w:id="5623" w:author="socheata.ol@hotmail.com" w:date="2022-09-01T14:40:00Z">
        <w:del w:id="5624" w:author="User" w:date="2022-09-29T10:08:00Z">
          <w:r w:rsidR="00F85C6B"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625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ក្រុមប្រឹក្សា</w:delText>
          </w:r>
        </w:del>
      </w:ins>
      <w:ins w:id="5626" w:author="Voeun Kuyeng" w:date="2022-09-01T10:53:00Z">
        <w:del w:id="5627" w:author="User" w:date="2022-09-29T10:08:00Z">
          <w:r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628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អ.ស.ហ. លើ</w:delText>
          </w:r>
        </w:del>
      </w:ins>
    </w:p>
    <w:p w14:paraId="7588BFB8" w14:textId="2B6A11D7" w:rsidR="007710A5" w:rsidRPr="00E33574" w:rsidDel="007D0C1F" w:rsidRDefault="00CA7159">
      <w:pPr>
        <w:spacing w:after="0" w:line="233" w:lineRule="auto"/>
        <w:jc w:val="both"/>
        <w:rPr>
          <w:ins w:id="5629" w:author="Kem Sereiboth" w:date="2022-09-13T15:52:00Z"/>
          <w:del w:id="5630" w:author="User" w:date="2022-09-29T10:08:00Z"/>
          <w:rFonts w:ascii="Khmer MEF1" w:hAnsi="Khmer MEF1" w:cs="Khmer MEF1"/>
          <w:sz w:val="24"/>
          <w:szCs w:val="24"/>
          <w:lang w:val="ca-ES"/>
          <w:rPrChange w:id="5631" w:author="Kem Sereyboth" w:date="2023-07-19T16:59:00Z">
            <w:rPr>
              <w:ins w:id="5632" w:author="Kem Sereiboth" w:date="2022-09-13T15:52:00Z"/>
              <w:del w:id="5633" w:author="User" w:date="2022-09-29T10:08:00Z"/>
              <w:rFonts w:ascii="Khmer MEF1" w:hAnsi="Khmer MEF1" w:cs="Khmer MEF1"/>
              <w:spacing w:val="-6"/>
              <w:sz w:val="24"/>
              <w:szCs w:val="24"/>
              <w:highlight w:val="yellow"/>
              <w:lang w:val="ca-ES"/>
            </w:rPr>
          </w:rPrChange>
        </w:rPr>
        <w:pPrChange w:id="5634" w:author="Sopheak Phorn" w:date="2023-08-25T16:12:00Z">
          <w:pPr>
            <w:spacing w:after="0" w:line="240" w:lineRule="auto"/>
            <w:jc w:val="both"/>
          </w:pPr>
        </w:pPrChange>
      </w:pPr>
      <w:ins w:id="5635" w:author="Windows User" w:date="2022-09-04T22:21:00Z">
        <w:del w:id="5636" w:author="User" w:date="2022-09-29T10:08:00Z">
          <w:r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637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tab/>
            <w:delText>បន្ទាប់ពីទទួលបានការអនុញ្ញាតជាគោលការណ៍លើ</w:delText>
          </w:r>
        </w:del>
      </w:ins>
      <w:ins w:id="5638" w:author="Voeun Kuyeng" w:date="2022-09-01T10:53:00Z">
        <w:del w:id="5639" w:author="User" w:date="2022-09-29T10:08:00Z">
          <w:r w:rsidR="007710A5"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640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ផែនការសវនកម្ម</w:delText>
          </w:r>
        </w:del>
      </w:ins>
      <w:ins w:id="5641" w:author="Voeun Kuyeng" w:date="2022-09-06T16:56:00Z">
        <w:del w:id="5642" w:author="User" w:date="2022-09-29T10:08:00Z">
          <w:r w:rsidR="003B5D4B"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643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សម្រាប់ការិយបរិច្ឆេទ</w:delText>
          </w:r>
        </w:del>
      </w:ins>
      <w:ins w:id="5644" w:author="Voeun Kuyeng" w:date="2022-09-01T10:53:00Z">
        <w:del w:id="5645" w:author="User" w:date="2022-09-29T10:08:00Z">
          <w:r w:rsidR="007710A5"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646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ឆ្នាំ</w:delText>
          </w:r>
        </w:del>
      </w:ins>
      <w:ins w:id="5647" w:author="Voeun Kuyeng" w:date="2022-09-06T16:56:00Z">
        <w:del w:id="5648" w:author="User" w:date="2022-09-29T10:08:00Z">
          <w:r w:rsidR="003B5D4B"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64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650" w:author="socheata.ol@hotmail.com" w:date="2022-09-01T14:40:00Z">
        <w:del w:id="5651" w:author="User" w:date="2022-09-29T10:08:00Z">
          <w:r w:rsidR="00F85C6B" w:rsidRPr="00E33574" w:rsidDel="007D0C1F">
            <w:rPr>
              <w:rFonts w:ascii="Khmer MEF1" w:hAnsi="Khmer MEF1" w:cs="Khmer MEF1"/>
              <w:spacing w:val="-5"/>
              <w:sz w:val="24"/>
              <w:szCs w:val="24"/>
              <w:rPrChange w:id="565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[</w:delText>
          </w:r>
        </w:del>
      </w:ins>
      <w:ins w:id="5653" w:author="Voeun Kuyeng" w:date="2022-09-01T10:53:00Z">
        <w:del w:id="5654" w:author="User" w:date="2022-09-29T10:08:00Z">
          <w:r w:rsidR="007710A5"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65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</w:del>
      </w:ins>
      <w:ins w:id="5656" w:author="socheata.ol@hotmail.com" w:date="2022-09-01T14:40:00Z">
        <w:del w:id="5657" w:author="User" w:date="2022-09-29T10:08:00Z">
          <w:r w:rsidR="00F85C6B" w:rsidRPr="00E33574" w:rsidDel="007D0C1F">
            <w:rPr>
              <w:rFonts w:ascii="Khmer MEF1" w:hAnsi="Khmer MEF1" w:cs="Khmer MEF1"/>
              <w:sz w:val="24"/>
              <w:szCs w:val="24"/>
              <w:lang w:val="ca-ES"/>
              <w:rPrChange w:id="565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5659" w:author="Voeun Kuyeng" w:date="2022-09-01T10:53:00Z">
        <w:del w:id="5660" w:author="User" w:date="2022-09-29T10:08:00Z"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lang w:val="ca-ES"/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66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របស់អង្គភាពសវនកម្មផ្ទៃក្នុងនៃ អ.ស.ហ.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5662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5663" w:author="Windows User" w:date="2022-09-04T22:00:00Z">
        <w:del w:id="5664" w:author="User" w:date="2022-09-29T10:08:00Z">
          <w:r w:rsidR="009A4E8B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665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ប្រ</w:delText>
          </w:r>
          <w:r w:rsidR="009F151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666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តិភូសវនកម្ម </w:delText>
          </w:r>
        </w:del>
      </w:ins>
      <w:ins w:id="5667" w:author="Windows User" w:date="2022-09-04T22:22:00Z">
        <w:del w:id="5668" w:author="User" w:date="2022-09-29T10:08:00Z">
          <w:r w:rsidR="00A205F2" w:rsidRPr="00E33574" w:rsidDel="007D0C1F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669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និងសវនករទទួលបន្ទុក  </w:delText>
          </w:r>
        </w:del>
      </w:ins>
      <w:ins w:id="5670" w:author="Voeun Kuyeng" w:date="2022-09-01T10:53:00Z">
        <w:del w:id="5671" w:author="User" w:date="2022-09-29T10:08:00Z"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67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សវនករទទួល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5673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674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បន្ទុក បានបន្តអនុវត្តភារកិច្ច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67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របស់ខ្លួន</w:delText>
          </w:r>
        </w:del>
      </w:ins>
      <w:ins w:id="5676" w:author="Un Seakamey" w:date="2022-09-27T16:44:00Z">
        <w:del w:id="5677" w:author="User" w:date="2022-09-29T10:08:00Z">
          <w:r w:rsidR="00502666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678" w:author="Kem Sereyboth" w:date="2023-07-19T16:59:00Z">
                <w:rPr>
                  <w:rFonts w:ascii="Khmer MEF1" w:hAnsi="Khmer MEF1" w:cs="Khmer MEF1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>ដោយបាន</w:delText>
          </w:r>
        </w:del>
      </w:ins>
      <w:ins w:id="5679" w:author="Voeun Kuyeng" w:date="2022-09-01T10:53:00Z">
        <w:del w:id="5680" w:author="User" w:date="2022-09-29T10:08:00Z"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68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ចុះធ្វើសវនកម្មអនុលោមភាពនៅ </w:delText>
          </w:r>
        </w:del>
        <w:del w:id="5682" w:author="User" w:date="2022-09-10T12:26:00Z"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568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68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568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68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687" w:author="socheata.ol@hotmail.com" w:date="2022-09-01T14:48:00Z">
        <w:del w:id="5688" w:author="User" w:date="2022-09-10T12:26:00Z">
          <w:r w:rsidR="001045D5" w:rsidRPr="00E33574" w:rsidDel="004E45A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568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5690" w:author="Voeun Kuyeng" w:date="2022-09-01T10:53:00Z">
        <w:del w:id="5691" w:author="User" w:date="2022-09-10T12:26:00Z"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69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ចាប់ពីថ្ងៃទី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569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...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69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....ខែ......ឆ្នាំ២០២២ ដល់ថ្ងៃទី...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5695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..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69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..ខែ...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5697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..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69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..ឆ្នាំ២០២២។</w:delText>
          </w:r>
        </w:del>
      </w:ins>
      <w:ins w:id="5699" w:author="socheata.ol@hotmail.com" w:date="2022-09-01T14:48:00Z">
        <w:del w:id="5700" w:author="User" w:date="2022-09-10T12:26:00Z">
          <w:r w:rsidR="001045D5" w:rsidRPr="00E33574" w:rsidDel="004E45A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5701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5702" w:author="Voeun Kuyeng" w:date="2022-09-01T10:53:00Z">
        <w:del w:id="5703" w:author="User" w:date="2022-09-29T10:08:00Z"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70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 តាមរយៈការធ្វើសវនកម្មរយៈពេល</w:delText>
          </w:r>
        </w:del>
        <w:del w:id="5705" w:author="User" w:date="2022-09-10T12:26:00Z"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70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</w:delText>
          </w:r>
        </w:del>
      </w:ins>
      <w:ins w:id="5707" w:author="Voeun Kuyeng" w:date="2022-09-06T16:58:00Z">
        <w:del w:id="5708" w:author="User" w:date="2022-09-10T12:26:00Z">
          <w:r w:rsidR="003B5D4B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70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....</w:delText>
          </w:r>
        </w:del>
      </w:ins>
      <w:ins w:id="5710" w:author="Voeun Kuyeng" w:date="2022-09-01T10:53:00Z">
        <w:del w:id="5711" w:author="User" w:date="2022-09-10T12:26:00Z"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71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.....</w:delText>
          </w:r>
        </w:del>
        <w:del w:id="5713" w:author="User" w:date="2022-09-29T10:08:00Z"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714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ថ្ងៃ</w:delText>
          </w:r>
        </w:del>
      </w:ins>
      <w:ins w:id="5715" w:author="Uon Rithy" w:date="2022-09-22T07:52:00Z">
        <w:del w:id="5716" w:author="User" w:date="2022-09-29T10:08:00Z">
          <w:r w:rsidR="00B80A53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71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718" w:author="Voeun Kuyeng" w:date="2022-09-01T10:53:00Z">
        <w:del w:id="5719" w:author="User" w:date="2022-09-29T10:08:00Z"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720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នៅ</w:delText>
          </w:r>
        </w:del>
      </w:ins>
      <w:ins w:id="5721" w:author="Kem Sereiboth" w:date="2022-09-20T15:39:00Z">
        <w:del w:id="5722" w:author="User" w:date="2022-09-29T10:08:00Z">
          <w:r w:rsidR="00CF7759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72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724" w:author="Voeun Kuyeng" w:date="2022-09-01T10:53:00Z">
        <w:del w:id="5725" w:author="User" w:date="2022-09-29T10:08:00Z"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726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</w:del>
      </w:ins>
      <w:ins w:id="5727" w:author="Kem Sereiboth" w:date="2022-09-20T15:39:00Z">
        <w:del w:id="5728" w:author="User" w:date="2022-09-29T10:08:00Z">
          <w:r w:rsidR="00CF7759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72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5730" w:author="Voeun Kuyeng" w:date="2022-09-01T10:53:00Z">
        <w:del w:id="5731" w:author="User" w:date="2022-09-29T10:08:00Z"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732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733" w:author="Windows User" w:date="2022-09-04T22:23:00Z">
        <w:del w:id="5734" w:author="User" w:date="2022-09-29T10:08:00Z">
          <w:r w:rsidR="00FC3AD4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73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 និង</w:delText>
          </w:r>
        </w:del>
      </w:ins>
      <w:ins w:id="5736" w:author="Voeun Kuyeng" w:date="2022-09-01T10:53:00Z">
        <w:del w:id="5737" w:author="User" w:date="2022-09-29T10:08:00Z"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738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5739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740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បានធ្វើការពិនិត្យយ៉ាងល្អិតល្អន់ទៅលើទិន្នន័យ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574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74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និងព័ត៌មានដែលប្រមូលបានតាមរយៈ</w:delText>
          </w:r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74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បញ្ជីត្រួតពិនិត្យដែលអង្គភាពសវនកម្មផ្ទៃក្នុងនៃ​ អ.ស.ហ.</w:delText>
          </w:r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574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74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បានផ្តល់ជូន</w:delText>
          </w:r>
        </w:del>
        <w:del w:id="5746" w:author="User" w:date="2022-09-22T08:56:00Z">
          <w:r w:rsidR="007710A5" w:rsidRPr="00E33574" w:rsidDel="003C4475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74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</w:del>
        <w:del w:id="5748" w:author="User" w:date="2022-09-29T10:08:00Z"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74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នៅមុនពេលចុះធ្វើសវនកម្ម</w:delText>
          </w:r>
          <w:r w:rsidR="007710A5" w:rsidRPr="00E33574" w:rsidDel="007D0C1F">
            <w:rPr>
              <w:rFonts w:ascii="Khmer MEF1" w:hAnsi="Khmer MEF1" w:cs="Khmer MEF1"/>
              <w:sz w:val="24"/>
              <w:szCs w:val="24"/>
              <w:lang w:val="ca-ES"/>
              <w:rPrChange w:id="575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575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និងបានធ្វើការសាកសួរដោយផ្ទាល់ជាមួយបុគ្គលពាក់ព័ន្ធនានារបស់</w:delText>
          </w:r>
        </w:del>
      </w:ins>
      <w:ins w:id="5752" w:author="Kem Sereiboth" w:date="2022-09-20T15:39:00Z">
        <w:del w:id="5753" w:author="User" w:date="2022-09-29T10:08:00Z">
          <w:r w:rsidR="00CF7759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575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ន.ស.ស. </w:delText>
          </w:r>
        </w:del>
      </w:ins>
      <w:ins w:id="5755" w:author="Voeun Kuyeng" w:date="2022-09-01T10:53:00Z">
        <w:del w:id="5756" w:author="User" w:date="2022-09-29T10:08:00Z"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575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សវនដ្ឋាន ព្រមទាំងបានស្នើសុំនូវឯកសារ</w:delText>
          </w:r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758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បទដ្ឋានការងារពាក់ព័ន្ធផ្សេងទៀតមកពិនិត្យបន្ថែម ដើម្បីធានាបានការវិនិច្ឆ័យប្រកបដោយវិជ្ជាជី</w:delText>
          </w:r>
        </w:del>
      </w:ins>
      <w:ins w:id="5759" w:author="Uon Rithy" w:date="2022-09-22T07:52:00Z">
        <w:del w:id="5760" w:author="User" w:date="2022-09-29T10:08:00Z">
          <w:r w:rsidR="0075589E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761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វៈ</w:delText>
          </w:r>
        </w:del>
      </w:ins>
      <w:ins w:id="5762" w:author="Voeun Kuyeng" w:date="2022-09-01T10:53:00Z">
        <w:del w:id="5763" w:author="User" w:date="2022-09-29T10:08:00Z"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764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វៈ ច្បាស់លាស់</w:delText>
          </w:r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5765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766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និងគ្រប់ជ្រុងជ្រោយ។</w:delText>
          </w:r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5767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5768" w:author="Windows User" w:date="2022-09-04T22:26:00Z">
        <w:del w:id="5769" w:author="User" w:date="2022-09-29T10:08:00Z">
          <w:r w:rsidR="00FD01F6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770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</w:delText>
          </w:r>
        </w:del>
      </w:ins>
      <w:ins w:id="5771" w:author="Uon Rithy" w:date="2022-09-22T07:53:00Z">
        <w:del w:id="5772" w:author="User" w:date="2022-09-29T10:08:00Z">
          <w:r w:rsidR="0075589E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77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774" w:author="Windows User" w:date="2022-09-04T22:26:00Z">
        <w:del w:id="5775" w:author="User" w:date="2022-09-29T10:08:00Z">
          <w:r w:rsidR="00FD01F6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776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និង</w:delText>
          </w:r>
        </w:del>
      </w:ins>
      <w:ins w:id="5777" w:author="Voeun Kuyeng" w:date="2022-09-01T10:53:00Z">
        <w:del w:id="5778" w:author="User" w:date="2022-09-29T10:08:00Z"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779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តាមរយៈនេះ សវនករទទួលបន្ទុក</w:delText>
          </w:r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5780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781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បានរកឃើញថាការអនុវត្តការងាររបស់</w:delText>
          </w:r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5782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  <w:del w:id="5783" w:author="User" w:date="2022-09-10T12:27:00Z">
          <w:r w:rsidR="007710A5" w:rsidRPr="00E33574" w:rsidDel="004E45A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5784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  <w:r w:rsidR="007710A5" w:rsidRPr="00E33574" w:rsidDel="004E45A6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785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7710A5" w:rsidRPr="00E33574" w:rsidDel="004E45A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5786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  <w:del w:id="5787" w:author="User" w:date="2022-09-29T10:08:00Z"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5788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789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សម្រាប់ការិយបរិច្ឆេទឆ្នាំ</w:delText>
          </w:r>
        </w:del>
      </w:ins>
      <w:ins w:id="5790" w:author="Voeun Kuyeng" w:date="2022-09-06T16:59:00Z">
        <w:del w:id="5791" w:author="User" w:date="2022-09-29T10:08:00Z">
          <w:r w:rsidR="003B5D4B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792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793" w:author="socheata.ol@hotmail.com" w:date="2022-09-01T14:52:00Z">
        <w:del w:id="5794" w:author="User" w:date="2022-09-29T10:08:00Z">
          <w:r w:rsidR="004165F9" w:rsidRPr="00E33574" w:rsidDel="007D0C1F">
            <w:rPr>
              <w:rFonts w:ascii="Khmer MEF1" w:hAnsi="Khmer MEF1" w:cs="Khmer MEF1"/>
              <w:sz w:val="24"/>
              <w:szCs w:val="24"/>
              <w:lang w:val="ca-ES"/>
              <w:rPrChange w:id="5795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5796" w:author="Voeun Kuyeng" w:date="2022-09-01T10:53:00Z">
        <w:del w:id="5797" w:author="User" w:date="2022-09-29T10:08:00Z">
          <w:r w:rsidR="007710A5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798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</w:del>
      </w:ins>
      <w:ins w:id="5799" w:author="socheata.ol@hotmail.com" w:date="2022-09-01T14:52:00Z">
        <w:del w:id="5800" w:author="User" w:date="2022-09-29T10:08:00Z">
          <w:r w:rsidR="004165F9" w:rsidRPr="00E33574" w:rsidDel="007D0C1F">
            <w:rPr>
              <w:rFonts w:ascii="Khmer MEF1" w:hAnsi="Khmer MEF1" w:cs="Khmer MEF1"/>
              <w:sz w:val="24"/>
              <w:szCs w:val="24"/>
              <w:lang w:val="ca-ES"/>
              <w:rPrChange w:id="5801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5802" w:author="Voeun Kuyeng" w:date="2022-09-01T10:53:00Z">
        <w:del w:id="5803" w:author="User" w:date="2022-09-29T10:08:00Z">
          <w:r w:rsidR="007710A5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804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នេះ នៅមានចំណុចខ្វះចន្លោះមួយចំនួន ដូច</w:delText>
          </w:r>
        </w:del>
        <w:del w:id="5805" w:author="User" w:date="2022-09-28T10:29:00Z">
          <w:r w:rsidR="007710A5" w:rsidRPr="00E33574" w:rsidDel="004A540D">
            <w:rPr>
              <w:rFonts w:ascii="Khmer MEF1" w:hAnsi="Khmer MEF1" w:cs="Khmer MEF1"/>
              <w:sz w:val="24"/>
              <w:szCs w:val="24"/>
              <w:cs/>
              <w:lang w:val="ca-ES"/>
              <w:rPrChange w:id="5806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មាន</w:delText>
          </w:r>
        </w:del>
        <w:del w:id="5807" w:author="User" w:date="2022-09-27T19:26:00Z">
          <w:r w:rsidR="007710A5" w:rsidRPr="00E33574" w:rsidDel="00BE08AE">
            <w:rPr>
              <w:rFonts w:ascii="Khmer MEF1" w:hAnsi="Khmer MEF1" w:cs="Khmer MEF1"/>
              <w:sz w:val="24"/>
              <w:szCs w:val="24"/>
              <w:cs/>
              <w:lang w:val="ca-ES"/>
              <w:rPrChange w:id="5808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រៀបរាប់</w:delText>
          </w:r>
        </w:del>
        <w:del w:id="5809" w:author="User" w:date="2022-09-29T10:08:00Z">
          <w:r w:rsidR="007710A5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81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ខាងក្រោម៖</w:delText>
          </w:r>
        </w:del>
      </w:ins>
    </w:p>
    <w:p w14:paraId="5FE78959" w14:textId="78CC5523" w:rsidR="00C26CA3" w:rsidRPr="00E33574" w:rsidDel="007D0C1F" w:rsidRDefault="00501773">
      <w:pPr>
        <w:spacing w:after="0" w:line="233" w:lineRule="auto"/>
        <w:ind w:firstLine="720"/>
        <w:jc w:val="both"/>
        <w:rPr>
          <w:ins w:id="5811" w:author="Kem Sereiboth" w:date="2022-09-13T15:52:00Z"/>
          <w:del w:id="5812" w:author="User" w:date="2022-09-29T10:08:00Z"/>
          <w:rFonts w:ascii="Khmer MEF1" w:hAnsi="Khmer MEF1" w:cs="Khmer MEF1"/>
          <w:sz w:val="24"/>
          <w:szCs w:val="24"/>
          <w:lang w:val="ca-ES"/>
          <w:rPrChange w:id="5813" w:author="Kem Sereyboth" w:date="2023-07-19T16:59:00Z">
            <w:rPr>
              <w:ins w:id="5814" w:author="Kem Sereiboth" w:date="2022-09-13T15:52:00Z"/>
              <w:del w:id="5815" w:author="User" w:date="2022-09-29T10:0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5816" w:author="Sopheak Phorn" w:date="2023-08-25T16:12:00Z">
          <w:pPr>
            <w:spacing w:before="240" w:after="0" w:line="240" w:lineRule="auto"/>
            <w:ind w:firstLine="720"/>
          </w:pPr>
        </w:pPrChange>
      </w:pPr>
      <w:ins w:id="5817" w:author="Kem Sereiboth" w:date="2022-09-13T15:54:00Z">
        <w:del w:id="5818" w:author="User" w:date="2022-09-29T10:08:00Z">
          <w:r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81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ក.</w:delText>
          </w:r>
        </w:del>
      </w:ins>
      <w:ins w:id="5820" w:author="Kem Sereiboth" w:date="2022-09-13T15:52:00Z">
        <w:del w:id="5821" w:author="User" w:date="2022-09-29T10:08:00Z">
          <w:r w:rsidR="00C26CA3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82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5823" w:author="Kem Sereiboth" w:date="2022-09-13T15:53:00Z">
        <w:del w:id="5824" w:author="User" w:date="2022-09-29T10:08:00Z">
          <w:r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825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ទី១</w:delText>
          </w:r>
        </w:del>
      </w:ins>
      <w:ins w:id="5826" w:author="Kem Sereiboth" w:date="2022-09-13T15:52:00Z">
        <w:del w:id="5827" w:author="User" w:date="2022-09-29T10:08:00Z">
          <w:r w:rsidR="00C26CA3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82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៖ ន.ស.ស. មាននាយកដ្ឋានចំនួន ៥  ព្រមទាំង</w:delText>
          </w:r>
        </w:del>
      </w:ins>
      <w:ins w:id="5829" w:author="Seng Chheanglay" w:date="2022-09-20T13:13:00Z">
        <w:del w:id="5830" w:author="User" w:date="2022-09-29T10:08:00Z">
          <w:r w:rsidR="00F93014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8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ដែលក្នុងនោះ</w:delText>
          </w:r>
        </w:del>
      </w:ins>
      <w:ins w:id="5832" w:author="Kem Sereiboth" w:date="2022-09-13T15:52:00Z">
        <w:del w:id="5833" w:author="User" w:date="2022-09-29T10:08:00Z">
          <w:r w:rsidR="00C26CA3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83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មានប្រធាននាយកដ្ឋាន</w:delText>
          </w:r>
        </w:del>
      </w:ins>
      <w:ins w:id="5835" w:author="Uon Rithy" w:date="2022-09-22T08:01:00Z">
        <w:del w:id="5836" w:author="User" w:date="2022-09-29T10:08:00Z">
          <w:r w:rsidR="00553E6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5837" w:author="Seng Chheanglay" w:date="2022-09-20T13:14:00Z">
        <w:del w:id="5838" w:author="User" w:date="2022-09-29T10:08:00Z">
          <w:r w:rsidR="00F93014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ចំនួន</w:delText>
          </w:r>
        </w:del>
        <w:del w:id="5839" w:author="User" w:date="2022-09-22T08:59:00Z">
          <w:r w:rsidR="00F93014" w:rsidRPr="00E33574" w:rsidDel="001839ED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បួន</w:delText>
          </w:r>
        </w:del>
        <w:del w:id="5840" w:author="User" w:date="2022-09-29T10:08:00Z">
          <w:r w:rsidR="00F93014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ដែលមានប្រធាន</w:delText>
          </w:r>
        </w:del>
      </w:ins>
      <w:ins w:id="5841" w:author="Kem Sereiboth" w:date="2022-09-13T15:52:00Z">
        <w:del w:id="5842" w:author="User" w:date="2022-09-29T10:08:00Z">
          <w:r w:rsidR="00C26C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84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និងអនុប្រធាននាយកដ្ឋាន</w:delText>
          </w:r>
        </w:del>
      </w:ins>
      <w:ins w:id="5844" w:author="Seng Chheanglay" w:date="2022-09-20T13:14:00Z">
        <w:del w:id="5845" w:author="User" w:date="2022-09-29T10:08:00Z">
          <w:r w:rsidR="00F93014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  <w:ins w:id="5846" w:author="Kem Sereiboth" w:date="2022-09-13T15:52:00Z">
        <w:del w:id="5847" w:author="User" w:date="2022-09-29T10:08:00Z">
          <w:r w:rsidR="00C26C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84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ដោយឡែកសម្រាប់</w:delText>
          </w:r>
        </w:del>
      </w:ins>
      <w:ins w:id="5849" w:author="sakaria fa" w:date="2022-09-13T21:55:00Z">
        <w:del w:id="5850" w:author="User" w:date="2022-09-29T10:08:00Z">
          <w:r w:rsidR="0015148F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មានតែ</w:delText>
          </w:r>
        </w:del>
      </w:ins>
      <w:ins w:id="5851" w:author="Seng Chheanglay" w:date="2022-09-20T13:14:00Z">
        <w:del w:id="5852" w:author="User" w:date="2022-09-29T10:08:00Z">
          <w:r w:rsidR="00F93014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សម្រាប់</w:delText>
          </w:r>
        </w:del>
      </w:ins>
      <w:ins w:id="5853" w:author="Kem Sereiboth" w:date="2022-09-13T15:52:00Z">
        <w:del w:id="5854" w:author="User" w:date="2022-09-29T10:08:00Z">
          <w:r w:rsidR="00C26C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85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នាយកដ្ឋានត្រួតពិនិត្យវិញ</w:delText>
          </w:r>
        </w:del>
      </w:ins>
      <w:ins w:id="5856" w:author="sakaria fa" w:date="2022-09-13T21:55:00Z">
        <w:del w:id="5857" w:author="User" w:date="2022-09-29T10:08:00Z">
          <w:r w:rsidR="0015148F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ទេ ដែល</w:delText>
          </w:r>
        </w:del>
      </w:ins>
      <w:ins w:id="5858" w:author="Kem Sereiboth" w:date="2022-09-13T15:52:00Z">
        <w:del w:id="5859" w:author="User" w:date="2022-09-29T10:08:00Z">
          <w:r w:rsidR="00C26C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86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នៅមិនទាន់បានតែងតាំង</w:delText>
          </w:r>
        </w:del>
      </w:ins>
      <w:ins w:id="5861" w:author="Uon Rithy" w:date="2022-09-22T08:01:00Z">
        <w:del w:id="5862" w:author="User" w:date="2022-09-29T10:08:00Z">
          <w:r w:rsidR="00553E6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5863" w:author="Kem Sereiboth" w:date="2022-09-13T15:52:00Z">
        <w:del w:id="5864" w:author="User" w:date="2022-09-29T10:08:00Z">
          <w:r w:rsidR="00C26CA3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86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ប្រធាននាយកដ្ឋាននៅឡើយ។</w:delText>
          </w:r>
        </w:del>
      </w:ins>
      <w:ins w:id="5866" w:author="Seng Chheanglay" w:date="2022-09-20T13:15:00Z">
        <w:del w:id="5867" w:author="User" w:date="2022-09-29T10:08:00Z">
          <w:r w:rsidR="00F93014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86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ការអនុវត្តការងារ</w:delText>
          </w:r>
        </w:del>
      </w:ins>
      <w:ins w:id="5869" w:author="Kem Sereiboth" w:date="2022-09-20T16:10:00Z">
        <w:del w:id="5870" w:author="User" w:date="2022-09-29T10:08:00Z">
          <w:r w:rsidR="00900B1F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87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872" w:author="Seng Chheanglay" w:date="2022-09-20T13:15:00Z">
        <w:del w:id="5873" w:author="User" w:date="2022-09-29T10:08:00Z">
          <w:r w:rsidR="00F93014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87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គឺធ្វើជាក្រុមក្នុងកម្រិតនាយកដ្ឋានដោយពុំមានរចនាសម្ព័ន្ធ</w:delText>
          </w:r>
        </w:del>
      </w:ins>
      <w:ins w:id="5875" w:author="Uon Rithy" w:date="2022-09-22T08:01:00Z">
        <w:del w:id="5876" w:author="User" w:date="2022-09-22T09:01:00Z">
          <w:r w:rsidR="00553E69" w:rsidRPr="00E33574" w:rsidDel="001839ED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5877" w:author="Seng Chheanglay" w:date="2022-09-20T13:15:00Z">
        <w:del w:id="5878" w:author="User" w:date="2022-09-29T10:08:00Z">
          <w:r w:rsidR="00F93014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ថ្នាក់ការិយាល័យទេ។</w:delText>
          </w:r>
        </w:del>
      </w:ins>
    </w:p>
    <w:p w14:paraId="4F609436" w14:textId="6064C250" w:rsidR="00C26CA3" w:rsidRPr="00E33574" w:rsidDel="007D0C1F" w:rsidRDefault="00501773">
      <w:pPr>
        <w:spacing w:after="0" w:line="233" w:lineRule="auto"/>
        <w:ind w:firstLine="720"/>
        <w:jc w:val="both"/>
        <w:rPr>
          <w:ins w:id="5879" w:author="Kem Sereiboth" w:date="2022-09-13T15:52:00Z"/>
          <w:del w:id="5880" w:author="User" w:date="2022-09-29T10:08:00Z"/>
          <w:rFonts w:ascii="Khmer MEF1" w:hAnsi="Khmer MEF1" w:cs="Khmer MEF1"/>
          <w:spacing w:val="8"/>
          <w:sz w:val="24"/>
          <w:szCs w:val="24"/>
          <w:rPrChange w:id="5881" w:author="Kem Sereyboth" w:date="2023-07-19T16:59:00Z">
            <w:rPr>
              <w:ins w:id="5882" w:author="Kem Sereiboth" w:date="2022-09-13T15:52:00Z"/>
              <w:del w:id="5883" w:author="User" w:date="2022-09-29T10:08:00Z"/>
              <w:rFonts w:ascii="Khmer MEF1" w:hAnsi="Khmer MEF1" w:cs="Khmer MEF1"/>
              <w:spacing w:val="8"/>
              <w:sz w:val="24"/>
              <w:szCs w:val="24"/>
              <w:highlight w:val="yellow"/>
            </w:rPr>
          </w:rPrChange>
        </w:rPr>
        <w:pPrChange w:id="5884" w:author="Sopheak Phorn" w:date="2023-08-25T16:12:00Z">
          <w:pPr>
            <w:spacing w:before="240" w:after="0" w:line="240" w:lineRule="auto"/>
            <w:ind w:firstLine="720"/>
          </w:pPr>
        </w:pPrChange>
      </w:pPr>
      <w:ins w:id="5885" w:author="Kem Sereiboth" w:date="2022-09-13T15:54:00Z">
        <w:del w:id="5886" w:author="User" w:date="2022-09-29T10:08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88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ខ</w:delText>
          </w:r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88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</w:delText>
          </w:r>
        </w:del>
      </w:ins>
      <w:ins w:id="5889" w:author="Kem Sereiboth" w:date="2022-09-13T15:52:00Z">
        <w:del w:id="5890" w:author="User" w:date="2022-09-29T10:08:00Z">
          <w:r w:rsidR="00C26C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89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5892" w:author="Kem Sereiboth" w:date="2022-09-13T15:54:00Z">
        <w:del w:id="5893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89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ទី២</w:delText>
          </w:r>
        </w:del>
      </w:ins>
      <w:ins w:id="5895" w:author="Kem Sereiboth" w:date="2022-09-13T15:52:00Z">
        <w:del w:id="5896" w:author="User" w:date="2022-09-29T10:08:00Z">
          <w:r w:rsidR="00C26C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89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៖ ន.ស.ស. មិនបានអនុវត្តតាមប្រព័ន្ធលើកទឹកចិត្តមន្រ្តីដែលកំណត់</w:delText>
          </w:r>
        </w:del>
      </w:ins>
      <w:ins w:id="5898" w:author="Uon Rithy" w:date="2022-09-22T08:02:00Z">
        <w:del w:id="5899" w:author="User" w:date="2022-09-28T13:11:00Z">
          <w:r w:rsidR="006D5CC3" w:rsidRPr="00E33574" w:rsidDel="00E10E4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590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901" w:author="Kem Sereiboth" w:date="2022-09-13T15:52:00Z">
        <w:del w:id="5902" w:author="User" w:date="2022-09-29T10:08:00Z">
          <w:r w:rsidR="00C26CA3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90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ដោយបទប្បញ្ញត្តិ អ.ស.ហ. ទេ </w:delText>
          </w:r>
        </w:del>
      </w:ins>
      <w:ins w:id="5904" w:author="Seng Chheanglay" w:date="2022-09-20T13:16:00Z">
        <w:del w:id="5905" w:author="User" w:date="2022-09-27T19:27:00Z">
          <w:r w:rsidR="00F93014" w:rsidRPr="00E33574" w:rsidDel="00736FD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90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ព្រោះ</w:delText>
          </w:r>
        </w:del>
      </w:ins>
      <w:ins w:id="5907" w:author="Kem Sereiboth" w:date="2022-09-13T15:52:00Z">
        <w:del w:id="5908" w:author="User" w:date="2022-09-29T10:08:00Z">
          <w:r w:rsidR="00C26CA3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rPrChange w:id="590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ប្រព័ន្ធនៃការលើកទឹកចិត្ត</w:delText>
          </w:r>
        </w:del>
        <w:del w:id="5910" w:author="User" w:date="2022-09-28T10:34:00Z">
          <w:r w:rsidR="00C26CA3" w:rsidRPr="00E33574" w:rsidDel="004A540D">
            <w:rPr>
              <w:rFonts w:ascii="Khmer MEF1" w:hAnsi="Khmer MEF1" w:cs="Khmer MEF1"/>
              <w:spacing w:val="2"/>
              <w:sz w:val="24"/>
              <w:szCs w:val="24"/>
              <w:rPrChange w:id="591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</w:del>
        <w:del w:id="5912" w:author="User" w:date="2022-09-27T19:27:00Z">
          <w:r w:rsidR="00C26CA3" w:rsidRPr="00E33574" w:rsidDel="00736FDC">
            <w:rPr>
              <w:rFonts w:ascii="Khmer MEF1" w:hAnsi="Khmer MEF1" w:cs="Khmer MEF1"/>
              <w:spacing w:val="2"/>
              <w:sz w:val="24"/>
              <w:szCs w:val="24"/>
              <w:cs/>
              <w:rPrChange w:id="591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គឺស្ថិតក្រោម</w:delText>
          </w:r>
        </w:del>
        <w:del w:id="5914" w:author="User" w:date="2022-09-29T10:08:00Z">
          <w:r w:rsidR="00C26CA3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rPrChange w:id="591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បទប្បញ្ញត្តិរបស់ក្រសួងសេដ្ឋកិច្ច</w:delText>
          </w:r>
        </w:del>
      </w:ins>
      <w:ins w:id="5916" w:author="Uon Rithy" w:date="2022-09-22T08:03:00Z">
        <w:del w:id="5917" w:author="User" w:date="2022-09-28T13:12:00Z">
          <w:r w:rsidR="006D5CC3" w:rsidRPr="00E33574" w:rsidDel="00E10E49">
            <w:rPr>
              <w:rFonts w:ascii="Khmer MEF1" w:hAnsi="Khmer MEF1" w:cs="Khmer MEF1"/>
              <w:spacing w:val="4"/>
              <w:sz w:val="24"/>
              <w:szCs w:val="24"/>
              <w:cs/>
              <w:rPrChange w:id="5918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5919" w:author="Kem Sereiboth" w:date="2022-09-13T15:52:00Z">
        <w:del w:id="5920" w:author="User" w:date="2022-09-29T10:08:00Z">
          <w:r w:rsidR="00C26C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rPrChange w:id="5921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highlight w:val="yellow"/>
                  <w:cs/>
                </w:rPr>
              </w:rPrChange>
            </w:rPr>
            <w:delText xml:space="preserve">និងហិរញ្ញវត្ថុ។ </w:delText>
          </w:r>
          <w:r w:rsidR="00C26C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92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ការលើកទឹកចិត្ត</w:delText>
          </w:r>
        </w:del>
        <w:del w:id="5923" w:author="User" w:date="2022-09-28T10:36:00Z">
          <w:r w:rsidR="00C26CA3" w:rsidRPr="00E33574" w:rsidDel="00791BD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92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ត្រូវផ្ដល់</w:delText>
          </w:r>
        </w:del>
        <w:del w:id="5925" w:author="User" w:date="2022-09-29T10:08:00Z">
          <w:r w:rsidR="00C26C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92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ជូនថ្នាក់ដឹកនាំ និងមន្រ្តីរាជការ </w:delText>
          </w:r>
        </w:del>
        <w:del w:id="5927" w:author="User" w:date="2022-09-28T10:35:00Z">
          <w:r w:rsidR="00C26CA3" w:rsidRPr="00E33574" w:rsidDel="00791BD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92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តាម</w:delText>
          </w:r>
        </w:del>
        <w:del w:id="5929" w:author="User" w:date="2022-09-29T10:08:00Z">
          <w:r w:rsidR="00C26C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93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២ប្រភេទ</w:delText>
          </w:r>
        </w:del>
      </w:ins>
      <w:ins w:id="5931" w:author="Uon Rithy" w:date="2022-09-22T08:03:00Z">
        <w:del w:id="5932" w:author="User" w:date="2022-09-29T10:08:00Z">
          <w:r w:rsidR="006D5CC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9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934" w:author="Kem Sereiboth" w:date="2022-09-13T15:52:00Z">
        <w:del w:id="5935" w:author="User" w:date="2022-09-29T10:08:00Z">
          <w:r w:rsidR="00C26C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93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គឺ</w:delText>
          </w:r>
          <w:r w:rsidR="00C26CA3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593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ប្រើ</w:delText>
          </w:r>
          <w:r w:rsidR="00C26C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93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ប្រព័ន្ធលើកទឹកចិត្តមន្ត្រីដោយផ្ដល់ប្រាក់ឧបត្ថម្ភជីវភាព និងប្រាក់ឧបត្ថម្ភមុខងារ។</w:delText>
          </w:r>
        </w:del>
      </w:ins>
    </w:p>
    <w:p w14:paraId="183C4AD4" w14:textId="3E13D2ED" w:rsidR="00C26CA3" w:rsidRPr="00E33574" w:rsidDel="007D0C1F" w:rsidRDefault="00501773">
      <w:pPr>
        <w:spacing w:after="0" w:line="233" w:lineRule="auto"/>
        <w:ind w:firstLine="720"/>
        <w:jc w:val="both"/>
        <w:rPr>
          <w:ins w:id="5939" w:author="Kem Sereiboth" w:date="2022-09-13T15:52:00Z"/>
          <w:del w:id="5940" w:author="User" w:date="2022-09-29T10:08:00Z"/>
          <w:rFonts w:ascii="Khmer MEF1" w:hAnsi="Khmer MEF1" w:cs="Khmer MEF1"/>
          <w:spacing w:val="4"/>
          <w:sz w:val="24"/>
          <w:szCs w:val="24"/>
          <w:lang w:val="ca-ES"/>
          <w:rPrChange w:id="5941" w:author="Kem Sereyboth" w:date="2023-07-19T16:59:00Z">
            <w:rPr>
              <w:ins w:id="5942" w:author="Kem Sereiboth" w:date="2022-09-13T15:52:00Z"/>
              <w:del w:id="5943" w:author="User" w:date="2022-09-29T10:0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5944" w:author="Sopheak Phorn" w:date="2023-08-25T16:12:00Z">
          <w:pPr>
            <w:spacing w:before="240" w:after="200" w:line="276" w:lineRule="auto"/>
            <w:ind w:firstLine="720"/>
          </w:pPr>
        </w:pPrChange>
      </w:pPr>
      <w:ins w:id="5945" w:author="Kem Sereiboth" w:date="2022-09-13T15:54:00Z">
        <w:del w:id="5946" w:author="User" w:date="2022-09-29T10:08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94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គ.</w:delText>
          </w:r>
        </w:del>
      </w:ins>
      <w:ins w:id="5948" w:author="Kem Sereiboth" w:date="2022-09-13T15:52:00Z">
        <w:del w:id="5949" w:author="User" w:date="2022-09-29T10:08:00Z">
          <w:r w:rsidR="00C26C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95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5951" w:author="Kem Sereiboth" w:date="2022-09-13T15:54:00Z">
        <w:del w:id="5952" w:author="User" w:date="2022-09-29T10:08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953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ទី៣</w:delText>
          </w:r>
        </w:del>
      </w:ins>
      <w:ins w:id="5954" w:author="Kem Sereiboth" w:date="2022-09-13T15:52:00Z">
        <w:del w:id="5955" w:author="User" w:date="2022-09-29T10:08:00Z">
          <w:r w:rsidR="00C26C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95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៖ ន.ស.ស. ពុំទាន់មានប្រភពចំណូលទេ ព្រោះមិនទាន់កម្រងសេវាសាធារណៈក្រោមសមត្ថកិច្ចនៅឡើយ។ </w:delText>
          </w:r>
        </w:del>
      </w:ins>
    </w:p>
    <w:p w14:paraId="53FB465A" w14:textId="14016ABB" w:rsidR="00C26CA3" w:rsidRPr="00E33574" w:rsidDel="007D0C1F" w:rsidRDefault="00C26CA3">
      <w:pPr>
        <w:spacing w:after="0" w:line="233" w:lineRule="auto"/>
        <w:ind w:firstLine="720"/>
        <w:jc w:val="both"/>
        <w:rPr>
          <w:ins w:id="5957" w:author="Kem Sereiboth" w:date="2022-09-13T15:52:00Z"/>
          <w:del w:id="5958" w:author="User" w:date="2022-09-29T10:08:00Z"/>
          <w:rFonts w:ascii="Khmer MEF1" w:hAnsi="Khmer MEF1" w:cs="Khmer MEF1"/>
          <w:spacing w:val="4"/>
          <w:sz w:val="24"/>
          <w:szCs w:val="24"/>
          <w:lang w:val="ca-ES"/>
          <w:rPrChange w:id="5959" w:author="Kem Sereyboth" w:date="2023-07-19T16:59:00Z">
            <w:rPr>
              <w:ins w:id="5960" w:author="Kem Sereiboth" w:date="2022-09-13T15:52:00Z"/>
              <w:del w:id="5961" w:author="User" w:date="2022-09-29T10:0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5962" w:author="Sopheak Phorn" w:date="2023-08-25T16:12:00Z">
          <w:pPr>
            <w:spacing w:before="240" w:after="0" w:line="240" w:lineRule="auto"/>
            <w:ind w:firstLine="720"/>
          </w:pPr>
        </w:pPrChange>
      </w:pPr>
      <w:ins w:id="5963" w:author="Kem Sereiboth" w:date="2022-09-13T15:52:00Z">
        <w:del w:id="5964" w:author="User" w:date="2022-09-29T10:08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rPrChange w:id="5965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ឃ</w:delText>
          </w:r>
        </w:del>
      </w:ins>
      <w:ins w:id="5966" w:author="Kem Sereiboth" w:date="2022-09-13T15:54:00Z">
        <w:del w:id="5967" w:author="User" w:date="2022-09-29T10:08:00Z">
          <w:r w:rsidR="0050177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96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</w:delText>
          </w:r>
        </w:del>
      </w:ins>
      <w:ins w:id="5969" w:author="Kem Sereiboth" w:date="2022-09-13T15:52:00Z">
        <w:del w:id="5970" w:author="User" w:date="2022-09-29T10:08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97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5972" w:author="Kem Sereiboth" w:date="2022-09-13T15:54:00Z">
        <w:del w:id="5973" w:author="User" w:date="2022-09-29T10:08:00Z">
          <w:r w:rsidR="0050177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97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ទី៤</w:delText>
          </w:r>
        </w:del>
      </w:ins>
      <w:ins w:id="5975" w:author="Kem Sereiboth" w:date="2022-09-13T15:52:00Z">
        <w:del w:id="5976" w:author="User" w:date="2022-09-29T10:08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97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៖ </w:delText>
          </w:r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rPrChange w:id="597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ន.ស.ស. ពុំទាន់មានកម្រងសេវាសាធារណៈក្រោមសមត្ថកិច្ចនៅឡើយ។</w:delText>
          </w:r>
        </w:del>
      </w:ins>
    </w:p>
    <w:p w14:paraId="17D27B47" w14:textId="374FB0AA" w:rsidR="00CF7759" w:rsidRPr="00E33574" w:rsidDel="007D0C1F" w:rsidRDefault="00C26CA3">
      <w:pPr>
        <w:spacing w:after="0" w:line="233" w:lineRule="auto"/>
        <w:ind w:firstLine="720"/>
        <w:jc w:val="both"/>
        <w:rPr>
          <w:ins w:id="5979" w:author="Kem Sereiboth" w:date="2022-09-20T15:43:00Z"/>
          <w:del w:id="5980" w:author="User" w:date="2022-09-29T10:08:00Z"/>
          <w:rFonts w:ascii="Khmer MEF1" w:hAnsi="Khmer MEF1" w:cs="Khmer MEF1"/>
          <w:sz w:val="24"/>
          <w:szCs w:val="24"/>
          <w:cs/>
          <w:lang w:val="ca-ES"/>
        </w:rPr>
        <w:pPrChange w:id="5981" w:author="Sopheak Phorn" w:date="2023-08-25T16:12:00Z">
          <w:pPr>
            <w:spacing w:before="240" w:after="0" w:line="240" w:lineRule="auto"/>
            <w:ind w:firstLine="720"/>
            <w:jc w:val="both"/>
          </w:pPr>
        </w:pPrChange>
      </w:pPr>
      <w:ins w:id="5982" w:author="Kem Sereiboth" w:date="2022-09-13T15:52:00Z">
        <w:del w:id="5983" w:author="User" w:date="2022-09-29T10:08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rPrChange w:id="5984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ង</w:delText>
          </w:r>
        </w:del>
      </w:ins>
      <w:ins w:id="5985" w:author="Kem Sereiboth" w:date="2022-09-20T15:44:00Z">
        <w:del w:id="5986" w:author="User" w:date="2022-09-29T10:08:00Z"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rPrChange w:id="5987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គ</w:delText>
          </w:r>
        </w:del>
      </w:ins>
      <w:ins w:id="5988" w:author="Kem Sereiboth" w:date="2022-09-20T15:43:00Z">
        <w:del w:id="5989" w:author="User" w:date="2022-09-29T10:08:00Z"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rPrChange w:id="5990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.</w:delText>
          </w:r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599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លទ្ធផលនៃការរកឃើញទី</w:delText>
          </w:r>
        </w:del>
      </w:ins>
      <w:ins w:id="5992" w:author="Kem Sereiboth" w:date="2022-09-20T15:45:00Z">
        <w:del w:id="5993" w:author="User" w:date="2022-09-29T10:08:00Z"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599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5995" w:author="Kem Sereiboth" w:date="2022-09-20T15:43:00Z">
        <w:del w:id="5996" w:author="User" w:date="2022-09-29T10:08:00Z"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59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៖ ន.ស.ស. មិនទាន់មាន</w:delText>
          </w:r>
        </w:del>
      </w:ins>
      <w:ins w:id="5998" w:author="Kem Sereiboth" w:date="2022-09-20T15:48:00Z">
        <w:del w:id="5999" w:author="User" w:date="2022-09-29T10:08:00Z"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00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បទប្បញ្ញត្តិ</w:delText>
          </w:r>
        </w:del>
      </w:ins>
      <w:ins w:id="6001" w:author="Kem Sereiboth" w:date="2022-09-20T15:49:00Z">
        <w:del w:id="6002" w:author="User" w:date="2022-09-29T10:08:00Z"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00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គ្រប់គ្រាន់</w:delText>
          </w:r>
        </w:del>
      </w:ins>
      <w:ins w:id="6004" w:author="Kem Sereiboth" w:date="2022-09-20T15:48:00Z">
        <w:del w:id="6005" w:author="User" w:date="2022-09-29T10:08:00Z"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00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សម្រាប់</w:delText>
          </w:r>
        </w:del>
      </w:ins>
      <w:ins w:id="6007" w:author="Kem Sereiboth" w:date="2022-09-20T15:43:00Z">
        <w:del w:id="6008" w:author="User" w:date="2022-09-29T10:08:00Z"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00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ត្រួតពិនិត្យ</w:delText>
          </w:r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ប្រតិបត្តិការរបស់ប្រតិបត្តិករសន្តិសុខសង្គមនៅឡើយ</w:delText>
          </w:r>
        </w:del>
      </w:ins>
      <w:ins w:id="6010" w:author="Kem Sereiboth" w:date="2022-09-20T15:50:00Z">
        <w:del w:id="6011" w:author="User" w:date="2022-09-29T10:08:00Z">
          <w:r w:rsidR="009535E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ទេ</w:delText>
          </w:r>
        </w:del>
      </w:ins>
      <w:ins w:id="6012" w:author="Kem Sereiboth" w:date="2022-09-20T15:43:00Z">
        <w:del w:id="6013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សម្រាប់ឆ្នាំ២០២២។</w:delText>
          </w:r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01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00D008AC" w14:textId="6E4F7F46" w:rsidR="00CF7759" w:rsidRPr="00E33574" w:rsidDel="007D0C1F" w:rsidRDefault="009535E3">
      <w:pPr>
        <w:spacing w:after="0" w:line="233" w:lineRule="auto"/>
        <w:ind w:firstLine="720"/>
        <w:jc w:val="both"/>
        <w:rPr>
          <w:ins w:id="6015" w:author="Kem Sereiboth" w:date="2022-09-20T15:43:00Z"/>
          <w:del w:id="6016" w:author="User" w:date="2022-09-29T10:08:00Z"/>
          <w:rFonts w:ascii="Khmer MEF1" w:hAnsi="Khmer MEF1" w:cs="Khmer MEF1"/>
          <w:sz w:val="24"/>
          <w:szCs w:val="24"/>
          <w:lang w:val="ca-ES"/>
        </w:rPr>
        <w:pPrChange w:id="6017" w:author="Sopheak Phorn" w:date="2023-08-25T16:12:00Z">
          <w:pPr>
            <w:ind w:firstLine="720"/>
            <w:jc w:val="both"/>
          </w:pPr>
        </w:pPrChange>
      </w:pPr>
      <w:ins w:id="6018" w:author="Kem Sereiboth" w:date="2022-09-20T15:55:00Z">
        <w:del w:id="6019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- </w:delText>
          </w:r>
        </w:del>
      </w:ins>
      <w:ins w:id="6020" w:author="Kem Sereiboth" w:date="2022-09-20T15:43:00Z">
        <w:del w:id="6021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នាយកដ្ឋានត្រួតពិនិត្យបានរៀបចំបទប្បញ្ញត្តិចំនួន </w:delText>
          </w:r>
        </w:del>
      </w:ins>
      <w:ins w:id="6022" w:author="Kem Sereiboth" w:date="2022-09-20T15:54:00Z">
        <w:del w:id="6023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៥</w:delText>
          </w:r>
        </w:del>
      </w:ins>
      <w:ins w:id="6024" w:author="Kem Sereiboth" w:date="2022-09-20T15:43:00Z">
        <w:del w:id="6025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រួមមាន៖</w:delText>
          </w:r>
        </w:del>
      </w:ins>
    </w:p>
    <w:p w14:paraId="6F5BF777" w14:textId="5D2E8F67" w:rsidR="009535E3" w:rsidRPr="00E33574" w:rsidDel="007D0C1F" w:rsidRDefault="009535E3">
      <w:pPr>
        <w:spacing w:after="0" w:line="233" w:lineRule="auto"/>
        <w:ind w:firstLine="720"/>
        <w:jc w:val="both"/>
        <w:rPr>
          <w:ins w:id="6026" w:author="Kem Sereiboth" w:date="2022-09-20T15:54:00Z"/>
          <w:del w:id="6027" w:author="User" w:date="2022-09-29T10:08:00Z"/>
          <w:rFonts w:ascii="Khmer MEF1" w:hAnsi="Khmer MEF1" w:cs="Khmer MEF1"/>
          <w:sz w:val="24"/>
          <w:szCs w:val="24"/>
          <w:lang w:val="ca-ES"/>
          <w:rPrChange w:id="6028" w:author="Kem Sereyboth" w:date="2023-07-19T16:59:00Z">
            <w:rPr>
              <w:ins w:id="6029" w:author="Kem Sereiboth" w:date="2022-09-20T15:54:00Z"/>
              <w:del w:id="6030" w:author="User" w:date="2022-09-29T10:08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6031" w:author="Sopheak Phorn" w:date="2023-08-25T16:12:00Z">
          <w:pPr>
            <w:spacing w:after="200" w:line="276" w:lineRule="auto"/>
            <w:ind w:firstLine="720"/>
            <w:jc w:val="both"/>
          </w:pPr>
        </w:pPrChange>
      </w:pPr>
      <w:ins w:id="6032" w:author="Kem Sereiboth" w:date="2022-09-20T15:54:00Z">
        <w:del w:id="6033" w:author="User" w:date="2022-09-29T10:08:00Z">
          <w:r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rPrChange w:id="603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១.</w:delText>
          </w:r>
          <w:r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03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សេចក្ដីព្រាងផែនការអភិវឌ្ឍន៍ស្ថាប័នរបស់និយ័តករ</w:delText>
          </w:r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03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សន្តិសុខសង្គម</w:delText>
          </w:r>
        </w:del>
        <w:del w:id="6037" w:author="User" w:date="2022-09-22T09:08:00Z">
          <w:r w:rsidRPr="00E33574" w:rsidDel="00965D33">
            <w:rPr>
              <w:rFonts w:ascii="Khmer MEF1" w:hAnsi="Khmer MEF1" w:cs="Khmer MEF1"/>
              <w:sz w:val="24"/>
              <w:szCs w:val="24"/>
              <w:cs/>
              <w:lang w:val="ca-ES"/>
              <w:rPrChange w:id="603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២០២</w:delText>
          </w:r>
        </w:del>
        <w:del w:id="6039" w:author="User" w:date="2022-09-22T09:06:00Z">
          <w:r w:rsidRPr="00E33574" w:rsidDel="00965D33">
            <w:rPr>
              <w:rFonts w:ascii="Khmer MEF1" w:hAnsi="Khmer MEF1" w:cs="Khmer MEF1"/>
              <w:sz w:val="24"/>
              <w:szCs w:val="24"/>
              <w:cs/>
              <w:lang w:val="ca-ES"/>
              <w:rPrChange w:id="604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១</w:delText>
          </w:r>
        </w:del>
        <w:del w:id="6041" w:author="User" w:date="2022-09-22T09:08:00Z">
          <w:r w:rsidRPr="00E33574" w:rsidDel="00965D33">
            <w:rPr>
              <w:rFonts w:ascii="Khmer MEF1" w:hAnsi="Khmer MEF1" w:cs="Khmer MEF1"/>
              <w:sz w:val="24"/>
              <w:szCs w:val="24"/>
              <w:cs/>
              <w:lang w:val="ca-ES"/>
              <w:rPrChange w:id="604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-២០២៦</w:delText>
          </w:r>
        </w:del>
        <w:del w:id="6043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04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6045" w:author="User" w:date="2022-09-22T09:11:00Z">
          <w:r w:rsidRPr="00E33574" w:rsidDel="00965D33">
            <w:rPr>
              <w:rFonts w:ascii="Khmer MEF1" w:hAnsi="Khmer MEF1" w:cs="Khmer MEF1"/>
              <w:sz w:val="24"/>
              <w:szCs w:val="24"/>
              <w:cs/>
              <w:lang w:val="ca-ES"/>
              <w:rPrChange w:id="604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ដែល</w:delText>
          </w:r>
        </w:del>
        <w:del w:id="6047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04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បានឆ្លងកិច្ចប្រជុំបច្ចេកទេសកាលពីថ្ងៃទី១៩ ខែសីហា ឆ្នាំ២០២២។ </w:delText>
          </w:r>
        </w:del>
        <w:del w:id="6049" w:author="User" w:date="2022-09-22T09:11:00Z">
          <w:r w:rsidRPr="00E33574" w:rsidDel="00965D33">
            <w:rPr>
              <w:rFonts w:ascii="Khmer MEF1" w:hAnsi="Khmer MEF1" w:cs="Khmer MEF1"/>
              <w:sz w:val="24"/>
              <w:szCs w:val="24"/>
              <w:cs/>
              <w:lang w:val="ca-ES"/>
              <w:rPrChange w:id="605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ក្រោយពីបានឆ្លងកាត់កិច្ចប្រជុំបច្ចេកទេសសេចក្តីព្រាងផែនការនេះ កំពុងរៀបចំលិខិតជូន</w:delText>
          </w:r>
          <w:r w:rsidRPr="00E33574" w:rsidDel="00965D33">
            <w:rPr>
              <w:rFonts w:ascii="Khmer MEF1" w:hAnsi="Khmer MEF1" w:cs="Khmer MEF1"/>
              <w:sz w:val="24"/>
              <w:szCs w:val="24"/>
              <w:lang w:val="ca-ES"/>
              <w:rPrChange w:id="6051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Pr="00E33574" w:rsidDel="00965D33">
            <w:rPr>
              <w:rFonts w:ascii="Khmer MEF1" w:hAnsi="Khmer MEF1" w:cs="Khmer MEF1"/>
              <w:sz w:val="24"/>
              <w:szCs w:val="24"/>
              <w:cs/>
              <w:lang w:val="ca-ES"/>
              <w:rPrChange w:id="6052" w:author="Kem Sereyboth" w:date="2023-07-19T16:59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ឯកឧត្តមអគ្គបណ្ឌិតសភាចារ្យឧបនាយករដ្ឋមន្ត្រី ដើម្បីដាក់ឆ្លងក្រុមប្រឹក្សា អ.ស.ហ.។</w:delText>
          </w:r>
        </w:del>
      </w:ins>
    </w:p>
    <w:p w14:paraId="47E9529A" w14:textId="194188D5" w:rsidR="00CF7759" w:rsidRPr="00E33574" w:rsidDel="007D0C1F" w:rsidRDefault="009535E3">
      <w:pPr>
        <w:spacing w:after="0" w:line="233" w:lineRule="auto"/>
        <w:ind w:firstLine="720"/>
        <w:jc w:val="both"/>
        <w:rPr>
          <w:ins w:id="6053" w:author="Kem Sereiboth" w:date="2022-09-20T15:43:00Z"/>
          <w:del w:id="6054" w:author="User" w:date="2022-09-29T10:08:00Z"/>
          <w:rFonts w:ascii="Khmer MEF1" w:hAnsi="Khmer MEF1" w:cs="Khmer MEF1"/>
          <w:sz w:val="24"/>
          <w:szCs w:val="24"/>
          <w:lang w:val="ca-ES"/>
          <w:rPrChange w:id="6055" w:author="Kem Sereyboth" w:date="2023-07-19T16:59:00Z">
            <w:rPr>
              <w:ins w:id="6056" w:author="Kem Sereiboth" w:date="2022-09-20T15:43:00Z"/>
              <w:del w:id="6057" w:author="User" w:date="2022-09-29T10:08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6058" w:author="Sopheak Phorn" w:date="2023-08-25T16:12:00Z">
          <w:pPr>
            <w:spacing w:after="200" w:line="276" w:lineRule="auto"/>
            <w:ind w:firstLine="720"/>
            <w:jc w:val="both"/>
          </w:pPr>
        </w:pPrChange>
      </w:pPr>
      <w:ins w:id="6059" w:author="Kem Sereiboth" w:date="2022-09-20T15:54:00Z">
        <w:del w:id="6060" w:author="User" w:date="2022-09-29T10:08:00Z">
          <w:r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06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6062" w:author="Kem Sereiboth" w:date="2022-09-20T15:43:00Z">
        <w:del w:id="6063" w:author="User" w:date="2022-09-29T10:08:00Z">
          <w:r w:rsidR="00CF7759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06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.អនុក្រឹត្យស្ដីពីនិយ័តកម្មប្រព័ន្ធសន្តិសុខសង្គម</w:delText>
          </w:r>
        </w:del>
        <w:del w:id="6065" w:author="User" w:date="2022-09-22T09:10:00Z">
          <w:r w:rsidR="00CF7759" w:rsidRPr="00E33574" w:rsidDel="00965D3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06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ក្រោយពីបានបញ្ចប់ការចុះធ្វើសវនក​ម្មអនុលោមភាពសេចក្តីព្រាងនេះ ទើបតែ</w:delText>
          </w:r>
        </w:del>
        <w:del w:id="6067" w:author="User" w:date="2022-09-29T10:08:00Z">
          <w:r w:rsidR="00CF7759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06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បានចុះហត្ថលេខា</w:delText>
          </w:r>
        </w:del>
      </w:ins>
      <w:ins w:id="6069" w:author="Kem Sereiboth" w:date="2022-09-20T15:46:00Z">
        <w:del w:id="6070" w:author="User" w:date="2022-09-29T10:08:00Z">
          <w:r w:rsidR="00CF7759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07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ដាក់ឱ្យប្រើប្រាស់</w:delText>
          </w:r>
        </w:del>
      </w:ins>
      <w:ins w:id="6072" w:author="Kem Sereiboth" w:date="2022-09-20T15:43:00Z">
        <w:del w:id="6073" w:author="User" w:date="2022-09-29T10:08:00Z">
          <w:r w:rsidR="00CF7759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07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កាលពីថ្ងៃទី០៨</w:delText>
          </w:r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07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ខែសីហា ឆ្នាំ២០២២។</w:delText>
          </w:r>
        </w:del>
      </w:ins>
    </w:p>
    <w:p w14:paraId="5D12A68D" w14:textId="3E9A3A1F" w:rsidR="00CF7759" w:rsidRPr="00E33574" w:rsidDel="007D0C1F" w:rsidRDefault="009535E3">
      <w:pPr>
        <w:spacing w:after="0" w:line="233" w:lineRule="auto"/>
        <w:ind w:firstLine="720"/>
        <w:jc w:val="both"/>
        <w:rPr>
          <w:ins w:id="6076" w:author="Kem Sereiboth" w:date="2022-09-20T15:43:00Z"/>
          <w:del w:id="6077" w:author="User" w:date="2022-09-29T10:08:00Z"/>
          <w:rFonts w:ascii="Khmer MEF1" w:hAnsi="Khmer MEF1" w:cs="Khmer MEF1"/>
          <w:sz w:val="24"/>
          <w:szCs w:val="24"/>
          <w:rPrChange w:id="6078" w:author="Kem Sereyboth" w:date="2023-07-19T16:59:00Z">
            <w:rPr>
              <w:ins w:id="6079" w:author="Kem Sereiboth" w:date="2022-09-20T15:43:00Z"/>
              <w:del w:id="6080" w:author="User" w:date="2022-09-29T10:08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6081" w:author="Sopheak Phorn" w:date="2023-08-25T16:12:00Z">
          <w:pPr>
            <w:spacing w:after="200" w:line="276" w:lineRule="auto"/>
            <w:ind w:firstLine="720"/>
            <w:jc w:val="both"/>
          </w:pPr>
        </w:pPrChange>
      </w:pPr>
      <w:ins w:id="6082" w:author="Kem Sereiboth" w:date="2022-09-20T15:54:00Z">
        <w:del w:id="6083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08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6085" w:author="Kem Sereiboth" w:date="2022-09-20T15:43:00Z">
        <w:del w:id="6086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08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.សេចក្ដីព្រាងអនុក្រឹត្យស្ដីពីគោលការណ៍ណែនាំសម្រាប់ការវិនិយោគមូលនិធិសន្តិសុខសង្គម បាន</w:delText>
          </w:r>
        </w:del>
      </w:ins>
      <w:ins w:id="6088" w:author="Uon Rithy" w:date="2022-09-22T08:06:00Z">
        <w:del w:id="6089" w:author="User" w:date="2022-09-29T10:08:00Z">
          <w:r w:rsidR="00066925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09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6091" w:author="Kem Sereiboth" w:date="2022-09-20T15:43:00Z">
        <w:del w:id="6092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09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ឆ្លង</w:delText>
          </w:r>
        </w:del>
        <w:del w:id="6094" w:author="User" w:date="2022-09-22T09:13:00Z">
          <w:r w:rsidR="00CF7759" w:rsidRPr="00E33574" w:rsidDel="00965D33">
            <w:rPr>
              <w:rFonts w:ascii="Khmer MEF1" w:hAnsi="Khmer MEF1" w:cs="Khmer MEF1"/>
              <w:sz w:val="24"/>
              <w:szCs w:val="24"/>
              <w:cs/>
              <w:lang w:val="ca-ES"/>
              <w:rPrChange w:id="60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កាត់កម្មវិធីសិក្ខាសាលាស្ដីពីការ</w:delText>
          </w:r>
        </w:del>
      </w:ins>
      <w:ins w:id="6096" w:author="Uon Rithy" w:date="2022-09-22T08:09:00Z">
        <w:del w:id="6097" w:author="User" w:date="2022-09-29T10:08:00Z">
          <w:r w:rsidR="00F27107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09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កិច្ចប្រជុំពិគ្រោះយោបល់ជាសាធារណៈ</w:delText>
          </w:r>
        </w:del>
      </w:ins>
      <w:ins w:id="6099" w:author="Uon Rithy" w:date="2022-09-22T08:10:00Z">
        <w:del w:id="6100" w:author="User" w:date="2022-09-29T10:08:00Z">
          <w:r w:rsidR="00F27107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0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ដើម្បី</w:delText>
          </w:r>
        </w:del>
      </w:ins>
      <w:ins w:id="6102" w:author="Kem Sereiboth" w:date="2022-09-20T15:43:00Z">
        <w:del w:id="6103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0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ពិនិត្យបញ្ចប់ខ្លឹមសារនៃសេចក្ដីព្រាងអនុក្រឹត្យចុងក្រោយនៅថ្ងៃទី១៨ ខែកក្កដា ឆ្នាំ២០២២។</w:delText>
          </w:r>
        </w:del>
        <w:del w:id="6105" w:author="User" w:date="2022-09-22T09:13:00Z">
          <w:r w:rsidR="00CF7759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10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បន្ទាប់ពីឆ្លងកាត់កម្មវិធីសិក្ខាសាលារួច ក្រុមការងារកំពុងរៀបចំលិខិតជូនអគ្គលេខធិការដ្ឋាន អ.ស.ហ. ដើម្បីរៀបចំកិច្ចប្រជុំបច្ចេកទេសកម្រិតអគ្គនាយកនិយ័តករក្រោមឱវាទ អ.ស.ហ.។</w:delText>
          </w:r>
        </w:del>
      </w:ins>
    </w:p>
    <w:p w14:paraId="702807E1" w14:textId="5AF9075A" w:rsidR="009535E3" w:rsidRPr="00E33574" w:rsidDel="007D0C1F" w:rsidRDefault="009535E3">
      <w:pPr>
        <w:spacing w:after="0" w:line="233" w:lineRule="auto"/>
        <w:ind w:firstLine="720"/>
        <w:jc w:val="both"/>
        <w:rPr>
          <w:ins w:id="6107" w:author="Kem Sereiboth" w:date="2022-09-20T15:54:00Z"/>
          <w:del w:id="6108" w:author="User" w:date="2022-09-29T10:08:00Z"/>
          <w:rFonts w:ascii="Khmer MEF1" w:hAnsi="Khmer MEF1" w:cs="Khmer MEF1"/>
          <w:sz w:val="24"/>
          <w:szCs w:val="24"/>
          <w:lang w:val="ca-ES"/>
          <w:rPrChange w:id="6109" w:author="Kem Sereyboth" w:date="2023-07-19T16:59:00Z">
            <w:rPr>
              <w:ins w:id="6110" w:author="Kem Sereiboth" w:date="2022-09-20T15:54:00Z"/>
              <w:del w:id="6111" w:author="User" w:date="2022-09-29T10:08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6112" w:author="Sopheak Phorn" w:date="2023-08-25T16:12:00Z">
          <w:pPr>
            <w:spacing w:after="200" w:line="276" w:lineRule="auto"/>
            <w:ind w:firstLine="720"/>
            <w:jc w:val="both"/>
          </w:pPr>
        </w:pPrChange>
      </w:pPr>
      <w:ins w:id="6113" w:author="Kem Sereiboth" w:date="2022-09-20T15:53:00Z">
        <w:del w:id="6114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1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6116" w:author="Kem Sereiboth" w:date="2022-09-20T15:43:00Z">
        <w:del w:id="6117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1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.សេចក្តីព្រាងប្រកាសស្តីពីនីតិវិធីក្នុងការជ្រើសរើសក្រុមហ៊ុនផ្តល់សេវាសវនកម្មក្នុងវិស័យសន្តិសុខ</w:delText>
          </w:r>
        </w:del>
      </w:ins>
      <w:ins w:id="6119" w:author="Uon Rithy" w:date="2022-09-22T08:13:00Z">
        <w:del w:id="6120" w:author="User" w:date="2022-09-29T10:08:00Z">
          <w:r w:rsidR="00C11FB2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2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6122" w:author="Kem Sereiboth" w:date="2022-09-20T15:43:00Z">
        <w:del w:id="6123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2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សង្គម </w:delText>
          </w:r>
        </w:del>
      </w:ins>
      <w:ins w:id="6125" w:author="Kem Sereiboth" w:date="2022-09-20T15:55:00Z">
        <w:del w:id="6126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2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ដែលសេចក្តីព្រាងនេះកំពុងស្ថិតក្នុងកិច្ចពិភាក្សាផ្ទៃក្នុងកម្រិតនាយកដ្ឋាន</w:delText>
          </w:r>
        </w:del>
      </w:ins>
      <w:ins w:id="6128" w:author="Uon Rithy" w:date="2022-09-22T08:13:00Z">
        <w:del w:id="6129" w:author="User" w:date="2022-09-29T10:08:00Z">
          <w:r w:rsidR="00C11FB2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3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35A1E80D" w14:textId="45E059AF" w:rsidR="00CF7759" w:rsidRPr="00E33574" w:rsidDel="007D0C1F" w:rsidRDefault="009535E3">
      <w:pPr>
        <w:spacing w:after="0" w:line="233" w:lineRule="auto"/>
        <w:ind w:firstLine="720"/>
        <w:jc w:val="both"/>
        <w:rPr>
          <w:ins w:id="6131" w:author="Kem Sereiboth" w:date="2022-09-20T15:43:00Z"/>
          <w:del w:id="6132" w:author="User" w:date="2022-09-29T10:08:00Z"/>
          <w:rFonts w:ascii="Khmer MEF1" w:hAnsi="Khmer MEF1" w:cs="Khmer MEF1"/>
          <w:sz w:val="24"/>
          <w:szCs w:val="24"/>
          <w:lang w:val="ca-ES"/>
          <w:rPrChange w:id="6133" w:author="Kem Sereyboth" w:date="2023-07-19T16:59:00Z">
            <w:rPr>
              <w:ins w:id="6134" w:author="Kem Sereiboth" w:date="2022-09-20T15:43:00Z"/>
              <w:del w:id="6135" w:author="User" w:date="2022-09-29T10:08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6136" w:author="Sopheak Phorn" w:date="2023-08-25T16:12:00Z">
          <w:pPr>
            <w:spacing w:after="200" w:line="276" w:lineRule="auto"/>
            <w:ind w:firstLine="720"/>
            <w:jc w:val="both"/>
          </w:pPr>
        </w:pPrChange>
      </w:pPr>
      <w:ins w:id="6137" w:author="Kem Sereiboth" w:date="2022-09-20T15:54:00Z">
        <w:del w:id="6138" w:author="User" w:date="2022-09-29T10:08:00Z">
          <w:r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13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៥</w:delText>
          </w:r>
        </w:del>
      </w:ins>
      <w:ins w:id="6140" w:author="Kem Sereiboth" w:date="2022-09-20T15:43:00Z">
        <w:del w:id="6141" w:author="User" w:date="2022-09-29T10:08:00Z">
          <w:r w:rsidR="00CF7759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14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.សេចក្តីព្រាងប្រកាសស្តីពីការកំណត់ប្រភេទ និងទម្រង់របាយការណ៍របស់ប្រតិបត្តិករសន្តិសុខសង្គម</w:delText>
          </w:r>
        </w:del>
        <w:del w:id="6143" w:author="User" w:date="2022-09-28T13:22:00Z">
          <w:r w:rsidR="00CF7759" w:rsidRPr="00E33574" w:rsidDel="00452B45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614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>,</w:delText>
          </w:r>
        </w:del>
        <w:del w:id="6145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lang w:val="ca-ES"/>
              <w:rPrChange w:id="614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F7759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14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ស្ថាប័នបញ្ជាក់ចំណាយសេវាសុខាភិបាល និងមូលដ្ឋានសុខាភិបាលឯកជន ដែលសេចក្តីព្រាងនេះកំពុងស្ថិត</w:delText>
          </w:r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4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ក្នុងកិច្ចពិភាក្សាផ្ទៃក្នុងកម្រិតនាយកដ្ឋាន។</w:delText>
          </w:r>
        </w:del>
      </w:ins>
    </w:p>
    <w:p w14:paraId="1F50152A" w14:textId="52C917C0" w:rsidR="00CF7759" w:rsidRPr="00E33574" w:rsidDel="007D0C1F" w:rsidRDefault="00CF7759">
      <w:pPr>
        <w:spacing w:after="0" w:line="233" w:lineRule="auto"/>
        <w:ind w:firstLine="720"/>
        <w:jc w:val="both"/>
        <w:rPr>
          <w:ins w:id="6149" w:author="Kem Sereiboth" w:date="2022-09-20T15:43:00Z"/>
          <w:del w:id="6150" w:author="User" w:date="2022-09-29T10:08:00Z"/>
          <w:rFonts w:ascii="Khmer MEF1" w:hAnsi="Khmer MEF1" w:cs="Khmer MEF1"/>
          <w:sz w:val="24"/>
          <w:szCs w:val="24"/>
          <w:lang w:val="ca-ES"/>
          <w:rPrChange w:id="6151" w:author="Kem Sereyboth" w:date="2023-07-19T16:59:00Z">
            <w:rPr>
              <w:ins w:id="6152" w:author="Kem Sereiboth" w:date="2022-09-20T15:43:00Z"/>
              <w:del w:id="6153" w:author="User" w:date="2022-09-29T10:08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6154" w:author="Sopheak Phorn" w:date="2023-08-25T16:12:00Z">
          <w:pPr>
            <w:spacing w:after="200" w:line="276" w:lineRule="auto"/>
            <w:ind w:firstLine="720"/>
            <w:jc w:val="both"/>
          </w:pPr>
        </w:pPrChange>
      </w:pPr>
      <w:ins w:id="6155" w:author="Kem Sereiboth" w:date="2022-09-20T15:43:00Z">
        <w:del w:id="6156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5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-</w:delText>
          </w:r>
        </w:del>
      </w:ins>
      <w:ins w:id="6158" w:author="Kem Sereiboth" w:date="2022-09-20T15:55:00Z">
        <w:del w:id="6159" w:author="User" w:date="2022-09-29T10:08:00Z">
          <w:r w:rsidR="009535E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6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6161" w:author="Kem Sereiboth" w:date="2022-09-20T15:43:00Z">
        <w:del w:id="6162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6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នាយកដ្ឋានផ្សះផ្សាវិវាទ និងការពារអ្នកទទួលផល បានរៀបចំនូវ</w:delText>
          </w:r>
        </w:del>
      </w:ins>
      <w:ins w:id="6164" w:author="Kem Sereiboth" w:date="2022-09-20T15:55:00Z">
        <w:del w:id="6165" w:author="User" w:date="2022-09-29T10:08:00Z">
          <w:r w:rsidR="009535E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6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ប្រកាស</w:delText>
          </w:r>
        </w:del>
      </w:ins>
      <w:ins w:id="6167" w:author="Kem Sereiboth" w:date="2022-09-20T15:43:00Z">
        <w:del w:id="6168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6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ចំនួន ១ គឺ៖</w:delText>
          </w:r>
        </w:del>
      </w:ins>
    </w:p>
    <w:p w14:paraId="5E48A8F3" w14:textId="52128089" w:rsidR="00CF7759" w:rsidRPr="00E33574" w:rsidDel="007D0C1F" w:rsidRDefault="00CF7759">
      <w:pPr>
        <w:spacing w:after="0" w:line="233" w:lineRule="auto"/>
        <w:ind w:firstLine="720"/>
        <w:jc w:val="both"/>
        <w:rPr>
          <w:ins w:id="6170" w:author="Kem Sereiboth" w:date="2022-09-20T15:43:00Z"/>
          <w:del w:id="6171" w:author="User" w:date="2022-09-29T10:08:00Z"/>
          <w:rFonts w:ascii="Khmer MEF1" w:hAnsi="Khmer MEF1" w:cs="Khmer MEF1"/>
          <w:sz w:val="24"/>
          <w:szCs w:val="24"/>
          <w:lang w:val="ca-ES"/>
          <w:rPrChange w:id="6172" w:author="Kem Sereyboth" w:date="2023-07-19T16:59:00Z">
            <w:rPr>
              <w:ins w:id="6173" w:author="Kem Sereiboth" w:date="2022-09-20T15:43:00Z"/>
              <w:del w:id="6174" w:author="User" w:date="2022-09-29T10:08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6175" w:author="Sopheak Phorn" w:date="2023-08-25T16:12:00Z">
          <w:pPr>
            <w:spacing w:after="200" w:line="276" w:lineRule="auto"/>
            <w:ind w:firstLine="720"/>
            <w:jc w:val="both"/>
          </w:pPr>
        </w:pPrChange>
      </w:pPr>
      <w:ins w:id="6176" w:author="Kem Sereiboth" w:date="2022-09-20T15:43:00Z">
        <w:del w:id="6177" w:author="User" w:date="2022-09-29T10:08:00Z">
          <w:r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17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សេចក្ដីព្រាងប្រកាសស្តីពីការដោះស្រាយវិវាទក្នុងប្រព័ន្ធសន្តិសុខសង្គម ដែលបានឆ្លង</w:delText>
          </w:r>
        </w:del>
        <w:del w:id="6179" w:author="User" w:date="2022-09-22T09:15:00Z">
          <w:r w:rsidRPr="00E33574" w:rsidDel="00470203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18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កម្មវិធីសិក្ខាសាលា</w:delText>
          </w:r>
        </w:del>
      </w:ins>
      <w:ins w:id="6181" w:author="Uon Rithy" w:date="2022-09-22T08:15:00Z">
        <w:del w:id="6182" w:author="User" w:date="2022-09-29T10:08:00Z">
          <w:r w:rsidR="006F6298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18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កិច្ចប្រជុំ</w:delText>
          </w:r>
        </w:del>
      </w:ins>
      <w:ins w:id="6184" w:author="Kem Sereiboth" w:date="2022-09-20T15:43:00Z">
        <w:del w:id="6185" w:author="User" w:date="2022-09-29T10:08:00Z">
          <w:r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18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ពិគ្រោះ</w:delText>
          </w:r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8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យោបល់ជាសាធារណៈ កា​ល​ពីថ្ងៃទី១៦ ខែសីហា ឆ្នាំ២០២២។</w:delText>
          </w:r>
        </w:del>
        <w:del w:id="6188" w:author="User" w:date="2022-09-22T09:15:00Z">
          <w:r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18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នាយកដ្ឋានកំពុងតែរៀបចំស្នើសុំកិច្ចប្រជុំកម្រិតមន្ត្រីបច្ចេកទេសនៃនិយ័តករ</w:delText>
          </w:r>
        </w:del>
      </w:ins>
      <w:ins w:id="6190" w:author="Uon Rithy" w:date="2022-09-22T08:19:00Z">
        <w:del w:id="6191" w:author="User" w:date="2022-09-22T09:15:00Z">
          <w:r w:rsidR="00F13B8F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19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ពាក់ព័ន្ធនៃ</w:delText>
          </w:r>
        </w:del>
      </w:ins>
      <w:ins w:id="6193" w:author="Kem Sereiboth" w:date="2022-09-20T15:43:00Z">
        <w:del w:id="6194" w:author="User" w:date="2022-09-22T09:15:00Z">
          <w:r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1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អ.ស.ហ.</w:delText>
          </w:r>
        </w:del>
      </w:ins>
      <w:ins w:id="6196" w:author="Uon Rithy" w:date="2022-09-22T08:17:00Z">
        <w:del w:id="6197" w:author="User" w:date="2022-09-22T09:15:00Z">
          <w:r w:rsidR="006F6298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198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មួយដំណាក់កាលសិន ដើម្បី</w:delText>
          </w:r>
        </w:del>
      </w:ins>
      <w:ins w:id="6199" w:author="Uon Rithy" w:date="2022-09-22T08:18:00Z">
        <w:del w:id="6200" w:author="User" w:date="2022-09-22T09:15:00Z">
          <w:r w:rsidR="006F6298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20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ឈានស្នើសុំកិច្ចប្រជុំកម្រិតបច្ចេកទេស</w:delText>
          </w:r>
        </w:del>
      </w:ins>
      <w:ins w:id="6202" w:author="Uon Rithy" w:date="2022-09-22T08:19:00Z">
        <w:del w:id="6203" w:author="User" w:date="2022-09-22T09:15:00Z">
          <w:r w:rsidR="006F6298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20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នៃ អ.ស.ហ.</w:delText>
          </w:r>
        </w:del>
      </w:ins>
      <w:ins w:id="6205" w:author="Kem Sereiboth" w:date="2022-09-20T15:43:00Z">
        <w:del w:id="6206" w:author="User" w:date="2022-09-22T09:15:00Z">
          <w:r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20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 សម្រាប់ឆ្នាំ២០២៣</w:delText>
          </w:r>
        </w:del>
      </w:ins>
      <w:ins w:id="6208" w:author="Uon Rithy" w:date="2022-09-22T08:20:00Z">
        <w:del w:id="6209" w:author="User" w:date="2022-09-22T09:15:00Z">
          <w:r w:rsidR="00F13B8F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និងឆ្នាំ</w:delText>
          </w:r>
        </w:del>
      </w:ins>
      <w:ins w:id="6210" w:author="Kem Sereiboth" w:date="2022-09-20T15:43:00Z">
        <w:del w:id="6211" w:author="User" w:date="2022-09-22T09:15:00Z">
          <w:r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២០២៤ នាយកដ្ឋានក៏ត្រៀមរៀបចំជាសេចក្ដីសម្រេចផ្សេងៗ អាចឈានដល់ការបង្កើតគណៈកម្មការវាយតម្លៃ និងអាចមានបង្កើតជាប្រកាសស្ដីពីក្រមសីលធម៌សម្រាប់អ្នកដោះស្រាយវិវាទ។</w:delText>
          </w:r>
        </w:del>
      </w:ins>
    </w:p>
    <w:p w14:paraId="57012B39" w14:textId="6EF483EB" w:rsidR="00C26CA3" w:rsidRPr="00E33574" w:rsidDel="007D0C1F" w:rsidRDefault="001566A3">
      <w:pPr>
        <w:spacing w:after="0" w:line="233" w:lineRule="auto"/>
        <w:ind w:firstLine="720"/>
        <w:jc w:val="both"/>
        <w:rPr>
          <w:del w:id="6212" w:author="User" w:date="2022-09-29T10:08:00Z"/>
          <w:rFonts w:ascii="Khmer MEF1" w:hAnsi="Khmer MEF1" w:cs="Khmer MEF1"/>
          <w:spacing w:val="-6"/>
          <w:sz w:val="24"/>
          <w:szCs w:val="24"/>
          <w:lang w:val="ca-ES"/>
          <w:rPrChange w:id="6213" w:author="Kem Sereyboth" w:date="2023-07-19T16:59:00Z">
            <w:rPr>
              <w:del w:id="6214" w:author="User" w:date="2022-09-29T10:08:00Z"/>
              <w:rFonts w:ascii="Khmer MEF1" w:hAnsi="Khmer MEF1" w:cs="Khmer MEF1"/>
              <w:b/>
              <w:bCs/>
              <w:sz w:val="24"/>
              <w:szCs w:val="24"/>
              <w:highlight w:val="green"/>
              <w:lang w:val="ca-ES"/>
            </w:rPr>
          </w:rPrChange>
        </w:rPr>
        <w:pPrChange w:id="6215" w:author="Sopheak Phorn" w:date="2023-08-25T16:12:00Z">
          <w:pPr>
            <w:spacing w:after="0" w:line="228" w:lineRule="auto"/>
            <w:ind w:firstLine="720"/>
            <w:jc w:val="both"/>
          </w:pPr>
        </w:pPrChange>
      </w:pPr>
      <w:ins w:id="6216" w:author="Seng Chheanglay" w:date="2022-09-20T13:26:00Z">
        <w:del w:id="6217" w:author="User" w:date="2022-09-29T10:08:00Z">
          <w:r w:rsidRPr="00E33574" w:rsidDel="007D0C1F">
            <w:rPr>
              <w:rFonts w:ascii="Khmer MEF1" w:hAnsi="Khmer MEF1" w:cs="Khmer MEF1"/>
              <w:spacing w:val="-6"/>
              <w:sz w:val="24"/>
              <w:szCs w:val="24"/>
              <w:cs/>
              <w:rPrChange w:id="6218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green"/>
                  <w:cs/>
                </w:rPr>
              </w:rPrChange>
            </w:rPr>
            <w:delText>គ</w:delText>
          </w:r>
        </w:del>
      </w:ins>
      <w:ins w:id="6219" w:author="Seng Chheanglay" w:date="2022-09-20T13:28:00Z">
        <w:del w:id="6220" w:author="User" w:date="2022-09-29T10:08:00Z">
          <w:r w:rsidR="00791584" w:rsidRPr="00E33574" w:rsidDel="007D0C1F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22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៣</w:delText>
          </w:r>
        </w:del>
      </w:ins>
    </w:p>
    <w:p w14:paraId="3A9DA1EE" w14:textId="3575C476" w:rsidR="006B218D" w:rsidRPr="00E33574" w:rsidDel="007D0C1F" w:rsidRDefault="006B218D">
      <w:pPr>
        <w:spacing w:after="0" w:line="233" w:lineRule="auto"/>
        <w:ind w:firstLine="720"/>
        <w:jc w:val="both"/>
        <w:rPr>
          <w:ins w:id="6222" w:author="Seng Chheanglay" w:date="2022-09-20T13:37:00Z"/>
          <w:del w:id="6223" w:author="User" w:date="2022-09-29T10:08:00Z"/>
          <w:rFonts w:ascii="Khmer MEF1" w:hAnsi="Khmer MEF1" w:cs="Khmer MEF1"/>
          <w:spacing w:val="-6"/>
          <w:sz w:val="24"/>
          <w:szCs w:val="24"/>
          <w:cs/>
          <w:lang w:val="ca-ES"/>
          <w:rPrChange w:id="6224" w:author="Kem Sereyboth" w:date="2023-07-19T16:59:00Z">
            <w:rPr>
              <w:ins w:id="6225" w:author="Seng Chheanglay" w:date="2022-09-20T13:37:00Z"/>
              <w:del w:id="6226" w:author="User" w:date="2022-09-29T10:08:00Z"/>
              <w:rFonts w:ascii="Khmer MEF1" w:hAnsi="Khmer MEF1" w:cs="Khmer MEF1"/>
              <w:sz w:val="24"/>
              <w:szCs w:val="24"/>
              <w:cs/>
              <w:lang w:val="ca-ES"/>
            </w:rPr>
          </w:rPrChange>
        </w:rPr>
        <w:pPrChange w:id="6227" w:author="Sopheak Phorn" w:date="2023-08-25T16:12:00Z">
          <w:pPr>
            <w:spacing w:after="0" w:line="240" w:lineRule="auto"/>
            <w:jc w:val="both"/>
          </w:pPr>
        </w:pPrChange>
      </w:pPr>
    </w:p>
    <w:p w14:paraId="44897230" w14:textId="1D1B82FF" w:rsidR="004E45A6" w:rsidRPr="00E33574" w:rsidDel="007D0C1F" w:rsidRDefault="006B218D">
      <w:pPr>
        <w:spacing w:after="0" w:line="233" w:lineRule="auto"/>
        <w:ind w:firstLine="720"/>
        <w:jc w:val="both"/>
        <w:rPr>
          <w:del w:id="6228" w:author="User" w:date="2022-09-29T10:08:00Z"/>
          <w:rFonts w:ascii="Khmer MEF1" w:hAnsi="Khmer MEF1" w:cs="Khmer MEF1"/>
          <w:spacing w:val="-6"/>
          <w:sz w:val="24"/>
          <w:szCs w:val="24"/>
          <w:lang w:val="ca-ES"/>
          <w:rPrChange w:id="6229" w:author="Kem Sereyboth" w:date="2023-07-19T16:59:00Z">
            <w:rPr>
              <w:del w:id="6230" w:author="User" w:date="2022-09-29T10:08:00Z"/>
              <w:rFonts w:ascii="Khmer MEF1" w:hAnsi="Khmer MEF1" w:cs="Khmer MEF1"/>
              <w:sz w:val="24"/>
              <w:szCs w:val="24"/>
              <w:highlight w:val="green"/>
              <w:lang w:val="ca-ES"/>
            </w:rPr>
          </w:rPrChange>
        </w:rPr>
        <w:pPrChange w:id="6231" w:author="Sopheak Phorn" w:date="2023-08-25T16:12:00Z">
          <w:pPr>
            <w:spacing w:after="0" w:line="228" w:lineRule="auto"/>
            <w:ind w:firstLine="720"/>
            <w:jc w:val="both"/>
          </w:pPr>
        </w:pPrChange>
      </w:pPr>
      <w:ins w:id="6232" w:author="Seng Chheanglay" w:date="2022-09-20T13:37:00Z">
        <w:del w:id="6233" w:author="User" w:date="2022-09-29T10:08:00Z">
          <w:r w:rsidRPr="00E33574" w:rsidDel="007D0C1F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23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tab/>
          </w:r>
        </w:del>
      </w:ins>
      <w:ins w:id="6235" w:author="Voeun Kuyeng" w:date="2022-09-01T10:53:00Z">
        <w:del w:id="6236" w:author="User" w:date="2022-09-29T10:08:00Z">
          <w:r w:rsidR="007710A5" w:rsidRPr="00E33574" w:rsidDel="007D0C1F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6237" w:author="Kem Sereyboth" w:date="2023-07-19T16:59:00Z">
                <w:rPr>
                  <w:rFonts w:ascii="Khmer MEF1" w:hAnsi="Khmer MEF1" w:cs="Khmer MEF1"/>
                  <w:b/>
                  <w:bCs/>
                  <w:lang w:val="ca-ES"/>
                </w:rPr>
              </w:rPrChange>
            </w:rPr>
            <w:tab/>
          </w:r>
        </w:del>
      </w:ins>
      <w:ins w:id="6238" w:author="Seng Chheanglay" w:date="2022-09-20T13:36:00Z">
        <w:del w:id="6239" w:author="User" w:date="2022-09-29T10:08:00Z">
          <w:r w:rsidRPr="00E33574" w:rsidDel="007D0C1F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24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បទប្បញ្ញត្តិ</w:delText>
          </w:r>
        </w:del>
      </w:ins>
    </w:p>
    <w:p w14:paraId="4C5A09EB" w14:textId="437D2D54" w:rsidR="006B218D" w:rsidRPr="00E33574" w:rsidDel="007D0C1F" w:rsidRDefault="006B218D">
      <w:pPr>
        <w:spacing w:after="0" w:line="233" w:lineRule="auto"/>
        <w:ind w:firstLine="720"/>
        <w:jc w:val="both"/>
        <w:rPr>
          <w:ins w:id="6241" w:author="Seng Chheanglay" w:date="2022-09-20T13:37:00Z"/>
          <w:del w:id="6242" w:author="User" w:date="2022-09-29T10:08:00Z"/>
          <w:rFonts w:ascii="Khmer MEF1" w:hAnsi="Khmer MEF1" w:cs="Khmer MEF1"/>
          <w:spacing w:val="-6"/>
          <w:sz w:val="24"/>
          <w:szCs w:val="24"/>
          <w:lang w:val="ca-ES"/>
          <w:rPrChange w:id="6243" w:author="Kem Sereyboth" w:date="2023-07-19T16:59:00Z">
            <w:rPr>
              <w:ins w:id="6244" w:author="Seng Chheanglay" w:date="2022-09-20T13:37:00Z"/>
              <w:del w:id="6245" w:author="User" w:date="2022-09-29T10:08:00Z"/>
              <w:rFonts w:ascii="Khmer MEF1" w:hAnsi="Khmer MEF1" w:cs="Khmer MEF1"/>
              <w:szCs w:val="22"/>
              <w:lang w:val="ca-ES"/>
            </w:rPr>
          </w:rPrChange>
        </w:rPr>
        <w:pPrChange w:id="6246" w:author="Sopheak Phorn" w:date="2023-08-25T16:12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</w:p>
    <w:p w14:paraId="0DF418C7" w14:textId="3440CE4D" w:rsidR="00293CC4" w:rsidRPr="00E33574" w:rsidDel="007D0C1F" w:rsidRDefault="00293CC4">
      <w:pPr>
        <w:spacing w:after="0" w:line="233" w:lineRule="auto"/>
        <w:ind w:firstLine="720"/>
        <w:jc w:val="both"/>
        <w:rPr>
          <w:ins w:id="6247" w:author="Seng Chheanglay" w:date="2022-09-20T13:26:00Z"/>
          <w:del w:id="6248" w:author="User" w:date="2022-09-29T10:08:00Z"/>
          <w:rFonts w:ascii="Khmer MEF1" w:hAnsi="Khmer MEF1" w:cs="Khmer MEF1"/>
          <w:spacing w:val="-6"/>
          <w:sz w:val="24"/>
          <w:szCs w:val="24"/>
          <w:lang w:val="ca-ES"/>
          <w:rPrChange w:id="6249" w:author="Kem Sereyboth" w:date="2023-07-19T16:59:00Z">
            <w:rPr>
              <w:ins w:id="6250" w:author="Seng Chheanglay" w:date="2022-09-20T13:26:00Z"/>
              <w:del w:id="6251" w:author="User" w:date="2022-09-29T10:08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6252" w:author="Sopheak Phorn" w:date="2023-08-25T16:12:00Z">
          <w:pPr>
            <w:spacing w:after="0" w:line="228" w:lineRule="auto"/>
            <w:ind w:firstLine="720"/>
            <w:jc w:val="both"/>
          </w:pPr>
        </w:pPrChange>
      </w:pPr>
    </w:p>
    <w:p w14:paraId="01EB35E3" w14:textId="12B83D9B" w:rsidR="004A540D" w:rsidRPr="00E33574" w:rsidDel="008F026D" w:rsidRDefault="001566A3">
      <w:pPr>
        <w:spacing w:after="0" w:line="233" w:lineRule="auto"/>
        <w:ind w:firstLine="720"/>
        <w:jc w:val="both"/>
        <w:rPr>
          <w:ins w:id="6253" w:author="Seng Chheanglay" w:date="2022-09-20T13:26:00Z"/>
          <w:del w:id="6254" w:author="User" w:date="2022-09-28T10:45:00Z"/>
          <w:rFonts w:ascii="Khmer MEF1" w:hAnsi="Khmer MEF1" w:cs="Khmer MEF1"/>
          <w:spacing w:val="-8"/>
          <w:sz w:val="24"/>
          <w:szCs w:val="24"/>
          <w:rPrChange w:id="6255" w:author="Kem Sereyboth" w:date="2023-07-19T16:59:00Z">
            <w:rPr>
              <w:ins w:id="6256" w:author="Seng Chheanglay" w:date="2022-09-20T13:26:00Z"/>
              <w:del w:id="6257" w:author="User" w:date="2022-09-28T10:45:00Z"/>
              <w:rFonts w:ascii="Khmer MEF1" w:hAnsi="Khmer MEF1" w:cs="Khmer MEF1"/>
              <w:sz w:val="24"/>
              <w:szCs w:val="24"/>
            </w:rPr>
          </w:rPrChange>
        </w:rPr>
        <w:pPrChange w:id="6258" w:author="Sopheak Phorn" w:date="2023-08-25T16:12:00Z">
          <w:pPr>
            <w:spacing w:before="240" w:after="0" w:line="240" w:lineRule="auto"/>
            <w:ind w:firstLine="720"/>
            <w:jc w:val="both"/>
          </w:pPr>
        </w:pPrChange>
      </w:pPr>
      <w:ins w:id="6259" w:author="Seng Chheanglay" w:date="2022-09-20T13:26:00Z">
        <w:del w:id="6260" w:author="User" w:date="2022-09-29T10:08:00Z">
          <w:r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rPrChange w:id="6261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ឃ</w:delText>
          </w:r>
          <w:r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26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.លទ្ធផលនៃការរកឃើញទី៤៖ </w:delText>
          </w:r>
          <w:r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rPrChange w:id="6263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ន.ស.ស. ពុំទាន់</w:delText>
          </w:r>
        </w:del>
        <w:del w:id="6264" w:author="User" w:date="2022-09-28T10:46:00Z">
          <w:r w:rsidRPr="00E33574" w:rsidDel="008F026D">
            <w:rPr>
              <w:rFonts w:ascii="Khmer MEF1" w:hAnsi="Khmer MEF1" w:cs="Khmer MEF1"/>
              <w:spacing w:val="2"/>
              <w:sz w:val="24"/>
              <w:szCs w:val="24"/>
              <w:cs/>
              <w:rPrChange w:id="626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មាន</w:delText>
          </w:r>
        </w:del>
        <w:del w:id="6266" w:author="User" w:date="2022-09-29T10:08:00Z">
          <w:r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rPrChange w:id="626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ចំណូលនោះទេ</w:delText>
          </w:r>
        </w:del>
        <w:del w:id="6268" w:author="User" w:date="2022-09-28T10:44:00Z">
          <w:r w:rsidRPr="00E33574" w:rsidDel="00B7735E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  <w:r w:rsidRPr="00E33574" w:rsidDel="00B7735E">
            <w:rPr>
              <w:rFonts w:ascii="Khmer MEF1" w:hAnsi="Khmer MEF1" w:cs="Khmer MEF1"/>
              <w:strike/>
              <w:sz w:val="24"/>
              <w:szCs w:val="24"/>
              <w:cs/>
              <w:rPrChange w:id="626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ព្រោះកម្រងសេវាសាធារណៈ</w:delText>
          </w:r>
        </w:del>
      </w:ins>
      <w:ins w:id="6270" w:author="Uon Rithy" w:date="2022-09-22T08:21:00Z">
        <w:del w:id="6271" w:author="User" w:date="2022-09-28T10:44:00Z">
          <w:r w:rsidR="00F13B8F" w:rsidRPr="00E33574" w:rsidDel="00B7735E">
            <w:rPr>
              <w:rFonts w:ascii="Khmer MEF1" w:hAnsi="Khmer MEF1" w:cs="Khmer MEF1"/>
              <w:strike/>
              <w:sz w:val="24"/>
              <w:szCs w:val="24"/>
              <w:cs/>
              <w:rPrChange w:id="627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6273" w:author="Seng Chheanglay" w:date="2022-09-20T13:26:00Z">
        <w:del w:id="6274" w:author="User" w:date="2022-09-28T10:44:00Z">
          <w:r w:rsidRPr="00E33574" w:rsidDel="00B7735E">
            <w:rPr>
              <w:rFonts w:ascii="Khmer MEF1" w:hAnsi="Khmer MEF1" w:cs="Khmer MEF1"/>
              <w:strike/>
              <w:sz w:val="24"/>
              <w:szCs w:val="24"/>
              <w:cs/>
              <w:rPrChange w:id="627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ក្រោមសមត្ថកិច្ច</w:delText>
          </w:r>
        </w:del>
      </w:ins>
      <w:ins w:id="6276" w:author="Seng Chheanglay" w:date="2022-09-20T13:27:00Z">
        <w:del w:id="6277" w:author="User" w:date="2022-09-28T10:44:00Z">
          <w:r w:rsidRPr="00E33574" w:rsidDel="00B7735E">
            <w:rPr>
              <w:rFonts w:ascii="Khmer MEF1" w:hAnsi="Khmer MEF1" w:cs="Khmer MEF1"/>
              <w:strike/>
              <w:sz w:val="24"/>
              <w:szCs w:val="24"/>
              <w:cs/>
              <w:rPrChange w:id="627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មិនទាន់បាន</w:delText>
          </w:r>
        </w:del>
        <w:del w:id="6279" w:author="User" w:date="2022-09-22T09:16:00Z">
          <w:r w:rsidRPr="00E33574" w:rsidDel="00470203">
            <w:rPr>
              <w:rFonts w:ascii="Khmer MEF1" w:hAnsi="Khmer MEF1" w:cs="Khmer MEF1"/>
              <w:strike/>
              <w:sz w:val="24"/>
              <w:szCs w:val="24"/>
              <w:cs/>
              <w:rPrChange w:id="62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កំណត់គ្រប់ជ្រុងជ្រោយ</w:delText>
          </w:r>
        </w:del>
        <w:del w:id="6281" w:author="User" w:date="2022-09-28T10:44:00Z">
          <w:r w:rsidRPr="00E33574" w:rsidDel="00B7735E">
            <w:rPr>
              <w:rFonts w:ascii="Khmer MEF1" w:hAnsi="Khmer MEF1" w:cs="Khmer MEF1"/>
              <w:strike/>
              <w:sz w:val="24"/>
              <w:szCs w:val="24"/>
              <w:cs/>
              <w:rPrChange w:id="628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ដើម្បីអនុវត្តការប្រមូលចំណូលនោះទេ</w:delText>
          </w:r>
        </w:del>
      </w:ins>
      <w:ins w:id="6283" w:author="Seng Chheanglay" w:date="2022-09-20T13:26:00Z">
        <w:del w:id="6284" w:author="User" w:date="2022-09-28T10:44:00Z">
          <w:r w:rsidRPr="00E33574" w:rsidDel="00B7735E">
            <w:rPr>
              <w:rFonts w:ascii="Khmer MEF1" w:hAnsi="Khmer MEF1" w:cs="Khmer MEF1"/>
              <w:strike/>
              <w:sz w:val="24"/>
              <w:szCs w:val="24"/>
              <w:cs/>
              <w:rPrChange w:id="628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6286" w:author="Uon Rithy" w:date="2022-09-22T08:24:00Z">
        <w:del w:id="6287" w:author="User" w:date="2022-09-28T10:44:00Z">
          <w:r w:rsidR="00F13B8F" w:rsidRPr="00E33574" w:rsidDel="00B7735E">
            <w:rPr>
              <w:rFonts w:ascii="Khmer MEF1" w:hAnsi="Khmer MEF1" w:cs="Khmer MEF1"/>
              <w:strike/>
              <w:sz w:val="24"/>
              <w:szCs w:val="24"/>
              <w:cs/>
              <w:rPrChange w:id="628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6289" w:author="User" w:date="2022-09-22T09:18:00Z">
          <w:r w:rsidR="00DC4CC4" w:rsidRPr="00E33574" w:rsidDel="00470203">
            <w:rPr>
              <w:rFonts w:ascii="Khmer MEF1" w:hAnsi="Khmer MEF1" w:cs="Khmer MEF1"/>
              <w:sz w:val="24"/>
              <w:szCs w:val="24"/>
              <w:cs/>
              <w:rPrChange w:id="629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ម្យ៉ាងទៀត</w:delText>
          </w:r>
          <w:r w:rsidR="00DC4CC4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29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អនុក្រឹត្យស្ដីពីនិយ័តកម្មប្រព័ន្ធសន្តិសុខសង្គម ទើបតែបានចុះហត្ថលេខាដាក់ឱ្យប្រើប្រាស់កាលពីថ្ងៃទី០៨ ខែសីហា ឆ្នាំ២០២២</w:delText>
          </w:r>
        </w:del>
      </w:ins>
      <w:ins w:id="6292" w:author="Uon Rithy" w:date="2022-09-22T08:25:00Z">
        <w:del w:id="6293" w:author="User" w:date="2022-09-22T09:18:00Z">
          <w:r w:rsidR="00DC4CC4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29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មិនទាន់ធ្វើការផ្សាព្វផ្សាយជូនដល់ភាគីពាក់ព័ន្ធនៅឡើយ។</w:delText>
          </w:r>
        </w:del>
      </w:ins>
    </w:p>
    <w:p w14:paraId="6586FDDE" w14:textId="2765FE7C" w:rsidR="001566A3" w:rsidRPr="00E33574" w:rsidDel="007D0C1F" w:rsidRDefault="005A2842">
      <w:pPr>
        <w:spacing w:after="0" w:line="233" w:lineRule="auto"/>
        <w:ind w:firstLine="720"/>
        <w:jc w:val="both"/>
        <w:rPr>
          <w:ins w:id="6295" w:author="Seng Chheanglay" w:date="2022-09-20T13:41:00Z"/>
          <w:del w:id="6296" w:author="User" w:date="2022-09-29T10:08:00Z"/>
          <w:rFonts w:ascii="Khmer MEF1" w:hAnsi="Khmer MEF1" w:cs="Khmer MEF1"/>
          <w:sz w:val="24"/>
          <w:szCs w:val="24"/>
          <w:lang w:val="ca-ES"/>
        </w:rPr>
        <w:pPrChange w:id="6297" w:author="Sopheak Phorn" w:date="2023-08-25T16:12:00Z">
          <w:pPr>
            <w:spacing w:before="240" w:after="200" w:line="276" w:lineRule="auto"/>
            <w:ind w:firstLine="720"/>
            <w:jc w:val="both"/>
          </w:pPr>
        </w:pPrChange>
      </w:pPr>
      <w:ins w:id="6298" w:author="Seng Chheanglay" w:date="2022-09-20T13:31:00Z">
        <w:del w:id="6299" w:author="User" w:date="2022-09-29T10:08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30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ង</w:delText>
          </w:r>
        </w:del>
      </w:ins>
      <w:ins w:id="6301" w:author="Seng Chheanglay" w:date="2022-09-20T13:26:00Z">
        <w:del w:id="6302" w:author="User" w:date="2022-09-29T10:08:00Z">
          <w:r w:rsidR="001566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303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.លទ្ធផលនៃការរកឃើញ</w:delText>
          </w:r>
          <w:r w:rsidR="00791584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30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ទី</w:delText>
          </w:r>
        </w:del>
      </w:ins>
      <w:ins w:id="6305" w:author="Seng Chheanglay" w:date="2022-09-20T13:28:00Z">
        <w:del w:id="6306" w:author="User" w:date="2022-09-29T10:08:00Z">
          <w:r w:rsidR="00791584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30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៥</w:delText>
          </w:r>
        </w:del>
      </w:ins>
      <w:ins w:id="6308" w:author="Seng Chheanglay" w:date="2022-09-20T13:26:00Z">
        <w:del w:id="6309" w:author="User" w:date="2022-09-29T10:08:00Z">
          <w:r w:rsidR="001566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31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៖ ន.ស.ស. ពុំ</w:delText>
          </w:r>
        </w:del>
      </w:ins>
      <w:ins w:id="6311" w:author="Seng Chheanglay" w:date="2022-09-20T13:27:00Z">
        <w:del w:id="6312" w:author="User" w:date="2022-09-29T10:08:00Z">
          <w:r w:rsidR="001566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31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បានបង់ភាគទាន ១០</w:delText>
          </w:r>
        </w:del>
      </w:ins>
      <w:ins w:id="6314" w:author="Uon Rithy" w:date="2022-09-22T08:25:00Z">
        <w:del w:id="6315" w:author="User" w:date="2022-09-29T10:08:00Z">
          <w:r w:rsidR="00092DA6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31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% </w:delText>
          </w:r>
        </w:del>
      </w:ins>
      <w:ins w:id="6317" w:author="Seng Chheanglay" w:date="2022-09-20T13:27:00Z">
        <w:del w:id="6318" w:author="User" w:date="2022-09-29T10:08:00Z">
          <w:r w:rsidR="001566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31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ភាគរយនៃចំណូលរបស់ខ្លួនទៅអគ្គ</w:delText>
          </w:r>
          <w:r w:rsidR="001566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លេខាធិការដ្ឋាននៃ </w:delText>
          </w:r>
        </w:del>
      </w:ins>
      <w:ins w:id="6320" w:author="Seng Chheanglay" w:date="2022-09-20T13:28:00Z">
        <w:del w:id="6321" w:author="User" w:date="2022-09-29T10:08:00Z">
          <w:r w:rsidR="001566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32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អ.ស.ហ. </w:delText>
          </w:r>
          <w:r w:rsidR="001566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នោះទេព្រោះមិនមាន</w:delText>
          </w:r>
        </w:del>
      </w:ins>
      <w:ins w:id="6323" w:author="Seng Chheanglay" w:date="2022-09-20T13:26:00Z">
        <w:del w:id="6324" w:author="User" w:date="2022-09-22T09:18:00Z">
          <w:r w:rsidR="001566A3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ប្រភព</w:delText>
          </w:r>
        </w:del>
        <w:del w:id="6325" w:author="User" w:date="2022-09-29T10:08:00Z">
          <w:r w:rsidR="001566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ចំណូល</w:delText>
          </w:r>
        </w:del>
      </w:ins>
      <w:ins w:id="6326" w:author="Seng Chheanglay" w:date="2022-09-20T13:28:00Z">
        <w:del w:id="6327" w:author="User" w:date="2022-09-29T10:08:00Z">
          <w:r w:rsidR="001566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</w:p>
    <w:p w14:paraId="6CA03A92" w14:textId="6CD8FA60" w:rsidR="00696F8F" w:rsidRPr="00E33574" w:rsidDel="009535E3" w:rsidRDefault="00696F8F">
      <w:pPr>
        <w:spacing w:after="0" w:line="233" w:lineRule="auto"/>
        <w:ind w:firstLine="720"/>
        <w:jc w:val="both"/>
        <w:rPr>
          <w:ins w:id="6328" w:author="Seng Chheanglay" w:date="2022-09-20T13:26:00Z"/>
          <w:del w:id="6329" w:author="Kem Sereiboth" w:date="2022-09-20T15:56:00Z"/>
          <w:rFonts w:ascii="Khmer MEF1" w:hAnsi="Khmer MEF1" w:cs="Khmer MEF1"/>
          <w:sz w:val="24"/>
          <w:szCs w:val="24"/>
          <w:lang w:val="ca-ES"/>
        </w:rPr>
        <w:pPrChange w:id="6330" w:author="Sopheak Phorn" w:date="2023-08-25T16:12:00Z">
          <w:pPr>
            <w:spacing w:before="240" w:after="200" w:line="276" w:lineRule="auto"/>
            <w:ind w:firstLine="720"/>
            <w:jc w:val="both"/>
          </w:pPr>
        </w:pPrChange>
      </w:pPr>
      <w:ins w:id="6331" w:author="Seng Chheanglay" w:date="2022-09-20T13:42:00Z">
        <w:del w:id="6332" w:author="Kem Sereiboth" w:date="2022-09-20T15:56:00Z">
          <w:r w:rsidRPr="00E33574" w:rsidDel="009535E3">
            <w:rPr>
              <w:rFonts w:ascii="Khmer MEF1" w:hAnsi="Khmer MEF1" w:cs="Khmer MEF1"/>
              <w:sz w:val="24"/>
              <w:szCs w:val="24"/>
              <w:cs/>
              <w:lang w:val="ca-ES"/>
              <w:rPrChange w:id="6333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ច</w:delText>
          </w:r>
          <w:r w:rsidRPr="00E33574" w:rsidDel="009535E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.</w:delText>
          </w:r>
          <w:r w:rsidRPr="00E33574" w:rsidDel="009535E3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33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ការរៀបចំនូវផែនការអភិវឌ្ឍន៍ស្ថាប័នរបស់ </w:delText>
          </w:r>
          <w:r w:rsidRPr="00E33574" w:rsidDel="009535E3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335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Pr="00E33574" w:rsidDel="009535E3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6336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2"/>
                  <w:sz w:val="24"/>
                  <w:szCs w:val="24"/>
                  <w:lang w:val="ca-ES"/>
                </w:rPr>
              </w:rPrChange>
            </w:rPr>
            <w:delText>?</w:delText>
          </w:r>
        </w:del>
      </w:ins>
    </w:p>
    <w:p w14:paraId="0442EB1E" w14:textId="1F6D55FB" w:rsidR="001566A3" w:rsidRPr="00E33574" w:rsidDel="00DA17D9" w:rsidRDefault="001566A3">
      <w:pPr>
        <w:spacing w:after="0" w:line="233" w:lineRule="auto"/>
        <w:ind w:firstLine="720"/>
        <w:jc w:val="both"/>
        <w:rPr>
          <w:ins w:id="6337" w:author="Kem Sereiboth" w:date="2022-09-20T09:57:00Z"/>
          <w:del w:id="6338" w:author="Seng Chheanglay" w:date="2022-09-20T13:31:00Z"/>
          <w:rFonts w:ascii="Khmer MEF1" w:hAnsi="Khmer MEF1" w:cs="Khmer MEF1"/>
          <w:sz w:val="24"/>
          <w:szCs w:val="24"/>
          <w:rPrChange w:id="6339" w:author="Kem Sereyboth" w:date="2023-07-19T16:59:00Z">
            <w:rPr>
              <w:ins w:id="6340" w:author="Kem Sereiboth" w:date="2022-09-20T09:57:00Z"/>
              <w:del w:id="6341" w:author="Seng Chheanglay" w:date="2022-09-20T13:31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6342" w:author="Sopheak Phorn" w:date="2023-08-25T16:12:00Z">
          <w:pPr>
            <w:spacing w:after="0" w:line="228" w:lineRule="auto"/>
            <w:ind w:firstLine="720"/>
            <w:jc w:val="both"/>
          </w:pPr>
        </w:pPrChange>
      </w:pPr>
    </w:p>
    <w:p w14:paraId="67EE744D" w14:textId="55102869" w:rsidR="004E45A6" w:rsidRPr="00E33574" w:rsidDel="00625FC7" w:rsidRDefault="004E45A6">
      <w:pPr>
        <w:spacing w:after="0" w:line="233" w:lineRule="auto"/>
        <w:jc w:val="both"/>
        <w:rPr>
          <w:ins w:id="6343" w:author="User" w:date="2022-09-10T12:27:00Z"/>
          <w:del w:id="6344" w:author="Kem Sereiboth" w:date="2022-09-13T08:49:00Z"/>
          <w:rFonts w:ascii="Khmer MEF1" w:hAnsi="Khmer MEF1" w:cs="Khmer MEF1"/>
          <w:sz w:val="24"/>
          <w:szCs w:val="24"/>
          <w:rPrChange w:id="6345" w:author="Kem Sereyboth" w:date="2023-07-19T16:59:00Z">
            <w:rPr>
              <w:ins w:id="6346" w:author="User" w:date="2022-09-10T12:27:00Z"/>
              <w:del w:id="6347" w:author="Kem Sereiboth" w:date="2022-09-13T08:49:00Z"/>
              <w:rFonts w:ascii="Khmer MEF1" w:hAnsi="Khmer MEF1" w:cs="Khmer MEF1"/>
              <w:sz w:val="24"/>
              <w:szCs w:val="24"/>
              <w:highlight w:val="yellow"/>
            </w:rPr>
          </w:rPrChange>
        </w:rPr>
        <w:pPrChange w:id="6348" w:author="Sopheak Phorn" w:date="2023-08-25T16:12:00Z">
          <w:pPr>
            <w:pStyle w:val="ListParagraph"/>
            <w:numPr>
              <w:numId w:val="3"/>
            </w:numPr>
            <w:spacing w:after="200" w:line="276" w:lineRule="auto"/>
            <w:ind w:left="1530" w:hanging="360"/>
          </w:pPr>
        </w:pPrChange>
      </w:pPr>
      <w:ins w:id="6349" w:author="User" w:date="2022-09-10T12:27:00Z">
        <w:del w:id="6350" w:author="Kem Sereiboth" w:date="2022-09-20T09:57:00Z">
          <w:r w:rsidRPr="00E33574" w:rsidDel="00293CC4">
            <w:rPr>
              <w:rFonts w:ascii="Khmer MEF1" w:hAnsi="Khmer MEF1" w:cs="Khmer MEF1"/>
              <w:sz w:val="24"/>
              <w:szCs w:val="24"/>
              <w:cs/>
              <w:lang w:val="ca-ES"/>
              <w:rPrChange w:id="635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សេចក្ដីព្រាង</w:delText>
          </w:r>
        </w:del>
        <w:del w:id="6352" w:author="Kem Sereiboth" w:date="2022-09-20T09:49:00Z">
          <w:r w:rsidRPr="00E33574" w:rsidDel="003701FB">
            <w:rPr>
              <w:rFonts w:ascii="Khmer MEF1" w:hAnsi="Khmer MEF1" w:cs="Khmer MEF1"/>
              <w:sz w:val="24"/>
              <w:szCs w:val="24"/>
              <w:cs/>
              <w:lang w:val="ca-ES"/>
              <w:rPrChange w:id="635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del w:id="6354" w:author="Kem Sereiboth" w:date="2022-09-20T09:57:00Z">
          <w:r w:rsidRPr="00E33574" w:rsidDel="00293CC4">
            <w:rPr>
              <w:rFonts w:ascii="Khmer MEF1" w:hAnsi="Khmer MEF1" w:cs="Khmer MEF1"/>
              <w:sz w:val="24"/>
              <w:szCs w:val="24"/>
              <w:cs/>
              <w:lang w:val="ca-ES"/>
              <w:rPrChange w:id="635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អនុក្រឹត្យស្ដីពីនិយ័តកម្មប្រព័ន្ធសន្តិសុខសង្គម បានចុះហត្ថលេខារួចរាល់ហើយត្រៀមនឹងដាក់ផ្សព្វផ្សាយនៅចុងខែកញ្ញា ឆ្នាំ២០២២ នេះជាសាធារណៈដែលមានការចូលរួមគ្រប់និយ័តករទាំងអស់រួមទាំងអង្គភាពសវនកម្មផ្ទៃក្នុងផងដែរ។</w:delText>
          </w:r>
        </w:del>
      </w:ins>
    </w:p>
    <w:p w14:paraId="41F09825" w14:textId="12EF084A" w:rsidR="004E45A6" w:rsidRPr="00E33574" w:rsidDel="00625FC7" w:rsidRDefault="004E45A6">
      <w:pPr>
        <w:spacing w:after="0" w:line="233" w:lineRule="auto"/>
        <w:jc w:val="both"/>
        <w:rPr>
          <w:ins w:id="6356" w:author="User" w:date="2022-09-10T12:27:00Z"/>
          <w:del w:id="6357" w:author="Kem Sereiboth" w:date="2022-09-13T08:49:00Z"/>
          <w:rFonts w:ascii="Khmer MEF1" w:hAnsi="Khmer MEF1" w:cs="Khmer MEF1"/>
          <w:sz w:val="24"/>
          <w:szCs w:val="24"/>
          <w:rPrChange w:id="6358" w:author="Kem Sereyboth" w:date="2023-07-19T16:59:00Z">
            <w:rPr>
              <w:ins w:id="6359" w:author="User" w:date="2022-09-10T12:27:00Z"/>
              <w:del w:id="6360" w:author="Kem Sereiboth" w:date="2022-09-13T08:49:00Z"/>
              <w:rFonts w:ascii="Khmer MEF1" w:hAnsi="Khmer MEF1" w:cs="Khmer MEF1"/>
              <w:sz w:val="24"/>
              <w:szCs w:val="24"/>
              <w:highlight w:val="yellow"/>
            </w:rPr>
          </w:rPrChange>
        </w:rPr>
        <w:pPrChange w:id="6361" w:author="Sopheak Phorn" w:date="2023-08-25T16:12:00Z">
          <w:pPr>
            <w:pStyle w:val="ListParagraph"/>
            <w:numPr>
              <w:numId w:val="3"/>
            </w:numPr>
            <w:spacing w:after="200" w:line="276" w:lineRule="auto"/>
            <w:ind w:left="1530" w:hanging="360"/>
          </w:pPr>
        </w:pPrChange>
      </w:pPr>
      <w:ins w:id="6362" w:author="User" w:date="2022-09-10T12:27:00Z">
        <w:del w:id="6363" w:author="Kem Sereiboth" w:date="2022-09-20T09:57:00Z">
          <w:r w:rsidRPr="00E33574" w:rsidDel="00293CC4">
            <w:rPr>
              <w:rFonts w:ascii="Khmer MEF1" w:hAnsi="Khmer MEF1" w:cs="Khmer MEF1"/>
              <w:sz w:val="24"/>
              <w:szCs w:val="24"/>
              <w:cs/>
              <w:lang w:val="ca-ES"/>
              <w:rPrChange w:id="636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សេចក្ដីព្រាង</w:delText>
          </w:r>
        </w:del>
        <w:del w:id="6365" w:author="Kem Sereiboth" w:date="2022-09-20T09:49:00Z">
          <w:r w:rsidRPr="00E33574" w:rsidDel="003701FB">
            <w:rPr>
              <w:rFonts w:ascii="Khmer MEF1" w:hAnsi="Khmer MEF1" w:cs="Khmer MEF1"/>
              <w:sz w:val="24"/>
              <w:szCs w:val="24"/>
              <w:cs/>
              <w:lang w:val="ca-ES"/>
              <w:rPrChange w:id="636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del w:id="6367" w:author="Kem Sereiboth" w:date="2022-09-20T09:57:00Z">
          <w:r w:rsidRPr="00E33574" w:rsidDel="00293CC4">
            <w:rPr>
              <w:rFonts w:ascii="Khmer MEF1" w:hAnsi="Khmer MEF1" w:cs="Khmer MEF1"/>
              <w:sz w:val="24"/>
              <w:szCs w:val="24"/>
              <w:cs/>
              <w:lang w:val="ca-ES"/>
              <w:rPrChange w:id="636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អនុក្រឹត្យស្ដីពីគោលការណ៍ណែនាំសម្រាប់ការវិនិយោគមូលនិធិសន្តិសុខសង្គម ឆ្លងកាត់ការប្រជុំចុងក្រោយនៅថ្ងៃទី១៨ ខែកក្កដា ឆ្នាំ២០២២ ជាមួយគ្នានេះ ន.ស.ស. បានធ្វើការកែលម្អជាបន្តបន្ទាប់លើការរៀបចំសេចក្ដីព្រាងអនុក្រឹត្យ និងប្រកាសពាក់ព័ន្ធ និងមានការរៀបចំយន្ដការផ្សេងៗទៀតដើម្បីងាយស្រួលគ្រប់គ្រង</w:delText>
          </w:r>
        </w:del>
      </w:ins>
    </w:p>
    <w:p w14:paraId="4609AC0B" w14:textId="3FBCF13E" w:rsidR="004E45A6" w:rsidRPr="00E33574" w:rsidDel="00293CC4" w:rsidRDefault="004E45A6">
      <w:pPr>
        <w:spacing w:after="0" w:line="233" w:lineRule="auto"/>
        <w:ind w:firstLine="720"/>
        <w:jc w:val="both"/>
        <w:rPr>
          <w:ins w:id="6369" w:author="User" w:date="2022-09-10T12:27:00Z"/>
          <w:del w:id="6370" w:author="Kem Sereiboth" w:date="2022-09-20T09:57:00Z"/>
          <w:rFonts w:ascii="Khmer MEF1" w:hAnsi="Khmer MEF1" w:cs="Khmer MEF1"/>
          <w:sz w:val="24"/>
          <w:szCs w:val="24"/>
          <w:rPrChange w:id="6371" w:author="Kem Sereyboth" w:date="2023-07-19T16:59:00Z">
            <w:rPr>
              <w:ins w:id="6372" w:author="User" w:date="2022-09-10T12:27:00Z"/>
              <w:del w:id="6373" w:author="Kem Sereiboth" w:date="2022-09-20T09:57:00Z"/>
              <w:highlight w:val="yellow"/>
            </w:rPr>
          </w:rPrChange>
        </w:rPr>
        <w:pPrChange w:id="6374" w:author="Sopheak Phorn" w:date="2023-08-25T16:12:00Z">
          <w:pPr>
            <w:pStyle w:val="ListParagraph"/>
            <w:numPr>
              <w:numId w:val="3"/>
            </w:numPr>
            <w:spacing w:after="200" w:line="276" w:lineRule="auto"/>
            <w:ind w:left="1530" w:hanging="360"/>
          </w:pPr>
        </w:pPrChange>
      </w:pPr>
      <w:ins w:id="6375" w:author="User" w:date="2022-09-10T12:27:00Z">
        <w:del w:id="6376" w:author="Kem Sereiboth" w:date="2022-09-20T09:57:00Z">
          <w:r w:rsidRPr="00E33574" w:rsidDel="00293CC4">
            <w:rPr>
              <w:rFonts w:ascii="Khmer MEF1" w:hAnsi="Khmer MEF1" w:cs="Khmer MEF1"/>
              <w:sz w:val="24"/>
              <w:szCs w:val="24"/>
              <w:cs/>
              <w:lang w:val="ca-ES"/>
              <w:rPrChange w:id="637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សេចក្ដីព្រាង</w:delText>
          </w:r>
        </w:del>
        <w:del w:id="6378" w:author="Kem Sereiboth" w:date="2022-09-20T09:49:00Z">
          <w:r w:rsidRPr="00E33574" w:rsidDel="003701FB">
            <w:rPr>
              <w:rFonts w:ascii="Khmer MEF1" w:hAnsi="Khmer MEF1" w:cs="Khmer MEF1"/>
              <w:sz w:val="24"/>
              <w:szCs w:val="24"/>
              <w:cs/>
              <w:lang w:val="ca-ES"/>
              <w:rPrChange w:id="637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del w:id="6380" w:author="Kem Sereiboth" w:date="2022-09-20T09:57:00Z">
          <w:r w:rsidRPr="00E33574" w:rsidDel="00293CC4">
            <w:rPr>
              <w:rFonts w:ascii="Khmer MEF1" w:hAnsi="Khmer MEF1" w:cs="Khmer MEF1"/>
              <w:sz w:val="24"/>
              <w:szCs w:val="24"/>
              <w:cs/>
              <w:lang w:val="ca-ES"/>
              <w:rPrChange w:id="638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ប្រកាសការដោះស្រាយវិវាទក្នុងប្រព័ន្ធសន្តិសុខសង្គម ក៏មានរៀបចំជាសេចក្ដីសម្រេចផ្សេងៗ អាចឈានដល់ការបង្កើតគណៈកម្មការវាយតម្លៃ និងអាចមានបង្កើតជាប្រកាសស្ដីពីក្រមសីលធម៌សម្រាប់អ្នកដោះស្រាយវិវាទដែលគ្រោងបន្តនៅឆ្នាំ២០២៣ ២០២៤ ខាងមុខនេះ</w:delText>
          </w:r>
        </w:del>
      </w:ins>
    </w:p>
    <w:p w14:paraId="014D31E1" w14:textId="4FFA8CA3" w:rsidR="004E45A6" w:rsidRPr="00E33574" w:rsidDel="004E45A6" w:rsidRDefault="007710A5">
      <w:pPr>
        <w:spacing w:after="0" w:line="233" w:lineRule="auto"/>
        <w:jc w:val="both"/>
        <w:rPr>
          <w:ins w:id="6382" w:author="Voeun Kuyeng" w:date="2022-09-01T10:53:00Z"/>
          <w:del w:id="6383" w:author="User" w:date="2022-09-10T12:27:00Z"/>
          <w:rFonts w:ascii="Khmer MEF1" w:hAnsi="Khmer MEF1" w:cs="Khmer MEF1"/>
          <w:sz w:val="24"/>
          <w:szCs w:val="24"/>
          <w:lang w:val="ca-ES"/>
        </w:rPr>
        <w:pPrChange w:id="6384" w:author="Sopheak Phorn" w:date="2023-08-25T16:12:00Z">
          <w:pPr>
            <w:spacing w:after="0" w:line="240" w:lineRule="auto"/>
          </w:pPr>
        </w:pPrChange>
      </w:pPr>
      <w:ins w:id="6385" w:author="Voeun Kuyeng" w:date="2022-09-01T10:53:00Z">
        <w:del w:id="6386" w:author="User" w:date="2022-09-10T12:27:00Z">
          <w:r w:rsidRPr="00E33574" w:rsidDel="004E45A6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១</w:delText>
          </w:r>
          <w:r w:rsidRPr="00E33574" w:rsidDel="004E45A6">
            <w:rPr>
              <w:rFonts w:ascii="Khmer MEF1" w:hAnsi="Khmer MEF1" w:cs="Khmer MEF1"/>
              <w:sz w:val="24"/>
              <w:szCs w:val="24"/>
              <w:lang w:val="ca-ES"/>
            </w:rPr>
            <w:delText>.[</w:delText>
          </w:r>
          <w:r w:rsidRPr="00E33574" w:rsidDel="004E45A6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លទ្ធផលនៃការរកឃើញទី១</w:delText>
          </w:r>
          <w:r w:rsidRPr="00E33574" w:rsidDel="004E45A6">
            <w:rPr>
              <w:rFonts w:ascii="Khmer MEF1" w:hAnsi="Khmer MEF1" w:cs="Khmer MEF1"/>
              <w:sz w:val="24"/>
              <w:szCs w:val="24"/>
              <w:lang w:val="ca-ES"/>
            </w:rPr>
            <w:delText>]</w:delText>
          </w:r>
        </w:del>
      </w:ins>
    </w:p>
    <w:p w14:paraId="39A382B3" w14:textId="3693D387" w:rsidR="007710A5" w:rsidRPr="00E33574" w:rsidDel="004E45A6" w:rsidRDefault="007710A5">
      <w:pPr>
        <w:spacing w:after="0" w:line="233" w:lineRule="auto"/>
        <w:jc w:val="both"/>
        <w:rPr>
          <w:ins w:id="6387" w:author="Voeun Kuyeng" w:date="2022-09-01T10:53:00Z"/>
          <w:del w:id="6388" w:author="User" w:date="2022-09-10T12:27:00Z"/>
          <w:rFonts w:ascii="Khmer MEF1" w:hAnsi="Khmer MEF1" w:cs="Khmer MEF1"/>
          <w:sz w:val="24"/>
          <w:szCs w:val="24"/>
          <w:lang w:val="ca-ES"/>
        </w:rPr>
        <w:pPrChange w:id="6389" w:author="Sopheak Phorn" w:date="2023-08-25T16:12:00Z">
          <w:pPr>
            <w:spacing w:after="0" w:line="240" w:lineRule="auto"/>
          </w:pPr>
        </w:pPrChange>
      </w:pPr>
      <w:ins w:id="6390" w:author="Voeun Kuyeng" w:date="2022-09-01T10:53:00Z">
        <w:del w:id="6391" w:author="User" w:date="2022-09-10T12:27:00Z">
          <w:r w:rsidRPr="00E33574" w:rsidDel="004E45A6">
            <w:rPr>
              <w:rFonts w:ascii="Khmer MEF1" w:hAnsi="Khmer MEF1" w:cs="Khmer MEF1"/>
              <w:sz w:val="24"/>
              <w:szCs w:val="24"/>
              <w:lang w:val="ca-ES"/>
            </w:rPr>
            <w:tab/>
          </w:r>
          <w:r w:rsidRPr="00E33574" w:rsidDel="004E45A6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២</w:delText>
          </w:r>
          <w:r w:rsidRPr="00E33574" w:rsidDel="004E45A6">
            <w:rPr>
              <w:rFonts w:ascii="Khmer MEF1" w:hAnsi="Khmer MEF1" w:cs="Khmer MEF1"/>
              <w:sz w:val="24"/>
              <w:szCs w:val="24"/>
              <w:lang w:val="ca-ES"/>
            </w:rPr>
            <w:delText>.[</w:delText>
          </w:r>
          <w:r w:rsidRPr="00E33574" w:rsidDel="004E45A6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លទ្ធផលនៃការរកឃើញទី២</w:delText>
          </w:r>
          <w:r w:rsidRPr="00E33574" w:rsidDel="004E45A6">
            <w:rPr>
              <w:rFonts w:ascii="Khmer MEF1" w:hAnsi="Khmer MEF1" w:cs="Khmer MEF1"/>
              <w:sz w:val="24"/>
              <w:szCs w:val="24"/>
              <w:lang w:val="ca-ES"/>
            </w:rPr>
            <w:delText>]</w:delText>
          </w:r>
        </w:del>
      </w:ins>
    </w:p>
    <w:p w14:paraId="50D9EAFD" w14:textId="6BA20330" w:rsidR="007710A5" w:rsidRPr="00E33574" w:rsidDel="004E45A6" w:rsidRDefault="007710A5">
      <w:pPr>
        <w:spacing w:after="0" w:line="233" w:lineRule="auto"/>
        <w:jc w:val="both"/>
        <w:rPr>
          <w:ins w:id="6392" w:author="Voeun Kuyeng" w:date="2022-09-01T10:53:00Z"/>
          <w:del w:id="6393" w:author="User" w:date="2022-09-10T12:27:00Z"/>
          <w:rFonts w:ascii="Khmer MEF1" w:hAnsi="Khmer MEF1" w:cs="Khmer MEF1"/>
          <w:sz w:val="24"/>
          <w:szCs w:val="24"/>
          <w:cs/>
          <w:lang w:val="ca-ES"/>
        </w:rPr>
        <w:pPrChange w:id="6394" w:author="Sopheak Phorn" w:date="2023-08-25T16:12:00Z">
          <w:pPr>
            <w:spacing w:after="0" w:line="240" w:lineRule="auto"/>
          </w:pPr>
        </w:pPrChange>
      </w:pPr>
      <w:ins w:id="6395" w:author="Voeun Kuyeng" w:date="2022-09-01T10:53:00Z">
        <w:del w:id="6396" w:author="User" w:date="2022-09-10T12:27:00Z">
          <w:r w:rsidRPr="00E33574" w:rsidDel="004E45A6">
            <w:rPr>
              <w:rFonts w:ascii="Khmer MEF1" w:hAnsi="Khmer MEF1" w:cs="Khmer MEF1"/>
              <w:sz w:val="24"/>
              <w:szCs w:val="24"/>
              <w:lang w:val="ca-ES"/>
            </w:rPr>
            <w:tab/>
          </w:r>
          <w:r w:rsidRPr="00E33574" w:rsidDel="004E45A6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៣</w:delText>
          </w:r>
          <w:r w:rsidRPr="00E33574" w:rsidDel="004E45A6">
            <w:rPr>
              <w:rFonts w:ascii="Khmer MEF1" w:hAnsi="Khmer MEF1" w:cs="Khmer MEF1"/>
              <w:sz w:val="24"/>
              <w:szCs w:val="24"/>
              <w:lang w:val="ca-ES"/>
            </w:rPr>
            <w:delText>....................................</w:delText>
          </w:r>
          <w:r w:rsidRPr="00E33574" w:rsidDel="004E45A6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  <w:r w:rsidRPr="00E33574" w:rsidDel="004E45A6">
            <w:rPr>
              <w:rFonts w:ascii="Khmer MEF1" w:hAnsi="Khmer MEF1" w:cs="Khmer MEF1"/>
              <w:sz w:val="24"/>
              <w:szCs w:val="24"/>
              <w:lang w:val="ca-ES"/>
            </w:rPr>
            <w:delText>]</w:delText>
          </w:r>
        </w:del>
      </w:ins>
    </w:p>
    <w:p w14:paraId="5318BD35" w14:textId="1CFA14DB" w:rsidR="007710A5" w:rsidRPr="00E33574" w:rsidDel="00913214" w:rsidRDefault="007710A5">
      <w:pPr>
        <w:spacing w:after="0" w:line="233" w:lineRule="auto"/>
        <w:jc w:val="both"/>
        <w:rPr>
          <w:ins w:id="6397" w:author="Voeun Kuyeng" w:date="2022-09-01T10:54:00Z"/>
          <w:del w:id="6398" w:author="User" w:date="2022-09-16T11:21:00Z"/>
          <w:rFonts w:ascii="Khmer MEF1" w:hAnsi="Khmer MEF1" w:cs="Khmer MEF1"/>
          <w:sz w:val="24"/>
          <w:szCs w:val="24"/>
          <w:lang w:val="ca-ES"/>
        </w:rPr>
        <w:pPrChange w:id="6399" w:author="Sopheak Phorn" w:date="2023-08-25T16:12:00Z">
          <w:pPr>
            <w:spacing w:after="0" w:line="240" w:lineRule="auto"/>
          </w:pPr>
        </w:pPrChange>
      </w:pPr>
      <w:ins w:id="6400" w:author="Voeun Kuyeng" w:date="2022-09-01T10:53:00Z">
        <w:del w:id="6401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lang w:val="ca-ES"/>
            </w:rPr>
            <w:tab/>
          </w:r>
        </w:del>
        <w:del w:id="6402" w:author="socheata.ol@hotmail.com" w:date="2022-09-01T14:53:00Z">
          <w:r w:rsidRPr="00E33574" w:rsidDel="00906B4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640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បន្ទាប់ពីបាន</w:delText>
          </w:r>
        </w:del>
      </w:ins>
      <w:ins w:id="6404" w:author="socheata.ol@hotmail.com" w:date="2022-09-01T14:56:00Z">
        <w:del w:id="6405" w:author="User" w:date="2022-09-29T10:02:00Z">
          <w:r w:rsidR="00CF0607" w:rsidRPr="00E33574" w:rsidDel="00CD4DB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40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បន្ទាប់</w:delText>
          </w:r>
        </w:del>
      </w:ins>
      <w:ins w:id="6407" w:author="Voeun Kuyeng" w:date="2022-09-01T10:53:00Z">
        <w:del w:id="6408" w:author="User" w:date="2022-09-29T10:02:00Z">
          <w:r w:rsidRPr="00E33574" w:rsidDel="00CD4DB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40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បញ្ចប់</w:delText>
          </w:r>
        </w:del>
      </w:ins>
      <w:ins w:id="6410" w:author="socheata.ol@hotmail.com" w:date="2022-09-01T14:53:00Z">
        <w:del w:id="6411" w:author="User" w:date="2022-09-29T10:02:00Z">
          <w:r w:rsidR="00906B48" w:rsidRPr="00E33574" w:rsidDel="00CD4DB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41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ពី</w:delText>
          </w:r>
        </w:del>
      </w:ins>
      <w:ins w:id="6413" w:author="Voeun Kuyeng" w:date="2022-09-01T10:53:00Z">
        <w:del w:id="6414" w:author="User" w:date="2022-09-28T11:06:00Z">
          <w:r w:rsidRPr="00E33574" w:rsidDel="00641405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41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</w:del>
        <w:del w:id="6416" w:author="User" w:date="2022-09-29T10:02:00Z">
          <w:r w:rsidRPr="00E33574" w:rsidDel="00CD4DB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41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ធ្វើសវនកម្មអនុលោមភាពនៅ </w:delText>
          </w:r>
        </w:del>
        <w:del w:id="6418" w:author="User" w:date="2022-09-10T12:31:00Z">
          <w:r w:rsidRPr="00E33574" w:rsidDel="00A2263C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6419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A2263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42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A2263C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6421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</w:del>
        <w:del w:id="6422" w:author="User" w:date="2022-09-29T10:02:00Z">
          <w:r w:rsidRPr="00E33574" w:rsidDel="00CD4DB1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6423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42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រួចមក</w:delText>
          </w:r>
        </w:del>
        <w:del w:id="6425" w:author="User" w:date="2022-09-27T19:28:00Z">
          <w:r w:rsidRPr="00E33574" w:rsidDel="00736FDC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6426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  <w:del w:id="6427" w:author="User" w:date="2022-09-29T10:02:00Z">
          <w:r w:rsidRPr="00E33574" w:rsidDel="00CD4DB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42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សវនករទទួលបន្ទុកបាន</w:delText>
          </w:r>
          <w:r w:rsidRPr="00E33574" w:rsidDel="00CD4DB1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6429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43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រៀបចំនូវសេចក្តីព្រាង</w:delText>
          </w:r>
          <w:r w:rsidRPr="00E33574" w:rsidDel="00CD4DB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43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របាយការណ៍សវនកម្មអនុលោមភាពរបស់ខ្លួន</w:delText>
          </w:r>
          <w:r w:rsidRPr="00E33574" w:rsidDel="00CD4DB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643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43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ដោយបានដាក់បញ្ចូលនូវធាតុសំខាន់ៗដូចជា ទិដ្ឋភាពទូទៅ</w:delText>
          </w:r>
          <w:r w:rsidRPr="00E33574" w:rsidDel="00CD4DB1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43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នៃអង្គភាពសវនកម្មផ្ទៃក្នុងនិងសវនដ្ឋាន ប្រធានបទសវនកម្ម លក្ខណៈវិនិច្ឆ័យសវនកម្ម នីតិវិធីសវនកម្ម </w:delText>
          </w:r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43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លទ្ធផលរកឃើញ</w:delText>
          </w:r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643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43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ការវិភាគនិងវាយតម្លៃរបស់សវនករទទួលបន្ទុក សេចក្តីសន្និដ្ឋាន និងអនុសាសន៍សវនកម្ម។</w:delText>
          </w:r>
          <w:r w:rsidRPr="00E33574" w:rsidDel="00CD4DB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643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z w:val="24"/>
              <w:szCs w:val="24"/>
              <w:cs/>
              <w:lang w:val="ca-ES"/>
              <w:rPrChange w:id="643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បន្ថែមពីនេះ សវនករទទួលបន្ទុក</w:delText>
          </w:r>
        </w:del>
        <w:del w:id="6440" w:author="User" w:date="2022-09-28T11:03:00Z">
          <w:r w:rsidRPr="00E33574" w:rsidDel="009073DF">
            <w:rPr>
              <w:rFonts w:ascii="Khmer MEF1" w:hAnsi="Khmer MEF1" w:cs="Khmer MEF1"/>
              <w:sz w:val="24"/>
              <w:szCs w:val="24"/>
              <w:cs/>
              <w:lang w:val="ca-ES"/>
              <w:rPrChange w:id="644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6442" w:author="User" w:date="2022-09-27T19:30:00Z">
          <w:r w:rsidRPr="00E33574" w:rsidDel="00736FDC">
            <w:rPr>
              <w:rFonts w:ascii="Khmer MEF1" w:hAnsi="Khmer MEF1" w:cs="Khmer MEF1"/>
              <w:sz w:val="24"/>
              <w:szCs w:val="24"/>
              <w:cs/>
              <w:lang w:val="ca-ES"/>
              <w:rPrChange w:id="644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  <w:del w:id="6444" w:author="User" w:date="2022-09-29T10:02:00Z">
          <w:r w:rsidRPr="00E33574" w:rsidDel="00CD4DB1">
            <w:rPr>
              <w:rFonts w:ascii="Khmer MEF1" w:hAnsi="Khmer MEF1" w:cs="Khmer MEF1"/>
              <w:sz w:val="24"/>
              <w:szCs w:val="24"/>
              <w:cs/>
              <w:lang w:val="ca-ES"/>
              <w:rPrChange w:id="644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ដាក់ឆ្លងសេចក្តីព្រាងរបាយការណ៍សវនកម្មអនុលោមភាពរបស់ខ្លួន</w:delText>
          </w:r>
        </w:del>
        <w:del w:id="6446" w:author="User" w:date="2022-09-28T16:32:00Z">
          <w:r w:rsidRPr="00E33574" w:rsidDel="00C86CB1">
            <w:rPr>
              <w:rFonts w:ascii="Khmer MEF1" w:hAnsi="Khmer MEF1" w:cs="Khmer MEF1"/>
              <w:sz w:val="24"/>
              <w:szCs w:val="24"/>
              <w:lang w:val="ca-ES"/>
              <w:rPrChange w:id="644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  <w:del w:id="6448" w:author="User" w:date="2022-09-29T10:02:00Z">
          <w:r w:rsidRPr="00E33574" w:rsidDel="00CD4DB1">
            <w:rPr>
              <w:rFonts w:ascii="Khmer MEF1" w:hAnsi="Khmer MEF1" w:cs="Khmer MEF1"/>
              <w:sz w:val="24"/>
              <w:szCs w:val="24"/>
              <w:cs/>
              <w:lang w:val="ca-ES"/>
              <w:rPrChange w:id="644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ជូន</w:delText>
          </w:r>
          <w:r w:rsidRPr="00E33574" w:rsidDel="00CD4DB1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45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គណៈកម្មការចំពោះកិច្ច</w:delText>
          </w:r>
        </w:del>
      </w:ins>
      <w:ins w:id="6451" w:author="Uon Rithy" w:date="2022-09-22T08:29:00Z">
        <w:del w:id="6452" w:author="User" w:date="2022-09-28T16:32:00Z">
          <w:r w:rsidR="00F5284D" w:rsidRPr="00E33574" w:rsidDel="00C86CB1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45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6454" w:author="Voeun Kuyeng" w:date="2022-09-01T10:53:00Z">
        <w:del w:id="6455" w:author="User" w:date="2022-09-29T10:02:00Z">
          <w:r w:rsidRPr="00E33574" w:rsidDel="00CD4DB1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45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ដើម្បីពិនិត្យ</w:delText>
          </w:r>
          <w:r w:rsidRPr="00E33574" w:rsidDel="00CD4DB1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645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45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និងវាយតម្លៃទៅលើការអនុវត្តការងាររបស់សវនករទទួលបន្ទុកនៅ</w:delText>
          </w:r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45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សវនដ្ឋានសម្រាប់ការិយបរិច្ឆេទឆ្នាំ</w:delText>
          </w:r>
        </w:del>
      </w:ins>
      <w:ins w:id="6460" w:author="Voeun Kuyeng" w:date="2022-09-06T17:10:00Z">
        <w:del w:id="6461" w:author="User" w:date="2022-09-29T10:02:00Z">
          <w:r w:rsidR="00B4046D" w:rsidRPr="00E33574" w:rsidDel="00CD4DB1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46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6463" w:author="socheata.ol@hotmail.com" w:date="2022-09-01T14:58:00Z">
        <w:del w:id="6464" w:author="User" w:date="2022-09-29T10:02:00Z">
          <w:r w:rsidR="009B31A9" w:rsidRPr="00E33574" w:rsidDel="00CD4DB1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46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[</w:delText>
          </w:r>
        </w:del>
      </w:ins>
      <w:ins w:id="6466" w:author="Voeun Kuyeng" w:date="2022-09-01T10:53:00Z">
        <w:del w:id="6467" w:author="User" w:date="2022-09-29T10:02:00Z"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46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</w:del>
      </w:ins>
      <w:ins w:id="6469" w:author="Seng Chheanglay" w:date="2022-09-20T13:40:00Z">
        <w:del w:id="6470" w:author="User" w:date="2022-09-29T10:02:00Z">
          <w:r w:rsidR="00696F8F"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47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6472" w:author="socheata.ol@hotmail.com" w:date="2022-09-01T14:58:00Z">
        <w:del w:id="6473" w:author="User" w:date="2022-09-29T10:02:00Z">
          <w:r w:rsidR="009B31A9" w:rsidRPr="00E33574" w:rsidDel="00CD4DB1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474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6475" w:author="Voeun Kuyeng" w:date="2022-09-01T10:53:00Z">
        <w:del w:id="6476" w:author="User" w:date="2022-09-29T10:02:00Z"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47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នេះ។ បន្ទាប់ពីទទួលបានការឯកភាពជាគោលការណ៍ពី</w:delText>
          </w:r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478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47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គណៈ</w:delText>
          </w:r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48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កម្មការចំពោះកិច្ច</w:delText>
          </w:r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6481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48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  <w:del w:id="6483" w:author="User" w:date="2022-09-27T19:30:00Z">
          <w:r w:rsidRPr="00E33574" w:rsidDel="00736FD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484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បានបន្ត</w:delText>
          </w:r>
        </w:del>
        <w:del w:id="6485" w:author="User" w:date="2022-09-29T10:02:00Z"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48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នីតិវិធី</w:delText>
          </w:r>
        </w:del>
      </w:ins>
      <w:ins w:id="6487" w:author="socheata.ol@hotmail.com" w:date="2022-09-01T15:00:00Z">
        <w:del w:id="6488" w:author="User" w:date="2022-09-29T10:02:00Z">
          <w:r w:rsidR="008C70E0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48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របស់ខ្លួន</w:delText>
          </w:r>
        </w:del>
      </w:ins>
      <w:ins w:id="6490" w:author="Windows User" w:date="2022-09-04T22:46:00Z">
        <w:del w:id="6491" w:author="User" w:date="2022-09-29T10:02:00Z">
          <w:r w:rsidR="0047652C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49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6493" w:author="socheata.ol@hotmail.com" w:date="2022-09-01T14:59:00Z">
        <w:del w:id="6494" w:author="User" w:date="2022-09-29T10:02:00Z">
          <w:r w:rsidR="00AD0E32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49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8C70E0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49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ដោយរៀ</w:delText>
          </w:r>
        </w:del>
      </w:ins>
      <w:ins w:id="6497" w:author="socheata.ol@hotmail.com" w:date="2022-09-01T15:00:00Z">
        <w:del w:id="6498" w:author="User" w:date="2022-09-29T10:02:00Z">
          <w:r w:rsidR="008C70E0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49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បចំ</w:delText>
          </w:r>
        </w:del>
      </w:ins>
      <w:ins w:id="6500" w:author="Voeun Kuyeng" w:date="2022-09-01T10:53:00Z">
        <w:del w:id="6501" w:author="User" w:date="2022-09-29T10:02:00Z"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50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ការងាររបស់ខ្លួន</w:delText>
          </w:r>
        </w:del>
      </w:ins>
      <w:ins w:id="6503" w:author="socheata.ol@hotmail.com" w:date="2022-09-01T15:00:00Z">
        <w:del w:id="6504" w:author="User" w:date="2022-09-29T10:02:00Z">
          <w:r w:rsidR="008C70E0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50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សំណើ</w:delText>
          </w:r>
        </w:del>
      </w:ins>
      <w:ins w:id="6506" w:author="Voeun Kuyeng" w:date="2022-09-01T10:53:00Z">
        <w:del w:id="6507" w:author="User" w:date="2022-09-29T10:02:00Z"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508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ស្នើសុំការអនុញ្ញាតដ៏ខ្ពង់ខ្ពស់ពី</w:delText>
          </w:r>
          <w:r w:rsidRPr="00E33574" w:rsidDel="00CD4DB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CD4DB1">
            <w:rPr>
              <w:rFonts w:ascii="Khmer MEF2" w:hAnsi="Khmer MEF2" w:cs="Khmer MEF2"/>
              <w:spacing w:val="8"/>
              <w:sz w:val="24"/>
              <w:szCs w:val="24"/>
              <w:cs/>
              <w:lang w:val="ca-ES"/>
              <w:rPrChange w:id="6509" w:author="Kem Sereyboth" w:date="2023-07-19T16:59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ឯកឧត្តមប្រធាន</w:delText>
          </w:r>
        </w:del>
      </w:ins>
      <w:ins w:id="6510" w:author="Windows User" w:date="2022-09-04T22:33:00Z">
        <w:del w:id="6511" w:author="User" w:date="2022-09-29T10:02:00Z">
          <w:r w:rsidR="000677E9" w:rsidRPr="00E33574" w:rsidDel="00CD4DB1">
            <w:rPr>
              <w:rFonts w:ascii="Khmer MEF2" w:hAnsi="Khmer MEF2" w:cs="Khmer MEF2"/>
              <w:spacing w:val="8"/>
              <w:sz w:val="24"/>
              <w:szCs w:val="24"/>
              <w:cs/>
              <w:lang w:val="ca-ES"/>
              <w:rPrChange w:id="6512" w:author="Kem Sereyboth" w:date="2023-07-19T16:59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អង្គភាព</w:delText>
          </w:r>
        </w:del>
      </w:ins>
      <w:ins w:id="6513" w:author="Voeun Kuyeng" w:date="2022-09-01T10:53:00Z">
        <w:del w:id="6514" w:author="User" w:date="2022-09-29T10:02:00Z">
          <w:r w:rsidRPr="00E33574" w:rsidDel="00CD4DB1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51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ក្នុងការផ្ញើជូនសេចក្តីព្រាងរបាយការណ៍សវនកម្មអនុលោមភាពរបស់ខ្លួនជូន</w:delText>
          </w:r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51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ថ្នាក់ដឹកនាំសវនដ្ឋាន</w:delText>
          </w:r>
        </w:del>
        <w:del w:id="6517" w:author="User" w:date="2022-09-28T13:29:00Z">
          <w:r w:rsidRPr="00E33574" w:rsidDel="008B53F1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518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  <w:del w:id="6519" w:author="User" w:date="2022-09-29T10:02:00Z"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52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ដើម្បីធ្វើការពិនិត្យ</w:delText>
          </w:r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521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52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និងផ្តល់នូវមតិយោបល់ក៏ដូចជាសំណូមពរ</w:delText>
          </w:r>
        </w:del>
      </w:ins>
      <w:ins w:id="6523" w:author="socheata.ol@hotmail.com" w:date="2022-09-01T15:03:00Z">
        <w:del w:id="6524" w:author="User" w:date="2022-09-29T10:02:00Z">
          <w:r w:rsidR="00660A71"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52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ជាលាយលក្ខ</w:delText>
          </w:r>
        </w:del>
      </w:ins>
      <w:ins w:id="6526" w:author="Windows User" w:date="2022-09-04T22:46:00Z">
        <w:del w:id="6527" w:author="User" w:date="2022-09-29T10:02:00Z">
          <w:r w:rsidR="0047652C"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528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ណ៍</w:delText>
          </w:r>
        </w:del>
      </w:ins>
      <w:ins w:id="6529" w:author="socheata.ol@hotmail.com" w:date="2022-09-01T15:03:00Z">
        <w:del w:id="6530" w:author="User" w:date="2022-09-29T10:02:00Z">
          <w:r w:rsidR="00660A71"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531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អក្សរ</w:delText>
          </w:r>
        </w:del>
      </w:ins>
      <w:ins w:id="6532" w:author="Voeun Kuyeng" w:date="2022-09-01T10:53:00Z">
        <w:del w:id="6533" w:author="User" w:date="2022-09-29T10:02:00Z"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534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មកអង្គភាព</w:delText>
          </w:r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53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សវនកម្មផ្ទៃក្នុងនៃ អ.ស.ហ. វិញ។</w:delText>
          </w:r>
        </w:del>
        <w:del w:id="6536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</w:del>
      </w:ins>
    </w:p>
    <w:p w14:paraId="7403589E" w14:textId="0EE098F1" w:rsidR="007710A5" w:rsidRPr="00E33574" w:rsidDel="007D0C1F" w:rsidRDefault="007710A5">
      <w:pPr>
        <w:spacing w:after="0" w:line="233" w:lineRule="auto"/>
        <w:jc w:val="both"/>
        <w:rPr>
          <w:ins w:id="6537" w:author="Voeun Kuyeng" w:date="2022-09-01T10:53:00Z"/>
          <w:del w:id="6538" w:author="User" w:date="2022-09-29T10:08:00Z"/>
          <w:rFonts w:ascii="Khmer MEF1" w:hAnsi="Khmer MEF1" w:cs="Khmer MEF1"/>
          <w:sz w:val="24"/>
          <w:szCs w:val="24"/>
          <w:lang w:val="ca-ES"/>
        </w:rPr>
        <w:pPrChange w:id="6539" w:author="Sopheak Phorn" w:date="2023-08-25T16:12:00Z">
          <w:pPr>
            <w:spacing w:after="0" w:line="240" w:lineRule="auto"/>
            <w:jc w:val="both"/>
          </w:pPr>
        </w:pPrChange>
      </w:pPr>
    </w:p>
    <w:p w14:paraId="0986DA43" w14:textId="66010650" w:rsidR="00501773" w:rsidRPr="00E33574" w:rsidDel="00913214" w:rsidRDefault="007710A5">
      <w:pPr>
        <w:spacing w:after="0" w:line="233" w:lineRule="auto"/>
        <w:ind w:firstLine="720"/>
        <w:jc w:val="both"/>
        <w:rPr>
          <w:ins w:id="6540" w:author="Kem Sereiboth" w:date="2022-09-13T15:59:00Z"/>
          <w:del w:id="6541" w:author="User" w:date="2022-09-16T11:21:00Z"/>
          <w:rFonts w:ascii="Khmer MEF1" w:hAnsi="Khmer MEF1" w:cs="Khmer MEF1"/>
          <w:spacing w:val="-6"/>
          <w:sz w:val="24"/>
          <w:szCs w:val="24"/>
          <w:lang w:val="ca-ES"/>
          <w:rPrChange w:id="6542" w:author="Kem Sereyboth" w:date="2023-07-19T16:59:00Z">
            <w:rPr>
              <w:ins w:id="6543" w:author="Kem Sereiboth" w:date="2022-09-13T15:59:00Z"/>
              <w:del w:id="6544" w:author="User" w:date="2022-09-16T11:21:00Z"/>
              <w:rFonts w:ascii="Khmer MEF1" w:hAnsi="Khmer MEF1" w:cs="Khmer MEF1"/>
              <w:b/>
              <w:bCs/>
              <w:spacing w:val="-6"/>
              <w:sz w:val="24"/>
              <w:szCs w:val="24"/>
              <w:lang w:val="ca-ES"/>
            </w:rPr>
          </w:rPrChange>
        </w:rPr>
        <w:pPrChange w:id="6545" w:author="Sopheak Phorn" w:date="2023-08-25T16:12:00Z">
          <w:pPr>
            <w:ind w:firstLine="720"/>
          </w:pPr>
        </w:pPrChange>
      </w:pPr>
      <w:ins w:id="6546" w:author="Voeun Kuyeng" w:date="2022-09-01T10:53:00Z">
        <w:del w:id="6547" w:author="Kem Sereiboth" w:date="2022-09-13T15:59:00Z">
          <w:r w:rsidRPr="00E33574" w:rsidDel="00501773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</w:del>
      </w:ins>
      <w:ins w:id="6548" w:author="Kem Sereiboth" w:date="2022-09-13T15:59:00Z">
        <w:del w:id="6549" w:author="User" w:date="2022-09-16T11:21:00Z">
          <w:r w:rsidR="00501773" w:rsidRPr="00E33574" w:rsidDel="0091321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550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ង-សេចក្តីសន្និដ្ឋានសង្ខេប</w:delText>
          </w:r>
        </w:del>
      </w:ins>
    </w:p>
    <w:p w14:paraId="771F7729" w14:textId="5FE98C77" w:rsidR="007710A5" w:rsidRPr="00E33574" w:rsidDel="00501773" w:rsidRDefault="000B1F79">
      <w:pPr>
        <w:spacing w:after="0" w:line="233" w:lineRule="auto"/>
        <w:jc w:val="both"/>
        <w:rPr>
          <w:ins w:id="6551" w:author="Voeun Kuyeng" w:date="2022-09-01T10:53:00Z"/>
          <w:del w:id="6552" w:author="Kem Sereiboth" w:date="2022-09-13T15:59:00Z"/>
          <w:rFonts w:ascii="Khmer MEF1" w:hAnsi="Khmer MEF1" w:cs="Khmer MEF1"/>
          <w:spacing w:val="-4"/>
          <w:sz w:val="24"/>
          <w:szCs w:val="24"/>
          <w:lang w:val="ca-ES"/>
        </w:rPr>
        <w:pPrChange w:id="6553" w:author="Sopheak Phorn" w:date="2023-08-25T16:12:00Z">
          <w:pPr>
            <w:spacing w:after="0" w:line="228" w:lineRule="auto"/>
            <w:jc w:val="both"/>
          </w:pPr>
        </w:pPrChange>
      </w:pPr>
      <w:ins w:id="6554" w:author="sakaria fa" w:date="2022-09-15T21:28:00Z">
        <w:del w:id="6555" w:author="User" w:date="2022-09-16T11:21:00Z">
          <w:r w:rsidRPr="00E33574" w:rsidDel="00913214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6556" w:author="Kem Sereyboth" w:date="2023-07-19T16:59:00Z">
                <w:rPr>
                  <w:rFonts w:ascii="Khmer MEF1" w:hAnsi="Khmer MEF1" w:cs="Khmer MEF1"/>
                  <w:b/>
                  <w:bCs/>
                  <w:strike/>
                  <w:spacing w:val="-6"/>
                  <w:sz w:val="24"/>
                  <w:szCs w:val="24"/>
                  <w:lang w:val="ca-ES"/>
                </w:rPr>
              </w:rPrChange>
            </w:rPr>
            <w:tab/>
          </w:r>
        </w:del>
      </w:ins>
      <w:ins w:id="6557" w:author="Voeun Kuyeng" w:date="2022-09-01T10:53:00Z">
        <w:del w:id="6558" w:author="Kem Sereiboth" w:date="2022-09-13T15:59:00Z">
          <w:r w:rsidR="007710A5" w:rsidRPr="00E33574" w:rsidDel="0050177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559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ង-ចំណុចទី៥</w:delText>
          </w:r>
          <w:r w:rsidR="007710A5" w:rsidRPr="00E33574" w:rsidDel="0050177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 </w:delText>
          </w:r>
          <w:r w:rsidR="007710A5" w:rsidRPr="00E33574" w:rsidDel="00501773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 xml:space="preserve">: </w:delText>
          </w:r>
          <w:r w:rsidR="007710A5" w:rsidRPr="00E33574" w:rsidDel="0050177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ត្រូវដាក់បញ្ចូលនូវសេចក្តីសន្និដ្ឋាន</w:delText>
          </w:r>
        </w:del>
      </w:ins>
      <w:ins w:id="6560" w:author="socheata.ol@hotmail.com" w:date="2022-09-01T15:04:00Z">
        <w:del w:id="6561" w:author="Kem Sereiboth" w:date="2022-09-13T15:59:00Z">
          <w:r w:rsidR="00F672DD" w:rsidRPr="00E33574" w:rsidDel="0050177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ដោយ</w:delText>
          </w:r>
        </w:del>
      </w:ins>
      <w:ins w:id="6562" w:author="Voeun Kuyeng" w:date="2022-09-01T10:53:00Z">
        <w:del w:id="6563" w:author="Kem Sereiboth" w:date="2022-09-13T15:59:00Z">
          <w:r w:rsidR="007710A5" w:rsidRPr="00E33574" w:rsidDel="0050177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ជាសង្ខេបរបស់សវនករទទួលបន្ទុក បន្ទាប់ពីបញ្ចប់</w:delText>
          </w:r>
          <w:r w:rsidR="007710A5" w:rsidRPr="00E33574" w:rsidDel="00501773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ការធ្វើសវនកម្មអនុលោមភាពនៅ </w:delText>
          </w:r>
          <w:r w:rsidR="007710A5" w:rsidRPr="00E33574" w:rsidDel="00501773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>[</w:delText>
          </w:r>
          <w:r w:rsidR="007710A5" w:rsidRPr="00E33574" w:rsidDel="0050177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សវនដ្ឋាន</w:delText>
          </w:r>
          <w:r w:rsidR="007710A5" w:rsidRPr="00E33574" w:rsidDel="00501773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>]</w:delText>
          </w:r>
          <w:r w:rsidR="007710A5" w:rsidRPr="00E33574" w:rsidDel="0050177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 ជាទូទៅ សេចក្តីសន្និដ្ឋានត្រូវបាន</w:delText>
          </w:r>
          <w:r w:rsidR="007710A5" w:rsidRPr="00E33574" w:rsidDel="00501773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រៀបរាប់អំពីភាព</w:delText>
          </w:r>
          <w:r w:rsidR="007710A5" w:rsidRPr="00E33574" w:rsidDel="0050177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564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វិជ្ជមាននៃការអនុវត្តការងាររបស់សវនដ្ឋានជាមុន រួចទើបបង្ហាញអំពីភាពអវិជ្ជមានផ្សេងដែលសវនករទទួល</w:delText>
          </w:r>
          <w:r w:rsidR="007710A5" w:rsidRPr="00E33574" w:rsidDel="00501773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656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បន្ទុកបានរកឃើញក្នុងដំណើរការសវនកម្ម។</w:delText>
          </w:r>
          <w:r w:rsidR="007710A5" w:rsidRPr="00E33574" w:rsidDel="00501773">
            <w:rPr>
              <w:rFonts w:ascii="Khmer MEF1" w:hAnsi="Khmer MEF1" w:cs="Khmer MEF1"/>
              <w:spacing w:val="-12"/>
              <w:sz w:val="24"/>
              <w:szCs w:val="24"/>
              <w:lang w:val="ca-ES"/>
              <w:rPrChange w:id="6566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E86201" w:rsidRPr="00E33574" w:rsidDel="00501773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សវនករទទួលបន្ទុក</w:delText>
          </w:r>
          <w:r w:rsidR="007710A5" w:rsidRPr="00E33574" w:rsidDel="00501773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656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អាចរៀបរាប់អំពីចំណុចទី៥ </w:delText>
          </w:r>
          <w:r w:rsidR="00E86201" w:rsidRPr="00E33574" w:rsidDel="00501773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នេះ</w:delText>
          </w:r>
          <w:r w:rsidR="007710A5" w:rsidRPr="00E33574" w:rsidDel="00501773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656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ដូចគំរូខាងក្រោម៖</w:delText>
          </w:r>
        </w:del>
      </w:ins>
    </w:p>
    <w:p w14:paraId="0D2B6917" w14:textId="255A443E" w:rsidR="007710A5" w:rsidRPr="00E33574" w:rsidDel="007D0C1F" w:rsidRDefault="00C20E38">
      <w:pPr>
        <w:spacing w:after="0" w:line="233" w:lineRule="auto"/>
        <w:ind w:firstLine="720"/>
        <w:jc w:val="both"/>
        <w:rPr>
          <w:ins w:id="6569" w:author="Kem Sereiboth" w:date="2022-09-13T15:59:00Z"/>
          <w:del w:id="6570" w:author="User" w:date="2022-09-29T10:05:00Z"/>
          <w:rFonts w:ascii="Khmer MEF1" w:hAnsi="Khmer MEF1" w:cs="Khmer MEF1"/>
          <w:strike/>
          <w:sz w:val="24"/>
          <w:szCs w:val="24"/>
          <w:lang w:val="ca-ES"/>
          <w:rPrChange w:id="6571" w:author="Kem Sereyboth" w:date="2023-07-19T16:59:00Z">
            <w:rPr>
              <w:ins w:id="6572" w:author="Kem Sereiboth" w:date="2022-09-13T15:59:00Z"/>
              <w:del w:id="6573" w:author="User" w:date="2022-09-29T10:05:00Z"/>
              <w:rFonts w:ascii="Khmer MEF1" w:hAnsi="Khmer MEF1" w:cs="Khmer MEF1"/>
              <w:spacing w:val="-14"/>
              <w:sz w:val="24"/>
              <w:szCs w:val="24"/>
              <w:lang w:val="ca-ES"/>
            </w:rPr>
          </w:rPrChange>
        </w:rPr>
        <w:pPrChange w:id="6574" w:author="Sopheak Phorn" w:date="2023-08-25T16:12:00Z">
          <w:pPr>
            <w:spacing w:after="0" w:line="228" w:lineRule="auto"/>
            <w:jc w:val="both"/>
          </w:pPr>
        </w:pPrChange>
      </w:pPr>
      <w:ins w:id="6575" w:author="socheata.ol@hotmail.com" w:date="2022-09-01T15:18:00Z">
        <w:del w:id="6576" w:author="User" w:date="2022-09-29T10:05:00Z">
          <w:r w:rsidRPr="00E33574" w:rsidDel="007D0C1F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657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ដោយ</w:delText>
          </w:r>
        </w:del>
        <w:del w:id="6578" w:author="User" w:date="2022-09-29T10:02:00Z"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57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ក្រោយពី</w:delText>
          </w:r>
        </w:del>
      </w:ins>
      <w:ins w:id="6580" w:author="Voeun Kuyeng" w:date="2022-09-01T10:53:00Z">
        <w:del w:id="6581" w:author="User" w:date="2022-09-29T10:02:00Z">
          <w:r w:rsidR="007710A5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58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បន្ទាប់ពីទទួលបានការឯកភាព</w:delText>
          </w:r>
        </w:del>
      </w:ins>
      <w:ins w:id="6583" w:author="Windows User" w:date="2022-09-04T22:42:00Z">
        <w:del w:id="6584" w:author="User" w:date="2022-09-29T10:02:00Z">
          <w:r w:rsidR="00027CE0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58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បានមតិយោបល់</w:delText>
          </w:r>
        </w:del>
      </w:ins>
      <w:ins w:id="6586" w:author="Windows User" w:date="2022-09-04T22:41:00Z">
        <w:del w:id="6587" w:author="User" w:date="2022-09-29T10:02:00Z">
          <w:r w:rsidR="007C7A86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58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និងសំណូមពរ</w:delText>
          </w:r>
        </w:del>
      </w:ins>
      <w:ins w:id="6589" w:author="Voeun Kuyeng" w:date="2022-09-01T10:53:00Z">
        <w:del w:id="6590" w:author="User" w:date="2022-09-29T10:02:00Z">
          <w:r w:rsidR="007710A5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59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ពីថ្នាក់ដឹកនាំសវនដ្ឋាន និង</w:delText>
          </w:r>
        </w:del>
        <w:del w:id="6592" w:author="User" w:date="2022-09-29T10:05:00Z"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59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បន្ទាប់ពីបានធ្វើការវិភាគនិងវាយតម្លៃ</w:delText>
          </w:r>
          <w:r w:rsidR="007710A5" w:rsidRPr="00E33574" w:rsidDel="007D0C1F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659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ចុង</w:delText>
          </w:r>
          <w:r w:rsidR="007710A5" w:rsidRPr="00E33574" w:rsidDel="007D0C1F">
            <w:rPr>
              <w:rFonts w:ascii="Khmer MEF1" w:hAnsi="Khmer MEF1" w:cs="Khmer MEF1"/>
              <w:spacing w:val="5"/>
              <w:sz w:val="24"/>
              <w:szCs w:val="24"/>
              <w:lang w:val="ca-ES"/>
              <w:rPrChange w:id="6595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6596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ក្រោយលើលទ្ធផលដែលបានរកឃើញរួចមក</w:delText>
          </w:r>
          <w:r w:rsidR="007710A5" w:rsidRPr="00E33574" w:rsidDel="007D0C1F">
            <w:rPr>
              <w:rFonts w:ascii="Khmer MEF1" w:hAnsi="Khmer MEF1" w:cs="Khmer MEF1"/>
              <w:spacing w:val="5"/>
              <w:sz w:val="24"/>
              <w:szCs w:val="24"/>
              <w:lang w:val="ca-ES"/>
              <w:rPrChange w:id="659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659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  <w:del w:id="6599" w:author="User" w:date="2022-09-22T09:22:00Z">
          <w:r w:rsidR="007710A5" w:rsidRPr="00E33574" w:rsidDel="00470203">
            <w:rPr>
              <w:rFonts w:ascii="Khmer MEF1" w:hAnsi="Khmer MEF1" w:cs="Khmer MEF1"/>
              <w:spacing w:val="5"/>
              <w:sz w:val="24"/>
              <w:szCs w:val="24"/>
              <w:lang w:val="ca-ES"/>
              <w:rPrChange w:id="6600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  <w:del w:id="6601" w:author="User" w:date="2022-09-29T10:05:00Z">
          <w:r w:rsidR="007710A5" w:rsidRPr="00E33574" w:rsidDel="007D0C1F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660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បានពិនិត្យឃើញថា</w:delText>
          </w:r>
          <w:r w:rsidR="007710A5" w:rsidRPr="00E33574" w:rsidDel="007D0C1F">
            <w:rPr>
              <w:rFonts w:ascii="Khmer MEF1" w:hAnsi="Khmer MEF1" w:cs="Khmer MEF1"/>
              <w:spacing w:val="5"/>
              <w:sz w:val="24"/>
              <w:szCs w:val="24"/>
              <w:lang w:val="ca-ES"/>
              <w:rPrChange w:id="660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  <w:del w:id="6604" w:author="User" w:date="2022-09-10T12:32:00Z">
          <w:r w:rsidR="007710A5" w:rsidRPr="00E33574" w:rsidDel="00A2263C">
            <w:rPr>
              <w:rFonts w:ascii="Khmer MEF1" w:hAnsi="Khmer MEF1" w:cs="Khmer MEF1"/>
              <w:spacing w:val="5"/>
              <w:sz w:val="24"/>
              <w:szCs w:val="24"/>
              <w:lang w:val="ca-ES"/>
              <w:rPrChange w:id="660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[</w:delText>
          </w:r>
          <w:r w:rsidR="007710A5" w:rsidRPr="00E33574" w:rsidDel="00A2263C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660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7710A5" w:rsidRPr="00E33574" w:rsidDel="00A2263C">
            <w:rPr>
              <w:rFonts w:ascii="Khmer MEF1" w:hAnsi="Khmer MEF1" w:cs="Khmer MEF1"/>
              <w:spacing w:val="5"/>
              <w:sz w:val="24"/>
              <w:szCs w:val="24"/>
              <w:lang w:val="ca-ES"/>
              <w:rPrChange w:id="660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]</w:delText>
          </w:r>
        </w:del>
        <w:del w:id="6608" w:author="User" w:date="2022-09-29T10:05:00Z">
          <w:r w:rsidR="007710A5" w:rsidRPr="00E33574" w:rsidDel="007D0C1F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660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បាន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61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បំពេញការងារទៅតាមតួនាទី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661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61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និងភារកិច្ចដោយស្មារតីទទួល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6613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61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ខុសត្រូវខ្ពស់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661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61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និងស្របទៅតាមច្បាប់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661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61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បទប្បញ្ញតិ្ត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 xml:space="preserve"> </w:delText>
          </w:r>
        </w:del>
      </w:ins>
      <w:ins w:id="6619" w:author="socheata.ol@hotmail.com" w:date="2022-09-01T15:20:00Z">
        <w:del w:id="6620" w:author="User" w:date="2022-09-29T10:05:00Z">
          <w:r w:rsidR="002F65DF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និង</w:delText>
          </w:r>
        </w:del>
      </w:ins>
      <w:ins w:id="6621" w:author="Voeun Kuyeng" w:date="2022-09-01T10:53:00Z">
        <w:del w:id="6622" w:author="User" w:date="2022-09-29T10:05:00Z"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62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គោលការណ៍ណែនាំដែលបានកំណត់</w:delText>
          </w:r>
        </w:del>
      </w:ins>
      <w:ins w:id="6624" w:author="Windows User" w:date="2022-09-04T22:36:00Z">
        <w:del w:id="6625" w:author="User" w:date="2022-09-29T10:05:00Z">
          <w:r w:rsidR="00285ADF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62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6627" w:author="Voeun Kuyeng" w:date="2022-09-01T10:53:00Z">
        <w:del w:id="6628" w:author="User" w:date="2022-09-29T10:05:00Z"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62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ដែល</w:delText>
          </w:r>
        </w:del>
      </w:ins>
      <w:ins w:id="6630" w:author="socheata.ol@hotmail.com" w:date="2022-09-01T15:20:00Z">
        <w:del w:id="6631" w:author="User" w:date="2022-09-29T10:05:00Z">
          <w:r w:rsidR="00174E96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63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កា</w:delText>
          </w:r>
        </w:del>
      </w:ins>
      <w:ins w:id="6633" w:author="Windows User" w:date="2022-09-04T22:36:00Z">
        <w:del w:id="6634" w:author="User" w:date="2022-09-29T10:05:00Z">
          <w:r w:rsidR="00285ADF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63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រណ៍</w:delText>
          </w:r>
        </w:del>
      </w:ins>
      <w:ins w:id="6636" w:author="socheata.ol@hotmail.com" w:date="2022-09-01T15:20:00Z">
        <w:del w:id="6637" w:author="User" w:date="2022-09-29T10:05:00Z">
          <w:r w:rsidR="00174E96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63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លនេះ</w:delText>
          </w:r>
        </w:del>
      </w:ins>
      <w:ins w:id="6639" w:author="Voeun Kuyeng" w:date="2022-09-01T10:53:00Z">
        <w:del w:id="6640" w:author="User" w:date="2022-09-29T10:05:00Z"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64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នាំឱ្យសម្រេចបាននូវលទ្ធផលគួរជាទីមោទនៈ។</w:delText>
          </w:r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lang w:val="ca-ES"/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64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ទោះជាយ៉ាងណាក៏នៅមានចំណុចខ្វះខាតមួយចំនួនលើ</w:delText>
          </w:r>
        </w:del>
      </w:ins>
      <w:ins w:id="6643" w:author="Windows User" w:date="2022-09-04T22:52:00Z">
        <w:del w:id="6644" w:author="User" w:date="2022-09-29T10:05:00Z">
          <w:r w:rsidR="009A44A3" w:rsidRPr="00E33574" w:rsidDel="007D0C1F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6645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6646" w:author="sakaria fa" w:date="2022-09-15T21:30:00Z">
        <w:del w:id="6647" w:author="User" w:date="2022-09-29T10:05:00Z">
          <w:r w:rsidR="000B1F79" w:rsidRPr="00E33574" w:rsidDel="007D0C1F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648" w:author="Kem Sereyboth" w:date="2023-07-19T16:59:00Z">
                <w:rPr>
                  <w:rFonts w:ascii="Khmer MEF1" w:hAnsi="Khmer MEF1" w:cs="Khmer MEF1"/>
                  <w:color w:val="FF0000"/>
                  <w:spacing w:val="-14"/>
                  <w:cs/>
                  <w:lang w:val="ca-ES"/>
                </w:rPr>
              </w:rPrChange>
            </w:rPr>
            <w:delText>រចនាសម្ព័ន្ធគ្រប់គ្រង</w:delText>
          </w:r>
          <w:r w:rsidR="000B1F79" w:rsidRPr="00E33574" w:rsidDel="007D0C1F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664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6650" w:author="Windows User" w:date="2022-09-04T22:52:00Z">
        <w:del w:id="6651" w:author="User" w:date="2022-09-29T10:05:00Z">
          <w:r w:rsidR="009A44A3" w:rsidRPr="00E33574" w:rsidDel="007D0C1F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665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lang w:val="ca-ES"/>
                </w:rPr>
              </w:rPrChange>
            </w:rPr>
            <w:delText>[</w:delText>
          </w:r>
          <w:r w:rsidR="009A44A3" w:rsidRPr="00E33574" w:rsidDel="007D0C1F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65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ប្រព័ន្ធត្រួតពិនិត្យផ្នែក</w:delText>
          </w:r>
          <w:r w:rsidR="009A44A3" w:rsidRPr="00E33574" w:rsidDel="007D0C1F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6654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lang w:val="ca-ES"/>
                </w:rPr>
              </w:rPrChange>
            </w:rPr>
            <w:delText>......]</w:delText>
          </w:r>
        </w:del>
      </w:ins>
      <w:ins w:id="6655" w:author="Voeun Kuyeng" w:date="2022-09-01T10:53:00Z">
        <w:del w:id="6656" w:author="User" w:date="2022-09-29T10:05:00Z">
          <w:r w:rsidR="007710A5" w:rsidRPr="00E33574" w:rsidDel="007D0C1F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65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ផ្នែកប្រតិបត្តិការ</w:delText>
          </w:r>
          <w:r w:rsidR="007710A5" w:rsidRPr="00E33574" w:rsidDel="007D0C1F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665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65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ដែលអាចប៉ះពាល់ទៅដល់</w:delText>
          </w:r>
          <w:r w:rsidR="007710A5" w:rsidRPr="00E33574" w:rsidDel="007D0C1F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666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ប្រសិទ្ធភាព</w:delText>
          </w:r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lang w:val="ca-ES"/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និង</w:delText>
          </w:r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66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ស័ក្តិសិទ្ធភាពនៃ​​ផលសម្រេច</w:delText>
          </w:r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666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66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ថ្វីបើនៅពេលនេះ</w:delText>
          </w:r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6664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665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វាមិនបានរាំងស្ទះដល់ដំណើរការរបស់អង្គភាពទាំង</w:delText>
          </w:r>
        </w:del>
      </w:ins>
      <w:ins w:id="6666" w:author="socheata.ol@hotmail.com" w:date="2022-09-01T15:21:00Z">
        <w:del w:id="6667" w:author="User" w:date="2022-09-29T10:05:00Z">
          <w:r w:rsidR="008F7EC1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668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6669" w:author="Voeun Kuyeng" w:date="2022-09-01T10:53:00Z">
        <w:del w:id="6670" w:author="User" w:date="2022-09-29T10:05:00Z"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671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មូល</w:delText>
          </w:r>
        </w:del>
      </w:ins>
      <w:ins w:id="6672" w:author="socheata.ol@hotmail.com" w:date="2022-09-01T15:21:00Z">
        <w:del w:id="6673" w:author="User" w:date="2022-09-29T10:05:00Z">
          <w:r w:rsidR="008F7EC1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674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6675" w:author="Voeun Kuyeng" w:date="2022-09-01T10:53:00Z">
        <w:del w:id="6676" w:author="User" w:date="2022-09-29T10:05:00Z"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677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ក៏ដោយ។</w:delText>
          </w:r>
          <w:r w:rsidR="007710A5" w:rsidRPr="00E33574" w:rsidDel="007D0C1F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667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67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ម៉្យាងវិញទៀត</w:delText>
          </w:r>
        </w:del>
        <w:del w:id="6680" w:author="User" w:date="2022-09-22T09:47:00Z">
          <w:r w:rsidR="007710A5" w:rsidRPr="00E33574" w:rsidDel="00571F6B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668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6682" w:author="Windows User" w:date="2022-09-04T22:51:00Z">
        <w:del w:id="6683" w:author="User" w:date="2022-09-22T09:47:00Z">
          <w:r w:rsidR="009A44A3" w:rsidRPr="00E33574" w:rsidDel="00571F6B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6684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6685" w:author="Voeun Kuyeng" w:date="2022-09-01T10:53:00Z">
        <w:del w:id="6686" w:author="User" w:date="2022-09-22T09:47:00Z">
          <w:r w:rsidR="007710A5" w:rsidRPr="00E33574" w:rsidDel="00571F6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68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ប្រព័ន្ធត្រួតពិនិត្យផ្នែក</w:delText>
          </w:r>
          <w:r w:rsidR="007710A5" w:rsidRPr="00E33574" w:rsidDel="00571F6B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668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......</w:delText>
          </w:r>
        </w:del>
      </w:ins>
      <w:ins w:id="6689" w:author="Windows User" w:date="2022-09-04T22:51:00Z">
        <w:del w:id="6690" w:author="User" w:date="2022-09-22T09:47:00Z">
          <w:r w:rsidR="009A44A3" w:rsidRPr="00E33574" w:rsidDel="00571F6B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6691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6692" w:author="sakaria fa" w:date="2022-09-15T21:37:00Z">
        <w:del w:id="6693" w:author="User" w:date="2022-09-22T09:47:00Z">
          <w:r w:rsidR="006820EF" w:rsidRPr="00E33574" w:rsidDel="00571F6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694" w:author="Kem Sereyboth" w:date="2023-07-19T16:59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ការរៀ</w:delText>
          </w:r>
        </w:del>
      </w:ins>
      <w:ins w:id="6695" w:author="sakaria fa" w:date="2022-09-15T21:38:00Z">
        <w:del w:id="6696" w:author="User" w:date="2022-09-22T09:47:00Z">
          <w:r w:rsidR="006820EF" w:rsidRPr="00E33574" w:rsidDel="00571F6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697" w:author="Kem Sereyboth" w:date="2023-07-19T16:59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បចំនូវផែនការអភិវឌ្ឍន៍ស្ថាប័នរបស់ ន.ស.ស.</w:delText>
          </w:r>
        </w:del>
      </w:ins>
      <w:ins w:id="6698" w:author="Voeun Kuyeng" w:date="2022-09-06T17:13:00Z">
        <w:del w:id="6699" w:author="User" w:date="2022-09-22T09:47:00Z">
          <w:r w:rsidR="005026AD" w:rsidRPr="00E33574" w:rsidDel="00571F6B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670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6701" w:author="Voeun Kuyeng" w:date="2022-09-01T10:53:00Z">
        <w:del w:id="6702" w:author="User" w:date="2022-09-22T09:47:00Z">
          <w:r w:rsidR="007710A5" w:rsidRPr="00E33574" w:rsidDel="00571F6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70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ក៏នៅមិនទាន់</w:delText>
          </w:r>
          <w:r w:rsidR="007710A5" w:rsidRPr="00E33574" w:rsidDel="00571F6B">
            <w:rPr>
              <w:rFonts w:ascii="Khmer MEF1" w:hAnsi="Khmer MEF1" w:cs="Khmer MEF1"/>
              <w:sz w:val="24"/>
              <w:szCs w:val="24"/>
              <w:cs/>
              <w:lang w:val="ca-ES"/>
              <w:rPrChange w:id="670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  <w:r w:rsidR="007710A5" w:rsidRPr="00E33574" w:rsidDel="00571F6B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670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បំពេញមុខងារគ្រប់ជ្រុងជ្រោយនៅឡើយ។</w:delText>
          </w:r>
        </w:del>
      </w:ins>
    </w:p>
    <w:p w14:paraId="015301FC" w14:textId="505C28F1" w:rsidR="00501773" w:rsidRPr="00E33574" w:rsidDel="001E606D" w:rsidRDefault="00501773">
      <w:pPr>
        <w:spacing w:after="0" w:line="233" w:lineRule="auto"/>
        <w:ind w:firstLine="720"/>
        <w:jc w:val="both"/>
        <w:rPr>
          <w:ins w:id="6706" w:author="Voeun Kuyeng" w:date="2022-09-01T10:54:00Z"/>
          <w:del w:id="6707" w:author="User" w:date="2022-09-16T09:21:00Z"/>
          <w:rFonts w:ascii="Khmer MEF1" w:hAnsi="Khmer MEF1" w:cs="Khmer MEF1"/>
          <w:spacing w:val="-8"/>
          <w:sz w:val="24"/>
          <w:szCs w:val="24"/>
          <w:lang w:val="ca-ES"/>
          <w:rPrChange w:id="6708" w:author="Kem Sereyboth" w:date="2023-07-19T16:59:00Z">
            <w:rPr>
              <w:ins w:id="6709" w:author="Voeun Kuyeng" w:date="2022-09-01T10:54:00Z"/>
              <w:del w:id="6710" w:author="User" w:date="2022-09-16T09:21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6711" w:author="Sopheak Phorn" w:date="2023-08-25T16:12:00Z">
          <w:pPr>
            <w:spacing w:after="0" w:line="228" w:lineRule="auto"/>
            <w:jc w:val="both"/>
          </w:pPr>
        </w:pPrChange>
      </w:pPr>
      <w:ins w:id="6712" w:author="Kem Sereiboth" w:date="2022-09-13T15:59:00Z">
        <w:del w:id="6713" w:author="User" w:date="2022-09-16T11:21:00Z">
          <w:r w:rsidRPr="00E33574" w:rsidDel="0091321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6714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ច-អនុសាសន៍សវនកម្មសង្ខេប</w:delText>
          </w:r>
        </w:del>
      </w:ins>
    </w:p>
    <w:p w14:paraId="075F2971" w14:textId="7A9B8561" w:rsidR="007710A5" w:rsidRPr="00E33574" w:rsidDel="00913214" w:rsidRDefault="007710A5">
      <w:pPr>
        <w:spacing w:after="0" w:line="233" w:lineRule="auto"/>
        <w:ind w:firstLine="720"/>
        <w:jc w:val="both"/>
        <w:rPr>
          <w:ins w:id="6715" w:author="Voeun Kuyeng" w:date="2022-09-01T10:53:00Z"/>
          <w:del w:id="6716" w:author="User" w:date="2022-09-16T11:21:00Z"/>
          <w:rFonts w:ascii="Khmer MEF1" w:hAnsi="Khmer MEF1" w:cs="Khmer MEF1"/>
          <w:sz w:val="24"/>
          <w:szCs w:val="24"/>
          <w:lang w:val="ca-ES"/>
        </w:rPr>
        <w:pPrChange w:id="6717" w:author="Sopheak Phorn" w:date="2023-08-25T16:12:00Z">
          <w:pPr>
            <w:spacing w:after="0" w:line="228" w:lineRule="auto"/>
            <w:ind w:firstLine="720"/>
            <w:jc w:val="both"/>
          </w:pPr>
        </w:pPrChange>
      </w:pPr>
    </w:p>
    <w:p w14:paraId="556B614F" w14:textId="39E66D9B" w:rsidR="007710A5" w:rsidRPr="00E33574" w:rsidDel="007D0C1F" w:rsidRDefault="007710A5">
      <w:pPr>
        <w:tabs>
          <w:tab w:val="left" w:pos="709"/>
        </w:tabs>
        <w:spacing w:after="0" w:line="233" w:lineRule="auto"/>
        <w:jc w:val="both"/>
        <w:rPr>
          <w:ins w:id="6718" w:author="Voeun Kuyeng" w:date="2022-09-01T10:53:00Z"/>
          <w:del w:id="6719" w:author="User" w:date="2022-09-29T10:05:00Z"/>
          <w:rFonts w:ascii="Khmer MEF1" w:hAnsi="Khmer MEF1" w:cs="Khmer MEF1"/>
          <w:strike/>
          <w:spacing w:val="-4"/>
          <w:sz w:val="24"/>
          <w:szCs w:val="24"/>
          <w:lang w:val="ca-ES"/>
          <w:rPrChange w:id="6720" w:author="Kem Sereyboth" w:date="2023-07-19T16:59:00Z">
            <w:rPr>
              <w:ins w:id="6721" w:author="Voeun Kuyeng" w:date="2022-09-01T10:53:00Z"/>
              <w:del w:id="6722" w:author="User" w:date="2022-09-29T10:05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6723" w:author="Sopheak Phorn" w:date="2023-08-25T16:12:00Z">
          <w:pPr>
            <w:tabs>
              <w:tab w:val="left" w:pos="709"/>
            </w:tabs>
            <w:spacing w:after="0" w:line="228" w:lineRule="auto"/>
            <w:jc w:val="both"/>
          </w:pPr>
        </w:pPrChange>
      </w:pPr>
      <w:ins w:id="6724" w:author="Voeun Kuyeng" w:date="2022-09-01T10:53:00Z">
        <w:del w:id="6725" w:author="User" w:date="2022-09-29T10:05:00Z">
          <w:r w:rsidRPr="00E33574" w:rsidDel="007D0C1F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672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tab/>
          </w:r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727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ច-ចំណុចទី៦ </w:delText>
          </w:r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lang w:val="ca-ES"/>
              <w:rPrChange w:id="672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:</w:delText>
          </w:r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72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សវនករទទួលបន្ទុកត្រូវរៀបរាប់ដោយសង្ខេបអំពីអនុសាសន៍សវនកម្ម និងបង្ហាញដល់អ្ន</w:delText>
          </w:r>
        </w:del>
      </w:ins>
      <w:ins w:id="6730" w:author="socheata.ol@hotmail.com" w:date="2022-09-01T15:22:00Z">
        <w:del w:id="6731" w:author="User" w:date="2022-09-29T10:05:00Z">
          <w:r w:rsidR="008F7EC1"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73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កប្រើប្រាស់របាយការណ៍</w:delText>
          </w:r>
        </w:del>
      </w:ins>
      <w:ins w:id="6733" w:author="socheata.ol@hotmail.com" w:date="2022-09-01T15:23:00Z">
        <w:del w:id="6734" w:author="User" w:date="2022-09-29T10:05:00Z">
          <w:r w:rsidR="00196F7A"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73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សវនកម្ម</w:delText>
          </w:r>
        </w:del>
      </w:ins>
      <w:ins w:id="6736" w:author="socheata.ol@hotmail.com" w:date="2022-09-01T15:22:00Z">
        <w:del w:id="6737" w:author="User" w:date="2022-09-29T10:05:00Z">
          <w:r w:rsidR="008F7EC1"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73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នេះ</w:delText>
          </w:r>
        </w:del>
      </w:ins>
      <w:ins w:id="6739" w:author="Voeun Kuyeng" w:date="2022-09-01T10:53:00Z">
        <w:del w:id="6740" w:author="User" w:date="2022-09-29T10:05:00Z"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74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កអានឱ្យ</w:delText>
          </w:r>
        </w:del>
      </w:ins>
      <w:ins w:id="6742" w:author="socheata.ol@hotmail.com" w:date="2022-09-01T15:23:00Z">
        <w:del w:id="6743" w:author="User" w:date="2022-09-29T10:05:00Z">
          <w:r w:rsidR="00196F7A"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74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យល់</w:delText>
          </w:r>
        </w:del>
      </w:ins>
      <w:ins w:id="6745" w:author="Voeun Kuyeng" w:date="2022-09-01T10:53:00Z">
        <w:del w:id="6746" w:author="User" w:date="2022-09-29T10:05:00Z"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74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បានដឹងថាអនុសាសន៍ទាំងអស់នេះ</w:delText>
          </w:r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lang w:val="ca-ES"/>
              <w:rPrChange w:id="674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74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ឹងត្រូវបានប្រើប្រាស់ជាផ្នែកមួយដ៏សំខាន់ក្នុងនីតិវិធីតាមដានអនុសាសន៍សម្រាប់ការិយបរិច្ឆេទបន្ទាប់។</w:delText>
          </w:r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lang w:val="ca-ES"/>
              <w:rPrChange w:id="675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75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 អាចរៀបរាប់អំពីចំណុចទី៦ នេះ ដូចគំរូខាងក្រោម៖​​</w:delText>
          </w:r>
        </w:del>
      </w:ins>
    </w:p>
    <w:p w14:paraId="1380F842" w14:textId="749A424A" w:rsidR="007710A5" w:rsidRPr="00E33574" w:rsidDel="007D0C1F" w:rsidRDefault="007710A5">
      <w:pPr>
        <w:tabs>
          <w:tab w:val="left" w:pos="709"/>
        </w:tabs>
        <w:spacing w:after="0" w:line="233" w:lineRule="auto"/>
        <w:jc w:val="both"/>
        <w:rPr>
          <w:ins w:id="6752" w:author="Voeun Kuyeng" w:date="2022-09-01T10:54:00Z"/>
          <w:del w:id="6753" w:author="User" w:date="2022-09-29T10:05:00Z"/>
          <w:rFonts w:ascii="Khmer MEF1" w:hAnsi="Khmer MEF1" w:cs="Khmer MEF1"/>
          <w:sz w:val="24"/>
          <w:szCs w:val="24"/>
          <w:lang w:val="ca-ES"/>
        </w:rPr>
        <w:pPrChange w:id="6754" w:author="Sopheak Phorn" w:date="2023-08-25T16:12:00Z">
          <w:pPr>
            <w:spacing w:after="0" w:line="228" w:lineRule="auto"/>
            <w:ind w:firstLine="720"/>
            <w:jc w:val="both"/>
          </w:pPr>
        </w:pPrChange>
      </w:pPr>
      <w:ins w:id="6755" w:author="Voeun Kuyeng" w:date="2022-09-01T10:53:00Z">
        <w:del w:id="6756" w:author="User" w:date="2022-09-29T10:05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75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ក្នុងគោលបំណងធ្វើឱ្យប្រសើរឡើងនូវប្រព័ន្ធត្រួតពិនិត្យផ្ទៃក្នុងរបស់</w:delText>
          </w:r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75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  <w:del w:id="6759" w:author="User" w:date="2022-09-10T12:34:00Z">
          <w:r w:rsidRPr="00E33574" w:rsidDel="00A2263C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76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A2263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76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A2263C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76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  <w:del w:id="6763" w:author="User" w:date="2022-09-29T10:05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76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76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  <w:del w:id="6766" w:author="User" w:date="2022-09-28T13:48:00Z">
          <w:r w:rsidRPr="00E33574" w:rsidDel="00C41D45">
            <w:rPr>
              <w:rFonts w:ascii="Khmer MEF1" w:hAnsi="Khmer MEF1" w:cs="Khmer MEF1"/>
              <w:sz w:val="24"/>
              <w:szCs w:val="24"/>
              <w:lang w:val="ca-ES"/>
              <w:rPrChange w:id="676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  <w:del w:id="6768" w:author="User" w:date="2022-09-29T10:05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76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បានដាក់បញ្ចូលនូវអនុសាសន៍សវនកម្មទៅក្នុងចំណុចទី១​</w:delText>
          </w:r>
        </w:del>
        <w:del w:id="6770" w:author="User" w:date="2022-09-22T09:48:00Z">
          <w:r w:rsidRPr="00E33574" w:rsidDel="00571F6B">
            <w:rPr>
              <w:rFonts w:ascii="Khmer MEF1" w:hAnsi="Khmer MEF1" w:cs="Khmer MEF1"/>
              <w:sz w:val="24"/>
              <w:szCs w:val="24"/>
              <w:cs/>
              <w:lang w:val="ca-ES"/>
              <w:rPrChange w:id="677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  <w:del w:id="6772" w:author="User" w:date="2022-09-29T10:05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77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នៃរបាយការណ៍</w:delText>
          </w:r>
        </w:del>
      </w:ins>
      <w:ins w:id="6774" w:author="socheata.ol@hotmail.com" w:date="2022-09-01T15:24:00Z">
        <w:del w:id="6775" w:author="User" w:date="2022-09-29T10:05:00Z">
          <w:r w:rsidR="002F5F7D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77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សវនកម្ម</w:delText>
          </w:r>
        </w:del>
      </w:ins>
      <w:ins w:id="6777" w:author="Voeun Kuyeng" w:date="2022-09-01T10:53:00Z">
        <w:del w:id="6778" w:author="User" w:date="2022-09-29T10:05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77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នេះ</w:delText>
          </w:r>
          <w:r w:rsidRPr="00E33574" w:rsidDel="007D0C1F">
            <w:rPr>
              <w:rFonts w:ascii="Khmer MEF1" w:hAnsi="Khmer MEF1" w:cs="Khmer MEF1"/>
              <w:sz w:val="24"/>
              <w:szCs w:val="24"/>
              <w:lang w:val="ca-ES"/>
              <w:rPrChange w:id="678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78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ដែលអនុសាសន៍</w:delText>
          </w:r>
          <w:r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78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ដូចមានរៀបរាប់</w:delText>
          </w:r>
        </w:del>
      </w:ins>
      <w:ins w:id="6783" w:author="socheata.ol@hotmail.com" w:date="2022-09-01T15:24:00Z">
        <w:del w:id="6784" w:author="User" w:date="2022-09-29T10:05:00Z">
          <w:r w:rsidR="002F5F7D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78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ទាំង</w:delText>
          </w:r>
        </w:del>
      </w:ins>
      <w:ins w:id="6786" w:author="Voeun Kuyeng" w:date="2022-09-01T10:53:00Z">
        <w:del w:id="6787" w:author="User" w:date="2022-09-29T10:05:00Z">
          <w:r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78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នោះត្រូវបានទទួលការឯកភាពពីថ្នាក់ដឹកនាំ</w:delText>
          </w:r>
        </w:del>
      </w:ins>
      <w:ins w:id="6789" w:author="socheata.ol@hotmail.com" w:date="2022-09-01T15:26:00Z">
        <w:del w:id="6790" w:author="User" w:date="2022-09-29T10:05:00Z">
          <w:r w:rsidR="004B1A4D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79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សវនដ្ឋាន</w:delText>
          </w:r>
        </w:del>
      </w:ins>
      <w:ins w:id="6792" w:author="Voeun Kuyeng" w:date="2022-09-01T10:53:00Z">
        <w:del w:id="6793" w:author="User" w:date="2022-09-29T10:05:00Z">
          <w:r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79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ជាលាយល</w:delText>
          </w:r>
        </w:del>
        <w:del w:id="6795" w:author="User" w:date="2022-09-10T12:34:00Z">
          <w:r w:rsidRPr="00E33574" w:rsidDel="00A2263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79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័</w:delText>
          </w:r>
        </w:del>
        <w:del w:id="6797" w:author="User" w:date="2022-09-29T10:05:00Z">
          <w:r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79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ក្ខ</w:delText>
          </w:r>
        </w:del>
      </w:ins>
      <w:ins w:id="6799" w:author="Windows User" w:date="2022-09-04T22:53:00Z">
        <w:del w:id="6800" w:author="User" w:date="2022-09-29T10:05:00Z">
          <w:r w:rsidR="008664F0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80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ណ៍</w:delText>
          </w:r>
        </w:del>
      </w:ins>
      <w:ins w:id="6802" w:author="Voeun Kuyeng" w:date="2022-09-01T10:53:00Z">
        <w:del w:id="6803" w:author="User" w:date="2022-09-29T10:05:00Z">
          <w:r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80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អក្សរ។ បន្ថែមពីនេះ</w:delText>
          </w:r>
          <w:r w:rsidRPr="00E33574" w:rsidDel="007D0C1F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6805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80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</w:delText>
          </w:r>
          <w:r w:rsidRPr="00E33574" w:rsidDel="007D0C1F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680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ខាងលើក៏មានរំលេចនូវការឆ្លើយតបរបស់ថ្នាក់គ្រប់គ្រងចំពោះអនុសាសន៍សវនកម្ម និងការរកឃើញផងដែរ។</w:delText>
          </w:r>
          <w:r w:rsidRPr="00E33574" w:rsidDel="007D0C1F">
            <w:rPr>
              <w:rFonts w:ascii="Khmer MEF1" w:hAnsi="Khmer MEF1" w:cs="Khmer MEF1"/>
              <w:spacing w:val="-2"/>
              <w:sz w:val="24"/>
              <w:szCs w:val="24"/>
              <w:lang w:val="ca-ES"/>
            </w:rPr>
            <w:delText xml:space="preserve"> </w:delText>
          </w:r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80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នាពេល</w:delText>
          </w:r>
        </w:del>
      </w:ins>
      <w:ins w:id="6809" w:author="socheata.ol@hotmail.com" w:date="2022-09-01T15:28:00Z">
        <w:del w:id="6810" w:author="User" w:date="2022-09-29T10:05:00Z">
          <w:r w:rsidR="002F560B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81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ខាងមុខ</w:delText>
          </w:r>
        </w:del>
      </w:ins>
      <w:ins w:id="6812" w:author="Voeun Kuyeng" w:date="2022-09-01T10:53:00Z">
        <w:del w:id="6813" w:author="User" w:date="2022-09-29T10:05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81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អនាគត អង្គភាពសវនកម្មផ្ទៃក្នុងនៃ អ.ស.ហ</w:delText>
          </w:r>
          <w:r w:rsidRPr="00E33574" w:rsidDel="007D0C1F">
            <w:rPr>
              <w:rFonts w:ascii="Khmer MEF1" w:hAnsi="Khmer MEF1" w:cs="Khmer MEF1"/>
              <w:sz w:val="24"/>
              <w:szCs w:val="24"/>
              <w:lang w:val="ca-ES"/>
              <w:rPrChange w:id="681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lang w:val="ca-ES"/>
                </w:rPr>
              </w:rPrChange>
            </w:rPr>
            <w:delText xml:space="preserve">. </w:delText>
          </w:r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81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នឹងតាមដានលើវឌ្ឍនភាពនៃការអនុវត្តតាមអនុសាសន៍ដែលបានផ្ដល់ជូន</w:delText>
          </w:r>
        </w:del>
        <w:del w:id="6817" w:author="User" w:date="2022-09-22T09:55:00Z">
          <w:r w:rsidRPr="00E33574" w:rsidDel="001C6AC0">
            <w:rPr>
              <w:rFonts w:ascii="Khmer MEF1" w:hAnsi="Khmer MEF1" w:cs="Khmer MEF1"/>
              <w:sz w:val="24"/>
              <w:szCs w:val="24"/>
              <w:cs/>
              <w:lang w:val="ca-ES"/>
              <w:rPrChange w:id="681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ដែលជាផ្នែកមួយនៃនីតិវិធីតាមដានអនុសាសន៍</w:delText>
          </w:r>
          <w:r w:rsidRPr="00E33574" w:rsidDel="001C6AC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សវនកម្ម</w:delText>
          </w:r>
        </w:del>
        <w:del w:id="6819" w:author="User" w:date="2022-09-22T09:54:00Z">
          <w:r w:rsidRPr="00E33574" w:rsidDel="00571F6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គ្រាមុន</w:delText>
          </w:r>
        </w:del>
        <w:del w:id="6820" w:author="User" w:date="2022-09-29T10:05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</w:p>
    <w:p w14:paraId="19C13136" w14:textId="5CEDFA4E" w:rsidR="007710A5" w:rsidRPr="00E33574" w:rsidDel="007D0C1F" w:rsidRDefault="007710A5">
      <w:pPr>
        <w:tabs>
          <w:tab w:val="left" w:pos="709"/>
        </w:tabs>
        <w:spacing w:after="0" w:line="233" w:lineRule="auto"/>
        <w:jc w:val="both"/>
        <w:rPr>
          <w:ins w:id="6821" w:author="Voeun Kuyeng" w:date="2022-09-01T10:53:00Z"/>
          <w:del w:id="6822" w:author="User" w:date="2022-09-29T10:05:00Z"/>
          <w:rFonts w:ascii="Khmer MEF1" w:hAnsi="Khmer MEF1" w:cs="Khmer MEF1"/>
          <w:sz w:val="24"/>
          <w:szCs w:val="24"/>
          <w:lang w:val="ca-ES"/>
        </w:rPr>
        <w:pPrChange w:id="6823" w:author="Sopheak Phorn" w:date="2023-08-25T16:12:00Z">
          <w:pPr>
            <w:spacing w:after="0" w:line="228" w:lineRule="auto"/>
            <w:ind w:firstLine="720"/>
            <w:jc w:val="both"/>
          </w:pPr>
        </w:pPrChange>
      </w:pPr>
    </w:p>
    <w:p w14:paraId="1E9C0D0D" w14:textId="33F72916" w:rsidR="00F226D0" w:rsidRPr="00E33574" w:rsidRDefault="00F226D0">
      <w:pPr>
        <w:pStyle w:val="Heading1"/>
        <w:spacing w:before="0" w:line="233" w:lineRule="auto"/>
        <w:ind w:firstLine="720"/>
        <w:rPr>
          <w:ins w:id="6824" w:author="Kem Sereiboth" w:date="2022-09-13T16:00:00Z"/>
          <w:rFonts w:ascii="Khmer MEF2" w:hAnsi="Khmer MEF2" w:cs="Khmer MEF2"/>
          <w:sz w:val="24"/>
          <w:szCs w:val="24"/>
          <w:rPrChange w:id="6825" w:author="Kem Sereyboth" w:date="2023-07-19T16:59:00Z">
            <w:rPr>
              <w:ins w:id="6826" w:author="Kem Sereiboth" w:date="2022-09-13T16:00:00Z"/>
            </w:rPr>
          </w:rPrChange>
        </w:rPr>
        <w:pPrChange w:id="6827" w:author="Sopheak Phorn" w:date="2023-08-25T16:12:00Z">
          <w:pPr>
            <w:spacing w:after="0" w:line="240" w:lineRule="auto"/>
            <w:ind w:firstLine="360"/>
          </w:pPr>
        </w:pPrChange>
      </w:pPr>
      <w:bookmarkStart w:id="6828" w:name="_Toc143872978"/>
      <w:ins w:id="6829" w:author="Voeun Kuyeng" w:date="2022-08-31T11:06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6830" w:author="Kem Sereyboth" w:date="2023-07-19T16:59:00Z">
              <w:rPr>
                <w:rFonts w:cs="MoolBoran"/>
                <w:b/>
                <w:bCs/>
                <w:cs/>
                <w:lang w:val="ca-ES"/>
              </w:rPr>
            </w:rPrChange>
          </w:rPr>
          <w:t>២.</w:t>
        </w:r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rPrChange w:id="6831" w:author="Kem Sereyboth" w:date="2023-07-19T16:59:00Z">
              <w:rPr>
                <w:rFonts w:cs="MoolBoran"/>
                <w:b/>
                <w:bCs/>
                <w:cs/>
              </w:rPr>
            </w:rPrChange>
          </w:rPr>
          <w:t>សេចក្តីផ្តើម</w:t>
        </w:r>
      </w:ins>
      <w:bookmarkEnd w:id="6828"/>
    </w:p>
    <w:p w14:paraId="19B941F1" w14:textId="6E07A883" w:rsidR="00501773" w:rsidRPr="00E33574" w:rsidDel="00913214" w:rsidRDefault="00501773">
      <w:pPr>
        <w:spacing w:after="0" w:line="233" w:lineRule="auto"/>
        <w:ind w:firstLine="709"/>
        <w:jc w:val="both"/>
        <w:rPr>
          <w:ins w:id="6832" w:author="Voeun Kuyeng" w:date="2022-08-31T11:06:00Z"/>
          <w:del w:id="6833" w:author="User" w:date="2022-09-16T11:21:00Z"/>
          <w:rFonts w:ascii="Khmer MEF2" w:hAnsi="Khmer MEF2" w:cs="Khmer MEF2"/>
          <w:b/>
          <w:bCs/>
          <w:sz w:val="24"/>
          <w:szCs w:val="24"/>
          <w:rPrChange w:id="6834" w:author="Kem Sereyboth" w:date="2023-07-19T16:59:00Z">
            <w:rPr>
              <w:ins w:id="6835" w:author="Voeun Kuyeng" w:date="2022-08-31T11:06:00Z"/>
              <w:del w:id="6836" w:author="User" w:date="2022-09-16T11:21:00Z"/>
              <w:lang w:val="ca-ES"/>
            </w:rPr>
          </w:rPrChange>
        </w:rPr>
        <w:pPrChange w:id="6837" w:author="Sopheak Phorn" w:date="2023-08-25T16:12:00Z">
          <w:pPr>
            <w:spacing w:after="0" w:line="240" w:lineRule="auto"/>
            <w:ind w:firstLine="360"/>
          </w:pPr>
        </w:pPrChange>
      </w:pPr>
      <w:ins w:id="6838" w:author="Kem Sereiboth" w:date="2022-09-13T16:00:00Z">
        <w:del w:id="6839" w:author="User" w:date="2022-09-16T11:21:00Z">
          <w:r w:rsidRPr="00E33574" w:rsidDel="00913214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ក-សាវតានៃអង្គភាពសវនកម្មផ្ទៃក្នុងនៃ អ.ស.ហ.</w:delText>
          </w:r>
        </w:del>
      </w:ins>
    </w:p>
    <w:p w14:paraId="63AD5B3A" w14:textId="481BCF95" w:rsidR="00F226D0" w:rsidRPr="00E33574" w:rsidDel="00501773" w:rsidRDefault="00F226D0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6840" w:author="Voeun Kuyeng" w:date="2022-08-31T11:24:00Z"/>
          <w:del w:id="6841" w:author="Kem Sereiboth" w:date="2022-09-13T16:00:00Z"/>
          <w:rFonts w:ascii="Khmer MEF1" w:hAnsi="Khmer MEF1" w:cs="Khmer MEF1"/>
          <w:spacing w:val="4"/>
          <w:lang w:val="ca-ES"/>
          <w:rPrChange w:id="6842" w:author="Kem Sereyboth" w:date="2023-07-19T16:59:00Z">
            <w:rPr>
              <w:ins w:id="6843" w:author="Voeun Kuyeng" w:date="2022-08-31T11:24:00Z"/>
              <w:del w:id="6844" w:author="Kem Sereiboth" w:date="2022-09-13T16:00:00Z"/>
              <w:rFonts w:ascii="Khmer MEF1" w:hAnsi="Khmer MEF1" w:cs="Khmer MEF1"/>
              <w:lang w:val="ca-ES"/>
            </w:rPr>
          </w:rPrChange>
        </w:rPr>
        <w:pPrChange w:id="6845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6846" w:author="Voeun Kuyeng" w:date="2022-08-31T11:06:00Z">
        <w:del w:id="6847" w:author="Kem Sereiboth" w:date="2022-09-13T16:00:00Z">
          <w:r w:rsidRPr="00E33574" w:rsidDel="00501773">
            <w:rPr>
              <w:rFonts w:ascii="Khmer MEF1" w:hAnsi="Khmer MEF1" w:cs="Khmer MEF1"/>
              <w:spacing w:val="4"/>
              <w:cs/>
              <w:lang w:val="ca-ES"/>
              <w:rPrChange w:id="684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សេចក្តីផ្តើម គឺជាផ្នែកមួយដែលផ្តល់ឱកាសឱ្យអង្គភាពសវនកម្មផ្ទៃក្នុងនៃ </w:delText>
          </w:r>
          <w:r w:rsidRPr="00E33574" w:rsidDel="00501773">
            <w:rPr>
              <w:rFonts w:ascii="Khmer MEF1" w:hAnsi="Khmer MEF1" w:cs="Khmer MEF1"/>
              <w:b/>
              <w:bCs/>
              <w:spacing w:val="4"/>
              <w:cs/>
              <w:lang w:val="ca-ES"/>
              <w:rPrChange w:id="6849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cs/>
                  <w:lang w:val="ca-ES"/>
                </w:rPr>
              </w:rPrChange>
            </w:rPr>
            <w:delText>អ.ស.ហ.</w:delText>
          </w:r>
          <w:r w:rsidRPr="00E33574" w:rsidDel="00501773">
            <w:rPr>
              <w:rFonts w:ascii="Khmer MEF1" w:hAnsi="Khmer MEF1" w:cs="Khmer MEF1"/>
              <w:spacing w:val="4"/>
              <w:cs/>
              <w:lang w:val="ca-ES"/>
              <w:rPrChange w:id="6850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ប្រាប់ទៅ</w:delText>
          </w:r>
        </w:del>
      </w:ins>
      <w:ins w:id="6851" w:author="socheata.ol@hotmail.com" w:date="2022-09-01T15:29:00Z">
        <w:del w:id="6852" w:author="Kem Sereiboth" w:date="2022-09-13T16:00:00Z">
          <w:r w:rsidR="00E75EC5" w:rsidRPr="00E33574" w:rsidDel="00501773">
            <w:rPr>
              <w:rFonts w:ascii="Khmer MEF1" w:hAnsi="Khmer MEF1" w:cs="Khmer MEF1"/>
              <w:spacing w:val="4"/>
              <w:cs/>
              <w:lang w:val="ca-ES"/>
              <w:rPrChange w:id="6853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អ្នក</w:delText>
          </w:r>
          <w:r w:rsidR="00B34597" w:rsidRPr="00E33574" w:rsidDel="00501773">
            <w:rPr>
              <w:rFonts w:ascii="Khmer MEF1" w:hAnsi="Khmer MEF1" w:cs="Khmer MEF1"/>
              <w:cs/>
              <w:lang w:val="ca-ES"/>
              <w:rPrChange w:id="6854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ប្រើ</w:delText>
          </w:r>
          <w:r w:rsidR="00B34597"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855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ប្រាស់</w:delText>
          </w:r>
          <w:r w:rsidR="00E75EC5"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856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របា</w:delText>
          </w:r>
        </w:del>
      </w:ins>
      <w:ins w:id="6857" w:author="socheata.ol@hotmail.com" w:date="2022-09-01T15:30:00Z">
        <w:del w:id="6858" w:author="Kem Sereiboth" w:date="2022-09-13T16:00:00Z">
          <w:r w:rsidR="00E75EC5"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859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យការណ៍សវនកម្មនេះ</w:delText>
          </w:r>
        </w:del>
      </w:ins>
      <w:ins w:id="6860" w:author="Voeun Kuyeng" w:date="2022-08-31T11:06:00Z">
        <w:del w:id="6861" w:author="Kem Sereiboth" w:date="2022-09-13T16:00:00Z">
          <w:r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862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អ្នកអាននូវរឿងរ៉ាវជាក់ស្តែងអំពី</w:delText>
          </w:r>
        </w:del>
      </w:ins>
      <w:ins w:id="6863" w:author="socheata.ol@hotmail.com" w:date="2022-09-01T15:30:00Z">
        <w:del w:id="6864" w:author="Kem Sereiboth" w:date="2022-09-13T16:00:00Z">
          <w:r w:rsidR="00916DC4"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865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សិទ្ធ</w:delText>
          </w:r>
          <w:r w:rsidR="00285349"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866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ិអំណាច</w:delText>
          </w:r>
        </w:del>
      </w:ins>
      <w:ins w:id="6867" w:author="socheata.ol@hotmail.com" w:date="2022-09-01T15:31:00Z">
        <w:del w:id="6868" w:author="Kem Sereiboth" w:date="2022-09-13T16:00:00Z">
          <w:r w:rsidR="00285349"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869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របស់ខ្លួន និង</w:delText>
          </w:r>
        </w:del>
      </w:ins>
      <w:ins w:id="6870" w:author="Voeun Kuyeng" w:date="2022-08-31T11:06:00Z">
        <w:del w:id="6871" w:author="Kem Sereiboth" w:date="2022-09-13T16:00:00Z">
          <w:r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872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 xml:space="preserve">ដំណើរការនៃការធ្វើសវនកម្មរបស់ខ្លួន ដូចនេះសេចក្តីផ្តើមត្រូវរៀបចំឡើងដោយបែងចែក​ជា </w:delText>
          </w:r>
          <w:r w:rsidRPr="00E33574" w:rsidDel="00501773">
            <w:rPr>
              <w:rFonts w:ascii="Khmer MEF1" w:hAnsi="Khmer MEF1" w:cs="Khmer MEF1"/>
              <w:b/>
              <w:bCs/>
              <w:spacing w:val="6"/>
              <w:cs/>
              <w:lang w:val="ca-ES"/>
              <w:rPrChange w:id="6873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៣</w:delText>
          </w:r>
          <w:r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87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ចំណុចសំខាន់ៗ ដូចមានរៀបរាប់</w:delText>
          </w:r>
          <w:r w:rsidRPr="00E33574" w:rsidDel="00501773">
            <w:rPr>
              <w:rFonts w:ascii="Khmer MEF1" w:hAnsi="Khmer MEF1" w:cs="Khmer MEF1"/>
              <w:cs/>
              <w:lang w:val="ca-ES"/>
            </w:rPr>
            <w:delText>ខាងក្រោម</w:delText>
          </w:r>
        </w:del>
      </w:ins>
      <w:ins w:id="6875" w:author="Kem Sereiboth" w:date="2022-09-13T16:00:00Z">
        <w:del w:id="6876" w:author="Kem Sereyboth" w:date="2023-06-20T15:34:00Z">
          <w:r w:rsidR="00501773" w:rsidRPr="00E33574" w:rsidDel="005C3437">
            <w:rPr>
              <w:rFonts w:ascii="Khmer MEF1" w:hAnsi="Khmer MEF1" w:cs="Khmer MEF1"/>
              <w:b/>
              <w:bCs/>
              <w:spacing w:val="-4"/>
              <w:cs/>
              <w:lang w:val="ca-ES"/>
              <w:rPrChange w:id="6877" w:author="Kem Sereyboth" w:date="2023-07-19T16:59:00Z">
                <w:rPr>
                  <w:rFonts w:ascii="Khmer MEF1" w:hAnsi="Khmer MEF1" w:cs="Khmer MEF1"/>
                  <w:b/>
                  <w:bCs/>
                  <w:strike/>
                  <w:spacing w:val="-4"/>
                  <w:cs/>
                  <w:lang w:val="ca-ES"/>
                </w:rPr>
              </w:rPrChange>
            </w:rPr>
            <w:tab/>
          </w:r>
        </w:del>
      </w:ins>
      <w:ins w:id="6878" w:author="Voeun Kuyeng" w:date="2022-08-31T11:06:00Z">
        <w:del w:id="6879" w:author="Kem Sereiboth" w:date="2022-09-13T16:00:00Z">
          <w:r w:rsidRPr="00E33574" w:rsidDel="00501773">
            <w:rPr>
              <w:rFonts w:ascii="Khmer MEF1" w:hAnsi="Khmer MEF1" w:cs="Khmer MEF1"/>
              <w:spacing w:val="4"/>
              <w:cs/>
              <w:lang w:val="ca-ES"/>
              <w:rPrChange w:id="688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៖</w:delText>
          </w:r>
        </w:del>
      </w:ins>
    </w:p>
    <w:p w14:paraId="1C865534" w14:textId="77777777" w:rsidR="00C34129" w:rsidRPr="00E33574" w:rsidDel="00501773" w:rsidRDefault="00C34129">
      <w:pPr>
        <w:pStyle w:val="NormalWeb"/>
        <w:spacing w:before="0" w:beforeAutospacing="0" w:after="0" w:afterAutospacing="0" w:line="233" w:lineRule="auto"/>
        <w:jc w:val="both"/>
        <w:rPr>
          <w:ins w:id="6881" w:author="Voeun Kuyeng" w:date="2022-08-31T11:06:00Z"/>
          <w:del w:id="6882" w:author="Kem Sereiboth" w:date="2022-09-13T16:00:00Z"/>
          <w:rFonts w:ascii="Khmer MEF1" w:hAnsi="Khmer MEF1" w:cs="Khmer MEF1"/>
          <w:spacing w:val="4"/>
          <w:lang w:val="ca-ES"/>
          <w:rPrChange w:id="6883" w:author="Kem Sereyboth" w:date="2023-07-19T16:59:00Z">
            <w:rPr>
              <w:ins w:id="6884" w:author="Voeun Kuyeng" w:date="2022-08-31T11:06:00Z"/>
              <w:del w:id="6885" w:author="Kem Sereiboth" w:date="2022-09-13T16:00:00Z"/>
              <w:rFonts w:ascii="Khmer MEF1" w:hAnsi="Khmer MEF1" w:cs="Khmer MEF1"/>
              <w:lang w:val="ca-ES"/>
            </w:rPr>
          </w:rPrChange>
        </w:rPr>
        <w:pPrChange w:id="6886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</w:p>
    <w:p w14:paraId="0C91A00F" w14:textId="61AEE695" w:rsidR="00F226D0" w:rsidRPr="00E33574" w:rsidDel="002C2DF9" w:rsidRDefault="00F226D0">
      <w:pPr>
        <w:spacing w:after="0" w:line="233" w:lineRule="auto"/>
        <w:jc w:val="both"/>
        <w:rPr>
          <w:ins w:id="6887" w:author="Voeun Kuyeng" w:date="2022-08-31T11:06:00Z"/>
          <w:del w:id="6888" w:author="Kem Sereiboth" w:date="2022-09-13T11:24:00Z"/>
          <w:rFonts w:ascii="Khmer MEF1" w:hAnsi="Khmer MEF1" w:cs="Khmer MEF1"/>
          <w:spacing w:val="4"/>
          <w:sz w:val="24"/>
          <w:szCs w:val="24"/>
          <w:lang w:val="ca-ES"/>
          <w:rPrChange w:id="6889" w:author="Kem Sereyboth" w:date="2023-07-19T16:59:00Z">
            <w:rPr>
              <w:ins w:id="6890" w:author="Voeun Kuyeng" w:date="2022-08-31T11:06:00Z"/>
              <w:del w:id="6891" w:author="Kem Sereiboth" w:date="2022-09-13T11:24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6892" w:author="Sopheak Phorn" w:date="2023-08-25T16:12:00Z">
          <w:pPr>
            <w:spacing w:after="0" w:line="228" w:lineRule="auto"/>
            <w:ind w:firstLine="709"/>
          </w:pPr>
        </w:pPrChange>
      </w:pPr>
      <w:ins w:id="6893" w:author="Voeun Kuyeng" w:date="2022-08-31T11:06:00Z">
        <w:del w:id="6894" w:author="Kem Sereiboth" w:date="2022-09-13T11:24:00Z">
          <w:r w:rsidRPr="00E33574" w:rsidDel="002C2DF9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6895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ក-ចំណុចទី១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89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>: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897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ត្រូវរៀបរាប់អំពីសាវតាដែលនាំឱ្យមានការបង្កើតអង្គភាពសវនកម្មផ្ទៃក្នុងនៃ </w:delText>
          </w:r>
          <w:r w:rsidRPr="00E33574" w:rsidDel="002C2DF9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6898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89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ព្រមទាំងបទដ្ឋានការងារផ្សេងៗដែលអង្គភាពបានរៀបចំដើម្បីឆ្លើយតបទៅនឹងមុខងារ</w:delText>
          </w:r>
        </w:del>
      </w:ins>
      <w:ins w:id="6900" w:author="socheata.ol@hotmail.com" w:date="2022-09-01T15:33:00Z">
        <w:del w:id="6901" w:author="Kem Sereiboth" w:date="2022-09-13T11:24:00Z">
          <w:r w:rsidR="003D1FB6"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90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និងត</w:delText>
          </w:r>
          <w:r w:rsidR="00C90815"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90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ួនាទី</w:delText>
          </w:r>
        </w:del>
      </w:ins>
      <w:ins w:id="6904" w:author="Voeun Kuyeng" w:date="2022-08-31T11:06:00Z">
        <w:del w:id="6905" w:author="Kem Sereiboth" w:date="2022-09-13T11:24:00Z"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90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របស់ខ្លួន។ សវនករទទួលបន្ទុក អាចរៀបរាប់អំពីចំណុចទី១ នេះ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907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90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ដោយបែងចែកជា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909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91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911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91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កថាខណ្ឌ ដូចគំរូខាងក្រោម៖</w:delText>
          </w:r>
        </w:del>
      </w:ins>
    </w:p>
    <w:p w14:paraId="48FD1A6D" w14:textId="07BA8EC4" w:rsidR="00DE5CE1" w:rsidRPr="00E33574" w:rsidRDefault="00DE5CE1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6913" w:author="Kem Sereyboth" w:date="2023-07-11T10:48:00Z"/>
          <w:rFonts w:ascii="!Khmer MEF1" w:hAnsi="!Khmer MEF1" w:cs="!Khmer MEF1"/>
          <w:lang w:val="ca-ES"/>
        </w:rPr>
        <w:pPrChange w:id="6914" w:author="Sopheak Phorn" w:date="2023-08-25T16:12:00Z">
          <w:pPr>
            <w:pStyle w:val="NormalWeb"/>
            <w:spacing w:before="0" w:beforeAutospacing="0" w:after="0" w:afterAutospacing="0" w:line="226" w:lineRule="auto"/>
            <w:ind w:firstLine="720"/>
            <w:jc w:val="both"/>
          </w:pPr>
        </w:pPrChange>
      </w:pPr>
      <w:ins w:id="6915" w:author="Kem Sereyboth" w:date="2023-07-11T10:48:00Z">
        <w:r w:rsidRPr="00E33574">
          <w:rPr>
            <w:rFonts w:ascii="Khmer MEF1" w:hAnsi="Khmer MEF1" w:cs="Khmer MEF1"/>
            <w:spacing w:val="2"/>
            <w:cs/>
            <w:lang w:val="ca-ES"/>
          </w:rPr>
          <w:t>យោងតាមអនុក្រឹត្យលេខ១១៣</w:t>
        </w:r>
        <w:r w:rsidRPr="00E33574">
          <w:rPr>
            <w:rFonts w:ascii="Khmer MEF1" w:hAnsi="Khmer MEF1" w:cs="Khmer MEF1" w:hint="cs"/>
            <w:spacing w:val="2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2"/>
            <w:cs/>
            <w:lang w:val="ca-ES"/>
          </w:rPr>
          <w:t>អនក្រ</w:t>
        </w:r>
        <w:r w:rsidRPr="00E33574">
          <w:rPr>
            <w:rFonts w:ascii="Khmer MEF1" w:hAnsi="Khmer MEF1" w:cs="Khmer MEF1"/>
            <w:spacing w:val="2"/>
            <w:lang w:val="ca-ES"/>
          </w:rPr>
          <w:t>.</w:t>
        </w:r>
        <w:r w:rsidRPr="00E33574">
          <w:rPr>
            <w:rFonts w:ascii="Khmer MEF1" w:hAnsi="Khmer MEF1" w:cs="Khmer MEF1"/>
            <w:spacing w:val="2"/>
            <w:cs/>
            <w:lang w:val="ca-ES"/>
          </w:rPr>
          <w:t>បក ចុះថ្ងៃទី១៤ ខែកក្កដា ឆ្នាំ២០២១ ស្តីពីការរៀបចំនិ</w:t>
        </w:r>
        <w:r w:rsidRPr="00E33574">
          <w:rPr>
            <w:rFonts w:ascii="Khmer MEF1" w:hAnsi="Khmer MEF1" w:cs="Khmer MEF1" w:hint="cs"/>
            <w:spacing w:val="2"/>
            <w:cs/>
            <w:lang w:val="ca-ES"/>
          </w:rPr>
          <w:t>​</w:t>
        </w:r>
        <w:r w:rsidRPr="00E33574">
          <w:rPr>
            <w:rFonts w:ascii="Khmer MEF1" w:hAnsi="Khmer MEF1" w:cs="Khmer MEF1"/>
            <w:spacing w:val="2"/>
            <w:cs/>
            <w:lang w:val="ca-ES"/>
          </w:rPr>
          <w:t>ង</w:t>
        </w:r>
        <w:r w:rsidRPr="00E33574">
          <w:rPr>
            <w:rFonts w:ascii="Khmer MEF1" w:hAnsi="Khmer MEF1" w:cs="Khmer MEF1" w:hint="cs"/>
            <w:cs/>
            <w:lang w:val="ca-ES"/>
          </w:rPr>
          <w:t>​</w:t>
        </w:r>
        <w:r w:rsidRPr="00D93DD8">
          <w:rPr>
            <w:rFonts w:ascii="Khmer MEF1" w:hAnsi="Khmer MEF1" w:cs="Khmer MEF1"/>
            <w:spacing w:val="2"/>
            <w:cs/>
            <w:lang w:val="ca-ES"/>
            <w:rPrChange w:id="6916" w:author="Kem Sereyboth" w:date="2023-07-25T11:21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ការប្រព្រឹត្តទៅរបស់អាជ្ញាធរសេវា</w:t>
        </w:r>
        <w:r w:rsidRPr="00D93DD8">
          <w:rPr>
            <w:rFonts w:ascii="Khmer MEF1" w:hAnsi="Khmer MEF1" w:cs="Khmer MEF1"/>
            <w:spacing w:val="2"/>
            <w:cs/>
            <w:lang w:val="ca-ES"/>
            <w:rPrChange w:id="6917" w:author="Kem Sereyboth" w:date="2023-07-25T11:21:00Z">
              <w:rPr>
                <w:rFonts w:ascii="Khmer MEF1" w:hAnsi="Khmer MEF1" w:cs="Khmer MEF1"/>
                <w:spacing w:val="8"/>
                <w:cs/>
                <w:lang w:val="ca-ES"/>
              </w:rPr>
            </w:rPrChange>
          </w:rPr>
          <w:t>ហិរញ្ញវត្ថុមិនមែនធនាគារ</w:t>
        </w:r>
        <w:r w:rsidRPr="00D93DD8">
          <w:rPr>
            <w:rFonts w:ascii="Khmer MEF1" w:hAnsi="Khmer MEF1" w:cs="Khmer MEF1"/>
            <w:spacing w:val="2"/>
            <w:sz w:val="16"/>
            <w:szCs w:val="16"/>
            <w:cs/>
            <w:lang w:val="ca-ES"/>
            <w:rPrChange w:id="6918" w:author="Kem Sereyboth" w:date="2023-07-25T11:21:00Z">
              <w:rPr>
                <w:rFonts w:ascii="Khmer MEF1" w:hAnsi="Khmer MEF1" w:cs="Khmer MEF1"/>
                <w:spacing w:val="8"/>
                <w:sz w:val="16"/>
                <w:szCs w:val="16"/>
                <w:cs/>
                <w:lang w:val="ca-ES"/>
              </w:rPr>
            </w:rPrChange>
          </w:rPr>
          <w:t xml:space="preserve"> </w:t>
        </w:r>
        <w:r w:rsidRPr="00D93DD8">
          <w:rPr>
            <w:rFonts w:ascii="Khmer MEF1" w:hAnsi="Khmer MEF1" w:cs="Khmer MEF1"/>
            <w:spacing w:val="2"/>
            <w:cs/>
            <w:lang w:val="ca-ES"/>
            <w:rPrChange w:id="6919" w:author="Kem Sereyboth" w:date="2023-07-25T11:21:00Z">
              <w:rPr>
                <w:rFonts w:ascii="Khmer MEF1" w:hAnsi="Khmer MEF1" w:cs="Khmer MEF1"/>
                <w:spacing w:val="8"/>
                <w:cs/>
                <w:lang w:val="ca-ES"/>
              </w:rPr>
            </w:rPrChange>
          </w:rPr>
          <w:t>អង្គភាពសវនកម្មផ្ទៃក្នុង</w:t>
        </w:r>
      </w:ins>
      <w:ins w:id="6920" w:author="Kem Sereyboth" w:date="2023-07-25T11:20:00Z">
        <w:r w:rsidR="00D93DD8" w:rsidRPr="00D93DD8">
          <w:rPr>
            <w:rFonts w:ascii="Khmer MEF1" w:hAnsi="Khmer MEF1" w:cs="Khmer MEF1"/>
            <w:spacing w:val="2"/>
            <w:cs/>
            <w:lang w:val="ca-ES"/>
            <w:rPrChange w:id="6921" w:author="Kem Sereyboth" w:date="2023-07-25T11:21:00Z">
              <w:rPr>
                <w:rFonts w:ascii="Khmer MEF1" w:hAnsi="Khmer MEF1" w:cs="Khmer MEF1"/>
                <w:spacing w:val="8"/>
                <w:cs/>
                <w:lang w:val="ca-ES"/>
              </w:rPr>
            </w:rPrChange>
          </w:rPr>
          <w:t xml:space="preserve">នៃ </w:t>
        </w:r>
        <w:r w:rsidR="00D93DD8" w:rsidRPr="00D93DD8">
          <w:rPr>
            <w:rFonts w:ascii="Khmer MEF1" w:eastAsiaTheme="minorHAnsi" w:hAnsi="Khmer MEF1" w:cs="Khmer MEF1"/>
            <w:b/>
            <w:bCs/>
            <w:spacing w:val="2"/>
            <w:cs/>
            <w:lang w:val="ca-ES"/>
          </w:rPr>
          <w:t>អ.ស.ហ.</w:t>
        </w:r>
      </w:ins>
      <w:ins w:id="6922" w:author="Kem Sereyboth" w:date="2023-07-25T11:21:00Z">
        <w:r w:rsidR="00D93DD8" w:rsidRPr="00D93DD8">
          <w:rPr>
            <w:rFonts w:ascii="Khmer MEF1" w:eastAsiaTheme="minorHAnsi" w:hAnsi="Khmer MEF1" w:cs="Khmer MEF1"/>
            <w:b/>
            <w:bCs/>
            <w:spacing w:val="2"/>
            <w:cs/>
            <w:lang w:val="ca-ES"/>
            <w:rPrChange w:id="6923" w:author="Kem Sereyboth" w:date="2023-07-25T11:21:00Z">
              <w:rPr>
                <w:rFonts w:ascii="Khmer MEF1" w:eastAsiaTheme="minorHAnsi" w:hAnsi="Khmer MEF1" w:cs="Khmer MEF1"/>
                <w:b/>
                <w:bCs/>
                <w:cs/>
                <w:lang w:val="ca-ES"/>
              </w:rPr>
            </w:rPrChange>
          </w:rPr>
          <w:t xml:space="preserve"> </w:t>
        </w:r>
      </w:ins>
      <w:ins w:id="6924" w:author="Kem Sereyboth" w:date="2023-07-11T10:48:00Z">
        <w:r w:rsidRPr="00D93DD8">
          <w:rPr>
            <w:rFonts w:ascii="Khmer MEF1" w:hAnsi="Khmer MEF1" w:cs="Khmer MEF1"/>
            <w:spacing w:val="2"/>
            <w:cs/>
            <w:lang w:val="ca-ES"/>
            <w:rPrChange w:id="6925" w:author="Kem Sereyboth" w:date="2023-07-25T11:21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ត្រូវបាន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បង្កើតឡើ</w:t>
        </w:r>
        <w:r w:rsidRPr="00E33574">
          <w:rPr>
            <w:rFonts w:ascii="Khmer MEF1" w:hAnsi="Khmer MEF1" w:cs="Khmer MEF1" w:hint="cs"/>
            <w:spacing w:val="4"/>
            <w:cs/>
            <w:lang w:val="ca-ES"/>
          </w:rPr>
          <w:t>​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ង</w:t>
        </w:r>
        <w:r w:rsidRPr="00E33574">
          <w:rPr>
            <w:rFonts w:ascii="Khmer MEF1" w:hAnsi="Khmer MEF1" w:cs="Khmer MEF1"/>
            <w:spacing w:val="2"/>
            <w:cs/>
            <w:lang w:val="ca-ES"/>
          </w:rPr>
          <w:t>ដោយបំពេញ</w:t>
        </w:r>
        <w:r w:rsidRPr="00E33574">
          <w:rPr>
            <w:rFonts w:ascii="Khmer MEF1" w:hAnsi="Khmer MEF1" w:cs="Khmer MEF1" w:hint="cs"/>
            <w:spacing w:val="2"/>
            <w:cs/>
            <w:lang w:val="ca-ES"/>
          </w:rPr>
          <w:t>​</w:t>
        </w:r>
        <w:r w:rsidRPr="00E33574">
          <w:rPr>
            <w:rFonts w:ascii="Khmer MEF1" w:hAnsi="Khmer MEF1" w:cs="Khmer MEF1"/>
            <w:spacing w:val="2"/>
            <w:cs/>
            <w:lang w:val="ca-ES"/>
          </w:rPr>
          <w:t>មុខងារជាសេនាធិការជូនក្រុមប្រឹ</w:t>
        </w:r>
        <w:r w:rsidRPr="00E33574">
          <w:rPr>
            <w:rFonts w:ascii="Khmer MEF1" w:hAnsi="Khmer MEF1" w:cs="Khmer MEF1" w:hint="cs"/>
            <w:spacing w:val="2"/>
            <w:cs/>
            <w:lang w:val="ca-ES"/>
          </w:rPr>
          <w:t xml:space="preserve">ក្សា </w:t>
        </w:r>
        <w:r w:rsidRPr="00E33574">
          <w:rPr>
            <w:rFonts w:ascii="Khmer MEF1" w:eastAsiaTheme="minorHAnsi" w:hAnsi="Khmer MEF1" w:cs="Khmer MEF1"/>
            <w:b/>
            <w:bCs/>
            <w:spacing w:val="2"/>
            <w:cs/>
            <w:lang w:val="ca-ES"/>
          </w:rPr>
          <w:t>អ.ស.ហ.</w:t>
        </w:r>
        <w:r w:rsidRPr="00E33574">
          <w:rPr>
            <w:rFonts w:ascii="Khmer MEF2" w:hAnsi="Khmer MEF2" w:cs="Khmer MEF2" w:hint="cs"/>
            <w:spacing w:val="2"/>
            <w:cs/>
            <w:lang w:val="ca-ES"/>
          </w:rPr>
          <w:t xml:space="preserve"> </w:t>
        </w:r>
        <w:r w:rsidRPr="00E33574">
          <w:rPr>
            <w:rFonts w:ascii="Khmer MEF1" w:hAnsi="Khmer MEF1" w:cs="Khmer MEF1" w:hint="cs"/>
            <w:spacing w:val="2"/>
            <w:cs/>
            <w:lang w:val="ca-ES"/>
          </w:rPr>
          <w:t xml:space="preserve">និងប្រធានក្រុមប្រឹក្សា </w:t>
        </w:r>
        <w:r w:rsidRPr="00E33574">
          <w:rPr>
            <w:rFonts w:ascii="Khmer MEF1" w:eastAsiaTheme="minorHAnsi" w:hAnsi="Khmer MEF1" w:cs="Khmer MEF1"/>
            <w:b/>
            <w:bCs/>
            <w:spacing w:val="2"/>
            <w:cs/>
            <w:lang w:val="ca-ES"/>
          </w:rPr>
          <w:t>អ.ស.ហ.</w:t>
        </w:r>
        <w:r w:rsidRPr="00E33574">
          <w:rPr>
            <w:rFonts w:ascii="Khmer MEF1" w:eastAsiaTheme="minorHAnsi" w:hAnsi="Khmer MEF1" w:cs="Khmer MEF1" w:hint="cs"/>
            <w:b/>
            <w:bCs/>
            <w:spacing w:val="2"/>
            <w:cs/>
            <w:lang w:val="ca-ES"/>
          </w:rPr>
          <w:t xml:space="preserve"> </w:t>
        </w:r>
        <w:r w:rsidRPr="00D93DD8">
          <w:rPr>
            <w:rFonts w:ascii="Khmer MEF1" w:hAnsi="Khmer MEF1" w:cs="Khmer MEF1"/>
            <w:spacing w:val="-2"/>
            <w:cs/>
            <w:lang w:val="ca-ES"/>
            <w:rPrChange w:id="6926" w:author="Kem Sereyboth" w:date="2023-07-25T11:21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លើការ​ងា​រ​</w:t>
        </w:r>
        <w:r w:rsidRPr="00D93DD8">
          <w:rPr>
            <w:rFonts w:ascii="Khmer MEF1" w:hAnsi="Khmer MEF1" w:cs="Khmer MEF1"/>
            <w:spacing w:val="-2"/>
            <w:cs/>
            <w:lang w:val="ca-ES"/>
            <w:rPrChange w:id="6927" w:author="Kem Sereyboth" w:date="2023-07-25T11:21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សវនកម្ម។</w:t>
        </w:r>
        <w:r w:rsidRPr="00D93DD8">
          <w:rPr>
            <w:rFonts w:ascii="Khmer MEF1" w:hAnsi="Khmer MEF1" w:cs="Khmer MEF1"/>
            <w:spacing w:val="-2"/>
            <w:sz w:val="20"/>
            <w:szCs w:val="20"/>
            <w:lang w:val="ca-ES"/>
            <w:rPrChange w:id="6928" w:author="Kem Sereyboth" w:date="2023-07-25T11:21:00Z">
              <w:rPr>
                <w:rFonts w:ascii="Khmer MEF1" w:hAnsi="Khmer MEF1" w:cs="Khmer MEF1"/>
                <w:spacing w:val="4"/>
                <w:sz w:val="20"/>
                <w:szCs w:val="20"/>
                <w:lang w:val="ca-ES"/>
              </w:rPr>
            </w:rPrChange>
          </w:rPr>
          <w:t xml:space="preserve"> </w:t>
        </w:r>
        <w:r w:rsidRPr="00D93DD8">
          <w:rPr>
            <w:rFonts w:ascii="!Khmer MEF1" w:hAnsi="!Khmer MEF1" w:cs="!Khmer MEF1"/>
            <w:spacing w:val="-2"/>
            <w:cs/>
            <w:lang w:val="ca-ES"/>
            <w:rPrChange w:id="6929" w:author="Kem Sereyboth" w:date="2023-07-25T11:21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ដើម្បីធានាបានការអនុវត្តមុខងាររបស់ខ្លួនប្រកបដោយប្រសិទ្ធភាព</w:t>
        </w:r>
        <w:r w:rsidRPr="00D93DD8">
          <w:rPr>
            <w:rFonts w:ascii="!Khmer MEF1" w:hAnsi="!Khmer MEF1" w:cs="!Khmer MEF1"/>
            <w:spacing w:val="-2"/>
            <w:sz w:val="20"/>
            <w:szCs w:val="20"/>
            <w:cs/>
            <w:lang w:val="ca-ES"/>
            <w:rPrChange w:id="6930" w:author="Kem Sereyboth" w:date="2023-07-25T11:21:00Z">
              <w:rPr>
                <w:rFonts w:ascii="!Khmer MEF1" w:hAnsi="!Khmer MEF1" w:cs="!Khmer MEF1"/>
                <w:spacing w:val="4"/>
                <w:sz w:val="20"/>
                <w:szCs w:val="20"/>
                <w:cs/>
                <w:lang w:val="ca-ES"/>
              </w:rPr>
            </w:rPrChange>
          </w:rPr>
          <w:t xml:space="preserve"> </w:t>
        </w:r>
        <w:r w:rsidRPr="00D93DD8">
          <w:rPr>
            <w:rFonts w:ascii="!Khmer MEF1" w:hAnsi="!Khmer MEF1" w:cs="!Khmer MEF1"/>
            <w:spacing w:val="-2"/>
            <w:cs/>
            <w:lang w:val="ca-ES"/>
            <w:rPrChange w:id="6931" w:author="Kem Sereyboth" w:date="2023-07-25T11:21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ស័ក្តិសិទ្ធភាព</w:t>
        </w:r>
        <w:r w:rsidRPr="00D93DD8">
          <w:rPr>
            <w:rFonts w:ascii="!Khmer MEF1" w:hAnsi="!Khmer MEF1" w:cs="!Khmer MEF1"/>
            <w:spacing w:val="-2"/>
            <w:sz w:val="20"/>
            <w:szCs w:val="20"/>
            <w:cs/>
            <w:lang w:val="ca-ES"/>
            <w:rPrChange w:id="6932" w:author="Kem Sereyboth" w:date="2023-07-25T11:21:00Z">
              <w:rPr>
                <w:rFonts w:ascii="!Khmer MEF1" w:hAnsi="!Khmer MEF1" w:cs="!Khmer MEF1"/>
                <w:spacing w:val="4"/>
                <w:sz w:val="20"/>
                <w:szCs w:val="20"/>
                <w:cs/>
                <w:lang w:val="ca-ES"/>
              </w:rPr>
            </w:rPrChange>
          </w:rPr>
          <w:t xml:space="preserve"> </w:t>
        </w:r>
        <w:r w:rsidRPr="00D93DD8">
          <w:rPr>
            <w:rFonts w:ascii="!Khmer MEF1" w:hAnsi="!Khmer MEF1" w:cs="!Khmer MEF1"/>
            <w:spacing w:val="-2"/>
            <w:cs/>
            <w:lang w:val="ca-ES"/>
            <w:rPrChange w:id="6933" w:author="Kem Sereyboth" w:date="2023-07-25T11:21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និ</w:t>
        </w:r>
      </w:ins>
      <w:ins w:id="6934" w:author="Kem Sereyboth" w:date="2023-07-25T11:21:00Z">
        <w:r w:rsidR="00D93DD8" w:rsidRPr="00D93DD8">
          <w:rPr>
            <w:rFonts w:ascii="!Khmer MEF1" w:hAnsi="!Khmer MEF1" w:cs="!Khmer MEF1"/>
            <w:spacing w:val="-2"/>
            <w:cs/>
            <w:lang w:val="ca-ES"/>
            <w:rPrChange w:id="6935" w:author="Kem Sereyboth" w:date="2023-07-25T11:21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​</w:t>
        </w:r>
      </w:ins>
      <w:ins w:id="6936" w:author="Kem Sereyboth" w:date="2023-07-11T10:48:00Z">
        <w:r w:rsidRPr="00D93DD8">
          <w:rPr>
            <w:rFonts w:ascii="!Khmer MEF1" w:hAnsi="!Khmer MEF1" w:cs="!Khmer MEF1"/>
            <w:spacing w:val="-2"/>
            <w:cs/>
            <w:lang w:val="ca-ES"/>
            <w:rPrChange w:id="6937" w:author="Kem Sereyboth" w:date="2023-07-25T11:21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ង</w:t>
        </w:r>
      </w:ins>
      <w:ins w:id="6938" w:author="Kem Sereyboth" w:date="2023-07-25T11:21:00Z">
        <w:r w:rsidR="00D93DD8" w:rsidRPr="00D93DD8">
          <w:rPr>
            <w:rFonts w:ascii="!Khmer MEF1" w:hAnsi="!Khmer MEF1" w:cs="!Khmer MEF1"/>
            <w:spacing w:val="-2"/>
            <w:cs/>
            <w:lang w:val="ca-ES"/>
            <w:rPrChange w:id="6939" w:author="Kem Sereyboth" w:date="2023-07-25T11:21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​</w:t>
        </w:r>
      </w:ins>
      <w:ins w:id="6940" w:author="Kem Sereyboth" w:date="2023-07-11T10:48:00Z">
        <w:r w:rsidRPr="00D93DD8">
          <w:rPr>
            <w:rFonts w:ascii="!Khmer MEF1" w:hAnsi="!Khmer MEF1" w:cs="!Khmer MEF1"/>
            <w:cs/>
            <w:lang w:val="ca-ES"/>
            <w:rPrChange w:id="6941" w:author="Kem Sereyboth" w:date="2023-07-25T11:22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ត្រឹមត្រូ​វតាមគតិច្បាប់</w:t>
        </w:r>
        <w:r w:rsidRPr="00D93DD8">
          <w:rPr>
            <w:rFonts w:ascii="!Khmer MEF1" w:hAnsi="!Khmer MEF1" w:cs="!Khmer MEF1"/>
            <w:lang w:val="ca-ES"/>
            <w:rPrChange w:id="6942" w:author="Kem Sereyboth" w:date="2023-07-25T11:22:00Z">
              <w:rPr>
                <w:rFonts w:ascii="!Khmer MEF1" w:hAnsi="!Khmer MEF1" w:cs="!Khmer MEF1"/>
                <w:spacing w:val="4"/>
                <w:lang w:val="ca-ES"/>
              </w:rPr>
            </w:rPrChange>
          </w:rPr>
          <w:t xml:space="preserve"> </w:t>
        </w:r>
        <w:r w:rsidRPr="00D93DD8">
          <w:rPr>
            <w:rFonts w:ascii="Khmer MEF1" w:hAnsi="Khmer MEF1" w:cs="Khmer MEF1"/>
            <w:cs/>
            <w:lang w:val="ca-ES"/>
            <w:rPrChange w:id="6943" w:author="Kem Sereyboth" w:date="2023-07-25T11:2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អង្គភាពសវនកម្មផ្ទៃក្នុងនៃ</w:t>
        </w:r>
        <w:r w:rsidRPr="00D93DD8">
          <w:rPr>
            <w:rFonts w:ascii="Khmer MEF1" w:hAnsi="Khmer MEF1" w:cs="Khmer MEF1"/>
            <w:sz w:val="10"/>
            <w:szCs w:val="10"/>
            <w:lang w:val="ca-ES"/>
            <w:rPrChange w:id="6944" w:author="Kem Sereyboth" w:date="2023-07-25T11:22:00Z">
              <w:rPr>
                <w:rFonts w:ascii="Khmer MEF1" w:hAnsi="Khmer MEF1" w:cs="Khmer MEF1"/>
                <w:spacing w:val="4"/>
                <w:sz w:val="10"/>
                <w:szCs w:val="10"/>
                <w:lang w:val="ca-ES"/>
              </w:rPr>
            </w:rPrChange>
          </w:rPr>
          <w:t xml:space="preserve"> </w:t>
        </w:r>
        <w:r w:rsidRPr="00D93DD8">
          <w:rPr>
            <w:rFonts w:ascii="Khmer MEF1" w:hAnsi="Khmer MEF1" w:cs="Khmer MEF1"/>
            <w:sz w:val="10"/>
            <w:szCs w:val="10"/>
            <w:cs/>
            <w:lang w:val="ca-ES"/>
            <w:rPrChange w:id="6945" w:author="Kem Sereyboth" w:date="2023-07-25T11:22:00Z">
              <w:rPr>
                <w:rFonts w:ascii="Khmer MEF1" w:hAnsi="Khmer MEF1" w:cs="Khmer MEF1"/>
                <w:spacing w:val="4"/>
                <w:sz w:val="10"/>
                <w:szCs w:val="10"/>
                <w:cs/>
                <w:lang w:val="ca-ES"/>
              </w:rPr>
            </w:rPrChange>
          </w:rPr>
          <w:t xml:space="preserve"> </w:t>
        </w:r>
        <w:r w:rsidRPr="00D93DD8">
          <w:rPr>
            <w:rFonts w:ascii="Khmer MEF1" w:hAnsi="Khmer MEF1" w:cs="Khmer MEF1"/>
            <w:b/>
            <w:bCs/>
            <w:cs/>
            <w:lang w:val="ca-ES"/>
            <w:rPrChange w:id="6946" w:author="Kem Sereyboth" w:date="2023-07-25T11:22:00Z">
              <w:rPr>
                <w:rFonts w:ascii="Khmer MEF1" w:hAnsi="Khmer MEF1" w:cs="Khmer MEF1"/>
                <w:b/>
                <w:bCs/>
                <w:spacing w:val="4"/>
                <w:cs/>
                <w:lang w:val="ca-ES"/>
              </w:rPr>
            </w:rPrChange>
          </w:rPr>
          <w:t>អ</w:t>
        </w:r>
        <w:r w:rsidRPr="00D93DD8">
          <w:rPr>
            <w:rFonts w:ascii="Khmer MEF1" w:hAnsi="Khmer MEF1" w:cs="Khmer MEF1"/>
            <w:b/>
            <w:bCs/>
            <w:lang w:val="ca-ES"/>
            <w:rPrChange w:id="6947" w:author="Kem Sereyboth" w:date="2023-07-25T11:22:00Z">
              <w:rPr>
                <w:rFonts w:ascii="Khmer MEF1" w:hAnsi="Khmer MEF1" w:cs="Khmer MEF1"/>
                <w:b/>
                <w:bCs/>
                <w:spacing w:val="4"/>
                <w:lang w:val="ca-ES"/>
              </w:rPr>
            </w:rPrChange>
          </w:rPr>
          <w:t>.</w:t>
        </w:r>
        <w:r w:rsidRPr="00D93DD8">
          <w:rPr>
            <w:rFonts w:ascii="Khmer MEF1" w:hAnsi="Khmer MEF1" w:cs="Khmer MEF1"/>
            <w:b/>
            <w:bCs/>
            <w:cs/>
            <w:lang w:val="ca-ES"/>
            <w:rPrChange w:id="6948" w:author="Kem Sereyboth" w:date="2023-07-25T11:22:00Z">
              <w:rPr>
                <w:rFonts w:ascii="Khmer MEF1" w:hAnsi="Khmer MEF1" w:cs="Khmer MEF1"/>
                <w:b/>
                <w:bCs/>
                <w:spacing w:val="4"/>
                <w:cs/>
                <w:lang w:val="ca-ES"/>
              </w:rPr>
            </w:rPrChange>
          </w:rPr>
          <w:t>ស</w:t>
        </w:r>
        <w:r w:rsidRPr="00D93DD8">
          <w:rPr>
            <w:rFonts w:ascii="Khmer MEF1" w:hAnsi="Khmer MEF1" w:cs="Khmer MEF1"/>
            <w:b/>
            <w:bCs/>
            <w:lang w:val="ca-ES"/>
            <w:rPrChange w:id="6949" w:author="Kem Sereyboth" w:date="2023-07-25T11:22:00Z">
              <w:rPr>
                <w:rFonts w:ascii="Khmer MEF1" w:hAnsi="Khmer MEF1" w:cs="Khmer MEF1"/>
                <w:b/>
                <w:bCs/>
                <w:spacing w:val="4"/>
                <w:lang w:val="ca-ES"/>
              </w:rPr>
            </w:rPrChange>
          </w:rPr>
          <w:t>.</w:t>
        </w:r>
        <w:r w:rsidRPr="00D93DD8">
          <w:rPr>
            <w:rFonts w:ascii="Khmer MEF1" w:hAnsi="Khmer MEF1" w:cs="Khmer MEF1"/>
            <w:b/>
            <w:bCs/>
            <w:cs/>
            <w:lang w:val="ca-ES"/>
            <w:rPrChange w:id="6950" w:author="Kem Sereyboth" w:date="2023-07-25T11:22:00Z">
              <w:rPr>
                <w:rFonts w:ascii="Khmer MEF1" w:hAnsi="Khmer MEF1" w:cs="Khmer MEF1"/>
                <w:b/>
                <w:bCs/>
                <w:spacing w:val="4"/>
                <w:cs/>
                <w:lang w:val="ca-ES"/>
              </w:rPr>
            </w:rPrChange>
          </w:rPr>
          <w:t>ហ</w:t>
        </w:r>
        <w:r w:rsidRPr="00D93DD8">
          <w:rPr>
            <w:rFonts w:ascii="Khmer MEF1" w:hAnsi="Khmer MEF1" w:cs="Khmer MEF1"/>
            <w:b/>
            <w:bCs/>
            <w:lang w:val="ca-ES"/>
            <w:rPrChange w:id="6951" w:author="Kem Sereyboth" w:date="2023-07-25T11:22:00Z">
              <w:rPr>
                <w:rFonts w:ascii="Khmer MEF1" w:hAnsi="Khmer MEF1" w:cs="Khmer MEF1"/>
                <w:b/>
                <w:bCs/>
                <w:spacing w:val="4"/>
                <w:lang w:val="ca-ES"/>
              </w:rPr>
            </w:rPrChange>
          </w:rPr>
          <w:t>.</w:t>
        </w:r>
        <w:r w:rsidRPr="00D93DD8">
          <w:rPr>
            <w:rFonts w:ascii="Khmer MEF1" w:hAnsi="Khmer MEF1" w:cs="Khmer MEF1"/>
            <w:b/>
            <w:bCs/>
            <w:sz w:val="10"/>
            <w:szCs w:val="10"/>
            <w:lang w:val="ca-ES"/>
            <w:rPrChange w:id="6952" w:author="Kem Sereyboth" w:date="2023-07-25T11:22:00Z">
              <w:rPr>
                <w:rFonts w:ascii="Khmer MEF1" w:hAnsi="Khmer MEF1" w:cs="Khmer MEF1"/>
                <w:b/>
                <w:bCs/>
                <w:spacing w:val="4"/>
                <w:sz w:val="10"/>
                <w:szCs w:val="10"/>
                <w:lang w:val="ca-ES"/>
              </w:rPr>
            </w:rPrChange>
          </w:rPr>
          <w:t xml:space="preserve"> </w:t>
        </w:r>
        <w:r w:rsidRPr="00D93DD8">
          <w:rPr>
            <w:rFonts w:ascii="Khmer MEF1" w:hAnsi="Khmer MEF1" w:cs="Khmer MEF1"/>
            <w:cs/>
            <w:lang w:val="ca-ES"/>
            <w:rPrChange w:id="6953" w:author="Kem Sereyboth" w:date="2023-07-25T11:2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បានរៀបចំផែនការអភិវឌ្ឍន៍អង្គភាពសវន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កម្មផ្ទៃក្នុ​ង</w:t>
        </w:r>
        <w:r w:rsidRPr="00E33574">
          <w:rPr>
            <w:rFonts w:ascii="Khmer MEF1" w:hAnsi="Khmer MEF1" w:cs="Khmer MEF1"/>
            <w:cs/>
            <w:lang w:val="ca-ES"/>
          </w:rPr>
          <w:t>​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សម្រាប់រយៈពេល</w:t>
        </w:r>
        <w:r w:rsidRPr="00E33574">
          <w:rPr>
            <w:rFonts w:ascii="Khmer MEF1" w:hAnsi="Khmer MEF1" w:cs="Khmer MEF1"/>
            <w:spacing w:val="4"/>
            <w:sz w:val="20"/>
            <w:szCs w:val="20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៥ឆ្នាំ</w:t>
        </w:r>
        <w:r w:rsidRPr="00E33574">
          <w:rPr>
            <w:rFonts w:ascii="Khmer MEF1" w:hAnsi="Khmer MEF1" w:cs="Khmer MEF1"/>
            <w:spacing w:val="4"/>
            <w:sz w:val="20"/>
            <w:szCs w:val="20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4"/>
            <w:lang w:val="ca-ES"/>
          </w:rPr>
          <w:t>(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២០២</w:t>
        </w:r>
      </w:ins>
      <w:ins w:id="6954" w:author="Kem Sereyboth" w:date="2023-07-18T15:28:00Z">
        <w:r w:rsidR="00327DE1" w:rsidRPr="00E33574">
          <w:rPr>
            <w:rFonts w:ascii="Khmer MEF1" w:hAnsi="Khmer MEF1" w:cs="Khmer MEF1"/>
            <w:spacing w:val="4"/>
            <w:cs/>
            <w:lang w:val="ca-ES"/>
            <w:rPrChange w:id="6955" w:author="Kem Sereyboth" w:date="2023-07-19T16:59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៣</w:t>
        </w:r>
      </w:ins>
      <w:ins w:id="6956" w:author="Kem Sereyboth" w:date="2023-07-11T10:48:00Z">
        <w:r w:rsidRPr="00E33574">
          <w:rPr>
            <w:rFonts w:ascii="Khmer MEF1" w:hAnsi="Khmer MEF1" w:cs="Khmer MEF1"/>
            <w:spacing w:val="4"/>
            <w:lang w:val="ca-ES"/>
          </w:rPr>
          <w:t>-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២០២៥</w:t>
        </w:r>
        <w:r w:rsidRPr="00E33574">
          <w:rPr>
            <w:rFonts w:ascii="Khmer MEF1" w:hAnsi="Khmer MEF1" w:cs="Khmer MEF1"/>
            <w:spacing w:val="4"/>
            <w:lang w:val="ca-ES"/>
          </w:rPr>
          <w:t>)</w:t>
        </w:r>
        <w:r w:rsidRPr="00E33574">
          <w:rPr>
            <w:rFonts w:ascii="Khmer MEF1" w:hAnsi="Khmer MEF1" w:cs="Khmer MEF1"/>
            <w:spacing w:val="4"/>
            <w:sz w:val="20"/>
            <w:szCs w:val="20"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ផែនការសកម្មភាពបីឆ្នាំរំកិល</w:t>
        </w:r>
        <w:r w:rsidRPr="00E33574">
          <w:rPr>
            <w:rFonts w:ascii="Khmer MEF1" w:hAnsi="Khmer MEF1" w:cs="Khmer MEF1"/>
            <w:spacing w:val="4"/>
            <w:sz w:val="20"/>
            <w:szCs w:val="20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២០២</w:t>
        </w:r>
      </w:ins>
      <w:ins w:id="6957" w:author="Kem Sereyboth" w:date="2023-07-18T15:29:00Z">
        <w:r w:rsidR="00327DE1" w:rsidRPr="00E33574">
          <w:rPr>
            <w:rFonts w:ascii="Khmer MEF1" w:hAnsi="Khmer MEF1" w:cs="Khmer MEF1"/>
            <w:spacing w:val="4"/>
            <w:cs/>
            <w:lang w:val="ca-ES"/>
            <w:rPrChange w:id="6958" w:author="Kem Sereyboth" w:date="2023-07-19T16:59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៣</w:t>
        </w:r>
      </w:ins>
      <w:ins w:id="6959" w:author="Kem Sereyboth" w:date="2023-07-11T10:48:00Z">
        <w:r w:rsidRPr="00E33574">
          <w:rPr>
            <w:rFonts w:ascii="Khmer MEF1" w:hAnsi="Khmer MEF1" w:cs="Khmer MEF1"/>
            <w:spacing w:val="4"/>
            <w:lang w:val="ca-ES"/>
          </w:rPr>
          <w:t>-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២០២</w:t>
        </w:r>
      </w:ins>
      <w:ins w:id="6960" w:author="Kem Sereyboth" w:date="2023-07-18T15:29:00Z">
        <w:r w:rsidR="00327DE1" w:rsidRPr="00E33574">
          <w:rPr>
            <w:rFonts w:ascii="Khmer MEF1" w:hAnsi="Khmer MEF1" w:cs="Khmer MEF1"/>
            <w:spacing w:val="4"/>
            <w:cs/>
            <w:lang w:val="ca-ES"/>
            <w:rPrChange w:id="6961" w:author="Kem Sereyboth" w:date="2023-07-19T16:59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៥</w:t>
        </w:r>
      </w:ins>
      <w:ins w:id="6962" w:author="Kem Sereyboth" w:date="2023-07-11T10:48:00Z">
        <w:r w:rsidRPr="00E33574">
          <w:rPr>
            <w:rFonts w:ascii="Khmer MEF1" w:hAnsi="Khmer MEF1" w:cs="Khmer MEF1"/>
            <w:spacing w:val="4"/>
            <w:sz w:val="20"/>
            <w:szCs w:val="20"/>
            <w:cs/>
            <w:lang w:val="ca-ES"/>
          </w:rPr>
          <w:t xml:space="preserve"> </w:t>
        </w:r>
      </w:ins>
      <w:ins w:id="6963" w:author="Kem Sereyboth" w:date="2023-07-18T15:30:00Z">
        <w:r w:rsidR="00D92315" w:rsidRPr="00E33574">
          <w:rPr>
            <w:rFonts w:ascii="Khmer MEF1" w:hAnsi="Khmer MEF1" w:cs="Khmer MEF1"/>
            <w:spacing w:val="-6"/>
            <w:cs/>
            <w:lang w:val="ca-ES"/>
            <w:rPrChange w:id="6964" w:author="Kem Sereyboth" w:date="2023-07-19T16:59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>និង</w:t>
        </w:r>
        <w:r w:rsidR="00D92315" w:rsidRPr="00E33574">
          <w:rPr>
            <w:rFonts w:ascii="Khmer MEF1" w:hAnsi="Khmer MEF1" w:cs="Khmer MEF1"/>
            <w:spacing w:val="-4"/>
            <w:cs/>
            <w:lang w:val="ca-ES"/>
            <w:rPrChange w:id="6965" w:author="Kem Sereyboth" w:date="2023-07-19T16:59:00Z">
              <w:rPr>
                <w:rFonts w:ascii="Khmer MEF1" w:hAnsi="Khmer MEF1" w:cs="Khmer MEF1"/>
                <w:color w:val="FF0000"/>
                <w:spacing w:val="-4"/>
                <w:cs/>
                <w:lang w:val="ca-ES"/>
              </w:rPr>
            </w:rPrChange>
          </w:rPr>
          <w:t>ផែនការយុទ្ធ​សាស្រ្ដសវនកម្ម</w:t>
        </w:r>
        <w:r w:rsidR="00D92315" w:rsidRPr="00E33574">
          <w:rPr>
            <w:rFonts w:ascii="Khmer MEF1" w:hAnsi="Khmer MEF1" w:cs="Khmer MEF1"/>
            <w:spacing w:val="-6"/>
            <w:lang w:val="ca-ES"/>
            <w:rPrChange w:id="6966" w:author="Kem Sereyboth" w:date="2023-07-19T16:59:00Z">
              <w:rPr>
                <w:rFonts w:ascii="Khmer MEF1" w:hAnsi="Khmer MEF1" w:cs="Khmer MEF1"/>
                <w:color w:val="FF0000"/>
                <w:spacing w:val="-6"/>
                <w:lang w:val="ca-ES"/>
              </w:rPr>
            </w:rPrChange>
          </w:rPr>
          <w:t xml:space="preserve"> </w:t>
        </w:r>
        <w:r w:rsidR="00D92315" w:rsidRPr="00E33574">
          <w:rPr>
            <w:rFonts w:ascii="Khmer MEF1" w:hAnsi="Khmer MEF1" w:cs="Khmer MEF1"/>
            <w:spacing w:val="-6"/>
            <w:cs/>
            <w:lang w:val="ca-ES"/>
            <w:rPrChange w:id="6967" w:author="Kem Sereyboth" w:date="2023-07-19T16:59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 xml:space="preserve">២០២៣-២០២៥ </w:t>
        </w:r>
      </w:ins>
      <w:ins w:id="6968" w:author="Kem Sereyboth" w:date="2023-07-11T10:48:00Z">
        <w:r w:rsidRPr="00E33574">
          <w:rPr>
            <w:rFonts w:ascii="Khmer MEF1" w:hAnsi="Khmer MEF1" w:cs="Khmer MEF1" w:hint="cs"/>
            <w:spacing w:val="-6"/>
            <w:cs/>
            <w:lang w:val="ca-ES"/>
          </w:rPr>
          <w:t>ស​ម្រា​​ប់​ជាមាគ៌ាក្នុងការអនុវត្ត</w:t>
        </w:r>
        <w:r w:rsidRPr="00E33574">
          <w:rPr>
            <w:rFonts w:ascii="Khmer MEF1" w:hAnsi="Khmer MEF1" w:cs="Khmer MEF1" w:hint="cs"/>
            <w:cs/>
            <w:lang w:val="ca-ES"/>
          </w:rPr>
          <w:t>ការងារ</w:t>
        </w:r>
        <w:r w:rsidRPr="00E33574">
          <w:rPr>
            <w:rFonts w:ascii="Khmer MEF1" w:hAnsi="Khmer MEF1" w:cs="Khmer MEF1"/>
            <w:spacing w:val="-8"/>
            <w:cs/>
            <w:lang w:val="ca-ES"/>
          </w:rPr>
          <w:t>របស់ខ្លួន។</w:t>
        </w:r>
        <w:r w:rsidRPr="00E33574">
          <w:rPr>
            <w:rFonts w:ascii="Khmer MEF1" w:hAnsi="Khmer MEF1" w:cs="Khmer MEF1"/>
            <w:spacing w:val="-8"/>
            <w:sz w:val="20"/>
            <w:szCs w:val="20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-8"/>
            <w:cs/>
            <w:lang w:val="ca-ES"/>
          </w:rPr>
          <w:t>ដោយអនុវត្តតាមផែនការដែលបានដាក់ចេញ</w:t>
        </w:r>
        <w:r w:rsidRPr="008D37B5">
          <w:rPr>
            <w:rFonts w:ascii="Khmer MEF1" w:hAnsi="Khmer MEF1" w:cs="Khmer MEF1"/>
            <w:spacing w:val="-8"/>
            <w:cs/>
            <w:lang w:val="ca-ES"/>
          </w:rPr>
          <w:t>នេះ</w:t>
        </w:r>
        <w:r w:rsidRPr="008D37B5">
          <w:rPr>
            <w:rFonts w:ascii="Khmer MEF1" w:hAnsi="Khmer MEF1" w:cs="Khmer MEF1"/>
            <w:spacing w:val="-8"/>
            <w:sz w:val="20"/>
            <w:szCs w:val="20"/>
            <w:cs/>
            <w:lang w:val="ca-ES"/>
          </w:rPr>
          <w:t xml:space="preserve"> </w:t>
        </w:r>
        <w:r w:rsidRPr="008D37B5">
          <w:rPr>
            <w:rFonts w:ascii="Khmer MEF1" w:hAnsi="Khmer MEF1" w:cs="Khmer MEF1"/>
            <w:cs/>
            <w:lang w:val="ca-ES"/>
            <w:rPrChange w:id="6969" w:author="Sopheak Phorn" w:date="2023-08-04T10:46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អង្គភា​ព</w:t>
        </w:r>
      </w:ins>
      <w:ins w:id="6970" w:author="Kem Sereyboth" w:date="2023-07-25T11:23:00Z">
        <w:r w:rsidR="00272EC9" w:rsidRPr="008D37B5">
          <w:rPr>
            <w:rFonts w:ascii="Khmer MEF1" w:hAnsi="Khmer MEF1" w:cs="Khmer MEF1"/>
            <w:cs/>
            <w:lang w:val="ca-ES"/>
          </w:rPr>
          <w:t>សវនកម្មផ្ទៃក្នុងនៃ</w:t>
        </w:r>
        <w:r w:rsidR="00272EC9" w:rsidRPr="008D37B5">
          <w:rPr>
            <w:rFonts w:ascii="Khmer MEF1" w:hAnsi="Khmer MEF1" w:cs="Khmer MEF1"/>
            <w:sz w:val="10"/>
            <w:szCs w:val="10"/>
            <w:lang w:val="ca-ES"/>
          </w:rPr>
          <w:t xml:space="preserve"> </w:t>
        </w:r>
        <w:r w:rsidR="00272EC9" w:rsidRPr="008D37B5">
          <w:rPr>
            <w:rFonts w:ascii="Khmer MEF1" w:hAnsi="Khmer MEF1" w:cs="Khmer MEF1"/>
            <w:sz w:val="10"/>
            <w:szCs w:val="10"/>
            <w:cs/>
            <w:lang w:val="ca-ES"/>
          </w:rPr>
          <w:t xml:space="preserve"> </w:t>
        </w:r>
        <w:r w:rsidR="00272EC9" w:rsidRPr="008D37B5">
          <w:rPr>
            <w:rFonts w:ascii="Khmer MEF1" w:hAnsi="Khmer MEF1" w:cs="Khmer MEF1"/>
            <w:b/>
            <w:bCs/>
            <w:cs/>
            <w:lang w:val="ca-ES"/>
          </w:rPr>
          <w:t>អ</w:t>
        </w:r>
        <w:r w:rsidR="00272EC9" w:rsidRPr="008D37B5">
          <w:rPr>
            <w:rFonts w:ascii="Khmer MEF1" w:hAnsi="Khmer MEF1" w:cs="Khmer MEF1"/>
            <w:b/>
            <w:bCs/>
            <w:lang w:val="ca-ES"/>
          </w:rPr>
          <w:t>.</w:t>
        </w:r>
        <w:r w:rsidR="00272EC9" w:rsidRPr="008D37B5">
          <w:rPr>
            <w:rFonts w:ascii="Khmer MEF1" w:hAnsi="Khmer MEF1" w:cs="Khmer MEF1"/>
            <w:b/>
            <w:bCs/>
            <w:cs/>
            <w:lang w:val="ca-ES"/>
          </w:rPr>
          <w:t>ស</w:t>
        </w:r>
        <w:r w:rsidR="00272EC9" w:rsidRPr="008D37B5">
          <w:rPr>
            <w:rFonts w:ascii="Khmer MEF1" w:hAnsi="Khmer MEF1" w:cs="Khmer MEF1"/>
            <w:b/>
            <w:bCs/>
            <w:lang w:val="ca-ES"/>
          </w:rPr>
          <w:t>.</w:t>
        </w:r>
        <w:r w:rsidR="00272EC9" w:rsidRPr="008D37B5">
          <w:rPr>
            <w:rFonts w:ascii="Khmer MEF1" w:hAnsi="Khmer MEF1" w:cs="Khmer MEF1"/>
            <w:b/>
            <w:bCs/>
            <w:cs/>
            <w:lang w:val="ca-ES"/>
          </w:rPr>
          <w:t>ហ</w:t>
        </w:r>
        <w:r w:rsidR="00272EC9" w:rsidRPr="008D37B5">
          <w:rPr>
            <w:rFonts w:ascii="Khmer MEF1" w:hAnsi="Khmer MEF1" w:cs="Khmer MEF1"/>
            <w:b/>
            <w:bCs/>
            <w:lang w:val="ca-ES"/>
          </w:rPr>
          <w:t>.</w:t>
        </w:r>
        <w:r w:rsidR="00272EC9" w:rsidRPr="008D37B5">
          <w:rPr>
            <w:rFonts w:ascii="Khmer MEF1" w:hAnsi="Khmer MEF1" w:cs="Khmer MEF1"/>
            <w:b/>
            <w:bCs/>
            <w:sz w:val="10"/>
            <w:szCs w:val="10"/>
            <w:lang w:val="ca-ES"/>
          </w:rPr>
          <w:t xml:space="preserve"> </w:t>
        </w:r>
      </w:ins>
      <w:ins w:id="6971" w:author="Kem Sereyboth" w:date="2023-07-11T10:48:00Z">
        <w:r w:rsidRPr="008D37B5">
          <w:rPr>
            <w:rFonts w:ascii="!Khmer MEF1" w:hAnsi="!Khmer MEF1" w:cs="!Khmer MEF1"/>
            <w:cs/>
            <w:lang w:val="ca-ES"/>
            <w:rPrChange w:id="6972" w:author="Sopheak Phorn" w:date="2023-08-04T10:46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ត្រូវចុះធ្វើសវនកម្ម</w:t>
        </w:r>
      </w:ins>
      <w:ins w:id="6973" w:author="Kem Sereyboth" w:date="2023-07-18T15:31:00Z">
        <w:r w:rsidR="00D92315" w:rsidRPr="008D37B5">
          <w:rPr>
            <w:rFonts w:ascii="!Khmer MEF1" w:hAnsi="!Khmer MEF1" w:cs="!Khmer MEF1"/>
            <w:cs/>
            <w:lang w:val="ca-ES"/>
            <w:rPrChange w:id="6974" w:author="Sopheak Phorn" w:date="2023-08-04T10:46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អនុលោ</w:t>
        </w:r>
      </w:ins>
      <w:ins w:id="6975" w:author="S_Chhenglay" w:date="2023-08-04T09:18:00Z">
        <w:r w:rsidR="00665E73" w:rsidRPr="008D37B5">
          <w:rPr>
            <w:rFonts w:ascii="!Khmer MEF1" w:hAnsi="!Khmer MEF1" w:cs="!Khmer MEF1"/>
            <w:cs/>
            <w:lang w:val="ca-ES"/>
            <w:rPrChange w:id="6976" w:author="Sopheak Phorn" w:date="2023-08-04T10:46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ម</w:t>
        </w:r>
      </w:ins>
      <w:ins w:id="6977" w:author="Kem Sereyboth" w:date="2023-07-18T15:31:00Z">
        <w:del w:id="6978" w:author="Sopheak Phorn" w:date="2023-08-04T10:44:00Z">
          <w:r w:rsidR="00D92315" w:rsidRPr="008D37B5" w:rsidDel="00A21CCE">
            <w:rPr>
              <w:rFonts w:ascii="!Khmer MEF1" w:hAnsi="!Khmer MEF1" w:cs="!Khmer MEF1"/>
              <w:strike/>
              <w:cs/>
              <w:lang w:val="ca-ES"/>
              <w:rPrChange w:id="6979" w:author="Sopheak Phorn" w:date="2023-08-04T10:46:00Z">
                <w:rPr>
                  <w:rFonts w:ascii="!Khmer MEF1" w:hAnsi="!Khmer MEF1" w:cs="!Khmer MEF1"/>
                  <w:spacing w:val="-8"/>
                  <w:cs/>
                  <w:lang w:val="ca-ES"/>
                </w:rPr>
              </w:rPrChange>
            </w:rPr>
            <w:delText>ក</w:delText>
          </w:r>
        </w:del>
        <w:r w:rsidR="00D92315" w:rsidRPr="008D37B5">
          <w:rPr>
            <w:rFonts w:ascii="!Khmer MEF1" w:hAnsi="!Khmer MEF1" w:cs="!Khmer MEF1"/>
            <w:cs/>
            <w:lang w:val="ca-ES"/>
            <w:rPrChange w:id="6980" w:author="Sopheak Phorn" w:date="2023-08-04T10:46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ភាព</w:t>
        </w:r>
        <w:r w:rsidR="00D92315" w:rsidRPr="00E33574">
          <w:rPr>
            <w:rFonts w:ascii="!Khmer MEF1" w:hAnsi="!Khmer MEF1" w:cs="!Khmer MEF1"/>
            <w:spacing w:val="-8"/>
            <w:cs/>
            <w:lang w:val="ca-ES"/>
          </w:rPr>
          <w:t xml:space="preserve"> និង</w:t>
        </w:r>
        <w:r w:rsidR="00D92315" w:rsidRPr="00E33574">
          <w:rPr>
            <w:rFonts w:ascii="!Khmer MEF1" w:hAnsi="!Khmer MEF1" w:cs="!Khmer MEF1" w:hint="cs"/>
            <w:spacing w:val="-8"/>
            <w:cs/>
            <w:lang w:val="ca-ES"/>
          </w:rPr>
          <w:t>សវនកម្ម</w:t>
        </w:r>
      </w:ins>
      <w:ins w:id="6981" w:author="Kem Sereyboth" w:date="2023-07-11T10:48:00Z">
        <w:r w:rsidRPr="00E33574">
          <w:rPr>
            <w:rFonts w:ascii="!Khmer MEF1" w:hAnsi="!Khmer MEF1" w:cs="!Khmer MEF1"/>
            <w:spacing w:val="-8"/>
            <w:cs/>
            <w:lang w:val="ca-ES"/>
          </w:rPr>
          <w:t>សមិទ្ធកម្មលើអង្គភាព</w:t>
        </w:r>
        <w:r w:rsidRPr="00E33574">
          <w:rPr>
            <w:rFonts w:ascii="!Khmer MEF1" w:hAnsi="!Khmer MEF1" w:cs="!Khmer MEF1"/>
            <w:cs/>
            <w:lang w:val="ca-ES"/>
          </w:rPr>
          <w:t>ក្រោមឱវាទ</w:t>
        </w:r>
        <w:r w:rsidRPr="00E33574">
          <w:rPr>
            <w:rFonts w:ascii="!Khmer MEF1" w:hAnsi="!Khmer MEF1" w:cs="!Khmer MEF1"/>
            <w:lang w:val="ca-ES"/>
          </w:rPr>
          <w:t xml:space="preserve"> </w:t>
        </w:r>
        <w:r w:rsidRPr="00E33574">
          <w:rPr>
            <w:rFonts w:ascii="!Khmer MEF1" w:hAnsi="!Khmer MEF1" w:cs="!Khmer MEF1"/>
            <w:b/>
            <w:bCs/>
            <w:cs/>
            <w:lang w:val="ca-ES"/>
          </w:rPr>
          <w:t>អ</w:t>
        </w:r>
        <w:r w:rsidRPr="00E33574">
          <w:rPr>
            <w:rFonts w:ascii="!Khmer MEF1" w:hAnsi="!Khmer MEF1" w:cs="!Khmer MEF1"/>
            <w:b/>
            <w:bCs/>
            <w:lang w:val="ca-ES"/>
          </w:rPr>
          <w:t>.</w:t>
        </w:r>
        <w:r w:rsidRPr="00E33574">
          <w:rPr>
            <w:rFonts w:ascii="!Khmer MEF1" w:hAnsi="!Khmer MEF1" w:cs="!Khmer MEF1"/>
            <w:b/>
            <w:bCs/>
            <w:cs/>
            <w:lang w:val="ca-ES"/>
          </w:rPr>
          <w:t>ស</w:t>
        </w:r>
        <w:r w:rsidRPr="00E33574">
          <w:rPr>
            <w:rFonts w:ascii="!Khmer MEF1" w:hAnsi="!Khmer MEF1" w:cs="!Khmer MEF1"/>
            <w:b/>
            <w:bCs/>
            <w:lang w:val="ca-ES"/>
          </w:rPr>
          <w:t>.</w:t>
        </w:r>
        <w:r w:rsidRPr="00E33574">
          <w:rPr>
            <w:rFonts w:ascii="!Khmer MEF1" w:hAnsi="!Khmer MEF1" w:cs="!Khmer MEF1"/>
            <w:b/>
            <w:bCs/>
            <w:cs/>
            <w:lang w:val="ca-ES"/>
          </w:rPr>
          <w:t>ហ</w:t>
        </w:r>
        <w:r w:rsidRPr="00E33574">
          <w:rPr>
            <w:rFonts w:ascii="!Khmer MEF1" w:hAnsi="!Khmer MEF1" w:cs="!Khmer MEF1"/>
            <w:b/>
            <w:bCs/>
            <w:lang w:val="ca-ES"/>
          </w:rPr>
          <w:t>.</w:t>
        </w:r>
        <w:r w:rsidRPr="00E33574">
          <w:rPr>
            <w:rFonts w:ascii="!Khmer MEF1" w:hAnsi="!Khmer MEF1" w:cs="!Khmer MEF1"/>
            <w:lang w:val="ca-ES"/>
          </w:rPr>
          <w:t xml:space="preserve"> </w:t>
        </w:r>
        <w:r w:rsidRPr="00E33574">
          <w:rPr>
            <w:rFonts w:ascii="!Khmer MEF1" w:hAnsi="!Khmer MEF1" w:cs="!Khmer MEF1"/>
            <w:cs/>
            <w:lang w:val="ca-ES"/>
          </w:rPr>
          <w:t>សម្រាប់ការិយបរិច្ឆេទ២០២</w:t>
        </w:r>
        <w:r w:rsidRPr="00E33574">
          <w:rPr>
            <w:rFonts w:ascii="!Khmer MEF1" w:hAnsi="!Khmer MEF1" w:cs="!Khmer MEF1" w:hint="cs"/>
            <w:cs/>
            <w:lang w:val="ca-ES"/>
          </w:rPr>
          <w:t>៣។</w:t>
        </w:r>
      </w:ins>
    </w:p>
    <w:p w14:paraId="19690415" w14:textId="31E47E2C" w:rsidR="005C3437" w:rsidRPr="00E33574" w:rsidRDefault="005C3437">
      <w:pPr>
        <w:pStyle w:val="NormalWeb"/>
        <w:spacing w:before="0" w:beforeAutospacing="0" w:after="0" w:afterAutospacing="0" w:line="233" w:lineRule="auto"/>
        <w:ind w:firstLine="709"/>
        <w:jc w:val="both"/>
        <w:rPr>
          <w:ins w:id="6982" w:author="Kem Sereyboth" w:date="2023-06-20T14:21:00Z"/>
          <w:rFonts w:ascii="Khmer MEF1" w:hAnsi="Khmer MEF1" w:cs="Khmer MEF1"/>
          <w:lang w:val="ca-ES"/>
        </w:rPr>
        <w:pPrChange w:id="6983" w:author="Sopheak Phorn" w:date="2023-08-25T16:12:00Z">
          <w:pPr>
            <w:pStyle w:val="NormalWeb"/>
            <w:spacing w:before="0" w:beforeAutospacing="0" w:after="0" w:afterAutospacing="0" w:line="226" w:lineRule="auto"/>
            <w:ind w:firstLine="709"/>
            <w:jc w:val="both"/>
          </w:pPr>
        </w:pPrChange>
      </w:pPr>
      <w:ins w:id="6984" w:author="Kem Sereyboth" w:date="2023-06-20T14:20:00Z">
        <w:r w:rsidRPr="00E33574">
          <w:rPr>
            <w:rFonts w:ascii="Khmer MEF1" w:hAnsi="Khmer MEF1" w:cs="Khmer MEF1"/>
            <w:spacing w:val="6"/>
            <w:cs/>
            <w:lang w:val="ca-ES"/>
          </w:rPr>
          <w:t>យោងតាម​ប្រកាសលេខ</w:t>
        </w:r>
      </w:ins>
      <w:ins w:id="6985" w:author="Kem Sereyboth" w:date="2023-06-23T13:54:00Z">
        <w:r w:rsidR="0029406E" w:rsidRPr="00E33574">
          <w:rPr>
            <w:rFonts w:ascii="Khmer MEF1" w:hAnsi="Khmer MEF1" w:cs="Khmer MEF1"/>
            <w:spacing w:val="6"/>
            <w:lang w:val="ca-ES"/>
          </w:rPr>
          <w:t xml:space="preserve"> </w:t>
        </w:r>
      </w:ins>
      <w:ins w:id="6986" w:author="Kem Sereyboth" w:date="2023-06-20T14:20:00Z">
        <w:r w:rsidRPr="00E33574">
          <w:rPr>
            <w:rFonts w:ascii="Khmer MEF1" w:hAnsi="Khmer MEF1" w:cs="Khmer MEF1" w:hint="cs"/>
            <w:spacing w:val="6"/>
            <w:cs/>
            <w:lang w:val="ca-ES"/>
          </w:rPr>
          <w:t xml:space="preserve">០០៩ អ.ស.ហ.ប្រ.ក ចុះថ្ងៃទី១ ខែតុលា ឆ្នាំ២០២១ </w:t>
        </w:r>
        <w:r w:rsidRPr="00E33574">
          <w:rPr>
            <w:rFonts w:ascii="Khmer MEF1" w:hAnsi="Khmer MEF1" w:cs="Khmer MEF1"/>
            <w:spacing w:val="6"/>
            <w:cs/>
            <w:lang w:val="ca-ES"/>
          </w:rPr>
          <w:t>ស្តីពីការរៀបចំនិ</w:t>
        </w:r>
        <w:r w:rsidRPr="00E33574">
          <w:rPr>
            <w:rFonts w:ascii="Khmer MEF1" w:hAnsi="Khmer MEF1" w:cs="Khmer MEF1" w:hint="cs"/>
            <w:spacing w:val="6"/>
            <w:cs/>
            <w:lang w:val="ca-ES"/>
          </w:rPr>
          <w:t>ង</w:t>
        </w:r>
        <w:r w:rsidRPr="00E33574">
          <w:rPr>
            <w:rFonts w:ascii="Khmer MEF1" w:hAnsi="Khmer MEF1" w:cs="Khmer MEF1" w:hint="cs"/>
            <w:spacing w:val="2"/>
            <w:cs/>
            <w:lang w:val="ca-ES"/>
          </w:rPr>
          <w:t>ការ</w:t>
        </w:r>
        <w:r w:rsidRPr="00E33574">
          <w:rPr>
            <w:rFonts w:ascii="Khmer MEF1" w:hAnsi="Khmer MEF1" w:cs="Khmer MEF1"/>
            <w:spacing w:val="2"/>
            <w:cs/>
            <w:lang w:val="ca-ES"/>
          </w:rPr>
          <w:t>ប្រព្រឹត្តទៅរបស់នាយកដ្ឋានក្រោមឱវាទអង្គភាពសវនកម្មផ្ទៃ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 xml:space="preserve">ក្នុងនៃ </w:t>
        </w:r>
        <w:r w:rsidRPr="00E33574">
          <w:rPr>
            <w:rFonts w:ascii="Khmer MEF1" w:hAnsi="Khmer MEF1" w:cs="Khmer MEF1"/>
            <w:b/>
            <w:bCs/>
            <w:spacing w:val="4"/>
            <w:cs/>
            <w:lang w:val="ca-ES"/>
          </w:rPr>
          <w:t>អ.ស.ហ.</w:t>
        </w:r>
        <w:r w:rsidRPr="00E33574">
          <w:rPr>
            <w:rFonts w:ascii="Khmer MEF1" w:hAnsi="Khmer MEF1" w:cs="Khmer MEF1"/>
            <w:spacing w:val="4"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នាយក</w:t>
        </w:r>
        <w:r w:rsidRPr="00E33574">
          <w:rPr>
            <w:rFonts w:ascii="Khmer MEF1" w:hAnsi="Khmer MEF1" w:cs="Khmer MEF1"/>
            <w:spacing w:val="2"/>
            <w:cs/>
            <w:lang w:val="ca-ES"/>
          </w:rPr>
          <w:t>ដ្ឋានសវនកម្មទី១</w:t>
        </w:r>
        <w:r w:rsidRPr="00E33574">
          <w:rPr>
            <w:rFonts w:ascii="Khmer MEF1" w:hAnsi="Khmer MEF1" w:cs="Khmer MEF1"/>
            <w:cs/>
            <w:lang w:val="ca-ES"/>
          </w:rPr>
          <w:t xml:space="preserve"> </w:t>
        </w:r>
        <w:r w:rsidRPr="007709E5">
          <w:rPr>
            <w:rFonts w:ascii="Khmer MEF1" w:hAnsi="Khmer MEF1" w:cs="Khmer MEF1"/>
            <w:spacing w:val="-2"/>
            <w:cs/>
            <w:lang w:val="ca-ES"/>
            <w:rPrChange w:id="6987" w:author="Kem Sereyboth" w:date="2023-07-25T11:24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និងនាយកដ្ឋានសវនកម្មទី២ ជាសេនាធិការឱ្យ</w:t>
        </w:r>
        <w:r w:rsidRPr="007709E5">
          <w:rPr>
            <w:rFonts w:ascii="Khmer MEF1" w:hAnsi="Khmer MEF1" w:cs="Khmer MEF1"/>
            <w:spacing w:val="-2"/>
            <w:cs/>
            <w:lang w:val="ca-ES"/>
            <w:rPrChange w:id="6988" w:author="Kem Sereyboth" w:date="2023-07-25T11:2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អង្គភាពសវនកម្មផ្ទៃក្នុង</w:t>
        </w:r>
      </w:ins>
      <w:ins w:id="6989" w:author="Kem Sereyboth" w:date="2023-07-19T14:57:00Z">
        <w:r w:rsidR="0003566A" w:rsidRPr="007709E5">
          <w:rPr>
            <w:rFonts w:ascii="Khmer MEF1" w:hAnsi="Khmer MEF1" w:cs="Khmer MEF1"/>
            <w:spacing w:val="-2"/>
            <w:cs/>
            <w:lang w:val="ca-ES"/>
            <w:rPrChange w:id="6990" w:author="Kem Sereyboth" w:date="2023-07-25T11:2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នៃ </w:t>
        </w:r>
        <w:r w:rsidR="0003566A" w:rsidRPr="007709E5">
          <w:rPr>
            <w:rFonts w:ascii="Khmer MEF1" w:hAnsi="Khmer MEF1" w:cs="Khmer MEF1"/>
            <w:b/>
            <w:bCs/>
            <w:spacing w:val="-2"/>
            <w:cs/>
            <w:lang w:val="ca-ES"/>
            <w:rPrChange w:id="6991" w:author="Kem Sereyboth" w:date="2023-07-25T11:2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អ.ស.ហ.</w:t>
        </w:r>
        <w:r w:rsidR="0003566A" w:rsidRPr="007709E5">
          <w:rPr>
            <w:rFonts w:ascii="Khmer MEF1" w:hAnsi="Khmer MEF1" w:cs="Khmer MEF1"/>
            <w:spacing w:val="-2"/>
            <w:cs/>
            <w:lang w:val="ca-ES"/>
            <w:rPrChange w:id="6992" w:author="Kem Sereyboth" w:date="2023-07-25T11:2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 </w:t>
        </w:r>
      </w:ins>
      <w:ins w:id="6993" w:author="Kem Sereyboth" w:date="2023-06-20T14:20:00Z">
        <w:r w:rsidRPr="007709E5">
          <w:rPr>
            <w:rFonts w:ascii="Khmer MEF1" w:hAnsi="Khmer MEF1" w:cs="Khmer MEF1"/>
            <w:spacing w:val="-2"/>
            <w:cs/>
            <w:lang w:val="ca-ES"/>
            <w:rPrChange w:id="6994" w:author="Kem Sereyboth" w:date="2023-07-25T11:2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លើការងារសវនកម្មដូ</w:t>
        </w:r>
      </w:ins>
      <w:ins w:id="6995" w:author="Kem Sereyboth" w:date="2023-07-25T11:24:00Z">
        <w:r w:rsidR="007709E5" w:rsidRPr="007709E5">
          <w:rPr>
            <w:rFonts w:ascii="Khmer MEF1" w:hAnsi="Khmer MEF1" w:cs="Khmer MEF1"/>
            <w:spacing w:val="-2"/>
            <w:cs/>
            <w:lang w:val="ca-ES"/>
            <w:rPrChange w:id="6996" w:author="Kem Sereyboth" w:date="2023-07-25T11:24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6997" w:author="Kem Sereyboth" w:date="2023-06-20T14:20:00Z">
        <w:r w:rsidRPr="007709E5">
          <w:rPr>
            <w:rFonts w:ascii="Khmer MEF1" w:hAnsi="Khmer MEF1" w:cs="Khmer MEF1"/>
            <w:spacing w:val="-2"/>
            <w:cs/>
            <w:lang w:val="ca-ES"/>
            <w:rPrChange w:id="6998" w:author="Kem Sereyboth" w:date="2023-07-25T11:2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ច</w:t>
        </w:r>
      </w:ins>
      <w:ins w:id="6999" w:author="Kem Sereyboth" w:date="2023-07-25T11:24:00Z">
        <w:r w:rsidR="007709E5" w:rsidRPr="007709E5">
          <w:rPr>
            <w:rFonts w:ascii="Khmer MEF1" w:hAnsi="Khmer MEF1" w:cs="Khmer MEF1"/>
            <w:spacing w:val="-2"/>
            <w:lang w:val="ca-ES"/>
            <w:rPrChange w:id="7000" w:author="Kem Sereyboth" w:date="2023-07-25T11:24:00Z">
              <w:rPr>
                <w:rFonts w:ascii="Khmer MEF1" w:hAnsi="Khmer MEF1" w:cs="Khmer MEF1"/>
                <w:spacing w:val="-8"/>
                <w:lang w:val="ca-ES"/>
              </w:rPr>
            </w:rPrChange>
          </w:rPr>
          <w:t>​​</w:t>
        </w:r>
      </w:ins>
      <w:ins w:id="7001" w:author="Kem Sereyboth" w:date="2023-06-20T14:20:00Z">
        <w:r w:rsidRPr="008707A7">
          <w:rPr>
            <w:rFonts w:ascii="Khmer MEF1" w:hAnsi="Khmer MEF1" w:cs="Khmer MEF1"/>
            <w:spacing w:val="-2"/>
            <w:cs/>
            <w:lang w:val="ca-ES"/>
            <w:rPrChange w:id="7002" w:author="Kem Sereyboth" w:date="2023-07-25T11:25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ចែង</w:t>
        </w:r>
        <w:r w:rsidRPr="008707A7">
          <w:rPr>
            <w:rFonts w:ascii="Khmer MEF1" w:hAnsi="Khmer MEF1" w:cs="Khmer MEF1"/>
            <w:spacing w:val="-2"/>
            <w:cs/>
            <w:lang w:val="ca-ES"/>
            <w:rPrChange w:id="7003" w:author="Kem Sereyboth" w:date="2023-07-25T11:25:00Z">
              <w:rPr>
                <w:rFonts w:ascii="Khmer MEF1" w:hAnsi="Khmer MEF1" w:cs="Khmer MEF1"/>
                <w:cs/>
                <w:lang w:val="ca-ES"/>
              </w:rPr>
            </w:rPrChange>
          </w:rPr>
          <w:t>កំណត់</w:t>
        </w:r>
        <w:r w:rsidRPr="008707A7">
          <w:rPr>
            <w:rFonts w:ascii="Khmer MEF1" w:hAnsi="Khmer MEF1" w:cs="Khmer MEF1"/>
            <w:spacing w:val="-2"/>
            <w:cs/>
            <w:lang w:val="ca-ES"/>
          </w:rPr>
          <w:t>ក្នុងអនុក្រឹត្យស្តីពីការរៀបចំនិង</w:t>
        </w:r>
        <w:r w:rsidRPr="008707A7">
          <w:rPr>
            <w:rFonts w:ascii="Khmer MEF1" w:hAnsi="Khmer MEF1" w:cs="Khmer MEF1"/>
            <w:spacing w:val="-2"/>
            <w:cs/>
            <w:lang w:val="ca-ES"/>
            <w:rPrChange w:id="7004" w:author="Kem Sereyboth" w:date="2023-07-25T11:25:00Z">
              <w:rPr>
                <w:rFonts w:ascii="Khmer MEF1" w:hAnsi="Khmer MEF1" w:cs="Khmer MEF1"/>
                <w:cs/>
                <w:lang w:val="ca-ES"/>
              </w:rPr>
            </w:rPrChange>
          </w:rPr>
          <w:t>ការប្រព្រឹត្តទៅរបស់អង្គភាពក្រោមឱវាទ</w:t>
        </w:r>
        <w:r w:rsidRPr="008707A7">
          <w:rPr>
            <w:rFonts w:ascii="Khmer MEF1" w:hAnsi="Khmer MEF1" w:cs="Khmer MEF1"/>
            <w:spacing w:val="-2"/>
            <w:cs/>
            <w:lang w:val="ca-ES"/>
          </w:rPr>
          <w:t>របស់អាជ្ញាធរសេវាហិរ</w:t>
        </w:r>
      </w:ins>
      <w:ins w:id="7005" w:author="Kem Sereyboth" w:date="2023-07-25T11:24:00Z">
        <w:r w:rsidR="008707A7" w:rsidRPr="008707A7">
          <w:rPr>
            <w:rFonts w:ascii="Khmer MEF1" w:hAnsi="Khmer MEF1" w:cs="Khmer MEF1" w:hint="cs"/>
            <w:spacing w:val="-2"/>
            <w:cs/>
            <w:lang w:val="ca-ES"/>
          </w:rPr>
          <w:t>​</w:t>
        </w:r>
      </w:ins>
      <w:ins w:id="7006" w:author="Kem Sereyboth" w:date="2023-06-20T14:20:00Z">
        <w:r w:rsidRPr="008707A7">
          <w:rPr>
            <w:rFonts w:ascii="Khmer MEF1" w:hAnsi="Khmer MEF1" w:cs="Khmer MEF1"/>
            <w:spacing w:val="-2"/>
            <w:cs/>
            <w:lang w:val="ca-ES"/>
          </w:rPr>
          <w:t>ញ្ញ</w:t>
        </w:r>
      </w:ins>
      <w:ins w:id="7007" w:author="Kem Sereyboth" w:date="2023-07-25T11:24:00Z">
        <w:r w:rsidR="008707A7" w:rsidRPr="008707A7">
          <w:rPr>
            <w:rFonts w:ascii="Khmer MEF1" w:hAnsi="Khmer MEF1" w:cs="Khmer MEF1" w:hint="cs"/>
            <w:spacing w:val="-2"/>
            <w:cs/>
            <w:lang w:val="ca-ES"/>
          </w:rPr>
          <w:t>​​​</w:t>
        </w:r>
        <w:r w:rsidR="008707A7">
          <w:rPr>
            <w:rFonts w:ascii="Khmer MEF1" w:hAnsi="Khmer MEF1" w:cs="Khmer MEF1" w:hint="cs"/>
            <w:spacing w:val="-2"/>
            <w:cs/>
            <w:lang w:val="ca-ES"/>
          </w:rPr>
          <w:t>​</w:t>
        </w:r>
      </w:ins>
      <w:ins w:id="7008" w:author="Kem Sereyboth" w:date="2023-06-20T14:20:00Z">
        <w:r w:rsidRPr="00E33574">
          <w:rPr>
            <w:rFonts w:ascii="Khmer MEF1" w:hAnsi="Khmer MEF1" w:cs="Khmer MEF1"/>
            <w:spacing w:val="-2"/>
            <w:cs/>
            <w:lang w:val="ca-ES"/>
          </w:rPr>
          <w:t>វត្ថុមិនមែន</w:t>
        </w:r>
        <w:r w:rsidRPr="00E33574">
          <w:rPr>
            <w:rFonts w:ascii="Khmer MEF1" w:hAnsi="Khmer MEF1" w:cs="Khmer MEF1"/>
            <w:spacing w:val="-6"/>
            <w:cs/>
            <w:lang w:val="ca-ES"/>
          </w:rPr>
          <w:t>ធនាគារ។</w:t>
        </w:r>
        <w:r w:rsidRPr="00E33574">
          <w:rPr>
            <w:rFonts w:ascii="Khmer MEF1" w:hAnsi="Khmer MEF1" w:cs="Khmer MEF1" w:hint="cs"/>
            <w:spacing w:val="-6"/>
            <w:cs/>
            <w:lang w:val="ca-ES"/>
          </w:rPr>
          <w:t xml:space="preserve"> តាមរយៈប្រកាសខាងលើនេះ</w:t>
        </w:r>
      </w:ins>
      <w:ins w:id="7009" w:author="Kem Sereyboth" w:date="2023-07-25T11:25:00Z">
        <w:r w:rsidR="00606B23">
          <w:rPr>
            <w:rFonts w:ascii="Khmer MEF1" w:hAnsi="Khmer MEF1" w:cs="Khmer MEF1" w:hint="cs"/>
            <w:spacing w:val="-6"/>
            <w:cs/>
            <w:lang w:val="ca-ES"/>
          </w:rPr>
          <w:t xml:space="preserve"> </w:t>
        </w:r>
      </w:ins>
      <w:ins w:id="7010" w:author="Kem Sereyboth" w:date="2023-06-20T14:20:00Z">
        <w:r w:rsidRPr="00E33574">
          <w:rPr>
            <w:rFonts w:ascii="Khmer MEF1" w:hAnsi="Khmer MEF1" w:cs="Khmer MEF1"/>
            <w:spacing w:val="-6"/>
            <w:cs/>
            <w:lang w:val="ca-ES"/>
          </w:rPr>
          <w:t>នាយកដ្ឋានសវនកម្មទី១</w:t>
        </w:r>
        <w:r w:rsidRPr="00E33574">
          <w:rPr>
            <w:rFonts w:ascii="Khmer MEF1" w:hAnsi="Khmer MEF1" w:cs="Khmer MEF1"/>
            <w:spacing w:val="-8"/>
            <w:sz w:val="18"/>
            <w:szCs w:val="18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-8"/>
            <w:cs/>
            <w:lang w:val="ca-ES"/>
          </w:rPr>
          <w:t>ត្រូ</w:t>
        </w:r>
        <w:r w:rsidRPr="00E33574">
          <w:rPr>
            <w:rFonts w:ascii="Khmer MEF1" w:hAnsi="Khmer MEF1" w:cs="Khmer MEF1"/>
            <w:spacing w:val="-6"/>
            <w:cs/>
            <w:lang w:val="ca-ES"/>
          </w:rPr>
          <w:t>វទទួលបន្ទុកការងារសវនកម្ម</w:t>
        </w:r>
        <w:r w:rsidRPr="00606B23">
          <w:rPr>
            <w:rFonts w:ascii="Khmer MEF1" w:hAnsi="Khmer MEF1" w:cs="Khmer MEF1"/>
            <w:spacing w:val="6"/>
            <w:cs/>
            <w:lang w:val="ca-ES"/>
            <w:rPrChange w:id="7011" w:author="Kem Sereyboth" w:date="2023-07-25T11:25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លើនិយ័តករ</w:t>
        </w:r>
        <w:r w:rsidRPr="00606B23">
          <w:rPr>
            <w:rFonts w:ascii="Khmer MEF1" w:hAnsi="Khmer MEF1" w:cs="Khmer MEF1"/>
            <w:spacing w:val="6"/>
            <w:cs/>
            <w:lang w:val="ca-ES"/>
            <w:rPrChange w:id="7012" w:author="Kem Sereyboth" w:date="2023-07-25T11:25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ចំនួន ៤</w:t>
        </w:r>
        <w:r w:rsidRPr="00606B23">
          <w:rPr>
            <w:rFonts w:ascii="Khmer MEF1" w:hAnsi="Khmer MEF1" w:cs="Khmer MEF1"/>
            <w:spacing w:val="6"/>
            <w:sz w:val="18"/>
            <w:szCs w:val="18"/>
            <w:cs/>
            <w:lang w:val="ca-ES"/>
            <w:rPrChange w:id="7013" w:author="Kem Sereyboth" w:date="2023-07-25T11:25:00Z">
              <w:rPr>
                <w:rFonts w:ascii="Khmer MEF1" w:hAnsi="Khmer MEF1" w:cs="Khmer MEF1"/>
                <w:spacing w:val="2"/>
                <w:sz w:val="18"/>
                <w:szCs w:val="18"/>
                <w:cs/>
                <w:lang w:val="ca-ES"/>
              </w:rPr>
            </w:rPrChange>
          </w:rPr>
          <w:t xml:space="preserve"> </w:t>
        </w:r>
        <w:r w:rsidRPr="00606B23">
          <w:rPr>
            <w:rFonts w:ascii="Khmer MEF1" w:hAnsi="Khmer MEF1" w:cs="Khmer MEF1"/>
            <w:spacing w:val="6"/>
            <w:cs/>
            <w:lang w:val="ca-ES"/>
            <w:rPrChange w:id="7014" w:author="Kem Sereyboth" w:date="2023-07-25T11:25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គឺ៖</w:t>
        </w:r>
        <w:r w:rsidRPr="00606B23">
          <w:rPr>
            <w:rFonts w:ascii="Khmer MEF1" w:hAnsi="Khmer MEF1" w:cs="Khmer MEF1"/>
            <w:spacing w:val="6"/>
            <w:sz w:val="18"/>
            <w:szCs w:val="18"/>
            <w:cs/>
            <w:lang w:val="ca-ES"/>
            <w:rPrChange w:id="7015" w:author="Kem Sereyboth" w:date="2023-07-25T11:25:00Z">
              <w:rPr>
                <w:rFonts w:ascii="Khmer MEF1" w:hAnsi="Khmer MEF1" w:cs="Khmer MEF1"/>
                <w:spacing w:val="2"/>
                <w:sz w:val="18"/>
                <w:szCs w:val="18"/>
                <w:cs/>
                <w:lang w:val="ca-ES"/>
              </w:rPr>
            </w:rPrChange>
          </w:rPr>
          <w:t xml:space="preserve"> </w:t>
        </w:r>
        <w:r w:rsidRPr="00606B23">
          <w:rPr>
            <w:rFonts w:ascii="Khmer MEF1" w:hAnsi="Khmer MEF1" w:cs="Khmer MEF1"/>
            <w:spacing w:val="6"/>
            <w:cs/>
            <w:lang w:val="ca-ES"/>
            <w:rPrChange w:id="7016" w:author="Kem Sereyboth" w:date="2023-07-25T11:25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និយ័តករសន្តិសុខសង្គម</w:t>
        </w:r>
        <w:r w:rsidRPr="00606B23">
          <w:rPr>
            <w:rFonts w:ascii="Khmer MEF1" w:hAnsi="Khmer MEF1" w:cs="Khmer MEF1"/>
            <w:spacing w:val="6"/>
            <w:sz w:val="18"/>
            <w:szCs w:val="18"/>
            <w:cs/>
            <w:lang w:val="ca-ES"/>
            <w:rPrChange w:id="7017" w:author="Kem Sereyboth" w:date="2023-07-25T11:25:00Z">
              <w:rPr>
                <w:rFonts w:ascii="Khmer MEF1" w:hAnsi="Khmer MEF1" w:cs="Khmer MEF1"/>
                <w:spacing w:val="2"/>
                <w:sz w:val="18"/>
                <w:szCs w:val="18"/>
                <w:cs/>
                <w:lang w:val="ca-ES"/>
              </w:rPr>
            </w:rPrChange>
          </w:rPr>
          <w:t xml:space="preserve"> </w:t>
        </w:r>
        <w:r w:rsidRPr="00606B23">
          <w:rPr>
            <w:rFonts w:ascii="Khmer MEF1" w:hAnsi="Khmer MEF1" w:cs="Khmer MEF1"/>
            <w:spacing w:val="6"/>
            <w:cs/>
            <w:lang w:val="ca-ES"/>
            <w:rPrChange w:id="7018" w:author="Kem Sereyboth" w:date="2023-07-25T11:25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និយ័ត​ករគណនេយ្យនិងសវនកម្ម និយ័តករអាជីវកម្ម</w:t>
        </w:r>
        <w:r w:rsidRPr="00411F6F">
          <w:rPr>
            <w:rFonts w:ascii="Khmer MEF1" w:hAnsi="Khmer MEF1" w:cs="Khmer MEF1"/>
            <w:cs/>
            <w:lang w:val="ca-ES"/>
            <w:rPrChange w:id="7019" w:author="Kem Sereyboth" w:date="2023-07-25T11:26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អចលន</w:t>
        </w:r>
        <w:r w:rsidRPr="00411F6F">
          <w:rPr>
            <w:rFonts w:ascii="Khmer MEF1" w:hAnsi="Khmer MEF1" w:cs="Khmer MEF1"/>
            <w:spacing w:val="4"/>
            <w:cs/>
            <w:lang w:val="ca-ES"/>
            <w:rPrChange w:id="7020" w:author="Kem Sereyboth" w:date="2023-07-25T11:26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វត្ថុនិង</w:t>
        </w:r>
        <w:r w:rsidRPr="00411F6F">
          <w:rPr>
            <w:rFonts w:ascii="Khmer MEF1" w:hAnsi="Khmer MEF1" w:cs="Khmer MEF1"/>
            <w:spacing w:val="4"/>
            <w:cs/>
            <w:lang w:val="ca-ES"/>
            <w:rPrChange w:id="7021" w:author="Kem Sereyboth" w:date="2023-07-25T11:26:00Z">
              <w:rPr>
                <w:rFonts w:ascii="Khmer MEF1" w:hAnsi="Khmer MEF1" w:cs="Khmer MEF1"/>
                <w:cs/>
                <w:lang w:val="ca-ES"/>
              </w:rPr>
            </w:rPrChange>
          </w:rPr>
          <w:t>បញ្ចាំ និងនិយ័តករធានារ៉ាប់រងកម្ពុជា ដោ​យឡែកនាយកដ្ឋានសវនកម្មទី២ ត្រូវទទួលបន្ទុក</w:t>
        </w:r>
        <w:r w:rsidRPr="00411F6F">
          <w:rPr>
            <w:rFonts w:ascii="Khmer MEF1" w:hAnsi="Khmer MEF1" w:cs="Khmer MEF1"/>
            <w:cs/>
            <w:lang w:val="ca-ES"/>
          </w:rPr>
          <w:t>ការងារសវនកម្ម</w:t>
        </w:r>
        <w:r w:rsidRPr="00411F6F">
          <w:rPr>
            <w:rFonts w:ascii="Khmer MEF1" w:hAnsi="Khmer MEF1" w:cs="Khmer MEF1"/>
            <w:cs/>
            <w:lang w:val="ca-ES"/>
            <w:rPrChange w:id="7022" w:author="Kem Sereyboth" w:date="2023-07-25T11:26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លើអង្គភាពនិងនិយ័តករចំនួន ៣ គឺ៖ អគ្គលេ</w:t>
        </w:r>
        <w:r w:rsidRPr="00411F6F">
          <w:rPr>
            <w:rFonts w:ascii="Khmer MEF1" w:hAnsi="Khmer MEF1" w:cs="Khmer MEF1"/>
            <w:lang w:val="ca-ES"/>
            <w:rPrChange w:id="7023" w:author="Kem Sereyboth" w:date="2023-07-25T11:26:00Z">
              <w:rPr>
                <w:rFonts w:ascii="Khmer MEF1" w:hAnsi="Khmer MEF1" w:cs="Khmer MEF1"/>
                <w:spacing w:val="-10"/>
                <w:lang w:val="ca-ES"/>
              </w:rPr>
            </w:rPrChange>
          </w:rPr>
          <w:t>​​​​​​</w:t>
        </w:r>
        <w:r w:rsidRPr="00411F6F">
          <w:rPr>
            <w:rFonts w:ascii="Khmer MEF1" w:hAnsi="Khmer MEF1" w:cs="Khmer MEF1"/>
            <w:cs/>
            <w:lang w:val="ca-ES"/>
            <w:rPrChange w:id="7024" w:author="Kem Sereyboth" w:date="2023-07-25T11:26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ខាធិកា</w:t>
        </w:r>
        <w:r w:rsidRPr="00411F6F">
          <w:rPr>
            <w:rFonts w:ascii="Khmer MEF1" w:hAnsi="Khmer MEF1" w:cs="Khmer MEF1"/>
            <w:lang w:val="ca-ES"/>
            <w:rPrChange w:id="7025" w:author="Kem Sereyboth" w:date="2023-07-25T11:26:00Z">
              <w:rPr>
                <w:rFonts w:ascii="Khmer MEF1" w:hAnsi="Khmer MEF1" w:cs="Khmer MEF1"/>
                <w:spacing w:val="-10"/>
                <w:lang w:val="ca-ES"/>
              </w:rPr>
            </w:rPrChange>
          </w:rPr>
          <w:t>​​​​</w:t>
        </w:r>
        <w:r w:rsidRPr="00411F6F">
          <w:rPr>
            <w:rFonts w:ascii="Khmer MEF1" w:hAnsi="Khmer MEF1" w:cs="Khmer MEF1"/>
            <w:cs/>
            <w:lang w:val="ca-ES"/>
            <w:rPrChange w:id="7026" w:author="Kem Sereyboth" w:date="2023-07-25T11:26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 xml:space="preserve">រដ្ឋាននៃ </w:t>
        </w:r>
        <w:r w:rsidRPr="00411F6F">
          <w:rPr>
            <w:rFonts w:ascii="Khmer MEF1" w:hAnsi="Khmer MEF1" w:cs="Khmer MEF1"/>
            <w:b/>
            <w:bCs/>
            <w:cs/>
            <w:lang w:val="ca-ES"/>
            <w:rPrChange w:id="7027" w:author="Kem Sereyboth" w:date="2023-07-25T11:26:00Z">
              <w:rPr>
                <w:rFonts w:ascii="Khmer MEF1" w:hAnsi="Khmer MEF1" w:cs="Khmer MEF1"/>
                <w:b/>
                <w:bCs/>
                <w:spacing w:val="-10"/>
                <w:cs/>
                <w:lang w:val="ca-ES"/>
              </w:rPr>
            </w:rPrChange>
          </w:rPr>
          <w:t>អ.ស.ហ</w:t>
        </w:r>
        <w:r w:rsidRPr="00411F6F">
          <w:rPr>
            <w:rFonts w:ascii="Khmer MEF1" w:hAnsi="Khmer MEF1" w:cs="Khmer MEF1"/>
            <w:cs/>
            <w:lang w:val="ca-ES"/>
            <w:rPrChange w:id="7028" w:author="Kem Sereyboth" w:date="2023-07-25T11:26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. និយ័តករមូលបត្រ</w:t>
        </w:r>
        <w:r w:rsidRPr="00411F6F">
          <w:rPr>
            <w:rFonts w:ascii="Khmer MEF1" w:hAnsi="Khmer MEF1" w:cs="Khmer MEF1"/>
            <w:spacing w:val="2"/>
            <w:cs/>
            <w:lang w:val="ca-ES"/>
            <w:rPrChange w:id="7029" w:author="Kem Sereyboth" w:date="2023-07-25T11:27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lastRenderedPageBreak/>
          <w:t>កម្ពុជា និងនិយ័តករបរធនបាលកិច្ច។ ស្របតាមការដាក់ចេញនេះ</w:t>
        </w:r>
      </w:ins>
      <w:ins w:id="7030" w:author="Kem Sereyboth" w:date="2023-07-25T11:27:00Z">
        <w:r w:rsidR="00411F6F" w:rsidRPr="00411F6F">
          <w:rPr>
            <w:rFonts w:ascii="Khmer MEF1" w:hAnsi="Khmer MEF1" w:cs="Khmer MEF1"/>
            <w:spacing w:val="2"/>
            <w:cs/>
            <w:lang w:val="ca-ES"/>
            <w:rPrChange w:id="7031" w:author="Kem Sereyboth" w:date="2023-07-25T11:27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</w:ins>
      <w:ins w:id="7032" w:author="Kem Sereyboth" w:date="2023-06-20T14:20:00Z">
        <w:r w:rsidRPr="00411F6F">
          <w:rPr>
            <w:rFonts w:ascii="Khmer MEF1" w:hAnsi="Khmer MEF1" w:cs="Khmer MEF1"/>
            <w:spacing w:val="2"/>
            <w:cs/>
            <w:lang w:val="ca-ES"/>
            <w:rPrChange w:id="7033" w:author="Kem Sereyboth" w:date="2023-07-25T11:27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ការិយាល័យសវនកម្មទី</w:t>
        </w:r>
      </w:ins>
      <w:ins w:id="7034" w:author="Kem Sereyboth" w:date="2023-06-20T15:41:00Z">
        <w:r w:rsidRPr="00411F6F">
          <w:rPr>
            <w:rFonts w:ascii="Khmer MEF1" w:hAnsi="Khmer MEF1" w:cs="Khmer MEF1"/>
            <w:spacing w:val="2"/>
            <w:cs/>
            <w:lang w:val="ca-ES"/>
            <w:rPrChange w:id="7035" w:author="Kem Sereyboth" w:date="2023-07-25T11:27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១</w:t>
        </w:r>
      </w:ins>
      <w:ins w:id="7036" w:author="Kem Sereyboth" w:date="2023-07-25T11:27:00Z">
        <w:r w:rsidR="00411F6F" w:rsidRPr="00411F6F">
          <w:rPr>
            <w:rFonts w:ascii="Khmer MEF1" w:hAnsi="Khmer MEF1" w:cs="Khmer MEF1"/>
            <w:spacing w:val="2"/>
            <w:cs/>
            <w:lang w:val="ca-ES"/>
            <w:rPrChange w:id="7037" w:author="Kem Sereyboth" w:date="2023-07-25T11:27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</w:ins>
      <w:ins w:id="7038" w:author="Kem Sereyboth" w:date="2023-06-20T14:20:00Z">
        <w:r w:rsidRPr="00411F6F">
          <w:rPr>
            <w:rFonts w:ascii="Khmer MEF1" w:hAnsi="Khmer MEF1" w:cs="Khmer MEF1"/>
            <w:spacing w:val="2"/>
            <w:cs/>
            <w:lang w:val="ca-ES"/>
            <w:rPrChange w:id="7039" w:author="Kem Sereyboth" w:date="2023-07-25T11:27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ត្រូវអនុវត្តការ</w:t>
        </w:r>
        <w:r w:rsidRPr="00411F6F">
          <w:rPr>
            <w:rFonts w:ascii="Khmer MEF1" w:hAnsi="Khmer MEF1" w:cs="Khmer MEF1"/>
            <w:cs/>
            <w:lang w:val="ca-ES"/>
            <w:rPrChange w:id="7040" w:author="Kem Sereyboth" w:date="2023-07-25T11:27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ធ្វើ</w:t>
        </w:r>
      </w:ins>
      <w:ins w:id="7041" w:author="Kem Sereyboth" w:date="2023-07-18T15:32:00Z">
        <w:r w:rsidR="00435536" w:rsidRPr="00E33574">
          <w:rPr>
            <w:rFonts w:ascii="!Khmer MEF1" w:hAnsi="!Khmer MEF1" w:cs="!Khmer MEF1"/>
            <w:spacing w:val="-8"/>
            <w:cs/>
            <w:lang w:val="ca-ES"/>
            <w:rPrChange w:id="7042" w:author="Kem Sereyboth" w:date="2023-07-19T16:59:00Z">
              <w:rPr>
                <w:rFonts w:ascii="!Khmer MEF1" w:hAnsi="!Khmer MEF1" w:cs="!Khmer MEF1"/>
                <w:color w:val="FF0000"/>
                <w:spacing w:val="-8"/>
                <w:cs/>
                <w:lang w:val="ca-ES"/>
              </w:rPr>
            </w:rPrChange>
          </w:rPr>
          <w:t>សវនកម្មអនុលោ</w:t>
        </w:r>
      </w:ins>
      <w:ins w:id="7043" w:author="Sopheak Phorn" w:date="2023-08-04T10:47:00Z">
        <w:r w:rsidR="008D37B5">
          <w:rPr>
            <w:rFonts w:ascii="!Khmer MEF1" w:hAnsi="!Khmer MEF1" w:cs="!Khmer MEF1" w:hint="cs"/>
            <w:spacing w:val="-8"/>
            <w:cs/>
            <w:lang w:val="ca-ES"/>
          </w:rPr>
          <w:t>ម</w:t>
        </w:r>
      </w:ins>
      <w:ins w:id="7044" w:author="Kem Sereyboth" w:date="2023-07-18T15:32:00Z">
        <w:del w:id="7045" w:author="Sopheak Phorn" w:date="2023-08-04T10:47:00Z">
          <w:r w:rsidR="00435536" w:rsidRPr="00E33574" w:rsidDel="008D37B5">
            <w:rPr>
              <w:rFonts w:ascii="!Khmer MEF1" w:hAnsi="!Khmer MEF1" w:cs="!Khmer MEF1"/>
              <w:spacing w:val="-8"/>
              <w:cs/>
              <w:lang w:val="ca-ES"/>
              <w:rPrChange w:id="7046" w:author="Kem Sereyboth" w:date="2023-07-19T16:59:00Z">
                <w:rPr>
                  <w:rFonts w:ascii="!Khmer MEF1" w:hAnsi="!Khmer MEF1" w:cs="!Khmer MEF1"/>
                  <w:color w:val="FF0000"/>
                  <w:spacing w:val="-8"/>
                  <w:cs/>
                  <w:lang w:val="ca-ES"/>
                </w:rPr>
              </w:rPrChange>
            </w:rPr>
            <w:delText>ក</w:delText>
          </w:r>
        </w:del>
        <w:r w:rsidR="00435536" w:rsidRPr="00E33574">
          <w:rPr>
            <w:rFonts w:ascii="!Khmer MEF1" w:hAnsi="!Khmer MEF1" w:cs="!Khmer MEF1"/>
            <w:spacing w:val="-8"/>
            <w:cs/>
            <w:lang w:val="ca-ES"/>
            <w:rPrChange w:id="7047" w:author="Kem Sereyboth" w:date="2023-07-19T16:59:00Z">
              <w:rPr>
                <w:rFonts w:ascii="!Khmer MEF1" w:hAnsi="!Khmer MEF1" w:cs="!Khmer MEF1"/>
                <w:color w:val="FF0000"/>
                <w:spacing w:val="-8"/>
                <w:cs/>
                <w:lang w:val="ca-ES"/>
              </w:rPr>
            </w:rPrChange>
          </w:rPr>
          <w:t>ភាព និង</w:t>
        </w:r>
      </w:ins>
      <w:ins w:id="7048" w:author="Kem Sereyboth" w:date="2023-06-20T14:20:00Z">
        <w:r w:rsidRPr="00E33574">
          <w:rPr>
            <w:rFonts w:ascii="Khmer MEF1" w:hAnsi="Khmer MEF1" w:cs="Khmer MEF1"/>
            <w:spacing w:val="-10"/>
            <w:cs/>
            <w:lang w:val="ca-ES"/>
          </w:rPr>
          <w:t>សវនកម្ម</w:t>
        </w:r>
        <w:r w:rsidRPr="00E33574">
          <w:rPr>
            <w:rFonts w:ascii="Khmer MEF1" w:hAnsi="Khmer MEF1" w:cs="Khmer MEF1" w:hint="cs"/>
            <w:spacing w:val="-10"/>
            <w:cs/>
            <w:lang w:val="ca-ES"/>
          </w:rPr>
          <w:t>សមិទ្ធកម្ម</w:t>
        </w:r>
        <w:r w:rsidRPr="00E33574">
          <w:rPr>
            <w:rFonts w:ascii="Khmer MEF1" w:hAnsi="Khmer MEF1" w:cs="Khmer MEF1"/>
            <w:cs/>
            <w:lang w:val="ca-ES"/>
          </w:rPr>
          <w:t>នៅ</w:t>
        </w:r>
        <w:r w:rsidRPr="00E33574">
          <w:rPr>
            <w:rFonts w:ascii="Khmer MEF1" w:hAnsi="Khmer MEF1" w:cs="Khmer MEF1"/>
            <w:lang w:val="ca-ES"/>
          </w:rPr>
          <w:t xml:space="preserve"> </w:t>
        </w:r>
      </w:ins>
      <w:ins w:id="7049" w:author="Chamreun Poth" w:date="2024-06-03T20:45:00Z" w16du:dateUtc="2024-06-03T13:45:00Z">
        <w:r w:rsidR="0052455F">
          <w:rPr>
            <w:rFonts w:ascii="Khmer MEF1" w:hAnsi="Khmer MEF1" w:cs="Khmer MEF1"/>
            <w:b/>
            <w:bCs/>
            <w:spacing w:val="-4"/>
            <w:cs/>
          </w:rPr>
          <w:t>ឈ្មោះសវនដ្ឋាន</w:t>
        </w:r>
      </w:ins>
      <w:ins w:id="7050" w:author="Kem Sereyboth" w:date="2023-06-20T15:42:00Z">
        <w:del w:id="7051" w:author="Chamreun Poth" w:date="2024-06-03T20:45:00Z" w16du:dateUtc="2024-06-03T13:45:00Z">
          <w:r w:rsidRPr="00E33574" w:rsidDel="0052455F">
            <w:rPr>
              <w:rFonts w:ascii="Khmer MEF1" w:hAnsi="Khmer MEF1" w:cs="Khmer MEF1"/>
              <w:b/>
              <w:bCs/>
              <w:cs/>
              <w:lang w:val="ca-ES"/>
              <w:rPrChange w:id="705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ន.</w:delText>
          </w:r>
        </w:del>
      </w:ins>
      <w:ins w:id="7053" w:author="Sopheak Phorn" w:date="2023-07-28T13:11:00Z">
        <w:del w:id="7054" w:author="Chamreun Poth" w:date="2024-06-03T20:45:00Z" w16du:dateUtc="2024-06-03T13:45:00Z">
          <w:r w:rsidR="00271425" w:rsidDel="0052455F">
            <w:rPr>
              <w:rFonts w:ascii="Khmer MEF1" w:hAnsi="Khmer MEF1" w:cs="Khmer MEF1" w:hint="cs"/>
              <w:b/>
              <w:bCs/>
              <w:cs/>
              <w:lang w:val="ca-ES"/>
            </w:rPr>
            <w:delText>គ</w:delText>
          </w:r>
        </w:del>
      </w:ins>
      <w:ins w:id="7055" w:author="Kem Sereyboth" w:date="2023-06-20T15:42:00Z">
        <w:del w:id="7056" w:author="Chamreun Poth" w:date="2024-06-03T20:45:00Z" w16du:dateUtc="2024-06-03T13:45:00Z">
          <w:r w:rsidRPr="00E33574" w:rsidDel="0052455F">
            <w:rPr>
              <w:rFonts w:ascii="Khmer MEF1" w:hAnsi="Khmer MEF1" w:cs="Khmer MEF1"/>
              <w:b/>
              <w:bCs/>
              <w:cs/>
              <w:lang w:val="ca-ES"/>
              <w:rPrChange w:id="705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ស.ស.</w:delText>
          </w:r>
        </w:del>
      </w:ins>
      <w:ins w:id="7058" w:author="Kem Sereyboth" w:date="2023-06-20T14:20:00Z">
        <w:r w:rsidRPr="00E33574">
          <w:rPr>
            <w:rFonts w:ascii="Khmer MEF1" w:hAnsi="Khmer MEF1" w:cs="Khmer MEF1" w:hint="cs"/>
            <w:cs/>
            <w:lang w:val="ca-ES"/>
          </w:rPr>
          <w:t>។</w:t>
        </w:r>
      </w:ins>
    </w:p>
    <w:p w14:paraId="02E7D236" w14:textId="719B78D3" w:rsidR="005C3437" w:rsidRPr="002B31DB" w:rsidRDefault="005C3437">
      <w:pPr>
        <w:pStyle w:val="NormalWeb"/>
        <w:spacing w:before="0" w:beforeAutospacing="0" w:after="0" w:afterAutospacing="0" w:line="233" w:lineRule="auto"/>
        <w:ind w:firstLine="709"/>
        <w:jc w:val="both"/>
        <w:rPr>
          <w:ins w:id="7059" w:author="Kem Sereyboth" w:date="2023-06-20T14:21:00Z"/>
          <w:rFonts w:ascii="Khmer MEF1" w:hAnsi="Khmer MEF1" w:cs="Khmer MEF1"/>
          <w:rPrChange w:id="7060" w:author="Kem Sereyboth" w:date="2023-07-25T13:09:00Z">
            <w:rPr>
              <w:ins w:id="7061" w:author="Kem Sereyboth" w:date="2023-06-20T14:21:00Z"/>
              <w:rFonts w:ascii="Khmer MEF1" w:hAnsi="Khmer MEF1" w:cs="Khmer MEF1"/>
              <w:spacing w:val="-2"/>
              <w:lang w:val="ca-ES"/>
            </w:rPr>
          </w:rPrChange>
        </w:rPr>
        <w:pPrChange w:id="7062" w:author="Sopheak Phorn" w:date="2023-08-25T16:12:00Z">
          <w:pPr>
            <w:pStyle w:val="NormalWeb"/>
            <w:spacing w:before="0" w:beforeAutospacing="0" w:after="0" w:afterAutospacing="0" w:line="228" w:lineRule="auto"/>
            <w:ind w:firstLine="720"/>
            <w:jc w:val="both"/>
          </w:pPr>
        </w:pPrChange>
      </w:pPr>
      <w:ins w:id="7063" w:author="Kem Sereyboth" w:date="2023-06-20T14:21:00Z">
        <w:del w:id="7064" w:author="Sopheak" w:date="2023-08-03T06:47:00Z">
          <w:r w:rsidRPr="00932B69" w:rsidDel="00932B69">
            <w:rPr>
              <w:rFonts w:ascii="Khmer MEF1" w:hAnsi="Khmer MEF1" w:cs="Khmer MEF1"/>
              <w:spacing w:val="8"/>
              <w:cs/>
              <w:lang w:val="ca-ES"/>
              <w:rPrChange w:id="7065" w:author="Sopheak" w:date="2023-08-03T06:46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ស្របតាម</w:delText>
          </w:r>
        </w:del>
        <w:r w:rsidRPr="00932B69">
          <w:rPr>
            <w:rFonts w:ascii="Khmer MEF1" w:hAnsi="Khmer MEF1" w:cs="Khmer MEF1"/>
            <w:spacing w:val="-2"/>
            <w:cs/>
            <w:lang w:val="ca-ES"/>
          </w:rPr>
          <w:t>ផែនការសកម្មភាពការងារឆ្នាំ</w:t>
        </w:r>
      </w:ins>
      <w:ins w:id="7066" w:author="Kem Sereyboth" w:date="2023-06-20T15:42:00Z">
        <w:r w:rsidRPr="00932B69">
          <w:rPr>
            <w:rFonts w:ascii="Khmer MEF1" w:hAnsi="Khmer MEF1" w:cs="Khmer MEF1"/>
            <w:spacing w:val="-2"/>
            <w:cs/>
            <w:lang w:val="ca-ES"/>
          </w:rPr>
          <w:t>២០២៣</w:t>
        </w:r>
      </w:ins>
      <w:ins w:id="7067" w:author="Kem Sereyboth" w:date="2023-06-20T14:21:00Z">
        <w:r w:rsidRPr="00932B69">
          <w:rPr>
            <w:rFonts w:ascii="Khmer MEF1" w:hAnsi="Khmer MEF1" w:cs="Khmer MEF1"/>
            <w:spacing w:val="-2"/>
            <w:cs/>
            <w:lang w:val="ca-ES"/>
          </w:rPr>
          <w:t xml:space="preserve"> បានកំណត់ចេញនូវ</w:t>
        </w:r>
        <w:r w:rsidRPr="00932B69">
          <w:rPr>
            <w:rFonts w:ascii="Khmer MEF1" w:hAnsi="Khmer MEF1" w:cs="Khmer MEF1"/>
            <w:cs/>
            <w:lang w:val="ca-ES"/>
            <w:rPrChange w:id="7068" w:author="Sopheak" w:date="2023-08-03T06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សកម្មភាពក្នុងធ្វើ</w:t>
        </w:r>
      </w:ins>
      <w:ins w:id="7069" w:author="Kem Sereyboth" w:date="2023-07-19T15:01:00Z">
        <w:r w:rsidR="00944A50" w:rsidRPr="00932B69">
          <w:rPr>
            <w:rFonts w:ascii="Khmer MEF1" w:hAnsi="Khmer MEF1" w:cs="Khmer MEF1"/>
            <w:cs/>
            <w:lang w:val="ca-ES"/>
            <w:rPrChange w:id="7070" w:author="Sopheak" w:date="2023-08-03T06:47:00Z">
              <w:rPr>
                <w:rFonts w:ascii="Khmer MEF1" w:hAnsi="Khmer MEF1" w:cs="Khmer MEF1"/>
                <w:spacing w:val="-2"/>
                <w:highlight w:val="yellow"/>
                <w:cs/>
                <w:lang w:val="ca-ES"/>
              </w:rPr>
            </w:rPrChange>
          </w:rPr>
          <w:t>សវនកម្មអនុ</w:t>
        </w:r>
      </w:ins>
      <w:ins w:id="7071" w:author="Kem Sereyboth" w:date="2023-07-25T13:09:00Z">
        <w:r w:rsidR="002B31DB" w:rsidRPr="00932B69">
          <w:rPr>
            <w:rFonts w:ascii="Khmer MEF1" w:hAnsi="Khmer MEF1" w:cs="Khmer MEF1"/>
            <w:cs/>
            <w:lang w:val="ca-ES"/>
            <w:rPrChange w:id="7072" w:author="Sopheak" w:date="2023-08-03T06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​</w:t>
        </w:r>
      </w:ins>
      <w:ins w:id="7073" w:author="Kem Sereyboth" w:date="2023-07-19T15:01:00Z">
        <w:r w:rsidR="00944A50" w:rsidRPr="00932B69">
          <w:rPr>
            <w:rFonts w:ascii="Khmer MEF1" w:hAnsi="Khmer MEF1" w:cs="Khmer MEF1"/>
            <w:cs/>
            <w:lang w:val="ca-ES"/>
            <w:rPrChange w:id="7074" w:author="Sopheak" w:date="2023-08-03T06:47:00Z">
              <w:rPr>
                <w:rFonts w:ascii="Khmer MEF1" w:hAnsi="Khmer MEF1" w:cs="Khmer MEF1"/>
                <w:spacing w:val="-2"/>
                <w:highlight w:val="yellow"/>
                <w:cs/>
                <w:lang w:val="ca-ES"/>
              </w:rPr>
            </w:rPrChange>
          </w:rPr>
          <w:t>លោ</w:t>
        </w:r>
      </w:ins>
      <w:ins w:id="7075" w:author="Kem Sereyboth" w:date="2023-07-25T13:09:00Z">
        <w:r w:rsidR="002B31DB" w:rsidRPr="00932B69">
          <w:rPr>
            <w:rFonts w:ascii="Khmer MEF1" w:hAnsi="Khmer MEF1" w:cs="Khmer MEF1"/>
            <w:cs/>
            <w:lang w:val="ca-ES"/>
          </w:rPr>
          <w:t>​</w:t>
        </w:r>
        <w:r w:rsidR="002B31DB" w:rsidRPr="00932B69">
          <w:rPr>
            <w:rFonts w:ascii="Khmer MEF1" w:hAnsi="Khmer MEF1" w:cs="Khmer MEF1"/>
            <w:cs/>
            <w:lang w:val="ca-ES"/>
            <w:rPrChange w:id="7076" w:author="Sopheak" w:date="2023-08-03T06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​</w:t>
        </w:r>
      </w:ins>
      <w:ins w:id="7077" w:author="Kem Sereyboth" w:date="2023-07-25T13:10:00Z">
        <w:r w:rsidR="002B31DB" w:rsidRPr="00932B69">
          <w:rPr>
            <w:rFonts w:ascii="Khmer MEF1" w:hAnsi="Khmer MEF1" w:cs="Khmer MEF1"/>
            <w:lang w:val="ca-ES"/>
          </w:rPr>
          <w:t>​​</w:t>
        </w:r>
      </w:ins>
      <w:ins w:id="7078" w:author="Kem Sereyboth" w:date="2023-07-19T15:01:00Z">
        <w:r w:rsidR="00944A50" w:rsidRPr="00932B69">
          <w:rPr>
            <w:rFonts w:ascii="Khmer MEF1" w:hAnsi="Khmer MEF1" w:cs="Khmer MEF1"/>
            <w:cs/>
            <w:lang w:val="ca-ES"/>
            <w:rPrChange w:id="7079" w:author="Sopheak" w:date="2023-08-03T06:47:00Z">
              <w:rPr>
                <w:rFonts w:ascii="Khmer MEF1" w:hAnsi="Khmer MEF1" w:cs="Khmer MEF1"/>
                <w:spacing w:val="-2"/>
                <w:highlight w:val="yellow"/>
                <w:cs/>
                <w:lang w:val="ca-ES"/>
              </w:rPr>
            </w:rPrChange>
          </w:rPr>
          <w:t>មភាព</w:t>
        </w:r>
        <w:r w:rsidR="00944A50" w:rsidRPr="002B31DB">
          <w:rPr>
            <w:rFonts w:ascii="Khmer MEF1" w:hAnsi="Khmer MEF1" w:cs="Khmer MEF1"/>
            <w:spacing w:val="-6"/>
            <w:cs/>
            <w:lang w:val="ca-ES"/>
            <w:rPrChange w:id="7080" w:author="Kem Sereyboth" w:date="2023-07-25T13:10:00Z">
              <w:rPr>
                <w:rFonts w:ascii="Khmer MEF1" w:hAnsi="Khmer MEF1" w:cs="Khmer MEF1"/>
                <w:spacing w:val="-2"/>
                <w:highlight w:val="yellow"/>
                <w:cs/>
                <w:lang w:val="ca-ES"/>
              </w:rPr>
            </w:rPrChange>
          </w:rPr>
          <w:t xml:space="preserve"> </w:t>
        </w:r>
        <w:r w:rsidR="00944A50" w:rsidRPr="00FD0FB5">
          <w:rPr>
            <w:rFonts w:ascii="Khmer MEF1" w:hAnsi="Khmer MEF1" w:cs="Khmer MEF1"/>
            <w:spacing w:val="4"/>
            <w:cs/>
            <w:lang w:val="ca-ES"/>
            <w:rPrChange w:id="7081" w:author="Sopheak Phorn" w:date="2023-08-04T10:47:00Z">
              <w:rPr>
                <w:rFonts w:ascii="Khmer MEF1" w:hAnsi="Khmer MEF1" w:cs="Khmer MEF1"/>
                <w:spacing w:val="-2"/>
                <w:highlight w:val="yellow"/>
                <w:cs/>
                <w:lang w:val="ca-ES"/>
              </w:rPr>
            </w:rPrChange>
          </w:rPr>
          <w:t>និង</w:t>
        </w:r>
      </w:ins>
      <w:ins w:id="7082" w:author="Kem Sereyboth" w:date="2023-06-20T14:21:00Z">
        <w:r w:rsidRPr="00FD0FB5">
          <w:rPr>
            <w:rFonts w:ascii="Khmer MEF1" w:hAnsi="Khmer MEF1" w:cs="Khmer MEF1"/>
            <w:spacing w:val="4"/>
            <w:cs/>
            <w:lang w:val="ca-ES"/>
            <w:rPrChange w:id="7083" w:author="Sopheak Phorn" w:date="2023-08-04T10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សវនកម្មស</w:t>
        </w:r>
      </w:ins>
      <w:ins w:id="7084" w:author="Kem Sereyboth" w:date="2023-07-12T11:07:00Z">
        <w:r w:rsidR="004A4CD5" w:rsidRPr="00FD0FB5">
          <w:rPr>
            <w:rFonts w:ascii="Khmer MEF1" w:hAnsi="Khmer MEF1" w:cs="Khmer MEF1"/>
            <w:spacing w:val="4"/>
            <w:cs/>
            <w:lang w:val="ca-ES"/>
            <w:rPrChange w:id="7085" w:author="Sopheak Phorn" w:date="2023-08-04T10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​</w:t>
        </w:r>
      </w:ins>
      <w:ins w:id="7086" w:author="Kem Sereyboth" w:date="2023-06-20T14:21:00Z">
        <w:r w:rsidRPr="00FD0FB5">
          <w:rPr>
            <w:rFonts w:ascii="Khmer MEF1" w:hAnsi="Khmer MEF1" w:cs="Khmer MEF1"/>
            <w:spacing w:val="4"/>
            <w:cs/>
            <w:lang w:val="ca-ES"/>
            <w:rPrChange w:id="7087" w:author="Sopheak Phorn" w:date="2023-08-04T10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មិ</w:t>
        </w:r>
      </w:ins>
      <w:ins w:id="7088" w:author="Kem Sereyboth" w:date="2023-07-12T11:07:00Z">
        <w:r w:rsidR="004A4CD5" w:rsidRPr="00FD0FB5">
          <w:rPr>
            <w:rFonts w:ascii="Khmer MEF1" w:hAnsi="Khmer MEF1" w:cs="Khmer MEF1"/>
            <w:spacing w:val="4"/>
            <w:cs/>
            <w:lang w:val="ca-ES"/>
            <w:rPrChange w:id="7089" w:author="Sopheak Phorn" w:date="2023-08-04T10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​</w:t>
        </w:r>
      </w:ins>
      <w:ins w:id="7090" w:author="Kem Sereyboth" w:date="2023-06-20T14:21:00Z">
        <w:r w:rsidRPr="00FD0FB5">
          <w:rPr>
            <w:rFonts w:ascii="Khmer MEF1" w:hAnsi="Khmer MEF1" w:cs="Khmer MEF1"/>
            <w:spacing w:val="4"/>
            <w:cs/>
            <w:lang w:val="ca-ES"/>
            <w:rPrChange w:id="7091" w:author="Sopheak Phorn" w:date="2023-08-04T10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ទ្ធ</w:t>
        </w:r>
      </w:ins>
      <w:ins w:id="7092" w:author="Kem Sereyboth" w:date="2023-07-12T11:07:00Z">
        <w:r w:rsidR="004A4CD5" w:rsidRPr="00FD0FB5">
          <w:rPr>
            <w:rFonts w:ascii="Khmer MEF1" w:hAnsi="Khmer MEF1" w:cs="Khmer MEF1"/>
            <w:spacing w:val="4"/>
            <w:lang w:val="ca-ES"/>
            <w:rPrChange w:id="7093" w:author="Sopheak Phorn" w:date="2023-08-04T10:47:00Z">
              <w:rPr>
                <w:rFonts w:ascii="Khmer MEF1" w:hAnsi="Khmer MEF1" w:cs="Khmer MEF1"/>
                <w:spacing w:val="-2"/>
                <w:lang w:val="ca-ES"/>
              </w:rPr>
            </w:rPrChange>
          </w:rPr>
          <w:t>​​​​​​</w:t>
        </w:r>
      </w:ins>
      <w:ins w:id="7094" w:author="Kem Sereyboth" w:date="2023-06-20T14:21:00Z">
        <w:r w:rsidRPr="00FD0FB5">
          <w:rPr>
            <w:rFonts w:ascii="Khmer MEF1" w:hAnsi="Khmer MEF1" w:cs="Khmer MEF1"/>
            <w:spacing w:val="4"/>
            <w:cs/>
            <w:lang w:val="ca-ES"/>
            <w:rPrChange w:id="7095" w:author="Sopheak Phorn" w:date="2023-08-04T10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កម្មនៅតាមបណ្តាអង្គភាពក្រោមឱវាទ </w:t>
        </w:r>
        <w:r w:rsidRPr="00FD0FB5">
          <w:rPr>
            <w:rFonts w:ascii="Khmer MEF1" w:hAnsi="Khmer MEF1" w:cs="Khmer MEF1"/>
            <w:b/>
            <w:bCs/>
            <w:spacing w:val="4"/>
            <w:cs/>
            <w:lang w:val="ca-ES"/>
            <w:rPrChange w:id="7096" w:author="Sopheak Phorn" w:date="2023-08-04T10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អ.ស.ហ.</w:t>
        </w:r>
        <w:r w:rsidRPr="00FD0FB5">
          <w:rPr>
            <w:rFonts w:ascii="Khmer MEF1" w:hAnsi="Khmer MEF1" w:cs="Khmer MEF1"/>
            <w:spacing w:val="4"/>
            <w:cs/>
            <w:lang w:val="ca-ES"/>
            <w:rPrChange w:id="7097" w:author="Sopheak Phorn" w:date="2023-08-04T10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</w:t>
        </w:r>
        <w:r w:rsidRPr="00FD0FB5">
          <w:rPr>
            <w:rFonts w:ascii="Khmer MEF1" w:hAnsi="Khmer MEF1" w:cs="Khmer MEF1"/>
            <w:spacing w:val="6"/>
            <w:cs/>
            <w:lang w:val="ca-ES"/>
            <w:rPrChange w:id="7098" w:author="Sopheak Phorn" w:date="2023-08-04T10:48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នៅក្នុងត្រីមាស</w:t>
        </w:r>
      </w:ins>
      <w:ins w:id="7099" w:author="Kem Sereyboth" w:date="2023-06-20T15:42:00Z">
        <w:r w:rsidRPr="00FD0FB5">
          <w:rPr>
            <w:rFonts w:ascii="Khmer MEF1" w:hAnsi="Khmer MEF1" w:cs="Khmer MEF1"/>
            <w:spacing w:val="6"/>
            <w:cs/>
            <w:lang w:val="ca-ES"/>
            <w:rPrChange w:id="7100" w:author="Sopheak Phorn" w:date="2023-08-04T10:48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២ </w:t>
        </w:r>
      </w:ins>
      <w:ins w:id="7101" w:author="Kem Sereyboth" w:date="2023-06-20T14:21:00Z">
        <w:r w:rsidRPr="00FD0FB5">
          <w:rPr>
            <w:rFonts w:ascii="Khmer MEF1" w:hAnsi="Khmer MEF1" w:cs="Khmer MEF1"/>
            <w:spacing w:val="6"/>
            <w:cs/>
            <w:lang w:val="ca-ES"/>
            <w:rPrChange w:id="7102" w:author="Sopheak Phorn" w:date="2023-08-04T10:48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ឆ្នាំ</w:t>
        </w:r>
      </w:ins>
      <w:ins w:id="7103" w:author="Kem Sereyboth" w:date="2023-06-20T15:42:00Z">
        <w:r w:rsidRPr="00FD0FB5">
          <w:rPr>
            <w:rFonts w:ascii="Khmer MEF1" w:hAnsi="Khmer MEF1" w:cs="Khmer MEF1"/>
            <w:spacing w:val="6"/>
            <w:cs/>
            <w:lang w:val="ca-ES"/>
            <w:rPrChange w:id="7104" w:author="Sopheak Phorn" w:date="2023-08-04T10:48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២០</w:t>
        </w:r>
      </w:ins>
      <w:ins w:id="7105" w:author="Kem Sereyboth" w:date="2023-07-25T13:10:00Z">
        <w:r w:rsidR="002B31DB" w:rsidRPr="00FD0FB5">
          <w:rPr>
            <w:rFonts w:ascii="Khmer MEF1" w:hAnsi="Khmer MEF1" w:cs="Khmer MEF1"/>
            <w:spacing w:val="6"/>
            <w:cs/>
            <w:lang w:val="ca-ES"/>
            <w:rPrChange w:id="7106" w:author="Sopheak Phorn" w:date="2023-08-04T10:48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7107" w:author="Kem Sereyboth" w:date="2023-06-20T15:43:00Z">
        <w:r w:rsidRPr="00FD0FB5">
          <w:rPr>
            <w:rFonts w:ascii="Khmer MEF1" w:hAnsi="Khmer MEF1" w:cs="Khmer MEF1"/>
            <w:spacing w:val="6"/>
            <w:cs/>
            <w:lang w:val="ca-ES"/>
            <w:rPrChange w:id="7108" w:author="Sopheak Phorn" w:date="2023-08-04T10:48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២</w:t>
        </w:r>
      </w:ins>
      <w:ins w:id="7109" w:author="Kem Sereyboth" w:date="2023-07-25T13:10:00Z">
        <w:r w:rsidR="002B31DB" w:rsidRPr="00FD0FB5">
          <w:rPr>
            <w:rFonts w:ascii="Khmer MEF1" w:hAnsi="Khmer MEF1" w:cs="Khmer MEF1"/>
            <w:spacing w:val="6"/>
            <w:cs/>
            <w:lang w:val="ca-ES"/>
            <w:rPrChange w:id="7110" w:author="Sopheak Phorn" w:date="2023-08-04T10:48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7111" w:author="Kem Sereyboth" w:date="2023-06-20T15:43:00Z">
        <w:r w:rsidRPr="00FD0FB5">
          <w:rPr>
            <w:rFonts w:ascii="Khmer MEF1" w:hAnsi="Khmer MEF1" w:cs="Khmer MEF1"/>
            <w:spacing w:val="6"/>
            <w:cs/>
            <w:lang w:val="ca-ES"/>
            <w:rPrChange w:id="7112" w:author="Sopheak Phorn" w:date="2023-08-04T10:48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៣</w:t>
        </w:r>
      </w:ins>
      <w:ins w:id="7113" w:author="Kem Sereyboth" w:date="2023-07-25T13:10:00Z">
        <w:r w:rsidR="002B31DB" w:rsidRPr="00FD0FB5">
          <w:rPr>
            <w:rFonts w:ascii="Khmer MEF1" w:hAnsi="Khmer MEF1" w:cs="Khmer MEF1"/>
            <w:spacing w:val="6"/>
            <w:cs/>
            <w:lang w:val="ca-ES"/>
            <w:rPrChange w:id="7114" w:author="Sopheak Phorn" w:date="2023-08-04T10:48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7115" w:author="Kem Sereyboth" w:date="2023-06-20T14:21:00Z">
        <w:r w:rsidRPr="00FD0FB5">
          <w:rPr>
            <w:rFonts w:ascii="Khmer MEF1" w:hAnsi="Khmer MEF1" w:cs="Khmer MEF1"/>
            <w:spacing w:val="6"/>
            <w:cs/>
            <w:rPrChange w:id="7116" w:author="Sopheak Phorn" w:date="2023-08-04T10:48:00Z">
              <w:rPr>
                <w:rFonts w:ascii="Khmer MEF1" w:hAnsi="Khmer MEF1" w:cs="Khmer MEF1"/>
                <w:spacing w:val="-2"/>
                <w:cs/>
              </w:rPr>
            </w:rPrChange>
          </w:rPr>
          <w:t xml:space="preserve"> នេះ។</w:t>
        </w:r>
        <w:r w:rsidRPr="00FD0FB5">
          <w:rPr>
            <w:rFonts w:ascii="Khmer MEF1" w:hAnsi="Khmer MEF1" w:cs="Khmer MEF1"/>
            <w:spacing w:val="4"/>
            <w:rPrChange w:id="7117" w:author="Sopheak Phorn" w:date="2023-08-04T10:47:00Z">
              <w:rPr>
                <w:rFonts w:ascii="Khmer MEF1" w:hAnsi="Khmer MEF1" w:cs="Khmer MEF1"/>
                <w:spacing w:val="-2"/>
              </w:rPr>
            </w:rPrChange>
          </w:rPr>
          <w:t xml:space="preserve"> </w:t>
        </w:r>
      </w:ins>
      <w:ins w:id="7118" w:author="Kem Sereyboth" w:date="2023-07-25T11:29:00Z">
        <w:r w:rsidR="00726A30" w:rsidRPr="00FD0FB5">
          <w:rPr>
            <w:rFonts w:ascii="Khmer MEF1" w:hAnsi="Khmer MEF1" w:cs="Khmer MEF1"/>
            <w:spacing w:val="-10"/>
            <w:cs/>
            <w:rPrChange w:id="7119" w:author="Sopheak Phorn" w:date="2023-08-04T10:52:00Z">
              <w:rPr>
                <w:rFonts w:ascii="Khmer MEF1" w:hAnsi="Khmer MEF1" w:cs="Khmer MEF1"/>
                <w:spacing w:val="2"/>
                <w:cs/>
              </w:rPr>
            </w:rPrChange>
          </w:rPr>
          <w:t xml:space="preserve">សវនកម្មអនុលោមភាព </w:t>
        </w:r>
        <w:r w:rsidR="00726A30" w:rsidRPr="00FD0FB5">
          <w:rPr>
            <w:rFonts w:ascii="Khmer MEF1" w:hAnsi="Khmer MEF1" w:cs="Khmer MEF1"/>
            <w:spacing w:val="-10"/>
            <w:cs/>
            <w:rPrChange w:id="7120" w:author="Sopheak Phorn" w:date="2023-08-04T10:52:00Z">
              <w:rPr>
                <w:rFonts w:ascii="Khmer MEF1" w:hAnsi="Khmer MEF1" w:cs="Khmer MEF1"/>
                <w:spacing w:val="4"/>
                <w:cs/>
              </w:rPr>
            </w:rPrChange>
          </w:rPr>
          <w:t>ជាប្រភេទសវនកម្មមួយដែលអនុវត្តលើ</w:t>
        </w:r>
      </w:ins>
      <w:ins w:id="7121" w:author="Sopheak Phorn" w:date="2023-08-04T10:52:00Z">
        <w:r w:rsidR="00FD0FB5" w:rsidRPr="00FD0FB5">
          <w:rPr>
            <w:rFonts w:ascii="Khmer MEF1" w:hAnsi="Khmer MEF1" w:cs="Khmer MEF1"/>
            <w:spacing w:val="-10"/>
            <w:cs/>
            <w:lang w:val="ca-ES"/>
            <w:rPrChange w:id="7122" w:author="Sopheak Phorn" w:date="2023-08-04T10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អង្គភាពក្រោមឱវាទ </w:t>
        </w:r>
        <w:r w:rsidR="00FD0FB5" w:rsidRPr="00FD0FB5">
          <w:rPr>
            <w:rFonts w:ascii="Khmer MEF1" w:hAnsi="Khmer MEF1" w:cs="Khmer MEF1"/>
            <w:b/>
            <w:bCs/>
            <w:spacing w:val="-10"/>
            <w:cs/>
            <w:lang w:val="ca-ES"/>
            <w:rPrChange w:id="7123" w:author="Sopheak Phorn" w:date="2023-08-04T10:52:00Z">
              <w:rPr>
                <w:rFonts w:ascii="Khmer MEF1" w:hAnsi="Khmer MEF1" w:cs="Khmer MEF1"/>
                <w:b/>
                <w:bCs/>
                <w:spacing w:val="4"/>
                <w:cs/>
                <w:lang w:val="ca-ES"/>
              </w:rPr>
            </w:rPrChange>
          </w:rPr>
          <w:t>អ.ស.ហ.</w:t>
        </w:r>
        <w:r w:rsidR="00FD0FB5" w:rsidRPr="00FD0FB5">
          <w:rPr>
            <w:rFonts w:ascii="Khmer MEF1" w:hAnsi="Khmer MEF1" w:cs="Khmer MEF1"/>
            <w:spacing w:val="-10"/>
            <w:cs/>
            <w:lang w:val="ca-ES"/>
            <w:rPrChange w:id="7124" w:author="Sopheak Phorn" w:date="2023-08-04T10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</w:t>
        </w:r>
      </w:ins>
      <w:ins w:id="7125" w:author="Kem Sereyboth" w:date="2023-07-25T13:08:00Z">
        <w:del w:id="7126" w:author="Sopheak Phorn" w:date="2023-07-28T13:11:00Z">
          <w:r w:rsidR="002B31DB" w:rsidRPr="00FD0FB5" w:rsidDel="00271425">
            <w:rPr>
              <w:rFonts w:ascii="Khmer MEF1" w:hAnsi="Khmer MEF1" w:cs="Khmer MEF1"/>
              <w:spacing w:val="-10"/>
              <w:cs/>
              <w:lang w:val="ca-ES"/>
              <w:rPrChange w:id="7127" w:author="Sopheak Phorn" w:date="2023-08-04T10:52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 xml:space="preserve">អង្គភាពក្រោមឱវាទ </w:delText>
          </w:r>
          <w:r w:rsidR="002B31DB" w:rsidRPr="00FD0FB5" w:rsidDel="00271425">
            <w:rPr>
              <w:rFonts w:ascii="Khmer MEF1" w:hAnsi="Khmer MEF1" w:cs="Khmer MEF1"/>
              <w:b/>
              <w:bCs/>
              <w:spacing w:val="-10"/>
              <w:cs/>
              <w:lang w:val="ca-ES"/>
              <w:rPrChange w:id="7128" w:author="Sopheak Phorn" w:date="2023-08-04T10:52:00Z">
                <w:rPr>
                  <w:rFonts w:ascii="Khmer MEF1" w:hAnsi="Khmer MEF1" w:cs="Khmer MEF1"/>
                  <w:b/>
                  <w:bCs/>
                  <w:spacing w:val="-4"/>
                  <w:highlight w:val="yellow"/>
                  <w:cs/>
                  <w:lang w:val="ca-ES"/>
                </w:rPr>
              </w:rPrChange>
            </w:rPr>
            <w:delText>អ.ស.ហ.</w:delText>
          </w:r>
        </w:del>
        <w:del w:id="7129" w:author="Sopheak Phorn" w:date="2023-08-04T10:52:00Z">
          <w:r w:rsidR="002B31DB" w:rsidRPr="00FD0FB5" w:rsidDel="00FD0FB5">
            <w:rPr>
              <w:rFonts w:ascii="Khmer MEF1" w:hAnsi="Khmer MEF1" w:cs="Khmer MEF1"/>
              <w:b/>
              <w:bCs/>
              <w:spacing w:val="-10"/>
              <w:lang w:val="ca-ES"/>
              <w:rPrChange w:id="7130" w:author="Sopheak Phorn" w:date="2023-08-04T10:52:00Z">
                <w:rPr>
                  <w:rFonts w:ascii="Khmer MEF1" w:hAnsi="Khmer MEF1" w:cs="Khmer MEF1"/>
                  <w:b/>
                  <w:bCs/>
                  <w:spacing w:val="-4"/>
                  <w:highlight w:val="yellow"/>
                  <w:lang w:val="ca-ES"/>
                </w:rPr>
              </w:rPrChange>
            </w:rPr>
            <w:delText xml:space="preserve"> </w:delText>
          </w:r>
        </w:del>
      </w:ins>
      <w:ins w:id="7131" w:author="Kem Sereyboth" w:date="2023-07-25T11:29:00Z">
        <w:r w:rsidR="00726A30" w:rsidRPr="00FD0FB5">
          <w:rPr>
            <w:rFonts w:ascii="Khmer MEF1" w:hAnsi="Khmer MEF1" w:cs="Khmer MEF1"/>
            <w:spacing w:val="-10"/>
            <w:cs/>
            <w:rPrChange w:id="7132" w:author="Sopheak Phorn" w:date="2023-08-04T10:52:00Z">
              <w:rPr>
                <w:rFonts w:ascii="Khmer MEF1" w:hAnsi="Khmer MEF1" w:cs="Khmer MEF1"/>
                <w:spacing w:val="2"/>
                <w:cs/>
              </w:rPr>
            </w:rPrChange>
          </w:rPr>
          <w:t>ចំ</w:t>
        </w:r>
      </w:ins>
      <w:ins w:id="7133" w:author="Kem Sereyboth" w:date="2023-07-25T13:10:00Z">
        <w:r w:rsidR="002B31DB" w:rsidRPr="00FD0FB5">
          <w:rPr>
            <w:rFonts w:ascii="Khmer MEF1" w:hAnsi="Khmer MEF1" w:cs="Khmer MEF1"/>
            <w:spacing w:val="-10"/>
            <w:cs/>
            <w:rPrChange w:id="7134" w:author="Sopheak Phorn" w:date="2023-08-04T10:52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7135" w:author="Kem Sereyboth" w:date="2023-07-25T11:29:00Z">
        <w:r w:rsidR="00726A30" w:rsidRPr="00FD0FB5">
          <w:rPr>
            <w:rFonts w:ascii="Khmer MEF1" w:hAnsi="Khmer MEF1" w:cs="Khmer MEF1"/>
            <w:spacing w:val="-10"/>
            <w:cs/>
            <w:rPrChange w:id="7136" w:author="Sopheak Phorn" w:date="2023-08-04T10:52:00Z">
              <w:rPr>
                <w:rFonts w:ascii="Khmer MEF1" w:hAnsi="Khmer MEF1" w:cs="Khmer MEF1"/>
                <w:spacing w:val="2"/>
                <w:cs/>
              </w:rPr>
            </w:rPrChange>
          </w:rPr>
          <w:t>ពោះ</w:t>
        </w:r>
      </w:ins>
      <w:ins w:id="7137" w:author="Kem Sereyboth" w:date="2023-07-25T13:10:00Z">
        <w:r w:rsidR="002B31DB" w:rsidRPr="00FD0FB5">
          <w:rPr>
            <w:rFonts w:ascii="Khmer MEF1" w:hAnsi="Khmer MEF1" w:cs="Khmer MEF1"/>
            <w:spacing w:val="-10"/>
            <w:cs/>
            <w:rPrChange w:id="7138" w:author="Sopheak Phorn" w:date="2023-08-04T10:52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7139" w:author="Kem Sereyboth" w:date="2023-07-25T11:29:00Z">
        <w:r w:rsidR="00726A30" w:rsidRPr="00FD0FB5">
          <w:rPr>
            <w:rFonts w:ascii="Khmer MEF1" w:hAnsi="Khmer MEF1" w:cs="Khmer MEF1"/>
            <w:spacing w:val="-10"/>
            <w:cs/>
            <w:rPrChange w:id="7140" w:author="Sopheak Phorn" w:date="2023-08-04T10:52:00Z">
              <w:rPr>
                <w:rFonts w:ascii="Khmer MEF1" w:hAnsi="Khmer MEF1" w:cs="Khmer MEF1"/>
                <w:spacing w:val="2"/>
                <w:cs/>
              </w:rPr>
            </w:rPrChange>
          </w:rPr>
          <w:t>ការអនុវត្ត</w:t>
        </w:r>
        <w:r w:rsidR="00726A30" w:rsidRPr="00FD0FB5">
          <w:rPr>
            <w:rFonts w:ascii="Khmer MEF1" w:hAnsi="Khmer MEF1" w:cs="Khmer MEF1"/>
            <w:spacing w:val="-6"/>
            <w:cs/>
            <w:rPrChange w:id="7141" w:author="Sopheak Phorn" w:date="2023-08-04T10:53:00Z">
              <w:rPr>
                <w:rFonts w:ascii="Khmer MEF1" w:hAnsi="Khmer MEF1" w:cs="Khmer MEF1"/>
                <w:spacing w:val="2"/>
                <w:cs/>
              </w:rPr>
            </w:rPrChange>
          </w:rPr>
          <w:t xml:space="preserve">ច្បាប់ </w:t>
        </w:r>
        <w:r w:rsidR="00726A30" w:rsidRPr="00FD0FB5">
          <w:rPr>
            <w:rFonts w:ascii="Khmer MEF1" w:hAnsi="Khmer MEF1" w:cs="Khmer MEF1"/>
            <w:spacing w:val="-6"/>
            <w:cs/>
            <w:rPrChange w:id="7142" w:author="Sopheak Phorn" w:date="2023-08-04T10:53:00Z">
              <w:rPr>
                <w:rFonts w:ascii="Khmer MEF1" w:hAnsi="Khmer MEF1" w:cs="Khmer MEF1"/>
                <w:spacing w:val="-16"/>
                <w:cs/>
              </w:rPr>
            </w:rPrChange>
          </w:rPr>
          <w:t xml:space="preserve">និងបទប្បញ្ញត្តិ គោលនយោបាយ </w:t>
        </w:r>
        <w:r w:rsidR="00726A30" w:rsidRPr="00FD0FB5">
          <w:rPr>
            <w:rFonts w:ascii="Khmer MEF1" w:hAnsi="Khmer MEF1" w:cs="Khmer MEF1"/>
            <w:spacing w:val="-6"/>
            <w:cs/>
            <w:rPrChange w:id="7143" w:author="Sopheak Phorn" w:date="2023-08-04T10:53:00Z">
              <w:rPr>
                <w:rFonts w:ascii="Khmer MEF1" w:hAnsi="Khmer MEF1" w:cs="Khmer MEF1"/>
                <w:spacing w:val="-12"/>
                <w:cs/>
              </w:rPr>
            </w:rPrChange>
          </w:rPr>
          <w:t>ក្រមសីលធម៌ ឬលក្ខខណ្ឌដែលបានព្រមព្រៀងគ្នា</w:t>
        </w:r>
        <w:r w:rsidR="00726A30" w:rsidRPr="00FD0FB5">
          <w:rPr>
            <w:rFonts w:ascii="Khmer MEF1" w:hAnsi="Khmer MEF1" w:cs="Khmer MEF1"/>
            <w:spacing w:val="-6"/>
            <w:cs/>
            <w:rPrChange w:id="7144" w:author="Sopheak Phorn" w:date="2023-08-04T10:53:00Z">
              <w:rPr>
                <w:rFonts w:ascii="Khmer MEF1" w:hAnsi="Khmer MEF1" w:cs="Khmer MEF1"/>
                <w:spacing w:val="-16"/>
                <w:cs/>
              </w:rPr>
            </w:rPrChange>
          </w:rPr>
          <w:t xml:space="preserve"> ដូចជាលក្ខ</w:t>
        </w:r>
      </w:ins>
      <w:ins w:id="7145" w:author="Kem Sereyboth" w:date="2023-07-25T13:11:00Z">
        <w:r w:rsidR="002B31DB" w:rsidRPr="00FD0FB5">
          <w:rPr>
            <w:rFonts w:ascii="Khmer MEF1" w:hAnsi="Khmer MEF1" w:cs="Khmer MEF1"/>
            <w:spacing w:val="-6"/>
            <w:cs/>
            <w:rPrChange w:id="7146" w:author="Sopheak Phorn" w:date="2023-08-04T10:53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7147" w:author="Kem Sereyboth" w:date="2023-07-25T11:29:00Z">
        <w:r w:rsidR="00726A30" w:rsidRPr="00FD0FB5">
          <w:rPr>
            <w:rFonts w:ascii="Khmer MEF1" w:hAnsi="Khmer MEF1" w:cs="Khmer MEF1"/>
            <w:spacing w:val="-6"/>
            <w:cs/>
            <w:rPrChange w:id="7148" w:author="Sopheak Phorn" w:date="2023-08-04T10:53:00Z">
              <w:rPr>
                <w:rFonts w:ascii="Khmer MEF1" w:hAnsi="Khmer MEF1" w:cs="Khmer MEF1"/>
                <w:spacing w:val="-16"/>
                <w:cs/>
              </w:rPr>
            </w:rPrChange>
          </w:rPr>
          <w:t>ខណ្ឌនៃ</w:t>
        </w:r>
        <w:r w:rsidR="00726A30" w:rsidRPr="00FD0FB5">
          <w:rPr>
            <w:rFonts w:ascii="Khmer MEF1" w:hAnsi="Khmer MEF1" w:cs="Khmer MEF1"/>
            <w:spacing w:val="-4"/>
            <w:cs/>
            <w:rPrChange w:id="7149" w:author="Sopheak Phorn" w:date="2023-08-04T10:53:00Z">
              <w:rPr>
                <w:rFonts w:ascii="Khmer MEF1" w:hAnsi="Khmer MEF1" w:cs="Khmer MEF1"/>
                <w:spacing w:val="-16"/>
                <w:cs/>
              </w:rPr>
            </w:rPrChange>
          </w:rPr>
          <w:t>កិច្ចស​ន្យា</w:t>
        </w:r>
        <w:r w:rsidR="00726A30" w:rsidRPr="00FD0FB5">
          <w:rPr>
            <w:rFonts w:ascii="Khmer MEF1" w:hAnsi="Khmer MEF1" w:cs="Khmer MEF1"/>
            <w:spacing w:val="-4"/>
            <w:cs/>
            <w:rPrChange w:id="7150" w:author="Sopheak Phorn" w:date="2023-08-04T10:53:00Z">
              <w:rPr>
                <w:rFonts w:ascii="Khmer MEF1" w:hAnsi="Khmer MEF1" w:cs="Khmer MEF1"/>
                <w:cs/>
              </w:rPr>
            </w:rPrChange>
          </w:rPr>
          <w:t xml:space="preserve"> ឬលក្ខខណ្ឌនៃកិច្ចព្រមព្រៀងផ្តល់មូលនិធិ។ </w:t>
        </w:r>
        <w:r w:rsidR="00726A30" w:rsidRPr="00FD0FB5">
          <w:rPr>
            <w:rFonts w:ascii="Khmer MEF1" w:hAnsi="Khmer MEF1" w:cs="Khmer MEF1"/>
            <w:spacing w:val="-4"/>
            <w:cs/>
            <w:rPrChange w:id="7151" w:author="Sopheak Phorn" w:date="2023-08-04T10:53:00Z">
              <w:rPr>
                <w:rFonts w:ascii="Khmer MEF1" w:hAnsi="Khmer MEF1" w:cs="Khmer MEF1"/>
                <w:spacing w:val="2"/>
                <w:cs/>
              </w:rPr>
            </w:rPrChange>
          </w:rPr>
          <w:t>ការធ្វើសវនកម្មអនុលោមភាពរបស់អង្គភា</w:t>
        </w:r>
      </w:ins>
      <w:ins w:id="7152" w:author="Kem Sereyboth" w:date="2023-07-25T13:11:00Z">
        <w:r w:rsidR="002B31DB" w:rsidRPr="00FD0FB5">
          <w:rPr>
            <w:rFonts w:ascii="Khmer MEF1" w:hAnsi="Khmer MEF1" w:cs="Khmer MEF1"/>
            <w:spacing w:val="-4"/>
            <w:cs/>
            <w:rPrChange w:id="7153" w:author="Sopheak Phorn" w:date="2023-08-04T10:53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7154" w:author="Kem Sereyboth" w:date="2023-07-25T11:29:00Z">
        <w:r w:rsidR="00726A30" w:rsidRPr="00FD0FB5">
          <w:rPr>
            <w:rFonts w:ascii="Khmer MEF1" w:hAnsi="Khmer MEF1" w:cs="Khmer MEF1"/>
            <w:spacing w:val="-4"/>
            <w:cs/>
            <w:rPrChange w:id="7155" w:author="Sopheak Phorn" w:date="2023-08-04T10:53:00Z">
              <w:rPr>
                <w:rFonts w:ascii="Khmer MEF1" w:hAnsi="Khmer MEF1" w:cs="Khmer MEF1"/>
                <w:spacing w:val="2"/>
                <w:cs/>
              </w:rPr>
            </w:rPrChange>
          </w:rPr>
          <w:t>ពសវនកម្ម</w:t>
        </w:r>
      </w:ins>
      <w:ins w:id="7156" w:author="Sopheak Phorn" w:date="2023-08-04T10:53:00Z">
        <w:r w:rsidR="00FD0FB5">
          <w:rPr>
            <w:rFonts w:ascii="Khmer MEF1" w:hAnsi="Khmer MEF1" w:cs="Khmer MEF1" w:hint="cs"/>
            <w:spacing w:val="6"/>
            <w:cs/>
          </w:rPr>
          <w:t>​</w:t>
        </w:r>
      </w:ins>
      <w:ins w:id="7157" w:author="Kem Sereyboth" w:date="2023-07-25T11:29:00Z">
        <w:r w:rsidR="00726A30" w:rsidRPr="00FD0FB5">
          <w:rPr>
            <w:rFonts w:ascii="Khmer MEF1" w:hAnsi="Khmer MEF1" w:cs="Khmer MEF1"/>
            <w:spacing w:val="-4"/>
            <w:cs/>
            <w:rPrChange w:id="7158" w:author="Sopheak Phorn" w:date="2023-08-04T10:53:00Z">
              <w:rPr>
                <w:rFonts w:ascii="Khmer MEF1" w:hAnsi="Khmer MEF1" w:cs="Khmer MEF1"/>
                <w:spacing w:val="2"/>
                <w:cs/>
              </w:rPr>
            </w:rPrChange>
          </w:rPr>
          <w:t xml:space="preserve">ផ្ទៃក្នុ​ងនៃ </w:t>
        </w:r>
        <w:r w:rsidR="00726A30" w:rsidRPr="00FD0FB5">
          <w:rPr>
            <w:rFonts w:ascii="Khmer MEF1" w:hAnsi="Khmer MEF1" w:cs="Khmer MEF1"/>
            <w:b/>
            <w:bCs/>
            <w:spacing w:val="-4"/>
            <w:cs/>
            <w:rPrChange w:id="7159" w:author="Sopheak Phorn" w:date="2023-08-04T10:53:00Z">
              <w:rPr>
                <w:rFonts w:ascii="Khmer MEF1" w:hAnsi="Khmer MEF1" w:cs="Khmer MEF1"/>
                <w:b/>
                <w:bCs/>
                <w:spacing w:val="4"/>
                <w:cs/>
              </w:rPr>
            </w:rPrChange>
          </w:rPr>
          <w:t>អ.ស.ហ.</w:t>
        </w:r>
        <w:r w:rsidR="00726A30" w:rsidRPr="00FD0FB5">
          <w:rPr>
            <w:rFonts w:ascii="Khmer MEF1" w:hAnsi="Khmer MEF1" w:cs="Khmer MEF1"/>
            <w:spacing w:val="-4"/>
            <w:cs/>
            <w:rPrChange w:id="7160" w:author="Sopheak Phorn" w:date="2023-08-04T10:53:00Z">
              <w:rPr>
                <w:rFonts w:ascii="Khmer MEF1" w:hAnsi="Khmer MEF1" w:cs="Khmer MEF1"/>
                <w:spacing w:val="4"/>
                <w:cs/>
              </w:rPr>
            </w:rPrChange>
          </w:rPr>
          <w:t xml:space="preserve"> មានគោលបំណងត្រួតពិនិត្យ និងវាយតម្លៃថាតើការអនុវត្ត</w:t>
        </w:r>
      </w:ins>
      <w:ins w:id="7161" w:author="Kem Sereyboth" w:date="2023-07-25T13:09:00Z">
        <w:r w:rsidR="002B31DB" w:rsidRPr="00FD0FB5">
          <w:rPr>
            <w:rFonts w:ascii="Khmer MEF1" w:hAnsi="Khmer MEF1" w:cs="Khmer MEF1"/>
            <w:spacing w:val="-4"/>
            <w:cs/>
            <w:rPrChange w:id="7162" w:author="Sopheak Phorn" w:date="2023-08-04T10:53:00Z">
              <w:rPr>
                <w:rFonts w:ascii="Khmer MEF1" w:hAnsi="Khmer MEF1" w:cs="Khmer MEF1"/>
                <w:spacing w:val="4"/>
                <w:cs/>
              </w:rPr>
            </w:rPrChange>
          </w:rPr>
          <w:t>របស់</w:t>
        </w:r>
      </w:ins>
      <w:ins w:id="7163" w:author="Sopheak" w:date="2023-08-03T06:51:00Z">
        <w:r w:rsidR="00C40007" w:rsidRPr="00FD0FB5">
          <w:rPr>
            <w:rFonts w:ascii="Khmer MEF1" w:hAnsi="Khmer MEF1" w:cs="Khmer MEF1"/>
            <w:spacing w:val="-4"/>
            <w:cs/>
            <w:rPrChange w:id="7164" w:author="Sopheak Phorn" w:date="2023-08-04T10:53:00Z">
              <w:rPr>
                <w:rFonts w:ascii="Khmer MEF1" w:hAnsi="Khmer MEF1" w:cs="Khmer MEF1"/>
                <w:spacing w:val="4"/>
                <w:cs/>
              </w:rPr>
            </w:rPrChange>
          </w:rPr>
          <w:t xml:space="preserve"> </w:t>
        </w:r>
        <w:del w:id="7165" w:author="Chamreun Poth" w:date="2024-05-30T18:32:00Z" w16du:dateUtc="2024-05-30T11:32:00Z">
          <w:r w:rsidR="00C40007" w:rsidRPr="00FD0FB5" w:rsidDel="00091126">
            <w:rPr>
              <w:rFonts w:ascii="Khmer MEF1" w:hAnsi="Khmer MEF1" w:cs="Khmer MEF1"/>
              <w:b/>
              <w:bCs/>
              <w:spacing w:val="-4"/>
              <w:cs/>
              <w:rPrChange w:id="7166" w:author="Sopheak Phorn" w:date="2023-08-04T10:53:00Z">
                <w:rPr>
                  <w:rFonts w:ascii="Khmer MEF1" w:hAnsi="Khmer MEF1" w:cs="Khmer MEF1"/>
                  <w:spacing w:val="4"/>
                  <w:cs/>
                </w:rPr>
              </w:rPrChange>
            </w:rPr>
            <w:delText>ន.គ.ស.</w:delText>
          </w:r>
        </w:del>
      </w:ins>
      <w:ins w:id="7167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4"/>
            <w:cs/>
          </w:rPr>
          <w:t>ឈ្មោះសវនដ្ឋាន</w:t>
        </w:r>
      </w:ins>
      <w:ins w:id="7168" w:author="Kem Sereyboth" w:date="2023-07-25T13:08:00Z">
        <w:del w:id="7169" w:author="Sopheak" w:date="2023-08-03T06:51:00Z">
          <w:r w:rsidR="002B31DB" w:rsidRPr="00FD0FB5" w:rsidDel="00C40007">
            <w:rPr>
              <w:rFonts w:ascii="Khmer MEF1" w:hAnsi="Khmer MEF1" w:cs="Khmer MEF1"/>
              <w:spacing w:val="-4"/>
              <w:cs/>
              <w:lang w:val="ca-ES"/>
              <w:rPrChange w:id="7170" w:author="Sopheak Phorn" w:date="2023-08-04T10:53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អង្គភាពក្រោមឱ</w:delText>
          </w:r>
        </w:del>
      </w:ins>
      <w:ins w:id="7171" w:author="Kem Sereyboth" w:date="2023-07-25T13:11:00Z">
        <w:del w:id="7172" w:author="Sopheak" w:date="2023-08-03T06:51:00Z">
          <w:r w:rsidR="002B31DB" w:rsidRPr="00FD0FB5" w:rsidDel="00C40007">
            <w:rPr>
              <w:rFonts w:ascii="Khmer MEF1" w:hAnsi="Khmer MEF1" w:cs="Khmer MEF1"/>
              <w:spacing w:val="-4"/>
              <w:lang w:val="ca-ES"/>
              <w:rPrChange w:id="7173" w:author="Sopheak Phorn" w:date="2023-08-04T10:53:00Z">
                <w:rPr>
                  <w:rFonts w:ascii="Khmer MEF1" w:hAnsi="Khmer MEF1" w:cs="Khmer MEF1"/>
                  <w:lang w:val="ca-ES"/>
                </w:rPr>
              </w:rPrChange>
            </w:rPr>
            <w:delText>​​​</w:delText>
          </w:r>
        </w:del>
      </w:ins>
      <w:ins w:id="7174" w:author="Kem Sereyboth" w:date="2023-07-25T13:08:00Z">
        <w:del w:id="7175" w:author="Sopheak" w:date="2023-08-03T06:51:00Z">
          <w:r w:rsidR="002B31DB" w:rsidRPr="00FD0FB5" w:rsidDel="00C40007">
            <w:rPr>
              <w:rFonts w:ascii="Khmer MEF1" w:hAnsi="Khmer MEF1" w:cs="Khmer MEF1"/>
              <w:spacing w:val="-4"/>
              <w:cs/>
              <w:lang w:val="ca-ES"/>
              <w:rPrChange w:id="7176" w:author="Sopheak Phorn" w:date="2023-08-04T10:53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 xml:space="preserve">វាទ </w:delText>
          </w:r>
          <w:r w:rsidR="002B31DB" w:rsidRPr="00FD0FB5" w:rsidDel="00C40007">
            <w:rPr>
              <w:rFonts w:ascii="Khmer MEF1" w:hAnsi="Khmer MEF1" w:cs="Khmer MEF1"/>
              <w:b/>
              <w:bCs/>
              <w:spacing w:val="-4"/>
              <w:cs/>
              <w:lang w:val="ca-ES"/>
              <w:rPrChange w:id="7177" w:author="Sopheak Phorn" w:date="2023-08-04T10:53:00Z">
                <w:rPr>
                  <w:rFonts w:ascii="Khmer MEF1" w:hAnsi="Khmer MEF1" w:cs="Khmer MEF1"/>
                  <w:b/>
                  <w:bCs/>
                  <w:spacing w:val="-4"/>
                  <w:highlight w:val="yellow"/>
                  <w:cs/>
                  <w:lang w:val="ca-ES"/>
                </w:rPr>
              </w:rPrChange>
            </w:rPr>
            <w:delText>អ.ស.ហ.</w:delText>
          </w:r>
        </w:del>
        <w:r w:rsidR="002B31DB" w:rsidRPr="00FD0FB5">
          <w:rPr>
            <w:rFonts w:ascii="Khmer MEF1" w:hAnsi="Khmer MEF1" w:cs="Khmer MEF1"/>
            <w:b/>
            <w:bCs/>
            <w:spacing w:val="-4"/>
            <w:lang w:val="ca-ES"/>
            <w:rPrChange w:id="7178" w:author="Sopheak Phorn" w:date="2023-08-04T10:53:00Z">
              <w:rPr>
                <w:rFonts w:ascii="Khmer MEF1" w:hAnsi="Khmer MEF1" w:cs="Khmer MEF1"/>
                <w:b/>
                <w:bCs/>
                <w:spacing w:val="-4"/>
                <w:highlight w:val="yellow"/>
                <w:lang w:val="ca-ES"/>
              </w:rPr>
            </w:rPrChange>
          </w:rPr>
          <w:t xml:space="preserve"> </w:t>
        </w:r>
      </w:ins>
      <w:ins w:id="7179" w:author="Kem Sereyboth" w:date="2023-07-25T11:29:00Z">
        <w:r w:rsidR="00726A30" w:rsidRPr="00FD0FB5">
          <w:rPr>
            <w:rFonts w:ascii="Khmer MEF1" w:hAnsi="Khmer MEF1" w:cs="Khmer MEF1"/>
            <w:spacing w:val="-4"/>
            <w:cs/>
            <w:rPrChange w:id="7180" w:author="Sopheak Phorn" w:date="2023-08-04T10:53:00Z">
              <w:rPr>
                <w:rFonts w:ascii="Khmer MEF1" w:hAnsi="Khmer MEF1" w:cs="Khmer MEF1"/>
                <w:spacing w:val="4"/>
                <w:cs/>
              </w:rPr>
            </w:rPrChange>
          </w:rPr>
          <w:t>ស្របតាមច្បាប់</w:t>
        </w:r>
        <w:r w:rsidR="00726A30" w:rsidRPr="00C40007">
          <w:rPr>
            <w:rFonts w:ascii="Khmer MEF1" w:hAnsi="Khmer MEF1" w:cs="Khmer MEF1"/>
            <w:spacing w:val="-4"/>
            <w:cs/>
            <w:rPrChange w:id="7181" w:author="Sopheak" w:date="2023-08-03T06:52:00Z">
              <w:rPr>
                <w:rFonts w:ascii="Khmer MEF1" w:hAnsi="Khmer MEF1" w:cs="Khmer MEF1"/>
                <w:spacing w:val="4"/>
                <w:cs/>
              </w:rPr>
            </w:rPrChange>
          </w:rPr>
          <w:t xml:space="preserve"> </w:t>
        </w:r>
        <w:r w:rsidR="00726A30" w:rsidRPr="001438C3">
          <w:rPr>
            <w:rFonts w:ascii="Khmer MEF1" w:hAnsi="Khmer MEF1" w:cs="Khmer MEF1"/>
            <w:cs/>
            <w:rPrChange w:id="7182" w:author="Sopheak Phorn" w:date="2023-08-04T10:54:00Z">
              <w:rPr>
                <w:rFonts w:ascii="Khmer MEF1" w:hAnsi="Khmer MEF1" w:cs="Khmer MEF1"/>
                <w:spacing w:val="2"/>
                <w:cs/>
              </w:rPr>
            </w:rPrChange>
          </w:rPr>
          <w:t>អ​</w:t>
        </w:r>
        <w:r w:rsidR="00726A30" w:rsidRPr="001438C3">
          <w:rPr>
            <w:rFonts w:ascii="Khmer MEF1" w:hAnsi="Khmer MEF1" w:cs="Khmer MEF1"/>
            <w:cs/>
          </w:rPr>
          <w:t>នុ​ក្រឹត្យ ប្រកាស បទប្បញ្ញត្តិ និងកិច្ចព្រមព្រៀងដូចមានចែងជាធរមានដែ</w:t>
        </w:r>
      </w:ins>
      <w:ins w:id="7183" w:author="Kem Sereyboth" w:date="2023-07-25T13:11:00Z">
        <w:r w:rsidR="002B31DB" w:rsidRPr="001438C3">
          <w:rPr>
            <w:rFonts w:ascii="Khmer MEF1" w:hAnsi="Khmer MEF1" w:cs="Khmer MEF1"/>
            <w:cs/>
          </w:rPr>
          <w:t>​</w:t>
        </w:r>
      </w:ins>
      <w:ins w:id="7184" w:author="Kem Sereyboth" w:date="2023-07-25T11:29:00Z">
        <w:r w:rsidR="00726A30" w:rsidRPr="001438C3">
          <w:rPr>
            <w:rFonts w:ascii="Khmer MEF1" w:hAnsi="Khmer MEF1" w:cs="Khmer MEF1"/>
            <w:cs/>
          </w:rPr>
          <w:t>រ</w:t>
        </w:r>
      </w:ins>
      <w:ins w:id="7185" w:author="Kem Sereyboth" w:date="2023-07-25T13:11:00Z">
        <w:r w:rsidR="002B31DB" w:rsidRPr="001438C3">
          <w:rPr>
            <w:rFonts w:ascii="Khmer MEF1" w:hAnsi="Khmer MEF1" w:cs="Khmer MEF1"/>
            <w:lang w:val="ca-ES"/>
            <w:rPrChange w:id="7186" w:author="Sopheak Phorn" w:date="2023-08-04T10:54:00Z">
              <w:rPr>
                <w:rFonts w:ascii="Khmer MEF1" w:hAnsi="Khmer MEF1" w:cs="Khmer MEF1"/>
              </w:rPr>
            </w:rPrChange>
          </w:rPr>
          <w:t>​​</w:t>
        </w:r>
      </w:ins>
      <w:ins w:id="7187" w:author="Kem Sereyboth" w:date="2023-07-25T11:29:00Z">
        <w:r w:rsidR="00726A30" w:rsidRPr="001438C3">
          <w:rPr>
            <w:rFonts w:ascii="Khmer MEF1" w:hAnsi="Khmer MEF1" w:cs="Khmer MEF1"/>
            <w:cs/>
          </w:rPr>
          <w:t>ឬទេ។</w:t>
        </w:r>
      </w:ins>
      <w:ins w:id="7188" w:author="Kem Sereyboth" w:date="2023-07-25T13:06:00Z">
        <w:r w:rsidR="002B31DB" w:rsidRPr="001438C3">
          <w:rPr>
            <w:rFonts w:ascii="Khmer MEF1" w:hAnsi="Khmer MEF1" w:cs="Khmer MEF1"/>
            <w:cs/>
          </w:rPr>
          <w:t xml:space="preserve"> </w:t>
        </w:r>
      </w:ins>
      <w:ins w:id="7189" w:author="Kem Sereyboth" w:date="2023-07-19T14:58:00Z">
        <w:r w:rsidR="00944A50" w:rsidRPr="001438C3">
          <w:rPr>
            <w:rFonts w:ascii="Khmer MEF1" w:hAnsi="Khmer MEF1" w:cs="Khmer MEF1"/>
            <w:cs/>
            <w:lang w:val="ca-ES"/>
            <w:rPrChange w:id="7190" w:author="Sopheak Phorn" w:date="2023-08-04T10:54:00Z">
              <w:rPr>
                <w:rFonts w:ascii="Khmer MEF1" w:hAnsi="Khmer MEF1" w:cs="Khmer MEF1"/>
                <w:highlight w:val="yellow"/>
                <w:cs/>
                <w:lang w:val="ca-ES"/>
              </w:rPr>
            </w:rPrChange>
          </w:rPr>
          <w:t>សវនកម្ម</w:t>
        </w:r>
      </w:ins>
      <w:ins w:id="7191" w:author="Kem Sereyboth" w:date="2023-06-20T14:21:00Z">
        <w:r w:rsidRPr="001438C3">
          <w:rPr>
            <w:rFonts w:ascii="Khmer MEF1" w:hAnsi="Khmer MEF1" w:cs="Khmer MEF1"/>
            <w:cs/>
            <w:lang w:val="ca-ES"/>
          </w:rPr>
          <w:t>សមិទ្ធក</w:t>
        </w:r>
      </w:ins>
      <w:ins w:id="7192" w:author="Kem Sereyboth" w:date="2023-07-12T11:07:00Z">
        <w:r w:rsidR="004A4CD5" w:rsidRPr="001438C3">
          <w:rPr>
            <w:rFonts w:ascii="Khmer MEF1" w:hAnsi="Khmer MEF1" w:cs="Khmer MEF1"/>
            <w:cs/>
            <w:lang w:val="ca-ES"/>
          </w:rPr>
          <w:t>​</w:t>
        </w:r>
      </w:ins>
      <w:ins w:id="7193" w:author="Kem Sereyboth" w:date="2023-06-20T14:21:00Z">
        <w:r w:rsidRPr="001438C3">
          <w:rPr>
            <w:rFonts w:ascii="Khmer MEF1" w:hAnsi="Khmer MEF1" w:cs="Khmer MEF1"/>
            <w:cs/>
            <w:lang w:val="ca-ES"/>
          </w:rPr>
          <w:t>ម្ម</w:t>
        </w:r>
        <w:r w:rsidRPr="001438C3">
          <w:rPr>
            <w:rFonts w:ascii="Khmer MEF1" w:hAnsi="Khmer MEF1" w:cs="Khmer MEF1"/>
            <w:cs/>
            <w:lang w:val="ca-ES"/>
            <w:rPrChange w:id="7194" w:author="Sopheak Phorn" w:date="2023-08-04T10:54:00Z">
              <w:rPr>
                <w:rFonts w:ascii="Khmer MEF1" w:hAnsi="Khmer MEF1" w:cs="Khmer MEF1"/>
                <w:color w:val="FF0000"/>
                <w:spacing w:val="-4"/>
                <w:cs/>
                <w:lang w:val="ca-ES"/>
              </w:rPr>
            </w:rPrChange>
          </w:rPr>
          <w:t xml:space="preserve"> </w:t>
        </w:r>
        <w:r w:rsidRPr="001438C3">
          <w:rPr>
            <w:rFonts w:ascii="Khmer MEF1" w:hAnsi="Khmer MEF1" w:cs="Khmer MEF1"/>
            <w:cs/>
            <w:lang w:val="ca-ES"/>
          </w:rPr>
          <w:t>គឺជា</w:t>
        </w:r>
        <w:r w:rsidRPr="00771598">
          <w:rPr>
            <w:rFonts w:ascii="Khmer MEF1" w:hAnsi="Khmer MEF1" w:cs="Khmer MEF1"/>
            <w:spacing w:val="-4"/>
            <w:cs/>
            <w:lang w:val="ca-ES"/>
            <w:rPrChange w:id="7195" w:author="Sopheak" w:date="2023-08-03T06:52:00Z">
              <w:rPr>
                <w:rFonts w:ascii="Khmer MEF1" w:hAnsi="Khmer MEF1" w:cs="Khmer MEF1"/>
                <w:cs/>
                <w:lang w:val="ca-ES"/>
              </w:rPr>
            </w:rPrChange>
          </w:rPr>
          <w:t>ប្រភេទសវនកម្មមួយ</w:t>
        </w:r>
      </w:ins>
      <w:ins w:id="7196" w:author="Sopheak" w:date="2023-08-03T06:52:00Z">
        <w:r w:rsidR="00771598" w:rsidRPr="00771598">
          <w:rPr>
            <w:rFonts w:ascii="Khmer MEF1" w:hAnsi="Khmer MEF1" w:cs="Khmer MEF1"/>
            <w:spacing w:val="-4"/>
            <w:cs/>
            <w:lang w:val="ca-ES"/>
            <w:rPrChange w:id="7197" w:author="Sopheak" w:date="2023-08-03T06:52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7198" w:author="Kem Sereyboth" w:date="2023-06-20T14:21:00Z">
        <w:r w:rsidRPr="00771598">
          <w:rPr>
            <w:rFonts w:ascii="Khmer MEF1" w:hAnsi="Khmer MEF1" w:cs="Khmer MEF1"/>
            <w:spacing w:val="2"/>
            <w:cs/>
            <w:lang w:val="ca-ES"/>
            <w:rPrChange w:id="7199" w:author="Sopheak" w:date="2023-08-03T06:52:00Z">
              <w:rPr>
                <w:rFonts w:ascii="Khmer MEF1" w:hAnsi="Khmer MEF1" w:cs="Khmer MEF1"/>
                <w:cs/>
                <w:lang w:val="ca-ES"/>
              </w:rPr>
            </w:rPrChange>
          </w:rPr>
          <w:t>អនុវត្ត</w:t>
        </w:r>
        <w:r w:rsidRPr="00771598">
          <w:rPr>
            <w:rFonts w:ascii="Khmer MEF1" w:hAnsi="Khmer MEF1" w:cs="Khmer MEF1"/>
            <w:spacing w:val="2"/>
            <w:cs/>
            <w:lang w:val="ca-ES"/>
            <w:rPrChange w:id="7200" w:author="Sopheak" w:date="2023-08-03T06:52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លើ</w:t>
        </w:r>
      </w:ins>
      <w:ins w:id="7201" w:author="Sopheak Phorn" w:date="2023-07-28T13:12:00Z">
        <w:r w:rsidR="00271425" w:rsidRPr="00771598">
          <w:rPr>
            <w:rFonts w:ascii="Khmer MEF1" w:hAnsi="Khmer MEF1" w:cs="Khmer MEF1"/>
            <w:spacing w:val="2"/>
            <w:cs/>
            <w:lang w:val="ca-ES"/>
            <w:rPrChange w:id="7202" w:author="Sopheak" w:date="2023-08-03T06:52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  <w:del w:id="7203" w:author="Chamreun Poth" w:date="2024-05-30T18:32:00Z" w16du:dateUtc="2024-05-30T11:32:00Z">
          <w:r w:rsidR="00271425" w:rsidRPr="00771598" w:rsidDel="00091126">
            <w:rPr>
              <w:rFonts w:ascii="Khmer MEF1" w:hAnsi="Khmer MEF1" w:cs="Khmer MEF1"/>
              <w:b/>
              <w:bCs/>
              <w:color w:val="000000"/>
              <w:spacing w:val="2"/>
              <w:cs/>
              <w:rPrChange w:id="7204" w:author="Sopheak" w:date="2023-08-03T06:52:00Z">
                <w:rPr>
                  <w:rFonts w:ascii="Khmer MEF1" w:hAnsi="Khmer MEF1" w:cs="Khmer MEF1"/>
                  <w:b/>
                  <w:bCs/>
                  <w:color w:val="000000"/>
                  <w:spacing w:val="-10"/>
                  <w:cs/>
                </w:rPr>
              </w:rPrChange>
            </w:rPr>
            <w:delText>ន.គ.ស.</w:delText>
          </w:r>
        </w:del>
      </w:ins>
      <w:ins w:id="7205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/>
            <w:spacing w:val="2"/>
            <w:cs/>
          </w:rPr>
          <w:t>ឈ្មោះសវនដ្ឋាន</w:t>
        </w:r>
      </w:ins>
      <w:ins w:id="7206" w:author="Sopheak Phorn" w:date="2023-07-28T13:12:00Z">
        <w:r w:rsidR="00271425" w:rsidRPr="00771598">
          <w:rPr>
            <w:rFonts w:ascii="Khmer MEF1" w:hAnsi="Khmer MEF1" w:cs="Khmer MEF1"/>
            <w:b/>
            <w:bCs/>
            <w:color w:val="000000"/>
            <w:spacing w:val="2"/>
            <w:cs/>
            <w:rPrChange w:id="7207" w:author="Sopheak" w:date="2023-08-03T06:52:00Z">
              <w:rPr>
                <w:rFonts w:ascii="Khmer MEF1" w:hAnsi="Khmer MEF1" w:cs="Khmer MEF1"/>
                <w:b/>
                <w:bCs/>
                <w:color w:val="000000"/>
                <w:spacing w:val="-10"/>
                <w:cs/>
              </w:rPr>
            </w:rPrChange>
          </w:rPr>
          <w:t xml:space="preserve"> </w:t>
        </w:r>
        <w:r w:rsidR="00271425" w:rsidRPr="00771598">
          <w:rPr>
            <w:rFonts w:ascii="Khmer MEF1" w:hAnsi="Khmer MEF1" w:cs="Khmer MEF1"/>
            <w:color w:val="000000"/>
            <w:spacing w:val="2"/>
            <w:cs/>
            <w:rPrChange w:id="7208" w:author="Sopheak" w:date="2023-08-03T06:52:00Z">
              <w:rPr>
                <w:rFonts w:ascii="Khmer MEF1" w:hAnsi="Khmer MEF1" w:cs="Khmer MEF1"/>
                <w:color w:val="000000"/>
                <w:spacing w:val="-10"/>
                <w:cs/>
              </w:rPr>
            </w:rPrChange>
          </w:rPr>
          <w:t>បានរៀបចំមិនសម្រេចបានតាមផែនការកំណត់លើ</w:t>
        </w:r>
      </w:ins>
      <w:ins w:id="7209" w:author="Sopheak Phorn" w:date="2023-07-28T13:24:00Z">
        <w:r w:rsidR="00271425" w:rsidRPr="00771598" w:rsidDel="00271425">
          <w:rPr>
            <w:rFonts w:ascii="Khmer MEF1" w:hAnsi="Khmer MEF1" w:cs="Khmer MEF1"/>
            <w:spacing w:val="2"/>
            <w:cs/>
            <w:lang w:val="ca-ES"/>
            <w:rPrChange w:id="7210" w:author="Sopheak" w:date="2023-08-03T06:52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</w:ins>
      <w:ins w:id="7211" w:author="Kem Sereyboth" w:date="2023-06-20T14:21:00Z">
        <w:del w:id="7212" w:author="Sopheak Phorn" w:date="2023-07-28T13:12:00Z">
          <w:r w:rsidRPr="00771598" w:rsidDel="00271425">
            <w:rPr>
              <w:rFonts w:ascii="Khmer MEF1" w:hAnsi="Khmer MEF1" w:cs="Khmer MEF1"/>
              <w:spacing w:val="2"/>
              <w:cs/>
              <w:lang w:val="ca-ES"/>
              <w:rPrChange w:id="7213" w:author="Sopheak" w:date="2023-08-03T06:52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អង្គភាពក្រោមឱវាទ </w:delText>
          </w:r>
          <w:r w:rsidRPr="00771598" w:rsidDel="00271425">
            <w:rPr>
              <w:rFonts w:ascii="Khmer MEF1" w:hAnsi="Khmer MEF1" w:cs="Khmer MEF1"/>
              <w:b/>
              <w:bCs/>
              <w:spacing w:val="2"/>
              <w:cs/>
              <w:lang w:val="ca-ES"/>
              <w:rPrChange w:id="7214" w:author="Sopheak" w:date="2023-08-03T06:52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>អ.ស.ហ.</w:delText>
          </w:r>
          <w:r w:rsidRPr="00771598" w:rsidDel="00271425">
            <w:rPr>
              <w:rFonts w:ascii="Khmer MEF1" w:hAnsi="Khmer MEF1" w:cs="Khmer MEF1"/>
              <w:b/>
              <w:bCs/>
              <w:spacing w:val="2"/>
              <w:lang w:val="ca-ES"/>
              <w:rPrChange w:id="7215" w:author="Sopheak" w:date="2023-08-03T06:52:00Z">
                <w:rPr>
                  <w:rFonts w:ascii="Khmer MEF1" w:hAnsi="Khmer MEF1" w:cs="Khmer MEF1"/>
                  <w:b/>
                  <w:bCs/>
                  <w:spacing w:val="-4"/>
                  <w:lang w:val="ca-ES"/>
                </w:rPr>
              </w:rPrChange>
            </w:rPr>
            <w:delText xml:space="preserve"> </w:delText>
          </w:r>
        </w:del>
        <w:r w:rsidRPr="00771598">
          <w:rPr>
            <w:rFonts w:ascii="Khmer MEF1" w:hAnsi="Khmer MEF1" w:cs="Khmer MEF1"/>
            <w:spacing w:val="2"/>
            <w:cs/>
            <w:lang w:val="ca-ES"/>
            <w:rPrChange w:id="7216" w:author="Sopheak" w:date="2023-08-03T06:52:00Z">
              <w:rPr>
                <w:rFonts w:ascii="Khmer MEF1" w:hAnsi="Khmer MEF1" w:cs="Khmer MEF1"/>
                <w:cs/>
                <w:lang w:val="ca-ES"/>
              </w:rPr>
            </w:rPrChange>
          </w:rPr>
          <w:t>តាមរយ</w:t>
        </w:r>
        <w:r w:rsidRPr="00771598">
          <w:rPr>
            <w:rFonts w:ascii="Khmer MEF1" w:hAnsi="Khmer MEF1" w:cs="Khmer MEF1"/>
            <w:spacing w:val="2"/>
            <w:cs/>
            <w:rPrChange w:id="7217" w:author="Sopheak" w:date="2023-08-03T06:52:00Z">
              <w:rPr>
                <w:rFonts w:ascii="Khmer MEF1" w:hAnsi="Khmer MEF1" w:cs="Khmer MEF1"/>
                <w:cs/>
              </w:rPr>
            </w:rPrChange>
          </w:rPr>
          <w:t>ៈកា​រ</w:t>
        </w:r>
        <w:r w:rsidRPr="001438C3">
          <w:rPr>
            <w:rFonts w:ascii="Khmer MEF1" w:hAnsi="Khmer MEF1" w:cs="Khmer MEF1"/>
            <w:spacing w:val="10"/>
            <w:cs/>
            <w:rPrChange w:id="7218" w:author="Sopheak Phorn" w:date="2023-08-04T10:55:00Z">
              <w:rPr>
                <w:rFonts w:ascii="Khmer MEF1" w:hAnsi="Khmer MEF1" w:cs="Khmer MEF1"/>
                <w:spacing w:val="4"/>
                <w:cs/>
              </w:rPr>
            </w:rPrChange>
          </w:rPr>
          <w:t>ពិនិត្យដោយឯករាជ្យដែលមាន</w:t>
        </w:r>
        <w:r w:rsidRPr="001438C3">
          <w:rPr>
            <w:rFonts w:ascii="Khmer MEF1" w:hAnsi="Khmer MEF1" w:cs="Khmer MEF1"/>
            <w:spacing w:val="10"/>
            <w:cs/>
            <w:rPrChange w:id="7219" w:author="Sopheak Phorn" w:date="2023-08-04T10:55:00Z">
              <w:rPr>
                <w:rFonts w:ascii="Khmer MEF1" w:hAnsi="Khmer MEF1" w:cs="Khmer MEF1"/>
                <w:spacing w:val="-4"/>
                <w:cs/>
              </w:rPr>
            </w:rPrChange>
          </w:rPr>
          <w:t>វិសាលភាពគ្របដណ្តប់លើទិដ្ឋភាពចំនួន ៣ (បី) រួមមាន</w:t>
        </w:r>
        <w:r w:rsidRPr="001438C3">
          <w:rPr>
            <w:rFonts w:ascii="Khmer MEF1" w:hAnsi="Khmer MEF1" w:cs="Khmer MEF1"/>
            <w:spacing w:val="10"/>
            <w:lang w:val="ca-ES"/>
            <w:rPrChange w:id="7220" w:author="Sopheak Phorn" w:date="2023-08-04T10:55:00Z">
              <w:rPr>
                <w:rFonts w:ascii="Khmer MEF1" w:hAnsi="Khmer MEF1" w:cs="Khmer MEF1"/>
                <w:spacing w:val="-4"/>
              </w:rPr>
            </w:rPrChange>
          </w:rPr>
          <w:t xml:space="preserve"> </w:t>
        </w:r>
        <w:del w:id="7221" w:author="S_Chhenglay" w:date="2023-08-04T09:20:00Z">
          <w:r w:rsidRPr="001438C3" w:rsidDel="00665E73">
            <w:rPr>
              <w:rFonts w:ascii="Khmer MEF1" w:hAnsi="Khmer MEF1" w:cs="Khmer MEF1"/>
              <w:strike/>
              <w:spacing w:val="10"/>
              <w:cs/>
              <w:rPrChange w:id="7222" w:author="Sopheak Phorn" w:date="2023-08-04T10:55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ភាពសន្សំសំចៃ</w:delText>
          </w:r>
          <w:r w:rsidRPr="001438C3" w:rsidDel="00665E73">
            <w:rPr>
              <w:rFonts w:ascii="Khmer MEF1" w:hAnsi="Khmer MEF1" w:cs="Khmer MEF1"/>
              <w:spacing w:val="10"/>
              <w:cs/>
              <w:rPrChange w:id="7223" w:author="Sopheak Phorn" w:date="2023-08-04T10:55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 </w:delText>
          </w:r>
        </w:del>
        <w:r w:rsidRPr="001438C3">
          <w:rPr>
            <w:rFonts w:ascii="Khmer MEF1" w:hAnsi="Khmer MEF1" w:cs="Khmer MEF1"/>
            <w:spacing w:val="10"/>
            <w:cs/>
            <w:rPrChange w:id="7224" w:author="Sopheak Phorn" w:date="2023-08-04T10:55:00Z">
              <w:rPr>
                <w:rFonts w:ascii="Khmer MEF1" w:hAnsi="Khmer MEF1" w:cs="Khmer MEF1"/>
                <w:spacing w:val="-4"/>
                <w:cs/>
              </w:rPr>
            </w:rPrChange>
          </w:rPr>
          <w:t>ប្រសិទ្ធភាព</w:t>
        </w:r>
        <w:r w:rsidRPr="00771598">
          <w:rPr>
            <w:rFonts w:ascii="Khmer MEF1" w:hAnsi="Khmer MEF1" w:cs="Khmer MEF1"/>
            <w:spacing w:val="10"/>
            <w:cs/>
            <w:rPrChange w:id="7225" w:author="Sopheak" w:date="2023-08-03T06:53:00Z">
              <w:rPr>
                <w:rFonts w:ascii="Khmer MEF1" w:hAnsi="Khmer MEF1" w:cs="Khmer MEF1"/>
                <w:spacing w:val="-4"/>
                <w:cs/>
              </w:rPr>
            </w:rPrChange>
          </w:rPr>
          <w:t xml:space="preserve"> </w:t>
        </w:r>
        <w:del w:id="7226" w:author="S_Chhenglay" w:date="2023-08-04T09:20:00Z">
          <w:r w:rsidRPr="00665E73" w:rsidDel="00665E73">
            <w:rPr>
              <w:rFonts w:ascii="Khmer MEF1" w:hAnsi="Khmer MEF1" w:cs="Khmer MEF1"/>
              <w:strike/>
              <w:spacing w:val="10"/>
              <w:cs/>
              <w:rPrChange w:id="7227" w:author="S_Chhenglay" w:date="2023-08-04T09:20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និង</w:delText>
          </w:r>
        </w:del>
        <w:r w:rsidRPr="001438C3">
          <w:rPr>
            <w:rFonts w:ascii="Khmer MEF1" w:hAnsi="Khmer MEF1" w:cs="Khmer MEF1"/>
            <w:spacing w:val="-2"/>
            <w:cs/>
            <w:rPrChange w:id="7228" w:author="Sopheak Phorn" w:date="2023-08-04T10:55:00Z">
              <w:rPr>
                <w:rFonts w:ascii="Khmer MEF1" w:hAnsi="Khmer MEF1" w:cs="Khmer MEF1"/>
                <w:spacing w:val="-4"/>
                <w:cs/>
              </w:rPr>
            </w:rPrChange>
          </w:rPr>
          <w:t xml:space="preserve">ប្រសិទ្ធផល </w:t>
        </w:r>
      </w:ins>
      <w:ins w:id="7229" w:author="S_Chhenglay" w:date="2023-08-04T09:20:00Z">
        <w:r w:rsidR="00665E73" w:rsidRPr="001438C3">
          <w:rPr>
            <w:rFonts w:ascii="Khmer MEF1" w:hAnsi="Khmer MEF1" w:cs="Khmer MEF1"/>
            <w:spacing w:val="-2"/>
            <w:cs/>
          </w:rPr>
          <w:t>និង</w:t>
        </w:r>
        <w:r w:rsidR="00665E73" w:rsidRPr="001438C3">
          <w:rPr>
            <w:rFonts w:ascii="Khmer MEF1" w:hAnsi="Khmer MEF1" w:cs="Khmer MEF1"/>
            <w:spacing w:val="-2"/>
            <w:cs/>
            <w:rPrChange w:id="7230" w:author="Sopheak Phorn" w:date="2023-08-04T10:55:00Z">
              <w:rPr>
                <w:rFonts w:ascii="Khmer MEF1" w:hAnsi="Khmer MEF1" w:cs="Khmer MEF1"/>
                <w:spacing w:val="10"/>
                <w:cs/>
              </w:rPr>
            </w:rPrChange>
          </w:rPr>
          <w:t xml:space="preserve">ភាពសន្សំសំចៃ </w:t>
        </w:r>
      </w:ins>
      <w:ins w:id="7231" w:author="Kem Sereyboth" w:date="2023-06-20T14:21:00Z">
        <w:r w:rsidRPr="001438C3">
          <w:rPr>
            <w:rFonts w:ascii="Khmer MEF1" w:hAnsi="Khmer MEF1" w:cs="Khmer MEF1"/>
            <w:spacing w:val="-2"/>
            <w:cs/>
            <w:rPrChange w:id="7232" w:author="Sopheak Phorn" w:date="2023-08-04T10:55:00Z">
              <w:rPr>
                <w:rFonts w:ascii="Khmer MEF1" w:hAnsi="Khmer MEF1" w:cs="Khmer MEF1"/>
                <w:spacing w:val="-4"/>
                <w:cs/>
              </w:rPr>
            </w:rPrChange>
          </w:rPr>
          <w:t>ដោយ</w:t>
        </w:r>
        <w:r w:rsidRPr="001438C3">
          <w:rPr>
            <w:rFonts w:ascii="Khmer MEF1" w:hAnsi="Khmer MEF1" w:cs="Khmer MEF1"/>
            <w:spacing w:val="-2"/>
            <w:cs/>
            <w:rPrChange w:id="7233" w:author="Sopheak Phorn" w:date="2023-08-04T10:55:00Z">
              <w:rPr>
                <w:rFonts w:ascii="Khmer MEF1" w:hAnsi="Khmer MEF1" w:cs="Khmer MEF1"/>
                <w:cs/>
              </w:rPr>
            </w:rPrChange>
          </w:rPr>
          <w:t>គោលដៅសវនកម្មសមិទ្ធកម្ម មិនតម្រូវលើភាពដាច់ខាតនៃការពិនិត្យ</w:t>
        </w:r>
      </w:ins>
      <w:ins w:id="7234" w:author="Sopheak Phorn" w:date="2023-08-04T10:55:00Z">
        <w:r w:rsidR="001438C3">
          <w:rPr>
            <w:rFonts w:ascii="Khmer MEF1" w:hAnsi="Khmer MEF1" w:cs="Khmer MEF1" w:hint="cs"/>
            <w:spacing w:val="-2"/>
            <w:cs/>
          </w:rPr>
          <w:t>​​</w:t>
        </w:r>
      </w:ins>
      <w:ins w:id="7235" w:author="Kem Sereyboth" w:date="2023-07-25T13:12:00Z">
        <w:r w:rsidR="00DE3D59" w:rsidRPr="00DE3D59">
          <w:rPr>
            <w:rFonts w:ascii="Khmer MEF1" w:hAnsi="Khmer MEF1" w:cs="Khmer MEF1"/>
            <w:spacing w:val="-2"/>
            <w:cs/>
            <w:rPrChange w:id="7236" w:author="Kem Sereyboth" w:date="2023-07-25T13:12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7237" w:author="Kem Sereyboth" w:date="2023-06-20T14:21:00Z">
        <w:r w:rsidRPr="001438C3">
          <w:rPr>
            <w:rFonts w:ascii="Khmer MEF1" w:hAnsi="Khmer MEF1" w:cs="Khmer MEF1"/>
            <w:spacing w:val="2"/>
            <w:cs/>
            <w:rPrChange w:id="7238" w:author="Sopheak Phorn" w:date="2023-08-04T10:55:00Z">
              <w:rPr>
                <w:rFonts w:ascii="Khmer MEF1" w:hAnsi="Khmer MEF1" w:cs="Khmer MEF1"/>
                <w:cs/>
              </w:rPr>
            </w:rPrChange>
          </w:rPr>
          <w:t>ទៅ</w:t>
        </w:r>
      </w:ins>
      <w:ins w:id="7239" w:author="Kem Sereyboth" w:date="2023-07-25T13:12:00Z">
        <w:r w:rsidR="00DE3D59" w:rsidRPr="001438C3">
          <w:rPr>
            <w:rFonts w:ascii="Khmer MEF1" w:hAnsi="Khmer MEF1" w:cs="Khmer MEF1"/>
            <w:spacing w:val="2"/>
            <w:lang w:val="ca-ES"/>
            <w:rPrChange w:id="7240" w:author="Sopheak Phorn" w:date="2023-08-04T10:55:00Z">
              <w:rPr>
                <w:rFonts w:ascii="Khmer MEF1" w:hAnsi="Khmer MEF1" w:cs="Khmer MEF1"/>
              </w:rPr>
            </w:rPrChange>
          </w:rPr>
          <w:t>​​</w:t>
        </w:r>
        <w:r w:rsidR="00DE3D59" w:rsidRPr="001438C3">
          <w:rPr>
            <w:rFonts w:ascii="Khmer MEF1" w:hAnsi="Khmer MEF1" w:cs="Khmer MEF1"/>
            <w:spacing w:val="2"/>
            <w:cs/>
            <w:rPrChange w:id="7241" w:author="Sopheak Phorn" w:date="2023-08-04T10:55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7242" w:author="Kem Sereyboth" w:date="2023-06-20T14:21:00Z">
        <w:r w:rsidRPr="001438C3">
          <w:rPr>
            <w:rFonts w:ascii="Khmer MEF1" w:hAnsi="Khmer MEF1" w:cs="Khmer MEF1"/>
            <w:spacing w:val="2"/>
            <w:cs/>
            <w:rPrChange w:id="7243" w:author="Sopheak Phorn" w:date="2023-08-04T10:55:00Z">
              <w:rPr>
                <w:rFonts w:ascii="Khmer MEF1" w:hAnsi="Khmer MEF1" w:cs="Khmer MEF1"/>
                <w:cs/>
              </w:rPr>
            </w:rPrChange>
          </w:rPr>
          <w:t xml:space="preserve">លើវិសាលភាពទាំង ៣ នោះទេ។ </w:t>
        </w:r>
        <w:r w:rsidRPr="001438C3">
          <w:rPr>
            <w:rFonts w:ascii="Khmer MEF1" w:hAnsi="Khmer MEF1" w:cs="Khmer MEF1"/>
            <w:spacing w:val="2"/>
            <w:cs/>
            <w:lang w:val="ca-ES"/>
            <w:rPrChange w:id="7244" w:author="Sopheak Phorn" w:date="2023-08-04T10:5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ការធ្វើសវនកម្មសមិទ្ធកម្ម​របស់អង្គភាពសវ​ន​កម្មផ្ទៃក្នុងនៃ </w:t>
        </w:r>
        <w:r w:rsidRPr="001438C3">
          <w:rPr>
            <w:rFonts w:ascii="Khmer MEF1" w:hAnsi="Khmer MEF1" w:cs="Khmer MEF1"/>
            <w:b/>
            <w:bCs/>
            <w:spacing w:val="2"/>
            <w:cs/>
            <w:lang w:val="ca-ES"/>
            <w:rPrChange w:id="7245" w:author="Sopheak Phorn" w:date="2023-08-04T10:55:00Z">
              <w:rPr>
                <w:rFonts w:ascii="Khmer MEF1" w:hAnsi="Khmer MEF1" w:cs="Khmer MEF1"/>
                <w:b/>
                <w:bCs/>
                <w:spacing w:val="4"/>
                <w:cs/>
                <w:lang w:val="ca-ES"/>
              </w:rPr>
            </w:rPrChange>
          </w:rPr>
          <w:t>អ.ស.ហ.</w:t>
        </w:r>
        <w:r w:rsidRPr="00244DB1">
          <w:rPr>
            <w:rFonts w:ascii="Khmer MEF1" w:hAnsi="Khmer MEF1" w:cs="Khmer MEF1"/>
            <w:spacing w:val="-2"/>
            <w:cs/>
            <w:lang w:val="ca-ES"/>
            <w:rPrChange w:id="7246" w:author="Sopheak Phorn" w:date="2023-07-28T13:2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</w:t>
        </w:r>
        <w:r w:rsidRPr="001438C3">
          <w:rPr>
            <w:rFonts w:ascii="Khmer MEF1" w:hAnsi="Khmer MEF1" w:cs="Khmer MEF1"/>
            <w:spacing w:val="-4"/>
            <w:cs/>
            <w:lang w:val="ca-ES"/>
            <w:rPrChange w:id="7247" w:author="Sopheak Phorn" w:date="2023-08-04T10:5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មានគោលបំណងដើម្បីធានាទៅលើ</w:t>
        </w:r>
        <w:r w:rsidRPr="001438C3">
          <w:rPr>
            <w:rFonts w:ascii="Khmer MEF1" w:hAnsi="Khmer MEF1" w:cs="Khmer MEF1"/>
            <w:spacing w:val="-4"/>
            <w:cs/>
            <w:lang w:val="ca-ES"/>
            <w:rPrChange w:id="7248" w:author="Sopheak Phorn" w:date="2023-08-04T10:55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t xml:space="preserve">ប្រតិបត្តិការរបស់អង្គភាពក្រោមឱវាទ </w:t>
        </w:r>
        <w:r w:rsidRPr="001438C3">
          <w:rPr>
            <w:rFonts w:ascii="Khmer MEF1" w:hAnsi="Khmer MEF1" w:cs="Khmer MEF1"/>
            <w:b/>
            <w:bCs/>
            <w:spacing w:val="-4"/>
            <w:cs/>
            <w:lang w:val="ca-ES"/>
            <w:rPrChange w:id="7249" w:author="Sopheak Phorn" w:date="2023-08-04T10:55:00Z">
              <w:rPr>
                <w:rFonts w:ascii="Khmer MEF1" w:hAnsi="Khmer MEF1" w:cs="Khmer MEF1"/>
                <w:b/>
                <w:bCs/>
                <w:spacing w:val="-12"/>
                <w:cs/>
                <w:lang w:val="ca-ES"/>
              </w:rPr>
            </w:rPrChange>
          </w:rPr>
          <w:t>អ.ស.ហ.</w:t>
        </w:r>
        <w:r w:rsidRPr="001438C3">
          <w:rPr>
            <w:rFonts w:ascii="Khmer MEF1" w:hAnsi="Khmer MEF1" w:cs="Khmer MEF1"/>
            <w:spacing w:val="-4"/>
            <w:cs/>
            <w:lang w:val="ca-ES"/>
            <w:rPrChange w:id="7250" w:author="Sopheak Phorn" w:date="2023-08-04T10:55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t xml:space="preserve"> ប្រកប</w:t>
        </w:r>
      </w:ins>
      <w:ins w:id="7251" w:author="Sopheak Phorn" w:date="2023-07-28T13:25:00Z">
        <w:r w:rsidR="00244DB1" w:rsidRPr="001438C3">
          <w:rPr>
            <w:rFonts w:ascii="Khmer MEF1" w:hAnsi="Khmer MEF1" w:cs="Khmer MEF1"/>
            <w:spacing w:val="-4"/>
            <w:cs/>
            <w:lang w:val="ca-ES"/>
            <w:rPrChange w:id="7252" w:author="Sopheak Phorn" w:date="2023-08-04T10:5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​</w:t>
        </w:r>
      </w:ins>
      <w:ins w:id="7253" w:author="Kem Sereyboth" w:date="2023-06-20T14:21:00Z">
        <w:r w:rsidRPr="001438C3">
          <w:rPr>
            <w:rFonts w:ascii="Khmer MEF1" w:hAnsi="Khmer MEF1" w:cs="Khmer MEF1"/>
            <w:spacing w:val="-4"/>
            <w:cs/>
            <w:lang w:val="ca-ES"/>
            <w:rPrChange w:id="7254" w:author="Sopheak Phorn" w:date="2023-08-04T10:55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t>ដោយ</w:t>
        </w:r>
      </w:ins>
      <w:ins w:id="7255" w:author="Sopheak Phorn" w:date="2023-07-28T13:25:00Z">
        <w:r w:rsidR="00244DB1" w:rsidRPr="001438C3">
          <w:rPr>
            <w:rFonts w:ascii="Khmer MEF1" w:hAnsi="Khmer MEF1" w:cs="Khmer MEF1"/>
            <w:spacing w:val="-4"/>
            <w:lang w:val="ca-ES"/>
            <w:rPrChange w:id="7256" w:author="Sopheak Phorn" w:date="2023-08-04T10:55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​​​</w:t>
        </w:r>
      </w:ins>
      <w:ins w:id="7257" w:author="Kem Sereyboth" w:date="2023-06-20T14:21:00Z">
        <w:r w:rsidRPr="001438C3">
          <w:rPr>
            <w:rFonts w:ascii="Khmer MEF1" w:hAnsi="Khmer MEF1" w:cs="Khmer MEF1"/>
            <w:spacing w:val="-4"/>
            <w:cs/>
            <w:lang w:val="ca-ES"/>
            <w:rPrChange w:id="7258" w:author="Sopheak Phorn" w:date="2023-08-04T10:55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t>ប្រសិទ្ធភាព</w:t>
        </w:r>
        <w:r w:rsidRPr="00771598">
          <w:rPr>
            <w:rFonts w:ascii="Khmer MEF1" w:hAnsi="Khmer MEF1" w:cs="Khmer MEF1"/>
            <w:spacing w:val="4"/>
            <w:cs/>
            <w:lang w:val="ca-ES"/>
            <w:rPrChange w:id="7259" w:author="Sopheak" w:date="2023-08-03T06:53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t xml:space="preserve"> </w:t>
        </w:r>
      </w:ins>
      <w:ins w:id="7260" w:author="Sopheak Phorn" w:date="2023-08-04T10:57:00Z">
        <w:r w:rsidR="001438C3">
          <w:rPr>
            <w:rFonts w:ascii="Khmer MEF1" w:hAnsi="Khmer MEF1" w:cs="Khmer MEF1" w:hint="cs"/>
            <w:cs/>
            <w:lang w:val="ca-ES"/>
          </w:rPr>
          <w:t xml:space="preserve">តាមផែនការដែលបានដាក់ចេញ </w:t>
        </w:r>
      </w:ins>
      <w:ins w:id="7261" w:author="Kem Sereyboth" w:date="2023-06-20T14:21:00Z">
        <w:del w:id="7262" w:author="Sopheak Phorn" w:date="2023-08-04T10:57:00Z">
          <w:r w:rsidRPr="00771598" w:rsidDel="001438C3">
            <w:rPr>
              <w:rFonts w:ascii="Khmer MEF1" w:hAnsi="Khmer MEF1" w:cs="Khmer MEF1"/>
              <w:spacing w:val="4"/>
              <w:cs/>
              <w:lang w:val="ca-ES"/>
              <w:rPrChange w:id="7263" w:author="Sopheak" w:date="2023-08-03T06:53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>ស័ក្តិសិទ្ធភាព</w:delText>
          </w:r>
          <w:r w:rsidRPr="002B31DB" w:rsidDel="001438C3">
            <w:rPr>
              <w:rFonts w:ascii="Khmer MEF1" w:hAnsi="Khmer MEF1" w:cs="Khmer MEF1"/>
              <w:cs/>
              <w:lang w:val="ca-ES"/>
              <w:rPrChange w:id="7264" w:author="Kem Sereyboth" w:date="2023-07-25T13:09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 xml:space="preserve"> តម្លាភាព គណនេយ្យភាព</w:delText>
          </w:r>
          <w:r w:rsidRPr="002B31DB" w:rsidDel="001438C3">
            <w:rPr>
              <w:rFonts w:ascii="Khmer MEF1" w:hAnsi="Khmer MEF1" w:cs="Khmer MEF1"/>
              <w:cs/>
              <w:lang w:val="ca-ES"/>
            </w:rPr>
            <w:delText xml:space="preserve">​ </w:delText>
          </w:r>
        </w:del>
        <w:r w:rsidRPr="002B31DB">
          <w:rPr>
            <w:rFonts w:ascii="Khmer MEF1" w:hAnsi="Khmer MEF1" w:cs="Khmer MEF1"/>
            <w:cs/>
            <w:lang w:val="ca-ES"/>
          </w:rPr>
          <w:t>និងជួយកែលម្អឱ្យមានភាពប្រសើរឡើង។</w:t>
        </w:r>
        <w:r w:rsidRPr="002B31DB">
          <w:rPr>
            <w:rFonts w:ascii="Khmer MEF1" w:hAnsi="Khmer MEF1" w:cs="Khmer MEF1"/>
            <w:cs/>
            <w:lang w:val="ca-ES"/>
            <w:rPrChange w:id="7265" w:author="Kem Sereyboth" w:date="2023-07-25T13:09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</w:t>
        </w:r>
      </w:ins>
    </w:p>
    <w:p w14:paraId="1278232F" w14:textId="6390CD5B" w:rsidR="005C3437" w:rsidRPr="00E33574" w:rsidRDefault="005C3437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7266" w:author="Kem Sereyboth" w:date="2023-06-20T14:21:00Z"/>
          <w:lang w:val="ca-ES"/>
        </w:rPr>
        <w:pPrChange w:id="7267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7268" w:author="Kem Sereyboth" w:date="2023-06-20T14:21:00Z">
        <w:r w:rsidRPr="00631815">
          <w:rPr>
            <w:rFonts w:ascii="Khmer MEF1" w:hAnsi="Khmer MEF1" w:cs="Khmer MEF1"/>
            <w:spacing w:val="6"/>
            <w:cs/>
            <w:lang w:val="ca-ES"/>
            <w:rPrChange w:id="7269" w:author="Kem Sereyboth" w:date="2023-07-25T13:26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ដើម្បីធានាសម្រេចបាននូវគោលបំណងនៃការធ្វើ</w:t>
        </w:r>
      </w:ins>
      <w:ins w:id="7270" w:author="Kem Sereyboth" w:date="2023-07-18T16:08:00Z">
        <w:r w:rsidR="004B71EF" w:rsidRPr="00631815">
          <w:rPr>
            <w:rFonts w:ascii="Khmer MEF1" w:hAnsi="Khmer MEF1" w:cs="Khmer MEF1"/>
            <w:spacing w:val="6"/>
            <w:cs/>
            <w:lang w:val="ca-ES"/>
            <w:rPrChange w:id="7271" w:author="Kem Sereyboth" w:date="2023-07-25T13:26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សវនកម្មអនុលោមភាព</w:t>
        </w:r>
        <w:r w:rsidR="004B71EF" w:rsidRPr="004B201C">
          <w:rPr>
            <w:rFonts w:ascii="Khmer MEF1" w:hAnsi="Khmer MEF1" w:cs="Khmer MEF1"/>
            <w:spacing w:val="4"/>
            <w:cs/>
            <w:lang w:val="ca-ES"/>
            <w:rPrChange w:id="7272" w:author="Kem Sereyboth" w:date="2023-07-25T13:13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និង</w:t>
        </w:r>
      </w:ins>
      <w:ins w:id="7273" w:author="Kem Sereyboth" w:date="2023-06-20T14:21:00Z">
        <w:r w:rsidRPr="004B201C">
          <w:rPr>
            <w:rFonts w:ascii="Khmer MEF1" w:hAnsi="Khmer MEF1" w:cs="Khmer MEF1"/>
            <w:spacing w:val="4"/>
            <w:cs/>
            <w:lang w:val="ca-ES"/>
            <w:rPrChange w:id="7274" w:author="Kem Sereyboth" w:date="2023-07-25T13:13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សវនកម្មសមិទ្ធកម្ម </w:t>
        </w:r>
        <w:r w:rsidRPr="004B201C">
          <w:rPr>
            <w:rFonts w:ascii="Khmer MEF1" w:hAnsi="Khmer MEF1" w:cs="Khmer MEF1"/>
            <w:spacing w:val="-8"/>
            <w:cs/>
            <w:lang w:val="ca-ES"/>
            <w:rPrChange w:id="7275" w:author="Kem Sereyboth" w:date="2023-07-25T13:14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សវនករទទួលបន្ទុកត្រូវធ្វើការ</w:t>
        </w:r>
        <w:r w:rsidRPr="004B201C">
          <w:rPr>
            <w:rFonts w:ascii="Khmer MEF1" w:hAnsi="Khmer MEF1" w:cs="Khmer MEF1"/>
            <w:spacing w:val="-8"/>
            <w:cs/>
            <w:lang w:val="ca-ES"/>
            <w:rPrChange w:id="7276" w:author="Kem Sereyboth" w:date="2023-07-25T13:14:00Z">
              <w:rPr>
                <w:rFonts w:ascii="Khmer MEF1" w:hAnsi="Khmer MEF1" w:cs="Khmer MEF1"/>
                <w:cs/>
                <w:lang w:val="ca-ES"/>
              </w:rPr>
            </w:rPrChange>
          </w:rPr>
          <w:t>កំណត់នូវប្រធានបទសវនកម្មជាក់លាក់ជាមុនសិន</w:t>
        </w:r>
      </w:ins>
      <w:ins w:id="7277" w:author="Kem Sereyboth" w:date="2023-07-25T13:14:00Z">
        <w:r w:rsidR="004B201C" w:rsidRPr="004B201C">
          <w:rPr>
            <w:rFonts w:ascii="Khmer MEF1" w:hAnsi="Khmer MEF1" w:cs="Khmer MEF1"/>
            <w:spacing w:val="-8"/>
            <w:cs/>
            <w:lang w:val="ca-ES"/>
            <w:rPrChange w:id="7278" w:author="Kem Sereyboth" w:date="2023-07-25T13:14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 xml:space="preserve"> </w:t>
        </w:r>
      </w:ins>
      <w:ins w:id="7279" w:author="Kem Sereyboth" w:date="2023-06-20T14:21:00Z">
        <w:r w:rsidRPr="004B201C">
          <w:rPr>
            <w:rFonts w:ascii="Khmer MEF1" w:hAnsi="Khmer MEF1" w:cs="Khmer MEF1"/>
            <w:spacing w:val="-8"/>
            <w:cs/>
            <w:lang w:val="ca-ES"/>
            <w:rPrChange w:id="7280" w:author="Kem Sereyboth" w:date="2023-07-25T13:14:00Z">
              <w:rPr>
                <w:rFonts w:ascii="Khmer MEF1" w:hAnsi="Khmer MEF1" w:cs="Khmer MEF1"/>
                <w:cs/>
                <w:lang w:val="ca-ES"/>
              </w:rPr>
            </w:rPrChange>
          </w:rPr>
          <w:t>ដើម្បីជាគោលក្នុងការពិនិត្យ</w:t>
        </w:r>
        <w:r w:rsidRPr="00E33574">
          <w:rPr>
            <w:rFonts w:ascii="Khmer MEF1" w:hAnsi="Khmer MEF1" w:cs="Khmer MEF1"/>
            <w:cs/>
            <w:lang w:val="ca-ES"/>
          </w:rPr>
          <w:t xml:space="preserve"> </w:t>
        </w:r>
        <w:r w:rsidRPr="004B201C">
          <w:rPr>
            <w:rFonts w:ascii="Khmer MEF1" w:hAnsi="Khmer MEF1" w:cs="Khmer MEF1"/>
            <w:spacing w:val="2"/>
            <w:cs/>
            <w:lang w:val="ca-ES"/>
            <w:rPrChange w:id="7281" w:author="Kem Sereyboth" w:date="2023-07-25T13:14:00Z">
              <w:rPr>
                <w:rFonts w:ascii="Khmer MEF1" w:hAnsi="Khmer MEF1" w:cs="Khmer MEF1"/>
                <w:cs/>
                <w:lang w:val="ca-ES"/>
              </w:rPr>
            </w:rPrChange>
          </w:rPr>
          <w:t>និងវាយតម្លៃលើ</w:t>
        </w:r>
        <w:r w:rsidRPr="004B201C">
          <w:rPr>
            <w:rFonts w:ascii="Khmer MEF1" w:hAnsi="Khmer MEF1" w:cs="Khmer MEF1"/>
            <w:spacing w:val="2"/>
            <w:cs/>
            <w:lang w:val="ca-ES"/>
          </w:rPr>
          <w:t>ការអនុវត្ត</w:t>
        </w:r>
        <w:r w:rsidRPr="004B201C">
          <w:rPr>
            <w:rFonts w:ascii="Khmer MEF1" w:hAnsi="Khmer MEF1" w:cs="Khmer MEF1"/>
            <w:spacing w:val="2"/>
            <w:cs/>
            <w:lang w:val="ca-ES"/>
            <w:rPrChange w:id="7282" w:author="Kem Sereyboth" w:date="2023-07-25T13:14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ការងាររបស់អង្គភាពក្រោមឱវាទ </w:t>
        </w:r>
        <w:r w:rsidRPr="004B201C">
          <w:rPr>
            <w:rFonts w:ascii="Khmer MEF1" w:hAnsi="Khmer MEF1" w:cs="Khmer MEF1"/>
            <w:b/>
            <w:bCs/>
            <w:spacing w:val="2"/>
            <w:cs/>
            <w:lang w:val="ca-ES"/>
            <w:rPrChange w:id="7283" w:author="Kem Sereyboth" w:date="2023-07-25T13:14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អ.ស.ហ.</w:t>
        </w:r>
        <w:r w:rsidRPr="004B201C">
          <w:rPr>
            <w:rFonts w:ascii="Khmer MEF1" w:hAnsi="Khmer MEF1" w:cs="Khmer MEF1"/>
            <w:spacing w:val="2"/>
            <w:cs/>
            <w:lang w:val="ca-ES"/>
            <w:rPrChange w:id="7284" w:author="Kem Sereyboth" w:date="2023-07-25T13:14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។ ក្នុងន័យនេះ ប្រធានបទសវនកម្ម </w:t>
        </w:r>
        <w:r w:rsidRPr="004B201C">
          <w:rPr>
            <w:rFonts w:ascii="Khmer MEF1" w:hAnsi="Khmer MEF1" w:cs="Khmer MEF1"/>
            <w:spacing w:val="-6"/>
            <w:cs/>
            <w:lang w:val="ca-ES"/>
            <w:rPrChange w:id="7285" w:author="Kem Sereyboth" w:date="2023-07-25T13:16:00Z">
              <w:rPr>
                <w:rFonts w:ascii="Khmer MEF1" w:hAnsi="Khmer MEF1" w:cs="Khmer MEF1"/>
                <w:cs/>
                <w:lang w:val="ca-ES"/>
              </w:rPr>
            </w:rPrChange>
          </w:rPr>
          <w:t>សំ</w:t>
        </w:r>
      </w:ins>
      <w:ins w:id="7286" w:author="Kem Sereyboth" w:date="2023-07-25T13:14:00Z">
        <w:r w:rsidR="004B201C" w:rsidRPr="004B201C">
          <w:rPr>
            <w:rFonts w:ascii="Khmer MEF1" w:hAnsi="Khmer MEF1" w:cs="Khmer MEF1"/>
            <w:spacing w:val="-6"/>
            <w:lang w:val="ca-ES"/>
            <w:rPrChange w:id="7287" w:author="Kem Sereyboth" w:date="2023-07-25T13:16:00Z">
              <w:rPr>
                <w:rFonts w:ascii="Khmer MEF1" w:hAnsi="Khmer MEF1" w:cs="Khmer MEF1"/>
                <w:lang w:val="ca-ES"/>
              </w:rPr>
            </w:rPrChange>
          </w:rPr>
          <w:t>​​​</w:t>
        </w:r>
      </w:ins>
      <w:ins w:id="7288" w:author="Kem Sereyboth" w:date="2023-06-20T14:21:00Z">
        <w:r w:rsidRPr="004B201C">
          <w:rPr>
            <w:rFonts w:ascii="Khmer MEF1" w:hAnsi="Khmer MEF1" w:cs="Khmer MEF1"/>
            <w:spacing w:val="-6"/>
            <w:cs/>
            <w:lang w:val="ca-ES"/>
            <w:rPrChange w:id="7289" w:author="Kem Sereyboth" w:date="2023-07-25T13:16:00Z">
              <w:rPr>
                <w:rFonts w:ascii="Khmer MEF1" w:hAnsi="Khmer MEF1" w:cs="Khmer MEF1"/>
                <w:cs/>
                <w:lang w:val="ca-ES"/>
              </w:rPr>
            </w:rPrChange>
          </w:rPr>
          <w:t>ដៅដល់ប្រធានបទដែល</w:t>
        </w:r>
        <w:r w:rsidRPr="004B201C">
          <w:rPr>
            <w:rFonts w:ascii="Khmer MEF1" w:hAnsi="Khmer MEF1" w:cs="Khmer MEF1"/>
            <w:spacing w:val="-6"/>
            <w:cs/>
            <w:lang w:val="ca-ES"/>
            <w:rPrChange w:id="7290" w:author="Kem Sereyboth" w:date="2023-07-25T13:16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សវនករទទួលបន្ទុកបានកំណត់ជាគោលក្នុងការចុះធ្វើសវនកម្មបន្ទាប់ពីបានពិនិត្យ</w:t>
        </w:r>
        <w:r w:rsidRPr="00CF3808">
          <w:rPr>
            <w:rFonts w:ascii="Khmer MEF1" w:hAnsi="Khmer MEF1" w:cs="Khmer MEF1"/>
            <w:spacing w:val="-4"/>
            <w:cs/>
            <w:lang w:val="ca-ES"/>
            <w:rPrChange w:id="7291" w:author="Sopheak Phorn" w:date="2023-08-03T13:47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ឃើញថាការអនុវត្តការងារ</w:t>
        </w:r>
        <w:r w:rsidRPr="00CF3808">
          <w:rPr>
            <w:rFonts w:ascii="Khmer MEF1" w:hAnsi="Khmer MEF1" w:cs="Khmer MEF1"/>
            <w:spacing w:val="-4"/>
            <w:cs/>
            <w:lang w:val="ca-ES"/>
            <w:rPrChange w:id="7292" w:author="Sopheak Phorn" w:date="2023-08-03T13:47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របស់អង្គភាពក្រោមឱវាទ </w:t>
        </w:r>
        <w:r w:rsidRPr="00CF3808">
          <w:rPr>
            <w:rFonts w:ascii="Khmer MEF1" w:hAnsi="Khmer MEF1" w:cs="Khmer MEF1"/>
            <w:b/>
            <w:bCs/>
            <w:spacing w:val="-4"/>
            <w:cs/>
            <w:lang w:val="ca-ES"/>
            <w:rPrChange w:id="7293" w:author="Sopheak Phorn" w:date="2023-08-03T13:47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 xml:space="preserve">អ.ស.ហ. </w:t>
        </w:r>
        <w:r w:rsidRPr="00CF3808">
          <w:rPr>
            <w:rFonts w:ascii="Khmer MEF1" w:hAnsi="Khmer MEF1" w:cs="Khmer MEF1"/>
            <w:spacing w:val="-4"/>
            <w:cs/>
            <w:lang w:val="ca-ES"/>
            <w:rPrChange w:id="7294" w:author="Sopheak Phorn" w:date="2023-08-03T13:47:00Z">
              <w:rPr>
                <w:rFonts w:ascii="Khmer MEF1" w:hAnsi="Khmer MEF1" w:cs="Khmer MEF1"/>
                <w:cs/>
                <w:lang w:val="ca-ES"/>
              </w:rPr>
            </w:rPrChange>
          </w:rPr>
          <w:t>ត្រង់ផ្នែកណាមួយនៅមានខ្វះចន្លោះដែលអា</w:t>
        </w:r>
      </w:ins>
      <w:ins w:id="7295" w:author="Kem Sereyboth" w:date="2023-07-25T13:16:00Z">
        <w:r w:rsidR="004B201C" w:rsidRPr="00CF3808">
          <w:rPr>
            <w:rFonts w:ascii="Khmer MEF1" w:hAnsi="Khmer MEF1" w:cs="Khmer MEF1"/>
            <w:spacing w:val="-4"/>
            <w:cs/>
            <w:lang w:val="ca-ES"/>
            <w:rPrChange w:id="7296" w:author="Sopheak Phorn" w:date="2023-08-03T13:47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7297" w:author="Kem Sereyboth" w:date="2023-06-20T14:21:00Z">
        <w:r w:rsidRPr="00CF3808">
          <w:rPr>
            <w:rFonts w:ascii="Khmer MEF1" w:hAnsi="Khmer MEF1" w:cs="Khmer MEF1"/>
            <w:spacing w:val="-4"/>
            <w:cs/>
            <w:lang w:val="ca-ES"/>
            <w:rPrChange w:id="7298" w:author="Sopheak Phorn" w:date="2023-08-03T13:47:00Z">
              <w:rPr>
                <w:rFonts w:ascii="Khmer MEF1" w:hAnsi="Khmer MEF1" w:cs="Khmer MEF1"/>
                <w:cs/>
                <w:lang w:val="ca-ES"/>
              </w:rPr>
            </w:rPrChange>
          </w:rPr>
          <w:t>ច</w:t>
        </w:r>
      </w:ins>
      <w:ins w:id="7299" w:author="Kem Sereyboth" w:date="2023-07-25T13:16:00Z">
        <w:r w:rsidR="004B201C" w:rsidRPr="004B201C">
          <w:rPr>
            <w:rFonts w:ascii="Khmer MEF1" w:hAnsi="Khmer MEF1" w:cs="Khmer MEF1"/>
            <w:spacing w:val="-4"/>
            <w:cs/>
            <w:lang w:val="ca-ES"/>
            <w:rPrChange w:id="7300" w:author="Kem Sereyboth" w:date="2023-07-25T13:16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7301" w:author="Kem Sereyboth" w:date="2023-06-20T14:21:00Z">
        <w:r w:rsidRPr="00CF3808">
          <w:rPr>
            <w:rFonts w:ascii="Khmer MEF1" w:hAnsi="Khmer MEF1" w:cs="Khmer MEF1"/>
            <w:spacing w:val="2"/>
            <w:cs/>
            <w:lang w:val="ca-ES"/>
            <w:rPrChange w:id="7302" w:author="Sopheak Phorn" w:date="2023-08-03T13:48:00Z">
              <w:rPr>
                <w:rFonts w:ascii="Khmer MEF1" w:hAnsi="Khmer MEF1" w:cs="Khmer MEF1"/>
                <w:cs/>
                <w:lang w:val="ca-ES"/>
              </w:rPr>
            </w:rPrChange>
          </w:rPr>
          <w:t>នាំឱ្យកើតមាននូវគម្លា</w:t>
        </w:r>
        <w:r w:rsidRPr="00CF3808">
          <w:rPr>
            <w:rFonts w:ascii="Khmer MEF1" w:hAnsi="Khmer MEF1" w:cs="Khmer MEF1"/>
            <w:spacing w:val="2"/>
            <w:cs/>
            <w:lang w:val="ca-ES"/>
          </w:rPr>
          <w:t>ត</w:t>
        </w:r>
        <w:r w:rsidRPr="00CF3808">
          <w:rPr>
            <w:rFonts w:ascii="Khmer MEF1" w:hAnsi="Khmer MEF1" w:cs="Khmer MEF1"/>
            <w:spacing w:val="2"/>
            <w:cs/>
            <w:lang w:val="ca-ES"/>
            <w:rPrChange w:id="7303" w:author="Sopheak Phorn" w:date="2023-08-03T13:48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 xml:space="preserve">ប្រតិបត្តិការ។ </w:t>
        </w:r>
        <w:r w:rsidRPr="00CF3808">
          <w:rPr>
            <w:rFonts w:ascii="!Khmer MEF1" w:hAnsi="!Khmer MEF1" w:cs="!Khmer MEF1"/>
            <w:spacing w:val="2"/>
            <w:cs/>
            <w:lang w:val="ca-ES"/>
            <w:rPrChange w:id="7304" w:author="Sopheak Phorn" w:date="2023-08-03T13:48:00Z">
              <w:rPr>
                <w:rFonts w:ascii="!Khmer MEF1" w:hAnsi="!Khmer MEF1" w:cs="!Khmer MEF1"/>
                <w:spacing w:val="-10"/>
                <w:cs/>
                <w:lang w:val="ca-ES"/>
              </w:rPr>
            </w:rPrChange>
          </w:rPr>
          <w:t>តាមរយៈនេះ ប្រតិភូសវនកម្ម ​និងសវនករទទួលបន្ទុករបស់អង្គភាព</w:t>
        </w:r>
        <w:r w:rsidRPr="004B201C">
          <w:rPr>
            <w:rFonts w:ascii="!Khmer MEF1" w:hAnsi="!Khmer MEF1" w:cs="!Khmer MEF1"/>
            <w:cs/>
            <w:lang w:val="ca-ES"/>
            <w:rPrChange w:id="7305" w:author="Kem Sereyboth" w:date="2023-07-25T13:16:00Z">
              <w:rPr>
                <w:rFonts w:ascii="!Khmer MEF1" w:hAnsi="!Khmer MEF1" w:cs="!Khmer MEF1"/>
                <w:spacing w:val="-10"/>
                <w:cs/>
                <w:lang w:val="ca-ES"/>
              </w:rPr>
            </w:rPrChange>
          </w:rPr>
          <w:t xml:space="preserve">សវនកម្មផ្ទៃក្នុងនៃ </w:t>
        </w:r>
        <w:r w:rsidRPr="004B201C">
          <w:rPr>
            <w:rFonts w:ascii="!Khmer MEF1" w:hAnsi="!Khmer MEF1" w:cs="!Khmer MEF1"/>
            <w:b/>
            <w:bCs/>
            <w:cs/>
            <w:lang w:val="ca-ES"/>
            <w:rPrChange w:id="7306" w:author="Kem Sereyboth" w:date="2023-07-25T13:16:00Z">
              <w:rPr>
                <w:rFonts w:ascii="!Khmer MEF1" w:hAnsi="!Khmer MEF1" w:cs="!Khmer MEF1"/>
                <w:b/>
                <w:bCs/>
                <w:spacing w:val="-10"/>
                <w:cs/>
                <w:lang w:val="ca-ES"/>
              </w:rPr>
            </w:rPrChange>
          </w:rPr>
          <w:t>អ.ស.ហ.</w:t>
        </w:r>
        <w:r w:rsidRPr="004B201C">
          <w:rPr>
            <w:rFonts w:ascii="!Khmer MEF1" w:hAnsi="!Khmer MEF1" w:cs="!Khmer MEF1"/>
            <w:b/>
            <w:bCs/>
            <w:cs/>
            <w:lang w:val="ca-ES"/>
            <w:rPrChange w:id="7307" w:author="Kem Sereyboth" w:date="2023-07-25T13:16:00Z">
              <w:rPr>
                <w:rFonts w:ascii="!Khmer MEF1" w:hAnsi="!Khmer MEF1" w:cs="!Khmer MEF1"/>
                <w:b/>
                <w:bCs/>
                <w:spacing w:val="-6"/>
                <w:cs/>
                <w:lang w:val="ca-ES"/>
              </w:rPr>
            </w:rPrChange>
          </w:rPr>
          <w:t xml:space="preserve"> </w:t>
        </w:r>
        <w:r w:rsidRPr="004B201C">
          <w:rPr>
            <w:rFonts w:ascii="!Khmer MEF1" w:hAnsi="!Khmer MEF1" w:cs="!Khmer MEF1"/>
            <w:cs/>
            <w:lang w:val="ca-ES"/>
            <w:rPrChange w:id="7308" w:author="Kem Sereyboth" w:date="2023-07-25T13:16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t>បានធ្វើការស្វែងយល់អំពីបរិស្ថានត្រួតពិនិត្យរបស់</w:t>
        </w:r>
        <w:r w:rsidRPr="004B201C">
          <w:rPr>
            <w:rFonts w:ascii="Khmer MEF1" w:hAnsi="Khmer MEF1" w:cs="Khmer MEF1"/>
            <w:cs/>
            <w:lang w:val="ca-ES"/>
            <w:rPrChange w:id="7309" w:author="Kem Sereyboth" w:date="2023-07-25T13:16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 xml:space="preserve"> </w:t>
        </w:r>
      </w:ins>
      <w:ins w:id="7310" w:author="Chamreun Poth" w:date="2024-06-03T20:45:00Z" w16du:dateUtc="2024-06-03T13:45:00Z">
        <w:r w:rsidR="0052455F">
          <w:rPr>
            <w:rFonts w:ascii="Khmer MEF1" w:hAnsi="Khmer MEF1" w:cs="Khmer MEF1"/>
            <w:b/>
            <w:bCs/>
            <w:spacing w:val="-4"/>
            <w:cs/>
          </w:rPr>
          <w:t>ឈ្មោះសវនដ្ឋាន</w:t>
        </w:r>
      </w:ins>
      <w:ins w:id="7311" w:author="Kem Sereyboth" w:date="2023-06-20T15:43:00Z">
        <w:del w:id="7312" w:author="Chamreun Poth" w:date="2024-06-03T20:45:00Z" w16du:dateUtc="2024-06-03T13:45:00Z">
          <w:r w:rsidRPr="004B201C" w:rsidDel="0052455F">
            <w:rPr>
              <w:rFonts w:ascii="Khmer MEF1" w:hAnsi="Khmer MEF1" w:cs="Khmer MEF1"/>
              <w:b/>
              <w:bCs/>
              <w:cs/>
              <w:lang w:val="ca-ES"/>
              <w:rPrChange w:id="7313" w:author="Kem Sereyboth" w:date="2023-07-25T13:16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ន.</w:delText>
          </w:r>
        </w:del>
      </w:ins>
      <w:ins w:id="7314" w:author="Sopheak Phorn" w:date="2023-07-28T13:26:00Z">
        <w:del w:id="7315" w:author="Chamreun Poth" w:date="2024-06-03T20:45:00Z" w16du:dateUtc="2024-06-03T13:45:00Z">
          <w:r w:rsidR="00244DB1" w:rsidDel="0052455F">
            <w:rPr>
              <w:rFonts w:ascii="Khmer MEF1" w:hAnsi="Khmer MEF1" w:cs="Khmer MEF1" w:hint="cs"/>
              <w:b/>
              <w:bCs/>
              <w:cs/>
              <w:lang w:val="ca-ES"/>
            </w:rPr>
            <w:delText>គ</w:delText>
          </w:r>
        </w:del>
      </w:ins>
      <w:ins w:id="7316" w:author="Kem Sereyboth" w:date="2023-06-20T15:43:00Z">
        <w:del w:id="7317" w:author="Chamreun Poth" w:date="2024-06-03T20:45:00Z" w16du:dateUtc="2024-06-03T13:45:00Z">
          <w:r w:rsidRPr="004B201C" w:rsidDel="0052455F">
            <w:rPr>
              <w:rFonts w:ascii="Khmer MEF1" w:hAnsi="Khmer MEF1" w:cs="Khmer MEF1"/>
              <w:b/>
              <w:bCs/>
              <w:cs/>
              <w:lang w:val="ca-ES"/>
              <w:rPrChange w:id="7318" w:author="Kem Sereyboth" w:date="2023-07-25T13:16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ស.ស.</w:delText>
          </w:r>
        </w:del>
      </w:ins>
      <w:ins w:id="7319" w:author="Kem Sereyboth" w:date="2023-06-20T14:21:00Z">
        <w:r w:rsidRPr="004B201C">
          <w:rPr>
            <w:rFonts w:ascii="Khmer MEF1" w:hAnsi="Khmer MEF1" w:cs="Khmer MEF1"/>
            <w:cs/>
            <w:rPrChange w:id="7320" w:author="Kem Sereyboth" w:date="2023-07-25T13:16:00Z">
              <w:rPr>
                <w:rFonts w:ascii="Khmer MEF1" w:hAnsi="Khmer MEF1" w:cs="Khmer MEF1"/>
                <w:spacing w:val="-4"/>
                <w:cs/>
              </w:rPr>
            </w:rPrChange>
          </w:rPr>
          <w:t xml:space="preserve"> </w:t>
        </w:r>
        <w:r w:rsidRPr="004B201C">
          <w:rPr>
            <w:rFonts w:ascii="!Khmer MEF1" w:hAnsi="!Khmer MEF1" w:cs="!Khmer MEF1"/>
            <w:cs/>
            <w:lang w:val="ca-ES"/>
            <w:rPrChange w:id="7321" w:author="Kem Sereyboth" w:date="2023-07-25T13:16:00Z">
              <w:rPr>
                <w:rFonts w:ascii="!Khmer MEF1" w:hAnsi="!Khmer MEF1" w:cs="!Khmer MEF1"/>
                <w:spacing w:val="-4"/>
                <w:cs/>
                <w:lang w:val="ca-ES"/>
              </w:rPr>
            </w:rPrChange>
          </w:rPr>
          <w:t>ក្នុងគោលបំណង</w:t>
        </w:r>
        <w:r w:rsidRPr="003F23C6">
          <w:rPr>
            <w:rFonts w:ascii="!Khmer MEF1" w:hAnsi="!Khmer MEF1" w:cs="!Khmer MEF1"/>
            <w:cs/>
            <w:lang w:val="ca-ES"/>
            <w:rPrChange w:id="7322" w:author="Sopheak Phorn" w:date="2023-08-04T11:01:00Z">
              <w:rPr>
                <w:rFonts w:ascii="!Khmer MEF1" w:hAnsi="!Khmer MEF1" w:cs="!Khmer MEF1"/>
                <w:spacing w:val="-4"/>
                <w:cs/>
                <w:lang w:val="ca-ES"/>
              </w:rPr>
            </w:rPrChange>
          </w:rPr>
          <w:t>កំ</w:t>
        </w:r>
      </w:ins>
      <w:ins w:id="7323" w:author="Kem Sereyboth" w:date="2023-07-25T13:16:00Z">
        <w:r w:rsidR="004B201C" w:rsidRPr="003F23C6">
          <w:rPr>
            <w:rFonts w:ascii="!Khmer MEF1" w:hAnsi="!Khmer MEF1" w:cs="!Khmer MEF1"/>
            <w:cs/>
            <w:lang w:val="ca-ES"/>
            <w:rPrChange w:id="7324" w:author="Sopheak Phorn" w:date="2023-08-04T11:01:00Z">
              <w:rPr>
                <w:rFonts w:ascii="!Khmer MEF1" w:hAnsi="!Khmer MEF1" w:cs="!Khmer MEF1"/>
                <w:spacing w:val="-4"/>
                <w:cs/>
                <w:lang w:val="ca-ES"/>
              </w:rPr>
            </w:rPrChange>
          </w:rPr>
          <w:t>​</w:t>
        </w:r>
      </w:ins>
      <w:ins w:id="7325" w:author="Kem Sereyboth" w:date="2023-06-20T14:21:00Z">
        <w:r w:rsidRPr="003F23C6">
          <w:rPr>
            <w:rFonts w:ascii="!Khmer MEF1" w:hAnsi="!Khmer MEF1" w:cs="!Khmer MEF1"/>
            <w:cs/>
            <w:lang w:val="ca-ES"/>
            <w:rPrChange w:id="7326" w:author="Sopheak Phorn" w:date="2023-08-04T11:01:00Z">
              <w:rPr>
                <w:rFonts w:ascii="!Khmer MEF1" w:hAnsi="!Khmer MEF1" w:cs="!Khmer MEF1"/>
                <w:spacing w:val="-4"/>
                <w:cs/>
                <w:lang w:val="ca-ES"/>
              </w:rPr>
            </w:rPrChange>
          </w:rPr>
          <w:t>ណត់នូវគម្លាត</w:t>
        </w:r>
        <w:r w:rsidRPr="003F23C6">
          <w:rPr>
            <w:rFonts w:ascii="!Khmer MEF1" w:hAnsi="!Khmer MEF1" w:cs="!Khmer MEF1"/>
            <w:lang w:val="ca-ES"/>
            <w:rPrChange w:id="7327" w:author="Sopheak Phorn" w:date="2023-08-04T11:01:00Z">
              <w:rPr>
                <w:rFonts w:ascii="!Khmer MEF1" w:hAnsi="!Khmer MEF1" w:cs="!Khmer MEF1"/>
                <w:spacing w:val="-4"/>
                <w:lang w:val="ca-ES"/>
              </w:rPr>
            </w:rPrChange>
          </w:rPr>
          <w:t xml:space="preserve"> </w:t>
        </w:r>
        <w:r w:rsidRPr="003F23C6">
          <w:rPr>
            <w:rFonts w:ascii="!Khmer MEF1" w:hAnsi="!Khmer MEF1" w:cs="!Khmer MEF1"/>
            <w:cs/>
            <w:lang w:val="ca-ES"/>
            <w:rPrChange w:id="7328" w:author="Sopheak Phorn" w:date="2023-08-04T11:01:00Z">
              <w:rPr>
                <w:rFonts w:ascii="!Khmer MEF1" w:hAnsi="!Khmer MEF1" w:cs="!Khmer MEF1"/>
                <w:spacing w:val="-4"/>
                <w:cs/>
                <w:lang w:val="ca-ES"/>
              </w:rPr>
            </w:rPrChange>
          </w:rPr>
          <w:t>និងរៀបចំ</w:t>
        </w:r>
        <w:r w:rsidRPr="003F23C6">
          <w:rPr>
            <w:rFonts w:ascii="!Khmer MEF1" w:hAnsi="!Khmer MEF1" w:cs="!Khmer MEF1"/>
            <w:cs/>
            <w:lang w:val="ca-ES"/>
          </w:rPr>
          <w:t>ផែនការសវនកម្មឱ្យបានច្បាស់លាស់</w:t>
        </w:r>
        <w:r w:rsidRPr="003F23C6">
          <w:rPr>
            <w:rFonts w:ascii="!Khmer MEF1" w:hAnsi="!Khmer MEF1" w:cs="!Khmer MEF1"/>
            <w:lang w:val="ca-ES"/>
          </w:rPr>
          <w:t xml:space="preserve"> </w:t>
        </w:r>
        <w:r w:rsidRPr="003F23C6">
          <w:rPr>
            <w:rFonts w:ascii="!Khmer MEF1" w:hAnsi="!Khmer MEF1" w:cs="!Khmer MEF1"/>
            <w:spacing w:val="2"/>
            <w:cs/>
            <w:lang w:val="ca-ES"/>
            <w:rPrChange w:id="7329" w:author="Sopheak Phorn" w:date="2023-08-04T11:01:00Z">
              <w:rPr>
                <w:rFonts w:ascii="!Khmer MEF1" w:hAnsi="!Khmer MEF1" w:cs="!Khmer MEF1"/>
                <w:cs/>
                <w:lang w:val="ca-ES"/>
              </w:rPr>
            </w:rPrChange>
          </w:rPr>
          <w:t>ដើម្បី</w:t>
        </w:r>
        <w:r w:rsidRPr="003F23C6">
          <w:rPr>
            <w:rFonts w:ascii="!Khmer MEF1" w:hAnsi="!Khmer MEF1" w:cs="!Khmer MEF1"/>
            <w:spacing w:val="2"/>
            <w:lang w:val="ca-ES"/>
            <w:rPrChange w:id="7330" w:author="Sopheak Phorn" w:date="2023-08-04T11:01:00Z">
              <w:rPr>
                <w:rFonts w:ascii="!Khmer MEF1" w:hAnsi="!Khmer MEF1" w:cs="!Khmer MEF1"/>
                <w:lang w:val="ca-ES"/>
              </w:rPr>
            </w:rPrChange>
          </w:rPr>
          <w:t>​</w:t>
        </w:r>
        <w:r w:rsidRPr="003F23C6">
          <w:rPr>
            <w:rFonts w:ascii="!Khmer MEF1" w:hAnsi="!Khmer MEF1" w:cs="!Khmer MEF1"/>
            <w:spacing w:val="2"/>
            <w:cs/>
            <w:lang w:val="ca-ES"/>
            <w:rPrChange w:id="7331" w:author="Sopheak Phorn" w:date="2023-08-04T11:01:00Z">
              <w:rPr>
                <w:rFonts w:ascii="!Khmer MEF1" w:hAnsi="!Khmer MEF1" w:cs="!Khmer MEF1"/>
                <w:cs/>
                <w:lang w:val="ca-ES"/>
              </w:rPr>
            </w:rPrChange>
          </w:rPr>
          <w:t>កំណត់</w:t>
        </w:r>
        <w:r w:rsidRPr="003F23C6">
          <w:rPr>
            <w:rFonts w:ascii="!Khmer MEF1" w:hAnsi="!Khmer MEF1" w:cs="!Khmer MEF1"/>
            <w:spacing w:val="2"/>
            <w:lang w:val="ca-ES"/>
            <w:rPrChange w:id="7332" w:author="Sopheak Phorn" w:date="2023-08-04T11:01:00Z">
              <w:rPr>
                <w:rFonts w:ascii="!Khmer MEF1" w:hAnsi="!Khmer MEF1" w:cs="!Khmer MEF1"/>
                <w:lang w:val="ca-ES"/>
              </w:rPr>
            </w:rPrChange>
          </w:rPr>
          <w:t>​</w:t>
        </w:r>
        <w:r w:rsidRPr="003F23C6">
          <w:rPr>
            <w:rFonts w:ascii="!Khmer MEF1" w:hAnsi="!Khmer MEF1" w:cs="!Khmer MEF1"/>
            <w:spacing w:val="2"/>
            <w:cs/>
            <w:lang w:val="ca-ES"/>
            <w:rPrChange w:id="7333" w:author="Sopheak Phorn" w:date="2023-08-04T11:01:00Z">
              <w:rPr>
                <w:rFonts w:ascii="!Khmer MEF1" w:hAnsi="!Khmer MEF1" w:cs="!Khmer MEF1"/>
                <w:cs/>
                <w:lang w:val="ca-ES"/>
              </w:rPr>
            </w:rPrChange>
          </w:rPr>
          <w:t>បាននូវប្រធានបទសវនកម្ម</w:t>
        </w:r>
      </w:ins>
      <w:ins w:id="7334" w:author="Sopheak Phorn" w:date="2023-08-04T11:01:00Z">
        <w:r w:rsidR="003F23C6" w:rsidRPr="003F23C6">
          <w:rPr>
            <w:rFonts w:ascii="!Khmer MEF1" w:hAnsi="!Khmer MEF1" w:cs="!Khmer MEF1"/>
            <w:spacing w:val="2"/>
            <w:lang w:val="ca-ES"/>
            <w:rPrChange w:id="7335" w:author="Sopheak Phorn" w:date="2023-08-04T11:01:00Z">
              <w:rPr>
                <w:rFonts w:ascii="!Khmer MEF1" w:hAnsi="!Khmer MEF1" w:cs="!Khmer MEF1"/>
                <w:lang w:val="ca-ES"/>
              </w:rPr>
            </w:rPrChange>
          </w:rPr>
          <w:t>​​​​​​​</w:t>
        </w:r>
      </w:ins>
      <w:ins w:id="7336" w:author="Kem Sereyboth" w:date="2023-06-20T14:21:00Z">
        <w:r w:rsidRPr="003F23C6">
          <w:rPr>
            <w:rFonts w:ascii="!Khmer MEF1" w:hAnsi="!Khmer MEF1" w:cs="!Khmer MEF1"/>
            <w:spacing w:val="2"/>
            <w:cs/>
            <w:lang w:val="ca-ES"/>
            <w:rPrChange w:id="7337" w:author="Sopheak Phorn" w:date="2023-08-04T11:01:00Z">
              <w:rPr>
                <w:rFonts w:ascii="!Khmer MEF1" w:hAnsi="!Khmer MEF1" w:cs="!Khmer MEF1"/>
                <w:cs/>
                <w:lang w:val="ca-ES"/>
              </w:rPr>
            </w:rPrChange>
          </w:rPr>
          <w:t>ក៏</w:t>
        </w:r>
        <w:r w:rsidRPr="003F23C6">
          <w:rPr>
            <w:rFonts w:ascii="!Khmer MEF1" w:hAnsi="!Khmer MEF1" w:cs="!Khmer MEF1"/>
            <w:spacing w:val="-12"/>
            <w:cs/>
            <w:lang w:val="ca-ES"/>
            <w:rPrChange w:id="7338" w:author="Sopheak Phorn" w:date="2023-08-04T11:02:00Z">
              <w:rPr>
                <w:rFonts w:ascii="!Khmer MEF1" w:hAnsi="!Khmer MEF1" w:cs="!Khmer MEF1"/>
                <w:cs/>
                <w:lang w:val="ca-ES"/>
              </w:rPr>
            </w:rPrChange>
          </w:rPr>
          <w:t>ដូចជាលក្ខណៈវិនិច្ឆ័យក្នុង</w:t>
        </w:r>
        <w:r w:rsidRPr="003F23C6">
          <w:rPr>
            <w:rFonts w:ascii="!Khmer MEF1" w:hAnsi="!Khmer MEF1" w:cs="!Khmer MEF1"/>
            <w:spacing w:val="-12"/>
            <w:cs/>
            <w:lang w:val="ca-ES"/>
            <w:rPrChange w:id="7339" w:author="Sopheak Phorn" w:date="2023-08-04T11:02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ការធ្វើសវនកម្ម។</w:t>
        </w:r>
        <w:r w:rsidRPr="003F23C6">
          <w:rPr>
            <w:rFonts w:ascii="!Khmer MEF1" w:hAnsi="!Khmer MEF1" w:cs="!Khmer MEF1"/>
            <w:spacing w:val="-12"/>
            <w:lang w:val="ca-ES"/>
            <w:rPrChange w:id="7340" w:author="Sopheak Phorn" w:date="2023-08-04T11:02:00Z">
              <w:rPr>
                <w:rFonts w:ascii="!Khmer MEF1" w:hAnsi="!Khmer MEF1" w:cs="!Khmer MEF1"/>
                <w:spacing w:val="-8"/>
                <w:lang w:val="ca-ES"/>
              </w:rPr>
            </w:rPrChange>
          </w:rPr>
          <w:t xml:space="preserve"> </w:t>
        </w:r>
        <w:r w:rsidRPr="003F23C6">
          <w:rPr>
            <w:rFonts w:ascii="!Khmer MEF1" w:hAnsi="!Khmer MEF1" w:cs="!Khmer MEF1"/>
            <w:spacing w:val="-14"/>
            <w:cs/>
            <w:lang w:val="ca-ES"/>
            <w:rPrChange w:id="7341" w:author="Sopheak Phorn" w:date="2023-08-04T11:02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 xml:space="preserve">អង្គភាពសវនកម្មផ្ទៃក្នុងនៃ </w:t>
        </w:r>
        <w:r w:rsidRPr="003F23C6">
          <w:rPr>
            <w:rFonts w:ascii="Khmer MEF1" w:hAnsi="Khmer MEF1" w:cs="Khmer MEF1"/>
            <w:b/>
            <w:bCs/>
            <w:spacing w:val="-14"/>
            <w:cs/>
            <w:lang w:val="ca-ES"/>
            <w:rPrChange w:id="7342" w:author="Sopheak Phorn" w:date="2023-08-04T11:02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អ</w:t>
        </w:r>
        <w:r w:rsidRPr="003F23C6">
          <w:rPr>
            <w:rFonts w:ascii="Khmer MEF1" w:hAnsi="Khmer MEF1" w:cs="Khmer MEF1"/>
            <w:b/>
            <w:bCs/>
            <w:spacing w:val="-14"/>
            <w:lang w:val="ca-ES"/>
            <w:rPrChange w:id="7343" w:author="Sopheak Phorn" w:date="2023-08-04T11:02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>.</w:t>
        </w:r>
        <w:r w:rsidRPr="003F23C6">
          <w:rPr>
            <w:rFonts w:ascii="Khmer MEF1" w:hAnsi="Khmer MEF1" w:cs="Khmer MEF1"/>
            <w:b/>
            <w:bCs/>
            <w:spacing w:val="-14"/>
            <w:cs/>
            <w:lang w:val="ca-ES"/>
            <w:rPrChange w:id="7344" w:author="Sopheak Phorn" w:date="2023-08-04T11:02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ស</w:t>
        </w:r>
        <w:r w:rsidRPr="003F23C6">
          <w:rPr>
            <w:rFonts w:ascii="Khmer MEF1" w:hAnsi="Khmer MEF1" w:cs="Khmer MEF1"/>
            <w:b/>
            <w:bCs/>
            <w:spacing w:val="-14"/>
            <w:lang w:val="ca-ES"/>
            <w:rPrChange w:id="7345" w:author="Sopheak Phorn" w:date="2023-08-04T11:02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>.</w:t>
        </w:r>
        <w:r w:rsidRPr="003F23C6">
          <w:rPr>
            <w:rFonts w:ascii="Khmer MEF1" w:hAnsi="Khmer MEF1" w:cs="Khmer MEF1"/>
            <w:b/>
            <w:bCs/>
            <w:spacing w:val="-14"/>
            <w:cs/>
            <w:lang w:val="ca-ES"/>
            <w:rPrChange w:id="7346" w:author="Sopheak Phorn" w:date="2023-08-04T11:02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ហ</w:t>
        </w:r>
        <w:r w:rsidRPr="003F23C6">
          <w:rPr>
            <w:rFonts w:ascii="Khmer MEF1" w:hAnsi="Khmer MEF1" w:cs="Khmer MEF1"/>
            <w:b/>
            <w:bCs/>
            <w:spacing w:val="-14"/>
            <w:lang w:val="ca-ES"/>
            <w:rPrChange w:id="7347" w:author="Sopheak Phorn" w:date="2023-08-04T11:02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>.</w:t>
        </w:r>
        <w:r w:rsidRPr="003F23C6">
          <w:rPr>
            <w:rFonts w:ascii="Khmer MEF1" w:hAnsi="Khmer MEF1" w:cs="Khmer MEF1"/>
            <w:b/>
            <w:bCs/>
            <w:spacing w:val="-12"/>
            <w:cs/>
            <w:lang w:val="ca-ES"/>
            <w:rPrChange w:id="7348" w:author="Sopheak Phorn" w:date="2023-08-04T11:02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 xml:space="preserve"> </w:t>
        </w:r>
        <w:r w:rsidRPr="003F23C6">
          <w:rPr>
            <w:rFonts w:ascii="Khmer MEF1" w:hAnsi="Khmer MEF1" w:cs="Khmer MEF1"/>
            <w:spacing w:val="-14"/>
            <w:cs/>
            <w:lang w:val="ca-ES"/>
            <w:rPrChange w:id="7349" w:author="Sopheak Phorn" w:date="2023-08-04T11:02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បានចុះស្វែងយល់នៅ </w:t>
        </w:r>
      </w:ins>
      <w:ins w:id="7350" w:author="Chamreun Poth" w:date="2024-06-03T20:45:00Z" w16du:dateUtc="2024-06-03T13:45:00Z">
        <w:r w:rsidR="0052455F">
          <w:rPr>
            <w:rFonts w:ascii="Khmer MEF1" w:hAnsi="Khmer MEF1" w:cs="Khmer MEF1"/>
            <w:b/>
            <w:bCs/>
            <w:spacing w:val="-4"/>
            <w:cs/>
          </w:rPr>
          <w:t>ឈ្មោះសវនដ្ឋាន</w:t>
        </w:r>
      </w:ins>
      <w:ins w:id="7351" w:author="Kem Sereyboth" w:date="2023-06-20T15:44:00Z">
        <w:del w:id="7352" w:author="Chamreun Poth" w:date="2024-06-03T20:45:00Z" w16du:dateUtc="2024-06-03T13:45:00Z">
          <w:r w:rsidRPr="003F23C6" w:rsidDel="0052455F">
            <w:rPr>
              <w:rFonts w:ascii="Khmer MEF1" w:hAnsi="Khmer MEF1" w:cs="Khmer MEF1"/>
              <w:b/>
              <w:bCs/>
              <w:spacing w:val="-14"/>
              <w:cs/>
              <w:lang w:val="ca-ES"/>
              <w:rPrChange w:id="7353" w:author="Sopheak Phorn" w:date="2023-08-04T11:02:00Z">
                <w:rPr>
                  <w:rFonts w:ascii="Khmer MEF1" w:hAnsi="Khmer MEF1" w:cs="Khmer MEF1"/>
                  <w:b/>
                  <w:bCs/>
                  <w:spacing w:val="-6"/>
                  <w:cs/>
                  <w:lang w:val="ca-ES"/>
                </w:rPr>
              </w:rPrChange>
            </w:rPr>
            <w:delText>ន.</w:delText>
          </w:r>
        </w:del>
      </w:ins>
      <w:ins w:id="7354" w:author="Sopheak Phorn" w:date="2023-07-28T13:26:00Z">
        <w:del w:id="7355" w:author="Chamreun Poth" w:date="2024-06-03T20:45:00Z" w16du:dateUtc="2024-06-03T13:45:00Z">
          <w:r w:rsidR="00244DB1" w:rsidRPr="003F23C6" w:rsidDel="0052455F">
            <w:rPr>
              <w:rFonts w:ascii="Khmer MEF1" w:hAnsi="Khmer MEF1" w:cs="Khmer MEF1"/>
              <w:b/>
              <w:bCs/>
              <w:spacing w:val="-14"/>
              <w:cs/>
              <w:lang w:val="ca-ES"/>
              <w:rPrChange w:id="7356" w:author="Sopheak Phorn" w:date="2023-08-04T11:02:00Z">
                <w:rPr>
                  <w:rFonts w:ascii="Khmer MEF1" w:hAnsi="Khmer MEF1" w:cs="Khmer MEF1"/>
                  <w:b/>
                  <w:bCs/>
                  <w:spacing w:val="-16"/>
                  <w:cs/>
                  <w:lang w:val="ca-ES"/>
                </w:rPr>
              </w:rPrChange>
            </w:rPr>
            <w:delText>គ</w:delText>
          </w:r>
        </w:del>
      </w:ins>
      <w:ins w:id="7357" w:author="Kem Sereyboth" w:date="2023-06-20T15:44:00Z">
        <w:del w:id="7358" w:author="Chamreun Poth" w:date="2024-06-03T20:45:00Z" w16du:dateUtc="2024-06-03T13:45:00Z">
          <w:r w:rsidRPr="003F23C6" w:rsidDel="0052455F">
            <w:rPr>
              <w:rFonts w:ascii="Khmer MEF1" w:hAnsi="Khmer MEF1" w:cs="Khmer MEF1"/>
              <w:b/>
              <w:bCs/>
              <w:spacing w:val="-14"/>
              <w:cs/>
              <w:lang w:val="ca-ES"/>
              <w:rPrChange w:id="7359" w:author="Sopheak Phorn" w:date="2023-08-04T11:02:00Z">
                <w:rPr>
                  <w:rFonts w:ascii="Khmer MEF1" w:hAnsi="Khmer MEF1" w:cs="Khmer MEF1"/>
                  <w:b/>
                  <w:bCs/>
                  <w:spacing w:val="-6"/>
                  <w:cs/>
                  <w:lang w:val="ca-ES"/>
                </w:rPr>
              </w:rPrChange>
            </w:rPr>
            <w:delText>ស.ស.</w:delText>
          </w:r>
        </w:del>
        <w:r w:rsidRPr="003F23C6">
          <w:rPr>
            <w:rFonts w:ascii="Khmer MEF1" w:hAnsi="Khmer MEF1" w:cs="Khmer MEF1"/>
            <w:b/>
            <w:bCs/>
            <w:spacing w:val="-14"/>
            <w:cs/>
            <w:lang w:val="ca-ES"/>
            <w:rPrChange w:id="7360" w:author="Sopheak Phorn" w:date="2023-08-04T11:02:00Z">
              <w:rPr>
                <w:rFonts w:ascii="Khmer MEF1" w:hAnsi="Khmer MEF1" w:cs="Khmer MEF1"/>
                <w:b/>
                <w:bCs/>
                <w:spacing w:val="-6"/>
                <w:cs/>
                <w:lang w:val="ca-ES"/>
              </w:rPr>
            </w:rPrChange>
          </w:rPr>
          <w:t xml:space="preserve"> </w:t>
        </w:r>
      </w:ins>
      <w:ins w:id="7361" w:author="Kem Sereyboth" w:date="2023-06-20T14:21:00Z">
        <w:r w:rsidRPr="003F23C6">
          <w:rPr>
            <w:rFonts w:ascii="Khmer MEF1" w:hAnsi="Khmer MEF1" w:cs="Khmer MEF1"/>
            <w:spacing w:val="-4"/>
            <w:cs/>
            <w:lang w:val="ca-ES"/>
            <w:rPrChange w:id="7362" w:author="Sopheak Phorn" w:date="2023-08-04T11:0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កាលពីថ្ងៃទី</w:t>
        </w:r>
      </w:ins>
      <w:ins w:id="7363" w:author="Sopheak Phorn" w:date="2023-07-28T13:26:00Z">
        <w:r w:rsidR="00244DB1" w:rsidRPr="003F23C6">
          <w:rPr>
            <w:rFonts w:ascii="Khmer MEF1" w:hAnsi="Khmer MEF1" w:cs="Khmer MEF1"/>
            <w:spacing w:val="-4"/>
            <w:cs/>
            <w:lang w:val="ca-ES"/>
            <w:rPrChange w:id="7364" w:author="Sopheak Phorn" w:date="2023-08-04T11:02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៧</w:t>
        </w:r>
      </w:ins>
      <w:ins w:id="7365" w:author="Kem Sereyboth" w:date="2023-07-18T15:35:00Z">
        <w:del w:id="7366" w:author="Sopheak Phorn" w:date="2023-07-28T13:26:00Z">
          <w:r w:rsidR="00435536" w:rsidRPr="003F23C6" w:rsidDel="00244DB1">
            <w:rPr>
              <w:rFonts w:ascii="Khmer MEF1" w:hAnsi="Khmer MEF1" w:cs="Khmer MEF1"/>
              <w:spacing w:val="-4"/>
              <w:cs/>
              <w:lang w:val="ca-ES"/>
              <w:rPrChange w:id="7367" w:author="Sopheak Phorn" w:date="2023-08-04T11:02:00Z">
                <w:rPr>
                  <w:rFonts w:ascii="Khmer MEF1" w:hAnsi="Khmer MEF1" w:cs="Khmer MEF1"/>
                  <w:color w:val="FF0000"/>
                  <w:spacing w:val="4"/>
                  <w:cs/>
                  <w:lang w:val="ca-ES"/>
                </w:rPr>
              </w:rPrChange>
            </w:rPr>
            <w:delText>១៤</w:delText>
          </w:r>
        </w:del>
      </w:ins>
      <w:ins w:id="7368" w:author="Kem Sereyboth" w:date="2023-06-20T14:21:00Z">
        <w:r w:rsidRPr="003F23C6">
          <w:rPr>
            <w:rFonts w:ascii="Khmer MEF1" w:hAnsi="Khmer MEF1" w:cs="Khmer MEF1"/>
            <w:spacing w:val="-4"/>
            <w:cs/>
            <w:lang w:val="ca-ES"/>
            <w:rPrChange w:id="7369" w:author="Sopheak Phorn" w:date="2023-08-04T11:0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ខែ</w:t>
        </w:r>
      </w:ins>
      <w:ins w:id="7370" w:author="Kem Sereyboth" w:date="2023-07-18T15:35:00Z">
        <w:r w:rsidR="00435536" w:rsidRPr="003F23C6">
          <w:rPr>
            <w:rFonts w:ascii="Khmer MEF1" w:hAnsi="Khmer MEF1" w:cs="Khmer MEF1"/>
            <w:spacing w:val="-4"/>
            <w:cs/>
            <w:lang w:val="ca-ES"/>
            <w:rPrChange w:id="7371" w:author="Sopheak Phorn" w:date="2023-08-04T11:02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ធ្នូ</w:t>
        </w:r>
      </w:ins>
      <w:ins w:id="7372" w:author="Kem Sereyboth" w:date="2023-06-20T14:21:00Z">
        <w:r w:rsidRPr="003F23C6">
          <w:rPr>
            <w:rFonts w:ascii="Khmer MEF1" w:hAnsi="Khmer MEF1" w:cs="Khmer MEF1"/>
            <w:spacing w:val="-4"/>
            <w:cs/>
            <w:lang w:val="ca-ES"/>
            <w:rPrChange w:id="7373" w:author="Sopheak Phorn" w:date="2023-08-04T11:0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ឆ្នាំ</w:t>
        </w:r>
      </w:ins>
      <w:ins w:id="7374" w:author="Kem Sereyboth" w:date="2023-06-20T15:45:00Z">
        <w:r w:rsidRPr="003F23C6">
          <w:rPr>
            <w:rFonts w:ascii="Khmer MEF1" w:hAnsi="Khmer MEF1" w:cs="Khmer MEF1"/>
            <w:spacing w:val="-4"/>
            <w:cs/>
            <w:lang w:val="ca-ES"/>
            <w:rPrChange w:id="7375" w:author="Sopheak Phorn" w:date="2023-08-04T11:0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២០២២</w:t>
        </w:r>
      </w:ins>
      <w:ins w:id="7376" w:author="Kem Sereyboth" w:date="2023-06-20T14:21:00Z">
        <w:r w:rsidRPr="003F23C6">
          <w:rPr>
            <w:rFonts w:ascii="Khmer MEF1" w:hAnsi="Khmer MEF1" w:cs="Khmer MEF1"/>
            <w:spacing w:val="-4"/>
            <w:cs/>
            <w:lang w:val="ca-ES"/>
            <w:rPrChange w:id="7377" w:author="Sopheak Phorn" w:date="2023-08-04T11:0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។ ជាមួយគ្នានេះ</w:t>
        </w:r>
        <w:r w:rsidRPr="003F23C6">
          <w:rPr>
            <w:rFonts w:ascii="!Khmer MEF1" w:hAnsi="!Khmer MEF1" w:cs="!Khmer MEF1"/>
            <w:spacing w:val="-4"/>
            <w:cs/>
            <w:lang w:val="ca-ES"/>
            <w:rPrChange w:id="7378" w:author="Sopheak Phorn" w:date="2023-08-04T11:02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 xml:space="preserve"> ដើម្បីធានាបានការអនុវ</w:t>
        </w:r>
        <w:r w:rsidRPr="003F23C6">
          <w:rPr>
            <w:rFonts w:ascii="!Khmer MEF1" w:hAnsi="!Khmer MEF1" w:cs="!Khmer MEF1"/>
            <w:spacing w:val="-4"/>
            <w:lang w:val="ca-ES"/>
            <w:rPrChange w:id="7379" w:author="Sopheak Phorn" w:date="2023-08-04T11:02:00Z">
              <w:rPr>
                <w:rFonts w:ascii="!Khmer MEF1" w:hAnsi="!Khmer MEF1" w:cs="!Khmer MEF1"/>
                <w:spacing w:val="4"/>
                <w:lang w:val="ca-ES"/>
              </w:rPr>
            </w:rPrChange>
          </w:rPr>
          <w:t>​​​​</w:t>
        </w:r>
        <w:r w:rsidRPr="003F23C6">
          <w:rPr>
            <w:rFonts w:ascii="!Khmer MEF1" w:hAnsi="!Khmer MEF1" w:cs="!Khmer MEF1"/>
            <w:spacing w:val="-4"/>
            <w:cs/>
            <w:lang w:val="ca-ES"/>
            <w:rPrChange w:id="7380" w:author="Sopheak Phorn" w:date="2023-08-04T11:02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ត្តការងារ</w:t>
        </w:r>
        <w:r w:rsidRPr="003F23C6">
          <w:rPr>
            <w:rFonts w:ascii="!Khmer MEF1" w:hAnsi="!Khmer MEF1" w:cs="!Khmer MEF1"/>
            <w:spacing w:val="-4"/>
            <w:cs/>
            <w:lang w:val="ca-ES"/>
            <w:rPrChange w:id="7381" w:author="Sopheak Phorn" w:date="2023-08-04T11:02:00Z">
              <w:rPr>
                <w:rFonts w:ascii="!Khmer MEF1" w:hAnsi="!Khmer MEF1" w:cs="!Khmer MEF1"/>
                <w:cs/>
                <w:lang w:val="ca-ES"/>
              </w:rPr>
            </w:rPrChange>
          </w:rPr>
          <w:t>ស្របតាមគតិច្បាប់ អង្គ</w:t>
        </w:r>
      </w:ins>
      <w:ins w:id="7382" w:author="Kem Sereyboth" w:date="2023-07-25T13:18:00Z">
        <w:r w:rsidR="003C3F2B" w:rsidRPr="003F23C6">
          <w:rPr>
            <w:rFonts w:ascii="!Khmer MEF1" w:hAnsi="!Khmer MEF1" w:cs="!Khmer MEF1"/>
            <w:spacing w:val="-4"/>
            <w:cs/>
            <w:lang w:val="ca-ES"/>
            <w:rPrChange w:id="7383" w:author="Sopheak Phorn" w:date="2023-08-04T11:02:00Z">
              <w:rPr>
                <w:rFonts w:ascii="!Khmer MEF1" w:hAnsi="!Khmer MEF1" w:cs="!Khmer MEF1"/>
                <w:cs/>
                <w:lang w:val="ca-ES"/>
              </w:rPr>
            </w:rPrChange>
          </w:rPr>
          <w:t>​</w:t>
        </w:r>
      </w:ins>
      <w:ins w:id="7384" w:author="Kem Sereyboth" w:date="2023-06-20T14:21:00Z">
        <w:r w:rsidRPr="003F23C6">
          <w:rPr>
            <w:rFonts w:ascii="!Khmer MEF1" w:hAnsi="!Khmer MEF1" w:cs="!Khmer MEF1"/>
            <w:spacing w:val="-4"/>
            <w:cs/>
            <w:lang w:val="ca-ES"/>
            <w:rPrChange w:id="7385" w:author="Sopheak Phorn" w:date="2023-08-04T11:02:00Z">
              <w:rPr>
                <w:rFonts w:ascii="!Khmer MEF1" w:hAnsi="!Khmer MEF1" w:cs="!Khmer MEF1"/>
                <w:cs/>
                <w:lang w:val="ca-ES"/>
              </w:rPr>
            </w:rPrChange>
          </w:rPr>
          <w:t>ភា</w:t>
        </w:r>
      </w:ins>
      <w:ins w:id="7386" w:author="Kem Sereyboth" w:date="2023-07-25T13:18:00Z">
        <w:r w:rsidR="003C3F2B" w:rsidRPr="003F23C6">
          <w:rPr>
            <w:rFonts w:ascii="!Khmer MEF1" w:hAnsi="!Khmer MEF1" w:cs="!Khmer MEF1"/>
            <w:spacing w:val="-4"/>
            <w:cs/>
            <w:lang w:val="ca-ES"/>
            <w:rPrChange w:id="7387" w:author="Sopheak Phorn" w:date="2023-08-04T11:02:00Z">
              <w:rPr>
                <w:rFonts w:ascii="!Khmer MEF1" w:hAnsi="!Khmer MEF1" w:cs="!Khmer MEF1"/>
                <w:cs/>
                <w:lang w:val="ca-ES"/>
              </w:rPr>
            </w:rPrChange>
          </w:rPr>
          <w:t>​</w:t>
        </w:r>
      </w:ins>
      <w:ins w:id="7388" w:author="Kem Sereyboth" w:date="2023-06-20T14:21:00Z">
        <w:r w:rsidRPr="003F23C6">
          <w:rPr>
            <w:rFonts w:ascii="!Khmer MEF1" w:hAnsi="!Khmer MEF1" w:cs="!Khmer MEF1"/>
            <w:spacing w:val="-4"/>
            <w:cs/>
            <w:lang w:val="ca-ES"/>
            <w:rPrChange w:id="7389" w:author="Sopheak Phorn" w:date="2023-08-04T11:02:00Z">
              <w:rPr>
                <w:rFonts w:ascii="!Khmer MEF1" w:hAnsi="!Khmer MEF1" w:cs="!Khmer MEF1"/>
                <w:cs/>
                <w:lang w:val="ca-ES"/>
              </w:rPr>
            </w:rPrChange>
          </w:rPr>
          <w:t>ព</w:t>
        </w:r>
        <w:r w:rsidRPr="00E33574">
          <w:rPr>
            <w:rFonts w:ascii="!Khmer MEF1" w:hAnsi="!Khmer MEF1" w:cs="!Khmer MEF1"/>
            <w:cs/>
            <w:lang w:val="ca-ES"/>
          </w:rPr>
          <w:t xml:space="preserve">សវនកម្មផ្ទៃក្នុងនៃ </w:t>
        </w:r>
        <w:r w:rsidRPr="00E33574">
          <w:rPr>
            <w:rFonts w:ascii="!Khmer MEF1" w:hAnsi="!Khmer MEF1" w:cs="!Khmer MEF1"/>
            <w:b/>
            <w:bCs/>
            <w:cs/>
            <w:lang w:val="ca-ES"/>
          </w:rPr>
          <w:t>អ.ស.ហ.</w:t>
        </w:r>
        <w:r w:rsidRPr="00E33574">
          <w:rPr>
            <w:rFonts w:ascii="!Khmer MEF1" w:hAnsi="!Khmer MEF1" w:cs="!Khmer MEF1"/>
            <w:cs/>
            <w:lang w:val="ca-ES"/>
          </w:rPr>
          <w:t xml:space="preserve"> បានរៀបចំរាយការណ៍នូវរបាយការណ៍ស្វែងយល់</w:t>
        </w:r>
        <w:r w:rsidRPr="00E33574">
          <w:rPr>
            <w:rFonts w:ascii="Khmer MEF1" w:hAnsi="Khmer MEF1" w:cs="Khmer MEF1"/>
            <w:spacing w:val="-10"/>
            <w:cs/>
            <w:lang w:val="ca-ES"/>
          </w:rPr>
          <w:t xml:space="preserve"> </w:t>
        </w:r>
      </w:ins>
      <w:ins w:id="7390" w:author="Chamreun Poth" w:date="2024-06-03T20:45:00Z" w16du:dateUtc="2024-06-03T13:45:00Z">
        <w:r w:rsidR="0052455F">
          <w:rPr>
            <w:rFonts w:ascii="Khmer MEF1" w:hAnsi="Khmer MEF1" w:cs="Khmer MEF1"/>
            <w:b/>
            <w:bCs/>
            <w:spacing w:val="-4"/>
            <w:cs/>
          </w:rPr>
          <w:t>ឈ្មោះសវនដ្ឋាន</w:t>
        </w:r>
      </w:ins>
      <w:ins w:id="7391" w:author="Kem Sereyboth" w:date="2023-06-20T15:45:00Z">
        <w:del w:id="7392" w:author="Chamreun Poth" w:date="2024-06-03T20:45:00Z" w16du:dateUtc="2024-06-03T13:45:00Z">
          <w:r w:rsidRPr="003F23C6" w:rsidDel="0052455F">
            <w:rPr>
              <w:rFonts w:ascii="Khmer MEF1" w:hAnsi="Khmer MEF1" w:cs="Khmer MEF1"/>
              <w:b/>
              <w:bCs/>
              <w:cs/>
              <w:lang w:val="ca-ES"/>
              <w:rPrChange w:id="7393" w:author="Sopheak Phorn" w:date="2023-08-04T11:03:00Z">
                <w:rPr>
                  <w:rFonts w:ascii="Khmer MEF1" w:hAnsi="Khmer MEF1" w:cs="Khmer MEF1"/>
                  <w:b/>
                  <w:bCs/>
                  <w:spacing w:val="-6"/>
                  <w:cs/>
                  <w:lang w:val="ca-ES"/>
                </w:rPr>
              </w:rPrChange>
            </w:rPr>
            <w:delText>ន.</w:delText>
          </w:r>
        </w:del>
      </w:ins>
      <w:ins w:id="7394" w:author="Sopheak Phorn" w:date="2023-07-28T13:27:00Z">
        <w:del w:id="7395" w:author="Chamreun Poth" w:date="2024-06-03T20:45:00Z" w16du:dateUtc="2024-06-03T13:45:00Z">
          <w:r w:rsidR="00244DB1" w:rsidRPr="003F23C6" w:rsidDel="0052455F">
            <w:rPr>
              <w:rFonts w:ascii="Khmer MEF1" w:hAnsi="Khmer MEF1" w:cs="Khmer MEF1"/>
              <w:b/>
              <w:bCs/>
              <w:cs/>
              <w:lang w:val="ca-ES"/>
              <w:rPrChange w:id="7396" w:author="Sopheak Phorn" w:date="2023-08-04T11:03:00Z">
                <w:rPr>
                  <w:rFonts w:ascii="Khmer MEF1" w:hAnsi="Khmer MEF1" w:cs="Khmer MEF1"/>
                  <w:b/>
                  <w:bCs/>
                  <w:spacing w:val="-6"/>
                  <w:cs/>
                  <w:lang w:val="ca-ES"/>
                </w:rPr>
              </w:rPrChange>
            </w:rPr>
            <w:delText>គ</w:delText>
          </w:r>
        </w:del>
      </w:ins>
      <w:ins w:id="7397" w:author="Kem Sereyboth" w:date="2023-06-20T15:45:00Z">
        <w:del w:id="7398" w:author="Chamreun Poth" w:date="2024-06-03T20:45:00Z" w16du:dateUtc="2024-06-03T13:45:00Z">
          <w:r w:rsidRPr="003F23C6" w:rsidDel="0052455F">
            <w:rPr>
              <w:rFonts w:ascii="Khmer MEF1" w:hAnsi="Khmer MEF1" w:cs="Khmer MEF1"/>
              <w:b/>
              <w:bCs/>
              <w:cs/>
              <w:lang w:val="ca-ES"/>
              <w:rPrChange w:id="7399" w:author="Sopheak Phorn" w:date="2023-08-04T11:03:00Z">
                <w:rPr>
                  <w:rFonts w:ascii="Khmer MEF1" w:hAnsi="Khmer MEF1" w:cs="Khmer MEF1"/>
                  <w:b/>
                  <w:bCs/>
                  <w:spacing w:val="-6"/>
                  <w:cs/>
                  <w:lang w:val="ca-ES"/>
                </w:rPr>
              </w:rPrChange>
            </w:rPr>
            <w:delText>ស.ស.</w:delText>
          </w:r>
        </w:del>
        <w:r w:rsidRPr="003F23C6">
          <w:rPr>
            <w:rFonts w:ascii="Khmer MEF1" w:hAnsi="Khmer MEF1" w:cs="Khmer MEF1"/>
            <w:b/>
            <w:bCs/>
            <w:cs/>
            <w:lang w:val="ca-ES"/>
            <w:rPrChange w:id="7400" w:author="Sopheak Phorn" w:date="2023-08-04T11:03:00Z">
              <w:rPr>
                <w:rFonts w:ascii="Khmer MEF1" w:hAnsi="Khmer MEF1" w:cs="Khmer MEF1"/>
                <w:b/>
                <w:bCs/>
                <w:spacing w:val="-6"/>
                <w:cs/>
                <w:lang w:val="ca-ES"/>
              </w:rPr>
            </w:rPrChange>
          </w:rPr>
          <w:t xml:space="preserve"> </w:t>
        </w:r>
      </w:ins>
      <w:ins w:id="7401" w:author="Kem Sereyboth" w:date="2023-06-20T14:21:00Z">
        <w:r w:rsidRPr="003F23C6">
          <w:rPr>
            <w:rFonts w:ascii="!Khmer MEF1" w:hAnsi="!Khmer MEF1" w:cs="!Khmer MEF1"/>
            <w:cs/>
            <w:lang w:val="ca-ES"/>
          </w:rPr>
          <w:t xml:space="preserve">ជូន </w:t>
        </w:r>
        <w:r w:rsidRPr="003F23C6">
          <w:rPr>
            <w:rFonts w:ascii="Khmer MEF2" w:hAnsi="Khmer MEF2" w:cs="Khmer MEF2"/>
            <w:cs/>
            <w:lang w:val="ca-ES"/>
          </w:rPr>
          <w:t>ឯកឧត្តមអគ្គ</w:t>
        </w:r>
        <w:r w:rsidRPr="003F23C6">
          <w:rPr>
            <w:rFonts w:ascii="Khmer MEF2" w:hAnsi="Khmer MEF2" w:cs="Khmer MEF2"/>
            <w:spacing w:val="4"/>
            <w:cs/>
            <w:lang w:val="ca-ES"/>
            <w:rPrChange w:id="7402" w:author="Sopheak Phorn" w:date="2023-08-04T11:03:00Z">
              <w:rPr>
                <w:rFonts w:ascii="Khmer MEF2" w:hAnsi="Khmer MEF2" w:cs="Khmer MEF2"/>
                <w:cs/>
                <w:lang w:val="ca-ES"/>
              </w:rPr>
            </w:rPrChange>
          </w:rPr>
          <w:t>បណ្ឌិតសភាចា​រ្យ</w:t>
        </w:r>
      </w:ins>
      <w:ins w:id="7403" w:author="Kem Sereyboth" w:date="2023-07-18T16:09:00Z">
        <w:r w:rsidR="004B71EF" w:rsidRPr="003F23C6">
          <w:rPr>
            <w:rFonts w:ascii="Khmer MEF2" w:hAnsi="Khmer MEF2" w:cs="Khmer MEF2"/>
            <w:spacing w:val="4"/>
            <w:cs/>
            <w:lang w:val="ca-ES"/>
            <w:rPrChange w:id="7404" w:author="Sopheak Phorn" w:date="2023-08-04T11:03:00Z">
              <w:rPr>
                <w:rFonts w:ascii="Khmer MEF2" w:hAnsi="Khmer MEF2" w:cs="Khmer MEF2"/>
                <w:cs/>
                <w:lang w:val="ca-ES"/>
              </w:rPr>
            </w:rPrChange>
          </w:rPr>
          <w:t xml:space="preserve"> </w:t>
        </w:r>
      </w:ins>
      <w:ins w:id="7405" w:author="Kem Sereyboth" w:date="2023-06-20T14:21:00Z">
        <w:r w:rsidRPr="003F23C6">
          <w:rPr>
            <w:rFonts w:ascii="Khmer MEF2" w:hAnsi="Khmer MEF2" w:cs="Khmer MEF2"/>
            <w:spacing w:val="4"/>
            <w:cs/>
            <w:lang w:val="ca-ES"/>
            <w:rPrChange w:id="7406" w:author="Sopheak Phorn" w:date="2023-08-04T11:03:00Z">
              <w:rPr>
                <w:rFonts w:ascii="Khmer MEF2" w:hAnsi="Khmer MEF2" w:cs="Khmer MEF2"/>
                <w:cs/>
                <w:lang w:val="ca-ES"/>
              </w:rPr>
            </w:rPrChange>
          </w:rPr>
          <w:t>ឧបនាយករដ្ឋមន្ត្រី</w:t>
        </w:r>
        <w:r w:rsidRPr="003F23C6">
          <w:rPr>
            <w:rFonts w:ascii="Khmer MEF2" w:hAnsi="Khmer MEF2" w:cs="Khmer MEF2"/>
            <w:spacing w:val="4"/>
            <w:lang w:val="ca-ES"/>
            <w:rPrChange w:id="7407" w:author="Sopheak Phorn" w:date="2023-08-04T11:03:00Z">
              <w:rPr>
                <w:rFonts w:ascii="Khmer MEF2" w:hAnsi="Khmer MEF2" w:cs="Khmer MEF2"/>
                <w:lang w:val="ca-ES"/>
              </w:rPr>
            </w:rPrChange>
          </w:rPr>
          <w:t xml:space="preserve"> </w:t>
        </w:r>
        <w:r w:rsidRPr="003F23C6">
          <w:rPr>
            <w:rFonts w:ascii="Khmer MEF2" w:hAnsi="Khmer MEF2" w:cs="Khmer MEF2"/>
            <w:spacing w:val="4"/>
            <w:cs/>
            <w:lang w:val="ca-ES"/>
            <w:rPrChange w:id="7408" w:author="Sopheak Phorn" w:date="2023-08-04T11:03:00Z">
              <w:rPr>
                <w:rFonts w:ascii="Khmer MEF2" w:hAnsi="Khmer MEF2" w:cs="Khmer MEF2"/>
                <w:cs/>
                <w:lang w:val="ca-ES"/>
              </w:rPr>
            </w:rPrChange>
          </w:rPr>
          <w:t xml:space="preserve">រដ្ឋមន្រ្តីក្រសួងសេដ្ឋកិច្ចនិងហិរញ្ញវត្ថុ </w:t>
        </w:r>
        <w:r w:rsidRPr="003F23C6">
          <w:rPr>
            <w:rFonts w:ascii="Khmer MEF1" w:hAnsi="Khmer MEF1" w:cs="Khmer MEF1"/>
            <w:b/>
            <w:bCs/>
            <w:spacing w:val="4"/>
            <w:cs/>
            <w:lang w:val="ca-ES"/>
            <w:rPrChange w:id="7409" w:author="Sopheak Phorn" w:date="2023-08-04T11:03:00Z">
              <w:rPr>
                <w:rFonts w:ascii="Khmer MEF1" w:hAnsi="Khmer MEF1" w:cs="Khmer MEF1"/>
                <w:cs/>
                <w:lang w:val="ca-ES"/>
              </w:rPr>
            </w:rPrChange>
          </w:rPr>
          <w:t>និងជាប្រធាន</w:t>
        </w:r>
        <w:r w:rsidRPr="003F23C6">
          <w:rPr>
            <w:rFonts w:ascii="Khmer MEF1" w:hAnsi="Khmer MEF1" w:cs="Khmer MEF1"/>
            <w:b/>
            <w:bCs/>
            <w:spacing w:val="4"/>
            <w:lang w:val="ca-ES"/>
            <w:rPrChange w:id="7410" w:author="Sopheak Phorn" w:date="2023-08-04T11:03:00Z">
              <w:rPr>
                <w:rFonts w:ascii="Khmer MEF1" w:hAnsi="Khmer MEF1" w:cs="Khmer MEF1"/>
                <w:lang w:val="ca-ES"/>
              </w:rPr>
            </w:rPrChange>
          </w:rPr>
          <w:t>​</w:t>
        </w:r>
        <w:r w:rsidRPr="003F23C6">
          <w:rPr>
            <w:rFonts w:ascii="Khmer MEF1" w:hAnsi="Khmer MEF1" w:cs="Khmer MEF1"/>
            <w:b/>
            <w:bCs/>
            <w:spacing w:val="4"/>
            <w:cs/>
            <w:lang w:val="ca-ES"/>
            <w:rPrChange w:id="7411" w:author="Sopheak Phorn" w:date="2023-08-04T11:03:00Z">
              <w:rPr>
                <w:rFonts w:ascii="Khmer MEF1" w:hAnsi="Khmer MEF1" w:cs="Khmer MEF1"/>
                <w:cs/>
                <w:lang w:val="ca-ES"/>
              </w:rPr>
            </w:rPrChange>
          </w:rPr>
          <w:t>ក្រុមប្រឹក្សា</w:t>
        </w:r>
        <w:r w:rsidRPr="00C00C18">
          <w:rPr>
            <w:rFonts w:ascii="Khmer MEF1" w:hAnsi="Khmer MEF1" w:cs="Khmer MEF1"/>
            <w:b/>
            <w:bCs/>
            <w:spacing w:val="-2"/>
            <w:cs/>
            <w:lang w:val="ca-ES"/>
            <w:rPrChange w:id="7412" w:author="Sopheak Phorn" w:date="2023-08-03T13:53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  <w:r w:rsidRPr="003F23C6">
          <w:rPr>
            <w:rFonts w:ascii="Khmer MEF1" w:hAnsi="Khmer MEF1" w:cs="Khmer MEF1"/>
            <w:b/>
            <w:bCs/>
            <w:spacing w:val="4"/>
            <w:cs/>
            <w:lang w:val="ca-ES"/>
            <w:rPrChange w:id="7413" w:author="Sopheak Phorn" w:date="2023-08-04T11:04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អ.ស.ហ.</w:t>
        </w:r>
        <w:r w:rsidRPr="003F23C6">
          <w:rPr>
            <w:rFonts w:ascii="!Khmer MEF1" w:hAnsi="!Khmer MEF1" w:cs="!Khmer MEF1"/>
            <w:spacing w:val="4"/>
            <w:cs/>
            <w:lang w:val="ca-ES"/>
            <w:rPrChange w:id="7414" w:author="Sopheak Phorn" w:date="2023-08-04T11:04:00Z">
              <w:rPr>
                <w:rFonts w:ascii="!Khmer MEF1" w:hAnsi="!Khmer MEF1" w:cs="!Khmer MEF1"/>
                <w:cs/>
                <w:lang w:val="ca-ES"/>
              </w:rPr>
            </w:rPrChange>
          </w:rPr>
          <w:t xml:space="preserve"> ព្រមទាំងបានរៀប​ចំ​នូវផែនការសវនកម្មឆ្នាំ</w:t>
        </w:r>
      </w:ins>
      <w:ins w:id="7415" w:author="Kem Sereyboth" w:date="2023-06-20T15:45:00Z">
        <w:r w:rsidRPr="003F23C6">
          <w:rPr>
            <w:rFonts w:ascii="!Khmer MEF1" w:hAnsi="!Khmer MEF1" w:cs="!Khmer MEF1"/>
            <w:spacing w:val="4"/>
            <w:cs/>
            <w:lang w:val="ca-ES"/>
            <w:rPrChange w:id="7416" w:author="Sopheak Phorn" w:date="2023-08-04T11:04:00Z">
              <w:rPr>
                <w:rFonts w:ascii="!Khmer MEF1" w:hAnsi="!Khmer MEF1" w:cs="!Khmer MEF1"/>
                <w:cs/>
                <w:lang w:val="ca-ES"/>
              </w:rPr>
            </w:rPrChange>
          </w:rPr>
          <w:t>២០២៣</w:t>
        </w:r>
      </w:ins>
      <w:ins w:id="7417" w:author="Kem Sereyboth" w:date="2023-06-20T14:21:00Z">
        <w:r w:rsidRPr="003F23C6">
          <w:rPr>
            <w:rFonts w:ascii="!Khmer MEF1" w:hAnsi="!Khmer MEF1" w:cs="!Khmer MEF1"/>
            <w:spacing w:val="4"/>
            <w:lang w:val="ca-ES"/>
            <w:rPrChange w:id="7418" w:author="Sopheak Phorn" w:date="2023-08-04T11:04:00Z">
              <w:rPr>
                <w:rFonts w:ascii="!Khmer MEF1" w:hAnsi="!Khmer MEF1" w:cs="!Khmer MEF1"/>
                <w:spacing w:val="-6"/>
                <w:lang w:val="ca-ES"/>
              </w:rPr>
            </w:rPrChange>
          </w:rPr>
          <w:t xml:space="preserve"> </w:t>
        </w:r>
        <w:r w:rsidRPr="003F23C6">
          <w:rPr>
            <w:rFonts w:ascii="!Khmer MEF1" w:hAnsi="!Khmer MEF1" w:cs="!Khmer MEF1"/>
            <w:spacing w:val="4"/>
            <w:cs/>
            <w:lang w:val="ca-ES"/>
            <w:rPrChange w:id="7419" w:author="Sopheak Phorn" w:date="2023-08-04T11:04:00Z">
              <w:rPr>
                <w:rFonts w:ascii="!Khmer MEF1" w:hAnsi="!Khmer MEF1" w:cs="!Khmer MEF1"/>
                <w:spacing w:val="6"/>
                <w:cs/>
                <w:lang w:val="ca-ES"/>
              </w:rPr>
            </w:rPrChange>
          </w:rPr>
          <w:t>របស់អង្គ​​​​ភាពក្រោម</w:t>
        </w:r>
      </w:ins>
      <w:ins w:id="7420" w:author="Sopheak Phorn" w:date="2023-08-03T13:53:00Z">
        <w:r w:rsidR="00C00C18" w:rsidRPr="003F23C6">
          <w:rPr>
            <w:rFonts w:ascii="!Khmer MEF1" w:hAnsi="!Khmer MEF1" w:cs="!Khmer MEF1"/>
            <w:spacing w:val="4"/>
            <w:cs/>
            <w:lang w:val="ca-ES"/>
          </w:rPr>
          <w:t>​</w:t>
        </w:r>
      </w:ins>
      <w:ins w:id="7421" w:author="Kem Sereyboth" w:date="2023-06-20T14:21:00Z">
        <w:r w:rsidRPr="003F23C6">
          <w:rPr>
            <w:rFonts w:ascii="!Khmer MEF1" w:hAnsi="!Khmer MEF1" w:cs="!Khmer MEF1"/>
            <w:spacing w:val="4"/>
            <w:cs/>
            <w:lang w:val="ca-ES"/>
            <w:rPrChange w:id="7422" w:author="Sopheak Phorn" w:date="2023-08-04T11:04:00Z">
              <w:rPr>
                <w:rFonts w:ascii="!Khmer MEF1" w:hAnsi="!Khmer MEF1" w:cs="!Khmer MEF1"/>
                <w:spacing w:val="6"/>
                <w:cs/>
                <w:lang w:val="ca-ES"/>
              </w:rPr>
            </w:rPrChange>
          </w:rPr>
          <w:t>ឱវាទ</w:t>
        </w:r>
        <w:r w:rsidRPr="003F23C6">
          <w:rPr>
            <w:rFonts w:ascii="!Khmer MEF1" w:hAnsi="!Khmer MEF1" w:cs="!Khmer MEF1"/>
            <w:spacing w:val="4"/>
            <w:lang w:val="ca-ES"/>
            <w:rPrChange w:id="7423" w:author="Sopheak Phorn" w:date="2023-08-04T11:04:00Z">
              <w:rPr>
                <w:rFonts w:ascii="!Khmer MEF1" w:hAnsi="!Khmer MEF1" w:cs="!Khmer MEF1"/>
                <w:spacing w:val="6"/>
                <w:lang w:val="ca-ES"/>
              </w:rPr>
            </w:rPrChange>
          </w:rPr>
          <w:t xml:space="preserve"> </w:t>
        </w:r>
        <w:r w:rsidRPr="003F23C6">
          <w:rPr>
            <w:rFonts w:ascii="Khmer MEF1" w:hAnsi="Khmer MEF1" w:cs="Khmer MEF1"/>
            <w:b/>
            <w:bCs/>
            <w:spacing w:val="4"/>
            <w:cs/>
            <w:lang w:val="ca-ES"/>
            <w:rPrChange w:id="7424" w:author="Sopheak Phorn" w:date="2023-08-04T11:04:00Z">
              <w:rPr>
                <w:rFonts w:ascii="Khmer MEF1" w:hAnsi="Khmer MEF1" w:cs="Khmer MEF1"/>
                <w:b/>
                <w:bCs/>
                <w:spacing w:val="6"/>
                <w:cs/>
                <w:lang w:val="ca-ES"/>
              </w:rPr>
            </w:rPrChange>
          </w:rPr>
          <w:t>អ.ស.ហ.</w:t>
        </w:r>
      </w:ins>
      <w:ins w:id="7425" w:author="Sopheak Phorn" w:date="2023-08-03T13:54:00Z">
        <w:r w:rsidR="00C00C18" w:rsidRPr="003F23C6">
          <w:rPr>
            <w:rFonts w:ascii="Khmer MEF1" w:hAnsi="Khmer MEF1" w:cs="Khmer MEF1"/>
            <w:b/>
            <w:bCs/>
            <w:spacing w:val="4"/>
            <w:cs/>
            <w:lang w:val="ca-ES"/>
            <w:rPrChange w:id="7426" w:author="Sopheak Phorn" w:date="2023-08-04T11:04:00Z">
              <w:rPr>
                <w:rFonts w:ascii="Khmer MEF1" w:hAnsi="Khmer MEF1" w:cs="Khmer MEF1"/>
                <w:b/>
                <w:bCs/>
                <w:spacing w:val="-4"/>
                <w:cs/>
                <w:lang w:val="ca-ES"/>
              </w:rPr>
            </w:rPrChange>
          </w:rPr>
          <w:t xml:space="preserve"> </w:t>
        </w:r>
      </w:ins>
      <w:ins w:id="7427" w:author="Kem Sereyboth" w:date="2023-06-20T14:21:00Z">
        <w:del w:id="7428" w:author="Sopheak Phorn" w:date="2023-08-03T13:54:00Z">
          <w:r w:rsidRPr="003F23C6" w:rsidDel="00C00C18">
            <w:rPr>
              <w:rFonts w:ascii="Khmer MEF1" w:hAnsi="Khmer MEF1" w:cs="Khmer MEF1"/>
              <w:b/>
              <w:bCs/>
              <w:spacing w:val="4"/>
              <w:cs/>
              <w:lang w:val="ca-ES"/>
              <w:rPrChange w:id="7429" w:author="Sopheak Phorn" w:date="2023-08-04T11:04:00Z">
                <w:rPr>
                  <w:rFonts w:ascii="Khmer MEF1" w:hAnsi="Khmer MEF1" w:cs="Khmer MEF1"/>
                  <w:b/>
                  <w:bCs/>
                  <w:spacing w:val="6"/>
                  <w:cs/>
                  <w:lang w:val="ca-ES"/>
                </w:rPr>
              </w:rPrChange>
            </w:rPr>
            <w:delText xml:space="preserve"> </w:delText>
          </w:r>
        </w:del>
        <w:r w:rsidRPr="003F23C6">
          <w:rPr>
            <w:rFonts w:ascii="!Khmer MEF1" w:hAnsi="!Khmer MEF1" w:cs="!Khmer MEF1"/>
            <w:spacing w:val="4"/>
            <w:cs/>
            <w:lang w:val="ca-ES"/>
            <w:rPrChange w:id="7430" w:author="Sopheak Phorn" w:date="2023-08-04T11:04:00Z">
              <w:rPr>
                <w:rFonts w:ascii="!Khmer MEF1" w:hAnsi="!Khmer MEF1" w:cs="!Khmer MEF1"/>
                <w:spacing w:val="6"/>
                <w:cs/>
                <w:lang w:val="ca-ES"/>
              </w:rPr>
            </w:rPrChange>
          </w:rPr>
          <w:t>ដើម្បី</w:t>
        </w:r>
        <w:r w:rsidRPr="003F23C6">
          <w:rPr>
            <w:rFonts w:ascii="!Khmer MEF1" w:hAnsi="!Khmer MEF1" w:cs="!Khmer MEF1"/>
            <w:spacing w:val="-6"/>
            <w:cs/>
            <w:lang w:val="ca-ES"/>
            <w:rPrChange w:id="7431" w:author="Sopheak Phorn" w:date="2023-08-04T11:04:00Z">
              <w:rPr>
                <w:rFonts w:ascii="!Khmer MEF1" w:hAnsi="!Khmer MEF1" w:cs="!Khmer MEF1"/>
                <w:spacing w:val="6"/>
                <w:cs/>
                <w:lang w:val="ca-ES"/>
              </w:rPr>
            </w:rPrChange>
          </w:rPr>
          <w:t>ស្នើ</w:t>
        </w:r>
      </w:ins>
      <w:ins w:id="7432" w:author="Kem Sereyboth" w:date="2023-07-25T13:19:00Z">
        <w:r w:rsidR="003C3F2B" w:rsidRPr="003F23C6">
          <w:rPr>
            <w:rFonts w:ascii="!Khmer MEF1" w:hAnsi="!Khmer MEF1" w:cs="!Khmer MEF1"/>
            <w:spacing w:val="-6"/>
            <w:cs/>
            <w:lang w:val="ca-ES"/>
            <w:rPrChange w:id="7433" w:author="Sopheak Phorn" w:date="2023-08-04T11:04:00Z">
              <w:rPr>
                <w:rFonts w:ascii="!Khmer MEF1" w:hAnsi="!Khmer MEF1" w:cs="!Khmer MEF1"/>
                <w:spacing w:val="6"/>
                <w:cs/>
                <w:lang w:val="ca-ES"/>
              </w:rPr>
            </w:rPrChange>
          </w:rPr>
          <w:t>​</w:t>
        </w:r>
      </w:ins>
      <w:ins w:id="7434" w:author="Kem Sereyboth" w:date="2023-06-20T14:21:00Z">
        <w:r w:rsidRPr="003F23C6">
          <w:rPr>
            <w:rFonts w:ascii="!Khmer MEF1" w:hAnsi="!Khmer MEF1" w:cs="!Khmer MEF1"/>
            <w:spacing w:val="-6"/>
            <w:cs/>
            <w:lang w:val="ca-ES"/>
            <w:rPrChange w:id="7435" w:author="Sopheak Phorn" w:date="2023-08-04T11:04:00Z">
              <w:rPr>
                <w:rFonts w:ascii="!Khmer MEF1" w:hAnsi="!Khmer MEF1" w:cs="!Khmer MEF1"/>
                <w:spacing w:val="6"/>
                <w:cs/>
                <w:lang w:val="ca-ES"/>
              </w:rPr>
            </w:rPrChange>
          </w:rPr>
          <w:t>សុំការអនុញ្ញាតជាគោលការណ៍ក្នុងការចុះធ្វើសវនកម្មតា​ម​​គ</w:t>
        </w:r>
        <w:r w:rsidRPr="003F23C6">
          <w:rPr>
            <w:rFonts w:ascii="!Khmer MEF1" w:hAnsi="!Khmer MEF1" w:cs="!Khmer MEF1"/>
            <w:spacing w:val="-6"/>
            <w:cs/>
            <w:lang w:val="ca-ES"/>
            <w:rPrChange w:id="7436" w:author="Sopheak Phorn" w:date="2023-08-04T11:04:00Z">
              <w:rPr>
                <w:rFonts w:ascii="!Khmer MEF1" w:hAnsi="!Khmer MEF1" w:cs="!Khmer MEF1"/>
                <w:cs/>
                <w:lang w:val="ca-ES"/>
              </w:rPr>
            </w:rPrChange>
          </w:rPr>
          <w:t>ម្រោ​​​​ងពេលវេលាដូចមានភ្ជាប់នៅក្នុងផែ</w:t>
        </w:r>
      </w:ins>
      <w:ins w:id="7437" w:author="Kem Sereyboth" w:date="2023-07-25T13:19:00Z">
        <w:r w:rsidR="003C3F2B" w:rsidRPr="003F23C6">
          <w:rPr>
            <w:rFonts w:ascii="!Khmer MEF1" w:hAnsi="!Khmer MEF1" w:cs="!Khmer MEF1"/>
            <w:spacing w:val="-6"/>
            <w:cs/>
            <w:lang w:val="ca-ES"/>
            <w:rPrChange w:id="7438" w:author="Sopheak Phorn" w:date="2023-08-04T11:04:00Z">
              <w:rPr>
                <w:rFonts w:ascii="!Khmer MEF1" w:hAnsi="!Khmer MEF1" w:cs="!Khmer MEF1"/>
                <w:cs/>
                <w:lang w:val="ca-ES"/>
              </w:rPr>
            </w:rPrChange>
          </w:rPr>
          <w:t>​</w:t>
        </w:r>
      </w:ins>
      <w:ins w:id="7439" w:author="Kem Sereyboth" w:date="2023-06-20T14:21:00Z">
        <w:r w:rsidRPr="003F23C6">
          <w:rPr>
            <w:rFonts w:ascii="!Khmer MEF1" w:hAnsi="!Khmer MEF1" w:cs="!Khmer MEF1"/>
            <w:spacing w:val="-6"/>
            <w:cs/>
            <w:lang w:val="ca-ES"/>
            <w:rPrChange w:id="7440" w:author="Sopheak Phorn" w:date="2023-08-04T11:04:00Z">
              <w:rPr>
                <w:rFonts w:ascii="!Khmer MEF1" w:hAnsi="!Khmer MEF1" w:cs="!Khmer MEF1"/>
                <w:cs/>
                <w:lang w:val="ca-ES"/>
              </w:rPr>
            </w:rPrChange>
          </w:rPr>
          <w:t>នការ</w:t>
        </w:r>
      </w:ins>
      <w:ins w:id="7441" w:author="Sopheak Phorn" w:date="2023-08-04T11:04:00Z">
        <w:r w:rsidR="003F23C6" w:rsidRPr="003F23C6">
          <w:rPr>
            <w:rFonts w:ascii="!Khmer MEF1" w:hAnsi="!Khmer MEF1" w:cs="!Khmer MEF1" w:hint="cs"/>
            <w:spacing w:val="-6"/>
            <w:cs/>
            <w:lang w:val="ca-ES"/>
          </w:rPr>
          <w:t>​</w:t>
        </w:r>
      </w:ins>
      <w:ins w:id="7442" w:author="Kem Sereyboth" w:date="2023-06-20T14:21:00Z">
        <w:r w:rsidRPr="00E33574">
          <w:rPr>
            <w:rFonts w:ascii="!Khmer MEF1" w:hAnsi="!Khmer MEF1" w:cs="!Khmer MEF1"/>
            <w:cs/>
            <w:lang w:val="ca-ES"/>
          </w:rPr>
          <w:t>នេះផងដែរ។</w:t>
        </w:r>
      </w:ins>
    </w:p>
    <w:p w14:paraId="6A2E36E4" w14:textId="5C98BE4C" w:rsidR="005C3437" w:rsidRPr="00E33574" w:rsidRDefault="005C3437">
      <w:pPr>
        <w:spacing w:after="0" w:line="226" w:lineRule="auto"/>
        <w:ind w:firstLine="720"/>
        <w:jc w:val="both"/>
        <w:rPr>
          <w:ins w:id="7443" w:author="Kem Sereyboth" w:date="2023-06-20T14:20:00Z"/>
          <w:rFonts w:ascii="Khmer MEF1" w:hAnsi="Khmer MEF1" w:cs="Khmer MEF1"/>
          <w:spacing w:val="4"/>
          <w:lang w:val="en-GB"/>
          <w:rPrChange w:id="7444" w:author="Kem Sereyboth" w:date="2023-07-19T16:59:00Z">
            <w:rPr>
              <w:ins w:id="7445" w:author="Kem Sereyboth" w:date="2023-06-20T14:20:00Z"/>
              <w:rFonts w:ascii="Khmer MEF1" w:hAnsi="Khmer MEF1" w:cs="Khmer MEF1"/>
              <w:lang w:val="ca-ES"/>
            </w:rPr>
          </w:rPrChange>
        </w:rPr>
        <w:pPrChange w:id="7446" w:author="Sopheak Phorn" w:date="2023-08-25T16:13:00Z">
          <w:pPr>
            <w:pStyle w:val="NormalWeb"/>
            <w:spacing w:before="0" w:beforeAutospacing="0" w:after="0" w:afterAutospacing="0" w:line="226" w:lineRule="auto"/>
            <w:ind w:firstLine="709"/>
            <w:jc w:val="both"/>
          </w:pPr>
        </w:pPrChange>
      </w:pPr>
      <w:ins w:id="7447" w:author="Kem Sereyboth" w:date="2023-06-20T14:21:00Z">
        <w:r w:rsidRPr="00C00C18">
          <w:rPr>
            <w:rFonts w:ascii="!Khmer MEF1" w:hAnsi="!Khmer MEF1" w:cs="!Khmer MEF1"/>
            <w:spacing w:val="6"/>
            <w:sz w:val="24"/>
            <w:szCs w:val="24"/>
            <w:cs/>
            <w:lang w:val="ca-ES"/>
            <w:rPrChange w:id="7448" w:author="Sopheak Phorn" w:date="2023-08-03T13:55:00Z">
              <w:rPr>
                <w:rFonts w:ascii="!Khmer MEF1" w:hAnsi="!Khmer MEF1" w:cs="!Khmer MEF1"/>
                <w:spacing w:val="6"/>
                <w:cs/>
                <w:lang w:val="ca-ES"/>
              </w:rPr>
            </w:rPrChange>
          </w:rPr>
          <w:lastRenderedPageBreak/>
          <w:t>បន្ទាប់ពីទទួលបានការឯកភាពដ៏ខ្ពង់ខ្ពស់ពី</w:t>
        </w:r>
        <w:r w:rsidRPr="00C00C18">
          <w:rPr>
            <w:rFonts w:ascii="!Khmer MEF1" w:hAnsi="!Khmer MEF1" w:cs="!Khmer MEF1"/>
            <w:spacing w:val="6"/>
            <w:sz w:val="24"/>
            <w:szCs w:val="24"/>
            <w:lang w:val="ca-ES"/>
            <w:rPrChange w:id="7449" w:author="Sopheak Phorn" w:date="2023-08-03T13:55:00Z">
              <w:rPr>
                <w:rFonts w:ascii="!Khmer MEF1" w:hAnsi="!Khmer MEF1" w:cs="!Khmer MEF1"/>
                <w:spacing w:val="4"/>
                <w:lang w:val="ca-ES"/>
              </w:rPr>
            </w:rPrChange>
          </w:rPr>
          <w:t xml:space="preserve"> </w:t>
        </w:r>
        <w:r w:rsidRPr="00C00C18">
          <w:rPr>
            <w:rFonts w:ascii="Khmer MEF2" w:hAnsi="Khmer MEF2" w:cs="Khmer MEF2"/>
            <w:spacing w:val="6"/>
            <w:sz w:val="24"/>
            <w:szCs w:val="24"/>
            <w:cs/>
            <w:lang w:val="ca-ES"/>
            <w:rPrChange w:id="7450" w:author="Sopheak Phorn" w:date="2023-08-03T13:55:00Z">
              <w:rPr>
                <w:rFonts w:ascii="Khmer MEF2" w:hAnsi="Khmer MEF2" w:cs="Khmer MEF2"/>
                <w:spacing w:val="6"/>
                <w:cs/>
                <w:lang w:val="ca-ES"/>
              </w:rPr>
            </w:rPrChange>
          </w:rPr>
          <w:t>ឯកឧត្តមអគ្គបណ្ឌិតសភាចារ្យ</w:t>
        </w:r>
      </w:ins>
      <w:ins w:id="7451" w:author="Kem Sereyboth" w:date="2023-07-18T15:57:00Z">
        <w:r w:rsidR="00614536" w:rsidRPr="00C00C18">
          <w:rPr>
            <w:rFonts w:ascii="Khmer MEF2" w:hAnsi="Khmer MEF2" w:cs="Khmer MEF2"/>
            <w:spacing w:val="6"/>
            <w:sz w:val="24"/>
            <w:szCs w:val="24"/>
            <w:cs/>
            <w:lang w:val="ca-ES"/>
            <w:rPrChange w:id="7452" w:author="Sopheak Phorn" w:date="2023-08-03T13:55:00Z">
              <w:rPr>
                <w:rFonts w:ascii="Khmer MEF2" w:hAnsi="Khmer MEF2" w:cs="Khmer MEF2"/>
                <w:color w:val="FF0000"/>
                <w:spacing w:val="6"/>
                <w:cs/>
                <w:lang w:val="ca-ES"/>
              </w:rPr>
            </w:rPrChange>
          </w:rPr>
          <w:t xml:space="preserve"> </w:t>
        </w:r>
      </w:ins>
      <w:ins w:id="7453" w:author="Kem Sereyboth" w:date="2023-06-20T14:21:00Z">
        <w:r w:rsidRPr="00C00C18">
          <w:rPr>
            <w:rFonts w:ascii="Khmer MEF2" w:hAnsi="Khmer MEF2" w:cs="Khmer MEF2"/>
            <w:spacing w:val="6"/>
            <w:sz w:val="24"/>
            <w:szCs w:val="24"/>
            <w:cs/>
            <w:lang w:val="ca-ES"/>
            <w:rPrChange w:id="7454" w:author="Sopheak Phorn" w:date="2023-08-03T13:55:00Z">
              <w:rPr>
                <w:rFonts w:ascii="Khmer MEF2" w:hAnsi="Khmer MEF2" w:cs="Khmer MEF2"/>
                <w:spacing w:val="6"/>
                <w:cs/>
                <w:lang w:val="ca-ES"/>
              </w:rPr>
            </w:rPrChange>
          </w:rPr>
          <w:t>ឧបនាយក</w:t>
        </w:r>
        <w:r w:rsidRPr="00C00C18">
          <w:rPr>
            <w:rFonts w:ascii="Khmer MEF2" w:hAnsi="Khmer MEF2" w:cs="Khmer MEF2"/>
            <w:spacing w:val="6"/>
            <w:sz w:val="24"/>
            <w:szCs w:val="24"/>
            <w:cs/>
            <w:lang w:val="ca-ES"/>
            <w:rPrChange w:id="7455" w:author="Sopheak Phorn" w:date="2023-08-03T13:55:00Z">
              <w:rPr>
                <w:rFonts w:ascii="Khmer MEF2" w:hAnsi="Khmer MEF2" w:cs="Khmer MEF2"/>
                <w:spacing w:val="4"/>
                <w:cs/>
                <w:lang w:val="ca-ES"/>
              </w:rPr>
            </w:rPrChange>
          </w:rPr>
          <w:t>រដ្ឋមន្ត្រី</w:t>
        </w:r>
        <w:r w:rsidRPr="00C00C18">
          <w:rPr>
            <w:rFonts w:ascii="Khmer MEF2" w:hAnsi="Khmer MEF2" w:cs="Khmer MEF2"/>
            <w:spacing w:val="-10"/>
            <w:sz w:val="24"/>
            <w:szCs w:val="24"/>
            <w:lang w:val="ca-ES"/>
            <w:rPrChange w:id="7456" w:author="Sopheak Phorn" w:date="2023-08-03T13:55:00Z">
              <w:rPr>
                <w:rFonts w:ascii="Khmer MEF2" w:hAnsi="Khmer MEF2" w:cs="Khmer MEF2"/>
                <w:lang w:val="ca-ES"/>
              </w:rPr>
            </w:rPrChange>
          </w:rPr>
          <w:t xml:space="preserve"> </w:t>
        </w:r>
        <w:r w:rsidRPr="00C00C18">
          <w:rPr>
            <w:rFonts w:ascii="Khmer MEF2" w:hAnsi="Khmer MEF2" w:cs="Khmer MEF2"/>
            <w:spacing w:val="-10"/>
            <w:sz w:val="24"/>
            <w:szCs w:val="24"/>
            <w:cs/>
            <w:lang w:val="ca-ES"/>
            <w:rPrChange w:id="7457" w:author="Sopheak Phorn" w:date="2023-08-03T13:55:00Z">
              <w:rPr>
                <w:rFonts w:ascii="Khmer MEF2" w:hAnsi="Khmer MEF2" w:cs="Khmer MEF2"/>
                <w:spacing w:val="-6"/>
                <w:cs/>
                <w:lang w:val="ca-ES"/>
              </w:rPr>
            </w:rPrChange>
          </w:rPr>
          <w:t>រដ្ឋ</w:t>
        </w:r>
      </w:ins>
      <w:ins w:id="7458" w:author="Kem Sereyboth" w:date="2023-07-25T13:21:00Z">
        <w:r w:rsidR="00705D22" w:rsidRPr="00C00C18">
          <w:rPr>
            <w:rFonts w:ascii="Khmer MEF2" w:hAnsi="Khmer MEF2" w:cs="Khmer MEF2"/>
            <w:spacing w:val="-10"/>
            <w:sz w:val="24"/>
            <w:szCs w:val="24"/>
            <w:cs/>
            <w:lang w:val="ca-ES"/>
            <w:rPrChange w:id="7459" w:author="Sopheak Phorn" w:date="2023-08-03T13:55:00Z">
              <w:rPr>
                <w:rFonts w:ascii="Khmer MEF2" w:hAnsi="Khmer MEF2" w:cs="Khmer MEF2"/>
                <w:spacing w:val="-6"/>
                <w:cs/>
                <w:lang w:val="ca-ES"/>
              </w:rPr>
            </w:rPrChange>
          </w:rPr>
          <w:t>​</w:t>
        </w:r>
      </w:ins>
      <w:ins w:id="7460" w:author="Kem Sereyboth" w:date="2023-06-20T14:21:00Z">
        <w:r w:rsidRPr="00C00C18">
          <w:rPr>
            <w:rFonts w:ascii="Khmer MEF2" w:hAnsi="Khmer MEF2" w:cs="Khmer MEF2"/>
            <w:spacing w:val="-10"/>
            <w:sz w:val="24"/>
            <w:szCs w:val="24"/>
            <w:cs/>
            <w:lang w:val="ca-ES"/>
            <w:rPrChange w:id="7461" w:author="Sopheak Phorn" w:date="2023-08-03T13:55:00Z">
              <w:rPr>
                <w:rFonts w:ascii="Khmer MEF2" w:hAnsi="Khmer MEF2" w:cs="Khmer MEF2"/>
                <w:spacing w:val="-6"/>
                <w:cs/>
                <w:lang w:val="ca-ES"/>
              </w:rPr>
            </w:rPrChange>
          </w:rPr>
          <w:t>ម</w:t>
        </w:r>
      </w:ins>
      <w:ins w:id="7462" w:author="Kem Sereyboth" w:date="2023-07-25T13:22:00Z">
        <w:r w:rsidR="00705D22" w:rsidRPr="00C00C18">
          <w:rPr>
            <w:rFonts w:ascii="Khmer MEF2" w:hAnsi="Khmer MEF2" w:cs="Khmer MEF2"/>
            <w:spacing w:val="-10"/>
            <w:sz w:val="24"/>
            <w:szCs w:val="24"/>
            <w:cs/>
            <w:lang w:val="ca-ES"/>
            <w:rPrChange w:id="7463" w:author="Sopheak Phorn" w:date="2023-08-03T13:55:00Z">
              <w:rPr>
                <w:rFonts w:ascii="Khmer MEF2" w:hAnsi="Khmer MEF2" w:cs="Khmer MEF2"/>
                <w:spacing w:val="-6"/>
                <w:cs/>
                <w:lang w:val="ca-ES"/>
              </w:rPr>
            </w:rPrChange>
          </w:rPr>
          <w:t>​</w:t>
        </w:r>
      </w:ins>
      <w:ins w:id="7464" w:author="Kem Sereyboth" w:date="2023-06-20T14:21:00Z">
        <w:r w:rsidRPr="00C00C18">
          <w:rPr>
            <w:rFonts w:ascii="Khmer MEF2" w:hAnsi="Khmer MEF2" w:cs="Khmer MEF2"/>
            <w:spacing w:val="-10"/>
            <w:sz w:val="24"/>
            <w:szCs w:val="24"/>
            <w:cs/>
            <w:lang w:val="ca-ES"/>
            <w:rPrChange w:id="7465" w:author="Sopheak Phorn" w:date="2023-08-03T13:55:00Z">
              <w:rPr>
                <w:rFonts w:ascii="Khmer MEF2" w:hAnsi="Khmer MEF2" w:cs="Khmer MEF2"/>
                <w:spacing w:val="-6"/>
                <w:cs/>
                <w:lang w:val="ca-ES"/>
              </w:rPr>
            </w:rPrChange>
          </w:rPr>
          <w:t>ន្រ្តី</w:t>
        </w:r>
        <w:r w:rsidRPr="00E33574">
          <w:rPr>
            <w:rFonts w:ascii="Khmer MEF2" w:hAnsi="Khmer MEF2" w:cs="Khmer MEF2"/>
            <w:spacing w:val="-6"/>
            <w:sz w:val="24"/>
            <w:szCs w:val="24"/>
            <w:cs/>
            <w:lang w:val="ca-ES"/>
            <w:rPrChange w:id="7466" w:author="Kem Sereyboth" w:date="2023-07-19T16:59:00Z">
              <w:rPr>
                <w:rFonts w:ascii="Khmer MEF2" w:hAnsi="Khmer MEF2" w:cs="Khmer MEF2"/>
                <w:spacing w:val="-6"/>
                <w:cs/>
                <w:lang w:val="ca-ES"/>
              </w:rPr>
            </w:rPrChange>
          </w:rPr>
          <w:t xml:space="preserve">ក្រសួងសេដ្ឋកិច្ចនិងហិរញ្ញវត្ថុ </w:t>
        </w:r>
        <w:r w:rsidRPr="00C00C1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7467" w:author="Sopheak Phorn" w:date="2023-08-03T13:55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និងជាប្រធាន</w:t>
        </w:r>
        <w:r w:rsidRPr="00C00C18">
          <w:rPr>
            <w:rFonts w:ascii="Khmer MEF1" w:hAnsi="Khmer MEF1" w:cs="Khmer MEF1"/>
            <w:b/>
            <w:bCs/>
            <w:spacing w:val="-4"/>
            <w:sz w:val="24"/>
            <w:szCs w:val="24"/>
            <w:lang w:val="ca-ES"/>
            <w:rPrChange w:id="7468" w:author="Sopheak Phorn" w:date="2023-08-03T13:55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>​</w:t>
        </w:r>
        <w:r w:rsidRPr="00C00C1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7469" w:author="Sopheak Phorn" w:date="2023-08-03T13:55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 xml:space="preserve">ក្រុមប្រឹក្សា </w:t>
        </w:r>
        <w:r w:rsidRPr="00C00C1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7470" w:author="Sopheak Phorn" w:date="2023-08-03T13:55:00Z">
              <w:rPr>
                <w:rFonts w:ascii="Khmer MEF1" w:hAnsi="Khmer MEF1" w:cs="Khmer MEF1"/>
                <w:b/>
                <w:bCs/>
                <w:spacing w:val="-6"/>
                <w:cs/>
                <w:lang w:val="ca-ES"/>
              </w:rPr>
            </w:rPrChange>
          </w:rPr>
          <w:t>អ.ស.ហ.</w:t>
        </w:r>
        <w:r w:rsidRPr="00C00C18">
          <w:rPr>
            <w:rFonts w:ascii="!Khmer MEF1" w:hAnsi="!Khmer MEF1" w:cs="!Khmer MEF1"/>
            <w:spacing w:val="-4"/>
            <w:sz w:val="24"/>
            <w:szCs w:val="24"/>
            <w:lang w:val="ca-ES"/>
            <w:rPrChange w:id="7471" w:author="Sopheak Phorn" w:date="2023-08-03T13:55:00Z">
              <w:rPr>
                <w:rFonts w:ascii="!Khmer MEF1" w:hAnsi="!Khmer MEF1" w:cs="!Khmer MEF1"/>
                <w:spacing w:val="-6"/>
                <w:lang w:val="ca-ES"/>
              </w:rPr>
            </w:rPrChange>
          </w:rPr>
          <w:t xml:space="preserve"> </w:t>
        </w:r>
        <w:r w:rsidRPr="00C00C18">
          <w:rPr>
            <w:rFonts w:ascii="!Khmer MEF1" w:hAnsi="!Khmer MEF1" w:cs="!Khmer MEF1"/>
            <w:spacing w:val="-4"/>
            <w:sz w:val="24"/>
            <w:szCs w:val="24"/>
            <w:cs/>
            <w:lang w:val="ca-ES"/>
            <w:rPrChange w:id="7472" w:author="Sopheak Phorn" w:date="2023-08-03T13:55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t xml:space="preserve">លើលិខិតលេខ </w:t>
        </w:r>
      </w:ins>
      <w:ins w:id="7473" w:author="Kem Sereyboth" w:date="2023-06-21T09:50:00Z">
        <w:r w:rsidR="008938DD" w:rsidRPr="00C00C18">
          <w:rPr>
            <w:rFonts w:ascii="!Khmer MEF1" w:hAnsi="!Khmer MEF1" w:cs="!Khmer MEF1"/>
            <w:spacing w:val="-4"/>
            <w:sz w:val="24"/>
            <w:szCs w:val="24"/>
            <w:cs/>
            <w:lang w:val="ca-ES"/>
            <w:rPrChange w:id="7474" w:author="Sopheak Phorn" w:date="2023-08-03T13:55:00Z">
              <w:rPr>
                <w:rFonts w:ascii="!Khmer MEF1" w:hAnsi="!Khmer MEF1" w:cs="!Khmer MEF1"/>
                <w:spacing w:val="-6"/>
                <w:highlight w:val="yellow"/>
                <w:cs/>
                <w:lang w:val="ca-ES"/>
              </w:rPr>
            </w:rPrChange>
          </w:rPr>
          <w:t>០១១ អ.ស.ហ.</w:t>
        </w:r>
      </w:ins>
      <w:ins w:id="7475" w:author="Kem Sereyboth" w:date="2023-06-20T14:21:00Z">
        <w:r w:rsidRPr="00E33574">
          <w:rPr>
            <w:rFonts w:ascii="!Khmer MEF1" w:hAnsi="!Khmer MEF1" w:cs="!Khmer MEF1"/>
            <w:sz w:val="24"/>
            <w:szCs w:val="24"/>
            <w:cs/>
            <w:lang w:val="ca-ES"/>
            <w:rPrChange w:id="7476" w:author="Kem Sereyboth" w:date="2023-07-19T16:59:00Z">
              <w:rPr>
                <w:rFonts w:ascii="!Khmer MEF1" w:hAnsi="!Khmer MEF1" w:cs="!Khmer MEF1"/>
                <w:cs/>
                <w:lang w:val="ca-ES"/>
              </w:rPr>
            </w:rPrChange>
          </w:rPr>
          <w:t>ចុះថ្ងៃទី</w:t>
        </w:r>
      </w:ins>
      <w:ins w:id="7477" w:author="Kem Sereyboth" w:date="2023-06-21T09:50:00Z">
        <w:r w:rsidR="008938DD" w:rsidRPr="00E33574">
          <w:rPr>
            <w:rFonts w:ascii="!Khmer MEF1" w:hAnsi="!Khmer MEF1" w:cs="!Khmer MEF1"/>
            <w:sz w:val="24"/>
            <w:szCs w:val="24"/>
            <w:cs/>
            <w:lang w:val="ca-ES"/>
            <w:rPrChange w:id="7478" w:author="Kem Sereyboth" w:date="2023-07-19T16:59:00Z">
              <w:rPr>
                <w:rFonts w:ascii="!Khmer MEF1" w:hAnsi="!Khmer MEF1" w:cs="!Khmer MEF1"/>
                <w:highlight w:val="yellow"/>
                <w:cs/>
                <w:lang w:val="ca-ES"/>
              </w:rPr>
            </w:rPrChange>
          </w:rPr>
          <w:t xml:space="preserve">១៤ </w:t>
        </w:r>
      </w:ins>
      <w:ins w:id="7479" w:author="Kem Sereyboth" w:date="2023-06-20T14:21:00Z">
        <w:r w:rsidRPr="00E33574">
          <w:rPr>
            <w:rFonts w:ascii="!Khmer MEF1" w:hAnsi="!Khmer MEF1" w:cs="!Khmer MEF1"/>
            <w:sz w:val="24"/>
            <w:szCs w:val="24"/>
            <w:cs/>
            <w:lang w:val="ca-ES"/>
            <w:rPrChange w:id="7480" w:author="Kem Sereyboth" w:date="2023-07-19T16:59:00Z">
              <w:rPr>
                <w:rFonts w:ascii="!Khmer MEF1" w:hAnsi="!Khmer MEF1" w:cs="!Khmer MEF1"/>
                <w:cs/>
                <w:lang w:val="ca-ES"/>
              </w:rPr>
            </w:rPrChange>
          </w:rPr>
          <w:t>ខែ</w:t>
        </w:r>
      </w:ins>
      <w:ins w:id="7481" w:author="Kem Sereyboth" w:date="2023-06-21T09:50:00Z">
        <w:r w:rsidR="008938DD" w:rsidRPr="00E33574">
          <w:rPr>
            <w:rFonts w:ascii="!Khmer MEF1" w:hAnsi="!Khmer MEF1" w:cs="!Khmer MEF1"/>
            <w:sz w:val="24"/>
            <w:szCs w:val="24"/>
            <w:cs/>
            <w:lang w:val="ca-ES"/>
            <w:rPrChange w:id="7482" w:author="Kem Sereyboth" w:date="2023-07-19T16:59:00Z">
              <w:rPr>
                <w:rFonts w:ascii="!Khmer MEF1" w:hAnsi="!Khmer MEF1" w:cs="!Khmer MEF1"/>
                <w:highlight w:val="yellow"/>
                <w:cs/>
                <w:lang w:val="ca-ES"/>
              </w:rPr>
            </w:rPrChange>
          </w:rPr>
          <w:t>មីនា</w:t>
        </w:r>
      </w:ins>
      <w:ins w:id="7483" w:author="Kem Sereyboth" w:date="2023-06-20T14:21:00Z">
        <w:r w:rsidRPr="00E33574">
          <w:rPr>
            <w:rFonts w:ascii="!Khmer MEF1" w:hAnsi="!Khmer MEF1" w:cs="!Khmer MEF1"/>
            <w:sz w:val="24"/>
            <w:szCs w:val="24"/>
            <w:lang w:val="ca-ES"/>
            <w:rPrChange w:id="7484" w:author="Kem Sereyboth" w:date="2023-07-19T16:59:00Z">
              <w:rPr>
                <w:rFonts w:ascii="!Khmer MEF1" w:hAnsi="!Khmer MEF1" w:cs="!Khmer MEF1"/>
                <w:lang w:val="ca-ES"/>
              </w:rPr>
            </w:rPrChange>
          </w:rPr>
          <w:t xml:space="preserve"> </w:t>
        </w:r>
        <w:r w:rsidRPr="00E33574">
          <w:rPr>
            <w:rFonts w:ascii="!Khmer MEF1" w:hAnsi="!Khmer MEF1" w:cs="!Khmer MEF1"/>
            <w:sz w:val="24"/>
            <w:szCs w:val="24"/>
            <w:cs/>
            <w:lang w:val="ca-ES"/>
            <w:rPrChange w:id="7485" w:author="Kem Sereyboth" w:date="2023-07-19T16:59:00Z">
              <w:rPr>
                <w:rFonts w:ascii="!Khmer MEF1" w:hAnsi="!Khmer MEF1" w:cs="!Khmer MEF1"/>
                <w:cs/>
                <w:lang w:val="ca-ES"/>
              </w:rPr>
            </w:rPrChange>
          </w:rPr>
          <w:t>ឆ្នាំ</w:t>
        </w:r>
      </w:ins>
      <w:ins w:id="7486" w:author="Kem Sereyboth" w:date="2023-06-21T09:50:00Z">
        <w:r w:rsidR="008938DD" w:rsidRPr="00E33574">
          <w:rPr>
            <w:rFonts w:ascii="!Khmer MEF1" w:hAnsi="!Khmer MEF1" w:cs="!Khmer MEF1"/>
            <w:sz w:val="24"/>
            <w:szCs w:val="24"/>
            <w:cs/>
            <w:lang w:val="ca-ES"/>
            <w:rPrChange w:id="7487" w:author="Kem Sereyboth" w:date="2023-07-19T16:59:00Z">
              <w:rPr>
                <w:rFonts w:ascii="!Khmer MEF1" w:hAnsi="!Khmer MEF1" w:cs="!Khmer MEF1"/>
                <w:highlight w:val="yellow"/>
                <w:cs/>
                <w:lang w:val="ca-ES"/>
              </w:rPr>
            </w:rPrChange>
          </w:rPr>
          <w:t>២០២៣</w:t>
        </w:r>
      </w:ins>
      <w:ins w:id="7488" w:author="Kem Sereyboth" w:date="2023-06-20T14:21:00Z">
        <w:r w:rsidRPr="00E33574">
          <w:rPr>
            <w:rFonts w:ascii="!Khmer MEF1" w:hAnsi="!Khmer MEF1" w:cs="!Khmer MEF1"/>
            <w:sz w:val="24"/>
            <w:szCs w:val="24"/>
            <w:cs/>
            <w:lang w:val="ca-ES"/>
            <w:rPrChange w:id="7489" w:author="Kem Sereyboth" w:date="2023-07-19T16:59:00Z">
              <w:rPr>
                <w:rFonts w:ascii="!Khmer MEF1" w:hAnsi="!Khmer MEF1" w:cs="!Khmer MEF1"/>
                <w:cs/>
                <w:lang w:val="ca-ES"/>
              </w:rPr>
            </w:rPrChange>
          </w:rPr>
          <w:t xml:space="preserve"> </w:t>
        </w:r>
        <w:r w:rsidRPr="00C00C18">
          <w:rPr>
            <w:rFonts w:ascii="!Khmer MEF1" w:hAnsi="!Khmer MEF1" w:cs="!Khmer MEF1"/>
            <w:spacing w:val="4"/>
            <w:sz w:val="24"/>
            <w:szCs w:val="24"/>
            <w:cs/>
            <w:lang w:val="ca-ES"/>
            <w:rPrChange w:id="7490" w:author="Sopheak Phorn" w:date="2023-08-03T13:56:00Z">
              <w:rPr>
                <w:rFonts w:ascii="!Khmer MEF1" w:hAnsi="!Khmer MEF1" w:cs="!Khmer MEF1"/>
                <w:cs/>
                <w:lang w:val="ca-ES"/>
              </w:rPr>
            </w:rPrChange>
          </w:rPr>
          <w:t>ស្តីពីការស្នើសុំផ្តល់កិច្ចសហការដល់អង្គភាពសវនកម្មផ្ទៃ</w:t>
        </w:r>
        <w:r w:rsidRPr="00C00C18">
          <w:rPr>
            <w:rFonts w:ascii="!Khmer MEF1" w:hAnsi="!Khmer MEF1" w:cs="!Khmer MEF1"/>
            <w:spacing w:val="4"/>
            <w:sz w:val="24"/>
            <w:szCs w:val="24"/>
            <w:lang w:val="ca-ES"/>
            <w:rPrChange w:id="7491" w:author="Sopheak Phorn" w:date="2023-08-03T13:56:00Z">
              <w:rPr>
                <w:rFonts w:ascii="!Khmer MEF1" w:hAnsi="!Khmer MEF1" w:cs="!Khmer MEF1"/>
                <w:lang w:val="ca-ES"/>
              </w:rPr>
            </w:rPrChange>
          </w:rPr>
          <w:t>​​</w:t>
        </w:r>
        <w:r w:rsidRPr="00C00C18">
          <w:rPr>
            <w:rFonts w:ascii="!Khmer MEF1" w:hAnsi="!Khmer MEF1" w:cs="!Khmer MEF1"/>
            <w:spacing w:val="4"/>
            <w:sz w:val="24"/>
            <w:szCs w:val="24"/>
            <w:cs/>
            <w:lang w:val="ca-ES"/>
            <w:rPrChange w:id="7492" w:author="Sopheak Phorn" w:date="2023-08-03T13:56:00Z">
              <w:rPr>
                <w:rFonts w:ascii="!Khmer MEF1" w:hAnsi="!Khmer MEF1" w:cs="!Khmer MEF1"/>
                <w:cs/>
                <w:lang w:val="ca-ES"/>
              </w:rPr>
            </w:rPrChange>
          </w:rPr>
          <w:t>ក្នុងនៃ</w:t>
        </w:r>
        <w:r w:rsidRPr="00C00C18">
          <w:rPr>
            <w:rFonts w:ascii="!Khmer MEF1" w:hAnsi="!Khmer MEF1" w:cs="!Khmer MEF1"/>
            <w:spacing w:val="4"/>
            <w:sz w:val="24"/>
            <w:szCs w:val="24"/>
            <w:lang w:val="ca-ES"/>
            <w:rPrChange w:id="7493" w:author="Sopheak Phorn" w:date="2023-08-03T13:56:00Z">
              <w:rPr>
                <w:rFonts w:ascii="!Khmer MEF1" w:hAnsi="!Khmer MEF1" w:cs="!Khmer MEF1"/>
                <w:lang w:val="ca-ES"/>
              </w:rPr>
            </w:rPrChange>
          </w:rPr>
          <w:t xml:space="preserve"> </w:t>
        </w:r>
        <w:r w:rsidRPr="00C00C18">
          <w:rPr>
            <w:rFonts w:ascii="!Khmer MEF1" w:hAnsi="!Khmer MEF1" w:cs="!Khmer MEF1"/>
            <w:b/>
            <w:bCs/>
            <w:spacing w:val="4"/>
            <w:sz w:val="24"/>
            <w:szCs w:val="24"/>
            <w:cs/>
            <w:lang w:val="ca-ES"/>
            <w:rPrChange w:id="7494" w:author="Sopheak Phorn" w:date="2023-08-03T13:56:00Z">
              <w:rPr>
                <w:rFonts w:ascii="!Khmer MEF1" w:hAnsi="!Khmer MEF1" w:cs="!Khmer MEF1"/>
                <w:b/>
                <w:bCs/>
                <w:spacing w:val="4"/>
                <w:cs/>
                <w:lang w:val="ca-ES"/>
              </w:rPr>
            </w:rPrChange>
          </w:rPr>
          <w:t>អ</w:t>
        </w:r>
        <w:r w:rsidRPr="00C00C18">
          <w:rPr>
            <w:rFonts w:ascii="!Khmer MEF1" w:hAnsi="!Khmer MEF1" w:cs="!Khmer MEF1"/>
            <w:b/>
            <w:bCs/>
            <w:spacing w:val="4"/>
            <w:sz w:val="24"/>
            <w:szCs w:val="24"/>
            <w:lang w:val="ca-ES"/>
            <w:rPrChange w:id="7495" w:author="Sopheak Phorn" w:date="2023-08-03T13:56:00Z">
              <w:rPr>
                <w:rFonts w:ascii="!Khmer MEF1" w:hAnsi="!Khmer MEF1" w:cs="!Khmer MEF1"/>
                <w:b/>
                <w:bCs/>
                <w:spacing w:val="4"/>
                <w:lang w:val="ca-ES"/>
              </w:rPr>
            </w:rPrChange>
          </w:rPr>
          <w:t>.</w:t>
        </w:r>
        <w:r w:rsidRPr="00C00C18">
          <w:rPr>
            <w:rFonts w:ascii="!Khmer MEF1" w:hAnsi="!Khmer MEF1" w:cs="!Khmer MEF1"/>
            <w:b/>
            <w:bCs/>
            <w:spacing w:val="4"/>
            <w:sz w:val="24"/>
            <w:szCs w:val="24"/>
            <w:cs/>
            <w:lang w:val="ca-ES"/>
            <w:rPrChange w:id="7496" w:author="Sopheak Phorn" w:date="2023-08-03T13:56:00Z">
              <w:rPr>
                <w:rFonts w:ascii="!Khmer MEF1" w:hAnsi="!Khmer MEF1" w:cs="!Khmer MEF1"/>
                <w:b/>
                <w:bCs/>
                <w:spacing w:val="4"/>
                <w:cs/>
                <w:lang w:val="ca-ES"/>
              </w:rPr>
            </w:rPrChange>
          </w:rPr>
          <w:t>ស</w:t>
        </w:r>
        <w:r w:rsidRPr="00C00C18">
          <w:rPr>
            <w:rFonts w:ascii="!Khmer MEF1" w:hAnsi="!Khmer MEF1" w:cs="!Khmer MEF1"/>
            <w:b/>
            <w:bCs/>
            <w:spacing w:val="4"/>
            <w:sz w:val="24"/>
            <w:szCs w:val="24"/>
            <w:lang w:val="ca-ES"/>
            <w:rPrChange w:id="7497" w:author="Sopheak Phorn" w:date="2023-08-03T13:56:00Z">
              <w:rPr>
                <w:rFonts w:ascii="!Khmer MEF1" w:hAnsi="!Khmer MEF1" w:cs="!Khmer MEF1"/>
                <w:b/>
                <w:bCs/>
                <w:spacing w:val="4"/>
                <w:lang w:val="ca-ES"/>
              </w:rPr>
            </w:rPrChange>
          </w:rPr>
          <w:t>.</w:t>
        </w:r>
        <w:r w:rsidRPr="00C00C18">
          <w:rPr>
            <w:rFonts w:ascii="!Khmer MEF1" w:hAnsi="!Khmer MEF1" w:cs="!Khmer MEF1"/>
            <w:b/>
            <w:bCs/>
            <w:spacing w:val="4"/>
            <w:sz w:val="24"/>
            <w:szCs w:val="24"/>
            <w:cs/>
            <w:lang w:val="ca-ES"/>
            <w:rPrChange w:id="7498" w:author="Sopheak Phorn" w:date="2023-08-03T13:56:00Z">
              <w:rPr>
                <w:rFonts w:ascii="!Khmer MEF1" w:hAnsi="!Khmer MEF1" w:cs="!Khmer MEF1"/>
                <w:b/>
                <w:bCs/>
                <w:spacing w:val="4"/>
                <w:cs/>
                <w:lang w:val="ca-ES"/>
              </w:rPr>
            </w:rPrChange>
          </w:rPr>
          <w:t>ហ</w:t>
        </w:r>
        <w:r w:rsidRPr="00C00C18">
          <w:rPr>
            <w:rFonts w:ascii="!Khmer MEF1" w:hAnsi="!Khmer MEF1" w:cs="!Khmer MEF1"/>
            <w:b/>
            <w:bCs/>
            <w:spacing w:val="4"/>
            <w:sz w:val="24"/>
            <w:szCs w:val="24"/>
            <w:lang w:val="ca-ES"/>
            <w:rPrChange w:id="7499" w:author="Sopheak Phorn" w:date="2023-08-03T13:56:00Z">
              <w:rPr>
                <w:rFonts w:ascii="!Khmer MEF1" w:hAnsi="!Khmer MEF1" w:cs="!Khmer MEF1"/>
                <w:b/>
                <w:bCs/>
                <w:spacing w:val="4"/>
                <w:lang w:val="ca-ES"/>
              </w:rPr>
            </w:rPrChange>
          </w:rPr>
          <w:t>.</w:t>
        </w:r>
        <w:r w:rsidRPr="00E33574">
          <w:rPr>
            <w:rFonts w:ascii="!Khmer MEF1" w:hAnsi="!Khmer MEF1" w:cs="!Khmer MEF1"/>
            <w:spacing w:val="4"/>
            <w:sz w:val="24"/>
            <w:szCs w:val="24"/>
            <w:lang w:val="ca-ES"/>
            <w:rPrChange w:id="7500" w:author="Kem Sereyboth" w:date="2023-07-19T16:59:00Z">
              <w:rPr>
                <w:rFonts w:ascii="!Khmer MEF1" w:hAnsi="!Khmer MEF1" w:cs="!Khmer MEF1"/>
                <w:spacing w:val="4"/>
                <w:lang w:val="ca-ES"/>
              </w:rPr>
            </w:rPrChange>
          </w:rPr>
          <w:t xml:space="preserve"> </w:t>
        </w:r>
        <w:r w:rsidRPr="00C00C18">
          <w:rPr>
            <w:rFonts w:ascii="!Khmer MEF1" w:hAnsi="!Khmer MEF1" w:cs="!Khmer MEF1"/>
            <w:spacing w:val="10"/>
            <w:sz w:val="24"/>
            <w:szCs w:val="24"/>
            <w:cs/>
            <w:lang w:val="ca-ES"/>
            <w:rPrChange w:id="7501" w:author="Sopheak Phorn" w:date="2023-08-03T13:56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ក្នុង</w:t>
        </w:r>
        <w:r w:rsidRPr="00C00C18">
          <w:rPr>
            <w:rFonts w:ascii="!Khmer MEF1" w:hAnsi="!Khmer MEF1" w:cs="!Khmer MEF1"/>
            <w:spacing w:val="10"/>
            <w:sz w:val="24"/>
            <w:szCs w:val="24"/>
            <w:cs/>
            <w:lang w:val="ca-ES"/>
            <w:rPrChange w:id="7502" w:author="Sopheak Phorn" w:date="2023-08-03T13:56:00Z">
              <w:rPr>
                <w:rFonts w:ascii="!Khmer MEF1" w:hAnsi="!Khmer MEF1" w:cs="!Khmer MEF1"/>
                <w:spacing w:val="-2"/>
                <w:cs/>
                <w:lang w:val="ca-ES"/>
              </w:rPr>
            </w:rPrChange>
          </w:rPr>
          <w:t>ដំ</w:t>
        </w:r>
      </w:ins>
      <w:ins w:id="7503" w:author="Kem Sereyboth" w:date="2023-07-25T13:22:00Z">
        <w:r w:rsidR="00705D22" w:rsidRPr="00C00C18">
          <w:rPr>
            <w:rFonts w:ascii="!Khmer MEF1" w:hAnsi="!Khmer MEF1" w:cs="!Khmer MEF1"/>
            <w:spacing w:val="10"/>
            <w:sz w:val="24"/>
            <w:szCs w:val="24"/>
            <w:lang w:val="ca-ES"/>
            <w:rPrChange w:id="7504" w:author="Sopheak Phorn" w:date="2023-08-03T13:56:00Z">
              <w:rPr>
                <w:rFonts w:ascii="!Khmer MEF1" w:hAnsi="!Khmer MEF1" w:cs="!Khmer MEF1"/>
                <w:spacing w:val="-2"/>
                <w:lang w:val="ca-ES"/>
              </w:rPr>
            </w:rPrChange>
          </w:rPr>
          <w:t>​​​​​</w:t>
        </w:r>
      </w:ins>
      <w:ins w:id="7505" w:author="Kem Sereyboth" w:date="2023-06-20T14:21:00Z">
        <w:r w:rsidRPr="00C00C18">
          <w:rPr>
            <w:rFonts w:ascii="!Khmer MEF1" w:hAnsi="!Khmer MEF1" w:cs="!Khmer MEF1"/>
            <w:spacing w:val="10"/>
            <w:sz w:val="24"/>
            <w:szCs w:val="24"/>
            <w:cs/>
            <w:lang w:val="ca-ES"/>
            <w:rPrChange w:id="7506" w:author="Sopheak Phorn" w:date="2023-08-03T13:56:00Z">
              <w:rPr>
                <w:rFonts w:ascii="!Khmer MEF1" w:hAnsi="!Khmer MEF1" w:cs="!Khmer MEF1"/>
                <w:spacing w:val="-2"/>
                <w:cs/>
                <w:lang w:val="ca-ES"/>
              </w:rPr>
            </w:rPrChange>
          </w:rPr>
          <w:t>ណើរការសវនក​ម្មឆ្នាំ</w:t>
        </w:r>
      </w:ins>
      <w:ins w:id="7507" w:author="Kem Sereyboth" w:date="2023-06-21T09:50:00Z">
        <w:r w:rsidR="00A42C79" w:rsidRPr="00C00C18">
          <w:rPr>
            <w:rFonts w:ascii="!Khmer MEF1" w:hAnsi="!Khmer MEF1" w:cs="!Khmer MEF1"/>
            <w:spacing w:val="10"/>
            <w:sz w:val="24"/>
            <w:szCs w:val="24"/>
            <w:cs/>
            <w:lang w:val="ca-ES"/>
            <w:rPrChange w:id="7508" w:author="Sopheak Phorn" w:date="2023-08-03T13:56:00Z">
              <w:rPr>
                <w:rFonts w:ascii="!Khmer MEF1" w:hAnsi="!Khmer MEF1" w:cs="!Khmer MEF1"/>
                <w:spacing w:val="-2"/>
                <w:highlight w:val="yellow"/>
                <w:cs/>
                <w:lang w:val="ca-ES"/>
              </w:rPr>
            </w:rPrChange>
          </w:rPr>
          <w:t>២០២៣</w:t>
        </w:r>
      </w:ins>
      <w:ins w:id="7509" w:author="Kem Sereyboth" w:date="2023-06-20T14:21:00Z">
        <w:r w:rsidRPr="00C00C18">
          <w:rPr>
            <w:rFonts w:ascii="!Khmer MEF1" w:hAnsi="!Khmer MEF1" w:cs="!Khmer MEF1"/>
            <w:spacing w:val="10"/>
            <w:sz w:val="24"/>
            <w:szCs w:val="24"/>
            <w:cs/>
            <w:lang w:val="ca-ES"/>
            <w:rPrChange w:id="7510" w:author="Sopheak Phorn" w:date="2023-08-03T13:56:00Z">
              <w:rPr>
                <w:rFonts w:ascii="!Khmer MEF1" w:hAnsi="!Khmer MEF1" w:cs="!Khmer MEF1"/>
                <w:spacing w:val="-2"/>
                <w:cs/>
                <w:lang w:val="ca-ES"/>
              </w:rPr>
            </w:rPrChange>
          </w:rPr>
          <w:t xml:space="preserve"> </w:t>
        </w:r>
        <w:r w:rsidRPr="00C00C18">
          <w:rPr>
            <w:rFonts w:ascii="Khmer MEF2" w:hAnsi="Khmer MEF2" w:cs="Khmer MEF2"/>
            <w:spacing w:val="10"/>
            <w:sz w:val="24"/>
            <w:szCs w:val="24"/>
            <w:cs/>
            <w:lang w:val="ca-ES"/>
            <w:rPrChange w:id="7511" w:author="Sopheak Phorn" w:date="2023-08-03T13:56:00Z">
              <w:rPr>
                <w:rFonts w:ascii="Khmer MEF2" w:hAnsi="Khmer MEF2" w:cs="Khmer MEF2"/>
                <w:spacing w:val="-2"/>
                <w:cs/>
                <w:lang w:val="ca-ES"/>
              </w:rPr>
            </w:rPrChange>
          </w:rPr>
          <w:t xml:space="preserve">ឯកឧត្តមប្រធានអង្គភាព </w:t>
        </w:r>
        <w:r w:rsidRPr="00C00C18">
          <w:rPr>
            <w:rFonts w:ascii="Khmer MEF1" w:hAnsi="Khmer MEF1" w:cs="Khmer MEF1"/>
            <w:spacing w:val="10"/>
            <w:sz w:val="24"/>
            <w:szCs w:val="24"/>
            <w:cs/>
            <w:lang w:val="ca-ES"/>
            <w:rPrChange w:id="7512" w:author="Sopheak Phorn" w:date="2023-08-03T13:56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បានដឹកនាំ</w:t>
        </w:r>
        <w:r w:rsidRPr="00C00C18">
          <w:rPr>
            <w:rFonts w:ascii="!Khmer MEF1" w:hAnsi="!Khmer MEF1" w:cs="!Khmer MEF1"/>
            <w:spacing w:val="10"/>
            <w:sz w:val="24"/>
            <w:szCs w:val="24"/>
            <w:cs/>
            <w:lang w:val="ca-ES"/>
            <w:rPrChange w:id="7513" w:author="Sopheak Phorn" w:date="2023-08-03T13:56:00Z">
              <w:rPr>
                <w:rFonts w:ascii="!Khmer MEF1" w:hAnsi="!Khmer MEF1" w:cs="!Khmer MEF1"/>
                <w:spacing w:val="-2"/>
                <w:cs/>
                <w:lang w:val="ca-ES"/>
              </w:rPr>
            </w:rPrChange>
          </w:rPr>
          <w:t>ប្រតិភូសវនក​ម្ម​និងសវនករ</w:t>
        </w:r>
        <w:r w:rsidRPr="00C00C18">
          <w:rPr>
            <w:rFonts w:ascii="!Khmer MEF1" w:hAnsi="!Khmer MEF1" w:cs="!Khmer MEF1"/>
            <w:spacing w:val="-6"/>
            <w:sz w:val="24"/>
            <w:szCs w:val="24"/>
            <w:cs/>
            <w:lang w:val="ca-ES"/>
            <w:rPrChange w:id="7514" w:author="Sopheak Phorn" w:date="2023-08-03T13:57:00Z">
              <w:rPr>
                <w:rFonts w:ascii="!Khmer MEF1" w:hAnsi="!Khmer MEF1" w:cs="!Khmer MEF1"/>
                <w:spacing w:val="-2"/>
                <w:cs/>
                <w:lang w:val="ca-ES"/>
              </w:rPr>
            </w:rPrChange>
          </w:rPr>
          <w:t>ទទួល</w:t>
        </w:r>
        <w:r w:rsidRPr="00C00C18">
          <w:rPr>
            <w:rFonts w:ascii="!Khmer MEF1" w:hAnsi="!Khmer MEF1" w:cs="!Khmer MEF1"/>
            <w:spacing w:val="-6"/>
            <w:sz w:val="24"/>
            <w:szCs w:val="24"/>
            <w:cs/>
            <w:lang w:val="ca-ES"/>
            <w:rPrChange w:id="7515" w:author="Sopheak Phorn" w:date="2023-08-03T13:57:00Z">
              <w:rPr>
                <w:rFonts w:ascii="!Khmer MEF1" w:hAnsi="!Khmer MEF1" w:cs="!Khmer MEF1"/>
                <w:spacing w:val="-4"/>
                <w:cs/>
                <w:lang w:val="ca-ES"/>
              </w:rPr>
            </w:rPrChange>
          </w:rPr>
          <w:t>បន្ទុ</w:t>
        </w:r>
      </w:ins>
      <w:ins w:id="7516" w:author="Kem Sereyboth" w:date="2023-07-25T13:23:00Z">
        <w:r w:rsidR="00705D22" w:rsidRPr="00C00C18">
          <w:rPr>
            <w:rFonts w:ascii="!Khmer MEF1" w:hAnsi="!Khmer MEF1" w:cs="!Khmer MEF1"/>
            <w:spacing w:val="-6"/>
            <w:sz w:val="24"/>
            <w:szCs w:val="24"/>
            <w:lang w:val="ca-ES"/>
            <w:rPrChange w:id="7517" w:author="Sopheak Phorn" w:date="2023-08-03T13:57:00Z">
              <w:rPr>
                <w:rFonts w:ascii="!Khmer MEF1" w:hAnsi="!Khmer MEF1" w:cs="!Khmer MEF1"/>
                <w:spacing w:val="-4"/>
                <w:lang w:val="ca-ES"/>
              </w:rPr>
            </w:rPrChange>
          </w:rPr>
          <w:t>​​​</w:t>
        </w:r>
      </w:ins>
      <w:ins w:id="7518" w:author="Kem Sereyboth" w:date="2023-06-20T14:21:00Z">
        <w:r w:rsidRPr="00C00C18">
          <w:rPr>
            <w:rFonts w:ascii="!Khmer MEF1" w:hAnsi="!Khmer MEF1" w:cs="!Khmer MEF1"/>
            <w:spacing w:val="-6"/>
            <w:sz w:val="24"/>
            <w:szCs w:val="24"/>
            <w:cs/>
            <w:lang w:val="ca-ES"/>
            <w:rPrChange w:id="7519" w:author="Sopheak Phorn" w:date="2023-08-03T13:57:00Z">
              <w:rPr>
                <w:rFonts w:ascii="!Khmer MEF1" w:hAnsi="!Khmer MEF1" w:cs="!Khmer MEF1"/>
                <w:spacing w:val="-4"/>
                <w:cs/>
                <w:lang w:val="ca-ES"/>
              </w:rPr>
            </w:rPrChange>
          </w:rPr>
          <w:t>ក</w:t>
        </w:r>
        <w:r w:rsidRPr="00C00C18">
          <w:rPr>
            <w:rFonts w:ascii="!Khmer MEF1" w:hAnsi="!Khmer MEF1" w:cs="!Khmer MEF1"/>
            <w:spacing w:val="-6"/>
            <w:sz w:val="24"/>
            <w:szCs w:val="24"/>
            <w:cs/>
            <w:lang w:val="ca-ES"/>
            <w:rPrChange w:id="7520" w:author="Sopheak Phorn" w:date="2023-08-03T13:57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 xml:space="preserve">របស់អង្គភាពសវនកម្មផ្ទៃក្នុងនៃ </w:t>
        </w:r>
        <w:r w:rsidRPr="00C00C18">
          <w:rPr>
            <w:rFonts w:ascii="!Khmer MEF1" w:hAnsi="!Khmer MEF1" w:cs="!Khmer MEF1"/>
            <w:b/>
            <w:bCs/>
            <w:spacing w:val="-6"/>
            <w:sz w:val="24"/>
            <w:szCs w:val="24"/>
            <w:cs/>
            <w:lang w:val="ca-ES"/>
            <w:rPrChange w:id="7521" w:author="Sopheak Phorn" w:date="2023-08-03T13:57:00Z">
              <w:rPr>
                <w:rFonts w:ascii="!Khmer MEF1" w:hAnsi="!Khmer MEF1" w:cs="!Khmer MEF1"/>
                <w:b/>
                <w:bCs/>
                <w:spacing w:val="-8"/>
                <w:cs/>
                <w:lang w:val="ca-ES"/>
              </w:rPr>
            </w:rPrChange>
          </w:rPr>
          <w:t>អ</w:t>
        </w:r>
        <w:r w:rsidRPr="00C00C18">
          <w:rPr>
            <w:rFonts w:ascii="!Khmer MEF1" w:hAnsi="!Khmer MEF1" w:cs="!Khmer MEF1"/>
            <w:b/>
            <w:bCs/>
            <w:spacing w:val="-6"/>
            <w:sz w:val="24"/>
            <w:szCs w:val="24"/>
            <w:lang w:val="ca-ES"/>
            <w:rPrChange w:id="7522" w:author="Sopheak Phorn" w:date="2023-08-03T13:57:00Z">
              <w:rPr>
                <w:rFonts w:ascii="!Khmer MEF1" w:hAnsi="!Khmer MEF1" w:cs="!Khmer MEF1"/>
                <w:b/>
                <w:bCs/>
                <w:spacing w:val="-8"/>
                <w:lang w:val="ca-ES"/>
              </w:rPr>
            </w:rPrChange>
          </w:rPr>
          <w:t>.</w:t>
        </w:r>
        <w:r w:rsidRPr="00C00C18">
          <w:rPr>
            <w:rFonts w:ascii="!Khmer MEF1" w:hAnsi="!Khmer MEF1" w:cs="!Khmer MEF1"/>
            <w:b/>
            <w:bCs/>
            <w:spacing w:val="-6"/>
            <w:sz w:val="24"/>
            <w:szCs w:val="24"/>
            <w:cs/>
            <w:lang w:val="ca-ES"/>
            <w:rPrChange w:id="7523" w:author="Sopheak Phorn" w:date="2023-08-03T13:57:00Z">
              <w:rPr>
                <w:rFonts w:ascii="!Khmer MEF1" w:hAnsi="!Khmer MEF1" w:cs="!Khmer MEF1"/>
                <w:b/>
                <w:bCs/>
                <w:spacing w:val="-8"/>
                <w:cs/>
                <w:lang w:val="ca-ES"/>
              </w:rPr>
            </w:rPrChange>
          </w:rPr>
          <w:t>ស</w:t>
        </w:r>
        <w:r w:rsidRPr="00C00C18">
          <w:rPr>
            <w:rFonts w:ascii="!Khmer MEF1" w:hAnsi="!Khmer MEF1" w:cs="!Khmer MEF1"/>
            <w:b/>
            <w:bCs/>
            <w:spacing w:val="-6"/>
            <w:sz w:val="24"/>
            <w:szCs w:val="24"/>
            <w:lang w:val="ca-ES"/>
            <w:rPrChange w:id="7524" w:author="Sopheak Phorn" w:date="2023-08-03T13:57:00Z">
              <w:rPr>
                <w:rFonts w:ascii="!Khmer MEF1" w:hAnsi="!Khmer MEF1" w:cs="!Khmer MEF1"/>
                <w:b/>
                <w:bCs/>
                <w:spacing w:val="-8"/>
                <w:lang w:val="ca-ES"/>
              </w:rPr>
            </w:rPrChange>
          </w:rPr>
          <w:t>.</w:t>
        </w:r>
        <w:r w:rsidRPr="00C00C18">
          <w:rPr>
            <w:rFonts w:ascii="!Khmer MEF1" w:hAnsi="!Khmer MEF1" w:cs="!Khmer MEF1"/>
            <w:b/>
            <w:bCs/>
            <w:spacing w:val="-6"/>
            <w:sz w:val="24"/>
            <w:szCs w:val="24"/>
            <w:cs/>
            <w:lang w:val="ca-ES"/>
            <w:rPrChange w:id="7525" w:author="Sopheak Phorn" w:date="2023-08-03T13:57:00Z">
              <w:rPr>
                <w:rFonts w:ascii="!Khmer MEF1" w:hAnsi="!Khmer MEF1" w:cs="!Khmer MEF1"/>
                <w:b/>
                <w:bCs/>
                <w:spacing w:val="-8"/>
                <w:cs/>
                <w:lang w:val="ca-ES"/>
              </w:rPr>
            </w:rPrChange>
          </w:rPr>
          <w:t>ហ</w:t>
        </w:r>
        <w:r w:rsidRPr="00C00C18">
          <w:rPr>
            <w:rFonts w:ascii="!Khmer MEF1" w:hAnsi="!Khmer MEF1" w:cs="!Khmer MEF1"/>
            <w:b/>
            <w:bCs/>
            <w:spacing w:val="-6"/>
            <w:sz w:val="24"/>
            <w:szCs w:val="24"/>
            <w:lang w:val="ca-ES"/>
            <w:rPrChange w:id="7526" w:author="Sopheak Phorn" w:date="2023-08-03T13:57:00Z">
              <w:rPr>
                <w:rFonts w:ascii="!Khmer MEF1" w:hAnsi="!Khmer MEF1" w:cs="!Khmer MEF1"/>
                <w:b/>
                <w:bCs/>
                <w:spacing w:val="-8"/>
                <w:lang w:val="ca-ES"/>
              </w:rPr>
            </w:rPrChange>
          </w:rPr>
          <w:t>.</w:t>
        </w:r>
        <w:r w:rsidRPr="00C00C18">
          <w:rPr>
            <w:rFonts w:ascii="!Khmer MEF1" w:hAnsi="!Khmer MEF1" w:cs="!Khmer MEF1"/>
            <w:b/>
            <w:bCs/>
            <w:spacing w:val="-6"/>
            <w:sz w:val="24"/>
            <w:szCs w:val="24"/>
            <w:cs/>
            <w:lang w:val="ca-ES"/>
            <w:rPrChange w:id="7527" w:author="Sopheak Phorn" w:date="2023-08-03T13:57:00Z">
              <w:rPr>
                <w:rFonts w:ascii="!Khmer MEF1" w:hAnsi="!Khmer MEF1" w:cs="!Khmer MEF1"/>
                <w:b/>
                <w:bCs/>
                <w:spacing w:val="-8"/>
                <w:cs/>
                <w:lang w:val="ca-ES"/>
              </w:rPr>
            </w:rPrChange>
          </w:rPr>
          <w:t xml:space="preserve"> </w:t>
        </w:r>
        <w:r w:rsidRPr="00C00C18">
          <w:rPr>
            <w:rFonts w:ascii="!Khmer MEF1" w:hAnsi="!Khmer MEF1" w:cs="!Khmer MEF1"/>
            <w:spacing w:val="-6"/>
            <w:sz w:val="24"/>
            <w:szCs w:val="24"/>
            <w:cs/>
            <w:lang w:val="ca-ES"/>
            <w:rPrChange w:id="7528" w:author="Sopheak Phorn" w:date="2023-08-03T13:57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បើកកិច្ចប្រជុំដាក់ឱ្យដំណើរការ</w:t>
        </w:r>
      </w:ins>
      <w:ins w:id="7529" w:author="Kem Sereyboth" w:date="2023-07-18T15:46:00Z">
        <w:r w:rsidR="00631F46" w:rsidRPr="00C00C18">
          <w:rPr>
            <w:rFonts w:ascii="!Khmer MEF1" w:hAnsi="!Khmer MEF1" w:cs="!Khmer MEF1"/>
            <w:spacing w:val="-6"/>
            <w:sz w:val="24"/>
            <w:szCs w:val="24"/>
            <w:cs/>
            <w:lang w:val="ca-ES"/>
            <w:rPrChange w:id="7530" w:author="Sopheak Phorn" w:date="2023-08-03T13:57:00Z">
              <w:rPr>
                <w:rFonts w:ascii="!Khmer MEF1" w:hAnsi="!Khmer MEF1" w:cs="!Khmer MEF1"/>
                <w:color w:val="FF0000"/>
                <w:spacing w:val="-8"/>
                <w:cs/>
                <w:lang w:val="ca-ES"/>
              </w:rPr>
            </w:rPrChange>
          </w:rPr>
          <w:t>សវនកម្មអនុលោមភាព</w:t>
        </w:r>
        <w:r w:rsidR="00631F46" w:rsidRPr="000E72F2">
          <w:rPr>
            <w:rFonts w:ascii="!Khmer MEF1" w:hAnsi="!Khmer MEF1" w:cs="!Khmer MEF1"/>
            <w:spacing w:val="-10"/>
            <w:sz w:val="24"/>
            <w:szCs w:val="24"/>
            <w:cs/>
            <w:lang w:val="ca-ES"/>
            <w:rPrChange w:id="7531" w:author="Kem Sereyboth" w:date="2023-07-25T13:23:00Z">
              <w:rPr>
                <w:rFonts w:ascii="!Khmer MEF1" w:hAnsi="!Khmer MEF1" w:cs="!Khmer MEF1"/>
                <w:color w:val="FF0000"/>
                <w:spacing w:val="-8"/>
                <w:cs/>
                <w:lang w:val="ca-ES"/>
              </w:rPr>
            </w:rPrChange>
          </w:rPr>
          <w:t xml:space="preserve"> </w:t>
        </w:r>
        <w:r w:rsidR="00631F46"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532" w:author="Sopheak Phorn" w:date="2023-08-03T13:57:00Z">
              <w:rPr>
                <w:rFonts w:ascii="!Khmer MEF1" w:hAnsi="!Khmer MEF1" w:cs="!Khmer MEF1"/>
                <w:color w:val="FF0000"/>
                <w:spacing w:val="-8"/>
                <w:cs/>
                <w:lang w:val="ca-ES"/>
              </w:rPr>
            </w:rPrChange>
          </w:rPr>
          <w:t>និង</w:t>
        </w:r>
      </w:ins>
      <w:ins w:id="7533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534" w:author="Sopheak Phorn" w:date="2023-08-03T13:57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សវនក</w:t>
        </w:r>
      </w:ins>
      <w:ins w:id="7535" w:author="Kem Sereyboth" w:date="2023-07-25T13:23:00Z">
        <w:r w:rsidR="000E72F2"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536" w:author="Sopheak Phorn" w:date="2023-08-03T13:57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​</w:t>
        </w:r>
      </w:ins>
      <w:ins w:id="7537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538" w:author="Sopheak Phorn" w:date="2023-08-03T13:57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ម្ម</w:t>
        </w:r>
      </w:ins>
      <w:ins w:id="7539" w:author="Kem Sereyboth" w:date="2023-07-25T13:23:00Z">
        <w:r w:rsidR="000E72F2" w:rsidRPr="00B81265">
          <w:rPr>
            <w:rFonts w:ascii="!Khmer MEF1" w:hAnsi="!Khmer MEF1" w:cs="!Khmer MEF1"/>
            <w:sz w:val="24"/>
            <w:szCs w:val="24"/>
            <w:lang w:val="ca-ES"/>
            <w:rPrChange w:id="7540" w:author="Sopheak Phorn" w:date="2023-08-03T13:57:00Z">
              <w:rPr>
                <w:rFonts w:ascii="!Khmer MEF1" w:hAnsi="!Khmer MEF1" w:cs="!Khmer MEF1"/>
                <w:spacing w:val="-8"/>
                <w:lang w:val="ca-ES"/>
              </w:rPr>
            </w:rPrChange>
          </w:rPr>
          <w:t>​​</w:t>
        </w:r>
      </w:ins>
      <w:ins w:id="7541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542" w:author="Sopheak Phorn" w:date="2023-08-03T13:57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សមិទ្ធកម្ម កាលពីថ្ងៃទី</w:t>
        </w:r>
      </w:ins>
      <w:ins w:id="7543" w:author="Kem Sereyboth" w:date="2023-06-21T09:51:00Z">
        <w:r w:rsidR="00A42C79"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544" w:author="Sopheak Phorn" w:date="2023-08-03T13:57:00Z">
              <w:rPr>
                <w:rFonts w:ascii="!Khmer MEF1" w:hAnsi="!Khmer MEF1" w:cs="!Khmer MEF1"/>
                <w:spacing w:val="4"/>
                <w:highlight w:val="yellow"/>
                <w:cs/>
                <w:lang w:val="ca-ES"/>
              </w:rPr>
            </w:rPrChange>
          </w:rPr>
          <w:t xml:space="preserve">២៧ </w:t>
        </w:r>
      </w:ins>
      <w:ins w:id="7545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546" w:author="Sopheak Phorn" w:date="2023-08-03T13:57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ខែ</w:t>
        </w:r>
      </w:ins>
      <w:ins w:id="7547" w:author="Kem Sereyboth" w:date="2023-06-21T09:51:00Z">
        <w:r w:rsidR="00A42C79"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548" w:author="Sopheak Phorn" w:date="2023-08-03T13:57:00Z">
              <w:rPr>
                <w:rFonts w:ascii="!Khmer MEF1" w:hAnsi="!Khmer MEF1" w:cs="!Khmer MEF1"/>
                <w:spacing w:val="4"/>
                <w:highlight w:val="yellow"/>
                <w:cs/>
                <w:lang w:val="ca-ES"/>
              </w:rPr>
            </w:rPrChange>
          </w:rPr>
          <w:t>មីនា</w:t>
        </w:r>
      </w:ins>
      <w:ins w:id="7549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550" w:author="Sopheak Phorn" w:date="2023-08-03T13:57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 xml:space="preserve"> ឆ្នាំ</w:t>
        </w:r>
      </w:ins>
      <w:ins w:id="7551" w:author="Kem Sereyboth" w:date="2023-06-21T09:51:00Z">
        <w:r w:rsidR="00A42C79"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552" w:author="Sopheak Phorn" w:date="2023-08-03T13:57:00Z">
              <w:rPr>
                <w:rFonts w:ascii="!Khmer MEF1" w:hAnsi="!Khmer MEF1" w:cs="!Khmer MEF1"/>
                <w:spacing w:val="4"/>
                <w:highlight w:val="yellow"/>
                <w:cs/>
                <w:lang w:val="ca-ES"/>
              </w:rPr>
            </w:rPrChange>
          </w:rPr>
          <w:t>២០២៣</w:t>
        </w:r>
      </w:ins>
      <w:ins w:id="7553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554" w:author="Sopheak Phorn" w:date="2023-08-03T13:57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។ បន្ទា​​ប់​ពីកិច្ចប្រជុំបើកការធ្វើសវនកម្មរួចរាល់</w:t>
        </w:r>
        <w:r w:rsidRPr="000E72F2">
          <w:rPr>
            <w:rFonts w:ascii="!Khmer MEF1" w:hAnsi="!Khmer MEF1" w:cs="!Khmer MEF1"/>
            <w:spacing w:val="-4"/>
            <w:sz w:val="24"/>
            <w:szCs w:val="24"/>
            <w:cs/>
            <w:lang w:val="ca-ES"/>
            <w:rPrChange w:id="7555" w:author="Kem Sereyboth" w:date="2023-07-25T13:24:00Z">
              <w:rPr>
                <w:rFonts w:ascii="!Khmer MEF1" w:hAnsi="!Khmer MEF1" w:cs="!Khmer MEF1"/>
                <w:cs/>
                <w:lang w:val="ca-ES"/>
              </w:rPr>
            </w:rPrChange>
          </w:rPr>
          <w:t xml:space="preserve"> </w:t>
        </w:r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556" w:author="Sopheak Phorn" w:date="2023-08-03T13:57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t>សវ​ន​ក​រទទួ</w:t>
        </w:r>
      </w:ins>
      <w:ins w:id="7557" w:author="Kem Sereyboth" w:date="2023-07-25T13:24:00Z">
        <w:r w:rsidR="000E72F2"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558" w:author="Sopheak Phorn" w:date="2023-08-03T13:57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t>​</w:t>
        </w:r>
      </w:ins>
      <w:ins w:id="7559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560" w:author="Sopheak Phorn" w:date="2023-08-03T13:57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t>ល</w:t>
        </w:r>
      </w:ins>
      <w:ins w:id="7561" w:author="Kem Sereyboth" w:date="2023-07-25T13:24:00Z">
        <w:r w:rsidR="000E72F2"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562" w:author="Sopheak Phorn" w:date="2023-08-03T13:57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t>​</w:t>
        </w:r>
      </w:ins>
      <w:ins w:id="7563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564" w:author="Sopheak Phorn" w:date="2023-08-03T13:57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t>បន្ទុកបានអនុវត្តភារកិច្ចចុះធ្វើសវនកម្មរប​ស់​​ខ្លួននៅ</w:t>
        </w:r>
        <w:r w:rsidRPr="00B81265">
          <w:rPr>
            <w:rFonts w:ascii="Khmer MEF1" w:hAnsi="Khmer MEF1" w:cs="Khmer MEF1"/>
            <w:sz w:val="24"/>
            <w:szCs w:val="24"/>
            <w:cs/>
            <w:lang w:val="ca-ES"/>
            <w:rPrChange w:id="7565" w:author="Sopheak Phorn" w:date="2023-08-03T13:57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 xml:space="preserve"> </w:t>
        </w:r>
      </w:ins>
      <w:ins w:id="7566" w:author="Kem Sereyboth" w:date="2023-06-21T09:52:00Z">
        <w:r w:rsidR="00A42C79" w:rsidRPr="00B81265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7567" w:author="Sopheak Phorn" w:date="2023-08-03T13:57:00Z">
              <w:rPr>
                <w:rFonts w:ascii="Khmer MEF1" w:hAnsi="Khmer MEF1" w:cs="Khmer MEF1"/>
                <w:spacing w:val="-6"/>
                <w:highlight w:val="yellow"/>
                <w:cs/>
                <w:lang w:val="ca-ES"/>
              </w:rPr>
            </w:rPrChange>
          </w:rPr>
          <w:t>ន.</w:t>
        </w:r>
      </w:ins>
      <w:ins w:id="7568" w:author="Sopheak Phorn" w:date="2023-07-28T13:28:00Z">
        <w:r w:rsidR="005A7F24" w:rsidRPr="00B81265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7569" w:author="Sopheak Phorn" w:date="2023-08-03T13:57:00Z">
              <w:rPr>
                <w:rFonts w:ascii="Khmer MEF1" w:hAnsi="Khmer MEF1" w:cs="Khmer MEF1"/>
                <w:b/>
                <w:bCs/>
                <w:spacing w:val="-4"/>
                <w:cs/>
                <w:lang w:val="ca-ES"/>
              </w:rPr>
            </w:rPrChange>
          </w:rPr>
          <w:t>គ</w:t>
        </w:r>
      </w:ins>
      <w:ins w:id="7570" w:author="Kem Sereyboth" w:date="2023-06-21T09:52:00Z">
        <w:del w:id="7571" w:author="Sopheak Phorn" w:date="2023-07-28T13:28:00Z">
          <w:r w:rsidR="00A42C79" w:rsidRPr="00B81265" w:rsidDel="005A7F24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7572" w:author="Sopheak Phorn" w:date="2023-08-03T13:57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ស</w:delText>
          </w:r>
        </w:del>
        <w:r w:rsidR="00A42C79" w:rsidRPr="00B81265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7573" w:author="Sopheak Phorn" w:date="2023-08-03T13:57:00Z">
              <w:rPr>
                <w:rFonts w:ascii="Khmer MEF1" w:hAnsi="Khmer MEF1" w:cs="Khmer MEF1"/>
                <w:spacing w:val="-6"/>
                <w:highlight w:val="yellow"/>
                <w:cs/>
                <w:lang w:val="ca-ES"/>
              </w:rPr>
            </w:rPrChange>
          </w:rPr>
          <w:t>.ស.</w:t>
        </w:r>
      </w:ins>
      <w:ins w:id="7574" w:author="Kem Sereyboth" w:date="2023-06-20T14:21:00Z">
        <w:r w:rsidRPr="00B81265">
          <w:rPr>
            <w:rFonts w:ascii="Khmer MEF1" w:hAnsi="Khmer MEF1" w:cs="Khmer MEF1"/>
            <w:sz w:val="24"/>
            <w:szCs w:val="24"/>
            <w:cs/>
            <w:rPrChange w:id="7575" w:author="Sopheak Phorn" w:date="2023-08-03T13:57:00Z">
              <w:rPr>
                <w:rFonts w:ascii="Khmer MEF1" w:hAnsi="Khmer MEF1" w:cs="Khmer MEF1"/>
                <w:spacing w:val="-6"/>
                <w:cs/>
              </w:rPr>
            </w:rPrChange>
          </w:rPr>
          <w:t xml:space="preserve"> </w:t>
        </w:r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576" w:author="Sopheak Phorn" w:date="2023-08-03T13:57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t xml:space="preserve">រយៈ​​ពេ​​ល </w:t>
        </w:r>
      </w:ins>
      <w:ins w:id="7577" w:author="Sopheak Phorn" w:date="2023-07-28T13:27:00Z">
        <w:r w:rsidR="00D90C3A"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578" w:author="Sopheak Phorn" w:date="2023-08-03T13:57:00Z">
              <w:rPr>
                <w:rFonts w:ascii="!Khmer MEF1" w:hAnsi="!Khmer MEF1" w:cs="!Khmer MEF1"/>
                <w:spacing w:val="-4"/>
                <w:cs/>
                <w:lang w:val="ca-ES"/>
              </w:rPr>
            </w:rPrChange>
          </w:rPr>
          <w:t>២៣</w:t>
        </w:r>
      </w:ins>
      <w:ins w:id="7579" w:author="Kem Sereyboth" w:date="2023-06-21T09:52:00Z">
        <w:del w:id="7580" w:author="Sopheak Phorn" w:date="2023-07-28T13:27:00Z">
          <w:r w:rsidR="00A42C79" w:rsidRPr="00B81265" w:rsidDel="00D90C3A">
            <w:rPr>
              <w:rFonts w:ascii="!Khmer MEF1" w:hAnsi="!Khmer MEF1" w:cs="!Khmer MEF1"/>
              <w:sz w:val="24"/>
              <w:szCs w:val="24"/>
              <w:cs/>
              <w:lang w:val="ca-ES"/>
              <w:rPrChange w:id="7581" w:author="Sopheak Phorn" w:date="2023-08-03T13:57:00Z">
                <w:rPr>
                  <w:rFonts w:ascii="!Khmer MEF1" w:hAnsi="!Khmer MEF1" w:cs="!Khmer MEF1"/>
                  <w:spacing w:val="-6"/>
                  <w:highlight w:val="yellow"/>
                  <w:cs/>
                  <w:lang w:val="ca-ES"/>
                </w:rPr>
              </w:rPrChange>
            </w:rPr>
            <w:delText>១៣</w:delText>
          </w:r>
        </w:del>
      </w:ins>
      <w:ins w:id="7582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583" w:author="Sopheak Phorn" w:date="2023-08-03T13:57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t xml:space="preserve">ថ្ងៃ </w:t>
        </w:r>
        <w:r w:rsidRPr="00B81265">
          <w:rPr>
            <w:rFonts w:ascii="Khmer MEF1" w:hAnsi="Khmer MEF1" w:cs="Khmer MEF1"/>
            <w:sz w:val="24"/>
            <w:szCs w:val="24"/>
            <w:cs/>
            <w:lang w:val="ca-ES"/>
            <w:rPrChange w:id="7584" w:author="Sopheak Phorn" w:date="2023-08-03T13:57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សម្រាប់ឆ្នាំ</w:t>
        </w:r>
      </w:ins>
      <w:ins w:id="7585" w:author="Kem Sereyboth" w:date="2023-06-21T09:52:00Z">
        <w:r w:rsidR="00A42C79" w:rsidRPr="00B81265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586" w:author="Sopheak Phorn" w:date="2023-08-03T13:58:00Z">
              <w:rPr>
                <w:rFonts w:ascii="Khmer MEF1" w:hAnsi="Khmer MEF1" w:cs="Khmer MEF1"/>
                <w:spacing w:val="-6"/>
                <w:highlight w:val="yellow"/>
                <w:cs/>
                <w:lang w:val="ca-ES"/>
              </w:rPr>
            </w:rPrChange>
          </w:rPr>
          <w:t xml:space="preserve">២០២៣ </w:t>
        </w:r>
      </w:ins>
      <w:ins w:id="7587" w:author="Kem Sereyboth" w:date="2023-06-20T14:21:00Z">
        <w:r w:rsidRPr="00B81265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588" w:author="Sopheak Phorn" w:date="2023-08-03T13:58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​ដោយបា​ន​អនុវត្ត</w:t>
        </w:r>
        <w:r w:rsidRPr="00B81265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589" w:author="Sopheak Phorn" w:date="2023-08-03T13:58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ចាប់ពី</w:t>
        </w:r>
        <w:r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590" w:author="Sopheak Phorn" w:date="2023-08-04T11:06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​ថ្ងៃទី</w:t>
        </w:r>
      </w:ins>
      <w:ins w:id="7591" w:author="Sopheak Phorn" w:date="2023-07-28T13:27:00Z">
        <w:r w:rsidR="000446A0"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592" w:author="Sopheak Phorn" w:date="2023-08-04T11:06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៣</w:t>
        </w:r>
      </w:ins>
      <w:ins w:id="7593" w:author="Kem Sereyboth" w:date="2023-06-21T09:52:00Z">
        <w:del w:id="7594" w:author="Sopheak Phorn" w:date="2023-07-28T13:27:00Z">
          <w:r w:rsidR="00A42C79" w:rsidRPr="007F2E01" w:rsidDel="000446A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7595" w:author="Sopheak Phorn" w:date="2023-08-04T11:06:00Z">
                <w:rPr>
                  <w:rFonts w:ascii="Khmer MEF1" w:hAnsi="Khmer MEF1" w:cs="Khmer MEF1"/>
                  <w:b/>
                  <w:bCs/>
                  <w:spacing w:val="-8"/>
                  <w:highlight w:val="yellow"/>
                  <w:cs/>
                  <w:lang w:val="ca-ES"/>
                </w:rPr>
              </w:rPrChange>
            </w:rPr>
            <w:delText>២</w:delText>
          </w:r>
        </w:del>
      </w:ins>
      <w:ins w:id="7596" w:author="Kem Sereyboth" w:date="2023-06-20T14:21:00Z">
        <w:r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597" w:author="Sopheak Phorn" w:date="2023-08-04T11:06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 xml:space="preserve"> ខែ</w:t>
        </w:r>
      </w:ins>
      <w:ins w:id="7598" w:author="Sopheak Phorn" w:date="2023-07-28T13:27:00Z">
        <w:r w:rsidR="000446A0"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599" w:author="Sopheak Phorn" w:date="2023-08-04T11:06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មេសា</w:t>
        </w:r>
      </w:ins>
      <w:ins w:id="7600" w:author="Kem Sereyboth" w:date="2023-06-21T09:52:00Z">
        <w:del w:id="7601" w:author="Sopheak Phorn" w:date="2023-07-28T13:27:00Z">
          <w:r w:rsidR="00A42C79" w:rsidRPr="007F2E01" w:rsidDel="000446A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7602" w:author="Sopheak Phorn" w:date="2023-08-04T11:06:00Z">
                <w:rPr>
                  <w:rFonts w:ascii="Khmer MEF1" w:hAnsi="Khmer MEF1" w:cs="Khmer MEF1"/>
                  <w:b/>
                  <w:bCs/>
                  <w:spacing w:val="-8"/>
                  <w:highlight w:val="yellow"/>
                  <w:cs/>
                  <w:lang w:val="ca-ES"/>
                </w:rPr>
              </w:rPrChange>
            </w:rPr>
            <w:delText>ឧសភា</w:delText>
          </w:r>
        </w:del>
      </w:ins>
      <w:ins w:id="7603" w:author="Kem Sereyboth" w:date="2023-06-20T14:21:00Z">
        <w:r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604" w:author="Sopheak Phorn" w:date="2023-08-04T11:06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 xml:space="preserve"> ឆ្នាំ</w:t>
        </w:r>
      </w:ins>
      <w:ins w:id="7605" w:author="Kem Sereyboth" w:date="2023-06-21T09:53:00Z">
        <w:r w:rsidR="00A42C79"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606" w:author="Sopheak Phorn" w:date="2023-08-04T11:06:00Z">
              <w:rPr>
                <w:rFonts w:ascii="Khmer MEF1" w:hAnsi="Khmer MEF1" w:cs="Khmer MEF1"/>
                <w:b/>
                <w:bCs/>
                <w:spacing w:val="-8"/>
                <w:highlight w:val="yellow"/>
                <w:cs/>
                <w:lang w:val="ca-ES"/>
              </w:rPr>
            </w:rPrChange>
          </w:rPr>
          <w:t>២០២៣</w:t>
        </w:r>
      </w:ins>
      <w:ins w:id="7607" w:author="Kem Sereyboth" w:date="2023-06-20T14:21:00Z">
        <w:r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lang w:val="ca-ES"/>
            <w:rPrChange w:id="7608" w:author="Sopheak Phorn" w:date="2023-08-04T11:06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 xml:space="preserve"> </w:t>
        </w:r>
        <w:r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609" w:author="Sopheak Phorn" w:date="2023-08-04T11:06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ដល់​ថ្ងៃទី</w:t>
        </w:r>
      </w:ins>
      <w:ins w:id="7610" w:author="Sopheak Phorn" w:date="2023-07-28T13:28:00Z">
        <w:r w:rsidR="000446A0"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611" w:author="Sopheak Phorn" w:date="2023-08-04T11:06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៩</w:t>
        </w:r>
      </w:ins>
      <w:ins w:id="7612" w:author="Kem Sereyboth" w:date="2023-06-21T09:53:00Z">
        <w:del w:id="7613" w:author="Sopheak Phorn" w:date="2023-07-28T13:28:00Z">
          <w:r w:rsidR="00A42C79" w:rsidRPr="007F2E01" w:rsidDel="000446A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7614" w:author="Sopheak Phorn" w:date="2023-08-04T11:06:00Z">
                <w:rPr>
                  <w:rFonts w:ascii="Khmer MEF1" w:hAnsi="Khmer MEF1" w:cs="Khmer MEF1"/>
                  <w:b/>
                  <w:bCs/>
                  <w:spacing w:val="-8"/>
                  <w:highlight w:val="yellow"/>
                  <w:cs/>
                  <w:lang w:val="ca-ES"/>
                </w:rPr>
              </w:rPrChange>
            </w:rPr>
            <w:delText>២២</w:delText>
          </w:r>
        </w:del>
      </w:ins>
      <w:ins w:id="7615" w:author="Kem Sereyboth" w:date="2023-06-20T14:21:00Z">
        <w:r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616" w:author="Sopheak Phorn" w:date="2023-08-04T11:06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 xml:space="preserve"> ខែ</w:t>
        </w:r>
      </w:ins>
      <w:ins w:id="7617" w:author="Kem Sereyboth" w:date="2023-06-21T09:53:00Z">
        <w:r w:rsidR="00A42C79"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618" w:author="Sopheak Phorn" w:date="2023-08-04T11:06:00Z">
              <w:rPr>
                <w:rFonts w:ascii="Khmer MEF1" w:hAnsi="Khmer MEF1" w:cs="Khmer MEF1"/>
                <w:b/>
                <w:bCs/>
                <w:spacing w:val="-8"/>
                <w:highlight w:val="yellow"/>
                <w:cs/>
                <w:lang w:val="ca-ES"/>
              </w:rPr>
            </w:rPrChange>
          </w:rPr>
          <w:t>ឧសភា</w:t>
        </w:r>
      </w:ins>
      <w:ins w:id="7619" w:author="Kem Sereyboth" w:date="2023-06-20T14:21:00Z">
        <w:r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620" w:author="Sopheak Phorn" w:date="2023-08-04T11:06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 xml:space="preserve"> ឆ្នាំ</w:t>
        </w:r>
      </w:ins>
      <w:ins w:id="7621" w:author="Kem Sereyboth" w:date="2023-06-21T09:53:00Z">
        <w:r w:rsidR="00A42C79"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622" w:author="Sopheak Phorn" w:date="2023-08-04T11:06:00Z">
              <w:rPr>
                <w:rFonts w:ascii="Khmer MEF1" w:hAnsi="Khmer MEF1" w:cs="Khmer MEF1"/>
                <w:b/>
                <w:bCs/>
                <w:spacing w:val="-8"/>
                <w:highlight w:val="yellow"/>
                <w:cs/>
                <w:lang w:val="ca-ES"/>
              </w:rPr>
            </w:rPrChange>
          </w:rPr>
          <w:t>២០២៣</w:t>
        </w:r>
      </w:ins>
      <w:ins w:id="7623" w:author="Kem Sereyboth" w:date="2023-06-20T14:21:00Z">
        <w:r w:rsidRPr="007F2E0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624" w:author="Sopheak Phorn" w:date="2023-08-04T11:06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។​</w:t>
        </w:r>
        <w:r w:rsidRPr="00B81265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625" w:author="Sopheak Phorn" w:date="2023-08-03T13:58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 </w:t>
        </w:r>
        <w:r w:rsidRPr="00B81265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7626" w:author="Sopheak Phorn" w:date="2023-08-03T13:58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ប្រតិភូ</w:t>
        </w:r>
        <w:r w:rsidRPr="00B81265">
          <w:rPr>
            <w:rFonts w:ascii="!Khmer MEF1" w:hAnsi="!Khmer MEF1" w:cs="!Khmer MEF1"/>
            <w:spacing w:val="-6"/>
            <w:sz w:val="24"/>
            <w:szCs w:val="24"/>
            <w:cs/>
            <w:lang w:val="ca-ES"/>
            <w:rPrChange w:id="7627" w:author="Sopheak Phorn" w:date="2023-08-03T13:59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សវនកម្ម និងសវនករទទួលបន្ទុ​ក</w:t>
        </w:r>
        <w:r w:rsidRPr="00B81265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628" w:author="Sopheak Phorn" w:date="2023-08-03T13:59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បានប្រើប្រាស់នីតិវិធីសវន</w:t>
        </w:r>
        <w:r w:rsidRPr="00B81265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629" w:author="Sopheak Phorn" w:date="2023-08-03T13:59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កម្ម</w:t>
        </w:r>
        <w:r w:rsidRPr="00B81265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630" w:author="Sopheak Phorn" w:date="2023-08-03T13:59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ក្នុងការពិនិត្យលើឯកសារដែលទទួលបាន និ​ង</w:t>
        </w:r>
        <w:r w:rsidRPr="00B04551">
          <w:rPr>
            <w:rFonts w:ascii="Khmer MEF1" w:hAnsi="Khmer MEF1" w:cs="Khmer MEF1"/>
            <w:spacing w:val="-6"/>
            <w:sz w:val="24"/>
            <w:szCs w:val="24"/>
            <w:lang w:val="ca-ES"/>
            <w:rPrChange w:id="7631" w:author="Kem Sereyboth" w:date="2023-07-25T13:25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>​​</w:t>
        </w:r>
        <w:r w:rsidRPr="00B81265">
          <w:rPr>
            <w:rFonts w:ascii="Khmer MEF1" w:hAnsi="Khmer MEF1" w:cs="Khmer MEF1"/>
            <w:sz w:val="24"/>
            <w:szCs w:val="24"/>
            <w:cs/>
            <w:lang w:val="ca-ES"/>
            <w:rPrChange w:id="7632" w:author="Sopheak Phorn" w:date="2023-08-03T13:59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តាមរយៈការសាកសួរដោ</w:t>
        </w:r>
        <w:r w:rsidRPr="00B81265">
          <w:rPr>
            <w:rFonts w:ascii="Khmer MEF1" w:hAnsi="Khmer MEF1" w:cs="Khmer MEF1"/>
            <w:sz w:val="24"/>
            <w:szCs w:val="24"/>
            <w:lang w:val="ca-ES"/>
            <w:rPrChange w:id="7633" w:author="Sopheak Phorn" w:date="2023-08-03T13:59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>​​​​​​</w:t>
        </w:r>
        <w:r w:rsidRPr="00B81265">
          <w:rPr>
            <w:rFonts w:ascii="Khmer MEF1" w:hAnsi="Khmer MEF1" w:cs="Khmer MEF1"/>
            <w:sz w:val="24"/>
            <w:szCs w:val="24"/>
            <w:cs/>
            <w:lang w:val="ca-ES"/>
            <w:rPrChange w:id="7634" w:author="Sopheak Phorn" w:date="2023-08-03T13:59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យ</w:t>
        </w:r>
        <w:r w:rsidRPr="00B81265">
          <w:rPr>
            <w:rFonts w:ascii="Khmer MEF1" w:hAnsi="Khmer MEF1" w:cs="Khmer MEF1"/>
            <w:sz w:val="24"/>
            <w:szCs w:val="24"/>
            <w:lang w:val="ca-ES"/>
            <w:rPrChange w:id="7635" w:author="Sopheak Phorn" w:date="2023-08-03T13:59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>​​​​​​​​​</w:t>
        </w:r>
        <w:r w:rsidRPr="00B81265">
          <w:rPr>
            <w:rFonts w:ascii="Khmer MEF1" w:hAnsi="Khmer MEF1" w:cs="Khmer MEF1"/>
            <w:sz w:val="24"/>
            <w:szCs w:val="24"/>
            <w:cs/>
            <w:lang w:val="ca-ES"/>
            <w:rPrChange w:id="7636" w:author="Sopheak Phorn" w:date="2023-08-03T13:59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ផ្ទាល់ពី</w:t>
        </w:r>
      </w:ins>
      <w:ins w:id="7637" w:author="Kem Sereyboth" w:date="2023-07-12T11:07:00Z">
        <w:r w:rsidR="004A4CD5" w:rsidRPr="00B81265">
          <w:rPr>
            <w:rFonts w:ascii="Khmer MEF1" w:hAnsi="Khmer MEF1" w:cs="Khmer MEF1"/>
            <w:sz w:val="24"/>
            <w:szCs w:val="24"/>
            <w:cs/>
            <w:lang w:val="ca-ES"/>
            <w:rPrChange w:id="7638" w:author="Sopheak Phorn" w:date="2023-08-03T13:59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>​</w:t>
        </w:r>
      </w:ins>
      <w:ins w:id="7639" w:author="Kem Sereyboth" w:date="2023-06-20T14:21:00Z">
        <w:r w:rsidRPr="00B81265">
          <w:rPr>
            <w:rFonts w:ascii="Khmer MEF1" w:hAnsi="Khmer MEF1" w:cs="Khmer MEF1"/>
            <w:sz w:val="24"/>
            <w:szCs w:val="24"/>
            <w:cs/>
            <w:lang w:val="ca-ES"/>
            <w:rPrChange w:id="7640" w:author="Sopheak Phorn" w:date="2023-08-03T13:59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បុគ្គលទទួលបន្ទុកតាម</w:t>
        </w:r>
        <w:r w:rsidRPr="00B81265">
          <w:rPr>
            <w:rFonts w:ascii="Khmer MEF1" w:hAnsi="Khmer MEF1" w:cs="Khmer MEF1"/>
            <w:sz w:val="24"/>
            <w:szCs w:val="24"/>
            <w:cs/>
            <w:lang w:val="ca-ES"/>
            <w:rPrChange w:id="7641" w:author="Sopheak Phorn" w:date="2023-08-03T13:59:00Z">
              <w:rPr>
                <w:rFonts w:ascii="Khmer MEF1" w:hAnsi="Khmer MEF1" w:cs="Khmer MEF1"/>
                <w:spacing w:val="8"/>
                <w:cs/>
                <w:lang w:val="ca-ES"/>
              </w:rPr>
            </w:rPrChange>
          </w:rPr>
          <w:t>ផ្នែក</w:t>
        </w:r>
        <w:r w:rsidRPr="00B81265">
          <w:rPr>
            <w:rFonts w:ascii="Khmer MEF1" w:hAnsi="Khmer MEF1" w:cs="Khmer MEF1"/>
            <w:sz w:val="24"/>
            <w:szCs w:val="24"/>
            <w:cs/>
            <w:lang w:val="ca-ES"/>
            <w:rPrChange w:id="7642" w:author="Sopheak Phorn" w:date="2023-08-03T13:5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នីមួយៗ</w:t>
        </w:r>
      </w:ins>
      <w:ins w:id="7643" w:author="Kem Sereyboth" w:date="2023-07-25T13:25:00Z">
        <w:r w:rsidR="00B04551" w:rsidRPr="00B81265">
          <w:rPr>
            <w:rFonts w:ascii="Khmer MEF1" w:hAnsi="Khmer MEF1" w:cs="Khmer MEF1"/>
            <w:sz w:val="24"/>
            <w:szCs w:val="24"/>
            <w:cs/>
            <w:lang w:val="ca-ES"/>
            <w:rPrChange w:id="7644" w:author="Sopheak Phorn" w:date="2023-08-03T13:5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</w:t>
        </w:r>
      </w:ins>
      <w:ins w:id="7645" w:author="Kem Sereyboth" w:date="2023-06-20T14:21:00Z">
        <w:r w:rsidRPr="00B81265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7646" w:author="Sopheak Phorn" w:date="2023-08-03T13:5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និងបានរកឃើ</w:t>
        </w:r>
        <w:r w:rsidRPr="00B81265">
          <w:rPr>
            <w:rFonts w:ascii="Khmer MEF1" w:hAnsi="Khmer MEF1" w:cs="Khmer MEF1"/>
            <w:spacing w:val="2"/>
            <w:sz w:val="24"/>
            <w:szCs w:val="24"/>
            <w:lang w:val="ca-ES"/>
            <w:rPrChange w:id="7647" w:author="Sopheak Phorn" w:date="2023-08-03T13:59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</w:t>
        </w:r>
        <w:r w:rsidRPr="00B81265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7648" w:author="Sopheak Phorn" w:date="2023-08-03T13:5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ញនូវបញ្ហា​មួយចំនួន</w:t>
        </w:r>
        <w:r w:rsidRPr="007F2E0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649" w:author="Sopheak Phorn" w:date="2023-08-04T11:06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ដែលអាចនាំឱ្យ</w:t>
        </w:r>
      </w:ins>
      <w:ins w:id="7650" w:author="Kem Sereyboth" w:date="2023-07-25T13:25:00Z">
        <w:r w:rsidR="00B04551" w:rsidRPr="007F2E01">
          <w:rPr>
            <w:rFonts w:ascii="Khmer MEF1" w:hAnsi="Khmer MEF1" w:cs="Khmer MEF1"/>
            <w:spacing w:val="-6"/>
            <w:sz w:val="24"/>
            <w:szCs w:val="24"/>
            <w:lang w:val="ca-ES"/>
            <w:rPrChange w:id="7651" w:author="Sopheak Phorn" w:date="2023-08-04T11:06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​​​​​</w:t>
        </w:r>
      </w:ins>
      <w:ins w:id="7652" w:author="Kem Sereyboth" w:date="2023-06-20T14:21:00Z">
        <w:r w:rsidRPr="007F2E0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653" w:author="Sopheak Phorn" w:date="2023-08-04T11:06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មាននូ​វគម្លាត</w:t>
        </w:r>
      </w:ins>
      <w:ins w:id="7654" w:author="Kem Sereyboth" w:date="2023-07-12T11:07:00Z">
        <w:r w:rsidR="004A4CD5" w:rsidRPr="007F2E0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655" w:author="Sopheak Phorn" w:date="2023-08-04T11:06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​</w:t>
        </w:r>
      </w:ins>
      <w:ins w:id="7656" w:author="Kem Sereyboth" w:date="2023-06-20T14:21:00Z">
        <w:r w:rsidRPr="007F2E0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657" w:author="Sopheak Phorn" w:date="2023-08-04T11:06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នៅ</w:t>
        </w:r>
      </w:ins>
      <w:ins w:id="7658" w:author="Kem Sereyboth" w:date="2023-07-12T11:07:00Z">
        <w:r w:rsidR="004A4CD5" w:rsidRPr="007F2E01">
          <w:rPr>
            <w:rFonts w:ascii="Khmer MEF1" w:hAnsi="Khmer MEF1" w:cs="Khmer MEF1"/>
            <w:spacing w:val="-6"/>
            <w:sz w:val="24"/>
            <w:szCs w:val="24"/>
            <w:lang w:val="ca-ES"/>
            <w:rPrChange w:id="7659" w:author="Sopheak Phorn" w:date="2023-08-04T11:06:00Z">
              <w:rPr>
                <w:rFonts w:ascii="Khmer MEF1" w:hAnsi="Khmer MEF1" w:cs="Khmer MEF1"/>
                <w:color w:val="FF0000"/>
                <w:spacing w:val="4"/>
                <w:lang w:val="ca-ES"/>
              </w:rPr>
            </w:rPrChange>
          </w:rPr>
          <w:t>​​​</w:t>
        </w:r>
      </w:ins>
      <w:ins w:id="7660" w:author="Kem Sereyboth" w:date="2023-06-20T14:21:00Z">
        <w:r w:rsidRPr="007F2E0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661" w:author="Sopheak Phorn" w:date="2023-08-04T11:06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ក្នុ</w:t>
        </w:r>
      </w:ins>
      <w:ins w:id="7662" w:author="Kem Sereyboth" w:date="2023-07-12T11:07:00Z">
        <w:r w:rsidR="004A4CD5" w:rsidRPr="007F2E0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663" w:author="Sopheak Phorn" w:date="2023-08-04T11:06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​</w:t>
        </w:r>
      </w:ins>
      <w:ins w:id="7664" w:author="Kem Sereyboth" w:date="2023-06-20T14:21:00Z">
        <w:r w:rsidRPr="007F2E0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665" w:author="Sopheak Phorn" w:date="2023-08-04T11:06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ងការអនុវត្តការងាររបស់ </w:t>
        </w:r>
      </w:ins>
      <w:ins w:id="7666" w:author="Chamreun Poth" w:date="2024-06-03T20:45:00Z" w16du:dateUtc="2024-06-03T13:45:00Z">
        <w:r w:rsidR="0052455F" w:rsidRPr="0052455F">
          <w:rPr>
            <w:rFonts w:ascii="Khmer MEF1" w:eastAsia="Times New Roman" w:hAnsi="Khmer MEF1" w:cs="Khmer MEF1"/>
            <w:b/>
            <w:bCs/>
            <w:spacing w:val="-4"/>
            <w:sz w:val="24"/>
            <w:szCs w:val="24"/>
            <w:cs/>
            <w:rPrChange w:id="7667" w:author="Chamreun Poth" w:date="2024-06-03T20:46:00Z" w16du:dateUtc="2024-06-03T13:46:00Z">
              <w:rPr>
                <w:rFonts w:ascii="Khmer MEF1" w:hAnsi="Khmer MEF1" w:cs="Khmer MEF1"/>
                <w:b/>
                <w:bCs/>
                <w:spacing w:val="-4"/>
                <w:cs/>
              </w:rPr>
            </w:rPrChange>
          </w:rPr>
          <w:t>ឈ្មោះសវនដ្ឋាន</w:t>
        </w:r>
      </w:ins>
      <w:ins w:id="7668" w:author="Kem Sereyboth" w:date="2023-06-21T09:53:00Z">
        <w:del w:id="7669" w:author="Chamreun Poth" w:date="2024-06-03T20:45:00Z" w16du:dateUtc="2024-06-03T13:45:00Z">
          <w:r w:rsidR="00A42C79" w:rsidRPr="0052455F" w:rsidDel="0052455F">
            <w:rPr>
              <w:rFonts w:ascii="Khmer MEF1" w:eastAsia="Times New Roman" w:hAnsi="Khmer MEF1" w:cs="Khmer MEF1"/>
              <w:b/>
              <w:bCs/>
              <w:spacing w:val="-4"/>
              <w:sz w:val="24"/>
              <w:szCs w:val="24"/>
              <w:cs/>
              <w:rPrChange w:id="7670" w:author="Chamreun Poth" w:date="2024-06-03T20:46:00Z" w16du:dateUtc="2024-06-03T13:46:00Z">
                <w:rPr>
                  <w:rFonts w:ascii="Khmer MEF1" w:hAnsi="Khmer MEF1" w:cs="Khmer MEF1"/>
                  <w:b/>
                  <w:bCs/>
                  <w:spacing w:val="-6"/>
                  <w:highlight w:val="yellow"/>
                  <w:cs/>
                  <w:lang w:val="ca-ES"/>
                </w:rPr>
              </w:rPrChange>
            </w:rPr>
            <w:delText>ន.</w:delText>
          </w:r>
        </w:del>
      </w:ins>
      <w:ins w:id="7671" w:author="Sopheak Phorn" w:date="2023-07-28T13:28:00Z">
        <w:del w:id="7672" w:author="Chamreun Poth" w:date="2024-06-03T20:45:00Z" w16du:dateUtc="2024-06-03T13:45:00Z">
          <w:r w:rsidR="005A7F24" w:rsidRPr="0052455F" w:rsidDel="0052455F">
            <w:rPr>
              <w:rFonts w:ascii="Khmer MEF1" w:eastAsia="Times New Roman" w:hAnsi="Khmer MEF1" w:cs="Khmer MEF1"/>
              <w:b/>
              <w:bCs/>
              <w:spacing w:val="-4"/>
              <w:sz w:val="24"/>
              <w:szCs w:val="24"/>
              <w:cs/>
              <w:rPrChange w:id="7673" w:author="Chamreun Poth" w:date="2024-06-03T20:46:00Z" w16du:dateUtc="2024-06-03T13:46:00Z">
                <w:rPr>
                  <w:rFonts w:ascii="Khmer MEF1" w:hAnsi="Khmer MEF1" w:cs="Khmer MEF1"/>
                  <w:b/>
                  <w:bCs/>
                  <w:spacing w:val="2"/>
                  <w:cs/>
                  <w:lang w:val="ca-ES"/>
                </w:rPr>
              </w:rPrChange>
            </w:rPr>
            <w:delText>គ</w:delText>
          </w:r>
        </w:del>
      </w:ins>
      <w:ins w:id="7674" w:author="Kem Sereyboth" w:date="2023-06-21T09:53:00Z">
        <w:del w:id="7675" w:author="Chamreun Poth" w:date="2024-06-03T20:45:00Z" w16du:dateUtc="2024-06-03T13:45:00Z">
          <w:r w:rsidR="00A42C79" w:rsidRPr="0052455F" w:rsidDel="0052455F">
            <w:rPr>
              <w:rFonts w:ascii="Khmer MEF1" w:eastAsia="Times New Roman" w:hAnsi="Khmer MEF1" w:cs="Khmer MEF1"/>
              <w:b/>
              <w:bCs/>
              <w:spacing w:val="-4"/>
              <w:sz w:val="24"/>
              <w:szCs w:val="24"/>
              <w:cs/>
              <w:rPrChange w:id="7676" w:author="Chamreun Poth" w:date="2024-06-03T20:46:00Z" w16du:dateUtc="2024-06-03T13:46:00Z">
                <w:rPr>
                  <w:rFonts w:ascii="Khmer MEF1" w:hAnsi="Khmer MEF1" w:cs="Khmer MEF1"/>
                  <w:b/>
                  <w:bCs/>
                  <w:spacing w:val="-6"/>
                  <w:highlight w:val="yellow"/>
                  <w:cs/>
                  <w:lang w:val="ca-ES"/>
                </w:rPr>
              </w:rPrChange>
            </w:rPr>
            <w:delText>ស.ស.</w:delText>
          </w:r>
        </w:del>
        <w:r w:rsidR="00A42C79" w:rsidRPr="007F2E01">
          <w:rPr>
            <w:rFonts w:ascii="Khmer MEF1" w:hAnsi="Khmer MEF1" w:cs="Khmer MEF1"/>
            <w:spacing w:val="-6"/>
            <w:sz w:val="24"/>
            <w:szCs w:val="24"/>
            <w:cs/>
            <w:rPrChange w:id="7677" w:author="Sopheak Phorn" w:date="2023-08-04T11:06:00Z">
              <w:rPr>
                <w:rFonts w:ascii="Khmer MEF1" w:hAnsi="Khmer MEF1" w:cs="Khmer MEF1"/>
                <w:spacing w:val="-6"/>
                <w:highlight w:val="yellow"/>
                <w:cs/>
              </w:rPr>
            </w:rPrChange>
          </w:rPr>
          <w:t xml:space="preserve"> </w:t>
        </w:r>
      </w:ins>
      <w:ins w:id="7678" w:author="Kem Sereyboth" w:date="2023-06-20T14:21:00Z">
        <w:r w:rsidRPr="007F2E0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679" w:author="Sopheak Phorn" w:date="2023-08-04T11:06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និងនាំទៅដល់ការកើតមាននូវហានិភ័យ</w:t>
        </w:r>
        <w:r w:rsidRPr="005A7F2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7680" w:author="Sopheak Phorn" w:date="2023-07-28T13:28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នាពេល</w:t>
        </w:r>
        <w:r w:rsidRPr="00B04551">
          <w:rPr>
            <w:rFonts w:ascii="Khmer MEF1" w:hAnsi="Khmer MEF1" w:cs="Khmer MEF1"/>
            <w:sz w:val="24"/>
            <w:szCs w:val="24"/>
            <w:cs/>
            <w:lang w:val="ca-ES"/>
            <w:rPrChange w:id="7681" w:author="Kem Sereyboth" w:date="2023-07-25T13:26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អ</w:t>
        </w:r>
        <w:r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7682" w:author="Kem Sereyboth" w:date="2023-07-19T16:59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នាគត។ រាល់ល​ទ្ធ</w:t>
        </w:r>
        <w:r w:rsidRPr="00E33574">
          <w:rPr>
            <w:rFonts w:ascii="Khmer MEF1" w:hAnsi="Khmer MEF1" w:cs="Khmer MEF1"/>
            <w:spacing w:val="-8"/>
            <w:sz w:val="24"/>
            <w:szCs w:val="24"/>
            <w:lang w:val="ca-ES"/>
            <w:rPrChange w:id="7683" w:author="Kem Sereyboth" w:date="2023-07-19T16:59:00Z">
              <w:rPr>
                <w:rFonts w:ascii="Khmer MEF1" w:hAnsi="Khmer MEF1" w:cs="Khmer MEF1"/>
                <w:spacing w:val="-8"/>
                <w:lang w:val="ca-ES"/>
              </w:rPr>
            </w:rPrChange>
          </w:rPr>
          <w:t>​​​​</w:t>
        </w:r>
        <w:r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7684" w:author="Kem Sereyboth" w:date="2023-07-19T16:59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ផ</w:t>
        </w:r>
      </w:ins>
      <w:ins w:id="7685" w:author="Kem Sereyboth" w:date="2023-07-12T11:07:00Z">
        <w:r w:rsidR="004A4CD5" w:rsidRPr="00E33574">
          <w:rPr>
            <w:rFonts w:ascii="Khmer MEF1" w:hAnsi="Khmer MEF1" w:cs="Khmer MEF1"/>
            <w:spacing w:val="-8"/>
            <w:sz w:val="24"/>
            <w:szCs w:val="24"/>
            <w:lang w:val="ca-ES"/>
            <w:rPrChange w:id="7686" w:author="Kem Sereyboth" w:date="2023-07-19T16:59:00Z">
              <w:rPr>
                <w:rFonts w:ascii="Khmer MEF1" w:hAnsi="Khmer MEF1" w:cs="Khmer MEF1"/>
                <w:color w:val="FF0000"/>
                <w:spacing w:val="-8"/>
                <w:lang w:val="ca-ES"/>
              </w:rPr>
            </w:rPrChange>
          </w:rPr>
          <w:t>​​​​</w:t>
        </w:r>
      </w:ins>
      <w:ins w:id="7687" w:author="Kem Sereyboth" w:date="2023-06-20T14:21:00Z">
        <w:r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7688" w:author="Kem Sereyboth" w:date="2023-07-19T16:59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ល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7689" w:author="Kem Sereyboth" w:date="2023-07-19T16:5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ដែល</w:t>
        </w:r>
        <w:r w:rsidRPr="00E33574">
          <w:rPr>
            <w:rFonts w:ascii="!Khmer MEF1" w:hAnsi="!Khmer MEF1" w:cs="!Khmer MEF1"/>
            <w:spacing w:val="4"/>
            <w:sz w:val="24"/>
            <w:szCs w:val="24"/>
            <w:cs/>
            <w:lang w:val="ca-ES"/>
            <w:rPrChange w:id="7690" w:author="Kem Sereyboth" w:date="2023-07-19T16:59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ប្រតិភូសវនកម្ម និងសវនករ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7691" w:author="Kem Sereyboth" w:date="2023-07-19T16:5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ទទួលបន្ទុកបានរកឃើញសុទ្ធសឹង</w:t>
        </w:r>
        <w:r w:rsidRPr="00E41B06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692" w:author="Sopheak Phorn" w:date="2023-08-03T14:0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តែត្រូវបានធ្វើការពិនិត្យនិងវាយតម្លៃ</w:t>
        </w:r>
        <w:r w:rsidRPr="00E41B06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693" w:author="Sopheak Phorn" w:date="2023-08-03T14:02:00Z">
              <w:rPr>
                <w:rFonts w:ascii="Khmer MEF1" w:hAnsi="Khmer MEF1" w:cs="Khmer MEF1"/>
                <w:spacing w:val="6"/>
                <w:cs/>
                <w:lang w:val="ca-ES"/>
              </w:rPr>
            </w:rPrChange>
          </w:rPr>
          <w:t>យ៉ា​ង</w:t>
        </w:r>
        <w:r w:rsidRPr="00E41B06">
          <w:rPr>
            <w:rFonts w:ascii="Khmer MEF1" w:hAnsi="Khmer MEF1" w:cs="Khmer MEF1"/>
            <w:spacing w:val="-2"/>
            <w:sz w:val="24"/>
            <w:szCs w:val="24"/>
            <w:lang w:val="ca-ES"/>
            <w:rPrChange w:id="7694" w:author="Sopheak Phorn" w:date="2023-08-03T14:02:00Z">
              <w:rPr>
                <w:rFonts w:ascii="Khmer MEF1" w:hAnsi="Khmer MEF1" w:cs="Khmer MEF1"/>
                <w:spacing w:val="6"/>
                <w:lang w:val="ca-ES"/>
              </w:rPr>
            </w:rPrChange>
          </w:rPr>
          <w:t>​​</w:t>
        </w:r>
        <w:r w:rsidRPr="00E41B06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695" w:author="Sopheak Phorn" w:date="2023-08-03T14:02:00Z">
              <w:rPr>
                <w:rFonts w:ascii="Khmer MEF1" w:hAnsi="Khmer MEF1" w:cs="Khmer MEF1"/>
                <w:cs/>
                <w:lang w:val="ca-ES"/>
              </w:rPr>
            </w:rPrChange>
          </w:rPr>
          <w:t>យកចិត្តទុកដាក់ប្រកបដោយវិជ្ជាជីវៈស​វ​នកម្ម ដោយធ្វើការប្រៀប</w:t>
        </w:r>
        <w:r w:rsidRPr="00631815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7696" w:author="Kem Sereyboth" w:date="2023-07-25T13:27:00Z">
              <w:rPr>
                <w:rFonts w:ascii="Khmer MEF1" w:hAnsi="Khmer MEF1" w:cs="Khmer MEF1"/>
                <w:cs/>
                <w:lang w:val="ca-ES"/>
              </w:rPr>
            </w:rPrChange>
          </w:rPr>
          <w:t>ធៀបការអនុវ</w:t>
        </w:r>
      </w:ins>
      <w:ins w:id="7697" w:author="Kem Sereyboth" w:date="2023-07-25T13:27:00Z">
        <w:r w:rsidR="00631815" w:rsidRPr="00631815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7698" w:author="Kem Sereyboth" w:date="2023-07-25T13:27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7699" w:author="Kem Sereyboth" w:date="2023-06-20T14:21:00Z">
        <w:r w:rsidRPr="00631815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7700" w:author="Kem Sereyboth" w:date="2023-07-25T13:27:00Z">
              <w:rPr>
                <w:rFonts w:ascii="Khmer MEF1" w:hAnsi="Khmer MEF1" w:cs="Khmer MEF1"/>
                <w:cs/>
                <w:lang w:val="ca-ES"/>
              </w:rPr>
            </w:rPrChange>
          </w:rPr>
          <w:t>ត្ត</w:t>
        </w:r>
        <w:r w:rsidRPr="00631815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7701" w:author="Kem Sereyboth" w:date="2023-07-25T13:28:00Z">
              <w:rPr>
                <w:rFonts w:ascii="Khmer MEF1" w:hAnsi="Khmer MEF1" w:cs="Khmer MEF1"/>
                <w:cs/>
                <w:lang w:val="ca-ES"/>
              </w:rPr>
            </w:rPrChange>
          </w:rPr>
          <w:t>ជាក់ស្តែងរប​ស់</w:t>
        </w:r>
      </w:ins>
      <w:ins w:id="7702" w:author="Chamreun Poth" w:date="2024-06-03T20:46:00Z" w16du:dateUtc="2024-06-03T13:46:00Z">
        <w:r w:rsidR="0052455F">
          <w:rPr>
            <w:rFonts w:ascii="Khmer MEF1" w:hAnsi="Khmer MEF1" w:cs="Khmer MEF1"/>
            <w:spacing w:val="-14"/>
            <w:sz w:val="24"/>
            <w:szCs w:val="24"/>
            <w:lang w:val="ca-ES"/>
          </w:rPr>
          <w:t xml:space="preserve"> </w:t>
        </w:r>
        <w:r w:rsidR="0052455F" w:rsidRPr="0052455F">
          <w:rPr>
            <w:rFonts w:ascii="Khmer MEF1" w:eastAsia="Times New Roman" w:hAnsi="Khmer MEF1" w:cs="Khmer MEF1"/>
            <w:b/>
            <w:bCs/>
            <w:spacing w:val="-4"/>
            <w:sz w:val="24"/>
            <w:szCs w:val="24"/>
            <w:cs/>
            <w:rPrChange w:id="7703" w:author="Chamreun Poth" w:date="2024-06-03T20:46:00Z" w16du:dateUtc="2024-06-03T13:46:00Z">
              <w:rPr>
                <w:rFonts w:ascii="Khmer MEF1" w:hAnsi="Khmer MEF1" w:cs="Khmer MEF1"/>
                <w:b/>
                <w:bCs/>
                <w:spacing w:val="-4"/>
                <w:cs/>
              </w:rPr>
            </w:rPrChange>
          </w:rPr>
          <w:t>ឈ្មោះសវនដ្ឋាន</w:t>
        </w:r>
        <w:r w:rsidR="0052455F">
          <w:rPr>
            <w:rFonts w:ascii="Khmer MEF1" w:eastAsia="Times New Roman" w:hAnsi="Khmer MEF1" w:cs="Khmer MEF1"/>
            <w:b/>
            <w:bCs/>
            <w:spacing w:val="-4"/>
            <w:sz w:val="24"/>
            <w:szCs w:val="24"/>
          </w:rPr>
          <w:t xml:space="preserve"> </w:t>
        </w:r>
      </w:ins>
      <w:ins w:id="7704" w:author="Kem Sereyboth" w:date="2023-06-20T14:21:00Z">
        <w:del w:id="7705" w:author="Chamreun Poth" w:date="2024-06-03T20:46:00Z" w16du:dateUtc="2024-06-03T13:46:00Z">
          <w:r w:rsidRPr="00631815" w:rsidDel="0052455F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7706" w:author="Kem Sereyboth" w:date="2023-07-25T13:28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7707" w:author="Kem Sereyboth" w:date="2023-06-21T09:54:00Z">
        <w:del w:id="7708" w:author="Chamreun Poth" w:date="2024-06-03T20:46:00Z" w16du:dateUtc="2024-06-03T13:46:00Z">
          <w:r w:rsidR="00A42C79" w:rsidRPr="00631815" w:rsidDel="0052455F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lang w:val="ca-ES"/>
              <w:rPrChange w:id="7709" w:author="Kem Sereyboth" w:date="2023-07-25T13:28:00Z">
                <w:rPr>
                  <w:rFonts w:ascii="Khmer MEF1" w:hAnsi="Khmer MEF1" w:cs="Khmer MEF1"/>
                  <w:b/>
                  <w:bCs/>
                  <w:spacing w:val="-6"/>
                  <w:highlight w:val="yellow"/>
                  <w:cs/>
                  <w:lang w:val="ca-ES"/>
                </w:rPr>
              </w:rPrChange>
            </w:rPr>
            <w:delText>ន.</w:delText>
          </w:r>
        </w:del>
      </w:ins>
      <w:ins w:id="7710" w:author="Sopheak Phorn" w:date="2023-07-28T13:29:00Z">
        <w:del w:id="7711" w:author="Chamreun Poth" w:date="2024-06-03T20:46:00Z" w16du:dateUtc="2024-06-03T13:46:00Z">
          <w:r w:rsidR="005A7F24" w:rsidDel="0052455F">
            <w:rPr>
              <w:rFonts w:ascii="Khmer MEF1" w:hAnsi="Khmer MEF1" w:cs="Khmer MEF1" w:hint="cs"/>
              <w:b/>
              <w:bCs/>
              <w:spacing w:val="-14"/>
              <w:sz w:val="24"/>
              <w:szCs w:val="24"/>
              <w:cs/>
              <w:lang w:val="ca-ES"/>
            </w:rPr>
            <w:delText>គ</w:delText>
          </w:r>
        </w:del>
      </w:ins>
      <w:ins w:id="7712" w:author="Kem Sereyboth" w:date="2023-06-21T09:54:00Z">
        <w:del w:id="7713" w:author="Chamreun Poth" w:date="2024-06-03T20:46:00Z" w16du:dateUtc="2024-06-03T13:46:00Z">
          <w:r w:rsidR="00A42C79" w:rsidRPr="00631815" w:rsidDel="0052455F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lang w:val="ca-ES"/>
              <w:rPrChange w:id="7714" w:author="Kem Sereyboth" w:date="2023-07-25T13:28:00Z">
                <w:rPr>
                  <w:rFonts w:ascii="Khmer MEF1" w:hAnsi="Khmer MEF1" w:cs="Khmer MEF1"/>
                  <w:b/>
                  <w:bCs/>
                  <w:spacing w:val="-6"/>
                  <w:highlight w:val="yellow"/>
                  <w:cs/>
                  <w:lang w:val="ca-ES"/>
                </w:rPr>
              </w:rPrChange>
            </w:rPr>
            <w:delText>ស.ស.</w:delText>
          </w:r>
          <w:r w:rsidR="00A42C79" w:rsidRPr="00631815" w:rsidDel="0052455F">
            <w:rPr>
              <w:rFonts w:ascii="Khmer MEF1" w:hAnsi="Khmer MEF1" w:cs="Khmer MEF1"/>
              <w:spacing w:val="-14"/>
              <w:sz w:val="24"/>
              <w:szCs w:val="24"/>
              <w:cs/>
              <w:rPrChange w:id="7715" w:author="Kem Sereyboth" w:date="2023-07-25T13:28:00Z">
                <w:rPr>
                  <w:rFonts w:ascii="Khmer MEF1" w:hAnsi="Khmer MEF1" w:cs="Khmer MEF1"/>
                  <w:spacing w:val="-6"/>
                  <w:highlight w:val="yellow"/>
                  <w:cs/>
                </w:rPr>
              </w:rPrChange>
            </w:rPr>
            <w:delText xml:space="preserve"> </w:delText>
          </w:r>
        </w:del>
      </w:ins>
      <w:ins w:id="7716" w:author="Kem Sereyboth" w:date="2023-06-20T14:21:00Z">
        <w:r w:rsidRPr="00631815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7717" w:author="Kem Sereyboth" w:date="2023-07-25T13:28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ជាមួយនឹងលក្ខណៈវិនិច្ឆ័យ</w:t>
        </w:r>
        <w:del w:id="7718" w:author="S_Chhenglay" w:date="2023-08-04T09:22:00Z">
          <w:r w:rsidRPr="00631815" w:rsidDel="00665E73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7719" w:author="Kem Sereyboth" w:date="2023-07-25T13:28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</w:delText>
          </w:r>
        </w:del>
        <w:r w:rsidRPr="00631815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7720" w:author="Kem Sereyboth" w:date="2023-07-25T13:28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 xml:space="preserve">សវនក​ម្មជាក់លាក់ និងគ្រប់គ្រាន់។ បន្ថែមពីនេះ </w:t>
        </w:r>
        <w:r w:rsidRPr="007F2E0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721" w:author="Sopheak Phorn" w:date="2023-08-04T11:07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លទ្ធផ</w:t>
        </w:r>
      </w:ins>
      <w:ins w:id="7722" w:author="Kem Sereyboth" w:date="2023-07-25T13:27:00Z">
        <w:r w:rsidR="00631815" w:rsidRPr="007F2E0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723" w:author="Sopheak Phorn" w:date="2023-08-04T11:07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​</w:t>
        </w:r>
      </w:ins>
      <w:ins w:id="7724" w:author="Kem Sereyboth" w:date="2023-06-20T14:21:00Z">
        <w:r w:rsidRPr="007F2E0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725" w:author="Sopheak Phorn" w:date="2023-08-04T11:07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ល</w:t>
        </w:r>
        <w:r w:rsidRPr="007F2E0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726" w:author="Sopheak Phorn" w:date="2023-08-04T11:07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ដែលបា​ន</w:t>
        </w:r>
        <w:r w:rsidRPr="007F2E01">
          <w:rPr>
            <w:rFonts w:ascii="Khmer MEF1" w:hAnsi="Khmer MEF1" w:cs="Khmer MEF1"/>
            <w:spacing w:val="-2"/>
            <w:sz w:val="24"/>
            <w:szCs w:val="24"/>
            <w:lang w:val="ca-ES"/>
            <w:rPrChange w:id="7727" w:author="Sopheak Phorn" w:date="2023-08-04T11:07:00Z">
              <w:rPr>
                <w:rFonts w:ascii="Khmer MEF1" w:hAnsi="Khmer MEF1" w:cs="Khmer MEF1"/>
                <w:spacing w:val="2"/>
                <w:lang w:val="ca-ES"/>
              </w:rPr>
            </w:rPrChange>
          </w:rPr>
          <w:t>​​​</w:t>
        </w:r>
        <w:r w:rsidRPr="007F2E0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728" w:author="Sopheak Phorn" w:date="2023-08-04T11:07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រកឃើ</w:t>
        </w:r>
      </w:ins>
      <w:ins w:id="7729" w:author="Kem Sereyboth" w:date="2023-07-12T11:07:00Z">
        <w:r w:rsidR="004A4CD5" w:rsidRPr="007F2E01">
          <w:rPr>
            <w:rFonts w:ascii="Khmer MEF1" w:hAnsi="Khmer MEF1" w:cs="Khmer MEF1"/>
            <w:spacing w:val="-2"/>
            <w:sz w:val="24"/>
            <w:szCs w:val="24"/>
            <w:lang w:val="ca-ES"/>
            <w:rPrChange w:id="7730" w:author="Sopheak Phorn" w:date="2023-08-04T11:07:00Z">
              <w:rPr>
                <w:rFonts w:ascii="Khmer MEF1" w:hAnsi="Khmer MEF1" w:cs="Khmer MEF1"/>
                <w:color w:val="FF0000"/>
                <w:spacing w:val="2"/>
                <w:lang w:val="ca-ES"/>
              </w:rPr>
            </w:rPrChange>
          </w:rPr>
          <w:t>​​​</w:t>
        </w:r>
      </w:ins>
      <w:ins w:id="7731" w:author="Kem Sereyboth" w:date="2023-06-20T14:21:00Z">
        <w:r w:rsidRPr="007F2E0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732" w:author="Sopheak Phorn" w:date="2023-08-04T11:07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ញ និងអនុសាសន៍របស់សវនករទទួ</w:t>
        </w:r>
        <w:r w:rsidRPr="007F2E01">
          <w:rPr>
            <w:rFonts w:ascii="Khmer MEF1" w:hAnsi="Khmer MEF1" w:cs="Khmer MEF1"/>
            <w:spacing w:val="-2"/>
            <w:sz w:val="24"/>
            <w:szCs w:val="24"/>
            <w:lang w:val="ca-ES"/>
            <w:rPrChange w:id="7733" w:author="Sopheak Phorn" w:date="2023-08-04T11:07:00Z">
              <w:rPr>
                <w:rFonts w:ascii="Khmer MEF1" w:hAnsi="Khmer MEF1" w:cs="Khmer MEF1"/>
                <w:spacing w:val="2"/>
                <w:lang w:val="ca-ES"/>
              </w:rPr>
            </w:rPrChange>
          </w:rPr>
          <w:t>​​</w:t>
        </w:r>
        <w:r w:rsidRPr="007F2E0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734" w:author="Sopheak Phorn" w:date="2023-08-04T11:07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លបន្ទុកនឹងត្រូវប្រើប្រាស់ជាធាតុចូ​ល​ដ៏សំខាន់</w:t>
        </w:r>
      </w:ins>
      <w:ins w:id="7735" w:author="Sopheak Phorn" w:date="2023-08-04T11:07:00Z">
        <w:r w:rsidR="007F2E01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​</w:t>
        </w:r>
      </w:ins>
      <w:ins w:id="7736" w:author="Kem Sereyboth" w:date="2023-06-20T14:21:00Z">
        <w:r w:rsidRPr="007F2E0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7737" w:author="Sopheak Phorn" w:date="2023-08-04T11:07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ក្នុងការ</w:t>
        </w:r>
        <w:r w:rsidRPr="007F2E0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7738" w:author="Sopheak Phorn" w:date="2023-08-04T11:07:00Z">
              <w:rPr>
                <w:rFonts w:ascii="Khmer MEF1" w:hAnsi="Khmer MEF1" w:cs="Khmer MEF1"/>
                <w:spacing w:val="8"/>
                <w:cs/>
                <w:lang w:val="ca-ES"/>
              </w:rPr>
            </w:rPrChange>
          </w:rPr>
          <w:t>រៀ​ប​ចំរបាយការណ៍</w:t>
        </w:r>
        <w:r w:rsidRPr="007F2E0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7739" w:author="Sopheak Phorn" w:date="2023-08-04T11:0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សវនកម្មប្រចាំឆ្នាំ </w:t>
        </w:r>
        <w:r w:rsidRPr="007F2E0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7740" w:author="Sopheak Phorn" w:date="2023-08-04T11:0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និងសម្រាប់</w:t>
        </w:r>
        <w:r w:rsidRPr="007F2E0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7741" w:author="Sopheak Phorn" w:date="2023-08-04T11:07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តា​ម</w:t>
        </w:r>
        <w:r w:rsidRPr="007F2E01">
          <w:rPr>
            <w:rFonts w:ascii="Khmer MEF1" w:hAnsi="Khmer MEF1" w:cs="Khmer MEF1"/>
            <w:spacing w:val="6"/>
            <w:sz w:val="24"/>
            <w:szCs w:val="24"/>
            <w:lang w:val="ca-ES"/>
            <w:rPrChange w:id="7742" w:author="Sopheak Phorn" w:date="2023-08-04T11:07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​​​</w:t>
        </w:r>
        <w:r w:rsidRPr="007F2E0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7743" w:author="Sopheak Phorn" w:date="2023-08-04T11:07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ដានការអនុវត្តអ​នុសាសន៍</w:t>
        </w:r>
      </w:ins>
      <w:ins w:id="7744" w:author="Kem Sereyboth" w:date="2023-07-19T15:03:00Z">
        <w:r w:rsidR="00944A50" w:rsidRPr="007F2E0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7745" w:author="Sopheak Phorn" w:date="2023-08-04T11:07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​</w:t>
        </w:r>
      </w:ins>
      <w:ins w:id="7746" w:author="Kem Sereyboth" w:date="2023-06-20T14:21:00Z">
        <w:r w:rsidRPr="007F2E0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7747" w:author="Sopheak Phorn" w:date="2023-08-04T11:07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សវនកម្មនៅគ្រា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7748" w:author="Kem Sereyboth" w:date="2023-07-19T16:5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បន្ទាប់។</w:t>
        </w:r>
      </w:ins>
    </w:p>
    <w:p w14:paraId="49B606B6" w14:textId="3A6D7F74" w:rsidR="00F226D0" w:rsidRPr="00E33574" w:rsidDel="005C3437" w:rsidRDefault="00B33AB5">
      <w:pPr>
        <w:pStyle w:val="NormalWeb"/>
        <w:spacing w:before="0" w:beforeAutospacing="0" w:after="0" w:afterAutospacing="0" w:line="226" w:lineRule="auto"/>
        <w:jc w:val="both"/>
        <w:rPr>
          <w:ins w:id="7749" w:author="Voeun Kuyeng" w:date="2022-08-31T11:06:00Z"/>
          <w:del w:id="7750" w:author="Kem Sereyboth" w:date="2023-06-20T14:20:00Z"/>
          <w:rFonts w:ascii="Khmer MEF1" w:hAnsi="Khmer MEF1" w:cs="Khmer MEF1"/>
          <w:spacing w:val="-4"/>
          <w:lang w:val="ca-ES"/>
          <w:rPrChange w:id="7751" w:author="Kem Sereyboth" w:date="2023-07-19T16:59:00Z">
            <w:rPr>
              <w:ins w:id="7752" w:author="Voeun Kuyeng" w:date="2022-08-31T11:06:00Z"/>
              <w:del w:id="7753" w:author="Kem Sereyboth" w:date="2023-06-20T14:20:00Z"/>
              <w:rFonts w:ascii="!Khmer MEF1" w:hAnsi="!Khmer MEF1" w:cs="!Khmer MEF1"/>
              <w:spacing w:val="-4"/>
              <w:lang w:val="ca-ES"/>
            </w:rPr>
          </w:rPrChange>
        </w:rPr>
        <w:pPrChange w:id="7754" w:author="Sopheak Phorn" w:date="2023-08-25T16:13:00Z">
          <w:pPr>
            <w:pStyle w:val="NormalWeb"/>
            <w:spacing w:before="0" w:beforeAutospacing="0" w:after="0" w:afterAutospacing="0"/>
            <w:ind w:firstLine="709"/>
            <w:jc w:val="both"/>
          </w:pPr>
        </w:pPrChange>
      </w:pPr>
      <w:ins w:id="7755" w:author="LENOVO" w:date="2022-10-02T04:43:00Z">
        <w:del w:id="7756" w:author="Kem Sereyboth" w:date="2023-06-20T14:20:00Z">
          <w:r w:rsidRPr="00E33574" w:rsidDel="005C3437">
            <w:rPr>
              <w:rFonts w:ascii="Khmer MEF1" w:hAnsi="Khmer MEF1" w:cs="Khmer MEF1"/>
              <w:spacing w:val="4"/>
              <w:cs/>
              <w:lang w:val="ca-ES"/>
              <w:rPrChange w:id="7757" w:author="Kem Sereyboth" w:date="2023-07-19T16:5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>យោងតាមអនុក្រឹត្យលេខ ១១៣</w:delText>
          </w:r>
          <w:r w:rsidRPr="00E33574" w:rsidDel="005C3437">
            <w:rPr>
              <w:rFonts w:ascii="Khmer MEF1" w:hAnsi="Khmer MEF1" w:cs="Khmer MEF1"/>
              <w:spacing w:val="4"/>
              <w:lang w:val="ca-ES"/>
              <w:rPrChange w:id="7758" w:author="Kem Sereyboth" w:date="2023-07-19T16:59:00Z">
                <w:rPr>
                  <w:rFonts w:ascii="Khmer MEF1" w:hAnsi="Khmer MEF1" w:cs="Khmer MEF1"/>
                  <w:spacing w:val="2"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Khmer MEF1" w:hAnsi="Khmer MEF1" w:cs="Khmer MEF1"/>
              <w:spacing w:val="4"/>
              <w:cs/>
              <w:lang w:val="ca-ES"/>
              <w:rPrChange w:id="7759" w:author="Kem Sereyboth" w:date="2023-07-19T16:5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>អនក្រ</w:delText>
          </w:r>
          <w:r w:rsidRPr="00E33574" w:rsidDel="005C3437">
            <w:rPr>
              <w:rFonts w:ascii="Khmer MEF1" w:hAnsi="Khmer MEF1" w:cs="Khmer MEF1"/>
              <w:spacing w:val="4"/>
              <w:lang w:val="ca-ES"/>
              <w:rPrChange w:id="7760" w:author="Kem Sereyboth" w:date="2023-07-19T16:59:00Z">
                <w:rPr>
                  <w:rFonts w:ascii="Khmer MEF1" w:hAnsi="Khmer MEF1" w:cs="Khmer MEF1"/>
                  <w:spacing w:val="2"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Khmer MEF1" w:hAnsi="Khmer MEF1" w:cs="Khmer MEF1"/>
              <w:spacing w:val="4"/>
              <w:cs/>
              <w:lang w:val="ca-ES"/>
              <w:rPrChange w:id="7761" w:author="Kem Sereyboth" w:date="2023-07-19T16:5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>បក ចុះថ្ងៃទី១៤ ខែកក្កដា ឆ្នាំ២០២១ ស្តីពីការរៀបចំ ​និង​</w:delText>
          </w:r>
          <w:r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>ការប្រព្រឹត្តទៅរបស់អង្គភាពក្រោមឱវាទរបស់អាជ្ញាធរសេវាហិរញ្ញវត្ថុមិនមែនធនាគារ</w:delText>
          </w:r>
          <w:r w:rsidRPr="00E33574" w:rsidDel="005C3437">
            <w:rPr>
              <w:rFonts w:ascii="Khmer MEF1" w:hAnsi="Khmer MEF1" w:cs="Khmer MEF1"/>
              <w:spacing w:val="-4"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>អង្គភាពសវនកម្មផ្ទៃក្នុង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 xml:space="preserve">នៃ </w:delText>
          </w:r>
          <w:r w:rsidRPr="00E33574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</w:rPr>
            <w:delText>អ.ស.ហ.</w:delText>
          </w:r>
          <w:r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 xml:space="preserve"> ត្រូវ​បានបង្កើតឡើងដោយបំពេញ​មុខងារជាសេនាធិការជូនក្រុមប្រឹក្សា</w:delText>
          </w:r>
          <w:r w:rsidRPr="00E33574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</w:rPr>
            <w:delText xml:space="preserve"> អ.ស.ហ.</w:delText>
          </w:r>
          <w:r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 xml:space="preserve"> និងប្រធាន</w:delText>
          </w:r>
          <w:r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 xml:space="preserve">ក្រុមប្រឹក្សា </w:delText>
          </w:r>
          <w:r w:rsidRPr="00E33574" w:rsidDel="005C3437">
            <w:rPr>
              <w:rFonts w:ascii="Khmer MEF1" w:hAnsi="Khmer MEF1" w:cs="Khmer MEF1"/>
              <w:b/>
              <w:bCs/>
              <w:spacing w:val="-8"/>
              <w:cs/>
              <w:lang w:val="ca-ES"/>
            </w:rPr>
            <w:delText>អ.ស.ហ.</w:delText>
          </w:r>
          <w:r w:rsidRPr="00E33574" w:rsidDel="005C3437">
            <w:rPr>
              <w:rFonts w:ascii="Khmer MEF1" w:hAnsi="Khmer MEF1" w:cs="Khmer MEF1"/>
              <w:b/>
              <w:bCs/>
              <w:spacing w:val="-8"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>លើការងារសវនកម្ម។ ដើម្បីធានាបានការអនុវត្តមុខងាររបស់ខ្លួនប្រកបដោយប្រសិទ្ធភាព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>ស័ក្តិសិទ្ធភាព និងត្រឹមត្រូវ​តាម​គតិច្បាប់ ​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អង្គភាពសវនកម្មផ្ទៃក្នុងនៃ 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អ</w:delText>
          </w:r>
          <w:r w:rsidRPr="00E33574" w:rsidDel="005C3437">
            <w:rPr>
              <w:rFonts w:ascii="Khmer MEF1" w:hAnsi="Khmer MEF1" w:cs="Khmer MEF1"/>
              <w:b/>
              <w:bCs/>
              <w:lang w:val="ca-ES"/>
            </w:rPr>
            <w:delText>.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ស</w:delText>
          </w:r>
          <w:r w:rsidRPr="00E33574" w:rsidDel="005C3437">
            <w:rPr>
              <w:rFonts w:ascii="Khmer MEF1" w:hAnsi="Khmer MEF1" w:cs="Khmer MEF1"/>
              <w:b/>
              <w:bCs/>
              <w:lang w:val="ca-ES"/>
            </w:rPr>
            <w:delText>.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ហ</w:delText>
          </w:r>
          <w:r w:rsidRPr="00E33574" w:rsidDel="005C3437">
            <w:rPr>
              <w:rFonts w:ascii="Khmer MEF1" w:hAnsi="Khmer MEF1" w:cs="Khmer MEF1"/>
              <w:b/>
              <w:bCs/>
              <w:lang w:val="ca-ES"/>
            </w:rPr>
            <w:delText>.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បានរៀបចំផែនការ​អភិវឌ្ឍន៍</w:delText>
          </w:r>
          <w:r w:rsidRPr="00E33574" w:rsidDel="005C3437">
            <w:rPr>
              <w:rFonts w:ascii="Khmer MEF1" w:hAnsi="Khmer MEF1" w:cs="Khmer MEF1"/>
              <w:spacing w:val="10"/>
              <w:cs/>
              <w:lang w:val="ca-ES"/>
            </w:rPr>
            <w:delText>អង្គភាព​សវនកម្មផ្ទៃ​ក្នុង</w:delText>
          </w:r>
          <w:r w:rsidRPr="00E33574" w:rsidDel="005C3437">
            <w:rPr>
              <w:rFonts w:ascii="Khmer MEF1" w:hAnsi="Khmer MEF1" w:cs="Khmer MEF1"/>
              <w:spacing w:val="10"/>
              <w:lang w:val="ca-ES"/>
            </w:rPr>
            <w:delText>​​</w:delText>
          </w:r>
          <w:r w:rsidRPr="00E33574" w:rsidDel="005C3437">
            <w:rPr>
              <w:rFonts w:ascii="Khmer MEF1" w:hAnsi="Khmer MEF1" w:cs="Khmer MEF1"/>
              <w:spacing w:val="10"/>
              <w:cs/>
              <w:lang w:val="ca-ES"/>
            </w:rPr>
            <w:delText xml:space="preserve">សម្រាប់​រយៈពេល ៥ឆ្នាំ </w:delText>
          </w:r>
          <w:r w:rsidRPr="00E33574" w:rsidDel="005C3437">
            <w:rPr>
              <w:rFonts w:ascii="Khmer MEF1" w:hAnsi="Khmer MEF1" w:cs="Khmer MEF1"/>
              <w:spacing w:val="10"/>
              <w:lang w:val="ca-ES"/>
            </w:rPr>
            <w:delText>(</w:delText>
          </w:r>
          <w:r w:rsidRPr="00E33574" w:rsidDel="005C3437">
            <w:rPr>
              <w:rFonts w:ascii="Khmer MEF1" w:hAnsi="Khmer MEF1" w:cs="Khmer MEF1"/>
              <w:spacing w:val="10"/>
              <w:cs/>
              <w:lang w:val="ca-ES"/>
            </w:rPr>
            <w:delText>២០២១</w:delText>
          </w:r>
          <w:r w:rsidRPr="00E33574" w:rsidDel="005C3437">
            <w:rPr>
              <w:rFonts w:ascii="Khmer MEF1" w:hAnsi="Khmer MEF1" w:cs="Khmer MEF1"/>
              <w:spacing w:val="10"/>
              <w:lang w:val="ca-ES"/>
            </w:rPr>
            <w:delText>-</w:delText>
          </w:r>
          <w:r w:rsidRPr="00E33574" w:rsidDel="005C3437">
            <w:rPr>
              <w:rFonts w:ascii="Khmer MEF1" w:hAnsi="Khmer MEF1" w:cs="Khmer MEF1"/>
              <w:spacing w:val="10"/>
              <w:cs/>
              <w:lang w:val="ca-ES"/>
            </w:rPr>
            <w:delText>២០២៥</w:delText>
          </w:r>
          <w:r w:rsidRPr="00E33574" w:rsidDel="005C3437">
            <w:rPr>
              <w:rFonts w:ascii="Khmer MEF1" w:hAnsi="Khmer MEF1" w:cs="Khmer MEF1"/>
              <w:spacing w:val="10"/>
              <w:lang w:val="ca-ES"/>
            </w:rPr>
            <w:delText xml:space="preserve">) </w:delText>
          </w:r>
          <w:r w:rsidRPr="00E33574" w:rsidDel="005C3437">
            <w:rPr>
              <w:rFonts w:ascii="Khmer MEF1" w:hAnsi="Khmer MEF1" w:cs="Khmer MEF1"/>
              <w:spacing w:val="10"/>
              <w:cs/>
              <w:lang w:val="ca-ES"/>
            </w:rPr>
            <w:delText>និងផែនការសកម្មភាពបីឆ្នាំរំកិល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>(២០២១</w:delText>
          </w:r>
          <w:r w:rsidRPr="00E33574" w:rsidDel="005C3437">
            <w:rPr>
              <w:rFonts w:ascii="Khmer MEF1" w:hAnsi="Khmer MEF1" w:cs="Khmer MEF1"/>
              <w:spacing w:val="-4"/>
              <w:lang w:val="ca-ES"/>
            </w:rPr>
            <w:delText>-</w:delText>
          </w:r>
          <w:r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>២០២៣) និង​បាន​ធ្វើ​បច្ចុប្បន្នភាពទៅ​ជា​ផែនការសកម្មភាពបីឆ្នាំរំកិល (២០២២</w:delText>
          </w:r>
          <w:r w:rsidRPr="00E33574" w:rsidDel="005C3437">
            <w:rPr>
              <w:rFonts w:ascii="Khmer MEF1" w:hAnsi="Khmer MEF1" w:cs="Khmer MEF1"/>
              <w:spacing w:val="-4"/>
              <w:lang w:val="ca-ES"/>
            </w:rPr>
            <w:delText>-</w:delText>
          </w:r>
          <w:r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>២០២៤) សម្រាប់</w:delText>
          </w:r>
          <w:r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​ជា​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មាគ៌ា​ក្នុង​ការអនុវត្តការងាររបស់ខ្លួន។ </w:delText>
          </w:r>
          <w:r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>ដោយអនុវត្តតាមផែនការដែលបានដាក់ចេញនេះ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 អង្គភាពត្រូវចុះ​ធ្វើសវនកម្ម​អនុលោមភាព</w:delText>
          </w:r>
          <w:r w:rsidRPr="00E33574" w:rsidDel="005C3437">
            <w:rPr>
              <w:rFonts w:ascii="Khmer MEF1" w:hAnsi="Khmer MEF1" w:cs="Khmer MEF1"/>
              <w:lang w:val="ca-ES"/>
            </w:rPr>
            <w:delText>​​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លើអង្គភាពក្រោមឱវាទ 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អ</w:delText>
          </w:r>
          <w:r w:rsidRPr="00E33574" w:rsidDel="005C3437">
            <w:rPr>
              <w:rFonts w:ascii="Khmer MEF1" w:hAnsi="Khmer MEF1" w:cs="Khmer MEF1"/>
              <w:b/>
              <w:bCs/>
              <w:lang w:val="ca-ES"/>
            </w:rPr>
            <w:delText>.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ស</w:delText>
          </w:r>
          <w:r w:rsidRPr="00E33574" w:rsidDel="005C3437">
            <w:rPr>
              <w:rFonts w:ascii="Khmer MEF1" w:hAnsi="Khmer MEF1" w:cs="Khmer MEF1"/>
              <w:b/>
              <w:bCs/>
              <w:lang w:val="ca-ES"/>
            </w:rPr>
            <w:delText>.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ហ</w:delText>
          </w:r>
          <w:r w:rsidRPr="00E33574" w:rsidDel="005C3437">
            <w:rPr>
              <w:rFonts w:ascii="Khmer MEF1" w:hAnsi="Khmer MEF1" w:cs="Khmer MEF1"/>
              <w:b/>
              <w:bCs/>
              <w:lang w:val="ca-ES"/>
            </w:rPr>
            <w:delText>.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 សម្រាប់​ការិយបរិច្ឆេទឆ្នាំ២០២២។</w:delText>
          </w:r>
        </w:del>
      </w:ins>
      <w:ins w:id="7762" w:author="Voeun Kuyeng" w:date="2022-08-31T11:06:00Z">
        <w:del w:id="7763" w:author="Kem Sereyboth" w:date="2023-06-20T14:20:00Z">
          <w:r w:rsidR="00F226D0" w:rsidRPr="00E33574" w:rsidDel="005C3437">
            <w:rPr>
              <w:rFonts w:ascii="Khmer MEF1" w:hAnsi="Khmer MEF1" w:cs="Khmer MEF1"/>
              <w:cs/>
              <w:lang w:val="ca-ES"/>
              <w:rPrChange w:id="7764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យោងតាមអនុក្រឹត្យលេខ</w:delText>
          </w:r>
        </w:del>
      </w:ins>
      <w:ins w:id="7765" w:author="User" w:date="2022-09-28T13:58:00Z">
        <w:del w:id="7766" w:author="Kem Sereyboth" w:date="2023-06-20T14:20:00Z">
          <w:r w:rsidR="005F15D6" w:rsidRPr="00E33574" w:rsidDel="005C3437">
            <w:rPr>
              <w:rFonts w:ascii="Khmer MEF1" w:hAnsi="Khmer MEF1" w:cs="Khmer MEF1"/>
              <w:lang w:val="ca-ES"/>
              <w:rPrChange w:id="7767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 xml:space="preserve"> </w:delText>
          </w:r>
        </w:del>
      </w:ins>
      <w:ins w:id="7768" w:author="Voeun Kuyeng" w:date="2022-08-31T11:06:00Z">
        <w:del w:id="7769" w:author="Kem Sereyboth" w:date="2023-06-20T14:20:00Z">
          <w:r w:rsidR="00F226D0" w:rsidRPr="00E33574" w:rsidDel="005C3437">
            <w:rPr>
              <w:rFonts w:ascii="Khmer MEF1" w:hAnsi="Khmer MEF1" w:cs="Khmer MEF1"/>
              <w:cs/>
              <w:lang w:val="ca-ES"/>
              <w:rPrChange w:id="7770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១១៣</w:delText>
          </w:r>
          <w:r w:rsidR="00F226D0" w:rsidRPr="00E33574" w:rsidDel="005C3437">
            <w:rPr>
              <w:rFonts w:ascii="Khmer MEF1" w:hAnsi="Khmer MEF1" w:cs="Khmer MEF1"/>
              <w:lang w:val="ca-ES"/>
              <w:rPrChange w:id="7771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.</w:delText>
          </w:r>
          <w:r w:rsidR="00F226D0" w:rsidRPr="00E33574" w:rsidDel="005C3437">
            <w:rPr>
              <w:rFonts w:ascii="Khmer MEF1" w:hAnsi="Khmer MEF1" w:cs="Khmer MEF1"/>
              <w:cs/>
              <w:lang w:val="ca-ES"/>
              <w:rPrChange w:id="7772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អនក្រ</w:delText>
          </w:r>
          <w:r w:rsidR="00F226D0" w:rsidRPr="00E33574" w:rsidDel="005C3437">
            <w:rPr>
              <w:rFonts w:ascii="Khmer MEF1" w:hAnsi="Khmer MEF1" w:cs="Khmer MEF1"/>
              <w:lang w:val="ca-ES"/>
              <w:rPrChange w:id="7773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.</w:delText>
          </w:r>
          <w:r w:rsidR="00F226D0" w:rsidRPr="00E33574" w:rsidDel="005C3437">
            <w:rPr>
              <w:rFonts w:ascii="Khmer MEF1" w:hAnsi="Khmer MEF1" w:cs="Khmer MEF1"/>
              <w:cs/>
              <w:lang w:val="ca-ES"/>
              <w:rPrChange w:id="7774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បក ចុះថ្ងៃទី១៤ ខែកក្កដា ឆ្នាំ២០២១ ស្តីពីការរៀបចំនិងការ</w:delText>
          </w:r>
          <w:r w:rsidR="00F226D0" w:rsidRPr="00E33574" w:rsidDel="005C3437">
            <w:rPr>
              <w:rFonts w:ascii="Khmer MEF1" w:hAnsi="Khmer MEF1" w:cs="Khmer MEF1"/>
              <w:spacing w:val="4"/>
              <w:cs/>
              <w:lang w:val="ca-ES"/>
              <w:rPrChange w:id="7775" w:author="Kem Sereyboth" w:date="2023-07-19T16:5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>ប្រព្រឹត្តទៅរបស់អាជ្ញាធរសេវាហិរញ្ញវត្ថុមិនមែនធនាគារ អង្គភាពសវនកម្មផ្ទៃក្នុងត្រូវបានបង្កើតឡើងដោយ</w:delText>
          </w:r>
        </w:del>
      </w:ins>
      <w:ins w:id="7776" w:author="User" w:date="2022-09-28T16:37:00Z">
        <w:del w:id="7777" w:author="Kem Sereyboth" w:date="2023-06-20T14:20:00Z">
          <w:r w:rsidR="00491E7C" w:rsidRPr="00E33574" w:rsidDel="005C3437">
            <w:rPr>
              <w:rFonts w:ascii="Khmer MEF1" w:hAnsi="Khmer MEF1" w:cs="Khmer MEF1"/>
              <w:spacing w:val="6"/>
              <w:lang w:val="ca-ES"/>
            </w:rPr>
            <w:delText xml:space="preserve"> </w:delText>
          </w:r>
        </w:del>
      </w:ins>
      <w:ins w:id="7778" w:author="Voeun Kuyeng" w:date="2022-08-31T11:06:00Z">
        <w:del w:id="7779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780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បំពេញ​មុខងារជាសេនាធិការជូនក្រុមប្រឹក្សា </w:delText>
          </w:r>
          <w:r w:rsidR="00F226D0" w:rsidRPr="00E33574" w:rsidDel="005C3437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7781" w:author="Kem Sereyboth" w:date="2023-07-19T16:59:00Z">
                <w:rPr>
                  <w:rFonts w:ascii="Khmer MEF2" w:hAnsi="Khmer MEF2" w:cs="Khmer MEF2"/>
                  <w:spacing w:val="-4"/>
                  <w:cs/>
                  <w:lang w:val="ca-ES"/>
                </w:rPr>
              </w:rPrChange>
            </w:rPr>
            <w:delText xml:space="preserve">អ.ស.ហ. 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782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និងប្រធានក្រុមប្រឹក្សា </w:delText>
          </w:r>
          <w:r w:rsidR="00F226D0" w:rsidRPr="00E33574" w:rsidDel="005C3437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7783" w:author="Kem Sereyboth" w:date="2023-07-19T16:59:00Z">
                <w:rPr>
                  <w:rFonts w:ascii="Khmer MEF2" w:hAnsi="Khmer MEF2" w:cs="Khmer MEF2"/>
                  <w:spacing w:val="-4"/>
                  <w:cs/>
                  <w:lang w:val="ca-ES"/>
                </w:rPr>
              </w:rPrChange>
            </w:rPr>
            <w:delText>អ.ស.ហ.</w:delText>
          </w:r>
        </w:del>
      </w:ins>
      <w:ins w:id="7784" w:author="Voeun Kuyeng" w:date="2022-09-06T17:17:00Z">
        <w:del w:id="7785" w:author="Kem Sereyboth" w:date="2023-06-20T14:20:00Z">
          <w:r w:rsidR="008914E5" w:rsidRPr="00E33574" w:rsidDel="005C3437">
            <w:rPr>
              <w:rFonts w:ascii="Khmer MEF1" w:hAnsi="Khmer MEF1" w:cs="Khmer MEF1"/>
              <w:b/>
              <w:bCs/>
              <w:spacing w:val="-2"/>
              <w:lang w:val="ca-ES"/>
              <w:rPrChange w:id="7786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lang w:val="ca-ES"/>
                </w:rPr>
              </w:rPrChange>
            </w:rPr>
            <w:delText xml:space="preserve"> </w:delText>
          </w:r>
        </w:del>
      </w:ins>
      <w:ins w:id="7787" w:author="Voeun Kuyeng" w:date="2022-08-31T11:06:00Z">
        <w:del w:id="7788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789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លើការងារសវនកម្ម។</w:delText>
          </w:r>
        </w:del>
      </w:ins>
      <w:ins w:id="7790" w:author="User" w:date="2022-09-28T16:37:00Z">
        <w:del w:id="7791" w:author="Kem Sereyboth" w:date="2023-06-20T14:20:00Z">
          <w:r w:rsidR="00491E7C" w:rsidRPr="00E33574" w:rsidDel="005C3437">
            <w:rPr>
              <w:rFonts w:ascii="Khmer MEF1" w:hAnsi="Khmer MEF1" w:cs="Khmer MEF1"/>
              <w:spacing w:val="2"/>
              <w:lang w:val="ca-ES"/>
            </w:rPr>
            <w:delText xml:space="preserve"> </w:delText>
          </w:r>
        </w:del>
      </w:ins>
      <w:ins w:id="7792" w:author="Voeun Kuyeng" w:date="2022-08-31T11:06:00Z">
        <w:del w:id="7793" w:author="Kem Sereyboth" w:date="2023-06-20T14:20:00Z">
          <w:r w:rsidR="00F226D0" w:rsidRPr="00E33574" w:rsidDel="005C3437">
            <w:rPr>
              <w:rFonts w:ascii="Khmer MEF1" w:hAnsi="Khmer MEF1" w:cs="Khmer MEF1"/>
              <w:cs/>
              <w:lang w:val="ca-ES"/>
              <w:rPrChange w:id="7794" w:author="Kem Sereyboth" w:date="2023-07-19T16:59:00Z">
                <w:rPr>
                  <w:rFonts w:ascii="!Khmer MEF1" w:hAnsi="!Khmer MEF1" w:cs="!Khmer MEF1"/>
                  <w:cs/>
                  <w:lang w:val="ca-ES"/>
                </w:rPr>
              </w:rPrChange>
            </w:rPr>
            <w:delText>ដើម្បីធានាបានការអនុវត្តមុខងាររបស់ខ្លួនប្រកបដោយប្រសិទ្ធភាព ស័ក្តិសិទ្ធភាព និងត្រឹមត្រូវតាមគតិច្បាប់</w:delText>
          </w:r>
          <w:r w:rsidR="00F226D0" w:rsidRPr="00E33574" w:rsidDel="005C3437">
            <w:rPr>
              <w:rFonts w:ascii="Khmer MEF1" w:hAnsi="Khmer MEF1" w:cs="Khmer MEF1"/>
              <w:lang w:val="ca-ES"/>
              <w:rPrChange w:id="7795" w:author="Kem Sereyboth" w:date="2023-07-19T16:59:00Z">
                <w:rPr>
                  <w:rFonts w:ascii="!Khmer MEF1" w:hAnsi="!Khmer MEF1" w:cs="!Khmer MEF1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Khmer MEF1" w:hAnsi="Khmer MEF1" w:cs="Khmer MEF1"/>
              <w:cs/>
              <w:lang w:val="ca-ES"/>
              <w:rPrChange w:id="7796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អង្គភាពសវនកម្មផ្ទៃក្នុងនៃ </w:delText>
          </w:r>
          <w:r w:rsidR="00F226D0"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7797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អ</w:delText>
          </w:r>
          <w:r w:rsidR="00F226D0" w:rsidRPr="00E33574" w:rsidDel="005C3437">
            <w:rPr>
              <w:rFonts w:ascii="Khmer MEF1" w:hAnsi="Khmer MEF1" w:cs="Khmer MEF1"/>
              <w:b/>
              <w:bCs/>
              <w:lang w:val="ca-ES"/>
              <w:rPrChange w:id="7798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lang w:val="ca-ES"/>
                </w:rPr>
              </w:rPrChange>
            </w:rPr>
            <w:delText>.</w:delText>
          </w:r>
          <w:r w:rsidR="00F226D0"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7799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ស</w:delText>
          </w:r>
          <w:r w:rsidR="00F226D0" w:rsidRPr="00E33574" w:rsidDel="005C3437">
            <w:rPr>
              <w:rFonts w:ascii="Khmer MEF1" w:hAnsi="Khmer MEF1" w:cs="Khmer MEF1"/>
              <w:b/>
              <w:bCs/>
              <w:lang w:val="ca-ES"/>
              <w:rPrChange w:id="7800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lang w:val="ca-ES"/>
                </w:rPr>
              </w:rPrChange>
            </w:rPr>
            <w:delText>.</w:delText>
          </w:r>
          <w:r w:rsidR="00F226D0"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7801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ហ</w:delText>
          </w:r>
          <w:r w:rsidR="00F226D0" w:rsidRPr="00E33574" w:rsidDel="005C3437">
            <w:rPr>
              <w:rFonts w:ascii="Khmer MEF1" w:hAnsi="Khmer MEF1" w:cs="Khmer MEF1"/>
              <w:b/>
              <w:bCs/>
              <w:lang w:val="ca-ES"/>
              <w:rPrChange w:id="7802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lang w:val="ca-ES"/>
                </w:rPr>
              </w:rPrChange>
            </w:rPr>
            <w:delText xml:space="preserve">. </w:delText>
          </w:r>
          <w:r w:rsidR="00F226D0" w:rsidRPr="00E33574" w:rsidDel="005C3437">
            <w:rPr>
              <w:rFonts w:ascii="Khmer MEF1" w:hAnsi="Khmer MEF1" w:cs="Khmer MEF1"/>
              <w:cs/>
              <w:lang w:val="ca-ES"/>
              <w:rPrChange w:id="7803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បានរៀបចំផែនការអភិវឌ្ឍន៍អង្គភាពសវនកម្មផ្ទៃក្នុងសម្រាប់រយៈពេល 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04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៥ ឆ្នាំ</w:delText>
          </w:r>
        </w:del>
      </w:ins>
      <w:ins w:id="7805" w:author="User" w:date="2022-09-22T09:56:00Z">
        <w:del w:id="7806" w:author="Kem Sereyboth" w:date="2023-06-20T14:20:00Z">
          <w:r w:rsidR="001C6AC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07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</w:delText>
          </w:r>
          <w:r w:rsidR="001C6AC0" w:rsidRPr="00E33574" w:rsidDel="005C3437">
            <w:rPr>
              <w:rFonts w:ascii="Khmer MEF1" w:hAnsi="Khmer MEF1" w:cs="Khmer MEF1"/>
              <w:spacing w:val="-2"/>
              <w:rPrChange w:id="7808" w:author="Kem Sereyboth" w:date="2023-07-19T16:59:00Z">
                <w:rPr>
                  <w:rFonts w:ascii="Khmer MEF1" w:hAnsi="Khmer MEF1" w:cs="Khmer MEF1"/>
                  <w:spacing w:val="-6"/>
                </w:rPr>
              </w:rPrChange>
            </w:rPr>
            <w:delText>(</w:delText>
          </w:r>
        </w:del>
      </w:ins>
      <w:ins w:id="7809" w:author="Voeun Kuyeng" w:date="2022-08-31T11:06:00Z">
        <w:del w:id="7810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1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7812" w:author="socheata.ol@hotmail.com" w:date="2022-09-01T15:37:00Z">
        <w:del w:id="7813" w:author="Kem Sereyboth" w:date="2023-06-20T14:20:00Z">
          <w:r w:rsidR="002F2DDB" w:rsidRPr="00E33574" w:rsidDel="005C3437">
            <w:rPr>
              <w:rFonts w:ascii="Khmer MEF1" w:hAnsi="Khmer MEF1" w:cs="Khmer MEF1"/>
              <w:spacing w:val="-2"/>
              <w:lang w:val="ca-ES"/>
              <w:rPrChange w:id="7814" w:author="Kem Sereyboth" w:date="2023-07-19T16:59:00Z">
                <w:rPr>
                  <w:rFonts w:ascii="Khmer MEF1" w:hAnsi="Khmer MEF1" w:cs="Khmer MEF1"/>
                </w:rPr>
              </w:rPrChange>
            </w:rPr>
            <w:delText>[</w:delText>
          </w:r>
        </w:del>
      </w:ins>
      <w:ins w:id="7815" w:author="Voeun Kuyeng" w:date="2022-08-31T11:06:00Z">
        <w:del w:id="7816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lang w:val="ca-ES"/>
              <w:rPrChange w:id="7817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(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1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២០២១</w:delText>
          </w:r>
          <w:r w:rsidR="00F226D0" w:rsidRPr="00E33574" w:rsidDel="005C3437">
            <w:rPr>
              <w:rFonts w:ascii="Khmer MEF1" w:hAnsi="Khmer MEF1" w:cs="Khmer MEF1"/>
              <w:spacing w:val="-2"/>
              <w:lang w:val="ca-ES"/>
              <w:rPrChange w:id="7819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-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2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២០២៥</w:delText>
          </w:r>
        </w:del>
      </w:ins>
      <w:ins w:id="7821" w:author="User" w:date="2022-09-22T09:56:00Z">
        <w:del w:id="7822" w:author="Kem Sereyboth" w:date="2023-06-20T14:20:00Z">
          <w:r w:rsidR="001C6AC0" w:rsidRPr="00E33574" w:rsidDel="005C3437">
            <w:rPr>
              <w:rFonts w:ascii="Khmer MEF1" w:hAnsi="Khmer MEF1" w:cs="Khmer MEF1"/>
              <w:spacing w:val="-2"/>
              <w:lang w:val="ca-ES"/>
              <w:rPrChange w:id="7823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)</w:delText>
          </w:r>
        </w:del>
      </w:ins>
      <w:ins w:id="7824" w:author="Voeun Kuyeng" w:date="2022-08-31T11:06:00Z">
        <w:del w:id="7825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lang w:val="ca-ES"/>
              <w:rPrChange w:id="7826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)</w:delText>
          </w:r>
        </w:del>
      </w:ins>
      <w:ins w:id="7827" w:author="socheata.ol@hotmail.com" w:date="2022-09-01T15:37:00Z">
        <w:del w:id="7828" w:author="Kem Sereyboth" w:date="2023-06-20T14:20:00Z">
          <w:r w:rsidR="002F2DDB" w:rsidRPr="00E33574" w:rsidDel="005C3437">
            <w:rPr>
              <w:rFonts w:ascii="Khmer MEF1" w:hAnsi="Khmer MEF1" w:cs="Khmer MEF1"/>
              <w:spacing w:val="-2"/>
              <w:lang w:val="ca-ES"/>
              <w:rPrChange w:id="7829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]</w:delText>
          </w:r>
        </w:del>
      </w:ins>
      <w:ins w:id="7830" w:author="Voeun Kuyeng" w:date="2022-08-31T11:06:00Z">
        <w:del w:id="7831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lang w:val="ca-ES"/>
              <w:rPrChange w:id="7832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3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និងផែនការសកម្មភាពបីឆ្នាំរំកិល</w:delText>
          </w:r>
        </w:del>
      </w:ins>
      <w:ins w:id="7834" w:author="Kem Sereiboth" w:date="2022-09-12T13:20:00Z">
        <w:del w:id="7835" w:author="Kem Sereyboth" w:date="2023-06-20T14:20:00Z">
          <w:r w:rsidR="00C82407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36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</w:delText>
          </w:r>
        </w:del>
      </w:ins>
      <w:ins w:id="7837" w:author="User" w:date="2022-09-22T09:56:00Z">
        <w:del w:id="7838" w:author="Kem Sereyboth" w:date="2023-06-20T14:20:00Z">
          <w:r w:rsidR="001C6AC0" w:rsidRPr="00E33574" w:rsidDel="005C3437">
            <w:rPr>
              <w:rFonts w:ascii="Khmer MEF1" w:hAnsi="Khmer MEF1" w:cs="Khmer MEF1"/>
              <w:spacing w:val="-2"/>
              <w:lang w:val="ca-ES"/>
              <w:rPrChange w:id="7839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(</w:delText>
          </w:r>
        </w:del>
      </w:ins>
      <w:ins w:id="7840" w:author="Voeun Kuyeng" w:date="2022-08-31T11:06:00Z">
        <w:del w:id="7841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4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7843" w:author="socheata.ol@hotmail.com" w:date="2022-09-01T15:37:00Z">
        <w:del w:id="7844" w:author="Kem Sereyboth" w:date="2023-06-20T14:20:00Z">
          <w:r w:rsidR="002F2DDB" w:rsidRPr="00E33574" w:rsidDel="005C3437">
            <w:rPr>
              <w:rFonts w:ascii="Khmer MEF1" w:hAnsi="Khmer MEF1" w:cs="Khmer MEF1"/>
              <w:spacing w:val="-2"/>
              <w:lang w:val="ca-ES"/>
              <w:rPrChange w:id="7845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[</w:delText>
          </w:r>
        </w:del>
      </w:ins>
      <w:ins w:id="7846" w:author="Voeun Kuyeng" w:date="2022-08-31T11:06:00Z">
        <w:del w:id="7847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4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២០</w:delText>
          </w:r>
        </w:del>
      </w:ins>
      <w:ins w:id="7849" w:author="User" w:date="2022-09-27T19:42:00Z">
        <w:del w:id="7850" w:author="Kem Sereyboth" w:date="2023-06-20T14:20:00Z">
          <w:r w:rsidR="00265CF2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51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២១</w:delText>
          </w:r>
          <w:r w:rsidR="00265CF2" w:rsidRPr="00E33574" w:rsidDel="005C3437">
            <w:rPr>
              <w:rFonts w:ascii="Khmer MEF1" w:hAnsi="Khmer MEF1" w:cs="Khmer MEF1"/>
              <w:spacing w:val="-2"/>
              <w:rPrChange w:id="7852" w:author="Kem Sereyboth" w:date="2023-07-19T16:59:00Z">
                <w:rPr>
                  <w:rFonts w:ascii="Khmer MEF1" w:hAnsi="Khmer MEF1" w:cs="Khmer MEF1"/>
                  <w:spacing w:val="-4"/>
                </w:rPr>
              </w:rPrChange>
            </w:rPr>
            <w:delText>-</w:delText>
          </w:r>
        </w:del>
      </w:ins>
      <w:ins w:id="7853" w:author="User" w:date="2022-09-27T19:43:00Z">
        <w:del w:id="7854" w:author="Kem Sereyboth" w:date="2023-06-20T14:20:00Z">
          <w:r w:rsidR="00265CF2" w:rsidRPr="00E33574" w:rsidDel="005C3437">
            <w:rPr>
              <w:rFonts w:ascii="Khmer MEF1" w:hAnsi="Khmer MEF1" w:cs="Khmer MEF1"/>
              <w:spacing w:val="-2"/>
              <w:cs/>
              <w:rPrChange w:id="7855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២០២៣</w:delText>
          </w:r>
        </w:del>
      </w:ins>
      <w:ins w:id="7856" w:author="Voeun Kuyeng" w:date="2022-08-31T11:06:00Z">
        <w:del w:id="7857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5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២២</w:delText>
          </w:r>
          <w:r w:rsidR="00F226D0" w:rsidRPr="00E33574" w:rsidDel="005C3437">
            <w:rPr>
              <w:rFonts w:ascii="Khmer MEF1" w:hAnsi="Khmer MEF1" w:cs="Khmer MEF1"/>
              <w:spacing w:val="-2"/>
              <w:lang w:val="ca-ES"/>
              <w:rPrChange w:id="7859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-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6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២០២៤</w:delText>
          </w:r>
        </w:del>
      </w:ins>
      <w:ins w:id="7861" w:author="User" w:date="2022-09-22T09:56:00Z">
        <w:del w:id="7862" w:author="Kem Sereyboth" w:date="2023-06-20T14:20:00Z">
          <w:r w:rsidR="001C6AC0" w:rsidRPr="00E33574" w:rsidDel="005C3437">
            <w:rPr>
              <w:rFonts w:ascii="Khmer MEF1" w:hAnsi="Khmer MEF1" w:cs="Khmer MEF1"/>
              <w:spacing w:val="-2"/>
              <w:lang w:val="ca-ES"/>
              <w:rPrChange w:id="7863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)</w:delText>
          </w:r>
        </w:del>
      </w:ins>
      <w:ins w:id="7864" w:author="User" w:date="2022-09-27T19:43:00Z">
        <w:del w:id="7865" w:author="Kem Sereyboth" w:date="2023-06-20T14:20:00Z">
          <w:r w:rsidR="00265CF2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66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 និងបាន</w:delText>
          </w:r>
        </w:del>
      </w:ins>
      <w:ins w:id="7867" w:author="User" w:date="2022-09-28T14:00:00Z">
        <w:del w:id="7868" w:author="Kem Sereyboth" w:date="2023-06-20T14:20:00Z">
          <w:r w:rsidR="00A841E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69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ធ្វើបច្ចុប្បន្នភាពទៅជា</w:delText>
          </w:r>
          <w:r w:rsidR="00A841E0" w:rsidRPr="00E33574" w:rsidDel="005C3437">
            <w:rPr>
              <w:rFonts w:ascii="Khmer MEF1" w:hAnsi="Khmer MEF1" w:cs="Khmer MEF1"/>
              <w:spacing w:val="-4"/>
              <w:cs/>
              <w:lang w:val="ca-ES"/>
              <w:rPrChange w:id="7870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="00A841E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71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ផ</w:delText>
          </w:r>
        </w:del>
      </w:ins>
      <w:ins w:id="7872" w:author="User" w:date="2022-09-28T14:01:00Z">
        <w:del w:id="7873" w:author="Kem Sereyboth" w:date="2023-06-20T14:20:00Z">
          <w:r w:rsidR="00A841E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74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 xml:space="preserve">ែនការសកម្មភាពបីឆ្នាំរំកិល </w:delText>
          </w:r>
          <w:r w:rsidR="00A841E0" w:rsidRPr="00E33574" w:rsidDel="005C3437">
            <w:rPr>
              <w:rFonts w:ascii="Khmer MEF1" w:hAnsi="Khmer MEF1" w:cs="Khmer MEF1"/>
              <w:spacing w:val="-2"/>
              <w:rPrChange w:id="7875" w:author="Kem Sereyboth" w:date="2023-07-19T16:59:00Z">
                <w:rPr>
                  <w:rFonts w:ascii="Khmer MEF1" w:hAnsi="Khmer MEF1" w:cs="Khmer MEF1"/>
                  <w:spacing w:val="-4"/>
                  <w:highlight w:val="yellow"/>
                </w:rPr>
              </w:rPrChange>
            </w:rPr>
            <w:delText>(</w:delText>
          </w:r>
          <w:r w:rsidR="00A841E0" w:rsidRPr="00E33574" w:rsidDel="005C3437">
            <w:rPr>
              <w:rFonts w:ascii="Khmer MEF1" w:hAnsi="Khmer MEF1" w:cs="Khmer MEF1"/>
              <w:spacing w:val="-2"/>
              <w:cs/>
              <w:rPrChange w:id="7876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</w:rPr>
              </w:rPrChange>
            </w:rPr>
            <w:delText>២០២២</w:delText>
          </w:r>
          <w:r w:rsidR="00A841E0" w:rsidRPr="00E33574" w:rsidDel="005C3437">
            <w:rPr>
              <w:rFonts w:ascii="Khmer MEF1" w:hAnsi="Khmer MEF1" w:cs="Khmer MEF1"/>
              <w:spacing w:val="-2"/>
              <w:rPrChange w:id="7877" w:author="Kem Sereyboth" w:date="2023-07-19T16:59:00Z">
                <w:rPr>
                  <w:rFonts w:ascii="Khmer MEF1" w:hAnsi="Khmer MEF1" w:cs="Khmer MEF1"/>
                  <w:spacing w:val="-4"/>
                  <w:highlight w:val="yellow"/>
                </w:rPr>
              </w:rPrChange>
            </w:rPr>
            <w:delText>-</w:delText>
          </w:r>
          <w:r w:rsidR="00A841E0" w:rsidRPr="00E33574" w:rsidDel="005C3437">
            <w:rPr>
              <w:rFonts w:ascii="Khmer MEF1" w:hAnsi="Khmer MEF1" w:cs="Khmer MEF1"/>
              <w:spacing w:val="-2"/>
              <w:cs/>
              <w:rPrChange w:id="7878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</w:rPr>
              </w:rPrChange>
            </w:rPr>
            <w:delText>២០២៤</w:delText>
          </w:r>
          <w:r w:rsidR="00A841E0" w:rsidRPr="00E33574" w:rsidDel="005C3437">
            <w:rPr>
              <w:rFonts w:ascii="Khmer MEF1" w:hAnsi="Khmer MEF1" w:cs="Khmer MEF1"/>
              <w:spacing w:val="-2"/>
              <w:rPrChange w:id="7879" w:author="Kem Sereyboth" w:date="2023-07-19T16:59:00Z">
                <w:rPr>
                  <w:rFonts w:ascii="Khmer MEF1" w:hAnsi="Khmer MEF1" w:cs="Khmer MEF1"/>
                  <w:spacing w:val="-4"/>
                  <w:highlight w:val="yellow"/>
                </w:rPr>
              </w:rPrChange>
            </w:rPr>
            <w:delText>)</w:delText>
          </w:r>
        </w:del>
      </w:ins>
      <w:ins w:id="7880" w:author="socheata.ol@hotmail.com" w:date="2022-09-01T15:37:00Z">
        <w:del w:id="7881" w:author="Kem Sereyboth" w:date="2023-06-20T14:20:00Z">
          <w:r w:rsidR="002F2DDB" w:rsidRPr="00E33574" w:rsidDel="005C3437">
            <w:rPr>
              <w:rFonts w:ascii="Khmer MEF1" w:hAnsi="Khmer MEF1" w:cs="Khmer MEF1"/>
              <w:spacing w:val="-2"/>
              <w:lang w:val="ca-ES"/>
              <w:rPrChange w:id="7882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]</w:delText>
          </w:r>
        </w:del>
      </w:ins>
      <w:ins w:id="7883" w:author="Voeun Kuyeng" w:date="2022-08-31T11:06:00Z">
        <w:del w:id="7884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lang w:val="ca-ES"/>
              <w:rPrChange w:id="7885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8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សម្រាប់ជាមាគ</w:delText>
          </w:r>
        </w:del>
      </w:ins>
      <w:ins w:id="7887" w:author="socheata.ol@hotmail.com" w:date="2022-09-01T15:38:00Z">
        <w:del w:id="7888" w:author="Kem Sereyboth" w:date="2023-06-20T14:20:00Z">
          <w:r w:rsidR="00DF5F7B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8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៌ា</w:delText>
          </w:r>
        </w:del>
      </w:ins>
      <w:ins w:id="7890" w:author="Voeun Kuyeng" w:date="2022-08-31T11:06:00Z">
        <w:del w:id="7891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9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ាក្នុងការអនុវត្ត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 xml:space="preserve"> ការងាររបស់ខ្លួន។ ស្របតាមផែនការដែលបានដាក់ចេញនេះ អង្គភាព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893" w:author="Kem Sereyboth" w:date="2023-07-19T16:59:00Z">
                <w:rPr>
                  <w:rFonts w:ascii="!Khmer MEF1" w:hAnsi="!Khmer MEF1" w:cs="!Khmer MEF1"/>
                  <w:cs/>
                  <w:lang w:val="ca-ES"/>
                </w:rPr>
              </w:rPrChange>
            </w:rPr>
            <w:delText>ត្រូវចុះធ្វើសវនកម្មអនុលោមភាពលើអង្គភាពក្រោមឱវាទ</w:delText>
          </w:r>
          <w:r w:rsidR="00F226D0" w:rsidRPr="00E33574" w:rsidDel="005C3437">
            <w:rPr>
              <w:rFonts w:ascii="Khmer MEF1" w:hAnsi="Khmer MEF1" w:cs="Khmer MEF1"/>
              <w:spacing w:val="-2"/>
              <w:lang w:val="ca-ES"/>
              <w:rPrChange w:id="7894" w:author="Kem Sereyboth" w:date="2023-07-19T16:59:00Z">
                <w:rPr>
                  <w:rFonts w:ascii="!Khmer MEF1" w:hAnsi="!Khmer MEF1" w:cs="!Khmer MEF1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7895" w:author="Kem Sereyboth" w:date="2023-07-19T16:59:00Z">
                <w:rPr>
                  <w:rFonts w:ascii="!Khmer MEF1" w:hAnsi="!Khmer MEF1" w:cs="!Khmer MEF1"/>
                  <w:b/>
                  <w:bCs/>
                  <w:cs/>
                  <w:lang w:val="ca-ES"/>
                </w:rPr>
              </w:rPrChange>
            </w:rPr>
            <w:delText>អ</w:delText>
          </w:r>
          <w:r w:rsidR="00F226D0" w:rsidRPr="00E33574" w:rsidDel="005C3437">
            <w:rPr>
              <w:rFonts w:ascii="Khmer MEF1" w:hAnsi="Khmer MEF1" w:cs="Khmer MEF1"/>
              <w:b/>
              <w:bCs/>
              <w:spacing w:val="-2"/>
              <w:lang w:val="ca-ES"/>
              <w:rPrChange w:id="7896" w:author="Kem Sereyboth" w:date="2023-07-19T16:59:00Z">
                <w:rPr>
                  <w:rFonts w:ascii="!Khmer MEF1" w:hAnsi="!Khmer MEF1" w:cs="!Khmer MEF1"/>
                  <w:b/>
                  <w:bCs/>
                  <w:lang w:val="ca-ES"/>
                </w:rPr>
              </w:rPrChange>
            </w:rPr>
            <w:delText>.</w:delText>
          </w:r>
          <w:r w:rsidR="00F226D0" w:rsidRPr="00E33574" w:rsidDel="005C3437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7897" w:author="Kem Sereyboth" w:date="2023-07-19T16:59:00Z">
                <w:rPr>
                  <w:rFonts w:ascii="!Khmer MEF1" w:hAnsi="!Khmer MEF1" w:cs="!Khmer MEF1"/>
                  <w:b/>
                  <w:bCs/>
                  <w:cs/>
                  <w:lang w:val="ca-ES"/>
                </w:rPr>
              </w:rPrChange>
            </w:rPr>
            <w:delText>ស</w:delText>
          </w:r>
          <w:r w:rsidR="00F226D0" w:rsidRPr="00E33574" w:rsidDel="005C3437">
            <w:rPr>
              <w:rFonts w:ascii="Khmer MEF1" w:hAnsi="Khmer MEF1" w:cs="Khmer MEF1"/>
              <w:b/>
              <w:bCs/>
              <w:spacing w:val="-2"/>
              <w:lang w:val="ca-ES"/>
              <w:rPrChange w:id="7898" w:author="Kem Sereyboth" w:date="2023-07-19T16:59:00Z">
                <w:rPr>
                  <w:rFonts w:ascii="!Khmer MEF1" w:hAnsi="!Khmer MEF1" w:cs="!Khmer MEF1"/>
                  <w:b/>
                  <w:bCs/>
                  <w:lang w:val="ca-ES"/>
                </w:rPr>
              </w:rPrChange>
            </w:rPr>
            <w:delText>.</w:delText>
          </w:r>
          <w:r w:rsidR="00F226D0" w:rsidRPr="00E33574" w:rsidDel="005C3437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7899" w:author="Kem Sereyboth" w:date="2023-07-19T16:59:00Z">
                <w:rPr>
                  <w:rFonts w:ascii="!Khmer MEF1" w:hAnsi="!Khmer MEF1" w:cs="!Khmer MEF1"/>
                  <w:b/>
                  <w:bCs/>
                  <w:cs/>
                  <w:lang w:val="ca-ES"/>
                </w:rPr>
              </w:rPrChange>
            </w:rPr>
            <w:delText>ហ</w:delText>
          </w:r>
          <w:r w:rsidR="00F226D0" w:rsidRPr="00E33574" w:rsidDel="005C3437">
            <w:rPr>
              <w:rFonts w:ascii="Khmer MEF1" w:hAnsi="Khmer MEF1" w:cs="Khmer MEF1"/>
              <w:b/>
              <w:bCs/>
              <w:spacing w:val="-2"/>
              <w:lang w:val="ca-ES"/>
              <w:rPrChange w:id="7900" w:author="Kem Sereyboth" w:date="2023-07-19T16:59:00Z">
                <w:rPr>
                  <w:rFonts w:ascii="!Khmer MEF1" w:hAnsi="!Khmer MEF1" w:cs="!Khmer MEF1"/>
                  <w:b/>
                  <w:bCs/>
                  <w:lang w:val="ca-ES"/>
                </w:rPr>
              </w:rPrChange>
            </w:rPr>
            <w:delText>.</w:delText>
          </w:r>
          <w:r w:rsidR="00F226D0" w:rsidRPr="00E33574" w:rsidDel="005C3437">
            <w:rPr>
              <w:rFonts w:ascii="Khmer MEF1" w:hAnsi="Khmer MEF1" w:cs="Khmer MEF1"/>
              <w:lang w:val="ca-ES"/>
              <w:rPrChange w:id="7901" w:author="Kem Sereyboth" w:date="2023-07-19T16:59:00Z">
                <w:rPr>
                  <w:rFonts w:ascii="!Khmer MEF1" w:hAnsi="!Khmer MEF1" w:cs="!Khmer MEF1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Khmer MEF1" w:hAnsi="Khmer MEF1" w:cs="Khmer MEF1"/>
              <w:cs/>
              <w:lang w:val="ca-ES"/>
              <w:rPrChange w:id="7902" w:author="Kem Sereyboth" w:date="2023-07-19T16:59:00Z">
                <w:rPr>
                  <w:rFonts w:ascii="!Khmer MEF1" w:hAnsi="!Khmer MEF1" w:cs="!Khmer MEF1"/>
                  <w:cs/>
                  <w:lang w:val="ca-ES"/>
                </w:rPr>
              </w:rPrChange>
            </w:rPr>
            <w:delText>សម្រាប់ការិយបរិច្ឆេទឆ្នាំ</w:delText>
          </w:r>
        </w:del>
      </w:ins>
      <w:ins w:id="7903" w:author="Voeun Kuyeng" w:date="2022-09-06T17:20:00Z">
        <w:del w:id="7904" w:author="Kem Sereyboth" w:date="2023-06-20T14:20:00Z">
          <w:r w:rsidR="000B2B4A" w:rsidRPr="00E33574" w:rsidDel="005C3437">
            <w:rPr>
              <w:rFonts w:ascii="Khmer MEF1" w:hAnsi="Khmer MEF1" w:cs="Khmer MEF1"/>
              <w:lang w:val="ca-ES"/>
              <w:rPrChange w:id="7905" w:author="Kem Sereyboth" w:date="2023-07-19T16:59:00Z">
                <w:rPr>
                  <w:rFonts w:ascii="!Khmer MEF1" w:hAnsi="!Khmer MEF1" w:cs="!Khmer MEF1"/>
                  <w:lang w:val="ca-ES"/>
                </w:rPr>
              </w:rPrChange>
            </w:rPr>
            <w:delText xml:space="preserve"> </w:delText>
          </w:r>
        </w:del>
      </w:ins>
      <w:ins w:id="7906" w:author="socheata.ol@hotmail.com" w:date="2022-09-01T15:39:00Z">
        <w:del w:id="7907" w:author="Kem Sereyboth" w:date="2023-06-20T14:20:00Z">
          <w:r w:rsidR="00156270" w:rsidRPr="00E33574" w:rsidDel="005C3437">
            <w:rPr>
              <w:rFonts w:ascii="Khmer MEF1" w:hAnsi="Khmer MEF1" w:cs="Khmer MEF1"/>
              <w:lang w:val="ca-ES"/>
              <w:rPrChange w:id="7908" w:author="Kem Sereyboth" w:date="2023-07-19T16:59:00Z">
                <w:rPr>
                  <w:rFonts w:ascii="!Khmer MEF1" w:hAnsi="!Khmer MEF1" w:cs="!Khmer MEF1"/>
                </w:rPr>
              </w:rPrChange>
            </w:rPr>
            <w:delText>[</w:delText>
          </w:r>
        </w:del>
      </w:ins>
      <w:ins w:id="7909" w:author="Voeun Kuyeng" w:date="2022-08-31T11:06:00Z">
        <w:del w:id="7910" w:author="Kem Sereyboth" w:date="2023-06-20T14:20:00Z">
          <w:r w:rsidR="00F226D0" w:rsidRPr="00E33574" w:rsidDel="005C3437">
            <w:rPr>
              <w:rFonts w:ascii="Khmer MEF1" w:hAnsi="Khmer MEF1" w:cs="Khmer MEF1"/>
              <w:cs/>
              <w:lang w:val="ca-ES"/>
              <w:rPrChange w:id="7911" w:author="Kem Sereyboth" w:date="2023-07-19T16:59:00Z">
                <w:rPr>
                  <w:rFonts w:ascii="!Khmer MEF1" w:hAnsi="!Khmer MEF1" w:cs="!Khmer MEF1"/>
                  <w:cs/>
                  <w:lang w:val="ca-ES"/>
                </w:rPr>
              </w:rPrChange>
            </w:rPr>
            <w:delText>២០២២</w:delText>
          </w:r>
        </w:del>
      </w:ins>
      <w:ins w:id="7912" w:author="socheata.ol@hotmail.com" w:date="2022-09-01T15:39:00Z">
        <w:del w:id="7913" w:author="Kem Sereyboth" w:date="2023-06-20T14:20:00Z">
          <w:r w:rsidR="00156270" w:rsidRPr="00E33574" w:rsidDel="005C3437">
            <w:rPr>
              <w:rFonts w:ascii="Khmer MEF1" w:hAnsi="Khmer MEF1" w:cs="Khmer MEF1"/>
              <w:lang w:val="ca-ES"/>
              <w:rPrChange w:id="7914" w:author="Kem Sereyboth" w:date="2023-07-19T16:59:00Z">
                <w:rPr>
                  <w:rFonts w:ascii="!Khmer MEF1" w:hAnsi="!Khmer MEF1" w:cs="!Khmer MEF1"/>
                  <w:lang w:val="ca-ES"/>
                </w:rPr>
              </w:rPrChange>
            </w:rPr>
            <w:delText>]</w:delText>
          </w:r>
        </w:del>
      </w:ins>
      <w:ins w:id="7915" w:author="Voeun Kuyeng" w:date="2022-08-31T11:06:00Z">
        <w:del w:id="7916" w:author="Kem Sereyboth" w:date="2023-06-20T14:20:00Z">
          <w:r w:rsidR="00F226D0" w:rsidRPr="00E33574" w:rsidDel="005C3437">
            <w:rPr>
              <w:rFonts w:ascii="Khmer MEF1" w:hAnsi="Khmer MEF1" w:cs="Khmer MEF1"/>
              <w:cs/>
              <w:lang w:val="ca-ES"/>
              <w:rPrChange w:id="7917" w:author="Kem Sereyboth" w:date="2023-07-19T16:59:00Z">
                <w:rPr>
                  <w:rFonts w:ascii="!Khmer MEF1" w:hAnsi="!Khmer MEF1" w:cs="!Khmer MEF1"/>
                  <w:cs/>
                  <w:lang w:val="ca-ES"/>
                </w:rPr>
              </w:rPrChange>
            </w:rPr>
            <w:delText>។</w:delText>
          </w:r>
        </w:del>
      </w:ins>
    </w:p>
    <w:p w14:paraId="4849C501" w14:textId="1E3D7C40" w:rsidR="00501773" w:rsidRPr="0070519E" w:rsidDel="005C3437" w:rsidRDefault="00644AA6">
      <w:pPr>
        <w:spacing w:after="0" w:line="226" w:lineRule="auto"/>
        <w:ind w:firstLine="720"/>
        <w:jc w:val="both"/>
        <w:rPr>
          <w:ins w:id="7918" w:author="Kem Sereiboth" w:date="2022-09-13T16:02:00Z"/>
          <w:del w:id="7919" w:author="Kem Sereyboth" w:date="2023-06-20T14:20:00Z"/>
          <w:rFonts w:ascii="Khmer MEF1" w:hAnsi="Khmer MEF1" w:cs="Khmer MEF1"/>
          <w:lang w:val="ca-ES"/>
        </w:rPr>
        <w:pPrChange w:id="7920" w:author="Sopheak Phorn" w:date="2023-08-25T16:13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7921" w:author="LENOVO" w:date="2022-10-02T04:48:00Z">
        <w:del w:id="7922" w:author="Kem Sereyboth" w:date="2023-06-20T14:2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792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យោងតាម​ប្រកាសលេខ ០០៩ អ.ស​.ហ. ប្រ.ក. ចុះថ្ងៃទី១ ខែតុលា ឆ្នាំ២០២១ ​​ស្តីពីការរៀបចំ ​និង</w:delText>
          </w:r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7924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ការប្រព្រឹត្ត​ទៅ​នៃនាយកដ្ឋាន​ក្រោមឱវាទ​របស់​អង្គភាព​សវនកម្ម​ផ្ទៃក្នុង</w:delText>
          </w:r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7925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7926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​នាយកដ្ឋានសវនកម្មទី១ និងនាយកដ្ឋាន</w:delText>
          </w:r>
          <w:r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7927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7928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សវនកម្មទី២ ជាសេនាធិការឱ្យអង្គភាព​សវនកម្មផ្ទៃក្នុង​លើ​ការងារសវនកម្មដូចមានចែងកំណត់ក្នុងអនុក្រឹត្យ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92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7930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ស្តីពីការរៀបចំនិងការប្រព្រឹត្តទៅរបស់អង្គភាពក្រោមឱវាទ​អាជ្ញាធរសេវាហិរញ្ញវត្ថុមិនមែនធនាគារ។ តាមរយៈ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93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  <w:r w:rsidRPr="00E33574" w:rsidDel="005C3437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7932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ប្រកាស​ខាងលើនេះ នាយកដ្ឋានសវនកម្មទី១ ត្រូវទទួល​បន្ទុក​ការងារ</w:delText>
          </w:r>
          <w:r w:rsidRPr="00E33574" w:rsidDel="005C3437">
            <w:rPr>
              <w:rFonts w:ascii="Khmer MEF1" w:hAnsi="Khmer MEF1" w:cs="Khmer MEF1"/>
              <w:spacing w:val="5"/>
              <w:sz w:val="24"/>
              <w:szCs w:val="24"/>
              <w:lang w:val="ca-ES"/>
              <w:rPrChange w:id="7933" w:author="Kem Sereyboth" w:date="2023-07-19T16:59:00Z">
                <w:rPr>
                  <w:rFonts w:ascii="Khmer MEF1" w:hAnsi="Khmer MEF1" w:cs="Khmer MEF1"/>
                  <w:spacing w:val="4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7934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សវនកម្មលើនិយ័តករចំនួន ៤ គឺ៖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93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7936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និយ័តករសន្តិសុខសង្គម និយ័តករគណនេយ្យនិងសវនកម្ម និយ័តករ​អាជីវកម្ម​អចលនវត្ថុនិងបញ្ចាំ និងនិយ័តករ​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7937" w:author="Kem Sereyboth" w:date="2023-07-19T16:5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>ធានា​រ៉ាប់រង​កម្ពុជា ដោយឡែកនាយកដ្ឋានសវនកម្មទី២ ត្រូវទទួលបន្ទុក​ការងារ​សវនកម្ម​លើនិយ័តករចំនួន ៣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7938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គឺ៖ អគ្គលេខាធិការដ្ឋាននៃ </w:delText>
          </w:r>
          <w:r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7939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7940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និយ័តករមូលបត្រកម្ពុជា និងនិយ័តករ​បរធនបាលកិច្ច។ ស្រប​តាម​​ការ​</w:delText>
          </w:r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794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ដាក់ចេញ​​នេះ ការិយាល័យសវនកម្មទី</w:delText>
          </w:r>
        </w:del>
      </w:ins>
      <w:ins w:id="7942" w:author="LENOVO" w:date="2022-10-02T04:49:00Z">
        <w:del w:id="7943" w:author="Kem Sereyboth" w:date="2023-06-20T14:20:00Z">
          <w:r w:rsidR="00716B89"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794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១</w:delText>
          </w:r>
        </w:del>
      </w:ins>
      <w:ins w:id="7945" w:author="LENOVO" w:date="2022-10-02T04:48:00Z">
        <w:del w:id="7946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794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ត្រូវអនុវត្ត​ការ​ធ្វើសវនកម្ម​អនុលោមភាព​នៅ​</w:delText>
          </w:r>
        </w:del>
      </w:ins>
      <w:ins w:id="7948" w:author="LENOVO" w:date="2022-10-02T04:49:00Z">
        <w:del w:id="7949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795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និយ័តករសន្តិសុខ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795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សង្គម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95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(</w:delText>
          </w:r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795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ន.ស.ស.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95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)</w:delText>
          </w:r>
        </w:del>
      </w:ins>
      <w:ins w:id="7955" w:author="LENOVO" w:date="2022-10-02T04:48:00Z">
        <w:del w:id="7956" w:author="Kem Sereyboth" w:date="2023-06-20T14:20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95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។</w:delText>
          </w:r>
        </w:del>
      </w:ins>
      <w:ins w:id="7958" w:author="Voeun Kuyeng" w:date="2022-08-31T11:06:00Z">
        <w:del w:id="7959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960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យោងតាម​ប្រកាសលេខ</w:delText>
          </w:r>
        </w:del>
      </w:ins>
      <w:ins w:id="7961" w:author="socheata.ol@hotmail.com" w:date="2022-09-01T15:42:00Z">
        <w:del w:id="7962" w:author="Kem Sereyboth" w:date="2023-06-20T14:20:00Z">
          <w:r w:rsidR="008D62EA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96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7964" w:author="socheata.ol@hotmail.com" w:date="2022-09-01T15:41:00Z">
        <w:del w:id="7965" w:author="Kem Sereyboth" w:date="2023-06-20T14:20:00Z">
          <w:r w:rsidR="0021408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96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០០៩ អ.ស.ហ.ប្រ.ក </w:delText>
          </w:r>
        </w:del>
      </w:ins>
      <w:ins w:id="7967" w:author="socheata.ol@hotmail.com" w:date="2022-09-01T15:42:00Z">
        <w:del w:id="7968" w:author="Kem Sereyboth" w:date="2023-06-20T14:20:00Z">
          <w:r w:rsidR="00E714FA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96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ចុះថ្ងៃទី១ ខែតុលា ឆ្នាំ២០២១ </w:delText>
          </w:r>
        </w:del>
      </w:ins>
      <w:ins w:id="7970" w:author="Voeun Kuyeng" w:date="2022-08-31T11:06:00Z">
        <w:del w:id="7971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97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............</w:delText>
          </w:r>
          <w:r w:rsidR="00F226D0"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7973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.......</w:delText>
          </w:r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97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ស្តីពីការរៀបចំនិងប្រព្រឹត្តទៅរបស់នាយកដ្ឋានក្រោមឱវាទអង្គភាពសវនកម្មផ្ទៃក្នុងនៃ </w:delText>
          </w:r>
          <w:r w:rsidR="00F226D0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7975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អ.ស.ហ.</w:delText>
          </w:r>
          <w:r w:rsidR="00F226D0"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7976" w:author="Kem Sereyboth" w:date="2023-07-19T16:5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977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នាយកដ្ឋានសវនកម្មទី ១ និងនាយកដ្ឋាន</w:delText>
          </w:r>
        </w:del>
      </w:ins>
      <w:ins w:id="7978" w:author="User" w:date="2022-09-28T14:07:00Z">
        <w:del w:id="7979" w:author="Kem Sereyboth" w:date="2023-06-20T14:20:00Z">
          <w:r w:rsidR="000F11F4"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7980" w:author="Kem Sereyboth" w:date="2023-07-19T16:5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 </w:delText>
          </w:r>
        </w:del>
      </w:ins>
      <w:ins w:id="7981" w:author="Voeun Kuyeng" w:date="2022-08-31T11:06:00Z">
        <w:del w:id="7982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983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សវនកម្មទី២ ជាសេនាធិការឱ្យអង្គភាពសវនកម្មផ្ទៃក្នុងលើការងារសវនកម្មដូចមានចែងកំណត់ក្នុងអនុក្រឹត្យ</w:delText>
          </w:r>
          <w:r w:rsidR="00F226D0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 xml:space="preserve">ស្តីពីការរៀបចំនិងប្រព្រឹត្តទៅរបស់អង្គភាពក្រោមឱវាទរបស់អាជ្ញាធរសេវាហិរញ្ញវត្ថុមិនមែនធនាគារ។ </w:delText>
          </w:r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98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តាមរយៈនេះ </w:delText>
          </w:r>
        </w:del>
      </w:ins>
      <w:ins w:id="7985" w:author="socheata.ol@hotmail.com" w:date="2022-09-01T15:52:00Z">
        <w:del w:id="7986" w:author="Kem Sereyboth" w:date="2023-06-20T14:20:00Z">
          <w:r w:rsidR="005655A1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98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តាមរ</w:delText>
          </w:r>
        </w:del>
      </w:ins>
      <w:ins w:id="7988" w:author="socheata.ol@hotmail.com" w:date="2022-09-01T15:59:00Z">
        <w:del w:id="7989" w:author="Kem Sereyboth" w:date="2023-06-20T14:20:00Z">
          <w:r w:rsidR="005C2C08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99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យៈ</w:delText>
          </w:r>
        </w:del>
      </w:ins>
      <w:ins w:id="7991" w:author="User" w:date="2022-09-28T16:40:00Z">
        <w:del w:id="7992" w:author="Kem Sereyboth" w:date="2023-06-20T14:20:00Z">
          <w:r w:rsidR="00C81DFE"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7993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 xml:space="preserve"> </w:delText>
          </w:r>
        </w:del>
      </w:ins>
      <w:ins w:id="7994" w:author="socheata.ol@hotmail.com" w:date="2022-09-01T15:59:00Z">
        <w:del w:id="7995" w:author="Kem Sereyboth" w:date="2023-06-20T14:20:00Z">
          <w:r w:rsidR="005C2C08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99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ប្រកាសខាងលើ</w:delText>
          </w:r>
        </w:del>
      </w:ins>
      <w:ins w:id="7997" w:author="socheata.ol@hotmail.com" w:date="2022-09-01T15:52:00Z">
        <w:del w:id="7998" w:author="Kem Sereyboth" w:date="2023-06-20T14:20:00Z">
          <w:r w:rsidR="005655A1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99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នេះបាន</w:delText>
          </w:r>
        </w:del>
      </w:ins>
      <w:ins w:id="8000" w:author="socheata.ol@hotmail.com" w:date="2022-09-01T15:53:00Z">
        <w:del w:id="8001" w:author="Kem Sereyboth" w:date="2023-06-20T14:20:00Z">
          <w:r w:rsidR="00CA229F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0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ចែងអំពីតួន</w:delText>
          </w:r>
        </w:del>
      </w:ins>
      <w:ins w:id="8003" w:author="socheata.ol@hotmail.com" w:date="2022-09-01T15:54:00Z">
        <w:del w:id="8004" w:author="Kem Sereyboth" w:date="2023-06-20T14:20:00Z">
          <w:r w:rsidR="00CA229F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0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ាទី</w:delText>
          </w:r>
          <w:r w:rsidR="000450B4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0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និងភារកិច្ច</w:delText>
          </w:r>
          <w:r w:rsidR="004B022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0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របស់</w:delText>
          </w:r>
        </w:del>
      </w:ins>
      <w:ins w:id="8008" w:author="Voeun Kuyeng" w:date="2022-08-31T11:06:00Z">
        <w:del w:id="8009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1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នាយកដ្ឋានសវនកម្មទី១ ត្រូវទទួលបន្ទុកការងារសវនកម្ម</w:delText>
          </w:r>
        </w:del>
      </w:ins>
      <w:ins w:id="8011" w:author="User" w:date="2022-09-28T16:40:00Z">
        <w:del w:id="8012" w:author="Kem Sereyboth" w:date="2023-06-20T14:20:00Z">
          <w:r w:rsidR="00C81DFE"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8013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 xml:space="preserve"> </w:delText>
          </w:r>
        </w:del>
      </w:ins>
      <w:ins w:id="8014" w:author="Voeun Kuyeng" w:date="2022-08-31T11:06:00Z">
        <w:del w:id="8015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16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លើនិយ័តករចំនួន ៤ គឺ៖ និយ័តករសន្តិសុខសង្គម និយ័តករគណនេយ្យនិងសវនកម្ម និយ័តករអាជីវកម្មអចលនវត្ថុនិងបញ្ចាំ និងនិយ័តករធានារ៉ាប់រងកម្ពុជា</w:delText>
          </w:r>
        </w:del>
      </w:ins>
      <w:ins w:id="8017" w:author="socheata.ol@hotmail.com" w:date="2022-09-01T16:00:00Z">
        <w:del w:id="8018" w:author="Kem Sereyboth" w:date="2023-06-20T14:20:00Z">
          <w:r w:rsidR="00581C6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19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។</w:delText>
          </w:r>
        </w:del>
      </w:ins>
      <w:ins w:id="8020" w:author="Voeun Kuyeng" w:date="2022-08-31T11:06:00Z">
        <w:del w:id="8021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22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 </w:delText>
          </w:r>
        </w:del>
      </w:ins>
      <w:ins w:id="8023" w:author="socheata.ol@hotmail.com" w:date="2022-09-01T16:00:00Z">
        <w:del w:id="8024" w:author="Kem Sereyboth" w:date="2023-06-20T14:20:00Z">
          <w:r w:rsidR="00581C6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25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ដោយឡែក សម្រាប់</w:delText>
          </w:r>
        </w:del>
      </w:ins>
      <w:ins w:id="8026" w:author="Voeun Kuyeng" w:date="2022-08-31T11:06:00Z">
        <w:del w:id="8027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28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និងនាយកដ្ឋានសវនកម្មទី២ ត្រូវទទួលបន្ទុកការងារសវនកម្មលើអង្គភាពចំនួន ៣ គឺ៖ អគ្គលេខាធិការដ្ឋាន </w:delText>
          </w:r>
          <w:r w:rsidR="00F226D0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8029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cs/>
                  <w:lang w:val="ca-ES"/>
                </w:rPr>
              </w:rPrChange>
            </w:rPr>
            <w:delText>អ.ស.ហ</w:delText>
          </w:r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30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. និយ័តករមូលបត្រកម្ពុជា និងនិយ័តករបរធនបាលកិច្ច។ ស្រប</w:delText>
          </w:r>
        </w:del>
      </w:ins>
      <w:ins w:id="8031" w:author="User" w:date="2022-09-27T19:41:00Z">
        <w:del w:id="8032" w:author="Kem Sereyboth" w:date="2023-06-20T14:20:00Z">
          <w:r w:rsidR="00265CF2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33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ដោយអនុលោម</w:delText>
          </w:r>
        </w:del>
      </w:ins>
      <w:ins w:id="8034" w:author="Voeun Kuyeng" w:date="2022-08-31T11:06:00Z">
        <w:del w:id="8035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3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តាមការដាក់ចេញនេះ ការិយាល័យសវនកម្មទី.</w:delText>
          </w:r>
        </w:del>
      </w:ins>
      <w:ins w:id="8037" w:author="Voeun Kuyeng" w:date="2022-09-06T17:22:00Z">
        <w:del w:id="8038" w:author="Kem Sereyboth" w:date="2023-06-20T14:20:00Z">
          <w:r w:rsidR="008615C1"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8039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...</w:delText>
          </w:r>
        </w:del>
      </w:ins>
      <w:ins w:id="8040" w:author="Voeun Kuyeng" w:date="2022-08-31T11:06:00Z">
        <w:del w:id="8041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4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........ </w:delText>
          </w:r>
        </w:del>
      </w:ins>
      <w:ins w:id="8043" w:author="User" w:date="2022-09-10T12:36:00Z">
        <w:del w:id="8044" w:author="Kem Sereyboth" w:date="2023-06-20T14:20:00Z">
          <w:r w:rsidR="0082146D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4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១ </w:delText>
          </w:r>
        </w:del>
      </w:ins>
      <w:ins w:id="8046" w:author="Voeun Kuyeng" w:date="2022-08-31T11:06:00Z">
        <w:del w:id="8047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4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ត្រូវចុះធ្វើសវនកម្មអនុលោមភាព</w:delText>
          </w:r>
        </w:del>
      </w:ins>
      <w:ins w:id="8049" w:author="User" w:date="2022-09-28T16:42:00Z">
        <w:del w:id="8050" w:author="Kem Sereyboth" w:date="2023-06-20T14:20:00Z">
          <w:r w:rsidR="00DE25AD"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8051" w:author="Kem Sereyboth" w:date="2023-07-19T16:59:00Z">
                <w:rPr>
                  <w:rFonts w:ascii="Khmer MEF1" w:hAnsi="Khmer MEF1" w:cs="Khmer MEF1"/>
                  <w:spacing w:val="-14"/>
                  <w:lang w:val="ca-ES"/>
                </w:rPr>
              </w:rPrChange>
            </w:rPr>
            <w:delText xml:space="preserve"> </w:delText>
          </w:r>
        </w:del>
      </w:ins>
      <w:ins w:id="8052" w:author="Voeun Kuyeng" w:date="2022-08-31T11:06:00Z">
        <w:del w:id="8053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5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នៅ </w:delText>
          </w:r>
        </w:del>
      </w:ins>
      <w:ins w:id="8055" w:author="Kem Sereiboth" w:date="2022-09-12T13:22:00Z">
        <w:del w:id="8056" w:author="Kem Sereyboth" w:date="2023-06-20T14:20:00Z">
          <w:r w:rsidR="0051687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57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និយ័តករគណនេយ្យនិងសវនកម្ម (</w:delText>
          </w:r>
          <w:r w:rsidR="00516876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8058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highlight w:val="yellow"/>
                  <w:cs/>
                  <w:lang w:val="ca-ES"/>
                </w:rPr>
              </w:rPrChange>
            </w:rPr>
            <w:delText>ន.គ.ស.</w:delText>
          </w:r>
          <w:r w:rsidR="0051687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59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highlight w:val="yellow"/>
                  <w:cs/>
                  <w:lang w:val="ca-ES"/>
                </w:rPr>
              </w:rPrChange>
            </w:rPr>
            <w:delText>) និងនិយ័តករសន្តិសុខសង្គម (</w:delText>
          </w:r>
        </w:del>
      </w:ins>
      <w:ins w:id="8060" w:author="Voeun Kuyeng" w:date="2022-08-31T11:06:00Z">
        <w:del w:id="8061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8062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[</w:delText>
          </w:r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6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សវនដ្ឋាន</w:delText>
          </w:r>
          <w:r w:rsidR="00F226D0" w:rsidRPr="00E33574" w:rsidDel="005C3437">
            <w:rPr>
              <w:rFonts w:ascii="Khmer MEF1" w:hAnsi="Khmer MEF1" w:cs="Khmer MEF1"/>
              <w:sz w:val="24"/>
              <w:szCs w:val="24"/>
              <w:rPrChange w:id="8064" w:author="Kem Sereyboth" w:date="2023-07-19T16:59:00Z">
                <w:rPr>
                  <w:rFonts w:ascii="Khmer MEF1" w:hAnsi="Khmer MEF1" w:cs="Khmer MEF1"/>
                </w:rPr>
              </w:rPrChange>
            </w:rPr>
            <w:delText>]</w:delText>
          </w:r>
        </w:del>
      </w:ins>
      <w:ins w:id="8065" w:author="User" w:date="2022-09-10T12:36:00Z">
        <w:del w:id="8066" w:author="Kem Sereyboth" w:date="2023-06-20T14:20:00Z">
          <w:r w:rsidR="0082146D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806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ន.ស.ស.</w:delText>
          </w:r>
        </w:del>
      </w:ins>
      <w:ins w:id="8068" w:author="Kem Sereiboth" w:date="2022-09-12T13:22:00Z">
        <w:del w:id="8069" w:author="Kem Sereyboth" w:date="2023-06-20T14:20:00Z">
          <w:r w:rsidR="0051687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70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)</w:delText>
          </w:r>
        </w:del>
      </w:ins>
      <w:ins w:id="8071" w:author="Voeun Kuyeng" w:date="2022-08-31T11:06:00Z">
        <w:del w:id="8072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07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។</w:delText>
          </w:r>
        </w:del>
      </w:ins>
    </w:p>
    <w:p w14:paraId="672C54D9" w14:textId="11937E0C" w:rsidR="00F226D0" w:rsidRPr="00E33574" w:rsidDel="005C3437" w:rsidRDefault="00501773">
      <w:pPr>
        <w:spacing w:after="0" w:line="226" w:lineRule="auto"/>
        <w:ind w:firstLine="709"/>
        <w:jc w:val="both"/>
        <w:rPr>
          <w:ins w:id="8074" w:author="Voeun Kuyeng" w:date="2022-08-31T11:24:00Z"/>
          <w:del w:id="8075" w:author="Kem Sereyboth" w:date="2023-06-20T14:20:00Z"/>
          <w:rFonts w:ascii="Khmer MEF2" w:hAnsi="Khmer MEF2" w:cs="Khmer MEF2"/>
          <w:b/>
          <w:bCs/>
          <w:spacing w:val="7"/>
          <w:rPrChange w:id="8076" w:author="Kem Sereyboth" w:date="2023-07-19T16:59:00Z">
            <w:rPr>
              <w:ins w:id="8077" w:author="Voeun Kuyeng" w:date="2022-08-31T11:24:00Z"/>
              <w:del w:id="8078" w:author="Kem Sereyboth" w:date="2023-06-20T14:20:00Z"/>
              <w:rFonts w:ascii="Khmer MEF1" w:hAnsi="Khmer MEF1" w:cs="Khmer MEF1"/>
              <w:lang w:val="ca-ES"/>
            </w:rPr>
          </w:rPrChange>
        </w:rPr>
        <w:pPrChange w:id="8079" w:author="Sopheak Phorn" w:date="2023-08-25T16:13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8080" w:author="Kem Sereiboth" w:date="2022-09-13T16:02:00Z">
        <w:del w:id="8081" w:author="Kem Sereyboth" w:date="2023-06-20T14:20:00Z">
          <w:r w:rsidRPr="00E33574" w:rsidDel="005C3437">
            <w:rPr>
              <w:rFonts w:ascii="Khmer MEF1" w:hAnsi="Khmer MEF1" w:cs="Khmer MEF1"/>
              <w:b/>
              <w:bCs/>
              <w:spacing w:val="7"/>
              <w:sz w:val="24"/>
              <w:szCs w:val="24"/>
              <w:cs/>
              <w:lang w:val="ca-ES"/>
              <w:rPrChange w:id="8082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highlight w:val="red"/>
                  <w:cs/>
                  <w:lang w:val="ca-ES"/>
                </w:rPr>
              </w:rPrChange>
            </w:rPr>
            <w:delText>ខ-</w:delText>
          </w:r>
          <w:r w:rsidRPr="00E33574" w:rsidDel="005C3437">
            <w:rPr>
              <w:rFonts w:ascii="!Khmer MEF1" w:hAnsi="!Khmer MEF1" w:cs="!Khmer MEF1"/>
              <w:b/>
              <w:bCs/>
              <w:spacing w:val="7"/>
              <w:sz w:val="24"/>
              <w:szCs w:val="24"/>
              <w:cs/>
              <w:lang w:val="ca-ES"/>
              <w:rPrChange w:id="8083" w:author="Kem Sereyboth" w:date="2023-07-19T16:59:00Z">
                <w:rPr>
                  <w:rFonts w:ascii="!Khmer MEF1" w:hAnsi="!Khmer MEF1" w:cs="!Khmer MEF1"/>
                  <w:b/>
                  <w:bCs/>
                  <w:spacing w:val="2"/>
                  <w:highlight w:val="red"/>
                  <w:cs/>
                  <w:lang w:val="ca-ES"/>
                </w:rPr>
              </w:rPrChange>
            </w:rPr>
            <w:delText>ដំណើរការពាក់ព័ន្ធផ្សេងៗ មុននឹងឈានដល់ការធ្វើសវនកម្មអនុលោមភាព</w:delText>
          </w:r>
        </w:del>
      </w:ins>
      <w:ins w:id="8084" w:author="Voeun Kuyeng" w:date="2022-08-31T11:06:00Z">
        <w:del w:id="8085" w:author="Kem Sereyboth" w:date="2023-06-20T14:20:00Z">
          <w:r w:rsidR="00F226D0" w:rsidRPr="00E33574" w:rsidDel="005C3437">
            <w:rPr>
              <w:rFonts w:ascii="Khmer MEF1" w:hAnsi="Khmer MEF1" w:cs="Khmer MEF1"/>
              <w:spacing w:val="7"/>
              <w:sz w:val="24"/>
              <w:szCs w:val="24"/>
              <w:cs/>
              <w:lang w:val="ca-ES"/>
              <w:rPrChange w:id="808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17AEA9B6" w14:textId="62575006" w:rsidR="00C34129" w:rsidRPr="00E33574" w:rsidDel="005C3437" w:rsidRDefault="00C34129">
      <w:pPr>
        <w:pStyle w:val="NormalWeb"/>
        <w:spacing w:before="0" w:beforeAutospacing="0" w:after="0" w:afterAutospacing="0" w:line="226" w:lineRule="auto"/>
        <w:ind w:firstLine="720"/>
        <w:jc w:val="both"/>
        <w:rPr>
          <w:ins w:id="8087" w:author="Voeun Kuyeng" w:date="2022-08-31T11:06:00Z"/>
          <w:del w:id="8088" w:author="Kem Sereyboth" w:date="2023-06-20T14:20:00Z"/>
          <w:rFonts w:ascii="Khmer MEF1" w:hAnsi="Khmer MEF1" w:cs="Khmer MEF1"/>
          <w:spacing w:val="7"/>
          <w:lang w:val="ca-ES"/>
          <w:rPrChange w:id="8089" w:author="Kem Sereyboth" w:date="2023-07-19T16:59:00Z">
            <w:rPr>
              <w:ins w:id="8090" w:author="Voeun Kuyeng" w:date="2022-08-31T11:06:00Z"/>
              <w:del w:id="8091" w:author="Kem Sereyboth" w:date="2023-06-20T14:20:00Z"/>
              <w:rFonts w:ascii="Khmer MEF1" w:hAnsi="Khmer MEF1" w:cs="Khmer MEF1"/>
              <w:lang w:val="ca-ES"/>
            </w:rPr>
          </w:rPrChange>
        </w:rPr>
        <w:pPrChange w:id="8092" w:author="Sopheak Phorn" w:date="2023-08-25T16:13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</w:p>
    <w:p w14:paraId="2ABFF5C8" w14:textId="17A91EE7" w:rsidR="00F226D0" w:rsidRPr="00E33574" w:rsidDel="005C3437" w:rsidRDefault="00F226D0">
      <w:pPr>
        <w:spacing w:after="0" w:line="226" w:lineRule="auto"/>
        <w:ind w:firstLine="709"/>
        <w:jc w:val="both"/>
        <w:rPr>
          <w:ins w:id="8093" w:author="Voeun Kuyeng" w:date="2022-08-31T11:06:00Z"/>
          <w:del w:id="8094" w:author="Kem Sereyboth" w:date="2023-06-20T14:20:00Z"/>
          <w:rFonts w:ascii="Khmer MEF1" w:hAnsi="Khmer MEF1" w:cs="Khmer MEF1"/>
          <w:b/>
          <w:bCs/>
          <w:strike/>
          <w:spacing w:val="7"/>
          <w:sz w:val="24"/>
          <w:szCs w:val="24"/>
          <w:lang w:val="ca-ES"/>
          <w:rPrChange w:id="8095" w:author="Kem Sereyboth" w:date="2023-07-19T16:59:00Z">
            <w:rPr>
              <w:ins w:id="8096" w:author="Voeun Kuyeng" w:date="2022-08-31T11:06:00Z"/>
              <w:del w:id="8097" w:author="Kem Sereyboth" w:date="2023-06-20T14:20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8098" w:author="Sopheak Phorn" w:date="2023-08-25T16:13:00Z">
          <w:pPr>
            <w:spacing w:after="0" w:line="228" w:lineRule="auto"/>
            <w:ind w:firstLine="709"/>
          </w:pPr>
        </w:pPrChange>
      </w:pPr>
      <w:ins w:id="8099" w:author="Voeun Kuyeng" w:date="2022-08-31T11:06:00Z">
        <w:del w:id="8100" w:author="Kem Sereyboth" w:date="2023-06-20T14:20:00Z">
          <w:r w:rsidRPr="00E33574" w:rsidDel="005C3437">
            <w:rPr>
              <w:rFonts w:ascii="!Khmer MEF1" w:hAnsi="!Khmer MEF1" w:cs="!Khmer MEF1"/>
              <w:b/>
              <w:bCs/>
              <w:strike/>
              <w:spacing w:val="7"/>
              <w:sz w:val="24"/>
              <w:szCs w:val="24"/>
              <w:cs/>
              <w:lang w:val="ca-ES"/>
              <w:rPrChange w:id="8101" w:author="Kem Sereyboth" w:date="2023-07-19T16:59:00Z">
                <w:rPr>
                  <w:rFonts w:ascii="!Khmer MEF1" w:hAnsi="!Khmer MEF1" w:cs="!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ខ-ចំណុចទី២</w:delText>
          </w:r>
          <w:r w:rsidRPr="00E33574" w:rsidDel="005C3437">
            <w:rPr>
              <w:rFonts w:ascii="!Khmer MEF1" w:hAnsi="!Khmer MEF1" w:cs="!Khmer MEF1"/>
              <w:strike/>
              <w:spacing w:val="7"/>
              <w:sz w:val="24"/>
              <w:szCs w:val="24"/>
              <w:lang w:val="ca-ES"/>
              <w:rPrChange w:id="8102" w:author="Kem Sereyboth" w:date="2023-07-19T16:59:00Z">
                <w:rPr>
                  <w:rFonts w:ascii="!Khmer MEF1" w:hAnsi="!Khmer MEF1" w:cs="!Khmer MEF1"/>
                  <w:spacing w:val="2"/>
                  <w:sz w:val="24"/>
                  <w:szCs w:val="24"/>
                  <w:lang w:val="ca-ES"/>
                </w:rPr>
              </w:rPrChange>
            </w:rPr>
            <w:delText>:</w:delText>
          </w:r>
          <w:r w:rsidRPr="00E33574" w:rsidDel="005C3437">
            <w:rPr>
              <w:rFonts w:ascii="!Khmer MEF1" w:hAnsi="!Khmer MEF1" w:cs="!Khmer MEF1"/>
              <w:strike/>
              <w:spacing w:val="7"/>
              <w:sz w:val="24"/>
              <w:szCs w:val="24"/>
              <w:cs/>
              <w:lang w:val="ca-ES"/>
              <w:rPrChange w:id="8103" w:author="Kem Sereyboth" w:date="2023-07-19T16:59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ត្រូវរៀបរាប់អំពីដំណើរការពាក់ព័ន្ធផ្សេងៗ មុននឹងឈានដល់ការធ្វើសវនកម្មអនុ-លោមភាពនៅសវនដ្ឋានសម្រាប់ការិយបរិច្ឆេទឆ្នាំ</w:delText>
          </w:r>
        </w:del>
      </w:ins>
      <w:ins w:id="8104" w:author="socheata.ol@hotmail.com" w:date="2022-09-01T16:01:00Z">
        <w:del w:id="8105" w:author="Kem Sereyboth" w:date="2023-06-20T14:20:00Z">
          <w:r w:rsidR="00F038A0" w:rsidRPr="00E33574" w:rsidDel="005C3437">
            <w:rPr>
              <w:rFonts w:ascii="!Khmer MEF1" w:hAnsi="!Khmer MEF1" w:cs="!Khmer MEF1"/>
              <w:strike/>
              <w:spacing w:val="7"/>
              <w:sz w:val="24"/>
              <w:szCs w:val="24"/>
              <w:lang w:val="ca-ES"/>
              <w:rPrChange w:id="8106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</w:rPr>
              </w:rPrChange>
            </w:rPr>
            <w:delText>[</w:delText>
          </w:r>
        </w:del>
      </w:ins>
      <w:ins w:id="8107" w:author="Voeun Kuyeng" w:date="2022-08-31T11:06:00Z">
        <w:del w:id="8108" w:author="Kem Sereyboth" w:date="2023-06-20T14:20:00Z">
          <w:r w:rsidRPr="00E33574" w:rsidDel="005C3437">
            <w:rPr>
              <w:rFonts w:ascii="!Khmer MEF1" w:hAnsi="!Khmer MEF1" w:cs="!Khmer MEF1"/>
              <w:strike/>
              <w:spacing w:val="7"/>
              <w:sz w:val="24"/>
              <w:szCs w:val="24"/>
              <w:cs/>
              <w:lang w:val="ca-ES"/>
              <w:rPrChange w:id="8109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</w:del>
      </w:ins>
      <w:ins w:id="8110" w:author="socheata.ol@hotmail.com" w:date="2022-09-01T16:01:00Z">
        <w:del w:id="8111" w:author="Kem Sereyboth" w:date="2023-06-20T14:20:00Z">
          <w:r w:rsidR="00F038A0" w:rsidRPr="00E33574" w:rsidDel="005C3437">
            <w:rPr>
              <w:rFonts w:ascii="!Khmer MEF1" w:hAnsi="!Khmer MEF1" w:cs="!Khmer MEF1"/>
              <w:strike/>
              <w:spacing w:val="7"/>
              <w:sz w:val="24"/>
              <w:szCs w:val="24"/>
              <w:lang w:val="ca-ES"/>
              <w:rPrChange w:id="8112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8113" w:author="Voeun Kuyeng" w:date="2022-08-31T11:06:00Z">
        <w:del w:id="8114" w:author="Kem Sereyboth" w:date="2023-06-20T14:20:00Z">
          <w:r w:rsidRPr="00E33574" w:rsidDel="005C3437">
            <w:rPr>
              <w:rFonts w:ascii="!Khmer MEF1" w:hAnsi="!Khmer MEF1" w:cs="!Khmer MEF1"/>
              <w:strike/>
              <w:spacing w:val="7"/>
              <w:sz w:val="24"/>
              <w:szCs w:val="24"/>
              <w:cs/>
              <w:lang w:val="ca-ES"/>
              <w:rPrChange w:id="8115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។ </w:delText>
          </w:r>
          <w:r w:rsidRPr="00E33574" w:rsidDel="005C3437">
            <w:rPr>
              <w:rFonts w:ascii="Khmer MEF1" w:hAnsi="Khmer MEF1" w:cs="Khmer MEF1"/>
              <w:strike/>
              <w:spacing w:val="7"/>
              <w:sz w:val="24"/>
              <w:szCs w:val="24"/>
              <w:cs/>
              <w:lang w:val="ca-ES"/>
              <w:rPrChange w:id="811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 អាចរៀបរាប់អំពីចំណុចទី២ នេះ ដូចគំរូខាងក្រោម៖</w:delText>
          </w:r>
        </w:del>
      </w:ins>
    </w:p>
    <w:p w14:paraId="2144B12E" w14:textId="35E4D9A6" w:rsidR="00F226D0" w:rsidRPr="0070519E" w:rsidDel="005C3437" w:rsidRDefault="00B147EE">
      <w:pPr>
        <w:pStyle w:val="NormalWeb"/>
        <w:spacing w:before="0" w:beforeAutospacing="0" w:after="0" w:afterAutospacing="0" w:line="226" w:lineRule="auto"/>
        <w:ind w:firstLine="706"/>
        <w:jc w:val="both"/>
        <w:rPr>
          <w:del w:id="8117" w:author="Kem Sereyboth" w:date="2023-06-20T14:20:00Z"/>
          <w:rFonts w:ascii="!Khmer MEF1" w:hAnsi="!Khmer MEF1" w:cs="!Khmer MEF1"/>
          <w:lang w:val="ca-ES"/>
        </w:rPr>
        <w:pPrChange w:id="8118" w:author="Sopheak Phorn" w:date="2023-08-25T16:13:00Z">
          <w:pPr>
            <w:spacing w:after="0" w:line="228" w:lineRule="auto"/>
            <w:ind w:firstLine="709"/>
          </w:pPr>
        </w:pPrChange>
      </w:pPr>
      <w:ins w:id="8119" w:author="LENOVO" w:date="2022-10-02T04:51:00Z">
        <w:del w:id="8120" w:author="Kem Sereyboth" w:date="2023-06-20T14:20:00Z">
          <w:r w:rsidRPr="0070519E" w:rsidDel="005C3437">
            <w:rPr>
              <w:rFonts w:ascii="Khmer MEF1" w:hAnsi="Khmer MEF1" w:cs="Khmer MEF1"/>
              <w:cs/>
              <w:lang w:val="ca-ES"/>
            </w:rPr>
            <w:delText xml:space="preserve">មុននឹងឈានដល់ការធ្វើសវនកម្មអនុលោមភាពលើអង្គភាពក្រោមឱវាទ </w:delText>
          </w:r>
          <w:r w:rsidRPr="0070519E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អ.ស.ហ</w:delText>
          </w:r>
          <w:r w:rsidRPr="0070519E" w:rsidDel="005C3437">
            <w:rPr>
              <w:rFonts w:ascii="Khmer MEF1" w:hAnsi="Khmer MEF1" w:cs="Khmer MEF1"/>
              <w:b/>
              <w:bCs/>
              <w:lang w:val="ca-ES"/>
            </w:rPr>
            <w:delText>.</w:delText>
          </w:r>
          <w:r w:rsidRPr="0070519E" w:rsidDel="005C3437">
            <w:rPr>
              <w:rFonts w:ascii="Khmer MEF1" w:hAnsi="Khmer MEF1" w:cs="Khmer MEF1"/>
              <w:b/>
              <w:bCs/>
              <w:cs/>
              <w:lang w:val="ca-ES"/>
            </w:rPr>
            <w:delText xml:space="preserve"> </w:delText>
          </w:r>
          <w:r w:rsidRPr="0070519E" w:rsidDel="005C3437">
            <w:rPr>
              <w:rFonts w:ascii="Khmer MEF1" w:hAnsi="Khmer MEF1" w:cs="Khmer MEF1"/>
              <w:cs/>
              <w:lang w:val="ca-ES"/>
            </w:rPr>
            <w:delText>ប្រតិភូសវនកម្ម​</w:delText>
          </w:r>
          <w:r w:rsidRPr="0070519E" w:rsidDel="005C3437">
            <w:rPr>
              <w:rFonts w:ascii="Khmer MEF1" w:hAnsi="Khmer MEF1" w:cs="Khmer MEF1"/>
              <w:spacing w:val="6"/>
              <w:cs/>
              <w:lang w:val="ca-ES"/>
            </w:rPr>
            <w:delText xml:space="preserve">របស់​​អង្គភាពសវនកម្មផ្ទៃក្នុងនៃ </w:delText>
          </w:r>
          <w:r w:rsidRPr="0070519E" w:rsidDel="005C3437">
            <w:rPr>
              <w:rFonts w:ascii="Khmer MEF1" w:hAnsi="Khmer MEF1" w:cs="Khmer MEF1"/>
              <w:b/>
              <w:bCs/>
              <w:spacing w:val="6"/>
              <w:cs/>
              <w:lang w:val="ca-ES"/>
            </w:rPr>
            <w:delText>អ.ស.ហ.</w:delText>
          </w:r>
          <w:r w:rsidRPr="0070519E" w:rsidDel="005C3437">
            <w:rPr>
              <w:rFonts w:ascii="Khmer MEF1" w:hAnsi="Khmer MEF1" w:cs="Khmer MEF1"/>
              <w:spacing w:val="6"/>
              <w:cs/>
              <w:lang w:val="ca-ES"/>
            </w:rPr>
            <w:delText xml:space="preserve"> បានចុះដល់ទីកន្លែងដើម្បីធ្វើការស្វែងយល់អំពីបរិស្ថានរបស់</w:delText>
          </w:r>
          <w:r w:rsidRPr="0070519E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b/>
              <w:bCs/>
              <w:spacing w:val="-4"/>
              <w:cs/>
              <w:lang w:val="ca-ES"/>
              <w:rPrChange w:id="812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Pr="00E33574" w:rsidDel="005C3437">
            <w:rPr>
              <w:rFonts w:ascii="Khmer MEF1" w:hAnsi="Khmer MEF1" w:cs="Khmer MEF1"/>
              <w:spacing w:val="-4"/>
              <w:cs/>
              <w:lang w:val="ca-ES"/>
              <w:rPrChange w:id="812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ក្នុងគោលបំណង​កំណត់​នូវហានិភ័យ និងរៀបចំផែនការសវនកម្មប្រចាំឆ្នាំឱ្យបានច្បាស់លាស់ដើម្បី</w:delText>
          </w:r>
          <w:r w:rsidRPr="00E33574" w:rsidDel="005C3437">
            <w:rPr>
              <w:rFonts w:ascii="Khmer MEF1" w:hAnsi="Khmer MEF1" w:cs="Khmer MEF1"/>
              <w:spacing w:val="-4"/>
              <w:lang w:val="ca-ES"/>
              <w:rPrChange w:id="8123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70519E" w:rsidDel="005C3437">
            <w:rPr>
              <w:rFonts w:ascii="Khmer MEF1" w:hAnsi="Khmer MEF1" w:cs="Khmer MEF1"/>
              <w:spacing w:val="-2"/>
              <w:cs/>
              <w:lang w:val="ca-ES"/>
            </w:rPr>
            <w:delText>កំណត់</w:delText>
          </w:r>
          <w:r w:rsidRPr="0070519E" w:rsidDel="005C3437">
            <w:rPr>
              <w:rFonts w:ascii="Khmer MEF1" w:hAnsi="Khmer MEF1" w:cs="Khmer MEF1"/>
              <w:spacing w:val="-2"/>
              <w:lang w:val="ca-ES"/>
            </w:rPr>
            <w:delText>​</w:delText>
          </w:r>
          <w:r w:rsidRPr="0070519E" w:rsidDel="005C3437">
            <w:rPr>
              <w:rFonts w:ascii="Khmer MEF1" w:hAnsi="Khmer MEF1" w:cs="Khmer MEF1"/>
              <w:spacing w:val="-2"/>
              <w:cs/>
              <w:lang w:val="ca-ES"/>
            </w:rPr>
            <w:delText>បាននូវ​ប្រធានបទសវនកម្មក៏ដូចជាលក្ខណៈវិនិច្ឆ័យក្នុងការធ្វើសវនកម្ម។ អង្គភាពសវនកម្មផ្ទៃក្នុងនៃ</w:delText>
          </w:r>
          <w:r w:rsidRPr="0070519E" w:rsidDel="005C3437">
            <w:rPr>
              <w:rFonts w:ascii="Khmer MEF1" w:hAnsi="Khmer MEF1" w:cs="Khmer MEF1"/>
              <w:spacing w:val="6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8124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hAnsi="Khmer MEF1" w:cs="Khmer MEF1"/>
              <w:cs/>
              <w:lang w:val="ca-ES"/>
              <w:rPrChange w:id="812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បានចុះស្វែងយល់នៅ 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8126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8127" w:author="LENOVO" w:date="2022-10-02T04:52:00Z">
        <w:del w:id="8128" w:author="Kem Sereyboth" w:date="2023-06-20T14:20:00Z"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8129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cs/>
                  <w:lang w:val="ca-ES"/>
                </w:rPr>
              </w:rPrChange>
            </w:rPr>
            <w:delText>ស</w:delText>
          </w:r>
        </w:del>
      </w:ins>
      <w:ins w:id="8130" w:author="LENOVO" w:date="2022-10-02T04:51:00Z">
        <w:del w:id="8131" w:author="Kem Sereyboth" w:date="2023-06-20T14:20:00Z"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8132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8133" w:author="LENOVO" w:date="2022-10-02T04:52:00Z">
        <w:del w:id="8134" w:author="Kem Sereyboth" w:date="2023-06-20T14:20:00Z"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8135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cs/>
                  <w:lang w:val="ca-ES"/>
                </w:rPr>
              </w:rPrChange>
            </w:rPr>
            <w:delText>ស</w:delText>
          </w:r>
        </w:del>
      </w:ins>
      <w:ins w:id="8136" w:author="LENOVO" w:date="2022-10-02T04:51:00Z">
        <w:del w:id="8137" w:author="Kem Sereyboth" w:date="2023-06-20T14:20:00Z"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8138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Khmer MEF1" w:hAnsi="Khmer MEF1" w:cs="Khmer MEF1"/>
              <w:cs/>
              <w:lang w:val="ca-ES"/>
              <w:rPrChange w:id="813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​ កាលពី​ថ្ងៃទី​២</w:delText>
          </w:r>
        </w:del>
      </w:ins>
      <w:ins w:id="8140" w:author="LENOVO" w:date="2022-10-02T04:52:00Z">
        <w:del w:id="8141" w:author="Kem Sereyboth" w:date="2023-06-20T14:20:00Z">
          <w:r w:rsidRPr="00E33574" w:rsidDel="005C3437">
            <w:rPr>
              <w:rFonts w:ascii="Khmer MEF1" w:hAnsi="Khmer MEF1" w:cs="Khmer MEF1"/>
              <w:cs/>
              <w:lang w:val="ca-ES"/>
              <w:rPrChange w:id="8142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២</w:delText>
          </w:r>
        </w:del>
      </w:ins>
      <w:ins w:id="8143" w:author="LENOVO" w:date="2022-10-02T04:51:00Z">
        <w:del w:id="8144" w:author="Kem Sereyboth" w:date="2023-06-20T14:20:00Z">
          <w:r w:rsidRPr="00E33574" w:rsidDel="005C3437">
            <w:rPr>
              <w:rFonts w:ascii="Khmer MEF1" w:hAnsi="Khmer MEF1" w:cs="Khmer MEF1"/>
              <w:cs/>
              <w:lang w:val="ca-ES"/>
              <w:rPrChange w:id="814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ខែធ្នូ ឆ្នាំ២០២</w:delText>
          </w:r>
        </w:del>
      </w:ins>
      <w:ins w:id="8146" w:author="LENOVO" w:date="2022-10-02T04:53:00Z">
        <w:del w:id="8147" w:author="Kem Sereyboth" w:date="2023-06-20T14:20:00Z">
          <w:r w:rsidR="00966E7F" w:rsidRPr="0070519E" w:rsidDel="005C3437">
            <w:rPr>
              <w:rFonts w:ascii="Khmer MEF1" w:hAnsi="Khmer MEF1" w:cs="Khmer MEF1"/>
              <w:cs/>
              <w:lang w:val="ca-ES"/>
            </w:rPr>
            <w:delText>១</w:delText>
          </w:r>
        </w:del>
      </w:ins>
      <w:ins w:id="8148" w:author="LENOVO" w:date="2022-10-02T04:51:00Z">
        <w:del w:id="8149" w:author="Kem Sereyboth" w:date="2023-06-20T14:20:00Z">
          <w:r w:rsidRPr="00E33574" w:rsidDel="005C3437">
            <w:rPr>
              <w:rFonts w:ascii="Khmer MEF1" w:hAnsi="Khmer MEF1" w:cs="Khmer MEF1"/>
              <w:cs/>
              <w:lang w:val="ca-ES"/>
              <w:rPrChange w:id="815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ជាមួយគ្នានេះ ដើម្បីធានាការ</w:delText>
          </w:r>
          <w:r w:rsidRPr="0070519E" w:rsidDel="005C3437">
            <w:rPr>
              <w:rFonts w:ascii="Khmer MEF1" w:hAnsi="Khmer MEF1" w:cs="Khmer MEF1"/>
              <w:spacing w:val="-6"/>
              <w:cs/>
              <w:lang w:val="ca-ES"/>
            </w:rPr>
            <w:delText>អនុវត្តការងារស្របតាមគតិច្បាប់ អង្គភាព</w:delText>
          </w:r>
          <w:r w:rsidRPr="0070519E" w:rsidDel="005C3437">
            <w:rPr>
              <w:rFonts w:ascii="Khmer MEF1" w:hAnsi="Khmer MEF1" w:cs="Khmer MEF1"/>
              <w:spacing w:val="-6"/>
              <w:lang w:val="ca-ES"/>
            </w:rPr>
            <w:delText>​​</w:delText>
          </w:r>
          <w:r w:rsidRPr="0070519E" w:rsidDel="005C3437">
            <w:rPr>
              <w:rFonts w:ascii="Khmer MEF1" w:hAnsi="Khmer MEF1" w:cs="Khmer MEF1"/>
              <w:spacing w:val="-6"/>
              <w:cs/>
              <w:lang w:val="ca-ES"/>
            </w:rPr>
            <w:delText xml:space="preserve">សវនកម្ម​ផ្ទៃក្នុងនៃ </w:delText>
          </w:r>
          <w:r w:rsidRPr="0070519E" w:rsidDel="005C3437">
            <w:rPr>
              <w:rFonts w:ascii="Khmer MEF1" w:hAnsi="Khmer MEF1" w:cs="Khmer MEF1"/>
              <w:b/>
              <w:bCs/>
              <w:spacing w:val="-6"/>
              <w:cs/>
              <w:lang w:val="ca-ES"/>
            </w:rPr>
            <w:delText>អ.ស.ហ.</w:delText>
          </w:r>
          <w:r w:rsidRPr="0070519E" w:rsidDel="005C3437">
            <w:rPr>
              <w:rFonts w:ascii="Khmer MEF1" w:hAnsi="Khmer MEF1" w:cs="Khmer MEF1"/>
              <w:spacing w:val="-6"/>
              <w:cs/>
              <w:lang w:val="ca-ES"/>
            </w:rPr>
            <w:delText xml:space="preserve"> បានរៀបចំរាយការណ៍នូវរបាយការណ៍</w:delText>
          </w:r>
          <w:r w:rsidRPr="0070519E" w:rsidDel="005C3437">
            <w:rPr>
              <w:rFonts w:ascii="Khmer MEF1" w:hAnsi="Khmer MEF1" w:cs="Khmer MEF1"/>
              <w:lang w:val="ca-ES"/>
            </w:rPr>
            <w:delText>​​</w:delText>
          </w:r>
          <w:r w:rsidRPr="0070519E" w:rsidDel="005C3437">
            <w:rPr>
              <w:rFonts w:ascii="Khmer MEF1" w:hAnsi="Khmer MEF1" w:cs="Khmer MEF1"/>
              <w:spacing w:val="-8"/>
              <w:cs/>
              <w:lang w:val="ca-ES"/>
            </w:rPr>
            <w:delText>ស្វែងយល់សវនដ្ឋាន​នៃអង្គភាព​ក្រោម​ឱវាទ​្</w:delText>
          </w:r>
          <w:r w:rsidRPr="0070519E" w:rsidDel="005C3437">
            <w:rPr>
              <w:rFonts w:ascii="Khmer MEF1" w:hAnsi="Khmer MEF1" w:cs="Khmer MEF1"/>
              <w:b/>
              <w:bCs/>
              <w:spacing w:val="-8"/>
              <w:cs/>
              <w:lang w:val="ca-ES"/>
            </w:rPr>
            <w:delText>អ</w:delText>
          </w:r>
          <w:r w:rsidRPr="0070519E" w:rsidDel="005C3437">
            <w:rPr>
              <w:rFonts w:ascii="Khmer MEF1" w:hAnsi="Khmer MEF1" w:cs="Khmer MEF1"/>
              <w:b/>
              <w:bCs/>
              <w:spacing w:val="-8"/>
              <w:lang w:val="ca-ES"/>
            </w:rPr>
            <w:delText>.</w:delText>
          </w:r>
          <w:r w:rsidRPr="0070519E" w:rsidDel="005C3437">
            <w:rPr>
              <w:rFonts w:ascii="Khmer MEF1" w:hAnsi="Khmer MEF1" w:cs="Khmer MEF1"/>
              <w:b/>
              <w:bCs/>
              <w:spacing w:val="-8"/>
              <w:cs/>
              <w:lang w:val="ca-ES"/>
            </w:rPr>
            <w:delText>ស</w:delText>
          </w:r>
          <w:r w:rsidRPr="0070519E" w:rsidDel="005C3437">
            <w:rPr>
              <w:rFonts w:ascii="Khmer MEF1" w:hAnsi="Khmer MEF1" w:cs="Khmer MEF1"/>
              <w:b/>
              <w:bCs/>
              <w:spacing w:val="-8"/>
              <w:lang w:val="ca-ES"/>
            </w:rPr>
            <w:delText>.</w:delText>
          </w:r>
          <w:r w:rsidRPr="0070519E" w:rsidDel="005C3437">
            <w:rPr>
              <w:rFonts w:ascii="Khmer MEF1" w:hAnsi="Khmer MEF1" w:cs="Khmer MEF1"/>
              <w:b/>
              <w:bCs/>
              <w:spacing w:val="-8"/>
              <w:cs/>
              <w:lang w:val="ca-ES"/>
            </w:rPr>
            <w:delText>ហ</w:delText>
          </w:r>
          <w:r w:rsidRPr="0070519E" w:rsidDel="005C3437">
            <w:rPr>
              <w:rFonts w:ascii="Khmer MEF1" w:hAnsi="Khmer MEF1" w:cs="Khmer MEF1"/>
              <w:b/>
              <w:bCs/>
              <w:spacing w:val="-8"/>
              <w:lang w:val="ca-ES"/>
            </w:rPr>
            <w:delText>.</w:delText>
          </w:r>
          <w:r w:rsidRPr="0070519E" w:rsidDel="005C3437">
            <w:rPr>
              <w:rFonts w:ascii="Khmer MEF1" w:hAnsi="Khmer MEF1" w:cs="Khmer MEF1"/>
              <w:b/>
              <w:bCs/>
              <w:spacing w:val="-8"/>
              <w:cs/>
              <w:lang w:val="ca-ES"/>
            </w:rPr>
            <w:delText>​ ​</w:delText>
          </w:r>
          <w:r w:rsidRPr="0070519E" w:rsidDel="005C3437">
            <w:rPr>
              <w:rFonts w:ascii="Khmer MEF1" w:hAnsi="Khmer MEF1" w:cs="Khmer MEF1"/>
              <w:spacing w:val="-8"/>
              <w:cs/>
              <w:lang w:val="ca-ES"/>
            </w:rPr>
            <w:delText>ជូន</w:delText>
          </w:r>
          <w:r w:rsidRPr="0070519E" w:rsidDel="005C3437">
            <w:rPr>
              <w:rFonts w:ascii="Khmer MEF2" w:hAnsi="Khmer MEF2" w:cs="Khmer MEF2"/>
              <w:spacing w:val="-8"/>
              <w:cs/>
              <w:lang w:val="ca-ES"/>
            </w:rPr>
            <w:delText xml:space="preserve"> ឯកឧត្តមអគ្គបណ្ឌិតសភាចារ្យឧបនាយករដ្ឋមន្ត្រី</w:delText>
          </w:r>
          <w:r w:rsidRPr="0070519E" w:rsidDel="005C3437">
            <w:rPr>
              <w:rFonts w:ascii="Khmer MEF2" w:hAnsi="Khmer MEF2" w:cs="Khmer MEF2"/>
              <w:cs/>
              <w:lang w:val="ca-ES"/>
            </w:rPr>
            <w:delText xml:space="preserve"> </w:delText>
          </w:r>
          <w:r w:rsidRPr="0070519E" w:rsidDel="005C3437">
            <w:rPr>
              <w:rFonts w:ascii="Khmer MEF2" w:hAnsi="Khmer MEF2" w:cs="Khmer MEF2"/>
              <w:spacing w:val="-2"/>
              <w:cs/>
              <w:lang w:val="ca-ES"/>
            </w:rPr>
            <w:delText xml:space="preserve">រដ្ឋមន្រ្តី​ក្រសួង​​​សេដ្ឋកិច្ចនិងហិរញ្ញវត្ថុ </w:delText>
          </w:r>
          <w:r w:rsidRPr="0070519E" w:rsidDel="005C3437">
            <w:rPr>
              <w:rFonts w:ascii="Khmer MEF1" w:hAnsi="Khmer MEF1" w:cs="Khmer MEF1"/>
              <w:spacing w:val="-2"/>
              <w:cs/>
              <w:lang w:val="ca-ES"/>
            </w:rPr>
            <w:delText>និង​ជា​ប្រធាន</w:delText>
          </w:r>
          <w:r w:rsidRPr="0070519E" w:rsidDel="005C3437">
            <w:rPr>
              <w:rFonts w:ascii="Khmer MEF1" w:hAnsi="Khmer MEF1" w:cs="Khmer MEF1"/>
              <w:spacing w:val="-2"/>
              <w:lang w:val="ca-ES"/>
            </w:rPr>
            <w:delText>​</w:delText>
          </w:r>
          <w:r w:rsidRPr="0070519E" w:rsidDel="005C3437">
            <w:rPr>
              <w:rFonts w:ascii="Khmer MEF1" w:hAnsi="Khmer MEF1" w:cs="Khmer MEF1"/>
              <w:spacing w:val="-2"/>
              <w:cs/>
              <w:lang w:val="ca-ES"/>
            </w:rPr>
            <w:delText xml:space="preserve">ក្រុមប្រឹក្សា </w:delText>
          </w:r>
          <w:r w:rsidRPr="0070519E" w:rsidDel="005C3437">
            <w:rPr>
              <w:rFonts w:ascii="Khmer MEF1" w:hAnsi="Khmer MEF1" w:cs="Khmer MEF1"/>
              <w:b/>
              <w:bCs/>
              <w:spacing w:val="-2"/>
              <w:cs/>
              <w:lang w:val="ca-ES"/>
            </w:rPr>
            <w:delText xml:space="preserve">អ.ស.ហ. </w:delText>
          </w:r>
          <w:r w:rsidRPr="0070519E" w:rsidDel="005C3437">
            <w:rPr>
              <w:rFonts w:ascii="Khmer MEF1" w:hAnsi="Khmer MEF1" w:cs="Khmer MEF1"/>
              <w:spacing w:val="-2"/>
              <w:cs/>
              <w:lang w:val="ca-ES"/>
            </w:rPr>
            <w:delText>ព្រម​ទាំង​បាន​រៀបចំ​នូវផែនការ</w:delText>
          </w:r>
          <w:r w:rsidRPr="0070519E" w:rsidDel="005C3437">
            <w:rPr>
              <w:rFonts w:ascii="Khmer MEF1" w:hAnsi="Khmer MEF1" w:cs="Khmer MEF1"/>
              <w:cs/>
              <w:lang w:val="ca-ES"/>
            </w:rPr>
            <w:delText>​</w:delText>
          </w:r>
          <w:r w:rsidRPr="0070519E" w:rsidDel="005C3437">
            <w:rPr>
              <w:rFonts w:ascii="Khmer MEF1" w:hAnsi="Khmer MEF1" w:cs="Khmer MEF1"/>
              <w:spacing w:val="2"/>
              <w:cs/>
              <w:lang w:val="ca-ES"/>
            </w:rPr>
            <w:delText>សវនកម្មឆ្នាំ២០២២ របស់អង្គភាពក្រោមឱវាទ​វ</w:delText>
          </w:r>
          <w:r w:rsidRPr="0070519E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</w:rPr>
            <w:delText>អ</w:delText>
          </w:r>
          <w:r w:rsidRPr="0070519E" w:rsidDel="005C3437">
            <w:rPr>
              <w:rFonts w:ascii="Khmer MEF1" w:hAnsi="Khmer MEF1" w:cs="Khmer MEF1"/>
              <w:b/>
              <w:bCs/>
              <w:spacing w:val="2"/>
              <w:lang w:val="ca-ES"/>
            </w:rPr>
            <w:delText>.</w:delText>
          </w:r>
          <w:r w:rsidRPr="0070519E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</w:rPr>
            <w:delText>ស</w:delText>
          </w:r>
          <w:r w:rsidRPr="0070519E" w:rsidDel="005C3437">
            <w:rPr>
              <w:rFonts w:ascii="Khmer MEF1" w:hAnsi="Khmer MEF1" w:cs="Khmer MEF1"/>
              <w:b/>
              <w:bCs/>
              <w:spacing w:val="2"/>
              <w:lang w:val="ca-ES"/>
            </w:rPr>
            <w:delText>.</w:delText>
          </w:r>
          <w:r w:rsidRPr="0070519E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</w:rPr>
            <w:delText>ហ</w:delText>
          </w:r>
          <w:r w:rsidRPr="0070519E" w:rsidDel="005C3437">
            <w:rPr>
              <w:rFonts w:ascii="Khmer MEF1" w:hAnsi="Khmer MEF1" w:cs="Khmer MEF1"/>
              <w:b/>
              <w:bCs/>
              <w:spacing w:val="2"/>
              <w:lang w:val="ca-ES"/>
            </w:rPr>
            <w:delText>.</w:delText>
          </w:r>
          <w:r w:rsidRPr="0070519E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</w:rPr>
            <w:delText xml:space="preserve"> </w:delText>
          </w:r>
          <w:r w:rsidRPr="0070519E" w:rsidDel="005C3437">
            <w:rPr>
              <w:rFonts w:ascii="Khmer MEF1" w:hAnsi="Khmer MEF1" w:cs="Khmer MEF1"/>
              <w:spacing w:val="2"/>
              <w:cs/>
              <w:lang w:val="ca-ES"/>
            </w:rPr>
            <w:delText>ដើម្បីស្នើសុំការ​អនុញ្ញាត​ជាគោលការណ៍​ក្នុងការ</w:delText>
          </w:r>
          <w:r w:rsidRPr="0070519E" w:rsidDel="005C3437">
            <w:rPr>
              <w:rFonts w:ascii="Khmer MEF1" w:hAnsi="Khmer MEF1" w:cs="Khmer MEF1"/>
              <w:cs/>
              <w:lang w:val="ca-ES"/>
            </w:rPr>
            <w:delText>ចុះធ្វើសវនកម្មតាមគម្រោងពេលវេលាដូចមានភ្ជាប់នៅក្នុងផែនការនេះផងដែរ។</w:delText>
          </w:r>
        </w:del>
      </w:ins>
      <w:ins w:id="8151" w:author="Voeun Kuyeng" w:date="2022-08-31T11:06:00Z">
        <w:del w:id="8152" w:author="Kem Sereyboth" w:date="2023-06-20T14:20:00Z"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153" w:author="Kem Sereyboth" w:date="2023-07-19T16:59:00Z">
                <w:rPr>
                  <w:rFonts w:ascii="!Khmer MEF1" w:hAnsi="!Khmer MEF1" w:cs="!Khmer MEF1"/>
                  <w:spacing w:val="-4"/>
                  <w:cs/>
                  <w:lang w:val="ca-ES"/>
                </w:rPr>
              </w:rPrChange>
            </w:rPr>
            <w:delText xml:space="preserve">មុននឹងឈានដល់ការធ្វើសវនកម្មអនុលោមភាពលើអង្គភាពក្រោមឱវាទ </w:delText>
          </w:r>
          <w:r w:rsidR="00F226D0" w:rsidRPr="00E33574" w:rsidDel="005C3437">
            <w:rPr>
              <w:rFonts w:ascii="!Khmer MEF1" w:hAnsi="!Khmer MEF1" w:cs="!Khmer MEF1"/>
              <w:b/>
              <w:bCs/>
              <w:cs/>
              <w:lang w:val="ca-ES"/>
              <w:rPrChange w:id="8154" w:author="Kem Sereyboth" w:date="2023-07-19T16:59:00Z">
                <w:rPr>
                  <w:rFonts w:ascii="!Khmer MEF1" w:hAnsi="!Khmer MEF1" w:cs="!Khmer MEF1"/>
                  <w:b/>
                  <w:bCs/>
                  <w:spacing w:val="-4"/>
                  <w:cs/>
                  <w:lang w:val="ca-ES"/>
                </w:rPr>
              </w:rPrChange>
            </w:rPr>
            <w:delText>អ.ស.ហ.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155" w:author="Kem Sereyboth" w:date="2023-07-19T16:59:00Z">
                <w:rPr>
                  <w:rFonts w:ascii="!Khmer MEF1" w:hAnsi="!Khmer MEF1" w:cs="!Khmer MEF1"/>
                  <w:spacing w:val="-4"/>
                  <w:cs/>
                  <w:lang w:val="ca-ES"/>
                </w:rPr>
              </w:rPrChange>
            </w:rPr>
            <w:delText xml:space="preserve"> </w:delText>
          </w:r>
        </w:del>
      </w:ins>
      <w:ins w:id="8156" w:author="Voeun Kuyeng" w:date="2022-09-06T17:23:00Z">
        <w:del w:id="8157" w:author="Kem Sereyboth" w:date="2023-06-20T14:20:00Z">
          <w:r w:rsidR="00484B7D" w:rsidRPr="00E33574" w:rsidDel="005C3437">
            <w:rPr>
              <w:rFonts w:ascii="!Khmer MEF1" w:hAnsi="!Khmer MEF1" w:cs="!Khmer MEF1"/>
              <w:cs/>
              <w:lang w:val="ca-ES"/>
              <w:rPrChange w:id="8158" w:author="Kem Sereyboth" w:date="2023-07-19T16:59:00Z">
                <w:rPr>
                  <w:rFonts w:ascii="!Khmer MEF1" w:hAnsi="!Khmer MEF1" w:cs="!Khmer MEF1"/>
                  <w:spacing w:val="-4"/>
                  <w:cs/>
                  <w:lang w:val="ca-ES"/>
                </w:rPr>
              </w:rPrChange>
            </w:rPr>
            <w:delText>ក្រុម</w:delText>
          </w:r>
        </w:del>
      </w:ins>
      <w:ins w:id="8159" w:author="User" w:date="2022-09-27T19:49:00Z">
        <w:del w:id="8160" w:author="Kem Sereyboth" w:date="2023-06-20T14:20:00Z">
          <w:r w:rsidR="00265CF2" w:rsidRPr="00E33574" w:rsidDel="005C3437">
            <w:rPr>
              <w:rFonts w:ascii="!Khmer MEF1" w:hAnsi="!Khmer MEF1" w:cs="!Khmer MEF1"/>
              <w:cs/>
              <w:lang w:val="ca-ES"/>
              <w:rPrChange w:id="8161" w:author="Kem Sereyboth" w:date="2023-07-19T16:59:00Z">
                <w:rPr>
                  <w:rFonts w:ascii="!Khmer MEF1" w:hAnsi="!Khmer MEF1" w:cs="!Khmer MEF1"/>
                  <w:spacing w:val="-6"/>
                  <w:cs/>
                  <w:lang w:val="ca-ES"/>
                </w:rPr>
              </w:rPrChange>
            </w:rPr>
            <w:delText>ប្រតិភូ</w:delText>
          </w:r>
        </w:del>
      </w:ins>
      <w:ins w:id="8162" w:author="Voeun Kuyeng" w:date="2022-09-06T17:23:00Z">
        <w:del w:id="8163" w:author="Kem Sereyboth" w:date="2023-06-20T14:20:00Z">
          <w:r w:rsidR="00484B7D" w:rsidRPr="00E33574" w:rsidDel="005C3437">
            <w:rPr>
              <w:rFonts w:ascii="!Khmer MEF1" w:hAnsi="!Khmer MEF1" w:cs="!Khmer MEF1"/>
              <w:cs/>
              <w:lang w:val="ca-ES"/>
              <w:rPrChange w:id="8164" w:author="Kem Sereyboth" w:date="2023-07-19T16:59:00Z">
                <w:rPr>
                  <w:rFonts w:ascii="!Khmer MEF1" w:hAnsi="!Khmer MEF1" w:cs="!Khmer MEF1"/>
                  <w:spacing w:val="-4"/>
                  <w:cs/>
                  <w:lang w:val="ca-ES"/>
                </w:rPr>
              </w:rPrChange>
            </w:rPr>
            <w:delText>សវនក</w:delText>
          </w:r>
        </w:del>
      </w:ins>
      <w:ins w:id="8165" w:author="User" w:date="2022-09-27T19:49:00Z">
        <w:del w:id="8166" w:author="Kem Sereyboth" w:date="2023-06-20T14:20:00Z">
          <w:r w:rsidR="00265CF2" w:rsidRPr="00E33574" w:rsidDel="005C3437">
            <w:rPr>
              <w:rFonts w:ascii="!Khmer MEF1" w:hAnsi="!Khmer MEF1" w:cs="!Khmer MEF1"/>
              <w:cs/>
              <w:lang w:val="ca-ES"/>
              <w:rPrChange w:id="8167" w:author="Kem Sereyboth" w:date="2023-07-19T16:59:00Z">
                <w:rPr>
                  <w:rFonts w:ascii="!Khmer MEF1" w:hAnsi="!Khmer MEF1" w:cs="!Khmer MEF1"/>
                  <w:spacing w:val="-6"/>
                  <w:cs/>
                  <w:lang w:val="ca-ES"/>
                </w:rPr>
              </w:rPrChange>
            </w:rPr>
            <w:delText>ម្ម</w:delText>
          </w:r>
        </w:del>
      </w:ins>
      <w:ins w:id="8168" w:author="Voeun Kuyeng" w:date="2022-09-06T17:23:00Z">
        <w:del w:id="8169" w:author="Kem Sereyboth" w:date="2023-06-20T14:20:00Z">
          <w:r w:rsidR="00484B7D" w:rsidRPr="00E33574" w:rsidDel="005C3437">
            <w:rPr>
              <w:rFonts w:ascii="!Khmer MEF1" w:hAnsi="!Khmer MEF1" w:cs="!Khmer MEF1"/>
              <w:cs/>
              <w:lang w:val="ca-ES"/>
              <w:rPrChange w:id="8170" w:author="Kem Sereyboth" w:date="2023-07-19T16:59:00Z">
                <w:rPr>
                  <w:rFonts w:ascii="!Khmer MEF1" w:hAnsi="!Khmer MEF1" w:cs="!Khmer MEF1"/>
                  <w:spacing w:val="-4"/>
                  <w:cs/>
                  <w:lang w:val="ca-ES"/>
                </w:rPr>
              </w:rPrChange>
            </w:rPr>
            <w:delText>ររបស់</w:delText>
          </w:r>
        </w:del>
      </w:ins>
      <w:ins w:id="8171" w:author="Voeun Kuyeng" w:date="2022-08-31T11:06:00Z">
        <w:del w:id="8172" w:author="Kem Sereyboth" w:date="2023-06-20T14:20:00Z"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173" w:author="Kem Sereyboth" w:date="2023-07-19T16:59:00Z">
                <w:rPr>
                  <w:rFonts w:ascii="!Khmer MEF1" w:hAnsi="!Khmer MEF1" w:cs="!Khmer MEF1"/>
                  <w:spacing w:val="-4"/>
                  <w:cs/>
                  <w:lang w:val="ca-ES"/>
                </w:rPr>
              </w:rPrChange>
            </w:rPr>
            <w:delText xml:space="preserve">អង្គភាពសវនកម្មផ្ទៃក្នុងនៃ </w:delText>
          </w:r>
          <w:r w:rsidR="00F226D0" w:rsidRPr="0070519E" w:rsidDel="005C3437">
            <w:rPr>
              <w:rFonts w:ascii="!Khmer MEF1" w:hAnsi="!Khmer MEF1" w:cs="!Khmer MEF1"/>
              <w:b/>
              <w:bCs/>
              <w:cs/>
              <w:lang w:val="ca-ES"/>
            </w:rPr>
            <w:delText xml:space="preserve">អ.ស.ហ. </w:delText>
          </w:r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>បាន</w:delText>
          </w:r>
        </w:del>
      </w:ins>
      <w:ins w:id="8174" w:author="User" w:date="2022-09-27T19:49:00Z">
        <w:del w:id="8175" w:author="Kem Sereyboth" w:date="2023-06-20T14:20:00Z">
          <w:r w:rsidR="00265CF2" w:rsidRPr="00E33574" w:rsidDel="005C3437">
            <w:rPr>
              <w:rFonts w:ascii="!Khmer MEF1" w:hAnsi="!Khmer MEF1" w:cs="!Khmer MEF1"/>
              <w:cs/>
              <w:lang w:val="ca-ES"/>
              <w:rPrChange w:id="8176" w:author="Kem Sereyboth" w:date="2023-07-19T16:59:00Z">
                <w:rPr>
                  <w:rFonts w:ascii="!Khmer MEF1" w:hAnsi="!Khmer MEF1" w:cs="!Khmer MEF1"/>
                  <w:spacing w:val="10"/>
                  <w:cs/>
                  <w:lang w:val="ca-ES"/>
                </w:rPr>
              </w:rPrChange>
            </w:rPr>
            <w:delText>ចុះដល់ទីកន្លែង</w:delText>
          </w:r>
        </w:del>
      </w:ins>
      <w:ins w:id="8177" w:author="User" w:date="2022-09-27T19:50:00Z">
        <w:del w:id="8178" w:author="Kem Sereyboth" w:date="2023-06-20T14:20:00Z">
          <w:r w:rsidR="00E00F7B" w:rsidRPr="00E33574" w:rsidDel="005C3437">
            <w:rPr>
              <w:rFonts w:ascii="!Khmer MEF1" w:hAnsi="!Khmer MEF1" w:cs="!Khmer MEF1"/>
              <w:cs/>
              <w:lang w:val="ca-ES"/>
              <w:rPrChange w:id="8179" w:author="Kem Sereyboth" w:date="2023-07-19T16:59:00Z">
                <w:rPr>
                  <w:rFonts w:ascii="!Khmer MEF1" w:hAnsi="!Khmer MEF1" w:cs="!Khmer MEF1"/>
                  <w:spacing w:val="10"/>
                  <w:cs/>
                  <w:lang w:val="ca-ES"/>
                </w:rPr>
              </w:rPrChange>
            </w:rPr>
            <w:delText>ដើម្បី</w:delText>
          </w:r>
        </w:del>
      </w:ins>
      <w:ins w:id="8180" w:author="Voeun Kuyeng" w:date="2022-08-31T11:06:00Z">
        <w:del w:id="8181" w:author="Kem Sereyboth" w:date="2023-06-20T14:20:00Z"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>ធ្វើការស្វែងយល់អំពីបរិស្ថានសវនដ្ឋានដែលជា</w:delText>
          </w:r>
        </w:del>
      </w:ins>
      <w:ins w:id="8182" w:author="Windows User" w:date="2022-09-04T22:58:00Z">
        <w:del w:id="8183" w:author="Kem Sereyboth" w:date="2023-06-20T14:20:00Z">
          <w:r w:rsidR="004D65FF" w:rsidRPr="0070519E" w:rsidDel="005C3437">
            <w:rPr>
              <w:rFonts w:ascii="!Khmer MEF1" w:hAnsi="!Khmer MEF1" w:cs="!Khmer MEF1"/>
              <w:cs/>
              <w:lang w:val="ca-ES"/>
            </w:rPr>
            <w:delText>របស់</w:delText>
          </w:r>
        </w:del>
      </w:ins>
      <w:ins w:id="8184" w:author="Windows User" w:date="2022-09-04T23:00:00Z">
        <w:del w:id="8185" w:author="Kem Sereyboth" w:date="2023-06-20T14:20:00Z">
          <w:r w:rsidR="00635A1E" w:rsidRPr="0070519E" w:rsidDel="005C3437">
            <w:rPr>
              <w:rFonts w:ascii="!Khmer MEF1" w:hAnsi="!Khmer MEF1" w:cs="!Khmer MEF1"/>
              <w:lang w:val="ca-ES"/>
            </w:rPr>
            <w:delText xml:space="preserve"> </w:delText>
          </w:r>
          <w:r w:rsidR="00635A1E" w:rsidRPr="00E33574" w:rsidDel="005C3437">
            <w:rPr>
              <w:rFonts w:ascii="!Khmer MEF1" w:hAnsi="!Khmer MEF1" w:cs="!Khmer MEF1"/>
              <w:b/>
              <w:bCs/>
              <w:lang w:val="ca-ES"/>
              <w:rPrChange w:id="8186" w:author="Kem Sereyboth" w:date="2023-07-19T16:59:00Z">
                <w:rPr>
                  <w:rFonts w:ascii="!Khmer MEF1" w:hAnsi="!Khmer MEF1" w:cs="!Khmer MEF1"/>
                  <w:lang w:val="ca-ES"/>
                </w:rPr>
              </w:rPrChange>
            </w:rPr>
            <w:delText>[</w:delText>
          </w:r>
        </w:del>
      </w:ins>
      <w:ins w:id="8187" w:author="Windows User" w:date="2022-09-04T23:01:00Z">
        <w:del w:id="8188" w:author="Kem Sereyboth" w:date="2023-06-20T14:20:00Z">
          <w:r w:rsidR="00635A1E" w:rsidRPr="00E33574" w:rsidDel="005C3437">
            <w:rPr>
              <w:rFonts w:ascii="!Khmer MEF1" w:hAnsi="!Khmer MEF1" w:cs="!Khmer MEF1"/>
              <w:b/>
              <w:bCs/>
              <w:cs/>
              <w:lang w:val="ca-ES"/>
              <w:rPrChange w:id="8189" w:author="Kem Sereyboth" w:date="2023-07-19T16:59:00Z">
                <w:rPr>
                  <w:rFonts w:ascii="!Khmer MEF1" w:hAnsi="!Khmer MEF1" w:cs="!Khmer MEF1"/>
                  <w:cs/>
                  <w:lang w:val="ca-ES"/>
                </w:rPr>
              </w:rPrChange>
            </w:rPr>
            <w:delText>សវនដ្ឋាន</w:delText>
          </w:r>
          <w:r w:rsidR="00635A1E" w:rsidRPr="00E33574" w:rsidDel="005C3437">
            <w:rPr>
              <w:rFonts w:ascii="!Khmer MEF1" w:hAnsi="!Khmer MEF1" w:cs="!Khmer MEF1"/>
              <w:b/>
              <w:bCs/>
              <w:rPrChange w:id="8190" w:author="Kem Sereyboth" w:date="2023-07-19T16:59:00Z">
                <w:rPr>
                  <w:rFonts w:ascii="!Khmer MEF1" w:hAnsi="!Khmer MEF1" w:cs="!Khmer MEF1"/>
                </w:rPr>
              </w:rPrChange>
            </w:rPr>
            <w:delText>]</w:delText>
          </w:r>
        </w:del>
      </w:ins>
      <w:ins w:id="8191" w:author="User" w:date="2022-09-10T12:38:00Z">
        <w:del w:id="8192" w:author="Kem Sereyboth" w:date="2023-06-20T14:20:00Z">
          <w:r w:rsidR="000C1315" w:rsidRPr="00E33574" w:rsidDel="005C3437">
            <w:rPr>
              <w:rFonts w:ascii="!Khmer MEF1" w:hAnsi="!Khmer MEF1" w:cs="!Khmer MEF1"/>
              <w:b/>
              <w:bCs/>
              <w:cs/>
              <w:lang w:val="ca-ES"/>
              <w:rPrChange w:id="8193" w:author="Kem Sereyboth" w:date="2023-07-19T16:59:00Z">
                <w:rPr>
                  <w:rFonts w:ascii="!Khmer MEF1" w:hAnsi="!Khmer MEF1" w:cs="!Khmer MEF1"/>
                  <w:spacing w:val="2"/>
                  <w:cs/>
                  <w:lang w:val="ca-ES"/>
                </w:rPr>
              </w:rPrChange>
            </w:rPr>
            <w:delText>ន.ស.ស.</w:delText>
          </w:r>
        </w:del>
      </w:ins>
      <w:ins w:id="8194" w:author="Voeun Kuyeng" w:date="2022-08-31T11:06:00Z">
        <w:del w:id="8195" w:author="Kem Sereyboth" w:date="2023-06-20T14:20:00Z"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>អង្គភាព</w:delText>
          </w:r>
          <w:r w:rsidR="00F226D0" w:rsidRPr="0070519E" w:rsidDel="005C3437">
            <w:rPr>
              <w:rFonts w:ascii="!Khmer MEF1" w:hAnsi="!Khmer MEF1" w:cs="!Khmer MEF1"/>
              <w:lang w:val="ca-ES"/>
            </w:rPr>
            <w:delText>​</w:delText>
          </w:r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>ក្រោម</w:delText>
          </w:r>
          <w:r w:rsidR="00F226D0" w:rsidRPr="0070519E" w:rsidDel="005C3437">
            <w:rPr>
              <w:rFonts w:ascii="!Khmer MEF1" w:hAnsi="!Khmer MEF1" w:cs="!Khmer MEF1"/>
              <w:lang w:val="ca-ES"/>
            </w:rPr>
            <w:delText>​​​​</w:delText>
          </w:r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>ឱវាទ​វ</w:delText>
          </w:r>
          <w:r w:rsidR="00F226D0" w:rsidRPr="0070519E" w:rsidDel="005C3437">
            <w:rPr>
              <w:rFonts w:ascii="!Khmer MEF1" w:hAnsi="!Khmer MEF1" w:cs="!Khmer MEF1"/>
              <w:b/>
              <w:bCs/>
              <w:cs/>
              <w:lang w:val="ca-ES"/>
            </w:rPr>
            <w:delText>អ</w:delText>
          </w:r>
          <w:r w:rsidR="00F226D0" w:rsidRPr="0070519E" w:rsidDel="005C3437">
            <w:rPr>
              <w:rFonts w:ascii="!Khmer MEF1" w:hAnsi="!Khmer MEF1" w:cs="!Khmer MEF1"/>
              <w:b/>
              <w:bCs/>
              <w:lang w:val="ca-ES"/>
            </w:rPr>
            <w:delText>.</w:delText>
          </w:r>
          <w:r w:rsidR="00F226D0" w:rsidRPr="0070519E" w:rsidDel="005C3437">
            <w:rPr>
              <w:rFonts w:ascii="!Khmer MEF1" w:hAnsi="!Khmer MEF1" w:cs="!Khmer MEF1"/>
              <w:b/>
              <w:bCs/>
              <w:cs/>
              <w:lang w:val="ca-ES"/>
            </w:rPr>
            <w:delText>ស</w:delText>
          </w:r>
          <w:r w:rsidR="00F226D0" w:rsidRPr="0070519E" w:rsidDel="005C3437">
            <w:rPr>
              <w:rFonts w:ascii="!Khmer MEF1" w:hAnsi="!Khmer MEF1" w:cs="!Khmer MEF1"/>
              <w:b/>
              <w:bCs/>
              <w:lang w:val="ca-ES"/>
            </w:rPr>
            <w:delText>.</w:delText>
          </w:r>
          <w:r w:rsidR="00F226D0" w:rsidRPr="0070519E" w:rsidDel="005C3437">
            <w:rPr>
              <w:rFonts w:ascii="!Khmer MEF1" w:hAnsi="!Khmer MEF1" w:cs="!Khmer MEF1"/>
              <w:b/>
              <w:bCs/>
              <w:cs/>
              <w:lang w:val="ca-ES"/>
            </w:rPr>
            <w:delText>ហ</w:delText>
          </w:r>
          <w:r w:rsidR="00F226D0" w:rsidRPr="0070519E" w:rsidDel="005C3437">
            <w:rPr>
              <w:rFonts w:ascii="!Khmer MEF1" w:hAnsi="!Khmer MEF1" w:cs="!Khmer MEF1"/>
              <w:b/>
              <w:bCs/>
              <w:lang w:val="ca-ES"/>
            </w:rPr>
            <w:delText>.</w:delText>
          </w:r>
          <w:r w:rsidR="00F226D0" w:rsidRPr="0070519E" w:rsidDel="005C3437">
            <w:rPr>
              <w:rFonts w:ascii="!Khmer MEF1" w:hAnsi="!Khmer MEF1" w:cs="!Khmer MEF1"/>
              <w:b/>
              <w:bCs/>
              <w:cs/>
              <w:lang w:val="ca-ES"/>
            </w:rPr>
            <w:delText xml:space="preserve"> </w:delText>
          </w:r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>ក្នុងគោលបំណងកំណត់នូវហានិភ័យ</w:delText>
          </w:r>
          <w:r w:rsidR="00F226D0" w:rsidRPr="00E33574" w:rsidDel="005C3437">
            <w:rPr>
              <w:rFonts w:ascii="!Khmer MEF1" w:hAnsi="!Khmer MEF1" w:cs="!Khmer MEF1"/>
              <w:lang w:val="ca-ES"/>
              <w:rPrChange w:id="8196" w:author="Kem Sereyboth" w:date="2023-07-19T16:59:00Z">
                <w:rPr>
                  <w:rFonts w:ascii="!Khmer MEF1" w:hAnsi="!Khmer MEF1" w:cs="!Khmer MEF1"/>
                  <w:spacing w:val="10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197" w:author="Kem Sereyboth" w:date="2023-07-19T16:59:00Z">
                <w:rPr>
                  <w:rFonts w:ascii="!Khmer MEF1" w:hAnsi="!Khmer MEF1" w:cs="!Khmer MEF1"/>
                  <w:spacing w:val="10"/>
                  <w:cs/>
                  <w:lang w:val="ca-ES"/>
                </w:rPr>
              </w:rPrChange>
            </w:rPr>
            <w:delText>និងរៀបចំផែនការសវនកម្ម</w:delText>
          </w:r>
        </w:del>
      </w:ins>
      <w:ins w:id="8198" w:author="socheata.ol@hotmail.com" w:date="2022-09-01T16:03:00Z">
        <w:del w:id="8199" w:author="Kem Sereyboth" w:date="2023-06-20T14:20:00Z">
          <w:r w:rsidR="00246AC4" w:rsidRPr="00E33574" w:rsidDel="005C3437">
            <w:rPr>
              <w:rFonts w:ascii="!Khmer MEF1" w:hAnsi="!Khmer MEF1" w:cs="!Khmer MEF1"/>
              <w:cs/>
              <w:lang w:val="ca-ES"/>
              <w:rPrChange w:id="8200" w:author="Kem Sereyboth" w:date="2023-07-19T16:59:00Z">
                <w:rPr>
                  <w:rFonts w:ascii="!Khmer MEF1" w:hAnsi="!Khmer MEF1" w:cs="!Khmer MEF1"/>
                  <w:spacing w:val="10"/>
                  <w:cs/>
                  <w:lang w:val="ca-ES"/>
                </w:rPr>
              </w:rPrChange>
            </w:rPr>
            <w:delText>ប្រចាំឆ្នាំ</w:delText>
          </w:r>
        </w:del>
      </w:ins>
      <w:ins w:id="8201" w:author="Voeun Kuyeng" w:date="2022-08-31T11:06:00Z">
        <w:del w:id="8202" w:author="Kem Sereyboth" w:date="2023-06-20T14:20:00Z"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203" w:author="Kem Sereyboth" w:date="2023-07-19T16:59:00Z">
                <w:rPr>
                  <w:rFonts w:ascii="!Khmer MEF1" w:hAnsi="!Khmer MEF1" w:cs="!Khmer MEF1"/>
                  <w:spacing w:val="10"/>
                  <w:cs/>
                  <w:lang w:val="ca-ES"/>
                </w:rPr>
              </w:rPrChange>
            </w:rPr>
            <w:delText>ឱ្យបានច្បាស់លាស់</w:delText>
          </w:r>
          <w:r w:rsidR="00F226D0" w:rsidRPr="00E33574" w:rsidDel="005C3437">
            <w:rPr>
              <w:rFonts w:ascii="!Khmer MEF1" w:hAnsi="!Khmer MEF1" w:cs="!Khmer MEF1"/>
              <w:lang w:val="ca-ES"/>
              <w:rPrChange w:id="8204" w:author="Kem Sereyboth" w:date="2023-07-19T16:59:00Z">
                <w:rPr>
                  <w:rFonts w:ascii="!Khmer MEF1" w:hAnsi="!Khmer MEF1" w:cs="!Khmer MEF1"/>
                  <w:spacing w:val="10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205" w:author="Kem Sereyboth" w:date="2023-07-19T16:59:00Z">
                <w:rPr>
                  <w:rFonts w:ascii="!Khmer MEF1" w:hAnsi="!Khmer MEF1" w:cs="!Khmer MEF1"/>
                  <w:spacing w:val="10"/>
                  <w:cs/>
                  <w:lang w:val="ca-ES"/>
                </w:rPr>
              </w:rPrChange>
            </w:rPr>
            <w:delText>ដើម្បី</w:delText>
          </w:r>
          <w:r w:rsidR="00F226D0" w:rsidRPr="00E33574" w:rsidDel="005C3437">
            <w:rPr>
              <w:rFonts w:ascii="!Khmer MEF1" w:hAnsi="!Khmer MEF1" w:cs="!Khmer MEF1"/>
              <w:lang w:val="ca-ES"/>
              <w:rPrChange w:id="8206" w:author="Kem Sereyboth" w:date="2023-07-19T16:59:00Z">
                <w:rPr>
                  <w:rFonts w:ascii="!Khmer MEF1" w:hAnsi="!Khmer MEF1" w:cs="!Khmer MEF1"/>
                  <w:spacing w:val="10"/>
                  <w:lang w:val="ca-ES"/>
                </w:rPr>
              </w:rPrChange>
            </w:rPr>
            <w:delText>​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207" w:author="Kem Sereyboth" w:date="2023-07-19T16:59:00Z">
                <w:rPr>
                  <w:rFonts w:ascii="!Khmer MEF1" w:hAnsi="!Khmer MEF1" w:cs="!Khmer MEF1"/>
                  <w:spacing w:val="10"/>
                  <w:cs/>
                  <w:lang w:val="ca-ES"/>
                </w:rPr>
              </w:rPrChange>
            </w:rPr>
            <w:delText>កំណត់</w:delText>
          </w:r>
          <w:r w:rsidR="00F226D0" w:rsidRPr="00E33574" w:rsidDel="005C3437">
            <w:rPr>
              <w:rFonts w:ascii="!Khmer MEF1" w:hAnsi="!Khmer MEF1" w:cs="!Khmer MEF1"/>
              <w:lang w:val="ca-ES"/>
              <w:rPrChange w:id="8208" w:author="Kem Sereyboth" w:date="2023-07-19T16:59:00Z">
                <w:rPr>
                  <w:rFonts w:ascii="!Khmer MEF1" w:hAnsi="!Khmer MEF1" w:cs="!Khmer MEF1"/>
                  <w:spacing w:val="10"/>
                  <w:lang w:val="ca-ES"/>
                </w:rPr>
              </w:rPrChange>
            </w:rPr>
            <w:delText>​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209" w:author="Kem Sereyboth" w:date="2023-07-19T16:59:00Z">
                <w:rPr>
                  <w:rFonts w:ascii="!Khmer MEF1" w:hAnsi="!Khmer MEF1" w:cs="!Khmer MEF1"/>
                  <w:spacing w:val="10"/>
                  <w:cs/>
                  <w:lang w:val="ca-ES"/>
                </w:rPr>
              </w:rPrChange>
            </w:rPr>
            <w:delText>បាននូវប្រធានបទសវនកម្ម</w:delText>
          </w:r>
          <w:r w:rsidR="00F226D0" w:rsidRPr="00E33574" w:rsidDel="005C3437">
            <w:rPr>
              <w:rFonts w:ascii="!Khmer MEF1" w:hAnsi="!Khmer MEF1" w:cs="!Khmer MEF1"/>
              <w:lang w:val="ca-ES"/>
              <w:rPrChange w:id="8210" w:author="Kem Sereyboth" w:date="2023-07-19T16:59:00Z">
                <w:rPr>
                  <w:rFonts w:ascii="!Khmer MEF1" w:hAnsi="!Khmer MEF1" w:cs="!Khmer MEF1"/>
                  <w:spacing w:val="2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211" w:author="Kem Sereyboth" w:date="2023-07-19T16:59:00Z">
                <w:rPr>
                  <w:rFonts w:ascii="!Khmer MEF1" w:hAnsi="!Khmer MEF1" w:cs="!Khmer MEF1"/>
                  <w:spacing w:val="2"/>
                  <w:cs/>
                  <w:lang w:val="ca-ES"/>
                </w:rPr>
              </w:rPrChange>
            </w:rPr>
            <w:delText>ក៏ដូចជាលក្ខណៈវិនិច្ឆ័យជាក់លាក់ក្នុងការធ្វើសវនកម្ម។</w:delText>
          </w:r>
          <w:r w:rsidR="00F226D0" w:rsidRPr="00E33574" w:rsidDel="005C3437">
            <w:rPr>
              <w:rFonts w:ascii="!Khmer MEF1" w:hAnsi="!Khmer MEF1" w:cs="!Khmer MEF1"/>
              <w:lang w:val="ca-ES"/>
              <w:rPrChange w:id="8212" w:author="Kem Sereyboth" w:date="2023-07-19T16:59:00Z">
                <w:rPr>
                  <w:rFonts w:ascii="!Khmer MEF1" w:hAnsi="!Khmer MEF1" w:cs="!Khmer MEF1"/>
                  <w:spacing w:val="2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213" w:author="Kem Sereyboth" w:date="2023-07-19T16:59:00Z">
                <w:rPr>
                  <w:rFonts w:ascii="!Khmer MEF1" w:hAnsi="!Khmer MEF1" w:cs="!Khmer MEF1"/>
                  <w:spacing w:val="2"/>
                  <w:cs/>
                  <w:lang w:val="ca-ES"/>
                </w:rPr>
              </w:rPrChange>
            </w:rPr>
            <w:delText xml:space="preserve">បន្ថែមពីនេះ ដើម្បីធានាបានការអនុវត្តការងារស្របតាមគតិច្បាប់ អង្គភាពសវនកម្មផ្ទៃក្នុងនៃ </w:delText>
          </w:r>
          <w:r w:rsidR="00F226D0" w:rsidRPr="0070519E" w:rsidDel="005C3437">
            <w:rPr>
              <w:rFonts w:ascii="!Khmer MEF1" w:hAnsi="!Khmer MEF1" w:cs="!Khmer MEF1"/>
              <w:b/>
              <w:bCs/>
              <w:cs/>
              <w:lang w:val="ca-ES"/>
            </w:rPr>
            <w:delText>អ.ស.ហ.</w:delText>
          </w:r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 xml:space="preserve"> បានរៀបចំរាយការណ៍នូវរបាយ</w:delText>
          </w:r>
        </w:del>
      </w:ins>
      <w:ins w:id="8214" w:author="User" w:date="2022-09-28T16:44:00Z">
        <w:del w:id="8215" w:author="Kem Sereyboth" w:date="2023-06-20T14:20:00Z">
          <w:r w:rsidR="00DA79B1" w:rsidRPr="00E33574" w:rsidDel="005C3437">
            <w:rPr>
              <w:rFonts w:ascii="!Khmer MEF1" w:hAnsi="!Khmer MEF1" w:cs="!Khmer MEF1"/>
              <w:lang w:val="ca-ES"/>
              <w:rPrChange w:id="8216" w:author="Kem Sereyboth" w:date="2023-07-19T16:59:00Z">
                <w:rPr>
                  <w:rFonts w:ascii="!Khmer MEF1" w:hAnsi="!Khmer MEF1" w:cs="!Khmer MEF1"/>
                  <w:spacing w:val="-6"/>
                  <w:lang w:val="ca-ES"/>
                </w:rPr>
              </w:rPrChange>
            </w:rPr>
            <w:delText xml:space="preserve">- </w:delText>
          </w:r>
        </w:del>
      </w:ins>
      <w:ins w:id="8217" w:author="Voeun Kuyeng" w:date="2022-08-31T11:06:00Z">
        <w:del w:id="8218" w:author="Kem Sereyboth" w:date="2023-06-20T14:20:00Z"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>-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219" w:author="Kem Sereyboth" w:date="2023-07-19T16:59:00Z">
                <w:rPr>
                  <w:rFonts w:ascii="!Khmer MEF1" w:hAnsi="!Khmer MEF1" w:cs="!Khmer MEF1"/>
                  <w:spacing w:val="4"/>
                  <w:cs/>
                  <w:lang w:val="ca-ES"/>
                </w:rPr>
              </w:rPrChange>
            </w:rPr>
            <w:delText>ការណ៍ស្វែងយល់សវនដ្ឋាននៃអង្គភាពក្រោមឱវាទ</w:delText>
          </w:r>
        </w:del>
      </w:ins>
      <w:ins w:id="8220" w:author="socheata.ol@hotmail.com" w:date="2022-09-01T16:05:00Z">
        <w:del w:id="8221" w:author="Kem Sereyboth" w:date="2023-06-20T14:20:00Z">
          <w:r w:rsidR="00BC174A" w:rsidRPr="00E33574" w:rsidDel="005C3437">
            <w:rPr>
              <w:rFonts w:ascii="!Khmer MEF1" w:hAnsi="!Khmer MEF1" w:cs="!Khmer MEF1"/>
              <w:cs/>
              <w:lang w:val="ca-ES"/>
              <w:rPrChange w:id="8222" w:author="Kem Sereyboth" w:date="2023-07-19T16:59:00Z">
                <w:rPr>
                  <w:rFonts w:ascii="!Khmer MEF1" w:hAnsi="!Khmer MEF1" w:cs="!Khmer MEF1"/>
                  <w:spacing w:val="4"/>
                  <w:cs/>
                  <w:lang w:val="ca-ES"/>
                </w:rPr>
              </w:rPrChange>
            </w:rPr>
            <w:delText xml:space="preserve"> </w:delText>
          </w:r>
          <w:r w:rsidR="00BC174A" w:rsidRPr="00E33574" w:rsidDel="005C3437">
            <w:rPr>
              <w:rFonts w:ascii="!Khmer MEF1" w:hAnsi="!Khmer MEF1" w:cs="!Khmer MEF1"/>
              <w:b/>
              <w:bCs/>
              <w:cs/>
              <w:lang w:val="ca-ES"/>
              <w:rPrChange w:id="8223" w:author="Kem Sereyboth" w:date="2023-07-19T16:59:00Z">
                <w:rPr>
                  <w:rFonts w:ascii="!Khmer MEF1" w:hAnsi="!Khmer MEF1" w:cs="!Khmer MEF1"/>
                  <w:spacing w:val="4"/>
                  <w:cs/>
                  <w:lang w:val="ca-ES"/>
                </w:rPr>
              </w:rPrChange>
            </w:rPr>
            <w:delText>អ.ស.ហ.</w:delText>
          </w:r>
        </w:del>
      </w:ins>
      <w:ins w:id="8224" w:author="Voeun Kuyeng" w:date="2022-09-06T17:25:00Z">
        <w:del w:id="8225" w:author="Kem Sereyboth" w:date="2023-06-20T14:20:00Z">
          <w:r w:rsidR="00484B7D" w:rsidRPr="00E33574" w:rsidDel="005C3437">
            <w:rPr>
              <w:rFonts w:ascii="!Khmer MEF1" w:hAnsi="!Khmer MEF1" w:cs="!Khmer MEF1"/>
              <w:b/>
              <w:bCs/>
              <w:cs/>
              <w:lang w:val="ca-ES"/>
              <w:rPrChange w:id="8226" w:author="Kem Sereyboth" w:date="2023-07-19T16:59:00Z">
                <w:rPr>
                  <w:rFonts w:ascii="!Khmer MEF1" w:hAnsi="!Khmer MEF1" w:cs="!Khmer MEF1"/>
                  <w:b/>
                  <w:bCs/>
                  <w:spacing w:val="-8"/>
                  <w:cs/>
                  <w:lang w:val="ca-ES"/>
                </w:rPr>
              </w:rPrChange>
            </w:rPr>
            <w:delText xml:space="preserve"> </w:delText>
          </w:r>
        </w:del>
      </w:ins>
      <w:ins w:id="8227" w:author="Voeun Kuyeng" w:date="2022-08-31T11:06:00Z">
        <w:del w:id="8228" w:author="Kem Sereyboth" w:date="2023-06-20T14:20:00Z"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229" w:author="Kem Sereyboth" w:date="2023-07-19T16:59:00Z">
                <w:rPr>
                  <w:rFonts w:ascii="!Khmer MEF1" w:hAnsi="!Khmer MEF1" w:cs="!Khmer MEF1"/>
                  <w:spacing w:val="4"/>
                  <w:cs/>
                  <w:lang w:val="ca-ES"/>
                </w:rPr>
              </w:rPrChange>
            </w:rPr>
            <w:delText xml:space="preserve">អាជ្ញាធរសេវាហិរញ្ញវត្ថុមិនមែនធនាគារជូន </w:delText>
          </w:r>
          <w:r w:rsidR="00F226D0" w:rsidRPr="00E33574" w:rsidDel="005C3437">
            <w:rPr>
              <w:rFonts w:ascii="Khmer MEF2" w:hAnsi="Khmer MEF2" w:cs="Khmer MEF2"/>
              <w:cs/>
              <w:lang w:val="ca-ES"/>
              <w:rPrChange w:id="8230" w:author="Kem Sereyboth" w:date="2023-07-19T16:59:00Z">
                <w:rPr>
                  <w:rFonts w:ascii="Khmer MEF2" w:hAnsi="Khmer MEF2" w:cs="Khmer MEF2"/>
                  <w:spacing w:val="4"/>
                  <w:cs/>
                  <w:lang w:val="ca-ES"/>
                </w:rPr>
              </w:rPrChange>
            </w:rPr>
            <w:delText>ឯកឧត្តមអគ្គបណ្ឌិតសភាចារ្យឧបនាយករដ្ឋមន្ត្រី</w:delText>
          </w:r>
        </w:del>
      </w:ins>
      <w:ins w:id="8231" w:author="User" w:date="2022-09-29T06:54:00Z">
        <w:del w:id="8232" w:author="Kem Sereyboth" w:date="2023-06-20T14:20:00Z">
          <w:r w:rsidR="00056B55" w:rsidRPr="00E33574" w:rsidDel="005C3437">
            <w:rPr>
              <w:rFonts w:ascii="Khmer MEF2" w:hAnsi="Khmer MEF2" w:cs="Khmer MEF2"/>
              <w:lang w:val="ca-ES"/>
              <w:rPrChange w:id="8233" w:author="Kem Sereyboth" w:date="2023-07-19T16:59:00Z">
                <w:rPr>
                  <w:rFonts w:ascii="Khmer MEF2" w:hAnsi="Khmer MEF2" w:cs="Khmer MEF2"/>
                  <w:spacing w:val="3"/>
                  <w:lang w:val="ca-ES"/>
                </w:rPr>
              </w:rPrChange>
            </w:rPr>
            <w:delText xml:space="preserve"> </w:delText>
          </w:r>
          <w:r w:rsidR="00056B55" w:rsidRPr="00E33574" w:rsidDel="005C3437">
            <w:rPr>
              <w:rFonts w:ascii="Khmer MEF2" w:hAnsi="Khmer MEF2" w:cs="Khmer MEF2"/>
              <w:cs/>
              <w:lang w:val="ca-ES"/>
              <w:rPrChange w:id="8234" w:author="Kem Sereyboth" w:date="2023-07-19T16:59:00Z">
                <w:rPr>
                  <w:rFonts w:ascii="Khmer MEF2" w:hAnsi="Khmer MEF2" w:cs="Khmer MEF2"/>
                  <w:spacing w:val="6"/>
                  <w:cs/>
                  <w:lang w:val="ca-ES"/>
                </w:rPr>
              </w:rPrChange>
            </w:rPr>
            <w:delText>រដ្ឋមន្រ្តីក្រសួង</w:delText>
          </w:r>
          <w:r w:rsidR="00056B55" w:rsidRPr="0070519E" w:rsidDel="005C3437">
            <w:rPr>
              <w:rFonts w:ascii="Khmer MEF2" w:hAnsi="Khmer MEF2" w:cs="Khmer MEF2"/>
              <w:cs/>
              <w:lang w:val="ca-ES"/>
            </w:rPr>
            <w:delText>សេដ្ឋកិច្ចនិងហិរញ្ញវត្ថុ</w:delText>
          </w:r>
        </w:del>
      </w:ins>
      <w:ins w:id="8235" w:author="Voeun Kuyeng" w:date="2022-08-31T11:06:00Z">
        <w:del w:id="8236" w:author="Kem Sereyboth" w:date="2023-06-20T14:20:00Z">
          <w:r w:rsidR="00F226D0" w:rsidRPr="00E33574" w:rsidDel="005C3437">
            <w:rPr>
              <w:rFonts w:ascii="Khmer MEF2" w:hAnsi="Khmer MEF2" w:cs="Khmer MEF2"/>
              <w:lang w:val="ca-ES"/>
              <w:rPrChange w:id="8237" w:author="Kem Sereyboth" w:date="2023-07-19T16:59:00Z">
                <w:rPr>
                  <w:rFonts w:ascii="Khmer MEF2" w:hAnsi="Khmer MEF2" w:cs="Khmer MEF2"/>
                  <w:spacing w:val="-6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Khmer MEF1" w:hAnsi="Khmer MEF1" w:cs="Khmer MEF1"/>
              <w:cs/>
              <w:lang w:val="ca-ES"/>
              <w:rPrChange w:id="8238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និងជាប្រធាន</w:delText>
          </w:r>
          <w:r w:rsidR="00F226D0" w:rsidRPr="00E33574" w:rsidDel="005C3437">
            <w:rPr>
              <w:rFonts w:ascii="Khmer MEF1" w:hAnsi="Khmer MEF1" w:cs="Khmer MEF1"/>
              <w:lang w:val="ca-ES"/>
              <w:rPrChange w:id="8239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​</w:delText>
          </w:r>
          <w:r w:rsidR="00F226D0" w:rsidRPr="00E33574" w:rsidDel="005C3437">
            <w:rPr>
              <w:rFonts w:ascii="Khmer MEF1" w:hAnsi="Khmer MEF1" w:cs="Khmer MEF1"/>
              <w:cs/>
              <w:lang w:val="ca-ES"/>
              <w:rPrChange w:id="8240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ក្រុមប្រឹក្សា </w:delText>
          </w:r>
          <w:r w:rsidR="00F226D0"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8241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242" w:author="Kem Sereyboth" w:date="2023-07-19T16:59:00Z">
                <w:rPr>
                  <w:rFonts w:ascii="!Khmer MEF1" w:eastAsia="Times New Roman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ព្រមទាំងបានរៀបចំនូវផែនការសវនកម្ម</w:delText>
          </w:r>
        </w:del>
      </w:ins>
      <w:ins w:id="8243" w:author="Voeun Kuyeng" w:date="2022-09-06T17:26:00Z">
        <w:del w:id="8244" w:author="Kem Sereyboth" w:date="2023-06-20T14:20:00Z">
          <w:r w:rsidR="00484B7D" w:rsidRPr="00E33574" w:rsidDel="005C3437">
            <w:rPr>
              <w:rFonts w:ascii="!Khmer MEF1" w:hAnsi="!Khmer MEF1" w:cs="!Khmer MEF1"/>
              <w:cs/>
              <w:rPrChange w:id="8245" w:author="Kem Sereyboth" w:date="2023-07-19T16:59:00Z">
                <w:rPr>
                  <w:rFonts w:ascii="!Khmer MEF1" w:hAnsi="!Khmer MEF1" w:cs="!Khmer MEF1"/>
                  <w:spacing w:val="-8"/>
                  <w:cs/>
                </w:rPr>
              </w:rPrChange>
            </w:rPr>
            <w:delText>សម្រាប់</w:delText>
          </w:r>
        </w:del>
      </w:ins>
      <w:ins w:id="8246" w:author="socheata.ol@hotmail.com" w:date="2022-09-01T16:06:00Z">
        <w:del w:id="8247" w:author="Kem Sereyboth" w:date="2023-06-20T14:20:00Z">
          <w:r w:rsidR="000D0379" w:rsidRPr="00E33574" w:rsidDel="005C3437">
            <w:rPr>
              <w:rFonts w:ascii="!Khmer MEF1" w:hAnsi="!Khmer MEF1" w:cs="!Khmer MEF1"/>
              <w:cs/>
              <w:lang w:val="ca-ES"/>
              <w:rPrChange w:id="8248" w:author="Kem Sereyboth" w:date="2023-07-19T16:59:00Z">
                <w:rPr>
                  <w:rFonts w:ascii="!Khmer MEF1" w:hAnsi="!Khmer MEF1" w:cs="!Khmer MEF1"/>
                  <w:spacing w:val="-8"/>
                  <w:cs/>
                  <w:lang w:val="ca-ES"/>
                </w:rPr>
              </w:rPrChange>
            </w:rPr>
            <w:delText>ការិយបរិច្ឆេទ</w:delText>
          </w:r>
        </w:del>
      </w:ins>
      <w:ins w:id="8249" w:author="Voeun Kuyeng" w:date="2022-08-31T11:06:00Z">
        <w:del w:id="8250" w:author="Kem Sereyboth" w:date="2023-06-20T14:20:00Z"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251" w:author="Kem Sereyboth" w:date="2023-07-19T16:59:00Z">
                <w:rPr>
                  <w:rFonts w:ascii="!Khmer MEF1" w:hAnsi="!Khmer MEF1" w:cs="!Khmer MEF1"/>
                  <w:spacing w:val="-8"/>
                  <w:cs/>
                  <w:lang w:val="ca-ES"/>
                </w:rPr>
              </w:rPrChange>
            </w:rPr>
            <w:delText>ឆ្នាំ</w:delText>
          </w:r>
        </w:del>
      </w:ins>
      <w:ins w:id="8252" w:author="socheata.ol@hotmail.com" w:date="2022-09-01T16:06:00Z">
        <w:del w:id="8253" w:author="Kem Sereyboth" w:date="2023-06-20T14:20:00Z">
          <w:r w:rsidR="00D326DE" w:rsidRPr="00E33574" w:rsidDel="005C3437">
            <w:rPr>
              <w:rFonts w:ascii="!Khmer MEF1" w:hAnsi="!Khmer MEF1" w:cs="!Khmer MEF1"/>
              <w:rPrChange w:id="8254" w:author="Kem Sereyboth" w:date="2023-07-19T16:59:00Z">
                <w:rPr>
                  <w:rFonts w:ascii="!Khmer MEF1" w:hAnsi="!Khmer MEF1" w:cs="!Khmer MEF1"/>
                  <w:spacing w:val="-8"/>
                </w:rPr>
              </w:rPrChange>
            </w:rPr>
            <w:delText>[</w:delText>
          </w:r>
        </w:del>
      </w:ins>
      <w:ins w:id="8255" w:author="Voeun Kuyeng" w:date="2022-08-31T11:06:00Z">
        <w:del w:id="8256" w:author="Kem Sereyboth" w:date="2023-06-20T14:20:00Z"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257" w:author="Kem Sereyboth" w:date="2023-07-19T16:59:00Z">
                <w:rPr>
                  <w:rFonts w:ascii="!Khmer MEF1" w:hAnsi="!Khmer MEF1" w:cs="!Khmer MEF1"/>
                  <w:spacing w:val="-8"/>
                  <w:cs/>
                  <w:lang w:val="ca-ES"/>
                </w:rPr>
              </w:rPrChange>
            </w:rPr>
            <w:delText>២០២២</w:delText>
          </w:r>
        </w:del>
      </w:ins>
      <w:ins w:id="8258" w:author="socheata.ol@hotmail.com" w:date="2022-09-01T16:06:00Z">
        <w:del w:id="8259" w:author="Kem Sereyboth" w:date="2023-06-20T14:20:00Z">
          <w:r w:rsidR="00D326DE" w:rsidRPr="00E33574" w:rsidDel="005C3437">
            <w:rPr>
              <w:rFonts w:ascii="!Khmer MEF1" w:hAnsi="!Khmer MEF1" w:cs="!Khmer MEF1"/>
              <w:lang w:val="ca-ES"/>
              <w:rPrChange w:id="8260" w:author="Kem Sereyboth" w:date="2023-07-19T16:59:00Z">
                <w:rPr>
                  <w:rFonts w:ascii="!Khmer MEF1" w:hAnsi="!Khmer MEF1" w:cs="!Khmer MEF1"/>
                  <w:spacing w:val="-8"/>
                  <w:lang w:val="ca-ES"/>
                </w:rPr>
              </w:rPrChange>
            </w:rPr>
            <w:delText>]</w:delText>
          </w:r>
        </w:del>
      </w:ins>
      <w:ins w:id="8261" w:author="Voeun Kuyeng" w:date="2022-08-31T11:06:00Z">
        <w:del w:id="8262" w:author="Kem Sereyboth" w:date="2023-06-20T14:20:00Z"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263" w:author="Kem Sereyboth" w:date="2023-07-19T16:59:00Z">
                <w:rPr>
                  <w:rFonts w:ascii="!Khmer MEF1" w:hAnsi="!Khmer MEF1" w:cs="!Khmer MEF1"/>
                  <w:spacing w:val="-8"/>
                  <w:cs/>
                  <w:lang w:val="ca-ES"/>
                </w:rPr>
              </w:rPrChange>
            </w:rPr>
            <w:delText xml:space="preserve"> របស់អង្គភាពក្រោមឱវាទ</w:delText>
          </w:r>
        </w:del>
      </w:ins>
      <w:ins w:id="8264" w:author="socheata.ol@hotmail.com" w:date="2022-09-01T16:07:00Z">
        <w:del w:id="8265" w:author="Kem Sereyboth" w:date="2023-06-20T14:20:00Z">
          <w:r w:rsidR="00B1202A" w:rsidRPr="00E33574" w:rsidDel="005C3437">
            <w:rPr>
              <w:rFonts w:ascii="!Khmer MEF1" w:hAnsi="!Khmer MEF1" w:cs="!Khmer MEF1"/>
              <w:lang w:val="ca-ES"/>
              <w:rPrChange w:id="8266" w:author="Kem Sereyboth" w:date="2023-07-19T16:59:00Z">
                <w:rPr>
                  <w:rFonts w:ascii="!Khmer MEF1" w:hAnsi="!Khmer MEF1" w:cs="!Khmer MEF1"/>
                  <w:spacing w:val="-8"/>
                  <w:lang w:val="ca-ES"/>
                </w:rPr>
              </w:rPrChange>
            </w:rPr>
            <w:delText xml:space="preserve"> </w:delText>
          </w:r>
          <w:r w:rsidR="00B1202A" w:rsidRPr="00E33574" w:rsidDel="005C3437">
            <w:rPr>
              <w:rFonts w:ascii="!Khmer MEF1" w:hAnsi="!Khmer MEF1" w:cs="!Khmer MEF1"/>
              <w:b/>
              <w:bCs/>
              <w:cs/>
              <w:lang w:val="ca-ES"/>
              <w:rPrChange w:id="8267" w:author="Kem Sereyboth" w:date="2023-07-19T16:59:00Z">
                <w:rPr>
                  <w:rFonts w:ascii="!Khmer MEF1" w:hAnsi="!Khmer MEF1" w:cs="!Khmer MEF1"/>
                  <w:spacing w:val="-8"/>
                  <w:cs/>
                  <w:lang w:val="ca-ES"/>
                </w:rPr>
              </w:rPrChange>
            </w:rPr>
            <w:delText>អ.ស.ហ.</w:delText>
          </w:r>
          <w:r w:rsidR="00B1202A" w:rsidRPr="00E33574" w:rsidDel="005C3437">
            <w:rPr>
              <w:rFonts w:ascii="!Khmer MEF1" w:hAnsi="!Khmer MEF1" w:cs="!Khmer MEF1"/>
              <w:cs/>
              <w:lang w:val="ca-ES"/>
              <w:rPrChange w:id="8268" w:author="Kem Sereyboth" w:date="2023-07-19T16:59:00Z">
                <w:rPr>
                  <w:rFonts w:ascii="!Khmer MEF1" w:hAnsi="!Khmer MEF1" w:cs="!Khmer MEF1"/>
                  <w:spacing w:val="-8"/>
                  <w:cs/>
                  <w:lang w:val="ca-ES"/>
                </w:rPr>
              </w:rPrChange>
            </w:rPr>
            <w:delText xml:space="preserve"> </w:delText>
          </w:r>
        </w:del>
      </w:ins>
      <w:ins w:id="8269" w:author="Voeun Kuyeng" w:date="2022-08-31T11:06:00Z">
        <w:del w:id="8270" w:author="Kem Sereyboth" w:date="2023-06-20T14:20:00Z"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271" w:author="Kem Sereyboth" w:date="2023-07-19T16:59:00Z">
                <w:rPr>
                  <w:rFonts w:ascii="!Khmer MEF1" w:hAnsi="!Khmer MEF1" w:cs="!Khmer MEF1"/>
                  <w:spacing w:val="-8"/>
                  <w:cs/>
                  <w:lang w:val="ca-ES"/>
                </w:rPr>
              </w:rPrChange>
            </w:rPr>
            <w:delText>អាជ្ញាធរសេវាហិរញ្ញវត្ថុមិនមែនធនាគារដើម្បីស្នើសុំការអនុញ្ញាតជាគោលការណ៍ក្នុងការចុះធ្វើសវនកម្មតាមគម្រោងពេលវេលាដូចមានភ្ជាប់នៅក្នុងផែនការនេះ</w:delText>
          </w:r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>ផងដែរ។</w:delText>
          </w:r>
        </w:del>
      </w:ins>
      <w:ins w:id="8272" w:author="User" w:date="2022-09-29T06:54:00Z">
        <w:del w:id="8273" w:author="Kem Sereyboth" w:date="2023-06-20T14:20:00Z">
          <w:r w:rsidR="00056B55" w:rsidRPr="0070519E" w:rsidDel="005C3437">
            <w:rPr>
              <w:rFonts w:ascii="!Khmer MEF1" w:hAnsi="!Khmer MEF1" w:cs="!Khmer MEF1"/>
              <w:lang w:val="ca-ES"/>
            </w:rPr>
            <w:delText xml:space="preserve"> </w:delText>
          </w:r>
        </w:del>
      </w:ins>
    </w:p>
    <w:p w14:paraId="1B5FDB4A" w14:textId="277E8003" w:rsidR="00501773" w:rsidRPr="00E33574" w:rsidDel="005C3437" w:rsidRDefault="00501773">
      <w:pPr>
        <w:pStyle w:val="NormalWeb"/>
        <w:spacing w:before="0" w:beforeAutospacing="0" w:after="0" w:afterAutospacing="0" w:line="226" w:lineRule="auto"/>
        <w:ind w:firstLine="706"/>
        <w:jc w:val="both"/>
        <w:rPr>
          <w:ins w:id="8274" w:author="Kem Sereiboth" w:date="2022-09-13T16:02:00Z"/>
          <w:del w:id="8275" w:author="Kem Sereyboth" w:date="2023-06-20T14:20:00Z"/>
          <w:rFonts w:ascii="!Khmer MEF1" w:hAnsi="!Khmer MEF1" w:cs="!Khmer MEF1"/>
        </w:rPr>
        <w:pPrChange w:id="8276" w:author="Sopheak Phorn" w:date="2023-08-25T16:13:00Z">
          <w:pPr>
            <w:pStyle w:val="NormalWeb"/>
            <w:spacing w:before="0" w:beforeAutospacing="0" w:after="0" w:afterAutospacing="0"/>
            <w:ind w:firstLine="709"/>
            <w:jc w:val="both"/>
          </w:pPr>
        </w:pPrChange>
      </w:pPr>
    </w:p>
    <w:p w14:paraId="26DA3FFD" w14:textId="18C2A65E" w:rsidR="00501773" w:rsidRPr="00E33574" w:rsidDel="005C3437" w:rsidRDefault="00501773">
      <w:pPr>
        <w:spacing w:after="0" w:line="226" w:lineRule="auto"/>
        <w:ind w:firstLine="709"/>
        <w:jc w:val="both"/>
        <w:rPr>
          <w:ins w:id="8277" w:author="Kem Sereiboth" w:date="2022-09-13T16:02:00Z"/>
          <w:del w:id="8278" w:author="Kem Sereyboth" w:date="2023-06-20T14:20:00Z"/>
          <w:rFonts w:ascii="!Khmer MEF1" w:hAnsi="!Khmer MEF1" w:cs="!Khmer MEF1"/>
          <w:b/>
          <w:bCs/>
          <w:spacing w:val="-10"/>
          <w:lang w:val="ca-ES"/>
          <w:rPrChange w:id="8279" w:author="Kem Sereyboth" w:date="2023-07-19T16:59:00Z">
            <w:rPr>
              <w:ins w:id="8280" w:author="Kem Sereiboth" w:date="2022-09-13T16:02:00Z"/>
              <w:del w:id="8281" w:author="Kem Sereyboth" w:date="2023-06-20T14:20:00Z"/>
              <w:rFonts w:ascii="!Khmer MEF1" w:hAnsi="!Khmer MEF1" w:cs="!Khmer MEF1"/>
              <w:lang w:val="ca-ES"/>
            </w:rPr>
          </w:rPrChange>
        </w:rPr>
        <w:pPrChange w:id="8282" w:author="Sopheak Phorn" w:date="2023-08-25T16:13:00Z">
          <w:pPr>
            <w:pStyle w:val="NormalWeb"/>
            <w:spacing w:before="0" w:beforeAutospacing="0" w:after="0" w:afterAutospacing="0"/>
            <w:ind w:firstLine="709"/>
            <w:jc w:val="both"/>
          </w:pPr>
        </w:pPrChange>
      </w:pPr>
      <w:ins w:id="8283" w:author="Kem Sereiboth" w:date="2022-09-13T16:02:00Z">
        <w:del w:id="8284" w:author="Kem Sereyboth" w:date="2023-06-20T14:20:00Z">
          <w:r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8285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highlight w:val="yellow"/>
                  <w:cs/>
                  <w:lang w:val="ca-ES"/>
                </w:rPr>
              </w:rPrChange>
            </w:rPr>
            <w:delText>គ-</w:delText>
          </w:r>
          <w:r w:rsidRPr="00E33574" w:rsidDel="005C3437">
            <w:rPr>
              <w:rFonts w:ascii="!Khmer MEF1" w:hAnsi="!Khmer MEF1" w:cs="!Khmer MEF1"/>
              <w:b/>
              <w:bCs/>
              <w:spacing w:val="-10"/>
              <w:sz w:val="24"/>
              <w:szCs w:val="24"/>
              <w:cs/>
              <w:lang w:val="ca-ES"/>
              <w:rPrChange w:id="8286" w:author="Kem Sereyboth" w:date="2023-07-19T16:59:00Z">
                <w:rPr>
                  <w:rFonts w:ascii="!Khmer MEF1" w:hAnsi="!Khmer MEF1" w:cs="!Khmer MEF1"/>
                  <w:b/>
                  <w:bCs/>
                  <w:spacing w:val="-10"/>
                  <w:highlight w:val="yellow"/>
                  <w:cs/>
                  <w:lang w:val="ca-ES"/>
                </w:rPr>
              </w:rPrChange>
            </w:rPr>
            <w:delText>ការចុះធ្វើសវនកម្មរបស់អង្គភាពសវនកម្មផ្ទៃក្នុងនៃ អ.ស.ហ.</w:delText>
          </w:r>
        </w:del>
      </w:ins>
    </w:p>
    <w:p w14:paraId="6ED10FFF" w14:textId="7E751E5D" w:rsidR="00C34129" w:rsidRPr="0070519E" w:rsidDel="005C3437" w:rsidRDefault="00C34129">
      <w:pPr>
        <w:pStyle w:val="NormalWeb"/>
        <w:spacing w:before="0" w:beforeAutospacing="0" w:after="0" w:afterAutospacing="0" w:line="226" w:lineRule="auto"/>
        <w:ind w:firstLine="709"/>
        <w:jc w:val="both"/>
        <w:rPr>
          <w:ins w:id="8287" w:author="Voeun Kuyeng" w:date="2022-08-31T11:24:00Z"/>
          <w:del w:id="8288" w:author="Kem Sereyboth" w:date="2023-06-20T14:20:00Z"/>
          <w:lang w:val="ca-ES"/>
        </w:rPr>
        <w:pPrChange w:id="8289" w:author="Sopheak Phorn" w:date="2023-08-25T16:13:00Z">
          <w:pPr>
            <w:spacing w:after="0" w:line="228" w:lineRule="auto"/>
            <w:ind w:firstLine="709"/>
          </w:pPr>
        </w:pPrChange>
      </w:pPr>
    </w:p>
    <w:p w14:paraId="634DFC0A" w14:textId="658C80BE" w:rsidR="00F226D0" w:rsidRPr="00E33574" w:rsidDel="005C3437" w:rsidRDefault="00F226D0">
      <w:pPr>
        <w:spacing w:after="0" w:line="226" w:lineRule="auto"/>
        <w:ind w:firstLine="709"/>
        <w:jc w:val="both"/>
        <w:rPr>
          <w:ins w:id="8290" w:author="Voeun Kuyeng" w:date="2022-08-31T11:06:00Z"/>
          <w:del w:id="8291" w:author="Kem Sereyboth" w:date="2023-06-20T14:20:00Z"/>
          <w:rFonts w:ascii="Khmer MEF1" w:hAnsi="Khmer MEF1" w:cs="Khmer MEF1"/>
          <w:b/>
          <w:bCs/>
          <w:strike/>
          <w:sz w:val="24"/>
          <w:szCs w:val="24"/>
          <w:lang w:val="ca-ES"/>
          <w:rPrChange w:id="8292" w:author="Kem Sereyboth" w:date="2023-07-19T16:59:00Z">
            <w:rPr>
              <w:ins w:id="8293" w:author="Voeun Kuyeng" w:date="2022-08-31T11:06:00Z"/>
              <w:del w:id="8294" w:author="Kem Sereyboth" w:date="2023-06-20T14:20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8295" w:author="Sopheak Phorn" w:date="2023-08-25T16:13:00Z">
          <w:pPr>
            <w:spacing w:after="0" w:line="228" w:lineRule="auto"/>
            <w:ind w:firstLine="709"/>
          </w:pPr>
        </w:pPrChange>
      </w:pPr>
      <w:ins w:id="8296" w:author="Voeun Kuyeng" w:date="2022-08-31T11:06:00Z">
        <w:del w:id="8297" w:author="Kem Sereyboth" w:date="2023-06-20T14:20:00Z">
          <w:r w:rsidRPr="00E33574" w:rsidDel="005C3437">
            <w:rPr>
              <w:rFonts w:ascii="!Khmer MEF1" w:hAnsi="!Khmer MEF1" w:cs="!Khmer MEF1"/>
              <w:b/>
              <w:bCs/>
              <w:strike/>
              <w:spacing w:val="-10"/>
              <w:sz w:val="24"/>
              <w:szCs w:val="24"/>
              <w:cs/>
              <w:lang w:val="ca-ES"/>
              <w:rPrChange w:id="8298" w:author="Kem Sereyboth" w:date="2023-07-19T16:59:00Z">
                <w:rPr>
                  <w:rFonts w:ascii="!Khmer MEF1" w:hAnsi="!Khmer MEF1" w:cs="!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គ-ចំណុចទី៣</w:delText>
          </w:r>
          <w:r w:rsidRPr="00E33574" w:rsidDel="005C3437">
            <w:rPr>
              <w:rFonts w:ascii="!Khmer MEF1" w:hAnsi="!Khmer MEF1" w:cs="!Khmer MEF1"/>
              <w:strike/>
              <w:spacing w:val="-10"/>
              <w:sz w:val="24"/>
              <w:szCs w:val="24"/>
              <w:lang w:val="ca-ES"/>
              <w:rPrChange w:id="8299" w:author="Kem Sereyboth" w:date="2023-07-19T16:59:00Z">
                <w:rPr>
                  <w:rFonts w:ascii="!Khmer MEF1" w:hAnsi="!Khmer MEF1" w:cs="!Khmer MEF1"/>
                  <w:spacing w:val="6"/>
                  <w:sz w:val="24"/>
                  <w:szCs w:val="24"/>
                  <w:lang w:val="ca-ES"/>
                </w:rPr>
              </w:rPrChange>
            </w:rPr>
            <w:delText>:</w:delText>
          </w:r>
          <w:r w:rsidRPr="00E33574" w:rsidDel="005C3437">
            <w:rPr>
              <w:rFonts w:ascii="!Khmer MEF1" w:hAnsi="!Khmer MEF1" w:cs="!Khmer MEF1"/>
              <w:strike/>
              <w:spacing w:val="-10"/>
              <w:sz w:val="24"/>
              <w:szCs w:val="24"/>
              <w:cs/>
              <w:lang w:val="ca-ES"/>
              <w:rPrChange w:id="8300" w:author="Kem Sereyboth" w:date="2023-07-19T16:59:00Z">
                <w:rPr>
                  <w:rFonts w:ascii="!Khmer MEF1" w:hAnsi="!Khmer MEF1" w:cs="!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ត្រូវរៀបរាប់អំពីការចុះធ្វើសវនកម្មរបស់អង្គភាពសវនកម្មផ្ទៃក្នុងនៃ </w:delText>
          </w:r>
          <w:r w:rsidRPr="00E33574" w:rsidDel="005C3437">
            <w:rPr>
              <w:rFonts w:ascii="!Khmer MEF1" w:hAnsi="!Khmer MEF1" w:cs="!Khmer MEF1"/>
              <w:b/>
              <w:bCs/>
              <w:strike/>
              <w:spacing w:val="-10"/>
              <w:sz w:val="24"/>
              <w:szCs w:val="24"/>
              <w:cs/>
              <w:lang w:val="ca-ES"/>
              <w:rPrChange w:id="8301" w:author="Kem Sereyboth" w:date="2023-07-19T16:59:00Z">
                <w:rPr>
                  <w:rFonts w:ascii="!Khmer MEF1" w:hAnsi="!Khmer MEF1" w:cs="!Khmer MEF1"/>
                  <w:b/>
                  <w:bCs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</w:del>
      </w:ins>
      <w:ins w:id="8302" w:author="Voeun Kuyeng" w:date="2022-09-06T17:27:00Z">
        <w:del w:id="8303" w:author="Kem Sereyboth" w:date="2023-06-20T14:20:00Z">
          <w:r w:rsidR="00163022" w:rsidRPr="00E33574" w:rsidDel="005C3437">
            <w:rPr>
              <w:rFonts w:ascii="!Khmer MEF1" w:hAnsi="!Khmer MEF1" w:cs="!Khmer MEF1"/>
              <w:b/>
              <w:bCs/>
              <w:strike/>
              <w:spacing w:val="-10"/>
              <w:sz w:val="24"/>
              <w:szCs w:val="24"/>
              <w:cs/>
              <w:lang w:val="ca-ES"/>
              <w:rPrChange w:id="8304" w:author="Kem Sereyboth" w:date="2023-07-19T16:59:00Z">
                <w:rPr>
                  <w:rFonts w:ascii="!Khmer MEF1" w:hAnsi="!Khmer MEF1" w:cs="!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8305" w:author="Voeun Kuyeng" w:date="2022-08-31T11:06:00Z">
        <w:del w:id="8306" w:author="Kem Sereyboth" w:date="2023-06-20T14:20:00Z">
          <w:r w:rsidRPr="00E33574" w:rsidDel="005C3437">
            <w:rPr>
              <w:rFonts w:ascii="!Khmer MEF1" w:hAnsi="!Khmer MEF1" w:cs="!Khmer MEF1"/>
              <w:strike/>
              <w:spacing w:val="-10"/>
              <w:sz w:val="24"/>
              <w:szCs w:val="24"/>
              <w:cs/>
              <w:lang w:val="ca-ES"/>
              <w:rPrChange w:id="8307" w:author="Kem Sereyboth" w:date="2023-07-19T16:59:00Z">
                <w:rPr>
                  <w:rFonts w:ascii="!Khmer MEF1" w:hAnsi="!Khmer MEF1" w:cs="!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lang w:val="ca-ES"/>
              <w:rPrChange w:id="830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</w:delText>
          </w:r>
          <w:r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830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ករទទួលបន្ទុក អាចរៀបរាប់អំពីចំណុចទី៣ នេះ ដូចគំរូខាងក្រោម៖</w:delText>
          </w:r>
        </w:del>
      </w:ins>
    </w:p>
    <w:p w14:paraId="41CAECAA" w14:textId="6F619683" w:rsidR="00F226D0" w:rsidRPr="00E33574" w:rsidDel="005C3437" w:rsidRDefault="00F226D0">
      <w:pPr>
        <w:spacing w:after="0" w:line="226" w:lineRule="auto"/>
        <w:ind w:firstLine="706"/>
        <w:jc w:val="both"/>
        <w:rPr>
          <w:ins w:id="8310" w:author="Voeun Kuyeng" w:date="2022-08-31T11:06:00Z"/>
          <w:del w:id="8311" w:author="Kem Sereyboth" w:date="2023-06-20T14:20:00Z"/>
          <w:rFonts w:ascii="Khmer MEF1" w:hAnsi="Khmer MEF1" w:cs="Khmer MEF1"/>
          <w:spacing w:val="-2"/>
          <w:sz w:val="24"/>
          <w:szCs w:val="24"/>
          <w:lang w:val="ca-ES"/>
        </w:rPr>
        <w:pPrChange w:id="8312" w:author="Sopheak Phorn" w:date="2023-08-25T16:13:00Z">
          <w:pPr>
            <w:spacing w:after="0" w:line="240" w:lineRule="auto"/>
            <w:ind w:firstLine="709"/>
            <w:jc w:val="both"/>
          </w:pPr>
        </w:pPrChange>
      </w:pPr>
      <w:ins w:id="8313" w:author="Voeun Kuyeng" w:date="2022-08-31T11:06:00Z">
        <w:del w:id="8314" w:author="Kem Sereyboth" w:date="2023-06-20T14:20:00Z">
          <w:r w:rsidRPr="00E33574" w:rsidDel="005C3437">
            <w:rPr>
              <w:rFonts w:ascii="!Khmer MEF1" w:hAnsi="!Khmer MEF1" w:cs="!Khmer MEF1"/>
              <w:spacing w:val="8"/>
              <w:sz w:val="24"/>
              <w:szCs w:val="24"/>
              <w:cs/>
              <w:lang w:val="ca-ES"/>
              <w:rPrChange w:id="8315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បន្ទាប់ពីទទួលបានការឯកភាពដ៏ខ្ពង់ខ្ពស់ពី</w:delText>
          </w:r>
          <w:r w:rsidRPr="00E33574" w:rsidDel="005C3437">
            <w:rPr>
              <w:rFonts w:ascii="!Khmer MEF1" w:hAnsi="!Khmer MEF1" w:cs="!Khmer MEF1"/>
              <w:spacing w:val="8"/>
              <w:sz w:val="24"/>
              <w:szCs w:val="24"/>
              <w:lang w:val="ca-ES"/>
              <w:rPrChange w:id="8316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2" w:hAnsi="Khmer MEF2" w:cs="Khmer MEF2"/>
              <w:spacing w:val="8"/>
              <w:sz w:val="24"/>
              <w:szCs w:val="24"/>
              <w:cs/>
              <w:lang w:val="ca-ES"/>
              <w:rPrChange w:id="8317" w:author="Kem Sereyboth" w:date="2023-07-19T16:59:00Z">
                <w:rPr>
                  <w:rFonts w:ascii="Khmer MEF2" w:hAnsi="Khmer MEF2" w:cs="Khmer MEF2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ឯកឧត្តមអគ្គបណ្ឌិតសភាចារ្យឧបនាយករដ្ឋមន្ត្រី</w:delText>
          </w:r>
        </w:del>
      </w:ins>
      <w:ins w:id="8318" w:author="User" w:date="2022-09-29T06:55:00Z">
        <w:del w:id="8319" w:author="Kem Sereyboth" w:date="2023-06-20T14:20:00Z">
          <w:r w:rsidR="00056B55" w:rsidRPr="00E33574" w:rsidDel="005C3437">
            <w:rPr>
              <w:rFonts w:ascii="Khmer MEF2" w:hAnsi="Khmer MEF2" w:cs="Khmer MEF2"/>
              <w:spacing w:val="2"/>
              <w:sz w:val="24"/>
              <w:szCs w:val="24"/>
              <w:lang w:val="ca-ES"/>
            </w:rPr>
            <w:delText xml:space="preserve"> </w:delText>
          </w:r>
          <w:r w:rsidR="00056B55" w:rsidRPr="00E33574" w:rsidDel="005C3437">
            <w:rPr>
              <w:rFonts w:ascii="Khmer MEF2" w:hAnsi="Khmer MEF2" w:cs="Khmer MEF2"/>
              <w:spacing w:val="10"/>
              <w:sz w:val="24"/>
              <w:szCs w:val="24"/>
              <w:cs/>
              <w:lang w:val="ca-ES"/>
              <w:rPrChange w:id="8320" w:author="Kem Sereyboth" w:date="2023-07-19T16:59:00Z">
                <w:rPr>
                  <w:rFonts w:ascii="Khmer MEF2" w:hAnsi="Khmer MEF2" w:cs="Khmer MEF2"/>
                  <w:spacing w:val="6"/>
                  <w:cs/>
                  <w:lang w:val="ca-ES"/>
                </w:rPr>
              </w:rPrChange>
            </w:rPr>
            <w:delText>រដ្ឋមន្រ្តីក្រសួងសេដ្ឋកិច្ចនិងហិរញ្ញវត្ថុ</w:delText>
          </w:r>
        </w:del>
      </w:ins>
      <w:ins w:id="8321" w:author="Voeun Kuyeng" w:date="2022-08-31T11:06:00Z">
        <w:del w:id="8322" w:author="Kem Sereyboth" w:date="2023-06-20T14:20:00Z">
          <w:r w:rsidRPr="00E33574" w:rsidDel="005C3437">
            <w:rPr>
              <w:rFonts w:ascii="Khmer MEF2" w:hAnsi="Khmer MEF2" w:cs="Khmer MEF2"/>
              <w:spacing w:val="10"/>
              <w:sz w:val="24"/>
              <w:szCs w:val="24"/>
              <w:lang w:val="ca-ES"/>
              <w:rPrChange w:id="8323" w:author="Kem Sereyboth" w:date="2023-07-19T16:59:00Z">
                <w:rPr>
                  <w:rFonts w:ascii="Khmer MEF2" w:hAnsi="Khmer MEF2" w:cs="Khmer MEF2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832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និងជាប្រធាន</w:delText>
          </w:r>
          <w:r w:rsidRPr="00E33574" w:rsidDel="005C3437">
            <w:rPr>
              <w:rFonts w:ascii="Khmer MEF1" w:hAnsi="Khmer MEF1" w:cs="Khmer MEF1"/>
              <w:spacing w:val="10"/>
              <w:sz w:val="24"/>
              <w:szCs w:val="24"/>
              <w:lang w:val="ca-ES"/>
              <w:rPrChange w:id="832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832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ក្រុមប្រឹក្សា </w:delText>
          </w:r>
          <w:r w:rsidRPr="00E33574" w:rsidDel="005C3437">
            <w:rPr>
              <w:rFonts w:ascii="Khmer MEF1" w:hAnsi="Khmer MEF1" w:cs="Khmer MEF1"/>
              <w:b/>
              <w:bCs/>
              <w:spacing w:val="10"/>
              <w:sz w:val="24"/>
              <w:szCs w:val="24"/>
              <w:cs/>
              <w:lang w:val="ca-ES"/>
              <w:rPrChange w:id="8327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!Khmer MEF1" w:hAnsi="!Khmer MEF1" w:cs="!Khmer MEF1"/>
              <w:spacing w:val="10"/>
              <w:sz w:val="24"/>
              <w:szCs w:val="24"/>
              <w:lang w:val="ca-ES"/>
              <w:rPrChange w:id="8328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8329" w:author="LENOVO" w:date="2022-10-02T04:58:00Z">
        <w:del w:id="8330" w:author="Kem Sereyboth" w:date="2023-06-20T14:20:00Z">
          <w:r w:rsidR="004F58CA" w:rsidRPr="00E33574" w:rsidDel="005C3437">
            <w:rPr>
              <w:rFonts w:ascii="!Khmer MEF1" w:hAnsi="!Khmer MEF1" w:cs="!Khmer MEF1"/>
              <w:spacing w:val="10"/>
              <w:sz w:val="24"/>
              <w:szCs w:val="24"/>
              <w:cs/>
              <w:lang w:val="ca-ES"/>
              <w:rPrChange w:id="8331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ចុះ</w:delText>
          </w:r>
        </w:del>
      </w:ins>
      <w:ins w:id="8332" w:author="socheata.ol@hotmail.com" w:date="2022-09-02T09:15:00Z">
        <w:del w:id="8333" w:author="Kem Sereyboth" w:date="2023-06-20T14:20:00Z">
          <w:r w:rsidR="00101613" w:rsidRPr="00E33574" w:rsidDel="005C3437">
            <w:rPr>
              <w:rFonts w:ascii="!Khmer MEF1" w:hAnsi="!Khmer MEF1" w:cs="!Khmer MEF1"/>
              <w:spacing w:val="10"/>
              <w:sz w:val="24"/>
              <w:szCs w:val="24"/>
              <w:lang w:val="ca-ES"/>
              <w:rPrChange w:id="8334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8335" w:author="Windows User" w:date="2022-09-04T23:05:00Z">
        <w:del w:id="8336" w:author="Kem Sereyboth" w:date="2023-06-20T14:20:00Z">
          <w:r w:rsidR="00D7674D" w:rsidRPr="00E33574" w:rsidDel="005C3437">
            <w:rPr>
              <w:rFonts w:ascii="!Khmer MEF1" w:hAnsi="!Khmer MEF1" w:cs="!Khmer MEF1"/>
              <w:spacing w:val="10"/>
              <w:sz w:val="24"/>
              <w:szCs w:val="24"/>
              <w:cs/>
              <w:lang w:val="ca-ES"/>
              <w:rPrChange w:id="8337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លើលិខិតលេខ</w:delText>
          </w:r>
        </w:del>
      </w:ins>
      <w:ins w:id="8338" w:author="LENOVO" w:date="2022-10-02T04:58:00Z">
        <w:del w:id="8339" w:author="Kem Sereyboth" w:date="2023-06-20T14:20:00Z">
          <w:r w:rsidR="004F58CA" w:rsidRPr="00E33574" w:rsidDel="005C3437">
            <w:rPr>
              <w:rFonts w:ascii="!Khmer MEF1" w:hAnsi="!Khmer MEF1" w:cs="!Khmer MEF1"/>
              <w:spacing w:val="10"/>
              <w:sz w:val="24"/>
              <w:szCs w:val="24"/>
              <w:cs/>
              <w:lang w:val="ca-ES"/>
              <w:rPrChange w:id="8340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341" w:author="User" w:date="2022-09-09T10:55:00Z">
        <w:del w:id="8342" w:author="Kem Sereyboth" w:date="2023-06-20T14:20:00Z">
          <w:r w:rsidR="00416E75" w:rsidRPr="00E33574" w:rsidDel="005C3437">
            <w:rPr>
              <w:rFonts w:ascii="!Khmer MEF1" w:hAnsi="!Khmer MEF1" w:cs="!Khmer MEF1"/>
              <w:spacing w:val="10"/>
              <w:sz w:val="24"/>
              <w:szCs w:val="24"/>
              <w:cs/>
              <w:lang w:val="ca-ES"/>
              <w:rPrChange w:id="8343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០៤៤</w:delText>
          </w:r>
          <w:r w:rsidR="00416E75" w:rsidRPr="00E33574" w:rsidDel="005C3437">
            <w:rPr>
              <w:rFonts w:ascii="!Khmer MEF1" w:hAnsi="!Khmer MEF1" w:cs="!Khmer MEF1"/>
              <w:spacing w:val="4"/>
              <w:sz w:val="24"/>
              <w:szCs w:val="24"/>
              <w:cs/>
              <w:lang w:val="ca-ES"/>
              <w:rPrChange w:id="8344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345" w:author="LENOVO" w:date="2022-10-02T04:59:00Z">
        <w:del w:id="8346" w:author="Kem Sereyboth" w:date="2023-06-20T14:20:00Z">
          <w:r w:rsidR="004F58CA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អ.ស.ហ.អ.ស.ផ. </w:delText>
          </w:r>
        </w:del>
      </w:ins>
      <w:ins w:id="8347" w:author="Windows User" w:date="2022-09-04T23:05:00Z">
        <w:del w:id="8348" w:author="Kem Sereyboth" w:date="2023-06-20T14:20:00Z">
          <w:r w:rsidR="00D7674D" w:rsidRPr="00E33574" w:rsidDel="005C343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</w:rPr>
            <w:delText>....</w:delText>
          </w:r>
        </w:del>
      </w:ins>
      <w:ins w:id="8349" w:author="Voeun Kuyeng" w:date="2022-08-31T11:06:00Z">
        <w:del w:id="8350" w:author="Kem Sereyboth" w:date="2023-06-20T14:20:00Z">
          <w:r w:rsidRPr="00E33574" w:rsidDel="005C343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  <w:rPrChange w:id="8351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ចុះថ្ងៃទី៣០</w:delText>
          </w:r>
          <w:r w:rsidRPr="00E33574" w:rsidDel="005C3437">
            <w:rPr>
              <w:rFonts w:ascii="!Khmer MEF1" w:hAnsi="!Khmer MEF1" w:cs="!Khmer MEF1"/>
              <w:spacing w:val="-8"/>
              <w:sz w:val="24"/>
              <w:szCs w:val="24"/>
              <w:lang w:val="ca-ES"/>
              <w:rPrChange w:id="8352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  <w:rPrChange w:id="8353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ខែឧសភា</w:delText>
          </w:r>
          <w:r w:rsidRPr="00E33574" w:rsidDel="005C3437">
            <w:rPr>
              <w:rFonts w:ascii="!Khmer MEF1" w:hAnsi="!Khmer MEF1" w:cs="!Khmer MEF1"/>
              <w:spacing w:val="-8"/>
              <w:sz w:val="24"/>
              <w:szCs w:val="24"/>
              <w:lang w:val="ca-ES"/>
              <w:rPrChange w:id="8354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  <w:rPrChange w:id="8355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ឆ្នាំ២០២២</w:delText>
          </w:r>
        </w:del>
      </w:ins>
      <w:ins w:id="8356" w:author="socheata.ol@hotmail.com" w:date="2022-09-02T09:15:00Z">
        <w:del w:id="8357" w:author="Kem Sereyboth" w:date="2023-06-20T14:20:00Z">
          <w:r w:rsidR="00101613" w:rsidRPr="00E33574" w:rsidDel="005C3437">
            <w:rPr>
              <w:rFonts w:ascii="!Khmer MEF1" w:hAnsi="!Khmer MEF1" w:cs="!Khmer MEF1"/>
              <w:spacing w:val="-8"/>
              <w:sz w:val="24"/>
              <w:szCs w:val="24"/>
              <w:lang w:val="ca-ES"/>
              <w:rPrChange w:id="8358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8359" w:author="Voeun Kuyeng" w:date="2022-08-31T11:06:00Z">
        <w:del w:id="8360" w:author="Kem Sereyboth" w:date="2023-06-20T14:20:00Z">
          <w:r w:rsidRPr="00E33574" w:rsidDel="005C343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  <w:rPrChange w:id="8361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ស្តីពីការស្នើសុំផ្តល់កិច្ចសហការដល់អង្គភាពសវនកម្មផ្ទៃក្នុង</w:delText>
          </w:r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362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នៃ</w:delText>
          </w:r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lang w:val="ca-ES"/>
              <w:rPrChange w:id="8363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  <w:rPrChange w:id="8364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lang w:val="ca-ES"/>
              <w:rPrChange w:id="8365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  <w:rPrChange w:id="8366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lang w:val="ca-ES"/>
              <w:rPrChange w:id="8367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  <w:rPrChange w:id="8368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ហ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lang w:val="ca-ES"/>
              <w:rPrChange w:id="8369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lang w:val="ca-ES"/>
              <w:rPrChange w:id="8370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371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ក្នុងដំណើរការសវនកម្មឆ្នាំ</w:delText>
          </w:r>
        </w:del>
      </w:ins>
      <w:ins w:id="8372" w:author="Voeun Kuyeng" w:date="2022-09-06T17:27:00Z">
        <w:del w:id="8373" w:author="Kem Sereyboth" w:date="2023-06-20T14:20:00Z">
          <w:r w:rsidR="00397D78"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374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375" w:author="socheata.ol@hotmail.com" w:date="2022-09-02T09:15:00Z">
        <w:del w:id="8376" w:author="Kem Sereyboth" w:date="2023-06-20T14:20:00Z">
          <w:r w:rsidR="00101613" w:rsidRPr="00E33574" w:rsidDel="005C3437">
            <w:rPr>
              <w:rFonts w:ascii="!Khmer MEF1" w:hAnsi="!Khmer MEF1" w:cs="!Khmer MEF1"/>
              <w:spacing w:val="6"/>
              <w:sz w:val="24"/>
              <w:szCs w:val="24"/>
              <w:lang w:val="ca-ES"/>
              <w:rPrChange w:id="8377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8378" w:author="Voeun Kuyeng" w:date="2022-08-31T11:06:00Z">
        <w:del w:id="8379" w:author="Kem Sereyboth" w:date="2023-06-20T14:20:00Z"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380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</w:del>
      </w:ins>
      <w:ins w:id="8381" w:author="socheata.ol@hotmail.com" w:date="2022-09-02T09:15:00Z">
        <w:del w:id="8382" w:author="Kem Sereyboth" w:date="2023-06-20T14:20:00Z">
          <w:r w:rsidR="00101613" w:rsidRPr="00E33574" w:rsidDel="005C3437">
            <w:rPr>
              <w:rFonts w:ascii="!Khmer MEF1" w:hAnsi="!Khmer MEF1" w:cs="!Khmer MEF1"/>
              <w:spacing w:val="6"/>
              <w:sz w:val="24"/>
              <w:szCs w:val="24"/>
              <w:lang w:val="ca-ES"/>
              <w:rPrChange w:id="8383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8384" w:author="Voeun Kuyeng" w:date="2022-08-31T11:06:00Z">
        <w:del w:id="8385" w:author="Kem Sereyboth" w:date="2023-06-20T14:20:00Z"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386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387" w:author="User" w:date="2022-10-03T12:37:00Z">
        <w:del w:id="8388" w:author="Kem Sereyboth" w:date="2023-06-20T14:20:00Z">
          <w:r w:rsidR="00D272AF" w:rsidRPr="00E33574" w:rsidDel="005C3437">
            <w:rPr>
              <w:rFonts w:ascii="Khmer MEF2" w:hAnsi="Khmer MEF2" w:cs="Khmer MEF2"/>
              <w:spacing w:val="6"/>
              <w:sz w:val="24"/>
              <w:szCs w:val="24"/>
              <w:cs/>
              <w:lang w:val="ca-ES"/>
              <w:rPrChange w:id="8389" w:author="Kem Sereyboth" w:date="2023-07-19T16:59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ឯកឧត្តម</w:delText>
          </w:r>
        </w:del>
      </w:ins>
      <w:ins w:id="8390" w:author="LENOVO" w:date="2022-10-02T05:01:00Z">
        <w:del w:id="8391" w:author="Kem Sereyboth" w:date="2023-06-20T14:20:00Z">
          <w:r w:rsidR="001B58D2" w:rsidRPr="00E33574" w:rsidDel="005C3437">
            <w:rPr>
              <w:rFonts w:ascii="Khmer MEF2" w:hAnsi="Khmer MEF2" w:cs="Khmer MEF2"/>
              <w:spacing w:val="6"/>
              <w:sz w:val="24"/>
              <w:szCs w:val="24"/>
              <w:cs/>
              <w:lang w:val="ca-ES"/>
              <w:rPrChange w:id="839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ប្រធាន</w:delText>
          </w:r>
        </w:del>
      </w:ins>
      <w:ins w:id="8393" w:author="User" w:date="2022-10-03T12:37:00Z">
        <w:del w:id="8394" w:author="Kem Sereyboth" w:date="2023-06-20T14:20:00Z">
          <w:r w:rsidR="00D272AF" w:rsidRPr="00E33574" w:rsidDel="005C3437">
            <w:rPr>
              <w:rFonts w:ascii="Khmer MEF2" w:hAnsi="Khmer MEF2" w:cs="Khmer MEF2"/>
              <w:spacing w:val="6"/>
              <w:sz w:val="24"/>
              <w:szCs w:val="24"/>
              <w:cs/>
              <w:lang w:val="ca-ES"/>
              <w:rPrChange w:id="8395" w:author="Kem Sereyboth" w:date="2023-07-19T16:59:00Z">
                <w:rPr>
                  <w:rFonts w:ascii="Khmer MEF2" w:hAnsi="Khmer MEF2" w:cs="Khmer MEF2"/>
                  <w:spacing w:val="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396" w:author="LENOVO" w:date="2022-10-02T05:01:00Z">
        <w:del w:id="8397" w:author="Kem Sereyboth" w:date="2023-06-20T14:20:00Z">
          <w:r w:rsidR="001B58D2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839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អង្គភាព​សវនកម្ម​ផ្ទៃក្នុង</w:delText>
          </w:r>
        </w:del>
      </w:ins>
      <w:ins w:id="8399" w:author="User" w:date="2022-09-29T06:59:00Z">
        <w:del w:id="8400" w:author="Kem Sereyboth" w:date="2023-06-20T14:20:00Z">
          <w:r w:rsidR="00382DD2" w:rsidRPr="00E33574" w:rsidDel="005C3437">
            <w:rPr>
              <w:rFonts w:ascii="Khmer MEF2" w:hAnsi="Khmer MEF2" w:cs="Khmer MEF2"/>
              <w:spacing w:val="6"/>
              <w:sz w:val="24"/>
              <w:szCs w:val="24"/>
              <w:cs/>
              <w:lang w:val="ca-ES"/>
              <w:rPrChange w:id="8401" w:author="Kem Sereyboth" w:date="2023-07-19T16:59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ឯកឧត្ដម</w:delText>
          </w:r>
        </w:del>
      </w:ins>
      <w:ins w:id="8402" w:author="User" w:date="2022-09-27T19:52:00Z">
        <w:del w:id="8403" w:author="Kem Sereyboth" w:date="2023-06-20T14:20:00Z">
          <w:r w:rsidR="00E00F7B" w:rsidRPr="00E33574" w:rsidDel="005C3437">
            <w:rPr>
              <w:rFonts w:ascii="Khmer MEF2" w:hAnsi="Khmer MEF2" w:cs="Khmer MEF2"/>
              <w:spacing w:val="6"/>
              <w:sz w:val="24"/>
              <w:szCs w:val="24"/>
              <w:cs/>
              <w:lang w:val="ca-ES"/>
              <w:rPrChange w:id="8404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ប្រធានអង្គភាព</w:delText>
          </w:r>
        </w:del>
      </w:ins>
      <w:ins w:id="8405" w:author="User" w:date="2022-09-29T06:59:00Z">
        <w:del w:id="8406" w:author="Kem Sereyboth" w:date="2023-06-20T14:20:00Z">
          <w:r w:rsidR="00382DD2"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407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408" w:author="User" w:date="2022-09-27T19:53:00Z">
        <w:del w:id="8409" w:author="Kem Sereyboth" w:date="2023-06-20T14:20:00Z">
          <w:r w:rsidR="00E00F7B"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410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បានដឹកនាំ</w:delText>
          </w:r>
        </w:del>
      </w:ins>
      <w:ins w:id="8411" w:author="Voeun Kuyeng" w:date="2022-08-31T11:06:00Z">
        <w:del w:id="8412" w:author="Kem Sereyboth" w:date="2023-06-20T14:20:00Z"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413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</w:delText>
          </w:r>
        </w:del>
      </w:ins>
      <w:ins w:id="8414" w:author="Windows User" w:date="2022-09-04T23:13:00Z">
        <w:del w:id="8415" w:author="Kem Sereyboth" w:date="2023-06-20T14:20:00Z">
          <w:r w:rsidR="00A8057C"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416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និងសវនករទទួលបន្ទុក</w:delText>
          </w:r>
        </w:del>
      </w:ins>
      <w:ins w:id="8417" w:author="Voeun Kuyeng" w:date="2022-08-31T11:06:00Z">
        <w:del w:id="8418" w:author="Kem Sereyboth" w:date="2023-06-20T14:20:00Z"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419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របស់អង្គភាពសវនកម្មផ្ទៃក្នុងនៃ</w:delText>
          </w:r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lang w:val="ca-ES"/>
              <w:rPrChange w:id="8420" w:author="Kem Sereyboth" w:date="2023-07-19T16:59:00Z">
                <w:rPr>
                  <w:rFonts w:ascii="!Khmer MEF1" w:hAnsi="!Khmer MEF1" w:cs="!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  <w:rPrChange w:id="8421" w:author="Kem Sereyboth" w:date="2023-07-19T16:59:00Z">
                <w:rPr>
                  <w:rFonts w:ascii="!Khmer MEF1" w:hAnsi="!Khmer MEF1" w:cs="!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lang w:val="ca-ES"/>
              <w:rPrChange w:id="8422" w:author="Kem Sereyboth" w:date="2023-07-19T16:59:00Z">
                <w:rPr>
                  <w:rFonts w:ascii="!Khmer MEF1" w:hAnsi="!Khmer MEF1" w:cs="!Khmer MEF1"/>
                  <w:b/>
                  <w:bCs/>
                  <w:spacing w:val="-2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  <w:rPrChange w:id="8423" w:author="Kem Sereyboth" w:date="2023-07-19T16:59:00Z">
                <w:rPr>
                  <w:rFonts w:ascii="!Khmer MEF1" w:hAnsi="!Khmer MEF1" w:cs="!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lang w:val="ca-ES"/>
              <w:rPrChange w:id="8424" w:author="Kem Sereyboth" w:date="2023-07-19T16:59:00Z">
                <w:rPr>
                  <w:rFonts w:ascii="!Khmer MEF1" w:hAnsi="!Khmer MEF1" w:cs="!Khmer MEF1"/>
                  <w:b/>
                  <w:bCs/>
                  <w:spacing w:val="-2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  <w:rPrChange w:id="8425" w:author="Kem Sereyboth" w:date="2023-07-19T16:59:00Z">
                <w:rPr>
                  <w:rFonts w:ascii="!Khmer MEF1" w:hAnsi="!Khmer MEF1" w:cs="!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ហ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lang w:val="ca-ES"/>
              <w:rPrChange w:id="8426" w:author="Kem Sereyboth" w:date="2023-07-19T16:59:00Z">
                <w:rPr>
                  <w:rFonts w:ascii="!Khmer MEF1" w:hAnsi="!Khmer MEF1" w:cs="!Khmer MEF1"/>
                  <w:b/>
                  <w:bCs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. 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842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បានដឹកនាំក្រុម</w:delText>
          </w:r>
        </w:del>
      </w:ins>
      <w:ins w:id="8428" w:author="socheata.ol@hotmail.com" w:date="2022-09-02T10:15:00Z">
        <w:del w:id="8429" w:author="Kem Sereyboth" w:date="2023-06-20T14:20:00Z">
          <w:r w:rsidR="00A77990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8430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សវនករ</w:delText>
          </w:r>
        </w:del>
      </w:ins>
      <w:ins w:id="8431" w:author="Voeun Kuyeng" w:date="2022-08-31T11:06:00Z">
        <w:del w:id="8432" w:author="Kem Sereyboth" w:date="2023-06-20T14:20:00Z"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843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ការងារចុះបើកកិច្ចប្រជុំ</w:delText>
          </w:r>
        </w:del>
      </w:ins>
      <w:ins w:id="8434" w:author="Windows User" w:date="2022-09-04T23:14:00Z">
        <w:del w:id="8435" w:author="Kem Sereyboth" w:date="2023-06-20T14:20:00Z">
          <w:r w:rsidR="0000168D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8436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ដាក់ឱ្យ</w:delText>
          </w:r>
          <w:r w:rsidR="0000168D"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437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ដំណើរការសវនកម្មប្រចាំឆ្នាំ២០២២</w:delText>
          </w:r>
        </w:del>
      </w:ins>
      <w:ins w:id="8438" w:author="Voeun Kuyeng" w:date="2022-08-31T11:06:00Z">
        <w:del w:id="8439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44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បើកសម្រាប់ការធ្វើសវនកម្មអនុលោមភាពនៅ</w:delText>
          </w:r>
          <w:r w:rsidRPr="00E33574" w:rsidDel="005C3437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8441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844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44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844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C3437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8445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44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សម្រាប់ការិយបរិច្ឆេទឆ្នាំ</w:delText>
          </w:r>
        </w:del>
      </w:ins>
      <w:ins w:id="8447" w:author="socheata.ol@hotmail.com" w:date="2022-09-02T09:16:00Z">
        <w:del w:id="8448" w:author="Kem Sereyboth" w:date="2023-06-20T14:20:00Z">
          <w:r w:rsidR="00987883" w:rsidRPr="00E33574" w:rsidDel="005C3437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844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8450" w:author="Voeun Kuyeng" w:date="2022-08-31T11:06:00Z">
        <w:del w:id="8451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45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</w:del>
      </w:ins>
      <w:ins w:id="8453" w:author="socheata.ol@hotmail.com" w:date="2022-09-02T09:16:00Z">
        <w:del w:id="8454" w:author="Kem Sereyboth" w:date="2023-06-20T14:20:00Z">
          <w:r w:rsidR="00987883" w:rsidRPr="00E33574" w:rsidDel="005C3437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845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8456" w:author="Voeun Kuyeng" w:date="2022-08-31T11:06:00Z">
        <w:del w:id="8457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45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459" w:author="socheata.ol@hotmail.com" w:date="2022-09-02T09:16:00Z">
        <w:del w:id="8460" w:author="Kem Sereyboth" w:date="2023-06-20T14:20:00Z">
          <w:r w:rsidR="00987883" w:rsidRPr="00E33574" w:rsidDel="005C3437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846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8462" w:author="Voeun Kuyeng" w:date="2022-08-31T11:06:00Z">
        <w:del w:id="8463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46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កាលពីថ្ងៃទី.....</w:delText>
          </w:r>
        </w:del>
      </w:ins>
      <w:ins w:id="8465" w:author="User" w:date="2022-09-10T12:39:00Z">
        <w:del w:id="8466" w:author="Kem Sereyboth" w:date="2023-06-20T14:20:00Z">
          <w:r w:rsidR="000C1315"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46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១៤</w:delText>
          </w:r>
        </w:del>
      </w:ins>
      <w:ins w:id="8468" w:author="Voeun Kuyeng" w:date="2022-08-31T11:06:00Z">
        <w:del w:id="8469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47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ខែ.</w:delText>
          </w:r>
        </w:del>
      </w:ins>
      <w:ins w:id="8471" w:author="Voeun Kuyeng" w:date="2022-09-06T17:28:00Z">
        <w:del w:id="8472" w:author="Kem Sereyboth" w:date="2023-06-20T14:20:00Z">
          <w:r w:rsidR="00397D78"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47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...</w:delText>
          </w:r>
        </w:del>
      </w:ins>
      <w:ins w:id="8474" w:author="Voeun Kuyeng" w:date="2022-08-31T11:06:00Z">
        <w:del w:id="8475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47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.....</w:delText>
          </w:r>
        </w:del>
      </w:ins>
      <w:ins w:id="8477" w:author="User" w:date="2022-09-10T12:39:00Z">
        <w:del w:id="8478" w:author="Kem Sereyboth" w:date="2023-06-20T14:20:00Z">
          <w:r w:rsidR="000C1315"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47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មិថុនា</w:delText>
          </w:r>
        </w:del>
      </w:ins>
      <w:ins w:id="8480" w:author="Voeun Kuyeng" w:date="2022-08-31T11:06:00Z">
        <w:del w:id="8481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48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ឆ្នាំ២០២២</w:delText>
          </w:r>
        </w:del>
      </w:ins>
      <w:ins w:id="8483" w:author="socheata.ol@hotmail.com" w:date="2022-09-02T09:16:00Z">
        <w:del w:id="8484" w:author="Kem Sereyboth" w:date="2023-06-20T14:20:00Z">
          <w:r w:rsidR="00987883" w:rsidRPr="00E33574" w:rsidDel="005C3437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848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8486" w:author="Voeun Kuyeng" w:date="2022-08-31T11:06:00Z">
        <w:del w:id="8487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48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។ បន្ទាប់ពីកិច្ចប្រជុំបើកការ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48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ធ្វើសវនកម្ម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490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នៅ 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8491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492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8493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8494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495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រួចរាល់ សវនករទទួលបន្ទុកបានអនុវត្តភារកិច្ចចុះធ្វើសវនកម្មរបស់ខ្លួននៅ 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8496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497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8498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8499" w:author="User" w:date="2022-09-10T12:40:00Z">
        <w:del w:id="8500" w:author="Kem Sereyboth" w:date="2023-06-20T14:20:00Z">
          <w:r w:rsidR="000C1315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850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8502" w:author="Voeun Kuyeng" w:date="2022-08-31T11:06:00Z">
        <w:del w:id="8503" w:author="Kem Sereyboth" w:date="2023-06-20T14:20:00Z">
          <w:r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8504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505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​រយៈពេល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50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0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8508" w:author="Voeun Kuyeng" w:date="2022-09-06T17:28:00Z">
        <w:del w:id="8509" w:author="Kem Sereyboth" w:date="2023-06-20T14:20:00Z">
          <w:r w:rsidR="00397D78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1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8511" w:author="Voeun Kuyeng" w:date="2022-08-31T11:06:00Z">
        <w:del w:id="8512" w:author="Kem Sereyboth" w:date="2023-06-20T14:2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1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...</w:delText>
          </w:r>
        </w:del>
      </w:ins>
      <w:ins w:id="8514" w:author="User" w:date="2022-09-10T12:40:00Z">
        <w:del w:id="8515" w:author="Kem Sereyboth" w:date="2023-06-20T14:20:00Z">
          <w:r w:rsidR="000C1315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1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១៤</w:delText>
          </w:r>
        </w:del>
      </w:ins>
      <w:ins w:id="8517" w:author="Voeun Kuyeng" w:date="2022-08-31T11:06:00Z">
        <w:del w:id="8518" w:author="Kem Sereyboth" w:date="2023-06-20T14:2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1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... ថ្ងៃ ដោយបានអនុវត្តចាប់ពី</w:delText>
          </w:r>
        </w:del>
      </w:ins>
      <w:ins w:id="8520" w:author="User" w:date="2022-09-10T12:40:00Z">
        <w:del w:id="8521" w:author="Kem Sereyboth" w:date="2023-06-20T14:20:00Z">
          <w:r w:rsidR="000C1315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2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ថ្ងៃទី១២ ខែកក្កដា ឆ្នាំ២០២២</w:delText>
          </w:r>
          <w:r w:rsidR="000C1315"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52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="000C1315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2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ដល់ថ្ងៃទី២៩ ខែកក្កដា ឆ្នាំ២០២២</w:delText>
          </w:r>
          <w:r w:rsidR="000C1315"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52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="000C1315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2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។</w:delText>
          </w:r>
        </w:del>
      </w:ins>
      <w:ins w:id="8527" w:author="Voeun Kuyeng" w:date="2022-08-31T11:06:00Z">
        <w:del w:id="8528" w:author="Kem Sereyboth" w:date="2023-06-20T14:2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2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ថ្ងៃទី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53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....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3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ខែ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53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....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3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ឆ្នាំ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53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.... 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3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ដល់ថ្ងៃទី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53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....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3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ខែ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53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....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3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ឆ្នាំ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54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.... 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4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។  អង្គភាពសវនកម្មផ្ទៃក្នុងនៃ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4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543" w:author="LENOVO" w:date="2022-10-02T05:06:00Z">
        <w:del w:id="8544" w:author="Kem Sereyboth" w:date="2023-06-20T14:20:00Z">
          <w:r w:rsidR="007A5563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4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ប្រតិភូ</w:delText>
          </w:r>
          <w:r w:rsidR="007A5563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សវនកម្ម និងសវនករ​</w:delText>
          </w:r>
          <w:r w:rsidR="007A5563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ទទួលបន្ទុក</w:delText>
          </w:r>
          <w:r w:rsidR="007A5563" w:rsidRPr="00E33574" w:rsidDel="005C3437">
            <w:rPr>
              <w:rFonts w:ascii="!Khmer MEF1" w:hAnsi="!Khmer MEF1" w:cs="!Khmer MEF1"/>
              <w:spacing w:val="-2"/>
              <w:sz w:val="24"/>
              <w:szCs w:val="24"/>
              <w:cs/>
              <w:lang w:val="ca-ES"/>
            </w:rPr>
            <w:delText>​</w:delText>
          </w:r>
          <w:r w:rsidR="007A5563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បានប្រើប្រាស់​នីតិវិធី​សវនកម្មក្នុងការពិនិត្យ​លើឯកសារពាក់ព័ន្ធនឹងប្រធានបទដែលបាន​កំណត់</w:delText>
          </w:r>
          <w:r w:rsidR="007A556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និងតាមរយៈការ​សាកសួរ​ដោយផ្ទាល់</w:delText>
          </w:r>
          <w:r w:rsidR="007A5563" w:rsidRPr="00E33574" w:rsidDel="005C3437">
            <w:rPr>
              <w:rFonts w:ascii="Khmer MEF1" w:hAnsi="Khmer MEF1" w:cs="Khmer MEF1"/>
              <w:sz w:val="24"/>
              <w:szCs w:val="24"/>
              <w:lang w:val="ca-ES"/>
            </w:rPr>
            <w:delText>​​</w:delText>
          </w:r>
          <w:r w:rsidR="007A556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ពីបុគ្គលទទួលបន្ទុកតាមផ្នែកនីមួយៗ</w:delText>
          </w:r>
        </w:del>
      </w:ins>
      <w:ins w:id="8546" w:author="LENOVO" w:date="2022-10-06T11:22:00Z">
        <w:del w:id="8547" w:author="Kem Sereyboth" w:date="2023-06-20T14:20:00Z">
          <w:r w:rsidR="00BE0C1E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8548" w:author="LENOVO" w:date="2022-10-02T05:06:00Z">
        <w:del w:id="8549" w:author="Kem Sereyboth" w:date="2023-06-20T14:20:00Z">
          <w:r w:rsidR="007A556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ហើយបានរកឃើញ​នូវបញ្ហា​មួយចំនួនដែលអាចនាំ​ឱ្យមាន​នូវ​ហានិភ័យដល់សវនដ្ឋាននាពេលអនាគត។</w:delText>
          </w:r>
          <w:r w:rsidR="007A5563" w:rsidRPr="00E33574" w:rsidDel="005C3437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8550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A5563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855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រាល់លទ្ធផល</w:delText>
          </w:r>
        </w:del>
      </w:ins>
      <w:ins w:id="8552" w:author="User" w:date="2022-10-03T12:40:00Z">
        <w:del w:id="8553" w:author="Kem Sereyboth" w:date="2023-06-20T14:20:00Z">
          <w:r w:rsidR="00511E7C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855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8555" w:author="LENOVO" w:date="2022-10-02T05:06:00Z">
        <w:del w:id="8556" w:author="Kem Sereyboth" w:date="2023-06-20T14:20:00Z">
          <w:r w:rsidR="007A556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ដែលប្រតិភូសវនកម្ម </w:delText>
          </w:r>
          <w:r w:rsidR="007A5563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និងសវនករទទួលបន្ទុក​បាន​រកឃើញ​សុទ្ធសឹងតែត្រូវបានធ្វើការពិនិត្យ និង​វាយតម្លៃ</w:delText>
          </w:r>
          <w:r w:rsidR="007A5563"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855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យ៉ាងយកចិត្តទុកដាក់</w:delText>
          </w:r>
        </w:del>
      </w:ins>
      <w:ins w:id="8558" w:author="User" w:date="2022-10-03T12:40:00Z">
        <w:del w:id="8559" w:author="Kem Sereyboth" w:date="2023-06-20T14:20:00Z">
          <w:r w:rsidR="00511E7C"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856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561" w:author="LENOVO" w:date="2022-10-02T05:06:00Z">
        <w:del w:id="8562" w:author="Kem Sereyboth" w:date="2023-06-20T14:20:00Z">
          <w:r w:rsidR="007A5563"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856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ប្រកប</w:delText>
          </w:r>
          <w:r w:rsidR="007A5563" w:rsidRPr="00E33574" w:rsidDel="005C3437">
            <w:rPr>
              <w:rFonts w:ascii="Khmer MEF1" w:hAnsi="Khmer MEF1" w:cs="Khmer MEF1"/>
              <w:spacing w:val="10"/>
              <w:sz w:val="24"/>
              <w:szCs w:val="24"/>
              <w:lang w:val="ca-ES"/>
              <w:rPrChange w:id="856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​​</w:delText>
          </w:r>
          <w:r w:rsidR="007A5563"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856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ដោយ​វិជ្ជាជីវៈសវនកម្មដោយ​ធ្វើការប្រៀបធៀបការអនុវត្ត​ជាក់ស្តែងរបស់</w:delText>
          </w:r>
        </w:del>
      </w:ins>
      <w:ins w:id="8566" w:author="User" w:date="2022-10-03T12:40:00Z">
        <w:del w:id="8567" w:author="Kem Sereyboth" w:date="2023-06-20T14:20:00Z">
          <w:r w:rsidR="00511E7C"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56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8569" w:author="LENOVO" w:date="2022-10-02T05:06:00Z">
        <w:del w:id="8570" w:author="Kem Sereyboth" w:date="2023-06-20T14:20:00Z">
          <w:r w:rsidR="007A5563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7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</w:del>
      </w:ins>
      <w:ins w:id="8572" w:author="User" w:date="2022-10-03T12:40:00Z">
        <w:del w:id="8573" w:author="Kem Sereyboth" w:date="2023-06-20T14:20:00Z">
          <w:r w:rsidR="00511E7C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7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8575" w:author="LENOVO" w:date="2022-10-02T05:06:00Z">
        <w:del w:id="8576" w:author="Kem Sereyboth" w:date="2023-06-20T14:20:00Z">
          <w:r w:rsidR="007A5563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7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ជាមួយនឹងលក្ខណៈ</w:delText>
          </w:r>
          <w:r w:rsidR="007A5563"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57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​​</w:delText>
          </w:r>
          <w:r w:rsidR="007A5563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7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វិនិច្ឆ័យ​សវនកម្មជាក់លាក់ និងគ្រប់គ្រាន់។ បន្ថែមពីនេះ លទ្ធផល​ដែលបាន</w:delText>
          </w:r>
          <w:r w:rsidR="007A556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រកឃើញ និងអនុសាសន៍របស់​សវនករទទួល​បន្ទុក​នឹង​ត្រូវ​បាន​ប្រើប្រាស់ជាធាតុចូលដ៏សំខាន់ក្នុងការរៀបចំ</w:delText>
          </w:r>
          <w:r w:rsidR="007A5563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5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របាយការណ៍</w:delText>
          </w:r>
          <w:r w:rsidR="007A5563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858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សវនកម្មប្រចាំឆ្នាំ</w:delText>
          </w:r>
          <w:r w:rsidR="007A5563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58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7A5563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858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និងសម្រាប់​ប្រើប្រាស់​</w:delText>
          </w:r>
          <w:r w:rsidR="007A5563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58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ក្នុងការ​តាមដានការអនុវត្តអនុសាសន៍សវនកម្មនៅគ្រា</w:delText>
          </w:r>
        </w:del>
      </w:ins>
      <w:ins w:id="8585" w:author="User" w:date="2022-10-03T12:41:00Z">
        <w:del w:id="8586" w:author="Kem Sereyboth" w:date="2023-06-20T14:20:00Z">
          <w:r w:rsidR="00511E7C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</w:del>
      </w:ins>
      <w:ins w:id="8587" w:author="LENOVO" w:date="2022-10-02T05:06:00Z">
        <w:del w:id="8588" w:author="Kem Sereyboth" w:date="2023-06-20T14:20:00Z">
          <w:r w:rsidR="007A556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បន្ទាប់។</w:delText>
          </w:r>
        </w:del>
      </w:ins>
      <w:ins w:id="8589" w:author="Windows User" w:date="2022-09-04T23:18:00Z">
        <w:del w:id="8590" w:author="Kem Sereyboth" w:date="2023-06-20T14:20:00Z">
          <w:r w:rsidR="002D3042" w:rsidRPr="00E33574" w:rsidDel="005C3437">
            <w:rPr>
              <w:rFonts w:ascii="!Khmer MEF1" w:hAnsi="!Khmer MEF1" w:cs="!Khmer MEF1"/>
              <w:spacing w:val="-6"/>
              <w:sz w:val="24"/>
              <w:szCs w:val="24"/>
              <w:cs/>
              <w:lang w:val="ca-ES"/>
              <w:rPrChange w:id="8591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 និងសវនករ</w:delText>
          </w:r>
          <w:r w:rsidR="002D3042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592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ទទួលបន្ទុក</w:delText>
          </w:r>
        </w:del>
      </w:ins>
      <w:ins w:id="8593" w:author="Voeun Kuyeng" w:date="2022-08-31T11:06:00Z">
        <w:del w:id="8594" w:author="Kem Sereyboth" w:date="2023-06-20T14:20:00Z"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8595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59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បានប្រើប្រាស់នីតិវិធី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59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សវនកម្មក្នុងការពិនិត្យលើឯ</w:delText>
          </w:r>
        </w:del>
      </w:ins>
      <w:ins w:id="8598" w:author="User" w:date="2022-09-10T12:41:00Z">
        <w:del w:id="8599" w:author="Kem Sereyboth" w:date="2023-06-20T14:20:00Z">
          <w:r w:rsidR="000C1315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60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8601" w:author="Voeun Kuyeng" w:date="2022-08-31T11:06:00Z">
        <w:del w:id="8602" w:author="Kem Sereyboth" w:date="2023-06-20T14:2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60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កសារពាក់ព័ន្ធនឹងប្រធានបទដែលបានកំណត់ និងតាមរយៈ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ការសាកសួរដោយ</w:delText>
          </w:r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604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ផ្ទាល់ពីបុគ្គលទទួលបន្ទុកតាមផ្នែកនីមួយៗ ហើយបានរកឃើញនូវភាពមិនប្រក្រតី</w:delText>
          </w:r>
        </w:del>
      </w:ins>
      <w:ins w:id="8605" w:author="User" w:date="2022-09-27T19:59:00Z">
        <w:del w:id="8606" w:author="Kem Sereyboth" w:date="2023-06-20T14:20:00Z">
          <w:r w:rsidR="00E00F7B"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60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បញ្ហា</w:delText>
          </w:r>
        </w:del>
      </w:ins>
      <w:ins w:id="8608" w:author="Voeun Kuyeng" w:date="2022-08-31T11:06:00Z">
        <w:del w:id="8609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61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មួយចំនួនដែលអាចនាំឱ្យមាននូវ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ហានិភ័យដល់សវនដ្ឋាននាពេលអនាគត។ រាល់លទ្ធផលដែល</w:delText>
          </w:r>
        </w:del>
      </w:ins>
      <w:ins w:id="8611" w:author="Windows User" w:date="2022-09-04T23:20:00Z">
        <w:del w:id="8612" w:author="Kem Sereyboth" w:date="2023-06-20T14:20:00Z">
          <w:r w:rsidR="00FD46AE" w:rsidRPr="00E33574" w:rsidDel="005C3437">
            <w:rPr>
              <w:rFonts w:ascii="!Khmer MEF1" w:hAnsi="!Khmer MEF1" w:cs="!Khmer MEF1"/>
              <w:spacing w:val="2"/>
              <w:sz w:val="24"/>
              <w:szCs w:val="24"/>
              <w:cs/>
              <w:lang w:val="ca-ES"/>
              <w:rPrChange w:id="8613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 និងសវនករ</w:delText>
          </w:r>
        </w:del>
      </w:ins>
      <w:ins w:id="8614" w:author="Voeun Kuyeng" w:date="2022-08-31T11:06:00Z">
        <w:del w:id="8615" w:author="Kem Sereyboth" w:date="2023-06-20T14:2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សវនករ</w:delText>
          </w:r>
        </w:del>
      </w:ins>
      <w:ins w:id="8616" w:author="Windows User" w:date="2022-09-04T23:19:00Z">
        <w:del w:id="8617" w:author="Kem Sereyboth" w:date="2023-06-20T14:20:00Z">
          <w:r w:rsidR="000A0DC4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ទទួលបន្ទុក</w:delText>
          </w:r>
        </w:del>
      </w:ins>
      <w:ins w:id="8618" w:author="Voeun Kuyeng" w:date="2022-08-31T11:06:00Z">
        <w:del w:id="8619" w:author="Kem Sereyboth" w:date="2023-06-20T14:2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បានរកឃើញថាការអនុវត្តការងាររបស់សវនដ្ឋាន សុទ្ធសឹងតែត្រូវបានធ្វើការពិនិត្យ និងវាយតម្លៃយ៉ាងយកចិត្តទុកដាក់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62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ប្រកបដោយវិជ្ជាជីវៈសវនកម្ម</w:delText>
          </w:r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862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62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ដោយធ្វើការប្រៀបធៀបការអនុវត្តការងារជាក់ស្តែងរបស់សវនដ្ឋានជាមួយ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នឹង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62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លក្ខណៈវិនិច្ឆ័យសវនកម្មជាក់លាក់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និងគ្រប់គ្រាន់។ បន្ថែមពីនេះ លទ្ធផលដែលបាន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862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រកឃើញ និង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អនុសាសន៍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625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របស់សវនករទទួលបន្ទុក នឹងត្រូវបានប្រើប្រាស់ជាធាតុចូលដ៏សំខាន់ក្នុងការរៀបចំរបាយការណ៍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862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សវនកម្មប្រចាំឆ្នាំ និងសម្រាប់ប្រើប្រាស់ក្នុងការតាមដានការអនុវត្តអនុសាសន៍សវនកម្មនៅ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គ្រាបន្ទាប់។</w:delText>
          </w:r>
        </w:del>
      </w:ins>
    </w:p>
    <w:p w14:paraId="20E61837" w14:textId="0DD809FE" w:rsidR="00F226D0" w:rsidRPr="00E33574" w:rsidDel="005C3437" w:rsidRDefault="00F226D0">
      <w:pPr>
        <w:spacing w:after="0" w:line="226" w:lineRule="auto"/>
        <w:ind w:firstLine="706"/>
        <w:jc w:val="both"/>
        <w:rPr>
          <w:ins w:id="8627" w:author="Voeun Kuyeng" w:date="2022-08-31T11:06:00Z"/>
          <w:del w:id="8628" w:author="Kem Sereyboth" w:date="2023-06-20T14:20:00Z"/>
          <w:rFonts w:ascii="Khmer MEF2" w:hAnsi="Khmer MEF2" w:cs="Khmer MEF2"/>
          <w:sz w:val="24"/>
          <w:szCs w:val="24"/>
          <w:lang w:val="ca-ES"/>
          <w:rPrChange w:id="8629" w:author="Kem Sereyboth" w:date="2023-07-19T16:59:00Z">
            <w:rPr>
              <w:ins w:id="8630" w:author="Voeun Kuyeng" w:date="2022-08-31T11:06:00Z"/>
              <w:del w:id="8631" w:author="Kem Sereyboth" w:date="2023-06-20T14:20:00Z"/>
              <w:rFonts w:ascii="Khmer MEF2" w:hAnsi="Khmer MEF2" w:cs="Khmer MEF2"/>
              <w:sz w:val="10"/>
              <w:szCs w:val="10"/>
              <w:lang w:val="ca-ES"/>
            </w:rPr>
          </w:rPrChange>
        </w:rPr>
        <w:pPrChange w:id="8632" w:author="Sopheak Phorn" w:date="2023-08-25T16:13:00Z">
          <w:pPr>
            <w:spacing w:after="0" w:line="250" w:lineRule="auto"/>
            <w:ind w:firstLine="720"/>
          </w:pPr>
        </w:pPrChange>
      </w:pPr>
    </w:p>
    <w:p w14:paraId="363BC362" w14:textId="7C9EE871" w:rsidR="00F226D0" w:rsidRPr="00E33574" w:rsidRDefault="00F226D0">
      <w:pPr>
        <w:pStyle w:val="Heading1"/>
        <w:spacing w:before="0" w:line="226" w:lineRule="auto"/>
        <w:ind w:firstLine="706"/>
        <w:rPr>
          <w:ins w:id="8633" w:author="Voeun Kuyeng" w:date="2022-08-31T11:06:00Z"/>
          <w:rFonts w:ascii="Khmer MEF2" w:hAnsi="Khmer MEF2" w:cs="Khmer MEF2"/>
          <w:sz w:val="24"/>
          <w:szCs w:val="24"/>
          <w:lang w:val="ca-ES"/>
          <w:rPrChange w:id="8634" w:author="Kem Sereyboth" w:date="2023-07-19T16:59:00Z">
            <w:rPr>
              <w:ins w:id="8635" w:author="Voeun Kuyeng" w:date="2022-08-31T11:06:00Z"/>
              <w:lang w:val="ca-ES"/>
            </w:rPr>
          </w:rPrChange>
        </w:rPr>
        <w:pPrChange w:id="8636" w:author="Sopheak Phorn" w:date="2023-08-25T16:13:00Z">
          <w:pPr>
            <w:spacing w:after="0" w:line="250" w:lineRule="auto"/>
            <w:ind w:firstLine="720"/>
          </w:pPr>
        </w:pPrChange>
      </w:pPr>
      <w:bookmarkStart w:id="8637" w:name="_Toc143872979"/>
      <w:ins w:id="8638" w:author="Voeun Kuyeng" w:date="2022-08-31T11:06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8639" w:author="Kem Sereyboth" w:date="2023-07-19T16:59:00Z">
              <w:rPr>
                <w:rFonts w:cs="MoolBoran"/>
                <w:b/>
                <w:bCs/>
                <w:cs/>
                <w:lang w:val="ca-ES"/>
              </w:rPr>
            </w:rPrChange>
          </w:rPr>
          <w:t>៣.</w:t>
        </w:r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rPrChange w:id="8640" w:author="Kem Sereyboth" w:date="2023-07-19T16:59:00Z">
              <w:rPr>
                <w:rFonts w:cs="MoolBoran"/>
                <w:b/>
                <w:bCs/>
                <w:cs/>
              </w:rPr>
            </w:rPrChange>
          </w:rPr>
          <w:t>ព័ត៌មានអំពី</w:t>
        </w:r>
        <w:del w:id="8641" w:author="User" w:date="2022-10-09T22:01:00Z">
          <w:r w:rsidRPr="00E33574" w:rsidDel="001E078A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rPrChange w:id="8642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>សវនដ្ឋា</w:delText>
          </w:r>
        </w:del>
      </w:ins>
      <w:ins w:id="8643" w:author="Sopheak" w:date="2023-07-29T07:26:00Z">
        <w:r w:rsidR="00CE5007">
          <w:rPr>
            <w:rFonts w:ascii="Khmer MEF2" w:hAnsi="Khmer MEF2" w:cs="Khmer MEF2" w:hint="cs"/>
            <w:b w:val="0"/>
            <w:bCs w:val="0"/>
            <w:color w:val="auto"/>
            <w:sz w:val="24"/>
            <w:szCs w:val="24"/>
            <w:cs/>
          </w:rPr>
          <w:t>និយ័តករគណេយ្យនិងសវនកម្ម</w:t>
        </w:r>
      </w:ins>
      <w:bookmarkEnd w:id="8637"/>
      <w:ins w:id="8644" w:author="Voeun Kuyeng" w:date="2022-08-31T11:06:00Z">
        <w:del w:id="8645" w:author="User" w:date="2022-10-09T22:01:00Z">
          <w:r w:rsidRPr="00E33574" w:rsidDel="001E078A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rPrChange w:id="8646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>ន</w:delText>
          </w:r>
        </w:del>
      </w:ins>
      <w:ins w:id="8647" w:author="User" w:date="2022-10-09T22:01:00Z">
        <w:del w:id="8648" w:author="Sopheak" w:date="2023-07-29T07:26:00Z">
          <w:r w:rsidR="001E078A" w:rsidRPr="00E33574" w:rsidDel="00CE5007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rPrChange w:id="8649" w:author="Kem Sereyboth" w:date="2023-07-19T16:59:00Z">
                <w:rPr>
                  <w:rFonts w:ascii="Khmer MEF2" w:hAnsi="Khmer MEF2" w:cs="Khmer MEF2"/>
                  <w:sz w:val="24"/>
                  <w:szCs w:val="24"/>
                  <w:highlight w:val="yellow"/>
                  <w:cs/>
                </w:rPr>
              </w:rPrChange>
            </w:rPr>
            <w:delText>និយ័តករសន្តិសុ</w:delText>
          </w:r>
        </w:del>
        <w:del w:id="8650" w:author="Sopheak" w:date="2023-07-29T07:25:00Z">
          <w:r w:rsidR="001E078A" w:rsidRPr="00E33574" w:rsidDel="00CE5007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rPrChange w:id="8651" w:author="Kem Sereyboth" w:date="2023-07-19T16:59:00Z">
                <w:rPr>
                  <w:rFonts w:ascii="Khmer MEF2" w:hAnsi="Khmer MEF2" w:cs="Khmer MEF2"/>
                  <w:sz w:val="24"/>
                  <w:szCs w:val="24"/>
                  <w:highlight w:val="yellow"/>
                  <w:cs/>
                </w:rPr>
              </w:rPrChange>
            </w:rPr>
            <w:delText>ខសង្គម</w:delText>
          </w:r>
        </w:del>
      </w:ins>
    </w:p>
    <w:p w14:paraId="3FCD8D69" w14:textId="683B1104" w:rsidR="00501773" w:rsidRPr="008207A1" w:rsidDel="00913214" w:rsidRDefault="008207A1">
      <w:pPr>
        <w:spacing w:after="120" w:line="226" w:lineRule="auto"/>
        <w:ind w:firstLine="709"/>
        <w:jc w:val="both"/>
        <w:rPr>
          <w:ins w:id="8652" w:author="Kem Sereiboth" w:date="2022-09-13T16:03:00Z"/>
          <w:del w:id="8653" w:author="User" w:date="2022-09-16T11:22:00Z"/>
          <w:rFonts w:ascii="Khmer MEF1" w:hAnsi="Khmer MEF1" w:cs="Khmer MEF1"/>
          <w:b/>
          <w:bCs/>
          <w:spacing w:val="8"/>
          <w:sz w:val="24"/>
          <w:szCs w:val="24"/>
          <w:lang w:val="ca-ES"/>
          <w:rPrChange w:id="8654" w:author="Sopheak Phorn" w:date="2023-07-28T13:45:00Z">
            <w:rPr>
              <w:ins w:id="8655" w:author="Kem Sereiboth" w:date="2022-09-13T16:03:00Z"/>
              <w:del w:id="8656" w:author="User" w:date="2022-09-16T11:22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8657" w:author="Sopheak Phorn" w:date="2023-08-25T16:13:00Z">
          <w:pPr>
            <w:ind w:firstLine="709"/>
          </w:pPr>
        </w:pPrChange>
      </w:pPr>
      <w:ins w:id="8658" w:author="Sopheak Phorn" w:date="2023-07-28T13:45:00Z">
        <w:r w:rsidRPr="008207A1">
          <w:rPr>
            <w:rFonts w:ascii="Khmer MEF1" w:hAnsi="Khmer MEF1" w:cs="Khmer MEF1"/>
            <w:b/>
            <w:bCs/>
            <w:spacing w:val="8"/>
            <w:sz w:val="24"/>
            <w:szCs w:val="24"/>
            <w:cs/>
            <w:lang w:val="ca-ES"/>
            <w:rPrChange w:id="8659" w:author="Sopheak Phorn" w:date="2023-07-28T13:45:00Z">
              <w:rPr>
                <w:rFonts w:ascii="Khmer MEF1" w:hAnsi="Khmer MEF1" w:cs="Khmer MEF1"/>
                <w:b/>
                <w:bCs/>
                <w:strike/>
                <w:spacing w:val="8"/>
                <w:sz w:val="24"/>
                <w:szCs w:val="24"/>
                <w:cs/>
                <w:lang w:val="ca-ES"/>
              </w:rPr>
            </w:rPrChange>
          </w:rPr>
          <w:tab/>
        </w:r>
      </w:ins>
      <w:ins w:id="8660" w:author="Kem Sereiboth" w:date="2022-09-13T16:03:00Z">
        <w:del w:id="8661" w:author="User" w:date="2022-09-16T11:22:00Z">
          <w:r w:rsidR="00501773" w:rsidRPr="008207A1" w:rsidDel="00913214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8662" w:author="Sopheak Phorn" w:date="2023-07-28T13:45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ក-សាវតានៃការកកើត មុខងារ តួនាទី និងភារកិច្ចរបស់ ន.ស.ស.</w:delText>
          </w:r>
        </w:del>
      </w:ins>
    </w:p>
    <w:p w14:paraId="2DC3526E" w14:textId="1187460E" w:rsidR="00F226D0" w:rsidRPr="006747A0" w:rsidDel="00913214" w:rsidRDefault="00F226D0">
      <w:pPr>
        <w:pStyle w:val="NormalWeb"/>
        <w:spacing w:before="0" w:beforeAutospacing="0" w:after="120" w:afterAutospacing="0" w:line="226" w:lineRule="auto"/>
        <w:ind w:firstLine="720"/>
        <w:jc w:val="both"/>
        <w:rPr>
          <w:ins w:id="8663" w:author="Voeun Kuyeng" w:date="2022-08-31T11:24:00Z"/>
          <w:del w:id="8664" w:author="User" w:date="2022-09-16T11:22:00Z"/>
          <w:rFonts w:ascii="Khmer MEF1" w:hAnsi="Khmer MEF1" w:cs="Khmer MEF1"/>
          <w:b/>
          <w:bCs/>
          <w:strike/>
          <w:spacing w:val="8"/>
          <w:lang w:val="ca-ES"/>
          <w:rPrChange w:id="8665" w:author="Kem Sereyboth" w:date="2023-07-25T13:32:00Z">
            <w:rPr>
              <w:ins w:id="8666" w:author="Voeun Kuyeng" w:date="2022-08-31T11:24:00Z"/>
              <w:del w:id="8667" w:author="User" w:date="2022-09-16T11:22:00Z"/>
              <w:rFonts w:ascii="Khmer MEF1" w:hAnsi="Khmer MEF1" w:cs="Khmer MEF1"/>
              <w:lang w:val="ca-ES"/>
            </w:rPr>
          </w:rPrChange>
        </w:rPr>
        <w:pPrChange w:id="8668" w:author="Sopheak Phorn" w:date="2023-08-25T16:13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8669" w:author="Voeun Kuyeng" w:date="2022-08-31T11:06:00Z">
        <w:del w:id="8670" w:author="User" w:date="2022-09-16T11:22:00Z">
          <w:r w:rsidRPr="006747A0" w:rsidDel="00913214">
            <w:rPr>
              <w:rFonts w:ascii="Khmer MEF1" w:hAnsi="Khmer MEF1" w:cs="Khmer MEF1"/>
              <w:b/>
              <w:bCs/>
              <w:strike/>
              <w:spacing w:val="8"/>
              <w:cs/>
              <w:lang w:val="ca-ES"/>
              <w:rPrChange w:id="8671" w:author="Kem Sereyboth" w:date="2023-07-25T13:32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ព័ត៌មានអំពីសវនដ្ឋាន គឺជាផ្នែកមួយដែលបង្ហាញដល់អ្នក</w:delText>
          </w:r>
        </w:del>
      </w:ins>
      <w:ins w:id="8672" w:author="socheata.ol@hotmail.com" w:date="2022-09-02T10:32:00Z">
        <w:del w:id="8673" w:author="User" w:date="2022-09-16T11:22:00Z">
          <w:r w:rsidR="004174B2" w:rsidRPr="006747A0" w:rsidDel="00913214">
            <w:rPr>
              <w:rFonts w:ascii="Khmer MEF1" w:hAnsi="Khmer MEF1" w:cs="Khmer MEF1"/>
              <w:b/>
              <w:bCs/>
              <w:strike/>
              <w:spacing w:val="8"/>
              <w:cs/>
              <w:lang w:val="ca-ES"/>
              <w:rPrChange w:id="8674" w:author="Kem Sereyboth" w:date="2023-07-25T13:32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ប្រើប្រាស់របាយការណ៍</w:delText>
          </w:r>
          <w:r w:rsidR="007E538E" w:rsidRPr="006747A0" w:rsidDel="00913214">
            <w:rPr>
              <w:rFonts w:ascii="Khmer MEF1" w:hAnsi="Khmer MEF1" w:cs="Khmer MEF1"/>
              <w:b/>
              <w:bCs/>
              <w:strike/>
              <w:spacing w:val="8"/>
              <w:cs/>
              <w:lang w:val="ca-ES"/>
              <w:rPrChange w:id="8675" w:author="Kem Sereyboth" w:date="2023-07-25T13:32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សវនកម្ម</w:delText>
          </w:r>
        </w:del>
      </w:ins>
      <w:ins w:id="8676" w:author="Voeun Kuyeng" w:date="2022-08-31T11:06:00Z">
        <w:del w:id="8677" w:author="User" w:date="2022-09-16T11:22:00Z">
          <w:r w:rsidRPr="006747A0" w:rsidDel="00913214">
            <w:rPr>
              <w:rFonts w:ascii="Khmer MEF1" w:hAnsi="Khmer MEF1" w:cs="Khmer MEF1"/>
              <w:b/>
              <w:bCs/>
              <w:strike/>
              <w:spacing w:val="8"/>
              <w:cs/>
              <w:lang w:val="ca-ES"/>
              <w:rPrChange w:id="8678" w:author="Kem Sereyboth" w:date="2023-07-25T13:32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 xml:space="preserve">អានអំពីសាវតា មុខងារ តួនាទី ភារកិច្ច រចនាសម្ពន្ធ័ ធនធានមនុស្ស និងបុគ្គលទទួលបន្ទុករបស់សវនដ្ឋាន ដូចនេះព័ត៌មានអំពីសវនដ្ឋាន ត្រូវរៀបចំឡើងដោយបែងចែក​ជា </w:delText>
          </w:r>
          <w:r w:rsidRPr="006747A0" w:rsidDel="00913214">
            <w:rPr>
              <w:rFonts w:ascii="Khmer MEF1" w:eastAsiaTheme="minorHAnsi" w:hAnsi="Khmer MEF1" w:cs="Khmer MEF1"/>
              <w:b/>
              <w:bCs/>
              <w:strike/>
              <w:spacing w:val="8"/>
              <w:cs/>
              <w:lang w:val="ca-ES"/>
              <w:rPrChange w:id="8679" w:author="Kem Sereyboth" w:date="2023-07-25T13:32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៤</w:delText>
          </w:r>
          <w:r w:rsidRPr="006747A0" w:rsidDel="00913214">
            <w:rPr>
              <w:rFonts w:ascii="Khmer MEF1" w:eastAsiaTheme="minorHAnsi" w:hAnsi="Khmer MEF1" w:cs="Khmer MEF1"/>
              <w:b/>
              <w:bCs/>
              <w:strike/>
              <w:spacing w:val="8"/>
              <w:cs/>
              <w:lang w:val="ca-ES"/>
              <w:rPrChange w:id="8680" w:author="Kem Sereyboth" w:date="2023-07-25T13:32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ចំណុចសំខាន់ៗ ដូចមានរៀបរាប់ខាងក្រោម៖</w:delText>
          </w:r>
        </w:del>
      </w:ins>
    </w:p>
    <w:p w14:paraId="286E2386" w14:textId="0D9748BA" w:rsidR="00C34129" w:rsidRPr="006747A0" w:rsidDel="00913214" w:rsidRDefault="00C34129">
      <w:pPr>
        <w:pStyle w:val="NormalWeb"/>
        <w:spacing w:before="0" w:beforeAutospacing="0" w:after="120" w:afterAutospacing="0" w:line="226" w:lineRule="auto"/>
        <w:ind w:firstLine="720"/>
        <w:jc w:val="both"/>
        <w:rPr>
          <w:ins w:id="8681" w:author="Voeun Kuyeng" w:date="2022-08-31T11:06:00Z"/>
          <w:del w:id="8682" w:author="User" w:date="2022-09-16T11:22:00Z"/>
          <w:rFonts w:ascii="Khmer MEF1" w:hAnsi="Khmer MEF1" w:cs="Khmer MEF1"/>
          <w:b/>
          <w:bCs/>
          <w:strike/>
          <w:spacing w:val="8"/>
          <w:lang w:val="ca-ES"/>
          <w:rPrChange w:id="8683" w:author="Kem Sereyboth" w:date="2023-07-25T13:32:00Z">
            <w:rPr>
              <w:ins w:id="8684" w:author="Voeun Kuyeng" w:date="2022-08-31T11:06:00Z"/>
              <w:del w:id="8685" w:author="User" w:date="2022-09-16T11:22:00Z"/>
              <w:rFonts w:ascii="Khmer MEF1" w:hAnsi="Khmer MEF1" w:cs="Khmer MEF1"/>
              <w:lang w:val="ca-ES"/>
            </w:rPr>
          </w:rPrChange>
        </w:rPr>
        <w:pPrChange w:id="8686" w:author="Sopheak Phorn" w:date="2023-08-25T16:13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</w:p>
    <w:p w14:paraId="10ACC235" w14:textId="1B976BDC" w:rsidR="008207A1" w:rsidRPr="00F1517F" w:rsidRDefault="00F226D0">
      <w:pPr>
        <w:spacing w:after="0" w:line="226" w:lineRule="auto"/>
        <w:jc w:val="both"/>
        <w:rPr>
          <w:ins w:id="8687" w:author="Sopheak Phorn" w:date="2023-07-28T13:44:00Z"/>
          <w:rFonts w:ascii="Khmer MEF1" w:hAnsi="Khmer MEF1" w:cs="Khmer MEF1"/>
          <w:sz w:val="24"/>
          <w:szCs w:val="24"/>
        </w:rPr>
        <w:pPrChange w:id="8688" w:author="Sopheak Phorn" w:date="2023-08-25T16:13:00Z">
          <w:pPr>
            <w:spacing w:after="0" w:line="240" w:lineRule="auto"/>
            <w:jc w:val="both"/>
          </w:pPr>
        </w:pPrChange>
      </w:pPr>
      <w:ins w:id="8689" w:author="Voeun Kuyeng" w:date="2022-08-31T11:06:00Z">
        <w:del w:id="8690" w:author="Kem Sereiboth" w:date="2022-09-13T11:25:00Z">
          <w:r w:rsidRPr="006747A0" w:rsidDel="002C2DF9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cs/>
              <w:lang w:val="ca-ES"/>
              <w:rPrChange w:id="8691" w:author="Kem Sereyboth" w:date="2023-07-25T13:32:00Z">
                <w:rPr>
                  <w:rFonts w:ascii="Khmer MEF1" w:eastAsia="Times New Roman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ក-ចំណុចទី១</w:delText>
          </w:r>
          <w:r w:rsidRPr="006747A0" w:rsidDel="002C2DF9">
            <w:rPr>
              <w:rFonts w:ascii="Khmer MEF1" w:hAnsi="Khmer MEF1" w:cs="Khmer MEF1"/>
              <w:strike/>
              <w:spacing w:val="8"/>
              <w:sz w:val="24"/>
              <w:szCs w:val="24"/>
              <w:lang w:val="ca-ES"/>
              <w:rPrChange w:id="8692" w:author="Kem Sereyboth" w:date="2023-07-25T13:32:00Z">
                <w:rPr>
                  <w:rFonts w:ascii="Khmer MEF1" w:eastAsia="Times New Roman" w:hAnsi="Khmer MEF1" w:cs="Khmer MEF1"/>
                  <w:spacing w:val="8"/>
                  <w:sz w:val="24"/>
                  <w:szCs w:val="24"/>
                  <w:lang w:val="ca-ES"/>
                </w:rPr>
              </w:rPrChange>
            </w:rPr>
            <w:delText>:</w:delText>
          </w:r>
          <w:r w:rsidRPr="006747A0" w:rsidDel="002C2DF9">
            <w:rPr>
              <w:rFonts w:ascii="Khmer MEF1" w:hAnsi="Khmer MEF1" w:cs="Khmer MEF1"/>
              <w:strike/>
              <w:spacing w:val="8"/>
              <w:sz w:val="24"/>
              <w:szCs w:val="24"/>
              <w:cs/>
              <w:lang w:val="ca-ES"/>
              <w:rPrChange w:id="8693" w:author="Kem Sereyboth" w:date="2023-07-25T13:32:00Z">
                <w:rPr>
                  <w:rFonts w:ascii="Khmer MEF1" w:eastAsia="Times New Roman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ត្រូវរៀបរាប់អំពីសាវតានៃការកកើត មុខងារ តួនាទី និងភារកិច្ចរបស់សវនដ្ឋាន។សវនករទទួលបន្ទុក អាចរៀបរាប់អំពីចំណុចទី១ នេះ ដូចគំរូខាងក្រោម៖</w:delText>
          </w:r>
        </w:del>
      </w:ins>
      <w:ins w:id="8694" w:author="Kem Sereiboth" w:date="2022-09-13T09:54:00Z">
        <w:del w:id="8695" w:author="sakaria fa" w:date="2022-09-30T20:52:00Z">
          <w:r w:rsidR="00311D70" w:rsidRPr="006747A0" w:rsidDel="00F171D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696" w:author="Kem Sereyboth" w:date="2023-07-25T13:32:00Z">
                <w:rPr>
                  <w:rFonts w:ascii="Khmer MEF1" w:eastAsia="Times New Roman" w:hAnsi="Khmer MEF1" w:cs="Khmer MEF1"/>
                  <w:color w:val="00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យោងតាមមាត្រា ១៨ </w:delText>
          </w:r>
          <w:r w:rsidR="00311D70" w:rsidRPr="006747A0" w:rsidDel="00F171DC">
            <w:rPr>
              <w:rFonts w:ascii="Khmer MEF1" w:hAnsi="Khmer MEF1" w:cs="Khmer MEF1"/>
              <w:spacing w:val="8"/>
              <w:sz w:val="24"/>
              <w:szCs w:val="24"/>
              <w:cs/>
              <w:rPrChange w:id="8697" w:author="Kem Sereyboth" w:date="2023-07-25T13:32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នៃ</w:delText>
          </w:r>
        </w:del>
      </w:ins>
      <w:ins w:id="8698" w:author="Sopheak Phorn" w:date="2023-07-28T13:44:00Z">
        <w:r w:rsidR="008207A1" w:rsidRPr="00F1517F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អនុលោមតាម</w:t>
        </w:r>
        <w:r w:rsidR="008207A1" w:rsidRPr="00F1517F">
          <w:rPr>
            <w:rFonts w:ascii="Khmer MEF1" w:hAnsi="Khmer MEF1" w:cs="Khmer MEF1"/>
            <w:spacing w:val="-2"/>
            <w:sz w:val="24"/>
            <w:szCs w:val="24"/>
            <w:cs/>
          </w:rPr>
          <w:t>ច្បាប់ស្តីពីការរៀបចំនិងការប្រព្រឹត្តទៅនៃអាជ្ញាធរសេវាហិរញ្ញវត្ថុមិន</w:t>
        </w:r>
        <w:r w:rsidR="008207A1" w:rsidRPr="00E6234A">
          <w:rPr>
            <w:rFonts w:ascii="Khmer MEF1" w:hAnsi="Khmer MEF1" w:cs="Khmer MEF1"/>
            <w:spacing w:val="-2"/>
            <w:sz w:val="24"/>
            <w:szCs w:val="24"/>
            <w:cs/>
          </w:rPr>
          <w:t xml:space="preserve">មែនធនា​គា​​រ </w:t>
        </w:r>
        <w:r w:rsidR="008207A1" w:rsidRPr="00E6234A">
          <w:rPr>
            <w:rFonts w:ascii="Khmer MEF1" w:hAnsi="Khmer MEF1" w:cs="Khmer MEF1"/>
            <w:spacing w:val="-2"/>
            <w:sz w:val="24"/>
            <w:szCs w:val="24"/>
            <w:cs/>
            <w:rPrChange w:id="8699" w:author="Sopheak" w:date="2023-07-29T06:35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  <w:r w:rsidR="008207A1" w:rsidRPr="00E6234A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8700" w:author="Sopheak" w:date="2023-07-29T06:35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និង</w:t>
        </w:r>
        <w:r w:rsidR="008207A1" w:rsidRPr="005037C2">
          <w:rPr>
            <w:rFonts w:ascii="Khmer MEF1" w:hAnsi="Khmer MEF1" w:cs="Khmer MEF1"/>
            <w:spacing w:val="-10"/>
            <w:sz w:val="24"/>
            <w:szCs w:val="24"/>
            <w:cs/>
            <w:lang w:val="ca-ES"/>
          </w:rPr>
          <w:t xml:space="preserve"> </w:t>
        </w:r>
        <w:r w:rsidR="008207A1" w:rsidRPr="00F1517F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>អនុក្រឹត្យស្ដីពីការរៀបចំនិងការប្រព្រឹត្តទៅរបស់អង្គភាពក្រោមឱវាទរបស់អាជ្ញាធរសេវាហិរញ្ញ​វត្ថុ​មិនមែនធនាគារ</w:t>
        </w:r>
        <w:r w:rsidR="008207A1" w:rsidRPr="00F1517F">
          <w:rPr>
            <w:rFonts w:ascii="Khmer MEF1" w:hAnsi="Khmer MEF1" w:cs="Khmer MEF1"/>
            <w:spacing w:val="4"/>
            <w:sz w:val="24"/>
            <w:szCs w:val="24"/>
            <w:lang w:val="ca-ES"/>
          </w:rPr>
          <w:t xml:space="preserve"> </w:t>
        </w:r>
        <w:del w:id="8701" w:author="Chamreun Poth" w:date="2024-05-30T18:32:00Z" w16du:dateUtc="2024-05-30T11:32:00Z">
          <w:r w:rsidR="008207A1" w:rsidRPr="00986E86" w:rsidDel="0009112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8702" w:author="Sopheak" w:date="2023-07-29T06:34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ន.គ.ស.</w:delText>
          </w:r>
        </w:del>
      </w:ins>
      <w:ins w:id="8703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ឈ្មោះសវនដ្ឋាន</w:t>
        </w:r>
      </w:ins>
      <w:ins w:id="8704" w:author="Sopheak Phorn" w:date="2023-07-28T13:44:00Z">
        <w:r w:rsidR="008207A1" w:rsidRPr="00986E8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8705" w:author="Sopheak" w:date="2023-07-29T06:34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 </w:t>
        </w:r>
        <w:r w:rsidR="008207A1" w:rsidRPr="00986E86">
          <w:rPr>
            <w:rFonts w:ascii="Khmer MEF1" w:hAnsi="Khmer MEF1" w:cs="Khmer MEF1"/>
            <w:spacing w:val="-4"/>
            <w:sz w:val="24"/>
            <w:szCs w:val="24"/>
            <w:cs/>
            <w:rPrChange w:id="8706" w:author="Sopheak" w:date="2023-07-29T06:34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ត្រូវបានបង្កើតឡើងដោយបំពេញមុខងារជាសេនាធិការឱ្យ </w:t>
        </w:r>
        <w:r w:rsidR="008207A1" w:rsidRPr="00986E8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8707" w:author="Sopheak" w:date="2023-07-29T06:34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អ.ស.ហ.</w:t>
        </w:r>
        <w:r w:rsidR="008207A1" w:rsidRPr="00986E86">
          <w:rPr>
            <w:rFonts w:ascii="Khmer MEF1" w:hAnsi="Khmer MEF1" w:cs="Khmer MEF1"/>
            <w:spacing w:val="-4"/>
            <w:sz w:val="24"/>
            <w:szCs w:val="24"/>
            <w:cs/>
            <w:rPrChange w:id="8708" w:author="Sopheak" w:date="2023-07-29T06:34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។ ស្របតាមច្បាប់ និងអនុក្រឹត្យ</w:t>
        </w:r>
        <w:r w:rsidR="008207A1" w:rsidRPr="00F1517F">
          <w:rPr>
            <w:rFonts w:ascii="Khmer MEF1" w:hAnsi="Khmer MEF1" w:cs="Khmer MEF1"/>
            <w:sz w:val="24"/>
            <w:szCs w:val="24"/>
            <w:cs/>
          </w:rPr>
          <w:t xml:space="preserve">ខាងលើ </w:t>
        </w:r>
        <w:del w:id="8709" w:author="Chamreun Poth" w:date="2024-05-30T18:32:00Z" w16du:dateUtc="2024-05-30T11:32:00Z">
          <w:r w:rsidR="008207A1" w:rsidRPr="00F1517F" w:rsidDel="0009112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ន.គ.ស.</w:delText>
          </w:r>
        </w:del>
      </w:ins>
      <w:ins w:id="8710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ឈ្មោះសវនដ្ឋាន</w:t>
        </w:r>
      </w:ins>
      <w:ins w:id="8711" w:author="Sopheak Phorn" w:date="2023-07-28T13:44:00Z">
        <w:r w:rsidR="008207A1" w:rsidRPr="00F1517F">
          <w:rPr>
            <w:rFonts w:ascii="Khmer MEF1" w:hAnsi="Khmer MEF1" w:cs="Khmer MEF1"/>
            <w:sz w:val="24"/>
            <w:szCs w:val="24"/>
            <w:cs/>
          </w:rPr>
          <w:t xml:space="preserve"> </w:t>
        </w:r>
        <w:r w:rsidR="008207A1"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មានតួនាទីនិងភារកិច្ច</w:t>
        </w:r>
        <w:r w:rsidR="008207A1"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មួយចំនួន</w:t>
        </w:r>
        <w:r w:rsidR="008207A1" w:rsidRPr="00F1517F">
          <w:rPr>
            <w:rFonts w:ascii="Khmer MEF1" w:hAnsi="Khmer MEF1" w:cs="Khmer MEF1"/>
            <w:sz w:val="24"/>
            <w:szCs w:val="24"/>
            <w:cs/>
          </w:rPr>
          <w:t>ដូច</w:t>
        </w:r>
        <w:r w:rsidR="008207A1" w:rsidRPr="005037C2">
          <w:rPr>
            <w:rFonts w:ascii="Khmer MEF1" w:hAnsi="Khmer MEF1" w:cs="Khmer MEF1"/>
            <w:sz w:val="24"/>
            <w:szCs w:val="24"/>
            <w:cs/>
          </w:rPr>
          <w:t>តទៅ</w:t>
        </w:r>
        <w:r w:rsidR="008207A1" w:rsidRPr="00F1517F">
          <w:rPr>
            <w:rFonts w:ascii="Khmer MEF1" w:hAnsi="Khmer MEF1" w:cs="Khmer MEF1"/>
            <w:sz w:val="24"/>
            <w:szCs w:val="24"/>
            <w:cs/>
          </w:rPr>
          <w:t xml:space="preserve">៖ </w:t>
        </w:r>
      </w:ins>
    </w:p>
    <w:p w14:paraId="4EA312E4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712" w:author="Sopheak Phorn" w:date="2023-07-28T13:44:00Z"/>
          <w:rFonts w:ascii="Khmer MEF1" w:hAnsi="Khmer MEF1" w:cs="Khmer MEF1"/>
          <w:sz w:val="24"/>
          <w:szCs w:val="24"/>
        </w:rPr>
        <w:pPrChange w:id="8713" w:author="Sopheak Phorn" w:date="2023-08-25T16:13:00Z">
          <w:pPr>
            <w:pStyle w:val="ListParagraph"/>
            <w:numPr>
              <w:numId w:val="93"/>
            </w:numPr>
            <w:spacing w:after="0" w:line="240" w:lineRule="auto"/>
            <w:ind w:left="1069" w:hanging="360"/>
            <w:jc w:val="both"/>
          </w:pPr>
        </w:pPrChange>
      </w:pPr>
      <w:ins w:id="8714" w:author="Sopheak Phorn" w:date="2023-07-28T13:44:00Z">
        <w:r w:rsidRPr="00F1517F">
          <w:rPr>
            <w:rFonts w:ascii="Khmer MEF1" w:hAnsi="Khmer MEF1" w:cs="Khmer MEF1"/>
            <w:spacing w:val="-8"/>
            <w:sz w:val="24"/>
            <w:szCs w:val="24"/>
            <w:cs/>
          </w:rPr>
          <w:t>ការរៀបចំ និងអនុវត្ដនូវគោលនយោបាយ យុទ្ធសាស្ត្រ និងផែនការសកម្មភាពនៃវិស័យគណនេយ្យ</w:t>
        </w:r>
        <w:r w:rsidRPr="005037C2">
          <w:rPr>
            <w:rFonts w:ascii="Khmer MEF1" w:hAnsi="Khmer MEF1" w:cs="Khmer MEF1"/>
            <w:sz w:val="24"/>
            <w:szCs w:val="24"/>
            <w:cs/>
          </w:rPr>
          <w:t xml:space="preserve"> </w:t>
        </w:r>
        <w:r w:rsidRPr="00F1517F">
          <w:rPr>
            <w:rFonts w:ascii="Khmer MEF1" w:hAnsi="Khmer MEF1" w:cs="Khmer MEF1"/>
            <w:sz w:val="24"/>
            <w:szCs w:val="24"/>
            <w:cs/>
          </w:rPr>
          <w:t>និងសវនកម្ម</w:t>
        </w:r>
      </w:ins>
    </w:p>
    <w:p w14:paraId="6118920A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715" w:author="Sopheak Phorn" w:date="2023-07-28T13:44:00Z"/>
          <w:rFonts w:ascii="Khmer MEF1" w:hAnsi="Khmer MEF1" w:cs="Khmer MEF1"/>
          <w:sz w:val="24"/>
          <w:szCs w:val="24"/>
        </w:rPr>
        <w:pPrChange w:id="8716" w:author="Sopheak Phorn" w:date="2023-08-25T16:13:00Z">
          <w:pPr>
            <w:pStyle w:val="ListParagraph"/>
            <w:numPr>
              <w:numId w:val="93"/>
            </w:numPr>
            <w:spacing w:after="0" w:line="240" w:lineRule="auto"/>
            <w:ind w:left="1069" w:hanging="360"/>
            <w:jc w:val="both"/>
          </w:pPr>
        </w:pPrChange>
      </w:pPr>
      <w:ins w:id="8717" w:author="Sopheak Phorn" w:date="2023-07-28T13:44:00Z">
        <w:r w:rsidRPr="00F1517F">
          <w:rPr>
            <w:rFonts w:ascii="Khmer MEF1" w:hAnsi="Khmer MEF1" w:cs="Khmer MEF1"/>
            <w:spacing w:val="12"/>
            <w:sz w:val="24"/>
            <w:szCs w:val="24"/>
            <w:cs/>
          </w:rPr>
          <w:t>រៀបចំធ្វើបច្ចុប្បន្នភាព និងស្នើសុំការអនុម័តនូវបទប្បញ្ញត្តិពាក់ព័ន្ធសម្រាប់គ្រប់គ្រងវិស័យ</w:t>
        </w:r>
        <w:r w:rsidRPr="00F1517F">
          <w:rPr>
            <w:rFonts w:ascii="Khmer MEF1" w:hAnsi="Khmer MEF1" w:cs="Khmer MEF1"/>
            <w:sz w:val="24"/>
            <w:szCs w:val="24"/>
            <w:cs/>
          </w:rPr>
          <w:t>គណនេយ្យនិងសវនកម្ម</w:t>
        </w:r>
      </w:ins>
    </w:p>
    <w:p w14:paraId="06A761FA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718" w:author="Sopheak Phorn" w:date="2023-07-28T13:44:00Z"/>
          <w:rFonts w:ascii="Khmer MEF1" w:hAnsi="Khmer MEF1" w:cs="Khmer MEF1"/>
          <w:sz w:val="24"/>
          <w:szCs w:val="24"/>
        </w:rPr>
        <w:pPrChange w:id="8719" w:author="Sopheak Phorn" w:date="2023-08-25T16:13:00Z">
          <w:pPr>
            <w:pStyle w:val="ListParagraph"/>
            <w:numPr>
              <w:numId w:val="93"/>
            </w:numPr>
            <w:spacing w:after="0" w:line="240" w:lineRule="auto"/>
            <w:ind w:left="1069" w:hanging="360"/>
            <w:jc w:val="both"/>
          </w:pPr>
        </w:pPrChange>
      </w:pPr>
      <w:ins w:id="8720" w:author="Sopheak Phorn" w:date="2023-07-28T13:44:00Z">
        <w:r w:rsidRPr="007F4E21">
          <w:rPr>
            <w:rFonts w:ascii="Khmer MEF1" w:hAnsi="Khmer MEF1" w:cs="Khmer MEF1"/>
            <w:spacing w:val="4"/>
            <w:sz w:val="24"/>
            <w:szCs w:val="24"/>
            <w:cs/>
          </w:rPr>
          <w:t>រៀបចំ និងស្នើឡើងនូវស្ដង់ដាគណនេយ្យ ស្ដង់ដាសវនកម្ម</w:t>
        </w:r>
        <w:r w:rsidRPr="007F4E21">
          <w:rPr>
            <w:rFonts w:ascii="Khmer MEF1" w:hAnsi="Khmer MEF1" w:cs="Khmer MEF1"/>
            <w:spacing w:val="6"/>
            <w:sz w:val="24"/>
            <w:szCs w:val="24"/>
            <w:cs/>
            <w:rPrChange w:id="8721" w:author="Sopheak" w:date="2023-07-29T06:3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និងវិធាននិងនីតិវិធីអនុវត្ដស្ដង់ដា</w:t>
        </w:r>
        <w:r w:rsidRPr="00F1517F">
          <w:rPr>
            <w:rFonts w:ascii="Khmer MEF1" w:hAnsi="Khmer MEF1" w:cs="Khmer MEF1"/>
            <w:sz w:val="24"/>
            <w:szCs w:val="24"/>
            <w:cs/>
          </w:rPr>
          <w:t>គណនេយ្យនិងសវនកម្ម</w:t>
        </w:r>
      </w:ins>
    </w:p>
    <w:p w14:paraId="5E666D37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722" w:author="Sopheak Phorn" w:date="2023-07-28T13:44:00Z"/>
          <w:rFonts w:ascii="Khmer MEF1" w:hAnsi="Khmer MEF1" w:cs="Khmer MEF1"/>
          <w:sz w:val="24"/>
          <w:szCs w:val="24"/>
        </w:rPr>
        <w:pPrChange w:id="8723" w:author="Sopheak Phorn" w:date="2023-08-25T16:13:00Z">
          <w:pPr>
            <w:pStyle w:val="ListParagraph"/>
            <w:numPr>
              <w:numId w:val="93"/>
            </w:numPr>
            <w:spacing w:after="0" w:line="240" w:lineRule="auto"/>
            <w:ind w:left="1069" w:hanging="360"/>
            <w:jc w:val="both"/>
          </w:pPr>
        </w:pPrChange>
      </w:pPr>
      <w:ins w:id="8724" w:author="Sopheak Phorn" w:date="2023-07-28T13:44:00Z">
        <w:r w:rsidRPr="00F1517F">
          <w:rPr>
            <w:rFonts w:ascii="Khmer MEF1" w:hAnsi="Khmer MEF1" w:cs="Khmer MEF1"/>
            <w:spacing w:val="8"/>
            <w:sz w:val="24"/>
            <w:szCs w:val="24"/>
            <w:cs/>
          </w:rPr>
          <w:t>ត្រួតពិនិត្យ</w:t>
        </w:r>
        <w:r w:rsidRPr="005037C2">
          <w:rPr>
            <w:rFonts w:ascii="Khmer MEF1" w:hAnsi="Khmer MEF1" w:cs="Khmer MEF1"/>
            <w:spacing w:val="8"/>
            <w:sz w:val="24"/>
            <w:szCs w:val="24"/>
            <w:cs/>
          </w:rPr>
          <w:t xml:space="preserve"> </w:t>
        </w:r>
        <w:r w:rsidRPr="00F1517F">
          <w:rPr>
            <w:rFonts w:ascii="Khmer MEF1" w:hAnsi="Khmer MEF1" w:cs="Khmer MEF1"/>
            <w:spacing w:val="8"/>
            <w:sz w:val="24"/>
            <w:szCs w:val="24"/>
            <w:cs/>
          </w:rPr>
          <w:t>និងតាមដានអនុលោមភាពនៃការអនុវត្តច្បាប់ និងបទប្បញ្ញត្តិពាក់ព័ន្ធនឹងវិស័យ</w:t>
        </w:r>
        <w:r w:rsidRPr="00F1517F">
          <w:rPr>
            <w:rFonts w:ascii="Khmer MEF1" w:hAnsi="Khmer MEF1" w:cs="Khmer MEF1"/>
            <w:sz w:val="24"/>
            <w:szCs w:val="24"/>
            <w:cs/>
          </w:rPr>
          <w:t>គណនេយ្យនិងសវនកម្ម</w:t>
        </w:r>
      </w:ins>
    </w:p>
    <w:p w14:paraId="1A78B611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725" w:author="Sopheak Phorn" w:date="2023-07-28T13:44:00Z"/>
          <w:rFonts w:ascii="Khmer MEF1" w:hAnsi="Khmer MEF1" w:cs="Khmer MEF1"/>
          <w:sz w:val="24"/>
          <w:szCs w:val="24"/>
        </w:rPr>
        <w:pPrChange w:id="8726" w:author="Sopheak Phorn" w:date="2023-08-25T16:13:00Z">
          <w:pPr>
            <w:pStyle w:val="ListParagraph"/>
            <w:numPr>
              <w:numId w:val="93"/>
            </w:numPr>
            <w:spacing w:after="0" w:line="240" w:lineRule="auto"/>
            <w:ind w:left="1069" w:hanging="360"/>
            <w:jc w:val="both"/>
          </w:pPr>
        </w:pPrChange>
      </w:pPr>
      <w:ins w:id="8727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</w:rPr>
          <w:t>ត្រួតពិនិត្យ តាមដាន និងវាយតម្លៃស្ថានភាពនៃវិស័យគណនេយ្យនិងសវនកម្ម</w:t>
        </w:r>
      </w:ins>
    </w:p>
    <w:p w14:paraId="23ED70E9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728" w:author="Sopheak Phorn" w:date="2023-07-28T13:44:00Z"/>
          <w:rFonts w:ascii="Khmer MEF1" w:hAnsi="Khmer MEF1" w:cs="Khmer MEF1"/>
          <w:sz w:val="24"/>
          <w:szCs w:val="24"/>
        </w:rPr>
        <w:pPrChange w:id="8729" w:author="Sopheak Phorn" w:date="2023-08-25T16:13:00Z">
          <w:pPr>
            <w:pStyle w:val="ListParagraph"/>
            <w:numPr>
              <w:numId w:val="93"/>
            </w:numPr>
            <w:spacing w:after="0" w:line="240" w:lineRule="auto"/>
            <w:ind w:left="1069" w:hanging="360"/>
            <w:jc w:val="both"/>
          </w:pPr>
        </w:pPrChange>
      </w:pPr>
      <w:ins w:id="8730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</w:rPr>
          <w:lastRenderedPageBreak/>
          <w:t>រៀបចំស្នើដាក់ឱ្យអនុវត្ត និងគ្រប់គ្រងកម្មវិធីសិក្សាគណនេយ្យករកម្ពុជា</w:t>
        </w:r>
      </w:ins>
    </w:p>
    <w:p w14:paraId="6711601A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731" w:author="Sopheak Phorn" w:date="2023-07-28T13:44:00Z"/>
          <w:rFonts w:ascii="Khmer MEF1" w:hAnsi="Khmer MEF1" w:cs="Khmer MEF1"/>
          <w:sz w:val="24"/>
          <w:szCs w:val="24"/>
        </w:rPr>
        <w:pPrChange w:id="8732" w:author="Sopheak Phorn" w:date="2023-08-25T16:13:00Z">
          <w:pPr>
            <w:pStyle w:val="ListParagraph"/>
            <w:numPr>
              <w:numId w:val="93"/>
            </w:numPr>
            <w:spacing w:after="0" w:line="245" w:lineRule="auto"/>
            <w:ind w:left="1069" w:hanging="360"/>
            <w:jc w:val="both"/>
          </w:pPr>
        </w:pPrChange>
      </w:pPr>
      <w:ins w:id="8733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</w:rPr>
          <w:t>លើកកម្ពស់ការអប់រំ បណ្ដុះបណ្ដាល និងផ្សព្វផ្សាយដល់សាធារណជន</w:t>
        </w:r>
      </w:ins>
    </w:p>
    <w:p w14:paraId="20A0ADE6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734" w:author="Sopheak Phorn" w:date="2023-07-28T13:44:00Z"/>
          <w:rFonts w:ascii="Khmer MEF1" w:hAnsi="Khmer MEF1" w:cs="Khmer MEF1"/>
          <w:sz w:val="24"/>
          <w:szCs w:val="24"/>
        </w:rPr>
        <w:pPrChange w:id="8735" w:author="Sopheak Phorn" w:date="2023-08-25T16:13:00Z">
          <w:pPr>
            <w:pStyle w:val="ListParagraph"/>
            <w:numPr>
              <w:numId w:val="93"/>
            </w:numPr>
            <w:spacing w:after="0" w:line="245" w:lineRule="auto"/>
            <w:ind w:left="1069" w:hanging="360"/>
            <w:jc w:val="both"/>
          </w:pPr>
        </w:pPrChange>
      </w:pPr>
      <w:ins w:id="8736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</w:rPr>
          <w:t>ចូលរួមក្នុងកិច្ចសហប្រតិបត្តិការតំបន់ និងអន្តរជាតិ</w:t>
        </w:r>
      </w:ins>
    </w:p>
    <w:p w14:paraId="4F3C0BF9" w14:textId="1B118C80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737" w:author="Sopheak Phorn" w:date="2023-07-28T13:44:00Z"/>
          <w:rFonts w:ascii="Khmer MEF1" w:hAnsi="Khmer MEF1" w:cs="Khmer MEF1"/>
          <w:sz w:val="24"/>
          <w:szCs w:val="24"/>
        </w:rPr>
        <w:pPrChange w:id="8738" w:author="Sopheak Phorn" w:date="2023-08-25T16:13:00Z">
          <w:pPr>
            <w:pStyle w:val="ListParagraph"/>
            <w:numPr>
              <w:numId w:val="93"/>
            </w:numPr>
            <w:spacing w:after="0" w:line="245" w:lineRule="auto"/>
            <w:ind w:left="1069" w:hanging="360"/>
            <w:jc w:val="both"/>
          </w:pPr>
        </w:pPrChange>
      </w:pPr>
      <w:ins w:id="8739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</w:rPr>
          <w:t xml:space="preserve">គ្រប់គ្រងហិរញ្ញវត្ថុ និងបុគ្គលិករបស់ </w:t>
        </w:r>
        <w:del w:id="8740" w:author="Chamreun Poth" w:date="2024-05-30T18:32:00Z" w16du:dateUtc="2024-05-30T11:32:00Z">
          <w:r w:rsidRPr="00F1517F" w:rsidDel="00091126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>ន.គ.ស.</w:delText>
          </w:r>
        </w:del>
      </w:ins>
      <w:ins w:id="8741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z w:val="24"/>
            <w:szCs w:val="24"/>
            <w:cs/>
          </w:rPr>
          <w:t>ឈ្មោះសវនដ្ឋាន</w:t>
        </w:r>
      </w:ins>
    </w:p>
    <w:p w14:paraId="4DA42ADE" w14:textId="0B47B91C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742" w:author="Sopheak Phorn" w:date="2023-07-28T13:44:00Z"/>
          <w:rFonts w:ascii="Khmer MEF1" w:hAnsi="Khmer MEF1" w:cs="Khmer MEF1"/>
          <w:sz w:val="24"/>
          <w:szCs w:val="24"/>
        </w:rPr>
        <w:pPrChange w:id="8743" w:author="Sopheak Phorn" w:date="2023-08-25T16:13:00Z">
          <w:pPr>
            <w:pStyle w:val="ListParagraph"/>
            <w:numPr>
              <w:numId w:val="93"/>
            </w:numPr>
            <w:spacing w:after="0" w:line="245" w:lineRule="auto"/>
            <w:ind w:left="1069" w:hanging="360"/>
            <w:jc w:val="both"/>
          </w:pPr>
        </w:pPrChange>
      </w:pPr>
      <w:ins w:id="8744" w:author="Sopheak Phorn" w:date="2023-07-28T13:44:00Z">
        <w:r w:rsidRPr="00F1517F">
          <w:rPr>
            <w:rFonts w:ascii="Khmer MEF1" w:hAnsi="Khmer MEF1" w:cs="Khmer MEF1"/>
            <w:spacing w:val="16"/>
            <w:sz w:val="24"/>
            <w:szCs w:val="24"/>
            <w:cs/>
          </w:rPr>
          <w:t xml:space="preserve">សម្របសម្រួលការគ្រប់គ្រងធនធានមនុស្ស និងការរៀបចំថវិការបស់ </w:t>
        </w:r>
        <w:del w:id="8745" w:author="Chamreun Poth" w:date="2024-05-30T18:32:00Z" w16du:dateUtc="2024-05-30T11:32:00Z">
          <w:r w:rsidRPr="00F1517F" w:rsidDel="00091126">
            <w:rPr>
              <w:rFonts w:ascii="Khmer MEF1" w:hAnsi="Khmer MEF1" w:cs="Khmer MEF1"/>
              <w:b/>
              <w:bCs/>
              <w:spacing w:val="16"/>
              <w:sz w:val="24"/>
              <w:szCs w:val="24"/>
              <w:cs/>
            </w:rPr>
            <w:delText>ន.គ.ស.</w:delText>
          </w:r>
        </w:del>
      </w:ins>
      <w:ins w:id="8746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16"/>
            <w:sz w:val="24"/>
            <w:szCs w:val="24"/>
            <w:cs/>
          </w:rPr>
          <w:t>ឈ្មោះសវនដ្ឋាន</w:t>
        </w:r>
      </w:ins>
      <w:ins w:id="8747" w:author="Sopheak Phorn" w:date="2023-07-28T13:44:00Z">
        <w:r w:rsidRPr="00F1517F">
          <w:rPr>
            <w:rFonts w:ascii="Khmer MEF1" w:hAnsi="Khmer MEF1" w:cs="Khmer MEF1"/>
            <w:spacing w:val="16"/>
            <w:sz w:val="24"/>
            <w:szCs w:val="24"/>
            <w:cs/>
          </w:rPr>
          <w:t xml:space="preserve"> ជាមួយ</w:t>
        </w:r>
        <w:r w:rsidRPr="00F1517F">
          <w:rPr>
            <w:rFonts w:ascii="Khmer MEF1" w:hAnsi="Khmer MEF1" w:cs="Khmer MEF1"/>
            <w:spacing w:val="6"/>
            <w:sz w:val="24"/>
            <w:szCs w:val="24"/>
            <w:cs/>
          </w:rPr>
          <w:t>អគ្គ</w:t>
        </w:r>
        <w:r w:rsidRPr="00F1517F">
          <w:rPr>
            <w:rFonts w:ascii="Khmer MEF1" w:hAnsi="Khmer MEF1" w:cs="Khmer MEF1"/>
            <w:sz w:val="24"/>
            <w:szCs w:val="24"/>
            <w:cs/>
          </w:rPr>
          <w:t>លេខាធិការដ្ឋាន</w:t>
        </w:r>
      </w:ins>
    </w:p>
    <w:p w14:paraId="2E0D7791" w14:textId="599519E6" w:rsidR="008207A1" w:rsidRPr="00F1517F" w:rsidRDefault="008207A1">
      <w:pPr>
        <w:pStyle w:val="ListParagraph"/>
        <w:numPr>
          <w:ilvl w:val="0"/>
          <w:numId w:val="93"/>
        </w:numPr>
        <w:spacing w:after="0" w:line="223" w:lineRule="auto"/>
        <w:jc w:val="both"/>
        <w:rPr>
          <w:ins w:id="8748" w:author="Sopheak Phorn" w:date="2023-07-28T13:44:00Z"/>
          <w:rFonts w:ascii="Khmer MEF1" w:hAnsi="Khmer MEF1" w:cs="Khmer MEF1"/>
          <w:sz w:val="24"/>
          <w:szCs w:val="24"/>
        </w:rPr>
        <w:pPrChange w:id="8749" w:author="Sopheak Phorn" w:date="2023-08-03T14:03:00Z">
          <w:pPr>
            <w:pStyle w:val="ListParagraph"/>
            <w:numPr>
              <w:numId w:val="93"/>
            </w:numPr>
            <w:spacing w:after="0" w:line="245" w:lineRule="auto"/>
            <w:ind w:left="1069" w:hanging="360"/>
            <w:jc w:val="both"/>
          </w:pPr>
        </w:pPrChange>
      </w:pPr>
      <w:ins w:id="8750" w:author="Sopheak Phorn" w:date="2023-07-28T13:44:00Z">
        <w:r w:rsidRPr="00F1517F">
          <w:rPr>
            <w:rFonts w:ascii="Khmer MEF1" w:hAnsi="Khmer MEF1" w:cs="Khmer MEF1"/>
            <w:spacing w:val="-8"/>
            <w:sz w:val="24"/>
            <w:szCs w:val="24"/>
            <w:cs/>
          </w:rPr>
          <w:t xml:space="preserve">គ្រប់គ្រងទ្រព្យសម្បត្តិរដ្ឋដែលត្រូវបានបែងចែកឱ្យនៅក្រោម </w:t>
        </w:r>
        <w:del w:id="8751" w:author="Chamreun Poth" w:date="2024-05-30T18:32:00Z" w16du:dateUtc="2024-05-30T11:32:00Z">
          <w:r w:rsidRPr="00F1517F" w:rsidDel="0009112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</w:rPr>
            <w:delText>ន.គ.ស.</w:delText>
          </w:r>
        </w:del>
      </w:ins>
      <w:ins w:id="8752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8"/>
            <w:sz w:val="24"/>
            <w:szCs w:val="24"/>
            <w:cs/>
          </w:rPr>
          <w:t>ឈ្មោះសវនដ្ឋាន</w:t>
        </w:r>
      </w:ins>
      <w:ins w:id="8753" w:author="Sopheak Phorn" w:date="2023-07-28T13:44:00Z">
        <w:r w:rsidRPr="00F1517F">
          <w:rPr>
            <w:rFonts w:ascii="Khmer MEF1" w:hAnsi="Khmer MEF1" w:cs="Khmer MEF1"/>
            <w:spacing w:val="-8"/>
            <w:sz w:val="24"/>
            <w:szCs w:val="24"/>
            <w:cs/>
          </w:rPr>
          <w:t xml:space="preserve"> និងរៀបចំបញ្ជីសារពើភ័ណ្ឌ</w:t>
        </w:r>
        <w:r w:rsidRPr="005037C2">
          <w:rPr>
            <w:rFonts w:ascii="Khmer MEF1" w:hAnsi="Khmer MEF1" w:cs="Khmer MEF1"/>
            <w:sz w:val="24"/>
            <w:szCs w:val="24"/>
            <w:cs/>
          </w:rPr>
          <w:t>​</w:t>
        </w:r>
        <w:r w:rsidRPr="00F1517F">
          <w:rPr>
            <w:rFonts w:ascii="Khmer MEF1" w:hAnsi="Khmer MEF1" w:cs="Khmer MEF1"/>
            <w:sz w:val="24"/>
            <w:szCs w:val="24"/>
            <w:cs/>
          </w:rPr>
          <w:t>ជូនអគ្គលេខាធិការដ្ឋាន</w:t>
        </w:r>
      </w:ins>
    </w:p>
    <w:p w14:paraId="55B0C540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3" w:lineRule="auto"/>
        <w:jc w:val="both"/>
        <w:rPr>
          <w:ins w:id="8754" w:author="Sopheak Phorn" w:date="2023-07-28T13:44:00Z"/>
          <w:rFonts w:ascii="Khmer MEF1" w:hAnsi="Khmer MEF1" w:cs="Khmer MEF1"/>
          <w:sz w:val="24"/>
          <w:szCs w:val="24"/>
        </w:rPr>
        <w:pPrChange w:id="8755" w:author="Sopheak Phorn" w:date="2023-08-03T14:03:00Z">
          <w:pPr>
            <w:pStyle w:val="ListParagraph"/>
            <w:numPr>
              <w:numId w:val="93"/>
            </w:numPr>
            <w:spacing w:after="0" w:line="245" w:lineRule="auto"/>
            <w:ind w:left="1069" w:hanging="360"/>
            <w:jc w:val="both"/>
          </w:pPr>
        </w:pPrChange>
      </w:pPr>
      <w:ins w:id="8756" w:author="Sopheak Phorn" w:date="2023-07-28T13:44:00Z">
        <w:r w:rsidRPr="00F1517F">
          <w:rPr>
            <w:rFonts w:ascii="Khmer MEF1" w:hAnsi="Khmer MEF1" w:cs="Khmer MEF1"/>
            <w:spacing w:val="10"/>
            <w:sz w:val="24"/>
            <w:szCs w:val="24"/>
            <w:cs/>
          </w:rPr>
          <w:t>អនុវត្តការងារផ្សេងទៀត</w:t>
        </w:r>
        <w:r w:rsidRPr="00F1517F">
          <w:rPr>
            <w:rFonts w:ascii="Khmer MEF1" w:hAnsi="Khmer MEF1" w:cs="Khmer MEF1"/>
            <w:spacing w:val="8"/>
            <w:sz w:val="24"/>
            <w:szCs w:val="24"/>
            <w:cs/>
          </w:rPr>
          <w:t xml:space="preserve"> </w:t>
        </w:r>
        <w:r w:rsidRPr="00F1517F">
          <w:rPr>
            <w:rFonts w:ascii="Khmer MEF1" w:hAnsi="Khmer MEF1" w:cs="Khmer MEF1"/>
            <w:spacing w:val="10"/>
            <w:sz w:val="24"/>
            <w:szCs w:val="24"/>
            <w:cs/>
          </w:rPr>
          <w:t>តាមការណែនាំរបស់រដ្ឋមន្រ្តីក្រសួងសេដ្ឋកិច្ចនិងហិរញ្ញវត្ថុ</w:t>
        </w:r>
        <w:r w:rsidRPr="00F1517F">
          <w:rPr>
            <w:rFonts w:ascii="Khmer MEF1" w:hAnsi="Khmer MEF1" w:cs="Khmer MEF1"/>
            <w:spacing w:val="8"/>
            <w:sz w:val="24"/>
            <w:szCs w:val="24"/>
            <w:cs/>
          </w:rPr>
          <w:t xml:space="preserve"> និងជា</w:t>
        </w:r>
        <w:r w:rsidRPr="00F1517F">
          <w:rPr>
            <w:rFonts w:ascii="Khmer MEF1" w:hAnsi="Khmer MEF1" w:cs="Khmer MEF1"/>
            <w:sz w:val="24"/>
            <w:szCs w:val="24"/>
            <w:cs/>
          </w:rPr>
          <w:t xml:space="preserve">ប្រធានក្រុមប្រឹក្សា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</w:rPr>
          <w:t>អ.ស.ហ.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។ </w:t>
        </w:r>
      </w:ins>
    </w:p>
    <w:p w14:paraId="798BFE57" w14:textId="480F6545" w:rsidR="008207A1" w:rsidRPr="00F1517F" w:rsidRDefault="008207A1">
      <w:pPr>
        <w:spacing w:after="0" w:line="226" w:lineRule="auto"/>
        <w:ind w:firstLine="709"/>
        <w:jc w:val="both"/>
        <w:rPr>
          <w:ins w:id="8757" w:author="Sopheak Phorn" w:date="2023-07-28T13:44:00Z"/>
          <w:rFonts w:ascii="Khmer MEF1" w:hAnsi="Khmer MEF1" w:cs="Khmer MEF1"/>
          <w:color w:val="FF0000"/>
          <w:sz w:val="24"/>
          <w:szCs w:val="24"/>
          <w:lang w:val="ca-ES"/>
        </w:rPr>
        <w:pPrChange w:id="8758" w:author="Sopheak Phorn" w:date="2023-08-03T14:04:00Z">
          <w:pPr>
            <w:spacing w:after="0" w:line="245" w:lineRule="auto"/>
            <w:ind w:firstLine="709"/>
            <w:jc w:val="both"/>
          </w:pPr>
        </w:pPrChange>
      </w:pPr>
      <w:ins w:id="8759" w:author="Sopheak Phorn" w:date="2023-07-28T13:44:00Z">
        <w:r w:rsidRPr="00F1517F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តាមរយៈតួនាទី និងភារកិច្ចនេះ </w:t>
        </w:r>
        <w:del w:id="8760" w:author="Chamreun Poth" w:date="2024-05-30T18:32:00Z" w16du:dateUtc="2024-05-30T11:32:00Z">
          <w:r w:rsidRPr="00F1517F" w:rsidDel="00091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</w:rPr>
            <w:delText>ន.គ.ស.</w:delText>
          </w:r>
        </w:del>
      </w:ins>
      <w:ins w:id="8761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6"/>
            <w:sz w:val="24"/>
            <w:szCs w:val="24"/>
            <w:cs/>
          </w:rPr>
          <w:t>ឈ្មោះសវនដ្ឋាន</w:t>
        </w:r>
      </w:ins>
      <w:ins w:id="8762" w:author="Sopheak Phorn" w:date="2023-07-28T13:44:00Z">
        <w:r w:rsidRPr="00F1517F">
          <w:rPr>
            <w:rFonts w:ascii="Khmer MEF1" w:hAnsi="Khmer MEF1" w:cs="Khmer MEF1"/>
            <w:spacing w:val="-6"/>
            <w:sz w:val="24"/>
            <w:szCs w:val="24"/>
            <w:cs/>
          </w:rPr>
          <w:t xml:space="preserve"> </w:t>
        </w:r>
        <w:r w:rsidRPr="00F1517F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បានរៀបចំអភិវឌ្ឍនូវផែនការអភិវឌ្ឍន៍អង្គភាពសម្រាប់រយៈ</w:t>
        </w:r>
        <w:r w:rsidRPr="00F1517F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ពេល ៥ឆ្នាំ </w:t>
        </w:r>
        <w:r w:rsidRPr="00F1517F">
          <w:rPr>
            <w:rFonts w:ascii="Khmer MEF1" w:hAnsi="Khmer MEF1" w:cs="Khmer MEF1"/>
            <w:spacing w:val="4"/>
            <w:sz w:val="24"/>
            <w:szCs w:val="24"/>
            <w:lang w:val="ca-ES"/>
          </w:rPr>
          <w:t>(</w:t>
        </w:r>
        <w:r w:rsidRPr="00F1517F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២០២១​-២០២៥</w:t>
        </w:r>
        <w:r w:rsidRPr="00F1517F">
          <w:rPr>
            <w:rFonts w:ascii="Khmer MEF1" w:hAnsi="Khmer MEF1" w:cs="Khmer MEF1"/>
            <w:spacing w:val="4"/>
            <w:sz w:val="24"/>
            <w:szCs w:val="24"/>
            <w:lang w:val="ca-ES"/>
          </w:rPr>
          <w:t>)</w:t>
        </w:r>
        <w:r w:rsidRPr="00F1517F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 និងផែនការសកម្មភាពបីឆ្នាំរំកិល </w:t>
        </w:r>
        <w:r w:rsidRPr="00F1517F">
          <w:rPr>
            <w:rFonts w:ascii="Khmer MEF1" w:hAnsi="Khmer MEF1" w:cs="Khmer MEF1"/>
            <w:spacing w:val="4"/>
            <w:sz w:val="24"/>
            <w:szCs w:val="24"/>
            <w:lang w:val="ca-ES"/>
          </w:rPr>
          <w:t>(</w:t>
        </w:r>
        <w:r w:rsidRPr="00F1517F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២០២១-២០២៣</w:t>
        </w:r>
        <w:r w:rsidRPr="00F1517F">
          <w:rPr>
            <w:rFonts w:ascii="Khmer MEF1" w:hAnsi="Khmer MEF1" w:cs="Khmer MEF1"/>
            <w:spacing w:val="4"/>
            <w:sz w:val="24"/>
            <w:szCs w:val="24"/>
            <w:lang w:val="ca-ES"/>
          </w:rPr>
          <w:t>)</w:t>
        </w:r>
        <w:r w:rsidRPr="00F1517F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 ដើម្បីធានាបានការ</w:t>
        </w:r>
        <w:r w:rsidRPr="00F1517F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អនុវត្តការងារប្រកប​ដោយប្រសិទ្ធភាព និងស័ក្តិសិទ្ធភាព រីឯផែនការសកម្មភាពសម្រាប់បីឆ្នាំរំកិល (២០២២-</w:t>
        </w:r>
        <w:r w:rsidRPr="00F1517F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 xml:space="preserve">២០២៤) មិនទាន់ដាក់ឱ្យអនុវត្តនៅឡើយទេ ទើបតែដាក់ក្នុងកិច្ចប្រជុំបច្ចេកទេស </w:t>
        </w:r>
        <w:r w:rsidRPr="00F1517F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</w:rPr>
          <w:t xml:space="preserve">អ.ស.ហ. </w:t>
        </w:r>
        <w:r w:rsidRPr="00F1517F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កាលពីថ្ងៃទី៣០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ខែកញ្ញា ឆ្នាំ២០២២។</w:t>
        </w:r>
        <w:r w:rsidRPr="00F1517F">
          <w:rPr>
            <w:rFonts w:ascii="Khmer MEF1" w:hAnsi="Khmer MEF1" w:cs="Khmer MEF1"/>
            <w:color w:val="FF0000"/>
            <w:sz w:val="24"/>
            <w:szCs w:val="24"/>
            <w:cs/>
            <w:lang w:val="ca-ES"/>
          </w:rPr>
          <w:t xml:space="preserve"> </w:t>
        </w:r>
      </w:ins>
    </w:p>
    <w:p w14:paraId="0AA9447F" w14:textId="77777777" w:rsidR="008207A1" w:rsidRPr="00F1517F" w:rsidRDefault="008207A1">
      <w:pPr>
        <w:spacing w:after="0" w:line="226" w:lineRule="auto"/>
        <w:ind w:firstLine="709"/>
        <w:jc w:val="both"/>
        <w:rPr>
          <w:ins w:id="8763" w:author="Sopheak Phorn" w:date="2023-07-28T13:44:00Z"/>
          <w:rFonts w:ascii="Khmer MEF1" w:hAnsi="Khmer MEF1" w:cs="Khmer MEF1"/>
          <w:b/>
          <w:bCs/>
          <w:sz w:val="24"/>
          <w:szCs w:val="24"/>
          <w:lang w:val="ca-ES"/>
        </w:rPr>
        <w:pPrChange w:id="8764" w:author="Sopheak Phorn" w:date="2023-08-03T14:04:00Z">
          <w:pPr>
            <w:spacing w:after="0" w:line="245" w:lineRule="auto"/>
            <w:ind w:firstLine="709"/>
            <w:jc w:val="both"/>
          </w:pPr>
        </w:pPrChange>
      </w:pPr>
      <w:ins w:id="8765" w:author="Sopheak Phorn" w:date="2023-07-28T13:44:00Z">
        <w:r w:rsidRPr="005037C2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យោងតាម</w:t>
        </w:r>
        <w:r w:rsidRPr="005037C2">
          <w:rPr>
            <w:rFonts w:ascii="Khmer MEF1" w:hAnsi="Khmer MEF1" w:cs="Khmer MEF1"/>
            <w:spacing w:val="-8"/>
            <w:sz w:val="16"/>
            <w:szCs w:val="24"/>
            <w:cs/>
          </w:rPr>
          <w:t>ច្បាប់ស្តីពីការរៀបចំ និងការប្រព្រឹត្តទៅនៃអាជ្ញាធរសេវាហិរញ្ញវត្ថុមិនមែនធនាគារ</w:t>
        </w:r>
        <w:r w:rsidRPr="00F1517F">
          <w:rPr>
            <w:rFonts w:ascii="Khmer MEF1" w:hAnsi="Khmer MEF1" w:cs="Khmer MEF1"/>
            <w:spacing w:val="-8"/>
            <w:sz w:val="16"/>
            <w:szCs w:val="24"/>
            <w:lang w:val="ca-ES"/>
          </w:rPr>
          <w:t>,</w:t>
        </w:r>
        <w:r w:rsidRPr="005037C2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 xml:space="preserve"> អនុក្រឹត្យ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លេខ​ ១១៣ អនក្រ.បក ចុះ​ថ្ងៃ​ទី​១៤​ ខែកក្កដា ឆ្នាំ២០២១ ស្ដីពី​​ការរៀបចំ​និង​ការ​ប្រព្រឹត្ត​ទៅ​របស់អង្គភាព​ក្រោម​ឱវាទ​របស់​អាជ្ញាធរ​សេវាហិរញ្ញវត្ថុ​មិន​មែន​ធនាគារ និងប្រកាសលេខ ០០៧អ.ស.ហ.ប្រក. ចុះថ្ងៃទី​១​ ខែតុលា ឆ្នាំ២០២១ ស្ដីពីការរៀបចំ និងការប្រព្រឹត្តទៅនៃនាយកដ្ឋាន</w:t>
        </w:r>
        <w:r w:rsidRPr="005037C2">
          <w:rPr>
            <w:rFonts w:ascii="Khmer MEF1" w:hAnsi="Khmer MEF1" w:cs="Khmer MEF1"/>
            <w:sz w:val="24"/>
            <w:szCs w:val="24"/>
            <w:lang w:val="ca-ES"/>
          </w:rPr>
          <w:t xml:space="preserve">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និងអង្គភាពក្រោមឱវាទរបស់និយ័ត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ក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រ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br/>
          <w:t>គណនេយ្យនិងសវនកម្ម</w:t>
        </w:r>
        <w:r w:rsidRPr="005037C2">
          <w:rPr>
            <w:rFonts w:ascii="Khmer MEF1" w:hAnsi="Khmer MEF1" w:cs="Khmer MEF1"/>
            <w:sz w:val="24"/>
            <w:szCs w:val="24"/>
            <w:lang w:val="ca-ES"/>
          </w:rPr>
          <w:t xml:space="preserve"> </w:t>
        </w:r>
        <w:r w:rsidRPr="005037C2">
          <w:rPr>
            <w:rFonts w:ascii="Khmer MEF1" w:hAnsi="Khmer MEF1" w:cs="Khmer MEF1"/>
            <w:sz w:val="24"/>
            <w:szCs w:val="24"/>
            <w:cs/>
          </w:rPr>
          <w:t>រចនាសម្ព័ន្ធគ្រប់គ្រង</w:t>
        </w:r>
        <w:r w:rsidRPr="005037C2">
          <w:rPr>
            <w:rFonts w:ascii="Khmer MEF1" w:hAnsi="Khmer MEF1" w:cs="Khmer MEF1"/>
            <w:color w:val="000000" w:themeColor="text1"/>
            <w:sz w:val="24"/>
            <w:szCs w:val="24"/>
            <w:cs/>
          </w:rPr>
          <w:t>ដូចខាងក្រោម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៖</w:t>
        </w:r>
        <w:r w:rsidRPr="005037C2" w:rsidDel="001A3C81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 xml:space="preserve"> </w:t>
        </w:r>
      </w:ins>
    </w:p>
    <w:p w14:paraId="1AB57D67" w14:textId="77777777" w:rsidR="008207A1" w:rsidRPr="00F1517F" w:rsidRDefault="008207A1">
      <w:pPr>
        <w:spacing w:after="0" w:line="226" w:lineRule="auto"/>
        <w:ind w:firstLine="709"/>
        <w:jc w:val="both"/>
        <w:rPr>
          <w:ins w:id="8766" w:author="Sopheak Phorn" w:date="2023-07-28T13:44:00Z"/>
          <w:rFonts w:ascii="Khmer MEF1" w:hAnsi="Khmer MEF1" w:cs="Khmer MEF1"/>
          <w:sz w:val="6"/>
          <w:szCs w:val="6"/>
          <w:lang w:val="ca-ES"/>
        </w:rPr>
        <w:pPrChange w:id="8767" w:author="Sopheak Phorn" w:date="2023-08-03T14:04:00Z">
          <w:pPr>
            <w:spacing w:after="0" w:line="245" w:lineRule="auto"/>
            <w:ind w:firstLine="709"/>
            <w:jc w:val="both"/>
          </w:pPr>
        </w:pPrChange>
      </w:pPr>
    </w:p>
    <w:p w14:paraId="3F9893E9" w14:textId="77777777" w:rsidR="008207A1" w:rsidRPr="00F1517F" w:rsidRDefault="008207A1">
      <w:pPr>
        <w:spacing w:after="0" w:line="226" w:lineRule="auto"/>
        <w:ind w:firstLine="720"/>
        <w:jc w:val="both"/>
        <w:rPr>
          <w:ins w:id="8768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769" w:author="Sopheak Phorn" w:date="2023-08-03T14:04:00Z">
          <w:pPr>
            <w:spacing w:after="0" w:line="245" w:lineRule="auto"/>
            <w:ind w:firstLine="720"/>
            <w:jc w:val="both"/>
          </w:pPr>
        </w:pPrChange>
      </w:pPr>
      <w:ins w:id="8770" w:author="Sopheak Phorn" w:date="2023-07-28T13:44:00Z">
        <w:r w:rsidRPr="00F1517F">
          <w:rPr>
            <w:rFonts w:ascii="Khmer MEF1" w:eastAsia="Times New Roman" w:hAnsi="Khmer MEF1" w:cs="Khmer MEF1"/>
            <w:b/>
            <w:bCs/>
            <w:sz w:val="24"/>
            <w:szCs w:val="24"/>
            <w:lang w:val="ca-ES"/>
          </w:rPr>
          <w:t xml:space="preserve">- </w:t>
        </w:r>
        <w:r w:rsidRPr="00F1517F">
          <w:rPr>
            <w:rFonts w:ascii="Khmer MEF2" w:hAnsi="Khmer MEF2" w:cs="Khmer MEF2"/>
            <w:sz w:val="24"/>
            <w:szCs w:val="24"/>
            <w:cs/>
            <w:lang w:val="ca-ES"/>
          </w:rPr>
          <w:t>ឯកឧត្តម ប៊ូ ថារិន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 xml:space="preserve"> </w:t>
        </w:r>
        <w:r w:rsidRPr="00F1517F">
          <w:rPr>
            <w:rFonts w:ascii="Khmer MEF1" w:hAnsi="Khmer MEF1" w:cs="Khmer MEF1"/>
            <w:sz w:val="24"/>
            <w:szCs w:val="24"/>
            <w:cs/>
          </w:rPr>
          <w:t xml:space="preserve">ជាអគ្គនាយក និងមានអគ្គនាយករង ៤រូប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គឺ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៖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</w:ins>
    </w:p>
    <w:p w14:paraId="5B6F3406" w14:textId="77777777" w:rsidR="008207A1" w:rsidRPr="00F1517F" w:rsidRDefault="008207A1">
      <w:pPr>
        <w:spacing w:after="0" w:line="226" w:lineRule="auto"/>
        <w:ind w:firstLine="720"/>
        <w:jc w:val="both"/>
        <w:rPr>
          <w:ins w:id="8771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772" w:author="Sopheak Phorn" w:date="2023-08-03T14:04:00Z">
          <w:pPr>
            <w:spacing w:after="0" w:line="245" w:lineRule="auto"/>
            <w:ind w:firstLine="720"/>
            <w:jc w:val="both"/>
          </w:pPr>
        </w:pPrChange>
      </w:pPr>
      <w:ins w:id="8773" w:author="Sopheak Phorn" w:date="2023-07-28T13:44:00Z">
        <w:r w:rsidRPr="005037C2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លោក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ជា ចាន់ថា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ជា</w:t>
        </w:r>
        <w:r w:rsidRPr="00F1517F">
          <w:rPr>
            <w:rFonts w:ascii="Khmer MEF1" w:hAnsi="Khmer MEF1" w:cs="Khmer MEF1"/>
            <w:sz w:val="24"/>
            <w:szCs w:val="24"/>
            <w:cs/>
          </w:rPr>
          <w:t>អគ្គនាយករង</w:t>
        </w:r>
      </w:ins>
    </w:p>
    <w:p w14:paraId="542BB6FA" w14:textId="77777777" w:rsidR="008207A1" w:rsidRPr="00F1517F" w:rsidRDefault="008207A1">
      <w:pPr>
        <w:spacing w:after="0" w:line="226" w:lineRule="auto"/>
        <w:ind w:firstLine="720"/>
        <w:jc w:val="both"/>
        <w:rPr>
          <w:ins w:id="8774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775" w:author="Sopheak Phorn" w:date="2023-08-03T14:04:00Z">
          <w:pPr>
            <w:spacing w:after="0" w:line="245" w:lineRule="auto"/>
            <w:ind w:firstLine="720"/>
            <w:jc w:val="both"/>
          </w:pPr>
        </w:pPrChange>
      </w:pPr>
      <w:ins w:id="8776" w:author="Sopheak Phorn" w:date="2023-07-28T13:44:00Z">
        <w:r w:rsidRPr="005037C2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លោក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សេង តុលា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ជា</w:t>
        </w:r>
        <w:r w:rsidRPr="00F1517F">
          <w:rPr>
            <w:rFonts w:ascii="Khmer MEF1" w:hAnsi="Khmer MEF1" w:cs="Khmer MEF1"/>
            <w:sz w:val="24"/>
            <w:szCs w:val="24"/>
            <w:cs/>
          </w:rPr>
          <w:t>អគ្គនាយករង</w:t>
        </w:r>
      </w:ins>
    </w:p>
    <w:p w14:paraId="2C1764C5" w14:textId="77777777" w:rsidR="008207A1" w:rsidRPr="00F1517F" w:rsidRDefault="008207A1">
      <w:pPr>
        <w:spacing w:after="0" w:line="226" w:lineRule="auto"/>
        <w:ind w:firstLine="720"/>
        <w:jc w:val="both"/>
        <w:rPr>
          <w:ins w:id="8777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778" w:author="Sopheak Phorn" w:date="2023-08-03T14:04:00Z">
          <w:pPr>
            <w:spacing w:after="0" w:line="245" w:lineRule="auto"/>
            <w:ind w:firstLine="720"/>
            <w:jc w:val="both"/>
          </w:pPr>
        </w:pPrChange>
      </w:pPr>
      <w:ins w:id="8779" w:author="Sopheak Phorn" w:date="2023-07-28T13:44:00Z">
        <w:r w:rsidRPr="005037C2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លោក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 xml:space="preserve">ជេន ផាត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ជា</w:t>
        </w:r>
        <w:r w:rsidRPr="00F1517F">
          <w:rPr>
            <w:rFonts w:ascii="Khmer MEF1" w:hAnsi="Khmer MEF1" w:cs="Khmer MEF1"/>
            <w:sz w:val="24"/>
            <w:szCs w:val="24"/>
            <w:cs/>
          </w:rPr>
          <w:t>អគ្គនាយករង</w:t>
        </w:r>
      </w:ins>
    </w:p>
    <w:p w14:paraId="1881AC24" w14:textId="77777777" w:rsidR="008207A1" w:rsidRPr="00F1517F" w:rsidRDefault="008207A1">
      <w:pPr>
        <w:spacing w:after="0" w:line="226" w:lineRule="auto"/>
        <w:ind w:firstLine="720"/>
        <w:jc w:val="both"/>
        <w:rPr>
          <w:ins w:id="8780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781" w:author="Sopheak Phorn" w:date="2023-08-03T14:04:00Z">
          <w:pPr>
            <w:spacing w:after="0" w:line="245" w:lineRule="auto"/>
            <w:ind w:firstLine="720"/>
            <w:jc w:val="both"/>
          </w:pPr>
        </w:pPrChange>
      </w:pPr>
      <w:ins w:id="8782" w:author="Sopheak Phorn" w:date="2023-07-28T13:44:00Z">
        <w:r w:rsidRPr="005037C2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លោកស្រី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 xml:space="preserve">នាន បូនី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ជា</w:t>
        </w:r>
        <w:r w:rsidRPr="00F1517F">
          <w:rPr>
            <w:rFonts w:ascii="Khmer MEF1" w:hAnsi="Khmer MEF1" w:cs="Khmer MEF1"/>
            <w:sz w:val="24"/>
            <w:szCs w:val="24"/>
            <w:cs/>
          </w:rPr>
          <w:t>អគ្គនាយករង។</w:t>
        </w:r>
      </w:ins>
    </w:p>
    <w:p w14:paraId="41B59AFF" w14:textId="77777777" w:rsidR="008207A1" w:rsidRPr="00F1517F" w:rsidRDefault="008207A1">
      <w:pPr>
        <w:spacing w:after="0" w:line="226" w:lineRule="auto"/>
        <w:ind w:firstLine="720"/>
        <w:jc w:val="both"/>
        <w:rPr>
          <w:ins w:id="8783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784" w:author="Sopheak Phorn" w:date="2023-08-03T14:04:00Z">
          <w:pPr>
            <w:spacing w:after="0" w:line="245" w:lineRule="auto"/>
            <w:ind w:firstLine="720"/>
            <w:jc w:val="both"/>
          </w:pPr>
        </w:pPrChange>
      </w:pPr>
      <w:ins w:id="8785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១.នាយកដ្ឋានកិច្ចការទូទៅ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 xml:space="preserve">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ពុំទាន់មាន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ប្រធាននាយកដ្ឋាន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ប៉ុន្តែទទួលបន្ទុកដោយលោក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 xml:space="preserve">ទឹម សត្យា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ជាអនុប្រធាននាយកដ្ឋាន និង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មានការិយាល័យចំនួន ៤ គឺ៖ </w:t>
        </w:r>
      </w:ins>
    </w:p>
    <w:p w14:paraId="6F081222" w14:textId="77777777" w:rsidR="008207A1" w:rsidRPr="00F1517F" w:rsidRDefault="008207A1">
      <w:pPr>
        <w:spacing w:after="0" w:line="226" w:lineRule="auto"/>
        <w:ind w:firstLine="720"/>
        <w:jc w:val="both"/>
        <w:rPr>
          <w:ins w:id="8786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787" w:author="Sopheak Phorn" w:date="2023-08-03T14:04:00Z">
          <w:pPr>
            <w:spacing w:after="0" w:line="245" w:lineRule="auto"/>
            <w:ind w:firstLine="720"/>
            <w:jc w:val="both"/>
          </w:pPr>
        </w:pPrChange>
      </w:pPr>
      <w:ins w:id="8788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ការិយាល័យរដ្ឋបាល និងបុគ្គលិក </w:t>
        </w:r>
      </w:ins>
    </w:p>
    <w:p w14:paraId="23AC98F7" w14:textId="77777777" w:rsidR="008207A1" w:rsidRPr="00F1517F" w:rsidRDefault="008207A1">
      <w:pPr>
        <w:spacing w:after="0" w:line="226" w:lineRule="auto"/>
        <w:ind w:firstLine="720"/>
        <w:jc w:val="both"/>
        <w:rPr>
          <w:ins w:id="8789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790" w:author="Sopheak Phorn" w:date="2023-08-03T14:04:00Z">
          <w:pPr>
            <w:spacing w:after="0" w:line="245" w:lineRule="auto"/>
            <w:ind w:firstLine="720"/>
            <w:jc w:val="both"/>
          </w:pPr>
        </w:pPrChange>
      </w:pPr>
      <w:ins w:id="8791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ការិយាល័យគណនេយ្យនិងហិរញ្ញវត្ថុ </w:t>
        </w:r>
      </w:ins>
    </w:p>
    <w:p w14:paraId="2F7503E3" w14:textId="77777777" w:rsidR="008207A1" w:rsidRPr="00F1517F" w:rsidRDefault="008207A1">
      <w:pPr>
        <w:spacing w:after="0" w:line="226" w:lineRule="auto"/>
        <w:ind w:firstLine="720"/>
        <w:jc w:val="both"/>
        <w:rPr>
          <w:ins w:id="8792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793" w:author="Sopheak Phorn" w:date="2023-08-03T14:04:00Z">
          <w:pPr>
            <w:spacing w:after="0" w:line="240" w:lineRule="auto"/>
            <w:ind w:firstLine="720"/>
            <w:jc w:val="both"/>
          </w:pPr>
        </w:pPrChange>
      </w:pPr>
      <w:ins w:id="8794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ការិយាល័យគ្រប់គ្រងព័ត៌មានវិទ្យា </w:t>
        </w:r>
      </w:ins>
    </w:p>
    <w:p w14:paraId="3722F23C" w14:textId="77777777" w:rsidR="008207A1" w:rsidRPr="00F1517F" w:rsidRDefault="008207A1">
      <w:pPr>
        <w:spacing w:after="0" w:line="226" w:lineRule="auto"/>
        <w:ind w:firstLine="720"/>
        <w:jc w:val="both"/>
        <w:rPr>
          <w:ins w:id="8795" w:author="Sopheak Phorn" w:date="2023-07-28T13:44:00Z"/>
          <w:rFonts w:ascii="Khmer MEF1" w:hAnsi="Khmer MEF1" w:cs="Khmer MEF1"/>
          <w:sz w:val="18"/>
          <w:szCs w:val="18"/>
          <w:lang w:val="ca-ES"/>
        </w:rPr>
        <w:pPrChange w:id="8796" w:author="Sopheak Phorn" w:date="2023-08-03T14:04:00Z">
          <w:pPr>
            <w:spacing w:after="0" w:line="240" w:lineRule="auto"/>
            <w:ind w:firstLine="720"/>
            <w:jc w:val="both"/>
          </w:pPr>
        </w:pPrChange>
      </w:pPr>
      <w:ins w:id="8797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lastRenderedPageBreak/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ការិយាល័យសហប្រតិបត្តិការ។</w:t>
        </w:r>
      </w:ins>
    </w:p>
    <w:p w14:paraId="52B3A84F" w14:textId="77777777" w:rsidR="008207A1" w:rsidRPr="00F1517F" w:rsidRDefault="008207A1">
      <w:pPr>
        <w:spacing w:after="0" w:line="226" w:lineRule="auto"/>
        <w:jc w:val="both"/>
        <w:rPr>
          <w:ins w:id="8798" w:author="Sopheak Phorn" w:date="2023-07-28T13:44:00Z"/>
          <w:rFonts w:ascii="Khmer MEF1" w:hAnsi="Khmer MEF1" w:cs="Khmer MEF1"/>
          <w:sz w:val="6"/>
          <w:szCs w:val="6"/>
          <w:lang w:val="ca-ES"/>
        </w:rPr>
        <w:pPrChange w:id="8799" w:author="Sopheak Phorn" w:date="2023-08-03T14:04:00Z">
          <w:pPr>
            <w:spacing w:after="0" w:line="240" w:lineRule="auto"/>
            <w:jc w:val="both"/>
          </w:pPr>
        </w:pPrChange>
      </w:pPr>
    </w:p>
    <w:p w14:paraId="514CC799" w14:textId="77777777" w:rsidR="008207A1" w:rsidRPr="005037C2" w:rsidRDefault="008207A1">
      <w:pPr>
        <w:spacing w:after="0" w:line="226" w:lineRule="auto"/>
        <w:ind w:firstLine="720"/>
        <w:jc w:val="both"/>
        <w:rPr>
          <w:ins w:id="8800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01" w:author="Sopheak Phorn" w:date="2023-08-03T14:04:00Z">
          <w:pPr>
            <w:spacing w:after="0" w:line="240" w:lineRule="auto"/>
            <w:ind w:firstLine="720"/>
            <w:jc w:val="both"/>
          </w:pPr>
        </w:pPrChange>
      </w:pPr>
      <w:ins w:id="8802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២.នាយកដ្ឋានបច្ចេកទេស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ពុំទាន់មានប្រធាននាយកដ្ឋាន ប៉ុន្តែទទួលបន្ទុកដោយលោក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ងី វ</w:t>
        </w:r>
        <w:r w:rsidRPr="005037C2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ិ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ទូ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និង</w:t>
        </w:r>
      </w:ins>
    </w:p>
    <w:p w14:paraId="09921DD0" w14:textId="77777777" w:rsidR="008207A1" w:rsidRPr="005037C2" w:rsidRDefault="008207A1">
      <w:pPr>
        <w:spacing w:after="0" w:line="226" w:lineRule="auto"/>
        <w:jc w:val="both"/>
        <w:rPr>
          <w:ins w:id="8803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04" w:author="Sopheak Phorn" w:date="2023-08-03T14:04:00Z">
          <w:pPr>
            <w:spacing w:after="0" w:line="240" w:lineRule="auto"/>
            <w:jc w:val="both"/>
          </w:pPr>
        </w:pPrChange>
      </w:pPr>
      <w:ins w:id="8805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មានការិយាល័យចំនួន ៤ គឺ៖</w:t>
        </w:r>
      </w:ins>
    </w:p>
    <w:p w14:paraId="458E7740" w14:textId="77777777" w:rsidR="008207A1" w:rsidRPr="00F1517F" w:rsidRDefault="008207A1">
      <w:pPr>
        <w:spacing w:after="0" w:line="226" w:lineRule="auto"/>
        <w:ind w:firstLine="720"/>
        <w:jc w:val="both"/>
        <w:rPr>
          <w:ins w:id="8806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07" w:author="Sopheak Phorn" w:date="2023-08-03T14:04:00Z">
          <w:pPr>
            <w:spacing w:after="0" w:line="240" w:lineRule="auto"/>
            <w:ind w:firstLine="720"/>
            <w:jc w:val="both"/>
          </w:pPr>
        </w:pPrChange>
      </w:pPr>
      <w:ins w:id="8808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ការិយាល័យស្ដង់ដាគណនេយ្យសាធារណៈ </w:t>
        </w:r>
      </w:ins>
    </w:p>
    <w:p w14:paraId="05819F0E" w14:textId="77777777" w:rsidR="008207A1" w:rsidRPr="00F1517F" w:rsidRDefault="008207A1">
      <w:pPr>
        <w:spacing w:after="0" w:line="226" w:lineRule="auto"/>
        <w:ind w:firstLine="720"/>
        <w:jc w:val="both"/>
        <w:rPr>
          <w:ins w:id="8809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10" w:author="Sopheak Phorn" w:date="2023-08-03T14:04:00Z">
          <w:pPr>
            <w:spacing w:after="0" w:line="240" w:lineRule="auto"/>
            <w:ind w:firstLine="720"/>
            <w:jc w:val="both"/>
          </w:pPr>
        </w:pPrChange>
      </w:pPr>
      <w:ins w:id="8811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ការិយាល័យស្ដង់ដាគណនេយ្យឯកជន </w:t>
        </w:r>
      </w:ins>
    </w:p>
    <w:p w14:paraId="58BF9687" w14:textId="77777777" w:rsidR="008207A1" w:rsidRPr="00F1517F" w:rsidRDefault="008207A1">
      <w:pPr>
        <w:spacing w:after="0" w:line="226" w:lineRule="auto"/>
        <w:ind w:firstLine="720"/>
        <w:jc w:val="both"/>
        <w:rPr>
          <w:ins w:id="8812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13" w:author="Sopheak Phorn" w:date="2023-08-03T14:04:00Z">
          <w:pPr>
            <w:spacing w:after="0" w:line="240" w:lineRule="auto"/>
            <w:ind w:firstLine="720"/>
            <w:jc w:val="both"/>
          </w:pPr>
        </w:pPrChange>
      </w:pPr>
      <w:ins w:id="8814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ការិយាល័យស្ដង់ដាគណនេយ្យអង្គភាពមិនរកប្រាក់ចំណេញ </w:t>
        </w:r>
      </w:ins>
    </w:p>
    <w:p w14:paraId="48FEACF5" w14:textId="77777777" w:rsidR="008207A1" w:rsidRPr="005037C2" w:rsidRDefault="008207A1">
      <w:pPr>
        <w:spacing w:after="0" w:line="226" w:lineRule="auto"/>
        <w:ind w:firstLine="720"/>
        <w:jc w:val="both"/>
        <w:rPr>
          <w:ins w:id="8815" w:author="Sopheak Phorn" w:date="2023-07-28T13:44:00Z"/>
          <w:rFonts w:ascii="Khmer MEF1" w:hAnsi="Khmer MEF1" w:cs="Khmer MEF1"/>
          <w:sz w:val="24"/>
          <w:szCs w:val="24"/>
          <w:cs/>
          <w:lang w:val="ca-ES"/>
        </w:rPr>
        <w:pPrChange w:id="8816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817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ការិយាល័យស្ដង់ដាសវនកម្ម។</w:t>
        </w:r>
      </w:ins>
    </w:p>
    <w:p w14:paraId="6D3E0CC4" w14:textId="77777777" w:rsidR="008207A1" w:rsidRPr="00F1517F" w:rsidRDefault="008207A1">
      <w:pPr>
        <w:spacing w:after="0" w:line="226" w:lineRule="auto"/>
        <w:ind w:firstLine="720"/>
        <w:jc w:val="both"/>
        <w:rPr>
          <w:ins w:id="8818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19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820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៣.នាយកដ្ឋានគ្រប់គ្រងវិជ្ជាជីវៈគណនេយ្យនិងសវនកម្ម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ពុំទាន់មានប្រធាននាយកដ្ឋាន ប៉ុន្តែទទួលបន្ទុកដោយលោក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អ៊</w:t>
        </w:r>
        <w:r w:rsidRPr="005037C2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ី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ន បុត្រា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និង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មានការិយាល័យចំនួន​ ៤ គឺ៖</w:t>
        </w:r>
      </w:ins>
    </w:p>
    <w:p w14:paraId="007CAC46" w14:textId="77777777" w:rsidR="008207A1" w:rsidRPr="00F1517F" w:rsidRDefault="008207A1">
      <w:pPr>
        <w:spacing w:after="0" w:line="226" w:lineRule="auto"/>
        <w:ind w:firstLine="720"/>
        <w:jc w:val="both"/>
        <w:rPr>
          <w:ins w:id="8821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22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823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ការិយាល័យអាជ្ញាបណ្ណ </w:t>
        </w:r>
      </w:ins>
    </w:p>
    <w:p w14:paraId="49E9B0A7" w14:textId="77777777" w:rsidR="008207A1" w:rsidRPr="00F1517F" w:rsidRDefault="008207A1">
      <w:pPr>
        <w:spacing w:after="0" w:line="226" w:lineRule="auto"/>
        <w:ind w:firstLine="720"/>
        <w:jc w:val="both"/>
        <w:rPr>
          <w:ins w:id="8824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25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826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ការិយាល័យត្រួតពិនិត្យទី១ </w:t>
        </w:r>
      </w:ins>
    </w:p>
    <w:p w14:paraId="252ACB7D" w14:textId="77777777" w:rsidR="008207A1" w:rsidRPr="00F1517F" w:rsidRDefault="008207A1">
      <w:pPr>
        <w:spacing w:after="0" w:line="226" w:lineRule="auto"/>
        <w:ind w:firstLine="720"/>
        <w:jc w:val="both"/>
        <w:rPr>
          <w:ins w:id="8827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28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829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ការិយាល័យត្រួតពិនិត្យទី២ </w:t>
        </w:r>
      </w:ins>
    </w:p>
    <w:p w14:paraId="75CD5106" w14:textId="77777777" w:rsidR="008207A1" w:rsidRPr="00F1517F" w:rsidRDefault="008207A1">
      <w:pPr>
        <w:spacing w:after="0" w:line="226" w:lineRule="auto"/>
        <w:ind w:firstLine="720"/>
        <w:jc w:val="both"/>
        <w:rPr>
          <w:ins w:id="8830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31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832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ការិយាល័យអភិវឌ្ឍន៍វិជ្ជាជីវៈ។</w:t>
        </w:r>
      </w:ins>
    </w:p>
    <w:p w14:paraId="60AA527B" w14:textId="77777777" w:rsidR="008207A1" w:rsidRPr="00F1517F" w:rsidRDefault="008207A1">
      <w:pPr>
        <w:spacing w:after="0" w:line="226" w:lineRule="auto"/>
        <w:ind w:firstLine="720"/>
        <w:jc w:val="both"/>
        <w:rPr>
          <w:ins w:id="8833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34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835" w:author="Sopheak Phorn" w:date="2023-07-28T13:44:00Z">
        <w:r w:rsidRPr="007F2E0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8836" w:author="Sopheak Phorn" w:date="2023-08-04T11:0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៤.នាយកដ្ឋានកិច្ចការគតិយុត្ត </w:t>
        </w:r>
        <w:r w:rsidRPr="007F2E01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និងអនុលោមភាព ពុំទាន់មានប្រធាននាយកដ្ឋាន ប៉ុន្តែទទួលបន្ទុក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ដោយលោក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លី កុសល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និង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មានការិយាល័យចំនួន ៥ គឺ៖ </w:t>
        </w:r>
      </w:ins>
    </w:p>
    <w:p w14:paraId="012B29E8" w14:textId="77777777" w:rsidR="008207A1" w:rsidRPr="00F1517F" w:rsidRDefault="008207A1">
      <w:pPr>
        <w:spacing w:after="0" w:line="226" w:lineRule="auto"/>
        <w:ind w:firstLine="720"/>
        <w:jc w:val="both"/>
        <w:rPr>
          <w:ins w:id="8837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38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839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ការិយាល័យនីតិកម្មនិងដោះស្រាយវិវាទ </w:t>
        </w:r>
      </w:ins>
    </w:p>
    <w:p w14:paraId="6FF34800" w14:textId="77777777" w:rsidR="008207A1" w:rsidRPr="00F1517F" w:rsidRDefault="008207A1">
      <w:pPr>
        <w:spacing w:after="0" w:line="226" w:lineRule="auto"/>
        <w:ind w:firstLine="720"/>
        <w:jc w:val="both"/>
        <w:rPr>
          <w:ins w:id="8840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41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842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ការិយាល័យអនុលោមភាពទី១ </w:t>
        </w:r>
      </w:ins>
    </w:p>
    <w:p w14:paraId="631E13F9" w14:textId="77777777" w:rsidR="008207A1" w:rsidRPr="00F1517F" w:rsidRDefault="008207A1">
      <w:pPr>
        <w:spacing w:after="0" w:line="226" w:lineRule="auto"/>
        <w:ind w:firstLine="720"/>
        <w:jc w:val="both"/>
        <w:rPr>
          <w:ins w:id="8843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44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845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ការិយាល័យអនុលោមភាពទី២​ </w:t>
        </w:r>
      </w:ins>
    </w:p>
    <w:p w14:paraId="13F11319" w14:textId="77777777" w:rsidR="008207A1" w:rsidRPr="00F1517F" w:rsidRDefault="008207A1">
      <w:pPr>
        <w:spacing w:after="0" w:line="226" w:lineRule="auto"/>
        <w:ind w:firstLine="720"/>
        <w:jc w:val="both"/>
        <w:rPr>
          <w:ins w:id="8846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47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848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ការិយាល័យអនុលោមភាពទី៣</w:t>
        </w:r>
      </w:ins>
    </w:p>
    <w:p w14:paraId="22765F2E" w14:textId="77777777" w:rsidR="008207A1" w:rsidRPr="00F1517F" w:rsidRDefault="008207A1">
      <w:pPr>
        <w:spacing w:after="0" w:line="226" w:lineRule="auto"/>
        <w:ind w:firstLine="720"/>
        <w:jc w:val="both"/>
        <w:rPr>
          <w:ins w:id="8849" w:author="Sopheak Phorn" w:date="2023-07-28T13:44:00Z"/>
          <w:rFonts w:ascii="Khmer MEF1" w:hAnsi="Khmer MEF1" w:cs="Khmer MEF1"/>
          <w:sz w:val="8"/>
          <w:szCs w:val="8"/>
          <w:lang w:val="ca-ES"/>
        </w:rPr>
        <w:pPrChange w:id="8850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851" w:author="Sopheak Phorn" w:date="2023-07-28T13:44:00Z"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ការិយាល័យផ្សព្វផ្សាយនិងបណ្ដុះបណ្ដាល។</w:t>
        </w:r>
      </w:ins>
    </w:p>
    <w:p w14:paraId="322E2AEC" w14:textId="11ACE44E" w:rsidR="008207A1" w:rsidRPr="00F1517F" w:rsidRDefault="008207A1">
      <w:pPr>
        <w:spacing w:after="0" w:line="226" w:lineRule="auto"/>
        <w:ind w:firstLine="720"/>
        <w:jc w:val="both"/>
        <w:rPr>
          <w:ins w:id="8852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853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854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គិតត្រឹមថ្ងៃទី</w:t>
        </w:r>
      </w:ins>
      <w:ins w:id="8855" w:author="Sopheak Phorn" w:date="2023-07-28T13:47:00Z"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>២៤</w:t>
        </w:r>
      </w:ins>
      <w:ins w:id="8856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ខែ</w:t>
        </w:r>
      </w:ins>
      <w:ins w:id="8857" w:author="Sopheak Phorn" w:date="2023-07-28T13:47:00Z"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>មីនា</w:t>
        </w:r>
      </w:ins>
      <w:ins w:id="8858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ឆ្នាំ២០២</w:t>
        </w:r>
      </w:ins>
      <w:ins w:id="8859" w:author="Sopheak Phorn" w:date="2023-07-28T13:47:00Z"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>៣</w:t>
        </w:r>
      </w:ins>
      <w:ins w:id="8860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  <w:r w:rsidRPr="00F1517F">
          <w:rPr>
            <w:rFonts w:ascii="Khmer MEF1" w:hAnsi="Khmer MEF1" w:cs="Khmer MEF1"/>
            <w:sz w:val="24"/>
            <w:szCs w:val="24"/>
            <w:cs/>
          </w:rPr>
          <w:t>មន្រ្តីដែល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កំពុង</w:t>
        </w:r>
        <w:r w:rsidRPr="00F1517F">
          <w:rPr>
            <w:rFonts w:ascii="Khmer MEF1" w:hAnsi="Khmer MEF1" w:cs="Khmer MEF1"/>
            <w:sz w:val="24"/>
            <w:szCs w:val="24"/>
            <w:cs/>
          </w:rPr>
          <w:t>បំពេញការងារនៅ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  <w:del w:id="8861" w:author="Chamreun Poth" w:date="2024-05-30T18:32:00Z" w16du:dateUtc="2024-05-30T11:32:00Z">
          <w:r w:rsidRPr="00F1517F" w:rsidDel="0009112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ន.គ.ស.</w:delText>
          </w:r>
        </w:del>
      </w:ins>
      <w:ins w:id="8862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ឈ្មោះសវនដ្ឋាន</w:t>
        </w:r>
      </w:ins>
      <w:ins w:id="8863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  <w:r w:rsidRPr="00F1517F">
          <w:rPr>
            <w:rFonts w:ascii="Khmer MEF1" w:hAnsi="Khmer MEF1" w:cs="Khmer MEF1"/>
            <w:sz w:val="24"/>
            <w:szCs w:val="24"/>
            <w:cs/>
          </w:rPr>
          <w:t>មានសរុបចំនួន</w:t>
        </w:r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 </w:t>
        </w:r>
      </w:ins>
      <w:ins w:id="8864" w:author="Sopheak Phorn" w:date="2023-07-28T13:47:00Z">
        <w:r w:rsidRPr="00A0350B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8865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៨៣</w:t>
        </w:r>
      </w:ins>
      <w:ins w:id="8866" w:author="Sopheak" w:date="2023-08-03T06:58:00Z">
        <w:r w:rsidR="00A0350B" w:rsidRPr="00A0350B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8867" w:author="Sopheak" w:date="2023-08-03T06:58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8868" w:author="Sopheak Phorn" w:date="2023-07-28T13:44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869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រូប (ស្រីចំនួន</w:t>
        </w:r>
      </w:ins>
      <w:ins w:id="8870" w:author="Sopheak" w:date="2023-08-03T06:57:00Z">
        <w:r w:rsidR="000E7374" w:rsidRPr="00A0350B">
          <w:rPr>
            <w:rFonts w:ascii="Khmer MEF1" w:hAnsi="Khmer MEF1" w:cs="Khmer MEF1"/>
            <w:spacing w:val="-8"/>
            <w:sz w:val="24"/>
            <w:szCs w:val="24"/>
            <w:cs/>
            <w:rPrChange w:id="8871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</w:ins>
      <w:ins w:id="8872" w:author="Sopheak Phorn" w:date="2023-07-28T13:44:00Z">
        <w:del w:id="8873" w:author="Sopheak" w:date="2023-08-03T06:57:00Z">
          <w:r w:rsidRPr="00091126" w:rsidDel="000E7374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8874" w:author="Chamreun Poth" w:date="2024-05-30T18:35:00Z" w16du:dateUtc="2024-05-30T11:35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 xml:space="preserve">  </w:delText>
          </w:r>
        </w:del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875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៣</w:t>
        </w:r>
      </w:ins>
      <w:ins w:id="8876" w:author="Sopheak Phorn" w:date="2023-07-28T13:47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877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៦</w:t>
        </w:r>
      </w:ins>
      <w:ins w:id="8878" w:author="Sopheak" w:date="2023-08-03T06:57:00Z">
        <w:r w:rsidR="000E7374" w:rsidRPr="00A0350B">
          <w:rPr>
            <w:rFonts w:ascii="Khmer MEF1" w:hAnsi="Khmer MEF1" w:cs="Khmer MEF1"/>
            <w:spacing w:val="-8"/>
            <w:sz w:val="24"/>
            <w:szCs w:val="24"/>
            <w:cs/>
            <w:rPrChange w:id="8879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</w:ins>
      <w:ins w:id="8880" w:author="Sopheak Phorn" w:date="2023-07-28T13:44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881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រូប)</w:t>
        </w:r>
        <w:r w:rsidRPr="00A0350B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8882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883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ក្នុងនោះ</w:t>
        </w:r>
        <w:r w:rsidRPr="00A0350B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8884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885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​៣</w:t>
        </w:r>
      </w:ins>
      <w:ins w:id="8886" w:author="Sopheak Phorn" w:date="2023-07-28T13:47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887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១</w:t>
        </w:r>
      </w:ins>
      <w:ins w:id="8888" w:author="Sopheak" w:date="2023-08-03T06:57:00Z">
        <w:r w:rsidR="000E7374" w:rsidRPr="00A0350B">
          <w:rPr>
            <w:rFonts w:ascii="Khmer MEF1" w:hAnsi="Khmer MEF1" w:cs="Khmer MEF1"/>
            <w:spacing w:val="-8"/>
            <w:sz w:val="24"/>
            <w:szCs w:val="24"/>
            <w:cs/>
            <w:rPrChange w:id="8889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</w:ins>
      <w:ins w:id="8890" w:author="Sopheak Phorn" w:date="2023-07-28T13:44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891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រូប</w:t>
        </w:r>
        <w:r w:rsidRPr="00A0350B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8892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893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ជាមន្រ្តីរាជការសាធារណៈ​ </w:t>
        </w:r>
        <w:r w:rsidRPr="00A0350B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8894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8895" w:author="Sopheak Phorn" w:date="2023-07-28T13:48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896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៤</w:t>
        </w:r>
      </w:ins>
      <w:ins w:id="8897" w:author="Sopheak Phorn" w:date="2023-07-28T13:44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898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៨</w:t>
        </w:r>
      </w:ins>
      <w:ins w:id="8899" w:author="Sopheak" w:date="2023-08-03T06:57:00Z">
        <w:r w:rsidR="000E7374" w:rsidRPr="00A0350B">
          <w:rPr>
            <w:rFonts w:ascii="Khmer MEF1" w:hAnsi="Khmer MEF1" w:cs="Khmer MEF1"/>
            <w:spacing w:val="-8"/>
            <w:sz w:val="24"/>
            <w:szCs w:val="24"/>
            <w:cs/>
            <w:rPrChange w:id="8900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</w:ins>
      <w:ins w:id="8901" w:author="Sopheak Phorn" w:date="2023-07-28T13:44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902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រូប ជាមន្ត្រីលក្ខន្តិកៈ និង ៤</w:t>
        </w:r>
      </w:ins>
      <w:ins w:id="8903" w:author="Sopheak" w:date="2023-08-03T06:58:00Z">
        <w:r w:rsidR="000E7374" w:rsidRPr="00A0350B">
          <w:rPr>
            <w:rFonts w:ascii="Khmer MEF1" w:hAnsi="Khmer MEF1" w:cs="Khmer MEF1"/>
            <w:spacing w:val="-8"/>
            <w:sz w:val="24"/>
            <w:szCs w:val="24"/>
            <w:cs/>
            <w:rPrChange w:id="8904" w:author="Sopheak" w:date="2023-08-03T06:58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 </w:t>
        </w:r>
      </w:ins>
      <w:ins w:id="8905" w:author="Sopheak Phorn" w:date="2023-07-28T13:44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906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រូប</w:t>
        </w:r>
        <w:r w:rsidRPr="005037C2">
          <w:rPr>
            <w:rFonts w:ascii="Khmer MEF1" w:hAnsi="Khmer MEF1" w:cs="Khmer MEF1"/>
            <w:sz w:val="24"/>
            <w:szCs w:val="24"/>
            <w:cs/>
          </w:rPr>
          <w:t xml:space="preserve"> </w:t>
        </w:r>
        <w:r w:rsidRPr="00F1517F">
          <w:rPr>
            <w:rFonts w:ascii="Khmer MEF1" w:hAnsi="Khmer MEF1" w:cs="Khmer MEF1"/>
            <w:sz w:val="24"/>
            <w:szCs w:val="24"/>
            <w:cs/>
          </w:rPr>
          <w:t>ជាមន្រ្តីកិច្ចសន្យា។</w:t>
        </w:r>
      </w:ins>
    </w:p>
    <w:p w14:paraId="303176F4" w14:textId="77777777" w:rsidR="008207A1" w:rsidRPr="005037C2" w:rsidRDefault="008207A1">
      <w:pPr>
        <w:spacing w:after="0" w:line="226" w:lineRule="auto"/>
        <w:ind w:firstLine="720"/>
        <w:jc w:val="both"/>
        <w:rPr>
          <w:ins w:id="8907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908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909" w:author="Sopheak Phorn" w:date="2023-07-28T13:44:00Z">
        <w:r w:rsidRPr="00F1517F">
          <w:rPr>
            <w:rFonts w:ascii="Khmer MEF1" w:hAnsi="Khmer MEF1" w:cs="Khmer MEF1"/>
            <w:spacing w:val="8"/>
            <w:sz w:val="24"/>
            <w:szCs w:val="24"/>
            <w:cs/>
            <w:lang w:val="ca-ES"/>
          </w:rPr>
          <w:t>អនុប្រធាននាយកដ្ឋានមានចំនួន ១១រូប ប្រធានការិយាល័យមានចំនួន ១៥រូប និងអនុប្រធាន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ការិ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យាល័យ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មានចំនួន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១៥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រូប។</w:t>
        </w:r>
      </w:ins>
    </w:p>
    <w:p w14:paraId="74AD3299" w14:textId="30BF4ED1" w:rsidR="008207A1" w:rsidRPr="007F4E21" w:rsidRDefault="008207A1">
      <w:pPr>
        <w:spacing w:after="0" w:line="226" w:lineRule="auto"/>
        <w:jc w:val="both"/>
        <w:rPr>
          <w:ins w:id="8910" w:author="Sopheak Phorn" w:date="2023-07-28T13:44:00Z"/>
          <w:rFonts w:ascii="Khmer MEF1" w:hAnsi="Khmer MEF1" w:cs="Khmer MEF1"/>
          <w:lang w:val="ca-ES"/>
        </w:rPr>
        <w:pPrChange w:id="8911" w:author="Sopheak Phorn" w:date="2023-08-25T16:14:00Z">
          <w:pPr>
            <w:spacing w:line="252" w:lineRule="auto"/>
            <w:jc w:val="both"/>
          </w:pPr>
        </w:pPrChange>
      </w:pPr>
      <w:ins w:id="8912" w:author="Sopheak Phorn" w:date="2023-07-28T13:44:00Z">
        <w:r w:rsidRPr="00F1517F">
          <w:rPr>
            <w:rFonts w:ascii="Khmer MEF1" w:eastAsia="Times New Roman" w:hAnsi="Khmer MEF1" w:cs="Khmer MEF1"/>
            <w:spacing w:val="8"/>
            <w:sz w:val="24"/>
            <w:szCs w:val="24"/>
            <w:cs/>
            <w:lang w:val="ca-ES"/>
          </w:rPr>
          <w:tab/>
        </w:r>
        <w:del w:id="8913" w:author="Chamreun Poth" w:date="2024-05-30T18:32:00Z" w16du:dateUtc="2024-05-30T11:32:00Z">
          <w:r w:rsidRPr="007F4E21" w:rsidDel="00091126">
            <w:rPr>
              <w:rFonts w:ascii="Khmer MEF1" w:hAnsi="Khmer MEF1" w:cs="Khmer MEF1"/>
              <w:b/>
              <w:bCs/>
              <w:spacing w:val="12"/>
              <w:sz w:val="24"/>
              <w:szCs w:val="24"/>
              <w:cs/>
              <w:lang w:val="ca-ES"/>
            </w:rPr>
            <w:delText>ន.គ.ស.</w:delText>
          </w:r>
        </w:del>
      </w:ins>
      <w:ins w:id="8914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12"/>
            <w:sz w:val="24"/>
            <w:szCs w:val="24"/>
            <w:cs/>
            <w:lang w:val="ca-ES"/>
          </w:rPr>
          <w:t>ឈ្មោះសវនដ្ឋាន</w:t>
        </w:r>
      </w:ins>
      <w:ins w:id="8915" w:author="Sopheak" w:date="2023-07-29T06:37:00Z">
        <w:r w:rsidR="007F4E21" w:rsidRPr="007F4E21">
          <w:rPr>
            <w:rFonts w:ascii="Khmer MEF1" w:hAnsi="Khmer MEF1" w:cs="Khmer MEF1"/>
            <w:spacing w:val="12"/>
            <w:sz w:val="24"/>
            <w:szCs w:val="24"/>
            <w:rPrChange w:id="8916" w:author="Sopheak" w:date="2023-07-29T06:39:00Z">
              <w:rPr>
                <w:rFonts w:ascii="Khmer MEF1" w:hAnsi="Khmer MEF1" w:cs="Khmer MEF1"/>
                <w:sz w:val="24"/>
                <w:szCs w:val="24"/>
              </w:rPr>
            </w:rPrChange>
          </w:rPr>
          <w:t xml:space="preserve"> </w:t>
        </w:r>
      </w:ins>
      <w:ins w:id="8917" w:author="Sopheak Phorn" w:date="2023-07-28T13:44:00Z">
        <w:del w:id="8918" w:author="Sopheak" w:date="2023-07-29T06:37:00Z">
          <w:r w:rsidRPr="007F4E21" w:rsidDel="007F4E21">
            <w:rPr>
              <w:rFonts w:ascii="Khmer MEF1" w:hAnsi="Khmer MEF1" w:cs="Khmer MEF1"/>
              <w:spacing w:val="12"/>
              <w:sz w:val="24"/>
              <w:szCs w:val="24"/>
              <w:cs/>
            </w:rPr>
            <w:delText xml:space="preserve"> </w:delText>
          </w:r>
        </w:del>
        <w:r w:rsidRPr="007F4E21">
          <w:rPr>
            <w:rFonts w:ascii="Khmer MEF1" w:hAnsi="Khmer MEF1" w:cs="Khmer MEF1"/>
            <w:spacing w:val="12"/>
            <w:sz w:val="24"/>
            <w:szCs w:val="24"/>
            <w:cs/>
            <w:lang w:val="ca-ES"/>
          </w:rPr>
          <w:t xml:space="preserve">បានតែងតាំងលោកស្រី </w:t>
        </w:r>
        <w:r w:rsidRPr="007F4E21">
          <w:rPr>
            <w:rFonts w:ascii="Khmer MEF1" w:hAnsi="Khmer MEF1" w:cs="Khmer MEF1"/>
            <w:b/>
            <w:bCs/>
            <w:spacing w:val="12"/>
            <w:sz w:val="24"/>
            <w:szCs w:val="24"/>
            <w:cs/>
            <w:lang w:val="ca-ES"/>
          </w:rPr>
          <w:t>ហា សុគន្ធា</w:t>
        </w:r>
      </w:ins>
      <w:ins w:id="8919" w:author="Sopheak" w:date="2023-07-29T06:37:00Z">
        <w:r w:rsidR="007F4E21" w:rsidRPr="007F4E21">
          <w:rPr>
            <w:rFonts w:ascii="Khmer MEF1" w:hAnsi="Khmer MEF1" w:cs="Khmer MEF1"/>
            <w:spacing w:val="12"/>
            <w:sz w:val="24"/>
            <w:szCs w:val="24"/>
            <w:lang w:val="ca-ES"/>
            <w:rPrChange w:id="8920" w:author="Sopheak" w:date="2023-07-29T06:3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 xml:space="preserve"> </w:t>
        </w:r>
      </w:ins>
      <w:ins w:id="8921" w:author="Sopheak Phorn" w:date="2023-07-28T13:44:00Z">
        <w:del w:id="8922" w:author="Sopheak" w:date="2023-07-29T06:37:00Z">
          <w:r w:rsidRPr="007F4E21" w:rsidDel="007F4E21">
            <w:rPr>
              <w:rFonts w:ascii="Khmer MEF1" w:hAnsi="Khmer MEF1" w:cs="Khmer MEF1"/>
              <w:spacing w:val="12"/>
              <w:sz w:val="24"/>
              <w:szCs w:val="24"/>
              <w:cs/>
              <w:lang w:val="ca-ES"/>
            </w:rPr>
            <w:delText xml:space="preserve"> </w:delText>
          </w:r>
        </w:del>
        <w:r w:rsidRPr="007F4E21">
          <w:rPr>
            <w:rFonts w:ascii="Khmer MEF1" w:hAnsi="Khmer MEF1" w:cs="Khmer MEF1"/>
            <w:spacing w:val="12"/>
            <w:sz w:val="24"/>
            <w:szCs w:val="24"/>
            <w:cs/>
            <w:lang w:val="ca-ES"/>
          </w:rPr>
          <w:t>ប្រធានការិយាល័យគណនេយ្យនិងហិរញ្ញវត្ថុ​នៃ</w:t>
        </w:r>
        <w:r w:rsidRPr="007F4E21">
          <w:rPr>
            <w:rFonts w:ascii="Khmer MEF1" w:hAnsi="Khmer MEF1" w:cs="Khmer MEF1"/>
            <w:sz w:val="24"/>
            <w:szCs w:val="24"/>
            <w:cs/>
            <w:lang w:val="ca-ES"/>
            <w:rPrChange w:id="8923" w:author="Sopheak" w:date="2023-07-29T06:3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នាយកដ្ឋាន</w:t>
        </w:r>
        <w:r w:rsidRPr="007F4E21">
          <w:rPr>
            <w:rFonts w:ascii="Khmer MEF1" w:hAnsi="Khmer MEF1" w:cs="Khmer MEF1"/>
            <w:sz w:val="24"/>
            <w:szCs w:val="24"/>
            <w:cs/>
            <w:lang w:val="ca-ES"/>
            <w:rPrChange w:id="8924" w:author="Sopheak" w:date="2023-07-29T06:37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​</w:t>
        </w:r>
        <w:r w:rsidRPr="007F4E21">
          <w:rPr>
            <w:rFonts w:ascii="Khmer MEF1" w:hAnsi="Khmer MEF1" w:cs="Khmer MEF1"/>
            <w:sz w:val="24"/>
            <w:szCs w:val="24"/>
            <w:cs/>
            <w:lang w:val="ca-ES"/>
          </w:rPr>
          <w:t>កិច្ចការទូទៅជា</w:t>
        </w:r>
        <w:r w:rsidRPr="007F4E21">
          <w:rPr>
            <w:rFonts w:ascii="Khmer MEF1" w:hAnsi="Khmer MEF1" w:cs="Khmer MEF1"/>
            <w:sz w:val="24"/>
            <w:szCs w:val="24"/>
            <w:cs/>
            <w:lang w:val="ca-ES"/>
            <w:rPrChange w:id="8925" w:author="Sopheak" w:date="2023-07-29T06:3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បុគ្គលទទួលបន្ទុកសម្របសម្រួលការងារសវនកម្ម។</w:t>
        </w:r>
        <w:r w:rsidRPr="007F4E21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</w:ins>
    </w:p>
    <w:p w14:paraId="337B0E1F" w14:textId="363F7088" w:rsidR="008207A1" w:rsidRPr="00F1517F" w:rsidDel="002D163D" w:rsidRDefault="008207A1">
      <w:pPr>
        <w:spacing w:after="0" w:line="226" w:lineRule="auto"/>
        <w:ind w:firstLine="720"/>
        <w:jc w:val="both"/>
        <w:rPr>
          <w:ins w:id="8926" w:author="Sopheak Phorn" w:date="2023-07-28T13:44:00Z"/>
          <w:del w:id="8927" w:author="Sopheak" w:date="2023-07-28T22:57:00Z"/>
          <w:rFonts w:ascii="Khmer MEF1" w:hAnsi="Khmer MEF1" w:cs="Khmer MEF1"/>
          <w:sz w:val="12"/>
          <w:szCs w:val="12"/>
          <w:lang w:val="ca-ES"/>
        </w:rPr>
        <w:pPrChange w:id="8928" w:author="Sopheak Phorn" w:date="2023-08-25T16:14:00Z">
          <w:pPr>
            <w:spacing w:after="0" w:line="245" w:lineRule="auto"/>
            <w:ind w:firstLine="720"/>
            <w:jc w:val="both"/>
          </w:pPr>
        </w:pPrChange>
      </w:pPr>
      <w:ins w:id="8929" w:author="Sopheak Phorn" w:date="2023-07-28T13:44:00Z">
        <w:r w:rsidRPr="00A0350B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8930" w:author="Sopheak" w:date="2023-08-03T07:00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បច្ចុប្បន្ន </w:t>
        </w:r>
        <w:del w:id="8931" w:author="Chamreun Poth" w:date="2024-05-30T18:32:00Z" w16du:dateUtc="2024-05-30T11:32:00Z">
          <w:r w:rsidRPr="00A0350B" w:rsidDel="00091126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8932" w:author="Sopheak" w:date="2023-08-03T07:00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ន.គ.ស.</w:delText>
          </w:r>
        </w:del>
      </w:ins>
      <w:ins w:id="8933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</w:rPr>
          <w:t>ឈ្មោះសវនដ្ឋាន</w:t>
        </w:r>
      </w:ins>
      <w:ins w:id="8934" w:author="Sopheak Phorn" w:date="2023-07-28T13:44:00Z">
        <w:r w:rsidRPr="00A0350B">
          <w:rPr>
            <w:rFonts w:ascii="Khmer MEF1" w:hAnsi="Khmer MEF1" w:cs="Khmer MEF1"/>
            <w:spacing w:val="6"/>
            <w:sz w:val="24"/>
            <w:szCs w:val="24"/>
            <w:cs/>
            <w:rPrChange w:id="8935" w:author="Sopheak" w:date="2023-08-03T07:00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  <w:r w:rsidRPr="00A0350B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8936" w:author="Sopheak" w:date="2023-08-03T07:00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មានអាសយដ្ឋាននៅទីស្ដីការក្រសួងសេដ្ឋកិច្ចនិងហិរញ្ញវត្ថុ អគ</w:t>
        </w:r>
      </w:ins>
      <w:ins w:id="8937" w:author="Sopheak" w:date="2023-08-03T06:59:00Z">
        <w:r w:rsidR="00A0350B" w:rsidRPr="00A0350B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8938" w:author="Sopheak" w:date="2023-08-03T07:00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ារ “</w:t>
        </w:r>
      </w:ins>
      <w:ins w:id="8939" w:author="Sopheak Phorn" w:date="2023-07-28T13:44:00Z">
        <w:del w:id="8940" w:author="Sopheak" w:date="2023-08-03T06:59:00Z">
          <w:r w:rsidRPr="00A0350B" w:rsidDel="00A0350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8941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ារលេខ </w:delText>
          </w:r>
        </w:del>
        <w:r w:rsidRPr="00A0350B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8942" w:author="Sopheak" w:date="2023-08-03T07:00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ក</w:t>
        </w:r>
      </w:ins>
      <w:ins w:id="8943" w:author="Sopheak" w:date="2023-08-03T06:59:00Z">
        <w:r w:rsidR="00A0350B" w:rsidRPr="00A0350B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8944" w:author="Sopheak" w:date="2023-08-03T07:00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”</w:t>
        </w:r>
      </w:ins>
      <w:ins w:id="8945" w:author="Sopheak Phorn" w:date="2023-07-28T13:44:00Z">
        <w:r w:rsidRPr="00A0350B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8946" w:author="Sopheak" w:date="2023-08-03T07:00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ស្ថិតនៅ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​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ជាន់ទី១ ផ្លូវលេខ៩២ សង្កាត់វត្តភ្នំ ខណ្ឌដូនពេញ រាជជានីភ្នំពេញ។</w:t>
        </w:r>
      </w:ins>
    </w:p>
    <w:p w14:paraId="00E90F56" w14:textId="12D97C87" w:rsidR="00311D70" w:rsidRPr="00E33574" w:rsidDel="008207A1" w:rsidRDefault="00F171DC">
      <w:pPr>
        <w:spacing w:after="0" w:line="226" w:lineRule="auto"/>
        <w:contextualSpacing/>
        <w:jc w:val="both"/>
        <w:rPr>
          <w:ins w:id="8947" w:author="Voeun Kuyeng" w:date="2022-08-31T11:06:00Z"/>
          <w:del w:id="8948" w:author="Sopheak Phorn" w:date="2023-07-28T13:44:00Z"/>
          <w:rFonts w:ascii="Khmer MEF1" w:hAnsi="Khmer MEF1" w:cs="Khmer MEF1"/>
          <w:cs/>
          <w:rPrChange w:id="8949" w:author="Kem Sereyboth" w:date="2023-07-19T16:59:00Z">
            <w:rPr>
              <w:ins w:id="8950" w:author="Voeun Kuyeng" w:date="2022-08-31T11:06:00Z"/>
              <w:del w:id="8951" w:author="Sopheak Phorn" w:date="2023-07-28T13:44:00Z"/>
              <w:rFonts w:ascii="Khmer MEF1" w:hAnsi="Khmer MEF1" w:cs="Khmer MEF1"/>
              <w:cs/>
              <w:lang w:val="ca-ES"/>
            </w:rPr>
          </w:rPrChange>
        </w:rPr>
        <w:pPrChange w:id="8952" w:author="Sopheak Phorn" w:date="2023-08-25T16:14:00Z">
          <w:pPr>
            <w:pStyle w:val="NormalWeb"/>
            <w:spacing w:before="0" w:beforeAutospacing="0" w:after="0" w:afterAutospacing="0" w:line="250" w:lineRule="auto"/>
            <w:ind w:firstLine="709"/>
            <w:jc w:val="both"/>
          </w:pPr>
        </w:pPrChange>
      </w:pPr>
      <w:ins w:id="8953" w:author="sakaria fa" w:date="2022-09-30T20:52:00Z">
        <w:del w:id="8954" w:author="Sopheak Phorn" w:date="2023-07-28T13:44:00Z">
          <w:r w:rsidRPr="006747A0" w:rsidDel="008207A1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955" w:author="Kem Sereyboth" w:date="2023-07-25T13:32:00Z">
                <w:rPr>
                  <w:rFonts w:ascii="Khmer MEF1" w:hAnsi="Khmer MEF1" w:cs="Khmer MEF1"/>
                  <w:color w:val="000000"/>
                  <w:spacing w:val="6"/>
                  <w:cs/>
                  <w:lang w:val="ca-ES"/>
                </w:rPr>
              </w:rPrChange>
            </w:rPr>
            <w:delText>អនុលោមតាម</w:delText>
          </w:r>
        </w:del>
      </w:ins>
      <w:ins w:id="8956" w:author="Kem Sereiboth" w:date="2022-09-13T09:54:00Z">
        <w:del w:id="8957" w:author="Sopheak Phorn" w:date="2023-07-28T13:44:00Z">
          <w:r w:rsidR="00311D70" w:rsidRPr="006747A0" w:rsidDel="008207A1">
            <w:rPr>
              <w:rFonts w:ascii="Khmer MEF1" w:hAnsi="Khmer MEF1" w:cs="Khmer MEF1"/>
              <w:spacing w:val="8"/>
              <w:sz w:val="24"/>
              <w:szCs w:val="24"/>
              <w:cs/>
              <w:rPrChange w:id="8958" w:author="Kem Sereyboth" w:date="2023-07-25T13:32:00Z">
                <w:rPr>
                  <w:rFonts w:ascii="Khmer MEF1" w:hAnsi="Khmer MEF1" w:cs="Khmer MEF1"/>
                  <w:spacing w:val="-8"/>
                  <w:cs/>
                </w:rPr>
              </w:rPrChange>
            </w:rPr>
            <w:delText>ច្បាប់ស្តីពីការរៀបចំ</w:delText>
          </w:r>
        </w:del>
      </w:ins>
      <w:ins w:id="8959" w:author="LENOVO" w:date="2022-10-02T05:07:00Z">
        <w:del w:id="8960" w:author="Sopheak Phorn" w:date="2023-07-28T13:44:00Z">
          <w:r w:rsidR="00AF533B" w:rsidRPr="006747A0" w:rsidDel="008207A1">
            <w:rPr>
              <w:rFonts w:ascii="Khmer MEF1" w:hAnsi="Khmer MEF1" w:cs="Khmer MEF1"/>
              <w:spacing w:val="8"/>
              <w:sz w:val="24"/>
              <w:szCs w:val="24"/>
              <w:cs/>
              <w:rPrChange w:id="8961" w:author="Kem Sereyboth" w:date="2023-07-25T13:32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 xml:space="preserve"> </w:delText>
          </w:r>
        </w:del>
      </w:ins>
      <w:ins w:id="8962" w:author="Kem Sereiboth" w:date="2022-09-13T09:54:00Z">
        <w:del w:id="8963" w:author="Sopheak Phorn" w:date="2023-07-28T13:44:00Z">
          <w:r w:rsidR="00311D70" w:rsidRPr="006747A0" w:rsidDel="008207A1">
            <w:rPr>
              <w:rFonts w:ascii="Khmer MEF1" w:hAnsi="Khmer MEF1" w:cs="Khmer MEF1"/>
              <w:spacing w:val="8"/>
              <w:sz w:val="24"/>
              <w:szCs w:val="24"/>
              <w:cs/>
              <w:rPrChange w:id="8964" w:author="Kem Sereyboth" w:date="2023-07-25T13:32:00Z">
                <w:rPr>
                  <w:rFonts w:ascii="Khmer MEF1" w:hAnsi="Khmer MEF1" w:cs="Khmer MEF1"/>
                  <w:spacing w:val="-8"/>
                  <w:cs/>
                </w:rPr>
              </w:rPrChange>
            </w:rPr>
            <w:delText>និងការប្រព្រឹត្តទៅនៃអាជ្ញាធរសេវាហិរញ្ញវត្ថុមិនមែនធនា​គា​​រ</w:delText>
          </w:r>
          <w:r w:rsidR="00311D70" w:rsidRPr="006747A0" w:rsidDel="008207A1">
            <w:rPr>
              <w:rFonts w:ascii="Khmer MEF1" w:hAnsi="Khmer MEF1" w:cs="Khmer MEF1"/>
              <w:spacing w:val="8"/>
              <w:sz w:val="24"/>
              <w:szCs w:val="24"/>
              <w:cs/>
              <w:rPrChange w:id="8965" w:author="Kem Sereyboth" w:date="2023-07-25T13:32:00Z">
                <w:rPr>
                  <w:rFonts w:ascii="Khmer MEF1" w:hAnsi="Khmer MEF1" w:cs="Khmer MEF1"/>
                  <w:spacing w:val="-12"/>
                  <w:cs/>
                </w:rPr>
              </w:rPrChange>
            </w:rPr>
            <w:delText xml:space="preserve"> (</w:delText>
          </w:r>
          <w:r w:rsidR="00311D70" w:rsidRPr="006747A0" w:rsidDel="008207A1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rPrChange w:id="8966" w:author="Kem Sereyboth" w:date="2023-07-25T13:32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អ.ស.ហ.</w:delText>
          </w:r>
          <w:r w:rsidR="00311D70" w:rsidRPr="006747A0" w:rsidDel="008207A1">
            <w:rPr>
              <w:rFonts w:ascii="Khmer MEF1" w:hAnsi="Khmer MEF1" w:cs="Khmer MEF1"/>
              <w:spacing w:val="8"/>
              <w:sz w:val="24"/>
              <w:szCs w:val="24"/>
              <w:cs/>
              <w:rPrChange w:id="8967" w:author="Kem Sereyboth" w:date="2023-07-25T13:32:00Z">
                <w:rPr>
                  <w:rFonts w:ascii="Khmer MEF1" w:hAnsi="Khmer MEF1" w:cs="Khmer MEF1"/>
                  <w:cs/>
                </w:rPr>
              </w:rPrChange>
            </w:rPr>
            <w:delText xml:space="preserve">) </w:delText>
          </w:r>
        </w:del>
      </w:ins>
      <w:ins w:id="8968" w:author="Seng Chheanglay" w:date="2022-09-20T13:44:00Z">
        <w:del w:id="8969" w:author="Sopheak Phorn" w:date="2023-07-28T13:44:00Z">
          <w:r w:rsidR="009B10D0" w:rsidRPr="006747A0" w:rsidDel="008207A1">
            <w:rPr>
              <w:rFonts w:ascii="Khmer MEF1" w:hAnsi="Khmer MEF1" w:cs="Khmer MEF1"/>
              <w:spacing w:val="8"/>
              <w:sz w:val="24"/>
              <w:szCs w:val="24"/>
              <w:cs/>
              <w:rPrChange w:id="8970" w:author="Kem Sereyboth" w:date="2023-07-25T13:32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</w:del>
      </w:ins>
      <w:ins w:id="8971" w:author="Kem Sereiboth" w:date="2022-09-13T09:54:00Z">
        <w:del w:id="8972" w:author="Sopheak Phorn" w:date="2023-07-28T13:44:00Z">
          <w:r w:rsidR="00311D70" w:rsidRPr="006747A0" w:rsidDel="008207A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8973" w:author="Kem Sereyboth" w:date="2023-07-25T13:32:00Z">
                <w:rPr>
                  <w:rFonts w:ascii="Khmer MEF1" w:hAnsi="Khmer MEF1" w:cs="Khmer MEF1"/>
                  <w:color w:val="000000"/>
                  <w:cs/>
                  <w:lang w:val="ca-ES"/>
                </w:rPr>
              </w:rPrChange>
            </w:rPr>
            <w:delText>អ</w:delText>
          </w:r>
        </w:del>
      </w:ins>
      <w:ins w:id="8974" w:author="Kem Sereyboth" w:date="2023-07-25T13:31:00Z">
        <w:del w:id="8975" w:author="Sopheak Phorn" w:date="2023-07-28T13:44:00Z">
          <w:r w:rsidR="006747A0" w:rsidRPr="006747A0" w:rsidDel="008207A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8976" w:author="Kem Sereyboth" w:date="2023-07-25T13:32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​</w:delText>
          </w:r>
        </w:del>
      </w:ins>
      <w:ins w:id="8977" w:author="Kem Sereiboth" w:date="2022-09-13T09:54:00Z">
        <w:del w:id="8978" w:author="Sopheak Phorn" w:date="2023-07-28T13:44:00Z">
          <w:r w:rsidR="00311D70" w:rsidRPr="006747A0" w:rsidDel="008207A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8979" w:author="Kem Sereyboth" w:date="2023-07-25T13:32:00Z">
                <w:rPr>
                  <w:rFonts w:ascii="Khmer MEF1" w:hAnsi="Khmer MEF1" w:cs="Khmer MEF1"/>
                  <w:color w:val="000000"/>
                  <w:cs/>
                  <w:lang w:val="ca-ES"/>
                </w:rPr>
              </w:rPrChange>
            </w:rPr>
            <w:delText>គ្គ</w:delText>
          </w:r>
        </w:del>
      </w:ins>
      <w:ins w:id="8980" w:author="Kem Sereyboth" w:date="2023-07-25T13:31:00Z">
        <w:del w:id="8981" w:author="Sopheak Phorn" w:date="2023-07-28T13:44:00Z">
          <w:r w:rsidR="006747A0" w:rsidRPr="006747A0" w:rsidDel="008207A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8982" w:author="Kem Sereyboth" w:date="2023-07-25T13:32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​</w:delText>
          </w:r>
        </w:del>
      </w:ins>
      <w:ins w:id="8983" w:author="Kem Sereiboth" w:date="2022-09-13T09:54:00Z">
        <w:del w:id="8984" w:author="Sopheak Phorn" w:date="2023-07-28T13:44:00Z">
          <w:r w:rsidR="00311D70" w:rsidRPr="006747A0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8985" w:author="Kem Sereyboth" w:date="2023-07-25T13:31:00Z">
                <w:rPr>
                  <w:rFonts w:ascii="Khmer MEF1" w:hAnsi="Khmer MEF1" w:cs="Khmer MEF1"/>
                  <w:color w:val="000000"/>
                  <w:cs/>
                  <w:lang w:val="ca-ES"/>
                </w:rPr>
              </w:rPrChange>
            </w:rPr>
            <w:delText>លេ</w:delText>
          </w:r>
        </w:del>
      </w:ins>
      <w:ins w:id="8986" w:author="Kem Sereyboth" w:date="2023-07-25T13:31:00Z">
        <w:del w:id="8987" w:author="Sopheak Phorn" w:date="2023-07-28T13:44:00Z">
          <w:r w:rsidR="006747A0" w:rsidRPr="006747A0" w:rsidDel="008207A1">
            <w:rPr>
              <w:rFonts w:ascii="Khmer MEF1" w:hAnsi="Khmer MEF1" w:cs="Khmer MEF1"/>
              <w:sz w:val="24"/>
              <w:szCs w:val="24"/>
              <w:lang w:val="ca-ES"/>
              <w:rPrChange w:id="8988" w:author="Kem Sereyboth" w:date="2023-07-25T13:31:00Z">
                <w:rPr>
                  <w:rFonts w:ascii="Khmer MEF1" w:hAnsi="Khmer MEF1" w:cs="Khmer MEF1"/>
                  <w:spacing w:val="6"/>
                  <w:lang w:val="ca-ES"/>
                </w:rPr>
              </w:rPrChange>
            </w:rPr>
            <w:delText>​​​</w:delText>
          </w:r>
        </w:del>
      </w:ins>
      <w:ins w:id="8989" w:author="Kem Sereiboth" w:date="2022-09-13T09:54:00Z">
        <w:del w:id="8990" w:author="Sopheak Phorn" w:date="2023-07-28T13:44:00Z">
          <w:r w:rsidR="00311D70" w:rsidRPr="006747A0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8991" w:author="Kem Sereyboth" w:date="2023-07-25T13:31:00Z">
                <w:rPr>
                  <w:rFonts w:ascii="Khmer MEF1" w:hAnsi="Khmer MEF1" w:cs="Khmer MEF1"/>
                  <w:color w:val="000000"/>
                  <w:cs/>
                  <w:lang w:val="ca-ES"/>
                </w:rPr>
              </w:rPrChange>
            </w:rPr>
            <w:delText>ខា</w:delText>
          </w:r>
          <w:r w:rsidR="00311D70" w:rsidRPr="00E33574" w:rsidDel="008207A1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8992" w:author="Kem Sereyboth" w:date="2023-07-19T16:59:00Z">
                <w:rPr>
                  <w:rFonts w:ascii="Khmer MEF1" w:hAnsi="Khmer MEF1" w:cs="Khmer MEF1"/>
                  <w:color w:val="000000"/>
                  <w:cs/>
                  <w:lang w:val="ca-ES"/>
                </w:rPr>
              </w:rPrChange>
            </w:rPr>
            <w:delText>ធិការដ្ឋាននៃក្រុមប្រឹក្សាជាតិគាំពារសង្គម ត្រូវបំពេញមុខងារបន្ថែមជានិយ័តករសន្តិសុខ</w:delText>
          </w:r>
        </w:del>
      </w:ins>
      <w:ins w:id="8993" w:author="User" w:date="2022-09-28T17:00:00Z">
        <w:del w:id="8994" w:author="Sopheak Phorn" w:date="2023-07-28T13:44:00Z">
          <w:r w:rsidR="000F6EFF" w:rsidRPr="00E33574" w:rsidDel="008207A1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8995" w:author="Kem Sereyboth" w:date="2023-07-19T16:59:00Z">
                <w:rPr>
                  <w:rFonts w:ascii="Khmer MEF1" w:hAnsi="Khmer MEF1" w:cs="Khmer MEF1"/>
                  <w:color w:val="000000"/>
                  <w:spacing w:val="6"/>
                  <w:lang w:val="ca-ES"/>
                </w:rPr>
              </w:rPrChange>
            </w:rPr>
            <w:delText xml:space="preserve"> </w:delText>
          </w:r>
        </w:del>
      </w:ins>
      <w:ins w:id="8996" w:author="Kem Sereiboth" w:date="2022-09-13T09:54:00Z">
        <w:del w:id="8997" w:author="Sopheak Phorn" w:date="2023-07-28T13:44:00Z">
          <w:r w:rsidR="00311D70" w:rsidRPr="00E33574" w:rsidDel="008207A1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8998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cs/>
                  <w:lang w:val="ca-ES"/>
                </w:rPr>
              </w:rPrChange>
            </w:rPr>
            <w:delText>សង្គម</w:delText>
          </w:r>
          <w:r w:rsidR="00311D7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8999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cs/>
                  <w:lang w:val="ca-ES"/>
                </w:rPr>
              </w:rPrChange>
            </w:rPr>
            <w:delText xml:space="preserve"> </w:delText>
          </w:r>
          <w:r w:rsidR="00311D70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000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cs/>
                  <w:lang w:val="ca-ES"/>
                </w:rPr>
              </w:rPrChange>
            </w:rPr>
            <w:delText xml:space="preserve">(ហៅកាត់ថា 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001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2"/>
                  <w:cs/>
                </w:rPr>
              </w:rPrChange>
            </w:rPr>
            <w:delText>ន.ស.ស</w:delText>
          </w:r>
          <w:r w:rsidR="00311D70" w:rsidRPr="006E6058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002" w:author="Sopheak Phorn" w:date="2023-07-28T09:15:00Z">
                <w:rPr>
                  <w:rFonts w:ascii="Khmer MEF1" w:hAnsi="Khmer MEF1" w:cs="Khmer MEF1"/>
                  <w:b/>
                  <w:bCs/>
                  <w:color w:val="000000"/>
                  <w:spacing w:val="-2"/>
                </w:rPr>
              </w:rPrChange>
            </w:rPr>
            <w:delText>.</w:delText>
          </w:r>
          <w:r w:rsidR="00311D70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003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</w:rPr>
              </w:rPrChange>
            </w:rPr>
            <w:delText>)</w:delText>
          </w:r>
        </w:del>
      </w:ins>
      <w:ins w:id="9004" w:author="User" w:date="2022-09-19T14:54:00Z">
        <w:del w:id="9005" w:author="Sopheak Phorn" w:date="2023-07-28T13:44:00Z">
          <w:r w:rsidR="00AC784F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006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</w:rPr>
              </w:rPrChange>
            </w:rPr>
            <w:delText xml:space="preserve"> </w:delText>
          </w:r>
        </w:del>
      </w:ins>
      <w:ins w:id="9007" w:author="User" w:date="2022-09-19T14:55:00Z">
        <w:del w:id="9008" w:author="Sopheak Phorn" w:date="2023-07-28T13:44:00Z">
          <w:r w:rsidR="005A2EC8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009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និង</w:delText>
          </w:r>
        </w:del>
      </w:ins>
      <w:ins w:id="9010" w:author="User" w:date="2022-09-19T14:54:00Z">
        <w:del w:id="9011" w:author="Sopheak Phorn" w:date="2023-07-28T13:44:00Z">
          <w:r w:rsidR="00AC784F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012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ជាសេនាធិការឱ្យ </w:delText>
          </w:r>
          <w:r w:rsidR="00AC784F" w:rsidRPr="00E33574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013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អ.ស.ហ.</w:delText>
          </w:r>
        </w:del>
      </w:ins>
      <w:ins w:id="9014" w:author="Kem Sereiboth" w:date="2022-09-13T09:54:00Z">
        <w:del w:id="9015" w:author="Sopheak Phorn" w:date="2023-07-28T13:44:00Z">
          <w:r w:rsidR="00311D70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016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</w:rPr>
              </w:rPrChange>
            </w:rPr>
            <w:delText xml:space="preserve"> </w:delText>
          </w:r>
          <w:r w:rsidR="00311D70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017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ស្របតាមបទប្បញ្ញត្តិនៃច្បាប់នេះ។</w:delText>
          </w:r>
        </w:del>
      </w:ins>
      <w:ins w:id="9018" w:author="User" w:date="2022-09-19T14:56:00Z">
        <w:del w:id="9019" w:author="Sopheak Phorn" w:date="2023-07-28T13:44:00Z">
          <w:r w:rsidR="005A2EC8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020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។</w:delText>
          </w:r>
        </w:del>
      </w:ins>
      <w:ins w:id="9021" w:author="Kem Sereiboth" w:date="2022-09-13T09:54:00Z">
        <w:del w:id="9022" w:author="Sopheak Phorn" w:date="2023-07-28T13:44:00Z">
          <w:r w:rsidR="00311D70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023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024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2"/>
                  <w:cs/>
                </w:rPr>
              </w:rPrChange>
            </w:rPr>
            <w:delText>ន.ស.ស</w:delText>
          </w:r>
          <w:r w:rsidR="00311D70" w:rsidRPr="008207A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025" w:author="Sopheak Phorn" w:date="2023-07-28T14:01:00Z">
                <w:rPr>
                  <w:rFonts w:ascii="Khmer MEF1" w:hAnsi="Khmer MEF1" w:cs="Khmer MEF1"/>
                  <w:b/>
                  <w:bCs/>
                  <w:color w:val="000000"/>
                  <w:spacing w:val="-2"/>
                </w:rPr>
              </w:rPrChange>
            </w:rPr>
            <w:delText>.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026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2"/>
                  <w:cs/>
                </w:rPr>
              </w:rPrChange>
            </w:rPr>
            <w:delText xml:space="preserve"> </w:delText>
          </w:r>
          <w:r w:rsidR="00311D70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027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</w:rPr>
              </w:rPrChange>
            </w:rPr>
            <w:delText>ត្រូវអនុវត្តតួនាទី និងភារកិច្ច ដូចមា​ន</w:delText>
          </w:r>
          <w:r w:rsidR="00311D70" w:rsidRPr="00E33574" w:rsidDel="008207A1">
            <w:rPr>
              <w:rFonts w:ascii="Khmer MEF1" w:hAnsi="Khmer MEF1" w:cs="Khmer MEF1"/>
              <w:sz w:val="24"/>
              <w:szCs w:val="24"/>
              <w:cs/>
              <w:rPrChange w:id="9028" w:author="Kem Sereyboth" w:date="2023-07-19T16:59:00Z">
                <w:rPr>
                  <w:rFonts w:ascii="Khmer MEF1" w:hAnsi="Khmer MEF1" w:cs="Khmer MEF1"/>
                  <w:color w:val="000000"/>
                  <w:spacing w:val="-4"/>
                  <w:cs/>
                </w:rPr>
              </w:rPrChange>
            </w:rPr>
            <w:delText>ចែងក្នុងច្បាប់ស្តីពីរបបសន្តិសុខសង្គម ដែលត្រូវបានប្រកាសឱ្យប្រើដោយព្រះរាជក្រមលេខ នស/រកម/</w:delText>
          </w:r>
          <w:r w:rsidR="00311D70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029" w:author="Kem Sereyboth" w:date="2023-07-19T16:59:00Z">
                <w:rPr>
                  <w:rFonts w:ascii="Khmer MEF1" w:hAnsi="Khmer MEF1" w:cs="Khmer MEF1"/>
                  <w:color w:val="000000"/>
                  <w:spacing w:val="-4"/>
                  <w:cs/>
                </w:rPr>
              </w:rPrChange>
            </w:rPr>
            <w:delText>១​១</w:delText>
          </w:r>
          <w:r w:rsidR="00311D70" w:rsidRPr="008207A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030" w:author="Sopheak Phorn" w:date="2023-07-28T14:01:00Z">
                <w:rPr>
                  <w:rFonts w:ascii="Khmer MEF1" w:hAnsi="Khmer MEF1" w:cs="Khmer MEF1"/>
                  <w:color w:val="000000"/>
                </w:rPr>
              </w:rPrChange>
            </w:rPr>
            <w:delText>​​​​</w:delText>
          </w:r>
          <w:r w:rsidR="00311D70" w:rsidRPr="00E33574" w:rsidDel="008207A1">
            <w:rPr>
              <w:rFonts w:ascii="Khmer MEF1" w:hAnsi="Khmer MEF1" w:cs="Khmer MEF1"/>
              <w:spacing w:val="8"/>
              <w:sz w:val="24"/>
              <w:szCs w:val="24"/>
              <w:cs/>
              <w:rPrChange w:id="9031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cs/>
                </w:rPr>
              </w:rPrChange>
            </w:rPr>
            <w:delText>១៩/០១៨ ​ចុះថ្ងៃទី២ ខែវិច្ឆិកា ឆ្នាំ២០១៩ និងបទប្បញ្ញត្តិពាក់ព័ន្ធផ្សេងទៀតក្នុងវិស័យសន្តិសុខសង្គម។</w:delText>
          </w:r>
          <w:r w:rsidR="00311D70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032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cs/>
                </w:rPr>
              </w:rPrChange>
            </w:rPr>
            <w:delText xml:space="preserve"> </w:delText>
          </w:r>
          <w:r w:rsidR="00311D70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9033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cs/>
                </w:rPr>
              </w:rPrChange>
            </w:rPr>
            <w:delText>យោងតាម</w:delText>
          </w:r>
          <w:r w:rsidR="00311D70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9034" w:author="Kem Sereyboth" w:date="2023-07-19T16:59:00Z">
                <w:rPr>
                  <w:rFonts w:ascii="Khmer MEF1" w:hAnsi="Khmer MEF1" w:cs="Khmer MEF1"/>
                  <w:color w:val="000000"/>
                  <w:spacing w:val="-8"/>
                  <w:cs/>
                </w:rPr>
              </w:rPrChange>
            </w:rPr>
            <w:delText>មា​ត្រា២១ មា​ត្រា២២ និងមាត្រា២៣ នៃ</w:delText>
          </w:r>
          <w:r w:rsidR="00311D70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9035" w:author="Kem Sereyboth" w:date="2023-07-19T16:59:00Z">
                <w:rPr>
                  <w:rFonts w:ascii="Khmer MEF1" w:hAnsi="Khmer MEF1" w:cs="Khmer MEF1"/>
                  <w:spacing w:val="-8"/>
                  <w:cs/>
                </w:rPr>
              </w:rPrChange>
            </w:rPr>
            <w:delText xml:space="preserve">អនុក្រឹត្យស្ដីពីការរៀបចំនិងការប្រព្រឹត្តទៅរបស់អង្គភាពក្រោមឱ​វាទរបស់ 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9036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cs/>
                </w:rPr>
              </w:rPrChange>
            </w:rPr>
            <w:delText xml:space="preserve">អ.ស.ហ. </w:delText>
          </w:r>
          <w:r w:rsidR="00311D70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9037" w:author="Kem Sereyboth" w:date="2023-07-19T16:5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 xml:space="preserve">បានកំណត់ពីតួនាទីនិងភារកិច្ចរបស់ 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9038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cs/>
                </w:rPr>
              </w:rPrChange>
            </w:rPr>
            <w:delText>ន.ស.ស</w:delText>
          </w:r>
          <w:r w:rsidR="00311D70" w:rsidRPr="008207A1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lang w:val="ca-ES"/>
              <w:rPrChange w:id="9039" w:author="Sopheak Phorn" w:date="2023-07-28T14:01:00Z">
                <w:rPr>
                  <w:rFonts w:ascii="Khmer MEF1" w:hAnsi="Khmer MEF1" w:cs="Khmer MEF1"/>
                  <w:b/>
                  <w:bCs/>
                  <w:color w:val="000000"/>
                  <w:spacing w:val="-6"/>
                </w:rPr>
              </w:rPrChange>
            </w:rPr>
            <w:delText>.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9040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cs/>
                </w:rPr>
              </w:rPrChange>
            </w:rPr>
            <w:delText xml:space="preserve"> </w:delText>
          </w:r>
          <w:r w:rsidR="00311D70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9041" w:author="Kem Sereyboth" w:date="2023-07-19T16:59:00Z">
                <w:rPr>
                  <w:rFonts w:ascii="Khmer MEF1" w:hAnsi="Khmer MEF1" w:cs="Khmer MEF1"/>
                  <w:color w:val="000000"/>
                  <w:spacing w:val="-6"/>
                  <w:cs/>
                </w:rPr>
              </w:rPrChange>
            </w:rPr>
            <w:delText xml:space="preserve">និងអគ្គនាយករបស់ 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9042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cs/>
                </w:rPr>
              </w:rPrChange>
            </w:rPr>
            <w:delText>ន.ស.ស</w:delText>
          </w:r>
          <w:r w:rsidR="00311D70" w:rsidRPr="008207A1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lang w:val="ca-ES"/>
              <w:rPrChange w:id="9043" w:author="Sopheak Phorn" w:date="2023-07-28T14:01:00Z">
                <w:rPr>
                  <w:rFonts w:ascii="Khmer MEF1" w:hAnsi="Khmer MEF1" w:cs="Khmer MEF1"/>
                  <w:b/>
                  <w:bCs/>
                  <w:color w:val="000000"/>
                  <w:spacing w:val="-6"/>
                </w:rPr>
              </w:rPrChange>
            </w:rPr>
            <w:delText>.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9044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cs/>
                </w:rPr>
              </w:rPrChange>
            </w:rPr>
            <w:delText xml:space="preserve"> </w:delText>
          </w:r>
          <w:r w:rsidR="00311D70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9045" w:author="Kem Sereyboth" w:date="2023-07-19T16:59:00Z">
                <w:rPr>
                  <w:rFonts w:ascii="Khmer MEF1" w:hAnsi="Khmer MEF1" w:cs="Khmer MEF1"/>
                  <w:color w:val="000000"/>
                  <w:spacing w:val="-6"/>
                  <w:cs/>
                </w:rPr>
              </w:rPrChange>
            </w:rPr>
            <w:delText xml:space="preserve">ផងដែរ។ </w:delText>
          </w:r>
        </w:del>
      </w:ins>
      <w:ins w:id="9046" w:author="User" w:date="2022-09-19T14:41:00Z">
        <w:del w:id="9047" w:author="Sopheak Phorn" w:date="2023-07-28T13:44:00Z">
          <w:r w:rsidR="002D7356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9048" w:author="Kem Sereyboth" w:date="2023-07-19T16:59:00Z">
                <w:rPr>
                  <w:rFonts w:ascii="Khmer MEF1" w:hAnsi="Khmer MEF1" w:cs="Khmer MEF1"/>
                  <w:color w:val="000000"/>
                  <w:spacing w:val="-6"/>
                  <w:cs/>
                </w:rPr>
              </w:rPrChange>
            </w:rPr>
            <w:delText xml:space="preserve">បន្ថែមពីនេះ </w:delText>
          </w:r>
        </w:del>
      </w:ins>
      <w:ins w:id="9049" w:author="Kem Sereiboth" w:date="2022-09-13T09:54:00Z">
        <w:del w:id="9050" w:author="Sopheak Phorn" w:date="2023-07-28T13:44:00Z">
          <w:r w:rsidR="00311D70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9051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cs/>
                </w:rPr>
              </w:rPrChange>
            </w:rPr>
            <w:delText>ន.ស.ស</w:delText>
          </w:r>
          <w:r w:rsidR="00311D70" w:rsidRPr="008207A1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lang w:val="ca-ES"/>
              <w:rPrChange w:id="9052" w:author="Sopheak Phorn" w:date="2023-07-28T14:01:00Z">
                <w:rPr>
                  <w:rFonts w:ascii="Khmer MEF1" w:hAnsi="Khmer MEF1" w:cs="Khmer MEF1"/>
                  <w:b/>
                  <w:bCs/>
                  <w:color w:val="000000"/>
                  <w:spacing w:val="-6"/>
                </w:rPr>
              </w:rPrChange>
            </w:rPr>
            <w:delText>.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9053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cs/>
                </w:rPr>
              </w:rPrChange>
            </w:rPr>
            <w:delText xml:space="preserve"> ​</w:delText>
          </w:r>
        </w:del>
      </w:ins>
      <w:ins w:id="9054" w:author="User" w:date="2022-09-19T14:47:00Z">
        <w:del w:id="9055" w:author="Sopheak Phorn" w:date="2023-07-28T13:44:00Z">
          <w:r w:rsidR="00AC784F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9056" w:author="Kem Sereyboth" w:date="2023-07-19T16:59:00Z">
                <w:rPr>
                  <w:rFonts w:ascii="Khmer MEF1" w:hAnsi="Khmer MEF1" w:cs="Khmer MEF1"/>
                  <w:color w:val="000000"/>
                  <w:cs/>
                </w:rPr>
              </w:rPrChange>
            </w:rPr>
            <w:delText>ប្រើប្រាស់កញ្ចប់ថវិកា និង</w:delText>
          </w:r>
        </w:del>
      </w:ins>
      <w:ins w:id="9057" w:author="Kem Sereiboth" w:date="2022-09-13T09:54:00Z">
        <w:del w:id="9058" w:author="Sopheak Phorn" w:date="2023-07-28T13:44:00Z">
          <w:r w:rsidR="00311D70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9059" w:author="Kem Sereyboth" w:date="2023-07-19T16:59:00Z">
                <w:rPr>
                  <w:rFonts w:ascii="Khmer MEF1" w:hAnsi="Khmer MEF1" w:cs="Khmer MEF1"/>
                  <w:color w:val="000000"/>
                  <w:spacing w:val="-6"/>
                  <w:cs/>
                </w:rPr>
              </w:rPrChange>
            </w:rPr>
            <w:delText>ប្រើរចនាស​​ម្ព័ន្ធកម្រិតនាយកដ្ឋាន</w:delText>
          </w:r>
        </w:del>
      </w:ins>
      <w:ins w:id="9060" w:author="User" w:date="2022-09-19T14:39:00Z">
        <w:del w:id="9061" w:author="Sopheak Phorn" w:date="2023-07-28T13:44:00Z">
          <w:r w:rsidR="002D7356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9062" w:author="Kem Sereyboth" w:date="2023-07-19T16:59:00Z">
                <w:rPr>
                  <w:rFonts w:ascii="Khmer MEF1" w:hAnsi="Khmer MEF1" w:cs="Khmer MEF1"/>
                  <w:color w:val="000000"/>
                  <w:cs/>
                </w:rPr>
              </w:rPrChange>
            </w:rPr>
            <w:delText>រួមជាមួយអគ្</w:delText>
          </w:r>
        </w:del>
      </w:ins>
      <w:ins w:id="9063" w:author="User" w:date="2022-09-19T14:40:00Z">
        <w:del w:id="9064" w:author="Sopheak Phorn" w:date="2023-07-28T13:44:00Z">
          <w:r w:rsidR="002D7356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9065" w:author="Kem Sereyboth" w:date="2023-07-19T16:59:00Z">
                <w:rPr>
                  <w:rFonts w:ascii="Khmer MEF1" w:hAnsi="Khmer MEF1" w:cs="Khmer MEF1"/>
                  <w:color w:val="000000"/>
                  <w:cs/>
                </w:rPr>
              </w:rPrChange>
            </w:rPr>
            <w:delText>គលេខាធិ</w:delText>
          </w:r>
          <w:r w:rsidR="002D7356"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066" w:author="Kem Sereyboth" w:date="2023-07-19T16:59:00Z">
                <w:rPr>
                  <w:rFonts w:ascii="Khmer MEF1" w:hAnsi="Khmer MEF1" w:cs="Khmer MEF1"/>
                  <w:color w:val="000000"/>
                  <w:cs/>
                </w:rPr>
              </w:rPrChange>
            </w:rPr>
            <w:delText>ការ</w:delText>
          </w:r>
          <w:r w:rsidR="002D7356" w:rsidRPr="00E33574" w:rsidDel="008207A1">
            <w:rPr>
              <w:rFonts w:ascii="Khmer MEF1" w:hAnsi="Khmer MEF1" w:cs="Khmer MEF1"/>
              <w:sz w:val="24"/>
              <w:szCs w:val="24"/>
              <w:cs/>
              <w:rPrChange w:id="9067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ដ្ឋានក្រុមប្រឹក្សាជា​តិ​​គាំ​​ពារសង្គម</w:delText>
          </w:r>
        </w:del>
      </w:ins>
      <w:ins w:id="9068" w:author="Seng Chheanglay" w:date="2022-09-20T13:46:00Z">
        <w:del w:id="9069" w:author="Sopheak Phorn" w:date="2023-07-28T13:44:00Z">
          <w:r w:rsidR="009B10D0" w:rsidRPr="00E33574" w:rsidDel="008207A1">
            <w:rPr>
              <w:rFonts w:ascii="Khmer MEF1" w:hAnsi="Khmer MEF1" w:cs="Khmer MEF1"/>
              <w:sz w:val="24"/>
              <w:szCs w:val="24"/>
              <w:cs/>
              <w:rPrChange w:id="9070" w:author="Kem Sereyboth" w:date="2023-07-19T16:59:00Z">
                <w:rPr>
                  <w:rFonts w:ascii="Khmer MEF1" w:hAnsi="Khmer MEF1" w:cs="Khmer MEF1"/>
                  <w:color w:val="000000"/>
                  <w:cs/>
                </w:rPr>
              </w:rPrChange>
            </w:rPr>
            <w:delText xml:space="preserve">។  </w:delText>
          </w:r>
        </w:del>
      </w:ins>
      <w:ins w:id="9071" w:author="Kem Sereiboth" w:date="2022-09-13T09:54:00Z">
        <w:del w:id="9072" w:author="Sopheak Phorn" w:date="2023-07-28T13:44:00Z">
          <w:r w:rsidR="00311D70" w:rsidRPr="00E33574" w:rsidDel="008207A1">
            <w:rPr>
              <w:rFonts w:ascii="Khmer MEF1" w:hAnsi="Khmer MEF1" w:cs="Khmer MEF1"/>
              <w:sz w:val="24"/>
              <w:szCs w:val="24"/>
              <w:cs/>
              <w:rPrChange w:id="9073" w:author="Kem Sereyboth" w:date="2023-07-19T16:59:00Z">
                <w:rPr>
                  <w:rFonts w:ascii="Khmer MEF1" w:hAnsi="Khmer MEF1" w:cs="Khmer MEF1"/>
                  <w:color w:val="000000"/>
                  <w:cs/>
                </w:rPr>
              </w:rPrChange>
            </w:rPr>
            <w:delText xml:space="preserve"> ដូចមានកំណត់ក្នុង</w:delText>
          </w:r>
          <w:r w:rsidR="00311D70" w:rsidRPr="00E33574" w:rsidDel="008207A1">
            <w:rPr>
              <w:rFonts w:ascii="Khmer MEF1" w:hAnsi="Khmer MEF1" w:cs="Khmer MEF1"/>
              <w:sz w:val="24"/>
              <w:szCs w:val="24"/>
              <w:cs/>
              <w:rPrChange w:id="9074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អនុក្រឹត្យ</w:delText>
          </w:r>
        </w:del>
      </w:ins>
      <w:ins w:id="9075" w:author="User" w:date="2022-09-19T14:49:00Z">
        <w:del w:id="9076" w:author="Sopheak Phorn" w:date="2023-07-28T13:44:00Z">
          <w:r w:rsidR="00AC784F" w:rsidRPr="00E33574" w:rsidDel="008207A1">
            <w:rPr>
              <w:rFonts w:ascii="Khmer MEF1" w:hAnsi="Khmer MEF1" w:cs="Khmer MEF1"/>
              <w:sz w:val="24"/>
              <w:szCs w:val="24"/>
              <w:cs/>
              <w:rPrChange w:id="9077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លេខ</w:delText>
          </w:r>
        </w:del>
      </w:ins>
      <w:ins w:id="9078" w:author="User" w:date="2022-09-19T14:50:00Z">
        <w:del w:id="9079" w:author="Sopheak Phorn" w:date="2023-07-28T13:44:00Z">
          <w:r w:rsidR="00AC784F" w:rsidRPr="00E33574" w:rsidDel="008207A1">
            <w:rPr>
              <w:rFonts w:ascii="Khmer MEF1" w:hAnsi="Khmer MEF1" w:cs="Khmer MEF1"/>
              <w:sz w:val="24"/>
              <w:szCs w:val="24"/>
              <w:cs/>
              <w:rPrChange w:id="9080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១៤៣ អនក្រ.បក</w:delText>
          </w:r>
        </w:del>
      </w:ins>
      <w:ins w:id="9081" w:author="User" w:date="2022-09-19T15:04:00Z">
        <w:del w:id="9082" w:author="Sopheak Phorn" w:date="2023-07-28T13:44:00Z">
          <w:r w:rsidR="005A2EC8" w:rsidRPr="00E33574" w:rsidDel="008207A1">
            <w:rPr>
              <w:rFonts w:ascii="Khmer MEF1" w:hAnsi="Khmer MEF1" w:cs="Khmer MEF1"/>
              <w:sz w:val="24"/>
              <w:szCs w:val="24"/>
              <w:cs/>
              <w:rPrChange w:id="9083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ចុះថ្ងៃទី១៩ ខែ</w:delText>
          </w:r>
        </w:del>
      </w:ins>
      <w:ins w:id="9084" w:author="User" w:date="2022-09-19T15:05:00Z">
        <w:del w:id="9085" w:author="Sopheak Phorn" w:date="2023-07-28T13:44:00Z">
          <w:r w:rsidR="005A2EC8" w:rsidRPr="00E33574" w:rsidDel="008207A1">
            <w:rPr>
              <w:rFonts w:ascii="Khmer MEF1" w:hAnsi="Khmer MEF1" w:cs="Khmer MEF1"/>
              <w:sz w:val="24"/>
              <w:szCs w:val="24"/>
              <w:cs/>
              <w:rPrChange w:id="9086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សីហា ឆ្នាំ២០២១</w:delText>
          </w:r>
        </w:del>
      </w:ins>
      <w:ins w:id="9087" w:author="User" w:date="2022-09-19T14:50:00Z">
        <w:del w:id="9088" w:author="Sopheak Phorn" w:date="2023-07-28T13:44:00Z">
          <w:r w:rsidR="00AC784F" w:rsidRPr="00E33574" w:rsidDel="008207A1">
            <w:rPr>
              <w:rFonts w:ascii="Khmer MEF1" w:hAnsi="Khmer MEF1" w:cs="Khmer MEF1"/>
              <w:sz w:val="24"/>
              <w:szCs w:val="24"/>
              <w:cs/>
              <w:rPrChange w:id="9089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</w:del>
      </w:ins>
      <w:ins w:id="9090" w:author="Kem Sereiboth" w:date="2022-09-13T09:54:00Z">
        <w:del w:id="9091" w:author="Sopheak Phorn" w:date="2023-07-28T13:44:00Z">
          <w:r w:rsidR="00311D70" w:rsidRPr="00E33574" w:rsidDel="008207A1">
            <w:rPr>
              <w:rFonts w:ascii="Khmer MEF1" w:hAnsi="Khmer MEF1" w:cs="Khmer MEF1"/>
              <w:sz w:val="24"/>
              <w:szCs w:val="24"/>
              <w:cs/>
              <w:rPrChange w:id="9092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ស្តីពីការកែសម្រួលអនុក្រឹ​ត្យ​លេខ ០៣ អនក្រ.បក ចុះ​ថ្ងៃ​ទី០៨ ខែមករា ឆ្នាំ២០១៨ ស្តីពីការបង្កើតគណៈកម្មាធិការប្រតិបត្តិ និងអគ្គលេ​ខាធិ​ការដ្ឋានក្រុមប្រឹក្សាជា​តិ​​គាំ​​ពារសង្គម</w:delText>
          </w:r>
        </w:del>
      </w:ins>
      <w:ins w:id="9093" w:author="User" w:date="2022-09-19T14:53:00Z">
        <w:del w:id="9094" w:author="Sopheak Phorn" w:date="2023-07-28T13:44:00Z">
          <w:r w:rsidR="00AC784F" w:rsidRPr="00E33574" w:rsidDel="008207A1">
            <w:rPr>
              <w:rFonts w:ascii="Khmer MEF1" w:hAnsi="Khmer MEF1" w:cs="Khmer MEF1"/>
              <w:sz w:val="24"/>
              <w:szCs w:val="24"/>
              <w:cs/>
              <w:rPrChange w:id="9095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។</w:delText>
          </w:r>
        </w:del>
      </w:ins>
      <w:ins w:id="9096" w:author="User" w:date="2022-09-19T14:57:00Z">
        <w:del w:id="9097" w:author="Sopheak Phorn" w:date="2023-07-28T13:44:00Z">
          <w:r w:rsidR="005A2EC8" w:rsidRPr="00E33574" w:rsidDel="008207A1">
            <w:rPr>
              <w:rFonts w:ascii="Khmer MEF1" w:hAnsi="Khmer MEF1" w:cs="Khmer MEF1"/>
              <w:sz w:val="24"/>
              <w:szCs w:val="24"/>
              <w:cs/>
              <w:rPrChange w:id="9098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</w:del>
      </w:ins>
      <w:ins w:id="9099" w:author="LENOVO" w:date="2022-10-02T05:14:00Z">
        <w:del w:id="9100" w:author="Sopheak Phorn" w:date="2023-07-28T13:44:00Z">
          <w:r w:rsidR="00B311AE" w:rsidRPr="00E33574" w:rsidDel="008207A1">
            <w:rPr>
              <w:rFonts w:ascii="Khmer MEF1" w:hAnsi="Khmer MEF1" w:cs="Khmer MEF1"/>
              <w:sz w:val="24"/>
              <w:szCs w:val="24"/>
              <w:cs/>
              <w:rPrChange w:id="9101" w:author="Kem Sereyboth" w:date="2023-07-19T16:59:00Z">
                <w:rPr>
                  <w:rFonts w:ascii="Khmer MEF1" w:hAnsi="Khmer MEF1" w:cs="Khmer MEF1"/>
                  <w:color w:val="000000"/>
                  <w:spacing w:val="2"/>
                  <w:cs/>
                </w:rPr>
              </w:rPrChange>
            </w:rPr>
            <w:delText>ស្រប</w:delText>
          </w:r>
        </w:del>
      </w:ins>
      <w:ins w:id="9102" w:author="User" w:date="2022-09-19T14:57:00Z">
        <w:del w:id="9103" w:author="Sopheak Phorn" w:date="2023-07-28T13:44:00Z">
          <w:r w:rsidR="005A2EC8" w:rsidRPr="00E33574" w:rsidDel="008207A1">
            <w:rPr>
              <w:rFonts w:ascii="Khmer MEF1" w:hAnsi="Khmer MEF1" w:cs="Khmer MEF1"/>
              <w:sz w:val="24"/>
              <w:szCs w:val="24"/>
              <w:cs/>
              <w:rPrChange w:id="9104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cs/>
                </w:rPr>
              </w:rPrChange>
            </w:rPr>
            <w:delText>យោងតាម</w:delText>
          </w:r>
          <w:r w:rsidR="005A2EC8" w:rsidRPr="00E33574" w:rsidDel="008207A1">
            <w:rPr>
              <w:rFonts w:ascii="Khmer MEF1" w:hAnsi="Khmer MEF1" w:cs="Khmer MEF1"/>
              <w:sz w:val="24"/>
              <w:szCs w:val="24"/>
              <w:cs/>
              <w:rPrChange w:id="9105" w:author="Kem Sereyboth" w:date="2023-07-19T16:59:00Z">
                <w:rPr>
                  <w:rFonts w:ascii="Khmer MEF1" w:hAnsi="Khmer MEF1" w:cs="Khmer MEF1"/>
                  <w:spacing w:val="-8"/>
                  <w:cs/>
                </w:rPr>
              </w:rPrChange>
            </w:rPr>
            <w:delText xml:space="preserve">អនុក្រឹត្យស្ដីពីការរៀបចំនិងការប្រព្រឹត្តទៅរបស់អង្គភាពក្រោមឱ​វាទរបស់ </w:delText>
          </w:r>
          <w:r w:rsidR="005A2EC8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106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cs/>
                </w:rPr>
              </w:rPrChange>
            </w:rPr>
            <w:delText xml:space="preserve">អ.ស.ហ. </w:delText>
          </w:r>
        </w:del>
      </w:ins>
      <w:ins w:id="9107" w:author="User" w:date="2022-09-19T15:01:00Z">
        <w:del w:id="9108" w:author="Sopheak Phorn" w:date="2023-07-28T13:44:00Z">
          <w:r w:rsidR="005A2EC8" w:rsidRPr="00E33574" w:rsidDel="008207A1">
            <w:rPr>
              <w:rFonts w:ascii="Khmer MEF1" w:hAnsi="Khmer MEF1" w:cs="Khmer MEF1"/>
              <w:sz w:val="24"/>
              <w:szCs w:val="24"/>
              <w:cs/>
              <w:rPrChange w:id="9109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cs/>
                </w:rPr>
              </w:rPrChange>
            </w:rPr>
            <w:delText>បានកំណត់ថា</w:delText>
          </w:r>
          <w:r w:rsidR="005A2EC8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110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cs/>
                </w:rPr>
              </w:rPrChange>
            </w:rPr>
            <w:delText xml:space="preserve"> </w:delText>
          </w:r>
        </w:del>
      </w:ins>
      <w:ins w:id="9111" w:author="Kem Sereiboth" w:date="2022-09-13T09:54:00Z">
        <w:del w:id="9112" w:author="Sopheak Phorn" w:date="2023-07-28T13:44:00Z">
          <w:r w:rsidR="00311D70" w:rsidRPr="00E33574" w:rsidDel="008207A1">
            <w:rPr>
              <w:rFonts w:ascii="Khmer MEF1" w:hAnsi="Khmer MEF1" w:cs="Khmer MEF1"/>
              <w:sz w:val="24"/>
              <w:szCs w:val="24"/>
              <w:cs/>
              <w:rPrChange w:id="9113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រាជរដ្ឋាភិបាលកម្ពុជា អគ្គលេខាធិការដ្ឋានក្រុមប្រឹក្សាជាតិគាំពារសង្គម (</w:delText>
          </w:r>
          <w:r w:rsidR="00311D70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114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cs/>
                </w:rPr>
              </w:rPrChange>
            </w:rPr>
            <w:delText>អ.ក.គ.</w:delText>
          </w:r>
          <w:r w:rsidR="00311D70" w:rsidRPr="00E33574" w:rsidDel="008207A1">
            <w:rPr>
              <w:rFonts w:ascii="Khmer MEF1" w:hAnsi="Khmer MEF1" w:cs="Khmer MEF1"/>
              <w:sz w:val="24"/>
              <w:szCs w:val="24"/>
              <w:cs/>
              <w:rPrChange w:id="9115" w:author="Kem Sereyboth" w:date="2023-07-19T16:5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)។</w:delText>
          </w:r>
        </w:del>
      </w:ins>
      <w:ins w:id="9116" w:author="Kem Sereiboth" w:date="2022-09-13T16:04:00Z">
        <w:del w:id="9117" w:author="Sopheak Phorn" w:date="2023-07-28T13:44:00Z">
          <w:r w:rsidR="00E42282" w:rsidRPr="00E33574" w:rsidDel="008207A1">
            <w:rPr>
              <w:rFonts w:ascii="Khmer MEF1" w:hAnsi="Khmer MEF1" w:cs="Khmer MEF1"/>
              <w:sz w:val="24"/>
              <w:szCs w:val="24"/>
              <w:cs/>
              <w:rPrChange w:id="9118" w:author="Kem Sereyboth" w:date="2023-07-19T16:5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 xml:space="preserve"> </w:delText>
          </w:r>
        </w:del>
      </w:ins>
    </w:p>
    <w:p w14:paraId="19D7F37D" w14:textId="30E68B68" w:rsidR="005A321F" w:rsidRPr="00E33574" w:rsidDel="008207A1" w:rsidRDefault="00AA7C4C">
      <w:pPr>
        <w:spacing w:after="0" w:line="226" w:lineRule="auto"/>
        <w:contextualSpacing/>
        <w:jc w:val="both"/>
        <w:rPr>
          <w:ins w:id="9119" w:author="User" w:date="2022-09-10T12:50:00Z"/>
          <w:del w:id="9120" w:author="Sopheak Phorn" w:date="2023-07-28T13:44:00Z"/>
          <w:rFonts w:ascii="Khmer MEF1" w:hAnsi="Khmer MEF1" w:cs="Khmer MEF1"/>
          <w:sz w:val="24"/>
          <w:szCs w:val="24"/>
          <w:lang w:val="ca-ES"/>
          <w:rPrChange w:id="9121" w:author="Kem Sereyboth" w:date="2023-07-19T16:59:00Z">
            <w:rPr>
              <w:ins w:id="9122" w:author="User" w:date="2022-09-10T12:50:00Z"/>
              <w:del w:id="9123" w:author="Sopheak Phorn" w:date="2023-07-28T13:44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  <w:pPrChange w:id="9124" w:author="Sopheak Phorn" w:date="2023-08-25T16:14:00Z">
          <w:pPr>
            <w:spacing w:after="0" w:line="240" w:lineRule="auto"/>
            <w:ind w:firstLine="709"/>
            <w:jc w:val="both"/>
          </w:pPr>
        </w:pPrChange>
      </w:pPr>
      <w:ins w:id="9125" w:author="socheata.ol@hotmail.com" w:date="2022-09-02T15:20:00Z">
        <w:del w:id="9126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127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អនុលោម</w:delText>
          </w:r>
        </w:del>
      </w:ins>
      <w:ins w:id="9128" w:author="Voeun Kuyeng" w:date="2022-08-31T11:06:00Z">
        <w:del w:id="9129" w:author="Sopheak Phorn" w:date="2023-07-28T13:44:00Z"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130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យោងតាម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rPrChange w:id="9131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ច្បាប់ស្តីពីការរៀបចំ</w:delText>
          </w:r>
        </w:del>
      </w:ins>
      <w:ins w:id="9132" w:author="Voeun Kuyeng" w:date="2022-09-06T17:30:00Z">
        <w:del w:id="9133" w:author="Sopheak Phorn" w:date="2023-07-28T13:44:00Z">
          <w:r w:rsidR="00E23681" w:rsidRPr="00E33574" w:rsidDel="008207A1">
            <w:rPr>
              <w:rFonts w:ascii="Khmer MEF1" w:hAnsi="Khmer MEF1" w:cs="Khmer MEF1"/>
              <w:sz w:val="24"/>
              <w:szCs w:val="24"/>
              <w:cs/>
              <w:rPrChange w:id="913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135" w:author="Voeun Kuyeng" w:date="2022-08-31T11:06:00Z">
        <w:del w:id="9136" w:author="Sopheak Phorn" w:date="2023-07-28T13:44:00Z"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rPrChange w:id="9137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និងការប្រព្រឹត្តទៅនៃអាជ្ញាធរសេវាហិរញ្ញវត្ថុមិនមែនធនា​គា​​រ (</w:delText>
          </w:r>
          <w:r w:rsidR="00F226D0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138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delText>អ.ស.ហ.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rPrChange w:id="9139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) 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140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និងអនុក្រឹត្យស្ដីពីការរៀបចំនិងការប្រព្រឹត្តទៅរបស់អង្គភាពក្រោមឱវាទរបស់អាជ្ញាធរសេវាហិរញ្ញ</w:delText>
          </w:r>
        </w:del>
      </w:ins>
      <w:ins w:id="9141" w:author="socheata.ol@hotmail.com" w:date="2022-09-02T15:20:00Z">
        <w:del w:id="9142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143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9144" w:author="Voeun Kuyeng" w:date="2022-08-31T11:06:00Z">
        <w:del w:id="9145" w:author="Sopheak Phorn" w:date="2023-07-28T13:44:00Z"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146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វត្ថុ</w:delText>
          </w:r>
        </w:del>
      </w:ins>
      <w:ins w:id="9147" w:author="socheata.ol@hotmail.com" w:date="2022-09-02T15:21:00Z">
        <w:del w:id="9148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14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9150" w:author="Voeun Kuyeng" w:date="2022-08-31T11:06:00Z">
        <w:del w:id="9151" w:author="Sopheak Phorn" w:date="2023-07-28T13:44:00Z"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152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មិនមែនធនាគារ 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lang w:val="ca-ES"/>
              <w:rPrChange w:id="9153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154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lang w:val="ca-ES"/>
              <w:rPrChange w:id="9155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 xml:space="preserve"> ត្រូវបានបង្កើតឡើងដោយបំពេញមុខងារជា.....</w:delText>
          </w:r>
          <w:r w:rsidR="00F226D0"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9156" w:author="Sopheak Phorn" w:date="2023-07-28T14:01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....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 xml:space="preserve">....................។ ស្របតាមច្បាប់ និងអនុក្រឹត្យខាងលើ 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lang w:val="ca-ES"/>
              <w:rPrChange w:id="9157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158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lang w:val="ca-ES"/>
              <w:rPrChange w:id="9159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9160" w:author="User" w:date="2022-09-10T12:46:00Z">
        <w:del w:id="9161" w:author="Sopheak Phorn" w:date="2023-07-28T13:44:00Z">
          <w:r w:rsidR="000C1315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916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ន.ស.ស</w:delText>
          </w:r>
        </w:del>
      </w:ins>
      <w:ins w:id="9163" w:author="User" w:date="2022-09-10T12:47:00Z">
        <w:del w:id="9164" w:author="Sopheak Phorn" w:date="2023-07-28T13:44:00Z">
          <w:r w:rsidR="000C1315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916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9166" w:author="Voeun Kuyeng" w:date="2022-08-31T11:06:00Z">
        <w:del w:id="9167" w:author="Sopheak Phorn" w:date="2023-07-28T13:44:00Z">
          <w:r w:rsidR="00F226D0" w:rsidRPr="00E33574" w:rsidDel="008207A1">
            <w:rPr>
              <w:rFonts w:ascii="Khmer MEF1" w:hAnsi="Khmer MEF1" w:cs="Khmer MEF1"/>
              <w:sz w:val="24"/>
              <w:szCs w:val="24"/>
              <w:lang w:val="ca-ES"/>
              <w:rPrChange w:id="9168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169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មានតួនាទី</w:delText>
          </w:r>
        </w:del>
      </w:ins>
      <w:ins w:id="9170" w:author="Kem Sereiboth" w:date="2022-09-12T13:32:00Z">
        <w:del w:id="9171" w:author="Sopheak Phorn" w:date="2023-07-28T13:44:00Z">
          <w:r w:rsidR="00A30703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17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9173" w:author="Voeun Kuyeng" w:date="2022-08-31T11:06:00Z">
        <w:del w:id="9174" w:author="Sopheak Phorn" w:date="2023-07-28T13:44:00Z"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175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និងភារកិច្ច</w:delText>
          </w:r>
        </w:del>
      </w:ins>
      <w:ins w:id="9176" w:author="LENOVO" w:date="2022-10-02T05:15:00Z">
        <w:del w:id="9177" w:author="Sopheak Phorn" w:date="2023-07-28T13:44:00Z">
          <w:r w:rsidR="00DD1AAE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មួយចំនួន</w:delText>
          </w:r>
        </w:del>
      </w:ins>
      <w:ins w:id="9178" w:author="User" w:date="2022-09-19T15:00:00Z">
        <w:del w:id="9179" w:author="Sopheak Phorn" w:date="2023-07-28T13:44:00Z">
          <w:r w:rsidR="005A2EC8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18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ដូច</w:delText>
          </w:r>
        </w:del>
      </w:ins>
      <w:ins w:id="9181" w:author="LENOVO" w:date="2022-10-02T05:15:00Z">
        <w:del w:id="9182" w:author="Sopheak Phorn" w:date="2023-07-28T13:44:00Z">
          <w:r w:rsidR="00DD1AAE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តទៅ</w:delText>
          </w:r>
        </w:del>
      </w:ins>
      <w:ins w:id="9183" w:author="User" w:date="2022-09-19T15:00:00Z">
        <w:del w:id="9184" w:author="Sopheak Phorn" w:date="2023-07-28T13:44:00Z">
          <w:r w:rsidR="005A2EC8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18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ខាងក្រោម</w:delText>
          </w:r>
        </w:del>
      </w:ins>
      <w:ins w:id="9186" w:author="User" w:date="2022-09-10T12:50:00Z">
        <w:del w:id="9187" w:author="Sopheak Phorn" w:date="2023-07-28T13:44:00Z">
          <w:r w:rsidR="005A321F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18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៖</w:delText>
          </w:r>
        </w:del>
      </w:ins>
    </w:p>
    <w:p w14:paraId="0CA4BC68" w14:textId="377F3CC5" w:rsidR="005A321F" w:rsidRPr="006E6058" w:rsidDel="008207A1" w:rsidRDefault="005A321F">
      <w:pPr>
        <w:spacing w:after="0" w:line="226" w:lineRule="auto"/>
        <w:contextualSpacing/>
        <w:jc w:val="both"/>
        <w:rPr>
          <w:del w:id="9189" w:author="Sopheak Phorn" w:date="2023-07-28T13:44:00Z"/>
          <w:rFonts w:ascii="Khmer MEF1" w:hAnsi="Khmer MEF1" w:cs="Khmer MEF1"/>
          <w:sz w:val="24"/>
          <w:szCs w:val="24"/>
          <w:lang w:val="ca-ES"/>
          <w:rPrChange w:id="9190" w:author="Sopheak Phorn" w:date="2023-07-28T09:15:00Z">
            <w:rPr>
              <w:del w:id="9191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9192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9193" w:author="User" w:date="2022-09-10T12:50:00Z">
        <w:del w:id="9194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195" w:author="Kem Sereyboth" w:date="2023-07-25T13:35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រៀ</w:delText>
          </w:r>
          <w:r w:rsidRPr="006A0383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9196" w:author="Kem Sereyboth" w:date="2023-07-25T15:02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បចំ និងអនុវត្តផែនការយុទ្ធសាស្រ្ត</w:delText>
          </w:r>
        </w:del>
      </w:ins>
      <w:ins w:id="9197" w:author="LENOVO" w:date="2022-10-02T05:16:00Z">
        <w:del w:id="9198" w:author="Sopheak Phorn" w:date="2023-07-28T13:44:00Z">
          <w:r w:rsidR="00E06E7E" w:rsidRPr="006A0383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9199" w:author="Kem Sereyboth" w:date="2023-07-25T15:02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200" w:author="User" w:date="2022-09-10T12:50:00Z">
        <w:del w:id="9201" w:author="Sopheak Phorn" w:date="2023-07-28T13:44:00Z">
          <w:r w:rsidRPr="006A0383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9202" w:author="Kem Sereyboth" w:date="2023-07-25T15:02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និងផែនការសកម្មភាពសម្រាប់អនុវត្តតួនាទី និងភារកិច្ចដូ</w:delText>
          </w:r>
        </w:del>
      </w:ins>
      <w:ins w:id="9203" w:author="Kem Sereyboth" w:date="2023-07-25T13:32:00Z">
        <w:del w:id="9204" w:author="Sopheak Phorn" w:date="2023-07-28T13:44:00Z">
          <w:r w:rsidR="000A2C77" w:rsidRPr="006A0383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9205" w:author="Kem Sereyboth" w:date="2023-07-25T15:02:00Z">
                <w:rPr>
                  <w:rFonts w:cs="MoolBoran"/>
                  <w:cs/>
                </w:rPr>
              </w:rPrChange>
            </w:rPr>
            <w:delText>​</w:delText>
          </w:r>
        </w:del>
      </w:ins>
      <w:ins w:id="9206" w:author="User" w:date="2022-09-10T12:50:00Z">
        <w:del w:id="9207" w:author="Sopheak Phorn" w:date="2023-07-28T13:44:00Z">
          <w:r w:rsidRPr="006A0383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9208" w:author="Kem Sereyboth" w:date="2023-07-25T15:02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ច</w:delText>
          </w:r>
        </w:del>
      </w:ins>
      <w:ins w:id="9209" w:author="Kem Sereyboth" w:date="2023-07-25T13:33:00Z">
        <w:del w:id="9210" w:author="Sopheak Phorn" w:date="2023-07-28T13:44:00Z">
          <w:r w:rsidR="000A2C77" w:rsidRPr="006E6058" w:rsidDel="008207A1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9211" w:author="Sopheak Phorn" w:date="2023-07-28T09:15:00Z">
                <w:rPr/>
              </w:rPrChange>
            </w:rPr>
            <w:delText>​​</w:delText>
          </w:r>
        </w:del>
      </w:ins>
      <w:ins w:id="9212" w:author="User" w:date="2022-09-10T12:50:00Z">
        <w:del w:id="9213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214" w:author="Kem Sereyboth" w:date="2023-07-25T13:35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មានចែងក្នុងមាត្រា១១ នៃច្បាប់ស្ដីពីរបបសន្តិសុខសង្គម</w:delText>
          </w:r>
        </w:del>
      </w:ins>
    </w:p>
    <w:p w14:paraId="5A21D595" w14:textId="274B257D" w:rsidR="000A2C77" w:rsidRPr="006E6058" w:rsidDel="008207A1" w:rsidRDefault="000A2C77">
      <w:pPr>
        <w:spacing w:after="0" w:line="226" w:lineRule="auto"/>
        <w:contextualSpacing/>
        <w:jc w:val="both"/>
        <w:rPr>
          <w:ins w:id="9215" w:author="Kem Sereyboth" w:date="2023-07-25T13:35:00Z"/>
          <w:del w:id="9216" w:author="Sopheak Phorn" w:date="2023-07-28T13:44:00Z"/>
          <w:rFonts w:ascii="Khmer MEF1" w:hAnsi="Khmer MEF1" w:cs="Khmer MEF1"/>
          <w:sz w:val="24"/>
          <w:szCs w:val="24"/>
          <w:lang w:val="ca-ES"/>
          <w:rPrChange w:id="9217" w:author="Sopheak Phorn" w:date="2023-07-28T09:15:00Z">
            <w:rPr>
              <w:ins w:id="9218" w:author="Kem Sereyboth" w:date="2023-07-25T13:35:00Z"/>
              <w:del w:id="9219" w:author="Sopheak Phorn" w:date="2023-07-28T13:44:00Z"/>
            </w:rPr>
          </w:rPrChange>
        </w:rPr>
        <w:pPrChange w:id="9220" w:author="Sopheak Phorn" w:date="2023-08-25T16:14:00Z">
          <w:pPr>
            <w:pStyle w:val="ListParagraph"/>
            <w:numPr>
              <w:numId w:val="5"/>
            </w:numPr>
            <w:spacing w:after="0" w:line="228" w:lineRule="auto"/>
            <w:ind w:left="993" w:hanging="142"/>
            <w:jc w:val="both"/>
          </w:pPr>
        </w:pPrChange>
      </w:pPr>
    </w:p>
    <w:p w14:paraId="5D0FB22A" w14:textId="070F7934" w:rsidR="000A2C77" w:rsidRPr="006E6058" w:rsidDel="008207A1" w:rsidRDefault="000A2C77">
      <w:pPr>
        <w:spacing w:after="0" w:line="226" w:lineRule="auto"/>
        <w:contextualSpacing/>
        <w:jc w:val="both"/>
        <w:rPr>
          <w:del w:id="9221" w:author="Sopheak Phorn" w:date="2023-07-28T13:44:00Z"/>
          <w:lang w:val="ca-ES"/>
          <w:rPrChange w:id="9222" w:author="Sopheak Phorn" w:date="2023-07-28T09:15:00Z">
            <w:rPr>
              <w:del w:id="9223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9224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moveToRangeStart w:id="9225" w:author="Kem Sereyboth" w:date="2023-07-25T13:35:00Z" w:name="move141184574"/>
      <w:moveTo w:id="9226" w:author="Kem Sereyboth" w:date="2023-07-25T13:35:00Z">
        <w:del w:id="9227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</w:rPr>
            <w:delText>ត្រួតពិនិត្យ</w:delText>
          </w:r>
          <w:r w:rsidRPr="006E6058" w:rsidDel="008207A1">
            <w:rPr>
              <w:rFonts w:ascii="Khmer MEF1" w:hAnsi="Khmer MEF1" w:cs="Khmer MEF1"/>
              <w:sz w:val="24"/>
              <w:szCs w:val="24"/>
              <w:lang w:val="ca-ES"/>
              <w:rPrChange w:id="9228" w:author="Sopheak Phorn" w:date="2023-07-28T09:15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Pr="000A2C77" w:rsidDel="008207A1">
            <w:rPr>
              <w:rFonts w:ascii="Khmer MEF1" w:hAnsi="Khmer MEF1" w:cs="Khmer MEF1"/>
              <w:sz w:val="24"/>
              <w:szCs w:val="24"/>
              <w:cs/>
            </w:rPr>
            <w:delText>និងតាមដានអនុលោមភាពនៃការអនុវត្តច្បាប់</w:delText>
          </w:r>
          <w:r w:rsidRPr="006E6058" w:rsidDel="008207A1">
            <w:rPr>
              <w:rFonts w:ascii="Khmer MEF1" w:hAnsi="Khmer MEF1" w:cs="Khmer MEF1"/>
              <w:sz w:val="24"/>
              <w:szCs w:val="24"/>
              <w:lang w:val="ca-ES"/>
              <w:rPrChange w:id="9229" w:author="Sopheak Phorn" w:date="2023-07-28T09:15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Pr="000A2C77" w:rsidDel="008207A1">
            <w:rPr>
              <w:rFonts w:ascii="Khmer MEF1" w:hAnsi="Khmer MEF1" w:cs="Khmer MEF1"/>
              <w:sz w:val="24"/>
              <w:szCs w:val="24"/>
              <w:cs/>
            </w:rPr>
            <w:delText>និងបទប្បញ្ញត្តិពាក់ព័ន្ធនឹងប្រព័ន្ធសន្តិសុខសង្គម</w:delText>
          </w:r>
        </w:del>
      </w:moveTo>
    </w:p>
    <w:p w14:paraId="2D70D9EE" w14:textId="77A97803" w:rsidR="000A2C77" w:rsidRPr="006E6058" w:rsidDel="008207A1" w:rsidRDefault="000A2C77">
      <w:pPr>
        <w:spacing w:after="0" w:line="226" w:lineRule="auto"/>
        <w:contextualSpacing/>
        <w:jc w:val="both"/>
        <w:rPr>
          <w:ins w:id="9230" w:author="Kem Sereyboth" w:date="2023-07-25T13:36:00Z"/>
          <w:del w:id="9231" w:author="Sopheak Phorn" w:date="2023-07-28T13:44:00Z"/>
          <w:moveTo w:id="9232" w:author="Kem Sereyboth" w:date="2023-07-25T13:35:00Z"/>
          <w:lang w:val="ca-ES"/>
          <w:rPrChange w:id="9233" w:author="Sopheak Phorn" w:date="2023-07-28T09:15:00Z">
            <w:rPr>
              <w:ins w:id="9234" w:author="Kem Sereyboth" w:date="2023-07-25T13:36:00Z"/>
              <w:del w:id="9235" w:author="Sopheak Phorn" w:date="2023-07-28T13:44:00Z"/>
              <w:moveTo w:id="9236" w:author="Kem Sereyboth" w:date="2023-07-25T13:35:00Z"/>
            </w:rPr>
          </w:rPrChange>
        </w:rPr>
        <w:pPrChange w:id="9237" w:author="Sopheak Phorn" w:date="2023-08-25T16:14:00Z">
          <w:pPr>
            <w:pStyle w:val="ListParagraph"/>
            <w:numPr>
              <w:numId w:val="5"/>
            </w:numPr>
            <w:ind w:left="1170" w:hanging="360"/>
          </w:pPr>
        </w:pPrChange>
      </w:pPr>
    </w:p>
    <w:p w14:paraId="26DCABE3" w14:textId="3DB23086" w:rsidR="005A321F" w:rsidRPr="008207A1" w:rsidDel="008207A1" w:rsidRDefault="005A321F">
      <w:pPr>
        <w:spacing w:after="0" w:line="226" w:lineRule="auto"/>
        <w:contextualSpacing/>
        <w:jc w:val="both"/>
        <w:rPr>
          <w:del w:id="9238" w:author="Sopheak Phorn" w:date="2023-07-28T13:44:00Z"/>
          <w:moveFrom w:id="9239" w:author="Kem Sereyboth" w:date="2023-07-25T13:35:00Z"/>
          <w:rFonts w:ascii="Khmer MEF1" w:hAnsi="Khmer MEF1" w:cs="Khmer MEF1"/>
          <w:sz w:val="24"/>
          <w:szCs w:val="24"/>
          <w:lang w:val="ca-ES"/>
          <w:rPrChange w:id="9240" w:author="Sopheak Phorn" w:date="2023-07-28T14:01:00Z">
            <w:rPr>
              <w:del w:id="9241" w:author="Sopheak Phorn" w:date="2023-07-28T13:44:00Z"/>
              <w:moveFrom w:id="9242" w:author="Kem Sereyboth" w:date="2023-07-25T13:35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9243" w:author="Sopheak Phorn" w:date="2023-08-25T16:14:00Z">
          <w:pPr>
            <w:pStyle w:val="ListParagraph"/>
            <w:numPr>
              <w:numId w:val="5"/>
            </w:numPr>
            <w:spacing w:after="0" w:line="228" w:lineRule="auto"/>
            <w:ind w:left="993" w:hanging="142"/>
            <w:jc w:val="both"/>
          </w:pPr>
        </w:pPrChange>
      </w:pPr>
      <w:moveFromRangeStart w:id="9244" w:author="Kem Sereyboth" w:date="2023-07-25T13:35:00Z" w:name="move141184574"/>
      <w:moveToRangeEnd w:id="9225"/>
      <w:moveFrom w:id="9245" w:author="Kem Sereyboth" w:date="2023-07-25T13:35:00Z">
        <w:ins w:id="9246" w:author="User" w:date="2022-09-10T12:50:00Z">
          <w:del w:id="9247" w:author="Sopheak Phorn" w:date="2023-07-28T13:44:00Z">
            <w:r w:rsidRPr="000A2C77" w:rsidDel="008207A1">
              <w:rPr>
                <w:rFonts w:ascii="Khmer MEF1" w:hAnsi="Khmer MEF1" w:cs="Khmer MEF1"/>
                <w:sz w:val="24"/>
                <w:szCs w:val="24"/>
                <w:cs/>
                <w:rPrChange w:id="9248" w:author="Kem Sereyboth" w:date="2023-07-25T13:36:00Z">
                  <w:rPr>
                    <w:rFonts w:ascii="Khmer MEF1" w:hAnsi="Khmer MEF1" w:cs="Khmer MEF1"/>
                    <w:color w:val="000000"/>
                    <w:spacing w:val="-2"/>
                    <w:sz w:val="24"/>
                    <w:szCs w:val="24"/>
                    <w:highlight w:val="yellow"/>
                    <w:cs/>
                  </w:rPr>
                </w:rPrChange>
              </w:rPr>
              <w:delText>ត្រួតពិនិត្យ</w:delText>
            </w:r>
          </w:del>
        </w:ins>
        <w:ins w:id="9249" w:author="User" w:date="2022-09-22T10:07:00Z">
          <w:del w:id="9250" w:author="Sopheak Phorn" w:date="2023-07-28T13:44:00Z">
            <w:r w:rsidR="00807B20" w:rsidRPr="008207A1" w:rsidDel="008207A1">
              <w:rPr>
                <w:rFonts w:ascii="Khmer MEF1" w:hAnsi="Khmer MEF1" w:cs="Khmer MEF1"/>
                <w:sz w:val="24"/>
                <w:szCs w:val="24"/>
                <w:lang w:val="ca-ES"/>
                <w:rPrChange w:id="9251" w:author="Sopheak Phorn" w:date="2023-07-28T14:01:00Z">
                  <w:rPr>
                    <w:rFonts w:ascii="Khmer MEF1" w:hAnsi="Khmer MEF1" w:cs="Khmer MEF1"/>
                    <w:color w:val="000000"/>
                    <w:spacing w:val="-2"/>
                    <w:sz w:val="24"/>
                    <w:szCs w:val="24"/>
                  </w:rPr>
                </w:rPrChange>
              </w:rPr>
              <w:delText xml:space="preserve"> </w:delText>
            </w:r>
          </w:del>
        </w:ins>
        <w:ins w:id="9252" w:author="User" w:date="2022-09-10T12:50:00Z">
          <w:del w:id="9253" w:author="Sopheak Phorn" w:date="2023-07-28T13:44:00Z">
            <w:r w:rsidRPr="000A2C77" w:rsidDel="008207A1">
              <w:rPr>
                <w:rFonts w:ascii="Khmer MEF1" w:hAnsi="Khmer MEF1" w:cs="Khmer MEF1"/>
                <w:sz w:val="24"/>
                <w:szCs w:val="24"/>
                <w:cs/>
                <w:rPrChange w:id="9254" w:author="Kem Sereyboth" w:date="2023-07-25T13:36:00Z">
                  <w:rPr>
                    <w:rFonts w:ascii="Khmer MEF1" w:hAnsi="Khmer MEF1" w:cs="Khmer MEF1"/>
                    <w:color w:val="000000"/>
                    <w:spacing w:val="-2"/>
                    <w:sz w:val="24"/>
                    <w:szCs w:val="24"/>
                    <w:highlight w:val="yellow"/>
                    <w:cs/>
                  </w:rPr>
                </w:rPrChange>
              </w:rPr>
              <w:delText>និងតាមដានអនុលោមភាពនៃការអនុវត្តច្បាប់</w:delText>
            </w:r>
          </w:del>
        </w:ins>
        <w:ins w:id="9255" w:author="User" w:date="2022-09-22T10:07:00Z">
          <w:del w:id="9256" w:author="Sopheak Phorn" w:date="2023-07-28T13:44:00Z">
            <w:r w:rsidR="00807B20" w:rsidRPr="008207A1" w:rsidDel="008207A1">
              <w:rPr>
                <w:rFonts w:ascii="Khmer MEF1" w:hAnsi="Khmer MEF1" w:cs="Khmer MEF1"/>
                <w:sz w:val="24"/>
                <w:szCs w:val="24"/>
                <w:lang w:val="ca-ES"/>
                <w:rPrChange w:id="9257" w:author="Sopheak Phorn" w:date="2023-07-28T14:01:00Z">
                  <w:rPr>
                    <w:rFonts w:ascii="Khmer MEF1" w:hAnsi="Khmer MEF1" w:cs="Khmer MEF1"/>
                    <w:color w:val="000000"/>
                    <w:spacing w:val="-2"/>
                    <w:sz w:val="24"/>
                    <w:szCs w:val="24"/>
                  </w:rPr>
                </w:rPrChange>
              </w:rPr>
              <w:delText xml:space="preserve"> </w:delText>
            </w:r>
          </w:del>
        </w:ins>
        <w:ins w:id="9258" w:author="User" w:date="2022-09-10T12:50:00Z">
          <w:del w:id="9259" w:author="Sopheak Phorn" w:date="2023-07-28T13:44:00Z">
            <w:r w:rsidRPr="000A2C77" w:rsidDel="008207A1">
              <w:rPr>
                <w:rFonts w:ascii="Khmer MEF1" w:hAnsi="Khmer MEF1" w:cs="Khmer MEF1"/>
                <w:sz w:val="24"/>
                <w:szCs w:val="24"/>
                <w:cs/>
                <w:rPrChange w:id="9260" w:author="Kem Sereyboth" w:date="2023-07-25T13:36:00Z">
                  <w:rPr>
                    <w:rFonts w:ascii="Khmer MEF1" w:hAnsi="Khmer MEF1" w:cs="Khmer MEF1"/>
                    <w:color w:val="000000"/>
                    <w:spacing w:val="-2"/>
                    <w:sz w:val="24"/>
                    <w:szCs w:val="24"/>
                    <w:highlight w:val="yellow"/>
                    <w:cs/>
                  </w:rPr>
                </w:rPrChange>
              </w:rPr>
              <w:delText>និងបទប្បញ្ញត្តិពាក់ព័ន្ធនឹងប្រព័ន្ធសន្តិសុខសង្គម</w:delText>
            </w:r>
          </w:del>
        </w:ins>
      </w:moveFrom>
    </w:p>
    <w:moveFromRangeEnd w:id="9244"/>
    <w:p w14:paraId="7ABAEF97" w14:textId="2478ABE2" w:rsidR="005A321F" w:rsidRPr="008207A1" w:rsidDel="008207A1" w:rsidRDefault="005A321F">
      <w:pPr>
        <w:spacing w:after="0" w:line="226" w:lineRule="auto"/>
        <w:contextualSpacing/>
        <w:jc w:val="both"/>
        <w:rPr>
          <w:del w:id="9261" w:author="Sopheak Phorn" w:date="2023-07-28T13:44:00Z"/>
          <w:rFonts w:ascii="Khmer MEF1" w:hAnsi="Khmer MEF1" w:cs="Khmer MEF1"/>
          <w:sz w:val="24"/>
          <w:szCs w:val="24"/>
          <w:lang w:val="ca-ES"/>
          <w:rPrChange w:id="9262" w:author="Sopheak Phorn" w:date="2023-07-28T14:01:00Z">
            <w:rPr>
              <w:del w:id="9263" w:author="Sopheak Phorn" w:date="2023-07-28T13:44:00Z"/>
            </w:rPr>
          </w:rPrChange>
        </w:rPr>
        <w:pPrChange w:id="9264" w:author="Sopheak Phorn" w:date="2023-08-25T16:14:00Z">
          <w:pPr>
            <w:pStyle w:val="ListParagraph"/>
            <w:numPr>
              <w:numId w:val="5"/>
            </w:numPr>
            <w:spacing w:after="0" w:line="228" w:lineRule="auto"/>
            <w:ind w:left="993" w:hanging="142"/>
            <w:jc w:val="both"/>
          </w:pPr>
        </w:pPrChange>
      </w:pPr>
      <w:ins w:id="9265" w:author="User" w:date="2022-09-10T12:50:00Z">
        <w:del w:id="9266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267" w:author="Kem Sereyboth" w:date="2023-07-25T13:3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ត្រួតពិនិត្យតាមដាននិងវាយតម្លៃការអនុវត្តរបស់ប្រតិបត្តិករសន្តិសុខសង្គម និងតួអង្គពាក់ព័ន្ធ</w:delText>
          </w:r>
        </w:del>
      </w:ins>
    </w:p>
    <w:p w14:paraId="76610DA4" w14:textId="4466C269" w:rsidR="000A2C77" w:rsidRPr="008207A1" w:rsidDel="008207A1" w:rsidRDefault="000A2C77">
      <w:pPr>
        <w:spacing w:after="0" w:line="226" w:lineRule="auto"/>
        <w:contextualSpacing/>
        <w:jc w:val="both"/>
        <w:rPr>
          <w:ins w:id="9268" w:author="Kem Sereyboth" w:date="2023-07-25T13:36:00Z"/>
          <w:del w:id="9269" w:author="Sopheak Phorn" w:date="2023-07-28T13:44:00Z"/>
          <w:rFonts w:ascii="Khmer MEF1" w:hAnsi="Khmer MEF1" w:cs="Khmer MEF1"/>
          <w:sz w:val="24"/>
          <w:szCs w:val="24"/>
          <w:lang w:val="ca-ES"/>
          <w:rPrChange w:id="9270" w:author="Sopheak Phorn" w:date="2023-07-28T14:01:00Z">
            <w:rPr>
              <w:ins w:id="9271" w:author="Kem Sereyboth" w:date="2023-07-25T13:36:00Z"/>
              <w:del w:id="9272" w:author="Sopheak Phorn" w:date="2023-07-28T13:44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9273" w:author="Sopheak Phorn" w:date="2023-08-25T16:14:00Z">
          <w:pPr/>
        </w:pPrChange>
      </w:pPr>
    </w:p>
    <w:p w14:paraId="708662AC" w14:textId="532344AB" w:rsidR="005A321F" w:rsidRPr="008207A1" w:rsidDel="008207A1" w:rsidRDefault="005A321F">
      <w:pPr>
        <w:spacing w:after="0" w:line="226" w:lineRule="auto"/>
        <w:contextualSpacing/>
        <w:jc w:val="both"/>
        <w:rPr>
          <w:del w:id="9274" w:author="Sopheak Phorn" w:date="2023-07-28T13:44:00Z"/>
          <w:rFonts w:ascii="Khmer MEF1" w:hAnsi="Khmer MEF1" w:cs="Khmer MEF1"/>
          <w:sz w:val="24"/>
          <w:szCs w:val="24"/>
          <w:lang w:val="ca-ES"/>
          <w:rPrChange w:id="9275" w:author="Sopheak Phorn" w:date="2023-07-28T14:01:00Z">
            <w:rPr>
              <w:del w:id="9276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9277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9278" w:author="User" w:date="2022-09-10T12:50:00Z">
        <w:del w:id="9279" w:author="Sopheak Phorn" w:date="2023-07-28T13:44:00Z">
          <w:r w:rsidRPr="000A2C77" w:rsidDel="008207A1">
            <w:rPr>
              <w:rFonts w:ascii="Khmer MEF1" w:hAnsi="Khmer MEF1" w:cs="Khmer MEF1"/>
              <w:spacing w:val="4"/>
              <w:sz w:val="24"/>
              <w:szCs w:val="24"/>
              <w:cs/>
              <w:rPrChange w:id="9280" w:author="Kem Sereyboth" w:date="2023-07-25T13:37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រៀបចំ ធ្វើបច្ចុប្បន្នភាព និងស្នើសុំការអនុម័តនូវបទប្បញ្ញត្តិពាក់ព័ន្ធសម្រាប់គ្រប់គ្រងប្រតិបត្តិករ</w:delText>
          </w:r>
        </w:del>
      </w:ins>
      <w:ins w:id="9281" w:author="LENOVO" w:date="2022-10-02T05:17:00Z">
        <w:del w:id="9282" w:author="Sopheak Phorn" w:date="2023-07-28T13:44:00Z">
          <w:r w:rsidR="00DC12B3"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9283" w:author="Sopheak Phorn" w:date="2023-07-28T14:01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9284" w:author="User" w:date="2022-09-10T12:50:00Z">
        <w:del w:id="9285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286" w:author="Kem Sereyboth" w:date="2023-07-25T13:3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ស</w:delText>
          </w:r>
        </w:del>
      </w:ins>
      <w:ins w:id="9287" w:author="Kem Sereyboth" w:date="2023-07-25T13:37:00Z">
        <w:del w:id="9288" w:author="Sopheak Phorn" w:date="2023-07-28T13:44:00Z">
          <w:r w:rsidR="000A2C77" w:rsidDel="008207A1">
            <w:rPr>
              <w:rFonts w:ascii="Khmer MEF1" w:hAnsi="Khmer MEF1" w:cs="Khmer MEF1" w:hint="cs"/>
              <w:sz w:val="24"/>
              <w:szCs w:val="24"/>
              <w:cs/>
            </w:rPr>
            <w:delText>​</w:delText>
          </w:r>
        </w:del>
      </w:ins>
      <w:ins w:id="9289" w:author="User" w:date="2022-09-10T12:50:00Z">
        <w:del w:id="9290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291" w:author="Kem Sereyboth" w:date="2023-07-25T13:3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ន្តិសុខសង្គមនិងតួអង្គពាក់ព័ន្ធ</w:delText>
          </w:r>
        </w:del>
      </w:ins>
    </w:p>
    <w:p w14:paraId="25AFB5D0" w14:textId="0B0E2BB8" w:rsidR="000A2C77" w:rsidRPr="008207A1" w:rsidDel="008207A1" w:rsidRDefault="000A2C77">
      <w:pPr>
        <w:spacing w:after="0" w:line="226" w:lineRule="auto"/>
        <w:contextualSpacing/>
        <w:jc w:val="both"/>
        <w:rPr>
          <w:ins w:id="9292" w:author="Kem Sereyboth" w:date="2023-07-25T13:36:00Z"/>
          <w:del w:id="9293" w:author="Sopheak Phorn" w:date="2023-07-28T13:44:00Z"/>
          <w:rFonts w:ascii="Khmer MEF1" w:hAnsi="Khmer MEF1" w:cs="Khmer MEF1"/>
          <w:sz w:val="24"/>
          <w:szCs w:val="24"/>
          <w:lang w:val="ca-ES"/>
          <w:rPrChange w:id="9294" w:author="Sopheak Phorn" w:date="2023-07-28T14:01:00Z">
            <w:rPr>
              <w:ins w:id="9295" w:author="Kem Sereyboth" w:date="2023-07-25T13:36:00Z"/>
              <w:del w:id="9296" w:author="Sopheak Phorn" w:date="2023-07-28T13:44:00Z"/>
              <w:rFonts w:ascii="Khmer MEF1" w:hAnsi="Khmer MEF1" w:cs="Khmer MEF1"/>
              <w:color w:val="000000"/>
              <w:spacing w:val="-2"/>
              <w:sz w:val="24"/>
              <w:szCs w:val="24"/>
              <w:highlight w:val="yellow"/>
            </w:rPr>
          </w:rPrChange>
        </w:rPr>
        <w:pPrChange w:id="9297" w:author="Sopheak Phorn" w:date="2023-08-25T16:14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  <w:jc w:val="both"/>
          </w:pPr>
        </w:pPrChange>
      </w:pPr>
    </w:p>
    <w:p w14:paraId="6E845332" w14:textId="2BA1509A" w:rsidR="005A321F" w:rsidRPr="008207A1" w:rsidDel="008207A1" w:rsidRDefault="005A321F">
      <w:pPr>
        <w:spacing w:after="0" w:line="226" w:lineRule="auto"/>
        <w:contextualSpacing/>
        <w:jc w:val="both"/>
        <w:rPr>
          <w:del w:id="9298" w:author="Sopheak Phorn" w:date="2023-07-28T13:44:00Z"/>
          <w:rFonts w:ascii="Khmer MEF1" w:hAnsi="Khmer MEF1" w:cs="Khmer MEF1"/>
          <w:sz w:val="24"/>
          <w:szCs w:val="24"/>
          <w:lang w:val="ca-ES"/>
          <w:rPrChange w:id="9299" w:author="Sopheak Phorn" w:date="2023-07-28T14:01:00Z">
            <w:rPr>
              <w:del w:id="9300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9301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9302" w:author="User" w:date="2022-09-10T12:50:00Z">
        <w:del w:id="9303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304" w:author="Kem Sereyboth" w:date="2023-07-25T13:3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លើកកម្ពស់ការអប់រំ បណ្ដុះបណ្ដាល និងផ្សព្វផ្សាយដល់សាធារណជន</w:delText>
          </w:r>
        </w:del>
      </w:ins>
    </w:p>
    <w:p w14:paraId="075E8DB0" w14:textId="669DE7C1" w:rsidR="000A2C77" w:rsidRPr="008207A1" w:rsidDel="008207A1" w:rsidRDefault="000A2C77">
      <w:pPr>
        <w:spacing w:after="0" w:line="226" w:lineRule="auto"/>
        <w:contextualSpacing/>
        <w:jc w:val="both"/>
        <w:rPr>
          <w:ins w:id="9305" w:author="Kem Sereyboth" w:date="2023-07-25T13:36:00Z"/>
          <w:del w:id="9306" w:author="Sopheak Phorn" w:date="2023-07-28T13:44:00Z"/>
          <w:rFonts w:ascii="Khmer MEF1" w:hAnsi="Khmer MEF1" w:cs="Khmer MEF1"/>
          <w:sz w:val="24"/>
          <w:szCs w:val="24"/>
          <w:lang w:val="ca-ES"/>
          <w:rPrChange w:id="9307" w:author="Sopheak Phorn" w:date="2023-07-28T14:01:00Z">
            <w:rPr>
              <w:ins w:id="9308" w:author="Kem Sereyboth" w:date="2023-07-25T13:36:00Z"/>
              <w:del w:id="9309" w:author="Sopheak Phorn" w:date="2023-07-28T13:44:00Z"/>
              <w:rFonts w:ascii="Khmer MEF1" w:hAnsi="Khmer MEF1" w:cs="Khmer MEF1"/>
              <w:color w:val="000000"/>
              <w:spacing w:val="-2"/>
              <w:sz w:val="24"/>
              <w:szCs w:val="24"/>
              <w:highlight w:val="yellow"/>
            </w:rPr>
          </w:rPrChange>
        </w:rPr>
        <w:pPrChange w:id="9310" w:author="Sopheak Phorn" w:date="2023-08-25T16:14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  <w:jc w:val="both"/>
          </w:pPr>
        </w:pPrChange>
      </w:pPr>
    </w:p>
    <w:p w14:paraId="6578A8F6" w14:textId="2D5798D6" w:rsidR="005A321F" w:rsidRPr="008207A1" w:rsidDel="008207A1" w:rsidRDefault="005A321F">
      <w:pPr>
        <w:spacing w:after="0" w:line="226" w:lineRule="auto"/>
        <w:contextualSpacing/>
        <w:jc w:val="both"/>
        <w:rPr>
          <w:ins w:id="9311" w:author="User" w:date="2022-09-10T12:50:00Z"/>
          <w:del w:id="9312" w:author="Sopheak Phorn" w:date="2023-07-28T13:44:00Z"/>
          <w:rFonts w:ascii="Khmer MEF1" w:hAnsi="Khmer MEF1" w:cs="Khmer MEF1"/>
          <w:sz w:val="24"/>
          <w:szCs w:val="24"/>
          <w:lang w:val="ca-ES"/>
          <w:rPrChange w:id="9313" w:author="Sopheak Phorn" w:date="2023-07-28T14:01:00Z">
            <w:rPr>
              <w:ins w:id="9314" w:author="User" w:date="2022-09-10T12:50:00Z"/>
              <w:del w:id="9315" w:author="Sopheak Phorn" w:date="2023-07-28T13:44:00Z"/>
              <w:rFonts w:ascii="Khmer MEF1" w:hAnsi="Khmer MEF1" w:cs="Khmer MEF1"/>
              <w:color w:val="000000"/>
              <w:spacing w:val="-2"/>
              <w:sz w:val="24"/>
              <w:szCs w:val="24"/>
              <w:highlight w:val="yellow"/>
            </w:rPr>
          </w:rPrChange>
        </w:rPr>
        <w:pPrChange w:id="9316" w:author="Sopheak Phorn" w:date="2023-08-25T16:14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  <w:jc w:val="both"/>
          </w:pPr>
        </w:pPrChange>
      </w:pPr>
      <w:ins w:id="9317" w:author="User" w:date="2022-09-10T12:50:00Z">
        <w:del w:id="9318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319" w:author="Kem Sereyboth" w:date="2023-07-25T13:3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ចូលរួមក្នុងកិច្ចការសហប្រតិបត្តិការតំបន់និងអន្តរជាតិ</w:delText>
          </w:r>
        </w:del>
      </w:ins>
    </w:p>
    <w:p w14:paraId="60F6D2B0" w14:textId="462CAD98" w:rsidR="005A321F" w:rsidRPr="008207A1" w:rsidDel="008207A1" w:rsidRDefault="005A321F">
      <w:pPr>
        <w:spacing w:after="0" w:line="226" w:lineRule="auto"/>
        <w:contextualSpacing/>
        <w:jc w:val="both"/>
        <w:rPr>
          <w:ins w:id="9320" w:author="User" w:date="2022-09-10T12:50:00Z"/>
          <w:del w:id="9321" w:author="Sopheak Phorn" w:date="2023-07-28T13:44:00Z"/>
          <w:rFonts w:ascii="Khmer MEF1" w:hAnsi="Khmer MEF1" w:cs="Khmer MEF1"/>
          <w:b/>
          <w:bCs/>
          <w:sz w:val="24"/>
          <w:szCs w:val="24"/>
          <w:lang w:val="ca-ES"/>
          <w:rPrChange w:id="9322" w:author="Sopheak Phorn" w:date="2023-07-28T14:01:00Z">
            <w:rPr>
              <w:ins w:id="9323" w:author="User" w:date="2022-09-10T12:50:00Z"/>
              <w:del w:id="9324" w:author="Sopheak Phorn" w:date="2023-07-28T13:44:00Z"/>
              <w:rFonts w:ascii="Khmer MEF1" w:hAnsi="Khmer MEF1" w:cs="Khmer MEF1"/>
              <w:color w:val="000000"/>
              <w:spacing w:val="-2"/>
              <w:sz w:val="24"/>
              <w:szCs w:val="24"/>
              <w:highlight w:val="yellow"/>
            </w:rPr>
          </w:rPrChange>
        </w:rPr>
        <w:pPrChange w:id="9325" w:author="Sopheak Phorn" w:date="2023-08-25T16:14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  <w:jc w:val="both"/>
          </w:pPr>
        </w:pPrChange>
      </w:pPr>
      <w:ins w:id="9326" w:author="User" w:date="2022-09-10T12:50:00Z">
        <w:del w:id="9327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9328" w:author="Kem Sereyboth" w:date="2023-07-19T16:59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 xml:space="preserve">គ្រប់គ្រងហិរញ្ញវត្ថុ និងបុគ្គលិករបស់ </w:delText>
          </w:r>
          <w:r w:rsidRPr="000A2C77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329" w:author="Kem Sereyboth" w:date="2023-07-25T13:37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</w:del>
      </w:ins>
    </w:p>
    <w:p w14:paraId="77FD844C" w14:textId="67B66E80" w:rsidR="005A321F" w:rsidRPr="008207A1" w:rsidDel="008207A1" w:rsidRDefault="005A321F">
      <w:pPr>
        <w:spacing w:after="0" w:line="226" w:lineRule="auto"/>
        <w:contextualSpacing/>
        <w:jc w:val="both"/>
        <w:rPr>
          <w:ins w:id="9330" w:author="User" w:date="2022-09-10T12:50:00Z"/>
          <w:del w:id="9331" w:author="Sopheak Phorn" w:date="2023-07-28T13:44:00Z"/>
          <w:rFonts w:ascii="Khmer MEF1" w:hAnsi="Khmer MEF1" w:cs="Khmer MEF1"/>
          <w:sz w:val="24"/>
          <w:szCs w:val="24"/>
          <w:lang w:val="ca-ES"/>
          <w:rPrChange w:id="9332" w:author="Sopheak Phorn" w:date="2023-07-28T14:01:00Z">
            <w:rPr>
              <w:ins w:id="9333" w:author="User" w:date="2022-09-10T12:50:00Z"/>
              <w:del w:id="9334" w:author="Sopheak Phorn" w:date="2023-07-28T13:44:00Z"/>
              <w:rFonts w:ascii="Khmer MEF1" w:hAnsi="Khmer MEF1" w:cs="Khmer MEF1"/>
              <w:color w:val="000000"/>
              <w:spacing w:val="-2"/>
              <w:sz w:val="24"/>
              <w:szCs w:val="24"/>
              <w:highlight w:val="yellow"/>
            </w:rPr>
          </w:rPrChange>
        </w:rPr>
        <w:pPrChange w:id="9335" w:author="Sopheak Phorn" w:date="2023-08-25T16:14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  <w:jc w:val="both"/>
          </w:pPr>
        </w:pPrChange>
      </w:pPr>
      <w:ins w:id="9336" w:author="User" w:date="2022-09-10T12:50:00Z">
        <w:del w:id="9337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9338" w:author="Kem Sereyboth" w:date="2023-07-19T16:59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សម្របសម្រួលការគ្រប់គ្រងធនធានមនុស្សជាមួយអគ្គលេខាធិការដ្ឋាន</w:delText>
          </w:r>
        </w:del>
      </w:ins>
    </w:p>
    <w:p w14:paraId="53C95A0F" w14:textId="2CBD6068" w:rsidR="005A321F" w:rsidRPr="008207A1" w:rsidDel="008207A1" w:rsidRDefault="005A321F">
      <w:pPr>
        <w:spacing w:after="0" w:line="226" w:lineRule="auto"/>
        <w:contextualSpacing/>
        <w:jc w:val="both"/>
        <w:rPr>
          <w:ins w:id="9339" w:author="User" w:date="2022-09-10T12:50:00Z"/>
          <w:del w:id="9340" w:author="Sopheak Phorn" w:date="2023-07-28T13:44:00Z"/>
          <w:rFonts w:ascii="Khmer MEF1" w:hAnsi="Khmer MEF1" w:cs="Khmer MEF1"/>
          <w:sz w:val="24"/>
          <w:szCs w:val="24"/>
          <w:lang w:val="ca-ES"/>
          <w:rPrChange w:id="9341" w:author="Sopheak Phorn" w:date="2023-07-28T14:01:00Z">
            <w:rPr>
              <w:ins w:id="9342" w:author="User" w:date="2022-09-10T12:50:00Z"/>
              <w:del w:id="9343" w:author="Sopheak Phorn" w:date="2023-07-28T13:44:00Z"/>
              <w:rFonts w:ascii="Khmer MEF1" w:hAnsi="Khmer MEF1" w:cs="Khmer MEF1"/>
              <w:color w:val="000000"/>
              <w:spacing w:val="-2"/>
              <w:sz w:val="24"/>
              <w:szCs w:val="24"/>
              <w:highlight w:val="yellow"/>
            </w:rPr>
          </w:rPrChange>
        </w:rPr>
        <w:pPrChange w:id="9344" w:author="Sopheak Phorn" w:date="2023-08-25T16:14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  <w:jc w:val="both"/>
          </w:pPr>
        </w:pPrChange>
      </w:pPr>
      <w:ins w:id="9345" w:author="User" w:date="2022-09-10T12:50:00Z">
        <w:del w:id="9346" w:author="Sopheak Phorn" w:date="2023-07-28T13:44:00Z">
          <w:r w:rsidRPr="000A2C77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347" w:author="Kem Sereyboth" w:date="2023-07-25T13:37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 xml:space="preserve">គ្រប់គ្រងទ្រព្យសម្បត្តិរដ្ឋដែលត្រូវបានបែងចែកឱ្យនៅក្រោម </w:delText>
          </w:r>
          <w:r w:rsidRPr="000A2C77" w:rsidDel="008207A1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9348" w:author="Kem Sereyboth" w:date="2023-07-25T13:37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  <w:r w:rsidRPr="000A2C77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349" w:author="Kem Sereyboth" w:date="2023-07-25T13:37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 xml:space="preserve"> និងរៀបចំបញ្ជីសារពើភ័ណ្ឌ</w:delText>
          </w:r>
        </w:del>
      </w:ins>
      <w:ins w:id="9350" w:author="User" w:date="2022-09-28T17:09:00Z">
        <w:del w:id="9351" w:author="Sopheak Phorn" w:date="2023-07-28T13:44:00Z">
          <w:r w:rsidR="00C93485"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9352" w:author="Sopheak Phorn" w:date="2023-07-28T14:01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9353" w:author="User" w:date="2022-09-10T12:50:00Z">
        <w:del w:id="9354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355" w:author="Kem Sereyboth" w:date="2023-07-25T13:3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ជូនអគ្គលេខាធិការដ្ឋាន</w:delText>
          </w:r>
        </w:del>
      </w:ins>
    </w:p>
    <w:p w14:paraId="6E90D46D" w14:textId="61DE38BC" w:rsidR="005A321F" w:rsidRPr="008207A1" w:rsidDel="008207A1" w:rsidRDefault="005A321F">
      <w:pPr>
        <w:spacing w:after="0" w:line="226" w:lineRule="auto"/>
        <w:contextualSpacing/>
        <w:jc w:val="both"/>
        <w:rPr>
          <w:ins w:id="9356" w:author="User" w:date="2022-09-10T12:50:00Z"/>
          <w:del w:id="9357" w:author="Sopheak Phorn" w:date="2023-07-28T13:44:00Z"/>
          <w:rFonts w:ascii="Khmer MEF1" w:hAnsi="Khmer MEF1" w:cs="Khmer MEF1"/>
          <w:sz w:val="24"/>
          <w:szCs w:val="24"/>
          <w:lang w:val="ca-ES"/>
          <w:rPrChange w:id="9358" w:author="Sopheak Phorn" w:date="2023-07-28T14:01:00Z">
            <w:rPr>
              <w:ins w:id="9359" w:author="User" w:date="2022-09-10T12:50:00Z"/>
              <w:del w:id="9360" w:author="Sopheak Phorn" w:date="2023-07-28T13:44:00Z"/>
              <w:rFonts w:ascii="Khmer MEF1" w:hAnsi="Khmer MEF1" w:cs="Khmer MEF1"/>
              <w:color w:val="000000"/>
              <w:spacing w:val="-2"/>
              <w:sz w:val="24"/>
              <w:szCs w:val="24"/>
              <w:highlight w:val="yellow"/>
            </w:rPr>
          </w:rPrChange>
        </w:rPr>
        <w:pPrChange w:id="9361" w:author="Sopheak Phorn" w:date="2023-08-25T16:14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  <w:jc w:val="both"/>
          </w:pPr>
        </w:pPrChange>
      </w:pPr>
      <w:ins w:id="9362" w:author="User" w:date="2022-09-10T12:50:00Z">
        <w:del w:id="9363" w:author="Sopheak Phorn" w:date="2023-07-28T13:44:00Z">
          <w:r w:rsidRPr="001A7620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9364" w:author="Kem Sereyboth" w:date="2023-07-25T13:38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អនុវត្តការងារផ្សេងទៀត តាមការណែនាំរបស់រដ្ឋមន្រ្តីក្រសួងសេដ្ឋកិច្ចនិងហិរញ្ញវត្ថុ និងជាប្រធា</w:delText>
          </w:r>
        </w:del>
      </w:ins>
      <w:ins w:id="9365" w:author="Kem Sereyboth" w:date="2023-07-25T13:38:00Z">
        <w:del w:id="9366" w:author="Sopheak Phorn" w:date="2023-07-28T13:44:00Z">
          <w:r w:rsidR="001A7620" w:rsidRPr="001A7620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9367" w:author="Kem Sereyboth" w:date="2023-07-25T13:38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368" w:author="User" w:date="2022-09-10T12:50:00Z">
        <w:del w:id="9369" w:author="Sopheak Phorn" w:date="2023-07-28T13:44:00Z">
          <w:r w:rsidRPr="001A7620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9370" w:author="Kem Sereyboth" w:date="2023-07-25T13:38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ន</w:delText>
          </w:r>
        </w:del>
      </w:ins>
      <w:ins w:id="9371" w:author="Kem Sereyboth" w:date="2023-07-25T13:38:00Z">
        <w:del w:id="9372" w:author="Sopheak Phorn" w:date="2023-07-28T13:44:00Z">
          <w:r w:rsidR="001A7620" w:rsidDel="008207A1">
            <w:rPr>
              <w:rFonts w:ascii="Khmer MEF1" w:hAnsi="Khmer MEF1" w:cs="Khmer MEF1" w:hint="cs"/>
              <w:sz w:val="24"/>
              <w:szCs w:val="24"/>
              <w:cs/>
            </w:rPr>
            <w:delText>​</w:delText>
          </w:r>
        </w:del>
      </w:ins>
      <w:ins w:id="9373" w:author="User" w:date="2022-09-10T12:50:00Z">
        <w:del w:id="9374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375" w:author="Kem Sereyboth" w:date="2023-07-25T13:3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 xml:space="preserve">ក្រុមប្រឹក្សា </w:delText>
          </w:r>
          <w:r w:rsidRPr="000A2C77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376" w:author="Kem Sereyboth" w:date="2023-07-25T13:37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អ.ស.ហ.</w:delText>
          </w:r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377" w:author="Kem Sereyboth" w:date="2023-07-25T13:3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។</w:delText>
          </w:r>
        </w:del>
      </w:ins>
    </w:p>
    <w:p w14:paraId="48342ABB" w14:textId="25336CF9" w:rsidR="00340C94" w:rsidRPr="00340C94" w:rsidDel="008207A1" w:rsidRDefault="00340C94">
      <w:pPr>
        <w:spacing w:after="0" w:line="226" w:lineRule="auto"/>
        <w:contextualSpacing/>
        <w:jc w:val="both"/>
        <w:rPr>
          <w:ins w:id="9378" w:author="Kem Sereyboth" w:date="2023-07-25T13:54:00Z"/>
          <w:del w:id="9379" w:author="Sopheak Phorn" w:date="2023-07-28T13:44:00Z"/>
          <w:rFonts w:ascii="Khmer MEF1" w:hAnsi="Khmer MEF1" w:cs="Khmer MEF1"/>
          <w:spacing w:val="-8"/>
          <w:sz w:val="24"/>
          <w:szCs w:val="24"/>
          <w:lang w:val="ca-ES"/>
          <w:rPrChange w:id="9380" w:author="Kem Sereyboth" w:date="2023-07-25T13:56:00Z">
            <w:rPr>
              <w:ins w:id="9381" w:author="Kem Sereyboth" w:date="2023-07-25T13:54:00Z"/>
              <w:del w:id="9382" w:author="Sopheak Phorn" w:date="2023-07-28T13:44:00Z"/>
              <w:lang w:val="ca-ES"/>
            </w:rPr>
          </w:rPrChange>
        </w:rPr>
        <w:pPrChange w:id="9383" w:author="Sopheak Phorn" w:date="2023-08-25T16:14:00Z">
          <w:pPr>
            <w:spacing w:line="216" w:lineRule="auto"/>
            <w:ind w:firstLine="720"/>
            <w:contextualSpacing/>
            <w:jc w:val="both"/>
          </w:pPr>
        </w:pPrChange>
      </w:pPr>
    </w:p>
    <w:p w14:paraId="7B6E81B0" w14:textId="628B5D16" w:rsidR="005C3437" w:rsidRPr="008207A1" w:rsidDel="008207A1" w:rsidRDefault="00F226D0">
      <w:pPr>
        <w:spacing w:after="0" w:line="226" w:lineRule="auto"/>
        <w:contextualSpacing/>
        <w:jc w:val="both"/>
        <w:rPr>
          <w:ins w:id="9384" w:author="Kem Sereyboth" w:date="2023-06-20T14:25:00Z"/>
          <w:del w:id="9385" w:author="Sopheak Phorn" w:date="2023-07-28T13:44:00Z"/>
          <w:rFonts w:ascii="Khmer MEF1" w:hAnsi="Khmer MEF1" w:cs="Khmer MEF1"/>
          <w:sz w:val="24"/>
          <w:szCs w:val="24"/>
          <w:lang w:val="ca-ES"/>
          <w:rPrChange w:id="9386" w:author="Sopheak Phorn" w:date="2023-07-28T14:01:00Z">
            <w:rPr>
              <w:ins w:id="9387" w:author="Kem Sereyboth" w:date="2023-06-20T14:25:00Z"/>
              <w:del w:id="9388" w:author="Sopheak Phorn" w:date="2023-07-28T13:44:00Z"/>
              <w:rFonts w:ascii="Khmer MEF1" w:hAnsi="Khmer MEF1" w:cs="Khmer MEF1"/>
              <w:spacing w:val="2"/>
              <w:sz w:val="24"/>
              <w:szCs w:val="24"/>
              <w:lang w:val="ca-ES"/>
            </w:rPr>
          </w:rPrChange>
        </w:rPr>
        <w:pPrChange w:id="9389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9390" w:author="Voeun Kuyeng" w:date="2022-08-31T11:06:00Z">
        <w:del w:id="9391" w:author="Sopheak Phorn" w:date="2023-07-28T13:44:00Z">
          <w:r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9392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ក្នុងការ</w:delText>
          </w:r>
          <w:r w:rsidRPr="00E33574" w:rsidDel="008207A1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9393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.................</w:delText>
          </w:r>
          <w:r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9394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...</w:delText>
          </w:r>
          <w:r w:rsidRPr="00E33574" w:rsidDel="008207A1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9395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..............</w:delText>
          </w:r>
          <w:r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9396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.។ </w:delText>
          </w:r>
        </w:del>
      </w:ins>
      <w:ins w:id="9397" w:author="Kem Sereyboth" w:date="2023-06-21T10:00:00Z">
        <w:del w:id="9398" w:author="Sopheak Phorn" w:date="2023-07-28T13:44:00Z">
          <w:r w:rsidR="00A42C79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 xml:space="preserve">បច្ចុប្បន្ន </w:delText>
          </w:r>
          <w:r w:rsidR="00A42C79" w:rsidRPr="00E33574" w:rsidDel="008207A1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</w:rPr>
            <w:delText>ន.ស.ស</w:delText>
          </w:r>
          <w:r w:rsidR="00A42C79" w:rsidRPr="006E6058" w:rsidDel="008207A1">
            <w:rPr>
              <w:rFonts w:ascii="Khmer MEF1" w:hAnsi="Khmer MEF1" w:cs="Khmer MEF1"/>
              <w:b/>
              <w:bCs/>
              <w:spacing w:val="-10"/>
              <w:sz w:val="24"/>
              <w:szCs w:val="24"/>
              <w:lang w:val="ca-ES"/>
              <w:rPrChange w:id="9399" w:author="Sopheak Phorn" w:date="2023-07-28T09:15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</w:rPr>
              </w:rPrChange>
            </w:rPr>
            <w:delText>.</w:delText>
          </w:r>
          <w:r w:rsidR="00A42C79" w:rsidRPr="00E33574" w:rsidDel="008207A1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</w:rPr>
            <w:delText xml:space="preserve"> </w:delText>
          </w:r>
          <w:r w:rsidR="00A42C79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ប្រើរចនាសម្ព័ន្ធកម្រិតនាយកដ្ឋានដូចមានកំណត់ក្នុងអនុក្រឹត្យលេខ ០៣ អនក្រ.ប​ក​</w:delText>
          </w:r>
          <w:r w:rsidR="00A42C79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 xml:space="preserve"> </w:delText>
          </w:r>
          <w:r w:rsidR="00A42C79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ចុះ​ថ្ងៃ​ទី០៨ ខែមករា ឆ្នាំ២០១៨ ស្តីពីការបង្កើតគណៈកម្មាធិការប្រតិបត្តិ និងអគ្គលេ​ខាធិ​ការដ្ឋាន</w:delText>
          </w:r>
        </w:del>
      </w:ins>
      <w:ins w:id="9400" w:author="Kem Sereyboth" w:date="2023-07-25T14:09:00Z">
        <w:del w:id="9401" w:author="Sopheak Phorn" w:date="2023-07-28T13:44:00Z">
          <w:r w:rsidR="00F37570" w:rsidDel="008207A1">
            <w:rPr>
              <w:rFonts w:ascii="Khmer MEF1" w:hAnsi="Khmer MEF1" w:cs="Khmer MEF1" w:hint="cs"/>
              <w:spacing w:val="-10"/>
              <w:sz w:val="24"/>
              <w:szCs w:val="24"/>
              <w:cs/>
            </w:rPr>
            <w:delText>ន</w:delText>
          </w:r>
        </w:del>
      </w:ins>
      <w:ins w:id="9402" w:author="Kem Sereyboth" w:date="2023-07-25T14:10:00Z">
        <w:del w:id="9403" w:author="Sopheak Phorn" w:date="2023-07-28T13:44:00Z">
          <w:r w:rsidR="00F37570" w:rsidDel="008207A1">
            <w:rPr>
              <w:rFonts w:ascii="Khmer MEF1" w:hAnsi="Khmer MEF1" w:cs="Khmer MEF1" w:hint="cs"/>
              <w:spacing w:val="-10"/>
              <w:sz w:val="24"/>
              <w:szCs w:val="24"/>
              <w:cs/>
            </w:rPr>
            <w:delText>ៃ</w:delText>
          </w:r>
        </w:del>
      </w:ins>
      <w:ins w:id="9404" w:author="Kem Sereyboth" w:date="2023-06-21T10:00:00Z">
        <w:del w:id="9405" w:author="Sopheak Phorn" w:date="2023-07-28T13:44:00Z">
          <w:r w:rsidR="00A42C79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ក្រុមប្រឹក្សា</w:delText>
          </w:r>
          <w:r w:rsidR="00A42C79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406" w:author="Kem Sereyboth" w:date="2023-07-25T14:13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ជា​តិ</w:delText>
          </w:r>
          <w:r w:rsidR="00A42C79" w:rsidRPr="008207A1" w:rsidDel="008207A1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9407" w:author="Sopheak Phorn" w:date="2023-07-28T14:01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>​​</w:delText>
          </w:r>
          <w:r w:rsidR="00A42C79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408" w:author="Kem Sereyboth" w:date="2023-07-25T14:13:00Z">
                <w:rPr>
                  <w:rFonts w:ascii="Khmer MEF1" w:hAnsi="Khmer MEF1" w:cs="Khmer MEF1"/>
                  <w:spacing w:val="-16"/>
                  <w:sz w:val="24"/>
                  <w:szCs w:val="24"/>
                  <w:cs/>
                </w:rPr>
              </w:rPrChange>
            </w:rPr>
            <w:delText>គាំពារសង្គម (</w:delText>
          </w:r>
          <w:r w:rsidR="00A42C79" w:rsidRPr="00F37570" w:rsidDel="008207A1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9409" w:author="Kem Sereyboth" w:date="2023-07-25T14:13:00Z">
                <w:rPr>
                  <w:rFonts w:ascii="Khmer MEF1" w:hAnsi="Khmer MEF1" w:cs="Khmer MEF1"/>
                  <w:b/>
                  <w:bCs/>
                  <w:spacing w:val="-16"/>
                  <w:sz w:val="24"/>
                  <w:szCs w:val="24"/>
                  <w:cs/>
                </w:rPr>
              </w:rPrChange>
            </w:rPr>
            <w:delText>អ.ក.គ.</w:delText>
          </w:r>
          <w:r w:rsidR="00A42C79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410" w:author="Kem Sereyboth" w:date="2023-07-25T14:13:00Z">
                <w:rPr>
                  <w:rFonts w:ascii="Khmer MEF1" w:hAnsi="Khmer MEF1" w:cs="Khmer MEF1"/>
                  <w:spacing w:val="-16"/>
                  <w:sz w:val="24"/>
                  <w:szCs w:val="24"/>
                  <w:cs/>
                </w:rPr>
              </w:rPrChange>
            </w:rPr>
            <w:delText xml:space="preserve">) </w:delText>
          </w:r>
        </w:del>
      </w:ins>
      <w:ins w:id="9411" w:author="Kem Sereyboth" w:date="2023-06-21T16:02:00Z">
        <w:del w:id="9412" w:author="Sopheak Phorn" w:date="2023-07-28T13:44:00Z">
          <w:r w:rsidR="009E6E5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9413" w:author="Kem Sereyboth" w:date="2023-07-25T14:1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ក្នុង</w:delText>
          </w:r>
          <w:r w:rsidR="009E6E5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414" w:author="Kem Sereyboth" w:date="2023-07-25T14:1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នាយកដ្ឋា​នទាំង ៥ </w:delText>
          </w:r>
          <w:r w:rsidR="009E6E5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415" w:author="Kem Sereyboth" w:date="2023-07-25T14:13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នេះ មាននាយកដ្ឋានជំនាញចំនួន</w:delText>
          </w:r>
          <w:r w:rsidR="009E6E54" w:rsidRPr="008207A1" w:rsidDel="008207A1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9416" w:author="Sopheak Phorn" w:date="2023-07-28T14:01:00Z">
                <w:rPr>
                  <w:rFonts w:ascii="Khmer MEF1" w:hAnsi="Khmer MEF1" w:cs="Khmer MEF1"/>
                  <w:spacing w:val="2"/>
                  <w:sz w:val="24"/>
                  <w:szCs w:val="24"/>
                </w:rPr>
              </w:rPrChange>
            </w:rPr>
            <w:delText xml:space="preserve"> </w:delText>
          </w:r>
          <w:r w:rsidR="009E6E5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417" w:author="Kem Sereyboth" w:date="2023-07-25T14:13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២ </w:delText>
          </w:r>
        </w:del>
      </w:ins>
      <w:ins w:id="9418" w:author="Kem Sereyboth" w:date="2023-07-25T13:56:00Z">
        <w:del w:id="9419" w:author="Sopheak Phorn" w:date="2023-07-28T13:44:00Z">
          <w:r w:rsidR="00340C9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420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បាន និងកំពុងបំ</w:delText>
          </w:r>
        </w:del>
      </w:ins>
      <w:ins w:id="9421" w:author="Kem Sereyboth" w:date="2023-07-25T14:12:00Z">
        <w:del w:id="9422" w:author="Sopheak Phorn" w:date="2023-07-28T13:44:00Z">
          <w:r w:rsidR="00F37570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423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424" w:author="Kem Sereyboth" w:date="2023-07-25T13:56:00Z">
        <w:del w:id="9425" w:author="Sopheak Phorn" w:date="2023-07-28T13:44:00Z">
          <w:r w:rsidR="00340C9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426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ពេ</w:delText>
          </w:r>
        </w:del>
      </w:ins>
      <w:ins w:id="9427" w:author="Kem Sereyboth" w:date="2023-07-25T14:12:00Z">
        <w:del w:id="9428" w:author="Sopheak Phorn" w:date="2023-07-28T13:44:00Z">
          <w:r w:rsidR="00F37570" w:rsidRPr="008207A1" w:rsidDel="008207A1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9429" w:author="Sopheak Phorn" w:date="2023-07-28T14:01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​​</w:delText>
          </w:r>
        </w:del>
      </w:ins>
      <w:ins w:id="9430" w:author="Kem Sereyboth" w:date="2023-07-25T13:56:00Z">
        <w:del w:id="9431" w:author="Sopheak Phorn" w:date="2023-07-28T13:44:00Z">
          <w:r w:rsidR="00340C9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432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ញ</w:delText>
          </w:r>
          <w:r w:rsidR="00340C94" w:rsidRPr="00F37570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433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ការងារស្នូល និងបច្ចេក</w:delText>
          </w:r>
        </w:del>
      </w:ins>
      <w:ins w:id="9434" w:author="Kem Sereyboth" w:date="2023-07-25T13:57:00Z">
        <w:del w:id="9435" w:author="Sopheak Phorn" w:date="2023-07-28T13:44:00Z">
          <w:r w:rsidR="00340C94" w:rsidRPr="00F37570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436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ទេស ដើម្បីគាំទ្រមុខងារនិយ័តករ</w:delText>
          </w:r>
        </w:del>
      </w:ins>
      <w:ins w:id="9437" w:author="Kem Sereyboth" w:date="2023-07-25T14:11:00Z">
        <w:del w:id="9438" w:author="Sopheak Phorn" w:date="2023-07-28T13:44:00Z">
          <w:r w:rsidR="00F37570" w:rsidRPr="00F37570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439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440" w:author="Kem Sereyboth" w:date="2023-06-21T16:02:00Z">
        <w:del w:id="9441" w:author="Sopheak Phorn" w:date="2023-07-28T13:44:00Z">
          <w:r w:rsidR="009E6E54" w:rsidRPr="00F37570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442" w:author="Kem Sereyboth" w:date="2023-07-25T14:13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គឺនាយកដ្ឋានត្រួតពិនិត្យ និងនាយកដ្ឋានផ្សះផ្សាវិ</w:delText>
          </w:r>
        </w:del>
      </w:ins>
      <w:ins w:id="9443" w:author="Kem Sereyboth" w:date="2023-07-25T14:13:00Z">
        <w:del w:id="9444" w:author="Sopheak Phorn" w:date="2023-07-28T13:44:00Z">
          <w:r w:rsidR="00F37570" w:rsidRPr="00F37570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445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446" w:author="Kem Sereyboth" w:date="2023-06-21T16:02:00Z">
        <w:del w:id="9447" w:author="Sopheak Phorn" w:date="2023-07-28T13:44:00Z">
          <w:r w:rsidR="009E6E54" w:rsidRPr="00F37570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448" w:author="Kem Sereyboth" w:date="2023-07-25T14:13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វា</w:delText>
          </w:r>
        </w:del>
      </w:ins>
      <w:ins w:id="9449" w:author="Kem Sereyboth" w:date="2023-07-25T14:13:00Z">
        <w:del w:id="9450" w:author="Sopheak Phorn" w:date="2023-07-28T13:44:00Z">
          <w:r w:rsidR="00F37570" w:rsidRPr="00F37570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451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452" w:author="Kem Sereyboth" w:date="2023-06-21T16:02:00Z">
        <w:del w:id="9453" w:author="Sopheak Phorn" w:date="2023-07-28T13:44:00Z">
          <w:r w:rsidR="009E6E54" w:rsidRPr="00F37570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454" w:author="Kem Sereyboth" w:date="2023-07-25T14:13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ទ</w:delText>
          </w:r>
          <w:r w:rsidR="009E6E54" w:rsidRPr="00E33574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9455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9E6E54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456" w:author="Kem Sereyboth" w:date="2023-07-25T14:13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និងការពារអ្ន​ក</w:delText>
          </w:r>
          <w:r w:rsidR="009E6E54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457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ទទួលផ</w:delText>
          </w:r>
        </w:del>
      </w:ins>
      <w:ins w:id="9458" w:author="Kem Sereyboth" w:date="2023-06-27T15:35:00Z">
        <w:del w:id="9459" w:author="Sopheak Phorn" w:date="2023-07-28T13:44:00Z">
          <w:r w:rsidR="00CB32B1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460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461" w:author="Kem Sereyboth" w:date="2023-06-21T16:02:00Z">
        <w:del w:id="9462" w:author="Sopheak Phorn" w:date="2023-07-28T13:44:00Z">
          <w:r w:rsidR="009E6E54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463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ល</w:delText>
          </w:r>
        </w:del>
      </w:ins>
      <w:ins w:id="9464" w:author="Kem Sereyboth" w:date="2023-06-27T15:35:00Z">
        <w:del w:id="9465" w:author="Sopheak Phorn" w:date="2023-07-28T13:44:00Z">
          <w:r w:rsidR="00CB32B1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466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467" w:author="Kem Sereyboth" w:date="2023-06-21T16:02:00Z">
        <w:del w:id="9468" w:author="Sopheak Phorn" w:date="2023-07-28T13:44:00Z">
          <w:r w:rsidR="009E6E54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469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និងមាននាយកដ្ឋានកិច្ចការទូទៅដែល</w:delText>
          </w:r>
          <w:r w:rsidR="009E6E54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470" w:author="Kem Sereyboth" w:date="2023-07-25T14:13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បំពេញមុខងារគាំទ្រដល់កិច្ចដំណើរការរប</w:delText>
          </w:r>
        </w:del>
      </w:ins>
      <w:ins w:id="9471" w:author="Kem Sereyboth" w:date="2023-07-25T14:13:00Z">
        <w:del w:id="9472" w:author="Sopheak Phorn" w:date="2023-07-28T13:44:00Z">
          <w:r w:rsidR="00F37570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473" w:author="Kem Sereyboth" w:date="2023-07-25T14:13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474" w:author="Kem Sereyboth" w:date="2023-06-21T16:02:00Z">
        <w:del w:id="9475" w:author="Sopheak Phorn" w:date="2023-07-28T13:44:00Z">
          <w:r w:rsidR="009E6E54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476" w:author="Kem Sereyboth" w:date="2023-07-25T14:13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ស់</w:delText>
          </w:r>
        </w:del>
      </w:ins>
      <w:ins w:id="9477" w:author="Kem Sereyboth" w:date="2023-07-25T14:13:00Z">
        <w:del w:id="9478" w:author="Sopheak Phorn" w:date="2023-07-28T13:44:00Z">
          <w:r w:rsidR="00F37570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479" w:author="Kem Sereyboth" w:date="2023-07-25T14:13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480" w:author="Kem Sereyboth" w:date="2023-06-21T16:02:00Z">
        <w:del w:id="9481" w:author="Sopheak Phorn" w:date="2023-07-28T13:44:00Z">
          <w:r w:rsidR="009E6E54" w:rsidRPr="00F37570" w:rsidDel="008207A1">
            <w:rPr>
              <w:rFonts w:ascii="Khmer MEF1" w:hAnsi="Khmer MEF1" w:cs="Khmer MEF1"/>
              <w:sz w:val="24"/>
              <w:szCs w:val="24"/>
              <w:cs/>
              <w:rPrChange w:id="9482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និយ័តករ</w:delText>
          </w:r>
        </w:del>
      </w:ins>
      <w:ins w:id="9483" w:author="Kem Sereyboth" w:date="2023-07-25T14:12:00Z">
        <w:del w:id="9484" w:author="Sopheak Phorn" w:date="2023-07-28T13:44:00Z">
          <w:r w:rsidR="00F37570"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9485" w:author="Sopheak Phorn" w:date="2023-07-28T14:01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 xml:space="preserve">​ </w:delText>
          </w:r>
        </w:del>
      </w:ins>
      <w:ins w:id="9486" w:author="Kem Sereyboth" w:date="2023-07-25T14:01:00Z">
        <w:del w:id="9487" w:author="Sopheak Phorn" w:date="2023-07-28T13:44:00Z">
          <w:r w:rsidR="00340C94" w:rsidRPr="00F37570" w:rsidDel="008207A1">
            <w:rPr>
              <w:rFonts w:ascii="Khmer MEF1" w:hAnsi="Khmer MEF1" w:cs="Khmer MEF1"/>
              <w:sz w:val="24"/>
              <w:szCs w:val="24"/>
              <w:cs/>
              <w:rPrChange w:id="9488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ពាក់ព័ន្ធនឹងកិច្ចការរដ្ឋបាលទូទៅនិងហិរញ្ញវត្ថុ និងការអភិវ</w:delText>
          </w:r>
        </w:del>
      </w:ins>
      <w:ins w:id="9489" w:author="Kem Sereyboth" w:date="2023-07-25T14:02:00Z">
        <w:del w:id="9490" w:author="Sopheak Phorn" w:date="2023-07-28T13:44:00Z">
          <w:r w:rsidR="00340C94" w:rsidRPr="00F37570" w:rsidDel="008207A1">
            <w:rPr>
              <w:rFonts w:ascii="Khmer MEF1" w:hAnsi="Khmer MEF1" w:cs="Khmer MEF1"/>
              <w:sz w:val="24"/>
              <w:szCs w:val="24"/>
              <w:cs/>
              <w:rPrChange w:id="9491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ឌ្ឍបច្ចេកវិទ្យាព័ត៌</w:delText>
          </w:r>
        </w:del>
      </w:ins>
      <w:ins w:id="9492" w:author="Kem Sereyboth" w:date="2023-07-25T14:12:00Z">
        <w:del w:id="9493" w:author="Sopheak Phorn" w:date="2023-07-28T13:44:00Z">
          <w:r w:rsidR="00F37570" w:rsidRPr="00F37570" w:rsidDel="008207A1">
            <w:rPr>
              <w:rFonts w:ascii="Khmer MEF1" w:hAnsi="Khmer MEF1" w:cs="Khmer MEF1"/>
              <w:sz w:val="24"/>
              <w:szCs w:val="24"/>
              <w:cs/>
              <w:rPrChange w:id="9494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495" w:author="Kem Sereyboth" w:date="2023-07-25T14:02:00Z">
        <w:del w:id="9496" w:author="Sopheak Phorn" w:date="2023-07-28T13:44:00Z">
          <w:r w:rsidR="00340C94" w:rsidRPr="00F37570" w:rsidDel="008207A1">
            <w:rPr>
              <w:rFonts w:ascii="Khmer MEF1" w:hAnsi="Khmer MEF1" w:cs="Khmer MEF1"/>
              <w:sz w:val="24"/>
              <w:szCs w:val="24"/>
              <w:cs/>
              <w:rPrChange w:id="9497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មា</w:delText>
          </w:r>
        </w:del>
      </w:ins>
      <w:ins w:id="9498" w:author="Kem Sereyboth" w:date="2023-07-25T14:12:00Z">
        <w:del w:id="9499" w:author="Sopheak Phorn" w:date="2023-07-28T13:44:00Z">
          <w:r w:rsidR="00F37570" w:rsidRPr="00F37570" w:rsidDel="008207A1">
            <w:rPr>
              <w:rFonts w:ascii="Khmer MEF1" w:hAnsi="Khmer MEF1" w:cs="Khmer MEF1"/>
              <w:sz w:val="24"/>
              <w:szCs w:val="24"/>
              <w:cs/>
              <w:rPrChange w:id="9500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501" w:author="Kem Sereyboth" w:date="2023-07-25T14:02:00Z">
        <w:del w:id="9502" w:author="Sopheak Phorn" w:date="2023-07-28T13:44:00Z">
          <w:r w:rsidR="00340C94" w:rsidRPr="00F37570" w:rsidDel="008207A1">
            <w:rPr>
              <w:rFonts w:ascii="Khmer MEF1" w:hAnsi="Khmer MEF1" w:cs="Khmer MEF1"/>
              <w:sz w:val="24"/>
              <w:szCs w:val="24"/>
              <w:cs/>
              <w:rPrChange w:id="9503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 (</w:delText>
          </w:r>
          <w:r w:rsidR="00340C94"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9504" w:author="Sopheak Phorn" w:date="2023-07-28T14:01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>ICT)</w:delText>
          </w:r>
        </w:del>
      </w:ins>
      <w:ins w:id="9505" w:author="Kem Sereyboth" w:date="2023-06-21T16:02:00Z">
        <w:del w:id="9506" w:author="Sopheak Phorn" w:date="2023-07-28T13:44:00Z">
          <w:r w:rsidR="009E6E54" w:rsidRPr="00F37570" w:rsidDel="008207A1">
            <w:rPr>
              <w:rFonts w:ascii="Khmer MEF1" w:hAnsi="Khmer MEF1" w:cs="Khmer MEF1"/>
              <w:sz w:val="24"/>
              <w:szCs w:val="24"/>
              <w:cs/>
              <w:rPrChange w:id="9507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។ </w:delText>
          </w:r>
          <w:r w:rsidR="009E6E54" w:rsidRPr="00E33574" w:rsidDel="008207A1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ចំណែក</w:delText>
          </w:r>
          <w:r w:rsidR="009E6E5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508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នាយកដ្ឋានចំនួន ២ ផ្សេងទៀត រួមមាន</w:delText>
          </w:r>
          <w:r w:rsidR="009E6E5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509" w:author="Kem Sereyboth" w:date="2023-07-25T14:1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នាយកដ្ឋានជំនួយសង្គម និងនាយកដ្ឋានសន្តិសុខសង្គម បំពេញការ</w:delText>
          </w:r>
        </w:del>
      </w:ins>
      <w:ins w:id="9510" w:author="Kem Sereyboth" w:date="2023-07-25T14:14:00Z">
        <w:del w:id="9511" w:author="Sopheak Phorn" w:date="2023-07-28T13:44:00Z">
          <w:r w:rsidR="00F37570" w:rsidRPr="004126A1" w:rsidDel="008207A1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>​</w:delText>
          </w:r>
        </w:del>
      </w:ins>
      <w:ins w:id="9512" w:author="Kem Sereyboth" w:date="2023-06-21T16:02:00Z">
        <w:del w:id="9513" w:author="Sopheak Phorn" w:date="2023-07-28T13:44:00Z">
          <w:r w:rsidR="009E6E5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514" w:author="Kem Sereyboth" w:date="2023-07-25T14:1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ងារ</w:delText>
          </w:r>
        </w:del>
      </w:ins>
      <w:ins w:id="9515" w:author="Kem Sereyboth" w:date="2023-07-25T14:14:00Z">
        <w:del w:id="9516" w:author="Sopheak Phorn" w:date="2023-07-28T13:44:00Z">
          <w:r w:rsidR="00F37570" w:rsidRPr="004126A1" w:rsidDel="008207A1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>​</w:delText>
          </w:r>
        </w:del>
      </w:ins>
      <w:ins w:id="9517" w:author="Kem Sereyboth" w:date="2023-06-21T16:02:00Z">
        <w:del w:id="9518" w:author="Sopheak Phorn" w:date="2023-07-28T13:44:00Z">
          <w:r w:rsidR="009E6E54" w:rsidRPr="00074D0A" w:rsidDel="008207A1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ដោយឡែក</w:delText>
          </w:r>
        </w:del>
      </w:ins>
      <w:ins w:id="9519" w:author="Kem Sereyboth" w:date="2023-07-25T14:04:00Z">
        <w:del w:id="9520" w:author="Sopheak Phorn" w:date="2023-07-28T13:44:00Z">
          <w:r w:rsidR="00340C94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21" w:author="Kem Sereyboth" w:date="2023-07-25T14:15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ដែល</w:delText>
          </w:r>
        </w:del>
      </w:ins>
      <w:ins w:id="9522" w:author="Kem Sereyboth" w:date="2023-06-21T16:02:00Z">
        <w:del w:id="9523" w:author="Sopheak Phorn" w:date="2023-07-28T13:44:00Z">
          <w:r w:rsidR="009E6E54" w:rsidRPr="00074D0A" w:rsidDel="008207A1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ពាក់ព័ន្ធនឹងការអភិវឌ្ឍ</w:delText>
          </w:r>
          <w:r w:rsidR="009E6E54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24" w:author="Kem Sereyboth" w:date="2023-07-25T14:15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គោលន</w:delText>
          </w:r>
        </w:del>
      </w:ins>
      <w:ins w:id="9525" w:author="Kem Sereyboth" w:date="2023-06-27T15:35:00Z">
        <w:del w:id="9526" w:author="Sopheak Phorn" w:date="2023-07-28T13:44:00Z">
          <w:r w:rsidR="00CB32B1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27" w:author="Kem Sereyboth" w:date="2023-07-25T14:15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528" w:author="Kem Sereyboth" w:date="2023-06-21T16:02:00Z">
        <w:del w:id="9529" w:author="Sopheak Phorn" w:date="2023-07-28T13:44:00Z">
          <w:r w:rsidR="009E6E54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30" w:author="Kem Sereyboth" w:date="2023-07-25T14:15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យោ</w:delText>
          </w:r>
        </w:del>
      </w:ins>
      <w:ins w:id="9531" w:author="Kem Sereyboth" w:date="2023-06-27T15:35:00Z">
        <w:del w:id="9532" w:author="Sopheak Phorn" w:date="2023-07-28T13:44:00Z">
          <w:r w:rsidR="00CB32B1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33" w:author="Kem Sereyboth" w:date="2023-07-25T14:15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534" w:author="Kem Sereyboth" w:date="2023-06-21T16:02:00Z">
        <w:del w:id="9535" w:author="Sopheak Phorn" w:date="2023-07-28T13:44:00Z">
          <w:r w:rsidR="009E6E54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36" w:author="Kem Sereyboth" w:date="2023-07-25T14:15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បាយគាំពារសង្គម</w:delText>
          </w:r>
        </w:del>
      </w:ins>
      <w:ins w:id="9537" w:author="Kem Sereyboth" w:date="2023-07-25T14:04:00Z">
        <w:del w:id="9538" w:author="Sopheak Phorn" w:date="2023-07-28T13:44:00Z">
          <w:r w:rsidR="00F37570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39" w:author="Kem Sereyboth" w:date="2023-07-25T14:15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ក្នុងក្របខណ្ឌ</w:delText>
          </w:r>
        </w:del>
      </w:ins>
      <w:ins w:id="9540" w:author="Kem Sereyboth" w:date="2023-07-25T14:05:00Z">
        <w:del w:id="9541" w:author="Sopheak Phorn" w:date="2023-07-28T13:44:00Z">
          <w:r w:rsidR="00F37570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42" w:author="Kem Sereyboth" w:date="2023-07-25T14:1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អគ្គលេ​ខាធិ​ការដ្ឋានក្រុ</w:delText>
          </w:r>
        </w:del>
      </w:ins>
      <w:ins w:id="9543" w:author="Kem Sereyboth" w:date="2023-07-25T14:15:00Z">
        <w:del w:id="9544" w:author="Sopheak Phorn" w:date="2023-07-28T13:44:00Z">
          <w:r w:rsidR="00FD0F61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45" w:author="Kem Sereyboth" w:date="2023-07-25T14:15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546" w:author="Kem Sereyboth" w:date="2023-07-25T14:05:00Z">
        <w:del w:id="9547" w:author="Sopheak Phorn" w:date="2023-07-28T13:44:00Z">
          <w:r w:rsidR="00F37570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48" w:author="Kem Sereyboth" w:date="2023-07-25T14:1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ម</w:delText>
          </w:r>
        </w:del>
      </w:ins>
      <w:ins w:id="9549" w:author="Kem Sereyboth" w:date="2023-07-25T14:15:00Z">
        <w:del w:id="9550" w:author="Sopheak Phorn" w:date="2023-07-28T13:44:00Z">
          <w:r w:rsidR="00FD0F61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551" w:author="Kem Sereyboth" w:date="2023-07-25T14:15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552" w:author="Kem Sereyboth" w:date="2023-07-25T14:05:00Z">
        <w:del w:id="9553" w:author="Sopheak Phorn" w:date="2023-07-28T13:44:00Z">
          <w:r w:rsidR="00F37570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ប្រឹក្សាជា​តិ</w:delText>
          </w:r>
          <w:r w:rsidR="00F37570" w:rsidRPr="008207A1" w:rsidDel="008207A1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9554" w:author="Sopheak Phorn" w:date="2023-07-28T14:01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>​​</w:delText>
          </w:r>
          <w:r w:rsidR="00F37570" w:rsidRPr="00400C83" w:rsidDel="008207A1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គាំពារសង្គម</w:delText>
          </w:r>
        </w:del>
      </w:ins>
      <w:ins w:id="9555" w:author="Kem Sereyboth" w:date="2023-06-21T16:02:00Z">
        <w:del w:id="9556" w:author="Sopheak Phorn" w:date="2023-07-28T13:44:00Z">
          <w:r w:rsidR="009E6E54"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>។</w:delText>
          </w:r>
        </w:del>
      </w:ins>
      <w:ins w:id="9557" w:author="Kem Sereyboth" w:date="2023-06-21T16:03:00Z">
        <w:del w:id="9558" w:author="Sopheak Phorn" w:date="2023-07-28T13:44:00Z">
          <w:r w:rsidR="009E6E54"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  <w:r w:rsidR="009E6E54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55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9560" w:author="Kem Sereyboth" w:date="2023-06-20T14:25:00Z">
        <w:del w:id="9561" w:author="Sopheak Phorn" w:date="2023-07-28T13:44:00Z">
          <w:r w:rsidR="005C3437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មាន</w:delText>
          </w:r>
          <w:r w:rsidR="005C3437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រចនាសម្ព័ន្ធគ្រប់គ្រងដូច</w:delText>
          </w:r>
          <w:r w:rsidR="005C3437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ខាងក្រោម៖</w:delText>
          </w:r>
        </w:del>
      </w:ins>
    </w:p>
    <w:p w14:paraId="14FF41E3" w14:textId="4EAC610E" w:rsidR="00D60D92" w:rsidRPr="00CD5931" w:rsidDel="008207A1" w:rsidRDefault="00FE2485">
      <w:pPr>
        <w:spacing w:after="0" w:line="226" w:lineRule="auto"/>
        <w:contextualSpacing/>
        <w:jc w:val="both"/>
        <w:rPr>
          <w:ins w:id="9562" w:author="Kem Sereiboth" w:date="2022-09-29T12:51:00Z"/>
          <w:del w:id="9563" w:author="Sopheak Phorn" w:date="2023-07-28T13:44:00Z"/>
          <w:rFonts w:ascii="Khmer MEF1" w:hAnsi="Khmer MEF1" w:cs="Khmer MEF1"/>
          <w:spacing w:val="2"/>
          <w:sz w:val="24"/>
          <w:szCs w:val="24"/>
          <w:lang w:val="ca-ES"/>
          <w:rPrChange w:id="9564" w:author="Kem Sereyboth" w:date="2023-07-25T14:16:00Z">
            <w:rPr>
              <w:ins w:id="9565" w:author="Kem Sereiboth" w:date="2022-09-29T12:51:00Z"/>
              <w:del w:id="9566" w:author="Sopheak Phorn" w:date="2023-07-28T13:44:00Z"/>
              <w:rFonts w:ascii="Khmer MEF1" w:hAnsi="Khmer MEF1" w:cs="Khmer MEF1"/>
              <w:color w:val="000000"/>
              <w:spacing w:val="-4"/>
              <w:sz w:val="24"/>
              <w:szCs w:val="24"/>
              <w:lang w:val="ca-ES"/>
            </w:rPr>
          </w:rPrChange>
        </w:rPr>
        <w:pPrChange w:id="9567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9568" w:author="User" w:date="2022-09-10T13:00:00Z">
        <w:del w:id="9569" w:author="Sopheak Phorn" w:date="2023-07-28T13:44:00Z"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570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តាមរយៈ</w:delText>
          </w:r>
        </w:del>
      </w:ins>
      <w:ins w:id="9571" w:author="Kem Sereiboth" w:date="2022-09-13T16:05:00Z">
        <w:del w:id="9572" w:author="Sopheak Phorn" w:date="2023-07-28T13:44:00Z">
          <w:r w:rsidR="00E4228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573" w:author="Kem Sereyboth" w:date="2023-07-25T14:1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តួនាទី និងភារកិច្ច</w:delText>
          </w:r>
        </w:del>
      </w:ins>
      <w:ins w:id="9574" w:author="User" w:date="2022-09-10T13:00:00Z">
        <w:del w:id="9575" w:author="Sopheak Phorn" w:date="2023-07-28T13:44:00Z"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576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នេះ 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577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578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បាន</w:delText>
          </w:r>
        </w:del>
      </w:ins>
      <w:ins w:id="9579" w:author="sakaria fa" w:date="2022-09-13T22:00:00Z">
        <w:del w:id="9580" w:author="Sopheak Phorn" w:date="2023-07-28T13:44:00Z">
          <w:r w:rsidR="006346C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581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កំពុង</w:delText>
          </w:r>
        </w:del>
      </w:ins>
      <w:ins w:id="9582" w:author="Kem Sereiboth" w:date="2022-09-29T12:50:00Z">
        <w:del w:id="9583" w:author="Sopheak Phorn" w:date="2023-07-28T13:44:00Z"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584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ត្រូវ</w:delText>
          </w:r>
        </w:del>
      </w:ins>
      <w:ins w:id="9585" w:author="User" w:date="2022-09-10T13:00:00Z">
        <w:del w:id="9586" w:author="Sopheak Phorn" w:date="2023-07-28T13:44:00Z"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587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រៀបចំអភិវឌ្ឍនូវផែនការអភិវឌ្ឍន៍ស្ថាប័ន</w:delText>
          </w:r>
        </w:del>
      </w:ins>
      <w:ins w:id="9588" w:author="LENOVO" w:date="2022-10-02T05:19:00Z">
        <w:del w:id="9589" w:author="Sopheak Phorn" w:date="2023-07-28T13:44:00Z">
          <w:r w:rsidR="00D85715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590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D85715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591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D85715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592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9593" w:author="User" w:date="2022-09-10T13:00:00Z">
        <w:del w:id="9594" w:author="Sopheak Phorn" w:date="2023-07-28T13:44:00Z"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595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នៃនិយ័តករសន្តិសុខសង្គមសម្រាប់រយៈពេល ៥ឆ្នាំ </w:delText>
          </w:r>
        </w:del>
      </w:ins>
      <w:ins w:id="9596" w:author="User" w:date="2022-09-22T10:09:00Z">
        <w:del w:id="9597" w:author="Sopheak Phorn" w:date="2023-07-28T13:44:00Z">
          <w:r w:rsidR="00807B20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598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(</w:delText>
          </w:r>
        </w:del>
      </w:ins>
      <w:ins w:id="9599" w:author="User" w:date="2022-09-10T13:00:00Z">
        <w:del w:id="9600" w:author="Sopheak Phorn" w:date="2023-07-28T13:44:00Z"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01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២០២២-២០២៦</w:delText>
          </w:r>
        </w:del>
      </w:ins>
      <w:ins w:id="9602" w:author="User" w:date="2022-09-22T10:10:00Z">
        <w:del w:id="9603" w:author="Sopheak Phorn" w:date="2023-07-28T13:44:00Z">
          <w:r w:rsidR="00807B20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604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)</w:delText>
          </w:r>
        </w:del>
      </w:ins>
      <w:ins w:id="9605" w:author="User" w:date="2022-09-10T13:00:00Z">
        <w:del w:id="9606" w:author="Sopheak Phorn" w:date="2023-07-28T13:44:00Z"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07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9608" w:author="LENOVO" w:date="2022-10-02T05:22:00Z">
        <w:del w:id="9609" w:author="Sopheak Phorn" w:date="2023-07-28T13:44:00Z">
          <w:r w:rsidR="00D85715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10" w:author="Kem Sereyboth" w:date="2023-07-25T14:16:00Z">
                <w:rPr>
                  <w:rFonts w:ascii="Khmer MEF1" w:hAnsi="Khmer MEF1" w:cs="Khmer MEF1"/>
                  <w:color w:val="00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និងផែនការសកម្មភាពបីឆ្នាំរំកិល (២០២២-២០២៤) </w:delText>
          </w:r>
        </w:del>
      </w:ins>
      <w:ins w:id="9611" w:author="User" w:date="2022-09-10T13:00:00Z">
        <w:del w:id="9612" w:author="Sopheak Phorn" w:date="2023-07-28T13:44:00Z">
          <w:r w:rsidRPr="00CD5931" w:rsidDel="008207A1">
            <w:rPr>
              <w:rFonts w:ascii="Khmer MEF1" w:hAnsi="Khmer MEF1" w:cs="Khmer MEF1"/>
              <w:strike/>
              <w:spacing w:val="2"/>
              <w:sz w:val="24"/>
              <w:szCs w:val="24"/>
              <w:cs/>
              <w:lang w:val="ca-ES"/>
              <w:rPrChange w:id="9613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និងផែនការសកម្មភាពបីឆ្នាំរំកិល ២០២២-២០២៤</w:delText>
          </w:r>
        </w:del>
      </w:ins>
      <w:ins w:id="9614" w:author="Voeun Kuyeng" w:date="2022-08-31T11:06:00Z">
        <w:del w:id="9615" w:author="Sopheak Phorn" w:date="2023-07-28T13:44:00Z"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16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តាមរយៈនេះ </w:delText>
          </w:r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617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18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619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20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បានរៀបចំអភិវឌ្ឍនូវផែនការអភិវឌ្ឍន៍អង្គភាពសម្រាប់រយៈពេល ៥ឆ្នាំ </w:delText>
          </w:r>
        </w:del>
      </w:ins>
      <w:ins w:id="9621" w:author="socheata.ol@hotmail.com" w:date="2022-09-02T15:06:00Z">
        <w:del w:id="9622" w:author="Sopheak Phorn" w:date="2023-07-28T13:44:00Z">
          <w:r w:rsidR="006414F4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623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9624" w:author="Voeun Kuyeng" w:date="2022-08-31T11:06:00Z">
        <w:del w:id="9625" w:author="Sopheak Phorn" w:date="2023-07-28T13:44:00Z"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26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២០២១</w:delText>
          </w:r>
        </w:del>
      </w:ins>
      <w:ins w:id="9627" w:author="socheata.ol@hotmail.com" w:date="2022-09-02T15:21:00Z">
        <w:del w:id="9628" w:author="Sopheak Phorn" w:date="2023-07-28T13:44:00Z">
          <w:r w:rsidR="00B21E64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29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9630" w:author="Voeun Kuyeng" w:date="2022-08-31T11:06:00Z">
        <w:del w:id="9631" w:author="Sopheak Phorn" w:date="2023-07-28T13:44:00Z"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32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-២០២៥</w:delText>
          </w:r>
        </w:del>
      </w:ins>
      <w:ins w:id="9633" w:author="socheata.ol@hotmail.com" w:date="2022-09-02T15:06:00Z">
        <w:del w:id="9634" w:author="Sopheak Phorn" w:date="2023-07-28T13:44:00Z">
          <w:r w:rsidR="006414F4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635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9636" w:author="Voeun Kuyeng" w:date="2022-08-31T11:06:00Z">
        <w:del w:id="9637" w:author="Sopheak Phorn" w:date="2023-07-28T13:44:00Z"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38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និងផែនការសកម្មភាពបីឆ្នាំរំកិល </w:delText>
          </w:r>
        </w:del>
      </w:ins>
      <w:ins w:id="9639" w:author="socheata.ol@hotmail.com" w:date="2022-09-02T15:06:00Z">
        <w:del w:id="9640" w:author="Sopheak Phorn" w:date="2023-07-28T13:44:00Z">
          <w:r w:rsidR="006414F4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641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9642" w:author="Voeun Kuyeng" w:date="2022-08-31T11:06:00Z">
        <w:del w:id="9643" w:author="Sopheak Phorn" w:date="2023-07-28T13:44:00Z"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44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២០២២-២០២៤</w:delText>
          </w:r>
        </w:del>
      </w:ins>
      <w:ins w:id="9645" w:author="socheata.ol@hotmail.com" w:date="2022-09-02T15:06:00Z">
        <w:del w:id="9646" w:author="Sopheak Phorn" w:date="2023-07-28T13:44:00Z">
          <w:r w:rsidR="006414F4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647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9648" w:author="Voeun Kuyeng" w:date="2022-08-31T11:06:00Z">
        <w:del w:id="9649" w:author="Sopheak Phorn" w:date="2023-07-28T13:44:00Z"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50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9651" w:author="Kem Sereiboth" w:date="2022-09-29T12:51:00Z">
        <w:del w:id="9652" w:author="Sopheak Phorn" w:date="2023-07-28T13:44:00Z"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53" w:author="Kem Sereyboth" w:date="2023-07-25T14:16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ហើយផែនការនេះ</w:delText>
          </w:r>
        </w:del>
      </w:ins>
      <w:ins w:id="9654" w:author="LENOVO" w:date="2022-10-02T05:22:00Z">
        <w:del w:id="9655" w:author="Sopheak Phorn" w:date="2023-07-28T13:44:00Z">
          <w:r w:rsidR="00D85715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56" w:author="Kem Sereyboth" w:date="2023-07-25T14:16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ទាំង</w:delText>
          </w:r>
        </w:del>
      </w:ins>
      <w:ins w:id="9657" w:author="User" w:date="2022-10-09T22:32:00Z">
        <w:del w:id="9658" w:author="Sopheak Phorn" w:date="2023-07-28T13:44:00Z">
          <w:r w:rsidR="00A95129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59" w:author="Kem Sereyboth" w:date="2023-07-25T14:16:00Z">
                <w:rPr>
                  <w:rFonts w:ascii="Khmer MEF1" w:hAnsi="Khmer MEF1" w:cs="Khmer MEF1"/>
                  <w:color w:val="000000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9660" w:author="LENOVO" w:date="2022-10-02T05:22:00Z">
        <w:del w:id="9661" w:author="Sopheak Phorn" w:date="2023-07-28T13:44:00Z">
          <w:r w:rsidR="00D85715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62" w:author="Kem Sereyboth" w:date="2023-07-25T14:16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២ នេះ</w:delText>
          </w:r>
        </w:del>
      </w:ins>
      <w:ins w:id="9663" w:author="Kem Sereiboth" w:date="2022-09-29T12:51:00Z">
        <w:del w:id="9664" w:author="Sopheak Phorn" w:date="2023-07-28T13:44:00Z"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65" w:author="Kem Sereyboth" w:date="2023-07-25T14:16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មិន</w:delText>
          </w:r>
        </w:del>
      </w:ins>
      <w:ins w:id="9666" w:author="User" w:date="2022-10-07T09:33:00Z">
        <w:del w:id="9667" w:author="Sopheak Phorn" w:date="2023-07-28T13:44:00Z">
          <w:r w:rsidR="00130F4B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68" w:author="Kem Sereyboth" w:date="2023-07-25T14:16:00Z">
                <w:rPr>
                  <w:rFonts w:ascii="Khmer MEF1" w:hAnsi="Khmer MEF1" w:cs="Khmer MEF1"/>
                  <w:color w:val="000000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ពុំ</w:delText>
          </w:r>
        </w:del>
      </w:ins>
      <w:ins w:id="9669" w:author="Kem Sereiboth" w:date="2022-09-29T12:51:00Z">
        <w:del w:id="9670" w:author="Sopheak Phorn" w:date="2023-07-28T13:44:00Z"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71" w:author="Kem Sereyboth" w:date="2023-07-25T14:16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ទាន់ដាក់​ឱ្យអនុវត្តនៅឡើយទេ។</w:delText>
          </w:r>
        </w:del>
      </w:ins>
      <w:ins w:id="9672" w:author="Kem Sereiboth" w:date="2022-09-29T12:52:00Z">
        <w:del w:id="9673" w:author="Sopheak Phorn" w:date="2023-07-28T13:44:00Z"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74" w:author="Kem Sereyboth" w:date="2023-07-25T14:16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ចំពោះផែនការអភិវឌ្ឍន៍ស្ថា</w:delText>
          </w:r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75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ប័ន</w:delText>
          </w:r>
        </w:del>
      </w:ins>
      <w:ins w:id="9676" w:author="LENOVO" w:date="2022-10-02T05:23:00Z">
        <w:del w:id="9677" w:author="Sopheak Phorn" w:date="2023-07-28T13:44:00Z">
          <w:r w:rsidR="00D85715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78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D85715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679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D85715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80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9681" w:author="Kem Sereiboth" w:date="2022-09-29T12:52:00Z">
        <w:del w:id="9682" w:author="Sopheak Phorn" w:date="2023-07-28T13:44:00Z"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83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នៃនិយ័តករសន្តិសុខសង្គម</w:delText>
          </w:r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84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សម្រាប់រយៈពេល ៥ឆ្នាំ </w:delText>
          </w:r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685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(</w:delText>
          </w:r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86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២០២២-២០២៦</w:delText>
          </w:r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687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)</w:delText>
          </w:r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88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បានដាក់ឆ្លងប្រជុំ</w:delText>
          </w:r>
        </w:del>
      </w:ins>
      <w:ins w:id="9689" w:author="Kem Sereiboth" w:date="2022-09-29T12:57:00Z">
        <w:del w:id="9690" w:author="Sopheak Phorn" w:date="2023-07-28T13:44:00Z"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91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បច្ចេកទេស </w:delText>
          </w:r>
          <w:r w:rsidR="00D60D92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692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93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កាលពីថ្ងៃទី១៩</w:delText>
          </w:r>
          <w:r w:rsidR="00CF031B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94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ខែសីហា ឆ្នាំ២០២២។</w:delText>
          </w:r>
        </w:del>
      </w:ins>
    </w:p>
    <w:p w14:paraId="1E4E590B" w14:textId="7F4081D1" w:rsidR="00F226D0" w:rsidRPr="00CD5931" w:rsidDel="008207A1" w:rsidRDefault="00F226D0">
      <w:pPr>
        <w:spacing w:after="0" w:line="226" w:lineRule="auto"/>
        <w:contextualSpacing/>
        <w:jc w:val="both"/>
        <w:rPr>
          <w:ins w:id="9695" w:author="Voeun Kuyeng" w:date="2022-08-31T11:24:00Z"/>
          <w:del w:id="9696" w:author="Sopheak Phorn" w:date="2023-07-28T13:44:00Z"/>
          <w:rFonts w:ascii="Khmer MEF1" w:hAnsi="Khmer MEF1" w:cs="Khmer MEF1"/>
          <w:b/>
          <w:bCs/>
          <w:spacing w:val="2"/>
          <w:sz w:val="24"/>
          <w:szCs w:val="24"/>
          <w:lang w:val="ca-ES"/>
          <w:rPrChange w:id="9697" w:author="Kem Sereyboth" w:date="2023-07-25T14:16:00Z">
            <w:rPr>
              <w:ins w:id="9698" w:author="Voeun Kuyeng" w:date="2022-08-31T11:24:00Z"/>
              <w:del w:id="9699" w:author="Sopheak Phorn" w:date="2023-07-28T13:44:00Z"/>
              <w:rFonts w:ascii="Khmer MEF1" w:hAnsi="Khmer MEF1" w:cs="Khmer MEF1"/>
              <w:color w:val="000000"/>
              <w:spacing w:val="-2"/>
              <w:sz w:val="24"/>
              <w:szCs w:val="24"/>
              <w:lang w:val="ca-ES"/>
            </w:rPr>
          </w:rPrChange>
        </w:rPr>
        <w:pPrChange w:id="9700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9701" w:author="Voeun Kuyeng" w:date="2022-08-31T11:06:00Z">
        <w:del w:id="9702" w:author="Sopheak Phorn" w:date="2023-07-28T13:44:00Z"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703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ដើម្បីធានាបានការអនុវត្តការងារប្រកប</w:delText>
          </w:r>
        </w:del>
      </w:ins>
      <w:ins w:id="9704" w:author="socheata.ol@hotmail.com" w:date="2022-09-02T15:21:00Z">
        <w:del w:id="9705" w:author="Sopheak Phorn" w:date="2023-07-28T13:44:00Z">
          <w:r w:rsidR="00B21E64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706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9707" w:author="Voeun Kuyeng" w:date="2022-08-31T11:06:00Z">
        <w:del w:id="9708" w:author="Sopheak Phorn" w:date="2023-07-28T13:44:00Z"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709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ដោយប្រសិទ្ធភាព និងស័ក្តិសិទ្ធភាព។</w:delText>
          </w:r>
        </w:del>
      </w:ins>
      <w:ins w:id="9710" w:author="Kem Sereiboth" w:date="2022-09-13T16:06:00Z">
        <w:del w:id="9711" w:author="Sopheak Phorn" w:date="2023-07-28T13:44:00Z">
          <w:r w:rsidR="00E42282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12" w:author="Kem Sereyboth" w:date="2023-07-25T14:16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ខ-រចនាសម្ព័ន្ធ និងធនធានមនុស្សរបស់និយ័តករសន្តិសុខសង្គម</w:delText>
          </w:r>
        </w:del>
      </w:ins>
      <w:ins w:id="9713" w:author="Voeun Kuyeng" w:date="2022-08-31T11:06:00Z">
        <w:del w:id="9714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15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តាមរយៈនេះ 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716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17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718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19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នឹងត្រូវអនុវត្តការងារទៅតាមគោលដៅចំនួន ....មានដូចជា៖ ១)...................២)..........................។</w:delText>
          </w:r>
        </w:del>
      </w:ins>
    </w:p>
    <w:p w14:paraId="619B9D11" w14:textId="68C12576" w:rsidR="00C34129" w:rsidRPr="00CD5931" w:rsidDel="008207A1" w:rsidRDefault="00C34129">
      <w:pPr>
        <w:spacing w:after="0" w:line="226" w:lineRule="auto"/>
        <w:contextualSpacing/>
        <w:jc w:val="both"/>
        <w:rPr>
          <w:ins w:id="9720" w:author="Voeun Kuyeng" w:date="2022-08-31T11:06:00Z"/>
          <w:del w:id="9721" w:author="Sopheak Phorn" w:date="2023-07-28T13:44:00Z"/>
          <w:rFonts w:ascii="Khmer MEF1" w:hAnsi="Khmer MEF1" w:cs="Khmer MEF1"/>
          <w:b/>
          <w:bCs/>
          <w:spacing w:val="2"/>
          <w:sz w:val="24"/>
          <w:szCs w:val="24"/>
          <w:lang w:val="ca-ES"/>
          <w:rPrChange w:id="9722" w:author="Kem Sereyboth" w:date="2023-07-25T14:16:00Z">
            <w:rPr>
              <w:ins w:id="9723" w:author="Voeun Kuyeng" w:date="2022-08-31T11:06:00Z"/>
              <w:del w:id="9724" w:author="Sopheak Phorn" w:date="2023-07-28T13:44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9725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</w:p>
    <w:p w14:paraId="3EBACFE4" w14:textId="31FBAA3C" w:rsidR="00F226D0" w:rsidRPr="00CD5931" w:rsidDel="008207A1" w:rsidRDefault="00F226D0">
      <w:pPr>
        <w:spacing w:after="0" w:line="226" w:lineRule="auto"/>
        <w:contextualSpacing/>
        <w:jc w:val="both"/>
        <w:rPr>
          <w:ins w:id="9726" w:author="Voeun Kuyeng" w:date="2022-08-31T11:06:00Z"/>
          <w:del w:id="9727" w:author="Sopheak Phorn" w:date="2023-07-28T13:44:00Z"/>
          <w:rFonts w:ascii="Khmer MEF1" w:hAnsi="Khmer MEF1" w:cs="Khmer MEF1"/>
          <w:b/>
          <w:bCs/>
          <w:spacing w:val="2"/>
          <w:cs/>
          <w:lang w:val="ca-ES"/>
          <w:rPrChange w:id="9728" w:author="Kem Sereyboth" w:date="2023-07-25T14:16:00Z">
            <w:rPr>
              <w:ins w:id="9729" w:author="Voeun Kuyeng" w:date="2022-08-31T11:06:00Z"/>
              <w:del w:id="9730" w:author="Sopheak Phorn" w:date="2023-07-28T13:44:00Z"/>
              <w:rFonts w:ascii="Khmer MEF1" w:hAnsi="Khmer MEF1" w:cs="Khmer MEF1"/>
              <w:cs/>
              <w:lang w:val="ca-ES"/>
            </w:rPr>
          </w:rPrChange>
        </w:rPr>
        <w:pPrChange w:id="9731" w:author="Sopheak Phorn" w:date="2023-08-25T16:14:00Z">
          <w:pPr>
            <w:pStyle w:val="NormalWeb"/>
            <w:spacing w:before="0" w:beforeAutospacing="0" w:after="0" w:afterAutospacing="0" w:line="250" w:lineRule="auto"/>
            <w:ind w:firstLine="720"/>
          </w:pPr>
        </w:pPrChange>
      </w:pPr>
      <w:ins w:id="9732" w:author="Voeun Kuyeng" w:date="2022-08-31T11:06:00Z">
        <w:del w:id="9733" w:author="Sopheak Phorn" w:date="2023-07-28T13:44:00Z">
          <w:r w:rsidRPr="00CD5931" w:rsidDel="008207A1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34" w:author="Kem Sereyboth" w:date="2023-07-25T14:16:00Z">
                <w:rPr>
                  <w:rFonts w:ascii="Khmer MEF1" w:hAnsi="Khmer MEF1" w:cs="Khmer MEF1"/>
                  <w:b/>
                  <w:bCs/>
                  <w:spacing w:val="-6"/>
                  <w:cs/>
                  <w:lang w:val="ca-ES"/>
                </w:rPr>
              </w:rPrChange>
            </w:rPr>
            <w:delText>ខ-ចំណុចទី២</w:delText>
          </w:r>
          <w:r w:rsidRPr="00CD5931" w:rsidDel="008207A1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lang w:val="ca-ES"/>
              <w:rPrChange w:id="9735" w:author="Kem Sereyboth" w:date="2023-07-25T14:16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:</w:delText>
          </w:r>
          <w:r w:rsidRPr="00CD5931" w:rsidDel="008207A1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36" w:author="Kem Sereyboth" w:date="2023-07-25T14:16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ត្រូវរៀបរាប់អំពីរចនាសម្ព័ន្ធ និងធនធានមនុស្សរបស់សវនដ្ឋាន។ សវនករទទួលបន្ទុក</w:delText>
          </w:r>
          <w:r w:rsidRPr="00CD5931" w:rsidDel="008207A1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37" w:author="Kem Sereyboth" w:date="2023-07-25T14:16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 អាចរៀបរាប់អំពីចំណុចទី២ នេះ ដូចគំរូខាងក្រោម៖</w:delText>
          </w:r>
        </w:del>
      </w:ins>
    </w:p>
    <w:p w14:paraId="45D5CE29" w14:textId="171E5224" w:rsidR="00CC4009" w:rsidRPr="008207A1" w:rsidDel="008207A1" w:rsidRDefault="00F226D0">
      <w:pPr>
        <w:spacing w:after="0" w:line="226" w:lineRule="auto"/>
        <w:contextualSpacing/>
        <w:jc w:val="both"/>
        <w:rPr>
          <w:ins w:id="9738" w:author="Kem Sereiboth" w:date="2022-09-13T16:15:00Z"/>
          <w:del w:id="9739" w:author="Sopheak Phorn" w:date="2023-07-28T13:44:00Z"/>
          <w:rFonts w:ascii="Khmer MEF1" w:hAnsi="Khmer MEF1" w:cs="Khmer MEF1"/>
          <w:spacing w:val="2"/>
          <w:sz w:val="24"/>
          <w:szCs w:val="24"/>
          <w:lang w:val="ca-ES"/>
          <w:rPrChange w:id="9740" w:author="Sopheak Phorn" w:date="2023-07-28T14:01:00Z">
            <w:rPr>
              <w:ins w:id="9741" w:author="Kem Sereiboth" w:date="2022-09-13T16:15:00Z"/>
              <w:del w:id="9742" w:author="Sopheak Phorn" w:date="2023-07-28T13:44:00Z"/>
              <w:rFonts w:ascii="Khmer MEF1" w:hAnsi="Khmer MEF1" w:cs="Khmer MEF1"/>
              <w:spacing w:val="2"/>
              <w:sz w:val="24"/>
              <w:szCs w:val="24"/>
              <w:highlight w:val="yellow"/>
            </w:rPr>
          </w:rPrChange>
        </w:rPr>
        <w:pPrChange w:id="9743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9744" w:author="Voeun Kuyeng" w:date="2022-08-31T11:06:00Z">
        <w:del w:id="9745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46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យោងតាមប្រកាស</w:delText>
          </w:r>
        </w:del>
      </w:ins>
      <w:ins w:id="9747" w:author="Kem Sereiboth" w:date="2022-09-15T10:41:00Z">
        <w:del w:id="9748" w:author="Sopheak Phorn" w:date="2023-07-28T13:44:00Z"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49" w:author="Kem Sereyboth" w:date="2023-07-25T14:16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អនុក្រឹត្យ</w:delText>
          </w:r>
        </w:del>
      </w:ins>
      <w:ins w:id="9750" w:author="Voeun Kuyeng" w:date="2022-08-31T11:06:00Z">
        <w:del w:id="9751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52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លេខ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53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9754" w:author="socheata.ol@hotmail.com" w:date="2022-09-02T15:09:00Z">
        <w:del w:id="9755" w:author="Sopheak Phorn" w:date="2023-07-28T13:44:00Z">
          <w:r w:rsidR="003A7EBB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756" w:author="Kem Sereyboth" w:date="2023-07-25T14:16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9757" w:author="Voeun Kuyeng" w:date="2022-08-31T11:06:00Z">
        <w:del w:id="9758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59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០០</w:delText>
          </w:r>
        </w:del>
      </w:ins>
      <w:ins w:id="9760" w:author="Kem Sereiboth" w:date="2022-09-15T10:42:00Z">
        <w:del w:id="9761" w:author="Sopheak Phorn" w:date="2023-07-28T13:44:00Z"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62" w:author="Kem Sereyboth" w:date="2023-07-25T14:16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១១៣</w:delText>
          </w:r>
        </w:del>
      </w:ins>
      <w:ins w:id="9763" w:author="Voeun Kuyeng" w:date="2022-08-31T11:06:00Z">
        <w:del w:id="9764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65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9766" w:author="Kem Sereiboth" w:date="2022-09-15T10:42:00Z">
        <w:del w:id="9767" w:author="Sopheak Phorn" w:date="2023-07-28T13:44:00Z"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68" w:author="Kem Sereyboth" w:date="2023-07-25T14:16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 xml:space="preserve"> អនក្រ.បក</w:delText>
          </w:r>
        </w:del>
      </w:ins>
      <w:ins w:id="9769" w:author="Voeun Kuyeng" w:date="2022-08-31T11:06:00Z">
        <w:del w:id="9770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71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អ.ស.ហ.ប្រ.ក. ចុះថ្ងៃទី​១​</w:delText>
          </w:r>
        </w:del>
      </w:ins>
      <w:ins w:id="9772" w:author="Kem Sereiboth" w:date="2022-09-15T10:42:00Z">
        <w:del w:id="9773" w:author="Sopheak Phorn" w:date="2023-07-28T13:44:00Z"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74" w:author="Kem Sereyboth" w:date="2023-07-25T14:16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៤</w:delText>
          </w:r>
        </w:del>
      </w:ins>
      <w:ins w:id="9775" w:author="Voeun Kuyeng" w:date="2022-08-31T11:06:00Z">
        <w:del w:id="9776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77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ខែតុលា</w:delText>
          </w:r>
        </w:del>
      </w:ins>
      <w:ins w:id="9778" w:author="Kem Sereiboth" w:date="2022-09-15T10:42:00Z">
        <w:del w:id="9779" w:author="Sopheak Phorn" w:date="2023-07-28T13:44:00Z"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80" w:author="Kem Sereyboth" w:date="2023-07-25T14:16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កក្កដា</w:delText>
          </w:r>
        </w:del>
      </w:ins>
      <w:ins w:id="9781" w:author="Voeun Kuyeng" w:date="2022-08-31T11:06:00Z">
        <w:del w:id="9782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83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ឆ្នាំ២០២១</w:delText>
          </w:r>
        </w:del>
      </w:ins>
      <w:ins w:id="9784" w:author="socheata.ol@hotmail.com" w:date="2022-09-02T15:09:00Z">
        <w:del w:id="9785" w:author="Sopheak Phorn" w:date="2023-07-28T13:44:00Z">
          <w:r w:rsidR="003A7EBB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786" w:author="Kem Sereyboth" w:date="2023-07-25T14:16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9787" w:author="Voeun Kuyeng" w:date="2022-08-31T11:06:00Z">
        <w:del w:id="9788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89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ស្ដីពីការរៀបចំ និងការ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90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ប្រព្រឹត្តទៅ</w:delText>
          </w:r>
        </w:del>
      </w:ins>
      <w:ins w:id="9791" w:author="Kem Sereiboth" w:date="2022-09-15T10:43:00Z">
        <w:del w:id="9792" w:author="Sopheak Phorn" w:date="2023-07-28T13:44:00Z"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93" w:author="Kem Sereyboth" w:date="2023-07-25T14:16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របស់អង្គភាពក្រោមឱវាទរបស់អាជ្ញាធរសេវាហិរញ្ញវត្ថុមិនមែនធនាគារ</w:delText>
          </w:r>
        </w:del>
      </w:ins>
      <w:ins w:id="9794" w:author="Kem Sereiboth" w:date="2022-09-15T10:44:00Z">
        <w:del w:id="9795" w:author="Sopheak Phorn" w:date="2023-07-28T13:44:00Z"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796" w:author="Kem Sereyboth" w:date="2023-07-25T14:16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797" w:author="Kem Sereyboth" w:date="2023-07-25T14:16:00Z">
                <w:rPr>
                  <w:rFonts w:ascii="Khmer MEF1" w:hAnsi="Khmer MEF1" w:cs="Khmer MEF1"/>
                  <w:b/>
                  <w:bCs/>
                  <w:color w:val="000000"/>
                  <w:spacing w:val="-4"/>
                  <w:sz w:val="24"/>
                  <w:szCs w:val="24"/>
                  <w:cs/>
                </w:rPr>
              </w:rPrChange>
            </w:rPr>
            <w:delText>ន.ស.ស</w:delText>
          </w:r>
          <w:r w:rsidR="00962CFF" w:rsidRPr="008207A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798" w:author="Sopheak Phorn" w:date="2023-07-28T14:01:00Z">
                <w:rPr>
                  <w:rFonts w:ascii="Khmer MEF1" w:hAnsi="Khmer MEF1" w:cs="Khmer MEF1"/>
                  <w:b/>
                  <w:bCs/>
                  <w:color w:val="000000"/>
                  <w:spacing w:val="-4"/>
                  <w:sz w:val="24"/>
                  <w:szCs w:val="24"/>
                </w:rPr>
              </w:rPrChange>
            </w:rPr>
            <w:delText>.</w:delText>
          </w:r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799" w:author="Kem Sereyboth" w:date="2023-07-25T14:16:00Z">
                <w:rPr>
                  <w:rFonts w:ascii="Khmer MEF1" w:hAnsi="Khmer MEF1" w:cs="Khmer MEF1"/>
                  <w:b/>
                  <w:bCs/>
                  <w:color w:val="000000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800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4"/>
                  <w:sz w:val="24"/>
                  <w:szCs w:val="24"/>
                  <w:cs/>
                </w:rPr>
              </w:rPrChange>
            </w:rPr>
            <w:delText>ប្រើ</w:delText>
          </w:r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801" w:author="Kem Sereyboth" w:date="2023-07-25T14:16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រចនាសម្ពន្ធ័កម្រិតនាយកដ្ឋានដូចមានកំណត់ក្នុងអនុក្រឹត្យលេខ ០៣ អនក្រ.ប​ក​ ចុះ​ថ្ងៃ​ទី០៨ ខែមករា ឆ្នាំ២០១៨ ស្តីពីការបង្កើតគណៈកម្មាធិការប្រតិបត្តិ និងអគ្គលេ​ខាធិ​ការដ្ឋានក្រុមប្រឹក្សាជា​តិ​​</w:delText>
          </w:r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802" w:author="Kem Sereyboth" w:date="2023-07-25T14:16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គាំ​​​ពារសង្គម រាជរដ្ឋាភិបាលកម្ពុជា អគ្គលេខាធិការដ្ឋានក្រុមប្រឹក្សាជាតិគាំពារសង្គម (</w:delText>
          </w:r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803" w:author="Kem Sereyboth" w:date="2023-07-25T14:16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អ.ក.គ.</w:delText>
          </w:r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804" w:author="Kem Sereyboth" w:date="2023-07-25T14:16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)</w:delText>
          </w:r>
          <w:r w:rsidR="006A5DCB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805" w:author="Kem Sereyboth" w:date="2023-07-25T14:16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សម្រាប់ការអនុវត្តតួនាទី និងភារកិច្ច</w:delText>
          </w:r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806" w:author="Kem Sereyboth" w:date="2023-07-25T14:16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807" w:author="Kem Sereiboth" w:date="2022-09-15T10:45:00Z">
        <w:del w:id="9808" w:author="Sopheak Phorn" w:date="2023-07-28T13:44:00Z">
          <w:r w:rsidR="006A5DCB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809" w:author="Kem Sereyboth" w:date="2023-07-25T14:16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ដែល</w:delText>
          </w:r>
        </w:del>
      </w:ins>
      <w:ins w:id="9810" w:author="Voeun Kuyeng" w:date="2022-08-31T11:06:00Z">
        <w:del w:id="9811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812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នៃនាយកដ្ឋាន និងអង្គភាពក្រោមឱវាទរបស់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813" w:author="Kem Sereyboth" w:date="2023-07-25T14:16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[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814" w:author="Kem Sereyboth" w:date="2023-07-25T14:16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815" w:author="Kem Sereyboth" w:date="2023-07-25T14:16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816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9817" w:author="socheata.ol@hotmail.com" w:date="2022-09-02T15:10:00Z">
        <w:del w:id="9818" w:author="Sopheak Phorn" w:date="2023-07-28T13:44:00Z">
          <w:r w:rsidR="00D11537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819" w:author="Kem Sereyboth" w:date="2023-07-25T14:16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9820" w:author="Voeun Kuyeng" w:date="2022-08-31T11:06:00Z">
        <w:del w:id="9821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822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អគ្គលេខាធិការដ្ឋាន ឬនិយ័តករ</w:delText>
          </w:r>
        </w:del>
      </w:ins>
      <w:ins w:id="9823" w:author="socheata.ol@hotmail.com" w:date="2022-09-02T15:10:00Z">
        <w:del w:id="9824" w:author="Sopheak Phorn" w:date="2023-07-28T13:44:00Z">
          <w:r w:rsidR="00D11537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825" w:author="Kem Sereyboth" w:date="2023-07-25T14:16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9826" w:author="Voeun Kuyeng" w:date="2022-08-31T11:06:00Z">
        <w:del w:id="9827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828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មានរចនាសម្ព័ន្ធគ្រប់គ្រងដូច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829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ជា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830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831" w:author="User" w:date="2022-09-19T15:08:00Z">
        <w:del w:id="9832" w:author="Sopheak Phorn" w:date="2023-07-28T13:44:00Z">
          <w:r w:rsidR="00CC4009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រចនាសម្ព័ន្ធគ្រប់គ្រង</w:delText>
          </w:r>
        </w:del>
      </w:ins>
      <w:ins w:id="9833" w:author="User" w:date="2022-10-03T12:43:00Z">
        <w:del w:id="9834" w:author="Sopheak Phorn" w:date="2023-07-28T13:44:00Z">
          <w:r w:rsidR="00CA79A9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835" w:author="Kem Sereyboth" w:date="2023-07-25T14:1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នៃ</w:delText>
          </w:r>
        </w:del>
      </w:ins>
      <w:ins w:id="9836" w:author="User" w:date="2022-10-03T12:42:00Z">
        <w:del w:id="9837" w:author="Sopheak Phorn" w:date="2023-07-28T13:44:00Z">
          <w:r w:rsidR="00CA79A9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838" w:author="Kem Sereyboth" w:date="2023-07-25T14:1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CA79A9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839" w:author="Kem Sereyboth" w:date="2023-07-25T14:16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ន.ស.ស.</w:delText>
          </w:r>
          <w:r w:rsidR="00CA79A9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840" w:author="Kem Sereyboth" w:date="2023-07-25T14:1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841" w:author="User" w:date="2022-09-19T15:08:00Z">
        <w:del w:id="9842" w:author="Sopheak Phorn" w:date="2023-07-28T13:44:00Z">
          <w:r w:rsidR="00CC4009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ជា</w:delText>
          </w:r>
        </w:del>
      </w:ins>
      <w:ins w:id="9843" w:author="sakaria fa" w:date="2022-09-19T19:41:00Z">
        <w:del w:id="9844" w:author="Sopheak Phorn" w:date="2023-07-28T13:44:00Z">
          <w:r w:rsidR="001661A5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ខាងក្រោម</w:delText>
          </w:r>
        </w:del>
      </w:ins>
      <w:ins w:id="9845" w:author="User" w:date="2022-10-03T12:35:00Z">
        <w:del w:id="9846" w:author="Sopheak Phorn" w:date="2023-07-28T13:44:00Z">
          <w:r w:rsidR="00D272AF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847" w:author="Kem Sereyboth" w:date="2023-07-25T14:1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រួមមាន</w:delText>
          </w:r>
        </w:del>
      </w:ins>
      <w:ins w:id="9848" w:author="User" w:date="2022-09-19T15:08:00Z">
        <w:del w:id="9849" w:author="Sopheak Phorn" w:date="2023-07-28T13:44:00Z">
          <w:r w:rsidR="00CC4009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៖</w:delText>
          </w:r>
        </w:del>
      </w:ins>
    </w:p>
    <w:p w14:paraId="7A1DD1CA" w14:textId="4AE2ECAB" w:rsidR="005245EF" w:rsidRPr="008207A1" w:rsidDel="008207A1" w:rsidRDefault="006346C2">
      <w:pPr>
        <w:spacing w:after="0" w:line="226" w:lineRule="auto"/>
        <w:contextualSpacing/>
        <w:jc w:val="both"/>
        <w:rPr>
          <w:ins w:id="9850" w:author="LENOVO" w:date="2022-10-02T08:18:00Z"/>
          <w:del w:id="9851" w:author="Sopheak Phorn" w:date="2023-07-28T13:44:00Z"/>
          <w:rFonts w:ascii="Khmer MEF1" w:hAnsi="Khmer MEF1" w:cs="Khmer MEF1"/>
          <w:b/>
          <w:bCs/>
          <w:sz w:val="24"/>
          <w:szCs w:val="24"/>
          <w:lang w:val="ca-ES"/>
          <w:rPrChange w:id="9852" w:author="Sopheak Phorn" w:date="2023-07-28T14:01:00Z">
            <w:rPr>
              <w:ins w:id="9853" w:author="LENOVO" w:date="2022-10-02T08:18:00Z"/>
              <w:del w:id="9854" w:author="Sopheak Phorn" w:date="2023-07-28T13:44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9855" w:author="Sopheak Phorn" w:date="2023-08-25T16:14:00Z">
          <w:pPr>
            <w:pStyle w:val="ListParagraph"/>
            <w:numPr>
              <w:numId w:val="32"/>
            </w:numPr>
            <w:tabs>
              <w:tab w:val="left" w:pos="2977"/>
              <w:tab w:val="left" w:pos="4320"/>
            </w:tabs>
            <w:spacing w:after="0" w:line="228" w:lineRule="auto"/>
            <w:ind w:left="900" w:hanging="180"/>
            <w:jc w:val="both"/>
          </w:pPr>
        </w:pPrChange>
      </w:pPr>
      <w:ins w:id="9856" w:author="sakaria fa" w:date="2022-09-13T22:01:00Z">
        <w:del w:id="9857" w:author="Sopheak Phorn" w:date="2023-07-28T13:44:00Z">
          <w:r w:rsidRPr="008207A1" w:rsidDel="008207A1">
            <w:rPr>
              <w:rFonts w:ascii="Khmer MEF2" w:hAnsi="Khmer MEF2" w:cs="Khmer MEF2"/>
              <w:spacing w:val="2"/>
              <w:sz w:val="24"/>
              <w:szCs w:val="24"/>
              <w:lang w:val="ca-ES"/>
              <w:rPrChange w:id="9858" w:author="Sopheak Phorn" w:date="2023-07-28T14:01:00Z">
                <w:rPr>
                  <w:rFonts w:ascii="Khmer MEF2" w:eastAsia="Times New Roman" w:hAnsi="Khmer MEF2" w:cs="Khmer MEF2"/>
                  <w:spacing w:val="4"/>
                  <w:sz w:val="24"/>
                  <w:szCs w:val="24"/>
                </w:rPr>
              </w:rPrChange>
            </w:rPr>
            <w:delText>-</w:delText>
          </w:r>
        </w:del>
      </w:ins>
      <w:ins w:id="9859" w:author="Kem Sereiboth" w:date="2022-09-13T16:16:00Z">
        <w:del w:id="9860" w:author="Sopheak Phorn" w:date="2023-07-28T13:44:00Z">
          <w:r w:rsidR="0049356D" w:rsidRPr="00CD5931" w:rsidDel="008207A1">
            <w:rPr>
              <w:rFonts w:ascii="Khmer MEF2" w:hAnsi="Khmer MEF2" w:cs="Khmer MEF2"/>
              <w:spacing w:val="2"/>
              <w:sz w:val="24"/>
              <w:szCs w:val="24"/>
              <w:cs/>
              <w:rPrChange w:id="9861" w:author="Kem Sereyboth" w:date="2023-07-25T14:16:00Z">
                <w:rPr>
                  <w:rFonts w:ascii="Khmer MEF2" w:eastAsia="Times New Roman" w:hAnsi="Khmer MEF2" w:cs="Khmer MEF2"/>
                  <w:spacing w:val="4"/>
                  <w:sz w:val="24"/>
                  <w:szCs w:val="24"/>
                  <w:cs/>
                </w:rPr>
              </w:rPrChange>
            </w:rPr>
            <w:delText>ឯកឧត្តមបណ្ឌិត</w:delText>
          </w:r>
          <w:r w:rsidR="0049356D" w:rsidRPr="008207A1" w:rsidDel="008207A1">
            <w:rPr>
              <w:rFonts w:ascii="Khmer MEF2" w:hAnsi="Khmer MEF2" w:cs="Khmer MEF2"/>
              <w:spacing w:val="2"/>
              <w:sz w:val="24"/>
              <w:szCs w:val="24"/>
              <w:lang w:val="ca-ES"/>
              <w:rPrChange w:id="9862" w:author="Sopheak Phorn" w:date="2023-07-28T14:01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</w:rPr>
              </w:rPrChange>
            </w:rPr>
            <w:delText xml:space="preserve"> </w:delText>
          </w:r>
          <w:r w:rsidR="0049356D" w:rsidRPr="00CD5931" w:rsidDel="008207A1">
            <w:rPr>
              <w:rFonts w:ascii="Khmer MEF2" w:hAnsi="Khmer MEF2" w:cs="Khmer MEF2"/>
              <w:spacing w:val="2"/>
              <w:sz w:val="24"/>
              <w:szCs w:val="24"/>
              <w:cs/>
              <w:rPrChange w:id="9863" w:author="Kem Sereyboth" w:date="2023-07-25T14:16:00Z">
                <w:rPr>
                  <w:rFonts w:ascii="Khmer MEF2" w:eastAsia="Times New Roman" w:hAnsi="Khmer MEF2" w:cs="Khmer MEF2"/>
                  <w:spacing w:val="4"/>
                  <w:sz w:val="24"/>
                  <w:szCs w:val="24"/>
                  <w:cs/>
                </w:rPr>
              </w:rPrChange>
            </w:rPr>
            <w:delText>ចន ណារិទ្ធ</w:delText>
          </w:r>
          <w:r w:rsidR="0049356D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pt-BR"/>
              <w:rPrChange w:id="9864" w:author="Kem Sereyboth" w:date="2023-07-25T14:16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pt-BR"/>
                </w:rPr>
              </w:rPrChange>
            </w:rPr>
            <w:delText xml:space="preserve"> ​</w:delText>
          </w:r>
          <w:r w:rsidR="0049356D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865" w:author="Kem Sereyboth" w:date="2023-07-25T14:16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អនុរដ្ឋលេខាធិការក្រសួងសេដ្ឋកិច្ច</w:delText>
          </w:r>
        </w:del>
      </w:ins>
      <w:ins w:id="9866" w:author="Kem Sereiboth" w:date="2022-09-15T10:46:00Z">
        <w:del w:id="9867" w:author="Sopheak Phorn" w:date="2023-07-28T13:44:00Z">
          <w:r w:rsidR="006A5DCB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868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869" w:author="Kem Sereiboth" w:date="2022-09-13T16:16:00Z">
        <w:del w:id="9870" w:author="Sopheak Phorn" w:date="2023-07-28T13:44:00Z">
          <w:r w:rsidR="0049356D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871" w:author="Kem Sereyboth" w:date="2023-07-25T14:16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និងហិរញ្ញវត្ថុ </w:delText>
          </w:r>
        </w:del>
      </w:ins>
      <w:ins w:id="9872" w:author="Kem Sereyboth" w:date="2023-06-23T14:03:00Z">
        <w:del w:id="9873" w:author="Sopheak Phorn" w:date="2023-07-28T13:44:00Z">
          <w:r w:rsidR="0029406E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ទទួលបន្ទុក</w:delText>
          </w:r>
        </w:del>
      </w:ins>
      <w:ins w:id="9874" w:author="Seng Chheanglay" w:date="2022-09-20T13:53:00Z">
        <w:del w:id="9875" w:author="Sopheak Phorn" w:date="2023-07-28T13:44:00Z">
          <w:r w:rsidR="00D869F1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876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ជាអគ្គ</w:delText>
          </w:r>
          <w:r w:rsidR="00D869F1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87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លេខា</w:delText>
          </w:r>
        </w:del>
      </w:ins>
      <w:ins w:id="9878" w:author="User" w:date="2022-10-03T13:29:00Z">
        <w:del w:id="9879" w:author="Sopheak Phorn" w:date="2023-07-28T13:44:00Z">
          <w:r w:rsidR="00D55AF4" w:rsidRPr="008207A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880" w:author="Sopheak Phorn" w:date="2023-07-28T14:01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</w:del>
      </w:ins>
      <w:ins w:id="9881" w:author="LENOVO" w:date="2022-10-02T08:21:00Z">
        <w:del w:id="9882" w:author="Sopheak Phorn" w:date="2023-07-28T13:44:00Z">
          <w:r w:rsidR="005245EF" w:rsidRPr="008207A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883" w:author="Sopheak Phorn" w:date="2023-07-28T14:01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9884" w:author="Seng Chheanglay" w:date="2022-09-20T13:53:00Z">
        <w:del w:id="9885" w:author="Sopheak Phorn" w:date="2023-07-28T13:44:00Z">
          <w:r w:rsidR="00D869F1" w:rsidRPr="00E33574" w:rsidDel="008207A1">
            <w:rPr>
              <w:rFonts w:ascii="Khmer MEF1" w:hAnsi="Khmer MEF1" w:cs="Khmer MEF1"/>
              <w:sz w:val="24"/>
              <w:szCs w:val="24"/>
              <w:cs/>
              <w:rPrChange w:id="988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ធិការនៃក្រុមប្រឹក្សាជាតិគាំពារសង្គម</w:delText>
          </w:r>
        </w:del>
      </w:ins>
      <w:ins w:id="9887" w:author="User" w:date="2022-10-03T13:28:00Z">
        <w:del w:id="9888" w:author="Sopheak Phorn" w:date="2023-07-28T13:44:00Z">
          <w:r w:rsidR="000A2604"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 xml:space="preserve"> (</w:delText>
          </w:r>
          <w:r w:rsidR="000A2604" w:rsidRPr="00E33574" w:rsidDel="008207A1">
            <w:rPr>
              <w:rFonts w:ascii="Khmer MEF1" w:hAnsi="Khmer MEF1" w:cs="Khmer MEF1"/>
              <w:b/>
              <w:bCs/>
              <w:spacing w:val="5"/>
              <w:sz w:val="24"/>
              <w:szCs w:val="24"/>
              <w:cs/>
              <w:lang w:val="ca-ES"/>
              <w:rPrChange w:id="9889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>អ.ក.គ.</w:delText>
          </w:r>
          <w:r w:rsidR="000A2604" w:rsidRPr="00E33574" w:rsidDel="008207A1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9890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>)</w:delText>
          </w:r>
        </w:del>
      </w:ins>
      <w:ins w:id="9891" w:author="Seng Chheanglay" w:date="2022-09-20T13:53:00Z">
        <w:del w:id="9892" w:author="Sopheak Phorn" w:date="2023-07-28T13:44:00Z">
          <w:r w:rsidR="00D869F1" w:rsidRPr="00E33574" w:rsidDel="008207A1">
            <w:rPr>
              <w:rFonts w:ascii="Khmer MEF1" w:hAnsi="Khmer MEF1" w:cs="Khmer MEF1"/>
              <w:sz w:val="24"/>
              <w:szCs w:val="24"/>
              <w:cs/>
              <w:rPrChange w:id="989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894" w:author="Kem Sereiboth" w:date="2022-09-13T16:16:00Z">
        <w:del w:id="9895" w:author="Sopheak Phorn" w:date="2023-07-28T13:44:00Z">
          <w:r w:rsidR="0049356D" w:rsidRPr="00E33574" w:rsidDel="008207A1">
            <w:rPr>
              <w:rFonts w:ascii="Khmer MEF1" w:hAnsi="Khmer MEF1" w:cs="Khmer MEF1"/>
              <w:sz w:val="24"/>
              <w:szCs w:val="24"/>
              <w:cs/>
              <w:rPrChange w:id="9896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និង​ជា​អគ្គនា</w:delText>
          </w:r>
        </w:del>
      </w:ins>
      <w:ins w:id="9897" w:author="Kem Sereiboth" w:date="2022-09-15T10:22:00Z">
        <w:del w:id="9898" w:author="Sopheak Phorn" w:date="2023-07-28T13:44:00Z">
          <w:r w:rsidR="003029A6" w:rsidRPr="00E33574" w:rsidDel="008207A1">
            <w:rPr>
              <w:rFonts w:ascii="Khmer MEF1" w:hAnsi="Khmer MEF1" w:cs="Khmer MEF1"/>
              <w:sz w:val="24"/>
              <w:szCs w:val="24"/>
              <w:cs/>
              <w:rPrChange w:id="9899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900" w:author="Kem Sereiboth" w:date="2022-09-13T16:16:00Z">
        <w:del w:id="9901" w:author="Sopheak Phorn" w:date="2023-07-28T13:44:00Z">
          <w:r w:rsidR="0049356D" w:rsidRPr="00E33574" w:rsidDel="008207A1">
            <w:rPr>
              <w:rFonts w:ascii="Khmer MEF1" w:hAnsi="Khmer MEF1" w:cs="Khmer MEF1"/>
              <w:sz w:val="24"/>
              <w:szCs w:val="24"/>
              <w:cs/>
              <w:rPrChange w:id="9902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យ</w:delText>
          </w:r>
        </w:del>
      </w:ins>
      <w:ins w:id="9903" w:author="Kem Sereiboth" w:date="2022-09-15T10:22:00Z">
        <w:del w:id="9904" w:author="Sopheak Phorn" w:date="2023-07-28T13:44:00Z">
          <w:r w:rsidR="003029A6" w:rsidRPr="00E33574" w:rsidDel="008207A1">
            <w:rPr>
              <w:rFonts w:ascii="Khmer MEF1" w:hAnsi="Khmer MEF1" w:cs="Khmer MEF1"/>
              <w:sz w:val="24"/>
              <w:szCs w:val="24"/>
              <w:cs/>
              <w:rPrChange w:id="9905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906" w:author="Kem Sereiboth" w:date="2022-09-13T16:16:00Z">
        <w:del w:id="9907" w:author="Sopheak Phorn" w:date="2023-07-28T13:44:00Z">
          <w:r w:rsidR="0049356D" w:rsidRPr="00E33574" w:rsidDel="008207A1">
            <w:rPr>
              <w:rFonts w:ascii="Khmer MEF1" w:hAnsi="Khmer MEF1" w:cs="Khmer MEF1"/>
              <w:sz w:val="24"/>
              <w:szCs w:val="24"/>
              <w:cs/>
              <w:rPrChange w:id="9908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ក</w:delText>
          </w:r>
        </w:del>
      </w:ins>
      <w:ins w:id="9909" w:author="Kem Sereiboth" w:date="2022-09-15T10:22:00Z">
        <w:del w:id="9910" w:author="Sopheak Phorn" w:date="2023-07-28T13:44:00Z">
          <w:r w:rsidR="003029A6" w:rsidRPr="00E33574" w:rsidDel="008207A1">
            <w:rPr>
              <w:rFonts w:ascii="Khmer MEF1" w:hAnsi="Khmer MEF1" w:cs="Khmer MEF1"/>
              <w:sz w:val="24"/>
              <w:szCs w:val="24"/>
              <w:cs/>
              <w:rPrChange w:id="9911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912" w:author="Kem Sereiboth" w:date="2022-09-13T16:16:00Z">
        <w:del w:id="9913" w:author="Sopheak Phorn" w:date="2023-07-28T13:44:00Z">
          <w:r w:rsidR="0049356D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914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នៃ</w:delText>
          </w:r>
          <w:r w:rsidR="0049356D" w:rsidRPr="00E33574" w:rsidDel="008207A1">
            <w:rPr>
              <w:rFonts w:ascii="Khmer MEF1" w:hAnsi="Khmer MEF1" w:cs="Khmer MEF1"/>
              <w:sz w:val="24"/>
              <w:szCs w:val="24"/>
              <w:cs/>
              <w:rPrChange w:id="9915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49356D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916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9917" w:author="Kem Sereyboth" w:date="2023-06-23T14:03:00Z">
        <w:del w:id="9918" w:author="Sopheak Phorn" w:date="2023-07-28T13:44:00Z">
          <w:r w:rsidR="0029406E" w:rsidRPr="00E33574" w:rsidDel="008207A1">
            <w:rPr>
              <w:rFonts w:ascii="Khmer MEF1" w:hAnsi="Khmer MEF1" w:cs="Khmer MEF1"/>
              <w:sz w:val="24"/>
              <w:szCs w:val="24"/>
              <w:cs/>
              <w:rPrChange w:id="991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43020F17" w14:textId="5151384E" w:rsidR="008A3521" w:rsidRPr="008207A1" w:rsidDel="008207A1" w:rsidRDefault="0049356D">
      <w:pPr>
        <w:spacing w:after="0" w:line="226" w:lineRule="auto"/>
        <w:contextualSpacing/>
        <w:jc w:val="both"/>
        <w:rPr>
          <w:ins w:id="9920" w:author="Kem Sereiboth" w:date="2022-09-13T16:34:00Z"/>
          <w:del w:id="9921" w:author="Sopheak Phorn" w:date="2023-07-28T13:44:00Z"/>
          <w:rFonts w:ascii="Khmer MEF1" w:hAnsi="Khmer MEF1" w:cs="Khmer MEF1"/>
          <w:b/>
          <w:bCs/>
          <w:sz w:val="24"/>
          <w:szCs w:val="24"/>
          <w:lang w:val="ca-ES"/>
          <w:rPrChange w:id="9922" w:author="Sopheak Phorn" w:date="2023-07-28T14:01:00Z">
            <w:rPr>
              <w:ins w:id="9923" w:author="Kem Sereiboth" w:date="2022-09-13T16:34:00Z"/>
              <w:del w:id="9924" w:author="Sopheak Phorn" w:date="2023-07-28T13:44:00Z"/>
              <w:lang w:val="ca-ES"/>
            </w:rPr>
          </w:rPrChange>
        </w:rPr>
        <w:pPrChange w:id="9925" w:author="Sopheak Phorn" w:date="2023-08-25T16:14:00Z">
          <w:pPr>
            <w:tabs>
              <w:tab w:val="left" w:pos="2977"/>
              <w:tab w:val="left" w:pos="4320"/>
            </w:tabs>
            <w:spacing w:line="232" w:lineRule="auto"/>
            <w:ind w:firstLine="720"/>
            <w:jc w:val="both"/>
          </w:pPr>
        </w:pPrChange>
      </w:pPr>
      <w:ins w:id="9926" w:author="Kem Sereiboth" w:date="2022-09-13T16:16:00Z">
        <w:del w:id="9927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928" w:author="Kem Sereyboth" w:date="2023-07-25T14:19:00Z">
                <w:rPr>
                  <w:rFonts w:ascii="Khmer MEF1" w:eastAsia="Times New Roman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929" w:author="User" w:date="2022-09-10T13:03:00Z">
        <w:del w:id="9930" w:author="Sopheak Phorn" w:date="2023-07-28T13:44:00Z">
          <w:r w:rsidR="00FE2485" w:rsidRPr="00CD5931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931" w:author="Kem Sereyboth" w:date="2023-07-25T14:19:00Z">
                <w:rPr>
                  <w:rFonts w:ascii="Khmer MEF1" w:eastAsia="Times New Roman" w:hAnsi="Khmer MEF1" w:cs="Khmer MEF1"/>
                  <w:b/>
                  <w:bCs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ឯកឧត្តមបណ្ឌិត ចន ណារិទ្ធ</w:delText>
          </w:r>
          <w:r w:rsidR="00FE2485" w:rsidRPr="00CD5931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9932" w:author="Kem Sereyboth" w:date="2023-07-25T14:19:00Z">
                <w:rPr>
                  <w:rFonts w:ascii="Khmer MEF1" w:eastAsia="Times New Roman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rPrChange w:id="9933" w:author="Kem Sereyboth" w:date="2023-07-25T14:19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អគ្គលេខាធិការ </w:delText>
          </w:r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934" w:author="Kem Sereyboth" w:date="2023-07-25T14:1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rPrChange w:id="9935" w:author="Kem Sereyboth" w:date="2023-07-25T14:1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មានអគ្គលេខាធិការរងចំនួន</w:delText>
          </w:r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936" w:author="Kem Sereyboth" w:date="2023-07-25T14:1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9937" w:author="Kem Sereyboth" w:date="2023-06-21T16:06:00Z">
        <w:del w:id="9938" w:author="Sopheak Phorn" w:date="2023-07-28T13:44:00Z">
          <w:r w:rsidR="009161B8" w:rsidRPr="00CD5931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939" w:author="Kem Sereyboth" w:date="2023-07-25T14:1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9940" w:author="User" w:date="2022-09-10T13:03:00Z">
        <w:del w:id="9941" w:author="Sopheak Phorn" w:date="2023-07-28T13:44:00Z"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rPrChange w:id="9942" w:author="Kem Sereyboth" w:date="2023-07-25T14:19:00Z">
                <w:rPr>
                  <w:rFonts w:cs="MoolBoran"/>
                  <w:cs/>
                </w:rPr>
              </w:rPrChange>
            </w:rPr>
            <w:delText>៤ រូប</w:delText>
          </w:r>
        </w:del>
      </w:ins>
      <w:ins w:id="9943" w:author="LENOVO" w:date="2022-10-08T09:46:00Z">
        <w:del w:id="9944" w:author="Sopheak Phorn" w:date="2023-07-28T13:44:00Z">
          <w:r w:rsidR="006F2356"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9945" w:author="Sopheak Phorn" w:date="2023-07-28T14:01:00Z">
                <w:rPr>
                  <w:rFonts w:ascii="Khmer MEF1" w:hAnsi="Khmer MEF1" w:cs="Khmer MEF1"/>
                  <w:color w:val="000000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9946" w:author="User" w:date="2022-09-10T13:03:00Z">
        <w:del w:id="9947" w:author="Sopheak Phorn" w:date="2023-07-28T13:44:00Z"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948" w:author="Kem Sereyboth" w:date="2023-07-25T14:19:00Z">
                <w:rPr>
                  <w:rFonts w:cs="MoolBoran"/>
                  <w:cs/>
                  <w:lang w:val="ca-ES"/>
                </w:rPr>
              </w:rPrChange>
            </w:rPr>
            <w:delText>គឺ</w:delText>
          </w:r>
        </w:del>
      </w:ins>
      <w:ins w:id="9949" w:author="Kem Sereiboth" w:date="2022-09-13T16:43:00Z">
        <w:del w:id="9950" w:author="Sopheak Phorn" w:date="2023-07-28T13:44:00Z">
          <w:r w:rsidR="008A3521" w:rsidRPr="00CD5931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951" w:author="Kem Sereyboth" w:date="2023-07-25T14:19:00Z">
                <w:rPr>
                  <w:rFonts w:ascii="Khmer MEF1" w:eastAsia="Times New Roman" w:hAnsi="Khmer MEF1" w:cs="Khmer MEF1"/>
                  <w:color w:val="00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៖</w:delText>
          </w:r>
        </w:del>
      </w:ins>
      <w:ins w:id="9952" w:author="User" w:date="2022-09-10T13:03:00Z">
        <w:del w:id="9953" w:author="Sopheak Phorn" w:date="2023-07-28T13:44:00Z"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954" w:author="Kem Sereyboth" w:date="2023-07-25T14:19:00Z">
                <w:rPr>
                  <w:rFonts w:cs="MoolBoran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2FB6AC81" w14:textId="7355C035" w:rsidR="008A3521" w:rsidRPr="008207A1" w:rsidDel="008207A1" w:rsidRDefault="005245EF">
      <w:pPr>
        <w:spacing w:after="0" w:line="226" w:lineRule="auto"/>
        <w:contextualSpacing/>
        <w:jc w:val="both"/>
        <w:rPr>
          <w:del w:id="9955" w:author="Sopheak Phorn" w:date="2023-07-28T13:44:00Z"/>
          <w:rFonts w:ascii="Khmer MEF1" w:hAnsi="Khmer MEF1" w:cs="Khmer MEF1"/>
          <w:sz w:val="24"/>
          <w:szCs w:val="24"/>
          <w:lang w:val="ca-ES"/>
          <w:rPrChange w:id="9956" w:author="Sopheak Phorn" w:date="2023-07-28T14:01:00Z">
            <w:rPr>
              <w:del w:id="9957" w:author="Sopheak Phorn" w:date="2023-07-28T13:44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9958" w:author="Sopheak Phorn" w:date="2023-08-25T16:14:00Z">
          <w:pPr>
            <w:tabs>
              <w:tab w:val="left" w:pos="2977"/>
              <w:tab w:val="left" w:pos="4320"/>
            </w:tabs>
            <w:spacing w:after="0" w:line="228" w:lineRule="auto"/>
            <w:ind w:left="1080" w:hanging="270"/>
            <w:jc w:val="both"/>
          </w:pPr>
        </w:pPrChange>
      </w:pPr>
      <w:ins w:id="9959" w:author="LENOVO" w:date="2022-10-02T08:19:00Z">
        <w:del w:id="9960" w:author="Sopheak Phorn" w:date="2023-07-28T13:44:00Z"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១.</w:delText>
          </w:r>
        </w:del>
      </w:ins>
      <w:ins w:id="9961" w:author="sakaria fa" w:date="2022-09-13T22:01:00Z">
        <w:del w:id="9962" w:author="Sopheak Phorn" w:date="2023-07-28T13:44:00Z">
          <w:r w:rsidR="006346C2" w:rsidRPr="008207A1" w:rsidDel="008207A1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9963" w:author="Sopheak Phorn" w:date="2023-07-28T14:01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-</w:delText>
          </w:r>
        </w:del>
      </w:ins>
      <w:ins w:id="9964" w:author="Kem Sereiboth" w:date="2022-09-13T16:35:00Z">
        <w:del w:id="9965" w:author="Sopheak Phorn" w:date="2023-07-28T13:44:00Z">
          <w:r w:rsidR="008A3521"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96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១.</w:delText>
          </w:r>
        </w:del>
      </w:ins>
      <w:ins w:id="9967" w:author="Kem Sereiboth" w:date="2022-09-13T16:34:00Z">
        <w:del w:id="9968" w:author="Sopheak Phorn" w:date="2023-07-28T13:44:00Z">
          <w:r w:rsidR="008A3521" w:rsidRPr="00E33574" w:rsidDel="008207A1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9969" w:author="Kem Sereyboth" w:date="2023-07-19T16:59:00Z">
                <w:rPr>
                  <w:rFonts w:ascii="Khmer MEF1" w:hAnsi="Khmer MEF1" w:cs="Khmer MEF1"/>
                  <w:spacing w:val="4"/>
                  <w:sz w:val="24"/>
                  <w:cs/>
                </w:rPr>
              </w:rPrChange>
            </w:rPr>
            <w:delText>ឯកឧត្តម ភក្ដី សម្បូរណ៍</w:delText>
          </w:r>
          <w:r w:rsidR="008A3521"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970" w:author="Kem Sereyboth" w:date="2023-07-19T16:59:00Z">
                <w:rPr>
                  <w:rFonts w:ascii="Khmer MEF1" w:hAnsi="Khmer MEF1" w:cs="Khmer MEF1"/>
                  <w:spacing w:val="4"/>
                  <w:sz w:val="24"/>
                  <w:cs/>
                </w:rPr>
              </w:rPrChange>
            </w:rPr>
            <w:delText xml:space="preserve"> អគ្គលេខាធិការរង</w:delText>
          </w:r>
        </w:del>
      </w:ins>
      <w:ins w:id="9971" w:author="Kem Sereyboth" w:date="2023-06-21T16:08:00Z">
        <w:del w:id="9972" w:author="Sopheak Phorn" w:date="2023-07-28T13:44:00Z">
          <w:r w:rsidR="009161B8"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>នៃអគ្គលេខាធិការដ្ឋាន</w:delText>
          </w:r>
        </w:del>
      </w:ins>
      <w:ins w:id="9973" w:author="Kem Sereiboth" w:date="2022-09-13T16:34:00Z">
        <w:del w:id="9974" w:author="Sopheak Phorn" w:date="2023-07-28T13:44:00Z">
          <w:r w:rsidR="008A3521"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975" w:author="Kem Sereyboth" w:date="2023-07-19T16:59:00Z">
                <w:rPr>
                  <w:rFonts w:ascii="Khmer MEF1" w:hAnsi="Khmer MEF1" w:cs="Khmer MEF1"/>
                  <w:spacing w:val="4"/>
                  <w:sz w:val="24"/>
                  <w:cs/>
                </w:rPr>
              </w:rPrChange>
            </w:rPr>
            <w:delText xml:space="preserve">ក្រុមប្រឹក្សាជាតិគាំពារសង្គម </w:delText>
          </w:r>
          <w:r w:rsidR="008A3521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976" w:author="Kem Sereyboth" w:date="2023-07-19T16:59:00Z">
                <w:rPr>
                  <w:rFonts w:ascii="Khmer MEF1" w:hAnsi="Khmer MEF1" w:cs="Khmer MEF1"/>
                  <w:spacing w:val="4"/>
                  <w:sz w:val="24"/>
                  <w:cs/>
                </w:rPr>
              </w:rPrChange>
            </w:rPr>
            <w:delText>ទទួលបន្ទុកការងាររប</w:delText>
          </w:r>
        </w:del>
      </w:ins>
      <w:ins w:id="9977" w:author="Kem Sereiboth" w:date="2022-09-15T10:53:00Z">
        <w:del w:id="9978" w:author="Sopheak Phorn" w:date="2023-07-28T13:44:00Z">
          <w:r w:rsidR="004C739F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97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980" w:author="Kem Sereiboth" w:date="2022-09-13T16:34:00Z">
        <w:del w:id="9981" w:author="Sopheak Phorn" w:date="2023-07-28T13:44:00Z">
          <w:r w:rsidR="008A3521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982" w:author="Kem Sereyboth" w:date="2023-07-19T16:59:00Z">
                <w:rPr>
                  <w:rFonts w:ascii="Khmer MEF1" w:hAnsi="Khmer MEF1" w:cs="Khmer MEF1"/>
                  <w:spacing w:val="4"/>
                  <w:sz w:val="24"/>
                  <w:cs/>
                </w:rPr>
              </w:rPrChange>
            </w:rPr>
            <w:delText>ស់</w:delText>
          </w:r>
        </w:del>
      </w:ins>
      <w:ins w:id="9983" w:author="Kem Sereiboth" w:date="2022-09-15T10:53:00Z">
        <w:del w:id="9984" w:author="Sopheak Phorn" w:date="2023-07-28T13:44:00Z">
          <w:r w:rsidR="004C739F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98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986" w:author="Kem Sereiboth" w:date="2022-09-13T16:34:00Z">
        <w:del w:id="9987" w:author="Sopheak Phorn" w:date="2023-07-28T13:44:00Z">
          <w:r w:rsidR="008A3521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988" w:author="Kem Sereyboth" w:date="2023-07-19T16:59:00Z">
                <w:rPr>
                  <w:rFonts w:ascii="Khmer MEF1" w:hAnsi="Khmer MEF1" w:cs="Khmer MEF1"/>
                  <w:spacing w:val="6"/>
                  <w:sz w:val="24"/>
                  <w:cs/>
                </w:rPr>
              </w:rPrChange>
            </w:rPr>
            <w:delText>នាយកដ្ឋានចំនួន ២ គឺនាយកដ្ឋានត្រួតពិនិត្យ និងនាយកដ្ឋានជំនួយសង្គ</w:delText>
          </w:r>
        </w:del>
      </w:ins>
      <w:ins w:id="9989" w:author="Kem Sereyboth" w:date="2023-06-21T16:08:00Z">
        <w:del w:id="9990" w:author="Sopheak Phorn" w:date="2023-07-28T13:44:00Z">
          <w:r w:rsidR="009161B8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99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992" w:author="Kem Sereiboth" w:date="2022-09-13T16:34:00Z">
        <w:del w:id="9993" w:author="Sopheak Phorn" w:date="2023-07-28T13:44:00Z">
          <w:r w:rsidR="008A3521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994" w:author="Kem Sereyboth" w:date="2023-07-19T16:59:00Z">
                <w:rPr>
                  <w:rFonts w:ascii="Khmer MEF1" w:hAnsi="Khmer MEF1" w:cs="Khmer MEF1"/>
                  <w:spacing w:val="6"/>
                  <w:sz w:val="24"/>
                  <w:cs/>
                </w:rPr>
              </w:rPrChange>
            </w:rPr>
            <w:delText>ម</w:delText>
          </w:r>
          <w:r w:rsidR="008A3521" w:rsidRPr="00E33574" w:rsidDel="008207A1">
            <w:rPr>
              <w:rFonts w:ascii="Khmer MEF1" w:hAnsi="Khmer MEF1" w:cs="Khmer MEF1"/>
              <w:sz w:val="24"/>
              <w:szCs w:val="24"/>
              <w:cs/>
              <w:rPrChange w:id="9995" w:author="Kem Sereyboth" w:date="2023-07-19T16:59:00Z">
                <w:rPr>
                  <w:rFonts w:ascii="Khmer MEF1" w:hAnsi="Khmer MEF1" w:cs="Khmer MEF1"/>
                  <w:spacing w:val="6"/>
                  <w:sz w:val="24"/>
                  <w:cs/>
                </w:rPr>
              </w:rPrChange>
            </w:rPr>
            <w:delText>។</w:delText>
          </w:r>
        </w:del>
      </w:ins>
    </w:p>
    <w:p w14:paraId="70271CF4" w14:textId="3BBB9F19" w:rsidR="005245EF" w:rsidRPr="008207A1" w:rsidDel="008207A1" w:rsidRDefault="005245EF">
      <w:pPr>
        <w:spacing w:after="0" w:line="226" w:lineRule="auto"/>
        <w:contextualSpacing/>
        <w:jc w:val="both"/>
        <w:rPr>
          <w:ins w:id="9996" w:author="LENOVO" w:date="2022-10-02T08:21:00Z"/>
          <w:del w:id="9997" w:author="Sopheak Phorn" w:date="2023-07-28T13:44:00Z"/>
          <w:rFonts w:ascii="Khmer MEF1" w:hAnsi="Khmer MEF1" w:cs="Khmer MEF1"/>
          <w:sz w:val="24"/>
          <w:szCs w:val="24"/>
          <w:lang w:val="ca-ES"/>
          <w:rPrChange w:id="9998" w:author="Sopheak Phorn" w:date="2023-07-28T14:01:00Z">
            <w:rPr>
              <w:ins w:id="9999" w:author="LENOVO" w:date="2022-10-02T08:21:00Z"/>
              <w:del w:id="10000" w:author="Sopheak Phorn" w:date="2023-07-28T13:44:00Z"/>
              <w:rFonts w:ascii="Khmer MEF1" w:hAnsi="Khmer MEF1" w:cs="Khmer MEF1"/>
              <w:sz w:val="24"/>
            </w:rPr>
          </w:rPrChange>
        </w:rPr>
        <w:pPrChange w:id="10001" w:author="Sopheak Phorn" w:date="2023-08-25T16:14:00Z">
          <w:pPr>
            <w:tabs>
              <w:tab w:val="left" w:pos="2977"/>
              <w:tab w:val="left" w:pos="4320"/>
            </w:tabs>
            <w:spacing w:line="232" w:lineRule="auto"/>
            <w:ind w:firstLine="720"/>
            <w:jc w:val="both"/>
          </w:pPr>
        </w:pPrChange>
      </w:pPr>
    </w:p>
    <w:p w14:paraId="1E325281" w14:textId="40DF109B" w:rsidR="005245EF" w:rsidRPr="008207A1" w:rsidDel="008207A1" w:rsidRDefault="005245EF">
      <w:pPr>
        <w:spacing w:after="0" w:line="226" w:lineRule="auto"/>
        <w:contextualSpacing/>
        <w:jc w:val="both"/>
        <w:rPr>
          <w:ins w:id="10002" w:author="Kem Sereyboth" w:date="2023-06-21T16:06:00Z"/>
          <w:del w:id="10003" w:author="Sopheak Phorn" w:date="2023-07-28T13:44:00Z"/>
          <w:rFonts w:ascii="Khmer MEF1" w:hAnsi="Khmer MEF1" w:cs="Khmer MEF1"/>
          <w:sz w:val="24"/>
          <w:szCs w:val="24"/>
          <w:lang w:val="ca-ES"/>
          <w:rPrChange w:id="10004" w:author="Sopheak Phorn" w:date="2023-07-28T14:01:00Z">
            <w:rPr>
              <w:ins w:id="10005" w:author="Kem Sereyboth" w:date="2023-06-21T16:06:00Z"/>
              <w:del w:id="10006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10007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008" w:author="LENOVO" w:date="2022-10-02T08:19:00Z">
        <w:del w:id="10009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1001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10011" w:author="sakaria fa" w:date="2022-09-13T22:01:00Z">
        <w:del w:id="10012" w:author="Sopheak Phorn" w:date="2023-07-28T13:44:00Z">
          <w:r w:rsidR="006346C2"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10013" w:author="Sopheak Phorn" w:date="2023-07-28T14:01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-</w:delText>
          </w:r>
        </w:del>
      </w:ins>
      <w:ins w:id="10014" w:author="Kem Sereiboth" w:date="2022-09-13T16:35:00Z">
        <w:del w:id="10015" w:author="Sopheak Phorn" w:date="2023-07-28T13:44:00Z">
          <w:r w:rsidR="008A3521" w:rsidRPr="00E33574" w:rsidDel="008207A1">
            <w:rPr>
              <w:rFonts w:ascii="Khmer MEF1" w:hAnsi="Khmer MEF1" w:cs="Khmer MEF1"/>
              <w:sz w:val="24"/>
              <w:szCs w:val="24"/>
              <w:cs/>
              <w:rPrChange w:id="1001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10017" w:author="Kem Sereiboth" w:date="2022-09-13T16:34:00Z">
        <w:del w:id="10018" w:author="Sopheak Phorn" w:date="2023-07-28T13:44:00Z">
          <w:r w:rsidR="008A3521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10019" w:author="Kem Sereyboth" w:date="2023-07-19T16:59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ឯកឧត្តម យោគ សាមឌី</w:delText>
          </w:r>
          <w:r w:rsidR="008A3521" w:rsidRPr="00E33574" w:rsidDel="008207A1">
            <w:rPr>
              <w:rFonts w:ascii="Khmer MEF1" w:hAnsi="Khmer MEF1" w:cs="Khmer MEF1"/>
              <w:sz w:val="24"/>
              <w:szCs w:val="24"/>
              <w:cs/>
              <w:rPrChange w:id="10020" w:author="Kem Sereyboth" w:date="2023-07-19T16:59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 xml:space="preserve"> អគ្គលេខាធិការរង</w:delText>
          </w:r>
        </w:del>
      </w:ins>
      <w:ins w:id="10021" w:author="Kem Sereyboth" w:date="2023-06-21T16:08:00Z">
        <w:del w:id="10022" w:author="Sopheak Phorn" w:date="2023-07-28T13:44:00Z">
          <w:r w:rsidR="009161B8"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>នៃអគ្គលេខាធិការដ្ឋាន</w:delText>
          </w:r>
        </w:del>
      </w:ins>
      <w:ins w:id="10023" w:author="Kem Sereiboth" w:date="2022-09-13T16:34:00Z">
        <w:del w:id="10024" w:author="Sopheak Phorn" w:date="2023-07-28T13:44:00Z">
          <w:r w:rsidR="008A3521" w:rsidRPr="00E33574" w:rsidDel="008207A1">
            <w:rPr>
              <w:rFonts w:ascii="Khmer MEF1" w:hAnsi="Khmer MEF1" w:cs="Khmer MEF1"/>
              <w:sz w:val="24"/>
              <w:szCs w:val="24"/>
              <w:cs/>
              <w:rPrChange w:id="10025" w:author="Kem Sereyboth" w:date="2023-07-19T16:59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ក្រុមប្រឹក្សាជាតិគាំពារសង្គម ទទួលបន្ទុករួមលើកិច្ចការ</w:delText>
          </w:r>
          <w:r w:rsidR="008A3521"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026" w:author="Kem Sereyboth" w:date="2023-07-19T16:59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រងា​​រ</w:delText>
          </w:r>
          <w:r w:rsidR="008A3521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10027" w:author="Kem Sereyboth" w:date="2023-07-19T16:59:00Z">
                <w:rPr>
                  <w:rFonts w:ascii="Khmer MEF1" w:hAnsi="Khmer MEF1" w:cs="Khmer MEF1"/>
                  <w:spacing w:val="2"/>
                  <w:sz w:val="24"/>
                  <w:cs/>
                </w:rPr>
              </w:rPrChange>
            </w:rPr>
            <w:delText xml:space="preserve"> </w:delText>
          </w:r>
          <w:r w:rsidR="008A3521" w:rsidRPr="00E33574" w:rsidDel="008207A1">
            <w:rPr>
              <w:rFonts w:ascii="Khmer MEF1" w:hAnsi="Khmer MEF1" w:cs="Khmer MEF1"/>
              <w:sz w:val="24"/>
              <w:szCs w:val="24"/>
              <w:cs/>
              <w:rPrChange w:id="10028" w:author="Kem Sereyboth" w:date="2023-07-19T16:59:00Z">
                <w:rPr>
                  <w:rFonts w:ascii="Khmer MEF1" w:hAnsi="Khmer MEF1" w:cs="Khmer MEF1"/>
                  <w:sz w:val="24"/>
                  <w:cs/>
                </w:rPr>
              </w:rPrChange>
            </w:rPr>
            <w:delText>សម្របសម្រួលជាមួយនាយកដ្ឋានកិច្ចការទូទៅ។</w:delText>
          </w:r>
        </w:del>
      </w:ins>
    </w:p>
    <w:p w14:paraId="77C959FE" w14:textId="057FC6F9" w:rsidR="009161B8" w:rsidRPr="008207A1" w:rsidDel="008207A1" w:rsidRDefault="009161B8">
      <w:pPr>
        <w:spacing w:after="0" w:line="226" w:lineRule="auto"/>
        <w:contextualSpacing/>
        <w:jc w:val="both"/>
        <w:rPr>
          <w:ins w:id="10029" w:author="Kem Sereyboth" w:date="2023-06-21T16:09:00Z"/>
          <w:del w:id="10030" w:author="Sopheak Phorn" w:date="2023-07-28T13:44:00Z"/>
          <w:rFonts w:ascii="Khmer MEF1" w:hAnsi="Khmer MEF1" w:cs="Khmer MEF1"/>
          <w:spacing w:val="-8"/>
          <w:sz w:val="24"/>
          <w:szCs w:val="24"/>
          <w:lang w:val="ca-ES"/>
          <w:rPrChange w:id="10031" w:author="Sopheak Phorn" w:date="2023-07-28T14:01:00Z">
            <w:rPr>
              <w:ins w:id="10032" w:author="Kem Sereyboth" w:date="2023-06-21T16:09:00Z"/>
              <w:del w:id="10033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10034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035" w:author="Kem Sereyboth" w:date="2023-06-21T16:06:00Z">
        <w:del w:id="10036" w:author="Sopheak Phorn" w:date="2023-07-28T13:44:00Z">
          <w:r w:rsidRPr="009B3332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037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៣.លោក</w:delText>
          </w:r>
        </w:del>
      </w:ins>
      <w:ins w:id="10038" w:author="Kem Sereyboth" w:date="2023-06-21T16:07:00Z">
        <w:del w:id="10039" w:author="Sopheak Phorn" w:date="2023-07-28T13:44:00Z">
          <w:r w:rsidRPr="009B3332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040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ស្រី </w:delText>
          </w:r>
          <w:r w:rsidRPr="009B3332" w:rsidDel="008207A1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10041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ថន កេណ្ណារ័ត្ន</w:delText>
          </w:r>
          <w:r w:rsidRPr="009B3332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042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ជាអគ្គលេខាធិការរងនៃ</w:delText>
          </w:r>
        </w:del>
      </w:ins>
      <w:ins w:id="10043" w:author="Kem Sereyboth" w:date="2023-06-21T16:09:00Z">
        <w:del w:id="10044" w:author="Sopheak Phorn" w:date="2023-07-28T13:44:00Z">
          <w:r w:rsidRPr="009B3332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045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អគ្គលេខាធិការដ្ឋានក្រុមប្រឹក្សាជាតិគាំពារស</w:delText>
          </w:r>
        </w:del>
      </w:ins>
      <w:ins w:id="10046" w:author="Kem Sereyboth" w:date="2023-07-25T15:02:00Z">
        <w:del w:id="10047" w:author="Sopheak Phorn" w:date="2023-07-28T13:44:00Z">
          <w:r w:rsidR="009B3332" w:rsidRPr="009B3332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048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0049" w:author="Kem Sereyboth" w:date="2023-06-21T16:09:00Z">
        <w:del w:id="10050" w:author="Sopheak Phorn" w:date="2023-07-28T13:44:00Z">
          <w:r w:rsidRPr="009B3332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051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ង្គ</w:delText>
          </w:r>
        </w:del>
      </w:ins>
      <w:ins w:id="10052" w:author="Kem Sereyboth" w:date="2023-07-25T15:02:00Z">
        <w:del w:id="10053" w:author="Sopheak Phorn" w:date="2023-07-28T13:44:00Z">
          <w:r w:rsidR="009B3332" w:rsidRPr="009B3332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054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0055" w:author="Kem Sereyboth" w:date="2023-06-21T16:09:00Z">
        <w:del w:id="10056" w:author="Sopheak Phorn" w:date="2023-07-28T13:44:00Z">
          <w:r w:rsidRPr="009B3332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057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</w:delText>
          </w:r>
        </w:del>
      </w:ins>
    </w:p>
    <w:p w14:paraId="511EB709" w14:textId="1C597578" w:rsidR="009161B8" w:rsidRPr="008207A1" w:rsidDel="008207A1" w:rsidRDefault="009161B8">
      <w:pPr>
        <w:spacing w:after="0" w:line="226" w:lineRule="auto"/>
        <w:contextualSpacing/>
        <w:jc w:val="both"/>
        <w:rPr>
          <w:del w:id="10058" w:author="Sopheak Phorn" w:date="2023-07-28T13:44:00Z"/>
          <w:rFonts w:ascii="Khmer MEF1" w:hAnsi="Khmer MEF1" w:cs="Khmer MEF1"/>
          <w:sz w:val="24"/>
          <w:szCs w:val="24"/>
          <w:lang w:val="ca-ES"/>
          <w:rPrChange w:id="10059" w:author="Sopheak Phorn" w:date="2023-07-28T14:01:00Z">
            <w:rPr>
              <w:del w:id="10060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10061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062" w:author="Kem Sereyboth" w:date="2023-06-21T16:09:00Z">
        <w:del w:id="10063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 xml:space="preserve">៤.លោក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1006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ឃាន តួក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 xml:space="preserve"> ជាអគ្គលេខាធិការរងនៃអគ្គលេខាធិការដ្ឋានក្រុមប្រឹក្សាជាតិគាំពារសង្គម</w:delText>
          </w:r>
        </w:del>
      </w:ins>
      <w:ins w:id="10065" w:author="Kem Sereyboth" w:date="2023-07-25T15:02:00Z">
        <w:del w:id="10066" w:author="Sopheak Phorn" w:date="2023-07-28T13:44:00Z">
          <w:r w:rsidR="00601A3A" w:rsidDel="008207A1">
            <w:rPr>
              <w:rFonts w:ascii="Khmer MEF1" w:hAnsi="Khmer MEF1" w:cs="Khmer MEF1" w:hint="cs"/>
              <w:sz w:val="24"/>
              <w:szCs w:val="24"/>
              <w:cs/>
            </w:rPr>
            <w:delText>។</w:delText>
          </w:r>
        </w:del>
      </w:ins>
    </w:p>
    <w:p w14:paraId="31F7FEB2" w14:textId="2EFC3371" w:rsidR="00CD5931" w:rsidRPr="008207A1" w:rsidDel="008207A1" w:rsidRDefault="00CD5931">
      <w:pPr>
        <w:spacing w:after="0" w:line="226" w:lineRule="auto"/>
        <w:contextualSpacing/>
        <w:jc w:val="both"/>
        <w:rPr>
          <w:ins w:id="10067" w:author="Kem Sereyboth" w:date="2023-07-25T14:20:00Z"/>
          <w:del w:id="10068" w:author="Sopheak Phorn" w:date="2023-07-28T13:44:00Z"/>
          <w:rFonts w:ascii="Khmer MEF1" w:hAnsi="Khmer MEF1" w:cs="Khmer MEF1"/>
          <w:sz w:val="24"/>
          <w:szCs w:val="24"/>
          <w:lang w:val="ca-ES"/>
          <w:rPrChange w:id="10069" w:author="Sopheak Phorn" w:date="2023-07-28T14:01:00Z">
            <w:rPr>
              <w:ins w:id="10070" w:author="Kem Sereyboth" w:date="2023-07-25T14:20:00Z"/>
              <w:del w:id="10071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10072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</w:p>
    <w:p w14:paraId="3E65A690" w14:textId="1C4E4E65" w:rsidR="00CD5931" w:rsidRPr="008207A1" w:rsidDel="008207A1" w:rsidRDefault="00CD5931">
      <w:pPr>
        <w:spacing w:after="0" w:line="226" w:lineRule="auto"/>
        <w:contextualSpacing/>
        <w:jc w:val="both"/>
        <w:rPr>
          <w:ins w:id="10073" w:author="Kem Sereyboth" w:date="2023-07-25T14:20:00Z"/>
          <w:del w:id="10074" w:author="Sopheak Phorn" w:date="2023-07-28T13:44:00Z"/>
          <w:rFonts w:ascii="Khmer MEF1" w:hAnsi="Khmer MEF1" w:cs="Khmer MEF1"/>
          <w:sz w:val="10"/>
          <w:szCs w:val="10"/>
          <w:lang w:val="ca-ES"/>
          <w:rPrChange w:id="10075" w:author="Sopheak Phorn" w:date="2023-07-28T14:01:00Z">
            <w:rPr>
              <w:ins w:id="10076" w:author="Kem Sereyboth" w:date="2023-07-25T14:20:00Z"/>
              <w:del w:id="10077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10078" w:author="Sopheak Phorn" w:date="2023-08-25T16:14:00Z">
          <w:pPr>
            <w:tabs>
              <w:tab w:val="left" w:pos="2977"/>
              <w:tab w:val="left" w:pos="4320"/>
            </w:tabs>
            <w:spacing w:after="0" w:line="228" w:lineRule="auto"/>
            <w:ind w:left="1080" w:hanging="270"/>
            <w:jc w:val="both"/>
          </w:pPr>
        </w:pPrChange>
      </w:pPr>
    </w:p>
    <w:p w14:paraId="0E04A9F5" w14:textId="51E85513" w:rsidR="008A3521" w:rsidRPr="008207A1" w:rsidDel="008207A1" w:rsidRDefault="005245EF">
      <w:pPr>
        <w:spacing w:after="0" w:line="226" w:lineRule="auto"/>
        <w:contextualSpacing/>
        <w:jc w:val="both"/>
        <w:rPr>
          <w:ins w:id="10079" w:author="Kem Sereiboth" w:date="2022-09-13T16:34:00Z"/>
          <w:del w:id="10080" w:author="Sopheak Phorn" w:date="2023-07-28T13:44:00Z"/>
          <w:rFonts w:ascii="Khmer MEF1" w:hAnsi="Khmer MEF1" w:cs="Khmer MEF1"/>
          <w:sz w:val="24"/>
          <w:szCs w:val="24"/>
          <w:lang w:val="ca-ES"/>
          <w:rPrChange w:id="10081" w:author="Sopheak Phorn" w:date="2023-07-28T14:01:00Z">
            <w:rPr>
              <w:ins w:id="10082" w:author="Kem Sereiboth" w:date="2022-09-13T16:34:00Z"/>
              <w:del w:id="10083" w:author="Sopheak Phorn" w:date="2023-07-28T13:44:00Z"/>
              <w:rFonts w:ascii="Khmer MEF1" w:hAnsi="Khmer MEF1" w:cs="Khmer MEF1"/>
              <w:sz w:val="24"/>
            </w:rPr>
          </w:rPrChange>
        </w:rPr>
        <w:pPrChange w:id="10084" w:author="Sopheak Phorn" w:date="2023-08-25T16:14:00Z">
          <w:pPr>
            <w:tabs>
              <w:tab w:val="left" w:pos="2977"/>
              <w:tab w:val="left" w:pos="4320"/>
            </w:tabs>
            <w:spacing w:line="232" w:lineRule="auto"/>
            <w:ind w:firstLine="720"/>
            <w:jc w:val="both"/>
          </w:pPr>
        </w:pPrChange>
      </w:pPr>
      <w:ins w:id="10085" w:author="LENOVO" w:date="2022-10-02T08:22:00Z">
        <w:del w:id="10086" w:author="Sopheak Phorn" w:date="2023-07-28T13:44:00Z">
          <w:r w:rsidRPr="00CD5931" w:rsidDel="008207A1">
            <w:rPr>
              <w:rFonts w:ascii="Khmer MEF1" w:hAnsi="Khmer MEF1" w:cs="Khmer MEF1"/>
              <w:sz w:val="24"/>
              <w:szCs w:val="24"/>
              <w:cs/>
              <w:rPrChange w:id="10087" w:author="Kem Sereyboth" w:date="2023-07-25T14:2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៣.</w:delText>
          </w:r>
        </w:del>
      </w:ins>
    </w:p>
    <w:p w14:paraId="63F8CE5B" w14:textId="5286A480" w:rsidR="008A3521" w:rsidRPr="008207A1" w:rsidDel="008207A1" w:rsidRDefault="006346C2">
      <w:pPr>
        <w:spacing w:after="0" w:line="226" w:lineRule="auto"/>
        <w:contextualSpacing/>
        <w:jc w:val="both"/>
        <w:rPr>
          <w:del w:id="10088" w:author="Sopheak Phorn" w:date="2023-07-28T13:44:00Z"/>
          <w:lang w:val="ca-ES"/>
          <w:rPrChange w:id="10089" w:author="Sopheak Phorn" w:date="2023-07-28T14:01:00Z">
            <w:rPr>
              <w:del w:id="10090" w:author="Sopheak Phorn" w:date="2023-07-28T13:44:00Z"/>
            </w:rPr>
          </w:rPrChange>
        </w:rPr>
        <w:pPrChange w:id="10091" w:author="Sopheak Phorn" w:date="2023-08-25T16:14:00Z">
          <w:pPr>
            <w:tabs>
              <w:tab w:val="left" w:pos="2977"/>
              <w:tab w:val="left" w:pos="4320"/>
            </w:tabs>
            <w:spacing w:after="0" w:line="228" w:lineRule="auto"/>
            <w:jc w:val="both"/>
          </w:pPr>
        </w:pPrChange>
      </w:pPr>
      <w:ins w:id="10092" w:author="sakaria fa" w:date="2022-09-13T22:02:00Z">
        <w:del w:id="10093" w:author="Sopheak Phorn" w:date="2023-07-28T13:44:00Z">
          <w:r w:rsidRPr="008207A1" w:rsidDel="008207A1">
            <w:rPr>
              <w:lang w:val="ca-ES"/>
              <w:rPrChange w:id="10094" w:author="Sopheak Phorn" w:date="2023-07-28T14:01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-</w:delText>
          </w:r>
        </w:del>
      </w:ins>
      <w:ins w:id="10095" w:author="Kem Sereiboth" w:date="2022-09-13T16:35:00Z">
        <w:del w:id="10096" w:author="Sopheak Phorn" w:date="2023-07-28T13:44:00Z">
          <w:r w:rsidR="008A3521" w:rsidRPr="00E33574" w:rsidDel="008207A1">
            <w:rPr>
              <w:cs/>
              <w:rPrChange w:id="10097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៣.</w:delText>
          </w:r>
        </w:del>
      </w:ins>
      <w:ins w:id="10098" w:author="Kem Sereiboth" w:date="2022-09-13T16:34:00Z">
        <w:del w:id="10099" w:author="Sopheak Phorn" w:date="2023-07-28T13:44:00Z">
          <w:r w:rsidR="008A3521" w:rsidRPr="00E33574" w:rsidDel="008207A1">
            <w:rPr>
              <w:b/>
              <w:bCs/>
              <w:cs/>
              <w:rPrChange w:id="10100" w:author="Kem Sereyboth" w:date="2023-07-19T16:59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>លោកជំទាវ ឆាត់ ឡេងចាន់ឆាយ៉ា</w:delText>
          </w:r>
          <w:r w:rsidR="008A3521" w:rsidRPr="00E33574" w:rsidDel="008207A1">
            <w:rPr>
              <w:cs/>
              <w:rPrChange w:id="10101" w:author="Kem Sereyboth" w:date="2023-07-19T16:59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 xml:space="preserve"> </w:delText>
          </w:r>
        </w:del>
      </w:ins>
      <w:ins w:id="10102" w:author="User" w:date="2022-10-05T16:14:00Z">
        <w:del w:id="10103" w:author="Sopheak Phorn" w:date="2023-07-28T13:44:00Z">
          <w:r w:rsidR="00E7030C" w:rsidRPr="00E33574" w:rsidDel="008207A1">
            <w:rPr>
              <w:cs/>
            </w:rPr>
            <w:delText xml:space="preserve">អគ្គលេខាធិការរងក្រុមប្រឹក្សាជាតិគាំពារសង្គម </w:delText>
          </w:r>
        </w:del>
      </w:ins>
      <w:ins w:id="10104" w:author="Kem Sereiboth" w:date="2022-09-13T16:34:00Z">
        <w:del w:id="10105" w:author="Sopheak Phorn" w:date="2023-07-28T13:44:00Z">
          <w:r w:rsidR="008A3521" w:rsidRPr="00E33574" w:rsidDel="008207A1">
            <w:rPr>
              <w:cs/>
              <w:rPrChange w:id="10106" w:author="Kem Sereyboth" w:date="2023-07-19T16:59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>មានតួនាទី និងភារកិច្ច</w:delText>
          </w:r>
        </w:del>
      </w:ins>
      <w:ins w:id="10107" w:author="User" w:date="2022-10-05T16:15:00Z">
        <w:del w:id="10108" w:author="Sopheak Phorn" w:date="2023-07-28T13:44:00Z">
          <w:r w:rsidR="007D6BD2" w:rsidRPr="00E33574" w:rsidDel="008207A1">
            <w:rPr>
              <w:cs/>
              <w:rPrChange w:id="10109" w:author="Kem Sereyboth" w:date="2023-07-19T16:59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>ទទួលបន្ទុក</w:delText>
          </w:r>
        </w:del>
      </w:ins>
      <w:ins w:id="10110" w:author="Kem Sereiboth" w:date="2022-09-13T16:34:00Z">
        <w:del w:id="10111" w:author="Sopheak Phorn" w:date="2023-07-28T13:44:00Z">
          <w:r w:rsidR="008A3521" w:rsidRPr="00E33574" w:rsidDel="008207A1">
            <w:rPr>
              <w:spacing w:val="2"/>
              <w:cs/>
              <w:rPrChange w:id="10112" w:author="Kem Sereyboth" w:date="2023-07-19T16:59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>ពិនិត្យលើទិដ្ឋភាពកិច្ចការគតិយុត្តក្នុងដំណើរការ</w:delText>
          </w:r>
          <w:r w:rsidR="008A3521" w:rsidRPr="00E33574" w:rsidDel="008207A1">
            <w:rPr>
              <w:spacing w:val="2"/>
              <w:cs/>
              <w:rPrChange w:id="10113" w:author="Kem Sereyboth" w:date="2023-07-19T16:59:00Z">
                <w:rPr>
                  <w:rFonts w:ascii="Khmer MEF1" w:hAnsi="Khmer MEF1" w:cs="Khmer MEF1"/>
                  <w:spacing w:val="-2"/>
                  <w:sz w:val="24"/>
                  <w:cs/>
                </w:rPr>
              </w:rPrChange>
            </w:rPr>
            <w:delText xml:space="preserve"> </w:delText>
          </w:r>
          <w:r w:rsidR="008A3521" w:rsidRPr="00E33574" w:rsidDel="008207A1">
            <w:rPr>
              <w:spacing w:val="2"/>
              <w:cs/>
              <w:rPrChange w:id="10114" w:author="Kem Sereyboth" w:date="2023-07-19T16:59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ក្នុងប្រព័ន្ធគាំពារសង្គមទាំងមូល។ បន្ថែមលើនេះ លោកជំទាវ</w:delText>
          </w:r>
          <w:r w:rsidR="008A3521" w:rsidRPr="00E33574" w:rsidDel="008207A1">
            <w:rPr>
              <w:cs/>
              <w:rPrChange w:id="10115" w:author="Kem Sereyboth" w:date="2023-07-19T16:59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ក៏ជាសេនាធិការរបស់ក្រសួងសេដ្ឋកិច្ច</w:delText>
          </w:r>
        </w:del>
      </w:ins>
      <w:ins w:id="10116" w:author="Kem Sereiboth" w:date="2022-09-15T10:53:00Z">
        <w:del w:id="10117" w:author="Sopheak Phorn" w:date="2023-07-28T13:44:00Z">
          <w:r w:rsidR="004C739F" w:rsidRPr="00E33574" w:rsidDel="008207A1">
            <w:rPr>
              <w:cs/>
              <w:rPrChange w:id="1011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0119" w:author="Kem Sereiboth" w:date="2022-09-13T16:34:00Z">
        <w:del w:id="10120" w:author="Sopheak Phorn" w:date="2023-07-28T13:44:00Z">
          <w:r w:rsidR="008A3521" w:rsidRPr="00E33574" w:rsidDel="008207A1">
            <w:rPr>
              <w:cs/>
              <w:rPrChange w:id="10121" w:author="Kem Sereyboth" w:date="2023-07-19T16:59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និងហិរញ្ញវត្ថុ ក្នុងនាមជាសមាជិកក្រុមប្រឹក្សាភិបាលរបស់</w:delText>
          </w:r>
          <w:r w:rsidR="008A3521" w:rsidRPr="00E33574" w:rsidDel="008207A1">
            <w:rPr>
              <w:spacing w:val="16"/>
              <w:cs/>
              <w:rPrChange w:id="10122" w:author="Kem Sereyboth" w:date="2023-07-19T16:59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បេឡាជាតិសន្តិសុខសង្គម ដែលទទួលបន្ទុកលើនាយកដ្ឋានផ្សះផ្សាវិវាទ និង​ការពារអ្នក</w:delText>
          </w:r>
          <w:r w:rsidR="008A3521" w:rsidRPr="00E33574" w:rsidDel="008207A1">
            <w:rPr>
              <w:spacing w:val="-10"/>
              <w:cs/>
              <w:rPrChange w:id="10123" w:author="Kem Sereyboth" w:date="2023-07-19T16:59:00Z">
                <w:rPr>
                  <w:rFonts w:ascii="Khmer MEF1" w:hAnsi="Khmer MEF1" w:cs="Khmer MEF1"/>
                  <w:sz w:val="24"/>
                  <w:cs/>
                </w:rPr>
              </w:rPrChange>
            </w:rPr>
            <w:delText>ទទួលផល។</w:delText>
          </w:r>
        </w:del>
      </w:ins>
    </w:p>
    <w:p w14:paraId="052A1DB6" w14:textId="1261A5B5" w:rsidR="00D5169E" w:rsidRPr="008207A1" w:rsidDel="008207A1" w:rsidRDefault="00D5169E">
      <w:pPr>
        <w:spacing w:after="0" w:line="226" w:lineRule="auto"/>
        <w:contextualSpacing/>
        <w:jc w:val="both"/>
        <w:rPr>
          <w:ins w:id="10124" w:author="LENOVO" w:date="2022-10-02T08:24:00Z"/>
          <w:del w:id="10125" w:author="Sopheak Phorn" w:date="2023-07-28T13:44:00Z"/>
          <w:lang w:val="ca-ES"/>
          <w:rPrChange w:id="10126" w:author="Sopheak Phorn" w:date="2023-07-28T14:01:00Z">
            <w:rPr>
              <w:ins w:id="10127" w:author="LENOVO" w:date="2022-10-02T08:24:00Z"/>
              <w:del w:id="10128" w:author="Sopheak Phorn" w:date="2023-07-28T13:44:00Z"/>
            </w:rPr>
          </w:rPrChange>
        </w:rPr>
        <w:pPrChange w:id="10129" w:author="Sopheak Phorn" w:date="2023-08-25T16:14:00Z">
          <w:pPr>
            <w:tabs>
              <w:tab w:val="left" w:pos="2977"/>
              <w:tab w:val="left" w:pos="4320"/>
            </w:tabs>
            <w:spacing w:line="232" w:lineRule="auto"/>
            <w:ind w:left="810" w:hanging="90"/>
            <w:jc w:val="both"/>
          </w:pPr>
        </w:pPrChange>
      </w:pPr>
    </w:p>
    <w:p w14:paraId="7450A76C" w14:textId="471ED71D" w:rsidR="00841A07" w:rsidRPr="008207A1" w:rsidDel="008207A1" w:rsidRDefault="00841A07">
      <w:pPr>
        <w:spacing w:after="0" w:line="226" w:lineRule="auto"/>
        <w:contextualSpacing/>
        <w:jc w:val="both"/>
        <w:rPr>
          <w:del w:id="10130" w:author="Sopheak Phorn" w:date="2023-07-28T13:44:00Z"/>
          <w:spacing w:val="-2"/>
          <w:lang w:val="ca-ES"/>
          <w:rPrChange w:id="10131" w:author="Sopheak Phorn" w:date="2023-07-28T14:01:00Z">
            <w:rPr>
              <w:del w:id="10132" w:author="Sopheak Phorn" w:date="2023-07-28T13:44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10133" w:author="Sopheak Phorn" w:date="2023-08-25T16:14:00Z">
          <w:pPr>
            <w:tabs>
              <w:tab w:val="left" w:pos="2977"/>
              <w:tab w:val="left" w:pos="4320"/>
            </w:tabs>
            <w:spacing w:after="0" w:line="228" w:lineRule="auto"/>
            <w:jc w:val="both"/>
          </w:pPr>
        </w:pPrChange>
      </w:pPr>
    </w:p>
    <w:p w14:paraId="58D7AFE1" w14:textId="7D674D68" w:rsidR="006A5DCB" w:rsidRPr="008207A1" w:rsidDel="008207A1" w:rsidRDefault="00D5169E">
      <w:pPr>
        <w:spacing w:after="0" w:line="226" w:lineRule="auto"/>
        <w:contextualSpacing/>
        <w:jc w:val="both"/>
        <w:rPr>
          <w:del w:id="10134" w:author="Sopheak Phorn" w:date="2023-07-28T13:44:00Z"/>
          <w:b/>
          <w:bCs/>
          <w:lang w:val="ca-ES"/>
          <w:rPrChange w:id="10135" w:author="Sopheak Phorn" w:date="2023-07-28T14:01:00Z">
            <w:rPr>
              <w:del w:id="10136" w:author="Sopheak Phorn" w:date="2023-07-28T13:44:00Z"/>
              <w:rFonts w:ascii="Khmer MEF1" w:hAnsi="Khmer MEF1" w:cs="Khmer MEF1"/>
              <w:b/>
              <w:bCs/>
              <w:color w:val="000000"/>
              <w:sz w:val="24"/>
              <w:szCs w:val="24"/>
            </w:rPr>
          </w:rPrChange>
        </w:rPr>
        <w:pPrChange w:id="10137" w:author="Sopheak Phorn" w:date="2023-08-25T16:14:00Z">
          <w:pPr>
            <w:tabs>
              <w:tab w:val="left" w:pos="2977"/>
              <w:tab w:val="left" w:pos="4320"/>
            </w:tabs>
            <w:spacing w:line="232" w:lineRule="auto"/>
            <w:ind w:left="810" w:hanging="90"/>
            <w:jc w:val="both"/>
          </w:pPr>
        </w:pPrChange>
      </w:pPr>
      <w:ins w:id="10138" w:author="LENOVO" w:date="2022-10-02T08:24:00Z">
        <w:del w:id="10139" w:author="Sopheak Phorn" w:date="2023-07-28T13:44:00Z">
          <w:r w:rsidRPr="00E33574" w:rsidDel="008207A1">
            <w:rPr>
              <w:spacing w:val="6"/>
              <w:cs/>
              <w:rPrChange w:id="1014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៤.</w:delText>
          </w:r>
        </w:del>
      </w:ins>
      <w:ins w:id="10141" w:author="Kem Sereiboth" w:date="2022-09-13T16:35:00Z">
        <w:del w:id="10142" w:author="Sopheak Phorn" w:date="2023-07-28T13:44:00Z">
          <w:r w:rsidR="008A3521" w:rsidRPr="00E33574" w:rsidDel="008207A1">
            <w:rPr>
              <w:spacing w:val="6"/>
              <w:cs/>
              <w:rPrChange w:id="1014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៤.</w:delText>
          </w:r>
        </w:del>
      </w:ins>
      <w:ins w:id="10144" w:author="sakaria fa" w:date="2022-09-13T22:02:00Z">
        <w:del w:id="10145" w:author="Sopheak Phorn" w:date="2023-07-28T13:44:00Z">
          <w:r w:rsidR="006346C2" w:rsidRPr="008207A1" w:rsidDel="008207A1">
            <w:rPr>
              <w:spacing w:val="6"/>
              <w:lang w:val="ca-ES"/>
              <w:rPrChange w:id="10146" w:author="Sopheak Phorn" w:date="2023-07-28T14:01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-</w:delText>
          </w:r>
        </w:del>
      </w:ins>
      <w:ins w:id="10147" w:author="Kem Sereiboth" w:date="2022-09-13T16:34:00Z">
        <w:del w:id="10148" w:author="Sopheak Phorn" w:date="2023-07-28T13:44:00Z">
          <w:r w:rsidR="008A3521" w:rsidRPr="00E33574" w:rsidDel="008207A1">
            <w:rPr>
              <w:spacing w:val="6"/>
              <w:cs/>
              <w:rPrChange w:id="1014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 xml:space="preserve">លោកស្រី </w:delText>
          </w:r>
          <w:r w:rsidR="008A3521" w:rsidRPr="00E33574" w:rsidDel="008207A1">
            <w:rPr>
              <w:b/>
              <w:bCs/>
              <w:spacing w:val="6"/>
              <w:cs/>
              <w:rPrChange w:id="10150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cs/>
                </w:rPr>
              </w:rPrChange>
            </w:rPr>
            <w:delText>អ៊ុយ ច័ន្ទនិមល</w:delText>
          </w:r>
          <w:r w:rsidR="008A3521" w:rsidRPr="00E33574" w:rsidDel="008207A1">
            <w:rPr>
              <w:spacing w:val="6"/>
              <w:cs/>
              <w:rPrChange w:id="1015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 xml:space="preserve"> </w:delText>
          </w:r>
        </w:del>
      </w:ins>
      <w:ins w:id="10152" w:author="User" w:date="2022-10-05T16:14:00Z">
        <w:del w:id="10153" w:author="Sopheak Phorn" w:date="2023-07-28T13:44:00Z">
          <w:r w:rsidR="00E7030C" w:rsidRPr="00E33574" w:rsidDel="008207A1">
            <w:rPr>
              <w:spacing w:val="6"/>
              <w:cs/>
              <w:rPrChange w:id="1015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អគ្គលេខាធិការរងក្រុមប្រឹក្សាជាតិគាំពារសង្គម </w:delText>
          </w:r>
        </w:del>
      </w:ins>
      <w:ins w:id="10155" w:author="Kem Sereiboth" w:date="2022-09-13T16:34:00Z">
        <w:del w:id="10156" w:author="Sopheak Phorn" w:date="2023-07-28T13:44:00Z">
          <w:r w:rsidR="008A3521" w:rsidRPr="00E33574" w:rsidDel="008207A1">
            <w:rPr>
              <w:spacing w:val="6"/>
              <w:cs/>
              <w:rPrChange w:id="1015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>អគ្គលេខាធិការរងទទួលបន្ទុកក្នុង</w:delText>
          </w:r>
          <w:r w:rsidR="008A3521" w:rsidRPr="00E33574" w:rsidDel="008207A1">
            <w:rPr>
              <w:spacing w:val="8"/>
              <w:cs/>
              <w:rPrChange w:id="1015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>ទិដ្ឋភាពការងារពាក់ព័ន្ធនឹងក្រុមប្រឹក្សា</w:delText>
          </w:r>
        </w:del>
      </w:ins>
      <w:ins w:id="10159" w:author="User" w:date="2022-09-28T17:13:00Z">
        <w:del w:id="10160" w:author="Sopheak Phorn" w:date="2023-07-28T13:44:00Z">
          <w:r w:rsidR="00771E39" w:rsidRPr="008207A1" w:rsidDel="008207A1">
            <w:rPr>
              <w:spacing w:val="8"/>
              <w:lang w:val="ca-ES"/>
              <w:rPrChange w:id="10161" w:author="Sopheak Phorn" w:date="2023-07-28T14:01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>-</w:delText>
          </w:r>
        </w:del>
      </w:ins>
      <w:ins w:id="10162" w:author="Kem Sereiboth" w:date="2022-09-13T16:34:00Z">
        <w:del w:id="10163" w:author="Sopheak Phorn" w:date="2023-07-28T13:44:00Z">
          <w:r w:rsidR="008A3521" w:rsidRPr="00E33574" w:rsidDel="008207A1">
            <w:rPr>
              <w:spacing w:val="8"/>
              <w:cs/>
              <w:rPrChange w:id="1016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>ជាតិគាំពារសង្គម</w:delText>
          </w:r>
          <w:r w:rsidR="008A3521" w:rsidRPr="00E33574" w:rsidDel="008207A1">
            <w:rPr>
              <w:spacing w:val="6"/>
              <w:cs/>
              <w:rPrChange w:id="1016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 xml:space="preserve"> </w:delText>
          </w:r>
          <w:r w:rsidR="008A3521" w:rsidRPr="00E33574" w:rsidDel="008207A1">
            <w:rPr>
              <w:spacing w:val="8"/>
              <w:cs/>
              <w:rPrChange w:id="1016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>ជាពិសេសពាក់ព័ន្ធនឹងយន្តការ</w:delText>
          </w:r>
        </w:del>
      </w:ins>
      <w:ins w:id="10167" w:author="User" w:date="2022-09-22T10:19:00Z">
        <w:del w:id="10168" w:author="Sopheak Phorn" w:date="2023-07-28T13:44:00Z">
          <w:r w:rsidR="00841A07" w:rsidRPr="008207A1" w:rsidDel="008207A1">
            <w:rPr>
              <w:spacing w:val="8"/>
              <w:lang w:val="ca-ES"/>
              <w:rPrChange w:id="10169" w:author="Sopheak Phorn" w:date="2023-07-28T14:01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</w:rPr>
              </w:rPrChange>
            </w:rPr>
            <w:delText xml:space="preserve"> </w:delText>
          </w:r>
          <w:r w:rsidR="00841A07" w:rsidRPr="00E33574" w:rsidDel="008207A1">
            <w:rPr>
              <w:spacing w:val="8"/>
              <w:cs/>
              <w:rPrChange w:id="1017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</w:rPr>
              </w:rPrChange>
            </w:rPr>
            <w:delText>និង</w:delText>
          </w:r>
        </w:del>
      </w:ins>
      <w:ins w:id="10171" w:author="Kem Sereiboth" w:date="2022-09-13T16:34:00Z">
        <w:del w:id="10172" w:author="Sopheak Phorn" w:date="2023-07-28T13:44:00Z">
          <w:r w:rsidR="008A3521" w:rsidRPr="00E33574" w:rsidDel="008207A1">
            <w:rPr>
              <w:cs/>
              <w:rPrChange w:id="1017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cs/>
                </w:rPr>
              </w:rPrChange>
            </w:rPr>
            <w:delText>នីតិវិធីលើអត្ថប្រយោជន៍ដល់ជន</w:delText>
          </w:r>
        </w:del>
      </w:ins>
      <w:ins w:id="10174" w:author="LENOVO" w:date="2022-10-02T08:27:00Z">
        <w:del w:id="10175" w:author="Sopheak Phorn" w:date="2023-07-28T13:44:00Z">
          <w:r w:rsidRPr="00E33574" w:rsidDel="008207A1">
            <w:rPr>
              <w:cs/>
              <w:rPrChange w:id="1017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0177" w:author="Kem Sereiboth" w:date="2022-09-13T16:34:00Z">
        <w:del w:id="10178" w:author="Sopheak Phorn" w:date="2023-07-28T13:44:00Z">
          <w:r w:rsidR="008A3521" w:rsidRPr="00E33574" w:rsidDel="008207A1">
            <w:rPr>
              <w:cs/>
              <w:rPrChange w:id="1017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cs/>
                </w:rPr>
              </w:rPrChange>
            </w:rPr>
            <w:delText>ចាស់ជរាមិនថាតាមរយៈរបបសោធននិវត្តន៍ ឬក៏របបជំនួយ</w:delText>
          </w:r>
          <w:r w:rsidR="008A3521" w:rsidRPr="00E33574" w:rsidDel="008207A1">
            <w:rPr>
              <w:spacing w:val="4"/>
              <w:cs/>
              <w:rPrChange w:id="1018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cs/>
                </w:rPr>
              </w:rPrChange>
            </w:rPr>
            <w:delText>ពីរដ្ឋនោះទេ។</w:delText>
          </w:r>
        </w:del>
      </w:ins>
    </w:p>
    <w:p w14:paraId="4B331AD6" w14:textId="7F11986C" w:rsidR="00841A07" w:rsidRPr="008207A1" w:rsidDel="008207A1" w:rsidRDefault="00841A07">
      <w:pPr>
        <w:spacing w:after="0" w:line="226" w:lineRule="auto"/>
        <w:contextualSpacing/>
        <w:jc w:val="both"/>
        <w:rPr>
          <w:ins w:id="10181" w:author="User" w:date="2022-09-22T10:21:00Z"/>
          <w:del w:id="10182" w:author="Sopheak Phorn" w:date="2023-07-28T13:44:00Z"/>
          <w:spacing w:val="4"/>
          <w:lang w:val="ca-ES"/>
          <w:rPrChange w:id="10183" w:author="Sopheak Phorn" w:date="2023-07-28T14:01:00Z">
            <w:rPr>
              <w:ins w:id="10184" w:author="User" w:date="2022-09-22T10:21:00Z"/>
              <w:del w:id="10185" w:author="Sopheak Phorn" w:date="2023-07-28T13:44:00Z"/>
              <w:rFonts w:ascii="Khmer MEF1" w:hAnsi="Khmer MEF1" w:cs="Khmer MEF1"/>
              <w:color w:val="171717" w:themeColor="background2" w:themeShade="1A"/>
              <w:spacing w:val="4"/>
              <w:sz w:val="24"/>
              <w:szCs w:val="24"/>
            </w:rPr>
          </w:rPrChange>
        </w:rPr>
        <w:pPrChange w:id="10186" w:author="Sopheak Phorn" w:date="2023-08-25T16:14:00Z">
          <w:pPr>
            <w:spacing w:after="0" w:line="240" w:lineRule="auto"/>
            <w:ind w:firstLine="720"/>
            <w:jc w:val="both"/>
          </w:pPr>
        </w:pPrChange>
      </w:pPr>
    </w:p>
    <w:p w14:paraId="68DAD60B" w14:textId="77D4431B" w:rsidR="00FE2485" w:rsidRPr="008207A1" w:rsidDel="008207A1" w:rsidRDefault="00CC4009">
      <w:pPr>
        <w:spacing w:after="0" w:line="226" w:lineRule="auto"/>
        <w:contextualSpacing/>
        <w:jc w:val="both"/>
        <w:rPr>
          <w:ins w:id="10187" w:author="User" w:date="2022-09-10T13:03:00Z"/>
          <w:del w:id="10188" w:author="Sopheak Phorn" w:date="2023-07-28T13:44:00Z"/>
          <w:rFonts w:ascii="Khmer MEF1" w:hAnsi="Khmer MEF1" w:cs="Khmer MEF1"/>
          <w:sz w:val="24"/>
          <w:szCs w:val="24"/>
          <w:lang w:val="ca-ES"/>
          <w:rPrChange w:id="10189" w:author="Sopheak Phorn" w:date="2023-07-28T14:01:00Z">
            <w:rPr>
              <w:ins w:id="10190" w:author="User" w:date="2022-09-10T13:03:00Z"/>
              <w:del w:id="10191" w:author="Sopheak Phorn" w:date="2023-07-28T13:44:00Z"/>
              <w:rFonts w:ascii="Khmer MEF1" w:hAnsi="Khmer MEF1" w:cs="Khmer MEF1"/>
              <w:color w:val="000000"/>
              <w:sz w:val="24"/>
              <w:szCs w:val="24"/>
              <w:lang w:val="ca-ES"/>
            </w:rPr>
          </w:rPrChange>
        </w:rPr>
        <w:pPrChange w:id="10192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10193" w:author="User" w:date="2022-09-19T15:10:00Z">
        <w:del w:id="10194" w:author="Sopheak Phorn" w:date="2023-07-28T13:44:00Z">
          <w:r w:rsidRPr="008207A1" w:rsidDel="008207A1">
            <w:rPr>
              <w:lang w:val="ca-ES"/>
              <w:rPrChange w:id="10195" w:author="Sopheak Phorn" w:date="2023-07-28T14:01:00Z">
                <w:rPr/>
              </w:rPrChange>
            </w:rPr>
            <w:delText>-</w:delText>
          </w:r>
        </w:del>
      </w:ins>
      <w:ins w:id="10196" w:author="User" w:date="2022-09-10T13:03:00Z">
        <w:del w:id="10197" w:author="Sopheak Phorn" w:date="2023-07-28T13:44:00Z">
          <w:r w:rsidR="00FE2485" w:rsidRPr="00E33574" w:rsidDel="008207A1">
            <w:rPr>
              <w:cs/>
              <w:rPrChange w:id="10198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  <w:r w:rsidR="00FE2485" w:rsidRPr="00E33574" w:rsidDel="008207A1">
            <w:rPr>
              <w:cs/>
              <w:rPrChange w:id="10199" w:author="Kem Sereyboth" w:date="2023-07-19T16:59:00Z">
                <w:rPr>
                  <w:rFonts w:cs="MoolBoran"/>
                  <w:spacing w:val="-6"/>
                  <w:cs/>
                </w:rPr>
              </w:rPrChange>
            </w:rPr>
            <w:delText>ឯកឧត្តម ភក្ដី សម្បូរណ៍</w:delText>
          </w:r>
          <w:r w:rsidR="00FE2485" w:rsidRPr="00E33574" w:rsidDel="008207A1">
            <w:rPr>
              <w:cs/>
              <w:rPrChange w:id="10200" w:author="Kem Sereyboth" w:date="2023-07-19T16:59:00Z">
                <w:rPr>
                  <w:rFonts w:cs="MoolBoran"/>
                  <w:cs/>
                  <w:lang w:val="ca-ES"/>
                </w:rPr>
              </w:rPrChange>
            </w:rPr>
            <w:delText xml:space="preserve"> ២.</w:delText>
          </w:r>
          <w:r w:rsidR="00FE2485" w:rsidRPr="00E33574" w:rsidDel="008207A1">
            <w:rPr>
              <w:cs/>
              <w:rPrChange w:id="10201" w:author="Kem Sereyboth" w:date="2023-07-19T16:59:00Z">
                <w:rPr>
                  <w:rFonts w:cs="MoolBoran"/>
                  <w:spacing w:val="-6"/>
                  <w:cs/>
                </w:rPr>
              </w:rPrChange>
            </w:rPr>
            <w:delText>ឯកឧត្តម យោគ សាមឌី ៣.លោកជំទាវ ឆាត់ ឡេងចាន់ឆាយ៉ា</w:delText>
          </w:r>
          <w:r w:rsidR="00FE2485" w:rsidRPr="00E33574" w:rsidDel="008207A1">
            <w:rPr>
              <w:cs/>
              <w:rPrChange w:id="10202" w:author="Kem Sereyboth" w:date="2023-07-19T16:59:00Z">
                <w:rPr>
                  <w:rFonts w:cs="MoolBoran"/>
                  <w:cs/>
                </w:rPr>
              </w:rPrChange>
            </w:rPr>
            <w:delText xml:space="preserve"> និង ៤. លោកស្រី អ៊ុយ ចាន់និមល</w:delText>
          </w:r>
          <w:r w:rsidR="00FE2485" w:rsidRPr="00E33574" w:rsidDel="008207A1">
            <w:rPr>
              <w:cs/>
              <w:rPrChange w:id="10203" w:author="Kem Sereyboth" w:date="2023-07-19T16:59:00Z">
                <w:rPr>
                  <w:rFonts w:cs="MoolBoran"/>
                  <w:cs/>
                  <w:lang w:val="ca-ES"/>
                </w:rPr>
              </w:rPrChange>
            </w:rPr>
            <w:delText xml:space="preserve"> </w:delText>
          </w:r>
          <w:r w:rsidR="00FE2485" w:rsidRPr="00E33574" w:rsidDel="008207A1">
            <w:rPr>
              <w:cs/>
              <w:rPrChange w:id="10204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និងមាន</w:delText>
          </w:r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rPrChange w:id="10205" w:author="Kem Sereyboth" w:date="2023-07-25T14:20:00Z">
                <w:rPr>
                  <w:rFonts w:cs="MoolBoran"/>
                  <w:cs/>
                </w:rPr>
              </w:rPrChange>
            </w:rPr>
            <w:delText>នាយកដ្ឋាន</w:delText>
          </w:r>
        </w:del>
      </w:ins>
      <w:ins w:id="10206" w:author="Kem Sereiboth" w:date="2022-09-15T10:49:00Z">
        <w:del w:id="10207" w:author="Sopheak Phorn" w:date="2023-07-28T13:44:00Z">
          <w:r w:rsidR="006A5DCB" w:rsidRPr="00CD5931" w:rsidDel="008207A1">
            <w:rPr>
              <w:rFonts w:ascii="Khmer MEF1" w:hAnsi="Khmer MEF1" w:cs="Khmer MEF1"/>
              <w:sz w:val="24"/>
              <w:szCs w:val="24"/>
              <w:cs/>
              <w:rPrChange w:id="10208" w:author="Kem Sereyboth" w:date="2023-07-25T14:20:00Z">
                <w:rPr>
                  <w:rFonts w:cs="MoolBoran"/>
                  <w:spacing w:val="2"/>
                  <w:cs/>
                </w:rPr>
              </w:rPrChange>
            </w:rPr>
            <w:delText>ក្រោមឱវាទ</w:delText>
          </w:r>
        </w:del>
      </w:ins>
      <w:ins w:id="10209" w:author="User" w:date="2022-09-22T10:21:00Z">
        <w:del w:id="10210" w:author="Sopheak Phorn" w:date="2023-07-28T13:44:00Z">
          <w:r w:rsidR="00841A07" w:rsidRPr="00CD5931" w:rsidDel="008207A1">
            <w:rPr>
              <w:rFonts w:ascii="Khmer MEF1" w:hAnsi="Khmer MEF1" w:cs="Khmer MEF1"/>
              <w:sz w:val="24"/>
              <w:szCs w:val="24"/>
              <w:cs/>
              <w:rPrChange w:id="10211" w:author="Kem Sereyboth" w:date="2023-07-25T14:20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មាន</w:delText>
          </w:r>
        </w:del>
      </w:ins>
      <w:ins w:id="10212" w:author="Kem Sereiboth" w:date="2022-09-15T10:49:00Z">
        <w:del w:id="10213" w:author="Sopheak Phorn" w:date="2023-07-28T13:44:00Z">
          <w:r w:rsidR="006A5DCB" w:rsidRPr="00CD5931" w:rsidDel="008207A1">
            <w:rPr>
              <w:rFonts w:ascii="Khmer MEF1" w:hAnsi="Khmer MEF1" w:cs="Khmer MEF1"/>
              <w:sz w:val="24"/>
              <w:szCs w:val="24"/>
              <w:cs/>
              <w:rPrChange w:id="10214" w:author="Kem Sereyboth" w:date="2023-07-25T14:20:00Z">
                <w:rPr>
                  <w:rFonts w:cs="MoolBoran"/>
                  <w:spacing w:val="2"/>
                  <w:cs/>
                </w:rPr>
              </w:rPrChange>
            </w:rPr>
            <w:delText>ចំនួន</w:delText>
          </w:r>
          <w:r w:rsidR="006A5DCB" w:rsidRPr="00CD5931" w:rsidDel="008207A1">
            <w:rPr>
              <w:rFonts w:ascii="Khmer MEF1" w:hAnsi="Khmer MEF1" w:cs="Khmer MEF1"/>
              <w:sz w:val="24"/>
              <w:szCs w:val="24"/>
              <w:cs/>
              <w:rPrChange w:id="10215" w:author="Kem Sereyboth" w:date="2023-07-25T14:20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  <w:ins w:id="10216" w:author="User" w:date="2022-09-10T13:03:00Z">
        <w:del w:id="10217" w:author="Sopheak Phorn" w:date="2023-07-28T13:44:00Z"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rPrChange w:id="10218" w:author="Kem Sereyboth" w:date="2023-07-25T14:20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ចំណុះ</w:delText>
          </w:r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rPrChange w:id="10219" w:author="Kem Sereyboth" w:date="2023-07-25T14:20:00Z">
                <w:rPr>
                  <w:rFonts w:cs="MoolBoran"/>
                  <w:cs/>
                </w:rPr>
              </w:rPrChange>
            </w:rPr>
            <w:delText>ចំនួន</w:delText>
          </w:r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rPrChange w:id="10220" w:author="Kem Sereyboth" w:date="2023-07-25T14:20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 ៥ </w:delText>
          </w:r>
        </w:del>
      </w:ins>
      <w:ins w:id="10221" w:author="User" w:date="2022-09-19T15:25:00Z">
        <w:del w:id="10222" w:author="Sopheak Phorn" w:date="2023-07-28T13:44:00Z">
          <w:r w:rsidR="007C5EE8" w:rsidRPr="00CD5931" w:rsidDel="008207A1">
            <w:rPr>
              <w:rFonts w:ascii="Khmer MEF1" w:hAnsi="Khmer MEF1" w:cs="Khmer MEF1"/>
              <w:sz w:val="24"/>
              <w:szCs w:val="24"/>
              <w:cs/>
              <w:rPrChange w:id="10223" w:author="Kem Sereyboth" w:date="2023-07-25T14:20:00Z">
                <w:rPr>
                  <w:rFonts w:cs="MoolBoran"/>
                  <w:cs/>
                  <w:lang w:val="ca-ES"/>
                </w:rPr>
              </w:rPrChange>
            </w:rPr>
            <w:delText>និងពុំមាន</w:delText>
          </w:r>
        </w:del>
      </w:ins>
      <w:ins w:id="10224" w:author="User" w:date="2022-10-03T12:45:00Z">
        <w:del w:id="10225" w:author="Sopheak Phorn" w:date="2023-07-28T13:44:00Z">
          <w:r w:rsidR="00555286" w:rsidRPr="00CD5931" w:rsidDel="008207A1">
            <w:rPr>
              <w:rFonts w:ascii="Khmer MEF1" w:hAnsi="Khmer MEF1" w:cs="Khmer MEF1"/>
              <w:sz w:val="24"/>
              <w:szCs w:val="24"/>
              <w:cs/>
              <w:rPrChange w:id="10226" w:author="Kem Sereyboth" w:date="2023-07-25T14:20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ការបែងចែក</w:delText>
          </w:r>
        </w:del>
      </w:ins>
      <w:ins w:id="10227" w:author="User" w:date="2022-09-19T15:26:00Z">
        <w:del w:id="10228" w:author="Sopheak Phorn" w:date="2023-07-28T13:44:00Z">
          <w:r w:rsidR="007C5EE8" w:rsidRPr="00CD5931" w:rsidDel="008207A1">
            <w:rPr>
              <w:rFonts w:ascii="Khmer MEF1" w:hAnsi="Khmer MEF1" w:cs="Khmer MEF1"/>
              <w:sz w:val="24"/>
              <w:szCs w:val="24"/>
              <w:cs/>
              <w:rPrChange w:id="10229" w:author="Kem Sereyboth" w:date="2023-07-25T14:20:00Z">
                <w:rPr>
                  <w:rFonts w:cs="MoolBoran"/>
                  <w:cs/>
                  <w:lang w:val="ca-ES"/>
                </w:rPr>
              </w:rPrChange>
            </w:rPr>
            <w:delText>កម្រិតការិយាល័យទេ។</w:delText>
          </w:r>
        </w:del>
      </w:ins>
      <w:ins w:id="10230" w:author="User" w:date="2022-09-19T15:27:00Z">
        <w:del w:id="10231" w:author="Sopheak Phorn" w:date="2023-07-28T13:44:00Z">
          <w:r w:rsidR="007C5EE8" w:rsidRPr="00CD5931" w:rsidDel="008207A1">
            <w:rPr>
              <w:rFonts w:ascii="Khmer MEF1" w:hAnsi="Khmer MEF1" w:cs="Khmer MEF1"/>
              <w:sz w:val="24"/>
              <w:szCs w:val="24"/>
              <w:cs/>
              <w:rPrChange w:id="10232" w:author="Kem Sereyboth" w:date="2023-07-25T14:20:00Z">
                <w:rPr>
                  <w:rFonts w:cs="MoolBoran"/>
                  <w:cs/>
                  <w:lang w:val="ca-ES"/>
                </w:rPr>
              </w:rPrChange>
            </w:rPr>
            <w:delText xml:space="preserve"> </w:delText>
          </w:r>
          <w:r w:rsidR="007C5EE8" w:rsidRPr="00CD5931" w:rsidDel="008207A1">
            <w:rPr>
              <w:rFonts w:ascii="Khmer MEF1" w:hAnsi="Khmer MEF1" w:cs="Khmer MEF1"/>
              <w:sz w:val="24"/>
              <w:szCs w:val="24"/>
              <w:cs/>
              <w:rPrChange w:id="10233" w:author="Kem Sereyboth" w:date="2023-07-25T14:20:00Z">
                <w:rPr>
                  <w:rFonts w:cs="MoolBoran"/>
                  <w:cs/>
                </w:rPr>
              </w:rPrChange>
            </w:rPr>
            <w:delText>នាយកដ្ឋាន</w:delText>
          </w:r>
        </w:del>
      </w:ins>
      <w:ins w:id="10234" w:author="User" w:date="2022-10-03T12:46:00Z">
        <w:del w:id="10235" w:author="Sopheak Phorn" w:date="2023-07-28T13:44:00Z">
          <w:r w:rsidR="00555286" w:rsidRPr="00CD5931" w:rsidDel="008207A1">
            <w:rPr>
              <w:rFonts w:ascii="Khmer MEF1" w:hAnsi="Khmer MEF1" w:cs="Khmer MEF1"/>
              <w:sz w:val="24"/>
              <w:szCs w:val="24"/>
              <w:cs/>
              <w:rPrChange w:id="10236" w:author="Kem Sereyboth" w:date="2023-07-25T14:20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0237" w:author="User" w:date="2022-09-19T15:27:00Z">
        <w:del w:id="10238" w:author="Sopheak Phorn" w:date="2023-07-28T13:44:00Z">
          <w:r w:rsidR="007C5EE8" w:rsidRPr="00CD5931" w:rsidDel="008207A1">
            <w:rPr>
              <w:rFonts w:ascii="Khmer MEF1" w:hAnsi="Khmer MEF1" w:cs="Khmer MEF1"/>
              <w:sz w:val="24"/>
              <w:szCs w:val="24"/>
              <w:cs/>
              <w:rPrChange w:id="10239" w:author="Kem Sereyboth" w:date="2023-07-25T14:20:00Z">
                <w:rPr>
                  <w:rFonts w:cs="MoolBoran"/>
                  <w:cs/>
                </w:rPr>
              </w:rPrChange>
            </w:rPr>
            <w:delText xml:space="preserve">ទាំង ៥ </w:delText>
          </w:r>
        </w:del>
      </w:ins>
      <w:ins w:id="10240" w:author="User" w:date="2022-10-03T12:45:00Z">
        <w:del w:id="10241" w:author="Sopheak Phorn" w:date="2023-07-28T13:44:00Z">
          <w:r w:rsidR="00555286" w:rsidRPr="00CD5931" w:rsidDel="008207A1">
            <w:rPr>
              <w:rFonts w:ascii="Khmer MEF1" w:hAnsi="Khmer MEF1" w:cs="Khmer MEF1"/>
              <w:sz w:val="24"/>
              <w:szCs w:val="24"/>
              <w:cs/>
              <w:rPrChange w:id="10242" w:author="Kem Sereyboth" w:date="2023-07-25T14:20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រួម</w:delText>
          </w:r>
        </w:del>
      </w:ins>
      <w:ins w:id="10243" w:author="User" w:date="2022-09-19T15:27:00Z">
        <w:del w:id="10244" w:author="Sopheak Phorn" w:date="2023-07-28T13:44:00Z">
          <w:r w:rsidR="007C5EE8" w:rsidRPr="00CD5931" w:rsidDel="008207A1">
            <w:rPr>
              <w:rFonts w:ascii="Khmer MEF1" w:hAnsi="Khmer MEF1" w:cs="Khmer MEF1"/>
              <w:sz w:val="24"/>
              <w:szCs w:val="24"/>
              <w:cs/>
              <w:rPrChange w:id="10245" w:author="Kem Sereyboth" w:date="2023-07-25T14:20:00Z">
                <w:rPr>
                  <w:rFonts w:cs="MoolBoran"/>
                  <w:cs/>
                </w:rPr>
              </w:rPrChange>
            </w:rPr>
            <w:delText>មាន៖</w:delText>
          </w:r>
        </w:del>
      </w:ins>
    </w:p>
    <w:p w14:paraId="72DBA8D7" w14:textId="727BF7DD" w:rsidR="00F9121B" w:rsidRPr="00E33574" w:rsidDel="008207A1" w:rsidRDefault="00FE2485">
      <w:pPr>
        <w:spacing w:after="0" w:line="226" w:lineRule="auto"/>
        <w:contextualSpacing/>
        <w:jc w:val="both"/>
        <w:rPr>
          <w:ins w:id="10246" w:author="Seng Chheanglay" w:date="2022-09-20T13:56:00Z"/>
          <w:del w:id="10247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248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249" w:author="User" w:date="2022-09-10T13:03:00Z">
        <w:del w:id="10250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251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១.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25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នាយកដ្ឋានជំនួយសង្គម ដឹកនាំដោយ </w:delText>
          </w:r>
        </w:del>
      </w:ins>
    </w:p>
    <w:p w14:paraId="629CC523" w14:textId="6679A73A" w:rsidR="00F9121B" w:rsidRPr="006E6058" w:rsidDel="008207A1" w:rsidRDefault="00DE67EF">
      <w:pPr>
        <w:spacing w:after="0" w:line="226" w:lineRule="auto"/>
        <w:contextualSpacing/>
        <w:jc w:val="both"/>
        <w:rPr>
          <w:del w:id="10253" w:author="Sopheak Phorn" w:date="2023-07-28T13:44:00Z"/>
          <w:rFonts w:ascii="Khmer MEF1" w:hAnsi="Khmer MEF1" w:cs="Khmer MEF1"/>
          <w:sz w:val="24"/>
          <w:szCs w:val="24"/>
          <w:lang w:val="ca-ES"/>
          <w:rPrChange w:id="10254" w:author="Sopheak Phorn" w:date="2023-07-28T09:15:00Z">
            <w:rPr>
              <w:del w:id="10255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10256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257" w:author="User" w:date="2022-09-10T13:09:00Z">
        <w:del w:id="10258" w:author="Sopheak Phorn" w:date="2023-07-28T13:44:00Z"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025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026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ស្រេង សោភ័ណ្ឌរស្មី</w:delText>
          </w:r>
        </w:del>
      </w:ins>
      <w:ins w:id="10261" w:author="User" w:date="2022-09-10T13:03:00Z">
        <w:del w:id="10262" w:author="Sopheak Phorn" w:date="2023-07-28T13:44:00Z">
          <w:r w:rsidR="00FE2485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26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264" w:author="sakaria fa" w:date="2022-10-01T00:14:00Z">
        <w:del w:id="10265" w:author="Sopheak Phorn" w:date="2023-07-28T13:44:00Z">
          <w:r w:rsidR="00EF2C46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</w:del>
      </w:ins>
      <w:ins w:id="10266" w:author="User" w:date="2022-09-10T13:11:00Z">
        <w:del w:id="10267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26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ជាប្រធាននាយកដ្ឋាន</w:delText>
          </w:r>
        </w:del>
      </w:ins>
      <w:ins w:id="10269" w:author="User" w:date="2022-09-10T13:20:00Z">
        <w:del w:id="10270" w:author="Sopheak Phorn" w:date="2023-07-28T13:44:00Z">
          <w:r w:rsidR="0031688D" w:rsidRPr="00E33574" w:rsidDel="008207A1">
            <w:rPr>
              <w:rFonts w:ascii="Khmer MEF1" w:hAnsi="Khmer MEF1" w:cs="Khmer MEF1"/>
              <w:sz w:val="24"/>
              <w:szCs w:val="24"/>
              <w:cs/>
              <w:rPrChange w:id="1027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</w:p>
    <w:p w14:paraId="7363A349" w14:textId="64115AEC" w:rsidR="0007037E" w:rsidRPr="006E6058" w:rsidDel="008207A1" w:rsidRDefault="0007037E">
      <w:pPr>
        <w:spacing w:after="0" w:line="226" w:lineRule="auto"/>
        <w:contextualSpacing/>
        <w:jc w:val="both"/>
        <w:rPr>
          <w:ins w:id="10272" w:author="LENOVO" w:date="2022-10-02T08:29:00Z"/>
          <w:del w:id="10273" w:author="Sopheak Phorn" w:date="2023-07-28T13:44:00Z"/>
          <w:rFonts w:ascii="Khmer MEF1" w:hAnsi="Khmer MEF1" w:cs="Khmer MEF1"/>
          <w:sz w:val="24"/>
          <w:szCs w:val="24"/>
          <w:lang w:val="ca-ES"/>
          <w:rPrChange w:id="10274" w:author="Sopheak Phorn" w:date="2023-07-28T09:15:00Z">
            <w:rPr>
              <w:ins w:id="10275" w:author="LENOVO" w:date="2022-10-02T08:29:00Z"/>
              <w:del w:id="10276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10277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</w:p>
    <w:p w14:paraId="67243CA8" w14:textId="1311A935" w:rsidR="00DE67EF" w:rsidRPr="008207A1" w:rsidDel="008207A1" w:rsidRDefault="0031688D">
      <w:pPr>
        <w:spacing w:after="0" w:line="226" w:lineRule="auto"/>
        <w:contextualSpacing/>
        <w:jc w:val="both"/>
        <w:rPr>
          <w:ins w:id="10278" w:author="User" w:date="2022-09-10T13:13:00Z"/>
          <w:del w:id="10279" w:author="Sopheak Phorn" w:date="2023-07-28T13:44:00Z"/>
          <w:rFonts w:ascii="Khmer MEF1" w:hAnsi="Khmer MEF1" w:cs="Khmer MEF1"/>
          <w:sz w:val="24"/>
          <w:szCs w:val="24"/>
          <w:lang w:val="ca-ES"/>
          <w:rPrChange w:id="10280" w:author="Sopheak Phorn" w:date="2023-07-28T14:01:00Z">
            <w:rPr>
              <w:ins w:id="10281" w:author="User" w:date="2022-09-10T13:13:00Z"/>
              <w:del w:id="10282" w:author="Sopheak Phorn" w:date="2023-07-28T13:44:00Z"/>
              <w:rFonts w:ascii="Khmer MEF1" w:hAnsi="Khmer MEF1" w:cs="Khmer MEF1"/>
              <w:sz w:val="24"/>
              <w:szCs w:val="24"/>
              <w:highlight w:val="yellow"/>
            </w:rPr>
          </w:rPrChange>
        </w:rPr>
        <w:pPrChange w:id="10283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284" w:author="User" w:date="2022-09-10T13:20:00Z">
        <w:del w:id="10285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1028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និ</w:delText>
          </w:r>
        </w:del>
      </w:ins>
      <w:ins w:id="10287" w:author="Kem Sereiboth" w:date="2022-09-13T16:24:00Z">
        <w:del w:id="10288" w:author="Sopheak Phorn" w:date="2023-07-28T13:44:00Z">
          <w:r w:rsidR="00503C77"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>ង</w:delText>
          </w:r>
        </w:del>
      </w:ins>
      <w:ins w:id="10289" w:author="User" w:date="2022-09-10T13:20:00Z">
        <w:del w:id="10290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1029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ង</w:delText>
          </w:r>
        </w:del>
      </w:ins>
    </w:p>
    <w:p w14:paraId="2E5248C7" w14:textId="41F00900" w:rsidR="00FE2485" w:rsidRPr="008207A1" w:rsidDel="008207A1" w:rsidRDefault="00DE67EF">
      <w:pPr>
        <w:spacing w:after="0" w:line="226" w:lineRule="auto"/>
        <w:contextualSpacing/>
        <w:jc w:val="both"/>
        <w:rPr>
          <w:ins w:id="10292" w:author="User" w:date="2022-09-10T13:13:00Z"/>
          <w:del w:id="10293" w:author="Sopheak Phorn" w:date="2023-07-28T13:44:00Z"/>
          <w:rFonts w:ascii="Khmer MEF1" w:hAnsi="Khmer MEF1" w:cs="Khmer MEF1"/>
          <w:sz w:val="24"/>
          <w:szCs w:val="24"/>
          <w:lang w:val="ca-ES"/>
          <w:rPrChange w:id="10294" w:author="Sopheak Phorn" w:date="2023-07-28T14:01:00Z">
            <w:rPr>
              <w:ins w:id="10295" w:author="User" w:date="2022-09-10T13:13:00Z"/>
              <w:del w:id="10296" w:author="Sopheak Phorn" w:date="2023-07-28T13:44:00Z"/>
              <w:highlight w:val="yellow"/>
            </w:rPr>
          </w:rPrChange>
        </w:rPr>
        <w:pPrChange w:id="10297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298" w:author="User" w:date="2022-09-10T13:11:00Z">
        <w:del w:id="10299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10300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>លោក ស៊ាន</w:delText>
          </w:r>
        </w:del>
      </w:ins>
      <w:ins w:id="10301" w:author="User" w:date="2022-09-10T13:12:00Z">
        <w:del w:id="10302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10303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 xml:space="preserve"> សុវឌ្ឍន៍ ជាអនុប្រធាន</w:delText>
          </w:r>
        </w:del>
      </w:ins>
      <w:ins w:id="10304" w:author="User" w:date="2022-09-10T13:15:00Z">
        <w:del w:id="10305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10306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>នា</w:delText>
          </w:r>
        </w:del>
      </w:ins>
      <w:ins w:id="10307" w:author="User" w:date="2022-09-10T13:16:00Z">
        <w:del w:id="10308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10309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>យកដ្ឋាន</w:delText>
          </w:r>
        </w:del>
      </w:ins>
      <w:ins w:id="10310" w:author="User" w:date="2022-09-10T13:13:00Z">
        <w:del w:id="10311" w:author="Sopheak Phorn" w:date="2023-07-28T13:44:00Z">
          <w:r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10312" w:author="Sopheak Phorn" w:date="2023-07-28T14:01:00Z">
                <w:rPr>
                  <w:highlight w:val="yellow"/>
                </w:rPr>
              </w:rPrChange>
            </w:rPr>
            <w:delText xml:space="preserve"> (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10313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>ព្យួរក្របខណ្ឌ</w:delText>
          </w:r>
        </w:del>
      </w:ins>
      <w:ins w:id="10314" w:author="User" w:date="2022-09-10T13:14:00Z">
        <w:del w:id="10315" w:author="Sopheak Phorn" w:date="2023-07-28T13:44:00Z">
          <w:r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10316" w:author="Sopheak Phorn" w:date="2023-07-28T14:01:00Z">
                <w:rPr>
                  <w:highlight w:val="yellow"/>
                </w:rPr>
              </w:rPrChange>
            </w:rPr>
            <w:delText>)</w:delText>
          </w:r>
        </w:del>
      </w:ins>
    </w:p>
    <w:p w14:paraId="75E041FD" w14:textId="288426AA" w:rsidR="00DE67EF" w:rsidRPr="008207A1" w:rsidDel="008207A1" w:rsidRDefault="00DE67EF">
      <w:pPr>
        <w:spacing w:after="0" w:line="226" w:lineRule="auto"/>
        <w:contextualSpacing/>
        <w:jc w:val="both"/>
        <w:rPr>
          <w:ins w:id="10317" w:author="User" w:date="2022-09-10T13:16:00Z"/>
          <w:del w:id="10318" w:author="Sopheak Phorn" w:date="2023-07-28T13:44:00Z"/>
          <w:rFonts w:ascii="Khmer MEF1" w:hAnsi="Khmer MEF1" w:cs="Khmer MEF1"/>
          <w:spacing w:val="-4"/>
          <w:sz w:val="24"/>
          <w:szCs w:val="24"/>
          <w:lang w:val="ca-ES"/>
          <w:rPrChange w:id="10319" w:author="Sopheak Phorn" w:date="2023-07-28T14:01:00Z">
            <w:rPr>
              <w:ins w:id="10320" w:author="User" w:date="2022-09-10T13:16:00Z"/>
              <w:del w:id="10321" w:author="Sopheak Phorn" w:date="2023-07-28T13:44:00Z"/>
              <w:rFonts w:ascii="Khmer MEF1" w:hAnsi="Khmer MEF1" w:cs="Khmer MEF1"/>
              <w:spacing w:val="-4"/>
              <w:sz w:val="24"/>
              <w:szCs w:val="24"/>
              <w:highlight w:val="yellow"/>
            </w:rPr>
          </w:rPrChange>
        </w:rPr>
        <w:pPrChange w:id="10322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323" w:author="User" w:date="2022-09-10T13:14:00Z">
        <w:del w:id="10324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10325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0326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>ខូវ វឌ្ឍនៈ</w:delText>
          </w:r>
        </w:del>
      </w:ins>
      <w:ins w:id="10327" w:author="sakaria fa" w:date="2022-10-01T00:14:00Z">
        <w:del w:id="10328" w:author="Sopheak Phorn" w:date="2023-07-28T13:44:00Z">
          <w:r w:rsidR="00EF2C46" w:rsidRPr="00E33574" w:rsidDel="008207A1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</w:rPr>
            <w:tab/>
          </w:r>
          <w:r w:rsidR="00EF2C46" w:rsidRPr="00E33574" w:rsidDel="008207A1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</w:rPr>
            <w:tab/>
          </w:r>
        </w:del>
      </w:ins>
      <w:ins w:id="10329" w:author="User" w:date="2022-09-10T13:15:00Z">
        <w:del w:id="10330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10331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 xml:space="preserve"> ជាអនុប្រធា</w:delText>
          </w:r>
        </w:del>
      </w:ins>
      <w:ins w:id="10332" w:author="User" w:date="2022-09-22T10:22:00Z">
        <w:del w:id="10333" w:author="Sopheak Phorn" w:date="2023-07-28T13:44:00Z">
          <w:r w:rsidR="00841A07"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ន</w:delText>
          </w:r>
        </w:del>
      </w:ins>
      <w:ins w:id="10334" w:author="User" w:date="2022-09-10T13:15:00Z">
        <w:del w:id="10335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10336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>នាយកដ្ឋាន</w:delText>
          </w:r>
        </w:del>
      </w:ins>
    </w:p>
    <w:p w14:paraId="07CF8F99" w14:textId="3BDCC69C" w:rsidR="00DE67EF" w:rsidRPr="008207A1" w:rsidDel="008207A1" w:rsidRDefault="00DE67EF">
      <w:pPr>
        <w:spacing w:after="0" w:line="226" w:lineRule="auto"/>
        <w:contextualSpacing/>
        <w:jc w:val="both"/>
        <w:rPr>
          <w:ins w:id="10337" w:author="User" w:date="2022-09-10T13:17:00Z"/>
          <w:del w:id="10338" w:author="Sopheak Phorn" w:date="2023-07-28T13:44:00Z"/>
          <w:rFonts w:ascii="Khmer MEF1" w:hAnsi="Khmer MEF1" w:cs="Khmer MEF1"/>
          <w:spacing w:val="-4"/>
          <w:sz w:val="24"/>
          <w:szCs w:val="24"/>
          <w:lang w:val="ca-ES"/>
          <w:rPrChange w:id="10339" w:author="Sopheak Phorn" w:date="2023-07-28T14:01:00Z">
            <w:rPr>
              <w:ins w:id="10340" w:author="User" w:date="2022-09-10T13:17:00Z"/>
              <w:del w:id="10341" w:author="Sopheak Phorn" w:date="2023-07-28T13:44:00Z"/>
              <w:rFonts w:ascii="Khmer MEF1" w:hAnsi="Khmer MEF1" w:cs="Khmer MEF1"/>
              <w:spacing w:val="-4"/>
              <w:sz w:val="24"/>
              <w:szCs w:val="24"/>
              <w:highlight w:val="yellow"/>
            </w:rPr>
          </w:rPrChange>
        </w:rPr>
        <w:pPrChange w:id="10342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343" w:author="User" w:date="2022-09-10T13:16:00Z">
        <w:del w:id="10344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1034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លោក ឡាត ស</w:delText>
          </w:r>
        </w:del>
      </w:ins>
      <w:ins w:id="10346" w:author="User" w:date="2022-09-10T13:17:00Z">
        <w:del w:id="10347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1034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ូយ មន្រ្តី </w:delText>
          </w:r>
          <w:r w:rsidRPr="008207A1" w:rsidDel="008207A1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0349" w:author="Sopheak Phorn" w:date="2023-07-28T14:01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</w:rPr>
              </w:rPrChange>
            </w:rPr>
            <w:delText>(</w:delText>
          </w:r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1035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បន្តការសិក្សា</w:delText>
          </w:r>
          <w:r w:rsidRPr="008207A1" w:rsidDel="008207A1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0351" w:author="Sopheak Phorn" w:date="2023-07-28T14:01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</w:rPr>
              </w:rPrChange>
            </w:rPr>
            <w:delText>)</w:delText>
          </w:r>
        </w:del>
      </w:ins>
    </w:p>
    <w:p w14:paraId="5F6008AC" w14:textId="0EC46E47" w:rsidR="00DE67EF" w:rsidRPr="008207A1" w:rsidDel="008207A1" w:rsidRDefault="00DE67EF">
      <w:pPr>
        <w:spacing w:after="0" w:line="226" w:lineRule="auto"/>
        <w:contextualSpacing/>
        <w:jc w:val="both"/>
        <w:rPr>
          <w:ins w:id="10352" w:author="User" w:date="2022-09-10T13:03:00Z"/>
          <w:del w:id="10353" w:author="Sopheak Phorn" w:date="2023-07-28T13:44:00Z"/>
          <w:rFonts w:ascii="Khmer MEF1" w:hAnsi="Khmer MEF1" w:cs="Khmer MEF1"/>
          <w:spacing w:val="-4"/>
          <w:sz w:val="24"/>
          <w:szCs w:val="24"/>
          <w:lang w:val="ca-ES"/>
          <w:rPrChange w:id="10354" w:author="Sopheak Phorn" w:date="2023-07-28T14:01:00Z">
            <w:rPr>
              <w:ins w:id="10355" w:author="User" w:date="2022-09-10T13:03:00Z"/>
              <w:del w:id="10356" w:author="Sopheak Phorn" w:date="2023-07-28T13:44:00Z"/>
              <w:rFonts w:ascii="Khmer MEF1" w:hAnsi="Khmer MEF1" w:cs="Khmer MEF1"/>
              <w:spacing w:val="-4"/>
              <w:sz w:val="24"/>
              <w:szCs w:val="24"/>
              <w:highlight w:val="yellow"/>
              <w:lang w:val="ca-ES"/>
            </w:rPr>
          </w:rPrChange>
        </w:rPr>
        <w:pPrChange w:id="10357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358" w:author="User" w:date="2022-09-10T13:17:00Z">
        <w:del w:id="10359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1036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លោក គ្រុយ វីរៈ មន្រ្តីកម្មសិក្សា</w:delText>
          </w:r>
        </w:del>
      </w:ins>
    </w:p>
    <w:p w14:paraId="325D4822" w14:textId="08C26B69" w:rsidR="00F9121B" w:rsidRPr="00E33574" w:rsidDel="008207A1" w:rsidRDefault="00FE2485">
      <w:pPr>
        <w:spacing w:after="0" w:line="226" w:lineRule="auto"/>
        <w:contextualSpacing/>
        <w:jc w:val="both"/>
        <w:rPr>
          <w:ins w:id="10361" w:author="Seng Chheanglay" w:date="2022-09-20T13:56:00Z"/>
          <w:del w:id="10362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363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364" w:author="User" w:date="2022-09-10T13:03:00Z">
        <w:del w:id="10365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366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២.នាយកដ្ឋានសន្តិសុខសង្គម 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36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ដឹកនាំដោយ </w:delText>
          </w:r>
        </w:del>
      </w:ins>
    </w:p>
    <w:p w14:paraId="49A063BD" w14:textId="5401C5A5" w:rsidR="00F9121B" w:rsidRPr="00E33574" w:rsidDel="008207A1" w:rsidRDefault="00DE67EF">
      <w:pPr>
        <w:spacing w:after="0" w:line="226" w:lineRule="auto"/>
        <w:contextualSpacing/>
        <w:jc w:val="both"/>
        <w:rPr>
          <w:ins w:id="10368" w:author="Seng Chheanglay" w:date="2022-09-20T13:57:00Z"/>
          <w:del w:id="10369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370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371" w:author="User" w:date="2022-09-10T13:18:00Z">
        <w:del w:id="10372" w:author="Sopheak Phorn" w:date="2023-07-28T13:44:00Z"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037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លោកស្រី </w:delText>
          </w:r>
          <w:r w:rsidR="0031688D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037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ថន កេ</w:delText>
          </w:r>
        </w:del>
      </w:ins>
      <w:ins w:id="10375" w:author="User" w:date="2022-09-10T13:19:00Z">
        <w:del w:id="10376" w:author="Sopheak Phorn" w:date="2023-07-28T13:44:00Z">
          <w:r w:rsidR="0031688D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037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ណ្ណារ័ត្ន</w:delText>
          </w:r>
        </w:del>
      </w:ins>
      <w:ins w:id="10378" w:author="User" w:date="2022-09-10T13:03:00Z">
        <w:del w:id="10379" w:author="Sopheak Phorn" w:date="2023-07-28T13:44:00Z">
          <w:r w:rsidR="00FE2485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38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381" w:author="sakaria fa" w:date="2022-10-01T00:14:00Z">
        <w:del w:id="10382" w:author="Sopheak Phorn" w:date="2023-07-28T13:44:00Z">
          <w:r w:rsidR="00EF2C46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</w:del>
      </w:ins>
      <w:ins w:id="10383" w:author="User" w:date="2022-09-10T13:29:00Z">
        <w:del w:id="10384" w:author="Sopheak Phorn" w:date="2023-07-28T13:44:00Z">
          <w:r w:rsidR="00B47A1B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38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ជាប្រធាននាយកដ្ឋាន </w:delText>
          </w:r>
        </w:del>
      </w:ins>
    </w:p>
    <w:p w14:paraId="25BEB989" w14:textId="4C5DA879" w:rsidR="00FE2485" w:rsidRPr="00E33574" w:rsidDel="008207A1" w:rsidRDefault="0031688D">
      <w:pPr>
        <w:spacing w:after="0" w:line="226" w:lineRule="auto"/>
        <w:contextualSpacing/>
        <w:jc w:val="both"/>
        <w:rPr>
          <w:ins w:id="10386" w:author="User" w:date="2022-09-10T13:20:00Z"/>
          <w:del w:id="10387" w:author="Sopheak Phorn" w:date="2023-07-28T13:44:00Z"/>
          <w:rFonts w:ascii="Khmer MEF1" w:hAnsi="Khmer MEF1" w:cs="Khmer MEF1"/>
          <w:sz w:val="24"/>
          <w:szCs w:val="24"/>
          <w:lang w:val="ca-ES"/>
          <w:rPrChange w:id="10388" w:author="Kem Sereyboth" w:date="2023-07-19T16:59:00Z">
            <w:rPr>
              <w:ins w:id="10389" w:author="User" w:date="2022-09-10T13:20:00Z"/>
              <w:del w:id="10390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391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392" w:author="User" w:date="2022-09-10T13:22:00Z">
        <w:del w:id="10393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39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</w:delText>
          </w:r>
        </w:del>
      </w:ins>
    </w:p>
    <w:p w14:paraId="2ECF4178" w14:textId="6398351A" w:rsidR="0031688D" w:rsidRPr="00E33574" w:rsidDel="008207A1" w:rsidRDefault="0031688D">
      <w:pPr>
        <w:spacing w:after="0" w:line="226" w:lineRule="auto"/>
        <w:contextualSpacing/>
        <w:jc w:val="both"/>
        <w:rPr>
          <w:ins w:id="10395" w:author="Kem Sereyboth" w:date="2023-06-21T14:12:00Z"/>
          <w:del w:id="10396" w:author="Sopheak Phorn" w:date="2023-07-28T13:44:00Z"/>
          <w:rFonts w:ascii="Khmer MEF1" w:hAnsi="Khmer MEF1" w:cs="Khmer MEF1"/>
          <w:sz w:val="24"/>
          <w:szCs w:val="24"/>
          <w:lang w:val="ca-ES"/>
          <w:rPrChange w:id="10397" w:author="Kem Sereyboth" w:date="2023-07-19T16:59:00Z">
            <w:rPr>
              <w:ins w:id="10398" w:author="Kem Sereyboth" w:date="2023-06-21T14:12:00Z"/>
              <w:del w:id="10399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400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401" w:author="User" w:date="2022-09-10T13:20:00Z">
        <w:del w:id="10402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40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lang w:val="ca-ES"/>
              <w:rPrChange w:id="10404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ហេង ឌី</w:delText>
          </w:r>
        </w:del>
      </w:ins>
      <w:ins w:id="10405" w:author="Un Seakamey" w:date="2022-11-14T10:50:00Z">
        <w:del w:id="10406" w:author="Sopheak Phorn" w:date="2023-07-28T13:44:00Z">
          <w:r w:rsidR="00331E09" w:rsidRPr="00E33574" w:rsidDel="008207A1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lang w:val="ca-ES"/>
            </w:rPr>
            <w:delText>លី</w:delText>
          </w:r>
        </w:del>
      </w:ins>
      <w:ins w:id="10407" w:author="User" w:date="2022-09-10T13:20:00Z">
        <w:del w:id="10408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lang w:val="ca-ES"/>
              <w:rPrChange w:id="1040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ណា</w:delText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41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411" w:author="sakaria fa" w:date="2022-10-01T00:14:00Z">
        <w:del w:id="10412" w:author="Sopheak Phorn" w:date="2023-07-28T13:44:00Z"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</w:del>
      </w:ins>
      <w:ins w:id="10413" w:author="sakaria fa" w:date="2022-10-01T00:15:00Z">
        <w:del w:id="10414" w:author="Sopheak Phorn" w:date="2023-07-28T13:44:00Z"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</w:del>
      </w:ins>
      <w:ins w:id="10415" w:author="sakaria fa" w:date="2022-10-01T00:14:00Z">
        <w:del w:id="10416" w:author="Sopheak Phorn" w:date="2023-07-28T13:44:00Z">
          <w:r w:rsidR="00EF2C46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17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ជ</w:delText>
          </w:r>
        </w:del>
      </w:ins>
      <w:ins w:id="10418" w:author="sakaria fa" w:date="2022-10-01T00:15:00Z">
        <w:del w:id="10419" w:author="Sopheak Phorn" w:date="2023-07-28T13:44:00Z">
          <w:r w:rsidR="00EF2C46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2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ា</w:delText>
          </w:r>
        </w:del>
      </w:ins>
      <w:ins w:id="10421" w:author="User" w:date="2022-09-10T13:20:00Z">
        <w:del w:id="10422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2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អនុប្រធាននាយកដ្ឋាន</w:delText>
          </w:r>
        </w:del>
      </w:ins>
    </w:p>
    <w:p w14:paraId="646DE25C" w14:textId="4851ED94" w:rsidR="00EF269C" w:rsidRPr="00E33574" w:rsidDel="008207A1" w:rsidRDefault="00EF269C">
      <w:pPr>
        <w:spacing w:after="0" w:line="226" w:lineRule="auto"/>
        <w:contextualSpacing/>
        <w:jc w:val="both"/>
        <w:rPr>
          <w:ins w:id="10424" w:author="User" w:date="2022-09-10T13:20:00Z"/>
          <w:del w:id="10425" w:author="Sopheak Phorn" w:date="2023-07-28T13:44:00Z"/>
          <w:rFonts w:ascii="Khmer MEF1" w:hAnsi="Khmer MEF1" w:cs="Khmer MEF1"/>
          <w:sz w:val="24"/>
          <w:szCs w:val="24"/>
          <w:lang w:val="ca-ES"/>
          <w:rPrChange w:id="10426" w:author="Kem Sereyboth" w:date="2023-07-19T16:59:00Z">
            <w:rPr>
              <w:ins w:id="10427" w:author="User" w:date="2022-09-10T13:20:00Z"/>
              <w:del w:id="10428" w:author="Sopheak Phorn" w:date="2023-07-28T13:44:00Z"/>
              <w:rFonts w:ascii="Khmer MEF1" w:hAnsi="Khmer MEF1" w:cs="Khmer MEF1"/>
              <w:spacing w:val="-14"/>
              <w:sz w:val="24"/>
              <w:szCs w:val="24"/>
              <w:highlight w:val="yellow"/>
              <w:lang w:val="ca-ES"/>
            </w:rPr>
          </w:rPrChange>
        </w:rPr>
        <w:pPrChange w:id="10429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430" w:author="Kem Sereyboth" w:date="2023-06-21T14:12:00Z">
        <w:del w:id="10431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3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43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ឡាត សូយ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3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3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  <w:delText>ជាប្រធានការិយាល័យ</w:delText>
          </w:r>
        </w:del>
      </w:ins>
    </w:p>
    <w:p w14:paraId="3AE458A5" w14:textId="3387D304" w:rsidR="0031688D" w:rsidRPr="00E33574" w:rsidDel="008207A1" w:rsidRDefault="0031688D">
      <w:pPr>
        <w:spacing w:after="0" w:line="226" w:lineRule="auto"/>
        <w:contextualSpacing/>
        <w:jc w:val="both"/>
        <w:rPr>
          <w:ins w:id="10436" w:author="User" w:date="2022-09-10T13:21:00Z"/>
          <w:del w:id="10437" w:author="Sopheak Phorn" w:date="2023-07-28T13:44:00Z"/>
          <w:rFonts w:ascii="Khmer MEF1" w:hAnsi="Khmer MEF1" w:cs="Khmer MEF1"/>
          <w:spacing w:val="-14"/>
          <w:sz w:val="24"/>
          <w:szCs w:val="24"/>
          <w:lang w:val="ca-ES"/>
          <w:rPrChange w:id="10438" w:author="Kem Sereyboth" w:date="2023-07-19T16:59:00Z">
            <w:rPr>
              <w:ins w:id="10439" w:author="User" w:date="2022-09-10T13:21:00Z"/>
              <w:del w:id="10440" w:author="Sopheak Phorn" w:date="2023-07-28T13:44:00Z"/>
              <w:rFonts w:ascii="Khmer MEF1" w:hAnsi="Khmer MEF1" w:cs="Khmer MEF1"/>
              <w:spacing w:val="-14"/>
              <w:sz w:val="24"/>
              <w:szCs w:val="24"/>
              <w:highlight w:val="yellow"/>
              <w:lang w:val="ca-ES"/>
            </w:rPr>
          </w:rPrChange>
        </w:rPr>
        <w:pPrChange w:id="10441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442" w:author="User" w:date="2022-09-10T13:20:00Z">
        <w:del w:id="10443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444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កញ្ញា ឃ</w:delText>
          </w:r>
        </w:del>
      </w:ins>
      <w:ins w:id="10445" w:author="User" w:date="2022-09-10T13:21:00Z">
        <w:del w:id="10446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447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ុន សរណា ប្រធានការិយាល័យ</w:delText>
          </w:r>
        </w:del>
      </w:ins>
    </w:p>
    <w:p w14:paraId="6A41AA42" w14:textId="16368F68" w:rsidR="0031688D" w:rsidRPr="00E33574" w:rsidDel="008207A1" w:rsidRDefault="0031688D">
      <w:pPr>
        <w:spacing w:after="0" w:line="226" w:lineRule="auto"/>
        <w:contextualSpacing/>
        <w:jc w:val="both"/>
        <w:rPr>
          <w:ins w:id="10448" w:author="User" w:date="2022-09-10T13:03:00Z"/>
          <w:del w:id="10449" w:author="Sopheak Phorn" w:date="2023-07-28T13:44:00Z"/>
          <w:rFonts w:ascii="Khmer MEF1" w:hAnsi="Khmer MEF1" w:cs="Khmer MEF1"/>
          <w:spacing w:val="-14"/>
          <w:sz w:val="24"/>
          <w:szCs w:val="24"/>
          <w:lang w:val="ca-ES"/>
          <w:rPrChange w:id="10450" w:author="Kem Sereyboth" w:date="2023-07-19T16:59:00Z">
            <w:rPr>
              <w:ins w:id="10451" w:author="User" w:date="2022-09-10T13:03:00Z"/>
              <w:del w:id="10452" w:author="Sopheak Phorn" w:date="2023-07-28T13:44:00Z"/>
              <w:rFonts w:ascii="Khmer MEF1" w:hAnsi="Khmer MEF1" w:cs="Khmer MEF1"/>
              <w:spacing w:val="-14"/>
              <w:sz w:val="24"/>
              <w:szCs w:val="24"/>
              <w:highlight w:val="yellow"/>
              <w:lang w:val="ca-ES"/>
            </w:rPr>
          </w:rPrChange>
        </w:rPr>
        <w:pPrChange w:id="10453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454" w:author="User" w:date="2022-09-10T13:21:00Z">
        <w:del w:id="10455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45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លោកស្រី ទួន សុគន្ធវលក្ខណ៍ មន្ត្រីកម្មសិក្សា</w:delText>
          </w:r>
        </w:del>
      </w:ins>
    </w:p>
    <w:p w14:paraId="2EBB7A6A" w14:textId="40362702" w:rsidR="00F9121B" w:rsidRPr="00E33574" w:rsidDel="008207A1" w:rsidRDefault="00FE2485">
      <w:pPr>
        <w:spacing w:after="0" w:line="226" w:lineRule="auto"/>
        <w:contextualSpacing/>
        <w:jc w:val="both"/>
        <w:rPr>
          <w:ins w:id="10457" w:author="Seng Chheanglay" w:date="2022-09-20T13:57:00Z"/>
          <w:del w:id="10458" w:author="Sopheak Phorn" w:date="2023-07-28T13:44:00Z"/>
          <w:rFonts w:ascii="Khmer MEF1" w:hAnsi="Khmer MEF1" w:cs="Khmer MEF1"/>
          <w:spacing w:val="-4"/>
          <w:sz w:val="24"/>
          <w:szCs w:val="24"/>
          <w:lang w:val="ca-ES"/>
        </w:rPr>
        <w:pPrChange w:id="10459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460" w:author="User" w:date="2022-09-10T13:03:00Z">
        <w:del w:id="10461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046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៣. នាយកដ្ឋានកិច្ចការទូទៅ មាន</w:delText>
          </w:r>
        </w:del>
      </w:ins>
    </w:p>
    <w:p w14:paraId="524EF8A1" w14:textId="2EE7F611" w:rsidR="00F9121B" w:rsidRPr="00E33574" w:rsidDel="008207A1" w:rsidRDefault="00FE2485">
      <w:pPr>
        <w:spacing w:after="0" w:line="226" w:lineRule="auto"/>
        <w:contextualSpacing/>
        <w:jc w:val="both"/>
        <w:rPr>
          <w:ins w:id="10463" w:author="Seng Chheanglay" w:date="2022-09-20T13:57:00Z"/>
          <w:del w:id="10464" w:author="Sopheak Phorn" w:date="2023-07-28T13:44:00Z"/>
          <w:rFonts w:ascii="Khmer MEF1" w:hAnsi="Khmer MEF1" w:cs="Khmer MEF1"/>
          <w:sz w:val="24"/>
          <w:szCs w:val="24"/>
          <w:lang w:val="ca-ES"/>
          <w:rPrChange w:id="10465" w:author="Kem Sereyboth" w:date="2023-07-19T16:59:00Z">
            <w:rPr>
              <w:ins w:id="10466" w:author="Seng Chheanglay" w:date="2022-09-20T13:57:00Z"/>
              <w:del w:id="10467" w:author="Sopheak Phorn" w:date="2023-07-28T13:44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10468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469" w:author="User" w:date="2022-09-10T13:03:00Z">
        <w:del w:id="10470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047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លោកស្រី </w:delText>
          </w:r>
          <w:r w:rsidRPr="00E33574" w:rsidDel="008207A1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047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វ៉ាន់ អជីត្តា</w:delText>
          </w:r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047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474" w:author="sakaria fa" w:date="2022-10-01T00:16:00Z">
        <w:del w:id="10475" w:author="Sopheak Phorn" w:date="2023-07-28T13:44:00Z">
          <w:r w:rsidR="00EF2C46"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tab/>
          </w:r>
          <w:r w:rsidR="00EF2C46"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tab/>
          </w:r>
        </w:del>
      </w:ins>
      <w:ins w:id="10476" w:author="User" w:date="2022-09-10T13:03:00Z">
        <w:del w:id="10477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7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ជាប្រធាននាយកដ្ឋាន </w:delText>
          </w:r>
        </w:del>
      </w:ins>
    </w:p>
    <w:p w14:paraId="36CC7F0A" w14:textId="56DE06C1" w:rsidR="0031688D" w:rsidRPr="00E33574" w:rsidDel="008207A1" w:rsidRDefault="0031688D">
      <w:pPr>
        <w:spacing w:after="0" w:line="226" w:lineRule="auto"/>
        <w:contextualSpacing/>
        <w:jc w:val="both"/>
        <w:rPr>
          <w:ins w:id="10479" w:author="User" w:date="2022-09-10T13:22:00Z"/>
          <w:del w:id="10480" w:author="Sopheak Phorn" w:date="2023-07-28T13:44:00Z"/>
          <w:rFonts w:ascii="Khmer MEF1" w:hAnsi="Khmer MEF1" w:cs="Khmer MEF1"/>
          <w:spacing w:val="-4"/>
          <w:sz w:val="24"/>
          <w:szCs w:val="24"/>
          <w:lang w:val="ca-ES"/>
          <w:rPrChange w:id="10481" w:author="Kem Sereyboth" w:date="2023-07-19T16:59:00Z">
            <w:rPr>
              <w:ins w:id="10482" w:author="User" w:date="2022-09-10T13:22:00Z"/>
              <w:del w:id="10483" w:author="Sopheak Phorn" w:date="2023-07-28T13:44:00Z"/>
              <w:rFonts w:ascii="Khmer MEF1" w:hAnsi="Khmer MEF1" w:cs="Khmer MEF1"/>
              <w:spacing w:val="-4"/>
              <w:sz w:val="24"/>
              <w:szCs w:val="24"/>
              <w:highlight w:val="yellow"/>
              <w:lang w:val="ca-ES"/>
            </w:rPr>
          </w:rPrChange>
        </w:rPr>
        <w:pPrChange w:id="10484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485" w:author="User" w:date="2022-09-10T13:22:00Z">
        <w:del w:id="10486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048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</w:delText>
          </w:r>
        </w:del>
      </w:ins>
    </w:p>
    <w:p w14:paraId="7C6B73E0" w14:textId="0DAB9AC9" w:rsidR="0031688D" w:rsidRPr="00E33574" w:rsidDel="008207A1" w:rsidRDefault="0031688D">
      <w:pPr>
        <w:spacing w:after="0" w:line="226" w:lineRule="auto"/>
        <w:contextualSpacing/>
        <w:jc w:val="both"/>
        <w:rPr>
          <w:del w:id="10488" w:author="Sopheak Phorn" w:date="2023-07-28T13:44:00Z"/>
          <w:rFonts w:ascii="Khmer MEF1" w:hAnsi="Khmer MEF1" w:cs="Khmer MEF1"/>
          <w:sz w:val="24"/>
          <w:szCs w:val="24"/>
          <w:lang w:val="ca-ES"/>
          <w:rPrChange w:id="10489" w:author="Kem Sereyboth" w:date="2023-07-19T16:59:00Z">
            <w:rPr>
              <w:del w:id="10490" w:author="Sopheak Phorn" w:date="2023-07-28T13:44:00Z"/>
              <w:rFonts w:ascii="Khmer MEF1" w:hAnsi="Khmer MEF1" w:cs="Khmer MEF1"/>
              <w:spacing w:val="-14"/>
              <w:sz w:val="24"/>
              <w:szCs w:val="24"/>
              <w:lang w:val="ca-ES"/>
            </w:rPr>
          </w:rPrChange>
        </w:rPr>
        <w:pPrChange w:id="10491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492" w:author="User" w:date="2022-09-10T13:23:00Z">
        <w:del w:id="10493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494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lang w:val="ca-ES"/>
              <w:rPrChange w:id="1049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ឃាន តួក</w:delText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49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497" w:author="sakaria fa" w:date="2022-10-01T00:16:00Z">
        <w:del w:id="10498" w:author="Sopheak Phorn" w:date="2023-07-28T13:44:00Z"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</w:del>
      </w:ins>
      <w:ins w:id="10499" w:author="User" w:date="2022-09-10T13:23:00Z">
        <w:del w:id="10500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01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</w:delText>
          </w:r>
        </w:del>
      </w:ins>
      <w:ins w:id="10502" w:author="User" w:date="2022-09-10T13:03:00Z">
        <w:del w:id="10503" w:author="Sopheak Phorn" w:date="2023-07-28T13:44:00Z">
          <w:r w:rsidR="00FE2485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0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អនុប្រធាននាយកដ្ឋាន</w:delText>
          </w:r>
        </w:del>
      </w:ins>
      <w:ins w:id="10505" w:author="Kem Sereiboth" w:date="2022-09-13T16:28:00Z">
        <w:del w:id="10506" w:author="Sopheak Phorn" w:date="2023-07-28T13:44:00Z">
          <w:r w:rsidR="00503C77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07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68C89D2E" w14:textId="0B5DD07D" w:rsidR="00F9121B" w:rsidRPr="00E33574" w:rsidDel="008207A1" w:rsidRDefault="00F9121B">
      <w:pPr>
        <w:spacing w:after="0" w:line="226" w:lineRule="auto"/>
        <w:contextualSpacing/>
        <w:jc w:val="both"/>
        <w:rPr>
          <w:ins w:id="10508" w:author="Seng Chheanglay" w:date="2022-09-20T13:57:00Z"/>
          <w:del w:id="10509" w:author="Sopheak Phorn" w:date="2023-07-28T13:44:00Z"/>
          <w:rFonts w:ascii="Khmer MEF1" w:hAnsi="Khmer MEF1" w:cs="Khmer MEF1"/>
          <w:sz w:val="24"/>
          <w:szCs w:val="24"/>
          <w:lang w:val="ca-ES"/>
          <w:rPrChange w:id="10510" w:author="Kem Sereyboth" w:date="2023-07-19T16:59:00Z">
            <w:rPr>
              <w:ins w:id="10511" w:author="Seng Chheanglay" w:date="2022-09-20T13:57:00Z"/>
              <w:del w:id="10512" w:author="Sopheak Phorn" w:date="2023-07-28T13:44:00Z"/>
              <w:rFonts w:ascii="Khmer MEF1" w:hAnsi="Khmer MEF1" w:cs="Khmer MEF1"/>
              <w:spacing w:val="-14"/>
              <w:sz w:val="24"/>
              <w:szCs w:val="24"/>
              <w:highlight w:val="yellow"/>
              <w:lang w:val="ca-ES"/>
            </w:rPr>
          </w:rPrChange>
        </w:rPr>
        <w:pPrChange w:id="10513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</w:p>
    <w:p w14:paraId="34F201DC" w14:textId="2E958183" w:rsidR="0031688D" w:rsidRPr="00E33574" w:rsidDel="008207A1" w:rsidRDefault="0031688D">
      <w:pPr>
        <w:spacing w:after="0" w:line="226" w:lineRule="auto"/>
        <w:contextualSpacing/>
        <w:jc w:val="both"/>
        <w:rPr>
          <w:ins w:id="10514" w:author="Kem Sereyboth" w:date="2023-06-21T14:03:00Z"/>
          <w:del w:id="10515" w:author="Sopheak Phorn" w:date="2023-07-28T13:44:00Z"/>
          <w:rFonts w:ascii="Khmer MEF1" w:hAnsi="Khmer MEF1" w:cs="Khmer MEF1"/>
          <w:sz w:val="24"/>
          <w:szCs w:val="24"/>
          <w:lang w:val="ca-ES"/>
          <w:rPrChange w:id="10516" w:author="Kem Sereyboth" w:date="2023-07-19T16:59:00Z">
            <w:rPr>
              <w:ins w:id="10517" w:author="Kem Sereyboth" w:date="2023-06-21T14:03:00Z"/>
              <w:del w:id="10518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519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520" w:author="User" w:date="2022-09-10T13:24:00Z">
        <w:del w:id="10521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52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lang w:val="ca-ES"/>
              <w:rPrChange w:id="1052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នួន រ៉ូឌីណា</w:delText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524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525" w:author="sakaria fa" w:date="2022-10-01T00:16:00Z">
        <w:del w:id="10526" w:author="Sopheak Phorn" w:date="2023-07-28T13:44:00Z"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</w:del>
      </w:ins>
      <w:ins w:id="10527" w:author="User" w:date="2022-09-10T13:24:00Z">
        <w:del w:id="10528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2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ជាអនុប្រធាននាយកដ្ឋាន</w:delText>
          </w:r>
        </w:del>
      </w:ins>
    </w:p>
    <w:p w14:paraId="40A64A6A" w14:textId="12EB0F5C" w:rsidR="0040414C" w:rsidRPr="00E33574" w:rsidDel="008207A1" w:rsidRDefault="0040414C">
      <w:pPr>
        <w:spacing w:after="0" w:line="226" w:lineRule="auto"/>
        <w:contextualSpacing/>
        <w:jc w:val="both"/>
        <w:rPr>
          <w:ins w:id="10530" w:author="Kem Sereyboth" w:date="2023-06-21T14:05:00Z"/>
          <w:del w:id="10531" w:author="Sopheak Phorn" w:date="2023-07-28T13:44:00Z"/>
          <w:rFonts w:ascii="Khmer MEF1" w:hAnsi="Khmer MEF1" w:cs="Khmer MEF1"/>
          <w:sz w:val="24"/>
          <w:szCs w:val="24"/>
          <w:lang w:val="ca-ES"/>
          <w:rPrChange w:id="10532" w:author="Kem Sereyboth" w:date="2023-07-19T16:59:00Z">
            <w:rPr>
              <w:ins w:id="10533" w:author="Kem Sereyboth" w:date="2023-06-21T14:05:00Z"/>
              <w:del w:id="10534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535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536" w:author="Kem Sereyboth" w:date="2023-06-21T14:03:00Z">
        <w:del w:id="10537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3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</w:del>
      </w:ins>
      <w:ins w:id="10539" w:author="Kem Sereyboth" w:date="2023-06-21T14:04:00Z">
        <w:del w:id="10540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54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ឈុត ឡាយវាសនា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4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</w:r>
        </w:del>
      </w:ins>
      <w:ins w:id="10543" w:author="Kem Sereyboth" w:date="2023-06-21T14:05:00Z">
        <w:del w:id="10544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4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ជាអនុប្រធាននាយកដ្ឋាន</w:delText>
          </w:r>
        </w:del>
      </w:ins>
    </w:p>
    <w:p w14:paraId="4D514ABD" w14:textId="16863103" w:rsidR="0040414C" w:rsidRPr="00E33574" w:rsidDel="008207A1" w:rsidRDefault="0040414C">
      <w:pPr>
        <w:spacing w:after="0" w:line="226" w:lineRule="auto"/>
        <w:contextualSpacing/>
        <w:jc w:val="both"/>
        <w:rPr>
          <w:ins w:id="10546" w:author="User" w:date="2022-10-07T08:16:00Z"/>
          <w:del w:id="10547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548" w:author="Sopheak Phorn" w:date="2023-08-25T16:14:00Z">
          <w:pPr>
            <w:spacing w:after="0" w:line="223" w:lineRule="auto"/>
            <w:ind w:left="907" w:firstLine="173"/>
            <w:jc w:val="both"/>
          </w:pPr>
        </w:pPrChange>
      </w:pPr>
      <w:ins w:id="10549" w:author="Kem Sereyboth" w:date="2023-06-21T14:05:00Z">
        <w:del w:id="10550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5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កញ្ញា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55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ហ៊ាន កញ្ញារី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5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5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  <w:delText>ជាអនុប្រធាននាយកដ្ឋាន</w:delText>
          </w:r>
        </w:del>
      </w:ins>
    </w:p>
    <w:p w14:paraId="4BE7A071" w14:textId="35C5D471" w:rsidR="005C60F6" w:rsidRPr="00E33574" w:rsidDel="008207A1" w:rsidRDefault="005C60F6">
      <w:pPr>
        <w:spacing w:after="0" w:line="226" w:lineRule="auto"/>
        <w:contextualSpacing/>
        <w:jc w:val="both"/>
        <w:rPr>
          <w:ins w:id="10555" w:author="User" w:date="2022-10-07T08:16:00Z"/>
          <w:del w:id="10556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557" w:author="Sopheak Phorn" w:date="2023-08-25T16:14:00Z">
          <w:pPr>
            <w:spacing w:after="0" w:line="223" w:lineRule="auto"/>
            <w:ind w:left="810"/>
            <w:jc w:val="both"/>
          </w:pPr>
        </w:pPrChange>
      </w:pPr>
      <w:ins w:id="10558" w:author="User" w:date="2022-10-07T08:16:00Z">
        <w:del w:id="10559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៤.នាយកដ្ឋានផ្សះផ្សាវិវាទ និងការពារអ្នកទទួលផល </w:delText>
          </w:r>
        </w:del>
      </w:ins>
    </w:p>
    <w:p w14:paraId="1621945E" w14:textId="0ADFA132" w:rsidR="00EF269C" w:rsidRPr="00E33574" w:rsidDel="008207A1" w:rsidRDefault="005C60F6">
      <w:pPr>
        <w:spacing w:after="0" w:line="226" w:lineRule="auto"/>
        <w:contextualSpacing/>
        <w:jc w:val="both"/>
        <w:rPr>
          <w:ins w:id="10560" w:author="User" w:date="2022-10-07T08:16:00Z"/>
          <w:del w:id="10561" w:author="Sopheak Phorn" w:date="2023-07-28T13:44:00Z"/>
          <w:rFonts w:ascii="Khmer MEF1" w:hAnsi="Khmer MEF1" w:cs="Khmer MEF1"/>
          <w:spacing w:val="-14"/>
          <w:sz w:val="24"/>
          <w:szCs w:val="24"/>
          <w:lang w:val="ca-ES"/>
        </w:rPr>
        <w:pPrChange w:id="10562" w:author="Sopheak Phorn" w:date="2023-08-25T16:14:00Z">
          <w:pPr>
            <w:spacing w:after="0" w:line="223" w:lineRule="auto"/>
            <w:ind w:left="1080"/>
            <w:jc w:val="both"/>
          </w:pPr>
        </w:pPrChange>
      </w:pPr>
      <w:ins w:id="10563" w:author="User" w:date="2022-10-07T08:16:00Z">
        <w:del w:id="10564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ជា បុល្លិកា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ជាប្រធាននាយកដ្ឋាន</w:delText>
          </w:r>
        </w:del>
      </w:ins>
    </w:p>
    <w:p w14:paraId="20E07BF0" w14:textId="41C1E976" w:rsidR="00FE2485" w:rsidRPr="00E33574" w:rsidDel="008207A1" w:rsidRDefault="0031688D">
      <w:pPr>
        <w:spacing w:after="0" w:line="226" w:lineRule="auto"/>
        <w:contextualSpacing/>
        <w:jc w:val="both"/>
        <w:rPr>
          <w:ins w:id="10565" w:author="User" w:date="2022-09-10T13:28:00Z"/>
          <w:del w:id="10566" w:author="Sopheak Phorn" w:date="2023-07-28T13:44:00Z"/>
          <w:rFonts w:ascii="Khmer MEF1" w:hAnsi="Khmer MEF1" w:cs="Khmer MEF1"/>
          <w:spacing w:val="-14"/>
          <w:sz w:val="24"/>
          <w:szCs w:val="24"/>
          <w:lang w:val="ca-ES"/>
          <w:rPrChange w:id="10567" w:author="Kem Sereyboth" w:date="2023-07-19T16:59:00Z">
            <w:rPr>
              <w:ins w:id="10568" w:author="User" w:date="2022-09-10T13:28:00Z"/>
              <w:del w:id="10569" w:author="Sopheak Phorn" w:date="2023-07-28T13:44:00Z"/>
              <w:rFonts w:ascii="Khmer MEF1" w:hAnsi="Khmer MEF1" w:cs="Khmer MEF1"/>
              <w:spacing w:val="-14"/>
              <w:sz w:val="24"/>
              <w:szCs w:val="24"/>
              <w:highlight w:val="yellow"/>
              <w:lang w:val="ca-ES"/>
            </w:rPr>
          </w:rPrChange>
        </w:rPr>
        <w:pPrChange w:id="10570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571" w:author="User" w:date="2022-09-10T13:25:00Z">
        <w:del w:id="10572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57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លោក ប៊ុន ចាន់ឈុនសាវ៉ាត់ ជា</w:delText>
          </w:r>
        </w:del>
      </w:ins>
      <w:ins w:id="10574" w:author="User" w:date="2022-09-10T13:03:00Z">
        <w:del w:id="10575" w:author="Sopheak Phorn" w:date="2023-07-28T13:44:00Z">
          <w:r w:rsidR="00FE2485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57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ប្រធានការិយាល័យ</w:delText>
          </w:r>
        </w:del>
      </w:ins>
    </w:p>
    <w:p w14:paraId="14F8EBC0" w14:textId="20F6106F" w:rsidR="0031688D" w:rsidRPr="00E33574" w:rsidDel="008207A1" w:rsidRDefault="0031688D">
      <w:pPr>
        <w:spacing w:after="0" w:line="226" w:lineRule="auto"/>
        <w:contextualSpacing/>
        <w:jc w:val="both"/>
        <w:rPr>
          <w:ins w:id="10577" w:author="User" w:date="2022-09-10T13:03:00Z"/>
          <w:del w:id="10578" w:author="Sopheak Phorn" w:date="2023-07-28T13:44:00Z"/>
          <w:sz w:val="24"/>
          <w:szCs w:val="24"/>
          <w:lang w:val="ca-ES"/>
          <w:rPrChange w:id="10579" w:author="Kem Sereyboth" w:date="2023-07-19T16:59:00Z">
            <w:rPr>
              <w:ins w:id="10580" w:author="User" w:date="2022-09-10T13:03:00Z"/>
              <w:del w:id="10581" w:author="Sopheak Phorn" w:date="2023-07-28T13:44:00Z"/>
              <w:rFonts w:ascii="Khmer MEF1" w:hAnsi="Khmer MEF1" w:cs="Khmer MEF1"/>
              <w:spacing w:val="-4"/>
              <w:sz w:val="24"/>
              <w:szCs w:val="24"/>
              <w:highlight w:val="yellow"/>
              <w:lang w:val="ca-ES"/>
            </w:rPr>
          </w:rPrChange>
        </w:rPr>
        <w:pPrChange w:id="10582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583" w:author="User" w:date="2022-09-10T13:28:00Z">
        <w:del w:id="10584" w:author="Sopheak Phorn" w:date="2023-07-28T13:44:00Z">
          <w:r w:rsidRPr="00E33574" w:rsidDel="008207A1">
            <w:rPr>
              <w:sz w:val="24"/>
              <w:szCs w:val="24"/>
              <w:cs/>
              <w:lang w:val="ca-ES"/>
              <w:rPrChange w:id="1058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លោក អៀ សុធី មន្រ្តី</w:delText>
          </w:r>
        </w:del>
      </w:ins>
    </w:p>
    <w:p w14:paraId="124EB5CF" w14:textId="2E235B8C" w:rsidR="00F9121B" w:rsidRPr="00E33574" w:rsidDel="008207A1" w:rsidRDefault="00EF269C">
      <w:pPr>
        <w:spacing w:after="0" w:line="226" w:lineRule="auto"/>
        <w:contextualSpacing/>
        <w:jc w:val="both"/>
        <w:rPr>
          <w:ins w:id="10586" w:author="Seng Chheanglay" w:date="2022-09-20T13:57:00Z"/>
          <w:del w:id="10587" w:author="Sopheak Phorn" w:date="2023-07-28T13:44:00Z"/>
          <w:rFonts w:ascii="Khmer MEF1" w:hAnsi="Khmer MEF1" w:cs="Khmer MEF1"/>
          <w:sz w:val="24"/>
          <w:szCs w:val="24"/>
          <w:lang w:val="ca-ES"/>
          <w:rPrChange w:id="10588" w:author="Kem Sereyboth" w:date="2023-07-19T16:59:00Z">
            <w:rPr>
              <w:ins w:id="10589" w:author="Seng Chheanglay" w:date="2022-09-20T13:57:00Z"/>
              <w:del w:id="10590" w:author="Sopheak Phorn" w:date="2023-07-28T13:44:00Z"/>
              <w:rFonts w:ascii="Khmer MEF1" w:hAnsi="Khmer MEF1" w:cs="Khmer MEF1"/>
              <w:b/>
              <w:bCs/>
              <w:spacing w:val="-4"/>
              <w:sz w:val="24"/>
              <w:szCs w:val="24"/>
              <w:lang w:val="ca-ES"/>
            </w:rPr>
          </w:rPrChange>
        </w:rPr>
        <w:pPrChange w:id="10591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592" w:author="Kem Sereyboth" w:date="2023-06-21T14:13:00Z">
        <w:del w:id="10593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9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៤</w:delText>
          </w:r>
        </w:del>
      </w:ins>
      <w:ins w:id="10595" w:author="User" w:date="2022-10-07T08:16:00Z">
        <w:del w:id="10596" w:author="Sopheak Phorn" w:date="2023-07-28T13:44:00Z">
          <w:r w:rsidR="005C60F6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៥</w:delText>
          </w:r>
        </w:del>
      </w:ins>
      <w:ins w:id="10597" w:author="User" w:date="2022-09-10T13:03:00Z">
        <w:del w:id="10598" w:author="Sopheak Phorn" w:date="2023-07-28T13:44:00Z">
          <w:r w:rsidR="00FE2485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99" w:author="Kem Sereyboth" w:date="2023-07-19T16:59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.នាយកដ្ឋានត្រួតពិនិត្យ </w:delText>
          </w:r>
        </w:del>
      </w:ins>
      <w:ins w:id="10600" w:author="User" w:date="2022-10-03T12:46:00Z">
        <w:del w:id="10601" w:author="Sopheak Phorn" w:date="2023-07-28T13:44:00Z">
          <w:r w:rsidR="00AE2F42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0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0603" w:author="Kem Sereyboth" w:date="2023-07-13T13:54:00Z">
        <w:del w:id="10604" w:author="Sopheak Phorn" w:date="2023-07-28T13:44:00Z">
          <w:r w:rsidR="00023C5E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0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10606" w:author="User" w:date="2022-10-03T12:47:00Z">
        <w:del w:id="10607" w:author="Sopheak Phorn" w:date="2023-07-28T13:44:00Z">
          <w:r w:rsidR="00346F41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08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(</w:delText>
          </w:r>
        </w:del>
      </w:ins>
      <w:ins w:id="10609" w:author="User" w:date="2022-10-03T12:46:00Z">
        <w:del w:id="10610" w:author="Sopheak Phorn" w:date="2023-07-28T13:44:00Z">
          <w:r w:rsidR="00AE2F42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11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ពុំទាន់មានប្រធាន និងអនុប្រធាននាយកដ្ឋាន</w:delText>
          </w:r>
        </w:del>
      </w:ins>
      <w:ins w:id="10612" w:author="Kem Sereyboth" w:date="2023-06-21T14:13:00Z">
        <w:del w:id="10613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1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នាយកដ្ឋាន</w:delText>
          </w:r>
        </w:del>
      </w:ins>
      <w:ins w:id="10615" w:author="User" w:date="2022-10-03T12:46:00Z">
        <w:del w:id="10616" w:author="Sopheak Phorn" w:date="2023-07-28T13:44:00Z">
          <w:r w:rsidR="00AE2F42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17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ទេ</w:delText>
          </w:r>
        </w:del>
      </w:ins>
      <w:ins w:id="10618" w:author="User" w:date="2022-10-03T12:47:00Z">
        <w:del w:id="10619" w:author="Sopheak Phorn" w:date="2023-07-28T13:44:00Z">
          <w:r w:rsidR="00346F41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2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)</w:delText>
          </w:r>
        </w:del>
      </w:ins>
      <w:ins w:id="10621" w:author="User" w:date="2022-09-10T13:03:00Z">
        <w:del w:id="10622" w:author="Sopheak Phorn" w:date="2023-07-28T13:44:00Z">
          <w:r w:rsidR="00FE2485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23" w:author="Kem Sereyboth" w:date="2023-07-19T16:59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មាន </w:delText>
          </w:r>
        </w:del>
      </w:ins>
    </w:p>
    <w:p w14:paraId="7FA5BDEB" w14:textId="0BD30D24" w:rsidR="00F9121B" w:rsidRPr="00E33574" w:rsidDel="008207A1" w:rsidRDefault="00FE2485">
      <w:pPr>
        <w:spacing w:after="0" w:line="226" w:lineRule="auto"/>
        <w:contextualSpacing/>
        <w:jc w:val="both"/>
        <w:rPr>
          <w:ins w:id="10624" w:author="Seng Chheanglay" w:date="2022-09-20T13:57:00Z"/>
          <w:del w:id="10625" w:author="Sopheak Phorn" w:date="2023-07-28T13:44:00Z"/>
          <w:rFonts w:ascii="Khmer MEF1" w:hAnsi="Khmer MEF1" w:cs="Khmer MEF1"/>
          <w:spacing w:val="-14"/>
          <w:sz w:val="24"/>
          <w:szCs w:val="24"/>
          <w:lang w:val="ca-ES"/>
          <w:rPrChange w:id="10626" w:author="Kem Sereyboth" w:date="2023-07-19T16:59:00Z">
            <w:rPr>
              <w:ins w:id="10627" w:author="Seng Chheanglay" w:date="2022-09-20T13:57:00Z"/>
              <w:del w:id="10628" w:author="Sopheak Phorn" w:date="2023-07-28T13:44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10629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630" w:author="User" w:date="2022-09-10T13:03:00Z">
        <w:del w:id="10631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632" w:author="Kem Sereyboth" w:date="2023-07-19T16:59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ឯកឧត្ដម </w:delText>
          </w:r>
          <w:r w:rsidRPr="00E33574" w:rsidDel="008207A1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lang w:val="ca-ES"/>
              <w:rPrChange w:id="10633" w:author="Kem Sereyboth" w:date="2023-07-19T16:59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ភក្ដី សម្បូរណ៍</w:delText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634" w:author="Kem Sereyboth" w:date="2023-07-19T16:59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635" w:author="sakaria fa" w:date="2022-10-01T00:17:00Z">
        <w:del w:id="10636" w:author="Sopheak Phorn" w:date="2023-07-28T13:44:00Z"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</w:del>
      </w:ins>
      <w:ins w:id="10637" w:author="User" w:date="2022-09-10T13:03:00Z">
        <w:del w:id="10638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639" w:author="Kem Sereyboth" w:date="2023-07-19T16:59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ជាអគ្គលេខាធិការរងផង និងជា</w:delText>
          </w:r>
        </w:del>
      </w:ins>
      <w:ins w:id="10640" w:author="Seng Chheanglay" w:date="2022-09-20T13:58:00Z">
        <w:del w:id="10641" w:author="Sopheak Phorn" w:date="2023-07-28T13:44:00Z">
          <w:r w:rsidR="00F9121B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បុគ្គលទទួលបន្ទុក</w:delText>
          </w:r>
        </w:del>
      </w:ins>
      <w:ins w:id="10642" w:author="User" w:date="2022-09-10T13:03:00Z">
        <w:del w:id="10643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644" w:author="Kem Sereyboth" w:date="2023-07-19T16:59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ប្រធាននាយកដ្ឋានស្ដីទីផង </w:delText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lang w:val="ca-ES"/>
              <w:rPrChange w:id="10645" w:author="Kem Sereyboth" w:date="2023-07-19T16:59:00Z">
                <w:rPr>
                  <w:highlight w:val="yellow"/>
                  <w:lang w:val="ca-ES"/>
                </w:rPr>
              </w:rPrChange>
            </w:rPr>
            <w:delText>(</w:delText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646" w:author="Kem Sereyboth" w:date="2023-07-19T16:59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ជួយក្នុងរយៈពេលមួយដែលគ្មានប្រធាននាយកដ្ឋាន</w:delText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lang w:val="ca-ES"/>
              <w:rPrChange w:id="10647" w:author="Kem Sereyboth" w:date="2023-07-19T16:59:00Z">
                <w:rPr>
                  <w:highlight w:val="yellow"/>
                  <w:lang w:val="ca-ES"/>
                </w:rPr>
              </w:rPrChange>
            </w:rPr>
            <w:delText>)</w:delText>
          </w:r>
        </w:del>
      </w:ins>
      <w:ins w:id="10648" w:author="Kem Sereiboth" w:date="2022-09-13T16:25:00Z">
        <w:del w:id="10649" w:author="Sopheak Phorn" w:date="2023-07-28T13:44:00Z">
          <w:r w:rsidR="00503C77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65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5EFF5E62" w14:textId="6FF519B1" w:rsidR="00FE2485" w:rsidRPr="00E33574" w:rsidDel="008207A1" w:rsidRDefault="00503C77">
      <w:pPr>
        <w:spacing w:after="0" w:line="226" w:lineRule="auto"/>
        <w:contextualSpacing/>
        <w:jc w:val="both"/>
        <w:rPr>
          <w:ins w:id="10651" w:author="Kem Sereyboth" w:date="2023-06-21T14:07:00Z"/>
          <w:del w:id="10652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653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654" w:author="Kem Sereiboth" w:date="2022-09-13T16:25:00Z">
        <w:del w:id="10655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65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5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65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ឡេង សុខឡុង</w:delText>
          </w:r>
        </w:del>
      </w:ins>
      <w:ins w:id="10659" w:author="Kem Sereiboth" w:date="2022-09-13T16:26:00Z">
        <w:del w:id="10660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66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0662" w:author="sakaria fa" w:date="2022-10-01T00:17:00Z">
        <w:del w:id="10663" w:author="Sopheak Phorn" w:date="2023-07-28T13:44:00Z"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</w:del>
      </w:ins>
      <w:ins w:id="10664" w:author="Kem Sereiboth" w:date="2022-09-13T16:26:00Z">
        <w:del w:id="10665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6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ជា</w:delText>
          </w:r>
        </w:del>
      </w:ins>
      <w:ins w:id="10667" w:author="Kem Sereyboth" w:date="2023-06-21T14:06:00Z">
        <w:del w:id="10668" w:author="Sopheak Phorn" w:date="2023-07-28T13:44:00Z">
          <w:r w:rsidR="00EF269C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6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</w:delText>
          </w:r>
        </w:del>
      </w:ins>
      <w:ins w:id="10670" w:author="Kem Sereyboth" w:date="2023-06-21T14:07:00Z">
        <w:del w:id="10671" w:author="Sopheak Phorn" w:date="2023-07-28T13:44:00Z">
          <w:r w:rsidR="00EF269C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7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នុប្រធាន</w:delText>
          </w:r>
        </w:del>
      </w:ins>
      <w:ins w:id="10673" w:author="Kem Sereiboth" w:date="2022-09-13T16:26:00Z">
        <w:del w:id="10674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7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បុគ្គលបង្គោលក្នុងនាយកដ្ឋា</w:delText>
          </w:r>
          <w:r w:rsidR="00551EF3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7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</w:delText>
          </w:r>
        </w:del>
      </w:ins>
      <w:ins w:id="10677" w:author="Kem Sereyboth" w:date="2023-06-21T14:15:00Z">
        <w:del w:id="10678" w:author="Sopheak Phorn" w:date="2023-07-28T13:44:00Z">
          <w:r w:rsidR="00EF269C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7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680" w:author="Kem Sereiboth" w:date="2022-09-19T11:22:00Z">
        <w:del w:id="10681" w:author="Sopheak Phorn" w:date="2023-07-28T13:44:00Z">
          <w:r w:rsidR="00551EF3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8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ត្រួតពិនិត្យ</w:delText>
          </w:r>
        </w:del>
      </w:ins>
      <w:ins w:id="10683" w:author="User" w:date="2022-10-07T08:16:00Z">
        <w:del w:id="10684" w:author="Sopheak Phorn" w:date="2023-07-28T13:44:00Z">
          <w:r w:rsidR="005C60F6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  <w:ins w:id="10685" w:author="Kem Sereiboth" w:date="2022-09-13T16:25:00Z">
        <w:del w:id="10686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8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3007E99C" w14:textId="68502BC9" w:rsidR="00EF269C" w:rsidRPr="00E33574" w:rsidDel="008207A1" w:rsidRDefault="00EF269C">
      <w:pPr>
        <w:spacing w:after="0" w:line="226" w:lineRule="auto"/>
        <w:contextualSpacing/>
        <w:jc w:val="both"/>
        <w:rPr>
          <w:ins w:id="10688" w:author="Kem Sereyboth" w:date="2023-06-21T14:14:00Z"/>
          <w:del w:id="10689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690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691" w:author="Kem Sereyboth" w:date="2023-06-21T14:09:00Z">
        <w:del w:id="10692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69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លី ស៊ូកេន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6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9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ជាអនុប្រធាននាយកដ្ឋាន</w:delText>
          </w:r>
        </w:del>
      </w:ins>
    </w:p>
    <w:p w14:paraId="6651EBA2" w14:textId="1A2BACE7" w:rsidR="00EF269C" w:rsidRPr="00E33574" w:rsidDel="008207A1" w:rsidRDefault="00EF269C">
      <w:pPr>
        <w:spacing w:after="0" w:line="226" w:lineRule="auto"/>
        <w:contextualSpacing/>
        <w:jc w:val="both"/>
        <w:rPr>
          <w:ins w:id="10696" w:author="Kem Sereyboth" w:date="2023-06-21T14:15:00Z"/>
          <w:del w:id="10697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698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699" w:author="Kem Sereyboth" w:date="2023-06-21T14:14:00Z">
        <w:del w:id="10700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70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 វណ្ណា</w:delText>
          </w:r>
        </w:del>
      </w:ins>
      <w:ins w:id="10702" w:author="Kem Sereyboth" w:date="2023-06-21T14:15:00Z">
        <w:del w:id="10703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70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រ៉ា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  <w:delText>ជាប្រធានការិយាល័យ</w:delText>
          </w:r>
        </w:del>
      </w:ins>
    </w:p>
    <w:p w14:paraId="27973571" w14:textId="5CF6B6D3" w:rsidR="00EF269C" w:rsidRPr="00E33574" w:rsidDel="008207A1" w:rsidRDefault="00EF269C">
      <w:pPr>
        <w:spacing w:after="0" w:line="226" w:lineRule="auto"/>
        <w:contextualSpacing/>
        <w:jc w:val="both"/>
        <w:rPr>
          <w:ins w:id="10705" w:author="Kem Sereyboth" w:date="2023-06-21T14:16:00Z"/>
          <w:del w:id="10706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707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708" w:author="Kem Sereyboth" w:date="2023-06-21T14:15:00Z">
        <w:del w:id="10709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កញ្ញា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71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ឡោ ច័ន្ទលីហ្សា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</w:del>
      </w:ins>
      <w:ins w:id="10711" w:author="Kem Sereyboth" w:date="2023-06-21T14:16:00Z">
        <w:del w:id="10712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ជាប្រធានការិយាល័យ</w:delText>
          </w:r>
        </w:del>
      </w:ins>
    </w:p>
    <w:p w14:paraId="2453FEC4" w14:textId="019B9EDE" w:rsidR="00EF269C" w:rsidRPr="00E33574" w:rsidDel="008207A1" w:rsidRDefault="00EF269C">
      <w:pPr>
        <w:spacing w:after="0" w:line="226" w:lineRule="auto"/>
        <w:contextualSpacing/>
        <w:jc w:val="both"/>
        <w:rPr>
          <w:ins w:id="10713" w:author="Kem Sereyboth" w:date="2023-06-21T14:16:00Z"/>
          <w:del w:id="10714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715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716" w:author="Kem Sereyboth" w:date="2023-06-21T14:16:00Z">
        <w:del w:id="10717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71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សូ សុវីរៈ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  <w:delText>ជាប្រធានការិយាល័យ</w:delText>
          </w:r>
        </w:del>
      </w:ins>
    </w:p>
    <w:p w14:paraId="1AF18794" w14:textId="57A6BC69" w:rsidR="00EF269C" w:rsidRPr="00E33574" w:rsidDel="008207A1" w:rsidRDefault="00185748">
      <w:pPr>
        <w:spacing w:after="0" w:line="226" w:lineRule="auto"/>
        <w:contextualSpacing/>
        <w:jc w:val="both"/>
        <w:rPr>
          <w:ins w:id="10719" w:author="Kem Sereyboth" w:date="2023-06-21T15:50:00Z"/>
          <w:del w:id="10720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721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722" w:author="Kem Sereyboth" w:date="2023-06-21T15:47:00Z">
        <w:del w:id="10723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លោក </w:delText>
          </w:r>
        </w:del>
      </w:ins>
      <w:ins w:id="10724" w:author="Kem Sereyboth" w:date="2023-06-21T15:48:00Z">
        <w:del w:id="10725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សុខ ពិសិដ្ឋ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tab/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ជាប្រធានការិយាល័យ</w:delText>
          </w:r>
        </w:del>
      </w:ins>
    </w:p>
    <w:p w14:paraId="46038FC1" w14:textId="08F7017D" w:rsidR="00185748" w:rsidRPr="00E33574" w:rsidDel="008207A1" w:rsidRDefault="00185748">
      <w:pPr>
        <w:spacing w:after="0" w:line="226" w:lineRule="auto"/>
        <w:contextualSpacing/>
        <w:jc w:val="both"/>
        <w:rPr>
          <w:ins w:id="10726" w:author="Kem Sereyboth" w:date="2023-06-21T15:50:00Z"/>
          <w:del w:id="10727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728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729" w:author="Kem Sereyboth" w:date="2023-06-21T15:50:00Z">
        <w:del w:id="10730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7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ស៊ិន សៀមអេង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  <w:delText>ជាអនុប្រធានការិយាល័យ</w:delText>
          </w:r>
        </w:del>
      </w:ins>
    </w:p>
    <w:p w14:paraId="7C870BDD" w14:textId="3FA079FB" w:rsidR="00185748" w:rsidRPr="00E33574" w:rsidDel="008207A1" w:rsidRDefault="00185748">
      <w:pPr>
        <w:spacing w:after="0" w:line="226" w:lineRule="auto"/>
        <w:contextualSpacing/>
        <w:jc w:val="both"/>
        <w:rPr>
          <w:ins w:id="10732" w:author="User" w:date="2022-09-10T13:03:00Z"/>
          <w:del w:id="10733" w:author="Sopheak Phorn" w:date="2023-07-28T13:44:00Z"/>
          <w:rFonts w:ascii="Khmer MEF1" w:hAnsi="Khmer MEF1" w:cs="Khmer MEF1"/>
          <w:sz w:val="24"/>
          <w:szCs w:val="24"/>
          <w:lang w:val="ca-ES"/>
          <w:rPrChange w:id="10734" w:author="Kem Sereyboth" w:date="2023-07-19T16:59:00Z">
            <w:rPr>
              <w:ins w:id="10735" w:author="User" w:date="2022-09-10T13:03:00Z"/>
              <w:del w:id="10736" w:author="Sopheak Phorn" w:date="2023-07-28T13:44:00Z"/>
              <w:highlight w:val="yellow"/>
              <w:lang w:val="ca-ES"/>
            </w:rPr>
          </w:rPrChange>
        </w:rPr>
        <w:pPrChange w:id="10737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738" w:author="Kem Sereyboth" w:date="2023-06-21T15:50:00Z">
        <w:del w:id="10739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លោក </w:delText>
          </w:r>
        </w:del>
      </w:ins>
      <w:ins w:id="10740" w:author="Kem Sereyboth" w:date="2023-06-21T15:51:00Z">
        <w:del w:id="10741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ឆាយ សិរីវិសិដ្ឋ</w:delText>
          </w:r>
        </w:del>
      </w:ins>
      <w:ins w:id="10742" w:author="Kem Sereyboth" w:date="2023-06-21T15:50:00Z">
        <w:del w:id="10743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  <w:delText>ជាអនុប្រធានការិយាល័យ</w:delText>
          </w:r>
        </w:del>
      </w:ins>
    </w:p>
    <w:p w14:paraId="4F1385D6" w14:textId="0A746CC7" w:rsidR="00F9121B" w:rsidRPr="00E33574" w:rsidDel="008207A1" w:rsidRDefault="00F9121B">
      <w:pPr>
        <w:spacing w:after="0" w:line="226" w:lineRule="auto"/>
        <w:contextualSpacing/>
        <w:jc w:val="both"/>
        <w:rPr>
          <w:ins w:id="10744" w:author="Seng Chheanglay" w:date="2022-09-20T13:59:00Z"/>
          <w:del w:id="10745" w:author="Sopheak Phorn" w:date="2023-07-28T13:44:00Z"/>
          <w:rFonts w:ascii="Khmer MEF1" w:hAnsi="Khmer MEF1" w:cs="Khmer MEF1"/>
          <w:sz w:val="24"/>
          <w:szCs w:val="24"/>
          <w:lang w:val="ca-ES"/>
          <w:rPrChange w:id="10746" w:author="Kem Sereyboth" w:date="2023-07-19T16:59:00Z">
            <w:rPr>
              <w:ins w:id="10747" w:author="Seng Chheanglay" w:date="2022-09-20T13:59:00Z"/>
              <w:del w:id="10748" w:author="Sopheak Phorn" w:date="2023-07-28T13:44:00Z"/>
              <w:rFonts w:ascii="Khmer MEF1" w:hAnsi="Khmer MEF1" w:cs="Khmer MEF1"/>
              <w:spacing w:val="-14"/>
              <w:sz w:val="24"/>
              <w:szCs w:val="24"/>
              <w:lang w:val="ca-ES"/>
            </w:rPr>
          </w:rPrChange>
        </w:rPr>
        <w:pPrChange w:id="10749" w:author="Sopheak Phorn" w:date="2023-08-25T16:14:00Z">
          <w:pPr>
            <w:spacing w:after="0" w:line="250" w:lineRule="auto"/>
            <w:ind w:firstLine="720"/>
            <w:jc w:val="both"/>
          </w:pPr>
        </w:pPrChange>
      </w:pPr>
    </w:p>
    <w:p w14:paraId="7D061EBA" w14:textId="7EE6D63E" w:rsidR="00FB6DCC" w:rsidRPr="00E33574" w:rsidDel="008207A1" w:rsidRDefault="002D544D">
      <w:pPr>
        <w:spacing w:after="0" w:line="226" w:lineRule="auto"/>
        <w:contextualSpacing/>
        <w:jc w:val="both"/>
        <w:rPr>
          <w:ins w:id="10750" w:author="Seng Chheanglay" w:date="2022-09-20T14:00:00Z"/>
          <w:del w:id="10751" w:author="Sopheak Phorn" w:date="2023-07-28T13:44:00Z"/>
          <w:rFonts w:ascii="Khmer MEF1" w:hAnsi="Khmer MEF1" w:cs="Khmer MEF1"/>
          <w:spacing w:val="-14"/>
          <w:sz w:val="24"/>
          <w:szCs w:val="24"/>
          <w:lang w:val="ca-ES"/>
          <w:rPrChange w:id="10752" w:author="Kem Sereyboth" w:date="2023-07-19T16:59:00Z">
            <w:rPr>
              <w:ins w:id="10753" w:author="Seng Chheanglay" w:date="2022-09-20T14:00:00Z"/>
              <w:del w:id="10754" w:author="Sopheak Phorn" w:date="2023-07-28T13:44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10755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756" w:author="Kem Sereiboth" w:date="2022-09-15T11:14:00Z">
        <w:del w:id="10757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ុ</w:delText>
          </w:r>
        </w:del>
      </w:ins>
      <w:ins w:id="10758" w:author="sakaria fa" w:date="2022-09-13T22:03:00Z">
        <w:del w:id="10759" w:author="Sopheak Phorn" w:date="2023-07-28T13:44:00Z">
          <w:r w:rsidR="006078A4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៉ូ</w:delText>
          </w:r>
        </w:del>
      </w:ins>
      <w:ins w:id="10760" w:author="sakaria fa" w:date="2022-10-01T00:17:00Z">
        <w:del w:id="10761" w:author="Sopheak Phorn" w:date="2023-07-28T13:44:00Z">
          <w:r w:rsidR="00EF2C46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76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76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10764" w:author="Kem Sereiboth" w:date="2022-09-13T16:30:00Z">
        <w:del w:id="10765" w:author="Sopheak Phorn" w:date="2023-07-28T13:44:00Z">
          <w:r w:rsidR="00503C77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</w:p>
    <w:p w14:paraId="23B23A62" w14:textId="7B6B0E73" w:rsidR="00EF269C" w:rsidRPr="00E33574" w:rsidDel="008207A1" w:rsidRDefault="00EF269C">
      <w:pPr>
        <w:spacing w:after="0" w:line="226" w:lineRule="auto"/>
        <w:contextualSpacing/>
        <w:jc w:val="both"/>
        <w:rPr>
          <w:ins w:id="10766" w:author="Kem Sereyboth" w:date="2023-06-21T14:13:00Z"/>
          <w:del w:id="10767" w:author="Sopheak Phorn" w:date="2023-07-28T13:44:00Z"/>
          <w:rFonts w:ascii="Khmer MEF1" w:hAnsi="Khmer MEF1" w:cs="Khmer MEF1"/>
          <w:sz w:val="24"/>
          <w:szCs w:val="24"/>
          <w:lang w:val="ca-ES"/>
          <w:rPrChange w:id="10768" w:author="Kem Sereyboth" w:date="2023-07-19T16:59:00Z">
            <w:rPr>
              <w:ins w:id="10769" w:author="Kem Sereyboth" w:date="2023-06-21T14:13:00Z"/>
              <w:del w:id="10770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771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772" w:author="Kem Sereyboth" w:date="2023-06-21T14:13:00Z">
        <w:del w:id="10773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77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៥.នាយកដ្ឋានផ្សះផ្សាវិវាទ និងការពារអ្នកទទួលផល </w:delText>
          </w:r>
        </w:del>
      </w:ins>
    </w:p>
    <w:p w14:paraId="077697B3" w14:textId="7FD3C280" w:rsidR="00EF269C" w:rsidRPr="00E33574" w:rsidDel="008207A1" w:rsidRDefault="00EF269C">
      <w:pPr>
        <w:spacing w:after="0" w:line="226" w:lineRule="auto"/>
        <w:contextualSpacing/>
        <w:jc w:val="both"/>
        <w:rPr>
          <w:ins w:id="10775" w:author="Kem Sereyboth" w:date="2023-06-21T14:13:00Z"/>
          <w:del w:id="10776" w:author="Sopheak Phorn" w:date="2023-07-28T13:44:00Z"/>
          <w:rFonts w:ascii="Khmer MEF1" w:hAnsi="Khmer MEF1" w:cs="Khmer MEF1"/>
          <w:sz w:val="24"/>
          <w:szCs w:val="24"/>
          <w:lang w:val="ca-ES"/>
          <w:rPrChange w:id="10777" w:author="Kem Sereyboth" w:date="2023-07-19T16:59:00Z">
            <w:rPr>
              <w:ins w:id="10778" w:author="Kem Sereyboth" w:date="2023-06-21T14:13:00Z"/>
              <w:del w:id="10779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780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781" w:author="Kem Sereyboth" w:date="2023-06-21T14:13:00Z">
        <w:del w:id="10782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78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78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 បុល្លិកា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78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78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787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78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ជាប្រធាននាយកដ្ឋាន</w:delText>
          </w:r>
        </w:del>
      </w:ins>
    </w:p>
    <w:p w14:paraId="6BA65630" w14:textId="54078AD5" w:rsidR="00EF269C" w:rsidRPr="00E33574" w:rsidDel="008207A1" w:rsidRDefault="00EF269C">
      <w:pPr>
        <w:spacing w:after="0" w:line="226" w:lineRule="auto"/>
        <w:contextualSpacing/>
        <w:jc w:val="both"/>
        <w:rPr>
          <w:ins w:id="10789" w:author="Kem Sereyboth" w:date="2023-06-21T14:13:00Z"/>
          <w:del w:id="10790" w:author="Sopheak Phorn" w:date="2023-07-28T13:44:00Z"/>
          <w:rFonts w:ascii="Khmer MEF1" w:hAnsi="Khmer MEF1" w:cs="Khmer MEF1"/>
          <w:sz w:val="24"/>
          <w:szCs w:val="24"/>
          <w:lang w:val="ca-ES"/>
          <w:rPrChange w:id="10791" w:author="Kem Sereyboth" w:date="2023-07-19T16:59:00Z">
            <w:rPr>
              <w:ins w:id="10792" w:author="Kem Sereyboth" w:date="2023-06-21T14:13:00Z"/>
              <w:del w:id="10793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794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795" w:author="Kem Sereyboth" w:date="2023-06-21T14:13:00Z">
        <w:del w:id="10796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79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79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ចឿន ធានី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79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80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  <w:delText>ជាអនុប្រធាននាយកដ្ឋាន</w:delText>
          </w:r>
        </w:del>
      </w:ins>
    </w:p>
    <w:p w14:paraId="67455710" w14:textId="7D2C0963" w:rsidR="00EF269C" w:rsidRPr="00E33574" w:rsidDel="008207A1" w:rsidRDefault="00EF269C">
      <w:pPr>
        <w:spacing w:after="0" w:line="226" w:lineRule="auto"/>
        <w:contextualSpacing/>
        <w:jc w:val="both"/>
        <w:rPr>
          <w:ins w:id="10801" w:author="Kem Sereyboth" w:date="2023-06-21T14:13:00Z"/>
          <w:del w:id="10802" w:author="Sopheak Phorn" w:date="2023-07-28T13:44:00Z"/>
          <w:rFonts w:ascii="Khmer MEF1" w:hAnsi="Khmer MEF1" w:cs="Khmer MEF1"/>
          <w:sz w:val="24"/>
          <w:szCs w:val="24"/>
          <w:lang w:val="ca-ES"/>
          <w:rPrChange w:id="10803" w:author="Kem Sereyboth" w:date="2023-07-19T16:59:00Z">
            <w:rPr>
              <w:ins w:id="10804" w:author="Kem Sereyboth" w:date="2023-06-21T14:13:00Z"/>
              <w:del w:id="10805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806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807" w:author="Kem Sereyboth" w:date="2023-06-21T14:13:00Z">
        <w:del w:id="10808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80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81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 ច័ន្ទដាវីត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81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81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  <w:delText>ជាអនុប្រធាននាយកដ្ឋាន</w:delText>
          </w:r>
        </w:del>
      </w:ins>
    </w:p>
    <w:p w14:paraId="6A29E2BE" w14:textId="1F120116" w:rsidR="00EF269C" w:rsidRPr="00E33574" w:rsidDel="008207A1" w:rsidRDefault="00EF269C">
      <w:pPr>
        <w:spacing w:after="0" w:line="226" w:lineRule="auto"/>
        <w:contextualSpacing/>
        <w:jc w:val="both"/>
        <w:rPr>
          <w:ins w:id="10813" w:author="Kem Sereyboth" w:date="2023-06-21T15:49:00Z"/>
          <w:del w:id="10814" w:author="Sopheak Phorn" w:date="2023-07-28T13:44:00Z"/>
          <w:rFonts w:ascii="Khmer MEF1" w:hAnsi="Khmer MEF1" w:cs="Khmer MEF1"/>
          <w:sz w:val="24"/>
          <w:szCs w:val="24"/>
          <w:lang w:val="ca-ES"/>
          <w:rPrChange w:id="10815" w:author="Kem Sereyboth" w:date="2023-07-19T16:59:00Z">
            <w:rPr>
              <w:ins w:id="10816" w:author="Kem Sereyboth" w:date="2023-06-21T15:49:00Z"/>
              <w:del w:id="10817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818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819" w:author="Kem Sereyboth" w:date="2023-06-21T14:13:00Z">
        <w:del w:id="10820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82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លោកស្រី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82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ផាន សុភ័ក្រ្តនីត្តា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82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  <w:delText>ជាប្រធានការិយាល័យ</w:delText>
          </w:r>
        </w:del>
      </w:ins>
    </w:p>
    <w:p w14:paraId="3D502956" w14:textId="3107EF4B" w:rsidR="00185748" w:rsidRPr="00E33574" w:rsidDel="008207A1" w:rsidRDefault="00185748">
      <w:pPr>
        <w:spacing w:after="0" w:line="226" w:lineRule="auto"/>
        <w:contextualSpacing/>
        <w:jc w:val="both"/>
        <w:rPr>
          <w:ins w:id="10824" w:author="Kem Sereyboth" w:date="2023-06-21T14:13:00Z"/>
          <w:del w:id="10825" w:author="Sopheak Phorn" w:date="2023-07-28T13:44:00Z"/>
          <w:rFonts w:ascii="Khmer MEF1" w:hAnsi="Khmer MEF1" w:cs="Khmer MEF1"/>
          <w:spacing w:val="-14"/>
          <w:sz w:val="24"/>
          <w:szCs w:val="24"/>
          <w:lang w:val="ca-ES"/>
          <w:rPrChange w:id="10826" w:author="Kem Sereyboth" w:date="2023-07-19T16:59:00Z">
            <w:rPr>
              <w:ins w:id="10827" w:author="Kem Sereyboth" w:date="2023-06-21T14:13:00Z"/>
              <w:del w:id="10828" w:author="Sopheak Phorn" w:date="2023-07-28T13:44:00Z"/>
              <w:rFonts w:ascii="Khmer MEF1" w:hAnsi="Khmer MEF1" w:cs="Khmer MEF1"/>
              <w:spacing w:val="-14"/>
              <w:sz w:val="24"/>
              <w:szCs w:val="24"/>
              <w:highlight w:val="yellow"/>
              <w:lang w:val="ca-ES"/>
            </w:rPr>
          </w:rPrChange>
        </w:rPr>
        <w:pPrChange w:id="10829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830" w:author="Kem Sereyboth" w:date="2023-06-21T15:49:00Z">
        <w:del w:id="10831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83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83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អៀ សុធី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83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83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  <w:delText>ជាប្រធានការិយាល័យ</w:delText>
          </w:r>
        </w:del>
      </w:ins>
    </w:p>
    <w:p w14:paraId="17D066A8" w14:textId="1873CCDE" w:rsidR="00B314B2" w:rsidRPr="00B314B2" w:rsidDel="008207A1" w:rsidRDefault="00B314B2">
      <w:pPr>
        <w:spacing w:after="0" w:line="226" w:lineRule="auto"/>
        <w:contextualSpacing/>
        <w:jc w:val="both"/>
        <w:rPr>
          <w:ins w:id="10836" w:author="Kem Sereyboth" w:date="2023-07-25T15:14:00Z"/>
          <w:del w:id="10837" w:author="Sopheak Phorn" w:date="2023-07-28T13:44:00Z"/>
          <w:rFonts w:ascii="Khmer MEF1" w:hAnsi="Khmer MEF1" w:cs="Khmer MEF1"/>
          <w:spacing w:val="-6"/>
          <w:sz w:val="10"/>
          <w:szCs w:val="10"/>
          <w:lang w:val="ca-ES"/>
          <w:rPrChange w:id="10838" w:author="Kem Sereyboth" w:date="2023-07-25T15:14:00Z">
            <w:rPr>
              <w:ins w:id="10839" w:author="Kem Sereyboth" w:date="2023-07-25T15:14:00Z"/>
              <w:del w:id="10840" w:author="Sopheak Phorn" w:date="2023-07-28T13:44:00Z"/>
              <w:rFonts w:ascii="Khmer MEF1" w:hAnsi="Khmer MEF1" w:cs="Khmer MEF1"/>
              <w:spacing w:val="-6"/>
              <w:sz w:val="24"/>
              <w:szCs w:val="24"/>
              <w:lang w:val="ca-ES"/>
            </w:rPr>
          </w:rPrChange>
        </w:rPr>
        <w:pPrChange w:id="10841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</w:p>
    <w:p w14:paraId="2547B260" w14:textId="0D251BF1" w:rsidR="005C3437" w:rsidRPr="00E33574" w:rsidDel="008207A1" w:rsidRDefault="005C3437">
      <w:pPr>
        <w:spacing w:after="0" w:line="226" w:lineRule="auto"/>
        <w:contextualSpacing/>
        <w:jc w:val="both"/>
        <w:rPr>
          <w:ins w:id="10842" w:author="Kem Sereyboth" w:date="2023-06-20T14:27:00Z"/>
          <w:del w:id="10843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844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845" w:author="Kem Sereyboth" w:date="2023-06-20T14:27:00Z">
        <w:del w:id="10846" w:author="Sopheak Phorn" w:date="2023-07-28T13:44:00Z"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បច្ចុប្បន្ន </w:delText>
          </w:r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មន្រ្តីដែល</w:delText>
          </w:r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កំពុង</w:delText>
          </w:r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បំពេញការងារនៅ</w:delText>
          </w:r>
          <w:r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</w:rPr>
            <w:delText xml:space="preserve"> </w:delText>
          </w:r>
        </w:del>
      </w:ins>
      <w:ins w:id="10847" w:author="Kem Sereyboth" w:date="2023-06-21T10:05:00Z">
        <w:del w:id="10848" w:author="Sopheak Phorn" w:date="2023-07-28T13:44:00Z">
          <w:r w:rsidR="00E30D46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084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10850" w:author="Kem Sereyboth" w:date="2023-06-21T15:53:00Z">
        <w:del w:id="10851" w:author="Sopheak Phorn" w:date="2023-07-28T13:44:00Z">
          <w:r w:rsidR="00185748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0852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853" w:author="Kem Sereyboth" w:date="2023-06-20T14:27:00Z">
        <w:del w:id="10854" w:author="Sopheak Phorn" w:date="2023-07-28T13:44:00Z"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មាន</w:delText>
          </w:r>
        </w:del>
      </w:ins>
      <w:ins w:id="10855" w:author="Kem Sereyboth" w:date="2023-06-21T15:59:00Z">
        <w:del w:id="10856" w:author="Sopheak Phorn" w:date="2023-07-28T13:44:00Z">
          <w:r w:rsidR="009E6E54"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85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</w:rPr>
              </w:rPrChange>
            </w:rPr>
            <w:delText xml:space="preserve">មន្ត្រីលក្ខន្តិកៈនៃ </w:delText>
          </w:r>
          <w:r w:rsidR="009E6E54" w:rsidRPr="00E33574" w:rsidDel="008207A1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10858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cs/>
                </w:rPr>
              </w:rPrChange>
            </w:rPr>
            <w:delText>អ.ស.ហ.</w:delText>
          </w:r>
          <w:r w:rsidR="009E6E54"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85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10860" w:author="Kem Sereyboth" w:date="2023-06-20T14:27:00Z">
        <w:del w:id="10861" w:author="Sopheak Phorn" w:date="2023-07-28T13:44:00Z"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សរុបចំនួន</w:delText>
          </w:r>
        </w:del>
      </w:ins>
      <w:ins w:id="10862" w:author="Kem Sereyboth" w:date="2023-06-21T10:05:00Z">
        <w:del w:id="10863" w:author="Sopheak Phorn" w:date="2023-07-28T13:44:00Z">
          <w:r w:rsidR="00E30D46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 xml:space="preserve"> ១៥</w:delText>
          </w:r>
        </w:del>
      </w:ins>
      <w:ins w:id="10864" w:author="Kem Sereyboth" w:date="2023-06-20T14:27:00Z">
        <w:del w:id="10865" w:author="Sopheak Phorn" w:date="2023-07-28T13:44:00Z"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រូប ស្រីចំនួន</w:delText>
          </w:r>
        </w:del>
      </w:ins>
      <w:ins w:id="10866" w:author="Kem Sereyboth" w:date="2023-06-21T15:53:00Z">
        <w:del w:id="10867" w:author="Sopheak Phorn" w:date="2023-07-28T13:44:00Z">
          <w:r w:rsidR="00185748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1086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 xml:space="preserve"> ៦</w:delText>
          </w:r>
        </w:del>
      </w:ins>
      <w:ins w:id="10869" w:author="Kem Sereyboth" w:date="2023-06-20T14:27:00Z">
        <w:del w:id="10870" w:author="Sopheak Phorn" w:date="2023-07-28T13:44:00Z"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រូប</w:delText>
          </w:r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0871" w:author="Kem Sereyboth" w:date="2023-06-21T15:54:00Z">
        <w:del w:id="10872" w:author="Sopheak Phorn" w:date="2023-07-28T13:44:00Z">
          <w:r w:rsidR="009E6E54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087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</w:delText>
          </w:r>
        </w:del>
      </w:ins>
      <w:ins w:id="10874" w:author="Kem Sereyboth" w:date="2023-06-21T15:53:00Z">
        <w:del w:id="10875" w:author="Sopheak Phorn" w:date="2023-07-28T13:44:00Z">
          <w:r w:rsidR="00185748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087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ប្រុស</w:delText>
          </w:r>
        </w:del>
      </w:ins>
      <w:ins w:id="10877" w:author="Kem Sereyboth" w:date="2023-06-20T14:27:00Z">
        <w:del w:id="10878" w:author="Sopheak Phorn" w:date="2023-07-28T13:44:00Z">
          <w:r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​</w:delText>
          </w:r>
        </w:del>
      </w:ins>
      <w:ins w:id="10879" w:author="Kem Sereyboth" w:date="2023-06-21T15:54:00Z">
        <w:del w:id="10880" w:author="Sopheak Phorn" w:date="2023-07-28T13:44:00Z">
          <w:r w:rsidR="009E6E54"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88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</w:rPr>
              </w:rPrChange>
            </w:rPr>
            <w:delText>ចំនួន</w:delText>
          </w:r>
        </w:del>
      </w:ins>
      <w:ins w:id="10882" w:author="Kem Sereyboth" w:date="2023-06-21T15:53:00Z">
        <w:del w:id="10883" w:author="Sopheak Phorn" w:date="2023-07-28T13:44:00Z">
          <w:r w:rsidR="00185748"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88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="00185748"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885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cs/>
                </w:rPr>
              </w:rPrChange>
            </w:rPr>
            <w:delText>៩</w:delText>
          </w:r>
        </w:del>
      </w:ins>
      <w:ins w:id="10886" w:author="Kem Sereyboth" w:date="2023-06-20T14:27:00Z">
        <w:del w:id="10887" w:author="Sopheak Phorn" w:date="2023-07-28T13:44:00Z">
          <w:r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រូប។</w:delText>
          </w:r>
        </w:del>
      </w:ins>
    </w:p>
    <w:p w14:paraId="6ADD5E5C" w14:textId="571CC106" w:rsidR="005C3437" w:rsidRPr="00E33574" w:rsidDel="008207A1" w:rsidRDefault="00CC2E91">
      <w:pPr>
        <w:spacing w:after="0" w:line="226" w:lineRule="auto"/>
        <w:contextualSpacing/>
        <w:jc w:val="both"/>
        <w:rPr>
          <w:ins w:id="10888" w:author="Kem Sereyboth" w:date="2023-06-20T14:27:00Z"/>
          <w:del w:id="10889" w:author="Sopheak Phorn" w:date="2023-07-28T13:44:00Z"/>
          <w:rFonts w:ascii="Khmer MEF1" w:hAnsi="Khmer MEF1" w:cs="Khmer MEF1"/>
          <w:lang w:val="ca-ES"/>
        </w:rPr>
        <w:pPrChange w:id="10890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10891" w:author="Kem Sereyboth" w:date="2023-06-23T14:44:00Z">
        <w:del w:id="10892" w:author="Sopheak Phorn" w:date="2023-07-28T13:44:00Z">
          <w:r w:rsidRPr="00E33574" w:rsidDel="008207A1">
            <w:rPr>
              <w:rFonts w:ascii="Khmer MEF1" w:hAnsi="Khmer MEF1" w:cs="Khmer MEF1"/>
              <w:spacing w:val="2"/>
              <w:cs/>
              <w:lang w:val="en-GB"/>
            </w:rPr>
            <w:delText>យោងតាមលិខិតលេខ ០៤៥/ន.ស.ស. ចុះថ្ងៃទី</w:delText>
          </w:r>
        </w:del>
      </w:ins>
      <w:ins w:id="10893" w:author="Kem Sereyboth" w:date="2023-06-23T14:45:00Z">
        <w:del w:id="10894" w:author="Sopheak Phorn" w:date="2023-07-28T13:44:00Z">
          <w:r w:rsidRPr="00E33574" w:rsidDel="008207A1">
            <w:rPr>
              <w:rFonts w:ascii="Khmer MEF1" w:hAnsi="Khmer MEF1" w:cs="Khmer MEF1"/>
              <w:spacing w:val="2"/>
              <w:cs/>
              <w:lang w:val="en-GB"/>
            </w:rPr>
            <w:delText xml:space="preserve">៥ ខែមេសា ឆ្នាំ២០២៣ </w:delText>
          </w:r>
        </w:del>
      </w:ins>
      <w:ins w:id="10895" w:author="Kem Sereyboth" w:date="2023-06-23T14:47:00Z">
        <w:del w:id="10896" w:author="Sopheak Phorn" w:date="2023-07-28T13:44:00Z">
          <w:r w:rsidRPr="00E33574" w:rsidDel="008207A1">
            <w:rPr>
              <w:rFonts w:ascii="Khmer MEF1" w:hAnsi="Khmer MEF1" w:cs="Khmer MEF1"/>
              <w:spacing w:val="2"/>
              <w:cs/>
              <w:lang w:val="en-GB"/>
            </w:rPr>
            <w:delText>ស្តីពីករណីតែងតាំងមន្រ្តីបុគ្គលទទួលបន្ទុក​</w:delText>
          </w:r>
        </w:del>
      </w:ins>
      <w:ins w:id="10897" w:author="Kem Sereyboth" w:date="2023-06-23T14:48:00Z">
        <w:del w:id="10898" w:author="Sopheak Phorn" w:date="2023-07-28T13:44:00Z">
          <w:r w:rsidRPr="00E33574" w:rsidDel="008207A1">
            <w:rPr>
              <w:rFonts w:ascii="Khmer MEF1" w:hAnsi="Khmer MEF1" w:cs="Khmer MEF1"/>
              <w:spacing w:val="2"/>
              <w:cs/>
              <w:lang w:val="en-GB"/>
            </w:rPr>
            <w:delText xml:space="preserve"> ១រូប នៃនិយ័តករសន្តិសុខសង្គម ដើម្បីសម្របសម្រួលការងារជាមួយអង្គភាពសវនកម្ម</w:delText>
          </w:r>
          <w:r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en-GB"/>
              <w:rPrChange w:id="10899" w:author="Kem Sereyboth" w:date="2023-07-25T14:25:00Z">
                <w:rPr>
                  <w:rFonts w:ascii="Khmer MEF1" w:hAnsi="Khmer MEF1" w:cs="Khmer MEF1"/>
                  <w:spacing w:val="2"/>
                  <w:cs/>
                  <w:lang w:val="en-GB"/>
                </w:rPr>
              </w:rPrChange>
            </w:rPr>
            <w:delText>ផ្ទៃក្នុងនៃអាជ្ញាធរ</w:delText>
          </w:r>
        </w:del>
      </w:ins>
      <w:ins w:id="10900" w:author="Kem Sereyboth" w:date="2023-06-23T14:49:00Z">
        <w:del w:id="10901" w:author="Sopheak Phorn" w:date="2023-07-28T13:44:00Z">
          <w:r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en-GB"/>
              <w:rPrChange w:id="10902" w:author="Kem Sereyboth" w:date="2023-07-25T14:25:00Z">
                <w:rPr>
                  <w:rFonts w:ascii="Khmer MEF1" w:hAnsi="Khmer MEF1" w:cs="Khmer MEF1"/>
                  <w:spacing w:val="2"/>
                  <w:cs/>
                  <w:lang w:val="en-GB"/>
                </w:rPr>
              </w:rPrChange>
            </w:rPr>
            <w:delText>សេវាហិរញ្ញវត្ថុមិនមែនធនាគារ</w:delText>
          </w:r>
        </w:del>
      </w:ins>
      <w:ins w:id="10903" w:author="Kem Sereyboth" w:date="2023-06-23T14:47:00Z">
        <w:del w:id="10904" w:author="Sopheak Phorn" w:date="2023-07-28T13:44:00Z">
          <w:r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en-GB"/>
              <w:rPrChange w:id="10905" w:author="Kem Sereyboth" w:date="2023-07-25T14:25:00Z">
                <w:rPr>
                  <w:rFonts w:ascii="Khmer MEF1" w:hAnsi="Khmer MEF1" w:cs="Khmer MEF1"/>
                  <w:spacing w:val="2"/>
                  <w:cs/>
                  <w:lang w:val="en-GB"/>
                </w:rPr>
              </w:rPrChange>
            </w:rPr>
            <w:delText xml:space="preserve"> </w:delText>
          </w:r>
        </w:del>
      </w:ins>
      <w:ins w:id="10906" w:author="Kem Sereyboth" w:date="2023-06-23T14:49:00Z">
        <w:del w:id="10907" w:author="Sopheak Phorn" w:date="2023-07-28T13:44:00Z">
          <w:r w:rsidRPr="006471E0" w:rsidDel="008207A1">
            <w:rPr>
              <w:rFonts w:ascii="Khmer MEF1" w:eastAsia="Times New Roman" w:hAnsi="Khmer MEF1" w:cs="Khmer MEF1"/>
              <w:b/>
              <w:bCs/>
              <w:spacing w:val="4"/>
              <w:sz w:val="24"/>
              <w:szCs w:val="24"/>
              <w:cs/>
              <w:lang w:val="en-GB"/>
              <w:rPrChange w:id="10908" w:author="Kem Sereyboth" w:date="2023-07-25T14:25:00Z">
                <w:rPr>
                  <w:rFonts w:ascii="Khmer MEF1" w:hAnsi="Khmer MEF1" w:cs="Khmer MEF1"/>
                  <w:spacing w:val="2"/>
                  <w:cs/>
                  <w:lang w:val="en-GB"/>
                </w:rPr>
              </w:rPrChange>
            </w:rPr>
            <w:delText>ន.ស.ស.</w:delText>
          </w:r>
          <w:r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en-GB"/>
              <w:rPrChange w:id="10909" w:author="Kem Sereyboth" w:date="2023-07-25T14:25:00Z">
                <w:rPr>
                  <w:rFonts w:ascii="Khmer MEF1" w:hAnsi="Khmer MEF1" w:cs="Khmer MEF1"/>
                  <w:spacing w:val="2"/>
                  <w:cs/>
                  <w:lang w:val="en-GB"/>
                </w:rPr>
              </w:rPrChange>
            </w:rPr>
            <w:delText xml:space="preserve"> </w:delText>
          </w:r>
        </w:del>
      </w:ins>
      <w:ins w:id="10910" w:author="Kem Sereyboth" w:date="2023-06-23T15:19:00Z">
        <w:del w:id="10911" w:author="Sopheak Phorn" w:date="2023-07-28T13:44:00Z">
          <w:r w:rsidR="003F70A1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en-GB"/>
              <w:rPrChange w:id="10912" w:author="Kem Sereyboth" w:date="2023-07-25T14:25:00Z">
                <w:rPr>
                  <w:rFonts w:ascii="Khmer MEF1" w:hAnsi="Khmer MEF1" w:cs="Khmer MEF1"/>
                  <w:spacing w:val="2"/>
                  <w:cs/>
                  <w:lang w:val="en-GB"/>
                </w:rPr>
              </w:rPrChange>
            </w:rPr>
            <w:delText>បាន</w:delText>
          </w:r>
          <w:r w:rsidR="003F70A1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10913" w:author="Kem Sereyboth" w:date="2023-07-25T14:25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តែងតាំង</w:delText>
          </w:r>
        </w:del>
      </w:ins>
      <w:ins w:id="10914" w:author="Kem Sereyboth" w:date="2023-06-21T10:09:00Z">
        <w:del w:id="10915" w:author="Sopheak Phorn" w:date="2023-07-28T13:44:00Z">
          <w:r w:rsidR="00E30D46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10916" w:author="Kem Sereyboth" w:date="2023-07-25T14:25:00Z">
                <w:rPr>
                  <w:rFonts w:ascii="Khmer MEF1" w:hAnsi="Khmer MEF1" w:cs="Khmer MEF1"/>
                  <w:spacing w:val="-1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="00E30D46" w:rsidRPr="006471E0" w:rsidDel="008207A1">
            <w:rPr>
              <w:rFonts w:ascii="Khmer MEF1" w:eastAsia="Times New Roman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10917" w:author="Kem Sereyboth" w:date="2023-07-25T14:25:00Z">
                <w:rPr>
                  <w:rFonts w:ascii="Khmer MEF1" w:hAnsi="Khmer MEF1" w:cs="Khmer MEF1"/>
                  <w:b/>
                  <w:bCs/>
                  <w:spacing w:val="-14"/>
                  <w:highlight w:val="yellow"/>
                  <w:cs/>
                  <w:lang w:val="ca-ES"/>
                </w:rPr>
              </w:rPrChange>
            </w:rPr>
            <w:delText>នួន រ៉ូឌីណា</w:delText>
          </w:r>
        </w:del>
      </w:ins>
      <w:ins w:id="10918" w:author="Kem Sereyboth" w:date="2023-06-21T10:12:00Z">
        <w:del w:id="10919" w:author="Sopheak Phorn" w:date="2023-07-28T13:44:00Z">
          <w:r w:rsidR="00E30D46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10920" w:author="Kem Sereyboth" w:date="2023-07-25T14:25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10921" w:author="Kem Sereyboth" w:date="2023-06-20T14:28:00Z">
        <w:del w:id="10922" w:author="Sopheak Phorn" w:date="2023-07-28T13:44:00Z">
          <w:r w:rsidR="005C3437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10923" w:author="Kem Sereyboth" w:date="2023-07-25T14:25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តួនា</w:delText>
          </w:r>
        </w:del>
      </w:ins>
      <w:ins w:id="10924" w:author="Kem Sereyboth" w:date="2023-06-21T10:12:00Z">
        <w:del w:id="10925" w:author="Sopheak Phorn" w:date="2023-07-28T13:44:00Z">
          <w:r w:rsidR="00E30D46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10926" w:author="Kem Sereyboth" w:date="2023-07-25T14:25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10927" w:author="Kem Sereyboth" w:date="2023-06-21T10:11:00Z">
        <w:del w:id="10928" w:author="Sopheak Phorn" w:date="2023-07-28T13:44:00Z">
          <w:r w:rsidR="00E30D46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10929" w:author="Kem Sereyboth" w:date="2023-07-25T14:25:00Z">
                <w:rPr>
                  <w:rFonts w:ascii="Khmer MEF1" w:hAnsi="Khmer MEF1" w:cs="Khmer MEF1"/>
                  <w:lang w:val="ca-ES"/>
                </w:rPr>
              </w:rPrChange>
            </w:rPr>
            <w:delText>​​</w:delText>
          </w:r>
        </w:del>
      </w:ins>
      <w:ins w:id="10930" w:author="Kem Sereyboth" w:date="2023-06-21T10:10:00Z">
        <w:del w:id="10931" w:author="Sopheak Phorn" w:date="2023-07-28T13:44:00Z">
          <w:r w:rsidR="00E30D46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10932" w:author="Kem Sereyboth" w:date="2023-07-25T14:25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​​</w:delText>
          </w:r>
        </w:del>
      </w:ins>
      <w:ins w:id="10933" w:author="Kem Sereyboth" w:date="2023-06-20T14:28:00Z">
        <w:del w:id="10934" w:author="Sopheak Phorn" w:date="2023-07-28T13:44:00Z">
          <w:r w:rsidR="005C3437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10935" w:author="Kem Sereyboth" w:date="2023-07-25T14:25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ទីជា</w:delText>
          </w:r>
          <w:r w:rsidR="005C3437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10936" w:author="Kem Sereyboth" w:date="2023-07-25T14:25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អនុ</w:delText>
          </w:r>
          <w:r w:rsidR="005C3437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10937" w:author="Kem Sereyboth" w:date="2023-07-25T14:25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ប្រធាន</w:delText>
          </w:r>
        </w:del>
      </w:ins>
      <w:ins w:id="10938" w:author="Kem Sereyboth" w:date="2023-06-21T10:09:00Z">
        <w:del w:id="10939" w:author="Sopheak Phorn" w:date="2023-07-28T13:44:00Z">
          <w:r w:rsidR="00E30D46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10940" w:author="Kem Sereyboth" w:date="2023-07-25T14:25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នាយកដ្ឋាន </w:delText>
          </w:r>
        </w:del>
      </w:ins>
      <w:ins w:id="10941" w:author="Kem Sereyboth" w:date="2023-06-20T14:28:00Z">
        <w:del w:id="10942" w:author="Sopheak Phorn" w:date="2023-07-28T13:44:00Z">
          <w:r w:rsidR="005C3437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10943" w:author="Kem Sereyboth" w:date="2023-07-25T14:25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ជាបុគ្គលទទួលបន្ទុកសម្របសម្រួល</w:delText>
          </w:r>
          <w:r w:rsidR="005C3437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10944" w:author="Kem Sereyboth" w:date="2023-07-25T14:25:00Z">
                <w:rPr>
                  <w:rFonts w:ascii="Khmer MEF1" w:hAnsi="Khmer MEF1" w:cs="Khmer MEF1"/>
                  <w:color w:val="000000" w:themeColor="text1"/>
                  <w:spacing w:val="-4"/>
                  <w:cs/>
                  <w:lang w:val="ca-ES"/>
                </w:rPr>
              </w:rPrChange>
            </w:rPr>
            <w:delText>ការងារសវនកម្មសមិទ្ធកម្មហៅ</w:delText>
          </w:r>
        </w:del>
      </w:ins>
      <w:ins w:id="10945" w:author="Kem Sereyboth" w:date="2023-06-21T10:13:00Z">
        <w:del w:id="10946" w:author="Sopheak Phorn" w:date="2023-07-28T13:44:00Z">
          <w:r w:rsidR="00E30D46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10947" w:author="Kem Sereyboth" w:date="2023-07-25T14:25:00Z">
                <w:rPr>
                  <w:rFonts w:ascii="Khmer MEF1" w:hAnsi="Khmer MEF1" w:cs="Khmer MEF1"/>
                  <w:color w:val="000000" w:themeColor="text1"/>
                  <w:cs/>
                  <w:lang w:val="ca-ES"/>
                </w:rPr>
              </w:rPrChange>
            </w:rPr>
            <w:delText>​</w:delText>
          </w:r>
        </w:del>
      </w:ins>
      <w:ins w:id="10948" w:author="Kem Sereyboth" w:date="2023-06-21T10:11:00Z">
        <w:del w:id="10949" w:author="Sopheak Phorn" w:date="2023-07-28T13:44:00Z">
          <w:r w:rsidR="00E30D46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10950" w:author="Kem Sereyboth" w:date="2023-07-25T14:25:00Z">
                <w:rPr>
                  <w:rFonts w:ascii="Khmer MEF1" w:hAnsi="Khmer MEF1" w:cs="Khmer MEF1"/>
                  <w:color w:val="000000" w:themeColor="text1"/>
                  <w:cs/>
                  <w:lang w:val="ca-ES"/>
                </w:rPr>
              </w:rPrChange>
            </w:rPr>
            <w:delText>​</w:delText>
          </w:r>
        </w:del>
      </w:ins>
      <w:ins w:id="10951" w:author="Kem Sereyboth" w:date="2023-06-21T10:12:00Z">
        <w:del w:id="10952" w:author="Sopheak Phorn" w:date="2023-07-28T13:44:00Z">
          <w:r w:rsidR="00E30D46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10953" w:author="Kem Sereyboth" w:date="2023-07-25T14:25:00Z">
                <w:rPr>
                  <w:rFonts w:ascii="Khmer MEF1" w:hAnsi="Khmer MEF1" w:cs="Khmer MEF1"/>
                  <w:color w:val="000000" w:themeColor="text1"/>
                  <w:cs/>
                  <w:lang w:val="ca-ES"/>
                </w:rPr>
              </w:rPrChange>
            </w:rPr>
            <w:delText>​</w:delText>
          </w:r>
        </w:del>
      </w:ins>
      <w:ins w:id="10954" w:author="Kem Sereyboth" w:date="2023-06-20T14:28:00Z">
        <w:del w:id="10955" w:author="Sopheak Phorn" w:date="2023-07-28T13:44:00Z">
          <w:r w:rsidR="005C3437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10956" w:author="Kem Sereyboth" w:date="2023-07-25T14:25:00Z">
                <w:rPr>
                  <w:rFonts w:ascii="Khmer MEF1" w:hAnsi="Khmer MEF1" w:cs="Khmer MEF1"/>
                  <w:color w:val="000000" w:themeColor="text1"/>
                  <w:spacing w:val="-4"/>
                  <w:cs/>
                  <w:lang w:val="ca-ES"/>
                </w:rPr>
              </w:rPrChange>
            </w:rPr>
            <w:delText xml:space="preserve">ថា </w:delText>
          </w:r>
          <w:r w:rsidR="005C3437" w:rsidRPr="008207A1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lang w:val="ca-ES"/>
              <w:rPrChange w:id="10957" w:author="Sopheak Phorn" w:date="2023-07-28T14:01:00Z">
                <w:rPr>
                  <w:rFonts w:ascii="Khmer MEF1" w:hAnsi="Khmer MEF1" w:cs="Khmer MEF1"/>
                  <w:color w:val="000000" w:themeColor="text1"/>
                  <w:spacing w:val="-4"/>
                </w:rPr>
              </w:rPrChange>
            </w:rPr>
            <w:delText>“</w:delText>
          </w:r>
          <w:r w:rsidR="005C3437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rPrChange w:id="10958" w:author="Kem Sereyboth" w:date="2023-07-25T14:25:00Z">
                <w:rPr>
                  <w:rFonts w:ascii="Khmer MEF1" w:hAnsi="Khmer MEF1" w:cs="Khmer MEF1"/>
                  <w:color w:val="000000" w:themeColor="text1"/>
                  <w:spacing w:val="-4"/>
                  <w:cs/>
                </w:rPr>
              </w:rPrChange>
            </w:rPr>
            <w:delText>បុគ្គលទទួលបន្ទុ</w:delText>
          </w:r>
        </w:del>
      </w:ins>
      <w:ins w:id="10959" w:author="Kem Sereyboth" w:date="2023-07-25T14:25:00Z">
        <w:del w:id="10960" w:author="Sopheak Phorn" w:date="2023-07-28T13:44:00Z">
          <w:r w:rsidR="00BA2633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rPrChange w:id="10961" w:author="Kem Sereyboth" w:date="2023-07-25T14:25:00Z">
                <w:rPr>
                  <w:rFonts w:ascii="Khmer MEF1" w:hAnsi="Khmer MEF1" w:cs="Khmer MEF1"/>
                  <w:cs/>
                </w:rPr>
              </w:rPrChange>
            </w:rPr>
            <w:delText>​</w:delText>
          </w:r>
        </w:del>
      </w:ins>
      <w:ins w:id="10962" w:author="Kem Sereyboth" w:date="2023-06-20T14:28:00Z">
        <w:del w:id="10963" w:author="Sopheak Phorn" w:date="2023-07-28T13:44:00Z">
          <w:r w:rsidR="005C3437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rPrChange w:id="10964" w:author="Kem Sereyboth" w:date="2023-07-25T14:25:00Z">
                <w:rPr>
                  <w:rFonts w:ascii="Khmer MEF1" w:hAnsi="Khmer MEF1" w:cs="Khmer MEF1"/>
                  <w:color w:val="000000" w:themeColor="text1"/>
                  <w:spacing w:val="-4"/>
                  <w:cs/>
                </w:rPr>
              </w:rPrChange>
            </w:rPr>
            <w:delText>ក</w:delText>
          </w:r>
          <w:r w:rsidR="005C3437" w:rsidRPr="008207A1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lang w:val="ca-ES"/>
              <w:rPrChange w:id="10965" w:author="Sopheak Phorn" w:date="2023-07-28T14:01:00Z">
                <w:rPr>
                  <w:rFonts w:ascii="Khmer MEF1" w:hAnsi="Khmer MEF1" w:cs="Khmer MEF1"/>
                  <w:color w:val="000000" w:themeColor="text1"/>
                  <w:spacing w:val="-4"/>
                </w:rPr>
              </w:rPrChange>
            </w:rPr>
            <w:delText>”</w:delText>
          </w:r>
        </w:del>
      </w:ins>
      <w:ins w:id="10966" w:author="Kem Sereyboth" w:date="2023-07-11T11:20:00Z">
        <w:del w:id="10967" w:author="Sopheak Phorn" w:date="2023-07-28T13:44:00Z">
          <w:r w:rsidR="00B1425C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rPrChange w:id="10968" w:author="Kem Sereyboth" w:date="2023-07-19T16:5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 xml:space="preserve"> </w:delText>
          </w:r>
        </w:del>
      </w:ins>
      <w:ins w:id="10969" w:author="Kem Sereyboth" w:date="2023-06-20T14:28:00Z">
        <w:del w:id="10970" w:author="Sopheak Phorn" w:date="2023-07-28T13:44:00Z">
          <w:r w:rsidR="005C3437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rPrChange w:id="10971" w:author="Kem Sereyboth" w:date="2023-07-19T16:59:00Z">
                <w:rPr>
                  <w:rFonts w:ascii="Khmer MEF1" w:hAnsi="Khmer MEF1" w:cs="Khmer MEF1"/>
                  <w:color w:val="000000" w:themeColor="text1"/>
                  <w:spacing w:val="-4"/>
                  <w:cs/>
                </w:rPr>
              </w:rPrChange>
            </w:rPr>
            <w:delText>រ</w:delText>
          </w:r>
          <w:r w:rsidR="005C3437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0972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បស់</w:delText>
          </w:r>
        </w:del>
      </w:ins>
      <w:ins w:id="10973" w:author="Kem Sereyboth" w:date="2023-06-21T10:10:00Z">
        <w:del w:id="10974" w:author="Sopheak Phorn" w:date="2023-07-28T13:44:00Z">
          <w:r w:rsidR="00E30D46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0975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 </w:delText>
          </w:r>
          <w:r w:rsidR="00E30D46" w:rsidRPr="00E33574" w:rsidDel="008207A1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10976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ន.ស.ស.</w:delText>
          </w:r>
        </w:del>
      </w:ins>
      <w:ins w:id="10977" w:author="Kem Sereyboth" w:date="2023-06-20T14:28:00Z">
        <w:del w:id="10978" w:author="Sopheak Phorn" w:date="2023-07-28T13:44:00Z">
          <w:r w:rsidR="005C3437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0979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។</w:delText>
          </w:r>
          <w:r w:rsidR="005C3437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0980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57E2E3E4" w14:textId="2E694650" w:rsidR="00CC4009" w:rsidRPr="00E33574" w:rsidDel="008207A1" w:rsidRDefault="00495980">
      <w:pPr>
        <w:spacing w:after="0" w:line="226" w:lineRule="auto"/>
        <w:contextualSpacing/>
        <w:jc w:val="both"/>
        <w:rPr>
          <w:ins w:id="10981" w:author="User" w:date="2022-09-10T13:03:00Z"/>
          <w:del w:id="10982" w:author="Sopheak Phorn" w:date="2023-07-28T13:44:00Z"/>
          <w:rFonts w:ascii="Khmer MEF1" w:hAnsi="Khmer MEF1" w:cs="Khmer MEF1"/>
          <w:spacing w:val="-4"/>
          <w:sz w:val="24"/>
          <w:szCs w:val="24"/>
          <w:highlight w:val="yellow"/>
          <w:lang w:val="ca-ES"/>
          <w:rPrChange w:id="10983" w:author="Kem Sereyboth" w:date="2023-07-19T16:59:00Z">
            <w:rPr>
              <w:ins w:id="10984" w:author="User" w:date="2022-09-10T13:03:00Z"/>
              <w:del w:id="10985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986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987" w:author="User" w:date="2022-09-19T15:17:00Z">
        <w:del w:id="10988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098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គូសបញ្ជាក់ផងដែរថា តាមរយៈការបំភ្លឺរបស់ថ្នាក់ដឹកនាំរបស់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1099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</w:delText>
          </w:r>
        </w:del>
      </w:ins>
      <w:ins w:id="10991" w:author="User" w:date="2022-09-19T15:18:00Z">
        <w:del w:id="10992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1099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ស.</w:delText>
          </w:r>
          <w:r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099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995" w:author="User" w:date="2022-09-19T15:15:00Z">
        <w:del w:id="10996" w:author="Sopheak Phorn" w:date="2023-07-28T13:44:00Z">
          <w:r w:rsidR="00CC4009"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099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មាន</w:delText>
          </w:r>
        </w:del>
      </w:ins>
      <w:ins w:id="10998" w:author="User" w:date="2022-09-19T15:22:00Z">
        <w:del w:id="10999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00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តែ</w:delText>
          </w:r>
        </w:del>
      </w:ins>
      <w:ins w:id="11001" w:author="User" w:date="2022-09-19T15:14:00Z">
        <w:del w:id="11002" w:author="Sopheak Phorn" w:date="2023-07-28T13:44:00Z">
          <w:r w:rsidR="00CC4009"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00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នាយកដ្ឋាន</w:delText>
          </w:r>
        </w:del>
      </w:ins>
      <w:ins w:id="11004" w:author="User" w:date="2022-09-19T15:18:00Z">
        <w:del w:id="11005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00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ចំនួន ២ </w:delText>
          </w:r>
        </w:del>
      </w:ins>
      <w:ins w:id="11007" w:author="User" w:date="2022-09-19T15:14:00Z">
        <w:del w:id="11008" w:author="Sopheak Phorn" w:date="2023-07-28T13:44:00Z">
          <w:r w:rsidR="00CC4009" w:rsidRPr="00E33574" w:rsidDel="008207A1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  <w:rPrChange w:id="1100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ដែល</w:delText>
          </w:r>
        </w:del>
      </w:ins>
      <w:ins w:id="11010" w:author="User" w:date="2022-09-19T15:22:00Z">
        <w:del w:id="11011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</w:rPr>
            <w:delText>អនុវត្ត</w:delText>
          </w:r>
        </w:del>
      </w:ins>
      <w:ins w:id="11012" w:author="User" w:date="2022-09-19T15:18:00Z">
        <w:del w:id="11013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</w:rPr>
            <w:delText xml:space="preserve">ការងារពាក់ព័ន្ធនឹង </w:delText>
          </w:r>
          <w:r w:rsidRPr="00E33574" w:rsidDel="008207A1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lang w:val="ca-ES"/>
              <w:rPrChange w:id="1101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</w:rPr>
            <w:delText xml:space="preserve"> ច្រើន</w:delText>
          </w:r>
        </w:del>
      </w:ins>
      <w:ins w:id="11015" w:author="User" w:date="2022-09-19T15:19:00Z">
        <w:del w:id="11016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</w:rPr>
            <w:delText xml:space="preserve">ជាងគេគឺ នាយកដ្ឋានត្រួតពិនិត្យ </w:delText>
          </w:r>
        </w:del>
      </w:ins>
      <w:ins w:id="11017" w:author="User" w:date="2022-09-19T15:23:00Z">
        <w:del w:id="11018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</w:rPr>
            <w:delText>និងនាយកដ្ឋានផ្សះផ្សាវិវាទ</w:delText>
          </w:r>
        </w:del>
      </w:ins>
      <w:ins w:id="11019" w:author="User" w:date="2022-09-19T15:24:00Z">
        <w:del w:id="11020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</w:rPr>
            <w:delText xml:space="preserve"> </w:delText>
          </w:r>
        </w:del>
      </w:ins>
      <w:ins w:id="11021" w:author="User" w:date="2022-09-19T15:23:00Z">
        <w:del w:id="11022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02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និងការពារអ្នកទទ</w:delText>
          </w:r>
        </w:del>
      </w:ins>
      <w:ins w:id="11024" w:author="User" w:date="2022-09-19T15:24:00Z">
        <w:del w:id="11025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02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ួលផល។</w:delText>
          </w:r>
        </w:del>
      </w:ins>
    </w:p>
    <w:p w14:paraId="1D418CFA" w14:textId="7D783C5F" w:rsidR="00CC4009" w:rsidRPr="008207A1" w:rsidDel="008207A1" w:rsidRDefault="00FE2485">
      <w:pPr>
        <w:spacing w:after="0" w:line="226" w:lineRule="auto"/>
        <w:contextualSpacing/>
        <w:jc w:val="both"/>
        <w:rPr>
          <w:ins w:id="11027" w:author="User" w:date="2022-09-10T13:03:00Z"/>
          <w:del w:id="11028" w:author="Sopheak Phorn" w:date="2023-07-28T13:44:00Z"/>
          <w:rFonts w:ascii="Khmer MEF1" w:hAnsi="Khmer MEF1" w:cs="Khmer MEF1"/>
          <w:sz w:val="24"/>
          <w:szCs w:val="24"/>
          <w:highlight w:val="yellow"/>
          <w:lang w:val="ca-ES"/>
          <w:rPrChange w:id="11029" w:author="Sopheak Phorn" w:date="2023-07-28T14:01:00Z">
            <w:rPr>
              <w:ins w:id="11030" w:author="User" w:date="2022-09-10T13:03:00Z"/>
              <w:del w:id="11031" w:author="Sopheak Phorn" w:date="2023-07-28T13:44:00Z"/>
              <w:rFonts w:ascii="Khmer MEF1" w:hAnsi="Khmer MEF1" w:cs="Khmer MEF1"/>
              <w:color w:val="000000"/>
              <w:sz w:val="24"/>
              <w:szCs w:val="24"/>
            </w:rPr>
          </w:rPrChange>
        </w:rPr>
        <w:pPrChange w:id="11032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1033" w:author="User" w:date="2022-09-10T13:03:00Z">
        <w:del w:id="11034" w:author="Sopheak Phorn" w:date="2023-07-28T13:44:00Z"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035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បច្ចុប្បន្ន </w:delText>
          </w:r>
        </w:del>
      </w:ins>
      <w:ins w:id="11036" w:author="Seng Chheanglay" w:date="2022-09-20T14:00:00Z">
        <w:del w:id="11037" w:author="Sopheak Phorn" w:date="2023-07-28T13:44:00Z">
          <w:r w:rsidR="00FB6DCC" w:rsidRPr="00E33574" w:rsidDel="008207A1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11038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FB6DCC"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039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មាន</w:delText>
          </w:r>
        </w:del>
      </w:ins>
      <w:ins w:id="11040" w:author="Kem Sereiboth" w:date="2022-09-15T13:38:00Z">
        <w:del w:id="11041" w:author="Sopheak Phorn" w:date="2023-07-28T13:44:00Z">
          <w:r w:rsidR="000F7E3E"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1042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ចំនួន</w:delText>
          </w:r>
        </w:del>
      </w:ins>
      <w:ins w:id="11043" w:author="User" w:date="2022-09-10T13:03:00Z">
        <w:del w:id="11044" w:author="Sopheak Phorn" w:date="2023-07-28T13:44:00Z"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1045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មន្រ្តីដែល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046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កំពុង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1047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បំពេញការងារនៅ</w:delText>
          </w:r>
          <w:r w:rsidRPr="00E33574" w:rsidDel="008207A1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11048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1104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050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1051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មានសរុបចំនួន ៥៣រូប (ស្រីចំនួន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052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....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1053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 xml:space="preserve"> រូប)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054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1055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ក្នុងនោះ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056" w:author="Kem Sereyboth" w:date="2023-07-19T16:59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1057" w:author="Kem Sereyboth" w:date="2023-07-19T16:59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11058" w:author="Kem Sereiboth" w:date="2022-09-15T13:34:00Z">
        <w:del w:id="11059" w:author="Sopheak Phorn" w:date="2023-07-28T13:44:00Z">
          <w:r w:rsidR="000F7E3E"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1060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២១</w:delText>
          </w:r>
        </w:del>
      </w:ins>
      <w:ins w:id="11061" w:author="User" w:date="2022-09-10T13:03:00Z">
        <w:del w:id="11062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11063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highlight w:val="yellow"/>
                  <w:cs/>
                </w:rPr>
              </w:rPrChange>
            </w:rPr>
            <w:delText>១៩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1064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</w:rPr>
              </w:rPrChange>
            </w:rPr>
            <w:delText>រូប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065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1066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</w:rPr>
              </w:rPrChange>
            </w:rPr>
            <w:delText>ជាមន្រ្តីរាជការសាធារណៈ​</w:delText>
          </w:r>
          <w:r w:rsidRPr="00E33574" w:rsidDel="008207A1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11067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</w:rPr>
              </w:rPrChange>
            </w:rPr>
            <w:delText xml:space="preserve"> និង​</w:delText>
          </w:r>
          <w:r w:rsidRPr="00E33574" w:rsidDel="008207A1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11068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069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</w:delText>
          </w:r>
        </w:del>
      </w:ins>
      <w:ins w:id="11070" w:author="Kem Sereiboth" w:date="2022-09-15T13:35:00Z">
        <w:del w:id="11071" w:author="Sopheak Phorn" w:date="2023-07-28T13:44:00Z">
          <w:r w:rsidR="000F7E3E"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072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11073" w:author="User" w:date="2022-09-10T13:03:00Z">
        <w:del w:id="11074" w:author="Sopheak Phorn" w:date="2023-07-28T13:44:00Z"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075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៤</w:delText>
          </w:r>
        </w:del>
      </w:ins>
      <w:ins w:id="11076" w:author="Kem Sereiboth" w:date="2022-09-15T10:30:00Z">
        <w:del w:id="11077" w:author="Sopheak Phorn" w:date="2023-07-28T13:44:00Z">
          <w:r w:rsidR="002071E4"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078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 xml:space="preserve"> </w:delText>
          </w:r>
        </w:del>
      </w:ins>
      <w:ins w:id="11079" w:author="User" w:date="2022-09-10T13:03:00Z">
        <w:del w:id="11080" w:author="Sopheak Phorn" w:date="2023-07-28T13:44:00Z"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1081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</w:rPr>
              </w:rPrChange>
            </w:rPr>
            <w:delText>រូប ជា</w:delText>
          </w:r>
          <w:r w:rsidRPr="00E33574" w:rsidDel="008207A1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11082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</w:rPr>
              </w:rPrChange>
            </w:rPr>
            <w:delText>មន្រ្តី</w:delText>
          </w:r>
        </w:del>
      </w:ins>
      <w:ins w:id="11083" w:author="Kem Sereiboth" w:date="2022-09-15T10:31:00Z">
        <w:del w:id="11084" w:author="Sopheak Phorn" w:date="2023-07-28T13:44:00Z">
          <w:r w:rsidR="002071E4" w:rsidRPr="00E33574" w:rsidDel="008207A1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11085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green"/>
                  <w:cs/>
                </w:rPr>
              </w:rPrChange>
            </w:rPr>
            <w:delText>ជាប់</w:delText>
          </w:r>
        </w:del>
      </w:ins>
      <w:ins w:id="11086" w:author="User" w:date="2022-09-10T13:03:00Z">
        <w:del w:id="11087" w:author="Sopheak Phorn" w:date="2023-07-28T13:44:00Z">
          <w:r w:rsidRPr="00E33574" w:rsidDel="008207A1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11088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</w:rPr>
              </w:rPrChange>
            </w:rPr>
            <w:delText>កិច្ចសន្យា</w:delText>
          </w:r>
        </w:del>
      </w:ins>
      <w:ins w:id="11089" w:author="Kem Sereiboth" w:date="2022-09-15T10:31:00Z">
        <w:del w:id="11090" w:author="Sopheak Phorn" w:date="2023-07-28T13:44:00Z">
          <w:r w:rsidR="002071E4" w:rsidRPr="00E33574" w:rsidDel="008207A1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11091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green"/>
                  <w:cs/>
                </w:rPr>
              </w:rPrChange>
            </w:rPr>
            <w:delText>គម្រោង</w:delText>
          </w:r>
        </w:del>
      </w:ins>
      <w:ins w:id="11092" w:author="User" w:date="2022-10-07T15:04:00Z">
        <w:del w:id="11093" w:author="Sopheak Phorn" w:date="2023-07-28T13:44:00Z">
          <w:r w:rsidR="001956F5" w:rsidRPr="00E33574" w:rsidDel="008207A1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11094" w:author="Kem Sereyboth" w:date="2023-07-19T16:59:00Z">
                <w:rPr>
                  <w:rFonts w:ascii="Khmer MEF1" w:hAnsi="Khmer MEF1" w:cs="Khmer MEF1"/>
                  <w:color w:val="000000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1095" w:author="Kem Sereiboth" w:date="2022-09-15T10:31:00Z">
        <w:del w:id="11096" w:author="Sopheak Phorn" w:date="2023-07-28T13:44:00Z">
          <w:r w:rsidR="002071E4" w:rsidRPr="00E33574" w:rsidDel="008207A1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11097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green"/>
                  <w:cs/>
                </w:rPr>
              </w:rPrChange>
            </w:rPr>
            <w:delText>ដែល និង</w:delText>
          </w:r>
        </w:del>
      </w:ins>
      <w:ins w:id="11098" w:author="Kem Sereiboth" w:date="2022-09-15T10:32:00Z">
        <w:del w:id="11099" w:author="Sopheak Phorn" w:date="2023-07-28T13:44:00Z">
          <w:r w:rsidR="002071E4" w:rsidRPr="00E33574" w:rsidDel="008207A1">
            <w:rPr>
              <w:rFonts w:ascii="Khmer MEF1" w:hAnsi="Khmer MEF1" w:cs="Khmer MEF1"/>
              <w:b/>
              <w:bCs/>
              <w:spacing w:val="6"/>
              <w:sz w:val="24"/>
              <w:szCs w:val="24"/>
              <w:highlight w:val="yellow"/>
              <w:cs/>
              <w:rPrChange w:id="11100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highlight w:val="green"/>
                  <w:cs/>
                </w:rPr>
              </w:rPrChange>
            </w:rPr>
            <w:delText xml:space="preserve"> </w:delText>
          </w:r>
          <w:r w:rsidR="002071E4" w:rsidRPr="00E33574" w:rsidDel="008207A1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11101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highlight w:val="green"/>
                  <w:cs/>
                </w:rPr>
              </w:rPrChange>
            </w:rPr>
            <w:delText>មានចំនួន</w:delText>
          </w:r>
          <w:r w:rsidR="002071E4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11102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highlight w:val="green"/>
                  <w:cs/>
                </w:rPr>
              </w:rPrChange>
            </w:rPr>
            <w:delText xml:space="preserve"> </w:delText>
          </w:r>
          <w:r w:rsidR="002071E4"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rPrChange w:id="11103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highlight w:val="green"/>
                  <w:cs/>
                </w:rPr>
              </w:rPrChange>
            </w:rPr>
            <w:delText>៩</w:delText>
          </w:r>
        </w:del>
      </w:ins>
      <w:ins w:id="11104" w:author="Kem Sereiboth" w:date="2022-09-15T13:37:00Z">
        <w:del w:id="11105" w:author="Sopheak Phorn" w:date="2023-07-28T13:44:00Z">
          <w:r w:rsidR="000F7E3E"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rPrChange w:id="11106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រូប</w:delText>
          </w:r>
        </w:del>
      </w:ins>
    </w:p>
    <w:p w14:paraId="5E1C88B1" w14:textId="3F33D13D" w:rsidR="00FE2485" w:rsidRPr="00E33574" w:rsidDel="008207A1" w:rsidRDefault="00FE2485">
      <w:pPr>
        <w:spacing w:after="0" w:line="226" w:lineRule="auto"/>
        <w:contextualSpacing/>
        <w:jc w:val="both"/>
        <w:rPr>
          <w:ins w:id="11107" w:author="User" w:date="2022-09-10T13:03:00Z"/>
          <w:del w:id="11108" w:author="Sopheak Phorn" w:date="2023-07-28T13:44:00Z"/>
          <w:rFonts w:ascii="Khmer MEF1" w:hAnsi="Khmer MEF1" w:cs="Khmer MEF1"/>
          <w:strike/>
          <w:spacing w:val="8"/>
          <w:sz w:val="24"/>
          <w:szCs w:val="24"/>
          <w:highlight w:val="yellow"/>
          <w:lang w:val="ca-ES"/>
          <w:rPrChange w:id="11109" w:author="Kem Sereyboth" w:date="2023-07-19T16:59:00Z">
            <w:rPr>
              <w:ins w:id="11110" w:author="User" w:date="2022-09-10T13:03:00Z"/>
              <w:del w:id="11111" w:author="Sopheak Phorn" w:date="2023-07-28T13:44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1112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1113" w:author="User" w:date="2022-09-10T13:03:00Z">
        <w:del w:id="11114" w:author="Sopheak Phorn" w:date="2023-07-28T13:44:00Z"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1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ប្រធាននាយកដ្ឋាន</w:delText>
          </w:r>
        </w:del>
      </w:ins>
      <w:ins w:id="11116" w:author="User" w:date="2022-09-10T13:30:00Z">
        <w:del w:id="11117" w:author="Sopheak Phorn" w:date="2023-07-28T13:44:00Z">
          <w:r w:rsidR="00B47A1B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1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1119" w:author="User" w:date="2022-09-10T13:29:00Z">
        <w:del w:id="11120" w:author="Sopheak Phorn" w:date="2023-07-28T13:44:00Z">
          <w:r w:rsidR="00B47A1B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2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៤</w:delText>
          </w:r>
        </w:del>
      </w:ins>
      <w:ins w:id="11122" w:author="User" w:date="2022-09-10T13:03:00Z">
        <w:del w:id="11123" w:author="Sopheak Phorn" w:date="2023-07-28T13:44:00Z"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2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រូប ប្រធានការិយាល័យ </w:delText>
          </w:r>
        </w:del>
      </w:ins>
      <w:ins w:id="11125" w:author="User" w:date="2022-09-10T13:30:00Z">
        <w:del w:id="11126" w:author="Sopheak Phorn" w:date="2023-07-28T13:44:00Z">
          <w:r w:rsidR="00B47A1B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2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</w:delText>
          </w:r>
        </w:del>
      </w:ins>
      <w:ins w:id="11128" w:author="User" w:date="2022-09-10T13:03:00Z">
        <w:del w:id="11129" w:author="Sopheak Phorn" w:date="2023-07-28T13:44:00Z"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3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រូប និងអនុ</w:delText>
          </w:r>
        </w:del>
      </w:ins>
      <w:ins w:id="11131" w:author="User" w:date="2022-09-10T13:30:00Z">
        <w:del w:id="11132" w:author="Sopheak Phorn" w:date="2023-07-28T13:44:00Z">
          <w:r w:rsidR="00B47A1B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3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ប្រធាន</w:delText>
          </w:r>
        </w:del>
      </w:ins>
      <w:ins w:id="11134" w:author="User" w:date="2022-09-10T13:03:00Z">
        <w:del w:id="11135" w:author="Sopheak Phorn" w:date="2023-07-28T13:44:00Z"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3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ការិយាល័យ ១រូប។</w:delText>
          </w:r>
        </w:del>
      </w:ins>
    </w:p>
    <w:p w14:paraId="1FC62FF4" w14:textId="585F51C0" w:rsidR="00F226D0" w:rsidRPr="00E33574" w:rsidDel="008207A1" w:rsidRDefault="00D940BD">
      <w:pPr>
        <w:spacing w:after="0" w:line="226" w:lineRule="auto"/>
        <w:contextualSpacing/>
        <w:jc w:val="both"/>
        <w:rPr>
          <w:ins w:id="11137" w:author="Voeun Kuyeng" w:date="2022-08-31T11:06:00Z"/>
          <w:del w:id="11138" w:author="Sopheak Phorn" w:date="2023-07-28T13:44:00Z"/>
          <w:rFonts w:ascii="Khmer MEF1" w:hAnsi="Khmer MEF1" w:cs="Khmer MEF1"/>
          <w:strike/>
          <w:spacing w:val="8"/>
          <w:sz w:val="24"/>
          <w:szCs w:val="24"/>
          <w:highlight w:val="yellow"/>
          <w:lang w:val="ca-ES"/>
          <w:rPrChange w:id="11139" w:author="Kem Sereyboth" w:date="2023-07-19T16:59:00Z">
            <w:rPr>
              <w:ins w:id="11140" w:author="Voeun Kuyeng" w:date="2022-08-31T11:06:00Z"/>
              <w:del w:id="11141" w:author="Sopheak Phorn" w:date="2023-07-28T13:44:00Z"/>
              <w:rFonts w:ascii="Khmer MEF1" w:hAnsi="Khmer MEF1" w:cs="Khmer MEF1"/>
              <w:color w:val="000000"/>
              <w:sz w:val="24"/>
              <w:szCs w:val="24"/>
              <w:lang w:val="ca-ES"/>
            </w:rPr>
          </w:rPrChange>
        </w:rPr>
        <w:pPrChange w:id="11142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11143" w:author="Kem Sereiboth" w:date="2022-09-13T16:45:00Z">
        <w:del w:id="11144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lang w:val="ca-ES"/>
              <w:rPrChange w:id="11145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គ-បុគ្គលទទួលបន្ទុកសម្របសម្រួលការងារសវនកម្មរបស់ ន.ស.ស.</w:delText>
          </w:r>
        </w:del>
      </w:ins>
      <w:ins w:id="11146" w:author="Voeun Kuyeng" w:date="2022-08-31T11:06:00Z">
        <w:del w:id="11147" w:author="Sopheak Phorn" w:date="2023-07-28T13:44:00Z"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148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  <w:r w:rsidR="00F226D0"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rPrChange w:id="11149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ឈ្មោះ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150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  <w:r w:rsidR="00F226D0"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lang w:val="ca-ES"/>
              <w:rPrChange w:id="11151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rPrChange w:id="11152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ជាអគ្គនាយក/អគ្គលេខាធិការ 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53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rPrChange w:id="11154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អគ្គនាយករង/អគ្គលេខាធិការរងចំនួន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55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rPrChange w:id="11156" w:author="Kem Sereyboth" w:date="2023-07-19T16:59:00Z">
                <w:rPr>
                  <w:rFonts w:ascii="Khmer MEF1" w:eastAsia="Times New Roman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 xml:space="preserve">... រូប 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57" w:author="Kem Sereyboth" w:date="2023-07-19T16:59:00Z">
                <w:rPr>
                  <w:rFonts w:ascii="Khmer MEF1" w:eastAsia="Times New Roman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គឺ 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15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="00F226D0"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rPrChange w:id="1115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ឈ្មោះ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160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  <w:r w:rsidR="00F226D0"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lang w:val="ca-ES"/>
              <w:rPrChange w:id="1116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rPrChange w:id="11162" w:author="Kem Sereyboth" w:date="2023-07-19T16:59:00Z">
                <w:rPr>
                  <w:rFonts w:ascii="Khmer MEF1" w:eastAsia="Times New Roman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 xml:space="preserve">និង 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163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="00F226D0"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rPrChange w:id="1116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ឈ្មោះ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165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  <w:r w:rsidR="00F226D0"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lang w:val="ca-ES"/>
              <w:rPrChange w:id="1116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67" w:author="Kem Sereyboth" w:date="2023-07-19T16:59:00Z">
                <w:rPr>
                  <w:rFonts w:ascii="Khmer MEF1" w:eastAsia="Times New Roman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និងមាន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rPrChange w:id="11168" w:author="Kem Sereyboth" w:date="2023-07-19T16:59:00Z">
                <w:rPr>
                  <w:rFonts w:ascii="Khmer MEF1" w:eastAsia="Times New Roman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នាយកដ្ឋាន/មជ្ឈមណ្ឌលចំណុះចំនួន</w:delText>
          </w:r>
          <w:r w:rsidR="00F226D0"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lang w:val="ca-ES"/>
              <w:rPrChange w:id="11169" w:author="Kem Sereyboth" w:date="2023-07-19T16:59:00Z">
                <w:rPr>
                  <w:rFonts w:ascii="Khmer MEF1" w:eastAsia="Times New Roman" w:hAnsi="Khmer MEF1" w:cs="Khmer MEF1"/>
                  <w:b/>
                  <w:bCs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 ........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70" w:author="Kem Sereyboth" w:date="2023-07-19T16:59:00Z">
                <w:rPr>
                  <w:rFonts w:ascii="Khmer MEF1" w:eastAsia="Times New Roman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គឺ</w:delText>
          </w:r>
          <w:r w:rsidR="00F226D0"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lang w:val="ca-ES"/>
              <w:rPrChange w:id="11171" w:author="Kem Sereyboth" w:date="2023-07-19T16:59:00Z">
                <w:rPr>
                  <w:rFonts w:ascii="Khmer MEF1" w:eastAsia="Times New Roman" w:hAnsi="Khmer MEF1" w:cs="Khmer MEF1"/>
                  <w:b/>
                  <w:bCs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​៖</w:delText>
          </w:r>
        </w:del>
      </w:ins>
    </w:p>
    <w:p w14:paraId="112A5A1E" w14:textId="7483E3F4" w:rsidR="00F226D0" w:rsidRPr="00E33574" w:rsidDel="008207A1" w:rsidRDefault="00F226D0">
      <w:pPr>
        <w:spacing w:after="0" w:line="226" w:lineRule="auto"/>
        <w:contextualSpacing/>
        <w:jc w:val="both"/>
        <w:rPr>
          <w:ins w:id="11172" w:author="Voeun Kuyeng" w:date="2022-08-31T11:06:00Z"/>
          <w:del w:id="11173" w:author="Sopheak Phorn" w:date="2023-07-28T13:44:00Z"/>
          <w:rFonts w:ascii="Khmer MEF1" w:hAnsi="Khmer MEF1" w:cs="Khmer MEF1"/>
          <w:strike/>
          <w:spacing w:val="8"/>
          <w:sz w:val="24"/>
          <w:szCs w:val="24"/>
          <w:highlight w:val="yellow"/>
          <w:lang w:val="ca-ES"/>
          <w:rPrChange w:id="11174" w:author="Kem Sereyboth" w:date="2023-07-19T16:59:00Z">
            <w:rPr>
              <w:ins w:id="11175" w:author="Voeun Kuyeng" w:date="2022-08-31T11:06:00Z"/>
              <w:del w:id="11176" w:author="Sopheak Phorn" w:date="2023-07-28T13:44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11177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1178" w:author="Voeun Kuyeng" w:date="2022-08-31T11:06:00Z">
        <w:del w:id="11179" w:author="Sopheak Phorn" w:date="2023-07-28T13:44:00Z"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80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១.នាយកដ្ឋាន.......... ដឹកនាំដោយ 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18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rPrChange w:id="11182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ឈ្មោះ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18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8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....... មានការិយាល័យចំនួន ...... គឺការិយាល័យ............ ការិយាល័យ.......... និងការិយាល័យ.................។</w:delText>
          </w:r>
        </w:del>
      </w:ins>
    </w:p>
    <w:p w14:paraId="20CFE666" w14:textId="6322FDF1" w:rsidR="00F226D0" w:rsidRPr="00E33574" w:rsidDel="008207A1" w:rsidRDefault="00F226D0">
      <w:pPr>
        <w:spacing w:after="0" w:line="226" w:lineRule="auto"/>
        <w:contextualSpacing/>
        <w:jc w:val="both"/>
        <w:rPr>
          <w:ins w:id="11185" w:author="Voeun Kuyeng" w:date="2022-08-31T11:06:00Z"/>
          <w:del w:id="11186" w:author="Sopheak Phorn" w:date="2023-07-28T13:44:00Z"/>
          <w:rFonts w:ascii="Khmer MEF1" w:hAnsi="Khmer MEF1" w:cs="Khmer MEF1"/>
          <w:strike/>
          <w:spacing w:val="8"/>
          <w:sz w:val="24"/>
          <w:szCs w:val="24"/>
          <w:highlight w:val="yellow"/>
          <w:lang w:val="ca-ES"/>
          <w:rPrChange w:id="11187" w:author="Kem Sereyboth" w:date="2023-07-19T16:59:00Z">
            <w:rPr>
              <w:ins w:id="11188" w:author="Voeun Kuyeng" w:date="2022-08-31T11:06:00Z"/>
              <w:del w:id="11189" w:author="Sopheak Phorn" w:date="2023-07-28T13:44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11190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1191" w:author="Voeun Kuyeng" w:date="2022-08-31T11:06:00Z">
        <w:del w:id="11192" w:author="Sopheak Phorn" w:date="2023-07-28T13:44:00Z"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93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២.នាយកដ្ឋាន.......... ដឹកនាំដោយ 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19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rPrChange w:id="11195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ឈ្មោះ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19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1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.....</w:delText>
          </w:r>
        </w:del>
      </w:ins>
      <w:ins w:id="11198" w:author="Voeun Kuyeng" w:date="2022-08-31T17:46:00Z">
        <w:del w:id="11199" w:author="Sopheak Phorn" w:date="2023-07-28T13:44:00Z">
          <w:r w:rsidR="006506B3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200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</w:delText>
          </w:r>
        </w:del>
      </w:ins>
      <w:ins w:id="11201" w:author="Voeun Kuyeng" w:date="2022-08-31T11:06:00Z">
        <w:del w:id="11202" w:author="Sopheak Phorn" w:date="2023-07-28T13:44:00Z"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20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 មានការិយាល័យចំនួន ...... គឺការិយាល័យ............ ការិយាល័យ.......... និងការិយាល័យ.................។</w:delText>
          </w:r>
        </w:del>
      </w:ins>
    </w:p>
    <w:p w14:paraId="62C6A50E" w14:textId="257FEB2A" w:rsidR="00F226D0" w:rsidRPr="00E33574" w:rsidDel="008207A1" w:rsidRDefault="00F226D0">
      <w:pPr>
        <w:spacing w:after="0" w:line="226" w:lineRule="auto"/>
        <w:contextualSpacing/>
        <w:jc w:val="both"/>
        <w:rPr>
          <w:ins w:id="11204" w:author="socheata.ol@hotmail.com" w:date="2022-09-02T15:11:00Z"/>
          <w:del w:id="11205" w:author="Sopheak Phorn" w:date="2023-07-28T13:44:00Z"/>
          <w:rFonts w:ascii="Khmer MEF1" w:hAnsi="Khmer MEF1" w:cs="Khmer MEF1"/>
          <w:strike/>
          <w:spacing w:val="8"/>
          <w:sz w:val="24"/>
          <w:szCs w:val="24"/>
          <w:highlight w:val="yellow"/>
          <w:lang w:val="ca-ES"/>
          <w:rPrChange w:id="11206" w:author="Kem Sereyboth" w:date="2023-07-19T16:59:00Z">
            <w:rPr>
              <w:ins w:id="11207" w:author="socheata.ol@hotmail.com" w:date="2022-09-02T15:11:00Z"/>
              <w:del w:id="11208" w:author="Sopheak Phorn" w:date="2023-07-28T13:44:00Z"/>
              <w:rFonts w:ascii="Khmer MEF1" w:hAnsi="Khmer MEF1" w:cs="Khmer MEF1"/>
              <w:spacing w:val="-14"/>
              <w:sz w:val="24"/>
              <w:szCs w:val="24"/>
              <w:lang w:val="ca-ES"/>
            </w:rPr>
          </w:rPrChange>
        </w:rPr>
        <w:pPrChange w:id="11209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11210" w:author="Voeun Kuyeng" w:date="2022-08-31T11:06:00Z">
        <w:del w:id="11211" w:author="Sopheak Phorn" w:date="2023-07-28T13:44:00Z"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212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៣.នាយកដ្ឋាន.......... ដឹកនាំដោយ 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21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rPrChange w:id="11214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ឈ្មោះ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21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21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....... មានការិយាល័យចំនួន ...... គឺការិយាល័យ............ ការិយាល័យ.......... និងការិយាល័យ.................។</w:delText>
          </w:r>
        </w:del>
      </w:ins>
    </w:p>
    <w:p w14:paraId="542ECFE3" w14:textId="376D5F28" w:rsidR="00044587" w:rsidRPr="00E33574" w:rsidDel="008207A1" w:rsidRDefault="00044587">
      <w:pPr>
        <w:spacing w:after="0" w:line="226" w:lineRule="auto"/>
        <w:contextualSpacing/>
        <w:jc w:val="both"/>
        <w:rPr>
          <w:ins w:id="11217" w:author="Voeun Kuyeng" w:date="2022-08-31T11:06:00Z"/>
          <w:del w:id="11218" w:author="Sopheak Phorn" w:date="2023-07-28T13:44:00Z"/>
          <w:rFonts w:ascii="Khmer MEF1" w:hAnsi="Khmer MEF1" w:cs="Khmer MEF1"/>
          <w:strike/>
          <w:spacing w:val="8"/>
          <w:sz w:val="24"/>
          <w:szCs w:val="24"/>
          <w:highlight w:val="yellow"/>
          <w:lang w:val="ca-ES"/>
          <w:rPrChange w:id="11219" w:author="Kem Sereyboth" w:date="2023-07-19T16:59:00Z">
            <w:rPr>
              <w:ins w:id="11220" w:author="Voeun Kuyeng" w:date="2022-08-31T11:06:00Z"/>
              <w:del w:id="11221" w:author="Sopheak Phorn" w:date="2023-07-28T13:44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11222" w:author="Sopheak Phorn" w:date="2023-08-25T16:14:00Z">
          <w:pPr>
            <w:spacing w:after="0" w:line="250" w:lineRule="auto"/>
            <w:ind w:firstLine="720"/>
            <w:jc w:val="both"/>
          </w:pPr>
        </w:pPrChange>
      </w:pPr>
    </w:p>
    <w:p w14:paraId="79B6E74B" w14:textId="6B3342E9" w:rsidR="00F226D0" w:rsidRPr="00E33574" w:rsidDel="008207A1" w:rsidRDefault="00F226D0">
      <w:pPr>
        <w:spacing w:after="0" w:line="226" w:lineRule="auto"/>
        <w:contextualSpacing/>
        <w:jc w:val="both"/>
        <w:rPr>
          <w:ins w:id="11223" w:author="Voeun Kuyeng" w:date="2022-08-31T11:06:00Z"/>
          <w:del w:id="11224" w:author="Sopheak Phorn" w:date="2023-07-28T13:44:00Z"/>
          <w:rFonts w:ascii="Khmer MEF1" w:hAnsi="Khmer MEF1" w:cs="Khmer MEF1"/>
          <w:spacing w:val="8"/>
          <w:sz w:val="24"/>
          <w:szCs w:val="24"/>
          <w:highlight w:val="yellow"/>
          <w:lang w:val="ca-ES"/>
          <w:rPrChange w:id="11225" w:author="Kem Sereyboth" w:date="2023-07-19T16:59:00Z">
            <w:rPr>
              <w:ins w:id="11226" w:author="Voeun Kuyeng" w:date="2022-08-31T11:06:00Z"/>
              <w:del w:id="11227" w:author="Sopheak Phorn" w:date="2023-07-28T13:44:00Z"/>
              <w:rFonts w:ascii="Khmer MEF1" w:hAnsi="Khmer MEF1" w:cs="Khmer MEF1"/>
              <w:color w:val="000000"/>
              <w:sz w:val="24"/>
              <w:szCs w:val="24"/>
              <w:lang w:val="ca-ES"/>
            </w:rPr>
          </w:rPrChange>
        </w:rPr>
        <w:pPrChange w:id="11228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1229" w:author="Voeun Kuyeng" w:date="2022-08-31T11:06:00Z">
        <w:del w:id="11230" w:author="Sopheak Phorn" w:date="2023-07-28T13:44:00Z"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231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បច្ចុប្បន្ន 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232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មន្រ្តីដែល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233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កំពុង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234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បំពេញការងារនៅ</w:delText>
          </w:r>
          <w:r w:rsidRPr="00E33574" w:rsidDel="008207A1">
            <w:rPr>
              <w:rFonts w:ascii="Khmer MEF1" w:hAnsi="Khmer MEF1" w:cs="Khmer MEF1"/>
              <w:b/>
              <w:bCs/>
              <w:spacing w:val="8"/>
              <w:sz w:val="24"/>
              <w:szCs w:val="24"/>
              <w:highlight w:val="yellow"/>
              <w:cs/>
              <w:rPrChange w:id="11235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lang w:val="ca-ES"/>
              <w:rPrChange w:id="1123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23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lang w:val="ca-ES"/>
              <w:rPrChange w:id="1123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11239" w:author="User" w:date="2022-09-10T13:31:00Z">
        <w:del w:id="11240" w:author="Sopheak Phorn" w:date="2023-07-28T13:44:00Z">
          <w:r w:rsidR="00B47A1B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24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11242" w:author="Voeun Kuyeng" w:date="2022-08-31T11:06:00Z">
        <w:del w:id="11243" w:author="Sopheak Phorn" w:date="2023-07-28T13:44:00Z"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244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245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មានសរុបចំនួន</w:delText>
          </w:r>
        </w:del>
      </w:ins>
      <w:ins w:id="11246" w:author="User" w:date="2022-09-10T13:31:00Z">
        <w:del w:id="11247" w:author="Sopheak Phorn" w:date="2023-07-28T13:44:00Z">
          <w:r w:rsidR="00B47A1B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24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1249" w:author="Voeun Kuyeng" w:date="2022-08-31T11:06:00Z">
        <w:del w:id="11250" w:author="Sopheak Phorn" w:date="2023-07-28T13:44:00Z"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251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....</w:delText>
          </w:r>
        </w:del>
      </w:ins>
      <w:ins w:id="11252" w:author="User" w:date="2022-09-10T13:31:00Z">
        <w:del w:id="11253" w:author="Sopheak Phorn" w:date="2023-07-28T13:44:00Z">
          <w:r w:rsidR="00B47A1B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25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៥៣</w:delText>
          </w:r>
        </w:del>
      </w:ins>
      <w:ins w:id="11255" w:author="Voeun Kuyeng" w:date="2022-08-31T11:06:00Z">
        <w:del w:id="11256" w:author="Sopheak Phorn" w:date="2023-07-28T13:44:00Z"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257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 រូប (ស្រីចំនួន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258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....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259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 រូប)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260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261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ក្នុងនោះ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262" w:author="Kem Sereyboth" w:date="2023-07-19T16:59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263" w:author="Kem Sereyboth" w:date="2023-07-19T16:59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</w:rPr>
              </w:rPrChange>
            </w:rPr>
            <w:delText>​</w:delText>
          </w:r>
          <w:r w:rsidRPr="00E33574" w:rsidDel="008207A1">
            <w:rPr>
              <w:rFonts w:ascii="Khmer MEF1" w:hAnsi="Khmer MEF1" w:cs="Khmer MEF1"/>
              <w:b/>
              <w:bCs/>
              <w:spacing w:val="8"/>
              <w:sz w:val="24"/>
              <w:szCs w:val="24"/>
              <w:highlight w:val="yellow"/>
              <w:cs/>
              <w:rPrChange w:id="11264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........</w:delText>
          </w:r>
        </w:del>
      </w:ins>
      <w:ins w:id="11265" w:author="User" w:date="2022-09-10T13:32:00Z">
        <w:del w:id="11266" w:author="Sopheak Phorn" w:date="2023-07-28T13:44:00Z">
          <w:r w:rsidR="00B47A1B" w:rsidRPr="00E33574" w:rsidDel="008207A1">
            <w:rPr>
              <w:rFonts w:ascii="Khmer MEF1" w:hAnsi="Khmer MEF1" w:cs="Khmer MEF1"/>
              <w:b/>
              <w:bCs/>
              <w:spacing w:val="8"/>
              <w:sz w:val="24"/>
              <w:szCs w:val="24"/>
              <w:highlight w:val="yellow"/>
              <w:cs/>
              <w:rPrChange w:id="11267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</w:rPr>
              </w:rPrChange>
            </w:rPr>
            <w:delText>១៩</w:delText>
          </w:r>
        </w:del>
      </w:ins>
      <w:ins w:id="11268" w:author="Voeun Kuyeng" w:date="2022-08-31T11:06:00Z">
        <w:del w:id="11269" w:author="Sopheak Phorn" w:date="2023-07-28T13:44:00Z"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270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 xml:space="preserve"> រូប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271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272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ជាមន្រ្តីរាជការសាធារណៈ​ និង​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273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rPrChange w:id="11274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.......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rPrChange w:id="11275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 xml:space="preserve"> រូប </w:delText>
          </w:r>
        </w:del>
      </w:ins>
      <w:ins w:id="11276" w:author="socheata.ol@hotmail.com" w:date="2022-09-02T15:13:00Z">
        <w:del w:id="11277" w:author="Sopheak Phorn" w:date="2023-07-28T13:44:00Z">
          <w:r w:rsidR="007B67AF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rPrChange w:id="1127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ជាម</w:delText>
          </w:r>
          <w:r w:rsidR="0056672B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rPrChange w:id="1127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ន្ត្រីលក្ខន្តិកៈ </w:delText>
          </w:r>
          <w:r w:rsidR="0056672B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2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និង ......</w:delText>
          </w:r>
        </w:del>
      </w:ins>
      <w:ins w:id="11281" w:author="User" w:date="2022-09-10T13:33:00Z">
        <w:del w:id="11282" w:author="Sopheak Phorn" w:date="2023-07-28T13:44:00Z">
          <w:r w:rsidR="00B47A1B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28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៣៤</w:delText>
          </w:r>
        </w:del>
      </w:ins>
      <w:ins w:id="11284" w:author="socheata.ol@hotmail.com" w:date="2022-09-02T15:13:00Z">
        <w:del w:id="11285" w:author="Sopheak Phorn" w:date="2023-07-28T13:44:00Z">
          <w:r w:rsidR="0056672B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28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រូប </w:delText>
          </w:r>
        </w:del>
      </w:ins>
      <w:ins w:id="11287" w:author="Voeun Kuyeng" w:date="2022-08-31T11:06:00Z">
        <w:del w:id="11288" w:author="Sopheak Phorn" w:date="2023-07-28T13:44:00Z"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289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ជាមន្រ្តីកិច្ចសន្យា។</w:delText>
          </w:r>
        </w:del>
      </w:ins>
    </w:p>
    <w:p w14:paraId="78D426F2" w14:textId="79B836AC" w:rsidR="00F226D0" w:rsidRPr="00E33574" w:rsidDel="008207A1" w:rsidRDefault="00B47A1B">
      <w:pPr>
        <w:spacing w:after="0" w:line="226" w:lineRule="auto"/>
        <w:contextualSpacing/>
        <w:jc w:val="both"/>
        <w:rPr>
          <w:ins w:id="11290" w:author="Voeun Kuyeng" w:date="2022-08-31T11:25:00Z"/>
          <w:del w:id="11291" w:author="Sopheak Phorn" w:date="2023-07-28T13:44:00Z"/>
          <w:rFonts w:ascii="Khmer MEF1" w:hAnsi="Khmer MEF1" w:cs="Khmer MEF1"/>
          <w:spacing w:val="8"/>
          <w:sz w:val="24"/>
          <w:szCs w:val="24"/>
          <w:highlight w:val="yellow"/>
          <w:lang w:val="ca-ES"/>
          <w:rPrChange w:id="11292" w:author="Kem Sereyboth" w:date="2023-07-19T16:59:00Z">
            <w:rPr>
              <w:ins w:id="11293" w:author="Voeun Kuyeng" w:date="2022-08-31T11:25:00Z"/>
              <w:del w:id="11294" w:author="Sopheak Phorn" w:date="2023-07-28T13:44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1295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1296" w:author="User" w:date="2022-09-10T13:34:00Z">
        <w:del w:id="11297" w:author="Sopheak Phorn" w:date="2023-07-28T13:44:00Z"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29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ប្រធាននាយកដ្ឋាន ៤រូប ប្រធានការិយាល័យ ២រូប 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29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និងអនុប្រធានការិយាល័យ ១រូប។</w:delText>
          </w:r>
        </w:del>
      </w:ins>
      <w:ins w:id="11300" w:author="Voeun Kuyeng" w:date="2022-08-31T11:06:00Z">
        <w:del w:id="11301" w:author="Sopheak Phorn" w:date="2023-07-28T13:44:00Z">
          <w:r w:rsidR="00F226D0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30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ប្រធាននាយកដ្ឋាន</w:delText>
          </w:r>
        </w:del>
      </w:ins>
      <w:ins w:id="11303" w:author="socheata.ol@hotmail.com" w:date="2022-09-02T15:14:00Z">
        <w:del w:id="11304" w:author="Sopheak Phorn" w:date="2023-07-28T13:44:00Z">
          <w:r w:rsidR="003338D0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30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/មជ្ឈមណ្ឌលចំណុះ</w:delText>
          </w:r>
        </w:del>
      </w:ins>
      <w:ins w:id="11306" w:author="Voeun Kuyeng" w:date="2022-08-31T11:06:00Z">
        <w:del w:id="11307" w:author="Sopheak Phorn" w:date="2023-07-28T13:44:00Z">
          <w:r w:rsidR="00F226D0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30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...... រូប ប្រធានការិយាល័យ ..... រូប និងអនុការិយាល័យ ...... រូប។</w:delText>
          </w:r>
        </w:del>
      </w:ins>
    </w:p>
    <w:p w14:paraId="4D8EB4F9" w14:textId="2B166E94" w:rsidR="00C34129" w:rsidRPr="00E33574" w:rsidDel="008207A1" w:rsidRDefault="00C34129">
      <w:pPr>
        <w:spacing w:after="0" w:line="226" w:lineRule="auto"/>
        <w:contextualSpacing/>
        <w:jc w:val="both"/>
        <w:rPr>
          <w:ins w:id="11309" w:author="Voeun Kuyeng" w:date="2022-08-31T11:06:00Z"/>
          <w:del w:id="11310" w:author="Sopheak Phorn" w:date="2023-07-28T13:44:00Z"/>
          <w:rFonts w:ascii="Khmer MEF1" w:hAnsi="Khmer MEF1" w:cs="Khmer MEF1"/>
          <w:spacing w:val="8"/>
          <w:sz w:val="24"/>
          <w:szCs w:val="24"/>
          <w:highlight w:val="yellow"/>
          <w:lang w:val="ca-ES"/>
          <w:rPrChange w:id="11311" w:author="Kem Sereyboth" w:date="2023-07-19T16:59:00Z">
            <w:rPr>
              <w:ins w:id="11312" w:author="Voeun Kuyeng" w:date="2022-08-31T11:06:00Z"/>
              <w:del w:id="11313" w:author="Sopheak Phorn" w:date="2023-07-28T13:44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1314" w:author="Sopheak Phorn" w:date="2023-08-25T16:14:00Z">
          <w:pPr>
            <w:spacing w:after="0" w:line="250" w:lineRule="auto"/>
            <w:ind w:firstLine="720"/>
            <w:jc w:val="both"/>
          </w:pPr>
        </w:pPrChange>
      </w:pPr>
    </w:p>
    <w:p w14:paraId="7DE7181B" w14:textId="2C5AAF4C" w:rsidR="00F226D0" w:rsidRPr="00E33574" w:rsidDel="008207A1" w:rsidRDefault="00F226D0">
      <w:pPr>
        <w:spacing w:after="0" w:line="226" w:lineRule="auto"/>
        <w:contextualSpacing/>
        <w:jc w:val="both"/>
        <w:rPr>
          <w:ins w:id="11315" w:author="Voeun Kuyeng" w:date="2022-08-31T11:06:00Z"/>
          <w:del w:id="11316" w:author="Sopheak Phorn" w:date="2023-07-28T13:44:00Z"/>
          <w:rFonts w:ascii="Khmer MEF1" w:hAnsi="Khmer MEF1" w:cs="Khmer MEF1"/>
          <w:spacing w:val="8"/>
          <w:highlight w:val="yellow"/>
          <w:lang w:val="ca-ES"/>
          <w:rPrChange w:id="11317" w:author="Kem Sereyboth" w:date="2023-07-19T16:59:00Z">
            <w:rPr>
              <w:ins w:id="11318" w:author="Voeun Kuyeng" w:date="2022-08-31T11:06:00Z"/>
              <w:del w:id="11319" w:author="Sopheak Phorn" w:date="2023-07-28T13:44:00Z"/>
              <w:rFonts w:ascii="Khmer MEF1" w:hAnsi="Khmer MEF1" w:cs="Khmer MEF1"/>
              <w:spacing w:val="-8"/>
              <w:lang w:val="ca-ES"/>
            </w:rPr>
          </w:rPrChange>
        </w:rPr>
        <w:pPrChange w:id="11320" w:author="Sopheak Phorn" w:date="2023-08-25T16:14:00Z">
          <w:pPr>
            <w:pStyle w:val="NormalWeb"/>
            <w:spacing w:before="0" w:beforeAutospacing="0" w:after="0" w:afterAutospacing="0"/>
            <w:ind w:firstLine="720"/>
          </w:pPr>
        </w:pPrChange>
      </w:pPr>
      <w:ins w:id="11321" w:author="Voeun Kuyeng" w:date="2022-08-31T11:06:00Z">
        <w:del w:id="11322" w:author="Sopheak Phorn" w:date="2023-07-28T13:44:00Z">
          <w:r w:rsidRPr="00E33574" w:rsidDel="008207A1">
            <w:rPr>
              <w:rFonts w:ascii="Khmer MEF1" w:eastAsia="Times New Roman" w:hAnsi="Khmer MEF1" w:cs="Khmer MEF1"/>
              <w:b/>
              <w:bCs/>
              <w:spacing w:val="8"/>
              <w:sz w:val="24"/>
              <w:szCs w:val="24"/>
              <w:highlight w:val="yellow"/>
              <w:cs/>
              <w:lang w:val="ca-ES"/>
              <w:rPrChange w:id="11323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cs/>
                  <w:lang w:val="ca-ES"/>
                </w:rPr>
              </w:rPrChange>
            </w:rPr>
            <w:delText>គ-ចំណុចទី៣</w:delText>
          </w:r>
          <w:r w:rsidRPr="00E33574" w:rsidDel="008207A1">
            <w:rPr>
              <w:rFonts w:ascii="Khmer MEF1" w:eastAsia="Times New Roman" w:hAnsi="Khmer MEF1" w:cs="Khmer MEF1"/>
              <w:spacing w:val="8"/>
              <w:sz w:val="24"/>
              <w:szCs w:val="24"/>
              <w:highlight w:val="yellow"/>
              <w:lang w:val="ca-ES"/>
              <w:rPrChange w:id="11324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:</w:delText>
          </w:r>
          <w:r w:rsidRPr="00E33574" w:rsidDel="008207A1">
            <w:rPr>
              <w:rFonts w:ascii="Khmer MEF1" w:eastAsia="Times New Roman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325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ត្រូវរៀបរាប់អំពីបុគ្គលទទួលបន្ទុកសម្របសម្រួលការងារសវនកម្ម របស់សវនដ្ឋាន។ សវនករទទួលបន្ទុក អាចរៀបរាប់អំពីចំណុចទី៣ នេះ ដូចគំរូខាងក្រោម៖</w:delText>
          </w:r>
        </w:del>
      </w:ins>
    </w:p>
    <w:p w14:paraId="333330B0" w14:textId="2266F7FF" w:rsidR="00D940BD" w:rsidRPr="00E33574" w:rsidDel="008207A1" w:rsidRDefault="00B47A1B">
      <w:pPr>
        <w:spacing w:after="0" w:line="226" w:lineRule="auto"/>
        <w:contextualSpacing/>
        <w:jc w:val="both"/>
        <w:rPr>
          <w:ins w:id="11326" w:author="User" w:date="2022-09-10T13:35:00Z"/>
          <w:del w:id="11327" w:author="Sopheak Phorn" w:date="2023-07-28T13:44:00Z"/>
          <w:rFonts w:ascii="Times New Roman" w:hAnsi="Times New Roman" w:cs="Times New Roman"/>
          <w:spacing w:val="-4"/>
          <w:lang w:val="ca-ES"/>
          <w:rPrChange w:id="11328" w:author="Kem Sereyboth" w:date="2023-07-19T16:59:00Z">
            <w:rPr>
              <w:ins w:id="11329" w:author="User" w:date="2022-09-10T13:35:00Z"/>
              <w:del w:id="11330" w:author="Sopheak Phorn" w:date="2023-07-28T13:44:00Z"/>
              <w:rFonts w:ascii="Khmer MEF1" w:hAnsi="Khmer MEF1" w:cs="Khmer MEF1"/>
              <w:color w:val="000000"/>
              <w:spacing w:val="-2"/>
              <w:lang w:val="ca-ES"/>
            </w:rPr>
          </w:rPrChange>
        </w:rPr>
        <w:pPrChange w:id="11331" w:author="Sopheak Phorn" w:date="2023-08-25T16:14:00Z">
          <w:pPr>
            <w:pStyle w:val="NormalWeb"/>
            <w:spacing w:before="0" w:beforeAutospacing="0" w:after="0" w:afterAutospacing="0"/>
            <w:ind w:firstLine="720"/>
          </w:pPr>
        </w:pPrChange>
      </w:pPr>
      <w:ins w:id="11332" w:author="User" w:date="2022-09-10T13:35:00Z">
        <w:del w:id="11333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334" w:author="Kem Sereyboth" w:date="2023-07-19T16:59:00Z">
                <w:rPr>
                  <w:rFonts w:ascii="Khmer MEF1" w:hAnsi="Khmer MEF1" w:cs="Khmer MEF1"/>
                  <w:spacing w:val="-8"/>
                  <w:highlight w:val="yellow"/>
                  <w:cs/>
                  <w:lang w:val="ca-ES"/>
                </w:rPr>
              </w:rPrChange>
            </w:rPr>
            <w:delText xml:space="preserve">បច្ចុប្បន្ន </w:delText>
          </w:r>
          <w:r w:rsidRPr="00E33574" w:rsidDel="008207A1">
            <w:rPr>
              <w:rFonts w:ascii="Khmer MEF1" w:eastAsia="Times New Roman" w:hAnsi="Khmer MEF1" w:cs="Khmer MEF1"/>
              <w:b/>
              <w:bCs/>
              <w:spacing w:val="8"/>
              <w:sz w:val="24"/>
              <w:szCs w:val="24"/>
              <w:highlight w:val="yellow"/>
              <w:cs/>
              <w:lang w:val="ca-ES"/>
              <w:rPrChange w:id="11335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E33574" w:rsidDel="008207A1">
            <w:rPr>
              <w:rFonts w:ascii="Khmer MEF1" w:eastAsia="Times New Roman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336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1337" w:author="User" w:date="2022-10-07T09:40:00Z">
        <w:del w:id="11338" w:author="Sopheak Phorn" w:date="2023-07-28T13:44:00Z">
          <w:r w:rsidR="00DF588C" w:rsidRPr="00E33574" w:rsidDel="008207A1">
            <w:rPr>
              <w:rFonts w:ascii="Khmer MEF1" w:eastAsia="Times New Roman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339" w:author="Kem Sereyboth" w:date="2023-07-19T16:59:00Z">
                <w:rPr>
                  <w:rFonts w:ascii="Khmer MEF1" w:hAnsi="Khmer MEF1" w:cs="Khmer MEF1"/>
                  <w:spacing w:val="4"/>
                  <w:highlight w:val="yellow"/>
                  <w:cs/>
                  <w:lang w:val="ca-ES"/>
                </w:rPr>
              </w:rPrChange>
            </w:rPr>
            <w:delText>ពុំ</w:delText>
          </w:r>
        </w:del>
      </w:ins>
      <w:ins w:id="11340" w:author="User" w:date="2022-09-29T10:13:00Z">
        <w:del w:id="11341" w:author="Sopheak Phorn" w:date="2023-07-28T13:44:00Z">
          <w:r w:rsidR="007D0C1F" w:rsidRPr="00E33574" w:rsidDel="008207A1">
            <w:rPr>
              <w:rFonts w:ascii="Khmer MEF1" w:eastAsia="Times New Roman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342" w:author="Kem Sereyboth" w:date="2023-07-19T16:59:00Z">
                <w:rPr>
                  <w:rFonts w:ascii="Khmer MEF1" w:hAnsi="Khmer MEF1" w:cs="Khmer MEF1"/>
                  <w:color w:val="000000"/>
                  <w:cs/>
                  <w:lang w:val="ca-ES"/>
                </w:rPr>
              </w:rPrChange>
            </w:rPr>
            <w:delText>ទាន់</w:delText>
          </w:r>
          <w:r w:rsidR="0069597D" w:rsidRPr="00E33574" w:rsidDel="008207A1">
            <w:rPr>
              <w:rFonts w:ascii="Khmer MEF1" w:eastAsia="Times New Roman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343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បានចាត់តាំងបុគ្គលទទួលបន្ទុកសម្របសម្រួលការងារសវន</w:delText>
          </w:r>
        </w:del>
      </w:ins>
      <w:ins w:id="11344" w:author="User" w:date="2022-09-29T10:14:00Z">
        <w:del w:id="11345" w:author="Sopheak Phorn" w:date="2023-07-28T13:44:00Z">
          <w:r w:rsidR="0069597D" w:rsidRPr="00E33574" w:rsidDel="008207A1">
            <w:rPr>
              <w:rFonts w:ascii="Khmer MEF1" w:eastAsia="Times New Roman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346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កម្មរបស់</w:delText>
          </w:r>
          <w:r w:rsidR="0069597D" w:rsidRPr="00E33574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347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និ</w:delText>
          </w:r>
          <w:r w:rsidR="0069597D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11348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យ័តករនៅឡើយទេ តែសវនករទទួលបន្ទុក</w:delText>
          </w:r>
        </w:del>
      </w:ins>
      <w:ins w:id="11349" w:author="LENOVO" w:date="2022-10-02T08:42:00Z">
        <w:del w:id="11350" w:author="Sopheak Phorn" w:date="2023-07-28T13:44:00Z">
          <w:r w:rsidR="002F52CC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11351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អាច</w:delText>
          </w:r>
        </w:del>
      </w:ins>
      <w:ins w:id="11352" w:author="User" w:date="2022-09-29T10:14:00Z">
        <w:del w:id="11353" w:author="Sopheak Phorn" w:date="2023-07-28T13:44:00Z">
          <w:r w:rsidR="0069597D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11354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អាចទំនាក់ទំនង</w:delText>
          </w:r>
        </w:del>
      </w:ins>
      <w:ins w:id="11355" w:author="LENOVO" w:date="2022-10-02T08:42:00Z">
        <w:del w:id="11356" w:author="Sopheak Phorn" w:date="2023-07-28T13:44:00Z">
          <w:r w:rsidR="002F52CC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11357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ទៅ</w:delText>
          </w:r>
        </w:del>
      </w:ins>
      <w:ins w:id="11358" w:author="User" w:date="2022-09-29T10:14:00Z">
        <w:del w:id="11359" w:author="Sopheak Phorn" w:date="2023-07-28T13:44:00Z">
          <w:r w:rsidR="0069597D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11360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ទៅ</w:delText>
          </w:r>
        </w:del>
      </w:ins>
      <w:ins w:id="11361" w:author="User" w:date="2022-09-29T10:15:00Z">
        <w:del w:id="11362" w:author="Sopheak Phorn" w:date="2023-07-28T13:44:00Z">
          <w:r w:rsidR="0069597D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11363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 xml:space="preserve"> </w:delText>
          </w:r>
        </w:del>
      </w:ins>
      <w:ins w:id="11364" w:author="User" w:date="2022-09-10T13:35:00Z">
        <w:del w:id="11365" w:author="Sopheak Phorn" w:date="2023-07-28T13:44:00Z">
          <w:r w:rsidRPr="00E33574" w:rsidDel="008207A1">
            <w:rPr>
              <w:rFonts w:ascii="Khmer MEF1" w:eastAsia="Times New Roman" w:hAnsi="Khmer MEF1" w:cs="Khmer MEF1"/>
              <w:b/>
              <w:bCs/>
              <w:spacing w:val="-2"/>
              <w:sz w:val="24"/>
              <w:szCs w:val="24"/>
              <w:highlight w:val="yellow"/>
              <w:cs/>
              <w:lang w:val="ca-ES"/>
              <w:rPrChange w:id="11366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>តែងតាំង</w:delText>
          </w:r>
        </w:del>
      </w:ins>
      <w:ins w:id="11367" w:author="Kem Sereiboth" w:date="2022-09-19T11:22:00Z">
        <w:del w:id="11368" w:author="Sopheak Phorn" w:date="2023-07-28T13:44:00Z">
          <w:r w:rsidR="00AE5678" w:rsidRPr="00E33574" w:rsidDel="008207A1">
            <w:rPr>
              <w:rFonts w:ascii="Khmer MEF1" w:eastAsia="Times New Roman" w:hAnsi="Khmer MEF1" w:cs="Khmer MEF1"/>
              <w:b/>
              <w:bCs/>
              <w:spacing w:val="-2"/>
              <w:sz w:val="24"/>
              <w:szCs w:val="24"/>
              <w:highlight w:val="yellow"/>
              <w:cs/>
              <w:lang w:val="ca-ES"/>
              <w:rPrChange w:id="11369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ចាត់តាំង</w:delText>
          </w:r>
        </w:del>
      </w:ins>
      <w:ins w:id="11370" w:author="User" w:date="2022-09-10T13:35:00Z">
        <w:del w:id="11371" w:author="Sopheak Phorn" w:date="2023-07-28T13:44:00Z">
          <w:r w:rsidRPr="00E33574" w:rsidDel="008207A1">
            <w:rPr>
              <w:rFonts w:ascii="Khmer MEF1" w:eastAsia="Times New Roman" w:hAnsi="Khmer MEF1" w:cs="Khmer MEF1"/>
              <w:b/>
              <w:bCs/>
              <w:spacing w:val="-2"/>
              <w:sz w:val="24"/>
              <w:szCs w:val="24"/>
              <w:highlight w:val="yellow"/>
              <w:cs/>
              <w:lang w:val="ca-ES"/>
              <w:rPrChange w:id="11372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 xml:space="preserve"> កញ្ញា ឡោ ចន្ទលីហ្សា</w:delText>
          </w:r>
          <w:r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11373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 xml:space="preserve"> មានតួនាទីជាមន្ត្រី</w:delText>
          </w:r>
        </w:del>
      </w:ins>
      <w:ins w:id="11374" w:author="LENOVO" w:date="2022-10-02T08:41:00Z">
        <w:del w:id="11375" w:author="Sopheak Phorn" w:date="2023-07-28T13:44:00Z">
          <w:r w:rsidR="002F52CC" w:rsidRPr="00E33574" w:rsidDel="008207A1">
            <w:rPr>
              <w:rFonts w:ascii="Khmer MEF1" w:eastAsia="Times New Roman" w:hAnsi="Khmer MEF1" w:cs="Khmer MEF1"/>
              <w:sz w:val="24"/>
              <w:szCs w:val="24"/>
              <w:highlight w:val="yellow"/>
              <w:cs/>
              <w:lang w:val="ca-ES"/>
              <w:rPrChange w:id="1137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គម្រោង</w:delText>
          </w:r>
        </w:del>
      </w:ins>
      <w:ins w:id="11377" w:author="User" w:date="2022-09-10T13:35:00Z">
        <w:del w:id="11378" w:author="Sopheak Phorn" w:date="2023-07-28T13:44:00Z">
          <w:r w:rsidRPr="00E33574" w:rsidDel="008207A1">
            <w:rPr>
              <w:rFonts w:ascii="Khmer MEF1" w:eastAsia="Times New Roman" w:hAnsi="Khmer MEF1" w:cs="Khmer MEF1"/>
              <w:sz w:val="24"/>
              <w:szCs w:val="24"/>
              <w:highlight w:val="yellow"/>
              <w:cs/>
              <w:lang w:val="ca-ES"/>
              <w:rPrChange w:id="11379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>នៅនាយកដ្ឋានត្រួតពិនិត្យ</w:delText>
          </w:r>
        </w:del>
      </w:ins>
      <w:ins w:id="11380" w:author="User" w:date="2022-09-29T10:15:00Z">
        <w:del w:id="11381" w:author="Sopheak Phorn" w:date="2023-07-28T13:44:00Z">
          <w:r w:rsidR="0069597D" w:rsidRPr="00E33574" w:rsidDel="008207A1">
            <w:rPr>
              <w:rFonts w:ascii="Khmer MEF1" w:eastAsia="Times New Roman" w:hAnsi="Khmer MEF1" w:cs="Khmer MEF1"/>
              <w:sz w:val="24"/>
              <w:szCs w:val="24"/>
              <w:highlight w:val="yellow"/>
              <w:cs/>
              <w:lang w:val="ca-ES"/>
              <w:rPrChange w:id="11382" w:author="Kem Sereyboth" w:date="2023-07-19T16:59:00Z">
                <w:rPr>
                  <w:rFonts w:ascii="Khmer MEF1" w:hAnsi="Khmer MEF1" w:cs="Khmer MEF1"/>
                  <w:color w:val="000000"/>
                  <w:cs/>
                  <w:lang w:val="ca-ES"/>
                </w:rPr>
              </w:rPrChange>
            </w:rPr>
            <w:delText xml:space="preserve"> ដើម្បី</w:delText>
          </w:r>
        </w:del>
      </w:ins>
      <w:ins w:id="11383" w:author="User" w:date="2022-09-29T10:16:00Z">
        <w:del w:id="11384" w:author="Sopheak Phorn" w:date="2023-07-28T13:44:00Z">
          <w:r w:rsidR="0069597D" w:rsidRPr="00E33574" w:rsidDel="008207A1">
            <w:rPr>
              <w:rFonts w:ascii="Khmer MEF1" w:eastAsia="Times New Roman" w:hAnsi="Khmer MEF1" w:cs="Khmer MEF1"/>
              <w:sz w:val="24"/>
              <w:szCs w:val="24"/>
              <w:highlight w:val="yellow"/>
              <w:cs/>
              <w:lang w:val="ca-ES"/>
              <w:rPrChange w:id="11385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ស្នើសុំការសហការ និងការ</w:delText>
          </w:r>
        </w:del>
      </w:ins>
      <w:ins w:id="11386" w:author="User" w:date="2022-09-10T13:35:00Z">
        <w:del w:id="11387" w:author="Sopheak Phorn" w:date="2023-07-28T13:44:00Z">
          <w:r w:rsidRPr="00E33574" w:rsidDel="008207A1">
            <w:rPr>
              <w:rFonts w:ascii="Khmer MEF1" w:eastAsia="Times New Roman" w:hAnsi="Khmer MEF1" w:cs="Khmer MEF1"/>
              <w:sz w:val="24"/>
              <w:szCs w:val="24"/>
              <w:highlight w:val="yellow"/>
              <w:cs/>
              <w:lang w:val="ca-ES"/>
              <w:rPrChange w:id="11388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>សម្របសម្រួលការងារ</w:delText>
          </w:r>
        </w:del>
      </w:ins>
      <w:ins w:id="11389" w:author="User" w:date="2022-09-29T10:16:00Z">
        <w:del w:id="11390" w:author="Sopheak Phorn" w:date="2023-07-28T13:44:00Z">
          <w:r w:rsidR="0069597D" w:rsidRPr="00E33574" w:rsidDel="008207A1">
            <w:rPr>
              <w:rFonts w:ascii="Khmer MEF1" w:eastAsia="Times New Roman" w:hAnsi="Khmer MEF1" w:cs="Khmer MEF1"/>
              <w:sz w:val="24"/>
              <w:szCs w:val="24"/>
              <w:highlight w:val="yellow"/>
              <w:cs/>
              <w:lang w:val="ca-ES"/>
              <w:rPrChange w:id="11391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ផ្សេងៗ</w:delText>
          </w:r>
        </w:del>
      </w:ins>
      <w:ins w:id="11392" w:author="Kem Sereiboth" w:date="2022-09-29T13:03:00Z">
        <w:del w:id="11393" w:author="Sopheak Phorn" w:date="2023-07-28T13:44:00Z">
          <w:r w:rsidR="00CF031B" w:rsidRPr="00E33574" w:rsidDel="008207A1">
            <w:rPr>
              <w:rFonts w:ascii="Khmer MEF1" w:eastAsia="Times New Roman" w:hAnsi="Khmer MEF1" w:cs="Khmer MEF1"/>
              <w:sz w:val="24"/>
              <w:szCs w:val="24"/>
              <w:highlight w:val="yellow"/>
              <w:cs/>
              <w:lang w:val="ca-ES"/>
              <w:rPrChange w:id="11394" w:author="Kem Sereyboth" w:date="2023-07-19T16:59:00Z">
                <w:rPr>
                  <w:rFonts w:ascii="Khmer MEF1" w:hAnsi="Khmer MEF1" w:cs="Khmer MEF1"/>
                  <w:spacing w:val="-6"/>
                  <w:highlight w:val="green"/>
                  <w:cs/>
                  <w:lang w:val="ca-ES"/>
                </w:rPr>
              </w:rPrChange>
            </w:rPr>
            <w:delText>។</w:delText>
          </w:r>
        </w:del>
      </w:ins>
      <w:ins w:id="11395" w:author="User" w:date="2022-09-10T13:35:00Z">
        <w:del w:id="11396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11397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>សវនកម្ម</w:delText>
          </w:r>
        </w:del>
      </w:ins>
      <w:ins w:id="11398" w:author="User" w:date="2022-09-19T15:29:00Z">
        <w:del w:id="11399" w:author="Sopheak Phorn" w:date="2023-07-28T13:44:00Z">
          <w:r w:rsidR="007C5EE8"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11400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អនុលោមភាព</w:delText>
          </w:r>
        </w:del>
      </w:ins>
      <w:ins w:id="11401" w:author="User" w:date="2022-09-10T13:35:00Z">
        <w:del w:id="11402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11403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>របស់និយ័តករ។</w:delText>
          </w:r>
          <w:r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404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2594D04D" w14:textId="0E4CA922" w:rsidR="00F226D0" w:rsidRPr="00E33574" w:rsidDel="008207A1" w:rsidRDefault="00F226D0">
      <w:pPr>
        <w:spacing w:after="0" w:line="226" w:lineRule="auto"/>
        <w:contextualSpacing/>
        <w:jc w:val="both"/>
        <w:rPr>
          <w:ins w:id="11405" w:author="Voeun Kuyeng" w:date="2022-08-31T16:02:00Z"/>
          <w:del w:id="11406" w:author="Sopheak Phorn" w:date="2023-07-28T13:44:00Z"/>
          <w:rFonts w:ascii="Khmer MEF1" w:hAnsi="Khmer MEF1" w:cs="Khmer MEF1"/>
          <w:spacing w:val="-2"/>
          <w:lang w:val="ca-ES"/>
        </w:rPr>
        <w:pPrChange w:id="11407" w:author="Sopheak Phorn" w:date="2023-08-25T16:14:00Z">
          <w:pPr>
            <w:pStyle w:val="NormalWeb"/>
            <w:spacing w:before="0" w:beforeAutospacing="0" w:after="0" w:afterAutospacing="0"/>
            <w:ind w:firstLine="720"/>
          </w:pPr>
        </w:pPrChange>
      </w:pPr>
      <w:ins w:id="11408" w:author="Voeun Kuyeng" w:date="2022-08-31T11:06:00Z">
        <w:del w:id="11409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11410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បច្ចុប្បន្ន </w:delText>
          </w:r>
          <w:r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lang w:val="ca-ES"/>
              <w:rPrChange w:id="11411" w:author="Kem Sereyboth" w:date="2023-07-19T16:59:00Z">
                <w:rPr>
                  <w:rFonts w:ascii="Khmer MEF1" w:hAnsi="Khmer MEF1" w:cs="Khmer MEF1"/>
                  <w:color w:val="000000"/>
                  <w:spacing w:val="-2"/>
                  <w:lang w:val="ca-ES"/>
                </w:rPr>
              </w:rPrChange>
            </w:rPr>
            <w:delText>[</w:delText>
          </w:r>
          <w:r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11412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សវនដ្ឋាន</w:delText>
          </w:r>
          <w:r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lang w:val="ca-ES"/>
              <w:rPrChange w:id="11413" w:author="Kem Sereyboth" w:date="2023-07-19T16:59:00Z">
                <w:rPr>
                  <w:rFonts w:ascii="Khmer MEF1" w:hAnsi="Khmer MEF1" w:cs="Khmer MEF1"/>
                  <w:color w:val="000000"/>
                  <w:spacing w:val="-2"/>
                  <w:lang w:val="ca-ES"/>
                </w:rPr>
              </w:rPrChange>
            </w:rPr>
            <w:delText>]</w:delText>
          </w:r>
          <w:r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11414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 xml:space="preserve"> បានតែងតាំង លោក/លោកស្រី</w:delText>
          </w:r>
        </w:del>
      </w:ins>
      <w:ins w:id="11415" w:author="socheata.ol@hotmail.com" w:date="2022-09-02T15:15:00Z">
        <w:del w:id="11416" w:author="Sopheak Phorn" w:date="2023-07-28T13:44:00Z">
          <w:r w:rsidR="00E75E1F"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lang w:val="ca-ES"/>
              <w:rPrChange w:id="11417" w:author="Kem Sereyboth" w:date="2023-07-19T16:59:00Z">
                <w:rPr>
                  <w:rFonts w:ascii="Khmer MEF1" w:hAnsi="Khmer MEF1" w:cs="Khmer MEF1"/>
                  <w:spacing w:val="-2"/>
                </w:rPr>
              </w:rPrChange>
            </w:rPr>
            <w:delText>/</w:delText>
          </w:r>
          <w:r w:rsidR="00E75E1F"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rPrChange w:id="11418" w:author="Kem Sereyboth" w:date="2023-07-19T16:5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កញ្ញា</w:delText>
          </w:r>
        </w:del>
      </w:ins>
      <w:ins w:id="11419" w:author="Voeun Kuyeng" w:date="2022-08-31T11:06:00Z">
        <w:del w:id="11420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11421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..................... មានតួនាទីជា ប្រធាន/</w:delText>
          </w:r>
          <w:r w:rsidRPr="00E33574" w:rsidDel="008207A1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11422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អនុប្រធាន/មន្ត្រី..............ជាបុគ្គលទទួលបន្ទុកសម្របសម្រួលការងារសវនកម្មរបស់</w:delText>
          </w:r>
        </w:del>
      </w:ins>
      <w:ins w:id="11423" w:author="socheata.ol@hotmail.com" w:date="2022-09-02T15:16:00Z">
        <w:del w:id="11424" w:author="Sopheak Phorn" w:date="2023-07-28T13:44:00Z">
          <w:r w:rsidR="00DE6977" w:rsidRPr="00E33574" w:rsidDel="008207A1">
            <w:rPr>
              <w:rFonts w:ascii="Khmer MEF1" w:eastAsia="Times New Roman" w:hAnsi="Khmer MEF1" w:cs="Khmer MEF1"/>
              <w:spacing w:val="-10"/>
              <w:sz w:val="24"/>
              <w:szCs w:val="24"/>
              <w:lang w:val="ca-ES"/>
              <w:rPrChange w:id="11425" w:author="Kem Sereyboth" w:date="2023-07-19T16:59:00Z">
                <w:rPr>
                  <w:rFonts w:ascii="Khmer MEF1" w:hAnsi="Khmer MEF1" w:cs="Khmer MEF1"/>
                  <w:spacing w:val="-2"/>
                  <w:lang w:val="ca-ES"/>
                </w:rPr>
              </w:rPrChange>
            </w:rPr>
            <w:delText xml:space="preserve"> </w:delText>
          </w:r>
          <w:r w:rsidR="00DE6977" w:rsidRPr="008207A1" w:rsidDel="008207A1">
            <w:rPr>
              <w:rFonts w:ascii="Khmer MEF1" w:eastAsia="Times New Roman" w:hAnsi="Khmer MEF1" w:cs="Khmer MEF1"/>
              <w:spacing w:val="-10"/>
              <w:sz w:val="24"/>
              <w:szCs w:val="24"/>
              <w:lang w:val="ca-ES"/>
              <w:rPrChange w:id="11426" w:author="Sopheak Phorn" w:date="2023-07-28T14:01:00Z">
                <w:rPr>
                  <w:rFonts w:ascii="Khmer MEF1" w:hAnsi="Khmer MEF1" w:cs="Khmer MEF1"/>
                  <w:spacing w:val="-2"/>
                </w:rPr>
              </w:rPrChange>
            </w:rPr>
            <w:delText>[</w:delText>
          </w:r>
        </w:del>
      </w:ins>
      <w:ins w:id="11427" w:author="Voeun Kuyeng" w:date="2022-08-31T11:06:00Z">
        <w:del w:id="11428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11429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អង្គភាព ឬនិយ័តករ</w:delText>
          </w:r>
        </w:del>
      </w:ins>
      <w:ins w:id="11430" w:author="socheata.ol@hotmail.com" w:date="2022-09-02T15:16:00Z">
        <w:del w:id="11431" w:author="Sopheak Phorn" w:date="2023-07-28T13:44:00Z">
          <w:r w:rsidR="00DE6977" w:rsidRPr="00E33574" w:rsidDel="008207A1">
            <w:rPr>
              <w:rFonts w:ascii="Khmer MEF1" w:eastAsia="Times New Roman" w:hAnsi="Khmer MEF1" w:cs="Khmer MEF1"/>
              <w:spacing w:val="-10"/>
              <w:sz w:val="24"/>
              <w:szCs w:val="24"/>
              <w:lang w:val="ca-ES"/>
              <w:rPrChange w:id="11432" w:author="Kem Sereyboth" w:date="2023-07-19T16:59:00Z">
                <w:rPr>
                  <w:rFonts w:ascii="Khmer MEF1" w:hAnsi="Khmer MEF1" w:cs="Khmer MEF1"/>
                  <w:spacing w:val="-2"/>
                  <w:lang w:val="ca-ES"/>
                </w:rPr>
              </w:rPrChange>
            </w:rPr>
            <w:delText>]</w:delText>
          </w:r>
        </w:del>
      </w:ins>
      <w:ins w:id="11433" w:author="Voeun Kuyeng" w:date="2022-08-31T11:06:00Z">
        <w:del w:id="11434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11435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។</w:delText>
          </w:r>
          <w:r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436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72E403D8" w14:textId="2E01352D" w:rsidR="00756A09" w:rsidRPr="00E33574" w:rsidDel="008207A1" w:rsidRDefault="00756A09">
      <w:pPr>
        <w:spacing w:after="0" w:line="226" w:lineRule="auto"/>
        <w:contextualSpacing/>
        <w:jc w:val="both"/>
        <w:rPr>
          <w:ins w:id="11437" w:author="Voeun Kuyeng" w:date="2022-08-31T11:06:00Z"/>
          <w:del w:id="11438" w:author="Sopheak Phorn" w:date="2023-07-28T13:44:00Z"/>
          <w:rFonts w:ascii="Khmer MEF1" w:hAnsi="Khmer MEF1" w:cs="Khmer MEF1"/>
          <w:spacing w:val="-2"/>
          <w:lang w:val="ca-ES"/>
          <w:rPrChange w:id="11439" w:author="Kem Sereyboth" w:date="2023-07-19T16:59:00Z">
            <w:rPr>
              <w:ins w:id="11440" w:author="Voeun Kuyeng" w:date="2022-08-31T11:06:00Z"/>
              <w:del w:id="11441" w:author="Sopheak Phorn" w:date="2023-07-28T13:44:00Z"/>
              <w:rFonts w:ascii="Khmer MEF1" w:hAnsi="Khmer MEF1" w:cs="Khmer MEF1"/>
              <w:color w:val="000000"/>
              <w:spacing w:val="-2"/>
              <w:lang w:val="ca-ES"/>
            </w:rPr>
          </w:rPrChange>
        </w:rPr>
        <w:pPrChange w:id="11442" w:author="Sopheak Phorn" w:date="2023-08-25T16:14:00Z">
          <w:pPr>
            <w:pStyle w:val="NormalWeb"/>
            <w:spacing w:before="0" w:beforeAutospacing="0" w:after="0" w:afterAutospacing="0"/>
            <w:ind w:firstLine="720"/>
          </w:pPr>
        </w:pPrChange>
      </w:pPr>
    </w:p>
    <w:p w14:paraId="5907E3A0" w14:textId="39EC5577" w:rsidR="00F226D0" w:rsidRPr="00E33574" w:rsidDel="008207A1" w:rsidRDefault="00F226D0">
      <w:pPr>
        <w:spacing w:after="0" w:line="226" w:lineRule="auto"/>
        <w:contextualSpacing/>
        <w:jc w:val="both"/>
        <w:rPr>
          <w:ins w:id="11443" w:author="Voeun Kuyeng" w:date="2022-08-31T11:06:00Z"/>
          <w:del w:id="11444" w:author="Sopheak Phorn" w:date="2023-07-28T13:44:00Z"/>
          <w:rFonts w:ascii="Khmer MEF1" w:hAnsi="Khmer MEF1" w:cs="Khmer MEF1"/>
          <w:spacing w:val="-2"/>
          <w:lang w:val="ca-ES"/>
          <w:rPrChange w:id="11445" w:author="Kem Sereyboth" w:date="2023-07-19T16:59:00Z">
            <w:rPr>
              <w:ins w:id="11446" w:author="Voeun Kuyeng" w:date="2022-08-31T11:06:00Z"/>
              <w:del w:id="11447" w:author="Sopheak Phorn" w:date="2023-07-28T13:44:00Z"/>
              <w:rFonts w:ascii="Khmer MEF1" w:hAnsi="Khmer MEF1" w:cs="Khmer MEF1"/>
              <w:lang w:val="ca-ES"/>
            </w:rPr>
          </w:rPrChange>
        </w:rPr>
        <w:pPrChange w:id="11448" w:author="Sopheak Phorn" w:date="2023-08-25T16:14:00Z">
          <w:pPr>
            <w:pStyle w:val="NormalWeb"/>
            <w:spacing w:before="0" w:beforeAutospacing="0" w:after="0" w:afterAutospacing="0" w:line="250" w:lineRule="auto"/>
            <w:jc w:val="both"/>
          </w:pPr>
        </w:pPrChange>
      </w:pPr>
      <w:ins w:id="11449" w:author="Voeun Kuyeng" w:date="2022-08-31T11:06:00Z">
        <w:del w:id="11450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1145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tab/>
          </w:r>
        </w:del>
      </w:ins>
      <w:ins w:id="11452" w:author="Kem Sereyboth" w:date="2023-06-20T14:28:00Z">
        <w:del w:id="11453" w:author="Sopheak Phorn" w:date="2023-07-28T13:44:00Z">
          <w:r w:rsidR="005C3437" w:rsidRPr="00E33574" w:rsidDel="008207A1">
            <w:rPr>
              <w:rFonts w:ascii="Khmer MEF1" w:hAnsi="Khmer MEF1" w:cs="Khmer MEF1"/>
              <w:cs/>
              <w:lang w:val="ca-ES"/>
            </w:rPr>
            <w:delText xml:space="preserve">នាពេលបច្ចុប្បន្ន </w:delText>
          </w:r>
        </w:del>
      </w:ins>
      <w:ins w:id="11454" w:author="Voeun Kuyeng" w:date="2022-08-31T11:06:00Z">
        <w:del w:id="11455" w:author="Sopheak Phorn" w:date="2023-07-28T13:44:00Z">
          <w:r w:rsidRPr="00E33574" w:rsidDel="008207A1">
            <w:rPr>
              <w:rFonts w:ascii="Khmer MEF1" w:eastAsia="Times New Roman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11456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cs/>
                  <w:lang w:val="ca-ES"/>
                </w:rPr>
              </w:rPrChange>
            </w:rPr>
            <w:delText>ក-ចំណុចទី៤</w:delText>
          </w:r>
          <w:r w:rsidRPr="008207A1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11457" w:author="Sopheak Phorn" w:date="2023-07-28T14:01:00Z">
                <w:rPr>
                  <w:rFonts w:ascii="Khmer MEF1" w:hAnsi="Khmer MEF1" w:cs="Khmer MEF1"/>
                  <w:spacing w:val="2"/>
                </w:rPr>
              </w:rPrChange>
            </w:rPr>
            <w:delText>:</w:delText>
          </w:r>
          <w:r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458" w:author="Kem Sereyboth" w:date="2023-07-19T16:5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 xml:space="preserve"> ត្រូវរៀបរាប់អំពីអាស័យដ្ឋានបច្ចុប្បន្នរបស់សវនដ្ឋាន។ សវនករទទួលបន្ទុក អាចរៀបរាប់អំពីក</w:delText>
          </w:r>
        </w:del>
      </w:ins>
      <w:ins w:id="11459" w:author="socheata.ol@hotmail.com" w:date="2022-09-02T15:17:00Z">
        <w:del w:id="11460" w:author="Sopheak Phorn" w:date="2023-07-28T13:44:00Z">
          <w:r w:rsidR="004C1189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461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ចំណុច</w:delText>
          </w:r>
        </w:del>
      </w:ins>
      <w:ins w:id="11462" w:author="Voeun Kuyeng" w:date="2022-08-31T11:06:00Z">
        <w:del w:id="11463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464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ថាខណ្ឌទី៣ នេះ ដូចគំរូខាងក្រោម៖</w:delText>
          </w:r>
        </w:del>
      </w:ins>
      <w:ins w:id="11465" w:author="User" w:date="2022-09-10T13:35:00Z">
        <w:del w:id="11466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467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​</w:delText>
          </w:r>
        </w:del>
      </w:ins>
    </w:p>
    <w:p w14:paraId="1EB4602C" w14:textId="43578C43" w:rsidR="00F226D0" w:rsidRPr="00E33574" w:rsidDel="00B47A1B" w:rsidRDefault="00F226D0">
      <w:pPr>
        <w:spacing w:after="0" w:line="226" w:lineRule="auto"/>
        <w:contextualSpacing/>
        <w:jc w:val="both"/>
        <w:rPr>
          <w:del w:id="11468" w:author="User" w:date="2022-09-10T13:35:00Z"/>
          <w:rFonts w:ascii="Khmer MEF1" w:hAnsi="Khmer MEF1" w:cs="Khmer MEF1"/>
          <w:lang w:val="ca-ES"/>
          <w:rPrChange w:id="11469" w:author="Kem Sereyboth" w:date="2023-07-19T16:59:00Z">
            <w:rPr>
              <w:del w:id="11470" w:author="User" w:date="2022-09-10T13:35:00Z"/>
              <w:rFonts w:ascii="Khmer MEF1" w:hAnsi="Khmer MEF1" w:cs="Khmer MEF1"/>
              <w:highlight w:val="yellow"/>
              <w:lang w:val="ca-ES"/>
            </w:rPr>
          </w:rPrChange>
        </w:rPr>
        <w:pPrChange w:id="11471" w:author="Sopheak Phorn" w:date="2023-08-25T16:14:00Z">
          <w:pPr>
            <w:pStyle w:val="NormalWeb"/>
            <w:spacing w:before="0" w:beforeAutospacing="0" w:after="0" w:afterAutospacing="0"/>
          </w:pPr>
        </w:pPrChange>
      </w:pPr>
      <w:ins w:id="11472" w:author="Voeun Kuyeng" w:date="2022-08-31T11:06:00Z">
        <w:del w:id="11473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47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tab/>
          </w:r>
        </w:del>
      </w:ins>
      <w:ins w:id="11475" w:author="User" w:date="2022-09-10T13:35:00Z">
        <w:del w:id="11476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11477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rPrChange w:id="11478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highlight w:val="yellow"/>
                  <w:cs/>
                </w:rPr>
              </w:rPrChange>
            </w:rPr>
            <w:delText xml:space="preserve"> </w:delText>
          </w:r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479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មានអាសយដ្ឋាន</w:delText>
          </w:r>
        </w:del>
      </w:ins>
      <w:ins w:id="11480" w:author="sakaria fa" w:date="2022-09-12T22:18:00Z">
        <w:del w:id="11481" w:author="Sopheak Phorn" w:date="2023-07-28T13:44:00Z">
          <w:r w:rsidR="0051192C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482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ស្ថិត</w:delText>
          </w:r>
        </w:del>
      </w:ins>
      <w:ins w:id="11483" w:author="User" w:date="2022-09-10T13:35:00Z">
        <w:del w:id="11484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485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នៅ</w:delText>
          </w:r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11486" w:author="Kem Sereyboth" w:date="2023-07-19T16:59:00Z">
                <w:rPr>
                  <w:rFonts w:ascii="Khmer MEF1" w:hAnsi="Khmer MEF1" w:cs="Khmer MEF1"/>
                  <w:highlight w:val="yellow"/>
                  <w:lang w:val="ca-ES"/>
                </w:rPr>
              </w:rPrChange>
            </w:rPr>
            <w:delText xml:space="preserve"> </w:delText>
          </w:r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487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 xml:space="preserve">អគារក្រសួងសេដ្ឋកិច្ចនិងហិរញ្ញវត្ថុ </w:delText>
          </w:r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488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 xml:space="preserve">អគារ </w:delText>
          </w:r>
        </w:del>
      </w:ins>
      <w:ins w:id="11489" w:author="sakaria fa" w:date="2022-09-12T22:17:00Z">
        <w:del w:id="11490" w:author="Sopheak Phorn" w:date="2023-07-28T13:44:00Z">
          <w:r w:rsidR="0047568A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491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“</w:delText>
          </w:r>
        </w:del>
      </w:ins>
      <w:ins w:id="11492" w:author="User" w:date="2022-09-10T13:35:00Z">
        <w:del w:id="11493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494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ង</w:delText>
          </w:r>
        </w:del>
      </w:ins>
      <w:ins w:id="11495" w:author="sakaria fa" w:date="2022-09-12T22:17:00Z">
        <w:del w:id="11496" w:author="Sopheak Phorn" w:date="2023-07-28T13:44:00Z">
          <w:r w:rsidR="0047568A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497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”</w:delText>
          </w:r>
        </w:del>
      </w:ins>
      <w:ins w:id="11498" w:author="User" w:date="2022-09-10T13:35:00Z">
        <w:del w:id="11499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00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01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ស្ថិតនៅជាន់ទី០៥</w:delText>
          </w:r>
        </w:del>
      </w:ins>
      <w:ins w:id="11502" w:author="sakaria fa" w:date="2022-09-12T22:17:00Z">
        <w:del w:id="11503" w:author="Sopheak Phorn" w:date="2023-07-28T13:44:00Z">
          <w:r w:rsidR="0047568A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04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1505" w:author="sakaria fa" w:date="2022-09-12T22:18:00Z">
        <w:del w:id="11506" w:author="Sopheak Phorn" w:date="2023-07-28T13:44:00Z">
          <w:r w:rsidR="0051192C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07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នៃ</w:delText>
          </w:r>
        </w:del>
      </w:ins>
      <w:ins w:id="11508" w:author="User" w:date="2022-10-03T12:50:00Z">
        <w:del w:id="11509" w:author="Sopheak Phorn" w:date="2023-07-28T13:44:00Z">
          <w:r w:rsidR="00351EF2" w:rsidRPr="00E33574" w:rsidDel="008207A1">
            <w:rPr>
              <w:rFonts w:ascii="Khmer MEF1" w:hAnsi="Khmer MEF1" w:cs="Khmer MEF1"/>
              <w:spacing w:val="-2"/>
              <w:cs/>
              <w:lang w:val="ca-ES"/>
            </w:rPr>
            <w:delText>ទីស្ដីការ</w:delText>
          </w:r>
        </w:del>
      </w:ins>
      <w:ins w:id="11510" w:author="sakaria fa" w:date="2022-09-12T22:17:00Z">
        <w:del w:id="11511" w:author="Sopheak Phorn" w:date="2023-07-28T13:44:00Z">
          <w:r w:rsidR="0047568A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12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ទីស្តីការក្រសួងសេដ្ឋកិច្ចនិងហិរញ្ញវត្ថុ</w:delText>
          </w:r>
        </w:del>
      </w:ins>
      <w:ins w:id="11513" w:author="User" w:date="2022-09-10T13:35:00Z">
        <w:del w:id="11514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15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 xml:space="preserve"> ផ្លូវ</w:delText>
          </w:r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16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.......</w:delText>
          </w:r>
        </w:del>
      </w:ins>
      <w:ins w:id="11517" w:author="sakaria fa" w:date="2022-09-12T22:13:00Z">
        <w:del w:id="11518" w:author="Sopheak Phorn" w:date="2023-07-28T13:44:00Z">
          <w:r w:rsidR="0047568A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519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លេខ ៩២</w:delText>
          </w:r>
        </w:del>
      </w:ins>
      <w:ins w:id="11520" w:author="User" w:date="2022-09-10T13:35:00Z">
        <w:del w:id="11521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1522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 xml:space="preserve"> សង្កាត់.................</w:delText>
          </w:r>
        </w:del>
      </w:ins>
      <w:ins w:id="11523" w:author="sakaria fa" w:date="2022-09-12T22:13:00Z">
        <w:del w:id="11524" w:author="Sopheak Phorn" w:date="2023-07-28T13:44:00Z">
          <w:r w:rsidR="0047568A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1525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វត្តភ្នំ</w:delText>
          </w:r>
        </w:del>
      </w:ins>
      <w:ins w:id="11526" w:author="User" w:date="2022-09-10T13:35:00Z">
        <w:del w:id="11527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1528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 xml:space="preserve"> ខណ្ឌ............</w:delText>
          </w:r>
        </w:del>
      </w:ins>
      <w:ins w:id="11529" w:author="sakaria fa" w:date="2022-09-12T22:13:00Z">
        <w:del w:id="11530" w:author="Sopheak Phorn" w:date="2023-07-28T13:44:00Z">
          <w:r w:rsidR="0047568A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1531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ដូនពេញ</w:delText>
          </w:r>
        </w:del>
      </w:ins>
      <w:ins w:id="11532" w:author="User" w:date="2022-09-10T13:35:00Z">
        <w:del w:id="11533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1534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 xml:space="preserve"> រាជធានីភ្នំពេញ។</w:delText>
          </w:r>
        </w:del>
      </w:ins>
      <w:ins w:id="11535" w:author="Voeun Kuyeng" w:date="2022-08-31T11:06:00Z">
        <w:del w:id="11536" w:author="User" w:date="2022-09-10T13:35:00Z">
          <w:r w:rsidRPr="00E33574" w:rsidDel="00B47A1B">
            <w:rPr>
              <w:rFonts w:ascii="Khmer MEF1" w:hAnsi="Khmer MEF1" w:cs="Khmer MEF1"/>
              <w:cs/>
              <w:lang w:val="ca-ES"/>
            </w:rPr>
            <w:delText xml:space="preserve">នាពេលបច្ចុប្បន្ន </w:delText>
          </w:r>
          <w:r w:rsidRPr="00E33574" w:rsidDel="00B47A1B">
            <w:rPr>
              <w:rFonts w:ascii="Khmer MEF1" w:hAnsi="Khmer MEF1" w:cs="Khmer MEF1"/>
              <w:lang w:val="ca-ES"/>
            </w:rPr>
            <w:delText>[</w:delText>
          </w:r>
          <w:r w:rsidRPr="00E33574" w:rsidDel="00B47A1B">
            <w:rPr>
              <w:rFonts w:ascii="Khmer MEF1" w:hAnsi="Khmer MEF1" w:cs="Khmer MEF1"/>
              <w:cs/>
              <w:lang w:val="ca-ES"/>
            </w:rPr>
            <w:delText>សវនដ្ឋាន</w:delText>
          </w:r>
          <w:r w:rsidRPr="00E33574" w:rsidDel="00B47A1B">
            <w:rPr>
              <w:rFonts w:ascii="Khmer MEF1" w:hAnsi="Khmer MEF1" w:cs="Khmer MEF1"/>
              <w:lang w:val="ca-ES"/>
            </w:rPr>
            <w:delText>]</w:delText>
          </w:r>
          <w:r w:rsidRPr="00E33574" w:rsidDel="00B47A1B">
            <w:rPr>
              <w:rFonts w:ascii="Khmer MEF1" w:eastAsia="Times New Roman" w:hAnsi="Khmer MEF1" w:cs="Khmer MEF1"/>
              <w:sz w:val="24"/>
              <w:szCs w:val="24"/>
              <w:cs/>
              <w:rPrChange w:id="11537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cs/>
                </w:rPr>
              </w:rPrChange>
            </w:rPr>
            <w:delText xml:space="preserve"> </w:delText>
          </w:r>
          <w:r w:rsidRPr="00E33574" w:rsidDel="00B47A1B">
            <w:rPr>
              <w:rFonts w:ascii="Khmer MEF1" w:hAnsi="Khmer MEF1" w:cs="Khmer MEF1"/>
              <w:cs/>
              <w:lang w:val="ca-ES"/>
            </w:rPr>
            <w:delText>មានអាសយដ្ឋាននៅ</w:delText>
          </w:r>
          <w:r w:rsidRPr="00E33574" w:rsidDel="00B47A1B">
            <w:rPr>
              <w:rFonts w:ascii="Khmer MEF1" w:hAnsi="Khmer MEF1" w:cs="Khmer MEF1"/>
              <w:lang w:val="ca-ES"/>
            </w:rPr>
            <w:delText xml:space="preserve"> [</w:delText>
          </w:r>
          <w:r w:rsidRPr="00E33574" w:rsidDel="00B47A1B">
            <w:rPr>
              <w:rFonts w:ascii="Khmer MEF1" w:hAnsi="Khmer MEF1" w:cs="Khmer MEF1"/>
              <w:cs/>
              <w:lang w:val="ca-ES"/>
            </w:rPr>
            <w:delText>អគារអាជ្ញាធរសេវាហិរញ្ញវត្ថុមិនមែនធនាគារ</w:delText>
          </w:r>
          <w:r w:rsidRPr="00E33574" w:rsidDel="00B47A1B">
            <w:rPr>
              <w:rFonts w:ascii="Khmer MEF1" w:hAnsi="Khmer MEF1" w:cs="Khmer MEF1"/>
              <w:lang w:val="ca-ES"/>
            </w:rPr>
            <w:delText>]</w:delText>
          </w:r>
          <w:r w:rsidRPr="00E33574" w:rsidDel="00B47A1B">
            <w:rPr>
              <w:rFonts w:ascii="Khmer MEF1" w:hAnsi="Khmer MEF1" w:cs="Khmer MEF1"/>
              <w:cs/>
              <w:lang w:val="ca-ES"/>
            </w:rPr>
            <w:delText xml:space="preserve"> ឬ </w:delText>
          </w:r>
          <w:r w:rsidRPr="00E33574" w:rsidDel="00B47A1B">
            <w:rPr>
              <w:rFonts w:ascii="Khmer MEF1" w:hAnsi="Khmer MEF1" w:cs="Khmer MEF1"/>
              <w:lang w:val="ca-ES"/>
            </w:rPr>
            <w:delText>[</w:delText>
          </w:r>
          <w:r w:rsidRPr="00E33574" w:rsidDel="00B47A1B">
            <w:rPr>
              <w:rFonts w:ascii="Khmer MEF1" w:hAnsi="Khmer MEF1" w:cs="Khmer MEF1"/>
              <w:cs/>
              <w:lang w:val="ca-ES"/>
            </w:rPr>
            <w:delText>អគារក្រសួងសេដ្ឋកិច្ចនិងហិរញ្ញវត្ថុ</w:delText>
          </w:r>
          <w:r w:rsidRPr="00E33574" w:rsidDel="00B47A1B">
            <w:rPr>
              <w:rFonts w:ascii="Khmer MEF1" w:hAnsi="Khmer MEF1" w:cs="Khmer MEF1"/>
              <w:lang w:val="ca-ES"/>
            </w:rPr>
            <w:delText>]</w:delText>
          </w:r>
          <w:r w:rsidRPr="00E33574" w:rsidDel="00B47A1B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1538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អគារលេខ....</w:delText>
          </w:r>
          <w:r w:rsidRPr="00E33574" w:rsidDel="00B47A1B">
            <w:rPr>
              <w:rFonts w:ascii="Khmer MEF1" w:eastAsia="Times New Roman" w:hAnsi="Khmer MEF1" w:cs="Khmer MEF1"/>
              <w:sz w:val="24"/>
              <w:szCs w:val="24"/>
              <w:lang w:val="ca-ES"/>
              <w:rPrChange w:id="11539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 xml:space="preserve"> </w:delText>
          </w:r>
          <w:r w:rsidRPr="00E33574" w:rsidDel="00B47A1B">
            <w:rPr>
              <w:rFonts w:ascii="Khmer MEF1" w:hAnsi="Khmer MEF1" w:cs="Khmer MEF1"/>
              <w:cs/>
              <w:lang w:val="ca-ES"/>
            </w:rPr>
            <w:delText xml:space="preserve">ស្ថិតនៅជាន់ទី... </w:delText>
          </w:r>
          <w:r w:rsidRPr="00E33574" w:rsidDel="00B47A1B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1540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ផ្លូវ....... សង្កាត់................. ខណ្ឌ............</w:delText>
          </w:r>
          <w:r w:rsidRPr="00E33574" w:rsidDel="00B47A1B">
            <w:rPr>
              <w:rFonts w:ascii="Khmer MEF1" w:hAnsi="Khmer MEF1" w:cs="Khmer MEF1"/>
              <w:cs/>
              <w:lang w:val="ca-ES"/>
            </w:rPr>
            <w:delText xml:space="preserve"> រាជធានីភ្នំពេញ។</w:delText>
          </w:r>
        </w:del>
      </w:ins>
    </w:p>
    <w:p w14:paraId="08DA32CF" w14:textId="77777777" w:rsidR="00F226D0" w:rsidRPr="00E33574" w:rsidRDefault="00F226D0">
      <w:pPr>
        <w:spacing w:after="0" w:line="226" w:lineRule="auto"/>
        <w:ind w:firstLine="720"/>
        <w:jc w:val="both"/>
        <w:rPr>
          <w:ins w:id="11541" w:author="Voeun Kuyeng" w:date="2022-08-31T11:06:00Z"/>
          <w:rFonts w:ascii="Khmer MEF1" w:hAnsi="Khmer MEF1" w:cs="Khmer MEF1"/>
          <w:sz w:val="24"/>
          <w:szCs w:val="24"/>
          <w:lang w:val="ca-ES"/>
          <w:rPrChange w:id="11542" w:author="Kem Sereyboth" w:date="2023-07-19T16:59:00Z">
            <w:rPr>
              <w:ins w:id="11543" w:author="Voeun Kuyeng" w:date="2022-08-31T11:06:00Z"/>
              <w:rFonts w:ascii="Khmer MEF1" w:hAnsi="Khmer MEF1" w:cs="Khmer MEF1"/>
              <w:sz w:val="8"/>
              <w:szCs w:val="8"/>
              <w:lang w:val="ca-ES"/>
            </w:rPr>
          </w:rPrChange>
        </w:rPr>
        <w:pPrChange w:id="11544" w:author="Sopheak Phorn" w:date="2023-08-25T16:14:00Z">
          <w:pPr>
            <w:pStyle w:val="NormalWeb"/>
            <w:spacing w:before="0" w:beforeAutospacing="0" w:after="0" w:afterAutospacing="0"/>
          </w:pPr>
        </w:pPrChange>
      </w:pPr>
    </w:p>
    <w:p w14:paraId="35DBD2DE" w14:textId="681F582D" w:rsidR="00F226D0" w:rsidRPr="00E33574" w:rsidRDefault="00F226D0">
      <w:pPr>
        <w:pStyle w:val="Heading1"/>
        <w:spacing w:before="0" w:line="226" w:lineRule="auto"/>
        <w:ind w:firstLine="720"/>
        <w:rPr>
          <w:ins w:id="11545" w:author="Voeun Kuyeng" w:date="2022-08-31T11:06:00Z"/>
          <w:rFonts w:ascii="Khmer MEF2" w:hAnsi="Khmer MEF2" w:cs="Khmer MEF2"/>
          <w:lang w:val="ca-ES"/>
          <w:rPrChange w:id="11546" w:author="Kem Sereyboth" w:date="2023-07-19T16:59:00Z">
            <w:rPr>
              <w:ins w:id="11547" w:author="Voeun Kuyeng" w:date="2022-08-31T11:06:00Z"/>
              <w:lang w:val="ca-ES"/>
            </w:rPr>
          </w:rPrChange>
        </w:rPr>
        <w:pPrChange w:id="11548" w:author="Sopheak Phorn" w:date="2023-08-25T16:14:00Z">
          <w:pPr>
            <w:pStyle w:val="NormalWeb"/>
            <w:spacing w:before="0" w:beforeAutospacing="0" w:after="0" w:afterAutospacing="0"/>
            <w:ind w:firstLine="720"/>
          </w:pPr>
        </w:pPrChange>
      </w:pPr>
      <w:bookmarkStart w:id="11549" w:name="_Toc143872980"/>
      <w:ins w:id="11550" w:author="Voeun Kuyeng" w:date="2022-08-31T11:06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11551" w:author="Kem Sereyboth" w:date="2023-07-19T16:59:00Z">
              <w:rPr>
                <w:rFonts w:cs="MoolBoran"/>
                <w:b/>
                <w:bCs/>
                <w:cs/>
                <w:lang w:val="ca-ES"/>
              </w:rPr>
            </w:rPrChange>
          </w:rPr>
          <w:lastRenderedPageBreak/>
          <w:t>៤.ព័ត៌មានអំពីប្រតិភូសវនកម្ម និងសវនករទទួលបន្ទុក</w:t>
        </w:r>
        <w:bookmarkEnd w:id="11549"/>
      </w:ins>
    </w:p>
    <w:p w14:paraId="4D3553CF" w14:textId="0B8BC1F5" w:rsidR="00F226D0" w:rsidRPr="00EA1D56" w:rsidDel="00090B31" w:rsidRDefault="00F226D0">
      <w:pPr>
        <w:spacing w:after="0" w:line="226" w:lineRule="auto"/>
        <w:jc w:val="both"/>
        <w:rPr>
          <w:del w:id="11552" w:author="sakaria fa" w:date="2022-09-13T22:06:00Z"/>
          <w:rFonts w:ascii="Khmer MEF1" w:hAnsi="Khmer MEF1" w:cs="Khmer MEF1"/>
          <w:sz w:val="24"/>
          <w:szCs w:val="24"/>
          <w:lang w:val="ca-ES"/>
          <w:rPrChange w:id="11553" w:author="Sopheak Phorn" w:date="2023-08-03T14:12:00Z">
            <w:rPr>
              <w:del w:id="11554" w:author="sakaria fa" w:date="2022-09-13T22:06:00Z"/>
              <w:rFonts w:ascii="Khmer MEF1" w:hAnsi="Khmer MEF1" w:cs="Khmer MEF1"/>
              <w:spacing w:val="8"/>
              <w:sz w:val="24"/>
              <w:szCs w:val="24"/>
            </w:rPr>
          </w:rPrChange>
        </w:rPr>
        <w:pPrChange w:id="11555" w:author="Sopheak Phorn" w:date="2023-08-25T16:14:00Z">
          <w:pPr>
            <w:spacing w:after="0" w:line="221" w:lineRule="auto"/>
            <w:jc w:val="both"/>
          </w:pPr>
        </w:pPrChange>
      </w:pPr>
      <w:ins w:id="11556" w:author="Voeun Kuyeng" w:date="2022-08-31T11:06:00Z">
        <w:r w:rsidRPr="00E33574">
          <w:rPr>
            <w:rFonts w:ascii="Khmer MEF1" w:hAnsi="Khmer MEF1" w:cs="Khmer MEF1"/>
            <w:sz w:val="24"/>
            <w:szCs w:val="24"/>
            <w:cs/>
          </w:rPr>
          <w:t>​</w:t>
        </w:r>
        <w:r w:rsidRPr="00374D34">
          <w:rPr>
            <w:rFonts w:ascii="Khmer MEF1" w:hAnsi="Khmer MEF1" w:cs="Khmer MEF1"/>
            <w:spacing w:val="-10"/>
            <w:sz w:val="24"/>
            <w:szCs w:val="24"/>
            <w:cs/>
            <w:rPrChange w:id="11557" w:author="Kem Sereyboth" w:date="2023-07-25T14:26:00Z">
              <w:rPr>
                <w:rFonts w:ascii="Khmer MEF1" w:hAnsi="Khmer MEF1" w:cs="Khmer MEF1"/>
                <w:spacing w:val="-12"/>
                <w:sz w:val="24"/>
                <w:szCs w:val="24"/>
                <w:cs/>
              </w:rPr>
            </w:rPrChange>
          </w:rPr>
          <w:tab/>
        </w:r>
      </w:ins>
      <w:ins w:id="11558" w:author="Sopheak Phorn" w:date="2023-08-03T14:12:00Z">
        <w:r w:rsidR="00EA1D56">
          <w:rPr>
            <w:rFonts w:ascii="Khmer MEF1" w:hAnsi="Khmer MEF1" w:cs="Khmer MEF1"/>
            <w:spacing w:val="-10"/>
            <w:sz w:val="24"/>
            <w:szCs w:val="24"/>
            <w:cs/>
            <w:lang w:val="ca-ES"/>
          </w:rPr>
          <w:t xml:space="preserve">យោងតាមចំណារឯកភាពដ៏ខ្ពង់ខ្ពស់របស់ </w:t>
        </w:r>
        <w:r w:rsidR="00EA1D56">
          <w:rPr>
            <w:rFonts w:ascii="Khmer MEF2" w:hAnsi="Khmer MEF2" w:cs="Khmer MEF2"/>
            <w:spacing w:val="-10"/>
            <w:sz w:val="24"/>
            <w:szCs w:val="24"/>
            <w:cs/>
            <w:lang w:val="ca-ES"/>
          </w:rPr>
          <w:t>ឯកឧត្តមអគ្គបណ្ឌិតសភាចារ្យ ឧបនាយករដ្ឋមន្ត្រី រដ្ឋម​ន្រ្តី</w:t>
        </w:r>
        <w:r w:rsidR="00EA1D56">
          <w:rPr>
            <w:rFonts w:ascii="Khmer MEF2" w:hAnsi="Khmer MEF2" w:cs="Khmer MEF2"/>
            <w:spacing w:val="-6"/>
            <w:sz w:val="24"/>
            <w:szCs w:val="24"/>
            <w:cs/>
            <w:lang w:val="ca-ES"/>
          </w:rPr>
          <w:t>​</w:t>
        </w:r>
        <w:r w:rsidR="00EA1D56" w:rsidRPr="007F2E01">
          <w:rPr>
            <w:rFonts w:ascii="Khmer MEF2" w:hAnsi="Khmer MEF2" w:cs="Khmer MEF2"/>
            <w:sz w:val="24"/>
            <w:szCs w:val="24"/>
            <w:cs/>
            <w:lang w:val="ca-ES"/>
            <w:rPrChange w:id="11559" w:author="Sopheak Phorn" w:date="2023-08-04T11:09:00Z">
              <w:rPr>
                <w:rFonts w:ascii="Khmer MEF2" w:hAnsi="Khmer MEF2" w:cs="Khmer MEF2"/>
                <w:spacing w:val="-6"/>
                <w:sz w:val="24"/>
                <w:szCs w:val="24"/>
                <w:cs/>
                <w:lang w:val="ca-ES"/>
              </w:rPr>
            </w:rPrChange>
          </w:rPr>
          <w:t>ក្រសួងសេដ្ឋកិច្ចនិងហិរញ្ញវត្ថុ</w:t>
        </w:r>
        <w:r w:rsidR="00EA1D56" w:rsidRPr="007F2E01">
          <w:rPr>
            <w:rFonts w:ascii="Khmer MEF1" w:hAnsi="Khmer MEF1" w:cs="Khmer MEF1"/>
            <w:sz w:val="24"/>
            <w:szCs w:val="24"/>
            <w:cs/>
            <w:lang w:val="ca-ES"/>
            <w:rPrChange w:id="11560" w:author="Sopheak Phorn" w:date="2023-08-04T11:09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EA1D56" w:rsidRPr="007F2E01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11561" w:author="Sopheak Phorn" w:date="2023-08-04T11:09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  <w:lang w:val="ca-ES"/>
              </w:rPr>
            </w:rPrChange>
          </w:rPr>
          <w:t>និងជា</w:t>
        </w:r>
        <w:del w:id="11562" w:author="S_Chhenglay" w:date="2023-08-04T09:22:00Z">
          <w:r w:rsidR="00EA1D56" w:rsidRPr="007F2E01" w:rsidDel="00665E73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11563" w:author="Sopheak Phorn" w:date="2023-08-04T11:0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r w:rsidR="00EA1D56" w:rsidRPr="007F2E01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11564" w:author="Sopheak Phorn" w:date="2023-08-04T11:09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val="ca-ES"/>
              </w:rPr>
            </w:rPrChange>
          </w:rPr>
          <w:t>ប្រធានក្រុមប្រឹក្សា អ.ស.ហ.</w:t>
        </w:r>
        <w:r w:rsidR="00EA1D56" w:rsidRPr="007F2E01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1565" w:author="Sopheak Phorn" w:date="2023-08-04T11:0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លើលិខិតលេខ ០៥៨/២៣ អ.ស.ផ.</w:t>
        </w:r>
        <w:r w:rsidR="00EA1D56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 w:rsidR="00EA1D56" w:rsidRP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1566" w:author="Sopheak Phorn" w:date="2023-08-03T14:13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ចុះថ្ងៃទី២ ខែកុម្ភៈ ឆ្នាំ២០២៣  អង្គភាពសវន</w:t>
        </w:r>
        <w:r w:rsidR="00EA1D56" w:rsidRP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1567" w:author="Sopheak Phorn" w:date="2023-08-03T14:1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កម្ម</w:t>
        </w:r>
        <w:r w:rsidR="00EA1D56" w:rsidRP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 xml:space="preserve">ផ្ទៃក្នុងនៃ </w:t>
        </w:r>
        <w:r w:rsidR="00EA1D56" w:rsidRPr="00EA1D56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</w:rPr>
          <w:t xml:space="preserve">អ.ស.ហ. </w:t>
        </w:r>
        <w:r w:rsidR="00EA1D56" w:rsidRP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បានចាប់ផ្តើមអនុវត្តការងារសវនកម្ម</w:t>
        </w:r>
        <w:r w:rsid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របស់ខ្លួនពី</w:t>
        </w:r>
        <w:r w:rsidR="00EA1D56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</w:rPr>
          <w:t>​ថ្ងៃទី</w:t>
        </w:r>
        <w:r w:rsidR="00EA1D56">
          <w:rPr>
            <w:rFonts w:ascii="Khmer MEF1" w:hAnsi="Khmer MEF1" w:cs="Khmer MEF1" w:hint="cs"/>
            <w:b/>
            <w:bCs/>
            <w:spacing w:val="-8"/>
            <w:sz w:val="24"/>
            <w:szCs w:val="24"/>
            <w:cs/>
            <w:lang w:val="ca-ES"/>
          </w:rPr>
          <w:t>៣</w:t>
        </w:r>
        <w:r w:rsidR="00EA1D56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</w:rPr>
          <w:t xml:space="preserve"> ខែមេសា ឆ្នាំ២០២៣ </w:t>
        </w:r>
        <w:r w:rsidR="00EA1D56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</w:rPr>
          <w:t>ដល់​ថ្ងៃទី</w:t>
        </w:r>
        <w:r w:rsidR="00EA1D56">
          <w:rPr>
            <w:rFonts w:ascii="Khmer MEF1" w:hAnsi="Khmer MEF1" w:cs="Khmer MEF1" w:hint="cs"/>
            <w:b/>
            <w:bCs/>
            <w:spacing w:val="2"/>
            <w:sz w:val="24"/>
            <w:szCs w:val="24"/>
            <w:cs/>
            <w:lang w:val="ca-ES"/>
          </w:rPr>
          <w:t>៩</w:t>
        </w:r>
        <w:r w:rsidR="00EA1D56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</w:rPr>
          <w:t xml:space="preserve"> ខែឧសភា ឆ្នាំ២០២៣</w:t>
        </w:r>
        <w:r w:rsid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 xml:space="preserve"> ដោយមានសមាសភាព</w:t>
        </w:r>
        <w:r w:rsidR="00EA1D56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ប្រតិភូ</w:t>
        </w:r>
        <w:r w:rsidR="00EA1D56" w:rsidRP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1568" w:author="Sopheak Phorn" w:date="2023-08-03T14:1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សវនកម្មចំនួន ៥ រូប ដែលមានបង្ហាញនៅលិខិតបញ្ជាបេសកកម្មលេខ ១០</w:t>
        </w:r>
      </w:ins>
      <w:ins w:id="11569" w:author="Sopheak Phorn" w:date="2023-08-03T14:13:00Z">
        <w:r w:rsidR="00EA1D56" w:rsidRP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1570" w:author="Sopheak Phorn" w:date="2023-08-03T14:1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៣</w:t>
        </w:r>
      </w:ins>
      <w:ins w:id="11571" w:author="Sopheak Phorn" w:date="2023-08-03T14:12:00Z">
        <w:r w:rsidR="00EA1D56" w:rsidRP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1572" w:author="Sopheak Phorn" w:date="2023-08-03T14:1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/២៣  អ.ស.ផ. ចុះថ្ងៃទី</w:t>
        </w:r>
        <w:r w:rsidR="00EA1D56" w:rsidRP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1573" w:author="Sopheak Phorn" w:date="2023-08-03T14:1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១៦</w:t>
        </w:r>
        <w:r w:rsidR="00EA1D56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ខែមីនា ឆ្នាំ២០២៣  និងបញ្ជីរាយនាមប្រតិភូសវនកម្ម​ និងសវនករទទួលបន្ទុកលើ </w:t>
        </w:r>
        <w:r w:rsidR="00EA1D56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ន.</w:t>
        </w:r>
      </w:ins>
      <w:ins w:id="11574" w:author="S_Chhenglay" w:date="2023-08-04T09:15:00Z">
        <w:r w:rsidR="007A26A4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គ</w:t>
        </w:r>
      </w:ins>
      <w:ins w:id="11575" w:author="Sopheak Phorn" w:date="2023-08-03T14:12:00Z">
        <w:del w:id="11576" w:author="S_Chhenglay" w:date="2023-08-04T09:15:00Z">
          <w:r w:rsidR="00EA1D56" w:rsidDel="007A26A4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  <w:r w:rsidR="00EA1D56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 xml:space="preserve">.ស. </w:t>
        </w:r>
        <w:r w:rsidR="00EA1D56">
          <w:rPr>
            <w:rFonts w:ascii="Khmer MEF1" w:hAnsi="Khmer MEF1" w:cs="Khmer MEF1"/>
            <w:sz w:val="24"/>
            <w:szCs w:val="24"/>
            <w:cs/>
            <w:lang w:val="ca-ES"/>
          </w:rPr>
          <w:t>ដែលក្នុងនោះមានសមាភាព និងព័ត៌មានរបស់ប្រតិភូសវនកម្មមានដូចខាងក្រោម៖</w:t>
        </w:r>
      </w:ins>
      <w:ins w:id="11577" w:author="Voeun Kuyeng" w:date="2022-08-31T11:06:00Z">
        <w:del w:id="11578" w:author="sakaria fa" w:date="2022-09-13T22:06:00Z">
          <w:r w:rsidRPr="00374D34" w:rsidDel="006078A4">
            <w:rPr>
              <w:rFonts w:ascii="Khmer MEF1" w:hAnsi="Khmer MEF1" w:cs="Khmer MEF1"/>
              <w:spacing w:val="-10"/>
              <w:sz w:val="24"/>
              <w:szCs w:val="24"/>
              <w:cs/>
              <w:rPrChange w:id="11579" w:author="Kem Sereyboth" w:date="2023-07-25T14:26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ព័ត៌មានអំពីប្រតិភូសវនកម្ម និងសវនករទទួលបន្ទុក គឺជាផ្នែកមួយដែលបង្ហាញដល់អ្នក</w:delText>
          </w:r>
        </w:del>
      </w:ins>
      <w:ins w:id="11580" w:author="socheata.ol@hotmail.com" w:date="2022-09-02T15:19:00Z">
        <w:del w:id="11581" w:author="sakaria fa" w:date="2022-09-13T22:06:00Z">
          <w:r w:rsidR="003A5CBC" w:rsidRPr="00374D34" w:rsidDel="006078A4">
            <w:rPr>
              <w:rFonts w:ascii="Khmer MEF1" w:hAnsi="Khmer MEF1" w:cs="Khmer MEF1"/>
              <w:spacing w:val="-10"/>
              <w:sz w:val="24"/>
              <w:szCs w:val="24"/>
              <w:cs/>
              <w:rPrChange w:id="11582" w:author="Kem Sereyboth" w:date="2023-07-25T14:26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ប្រើប្រាស់របាយការណ៍សវនកម្ម</w:delText>
          </w:r>
        </w:del>
      </w:ins>
      <w:ins w:id="11583" w:author="Voeun Kuyeng" w:date="2022-08-31T11:06:00Z">
        <w:del w:id="11584" w:author="sakaria fa" w:date="2022-09-13T22:06:00Z">
          <w:r w:rsidRPr="00374D34" w:rsidDel="006078A4">
            <w:rPr>
              <w:rFonts w:ascii="Khmer MEF1" w:hAnsi="Khmer MEF1" w:cs="Khmer MEF1"/>
              <w:spacing w:val="-10"/>
              <w:sz w:val="24"/>
              <w:szCs w:val="24"/>
              <w:cs/>
              <w:rPrChange w:id="11585" w:author="Kem Sereyboth" w:date="2023-07-25T14:26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 xml:space="preserve">អានអំពី សេចក្តីសម្រេចនៃការតែងតាំង ឋានានុក្រម មុខងារ តួនាទី និងកម្រិតវប្បធម៌របស់ប្រតិភូសវនកម្ម និងសវនករទទួលបន្ទុក </w:delText>
          </w:r>
          <w:r w:rsidRPr="00374D34" w:rsidDel="006078A4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1586" w:author="Kem Sereyboth" w:date="2023-07-25T14:2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ដូចនេះ </w:delText>
          </w:r>
        </w:del>
      </w:ins>
      <w:ins w:id="11587" w:author="Voeun Kuyeng" w:date="2022-09-07T14:20:00Z">
        <w:del w:id="11588" w:author="sakaria fa" w:date="2022-09-13T22:06:00Z">
          <w:r w:rsidR="0034030C" w:rsidRPr="00374D34" w:rsidDel="006078A4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1589" w:author="Kem Sereyboth" w:date="2023-07-25T14:2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ត្រូវ</w:delText>
          </w:r>
        </w:del>
      </w:ins>
      <w:ins w:id="11590" w:author="socheata.ol@hotmail.com" w:date="2022-09-02T15:19:00Z">
        <w:del w:id="11591" w:author="sakaria fa" w:date="2022-09-13T22:06:00Z">
          <w:r w:rsidR="00C51EF6" w:rsidRPr="00374D34" w:rsidDel="006078A4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1592" w:author="Kem Sereyboth" w:date="2023-07-25T14:2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</w:ins>
      <w:ins w:id="11593" w:author="Voeun Kuyeng" w:date="2022-08-31T11:06:00Z">
        <w:del w:id="11594" w:author="sakaria fa" w:date="2022-09-13T22:06:00Z">
          <w:r w:rsidRPr="00374D34" w:rsidDel="006078A4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1595" w:author="Kem Sereyboth" w:date="2023-07-25T14:2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ត្រូវរៀបចំដូចគំរូខាងក្រោម៖</w:delText>
          </w:r>
          <w:r w:rsidRPr="00374D34" w:rsidDel="006078A4">
            <w:rPr>
              <w:rFonts w:ascii="Khmer MEF1" w:hAnsi="Khmer MEF1" w:cs="Khmer MEF1"/>
              <w:spacing w:val="-10"/>
              <w:sz w:val="24"/>
              <w:szCs w:val="24"/>
              <w:cs/>
              <w:rPrChange w:id="11596" w:author="Kem Sereyboth" w:date="2023-07-25T14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11597" w:author="User" w:date="2022-11-03T23:33:00Z">
          <w:r w:rsidRPr="00374D34" w:rsidDel="008E6722">
            <w:rPr>
              <w:rFonts w:ascii="Khmer MEF1" w:hAnsi="Khmer MEF1" w:cs="Khmer MEF1"/>
              <w:spacing w:val="-10"/>
              <w:sz w:val="24"/>
              <w:szCs w:val="24"/>
              <w:cs/>
              <w:rPrChange w:id="11598" w:author="Kem Sereyboth" w:date="2023-07-25T14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582F0695" w14:textId="64DDCCDD" w:rsidR="00CA254A" w:rsidRPr="00E33574" w:rsidDel="00EA1D56" w:rsidRDefault="00090B31">
      <w:pPr>
        <w:spacing w:after="0" w:line="226" w:lineRule="auto"/>
        <w:jc w:val="both"/>
        <w:rPr>
          <w:ins w:id="11599" w:author="Voeun Kuyeng" w:date="2022-08-31T11:06:00Z"/>
          <w:del w:id="11600" w:author="Sopheak Phorn" w:date="2023-08-03T14:12:00Z"/>
          <w:rFonts w:ascii="Khmer MEF1" w:hAnsi="Khmer MEF1" w:cs="Khmer MEF1"/>
          <w:sz w:val="24"/>
          <w:szCs w:val="24"/>
          <w:lang w:val="ca-ES"/>
        </w:rPr>
        <w:pPrChange w:id="11601" w:author="Sopheak Phorn" w:date="2023-08-25T16:14:00Z">
          <w:pPr>
            <w:spacing w:after="0" w:line="240" w:lineRule="auto"/>
            <w:jc w:val="both"/>
          </w:pPr>
        </w:pPrChange>
      </w:pPr>
      <w:ins w:id="11602" w:author="LENOVO" w:date="2022-10-02T08:51:00Z">
        <w:del w:id="11603" w:author="Sopheak Phorn" w:date="2023-08-03T14:12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604" w:author="Sopheak" w:date="2023-08-03T07:00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  <w:lang w:val="ca-ES"/>
                </w:rPr>
              </w:rPrChange>
            </w:rPr>
            <w:delText xml:space="preserve">យោងតាមចំណារឯកភាពដ៏ខ្ពង់ខ្ពស់របស់ </w:delText>
          </w:r>
          <w:r w:rsidRPr="00A0350B" w:rsidDel="00EA1D56">
            <w:rPr>
              <w:rFonts w:ascii="Khmer MEF2" w:hAnsi="Khmer MEF2" w:cs="Khmer MEF2"/>
              <w:spacing w:val="-10"/>
              <w:sz w:val="24"/>
              <w:szCs w:val="24"/>
              <w:highlight w:val="yellow"/>
              <w:cs/>
              <w:lang w:val="ca-ES"/>
              <w:rPrChange w:id="11605" w:author="Sopheak" w:date="2023-08-03T07:00:00Z">
                <w:rPr>
                  <w:rFonts w:ascii="Khmer MEF2" w:hAnsi="Khmer MEF2" w:cs="Khmer MEF2"/>
                  <w:spacing w:val="10"/>
                  <w:sz w:val="24"/>
                  <w:szCs w:val="24"/>
                  <w:cs/>
                  <w:lang w:val="ca-ES"/>
                </w:rPr>
              </w:rPrChange>
            </w:rPr>
            <w:delText>ឯកឧត្តមអគ្គបណ្ឌិតសភាចារ្យ</w:delText>
          </w:r>
        </w:del>
      </w:ins>
      <w:ins w:id="11606" w:author="Kem Sereyboth" w:date="2023-07-18T15:58:00Z">
        <w:del w:id="11607" w:author="Sopheak Phorn" w:date="2023-08-03T14:12:00Z">
          <w:r w:rsidR="00614536" w:rsidRPr="00A0350B" w:rsidDel="00EA1D56">
            <w:rPr>
              <w:rFonts w:ascii="Khmer MEF2" w:hAnsi="Khmer MEF2" w:cs="Khmer MEF2"/>
              <w:spacing w:val="-10"/>
              <w:sz w:val="24"/>
              <w:szCs w:val="24"/>
              <w:highlight w:val="yellow"/>
              <w:cs/>
              <w:lang w:val="ca-ES"/>
              <w:rPrChange w:id="11608" w:author="Sopheak" w:date="2023-08-03T07:00:00Z">
                <w:rPr>
                  <w:rFonts w:ascii="Khmer MEF2" w:hAnsi="Khmer MEF2" w:cs="Khmer MEF2"/>
                  <w:color w:val="FF0000"/>
                  <w:spacing w:val="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1609" w:author="LENOVO" w:date="2022-10-02T08:51:00Z">
        <w:del w:id="11610" w:author="Sopheak Phorn" w:date="2023-08-03T14:12:00Z">
          <w:r w:rsidRPr="00A0350B" w:rsidDel="00EA1D56">
            <w:rPr>
              <w:rFonts w:ascii="Khmer MEF2" w:hAnsi="Khmer MEF2" w:cs="Khmer MEF2"/>
              <w:spacing w:val="-10"/>
              <w:sz w:val="24"/>
              <w:szCs w:val="24"/>
              <w:highlight w:val="yellow"/>
              <w:cs/>
              <w:lang w:val="ca-ES"/>
              <w:rPrChange w:id="11611" w:author="Sopheak" w:date="2023-08-03T07:00:00Z">
                <w:rPr>
                  <w:rFonts w:ascii="Khmer MEF2" w:hAnsi="Khmer MEF2" w:cs="Khmer MEF2"/>
                  <w:spacing w:val="10"/>
                  <w:sz w:val="24"/>
                  <w:szCs w:val="24"/>
                  <w:cs/>
                  <w:lang w:val="ca-ES"/>
                </w:rPr>
              </w:rPrChange>
            </w:rPr>
            <w:delText>ឧបនាយករដ្ឋមន្ត្រី</w:delText>
          </w:r>
          <w:r w:rsidRPr="00A0350B" w:rsidDel="00EA1D56">
            <w:rPr>
              <w:rFonts w:ascii="Khmer MEF2" w:hAnsi="Khmer MEF2" w:cs="Khmer MEF2"/>
              <w:spacing w:val="-10"/>
              <w:sz w:val="24"/>
              <w:szCs w:val="24"/>
              <w:highlight w:val="yellow"/>
              <w:lang w:val="ca-ES"/>
              <w:rPrChange w:id="11612" w:author="Sopheak" w:date="2023-08-03T07:00:00Z">
                <w:rPr>
                  <w:rFonts w:ascii="Khmer MEF2" w:hAnsi="Khmer MEF2" w:cs="Khmer MEF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A0350B" w:rsidDel="00EA1D56">
            <w:rPr>
              <w:rFonts w:ascii="Khmer MEF2" w:hAnsi="Khmer MEF2" w:cs="Khmer MEF2"/>
              <w:spacing w:val="-10"/>
              <w:sz w:val="24"/>
              <w:szCs w:val="24"/>
              <w:highlight w:val="yellow"/>
              <w:cs/>
              <w:lang w:val="ca-ES"/>
              <w:rPrChange w:id="11613" w:author="Sopheak" w:date="2023-08-03T07:00:00Z">
                <w:rPr>
                  <w:rFonts w:ascii="Khmer MEF2" w:hAnsi="Khmer MEF2" w:cs="Khmer MEF2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រដ្ឋម</w:delText>
          </w:r>
        </w:del>
      </w:ins>
      <w:ins w:id="11614" w:author="Kem Sereyboth" w:date="2023-07-25T14:26:00Z">
        <w:del w:id="11615" w:author="Sopheak Phorn" w:date="2023-08-03T14:12:00Z">
          <w:r w:rsidR="00374D34" w:rsidRPr="00A0350B" w:rsidDel="00EA1D56">
            <w:rPr>
              <w:rFonts w:ascii="Khmer MEF2" w:hAnsi="Khmer MEF2" w:cs="Khmer MEF2"/>
              <w:spacing w:val="-10"/>
              <w:sz w:val="24"/>
              <w:szCs w:val="24"/>
              <w:highlight w:val="yellow"/>
              <w:cs/>
              <w:lang w:val="ca-ES"/>
              <w:rPrChange w:id="11616" w:author="Sopheak" w:date="2023-08-03T07:00:00Z">
                <w:rPr>
                  <w:rFonts w:ascii="Khmer MEF2" w:hAnsi="Khmer MEF2" w:cs="Khmer MEF2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1617" w:author="LENOVO" w:date="2022-10-02T08:51:00Z">
        <w:del w:id="11618" w:author="Sopheak Phorn" w:date="2023-08-03T14:12:00Z">
          <w:r w:rsidRPr="00A0350B" w:rsidDel="00EA1D56">
            <w:rPr>
              <w:rFonts w:ascii="Khmer MEF2" w:hAnsi="Khmer MEF2" w:cs="Khmer MEF2"/>
              <w:spacing w:val="-10"/>
              <w:sz w:val="24"/>
              <w:szCs w:val="24"/>
              <w:highlight w:val="yellow"/>
              <w:cs/>
              <w:lang w:val="ca-ES"/>
              <w:rPrChange w:id="11619" w:author="Sopheak" w:date="2023-08-03T07:00:00Z">
                <w:rPr>
                  <w:rFonts w:ascii="Khmer MEF2" w:hAnsi="Khmer MEF2" w:cs="Khmer MEF2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ន្រ្តី</w:delText>
          </w:r>
        </w:del>
      </w:ins>
      <w:ins w:id="11620" w:author="Kem Sereyboth" w:date="2023-07-25T14:26:00Z">
        <w:del w:id="11621" w:author="Sopheak Phorn" w:date="2023-08-03T14:12:00Z">
          <w:r w:rsidR="00374D34" w:rsidRPr="00A0350B" w:rsidDel="00EA1D56">
            <w:rPr>
              <w:rFonts w:ascii="Khmer MEF2" w:hAnsi="Khmer MEF2" w:cs="Khmer MEF2"/>
              <w:spacing w:val="-10"/>
              <w:sz w:val="24"/>
              <w:szCs w:val="24"/>
              <w:highlight w:val="yellow"/>
              <w:cs/>
              <w:lang w:val="ca-ES"/>
              <w:rPrChange w:id="11622" w:author="Sopheak" w:date="2023-08-03T07:00:00Z">
                <w:rPr>
                  <w:rFonts w:ascii="Khmer MEF2" w:hAnsi="Khmer MEF2" w:cs="Khmer MEF2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1623" w:author="LENOVO" w:date="2022-10-02T08:51:00Z">
        <w:del w:id="11624" w:author="Sopheak Phorn" w:date="2023-08-03T14:12:00Z">
          <w:r w:rsidRPr="00A0350B" w:rsidDel="00EA1D56">
            <w:rPr>
              <w:rFonts w:ascii="Khmer MEF2" w:hAnsi="Khmer MEF2" w:cs="Khmer MEF2"/>
              <w:spacing w:val="-14"/>
              <w:sz w:val="24"/>
              <w:szCs w:val="24"/>
              <w:highlight w:val="yellow"/>
              <w:lang w:val="ca-ES"/>
              <w:rPrChange w:id="11625" w:author="Sopheak" w:date="2023-08-03T07:00:00Z">
                <w:rPr>
                  <w:rFonts w:ascii="Khmer MEF2" w:hAnsi="Khmer MEF2" w:cs="Khmer MEF2"/>
                  <w:spacing w:val="-1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A0350B" w:rsidDel="00EA1D56">
            <w:rPr>
              <w:rFonts w:ascii="Khmer MEF2" w:hAnsi="Khmer MEF2" w:cs="Khmer MEF2"/>
              <w:spacing w:val="2"/>
              <w:sz w:val="24"/>
              <w:szCs w:val="24"/>
              <w:highlight w:val="yellow"/>
              <w:cs/>
              <w:lang w:val="ca-ES"/>
              <w:rPrChange w:id="11626" w:author="Sopheak" w:date="2023-08-03T07:00:00Z">
                <w:rPr>
                  <w:rFonts w:ascii="Khmer MEF2" w:hAnsi="Khmer MEF2" w:cs="Khmer MEF2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ក្រសួង​​​សេដ្ឋកិច្ចនិងហិរញ្ញវត្ថុ </w:delText>
          </w:r>
          <w:r w:rsidRPr="00A0350B" w:rsidDel="00EA1D56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lang w:val="ca-ES"/>
              <w:rPrChange w:id="11627" w:author="Sopheak" w:date="2023-08-03T07:00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និងជា​ប្រធាន​</w:delText>
          </w:r>
          <w:r w:rsidRPr="00A0350B" w:rsidDel="00EA1D56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lang w:val="ca-ES"/>
              <w:rPrChange w:id="11628" w:author="Sopheak" w:date="2023-08-03T07:00:00Z">
                <w:rPr>
                  <w:rFonts w:ascii="Khmer MEF1" w:hAnsi="Khmer MEF1" w:cs="Khmer MEF1"/>
                  <w:spacing w:val="-1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A0350B" w:rsidDel="00EA1D56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lang w:val="ca-ES"/>
              <w:rPrChange w:id="11629" w:author="Sopheak" w:date="2023-08-03T07:00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ក្រុមប្រឹក្សា </w:delText>
          </w:r>
          <w:r w:rsidRPr="00A0350B" w:rsidDel="00EA1D56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lang w:val="ca-ES"/>
              <w:rPrChange w:id="11630" w:author="Sopheak" w:date="2023-08-03T07:00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អ.ស.ហ. </w:delText>
          </w:r>
          <w:r w:rsidRPr="00EA1D56" w:rsidDel="00EA1D56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631" w:author="Sopheak Phorn" w:date="2023-08-03T14:0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លើលិខិតលេខ</w:delText>
          </w:r>
          <w:r w:rsidRPr="00EA1D56" w:rsidDel="00EA1D56">
            <w:rPr>
              <w:rFonts w:ascii="Khmer MEF1" w:hAnsi="Khmer MEF1" w:cs="Khmer MEF1"/>
              <w:sz w:val="24"/>
              <w:szCs w:val="24"/>
              <w:highlight w:val="yellow"/>
              <w:lang w:val="ca-ES"/>
              <w:rPrChange w:id="11632" w:author="Sopheak Phorn" w:date="2023-08-03T14:09:00Z">
                <w:rPr>
                  <w:rFonts w:ascii="Khmer MEF1" w:hAnsi="Khmer MEF1" w:cs="Khmer MEF1"/>
                  <w:spacing w:val="-1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A1D56" w:rsidDel="00EA1D56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633" w:author="Sopheak Phorn" w:date="2023-08-03T14:0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០៩៦</w:delText>
          </w:r>
        </w:del>
      </w:ins>
      <w:ins w:id="11634" w:author="Kem Sereyboth" w:date="2023-06-23T15:27:00Z">
        <w:del w:id="11635" w:author="Sopheak Phorn" w:date="2023-08-03T14:12:00Z">
          <w:r w:rsidR="002856E1" w:rsidRPr="00EA1D56" w:rsidDel="00EA1D56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636" w:author="Sopheak Phorn" w:date="2023-08-03T14:0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០</w:delText>
          </w:r>
        </w:del>
        <w:del w:id="11637" w:author="Sopheak Phorn" w:date="2023-08-03T14:09:00Z">
          <w:r w:rsidR="002856E1" w:rsidRPr="00EA1D56" w:rsidDel="00EA1D56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638" w:author="Sopheak Phorn" w:date="2023-08-03T14:0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១១</w:delText>
          </w:r>
        </w:del>
      </w:ins>
      <w:ins w:id="11639" w:author="LENOVO" w:date="2022-10-02T08:51:00Z">
        <w:del w:id="11640" w:author="Sopheak Phorn" w:date="2023-08-03T14:12:00Z">
          <w:r w:rsidRPr="00EA1D56" w:rsidDel="00EA1D56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641" w:author="Sopheak Phorn" w:date="2023-08-03T14:0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/២</w:delText>
          </w:r>
        </w:del>
        <w:del w:id="11642" w:author="Sopheak Phorn" w:date="2023-08-03T14:09:00Z">
          <w:r w:rsidRPr="00EA1D56" w:rsidDel="00EA1D56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643" w:author="Sopheak Phorn" w:date="2023-08-03T14:0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  <w:del w:id="11644" w:author="Sopheak Phorn" w:date="2023-08-03T14:12:00Z">
          <w:r w:rsidRPr="00EA1D56" w:rsidDel="00EA1D56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645" w:author="Sopheak Phorn" w:date="2023-08-03T14:0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 អ.ស.ផ.</w:delText>
          </w:r>
          <w:r w:rsidRPr="00EA1D56" w:rsidDel="00EA1D56">
            <w:rPr>
              <w:rFonts w:ascii="Khmer MEF1" w:hAnsi="Khmer MEF1" w:cs="Khmer MEF1"/>
              <w:sz w:val="24"/>
              <w:szCs w:val="24"/>
              <w:highlight w:val="yellow"/>
              <w:lang w:val="ca-ES"/>
              <w:rPrChange w:id="11646" w:author="Sopheak Phorn" w:date="2023-08-03T14:0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A0350B" w:rsidDel="00EA1D56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647" w:author="Sopheak" w:date="2023-08-03T07:0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648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ចុះថ្ងៃទី</w:delText>
          </w:r>
        </w:del>
      </w:ins>
      <w:ins w:id="11649" w:author="Kem Sereyboth" w:date="2023-07-25T14:26:00Z">
        <w:del w:id="11650" w:author="Sopheak Phorn" w:date="2023-08-03T14:12:00Z">
          <w:r w:rsidR="00374D34"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651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1652" w:author="LENOVO" w:date="2022-10-02T08:51:00Z">
        <w:del w:id="11653" w:author="Sopheak Phorn" w:date="2023-08-03T14:12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654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11655" w:author="Kem Sereyboth" w:date="2023-06-23T15:27:00Z">
        <w:del w:id="11656" w:author="Sopheak Phorn" w:date="2023-08-03T14:09:00Z">
          <w:r w:rsidR="002856E1"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657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</w:delText>
          </w:r>
        </w:del>
      </w:ins>
      <w:ins w:id="11658" w:author="LENOVO" w:date="2022-10-02T08:51:00Z">
        <w:del w:id="11659" w:author="Sopheak Phorn" w:date="2023-08-03T14:09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660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lang w:val="ca-ES"/>
              <w:rPrChange w:id="11661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</w:delText>
          </w:r>
        </w:del>
        <w:del w:id="11662" w:author="Sopheak Phorn" w:date="2023-08-03T14:12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lang w:val="ca-ES"/>
              <w:rPrChange w:id="11663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664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ខែឧសភា</w:delText>
          </w:r>
        </w:del>
      </w:ins>
      <w:ins w:id="11665" w:author="Kem Sereyboth" w:date="2023-06-23T15:27:00Z">
        <w:del w:id="11666" w:author="Sopheak Phorn" w:date="2023-08-03T14:09:00Z">
          <w:r w:rsidR="002856E1"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667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មីនា</w:delText>
          </w:r>
        </w:del>
      </w:ins>
      <w:ins w:id="11668" w:author="LENOVO" w:date="2022-10-02T08:51:00Z">
        <w:del w:id="11669" w:author="Sopheak Phorn" w:date="2023-08-03T14:12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670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​ឆ្នាំ២០២</w:delText>
          </w:r>
        </w:del>
      </w:ins>
      <w:ins w:id="11671" w:author="Kem Sereyboth" w:date="2023-06-23T15:28:00Z">
        <w:del w:id="11672" w:author="Sopheak Phorn" w:date="2023-08-03T14:12:00Z">
          <w:r w:rsidR="002856E1"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673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</w:delText>
          </w:r>
        </w:del>
      </w:ins>
      <w:ins w:id="11674" w:author="LENOVO" w:date="2022-10-02T08:51:00Z">
        <w:del w:id="11675" w:author="Sopheak Phorn" w:date="2023-08-03T14:12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676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២ ​អង្គភាព​សវនកម្ម</w:delText>
          </w:r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lang w:val="ca-ES"/>
              <w:rPrChange w:id="11677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678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ផ្ទៃក្នុងនៃ </w:delText>
          </w:r>
          <w:r w:rsidRPr="00A0350B" w:rsidDel="00EA1D56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lang w:val="ca-ES"/>
              <w:rPrChange w:id="11679" w:author="Sopheak" w:date="2023-08-03T07:00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អ.ស.ហ. </w:delText>
          </w:r>
        </w:del>
        <w:del w:id="11680" w:author="Sopheak Phorn" w:date="2023-08-03T14:10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681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នឹង</w:delText>
          </w:r>
        </w:del>
        <w:del w:id="11682" w:author="Sopheak Phorn" w:date="2023-08-03T14:12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683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ចាប់ផ្តើមអនុវត្តការងារ​សវនកម្ម</w:delText>
          </w:r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lang w:val="ca-ES"/>
              <w:rPrChange w:id="11684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685" w:author="Sopheak" w:date="2023-08-03T07:00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រប</w:delText>
          </w:r>
        </w:del>
      </w:ins>
      <w:ins w:id="11686" w:author="Kem Sereyboth" w:date="2023-07-25T14:27:00Z">
        <w:del w:id="11687" w:author="Sopheak Phorn" w:date="2023-08-03T14:12:00Z">
          <w:r w:rsidR="00374D34"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688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1689" w:author="LENOVO" w:date="2022-10-02T08:51:00Z">
        <w:del w:id="11690" w:author="Sopheak Phorn" w:date="2023-08-03T14:12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691" w:author="Sopheak" w:date="2023-08-03T07:00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ស់</w:delText>
          </w:r>
        </w:del>
      </w:ins>
      <w:ins w:id="11692" w:author="Kem Sereyboth" w:date="2023-07-25T14:27:00Z">
        <w:del w:id="11693" w:author="Sopheak Phorn" w:date="2023-08-03T14:12:00Z">
          <w:r w:rsidR="00374D34"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694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1695" w:author="LENOVO" w:date="2022-10-02T08:51:00Z">
        <w:del w:id="11696" w:author="Sopheak Phorn" w:date="2023-08-03T14:12:00Z">
          <w:r w:rsidRPr="00630C34" w:rsidDel="00EA1D56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11697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ខ្លួន​ចាប់ពីថ្ងៃទី១៣</w:delText>
          </w:r>
        </w:del>
      </w:ins>
      <w:ins w:id="11698" w:author="Kem Sereyboth" w:date="2023-06-23T15:29:00Z">
        <w:del w:id="11699" w:author="Sopheak Phorn" w:date="2023-08-03T14:12:00Z">
          <w:r w:rsidR="002856E1" w:rsidRPr="00630C34" w:rsidDel="00EA1D56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11700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</w:delText>
          </w:r>
        </w:del>
      </w:ins>
      <w:ins w:id="11701" w:author="LENOVO" w:date="2022-10-02T08:51:00Z">
        <w:del w:id="11702" w:author="Sopheak Phorn" w:date="2023-08-03T14:12:00Z">
          <w:r w:rsidRPr="00630C34" w:rsidDel="00EA1D56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11703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​ខែមិថុនា</w:delText>
          </w:r>
        </w:del>
      </w:ins>
      <w:ins w:id="11704" w:author="Kem Sereyboth" w:date="2023-06-23T15:29:00Z">
        <w:del w:id="11705" w:author="Sopheak Phorn" w:date="2023-08-03T14:12:00Z">
          <w:r w:rsidR="002856E1" w:rsidRPr="00630C34" w:rsidDel="00EA1D56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11706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មេសា</w:delText>
          </w:r>
        </w:del>
      </w:ins>
      <w:ins w:id="11707" w:author="LENOVO" w:date="2022-10-02T08:51:00Z">
        <w:del w:id="11708" w:author="Sopheak Phorn" w:date="2023-08-03T14:12:00Z">
          <w:r w:rsidRPr="00630C34" w:rsidDel="00EA1D56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11709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ឆ្នាំ២០២២</w:delText>
          </w:r>
        </w:del>
      </w:ins>
      <w:ins w:id="11710" w:author="Kem Sereyboth" w:date="2023-06-23T15:29:00Z">
        <w:del w:id="11711" w:author="Sopheak Phorn" w:date="2023-08-03T14:12:00Z">
          <w:r w:rsidR="002856E1" w:rsidRPr="00630C34" w:rsidDel="00EA1D56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11712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</w:delText>
          </w:r>
        </w:del>
      </w:ins>
      <w:ins w:id="11713" w:author="LENOVO" w:date="2022-10-02T08:51:00Z">
        <w:del w:id="11714" w:author="Sopheak Phorn" w:date="2023-08-03T14:12:00Z">
          <w:r w:rsidRPr="00630C34" w:rsidDel="00EA1D56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11715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Pr="00630C34" w:rsidDel="00EA1D56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1716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​</w:delText>
          </w:r>
          <w:r w:rsidRPr="00630C34" w:rsidDel="00EA1D56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11717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យោង​</w:delText>
          </w:r>
          <w:r w:rsidRPr="00630C34" w:rsidDel="00EA1D56">
            <w:rPr>
              <w:rFonts w:ascii="Khmer MEF1" w:hAnsi="Khmer MEF1" w:cs="Khmer MEF1"/>
              <w:spacing w:val="8"/>
              <w:sz w:val="24"/>
              <w:szCs w:val="24"/>
              <w:cs/>
              <w:rPrChange w:id="11718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លិខិតបញ្ជាបេសកកម្មលេខ </w:delText>
          </w:r>
          <w:r w:rsidRPr="00630C34" w:rsidDel="00EA1D56">
            <w:rPr>
              <w:rFonts w:ascii="Khmer MEF1" w:hAnsi="Khmer MEF1" w:cs="Khmer MEF1"/>
              <w:color w:val="000000" w:themeColor="text1"/>
              <w:spacing w:val="8"/>
              <w:sz w:val="24"/>
              <w:szCs w:val="24"/>
              <w:cs/>
              <w:rPrChange w:id="11719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១២</w:delText>
          </w:r>
        </w:del>
      </w:ins>
      <w:ins w:id="11720" w:author="LENOVO" w:date="2022-10-02T09:04:00Z">
        <w:del w:id="11721" w:author="Sopheak Phorn" w:date="2023-08-03T14:12:00Z">
          <w:r w:rsidR="007337AC" w:rsidRPr="00630C34" w:rsidDel="00EA1D56">
            <w:rPr>
              <w:rFonts w:ascii="Khmer MEF1" w:hAnsi="Khmer MEF1" w:cs="Khmer MEF1"/>
              <w:color w:val="000000" w:themeColor="text1"/>
              <w:spacing w:val="8"/>
              <w:sz w:val="24"/>
              <w:szCs w:val="24"/>
              <w:cs/>
              <w:rPrChange w:id="11722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៧</w:delText>
          </w:r>
        </w:del>
      </w:ins>
      <w:ins w:id="11723" w:author="Kem Sereyboth" w:date="2023-06-23T15:30:00Z">
        <w:del w:id="11724" w:author="Sopheak Phorn" w:date="2023-08-03T14:12:00Z">
          <w:r w:rsidR="002856E1" w:rsidRPr="00630C34" w:rsidDel="00EA1D56">
            <w:rPr>
              <w:rFonts w:ascii="Khmer MEF1" w:hAnsi="Khmer MEF1" w:cs="Khmer MEF1"/>
              <w:color w:val="000000" w:themeColor="text1"/>
              <w:spacing w:val="8"/>
              <w:sz w:val="24"/>
              <w:szCs w:val="24"/>
              <w:cs/>
              <w:rPrChange w:id="11725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០</w:delText>
          </w:r>
        </w:del>
        <w:del w:id="11726" w:author="Sopheak Phorn" w:date="2023-08-03T08:38:00Z">
          <w:r w:rsidR="002856E1" w:rsidRPr="00630C34" w:rsidDel="008922FA">
            <w:rPr>
              <w:rFonts w:ascii="Khmer MEF1" w:hAnsi="Khmer MEF1" w:cs="Khmer MEF1"/>
              <w:color w:val="000000" w:themeColor="text1"/>
              <w:spacing w:val="8"/>
              <w:sz w:val="24"/>
              <w:szCs w:val="24"/>
              <w:cs/>
              <w:rPrChange w:id="11727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៥</w:delText>
          </w:r>
        </w:del>
      </w:ins>
      <w:ins w:id="11728" w:author="LENOVO" w:date="2022-10-02T08:51:00Z">
        <w:del w:id="11729" w:author="Sopheak Phorn" w:date="2023-08-03T14:12:00Z">
          <w:r w:rsidRPr="00630C34" w:rsidDel="00EA1D56">
            <w:rPr>
              <w:rFonts w:ascii="Khmer MEF1" w:hAnsi="Khmer MEF1" w:cs="Khmer MEF1"/>
              <w:color w:val="000000" w:themeColor="text1"/>
              <w:spacing w:val="8"/>
              <w:sz w:val="24"/>
              <w:szCs w:val="24"/>
              <w:cs/>
              <w:rPrChange w:id="11730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/២២</w:delText>
          </w:r>
        </w:del>
      </w:ins>
      <w:ins w:id="11731" w:author="Kem Sereyboth" w:date="2023-06-23T15:30:00Z">
        <w:del w:id="11732" w:author="Sopheak Phorn" w:date="2023-08-03T14:12:00Z">
          <w:r w:rsidR="002856E1" w:rsidRPr="00630C34" w:rsidDel="00EA1D56">
            <w:rPr>
              <w:rFonts w:ascii="Khmer MEF1" w:hAnsi="Khmer MEF1" w:cs="Khmer MEF1"/>
              <w:color w:val="000000" w:themeColor="text1"/>
              <w:spacing w:val="8"/>
              <w:sz w:val="24"/>
              <w:szCs w:val="24"/>
              <w:cs/>
              <w:rPrChange w:id="11733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៣</w:delText>
          </w:r>
        </w:del>
      </w:ins>
      <w:ins w:id="11734" w:author="LENOVO" w:date="2022-10-02T08:51:00Z">
        <w:del w:id="11735" w:author="Sopheak Phorn" w:date="2023-08-03T14:12:00Z">
          <w:r w:rsidRPr="00630C34" w:rsidDel="00EA1D56">
            <w:rPr>
              <w:rFonts w:ascii="Khmer MEF1" w:hAnsi="Khmer MEF1" w:cs="Khmer MEF1"/>
              <w:color w:val="000000" w:themeColor="text1"/>
              <w:spacing w:val="8"/>
              <w:sz w:val="24"/>
              <w:szCs w:val="24"/>
              <w:cs/>
              <w:rPrChange w:id="11736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អ.ស.ផ.</w:delText>
          </w:r>
          <w:r w:rsidRPr="00630C34" w:rsidDel="00EA1D56">
            <w:rPr>
              <w:rFonts w:ascii="Khmer MEF1" w:hAnsi="Khmer MEF1" w:cs="Khmer MEF1"/>
              <w:color w:val="000000" w:themeColor="text1"/>
              <w:spacing w:val="8"/>
              <w:sz w:val="24"/>
              <w:szCs w:val="24"/>
              <w:cs/>
              <w:rPrChange w:id="11737" w:author="Sopheak Phorn" w:date="2023-08-03T08:3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630C34" w:rsidDel="00EA1D56">
            <w:rPr>
              <w:rFonts w:ascii="Khmer MEF1" w:hAnsi="Khmer MEF1" w:cs="Khmer MEF1"/>
              <w:spacing w:val="8"/>
              <w:sz w:val="24"/>
              <w:szCs w:val="24"/>
              <w:cs/>
              <w:rPrChange w:id="11738" w:author="Sopheak Phorn" w:date="2023-08-03T08:3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និ</w:delText>
          </w:r>
        </w:del>
      </w:ins>
      <w:ins w:id="11739" w:author="Kem Sereyboth" w:date="2023-06-23T15:32:00Z">
        <w:del w:id="11740" w:author="Sopheak Phorn" w:date="2023-08-03T14:12:00Z">
          <w:r w:rsidR="002856E1" w:rsidRPr="00630C34" w:rsidDel="00EA1D56">
            <w:rPr>
              <w:rFonts w:ascii="Khmer MEF1" w:hAnsi="Khmer MEF1" w:cs="Khmer MEF1"/>
              <w:spacing w:val="8"/>
              <w:sz w:val="24"/>
              <w:szCs w:val="24"/>
              <w:cs/>
              <w:rPrChange w:id="11741" w:author="Sopheak Phorn" w:date="2023-08-03T08:3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1742" w:author="LENOVO" w:date="2022-10-02T08:51:00Z">
        <w:del w:id="11743" w:author="Sopheak Phorn" w:date="2023-08-03T14:12:00Z">
          <w:r w:rsidRPr="00630C34" w:rsidDel="00EA1D56">
            <w:rPr>
              <w:rFonts w:ascii="Khmer MEF1" w:hAnsi="Khmer MEF1" w:cs="Khmer MEF1"/>
              <w:spacing w:val="8"/>
              <w:sz w:val="24"/>
              <w:szCs w:val="24"/>
              <w:cs/>
              <w:rPrChange w:id="11744" w:author="Sopheak Phorn" w:date="2023-08-03T08:3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ង</w:delText>
          </w:r>
        </w:del>
      </w:ins>
      <w:ins w:id="11745" w:author="Kem Sereyboth" w:date="2023-06-23T15:32:00Z">
        <w:del w:id="11746" w:author="Sopheak Phorn" w:date="2023-08-03T14:12:00Z">
          <w:r w:rsidR="002856E1"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rPrChange w:id="11747" w:author="Kem Sereyboth" w:date="2023-07-25T14:2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1748" w:author="LENOVO" w:date="2022-10-02T08:51:00Z">
        <w:del w:id="11749" w:author="Sopheak Phorn" w:date="2023-08-03T14:12:00Z"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1750" w:author="Kem Sereyboth" w:date="2023-07-25T14:2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លិខិតលេខ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1751" w:author="Kem Sereyboth" w:date="2023-07-25T14:2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1752" w:author="Kem Sereyboth" w:date="2023-07-25T14:2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</w:delText>
          </w:r>
        </w:del>
      </w:ins>
      <w:ins w:id="11753" w:author="LENOVO" w:date="2022-10-02T08:54:00Z">
        <w:del w:id="11754" w:author="Sopheak Phorn" w:date="2023-08-03T14:12:00Z"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1755" w:author="Kem Sereyboth" w:date="2023-07-25T14:2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២៦</w:delText>
          </w:r>
        </w:del>
      </w:ins>
      <w:ins w:id="11756" w:author="LENOVO" w:date="2022-10-02T08:51:00Z">
        <w:del w:id="11757" w:author="Sopheak Phorn" w:date="2023-08-03T14:12:00Z"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1758" w:author="Kem Sereyboth" w:date="2023-07-25T14:2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/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1759" w:author="Kem Sereyboth" w:date="2023-07-25T14:2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២២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1760" w:author="Kem Sereyboth" w:date="2023-07-25T14:2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1761" w:author="Kem Sereyboth" w:date="2023-07-25T14:2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1762" w:author="Kem Sereyboth" w:date="2023-07-25T14:2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.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1763" w:author="Kem Sereyboth" w:date="2023-07-25T14:2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1764" w:author="Kem Sereyboth" w:date="2023-07-25T14:2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.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1765" w:author="Kem Sereyboth" w:date="2023-07-25T14:2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ផ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1766" w:author="Kem Sereyboth" w:date="2023-07-25T14:2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. 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1767" w:author="Kem Sereyboth" w:date="2023-07-25T14:2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ស្តីពីបញ្ជី​</w:delText>
          </w:r>
          <w:r w:rsidRPr="00374D34" w:rsidDel="00EA1D56">
            <w:rPr>
              <w:rFonts w:ascii="Khmer MEF1" w:hAnsi="Khmer MEF1" w:cs="Khmer MEF1"/>
              <w:sz w:val="24"/>
              <w:szCs w:val="24"/>
              <w:cs/>
              <w:lang w:val="ca-ES"/>
              <w:rPrChange w:id="11768" w:author="Kem Sereyboth" w:date="2023-07-25T14:2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រា</w:delText>
          </w:r>
        </w:del>
      </w:ins>
      <w:ins w:id="11769" w:author="Kem Sereyboth" w:date="2023-07-25T14:27:00Z">
        <w:del w:id="11770" w:author="Sopheak Phorn" w:date="2023-08-03T14:12:00Z">
          <w:r w:rsidR="00374D34" w:rsidRPr="00374D34" w:rsidDel="00EA1D56">
            <w:rPr>
              <w:rFonts w:ascii="Khmer MEF1" w:hAnsi="Khmer MEF1" w:cs="Khmer MEF1"/>
              <w:sz w:val="24"/>
              <w:szCs w:val="24"/>
              <w:cs/>
              <w:lang w:val="ca-ES"/>
              <w:rPrChange w:id="11771" w:author="Kem Sereyboth" w:date="2023-07-25T14:2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1772" w:author="LENOVO" w:date="2022-10-02T08:51:00Z">
        <w:del w:id="11773" w:author="Sopheak Phorn" w:date="2023-08-03T14:12:00Z">
          <w:r w:rsidRPr="00E33574" w:rsidDel="00EA1D56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177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យ</w:delText>
          </w:r>
        </w:del>
      </w:ins>
      <w:ins w:id="11775" w:author="Kem Sereyboth" w:date="2023-07-25T14:27:00Z">
        <w:del w:id="11776" w:author="Sopheak Phorn" w:date="2023-08-03T14:12:00Z">
          <w:r w:rsidR="00374D34" w:rsidDel="00EA1D56">
            <w:rPr>
              <w:rFonts w:ascii="Khmer MEF1" w:hAnsi="Khmer MEF1" w:cs="Khmer MEF1" w:hint="cs"/>
              <w:spacing w:val="-6"/>
              <w:sz w:val="24"/>
              <w:szCs w:val="24"/>
              <w:cs/>
              <w:lang w:val="ca-ES"/>
            </w:rPr>
            <w:delText>​</w:delText>
          </w:r>
        </w:del>
      </w:ins>
      <w:ins w:id="11777" w:author="LENOVO" w:date="2022-10-02T08:51:00Z">
        <w:del w:id="11778" w:author="Sopheak Phorn" w:date="2023-08-03T14:12:00Z">
          <w:r w:rsidRPr="00E33574" w:rsidDel="00EA1D56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177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នាម​ប្រតិភូសវនកម្មនិងសវនករទទួលបន្ទុកលើ </w:delText>
          </w:r>
          <w:r w:rsidRPr="00E33574" w:rsidDel="00EA1D5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178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11781" w:author="Sopheak" w:date="2023-08-03T07:01:00Z">
        <w:del w:id="11782" w:author="Sopheak Phorn" w:date="2023-08-03T14:12:00Z">
          <w:r w:rsidR="00A0350B" w:rsidDel="00EA1D56">
            <w:rPr>
              <w:rFonts w:ascii="Khmer MEF1" w:hAnsi="Khmer MEF1" w:cs="Khmer MEF1" w:hint="cs"/>
              <w:b/>
              <w:bCs/>
              <w:spacing w:val="-6"/>
              <w:sz w:val="24"/>
              <w:szCs w:val="24"/>
              <w:cs/>
              <w:lang w:val="ca-ES"/>
            </w:rPr>
            <w:delText>គ</w:delText>
          </w:r>
        </w:del>
      </w:ins>
      <w:ins w:id="11783" w:author="LENOVO" w:date="2022-10-02T08:54:00Z">
        <w:del w:id="11784" w:author="Sopheak Phorn" w:date="2023-08-03T14:12:00Z">
          <w:r w:rsidRPr="00E33574" w:rsidDel="00EA1D5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1785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11786" w:author="LENOVO" w:date="2022-10-02T08:51:00Z">
        <w:del w:id="11787" w:author="Sopheak Phorn" w:date="2023-08-03T14:12:00Z">
          <w:r w:rsidRPr="00E33574" w:rsidDel="00EA1D5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178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11789" w:author="LENOVO" w:date="2022-10-02T08:54:00Z">
        <w:del w:id="11790" w:author="Sopheak Phorn" w:date="2023-08-03T14:12:00Z">
          <w:r w:rsidRPr="00E33574" w:rsidDel="00EA1D5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179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11792" w:author="LENOVO" w:date="2022-10-02T08:51:00Z">
        <w:del w:id="11793" w:author="Sopheak Phorn" w:date="2023-08-03T14:12:00Z">
          <w:r w:rsidRPr="00E33574" w:rsidDel="00EA1D5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179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. </w:delText>
          </w:r>
          <w:r w:rsidRPr="00E33574" w:rsidDel="00EA1D56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179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របស់អង្គភាពសវនកម្មផ្ទៃក្នុងនៃ </w:delText>
          </w:r>
          <w:r w:rsidRPr="00E33574" w:rsidDel="00EA1D5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179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EA1D5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 xml:space="preserve"> </w:delText>
          </w:r>
          <w:r w:rsidRPr="00E33574" w:rsidDel="00EA1D56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មានសមាសភាព​ប្រតិភូសវនកម្មចំនួន ៥រូប ដូចខាងក្រោម៖</w:delText>
          </w:r>
        </w:del>
      </w:ins>
    </w:p>
    <w:p w14:paraId="11DCF8C7" w14:textId="04DF913E" w:rsidR="00F226D0" w:rsidRPr="00E33574" w:rsidDel="00090B31" w:rsidRDefault="00F226D0">
      <w:pPr>
        <w:spacing w:after="0" w:line="226" w:lineRule="auto"/>
        <w:jc w:val="both"/>
        <w:rPr>
          <w:del w:id="11797" w:author="LENOVO" w:date="2022-10-02T08:55:00Z"/>
          <w:rFonts w:ascii="Khmer MEF1" w:hAnsi="Khmer MEF1" w:cs="Khmer MEF1"/>
          <w:sz w:val="24"/>
          <w:szCs w:val="24"/>
          <w:lang w:val="ca-ES"/>
          <w:rPrChange w:id="11798" w:author="Kem Sereyboth" w:date="2023-07-19T16:59:00Z">
            <w:rPr>
              <w:del w:id="11799" w:author="LENOVO" w:date="2022-10-02T08:55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11800" w:author="Sopheak Phorn" w:date="2023-08-25T16:14:00Z">
          <w:pPr>
            <w:spacing w:after="0" w:line="221" w:lineRule="auto"/>
            <w:jc w:val="both"/>
          </w:pPr>
        </w:pPrChange>
      </w:pPr>
      <w:ins w:id="11801" w:author="Voeun Kuyeng" w:date="2022-08-31T11:06:00Z">
        <w:del w:id="11802" w:author="sakaria fa" w:date="2022-09-13T22:06:00Z">
          <w:r w:rsidRPr="00E33574" w:rsidDel="006078A4">
            <w:rPr>
              <w:rFonts w:ascii="Khmer MEF1" w:hAnsi="Khmer MEF1" w:cs="Khmer MEF1"/>
              <w:sz w:val="24"/>
              <w:szCs w:val="24"/>
              <w:cs/>
              <w:rPrChange w:id="1180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tab/>
          </w:r>
        </w:del>
        <w:del w:id="11804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0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យោងតាមចំណារឯកភាពដ៏ខ្ពង់ខ្ពស់របស់ </w:delText>
          </w:r>
          <w:r w:rsidRPr="00E33574" w:rsidDel="00090B31">
            <w:rPr>
              <w:rFonts w:ascii="Khmer MEF2" w:hAnsi="Khmer MEF2" w:cs="Khmer MEF2"/>
              <w:sz w:val="24"/>
              <w:szCs w:val="24"/>
              <w:cs/>
              <w:lang w:val="ca-ES"/>
              <w:rPrChange w:id="11806" w:author="Kem Sereyboth" w:date="2023-07-19T16:59:00Z">
                <w:rPr>
                  <w:rFonts w:ascii="Khmer MEF2" w:hAnsi="Khmer MEF2" w:cs="Khmer MEF2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ឯកឧត្តមអគ្គបណ្ឌិតសភាចារ្យឧបនាយករដ្ឋមន្ត្រី</w:delText>
          </w:r>
        </w:del>
      </w:ins>
      <w:ins w:id="11807" w:author="User" w:date="2022-09-28T17:26:00Z">
        <w:del w:id="11808" w:author="LENOVO" w:date="2022-10-02T08:55:00Z">
          <w:r w:rsidR="00763C77" w:rsidRPr="00E33574" w:rsidDel="00090B31">
            <w:rPr>
              <w:rFonts w:ascii="Khmer MEF2" w:hAnsi="Khmer MEF2" w:cs="Khmer MEF2"/>
              <w:sz w:val="24"/>
              <w:szCs w:val="24"/>
              <w:lang w:val="ca-ES"/>
              <w:rPrChange w:id="11809" w:author="Kem Sereyboth" w:date="2023-07-19T16:59:00Z">
                <w:rPr>
                  <w:rFonts w:ascii="Khmer MEF2" w:hAnsi="Khmer MEF2" w:cs="Khmer MEF2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="00763C77" w:rsidRPr="00E33574" w:rsidDel="00090B31">
            <w:rPr>
              <w:rFonts w:ascii="Khmer MEF2" w:hAnsi="Khmer MEF2" w:cs="Khmer MEF2"/>
              <w:sz w:val="24"/>
              <w:szCs w:val="24"/>
              <w:cs/>
              <w:lang w:val="ca-ES"/>
              <w:rPrChange w:id="11810" w:author="Kem Sereyboth" w:date="2023-07-19T16:59:00Z">
                <w:rPr>
                  <w:rFonts w:ascii="Khmer MEF2" w:hAnsi="Khmer MEF2" w:cs="Khmer MEF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រដ្ឋមន្រ្ត</w:delText>
          </w:r>
        </w:del>
      </w:ins>
      <w:ins w:id="11811" w:author="User" w:date="2022-09-29T07:03:00Z">
        <w:del w:id="11812" w:author="LENOVO" w:date="2022-10-02T08:55:00Z">
          <w:r w:rsidR="00382DD2" w:rsidRPr="00E33574" w:rsidDel="00090B31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>ី</w:delText>
          </w:r>
        </w:del>
      </w:ins>
      <w:ins w:id="11813" w:author="User" w:date="2022-09-28T17:26:00Z">
        <w:del w:id="11814" w:author="LENOVO" w:date="2022-10-02T08:55:00Z">
          <w:r w:rsidR="00763C77" w:rsidRPr="00E33574" w:rsidDel="00090B31">
            <w:rPr>
              <w:rFonts w:ascii="Khmer MEF2" w:hAnsi="Khmer MEF2" w:cs="Khmer MEF2"/>
              <w:sz w:val="24"/>
              <w:szCs w:val="24"/>
              <w:cs/>
              <w:lang w:val="ca-ES"/>
              <w:rPrChange w:id="11815" w:author="Kem Sereyboth" w:date="2023-07-19T16:59:00Z">
                <w:rPr>
                  <w:rFonts w:ascii="Khmer MEF2" w:hAnsi="Khmer MEF2" w:cs="Khmer MEF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ក្រសួងសេដ្ឋកិច្ចនិងហិរញ</w:delText>
          </w:r>
        </w:del>
      </w:ins>
      <w:ins w:id="11816" w:author="User" w:date="2022-09-28T17:27:00Z">
        <w:del w:id="11817" w:author="LENOVO" w:date="2022-10-02T08:55:00Z">
          <w:r w:rsidR="00763C77" w:rsidRPr="00E33574" w:rsidDel="00090B31">
            <w:rPr>
              <w:rFonts w:ascii="Khmer MEF2" w:hAnsi="Khmer MEF2" w:cs="Khmer MEF2"/>
              <w:sz w:val="24"/>
              <w:szCs w:val="24"/>
              <w:cs/>
              <w:lang w:val="ca-ES"/>
              <w:rPrChange w:id="11818" w:author="Kem Sereyboth" w:date="2023-07-19T16:59:00Z">
                <w:rPr>
                  <w:rFonts w:ascii="Khmer MEF2" w:hAnsi="Khmer MEF2" w:cs="Khmer MEF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្ញវត្ថុ</w:delText>
          </w:r>
        </w:del>
      </w:ins>
      <w:ins w:id="11819" w:author="Voeun Kuyeng" w:date="2022-08-31T11:06:00Z">
        <w:del w:id="11820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2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និងជា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82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23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ប្រធាន</w:delText>
          </w:r>
        </w:del>
      </w:ins>
      <w:ins w:id="11824" w:author="User" w:date="2022-09-27T20:49:00Z">
        <w:del w:id="11825" w:author="LENOVO" w:date="2022-10-02T08:55:00Z">
          <w:r w:rsidR="00BE244A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2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ក្រុមប្រឹក្សា</w:delText>
          </w:r>
        </w:del>
      </w:ins>
      <w:ins w:id="11827" w:author="Voeun Kuyeng" w:date="2022-08-31T11:06:00Z">
        <w:del w:id="11828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2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1830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83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3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លើលិខិតលេខ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833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34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០៩៦</w:delText>
          </w:r>
        </w:del>
      </w:ins>
      <w:ins w:id="11835" w:author="Kem Sereiboth" w:date="2022-09-16T13:47:00Z">
        <w:del w:id="11836" w:author="LENOVO" w:date="2022-10-02T08:55:00Z">
          <w:r w:rsidR="008E30F0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3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០៤៤</w:delText>
          </w:r>
        </w:del>
      </w:ins>
      <w:ins w:id="11838" w:author="Voeun Kuyeng" w:date="2022-08-31T11:06:00Z">
        <w:del w:id="11839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40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/២២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84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4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អ.ស.ផ.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843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44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ចុះថ្ងៃទី</w:delText>
          </w:r>
        </w:del>
      </w:ins>
      <w:ins w:id="11845" w:author="Kem Sereiboth" w:date="2022-09-16T13:47:00Z">
        <w:del w:id="11846" w:author="LENOVO" w:date="2022-10-02T08:55:00Z">
          <w:r w:rsidR="008E30F0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4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៣០</w:delText>
          </w:r>
        </w:del>
      </w:ins>
      <w:ins w:id="11848" w:author="Voeun Kuyeng" w:date="2022-08-31T11:06:00Z">
        <w:del w:id="11849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50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២៤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85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5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ខែឧសភា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853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54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ឆ្នាំ២០២២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855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1856" w:author="User" w:date="2022-09-28T17:27:00Z">
        <w:del w:id="11857" w:author="LENOVO" w:date="2022-10-02T08:55:00Z">
          <w:r w:rsidR="00763C77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58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ប្រតិភូសវនក</w:delText>
          </w:r>
        </w:del>
      </w:ins>
      <w:ins w:id="11859" w:author="User" w:date="2022-09-28T17:28:00Z">
        <w:del w:id="11860" w:author="LENOVO" w:date="2022-10-02T08:55:00Z">
          <w:r w:rsidR="00763C77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61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ម្មនៃ</w:delText>
          </w:r>
        </w:del>
      </w:ins>
      <w:ins w:id="11862" w:author="Voeun Kuyeng" w:date="2022-08-31T11:06:00Z">
        <w:del w:id="11863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64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អង្គភាពសវនកម្ម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65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ផ្ទៃក្នុងនៃ </w:delText>
          </w:r>
          <w:r w:rsidRPr="00E33574" w:rsidDel="00090B3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1866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អ.ស.ហ. </w:delText>
          </w:r>
        </w:del>
      </w:ins>
      <w:ins w:id="11867" w:author="socheata.ol@hotmail.com" w:date="2022-09-02T15:22:00Z">
        <w:del w:id="11868" w:author="LENOVO" w:date="2022-10-02T08:55:00Z">
          <w:r w:rsidR="003D1284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69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</w:ins>
      <w:ins w:id="11870" w:author="Voeun Kuyeng" w:date="2022-08-31T11:06:00Z">
        <w:del w:id="11871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72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នឹងចាប់ផ្តើមអនុវត្តការងារសវនកម្មរបស់ខ្លួនចាប់ពីថ្ងៃទី១៣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873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74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ខែមិថុនា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875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76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ឆ្នាំ២០២២</w:delText>
          </w:r>
        </w:del>
      </w:ins>
      <w:ins w:id="11877" w:author="User" w:date="2022-09-28T17:32:00Z">
        <w:del w:id="11878" w:author="LENOVO" w:date="2022-10-02T08:55:00Z"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7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ដោយមានសមាសភាពប្រតិភូសវនកម្ម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88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8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ចំនួន៤ រូប ដែលមាន</w:delText>
          </w:r>
        </w:del>
      </w:ins>
      <w:ins w:id="11882" w:author="User" w:date="2022-09-29T07:07:00Z">
        <w:del w:id="11883" w:author="LENOVO" w:date="2022-10-02T08:55:00Z">
          <w:r w:rsidR="00382DD2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84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បង្ហាញក្នុង</w:delText>
          </w:r>
        </w:del>
      </w:ins>
      <w:ins w:id="11885" w:author="User" w:date="2022-09-28T17:33:00Z">
        <w:del w:id="11886" w:author="LENOVO" w:date="2022-10-02T08:55:00Z"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8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លិខិតលេខ១២៦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88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/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8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២២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89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9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89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.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9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89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.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9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ផ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89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. 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9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ស្តីពីបញ្ជីរាយនាមប្រតិភូសវនកម្ម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89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89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និងសវនករទទួលបន្ទុកលើ </w:delText>
          </w:r>
          <w:r w:rsidR="006232FF" w:rsidRPr="00E33574" w:rsidDel="00090B3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1900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90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6232FF"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90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អង្គភាពសវនកម្មផ្ទៃក្នុងនៃ</w:delText>
          </w:r>
          <w:r w:rsidR="006232FF"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90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6232FF" w:rsidRPr="00E33574" w:rsidDel="00090B31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11904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</w:del>
      </w:ins>
      <w:ins w:id="11905" w:author="Voeun Kuyeng" w:date="2022-08-31T11:06:00Z">
        <w:del w:id="11906" w:author="LENOVO" w:date="2022-10-02T08:55:00Z"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90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90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90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យោងតាមលិខិតលេខ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910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91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១៤៨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912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/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91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២២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914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91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916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91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91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91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ផ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920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. 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92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ស្តីពីបញ្ជីរាយនាមប្រតិភូសវនកម្ម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922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92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និងសវនករទទួលបន្ទុកលើ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924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[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925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926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927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អង្គភាពសវនកម្មផ្ទៃក្នុងនៃ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92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1192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930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1931" w:author="User" w:date="2022-09-28T17:33:00Z">
        <w:del w:id="11932" w:author="LENOVO" w:date="2022-10-02T08:55:00Z"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93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ដែលក្នុងនោះសមាសភាព និង</w:delText>
          </w:r>
        </w:del>
      </w:ins>
      <w:ins w:id="11934" w:author="Voeun Kuyeng" w:date="2022-08-31T11:06:00Z">
        <w:del w:id="11935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មានសមាសភាពប្រតិភូសវនកម្ម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ចំនួន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</w:rPr>
            <w:delText>.....</w:delText>
          </w:r>
        </w:del>
      </w:ins>
      <w:ins w:id="11936" w:author="sakaria fa" w:date="2022-09-13T22:06:00Z">
        <w:del w:id="11937" w:author="LENOVO" w:date="2022-10-02T08:55:00Z">
          <w:r w:rsidR="006078A4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1938" w:author="Voeun Kuyeng" w:date="2022-08-31T11:06:00Z">
        <w:del w:id="11939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រូប</w:delText>
          </w:r>
        </w:del>
      </w:ins>
      <w:ins w:id="11940" w:author="sakaria fa" w:date="2022-09-13T22:07:00Z">
        <w:del w:id="11941" w:author="LENOVO" w:date="2022-10-02T08:55:00Z">
          <w:r w:rsidR="006078A4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ដែលមាន</w:delText>
          </w:r>
        </w:del>
      </w:ins>
      <w:ins w:id="11942" w:author="Voeun Kuyeng" w:date="2022-08-31T11:06:00Z">
        <w:del w:id="11943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៖</w:delText>
          </w:r>
        </w:del>
      </w:ins>
    </w:p>
    <w:p w14:paraId="040379FE" w14:textId="119D3D48" w:rsidR="006232FF" w:rsidRPr="00E33574" w:rsidRDefault="006232FF">
      <w:pPr>
        <w:spacing w:after="0" w:line="226" w:lineRule="auto"/>
        <w:jc w:val="both"/>
        <w:rPr>
          <w:ins w:id="11944" w:author="User" w:date="2022-09-28T17:34:00Z"/>
          <w:rFonts w:ascii="Khmer MEF1" w:hAnsi="Khmer MEF1" w:cs="Khmer MEF1"/>
          <w:sz w:val="24"/>
          <w:szCs w:val="24"/>
          <w:lang w:val="ca-ES"/>
          <w:rPrChange w:id="11945" w:author="Kem Sereyboth" w:date="2023-07-19T16:59:00Z">
            <w:rPr>
              <w:ins w:id="11946" w:author="User" w:date="2022-09-28T17:34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11947" w:author="Sopheak Phorn" w:date="2023-08-25T16:14:00Z">
          <w:pPr>
            <w:spacing w:after="0" w:line="221" w:lineRule="auto"/>
            <w:jc w:val="both"/>
          </w:pPr>
        </w:pPrChange>
      </w:pPr>
      <w:ins w:id="11948" w:author="User" w:date="2022-09-28T17:34:00Z">
        <w:del w:id="11949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95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ព័ត៌មានរបស់ប្រតិភូសវនកម្ម</w:delText>
          </w:r>
        </w:del>
      </w:ins>
      <w:ins w:id="11951" w:author="User" w:date="2022-09-28T17:35:00Z">
        <w:del w:id="11952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95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ដូចខាងក្រោម៖</w:delText>
          </w:r>
        </w:del>
      </w:ins>
    </w:p>
    <w:p w14:paraId="049FDCCF" w14:textId="27201C2C" w:rsidR="005667F2" w:rsidRPr="00E33574" w:rsidDel="006232FF" w:rsidRDefault="0069597D">
      <w:pPr>
        <w:spacing w:after="0" w:line="226" w:lineRule="auto"/>
        <w:jc w:val="both"/>
        <w:rPr>
          <w:ins w:id="11954" w:author="Voeun Kuyeng" w:date="2022-08-31T11:06:00Z"/>
          <w:del w:id="11955" w:author="User" w:date="2022-09-28T17:34:00Z"/>
          <w:rFonts w:ascii="Khmer MEF1" w:hAnsi="Khmer MEF1" w:cs="Khmer MEF1"/>
          <w:sz w:val="10"/>
          <w:szCs w:val="10"/>
          <w:lang w:val="ca-ES"/>
          <w:rPrChange w:id="11956" w:author="Kem Sereyboth" w:date="2023-07-19T16:59:00Z">
            <w:rPr>
              <w:ins w:id="11957" w:author="Voeun Kuyeng" w:date="2022-08-31T11:06:00Z"/>
              <w:del w:id="11958" w:author="User" w:date="2022-09-28T17:34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1959" w:author="Sopheak Phorn" w:date="2023-08-03T14:15:00Z">
          <w:pPr>
            <w:spacing w:after="0" w:line="240" w:lineRule="auto"/>
            <w:jc w:val="both"/>
          </w:pPr>
        </w:pPrChange>
      </w:pPr>
      <w:ins w:id="11960" w:author="User" w:date="2022-09-29T10:21:00Z">
        <w:r w:rsidRPr="00E33574">
          <w:rPr>
            <w:rFonts w:ascii="Khmer MEF1" w:hAnsi="Khmer MEF1" w:cs="Khmer MEF1"/>
            <w:sz w:val="10"/>
            <w:szCs w:val="10"/>
            <w:cs/>
            <w:lang w:val="ca-ES"/>
          </w:rPr>
          <w:tab/>
        </w:r>
      </w:ins>
    </w:p>
    <w:p w14:paraId="209CB432" w14:textId="516D743C" w:rsidR="00CA254A" w:rsidRPr="00E33574" w:rsidDel="00913214" w:rsidRDefault="00F226D0">
      <w:pPr>
        <w:spacing w:after="0" w:line="226" w:lineRule="auto"/>
        <w:jc w:val="both"/>
        <w:rPr>
          <w:ins w:id="11961" w:author="Voeun Kuyeng" w:date="2022-08-31T16:41:00Z"/>
          <w:del w:id="11962" w:author="User" w:date="2022-09-16T11:23:00Z"/>
          <w:rFonts w:ascii="Khmer MEF1" w:hAnsi="Khmer MEF1" w:cs="Khmer MEF1"/>
          <w:b/>
          <w:bCs/>
          <w:spacing w:val="10"/>
          <w:sz w:val="24"/>
          <w:szCs w:val="24"/>
          <w:lang w:val="ca-ES"/>
          <w:rPrChange w:id="11963" w:author="Kem Sereyboth" w:date="2023-07-19T16:59:00Z">
            <w:rPr>
              <w:ins w:id="11964" w:author="Voeun Kuyeng" w:date="2022-08-31T16:41:00Z"/>
              <w:del w:id="11965" w:author="User" w:date="2022-09-16T11:23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1966" w:author="Sopheak Phorn" w:date="2023-08-03T14:15:00Z">
          <w:pPr>
            <w:spacing w:after="0" w:line="228" w:lineRule="auto"/>
            <w:jc w:val="both"/>
          </w:pPr>
        </w:pPrChange>
      </w:pPr>
      <w:ins w:id="11967" w:author="Voeun Kuyeng" w:date="2022-08-31T11:06:00Z">
        <w:del w:id="11968" w:author="User" w:date="2022-09-28T17:34:00Z">
          <w:r w:rsidRPr="00E33574" w:rsidDel="006232FF">
            <w:rPr>
              <w:rFonts w:ascii="Khmer MEF1" w:hAnsi="Khmer MEF1" w:cs="Khmer MEF1"/>
              <w:sz w:val="24"/>
              <w:szCs w:val="24"/>
              <w:lang w:val="ca-ES"/>
            </w:rPr>
            <w:tab/>
          </w:r>
        </w:del>
      </w:ins>
    </w:p>
    <w:p w14:paraId="5997A603" w14:textId="1CB7A9D4" w:rsidR="00A0350B" w:rsidRPr="00E33574" w:rsidRDefault="00A0350B">
      <w:pPr>
        <w:shd w:val="clear" w:color="auto" w:fill="FFFFFF" w:themeFill="background1"/>
        <w:spacing w:after="0" w:line="223" w:lineRule="auto"/>
        <w:jc w:val="both"/>
        <w:rPr>
          <w:ins w:id="11969" w:author="Sopheak" w:date="2023-08-03T07:02:00Z"/>
          <w:rFonts w:ascii="Khmer MEF1" w:hAnsi="Khmer MEF1" w:cs="Khmer MEF1"/>
          <w:sz w:val="24"/>
          <w:szCs w:val="24"/>
          <w:lang w:val="ca-ES"/>
        </w:rPr>
        <w:pPrChange w:id="11970" w:author="Sopheak Phorn" w:date="2023-08-25T16:15:00Z">
          <w:pPr>
            <w:shd w:val="clear" w:color="auto" w:fill="FFFFFF" w:themeFill="background1"/>
            <w:spacing w:after="0" w:line="218" w:lineRule="auto"/>
            <w:jc w:val="both"/>
          </w:pPr>
        </w:pPrChange>
      </w:pPr>
      <w:ins w:id="11971" w:author="Sopheak" w:date="2023-08-03T07:02:00Z">
        <w:r w:rsidRPr="00F3740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ក</w:t>
        </w:r>
        <w:r w:rsidRPr="00F37404">
          <w:rPr>
            <w:rFonts w:ascii="Khmer MEF1" w:hAnsi="Khmer MEF1" w:cs="Khmer MEF1"/>
            <w:spacing w:val="-4"/>
            <w:sz w:val="24"/>
            <w:szCs w:val="24"/>
            <w:lang w:val="ca-ES"/>
          </w:rPr>
          <w:t>-</w:t>
        </w:r>
        <w:r w:rsidRPr="00F37404">
          <w:rPr>
            <w:rFonts w:ascii="Khmer MEF2" w:hAnsi="Khmer MEF2" w:cs="Khmer MEF2"/>
            <w:spacing w:val="-4"/>
            <w:sz w:val="24"/>
            <w:szCs w:val="24"/>
            <w:cs/>
            <w:lang w:val="ca-ES"/>
          </w:rPr>
          <w:t>ឯកឧត្តម</w:t>
        </w:r>
        <w:r w:rsidRPr="00F37404">
          <w:rPr>
            <w:rFonts w:ascii="Khmer MEF2" w:hAnsi="Khmer MEF2" w:cs="Khmer MEF2"/>
            <w:spacing w:val="-4"/>
            <w:sz w:val="24"/>
            <w:szCs w:val="24"/>
            <w:lang w:val="ca-ES"/>
          </w:rPr>
          <w:t xml:space="preserve"> </w:t>
        </w:r>
        <w:r w:rsidRPr="00F37404">
          <w:rPr>
            <w:rFonts w:ascii="Khmer MEF2" w:hAnsi="Khmer MEF2" w:cs="Khmer MEF2"/>
            <w:spacing w:val="-4"/>
            <w:sz w:val="24"/>
            <w:szCs w:val="24"/>
            <w:cs/>
            <w:lang w:val="ca-ES"/>
          </w:rPr>
          <w:t>ឈុន</w:t>
        </w:r>
        <w:r w:rsidRPr="00F37404">
          <w:rPr>
            <w:rFonts w:ascii="Khmer MEF2" w:hAnsi="Khmer MEF2" w:cs="Khmer MEF2"/>
            <w:spacing w:val="-4"/>
            <w:sz w:val="24"/>
            <w:szCs w:val="24"/>
            <w:lang w:val="ca-ES"/>
          </w:rPr>
          <w:t xml:space="preserve"> </w:t>
        </w:r>
        <w:r w:rsidRPr="00F37404">
          <w:rPr>
            <w:rFonts w:ascii="Khmer MEF2" w:hAnsi="Khmer MEF2" w:cs="Khmer MEF2"/>
            <w:spacing w:val="-4"/>
            <w:sz w:val="24"/>
            <w:szCs w:val="24"/>
            <w:cs/>
            <w:lang w:val="ca-ES"/>
          </w:rPr>
          <w:t>សម្បត្តិ</w:t>
        </w:r>
        <w:r w:rsidRPr="00F37404">
          <w:rPr>
            <w:rFonts w:ascii="Khmer MEF2" w:hAnsi="Khmer MEF2" w:cs="Khmer MEF2"/>
            <w:spacing w:val="-4"/>
            <w:sz w:val="24"/>
            <w:szCs w:val="24"/>
            <w:lang w:val="ca-ES"/>
          </w:rPr>
          <w:t xml:space="preserve"> </w:t>
        </w:r>
        <w:r w:rsidRPr="00F37404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ប្រធានអង្គភាព​សវនកម្មផ្ទៃក្នុងនៃ </w:t>
        </w:r>
        <w:r w:rsidRPr="00F3740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អ.ស.ហ.</w:t>
        </w:r>
        <w:r w:rsidRPr="00F37404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​ជាប្រធានប្រតិភូសវនកម្ម។​</w:t>
        </w:r>
        <w:r w:rsidRPr="00F37404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  <w:r w:rsidRPr="00F37404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យោ</w:t>
        </w:r>
        <w:r>
          <w:rPr>
            <w:rFonts w:ascii="Khmer MEF1" w:hAnsi="Khmer MEF1" w:cs="Khmer MEF1" w:hint="cs"/>
            <w:spacing w:val="-8"/>
            <w:sz w:val="24"/>
            <w:szCs w:val="24"/>
            <w:cs/>
            <w:lang w:val="ca-ES"/>
          </w:rPr>
          <w:t>​</w:t>
        </w:r>
        <w:r w:rsidRPr="00F37404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ងព្រះរាជក្រឹត្យ​លេខ</w:t>
        </w:r>
        <w:r w:rsidRPr="00F37404">
          <w:rPr>
            <w:rFonts w:ascii="Khmer MEF1" w:hAnsi="Khmer MEF1" w:cs="Khmer MEF1"/>
            <w:spacing w:val="-8"/>
            <w:sz w:val="24"/>
            <w:szCs w:val="24"/>
            <w:lang w:val="ca-ES"/>
          </w:rPr>
          <w:t xml:space="preserve"> </w:t>
        </w:r>
        <w:r w:rsidRPr="00F37404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 xml:space="preserve">នស/រកត/០២២១/១៤៤ ចុះថ្ងៃទី១៤ ខែកុម្ភៈ ឆ្នាំ២០២១ </w:t>
        </w:r>
        <w:r w:rsidRPr="00F37404">
          <w:rPr>
            <w:rFonts w:ascii="Khmer MEF2" w:hAnsi="Khmer MEF2" w:cs="Khmer MEF2"/>
            <w:spacing w:val="-8"/>
            <w:sz w:val="24"/>
            <w:szCs w:val="24"/>
            <w:cs/>
            <w:lang w:val="ca-ES"/>
          </w:rPr>
          <w:t>ឯកឧត្តម ឈុន</w:t>
        </w:r>
        <w:r w:rsidRPr="00F37404">
          <w:rPr>
            <w:rFonts w:ascii="Khmer MEF2" w:hAnsi="Khmer MEF2" w:cs="Khmer MEF2"/>
            <w:spacing w:val="-8"/>
            <w:sz w:val="24"/>
            <w:szCs w:val="24"/>
            <w:lang w:val="ca-ES"/>
          </w:rPr>
          <w:t xml:space="preserve"> </w:t>
        </w:r>
        <w:r w:rsidRPr="00F37404">
          <w:rPr>
            <w:rFonts w:ascii="Khmer MEF2" w:hAnsi="Khmer MEF2" w:cs="Khmer MEF2"/>
            <w:spacing w:val="-8"/>
            <w:sz w:val="24"/>
            <w:szCs w:val="24"/>
            <w:cs/>
            <w:lang w:val="ca-ES"/>
          </w:rPr>
          <w:t>សម្បត្តិ</w:t>
        </w:r>
        <w:r w:rsidRPr="00F37404">
          <w:rPr>
            <w:rFonts w:ascii="Khmer MEF2" w:hAnsi="Khmer MEF2" w:cs="Khmer MEF2"/>
            <w:sz w:val="24"/>
            <w:szCs w:val="24"/>
            <w:cs/>
            <w:lang w:val="ca-ES"/>
          </w:rPr>
          <w:t xml:space="preserve"> </w:t>
        </w:r>
        <w:r w:rsidRPr="00554F1A">
          <w:rPr>
            <w:rFonts w:ascii="Khmer MEF1" w:hAnsi="Khmer MEF1" w:cs="Khmer MEF1"/>
            <w:spacing w:val="-4"/>
            <w:sz w:val="24"/>
            <w:szCs w:val="24"/>
            <w:cs/>
          </w:rPr>
          <w:t>ត្រូវ​​បានតែងតាំងជាប្រធានអង្គភាពសវនកម្ម​ផ្ទៃក្នុង​នៃ ​</w:t>
        </w:r>
        <w:r w:rsidRPr="00554F1A">
          <w:rPr>
            <w:rFonts w:ascii="Khmer MEF1" w:hAnsi="Khmer MEF1" w:cs="Khmer MEF1"/>
            <w:b/>
            <w:bCs/>
            <w:spacing w:val="-4"/>
            <w:sz w:val="24"/>
            <w:szCs w:val="24"/>
            <w:cs/>
          </w:rPr>
          <w:t xml:space="preserve">អ.ស.ហ. </w:t>
        </w:r>
        <w:r w:rsidRPr="00554F1A">
          <w:rPr>
            <w:rFonts w:ascii="Khmer MEF1" w:hAnsi="Khmer MEF1" w:cs="Khmer MEF1"/>
            <w:spacing w:val="-4"/>
            <w:sz w:val="24"/>
            <w:szCs w:val="24"/>
            <w:cs/>
          </w:rPr>
          <w:t>និងយោង</w:t>
        </w:r>
      </w:ins>
      <w:ins w:id="11972" w:author="S_Chhenglay" w:date="2023-08-04T09:23:00Z">
        <w:r w:rsidR="00665E73">
          <w:rPr>
            <w:rFonts w:ascii="Khmer MEF1" w:hAnsi="Khmer MEF1" w:cs="Khmer MEF1" w:hint="cs"/>
            <w:spacing w:val="-4"/>
            <w:sz w:val="24"/>
            <w:szCs w:val="24"/>
            <w:cs/>
          </w:rPr>
          <w:t>តាម</w:t>
        </w:r>
      </w:ins>
      <w:ins w:id="11973" w:author="Sopheak" w:date="2023-08-03T07:02:00Z">
        <w:r w:rsidRPr="00554F1A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ព្រះរាជក្រឹត្យ​លេខ</w:t>
        </w:r>
        <w:r w:rsidRPr="00554F1A">
          <w:rPr>
            <w:rFonts w:ascii="Khmer MEF1" w:hAnsi="Khmer MEF1" w:cs="Khmer MEF1"/>
            <w:spacing w:val="-4"/>
            <w:sz w:val="24"/>
            <w:szCs w:val="24"/>
            <w:lang w:val="ca-ES"/>
          </w:rPr>
          <w:t xml:space="preserve"> </w:t>
        </w:r>
        <w:r w:rsidRPr="00554F1A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នស/រកត/០៤</w:t>
        </w:r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  <w:r w:rsidRPr="00554F1A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២</w:t>
        </w:r>
        <w:r w:rsidRPr="00554F1A">
          <w:rPr>
            <w:rFonts w:ascii="Khmer MEF1" w:hAnsi="Khmer MEF1" w:cs="Khmer MEF1"/>
            <w:spacing w:val="2"/>
            <w:sz w:val="24"/>
            <w:szCs w:val="24"/>
            <w:lang w:val="ca-ES"/>
          </w:rPr>
          <w:t>​​​​</w:t>
        </w:r>
        <w:r w:rsidRPr="00554F1A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 xml:space="preserve">៣/៨០១ ចុះថ្ងៃទី២៩ ខែមេសា ឆ្នាំ២០២៣ </w:t>
        </w:r>
        <w:r w:rsidRPr="00554F1A">
          <w:rPr>
            <w:rFonts w:ascii="Khmer MEF2" w:hAnsi="Khmer MEF2" w:cs="Khmer MEF2"/>
            <w:spacing w:val="2"/>
            <w:sz w:val="24"/>
            <w:szCs w:val="24"/>
            <w:cs/>
            <w:lang w:val="ca-ES"/>
          </w:rPr>
          <w:t>ឯកឧត្តម ឈុន</w:t>
        </w:r>
        <w:r w:rsidRPr="00554F1A">
          <w:rPr>
            <w:rFonts w:ascii="Khmer MEF2" w:hAnsi="Khmer MEF2" w:cs="Khmer MEF2"/>
            <w:spacing w:val="2"/>
            <w:sz w:val="24"/>
            <w:szCs w:val="24"/>
            <w:lang w:val="ca-ES"/>
          </w:rPr>
          <w:t xml:space="preserve"> </w:t>
        </w:r>
        <w:r w:rsidRPr="00554F1A">
          <w:rPr>
            <w:rFonts w:ascii="Khmer MEF2" w:hAnsi="Khmer MEF2" w:cs="Khmer MEF2"/>
            <w:spacing w:val="2"/>
            <w:sz w:val="24"/>
            <w:szCs w:val="24"/>
            <w:cs/>
            <w:lang w:val="ca-ES"/>
          </w:rPr>
          <w:t xml:space="preserve">សម្បត្តិ </w:t>
        </w:r>
        <w:r w:rsidRPr="00554F1A">
          <w:rPr>
            <w:rFonts w:ascii="Khmer MEF1" w:hAnsi="Khmer MEF1" w:cs="Khmer MEF1"/>
            <w:spacing w:val="2"/>
            <w:sz w:val="24"/>
            <w:szCs w:val="24"/>
            <w:cs/>
          </w:rPr>
          <w:t>ត្រូវ​បានតែងតាំងជាទីប្រឹក្សា</w:t>
        </w:r>
        <w:r w:rsidRPr="00677848">
          <w:rPr>
            <w:rFonts w:ascii="Khmer MEF1" w:hAnsi="Khmer MEF1" w:cs="Khmer MEF1"/>
            <w:sz w:val="24"/>
            <w:szCs w:val="24"/>
            <w:cs/>
            <w:rPrChange w:id="11974" w:author="Sopheak Phorn" w:date="2023-08-04T11:10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ឧត្តម</w:t>
        </w:r>
        <w:r w:rsidRPr="00677848">
          <w:rPr>
            <w:rFonts w:ascii="Khmer MEF1" w:hAnsi="Khmer MEF1" w:cs="Khmer MEF1"/>
            <w:sz w:val="24"/>
            <w:szCs w:val="24"/>
            <w:cs/>
            <w:rPrChange w:id="11975" w:author="Sopheak Phorn" w:date="2023-08-04T11:10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 xml:space="preserve">ក្រុមប្រឹក្សាសេដ្ឋកិច្ចជាតិ មានឋានៈស្មើ រដ្ឋលេខាធិការ បន្ថែមលើមុខងារបច្ចុប្បន្ន។ </w:t>
        </w:r>
        <w:r w:rsidRPr="00677848">
          <w:rPr>
            <w:rFonts w:ascii="Khmer MEF2" w:hAnsi="Khmer MEF2" w:cs="Khmer MEF2"/>
            <w:sz w:val="24"/>
            <w:szCs w:val="24"/>
            <w:cs/>
            <w:lang w:val="ca-ES"/>
            <w:rPrChange w:id="11976" w:author="Sopheak Phorn" w:date="2023-08-04T11:10:00Z">
              <w:rPr>
                <w:rFonts w:ascii="Khmer MEF2" w:hAnsi="Khmer MEF2" w:cs="Khmer MEF2"/>
                <w:spacing w:val="-10"/>
                <w:sz w:val="24"/>
                <w:szCs w:val="24"/>
                <w:cs/>
                <w:lang w:val="ca-ES"/>
              </w:rPr>
            </w:rPrChange>
          </w:rPr>
          <w:t>ឯកឧត្តម​ប្រធាន​​</w:t>
        </w:r>
        <w:r w:rsidRPr="00677848">
          <w:rPr>
            <w:rFonts w:ascii="Khmer MEF2" w:hAnsi="Khmer MEF2" w:cs="Khmer MEF2"/>
            <w:spacing w:val="-6"/>
            <w:sz w:val="24"/>
            <w:szCs w:val="24"/>
            <w:cs/>
            <w:lang w:val="ca-ES"/>
            <w:rPrChange w:id="11977" w:author="Sopheak Phorn" w:date="2023-08-04T11:11:00Z">
              <w:rPr>
                <w:rFonts w:ascii="Khmer MEF2" w:hAnsi="Khmer MEF2" w:cs="Khmer MEF2"/>
                <w:spacing w:val="-10"/>
                <w:sz w:val="24"/>
                <w:szCs w:val="24"/>
                <w:cs/>
                <w:lang w:val="ca-ES"/>
              </w:rPr>
            </w:rPrChange>
          </w:rPr>
          <w:t xml:space="preserve">អង្គភាព </w:t>
        </w:r>
        <w:r w:rsidRPr="00677848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1978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បានបញ្ចប់​ការសិក្សា និង</w:t>
        </w:r>
        <w:r w:rsidRPr="00677848">
          <w:rPr>
            <w:rFonts w:ascii="Khmer MEF1" w:hAnsi="Khmer MEF1" w:cs="Khmer MEF1"/>
            <w:spacing w:val="-6"/>
            <w:sz w:val="24"/>
            <w:szCs w:val="24"/>
            <w:cs/>
            <w:rPrChange w:id="11979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ទទួលបានសញ្ញាបត្រថ្នាក់បរិញ្ញា​ប</w:t>
        </w:r>
        <w:r w:rsidRPr="00677848">
          <w:rPr>
            <w:rFonts w:ascii="Khmer MEF1" w:hAnsi="Khmer MEF1" w:cs="Khmer MEF1"/>
            <w:spacing w:val="-6"/>
            <w:sz w:val="24"/>
            <w:szCs w:val="24"/>
            <w:rPrChange w:id="11980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</w:rPr>
            </w:rPrChange>
          </w:rPr>
          <w:t>​​</w:t>
        </w:r>
        <w:r w:rsidRPr="00677848">
          <w:rPr>
            <w:rFonts w:ascii="Khmer MEF1" w:hAnsi="Khmer MEF1" w:cs="Khmer MEF1"/>
            <w:spacing w:val="-6"/>
            <w:sz w:val="24"/>
            <w:szCs w:val="24"/>
            <w:cs/>
            <w:rPrChange w:id="11981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ត្រជាន់ខ្ពស់ផ្នែកគ្រប់គ្រង​និងយុទ្ធសាស្រ្ត</w:t>
        </w:r>
        <w:r w:rsidRPr="00677848">
          <w:rPr>
            <w:rFonts w:ascii="Khmer MEF1" w:hAnsi="Khmer MEF1" w:cs="Khmer MEF1"/>
            <w:sz w:val="24"/>
            <w:szCs w:val="24"/>
            <w:cs/>
            <w:rPrChange w:id="11982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ពីសាកលវិទ្យាល័យលីយ៉ុង​៣</w:t>
        </w:r>
        <w:r w:rsidRPr="00677848">
          <w:rPr>
            <w:rFonts w:ascii="Khmer MEF1" w:hAnsi="Khmer MEF1" w:cs="Khmer MEF1"/>
            <w:sz w:val="24"/>
            <w:szCs w:val="24"/>
            <w:rPrChange w:id="11983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</w:rPr>
            </w:rPrChange>
          </w:rPr>
          <w:t>​​​</w:t>
        </w:r>
        <w:r w:rsidRPr="00677848">
          <w:rPr>
            <w:rFonts w:ascii="Khmer MEF1" w:hAnsi="Khmer MEF1" w:cs="Khmer MEF1"/>
            <w:sz w:val="24"/>
            <w:szCs w:val="24"/>
            <w:cs/>
            <w:rPrChange w:id="11984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នៃសាធារណៈ</w:t>
        </w:r>
        <w:r w:rsidRPr="00677848">
          <w:rPr>
            <w:rFonts w:ascii="Khmer MEF1" w:hAnsi="Khmer MEF1" w:cs="Khmer MEF1"/>
            <w:sz w:val="24"/>
            <w:szCs w:val="24"/>
            <w:rPrChange w:id="11985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</w:rPr>
            </w:rPrChange>
          </w:rPr>
          <w:t>​​</w:t>
        </w:r>
        <w:r w:rsidRPr="00677848">
          <w:rPr>
            <w:rFonts w:ascii="Khmer MEF1" w:hAnsi="Khmer MEF1" w:cs="Khmer MEF1"/>
            <w:sz w:val="24"/>
            <w:szCs w:val="24"/>
            <w:cs/>
            <w:rPrChange w:id="11986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រដ្ឋ</w:t>
        </w:r>
        <w:r w:rsidRPr="00677848">
          <w:rPr>
            <w:rFonts w:ascii="Khmer MEF1" w:hAnsi="Khmer MEF1" w:cs="Khmer MEF1"/>
            <w:sz w:val="24"/>
            <w:szCs w:val="24"/>
            <w:rPrChange w:id="11987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</w:rPr>
            </w:rPrChange>
          </w:rPr>
          <w:t>​​</w:t>
        </w:r>
        <w:r w:rsidRPr="00677848">
          <w:rPr>
            <w:rFonts w:ascii="Khmer MEF1" w:hAnsi="Khmer MEF1" w:cs="Khmer MEF1"/>
            <w:sz w:val="24"/>
            <w:szCs w:val="24"/>
            <w:cs/>
            <w:rPrChange w:id="11988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បារាំង។ យោងតាមលិ​ខិ</w:t>
        </w:r>
        <w:r w:rsidRPr="00677848">
          <w:rPr>
            <w:rFonts w:ascii="Khmer MEF1" w:hAnsi="Khmer MEF1" w:cs="Khmer MEF1"/>
            <w:sz w:val="24"/>
            <w:szCs w:val="24"/>
            <w:rPrChange w:id="11989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</w:rPr>
            </w:rPrChange>
          </w:rPr>
          <w:t>​​</w:t>
        </w:r>
        <w:r w:rsidRPr="00677848">
          <w:rPr>
            <w:rFonts w:ascii="Khmer MEF1" w:hAnsi="Khmer MEF1" w:cs="Khmer MEF1"/>
            <w:sz w:val="24"/>
            <w:szCs w:val="24"/>
            <w:cs/>
            <w:rPrChange w:id="11990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ត</w:t>
        </w:r>
        <w:r w:rsidRPr="00677848">
          <w:rPr>
            <w:rFonts w:ascii="Khmer MEF1" w:hAnsi="Khmer MEF1" w:cs="Khmer MEF1"/>
            <w:sz w:val="24"/>
            <w:szCs w:val="24"/>
            <w:cs/>
            <w:rPrChange w:id="11991" w:author="Sopheak Phorn" w:date="2023-08-04T11:11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បញ្ជា</w:t>
        </w:r>
        <w:r w:rsidRPr="00677848">
          <w:rPr>
            <w:rFonts w:ascii="Khmer MEF1" w:hAnsi="Khmer MEF1" w:cs="Khmer MEF1"/>
            <w:sz w:val="24"/>
            <w:szCs w:val="24"/>
            <w:cs/>
            <w:rPrChange w:id="11992" w:author="Sopheak Phorn" w:date="2023-08-04T11:11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បេសកកម្មលេខ ១</w:t>
        </w:r>
        <w:r w:rsidRPr="00677848">
          <w:rPr>
            <w:rFonts w:ascii="Khmer MEF1" w:hAnsi="Khmer MEF1" w:cs="Khmer MEF1"/>
            <w:sz w:val="24"/>
            <w:szCs w:val="24"/>
            <w:cs/>
            <w:rPrChange w:id="11993" w:author="Sopheak Phorn" w:date="2023-08-04T11:11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</w:rPr>
            </w:rPrChange>
          </w:rPr>
          <w:t>០៣</w:t>
        </w:r>
        <w:r w:rsidRPr="00677848">
          <w:rPr>
            <w:rFonts w:ascii="Khmer MEF1" w:hAnsi="Khmer MEF1" w:cs="Khmer MEF1"/>
            <w:sz w:val="24"/>
            <w:szCs w:val="24"/>
            <w:cs/>
            <w:rPrChange w:id="11994" w:author="Sopheak Phorn" w:date="2023-08-04T11:11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/២៣</w:t>
        </w:r>
        <w:r w:rsidRPr="00A0350B">
          <w:rPr>
            <w:rFonts w:ascii="Khmer MEF1" w:hAnsi="Khmer MEF1" w:cs="Khmer MEF1"/>
            <w:spacing w:val="-6"/>
            <w:sz w:val="24"/>
            <w:szCs w:val="24"/>
            <w:cs/>
          </w:rPr>
          <w:t xml:space="preserve"> </w:t>
        </w:r>
        <w:r w:rsidRPr="00677848">
          <w:rPr>
            <w:rFonts w:ascii="Khmer MEF1" w:hAnsi="Khmer MEF1" w:cs="Khmer MEF1"/>
            <w:spacing w:val="-8"/>
            <w:sz w:val="24"/>
            <w:szCs w:val="24"/>
            <w:cs/>
            <w:rPrChange w:id="11995" w:author="Sopheak Phorn" w:date="2023-08-04T11:11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អ.ស.ផ. </w:t>
        </w:r>
        <w:r w:rsidRPr="00780F93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ចុះ​ថ្ងៃទី១៦ ខែមីនា ឆ្នាំ២០២៣</w:t>
        </w:r>
        <w:r w:rsidRPr="00780F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</w:rPr>
          <w:t xml:space="preserve"> </w:t>
        </w:r>
        <w:r w:rsidRPr="00677848">
          <w:rPr>
            <w:rFonts w:ascii="Khmer MEF1" w:hAnsi="Khmer MEF1" w:cs="Khmer MEF1"/>
            <w:spacing w:val="-8"/>
            <w:sz w:val="24"/>
            <w:szCs w:val="24"/>
            <w:cs/>
            <w:rPrChange w:id="11996" w:author="Sopheak Phorn" w:date="2023-08-04T11:11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និង</w:t>
        </w:r>
        <w:r w:rsidRPr="00677848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1997" w:author="Sopheak Phorn" w:date="2023-08-04T11:11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បញ្ជីរាយនាមប្រតិភូសវនកម្ម </w:t>
        </w:r>
        <w:r w:rsidRPr="00677848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1998" w:author="Sopheak Phorn" w:date="2023-08-04T11:11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និ​ងសវនករទទួលបន្ទុក ចុះថ្ងៃទី១៦</w:t>
        </w:r>
        <w:r w:rsidRPr="00554F1A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 xml:space="preserve"> ខែមីនា ឆ្នាំ</w:t>
        </w:r>
        <w:r>
          <w:rPr>
            <w:rFonts w:ascii="Khmer MEF1" w:hAnsi="Khmer MEF1" w:cs="Khmer MEF1" w:hint="cs"/>
            <w:spacing w:val="6"/>
            <w:sz w:val="24"/>
            <w:szCs w:val="24"/>
            <w:cs/>
            <w:lang w:val="ca-ES"/>
          </w:rPr>
          <w:t>​</w:t>
        </w:r>
        <w:r w:rsidRPr="00554F1A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 xml:space="preserve">២០២៣ </w:t>
        </w:r>
        <w:r w:rsidRPr="00554F1A">
          <w:rPr>
            <w:rFonts w:ascii="Khmer MEF2" w:hAnsi="Khmer MEF2" w:cs="Khmer MEF2"/>
            <w:spacing w:val="6"/>
            <w:sz w:val="24"/>
            <w:szCs w:val="24"/>
            <w:cs/>
            <w:lang w:val="ca-ES"/>
          </w:rPr>
          <w:t xml:space="preserve">ឯកឧត្តម​ប្រធានអង្គភាព </w:t>
        </w:r>
        <w:r w:rsidRPr="00554F1A">
          <w:rPr>
            <w:rFonts w:ascii="Khmer MEF1" w:hAnsi="Khmer MEF1" w:cs="Khmer MEF1"/>
            <w:spacing w:val="6"/>
            <w:sz w:val="24"/>
            <w:szCs w:val="24"/>
            <w:cs/>
          </w:rPr>
          <w:t>ត្រូវបាន​តែងតាំង</w:t>
        </w:r>
        <w:r w:rsidRPr="00554F1A">
          <w:rPr>
            <w:rFonts w:ascii="Khmer MEF1" w:hAnsi="Khmer MEF1" w:cs="Khmer MEF1"/>
            <w:spacing w:val="6"/>
            <w:sz w:val="24"/>
            <w:szCs w:val="24"/>
          </w:rPr>
          <w:t>​​</w:t>
        </w:r>
        <w:r w:rsidRPr="00554F1A">
          <w:rPr>
            <w:rFonts w:ascii="Khmer MEF1" w:hAnsi="Khmer MEF1" w:cs="Khmer MEF1"/>
            <w:spacing w:val="6"/>
            <w:sz w:val="24"/>
            <w:szCs w:val="24"/>
            <w:cs/>
          </w:rPr>
          <w:t>ជា</w:t>
        </w:r>
        <w:r w:rsidRPr="00554F1A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ប្រធានប្រតិភូសវនកម្មស​ម្រា​ប់</w:t>
        </w:r>
        <w:r w:rsidRPr="00554F1A">
          <w:rPr>
            <w:rFonts w:ascii="Khmer MEF1" w:hAnsi="Khmer MEF1" w:cs="Khmer MEF1"/>
            <w:sz w:val="24"/>
            <w:szCs w:val="24"/>
            <w:cs/>
            <w:lang w:val="ca-ES"/>
          </w:rPr>
          <w:t>​</w:t>
        </w:r>
        <w:r w:rsidRPr="00F37404">
          <w:rPr>
            <w:rFonts w:ascii="Khmer MEF1" w:hAnsi="Khmer MEF1" w:cs="Khmer MEF1"/>
            <w:sz w:val="24"/>
            <w:szCs w:val="24"/>
            <w:cs/>
            <w:lang w:val="ca-ES"/>
          </w:rPr>
          <w:t>ការធ្វើសវនកម្មក្នុងការិយបរិច្ឆេទ២០២</w:t>
        </w:r>
        <w:r w:rsidRPr="00554F1A">
          <w:rPr>
            <w:rFonts w:ascii="Khmer MEF1" w:hAnsi="Khmer MEF1" w:cs="Khmer MEF1"/>
            <w:sz w:val="24"/>
            <w:szCs w:val="24"/>
            <w:cs/>
            <w:lang w:val="ca-ES"/>
          </w:rPr>
          <w:t>៣</w:t>
        </w:r>
        <w:r w:rsidRPr="00F37404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នេះ។</w:t>
        </w:r>
      </w:ins>
    </w:p>
    <w:p w14:paraId="22CDCADB" w14:textId="500E8F2E" w:rsidR="00B47A1B" w:rsidRPr="00E33574" w:rsidDel="00A0350B" w:rsidRDefault="000B25C7">
      <w:pPr>
        <w:shd w:val="clear" w:color="auto" w:fill="FFFFFF" w:themeFill="background1"/>
        <w:spacing w:after="0" w:line="223" w:lineRule="auto"/>
        <w:jc w:val="both"/>
        <w:rPr>
          <w:ins w:id="11999" w:author="User" w:date="2022-09-10T13:36:00Z"/>
          <w:del w:id="12000" w:author="Sopheak" w:date="2023-08-03T07:02:00Z"/>
          <w:rFonts w:ascii="Khmer MEF1" w:hAnsi="Khmer MEF1" w:cs="Khmer MEF1"/>
          <w:sz w:val="24"/>
          <w:szCs w:val="24"/>
          <w:lang w:val="ca-ES"/>
        </w:rPr>
        <w:pPrChange w:id="12001" w:author="Sopheak Phorn" w:date="2023-08-25T16:15:00Z">
          <w:pPr>
            <w:spacing w:after="0" w:line="228" w:lineRule="auto"/>
            <w:jc w:val="both"/>
          </w:pPr>
        </w:pPrChange>
      </w:pPr>
      <w:ins w:id="12002" w:author="LENOVO" w:date="2022-10-02T08:56:00Z">
        <w:del w:id="12003" w:author="Sopheak" w:date="2023-08-03T07:02:00Z">
          <w:r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ក</w:delText>
          </w:r>
          <w:r w:rsidRPr="00E33574" w:rsidDel="00A0350B">
            <w:rPr>
              <w:rFonts w:ascii="Khmer MEF1" w:hAnsi="Khmer MEF1" w:cs="Khmer MEF1"/>
              <w:spacing w:val="-4"/>
              <w:sz w:val="24"/>
              <w:szCs w:val="24"/>
              <w:lang w:val="ca-ES"/>
            </w:rPr>
            <w:delText>-</w:delText>
          </w:r>
          <w:r w:rsidRPr="00E33574" w:rsidDel="00A0350B">
            <w:rPr>
              <w:rFonts w:ascii="Khmer MEF2" w:hAnsi="Khmer MEF2" w:cs="Khmer MEF2"/>
              <w:spacing w:val="-4"/>
              <w:sz w:val="24"/>
              <w:szCs w:val="24"/>
              <w:cs/>
              <w:lang w:val="ca-ES"/>
            </w:rPr>
            <w:delText>ឯកឧត្តម</w:delText>
          </w:r>
          <w:r w:rsidRPr="00E33574" w:rsidDel="00A0350B">
            <w:rPr>
              <w:rFonts w:ascii="Khmer MEF2" w:hAnsi="Khmer MEF2" w:cs="Khmer MEF2"/>
              <w:spacing w:val="-4"/>
              <w:sz w:val="24"/>
              <w:szCs w:val="24"/>
              <w:lang w:val="ca-ES"/>
            </w:rPr>
            <w:delText xml:space="preserve"> </w:delText>
          </w:r>
          <w:r w:rsidRPr="00E33574" w:rsidDel="00A0350B">
            <w:rPr>
              <w:rFonts w:ascii="Khmer MEF2" w:hAnsi="Khmer MEF2" w:cs="Khmer MEF2"/>
              <w:spacing w:val="-4"/>
              <w:sz w:val="24"/>
              <w:szCs w:val="24"/>
              <w:cs/>
              <w:lang w:val="ca-ES"/>
            </w:rPr>
            <w:delText>ឈុន</w:delText>
          </w:r>
          <w:r w:rsidRPr="00E33574" w:rsidDel="00A0350B">
            <w:rPr>
              <w:rFonts w:ascii="Khmer MEF2" w:hAnsi="Khmer MEF2" w:cs="Khmer MEF2"/>
              <w:spacing w:val="-4"/>
              <w:sz w:val="24"/>
              <w:szCs w:val="24"/>
              <w:lang w:val="ca-ES"/>
            </w:rPr>
            <w:delText xml:space="preserve"> </w:delText>
          </w:r>
          <w:r w:rsidRPr="00E33574" w:rsidDel="00A0350B">
            <w:rPr>
              <w:rFonts w:ascii="Khmer MEF2" w:hAnsi="Khmer MEF2" w:cs="Khmer MEF2"/>
              <w:spacing w:val="-4"/>
              <w:sz w:val="24"/>
              <w:szCs w:val="24"/>
              <w:cs/>
              <w:lang w:val="ca-ES"/>
            </w:rPr>
            <w:delText>សម្បត្តិ</w:delText>
          </w:r>
          <w:r w:rsidRPr="00E33574" w:rsidDel="00A0350B">
            <w:rPr>
              <w:rFonts w:ascii="Khmer MEF2" w:hAnsi="Khmer MEF2" w:cs="Khmer MEF2"/>
              <w:spacing w:val="-4"/>
              <w:sz w:val="24"/>
              <w:szCs w:val="24"/>
              <w:lang w:val="ca-ES"/>
            </w:rPr>
            <w:delText xml:space="preserve"> </w:delText>
          </w:r>
          <w:r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ប្រធានអង្គភាព​សវនកម្មផ្ទៃក្នុងនៃ </w:delText>
          </w:r>
          <w:r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អ.ស.ហ.</w:delText>
          </w:r>
          <w:r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​ជាប្រធានប្រតិភូសវនកម្ម។​</w:delText>
          </w:r>
          <w:r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យោងព្រះរាជក្រឹត្យ​លេខ</w:delText>
          </w:r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lang w:val="ca-ES"/>
            </w:rPr>
            <w:delText xml:space="preserve"> </w:delText>
          </w:r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នស/រកត/០២២១/១៤៤ ចុះថ្ងៃទី១៤ ខែកុម្ភៈ ឆ្នាំ២០២១ </w:delText>
          </w:r>
          <w:r w:rsidRPr="00E33574" w:rsidDel="00A0350B">
            <w:rPr>
              <w:rFonts w:ascii="Khmer MEF2" w:hAnsi="Khmer MEF2" w:cs="Khmer MEF2"/>
              <w:spacing w:val="-8"/>
              <w:sz w:val="24"/>
              <w:szCs w:val="24"/>
              <w:cs/>
              <w:lang w:val="ca-ES"/>
            </w:rPr>
            <w:delText>ឯកឧត្តម ឈុន</w:delText>
          </w:r>
          <w:r w:rsidRPr="00E33574" w:rsidDel="00A0350B">
            <w:rPr>
              <w:rFonts w:ascii="Khmer MEF2" w:hAnsi="Khmer MEF2" w:cs="Khmer MEF2"/>
              <w:spacing w:val="-8"/>
              <w:sz w:val="24"/>
              <w:szCs w:val="24"/>
              <w:lang w:val="ca-ES"/>
            </w:rPr>
            <w:delText xml:space="preserve"> </w:delText>
          </w:r>
          <w:r w:rsidRPr="00E33574" w:rsidDel="00A0350B">
            <w:rPr>
              <w:rFonts w:ascii="Khmer MEF2" w:hAnsi="Khmer MEF2" w:cs="Khmer MEF2"/>
              <w:spacing w:val="-8"/>
              <w:sz w:val="24"/>
              <w:szCs w:val="24"/>
              <w:cs/>
              <w:lang w:val="ca-ES"/>
            </w:rPr>
            <w:delText>សម្បត្តិ</w:delText>
          </w:r>
          <w:r w:rsidRPr="00E33574" w:rsidDel="00A0350B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 xml:space="preserve"> </w:delText>
          </w:r>
          <w:r w:rsidRPr="00E33574" w:rsidDel="00A0350B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ត្រូវ​បានតែងតាំងជាប្រធានអង្គភាពសវនកម្ម​ផ្ទៃក្នុង​នៃ ​</w:delText>
          </w:r>
          <w:r w:rsidRPr="00E33574" w:rsidDel="00A0350B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</w:rPr>
            <w:delText xml:space="preserve">អ.ស.ហ. </w:delText>
          </w:r>
          <w:r w:rsidRPr="00E33574" w:rsidDel="00A0350B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ដែលមានឋានៈ</w:delText>
          </w:r>
          <w:r w:rsidRPr="00E33574" w:rsidDel="00A0350B">
            <w:rPr>
              <w:rFonts w:ascii="Khmer MEF1" w:hAnsi="Khmer MEF1" w:cs="Khmer MEF1"/>
              <w:spacing w:val="-10"/>
              <w:sz w:val="24"/>
              <w:szCs w:val="24"/>
            </w:rPr>
            <w:delText xml:space="preserve">​ </w:delText>
          </w:r>
          <w:r w:rsidRPr="00E33574" w:rsidDel="00A0350B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និងបុព្វសិទ្ធិ​ស្មើ</w:delText>
          </w:r>
          <w:r w:rsidRPr="00E33574" w:rsidDel="00A0350B">
            <w:rPr>
              <w:rFonts w:ascii="Khmer MEF1" w:hAnsi="Khmer MEF1" w:cs="Khmer MEF1"/>
              <w:spacing w:val="-10"/>
              <w:sz w:val="24"/>
              <w:szCs w:val="24"/>
            </w:rPr>
            <w:delText xml:space="preserve"> </w:delText>
          </w:r>
          <w:r w:rsidRPr="00E33574" w:rsidDel="00A0350B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</w:rPr>
            <w:delText>អនុរដ្ឋលេខា</w:delText>
          </w:r>
          <w:r w:rsidRPr="00E33574" w:rsidDel="00A0350B">
            <w:rPr>
              <w:rFonts w:ascii="Khmer MEF1" w:hAnsi="Khmer MEF1" w:cs="Khmer MEF1"/>
              <w:b/>
              <w:bCs/>
              <w:spacing w:val="-10"/>
              <w:sz w:val="24"/>
              <w:szCs w:val="24"/>
            </w:rPr>
            <w:delText>-</w:delText>
          </w:r>
          <w:r w:rsidRPr="008207A1" w:rsidDel="00A0350B">
            <w:rPr>
              <w:rFonts w:ascii="Khmer MEF1" w:hAnsi="Khmer MEF1" w:cs="Khmer MEF1"/>
              <w:b/>
              <w:bCs/>
              <w:sz w:val="24"/>
              <w:szCs w:val="24"/>
              <w:cs/>
              <w:rPrChange w:id="12004" w:author="Sopheak Phorn" w:date="2023-07-28T14:01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ធិការ</w:delText>
          </w:r>
        </w:del>
      </w:ins>
      <w:ins w:id="12005" w:author="Sopheak Phorn" w:date="2023-07-28T13:59:00Z">
        <w:del w:id="12006" w:author="Sopheak" w:date="2023-08-03T07:02:00Z">
          <w:r w:rsidR="008207A1" w:rsidRPr="008207A1" w:rsidDel="00A0350B">
            <w:rPr>
              <w:rFonts w:ascii="Khmer MEF1" w:hAnsi="Khmer MEF1" w:cs="Khmer MEF1"/>
              <w:b/>
              <w:bCs/>
              <w:sz w:val="24"/>
              <w:szCs w:val="24"/>
              <w:rPrChange w:id="12007" w:author="Sopheak Phorn" w:date="2023-07-28T14:01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</w:rPr>
              </w:rPrChange>
            </w:rPr>
            <w:delText xml:space="preserve"> </w:delText>
          </w:r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rPrChange w:id="12008" w:author="Sopheak Phorn" w:date="2023-07-28T14:01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និងយោង</w:delText>
          </w:r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009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ព្រះរាជក្រឹត្យ​លេខ</w:delText>
          </w:r>
          <w:r w:rsidR="008207A1" w:rsidRPr="008207A1" w:rsidDel="00A0350B">
            <w:rPr>
              <w:rFonts w:ascii="Khmer MEF1" w:hAnsi="Khmer MEF1" w:cs="Khmer MEF1"/>
              <w:sz w:val="24"/>
              <w:szCs w:val="24"/>
              <w:lang w:val="ca-ES"/>
              <w:rPrChange w:id="12010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011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នស/រកត/០៤</w:delText>
          </w:r>
        </w:del>
      </w:ins>
      <w:ins w:id="12012" w:author="Sopheak Phorn" w:date="2023-07-28T14:00:00Z">
        <w:del w:id="12013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014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២៣</w:delText>
          </w:r>
        </w:del>
      </w:ins>
      <w:ins w:id="12015" w:author="Sopheak Phorn" w:date="2023-07-28T13:59:00Z">
        <w:del w:id="12016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017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/</w:delText>
          </w:r>
        </w:del>
      </w:ins>
      <w:ins w:id="12018" w:author="Sopheak Phorn" w:date="2023-07-28T14:00:00Z">
        <w:del w:id="12019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020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៨០១</w:delText>
          </w:r>
        </w:del>
      </w:ins>
      <w:ins w:id="12021" w:author="Sopheak Phorn" w:date="2023-07-28T13:59:00Z">
        <w:del w:id="12022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023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ចុះថ្ងៃទី</w:delText>
          </w:r>
        </w:del>
      </w:ins>
      <w:ins w:id="12024" w:author="Sopheak Phorn" w:date="2023-07-28T14:00:00Z">
        <w:del w:id="12025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026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២៩</w:delText>
          </w:r>
        </w:del>
      </w:ins>
      <w:ins w:id="12027" w:author="Sopheak Phorn" w:date="2023-07-28T13:59:00Z">
        <w:del w:id="12028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029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ខែ</w:delText>
          </w:r>
        </w:del>
      </w:ins>
      <w:ins w:id="12030" w:author="Sopheak Phorn" w:date="2023-07-28T14:00:00Z">
        <w:del w:id="12031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032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មេសា</w:delText>
          </w:r>
        </w:del>
      </w:ins>
      <w:ins w:id="12033" w:author="Sopheak Phorn" w:date="2023-07-28T13:59:00Z">
        <w:del w:id="12034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035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ឆ្នាំ២០២</w:delText>
          </w:r>
        </w:del>
      </w:ins>
      <w:ins w:id="12036" w:author="Sopheak Phorn" w:date="2023-07-28T14:00:00Z">
        <w:del w:id="12037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038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12039" w:author="Sopheak Phorn" w:date="2023-07-28T13:59:00Z">
        <w:del w:id="12040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041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8207A1" w:rsidRPr="008207A1" w:rsidDel="00A0350B">
            <w:rPr>
              <w:rFonts w:ascii="Khmer MEF2" w:hAnsi="Khmer MEF2" w:cs="Khmer MEF2"/>
              <w:sz w:val="24"/>
              <w:szCs w:val="24"/>
              <w:cs/>
              <w:lang w:val="ca-ES"/>
              <w:rPrChange w:id="12042" w:author="Sopheak Phorn" w:date="2023-07-28T14:01:00Z">
                <w:rPr>
                  <w:rFonts w:ascii="Khmer MEF2" w:hAnsi="Khmer MEF2" w:cs="Khmer MEF2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ឯកឧត្តម</w:delText>
          </w:r>
          <w:r w:rsidR="008207A1" w:rsidRPr="00E33574" w:rsidDel="00A0350B">
            <w:rPr>
              <w:rFonts w:ascii="Khmer MEF2" w:hAnsi="Khmer MEF2" w:cs="Khmer MEF2"/>
              <w:spacing w:val="-8"/>
              <w:sz w:val="24"/>
              <w:szCs w:val="24"/>
              <w:cs/>
              <w:lang w:val="ca-ES"/>
            </w:rPr>
            <w:delText xml:space="preserve"> ឈុន</w:delText>
          </w:r>
          <w:r w:rsidR="008207A1" w:rsidRPr="00E33574" w:rsidDel="00A0350B">
            <w:rPr>
              <w:rFonts w:ascii="Khmer MEF2" w:hAnsi="Khmer MEF2" w:cs="Khmer MEF2"/>
              <w:spacing w:val="-8"/>
              <w:sz w:val="24"/>
              <w:szCs w:val="24"/>
              <w:lang w:val="ca-ES"/>
            </w:rPr>
            <w:delText xml:space="preserve"> </w:delText>
          </w:r>
          <w:r w:rsidR="008207A1" w:rsidRPr="00E33574" w:rsidDel="00A0350B">
            <w:rPr>
              <w:rFonts w:ascii="Khmer MEF2" w:hAnsi="Khmer MEF2" w:cs="Khmer MEF2"/>
              <w:spacing w:val="-8"/>
              <w:sz w:val="24"/>
              <w:szCs w:val="24"/>
              <w:cs/>
              <w:lang w:val="ca-ES"/>
            </w:rPr>
            <w:delText>សម្បត្តិ</w:delText>
          </w:r>
        </w:del>
      </w:ins>
      <w:ins w:id="12043" w:author="Sopheak Phorn" w:date="2023-07-28T14:01:00Z">
        <w:del w:id="12044" w:author="Sopheak" w:date="2023-08-03T07:02:00Z">
          <w:r w:rsidR="008207A1" w:rsidDel="00A0350B">
            <w:rPr>
              <w:rFonts w:ascii="Khmer MEF2" w:hAnsi="Khmer MEF2" w:cs="Khmer MEF2" w:hint="cs"/>
              <w:spacing w:val="-8"/>
              <w:sz w:val="24"/>
              <w:szCs w:val="24"/>
              <w:cs/>
              <w:lang w:val="ca-ES"/>
            </w:rPr>
            <w:delText xml:space="preserve"> </w:delText>
          </w:r>
          <w:r w:rsidR="008207A1" w:rsidRPr="00E33574" w:rsidDel="00A0350B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ត្រូវ​បានតែងតាំងជា</w:delText>
          </w:r>
          <w:r w:rsidR="008207A1" w:rsidDel="00A0350B">
            <w:rPr>
              <w:rFonts w:ascii="Khmer MEF1" w:hAnsi="Khmer MEF1" w:cs="Khmer MEF1" w:hint="cs"/>
              <w:spacing w:val="-10"/>
              <w:sz w:val="24"/>
              <w:szCs w:val="24"/>
              <w:cs/>
            </w:rPr>
            <w:delText>សមាជិក</w:delText>
          </w:r>
        </w:del>
      </w:ins>
      <w:ins w:id="12045" w:author="Sopheak Phorn" w:date="2023-07-28T14:02:00Z">
        <w:del w:id="12046" w:author="Sopheak" w:date="2023-08-03T07:02:00Z">
          <w:r w:rsidR="008207A1" w:rsidDel="00A0350B">
            <w:rPr>
              <w:rFonts w:ascii="Khmer MEF1" w:hAnsi="Khmer MEF1" w:cs="Khmer MEF1" w:hint="cs"/>
              <w:spacing w:val="-10"/>
              <w:sz w:val="24"/>
              <w:szCs w:val="24"/>
              <w:cs/>
            </w:rPr>
            <w:delText>ឧត្តមក្រុមប្រឹក្សាសេដ្ឋកិច្ចជាតិ</w:delText>
          </w:r>
        </w:del>
      </w:ins>
      <w:ins w:id="12047" w:author="Sopheak Phorn" w:date="2023-07-28T13:59:00Z">
        <w:del w:id="12048" w:author="Sopheak" w:date="2023-08-03T07:02:00Z">
          <w:r w:rsidR="008207A1" w:rsidRPr="00E33574" w:rsidDel="00A0350B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2049" w:author="LENOVO" w:date="2022-10-02T08:56:00Z">
        <w:del w:id="12050" w:author="Sopheak" w:date="2023-08-03T07:02:00Z">
          <w:r w:rsidRPr="00E33574" w:rsidDel="00A0350B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។ </w:delText>
          </w:r>
          <w:r w:rsidRPr="00E33574" w:rsidDel="00A0350B">
            <w:rPr>
              <w:rFonts w:ascii="Khmer MEF2" w:hAnsi="Khmer MEF2" w:cs="Khmer MEF2"/>
              <w:spacing w:val="-2"/>
              <w:sz w:val="24"/>
              <w:szCs w:val="24"/>
              <w:cs/>
              <w:lang w:val="ca-ES"/>
            </w:rPr>
            <w:delText xml:space="preserve">ឯកឧត្តម​ប្រធាន​​អង្គភាព </w:delText>
          </w:r>
          <w:r w:rsidRPr="00E33574" w:rsidDel="00A0350B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បាន</w:delText>
          </w:r>
          <w:r w:rsidRPr="008207A1" w:rsidDel="00A0350B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2051" w:author="Sopheak Phorn" w:date="2023-07-28T14:05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បញ្ចប់​ការសិក្សា និង</w:delText>
          </w:r>
          <w:r w:rsidRPr="008207A1" w:rsidDel="00A0350B">
            <w:rPr>
              <w:rFonts w:ascii="Khmer MEF1" w:hAnsi="Khmer MEF1" w:cs="Khmer MEF1"/>
              <w:spacing w:val="4"/>
              <w:sz w:val="24"/>
              <w:szCs w:val="24"/>
              <w:cs/>
              <w:rPrChange w:id="12052" w:author="Sopheak Phorn" w:date="2023-07-28T14:05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ទទួលបានសញ្ញាបត្រ</w:delText>
          </w:r>
        </w:del>
      </w:ins>
      <w:ins w:id="12053" w:author="User" w:date="2022-10-04T10:39:00Z">
        <w:del w:id="12054" w:author="Sopheak" w:date="2023-08-03T07:02:00Z">
          <w:r w:rsidR="00C11D63" w:rsidRPr="008207A1" w:rsidDel="00A0350B">
            <w:rPr>
              <w:rFonts w:ascii="Khmer MEF1" w:hAnsi="Khmer MEF1" w:cs="Khmer MEF1"/>
              <w:spacing w:val="4"/>
              <w:sz w:val="24"/>
              <w:szCs w:val="24"/>
              <w:cs/>
              <w:rPrChange w:id="12055" w:author="Sopheak Phorn" w:date="2023-07-28T14:05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ថ្នាក់</w:delText>
          </w:r>
        </w:del>
      </w:ins>
      <w:ins w:id="12056" w:author="User" w:date="2022-10-04T10:38:00Z">
        <w:del w:id="12057" w:author="Sopheak" w:date="2023-08-03T07:02:00Z">
          <w:r w:rsidR="00C11D63" w:rsidRPr="008207A1" w:rsidDel="00A0350B">
            <w:rPr>
              <w:rFonts w:ascii="Khmer MEF1" w:hAnsi="Khmer MEF1" w:cs="Khmer MEF1"/>
              <w:spacing w:val="4"/>
              <w:sz w:val="24"/>
              <w:szCs w:val="24"/>
              <w:cs/>
              <w:rPrChange w:id="12058" w:author="Sopheak Phorn" w:date="2023-07-28T14:05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បរិញ្ញាបត្រ</w:delText>
          </w:r>
        </w:del>
      </w:ins>
      <w:ins w:id="12059" w:author="LENOVO" w:date="2022-10-02T08:56:00Z">
        <w:del w:id="12060" w:author="Sopheak" w:date="2023-08-03T07:02:00Z">
          <w:r w:rsidRPr="008207A1" w:rsidDel="00A0350B">
            <w:rPr>
              <w:rFonts w:ascii="Khmer MEF1" w:hAnsi="Khmer MEF1" w:cs="Khmer MEF1"/>
              <w:spacing w:val="4"/>
              <w:sz w:val="24"/>
              <w:szCs w:val="24"/>
              <w:cs/>
              <w:rPrChange w:id="12061" w:author="Sopheak Phorn" w:date="2023-07-28T14:05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ជាន់ខ្ពស់ផ្នែកគ្រប់គ្រង​និង</w:delText>
          </w:r>
          <w:r w:rsidRPr="008207A1" w:rsidDel="00A0350B">
            <w:rPr>
              <w:rFonts w:ascii="Khmer MEF1" w:hAnsi="Khmer MEF1" w:cs="Khmer MEF1"/>
              <w:spacing w:val="4"/>
              <w:sz w:val="24"/>
              <w:szCs w:val="24"/>
              <w:cs/>
              <w:rPrChange w:id="12062" w:author="Sopheak Phorn" w:date="2023-07-28T14:05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យុទ្ធសាស្រ្តពីសាកល</w:delText>
          </w:r>
          <w:r w:rsidRPr="00E33574" w:rsidDel="00A0350B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វិទ្យាល័យលីយ៉ុង​៣</w:delText>
          </w:r>
          <w:r w:rsidRPr="00E33574" w:rsidDel="00A0350B">
            <w:rPr>
              <w:rFonts w:ascii="Khmer MEF1" w:hAnsi="Khmer MEF1" w:cs="Khmer MEF1"/>
              <w:spacing w:val="2"/>
              <w:sz w:val="24"/>
              <w:szCs w:val="24"/>
            </w:rPr>
            <w:delText>​​​</w:delText>
          </w:r>
          <w:r w:rsidRPr="00E33574" w:rsidDel="00A0350B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នៃសាធារណៈ</w:delText>
          </w:r>
          <w:r w:rsidRPr="00E33574" w:rsidDel="00A0350B">
            <w:rPr>
              <w:rFonts w:ascii="Khmer MEF1" w:hAnsi="Khmer MEF1" w:cs="Khmer MEF1"/>
              <w:spacing w:val="2"/>
              <w:sz w:val="24"/>
              <w:szCs w:val="24"/>
            </w:rPr>
            <w:delText>​​</w:delText>
          </w:r>
          <w:r w:rsidRPr="00E33574" w:rsidDel="00A0350B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រដ្ឋ</w:delText>
          </w:r>
          <w:r w:rsidRPr="00E33574" w:rsidDel="00A0350B">
            <w:rPr>
              <w:rFonts w:ascii="Khmer MEF1" w:hAnsi="Khmer MEF1" w:cs="Khmer MEF1"/>
              <w:spacing w:val="2"/>
              <w:sz w:val="24"/>
              <w:szCs w:val="24"/>
            </w:rPr>
            <w:delText>​​</w:delText>
          </w:r>
          <w:r w:rsidRPr="00E33574" w:rsidDel="00A0350B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បារាំង។ យោងតាមលិខិតបញ្ជា</w:delText>
          </w:r>
          <w:r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rPrChange w:id="1206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បេសកកម្មលេខ ១២</w:delText>
          </w:r>
          <w:r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rPrChange w:id="1206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12065" w:author="User" w:date="2022-10-05T13:08:00Z">
        <w:del w:id="12066" w:author="Sopheak" w:date="2023-08-03T07:02:00Z">
          <w:r w:rsidR="00034EE6"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៧</w:delText>
          </w:r>
        </w:del>
      </w:ins>
      <w:ins w:id="12067" w:author="Kem Sereyboth" w:date="2023-06-27T15:40:00Z">
        <w:del w:id="12068" w:author="Sopheak" w:date="2023-08-03T07:02:00Z">
          <w:r w:rsidR="00CB32B1"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rPrChange w:id="1206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០</w:delText>
          </w:r>
        </w:del>
      </w:ins>
      <w:ins w:id="12070" w:author="Sopheak Phorn" w:date="2023-07-28T14:08:00Z">
        <w:del w:id="12071" w:author="Sopheak" w:date="2023-08-03T07:02:00Z">
          <w:r w:rsidR="00866A04" w:rsidDel="00A0350B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៣</w:delText>
          </w:r>
        </w:del>
      </w:ins>
      <w:ins w:id="12072" w:author="Kem Sereyboth" w:date="2023-06-27T15:40:00Z">
        <w:del w:id="12073" w:author="Sopheak" w:date="2023-08-03T07:02:00Z">
          <w:r w:rsidR="00CB32B1"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rPrChange w:id="1207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៥</w:delText>
          </w:r>
        </w:del>
      </w:ins>
      <w:ins w:id="12075" w:author="LENOVO" w:date="2022-10-02T08:56:00Z">
        <w:del w:id="12076" w:author="Sopheak" w:date="2023-08-03T07:02:00Z">
          <w:r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rPrChange w:id="1207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/២២</w:delText>
          </w:r>
        </w:del>
      </w:ins>
      <w:ins w:id="12078" w:author="Kem Sereyboth" w:date="2023-06-27T15:40:00Z">
        <w:del w:id="12079" w:author="Sopheak" w:date="2023-08-03T07:02:00Z">
          <w:r w:rsidR="00CB32B1"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rPrChange w:id="1208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៣</w:delText>
          </w:r>
        </w:del>
      </w:ins>
      <w:ins w:id="12081" w:author="LENOVO" w:date="2022-10-02T08:56:00Z">
        <w:del w:id="12082" w:author="Sopheak" w:date="2023-08-03T07:02:00Z">
          <w:r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rPrChange w:id="1208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អ.ស.ផ. </w:delText>
          </w:r>
        </w:del>
      </w:ins>
      <w:ins w:id="12084" w:author="Kem Sereyboth" w:date="2023-07-25T14:33:00Z">
        <w:del w:id="12085" w:author="Sopheak" w:date="2023-08-03T07:02:00Z">
          <w:r w:rsidR="00786AAA" w:rsidRPr="00400C83" w:rsidDel="00A0350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ចុះ​ថ្ងៃទី១៦ ខែមីនា ឆ្នាំ២០២៣</w:delText>
          </w:r>
          <w:r w:rsidR="00786AAA" w:rsidRPr="00400C83" w:rsidDel="00A0350B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2086" w:author="LENOVO" w:date="2022-10-02T08:56:00Z">
        <w:del w:id="12087" w:author="Sopheak" w:date="2023-08-03T07:02:00Z">
          <w:r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rPrChange w:id="1208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និង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208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លិខិតលេខ ១</w:delText>
          </w:r>
        </w:del>
      </w:ins>
      <w:ins w:id="12090" w:author="User" w:date="2022-10-05T13:09:00Z">
        <w:del w:id="12091" w:author="Sopheak" w:date="2023-08-03T07:02:00Z">
          <w:r w:rsidR="00034EE6"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209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12093" w:author="LENOVO" w:date="2022-10-02T08:56:00Z">
        <w:del w:id="12094" w:author="Sopheak" w:date="2023-08-03T07:02:00Z"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209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៤៨</w:delText>
          </w:r>
        </w:del>
      </w:ins>
      <w:ins w:id="12096" w:author="User" w:date="2022-10-05T13:08:00Z">
        <w:del w:id="12097" w:author="Sopheak" w:date="2023-08-03T07:02:00Z">
          <w:r w:rsidR="00034EE6"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209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៦</w:delText>
          </w:r>
        </w:del>
      </w:ins>
      <w:ins w:id="12099" w:author="LENOVO" w:date="2022-10-02T08:56:00Z">
        <w:del w:id="12100" w:author="Sopheak" w:date="2023-08-03T07:02:00Z"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210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/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210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២២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210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210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​អ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210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210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210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210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ផ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210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. 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211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ស្តីពី</w:delText>
          </w:r>
          <w:r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211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បញ្ជីរាយនាមប្រតិភូសវនកម្ម</w:delText>
          </w:r>
        </w:del>
      </w:ins>
      <w:ins w:id="12112" w:author="Kem Sereyboth" w:date="2023-07-25T14:35:00Z">
        <w:del w:id="12113" w:author="Sopheak" w:date="2023-08-03T07:02:00Z">
          <w:r w:rsidR="00786AAA" w:rsidDel="00A0350B">
            <w:rPr>
              <w:rFonts w:ascii="Khmer MEF1" w:hAnsi="Khmer MEF1" w:cs="Khmer MEF1" w:hint="cs"/>
              <w:spacing w:val="-6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2114" w:author="LENOVO" w:date="2022-10-02T08:56:00Z">
        <w:del w:id="12115" w:author="Sopheak" w:date="2023-08-03T07:02:00Z">
          <w:r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211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និងសវនករទទួលបន្ទុក</w:delText>
          </w:r>
        </w:del>
      </w:ins>
      <w:ins w:id="12117" w:author="Kem Sereyboth" w:date="2023-07-25T14:35:00Z">
        <w:del w:id="12118" w:author="Sopheak" w:date="2023-08-03T07:02:00Z">
          <w:r w:rsidR="00786AAA" w:rsidDel="00A0350B">
            <w:rPr>
              <w:rFonts w:ascii="Khmer MEF1" w:hAnsi="Khmer MEF1" w:cs="Khmer MEF1" w:hint="cs"/>
              <w:spacing w:val="-4"/>
              <w:sz w:val="24"/>
              <w:szCs w:val="24"/>
              <w:cs/>
              <w:lang w:val="ca-ES"/>
            </w:rPr>
            <w:delText xml:space="preserve"> ចុះថ្ងៃទី១៦ ខែមីនា ឆ្នាំ២០២៣ </w:delText>
          </w:r>
        </w:del>
      </w:ins>
      <w:ins w:id="12119" w:author="LENOVO" w:date="2022-10-02T08:56:00Z">
        <w:del w:id="12120" w:author="Sopheak" w:date="2023-08-03T07:02:00Z">
          <w:r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212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លើ </w:delText>
          </w:r>
          <w:r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212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12123" w:author="User" w:date="2022-10-04T13:16:00Z">
        <w:del w:id="12124" w:author="Sopheak" w:date="2023-08-03T07:02:00Z">
          <w:r w:rsidR="003E27AC"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2125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12126" w:author="LENOVO" w:date="2022-10-02T08:56:00Z">
        <w:del w:id="12127" w:author="Sopheak" w:date="2023-08-03T07:02:00Z">
          <w:r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212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អ.ប</w:delText>
          </w:r>
        </w:del>
      </w:ins>
      <w:ins w:id="12129" w:author="User" w:date="2022-10-04T13:16:00Z">
        <w:del w:id="12130" w:author="Sopheak" w:date="2023-08-03T07:02:00Z">
          <w:r w:rsidR="003E27AC"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213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12132" w:author="LENOVO" w:date="2022-10-02T08:56:00Z">
        <w:del w:id="12133" w:author="Sopheak" w:date="2023-08-03T07:02:00Z">
          <w:r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213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. </w:delText>
          </w:r>
          <w:r w:rsidRPr="00E33574" w:rsidDel="00A0350B">
            <w:rPr>
              <w:rFonts w:ascii="Khmer MEF2" w:hAnsi="Khmer MEF2" w:cs="Khmer MEF2"/>
              <w:spacing w:val="-8"/>
              <w:sz w:val="24"/>
              <w:szCs w:val="24"/>
              <w:cs/>
              <w:lang w:val="ca-ES"/>
              <w:rPrChange w:id="12135" w:author="Kem Sereyboth" w:date="2023-07-19T16:59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 xml:space="preserve">ឯកឧត្តម​ប្រធានអង្គភាព </w:delText>
          </w:r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rPrChange w:id="1213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ត្រូវបាន​តែងតាំង</w:delText>
          </w:r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rPrChange w:id="12137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​​</w:delText>
          </w:r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rPrChange w:id="1213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ជា</w:delText>
          </w:r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213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ប្រធានប្រតិភូសវនកម្មស</w:delText>
          </w:r>
        </w:del>
      </w:ins>
      <w:ins w:id="12140" w:author="Kem Sereyboth" w:date="2023-06-27T15:43:00Z">
        <w:del w:id="12141" w:author="Sopheak" w:date="2023-08-03T07:02:00Z">
          <w:r w:rsidR="00206A01"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214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​</w:delText>
          </w:r>
        </w:del>
      </w:ins>
      <w:ins w:id="12143" w:author="LENOVO" w:date="2022-10-02T08:56:00Z">
        <w:del w:id="12144" w:author="Sopheak" w:date="2023-08-03T07:02:00Z"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214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ម្រា</w:delText>
          </w:r>
        </w:del>
      </w:ins>
      <w:ins w:id="12146" w:author="Kem Sereyboth" w:date="2023-06-27T15:43:00Z">
        <w:del w:id="12147" w:author="Sopheak" w:date="2023-08-03T07:02:00Z">
          <w:r w:rsidR="00206A01"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214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​</w:delText>
          </w:r>
        </w:del>
      </w:ins>
      <w:ins w:id="12149" w:author="LENOVO" w:date="2022-10-02T08:56:00Z">
        <w:del w:id="12150" w:author="Sopheak" w:date="2023-08-03T07:02:00Z"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215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ប់</w:delText>
          </w:r>
        </w:del>
      </w:ins>
      <w:ins w:id="12152" w:author="Kem Sereyboth" w:date="2023-06-27T15:43:00Z">
        <w:del w:id="12153" w:author="Sopheak" w:date="2023-08-03T07:02:00Z">
          <w:r w:rsidR="00206A01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15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​</w:delText>
          </w:r>
        </w:del>
      </w:ins>
      <w:ins w:id="12155" w:author="LENOVO" w:date="2022-10-02T08:56:00Z">
        <w:del w:id="12156" w:author="Sopheak" w:date="2023-08-03T07:02:00Z">
          <w:r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ការធ្វើសវនកម្មក្នុងការិយបរិច្ឆេទឆ្នាំ២០២២</w:delText>
          </w:r>
        </w:del>
      </w:ins>
      <w:ins w:id="12157" w:author="Kem Sereyboth" w:date="2023-06-27T15:42:00Z">
        <w:del w:id="12158" w:author="Sopheak" w:date="2023-08-03T07:02:00Z">
          <w:r w:rsidR="00206A01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15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</w:delText>
          </w:r>
        </w:del>
      </w:ins>
      <w:ins w:id="12160" w:author="LENOVO" w:date="2022-10-02T08:56:00Z">
        <w:del w:id="12161" w:author="Sopheak" w:date="2023-08-03T07:02:00Z">
          <w:r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នេះ។</w:delText>
          </w:r>
        </w:del>
      </w:ins>
      <w:ins w:id="12162" w:author="User" w:date="2022-09-10T13:36:00Z">
        <w:del w:id="12163" w:author="Sopheak" w:date="2023-08-03T07:02:00Z">
          <w:r w:rsidR="00B47A1B" w:rsidRPr="00E33574" w:rsidDel="00A0350B">
            <w:rPr>
              <w:rFonts w:ascii="Khmer MEF1" w:hAnsi="Khmer MEF1" w:cs="Khmer MEF1"/>
              <w:b/>
              <w:bCs/>
              <w:spacing w:val="10"/>
              <w:sz w:val="24"/>
              <w:szCs w:val="24"/>
              <w:cs/>
              <w:lang w:val="ca-ES"/>
              <w:rPrChange w:id="1216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ក</w:delText>
          </w:r>
          <w:r w:rsidR="00B47A1B" w:rsidRPr="00E33574" w:rsidDel="00A0350B">
            <w:rPr>
              <w:rFonts w:ascii="Khmer MEF1" w:hAnsi="Khmer MEF1" w:cs="Khmer MEF1"/>
              <w:spacing w:val="10"/>
              <w:sz w:val="24"/>
              <w:szCs w:val="24"/>
              <w:lang w:val="ca-ES"/>
              <w:rPrChange w:id="12165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-</w:delText>
          </w:r>
          <w:r w:rsidR="00B47A1B" w:rsidRPr="00E33574" w:rsidDel="00A0350B">
            <w:rPr>
              <w:rFonts w:ascii="Khmer MEF2" w:hAnsi="Khmer MEF2" w:cs="Khmer MEF2"/>
              <w:spacing w:val="10"/>
              <w:sz w:val="24"/>
              <w:szCs w:val="24"/>
              <w:cs/>
              <w:lang w:val="ca-ES"/>
              <w:rPrChange w:id="12166" w:author="Kem Sereyboth" w:date="2023-07-19T16:59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ឯកឧត្តម</w:delText>
          </w:r>
          <w:r w:rsidR="00B47A1B" w:rsidRPr="00E33574" w:rsidDel="00A0350B">
            <w:rPr>
              <w:rFonts w:ascii="Khmer MEF2" w:hAnsi="Khmer MEF2" w:cs="Khmer MEF2"/>
              <w:spacing w:val="10"/>
              <w:sz w:val="24"/>
              <w:szCs w:val="24"/>
              <w:lang w:val="ca-ES"/>
              <w:rPrChange w:id="12167" w:author="Kem Sereyboth" w:date="2023-07-19T16:59:00Z">
                <w:rPr>
                  <w:rFonts w:ascii="Khmer MEF2" w:hAnsi="Khmer MEF2" w:cs="Khmer MEF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2" w:hAnsi="Khmer MEF2" w:cs="Khmer MEF2"/>
              <w:spacing w:val="10"/>
              <w:sz w:val="24"/>
              <w:szCs w:val="24"/>
              <w:cs/>
              <w:lang w:val="ca-ES"/>
              <w:rPrChange w:id="12168" w:author="Kem Sereyboth" w:date="2023-07-19T16:59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ឈុន</w:delText>
          </w:r>
          <w:r w:rsidR="00B47A1B" w:rsidRPr="00E33574" w:rsidDel="00A0350B">
            <w:rPr>
              <w:rFonts w:ascii="Khmer MEF2" w:hAnsi="Khmer MEF2" w:cs="Khmer MEF2"/>
              <w:spacing w:val="10"/>
              <w:sz w:val="24"/>
              <w:szCs w:val="24"/>
              <w:lang w:val="ca-ES"/>
              <w:rPrChange w:id="12169" w:author="Kem Sereyboth" w:date="2023-07-19T16:59:00Z">
                <w:rPr>
                  <w:rFonts w:ascii="Khmer MEF2" w:hAnsi="Khmer MEF2" w:cs="Khmer MEF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2" w:hAnsi="Khmer MEF2" w:cs="Khmer MEF2"/>
              <w:spacing w:val="10"/>
              <w:sz w:val="24"/>
              <w:szCs w:val="24"/>
              <w:cs/>
              <w:lang w:val="ca-ES"/>
              <w:rPrChange w:id="12170" w:author="Kem Sereyboth" w:date="2023-07-19T16:59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សម្បត្តិ</w:delText>
          </w:r>
          <w:r w:rsidR="00B47A1B" w:rsidRPr="00E33574" w:rsidDel="00A0350B">
            <w:rPr>
              <w:rFonts w:ascii="Khmer MEF1" w:hAnsi="Khmer MEF1" w:cs="Khmer MEF1"/>
              <w:spacing w:val="10"/>
              <w:sz w:val="24"/>
              <w:szCs w:val="24"/>
              <w:lang w:val="ca-ES"/>
              <w:rPrChange w:id="12171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2172" w:author="User" w:date="2022-09-27T20:10:00Z">
        <w:del w:id="12173" w:author="Sopheak" w:date="2023-08-03T07:02:00Z">
          <w:r w:rsidR="00B13BB7" w:rsidRPr="00E33574" w:rsidDel="00A0350B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</w:rPr>
            <w:delText>ប្រធាន</w:delText>
          </w:r>
        </w:del>
      </w:ins>
      <w:ins w:id="12174" w:author="User" w:date="2022-09-27T20:11:00Z">
        <w:del w:id="12175" w:author="Sopheak" w:date="2023-08-03T07:02:00Z">
          <w:r w:rsidR="00B13BB7" w:rsidRPr="00E33574" w:rsidDel="00A0350B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</w:rPr>
            <w:delText>អង្គភាពសវនកម្មផ្ទៃក្នុង</w:delText>
          </w:r>
        </w:del>
      </w:ins>
      <w:ins w:id="12176" w:author="sakaria fa" w:date="2022-09-30T20:54:00Z">
        <w:del w:id="12177" w:author="Sopheak" w:date="2023-08-03T07:02:00Z">
          <w:r w:rsidR="00F171DC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នៃ </w:delText>
          </w:r>
          <w:r w:rsidR="00F171DC"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អ.ស.ហ.</w:delText>
          </w:r>
        </w:del>
      </w:ins>
      <w:ins w:id="12178" w:author="User" w:date="2022-09-27T20:11:00Z">
        <w:del w:id="12179" w:author="Sopheak" w:date="2023-08-03T07:02:00Z">
          <w:r w:rsidR="00B13BB7" w:rsidRPr="00E33574" w:rsidDel="00A0350B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</w:rPr>
            <w:delText xml:space="preserve"> គឺ</w:delText>
          </w:r>
        </w:del>
      </w:ins>
      <w:ins w:id="12180" w:author="Kem Sereiboth" w:date="2022-09-14T13:45:00Z">
        <w:del w:id="12181" w:author="Sopheak" w:date="2023-08-03T07:02:00Z">
          <w:r w:rsidR="00E32E6F" w:rsidRPr="00E33574" w:rsidDel="00A0350B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1218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ជាប្រធានប្រតិភូសវនក</w:delText>
          </w:r>
        </w:del>
      </w:ins>
      <w:ins w:id="12183" w:author="User" w:date="2022-09-29T10:22:00Z">
        <w:del w:id="12184" w:author="Sopheak" w:date="2023-08-03T07:02:00Z">
          <w:r w:rsidR="0069597D" w:rsidRPr="00E33574" w:rsidDel="00A0350B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</w:rPr>
            <w:delText>ម្ម</w:delText>
          </w:r>
        </w:del>
      </w:ins>
      <w:ins w:id="12185" w:author="Kem Sereiboth" w:date="2022-09-14T13:45:00Z">
        <w:del w:id="12186" w:author="Sopheak" w:date="2023-08-03T07:02:00Z">
          <w:r w:rsidR="00E32E6F" w:rsidRPr="00E33574" w:rsidDel="00A0350B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1218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ម្ម។ </w:delText>
          </w:r>
          <w:r w:rsidR="00E32E6F" w:rsidRPr="00E33574" w:rsidDel="00A0350B">
            <w:rPr>
              <w:rFonts w:ascii="Khmer MEF1" w:hAnsi="Khmer MEF1" w:cs="Khmer MEF1"/>
              <w:strike/>
              <w:spacing w:val="10"/>
              <w:sz w:val="24"/>
              <w:szCs w:val="24"/>
              <w:cs/>
              <w:lang w:val="ca-ES"/>
              <w:rPrChange w:id="1218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យោងព្រះរាជអនុក្រឹត្យលេខ នស/រកត/</w:delText>
          </w:r>
          <w:r w:rsidR="00E32E6F"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218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០២២១/១៤៤ ចុះថ្ងៃទី ១៤ ខែកុម្ភៈ ឆ្នាំ២០២២ </w:delText>
          </w:r>
          <w:r w:rsidR="00E32E6F" w:rsidRPr="00E33574" w:rsidDel="00A0350B">
            <w:rPr>
              <w:rFonts w:ascii="Khmer MEF2" w:hAnsi="Khmer MEF2" w:cs="Khmer MEF2"/>
              <w:strike/>
              <w:spacing w:val="-6"/>
              <w:sz w:val="24"/>
              <w:szCs w:val="24"/>
              <w:cs/>
              <w:lang w:val="ca-ES"/>
              <w:rPrChange w:id="1219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ឯកឧត្តម ឈុន សម្បត្តិ</w:delText>
          </w:r>
          <w:r w:rsidR="00E32E6F"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219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ត្រូវបានតែងតាំងជាប្រធានអង្គភាព</w:delText>
          </w:r>
          <w:r w:rsidR="00E32E6F" w:rsidRPr="00E33574" w:rsidDel="00A0350B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1219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</w:delText>
          </w:r>
        </w:del>
      </w:ins>
      <w:ins w:id="12193" w:author="User" w:date="2022-09-29T10:23:00Z">
        <w:del w:id="12194" w:author="Sopheak" w:date="2023-08-03T07:02:00Z">
          <w:r w:rsidR="0069597D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។ </w:delText>
          </w:r>
          <w:r w:rsidR="0069597D" w:rsidRPr="00E33574" w:rsidDel="00A0350B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</w:rPr>
            <w:delText>យោងព្រះរាជក្រឹត្យលេខ នស/រកត/</w:delText>
          </w:r>
          <w:r w:rsidR="0069597D"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០២២១/១៤៤ ចុះថ្ងៃទី១៤ ខែកុម្ភៈ ឆ្នាំ២០២១</w:delText>
          </w:r>
        </w:del>
      </w:ins>
      <w:ins w:id="12195" w:author="Kem Sereiboth" w:date="2022-09-14T13:45:00Z">
        <w:del w:id="12196" w:author="Sopheak" w:date="2023-08-03T07:02:00Z">
          <w:r w:rsidR="00E32E6F" w:rsidRPr="00E33574" w:rsidDel="00A0350B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121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កម្មផ្ទៃក្នុងនៃ </w:delText>
          </w:r>
          <w:r w:rsidR="00E32E6F" w:rsidRPr="00E33574" w:rsidDel="00A0350B">
            <w:rPr>
              <w:rFonts w:ascii="Khmer MEF1" w:hAnsi="Khmer MEF1" w:cs="Khmer MEF1"/>
              <w:b/>
              <w:bCs/>
              <w:strike/>
              <w:spacing w:val="-4"/>
              <w:sz w:val="24"/>
              <w:szCs w:val="24"/>
              <w:cs/>
              <w:lang w:val="ca-ES"/>
              <w:rPrChange w:id="1219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E32E6F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219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ដែល</w:delText>
          </w:r>
        </w:del>
      </w:ins>
      <w:ins w:id="12200" w:author="User" w:date="2022-09-28T17:36:00Z">
        <w:del w:id="12201" w:author="Sopheak" w:date="2023-08-03T07:02:00Z">
          <w:r w:rsidR="00D67AB0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2202" w:author="User" w:date="2022-09-29T10:23:00Z">
        <w:del w:id="12203" w:author="Sopheak" w:date="2023-08-03T07:02:00Z">
          <w:r w:rsidR="00C27F6F" w:rsidRPr="00E33574" w:rsidDel="00A0350B">
            <w:rPr>
              <w:rFonts w:ascii="Khmer MEF2" w:hAnsi="Khmer MEF2" w:cs="Khmer MEF2"/>
              <w:spacing w:val="10"/>
              <w:sz w:val="24"/>
              <w:szCs w:val="24"/>
              <w:cs/>
              <w:lang w:val="ca-ES"/>
            </w:rPr>
            <w:delText>ឯកឧត្តម</w:delText>
          </w:r>
          <w:r w:rsidR="00C27F6F" w:rsidRPr="00E33574" w:rsidDel="00A0350B">
            <w:rPr>
              <w:rFonts w:ascii="Khmer MEF2" w:hAnsi="Khmer MEF2" w:cs="Khmer MEF2"/>
              <w:spacing w:val="10"/>
              <w:sz w:val="24"/>
              <w:szCs w:val="24"/>
              <w:lang w:val="ca-ES"/>
            </w:rPr>
            <w:delText xml:space="preserve"> </w:delText>
          </w:r>
          <w:r w:rsidR="00C27F6F" w:rsidRPr="00E33574" w:rsidDel="00A0350B">
            <w:rPr>
              <w:rFonts w:ascii="Khmer MEF2" w:hAnsi="Khmer MEF2" w:cs="Khmer MEF2"/>
              <w:spacing w:val="10"/>
              <w:sz w:val="24"/>
              <w:szCs w:val="24"/>
              <w:cs/>
              <w:lang w:val="ca-ES"/>
            </w:rPr>
            <w:delText>ឈុន</w:delText>
          </w:r>
          <w:r w:rsidR="00C27F6F" w:rsidRPr="00E33574" w:rsidDel="00A0350B">
            <w:rPr>
              <w:rFonts w:ascii="Khmer MEF2" w:hAnsi="Khmer MEF2" w:cs="Khmer MEF2"/>
              <w:spacing w:val="10"/>
              <w:sz w:val="24"/>
              <w:szCs w:val="24"/>
              <w:lang w:val="ca-ES"/>
            </w:rPr>
            <w:delText xml:space="preserve"> </w:delText>
          </w:r>
          <w:r w:rsidR="00C27F6F" w:rsidRPr="00E33574" w:rsidDel="00A0350B">
            <w:rPr>
              <w:rFonts w:ascii="Khmer MEF2" w:hAnsi="Khmer MEF2" w:cs="Khmer MEF2"/>
              <w:spacing w:val="10"/>
              <w:sz w:val="24"/>
              <w:szCs w:val="24"/>
              <w:cs/>
              <w:lang w:val="ca-ES"/>
            </w:rPr>
            <w:delText>សម្បត្តិ ត្រ</w:delText>
          </w:r>
        </w:del>
      </w:ins>
      <w:ins w:id="12204" w:author="User" w:date="2022-09-29T10:24:00Z">
        <w:del w:id="12205" w:author="Sopheak" w:date="2023-08-03T07:02:00Z">
          <w:r w:rsidR="00C27F6F" w:rsidRPr="00E33574" w:rsidDel="00A0350B">
            <w:rPr>
              <w:rFonts w:ascii="Khmer MEF2" w:hAnsi="Khmer MEF2" w:cs="Khmer MEF2"/>
              <w:spacing w:val="10"/>
              <w:sz w:val="24"/>
              <w:szCs w:val="24"/>
              <w:cs/>
              <w:lang w:val="ca-ES"/>
            </w:rPr>
            <w:delText>ូ</w:delText>
          </w:r>
          <w:r w:rsidR="00C27F6F" w:rsidRPr="00E33574" w:rsidDel="00A0350B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12206" w:author="Kem Sereyboth" w:date="2023-07-19T16:59:00Z">
                <w:rPr>
                  <w:rFonts w:ascii="Khmer MEF2" w:hAnsi="Khmer MEF2" w:cs="Khmer MEF2"/>
                  <w:spacing w:val="10"/>
                  <w:sz w:val="24"/>
                  <w:szCs w:val="24"/>
                  <w:cs/>
                  <w:lang w:val="ca-ES"/>
                </w:rPr>
              </w:rPrChange>
            </w:rPr>
            <w:delText xml:space="preserve">វបានតែងតាំងជាប្រធានអង្គភាពសវនកម្មផ្ទៃក្នុងនៃ </w:delText>
          </w:r>
          <w:r w:rsidR="00C27F6F" w:rsidRPr="00E33574" w:rsidDel="00A0350B">
            <w:rPr>
              <w:rFonts w:ascii="Khmer MEF1" w:hAnsi="Khmer MEF1" w:cs="Khmer MEF1"/>
              <w:b/>
              <w:bCs/>
              <w:spacing w:val="10"/>
              <w:sz w:val="24"/>
              <w:szCs w:val="24"/>
              <w:cs/>
              <w:lang w:val="ca-ES"/>
              <w:rPrChange w:id="12207" w:author="Kem Sereyboth" w:date="2023-07-19T16:59:00Z">
                <w:rPr>
                  <w:rFonts w:ascii="Khmer MEF2" w:hAnsi="Khmer MEF2" w:cs="Khmer MEF2"/>
                  <w:spacing w:val="10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27F6F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ដែល</w:delText>
          </w:r>
        </w:del>
      </w:ins>
      <w:ins w:id="12208" w:author="Kem Sereiboth" w:date="2022-09-14T13:45:00Z">
        <w:del w:id="12209" w:author="Sopheak" w:date="2023-08-03T07:02:00Z">
          <w:r w:rsidR="00E32E6F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221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មានឋានៈ និងបុព្វសិទ្ធិស្មើ </w:delText>
          </w:r>
          <w:r w:rsidR="00E32E6F"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221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អនុរដ្ឋលេខាធិការ</w:delText>
          </w:r>
        </w:del>
      </w:ins>
      <w:ins w:id="12212" w:author="User" w:date="2022-09-27T20:15:00Z">
        <w:del w:id="12213" w:author="Sopheak" w:date="2023-08-03T07:02:00Z">
          <w:r w:rsidR="00BB6A46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2214" w:author="Kem Sereiboth" w:date="2022-09-14T13:45:00Z">
        <w:del w:id="12215" w:author="Sopheak" w:date="2023-08-03T07:02:00Z">
          <w:r w:rsidR="00E32E6F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221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E32E6F" w:rsidRPr="00E33574" w:rsidDel="00A0350B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1221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បន្ថែមលើមុខងារបច្ចុប្បន្ន</w:delText>
          </w:r>
          <w:r w:rsidR="00E32E6F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221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="00E32E6F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="00E32E6F" w:rsidRPr="00E33574" w:rsidDel="00A0350B">
            <w:rPr>
              <w:rFonts w:ascii="Khmer MEF2" w:hAnsi="Khmer MEF2" w:cs="Khmer MEF2"/>
              <w:sz w:val="24"/>
              <w:szCs w:val="24"/>
              <w:cs/>
              <w:lang w:val="ca-ES"/>
              <w:rPrChange w:id="1221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ឯកឧត្តម</w:delText>
          </w:r>
        </w:del>
      </w:ins>
      <w:ins w:id="12220" w:author="User" w:date="2022-09-29T10:25:00Z">
        <w:del w:id="12221" w:author="Sopheak" w:date="2023-08-03T07:02:00Z">
          <w:r w:rsidR="00C27F6F" w:rsidRPr="00E33574" w:rsidDel="00A0350B">
            <w:rPr>
              <w:rFonts w:ascii="Khmer MEF2" w:hAnsi="Khmer MEF2" w:cs="Khmer MEF2"/>
              <w:sz w:val="24"/>
              <w:szCs w:val="24"/>
              <w:cs/>
              <w:lang w:val="ca-ES"/>
              <w:rPrChange w:id="1222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ប្រធានអង្គភាព</w:delText>
          </w:r>
        </w:del>
      </w:ins>
      <w:ins w:id="12223" w:author="Kem Sereiboth" w:date="2022-09-14T13:45:00Z">
        <w:del w:id="12224" w:author="Sopheak" w:date="2023-08-03T07:02:00Z">
          <w:r w:rsidR="00E32E6F" w:rsidRPr="00E33574" w:rsidDel="00A0350B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1222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ប្រធានអង្គភាព</w:delText>
          </w:r>
          <w:r w:rsidR="00E32E6F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2226" w:author="User" w:date="2022-09-27T20:16:00Z">
        <w:del w:id="12227" w:author="Sopheak" w:date="2023-08-03T07:02:00Z">
          <w:r w:rsidR="00BB6A46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បានបញ្ចប់ការសិក្សា</w:delText>
          </w:r>
        </w:del>
      </w:ins>
      <w:ins w:id="12228" w:author="User" w:date="2022-09-27T20:17:00Z">
        <w:del w:id="12229" w:author="Sopheak" w:date="2023-08-03T07:02:00Z">
          <w:r w:rsidR="00BB6A46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2230" w:author="User" w:date="2022-09-27T20:16:00Z">
        <w:del w:id="12231" w:author="Sopheak" w:date="2023-08-03T07:02:00Z">
          <w:r w:rsidR="00BB6A46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និង</w:delText>
          </w:r>
        </w:del>
      </w:ins>
      <w:ins w:id="12232" w:author="Kem Sereiboth" w:date="2022-09-14T13:45:00Z">
        <w:del w:id="12233" w:author="Sopheak" w:date="2023-08-03T07:02:00Z">
          <w:r w:rsidR="00E32E6F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ទទួលបានសញ្ញាបត្រជាន់ខ្ពស់ផ្នែកគ្រប់គ្រង និងយុទ្ធសាស្រ្តពីសាកលវិទ្យាល័យលីយ៉ុង៣ នៃសាធារណៈរដ្ឋបារាំង។ </w:delText>
          </w:r>
        </w:del>
      </w:ins>
      <w:ins w:id="12234" w:author="Kem Sereiboth" w:date="2022-09-15T16:42:00Z">
        <w:del w:id="12235" w:author="Sopheak" w:date="2023-08-03T07:02:00Z">
          <w:r w:rsidR="001240DE" w:rsidRPr="00E33574" w:rsidDel="00A0350B">
            <w:rPr>
              <w:rFonts w:ascii="Khmer MEF1" w:hAnsi="Khmer MEF1" w:cs="Khmer MEF1"/>
              <w:sz w:val="24"/>
              <w:szCs w:val="24"/>
              <w:cs/>
              <w:rPrChange w:id="1223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យោងតាមលិខិតបញ្ជាបេសកកម្មលេខ ១២៧/២២ អ.ស.ផ. និងលិខិត</w:delText>
          </w:r>
          <w:r w:rsidR="001240DE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rPrChange w:id="12237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លេខ១២៦/២២ អ.ស.ផ. ស្តីពីបញ្ជីរាយនាមប្រតិភូសវនកម្ម និងសវនករទទួលបន្ទុកលើ </w:delText>
          </w:r>
          <w:r w:rsidR="001240DE"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2238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ន.ស.ស</w:delText>
          </w:r>
        </w:del>
      </w:ins>
      <w:ins w:id="12239" w:author="Kem Sereiboth" w:date="2022-09-14T13:45:00Z">
        <w:del w:id="12240" w:author="Sopheak" w:date="2023-08-03T07:02:00Z">
          <w:r w:rsidR="00E32E6F"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224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  <w:r w:rsidR="00E32E6F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224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E32E6F" w:rsidRPr="00E33574" w:rsidDel="00A0350B">
            <w:rPr>
              <w:rFonts w:ascii="Khmer MEF2" w:hAnsi="Khmer MEF2" w:cs="Khmer MEF2"/>
              <w:spacing w:val="-4"/>
              <w:sz w:val="24"/>
              <w:szCs w:val="24"/>
              <w:cs/>
              <w:lang w:val="ca-ES"/>
              <w:rPrChange w:id="1224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ឯកឧត្តម</w:delText>
          </w:r>
          <w:r w:rsidR="00E32E6F" w:rsidRPr="00E33574" w:rsidDel="00A0350B">
            <w:rPr>
              <w:rFonts w:ascii="Khmer MEF2" w:hAnsi="Khmer MEF2" w:cs="Khmer MEF2"/>
              <w:spacing w:val="12"/>
              <w:sz w:val="24"/>
              <w:szCs w:val="24"/>
              <w:cs/>
              <w:lang w:val="ca-ES"/>
              <w:rPrChange w:id="122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ប្រធានអង្គភាព</w:delText>
          </w:r>
          <w:r w:rsidR="00E32E6F" w:rsidRPr="00E33574" w:rsidDel="00A0350B">
            <w:rPr>
              <w:rFonts w:ascii="Khmer MEF1" w:hAnsi="Khmer MEF1" w:cs="Khmer MEF1"/>
              <w:spacing w:val="12"/>
              <w:sz w:val="24"/>
              <w:szCs w:val="24"/>
              <w:cs/>
              <w:lang w:val="ca-ES"/>
              <w:rPrChange w:id="1224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ត្រូវបានតែងតាំងជាប្រធានប្រតិភូសវនកម្មសម្រាប់ការធ្វើសវនកម្មក្នុងការិយបរិច្ឆេទ</w:delText>
          </w:r>
          <w:r w:rsidR="00E32E6F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ឆ្នាំ២០២២ នេះ។</w:delText>
          </w:r>
        </w:del>
      </w:ins>
      <w:ins w:id="12246" w:author="User" w:date="2022-09-10T13:36:00Z">
        <w:del w:id="12247" w:author="Sopheak" w:date="2023-08-03T07:02:00Z"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ជាប្រធានប្រតិភូសវនកម្ម។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24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យោងតាមអនុក្រឹត្យលេខ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  <w:rPrChange w:id="1224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...................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25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និងអនុក្រឹត្យលេខ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  <w:rPrChange w:id="12251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highlight w:val="yellow"/>
                  <w:lang w:val="ca-ES"/>
                </w:rPr>
              </w:rPrChange>
            </w:rPr>
            <w:delText>...................</w:delText>
          </w:r>
          <w:r w:rsidR="00B47A1B" w:rsidRPr="00E33574" w:rsidDel="00A0350B">
            <w:rPr>
              <w:rFonts w:ascii="Khmer MEF1" w:hAnsi="Khmer MEF1" w:cs="Khmer MEF1"/>
              <w:b/>
              <w:bCs/>
              <w:sz w:val="24"/>
              <w:szCs w:val="24"/>
              <w:cs/>
              <w:rPrChange w:id="12252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ឯកឧត្តម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  <w:rPrChange w:id="1225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254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ត្រូវបានតែងតាំងជាប្រធានអង្គភាពសវនកម្មផ្ទៃក្នុងនៃ </w:delText>
          </w:r>
          <w:r w:rsidR="00B47A1B" w:rsidRPr="00E33574" w:rsidDel="00A0350B">
            <w:rPr>
              <w:rFonts w:ascii="Khmer MEF1" w:hAnsi="Khmer MEF1" w:cs="Khmer MEF1"/>
              <w:b/>
              <w:bCs/>
              <w:sz w:val="24"/>
              <w:szCs w:val="24"/>
              <w:cs/>
              <w:rPrChange w:id="12255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អ.ស.ហ.</w:delText>
          </w:r>
          <w:r w:rsidR="00B47A1B" w:rsidRPr="00E33574" w:rsidDel="00A0350B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2256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257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ដែលមានឋានៈ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  <w:rPrChange w:id="12258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259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និងបុព្វសិទ្ធិស្មើ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  <w:rPrChange w:id="12260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b/>
              <w:bCs/>
              <w:sz w:val="24"/>
              <w:szCs w:val="24"/>
              <w:cs/>
              <w:rPrChange w:id="12261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</w:rPr>
              </w:rPrChange>
            </w:rPr>
            <w:delText>អនុរដ្ឋលេខាធិការ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  <w:rPrChange w:id="12262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263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បន្ថែមលើមុខងារបច្ចុប្បន្ន។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  <w:rPrChange w:id="12264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b/>
              <w:bCs/>
              <w:sz w:val="24"/>
              <w:szCs w:val="24"/>
              <w:cs/>
              <w:rPrChange w:id="12265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</w:rPr>
              </w:rPrChange>
            </w:rPr>
            <w:delText>ឯកឧត្តម</w:delText>
          </w:r>
          <w:r w:rsidR="00B47A1B" w:rsidRPr="00E33574" w:rsidDel="00A0350B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2266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267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ទទួលបានសញ្ញាបត្រ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</w:rPr>
            <w:delText>ជាន់ខ្ពស់ផ្នែកគ្រប់គ្រង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</w:rPr>
            <w:delText>និងយុទ្ធសាស្រ្តពីសាកលវិទ្យាល័យលីយ៉ុង៣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</w:rPr>
            <w:delText>នៃសាធារណៈរដ្ឋបារាំង។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26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យោងតាមសេចក្តីសម្រេចលេខ ១២៦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rPrChange w:id="1226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>/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27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២២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rPrChange w:id="1227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27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អ.ស.ផ. </w:delText>
          </w:r>
          <w:r w:rsidR="00B47A1B" w:rsidRPr="00E33574" w:rsidDel="00A0350B">
            <w:rPr>
              <w:rFonts w:ascii="Khmer MEF1" w:hAnsi="Khmer MEF1" w:cs="Khmer MEF1"/>
              <w:b/>
              <w:bCs/>
              <w:sz w:val="24"/>
              <w:szCs w:val="24"/>
              <w:cs/>
              <w:rPrChange w:id="12273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 xml:space="preserve">ឯកឧត្តម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274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ត្រូវបានតែងតាំងជា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ប្រធានប្រតិភូសវនកម្មសម្រាប់ការធ្វើសវនកម្មក្នុងការិយបរិច្ឆេទឆ្នាំ២០២២ នេះ។</w:delText>
          </w:r>
        </w:del>
      </w:ins>
    </w:p>
    <w:p w14:paraId="4BEBEC5B" w14:textId="720194BC" w:rsidR="00B47A1B" w:rsidRPr="00E33574" w:rsidRDefault="00601326">
      <w:pPr>
        <w:spacing w:after="0" w:line="223" w:lineRule="auto"/>
        <w:ind w:firstLine="720"/>
        <w:jc w:val="both"/>
        <w:rPr>
          <w:ins w:id="12275" w:author="User" w:date="2022-09-10T13:36:00Z"/>
          <w:rFonts w:ascii="Khmer MEF1" w:hAnsi="Khmer MEF1" w:cs="Khmer MEF1"/>
          <w:sz w:val="24"/>
          <w:szCs w:val="24"/>
          <w:lang w:val="ca-ES"/>
          <w:rPrChange w:id="12276" w:author="Kem Sereyboth" w:date="2023-07-19T16:59:00Z">
            <w:rPr>
              <w:ins w:id="12277" w:author="User" w:date="2022-09-10T13:36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2278" w:author="Sopheak Phorn" w:date="2023-08-25T16:15:00Z">
          <w:pPr>
            <w:spacing w:after="0" w:line="228" w:lineRule="auto"/>
            <w:ind w:firstLine="720"/>
            <w:jc w:val="both"/>
          </w:pPr>
        </w:pPrChange>
      </w:pPr>
      <w:ins w:id="12279" w:author="LENOVO" w:date="2022-10-02T08:56:00Z">
        <w:r w:rsidRPr="00E33574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12280" w:author="Kem Sereyboth" w:date="2023-07-19T16:59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ខ</w:t>
        </w:r>
        <w:r w:rsidRPr="00E33574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12281" w:author="Kem Sereyboth" w:date="2023-07-19T16:59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-លោក អ៊ួន រិទ្ធី </w:t>
        </w:r>
        <w:r w:rsidRPr="00E33574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2282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ប្រធាន​នាយកដ្ឋាន​សវនកម្មទី​១</w:t>
        </w:r>
        <w:r w:rsidRPr="00E33574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12283" w:author="Kem Sereyboth" w:date="2023-07-19T16:59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E33574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2284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ជាអនុប្រធាន</w:t>
        </w:r>
        <w:r w:rsidRPr="00E33574">
          <w:rPr>
            <w:rFonts w:ascii="Khmer MEF1" w:hAnsi="Khmer MEF1" w:cs="Khmer MEF1"/>
            <w:spacing w:val="-6"/>
            <w:sz w:val="24"/>
            <w:szCs w:val="24"/>
            <w:cs/>
            <w:rPrChange w:id="12285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ប្រតិភូសវនកម្ម​។</w:t>
        </w:r>
        <w:r w:rsidRPr="006E6058">
          <w:rPr>
            <w:rFonts w:ascii="Khmer MEF1" w:hAnsi="Khmer MEF1" w:cs="Khmer MEF1"/>
            <w:spacing w:val="-6"/>
            <w:sz w:val="24"/>
            <w:szCs w:val="24"/>
            <w:lang w:val="ca-ES"/>
            <w:rPrChange w:id="12286" w:author="Sopheak Phorn" w:date="2023-07-28T09:15:00Z">
              <w:rPr>
                <w:rFonts w:ascii="Khmer MEF1" w:hAnsi="Khmer MEF1" w:cs="Khmer MEF1"/>
                <w:spacing w:val="-4"/>
                <w:sz w:val="24"/>
                <w:szCs w:val="24"/>
              </w:rPr>
            </w:rPrChange>
          </w:rPr>
          <w:t xml:space="preserve">​ </w:t>
        </w:r>
        <w:r w:rsidRPr="00E33574">
          <w:rPr>
            <w:rFonts w:ascii="Khmer MEF1" w:hAnsi="Khmer MEF1" w:cs="Khmer MEF1"/>
            <w:spacing w:val="-6"/>
            <w:sz w:val="24"/>
            <w:szCs w:val="24"/>
            <w:cs/>
            <w:rPrChange w:id="12287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យោងតាម​អនុក្រឹត</w:t>
        </w:r>
      </w:ins>
      <w:ins w:id="12288" w:author="Uon Rithy" w:date="2022-10-06T14:43:00Z">
        <w:r w:rsidR="00D10D6A" w:rsidRPr="00E33574">
          <w:rPr>
            <w:rFonts w:ascii="Khmer MEF1" w:hAnsi="Khmer MEF1" w:cs="Khmer MEF1"/>
            <w:spacing w:val="-6"/>
            <w:sz w:val="24"/>
            <w:szCs w:val="24"/>
            <w:cs/>
            <w:rPrChange w:id="12289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្យ</w:t>
        </w:r>
      </w:ins>
      <w:ins w:id="12290" w:author="LENOVO" w:date="2022-10-02T08:56:00Z"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>​</w:t>
        </w:r>
        <w:r w:rsidRPr="00E33574">
          <w:rPr>
            <w:rFonts w:ascii="Khmer MEF1" w:hAnsi="Khmer MEF1" w:cs="Khmer MEF1"/>
            <w:spacing w:val="2"/>
            <w:sz w:val="24"/>
            <w:szCs w:val="24"/>
            <w:cs/>
          </w:rPr>
          <w:t xml:space="preserve">លេខ ៤១៨ អនក្រ.តត ស្តីពីការ​តែងតាំង​មន្រ្តីរាជការនៃអាជ្ញាធរសេវាហិរញ្ញវត្ថុមិនមែនធនាគារ </w:t>
        </w:r>
        <w:r w:rsidRPr="00E33574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លោកត្រូវ</w:t>
        </w:r>
        <w:r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បា</w:t>
        </w:r>
      </w:ins>
      <w:ins w:id="12291" w:author="Kem Sereyboth" w:date="2023-07-25T14:40:00Z">
        <w:r w:rsidR="00786AAA">
          <w:rPr>
            <w:rFonts w:ascii="Khmer MEF1" w:hAnsi="Khmer MEF1" w:cs="Khmer MEF1" w:hint="cs"/>
            <w:spacing w:val="-8"/>
            <w:sz w:val="24"/>
            <w:szCs w:val="24"/>
            <w:cs/>
            <w:lang w:val="ca-ES"/>
          </w:rPr>
          <w:t>​</w:t>
        </w:r>
      </w:ins>
      <w:ins w:id="12292" w:author="LENOVO" w:date="2022-10-02T08:56:00Z">
        <w:r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 xml:space="preserve">ន​តែងតាំង​ជា​ប្រធាន​ប្រធាន​នាយកដ្ឋាន​សវនកម្ម​ទី១។ </w:t>
        </w:r>
        <w:r w:rsidRPr="00E33574">
          <w:rPr>
            <w:rFonts w:ascii="Khmer MEF1" w:hAnsi="Khmer MEF1" w:cs="Khmer MEF1"/>
            <w:spacing w:val="-8"/>
            <w:sz w:val="24"/>
            <w:szCs w:val="24"/>
            <w:cs/>
          </w:rPr>
          <w:t>លោកបានបញ្ចប់ការសិក្សា និងទទួល​បាន​សញ្ញាបត្រ</w:t>
        </w:r>
        <w:r w:rsidRPr="00E33574">
          <w:rPr>
            <w:rFonts w:ascii="Khmer MEF1" w:hAnsi="Khmer MEF1" w:cs="Khmer MEF1"/>
            <w:sz w:val="24"/>
            <w:szCs w:val="24"/>
          </w:rPr>
          <w:t>​​</w:t>
        </w:r>
        <w:r w:rsidRPr="00786AAA">
          <w:rPr>
            <w:rFonts w:ascii="Khmer MEF1" w:hAnsi="Khmer MEF1" w:cs="Khmer MEF1"/>
            <w:spacing w:val="8"/>
            <w:sz w:val="24"/>
            <w:szCs w:val="24"/>
            <w:cs/>
          </w:rPr>
          <w:t xml:space="preserve">ថ្នាក់បរិញ្ញាបត្រជាន់ខ្ពស់​ផ្នែក​រដ្ឋបាល​សាធារណៈ​នៅ​សកលវិទ្យាល័យ​ឥន្រ្ទវិជ្ជា។ </w:t>
        </w:r>
      </w:ins>
      <w:ins w:id="12293" w:author="Kem Sereyboth" w:date="2023-07-25T14:37:00Z">
        <w:r w:rsidR="00786AAA" w:rsidRPr="00786AAA">
          <w:rPr>
            <w:rFonts w:ascii="Khmer MEF1" w:hAnsi="Khmer MEF1" w:cs="Khmer MEF1"/>
            <w:spacing w:val="8"/>
            <w:sz w:val="24"/>
            <w:szCs w:val="24"/>
            <w:cs/>
            <w:rPrChange w:id="12294" w:author="Kem Sereyboth" w:date="2023-07-25T14:41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យោងតាមលិខិតបញ្ជា</w:t>
        </w:r>
        <w:r w:rsidR="00786AAA" w:rsidRPr="00786AAA">
          <w:rPr>
            <w:rFonts w:ascii="Khmer MEF1" w:hAnsi="Khmer MEF1" w:cs="Khmer MEF1"/>
            <w:spacing w:val="4"/>
            <w:sz w:val="24"/>
            <w:szCs w:val="24"/>
            <w:cs/>
            <w:rPrChange w:id="12295" w:author="Kem Sereyboth" w:date="2023-07-25T14:41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បេ</w:t>
        </w:r>
      </w:ins>
      <w:ins w:id="12296" w:author="Kem Sereyboth" w:date="2023-07-25T14:38:00Z">
        <w:r w:rsidR="00786AAA" w:rsidRPr="00786AAA">
          <w:rPr>
            <w:rFonts w:ascii="Khmer MEF1" w:hAnsi="Khmer MEF1" w:cs="Khmer MEF1"/>
            <w:spacing w:val="4"/>
            <w:sz w:val="24"/>
            <w:szCs w:val="24"/>
            <w:cs/>
            <w:rPrChange w:id="12297" w:author="Kem Sereyboth" w:date="2023-07-25T14:41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​</w:t>
        </w:r>
      </w:ins>
      <w:ins w:id="12298" w:author="Kem Sereyboth" w:date="2023-07-25T14:37:00Z">
        <w:r w:rsidR="00786AAA" w:rsidRPr="00400C83">
          <w:rPr>
            <w:rFonts w:ascii="Khmer MEF1" w:hAnsi="Khmer MEF1" w:cs="Khmer MEF1"/>
            <w:spacing w:val="-6"/>
            <w:sz w:val="24"/>
            <w:szCs w:val="24"/>
            <w:cs/>
          </w:rPr>
          <w:t>ស</w:t>
        </w:r>
      </w:ins>
      <w:ins w:id="12299" w:author="Kem Sereyboth" w:date="2023-07-25T14:41:00Z">
        <w:r w:rsidR="00786AAA">
          <w:rPr>
            <w:rFonts w:ascii="Khmer MEF1" w:hAnsi="Khmer MEF1" w:cs="Khmer MEF1" w:hint="cs"/>
            <w:spacing w:val="-6"/>
            <w:sz w:val="24"/>
            <w:szCs w:val="24"/>
            <w:cs/>
          </w:rPr>
          <w:t>​​​​​​</w:t>
        </w:r>
      </w:ins>
      <w:ins w:id="12300" w:author="Kem Sereyboth" w:date="2023-07-25T14:39:00Z">
        <w:r w:rsidR="00786AAA">
          <w:rPr>
            <w:rFonts w:ascii="Khmer MEF1" w:hAnsi="Khmer MEF1" w:cs="Khmer MEF1" w:hint="cs"/>
            <w:spacing w:val="-6"/>
            <w:sz w:val="24"/>
            <w:szCs w:val="24"/>
            <w:cs/>
          </w:rPr>
          <w:t>​</w:t>
        </w:r>
      </w:ins>
      <w:ins w:id="12301" w:author="Kem Sereyboth" w:date="2023-07-25T14:37:00Z">
        <w:r w:rsidR="00786AAA" w:rsidRPr="00400C83">
          <w:rPr>
            <w:rFonts w:ascii="Khmer MEF1" w:hAnsi="Khmer MEF1" w:cs="Khmer MEF1"/>
            <w:spacing w:val="-6"/>
            <w:sz w:val="24"/>
            <w:szCs w:val="24"/>
            <w:cs/>
          </w:rPr>
          <w:t>កកម្មលេខ ១០</w:t>
        </w:r>
      </w:ins>
      <w:ins w:id="12302" w:author="Sopheak Phorn" w:date="2023-07-28T14:08:00Z">
        <w:r w:rsidR="00866A04">
          <w:rPr>
            <w:rFonts w:ascii="Khmer MEF1" w:hAnsi="Khmer MEF1" w:cs="Khmer MEF1" w:hint="cs"/>
            <w:spacing w:val="-6"/>
            <w:sz w:val="24"/>
            <w:szCs w:val="24"/>
            <w:cs/>
          </w:rPr>
          <w:t>៣</w:t>
        </w:r>
      </w:ins>
      <w:ins w:id="12303" w:author="Kem Sereyboth" w:date="2023-07-25T14:37:00Z">
        <w:del w:id="12304" w:author="Sopheak Phorn" w:date="2023-07-28T14:08:00Z">
          <w:r w:rsidR="00786AAA" w:rsidRPr="00400C83" w:rsidDel="00866A04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៥</w:delText>
          </w:r>
        </w:del>
        <w:r w:rsidR="00786AAA" w:rsidRPr="00400C83">
          <w:rPr>
            <w:rFonts w:ascii="Khmer MEF1" w:hAnsi="Khmer MEF1" w:cs="Khmer MEF1"/>
            <w:spacing w:val="-6"/>
            <w:sz w:val="24"/>
            <w:szCs w:val="24"/>
            <w:cs/>
          </w:rPr>
          <w:t xml:space="preserve">/២៣ អ.ស.ផ. </w:t>
        </w:r>
        <w:r w:rsidR="00786AAA" w:rsidRPr="00400C83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ចុះ​ថ្ងៃទី១៦ ខែមីនា ឆ្នាំ២០២៣</w:t>
        </w:r>
        <w:r w:rsidR="00786AAA" w:rsidRPr="00400C8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</w:rPr>
          <w:t xml:space="preserve"> </w:t>
        </w:r>
        <w:r w:rsidR="00786AAA" w:rsidRPr="00400C83">
          <w:rPr>
            <w:rFonts w:ascii="Khmer MEF1" w:hAnsi="Khmer MEF1" w:cs="Khmer MEF1"/>
            <w:spacing w:val="-6"/>
            <w:sz w:val="24"/>
            <w:szCs w:val="24"/>
            <w:cs/>
          </w:rPr>
          <w:t>និង</w:t>
        </w:r>
        <w:r w:rsidR="00786AAA" w:rsidRPr="00400C83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បញ្ជីរាយនាមប្រតិភូសវនកម្ម</w:t>
        </w:r>
        <w:r w:rsidR="00786AAA"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 xml:space="preserve"> </w:t>
        </w:r>
        <w:r w:rsidR="00786AAA" w:rsidRPr="00400C83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និងសវនករទទួលបន្ទុក</w:t>
        </w:r>
        <w:r w:rsidR="00786AAA"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 xml:space="preserve"> ចុះថ្ងៃទី១៦ ខែមីនា ឆ្នាំ២០២៣</w:t>
        </w:r>
      </w:ins>
      <w:ins w:id="12305" w:author="Kem Sereyboth" w:date="2023-06-27T15:44:00Z">
        <w:r w:rsidR="00206A01" w:rsidRPr="00E33574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</w:rPr>
          <w:t xml:space="preserve"> </w:t>
        </w:r>
      </w:ins>
      <w:ins w:id="12306" w:author="LENOVO" w:date="2022-10-02T08:56:00Z">
        <w:del w:id="12307" w:author="Kem Sereyboth" w:date="2023-06-27T15:44:00Z">
          <w:r w:rsidRPr="00E33574" w:rsidDel="00206A01">
            <w:rPr>
              <w:rFonts w:ascii="Khmer MEF1" w:hAnsi="Khmer MEF1" w:cs="Khmer MEF1"/>
              <w:spacing w:val="8"/>
              <w:sz w:val="24"/>
              <w:szCs w:val="24"/>
              <w:cs/>
            </w:rPr>
            <w:delText>យោង​តាម</w:delText>
          </w:r>
          <w:r w:rsidRPr="00E33574" w:rsidDel="00206A01">
            <w:rPr>
              <w:rFonts w:ascii="Khmer MEF1" w:hAnsi="Khmer MEF1" w:cs="Khmer MEF1"/>
              <w:spacing w:val="8"/>
              <w:sz w:val="24"/>
              <w:szCs w:val="24"/>
            </w:rPr>
            <w:delText>​​​</w:delText>
          </w:r>
          <w:r w:rsidRPr="00E33574" w:rsidDel="00206A01">
            <w:rPr>
              <w:rFonts w:ascii="Khmer MEF1" w:hAnsi="Khmer MEF1" w:cs="Khmer MEF1"/>
              <w:spacing w:val="8"/>
              <w:sz w:val="24"/>
              <w:szCs w:val="24"/>
              <w:cs/>
            </w:rPr>
            <w:delText>លិខិតបញ្ជា</w:delText>
          </w:r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  <w:rPrChange w:id="1230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បេសកកម្មលេខ </w:delText>
          </w:r>
          <w:r w:rsidRPr="00E33574" w:rsidDel="00206A01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១២២</w:delText>
          </w:r>
        </w:del>
      </w:ins>
      <w:ins w:id="12309" w:author="User" w:date="2022-10-05T13:07:00Z">
        <w:del w:id="12310" w:author="Kem Sereyboth" w:date="2023-06-27T15:44:00Z">
          <w:r w:rsidR="00034EE6" w:rsidRPr="00E33574" w:rsidDel="00206A01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៧</w:delText>
          </w:r>
        </w:del>
      </w:ins>
      <w:ins w:id="12311" w:author="LENOVO" w:date="2022-10-02T08:56:00Z">
        <w:del w:id="12312" w:author="Kem Sereyboth" w:date="2023-06-27T15:44:00Z">
          <w:r w:rsidRPr="00E33574" w:rsidDel="00206A01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/២២ អ.ស.ផ.</w:delText>
          </w:r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  <w:rPrChange w:id="1231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និងលិខិតលេខ ១</w:delText>
          </w:r>
        </w:del>
      </w:ins>
      <w:ins w:id="12314" w:author="User" w:date="2022-10-05T13:09:00Z">
        <w:del w:id="12315" w:author="Kem Sereyboth" w:date="2023-06-27T15:44:00Z">
          <w:r w:rsidR="00034EE6"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២</w:delText>
          </w:r>
        </w:del>
      </w:ins>
      <w:ins w:id="12316" w:author="LENOVO" w:date="2022-10-02T08:56:00Z">
        <w:del w:id="12317" w:author="Kem Sereyboth" w:date="2023-06-27T15:44:00Z"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៤៨</w:delText>
          </w:r>
        </w:del>
      </w:ins>
      <w:ins w:id="12318" w:author="User" w:date="2022-10-05T13:06:00Z">
        <w:del w:id="12319" w:author="Kem Sereyboth" w:date="2023-06-27T15:44:00Z">
          <w:r w:rsidR="00034EE6"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៦</w:delText>
          </w:r>
        </w:del>
      </w:ins>
      <w:ins w:id="12320" w:author="LENOVO" w:date="2022-10-02T08:56:00Z">
        <w:del w:id="12321" w:author="Kem Sereyboth" w:date="2023-06-27T15:44:00Z"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/២២</w:delText>
          </w:r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</w:rPr>
            <w:delText xml:space="preserve"> </w:delText>
          </w:r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អ.ស.ផ. ស្តីពី​បញ្ជីរាយនាម​ប្រតិភូ​សវនកម្ម</w:delText>
          </w:r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  <w:rPrChange w:id="1232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  <w:r w:rsidRPr="00E33574" w:rsidDel="00206A01">
            <w:rPr>
              <w:rFonts w:ascii="Khmer MEF1" w:hAnsi="Khmer MEF1" w:cs="Khmer MEF1"/>
              <w:spacing w:val="-2"/>
              <w:sz w:val="24"/>
              <w:szCs w:val="24"/>
              <w:cs/>
              <w:rPrChange w:id="1232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និ</w:delText>
          </w:r>
          <w:r w:rsidRPr="00E33574" w:rsidDel="00206A01">
            <w:rPr>
              <w:rFonts w:ascii="Khmer MEF1" w:hAnsi="Khmer MEF1" w:cs="Khmer MEF1"/>
              <w:sz w:val="24"/>
              <w:szCs w:val="24"/>
              <w:cs/>
              <w:rPrChange w:id="1232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ងសវនករទទួលបន្ទុកលើ </w:delText>
          </w:r>
          <w:r w:rsidRPr="00E33574" w:rsidDel="00206A01">
            <w:rPr>
              <w:rFonts w:ascii="Khmer MEF1" w:hAnsi="Khmer MEF1" w:cs="Khmer MEF1"/>
              <w:b/>
              <w:bCs/>
              <w:sz w:val="24"/>
              <w:szCs w:val="24"/>
              <w:cs/>
              <w:rPrChange w:id="12325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ន.</w:delText>
          </w:r>
        </w:del>
      </w:ins>
      <w:ins w:id="12326" w:author="Un Seakamey" w:date="2022-10-03T17:35:00Z">
        <w:del w:id="12327" w:author="Kem Sereyboth" w:date="2023-06-27T15:44:00Z">
          <w:r w:rsidR="000670FA" w:rsidRPr="00E33574" w:rsidDel="00206A01">
            <w:rPr>
              <w:rFonts w:ascii="Khmer MEF1" w:hAnsi="Khmer MEF1" w:cs="Khmer MEF1"/>
              <w:b/>
              <w:bCs/>
              <w:sz w:val="24"/>
              <w:szCs w:val="24"/>
              <w:cs/>
              <w:rPrChange w:id="12328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12329" w:author="LENOVO" w:date="2022-10-02T08:56:00Z">
        <w:del w:id="12330" w:author="Kem Sereyboth" w:date="2023-06-27T15:44:00Z">
          <w:r w:rsidRPr="00E33574" w:rsidDel="00206A01">
            <w:rPr>
              <w:rFonts w:ascii="Khmer MEF1" w:hAnsi="Khmer MEF1" w:cs="Khmer MEF1"/>
              <w:b/>
              <w:bCs/>
              <w:sz w:val="24"/>
              <w:szCs w:val="24"/>
              <w:cs/>
              <w:rPrChange w:id="12331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អ.</w:delText>
          </w:r>
        </w:del>
      </w:ins>
      <w:ins w:id="12332" w:author="Un Seakamey" w:date="2022-10-03T17:35:00Z">
        <w:del w:id="12333" w:author="Kem Sereyboth" w:date="2023-06-27T15:44:00Z">
          <w:r w:rsidR="000670FA" w:rsidRPr="00E33574" w:rsidDel="00206A01">
            <w:rPr>
              <w:rFonts w:ascii="Khmer MEF1" w:hAnsi="Khmer MEF1" w:cs="Khmer MEF1"/>
              <w:b/>
              <w:bCs/>
              <w:sz w:val="24"/>
              <w:szCs w:val="24"/>
              <w:cs/>
              <w:rPrChange w:id="12334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12335" w:author="LENOVO" w:date="2022-10-02T08:56:00Z">
        <w:del w:id="12336" w:author="Kem Sereyboth" w:date="2023-06-27T15:44:00Z">
          <w:r w:rsidRPr="00E33574" w:rsidDel="00206A01">
            <w:rPr>
              <w:rFonts w:ascii="Khmer MEF1" w:hAnsi="Khmer MEF1" w:cs="Khmer MEF1"/>
              <w:b/>
              <w:bCs/>
              <w:sz w:val="24"/>
              <w:szCs w:val="24"/>
              <w:cs/>
              <w:rPrChange w:id="12337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ប.</w:delText>
          </w:r>
          <w:r w:rsidRPr="00E33574" w:rsidDel="00206A01">
            <w:rPr>
              <w:rFonts w:ascii="Khmer MEF1" w:hAnsi="Khmer MEF1" w:cs="Khmer MEF1"/>
              <w:sz w:val="24"/>
              <w:szCs w:val="24"/>
              <w:cs/>
              <w:rPrChange w:id="1233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Pr="00E33574">
          <w:rPr>
            <w:rFonts w:ascii="Khmer MEF1" w:hAnsi="Khmer MEF1" w:cs="Khmer MEF1"/>
            <w:spacing w:val="4"/>
            <w:sz w:val="24"/>
            <w:szCs w:val="24"/>
            <w:cs/>
          </w:rPr>
          <w:t>លោកត្រូវ​បានតែងតាំង​ជាអនុប្រធាន​ប្រតិភូ</w:t>
        </w:r>
        <w:r w:rsidRPr="00E33574">
          <w:rPr>
            <w:rFonts w:ascii="Khmer MEF1" w:hAnsi="Khmer MEF1" w:cs="Khmer MEF1"/>
            <w:spacing w:val="4"/>
            <w:sz w:val="24"/>
            <w:szCs w:val="24"/>
          </w:rPr>
          <w:t>​​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</w:rPr>
          <w:t>សវនកម្ម</w:t>
        </w:r>
        <w:r w:rsidRPr="00E33574">
          <w:rPr>
            <w:rFonts w:ascii="Khmer MEF1" w:hAnsi="Khmer MEF1" w:cs="Khmer MEF1"/>
            <w:spacing w:val="4"/>
            <w:sz w:val="24"/>
            <w:szCs w:val="24"/>
          </w:rPr>
          <w:t>​​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</w:rPr>
          <w:t>សម្រាប់​ការ​ធ្វើ</w:t>
        </w:r>
        <w:r w:rsidRPr="00E33574">
          <w:rPr>
            <w:rFonts w:ascii="Khmer MEF1" w:hAnsi="Khmer MEF1" w:cs="Khmer MEF1"/>
            <w:sz w:val="24"/>
            <w:szCs w:val="24"/>
            <w:cs/>
          </w:rPr>
          <w:t>​សវនកម្មក្នុងការិយបរិច្ឆេទ</w:t>
        </w:r>
        <w:del w:id="12339" w:author="User" w:date="2022-10-04T13:21:00Z">
          <w:r w:rsidRPr="00E33574" w:rsidDel="003E27AC">
            <w:rPr>
              <w:rFonts w:ascii="Khmer MEF1" w:hAnsi="Khmer MEF1" w:cs="Khmer MEF1"/>
              <w:sz w:val="24"/>
              <w:szCs w:val="24"/>
              <w:cs/>
            </w:rPr>
            <w:delText>ឆ្នាំ</w:delText>
          </w:r>
        </w:del>
        <w:r w:rsidRPr="00E33574">
          <w:rPr>
            <w:rFonts w:ascii="Khmer MEF1" w:hAnsi="Khmer MEF1" w:cs="Khmer MEF1"/>
            <w:sz w:val="24"/>
            <w:szCs w:val="24"/>
            <w:cs/>
          </w:rPr>
          <w:t>២០២</w:t>
        </w:r>
        <w:del w:id="12340" w:author="Kem Sereyboth" w:date="2023-06-27T15:46:00Z">
          <w:r w:rsidRPr="00E33574" w:rsidDel="00206A01">
            <w:rPr>
              <w:rFonts w:ascii="Khmer MEF1" w:hAnsi="Khmer MEF1" w:cs="Khmer MEF1"/>
              <w:sz w:val="24"/>
              <w:szCs w:val="24"/>
              <w:cs/>
            </w:rPr>
            <w:delText>២</w:delText>
          </w:r>
        </w:del>
      </w:ins>
      <w:ins w:id="12341" w:author="Kem Sereyboth" w:date="2023-06-27T15:46:00Z">
        <w:r w:rsidR="00206A01" w:rsidRPr="00E33574">
          <w:rPr>
            <w:rFonts w:ascii="Khmer MEF1" w:hAnsi="Khmer MEF1" w:cs="Khmer MEF1" w:hint="cs"/>
            <w:sz w:val="24"/>
            <w:szCs w:val="24"/>
            <w:cs/>
          </w:rPr>
          <w:t>៣</w:t>
        </w:r>
      </w:ins>
      <w:ins w:id="12342" w:author="LENOVO" w:date="2022-10-02T08:56:00Z">
        <w:r w:rsidRPr="00E33574">
          <w:rPr>
            <w:rFonts w:ascii="Khmer MEF1" w:hAnsi="Khmer MEF1" w:cs="Khmer MEF1"/>
            <w:sz w:val="24"/>
            <w:szCs w:val="24"/>
            <w:cs/>
          </w:rPr>
          <w:t xml:space="preserve"> នេះ។</w:t>
        </w:r>
      </w:ins>
      <w:ins w:id="12343" w:author="User" w:date="2022-09-10T13:36:00Z">
        <w:del w:id="12344" w:author="LENOVO" w:date="2022-10-02T08:56:00Z">
          <w:r w:rsidR="00B47A1B" w:rsidRPr="00E33574" w:rsidDel="00601326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rPrChange w:id="12345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ខ</w:delText>
          </w:r>
          <w:r w:rsidR="00B47A1B" w:rsidRPr="00E33574" w:rsidDel="00601326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12346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-</w:delText>
          </w:r>
        </w:del>
      </w:ins>
      <w:ins w:id="12347" w:author="Kem Sereiboth" w:date="2022-09-14T10:38:00Z">
        <w:del w:id="12348" w:author="LENOVO" w:date="2022-10-02T08:56:00Z">
          <w:r w:rsidR="000B22BE" w:rsidRPr="00E33574" w:rsidDel="00601326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rPrChange w:id="1234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លោក អ៊ួន រិទ្ធី</w:delText>
          </w:r>
          <w:r w:rsidR="000B22BE" w:rsidRPr="00E33574" w:rsidDel="00601326">
            <w:rPr>
              <w:rFonts w:ascii="Khmer MEF1" w:hAnsi="Khmer MEF1" w:cs="Khmer MEF1"/>
              <w:spacing w:val="8"/>
              <w:sz w:val="24"/>
              <w:szCs w:val="24"/>
              <w:cs/>
              <w:rPrChange w:id="123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351" w:author="User" w:date="2022-09-28T17:37:00Z">
        <w:del w:id="12352" w:author="LENOVO" w:date="2022-10-02T08:56:00Z">
          <w:r w:rsidR="00D67AB0" w:rsidRPr="00E33574" w:rsidDel="00601326">
            <w:rPr>
              <w:rFonts w:ascii="Khmer MEF1" w:hAnsi="Khmer MEF1" w:cs="Khmer MEF1"/>
              <w:spacing w:val="8"/>
              <w:sz w:val="24"/>
              <w:szCs w:val="24"/>
              <w:cs/>
              <w:rPrChange w:id="12353" w:author="Kem Sereyboth" w:date="2023-07-19T16:59:00Z">
                <w:rPr>
                  <w:rFonts w:ascii="Khmer MEF1" w:hAnsi="Khmer MEF1" w:cs="Khmer MEF1"/>
                  <w:color w:val="000000" w:themeColor="text1"/>
                  <w:spacing w:val="8"/>
                  <w:sz w:val="24"/>
                  <w:szCs w:val="24"/>
                  <w:cs/>
                </w:rPr>
              </w:rPrChange>
            </w:rPr>
            <w:delText xml:space="preserve">ប្រធាននាយកដ្ឋានសវនកម្មទី១ </w:delText>
          </w:r>
        </w:del>
      </w:ins>
      <w:ins w:id="12354" w:author="Kem Sereiboth" w:date="2022-09-14T10:38:00Z">
        <w:del w:id="12355" w:author="LENOVO" w:date="2022-10-02T08:56:00Z">
          <w:r w:rsidR="000B22BE" w:rsidRPr="00E33574" w:rsidDel="00601326">
            <w:rPr>
              <w:rFonts w:ascii="Khmer MEF1" w:hAnsi="Khmer MEF1" w:cs="Khmer MEF1"/>
              <w:spacing w:val="8"/>
              <w:sz w:val="24"/>
              <w:szCs w:val="24"/>
              <w:cs/>
              <w:rPrChange w:id="1235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ជាអនុប្រធានប្រតិភូ</w:delText>
          </w:r>
        </w:del>
      </w:ins>
      <w:ins w:id="12357" w:author="User" w:date="2022-09-27T20:20:00Z">
        <w:del w:id="12358" w:author="LENOVO" w:date="2022-10-02T08:56:00Z">
          <w:r w:rsidR="00EA6B86" w:rsidRPr="00E33574" w:rsidDel="00601326">
            <w:rPr>
              <w:rFonts w:ascii="Khmer MEF1" w:hAnsi="Khmer MEF1" w:cs="Khmer MEF1"/>
              <w:spacing w:val="8"/>
              <w:sz w:val="24"/>
              <w:szCs w:val="24"/>
              <w:cs/>
              <w:rPrChange w:id="12359" w:author="Kem Sereyboth" w:date="2023-07-19T16:59:00Z">
                <w:rPr>
                  <w:rFonts w:ascii="Khmer MEF1" w:hAnsi="Khmer MEF1" w:cs="Khmer MEF1"/>
                  <w:color w:val="000000" w:themeColor="text1"/>
                  <w:spacing w:val="8"/>
                  <w:sz w:val="24"/>
                  <w:szCs w:val="24"/>
                  <w:cs/>
                </w:rPr>
              </w:rPrChange>
            </w:rPr>
            <w:delText>សវនកម្ម</w:delText>
          </w:r>
        </w:del>
      </w:ins>
      <w:ins w:id="12360" w:author="Kem Sereiboth" w:date="2022-09-14T10:38:00Z">
        <w:del w:id="12361" w:author="LENOVO" w:date="2022-10-02T08:56:00Z">
          <w:r w:rsidR="000B22BE" w:rsidRPr="00E33574" w:rsidDel="00601326">
            <w:rPr>
              <w:rFonts w:ascii="Khmer MEF1" w:hAnsi="Khmer MEF1" w:cs="Khmer MEF1"/>
              <w:spacing w:val="8"/>
              <w:sz w:val="24"/>
              <w:szCs w:val="24"/>
              <w:cs/>
              <w:rPrChange w:id="1236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។ </w:delText>
          </w:r>
        </w:del>
      </w:ins>
      <w:ins w:id="12363" w:author="User" w:date="2022-09-29T10:27:00Z">
        <w:del w:id="12364" w:author="LENOVO" w:date="2022-10-02T08:56:00Z">
          <w:r w:rsidR="00C27F6F" w:rsidRPr="00E33574" w:rsidDel="00601326">
            <w:rPr>
              <w:rFonts w:ascii="Khmer MEF1" w:hAnsi="Khmer MEF1" w:cs="Khmer MEF1"/>
              <w:spacing w:val="8"/>
              <w:sz w:val="24"/>
              <w:szCs w:val="24"/>
              <w:cs/>
              <w:rPrChange w:id="12365" w:author="Kem Sereyboth" w:date="2023-07-19T16:59:00Z">
                <w:rPr>
                  <w:rFonts w:ascii="Khmer MEF1" w:hAnsi="Khmer MEF1" w:cs="Khmer MEF1"/>
                  <w:color w:val="000000" w:themeColor="text1"/>
                  <w:spacing w:val="8"/>
                  <w:sz w:val="24"/>
                  <w:szCs w:val="24"/>
                  <w:cs/>
                </w:rPr>
              </w:rPrChange>
            </w:rPr>
            <w:delText>យោង</w:delText>
          </w:r>
          <w:r w:rsidR="00C27F6F" w:rsidRPr="00E33574" w:rsidDel="00601326">
            <w:rPr>
              <w:rFonts w:ascii="Khmer MEF1" w:hAnsi="Khmer MEF1" w:cs="Khmer MEF1"/>
              <w:spacing w:val="4"/>
              <w:sz w:val="24"/>
              <w:szCs w:val="24"/>
              <w:cs/>
              <w:rPrChange w:id="12366" w:author="Kem Sereyboth" w:date="2023-07-19T16:59:00Z">
                <w:rPr>
                  <w:rFonts w:ascii="Khmer MEF1" w:hAnsi="Khmer MEF1" w:cs="Khmer MEF1"/>
                  <w:color w:val="000000" w:themeColor="text1"/>
                  <w:spacing w:val="4"/>
                  <w:sz w:val="24"/>
                  <w:szCs w:val="24"/>
                  <w:cs/>
                </w:rPr>
              </w:rPrChange>
            </w:rPr>
            <w:delText>តាមអនុក្រឹត្យ</w:delText>
          </w:r>
          <w:r w:rsidR="00C27F6F" w:rsidRPr="00E33574" w:rsidDel="00601326">
            <w:rPr>
              <w:rFonts w:ascii="Khmer MEF1" w:hAnsi="Khmer MEF1" w:cs="Khmer MEF1"/>
              <w:spacing w:val="6"/>
              <w:sz w:val="24"/>
              <w:szCs w:val="24"/>
              <w:cs/>
              <w:rPrChange w:id="12367" w:author="Kem Sereyboth" w:date="2023-07-19T16:59:00Z">
                <w:rPr>
                  <w:rFonts w:ascii="Khmer MEF1" w:hAnsi="Khmer MEF1" w:cs="Khmer MEF1"/>
                  <w:color w:val="000000" w:themeColor="text1"/>
                  <w:spacing w:val="6"/>
                  <w:sz w:val="24"/>
                  <w:szCs w:val="24"/>
                  <w:cs/>
                </w:rPr>
              </w:rPrChange>
            </w:rPr>
            <w:delText>លេខ៤១៨ អនក្រ.តត ស្តីពីការតែងតាំងមន្រ្តីរាជការនៃអាជ្ញាធរសេវាហិរញ្ញវត្ថុមិនមែនធនាគារ</w:delText>
          </w:r>
        </w:del>
      </w:ins>
      <w:ins w:id="12368" w:author="User" w:date="2022-09-28T17:38:00Z">
        <w:del w:id="12369" w:author="LENOVO" w:date="2022-10-02T08:56:00Z">
          <w:r w:rsidR="00D67AB0" w:rsidRPr="00E33574" w:rsidDel="0060132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2370" w:author="Kem Sereyboth" w:date="2023-07-19T16:59:00Z">
                <w:rPr>
                  <w:rFonts w:ascii="Khmer MEF1" w:hAnsi="Khmer MEF1" w:cs="Khmer MEF1"/>
                  <w:color w:val="000000" w:themeColor="text1"/>
                  <w:spacing w:val="-4"/>
                  <w:sz w:val="24"/>
                  <w:szCs w:val="24"/>
                  <w:cs/>
                </w:rPr>
              </w:rPrChange>
            </w:rPr>
            <w:delText>លោក</w:delText>
          </w:r>
          <w:r w:rsidR="00D67AB0" w:rsidRPr="00E33574" w:rsidDel="0060132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2371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D67AB0" w:rsidRPr="00E33574" w:rsidDel="00601326">
            <w:rPr>
              <w:rFonts w:ascii="Khmer MEF1" w:hAnsi="Khmer MEF1" w:cs="Khmer MEF1"/>
              <w:spacing w:val="-4"/>
              <w:sz w:val="24"/>
              <w:szCs w:val="24"/>
              <w:cs/>
              <w:rPrChange w:id="12372" w:author="Kem Sereyboth" w:date="2023-07-19T16:59:00Z">
                <w:rPr>
                  <w:rFonts w:ascii="Khmer MEF1" w:hAnsi="Khmer MEF1" w:cs="Khmer MEF1"/>
                  <w:color w:val="000000" w:themeColor="text1"/>
                  <w:spacing w:val="-4"/>
                  <w:sz w:val="24"/>
                  <w:szCs w:val="24"/>
                  <w:cs/>
                </w:rPr>
              </w:rPrChange>
            </w:rPr>
            <w:delText>ត្រូវ</w:delText>
          </w:r>
          <w:r w:rsidR="00D67AB0" w:rsidRPr="00E33574" w:rsidDel="00601326">
            <w:rPr>
              <w:rFonts w:ascii="Khmer MEF1" w:hAnsi="Khmer MEF1" w:cs="Khmer MEF1"/>
              <w:spacing w:val="4"/>
              <w:sz w:val="24"/>
              <w:szCs w:val="24"/>
              <w:cs/>
              <w:rPrChange w:id="12373" w:author="Kem Sereyboth" w:date="2023-07-19T16:59:00Z">
                <w:rPr>
                  <w:rFonts w:ascii="Khmer MEF1" w:hAnsi="Khmer MEF1" w:cs="Khmer MEF1"/>
                  <w:color w:val="000000" w:themeColor="text1"/>
                  <w:spacing w:val="-4"/>
                  <w:sz w:val="24"/>
                  <w:szCs w:val="24"/>
                  <w:cs/>
                </w:rPr>
              </w:rPrChange>
            </w:rPr>
            <w:delText>បានតែងតាំងជាប្រធាននាយកដ្ឋានសវនកម្មទី១</w:delText>
          </w:r>
        </w:del>
      </w:ins>
      <w:ins w:id="12374" w:author="User" w:date="2022-09-28T17:39:00Z">
        <w:del w:id="12375" w:author="LENOVO" w:date="2022-10-02T08:56:00Z">
          <w:r w:rsidR="00D67AB0" w:rsidRPr="00E33574" w:rsidDel="00601326">
            <w:rPr>
              <w:rFonts w:ascii="Khmer MEF1" w:hAnsi="Khmer MEF1" w:cs="Khmer MEF1"/>
              <w:spacing w:val="4"/>
              <w:sz w:val="24"/>
              <w:szCs w:val="24"/>
              <w:cs/>
              <w:rPrChange w:id="12376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នៃអាជ្ញាធរសេវាហិរញ្ញវត្ថុមិនមែនធនាគារ</w:delText>
          </w:r>
        </w:del>
      </w:ins>
      <w:ins w:id="12377" w:author="Kem Sereiboth" w:date="2022-09-14T10:38:00Z">
        <w:del w:id="12378" w:author="LENOVO" w:date="2022-10-02T08:56:00Z">
          <w:r w:rsidR="000B22BE" w:rsidRPr="00E33574" w:rsidDel="00601326">
            <w:rPr>
              <w:rFonts w:ascii="Khmer MEF1" w:hAnsi="Khmer MEF1" w:cs="Khmer MEF1"/>
              <w:spacing w:val="4"/>
              <w:sz w:val="24"/>
              <w:szCs w:val="24"/>
              <w:cs/>
              <w:rPrChange w:id="1237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យោងតាមអនុក្រឹត្យ</w:delText>
          </w:r>
          <w:r w:rsidR="000B22BE" w:rsidRPr="00E33574" w:rsidDel="00601326">
            <w:rPr>
              <w:rFonts w:ascii="Khmer MEF1" w:hAnsi="Khmer MEF1" w:cs="Khmer MEF1"/>
              <w:spacing w:val="6"/>
              <w:sz w:val="24"/>
              <w:szCs w:val="24"/>
              <w:cs/>
              <w:rPrChange w:id="123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លេខ ៤១៨ អនក្រ.តត ស្តីពីការតែងតាំងមន្រ្តីរាជការនៃអាជ្ញាធរសេវាហិរញ្ញវត្ថុមិនមែនធនាគារ លោកត្រូវបានតែងតាំងជាប្រធានប្រធាននាយកដ្ឋានសវនកម្មទី១។ </w:delText>
          </w:r>
          <w:r w:rsidR="000B22BE" w:rsidRPr="00E33574" w:rsidDel="00601326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1238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លោក</w:delText>
          </w:r>
        </w:del>
      </w:ins>
      <w:ins w:id="12382" w:author="User" w:date="2022-09-28T17:39:00Z">
        <w:del w:id="12383" w:author="LENOVO" w:date="2022-10-02T08:56:00Z">
          <w:r w:rsidR="00D67AB0" w:rsidRPr="00E33574" w:rsidDel="00601326">
            <w:rPr>
              <w:rFonts w:ascii="Khmer MEF1" w:hAnsi="Khmer MEF1" w:cs="Khmer MEF1"/>
              <w:sz w:val="24"/>
              <w:szCs w:val="24"/>
              <w:cs/>
              <w:rPrChange w:id="12384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385" w:author="Kem Sereiboth" w:date="2022-09-14T10:38:00Z">
        <w:del w:id="12386" w:author="LENOVO" w:date="2022-10-02T08:56:00Z">
          <w:r w:rsidR="000B22BE" w:rsidRPr="00E33574" w:rsidDel="00601326">
            <w:rPr>
              <w:rFonts w:ascii="Khmer MEF1" w:hAnsi="Khmer MEF1" w:cs="Khmer MEF1"/>
              <w:sz w:val="24"/>
              <w:szCs w:val="24"/>
              <w:cs/>
            </w:rPr>
            <w:delText>បានបញ្ចប់ការសិក្សាកម្រិតបរិញ្ញាបត្រជាន់ខ្ពស់ ផ្នែករដ្ឋបាលសារធារណៈ នៅស</w:delText>
          </w:r>
        </w:del>
      </w:ins>
      <w:ins w:id="12387" w:author="User" w:date="2022-09-19T15:43:00Z">
        <w:del w:id="12388" w:author="LENOVO" w:date="2022-10-02T08:56:00Z">
          <w:r w:rsidR="00530C49" w:rsidRPr="00E33574" w:rsidDel="00601326">
            <w:rPr>
              <w:rFonts w:ascii="Khmer MEF1" w:hAnsi="Khmer MEF1" w:cs="Khmer MEF1"/>
              <w:sz w:val="24"/>
              <w:szCs w:val="24"/>
              <w:cs/>
              <w:rPrChange w:id="12389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ា</w:delText>
          </w:r>
        </w:del>
      </w:ins>
      <w:ins w:id="12390" w:author="Kem Sereiboth" w:date="2022-09-14T10:38:00Z">
        <w:del w:id="12391" w:author="LENOVO" w:date="2022-10-02T08:56:00Z">
          <w:r w:rsidR="000B22BE" w:rsidRPr="00E33574" w:rsidDel="00601326">
            <w:rPr>
              <w:rFonts w:ascii="Khmer MEF1" w:hAnsi="Khmer MEF1" w:cs="Khmer MEF1"/>
              <w:sz w:val="24"/>
              <w:szCs w:val="24"/>
              <w:cs/>
            </w:rPr>
            <w:delText>កល</w:delText>
          </w:r>
          <w:r w:rsidR="000B22BE" w:rsidRPr="00E33574" w:rsidDel="00601326">
            <w:rPr>
              <w:rFonts w:ascii="Khmer MEF1" w:hAnsi="Khmer MEF1" w:cs="Khmer MEF1"/>
              <w:spacing w:val="-3"/>
              <w:sz w:val="24"/>
              <w:szCs w:val="24"/>
              <w:cs/>
              <w:rPrChange w:id="1239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វិទ្យាល័យឥន្រ្ទវិជ្ជា។ </w:delText>
          </w:r>
        </w:del>
      </w:ins>
      <w:ins w:id="12393" w:author="Kem Sereiboth" w:date="2022-09-15T16:41:00Z">
        <w:del w:id="12394" w:author="LENOVO" w:date="2022-10-02T08:56:00Z">
          <w:r w:rsidR="001240DE" w:rsidRPr="00E33574" w:rsidDel="00601326">
            <w:rPr>
              <w:rFonts w:ascii="Khmer MEF1" w:hAnsi="Khmer MEF1" w:cs="Khmer MEF1"/>
              <w:spacing w:val="-3"/>
              <w:sz w:val="24"/>
              <w:szCs w:val="24"/>
              <w:cs/>
              <w:rPrChange w:id="123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យោងតាមលិខិតបញ្ជាបេសកកម្មលេខ ១២៧/២២ អ.ស.ផ. និងលិខិតលេខ១២៦/២២</w:delText>
          </w:r>
          <w:r w:rsidR="001240DE" w:rsidRPr="00E33574" w:rsidDel="00601326">
            <w:rPr>
              <w:rFonts w:ascii="Khmer MEF1" w:hAnsi="Khmer MEF1" w:cs="Khmer MEF1"/>
              <w:sz w:val="24"/>
              <w:szCs w:val="24"/>
              <w:cs/>
              <w:rPrChange w:id="12396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អ.ស.ផ. ស្តីពីបញ្ជីរាយនាមប្រតិភូសវនកម្ម និងសវនករទទួលបន្ទុកលើ </w:delText>
          </w:r>
          <w:r w:rsidR="001240DE" w:rsidRPr="00E33574" w:rsidDel="00601326">
            <w:rPr>
              <w:rFonts w:ascii="Khmer MEF1" w:hAnsi="Khmer MEF1" w:cs="Khmer MEF1"/>
              <w:b/>
              <w:bCs/>
              <w:sz w:val="24"/>
              <w:szCs w:val="24"/>
              <w:cs/>
              <w:rPrChange w:id="12397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ន.ស.ស. </w:delText>
          </w:r>
        </w:del>
      </w:ins>
      <w:ins w:id="12398" w:author="Kem Sereiboth" w:date="2022-09-14T10:38:00Z">
        <w:del w:id="12399" w:author="LENOVO" w:date="2022-10-02T08:56:00Z">
          <w:r w:rsidR="000B22BE" w:rsidRPr="00E33574" w:rsidDel="00601326">
            <w:rPr>
              <w:rFonts w:ascii="Khmer MEF1" w:hAnsi="Khmer MEF1" w:cs="Khmer MEF1"/>
              <w:b/>
              <w:bCs/>
              <w:sz w:val="24"/>
              <w:szCs w:val="24"/>
              <w:cs/>
              <w:rPrChange w:id="1240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លោក</w:delText>
          </w:r>
        </w:del>
      </w:ins>
      <w:ins w:id="12401" w:author="Un Seakamey" w:date="2022-09-23T08:23:00Z">
        <w:del w:id="12402" w:author="LENOVO" w:date="2022-10-02T08:56:00Z">
          <w:r w:rsidR="0049379E" w:rsidRPr="00E33574" w:rsidDel="00601326">
            <w:rPr>
              <w:rFonts w:ascii="Khmer MEF1" w:hAnsi="Khmer MEF1" w:cs="Khmer MEF1"/>
              <w:b/>
              <w:bCs/>
              <w:sz w:val="24"/>
              <w:szCs w:val="24"/>
              <w:rPrChange w:id="12403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pacing w:val="2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2404" w:author="Kem Sereiboth" w:date="2022-09-14T10:38:00Z">
        <w:del w:id="12405" w:author="LENOVO" w:date="2022-10-02T08:56:00Z">
          <w:r w:rsidR="000B22BE" w:rsidRPr="00E33574" w:rsidDel="00601326">
            <w:rPr>
              <w:rFonts w:ascii="Khmer MEF1" w:hAnsi="Khmer MEF1" w:cs="Khmer MEF1"/>
              <w:sz w:val="24"/>
              <w:szCs w:val="24"/>
              <w:cs/>
            </w:rPr>
            <w:delText>ត្រូវបានតែងតាំងជាអនុប្រធានប្រតិភូសវនកម្មសម្រាប់ការធ្វើសវនកម្មក្នុងការិយបរិច្ឆេទឆ្នាំ២០២២ នេះ។</w:delText>
          </w:r>
        </w:del>
      </w:ins>
      <w:ins w:id="12406" w:author="User" w:date="2022-09-10T13:36:00Z">
        <w:del w:id="12407" w:author="Kem Sereiboth" w:date="2022-09-14T10:38:00Z">
          <w:r w:rsidR="00B47A1B" w:rsidRPr="00E33574" w:rsidDel="000B22BE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2408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អ៊ួន រិទ្ធី </w:delText>
          </w:r>
          <w:r w:rsidR="00B47A1B" w:rsidRPr="00E33574" w:rsidDel="000B22BE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240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ជាអនុប្រធាន</w:delText>
          </w:r>
          <w:r w:rsidR="00B47A1B" w:rsidRPr="00E33574" w:rsidDel="000B22BE">
            <w:rPr>
              <w:rFonts w:ascii="Khmer MEF1" w:hAnsi="Khmer MEF1" w:cs="Khmer MEF1"/>
              <w:spacing w:val="-6"/>
              <w:sz w:val="24"/>
              <w:szCs w:val="24"/>
              <w:cs/>
              <w:rPrChange w:id="1241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ប្រតិភូ។</w:delText>
          </w:r>
          <w:r w:rsidR="00B47A1B" w:rsidRPr="00E33574" w:rsidDel="000B22BE">
            <w:rPr>
              <w:rFonts w:ascii="Khmer MEF1" w:hAnsi="Khmer MEF1" w:cs="Khmer MEF1"/>
              <w:spacing w:val="-6"/>
              <w:sz w:val="24"/>
              <w:szCs w:val="24"/>
              <w:rPrChange w:id="1241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="00B47A1B" w:rsidRPr="00E33574" w:rsidDel="000B22BE">
            <w:rPr>
              <w:rFonts w:ascii="Khmer MEF1" w:hAnsi="Khmer MEF1" w:cs="Khmer MEF1"/>
              <w:spacing w:val="-6"/>
              <w:sz w:val="24"/>
              <w:szCs w:val="24"/>
              <w:cs/>
              <w:rPrChange w:id="1241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 xml:space="preserve">យោងតាមប្រកាសលេខ............ស្តីពីការតែងតាំងប្រធាននាយកដ្ឋាន និងអនុប្រធាននាយកដ្ឋាននៃអង្គភាពសវនកម្មផ្ទៃក្នុងនៃ </w:delText>
          </w:r>
          <w:r w:rsidR="00B47A1B" w:rsidRPr="00E33574" w:rsidDel="000B22BE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12413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អ.ស.ហ.</w:delText>
          </w:r>
          <w:r w:rsidR="00B47A1B" w:rsidRPr="00E33574" w:rsidDel="000B22BE">
            <w:rPr>
              <w:rFonts w:ascii="Khmer MEF1" w:hAnsi="Khmer MEF1" w:cs="Khmer MEF1"/>
              <w:spacing w:val="-6"/>
              <w:sz w:val="24"/>
              <w:szCs w:val="24"/>
              <w:cs/>
              <w:rPrChange w:id="1241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="00B47A1B" w:rsidRPr="00E33574" w:rsidDel="000B22BE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2415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លោក/លោកស្រី/</w:delText>
          </w:r>
          <w:r w:rsidR="00B47A1B" w:rsidRPr="00E33574" w:rsidDel="000B22BE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41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កញ្ញា </w:delText>
          </w:r>
          <w:r w:rsidR="00B47A1B" w:rsidRPr="00E33574" w:rsidDel="000B22BE">
            <w:rPr>
              <w:rFonts w:ascii="Khmer MEF1" w:hAnsi="Khmer MEF1" w:cs="Khmer MEF1"/>
              <w:sz w:val="24"/>
              <w:szCs w:val="24"/>
              <w:cs/>
              <w:lang w:val="ca-ES"/>
              <w:rPrChange w:id="1241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ត្រូវបានតែងតាំងជាប្រធាននាយកដ្ឋានសវនកម្មទី១។ </w:delText>
          </w:r>
          <w:r w:rsidR="00B47A1B" w:rsidRPr="00E33574" w:rsidDel="000B22BE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41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="00B47A1B" w:rsidRPr="00E33574" w:rsidDel="000B22BE">
            <w:rPr>
              <w:rFonts w:ascii="Khmer MEF1" w:hAnsi="Khmer MEF1" w:cs="Khmer MEF1"/>
              <w:sz w:val="24"/>
              <w:szCs w:val="24"/>
              <w:cs/>
              <w:lang w:val="ca-ES"/>
              <w:rPrChange w:id="1241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បានបញ្ចប់ការសិក្សាកម្រិតអនុបណ្ឌិត នៅសកលវិទ្យាល័យជាតិគ្រប់គ្រង។ </w:delText>
          </w:r>
          <w:r w:rsidR="00B47A1B" w:rsidRPr="00E33574" w:rsidDel="000B22BE">
            <w:rPr>
              <w:rFonts w:ascii="Khmer MEF1" w:hAnsi="Khmer MEF1" w:cs="Khmer MEF1"/>
              <w:sz w:val="24"/>
              <w:szCs w:val="24"/>
              <w:cs/>
              <w:rPrChange w:id="1242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យោងតាមសេចក្តីសម្រេចលេខ ១២៦</w:delText>
          </w:r>
          <w:r w:rsidR="00B47A1B" w:rsidRPr="00E33574" w:rsidDel="000B22BE">
            <w:rPr>
              <w:rFonts w:ascii="Khmer MEF1" w:hAnsi="Khmer MEF1" w:cs="Khmer MEF1"/>
              <w:sz w:val="24"/>
              <w:szCs w:val="24"/>
              <w:rPrChange w:id="1242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>/</w:delText>
          </w:r>
          <w:r w:rsidR="00B47A1B" w:rsidRPr="00E33574" w:rsidDel="000B22BE">
            <w:rPr>
              <w:rFonts w:ascii="Khmer MEF1" w:hAnsi="Khmer MEF1" w:cs="Khmer MEF1"/>
              <w:sz w:val="24"/>
              <w:szCs w:val="24"/>
              <w:cs/>
              <w:rPrChange w:id="1242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២២</w:delText>
          </w:r>
          <w:r w:rsidR="00B47A1B" w:rsidRPr="00E33574" w:rsidDel="000B22BE">
            <w:rPr>
              <w:rFonts w:ascii="Khmer MEF1" w:hAnsi="Khmer MEF1" w:cs="Khmer MEF1"/>
              <w:sz w:val="24"/>
              <w:szCs w:val="24"/>
              <w:rPrChange w:id="1242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="00B47A1B" w:rsidRPr="00E33574" w:rsidDel="000B22BE">
            <w:rPr>
              <w:rFonts w:ascii="Khmer MEF1" w:hAnsi="Khmer MEF1" w:cs="Khmer MEF1"/>
              <w:spacing w:val="6"/>
              <w:sz w:val="24"/>
              <w:szCs w:val="24"/>
              <w:cs/>
              <w:rPrChange w:id="1242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អ.ស.ផ. </w:delText>
          </w:r>
          <w:r w:rsidR="00B47A1B" w:rsidRPr="00E33574" w:rsidDel="000B22BE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2425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="00B47A1B" w:rsidRPr="00E33574" w:rsidDel="000B22BE">
            <w:rPr>
              <w:rFonts w:ascii="Khmer MEF1" w:hAnsi="Khmer MEF1" w:cs="Khmer MEF1"/>
              <w:spacing w:val="6"/>
              <w:sz w:val="24"/>
              <w:szCs w:val="24"/>
              <w:cs/>
              <w:rPrChange w:id="1242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ត្រូវបានតែងតាំងជាអនុ</w:delText>
          </w:r>
          <w:r w:rsidR="00B47A1B" w:rsidRPr="00E33574" w:rsidDel="000B22BE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2427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ប្រធានប្រតិភូសវនកម្មសម្រាប់ការធ្វើសវនកម្មក្នុង</w:delText>
          </w:r>
          <w:r w:rsidR="00B47A1B" w:rsidRPr="00E33574" w:rsidDel="000B22BE">
            <w:rPr>
              <w:rFonts w:ascii="Khmer MEF1" w:hAnsi="Khmer MEF1" w:cs="Khmer MEF1"/>
              <w:sz w:val="24"/>
              <w:szCs w:val="24"/>
              <w:cs/>
              <w:lang w:val="ca-ES"/>
              <w:rPrChange w:id="1242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ការិយបរិច្ឆេទឆ្នាំ២០២២ នេះ។</w:delText>
          </w:r>
        </w:del>
      </w:ins>
    </w:p>
    <w:p w14:paraId="1CA49ED7" w14:textId="7E5B9771" w:rsidR="00A311E5" w:rsidRPr="00E33574" w:rsidRDefault="00A311E5">
      <w:pPr>
        <w:spacing w:after="0" w:line="223" w:lineRule="auto"/>
        <w:ind w:firstLine="720"/>
        <w:jc w:val="both"/>
        <w:rPr>
          <w:ins w:id="12429" w:author="Kem Sereiboth" w:date="2022-09-15T16:39:00Z"/>
          <w:rFonts w:ascii="Khmer MEF1" w:hAnsi="Khmer MEF1" w:cs="Khmer MEF1"/>
          <w:spacing w:val="-6"/>
          <w:sz w:val="24"/>
          <w:szCs w:val="24"/>
          <w:rPrChange w:id="12430" w:author="Kem Sereyboth" w:date="2023-07-19T16:59:00Z">
            <w:rPr>
              <w:ins w:id="12431" w:author="Kem Sereiboth" w:date="2022-09-15T16:39:00Z"/>
              <w:rFonts w:ascii="Khmer MEF1" w:hAnsi="Khmer MEF1" w:cs="Khmer MEF1"/>
              <w:b/>
              <w:bCs/>
              <w:spacing w:val="-6"/>
              <w:sz w:val="24"/>
              <w:szCs w:val="24"/>
            </w:rPr>
          </w:rPrChange>
        </w:rPr>
        <w:pPrChange w:id="12432" w:author="Sopheak Phorn" w:date="2023-08-25T16:15:00Z">
          <w:pPr>
            <w:spacing w:after="0" w:line="228" w:lineRule="auto"/>
            <w:ind w:firstLine="720"/>
            <w:jc w:val="both"/>
          </w:pPr>
        </w:pPrChange>
      </w:pPr>
      <w:ins w:id="12433" w:author="Kem Sereiboth" w:date="2022-09-15T16:39:00Z">
        <w:r w:rsidRPr="00D46764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12434" w:author="Sopheak" w:date="2023-08-03T07:05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គ-លោក សេង ឈាងឡាយ </w:t>
        </w:r>
      </w:ins>
      <w:ins w:id="12435" w:author="User" w:date="2022-09-27T20:23:00Z">
        <w:r w:rsidR="00EA6B86" w:rsidRPr="00D46764">
          <w:rPr>
            <w:rFonts w:ascii="Khmer MEF1" w:hAnsi="Khmer MEF1" w:cs="Khmer MEF1"/>
            <w:spacing w:val="4"/>
            <w:sz w:val="24"/>
            <w:szCs w:val="24"/>
            <w:cs/>
            <w:rPrChange w:id="12436" w:author="Sopheak" w:date="2023-08-03T07:05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 xml:space="preserve">ប្រធានការិយាល័យសវនកម្មទី១ </w:t>
        </w:r>
      </w:ins>
      <w:ins w:id="12437" w:author="LENOVO" w:date="2022-10-02T08:57:00Z">
        <w:r w:rsidR="002F6F84" w:rsidRPr="00D46764">
          <w:rPr>
            <w:rFonts w:ascii="Khmer MEF1" w:hAnsi="Khmer MEF1" w:cs="Khmer MEF1"/>
            <w:spacing w:val="4"/>
            <w:sz w:val="24"/>
            <w:szCs w:val="24"/>
            <w:cs/>
          </w:rPr>
          <w:t>ជា</w:t>
        </w:r>
      </w:ins>
      <w:ins w:id="12438" w:author="User" w:date="2022-09-27T20:23:00Z">
        <w:r w:rsidR="00EA6B86" w:rsidRPr="00D46764">
          <w:rPr>
            <w:rFonts w:ascii="Khmer MEF1" w:hAnsi="Khmer MEF1" w:cs="Khmer MEF1"/>
            <w:spacing w:val="4"/>
            <w:sz w:val="24"/>
            <w:szCs w:val="24"/>
            <w:cs/>
            <w:rPrChange w:id="12439" w:author="Sopheak" w:date="2023-08-03T07:05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សមាជិកប្រតិភូ</w:t>
        </w:r>
      </w:ins>
      <w:ins w:id="12440" w:author="User" w:date="2022-09-27T20:24:00Z">
        <w:r w:rsidR="00EA6B86" w:rsidRPr="00D46764">
          <w:rPr>
            <w:rFonts w:ascii="Khmer MEF1" w:hAnsi="Khmer MEF1" w:cs="Khmer MEF1"/>
            <w:spacing w:val="4"/>
            <w:sz w:val="24"/>
            <w:szCs w:val="24"/>
            <w:cs/>
            <w:rPrChange w:id="12441" w:author="Sopheak" w:date="2023-08-03T07:05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សវនកម្ម</w:t>
        </w:r>
      </w:ins>
      <w:ins w:id="12442" w:author="Sopheak" w:date="2023-08-03T07:04:00Z">
        <w:r w:rsidR="00D46764" w:rsidRPr="00D46764">
          <w:rPr>
            <w:rFonts w:ascii="Khmer MEF1" w:hAnsi="Khmer MEF1" w:cs="Khmer MEF1"/>
            <w:spacing w:val="4"/>
            <w:sz w:val="24"/>
            <w:szCs w:val="24"/>
            <w:cs/>
            <w:rPrChange w:id="12443" w:author="Sopheak" w:date="2023-08-03T07:05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 xml:space="preserve"> </w:t>
        </w:r>
      </w:ins>
      <w:ins w:id="12444" w:author="Sopheak" w:date="2023-08-03T07:05:00Z">
        <w:r w:rsidR="00D46764" w:rsidRPr="00D4676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2445" w:author="Sopheak" w:date="2023-08-03T07:05:00Z">
              <w:rPr>
                <w:rFonts w:ascii="Khmer MEF1" w:hAnsi="Khmer MEF1" w:cs="Khmer MEF1"/>
                <w:spacing w:val="-3"/>
                <w:sz w:val="24"/>
                <w:szCs w:val="24"/>
                <w:cs/>
                <w:lang w:val="ca-ES"/>
              </w:rPr>
            </w:rPrChange>
          </w:rPr>
          <w:t>និង</w:t>
        </w:r>
        <w:r w:rsidR="00D46764" w:rsidRPr="00D4676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2446" w:author="Sopheak" w:date="2023-08-03T07:05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ជា</w:t>
        </w:r>
        <w:r w:rsidR="00D46764" w:rsidRPr="00D46764">
          <w:rPr>
            <w:rFonts w:ascii="Khmer MEF1" w:hAnsi="Khmer MEF1" w:cs="Khmer MEF1"/>
            <w:spacing w:val="-4"/>
            <w:sz w:val="24"/>
            <w:szCs w:val="24"/>
            <w:lang w:val="ca-ES"/>
            <w:rPrChange w:id="12447" w:author="Sopheak" w:date="2023-08-03T07:05:00Z">
              <w:rPr>
                <w:rFonts w:ascii="Khmer MEF1" w:hAnsi="Khmer MEF1" w:cs="Khmer MEF1"/>
                <w:spacing w:val="6"/>
                <w:sz w:val="24"/>
                <w:szCs w:val="24"/>
                <w:lang w:val="ca-ES"/>
              </w:rPr>
            </w:rPrChange>
          </w:rPr>
          <w:t>​​​​​​​​</w:t>
        </w:r>
        <w:r w:rsidR="00D46764" w:rsidRPr="00D46764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2448" w:author="Sopheak" w:date="2023-08-03T07:0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សវនករទទួលបន្ទុក</w:t>
        </w:r>
        <w:r w:rsidR="00D46764" w:rsidRPr="00D46764">
          <w:rPr>
            <w:rFonts w:ascii="Khmer MEF1" w:hAnsi="Khmer MEF1" w:cs="Khmer MEF1"/>
            <w:spacing w:val="-6"/>
            <w:sz w:val="24"/>
            <w:szCs w:val="24"/>
            <w:cs/>
            <w:rPrChange w:id="12449" w:author="Sopheak" w:date="2023-08-03T07:06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 xml:space="preserve">។ </w:t>
        </w:r>
      </w:ins>
      <w:ins w:id="12450" w:author="User" w:date="2022-09-27T20:24:00Z">
        <w:del w:id="12451" w:author="LENOVO" w:date="2022-10-02T08:58:00Z">
          <w:r w:rsidR="00EA6B86" w:rsidRPr="00D46764" w:rsidDel="002F6F84">
            <w:rPr>
              <w:rFonts w:ascii="Khmer MEF1" w:hAnsi="Khmer MEF1" w:cs="Khmer MEF1"/>
              <w:spacing w:val="-6"/>
              <w:sz w:val="24"/>
              <w:szCs w:val="24"/>
              <w:cs/>
              <w:rPrChange w:id="12452" w:author="Sopheak" w:date="2023-08-03T07:06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 xml:space="preserve"> និង</w:delText>
          </w:r>
        </w:del>
      </w:ins>
      <w:ins w:id="12453" w:author="Kem Sereiboth" w:date="2022-09-15T16:39:00Z">
        <w:del w:id="12454" w:author="LENOVO" w:date="2022-10-02T08:58:00Z">
          <w:r w:rsidRPr="00D46764" w:rsidDel="002F6F84">
            <w:rPr>
              <w:rFonts w:ascii="Khmer MEF1" w:hAnsi="Khmer MEF1" w:cs="Khmer MEF1"/>
              <w:spacing w:val="-6"/>
              <w:sz w:val="24"/>
              <w:szCs w:val="24"/>
              <w:cs/>
              <w:rPrChange w:id="12455" w:author="Sopheak" w:date="2023-08-03T07:06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ជា</w:delText>
          </w:r>
        </w:del>
      </w:ins>
      <w:ins w:id="12456" w:author="Kem Sereiboth" w:date="2022-09-15T16:41:00Z">
        <w:del w:id="12457" w:author="LENOVO" w:date="2022-10-02T08:58:00Z">
          <w:r w:rsidRPr="00D46764" w:rsidDel="002F6F84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សមាជិក</w:delText>
          </w:r>
        </w:del>
      </w:ins>
      <w:ins w:id="12458" w:author="User" w:date="2022-09-29T07:12:00Z">
        <w:del w:id="12459" w:author="LENOVO" w:date="2022-10-02T08:58:00Z">
          <w:r w:rsidR="005D2CD5" w:rsidRPr="00D46764" w:rsidDel="002F6F84">
            <w:rPr>
              <w:rFonts w:ascii="Khmer MEF1" w:hAnsi="Khmer MEF1" w:cs="Khmer MEF1"/>
              <w:spacing w:val="-6"/>
              <w:sz w:val="24"/>
              <w:szCs w:val="24"/>
              <w:cs/>
              <w:rPrChange w:id="12460" w:author="Sopheak" w:date="2023-08-03T07:0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ប្រតិភូ</w:delText>
          </w:r>
        </w:del>
      </w:ins>
      <w:ins w:id="12461" w:author="User" w:date="2022-09-27T20:27:00Z">
        <w:del w:id="12462" w:author="LENOVO" w:date="2022-10-02T08:58:00Z">
          <w:r w:rsidR="00905E42" w:rsidRPr="00D46764" w:rsidDel="002F6F84">
            <w:rPr>
              <w:rFonts w:ascii="Khmer MEF1" w:hAnsi="Khmer MEF1" w:cs="Khmer MEF1"/>
              <w:spacing w:val="-6"/>
              <w:sz w:val="24"/>
              <w:szCs w:val="24"/>
              <w:cs/>
              <w:rPrChange w:id="12463" w:author="Sopheak" w:date="2023-08-03T07:0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សវនកម្ម</w:delText>
          </w:r>
        </w:del>
      </w:ins>
      <w:ins w:id="12464" w:author="Kem Sereiboth" w:date="2022-09-15T16:39:00Z">
        <w:del w:id="12465" w:author="Sopheak" w:date="2023-08-03T07:05:00Z">
          <w:r w:rsidRPr="00D46764" w:rsidDel="00D46764">
            <w:rPr>
              <w:rFonts w:ascii="Khmer MEF1" w:hAnsi="Khmer MEF1" w:cs="Khmer MEF1"/>
              <w:spacing w:val="-6"/>
              <w:sz w:val="24"/>
              <w:szCs w:val="24"/>
              <w:cs/>
              <w:rPrChange w:id="12466" w:author="Sopheak" w:date="2023-08-03T07:06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 xml:space="preserve">។ </w:delText>
          </w:r>
        </w:del>
      </w:ins>
      <w:ins w:id="12467" w:author="User" w:date="2022-09-29T10:28:00Z">
        <w:r w:rsidR="00C27F6F" w:rsidRPr="00D46764">
          <w:rPr>
            <w:rFonts w:ascii="Khmer MEF1" w:hAnsi="Khmer MEF1" w:cs="Khmer MEF1"/>
            <w:spacing w:val="-6"/>
            <w:sz w:val="24"/>
            <w:szCs w:val="24"/>
            <w:cs/>
            <w:rPrChange w:id="12468" w:author="Sopheak" w:date="2023-08-03T07:0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យោង</w:t>
        </w:r>
      </w:ins>
      <w:ins w:id="12469" w:author="LENOVO" w:date="2022-10-02T08:58:00Z">
        <w:r w:rsidR="002F6F84" w:rsidRPr="00D46764">
          <w:rPr>
            <w:rFonts w:ascii="Khmer MEF1" w:hAnsi="Khmer MEF1" w:cs="Khmer MEF1"/>
            <w:spacing w:val="-6"/>
            <w:sz w:val="24"/>
            <w:szCs w:val="24"/>
            <w:cs/>
            <w:rPrChange w:id="12470" w:author="Sopheak" w:date="2023-08-03T07:0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​</w:t>
        </w:r>
      </w:ins>
      <w:ins w:id="12471" w:author="User" w:date="2022-09-29T10:28:00Z">
        <w:r w:rsidR="00C27F6F" w:rsidRPr="00D46764">
          <w:rPr>
            <w:rFonts w:ascii="Khmer MEF1" w:hAnsi="Khmer MEF1" w:cs="Khmer MEF1"/>
            <w:spacing w:val="-6"/>
            <w:sz w:val="24"/>
            <w:szCs w:val="24"/>
            <w:cs/>
            <w:rPrChange w:id="12472" w:author="Sopheak" w:date="2023-08-03T07:0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តា</w:t>
        </w:r>
      </w:ins>
      <w:ins w:id="12473" w:author="Kem Sereyboth" w:date="2023-07-25T14:42:00Z">
        <w:r w:rsidR="004C1468" w:rsidRPr="00D46764">
          <w:rPr>
            <w:rFonts w:ascii="Khmer MEF1" w:hAnsi="Khmer MEF1" w:cs="Khmer MEF1"/>
            <w:spacing w:val="-6"/>
            <w:sz w:val="24"/>
            <w:szCs w:val="24"/>
            <w:lang w:val="ca-ES"/>
            <w:rPrChange w:id="12474" w:author="Sopheak" w:date="2023-08-03T07:06:00Z">
              <w:rPr>
                <w:rFonts w:ascii="Khmer MEF1" w:hAnsi="Khmer MEF1" w:cs="Khmer MEF1"/>
                <w:sz w:val="24"/>
                <w:szCs w:val="24"/>
              </w:rPr>
            </w:rPrChange>
          </w:rPr>
          <w:t>​​​</w:t>
        </w:r>
      </w:ins>
      <w:ins w:id="12475" w:author="User" w:date="2022-09-29T10:28:00Z">
        <w:r w:rsidR="00C27F6F" w:rsidRPr="00D46764">
          <w:rPr>
            <w:rFonts w:ascii="Khmer MEF1" w:hAnsi="Khmer MEF1" w:cs="Khmer MEF1"/>
            <w:spacing w:val="-6"/>
            <w:sz w:val="24"/>
            <w:szCs w:val="24"/>
            <w:cs/>
            <w:rPrChange w:id="12476" w:author="Sopheak" w:date="2023-08-03T07:0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មប្រកាសលេខ០១១ អ.ស.ហ.ប្រក</w:t>
        </w:r>
      </w:ins>
      <w:ins w:id="12477" w:author="LENOVO" w:date="2022-10-02T09:01:00Z">
        <w:r w:rsidR="00A51B02" w:rsidRPr="00D46764">
          <w:rPr>
            <w:rFonts w:ascii="Khmer MEF1" w:hAnsi="Khmer MEF1" w:cs="Khmer MEF1"/>
            <w:spacing w:val="-6"/>
            <w:sz w:val="24"/>
            <w:szCs w:val="24"/>
            <w:cs/>
            <w:rPrChange w:id="12478" w:author="Sopheak" w:date="2023-08-03T07:0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</w:t>
        </w:r>
      </w:ins>
      <w:ins w:id="12479" w:author="User" w:date="2022-09-29T10:28:00Z">
        <w:del w:id="12480" w:author="LENOVO" w:date="2022-10-02T09:01:00Z">
          <w:r w:rsidR="00C27F6F" w:rsidRPr="00D46764" w:rsidDel="00A51B02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2481" w:author="Sopheak" w:date="2023-08-03T07:06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 xml:space="preserve"> </w:delText>
          </w:r>
          <w:r w:rsidR="00C27F6F" w:rsidRPr="00D46764" w:rsidDel="00A51B02">
            <w:rPr>
              <w:rFonts w:ascii="Khmer MEF1" w:hAnsi="Khmer MEF1" w:cs="Khmer MEF1"/>
              <w:spacing w:val="-6"/>
              <w:sz w:val="24"/>
              <w:szCs w:val="24"/>
              <w:cs/>
              <w:rPrChange w:id="12482" w:author="Sopheak" w:date="2023-08-03T07:0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ចុះថ្ងៃទី២៦ ខែតុលា ឆ្នាំ២០២១ </w:delText>
          </w:r>
        </w:del>
        <w:r w:rsidR="00C27F6F" w:rsidRPr="00D46764">
          <w:rPr>
            <w:rFonts w:ascii="Khmer MEF1" w:hAnsi="Khmer MEF1" w:cs="Khmer MEF1"/>
            <w:spacing w:val="-6"/>
            <w:sz w:val="24"/>
            <w:szCs w:val="24"/>
            <w:cs/>
            <w:rPrChange w:id="12483" w:author="Sopheak" w:date="2023-08-03T07:06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ស្តីពីការតែងតាំងមន្រ្តីនៃអង្គភាពសវនកម្ម</w:t>
        </w:r>
      </w:ins>
      <w:ins w:id="12484" w:author="Sopheak" w:date="2023-08-03T07:05:00Z">
        <w:r w:rsidR="00D46764" w:rsidRPr="00D46764">
          <w:rPr>
            <w:rFonts w:ascii="Khmer MEF1" w:hAnsi="Khmer MEF1" w:cs="Khmer MEF1"/>
            <w:spacing w:val="-6"/>
            <w:sz w:val="24"/>
            <w:szCs w:val="24"/>
            <w:rPrChange w:id="12485" w:author="Sopheak" w:date="2023-08-03T07:06:00Z">
              <w:rPr>
                <w:rFonts w:ascii="Khmer MEF1" w:hAnsi="Khmer MEF1" w:cs="Khmer MEF1"/>
                <w:spacing w:val="-2"/>
                <w:sz w:val="24"/>
                <w:szCs w:val="24"/>
              </w:rPr>
            </w:rPrChange>
          </w:rPr>
          <w:t>​​​​​​​</w:t>
        </w:r>
      </w:ins>
      <w:ins w:id="12486" w:author="User" w:date="2022-09-29T10:28:00Z">
        <w:r w:rsidR="00C27F6F" w:rsidRPr="00AC4971">
          <w:rPr>
            <w:rFonts w:ascii="Khmer MEF1" w:hAnsi="Khmer MEF1" w:cs="Khmer MEF1"/>
            <w:spacing w:val="-4"/>
            <w:sz w:val="24"/>
            <w:szCs w:val="24"/>
            <w:cs/>
          </w:rPr>
          <w:t>ផ្ទៃក្នុងនៃ</w:t>
        </w:r>
      </w:ins>
      <w:ins w:id="12487" w:author="LENOVO" w:date="2022-10-02T09:00:00Z">
        <w:r w:rsidR="00A51B02" w:rsidRPr="00AC4971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</w:t>
        </w:r>
        <w:r w:rsidR="00A51B02" w:rsidRPr="00AC4971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12488" w:author="Sopheak" w:date="2023-08-03T07:06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អ.ស.ហ.</w:t>
        </w:r>
      </w:ins>
      <w:ins w:id="12489" w:author="User" w:date="2022-09-29T10:28:00Z">
        <w:del w:id="12490" w:author="LENOVO" w:date="2022-10-02T09:00:00Z">
          <w:r w:rsidR="00C27F6F" w:rsidRPr="00AC4971" w:rsidDel="00A51B02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អាជ្ញាធរសេវាហិរញ្ញវត្ថុមិនមែនធនាគារ</w:delText>
          </w:r>
        </w:del>
        <w:r w:rsidR="00C27F6F" w:rsidRPr="00AC4971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</w:t>
        </w:r>
      </w:ins>
      <w:ins w:id="12491" w:author="User" w:date="2022-09-27T20:35:00Z">
        <w:r w:rsidR="00DE66C3" w:rsidRPr="00AC4971">
          <w:rPr>
            <w:rFonts w:ascii="Khmer MEF1" w:hAnsi="Khmer MEF1" w:cs="Khmer MEF1"/>
            <w:spacing w:val="-4"/>
            <w:sz w:val="24"/>
            <w:szCs w:val="24"/>
            <w:cs/>
            <w:rPrChange w:id="12492" w:author="Sopheak" w:date="2023-08-03T07:06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លោ</w:t>
        </w:r>
      </w:ins>
      <w:ins w:id="12493" w:author="Kem Sereyboth" w:date="2023-07-25T14:42:00Z">
        <w:r w:rsidR="004C1468" w:rsidRPr="00AC4971">
          <w:rPr>
            <w:rFonts w:ascii="Khmer MEF1" w:hAnsi="Khmer MEF1" w:cs="Khmer MEF1"/>
            <w:spacing w:val="-4"/>
            <w:sz w:val="24"/>
            <w:szCs w:val="24"/>
            <w:cs/>
            <w:rPrChange w:id="12494" w:author="Sopheak" w:date="2023-08-03T07:06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12495" w:author="User" w:date="2022-09-27T20:35:00Z">
        <w:r w:rsidR="00DE66C3" w:rsidRPr="00AC4971">
          <w:rPr>
            <w:rFonts w:ascii="Khmer MEF1" w:hAnsi="Khmer MEF1" w:cs="Khmer MEF1"/>
            <w:spacing w:val="-4"/>
            <w:sz w:val="24"/>
            <w:szCs w:val="24"/>
            <w:cs/>
            <w:rPrChange w:id="12496" w:author="Sopheak" w:date="2023-08-03T07:06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ក</w:t>
        </w:r>
      </w:ins>
      <w:ins w:id="12497" w:author="Kem Sereyboth" w:date="2023-07-25T14:42:00Z">
        <w:r w:rsidR="004C1468" w:rsidRPr="00AC4971">
          <w:rPr>
            <w:rFonts w:ascii="Khmer MEF1" w:hAnsi="Khmer MEF1" w:cs="Khmer MEF1"/>
            <w:spacing w:val="-4"/>
            <w:sz w:val="24"/>
            <w:szCs w:val="24"/>
            <w:cs/>
            <w:rPrChange w:id="12498" w:author="Sopheak" w:date="2023-08-03T07:06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12499" w:author="User" w:date="2022-09-27T20:35:00Z">
        <w:del w:id="12500" w:author="LENOVO" w:date="2022-10-02T09:00:00Z">
          <w:r w:rsidR="00DE66C3" w:rsidRPr="00AC4971" w:rsidDel="00A51B02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2501" w:author="Sopheak" w:date="2023-08-03T07:06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="00DE66C3" w:rsidRPr="00AC4971">
          <w:rPr>
            <w:rFonts w:ascii="Khmer MEF1" w:hAnsi="Khmer MEF1" w:cs="Khmer MEF1"/>
            <w:spacing w:val="-4"/>
            <w:sz w:val="24"/>
            <w:szCs w:val="24"/>
            <w:cs/>
            <w:rPrChange w:id="12502" w:author="Sopheak" w:date="2023-08-03T07:06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ត្រូវបានតែងតាំងជាប្រធានការិយាល័យសវនកម្មទី១</w:t>
        </w:r>
      </w:ins>
      <w:ins w:id="12503" w:author="User" w:date="2022-09-27T20:38:00Z">
        <w:r w:rsidR="00DE66C3" w:rsidRPr="00AC4971">
          <w:rPr>
            <w:rFonts w:ascii="Khmer MEF1" w:hAnsi="Khmer MEF1" w:cs="Khmer MEF1"/>
            <w:spacing w:val="-4"/>
            <w:sz w:val="24"/>
            <w:szCs w:val="24"/>
            <w:cs/>
            <w:rPrChange w:id="12504" w:author="Sopheak" w:date="2023-08-03T07:06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 xml:space="preserve"> </w:t>
        </w:r>
      </w:ins>
      <w:ins w:id="12505" w:author="User" w:date="2022-09-29T10:30:00Z">
        <w:r w:rsidR="00C27F6F" w:rsidRPr="00AC4971">
          <w:rPr>
            <w:rFonts w:ascii="Khmer MEF1" w:hAnsi="Khmer MEF1" w:cs="Khmer MEF1"/>
            <w:spacing w:val="-4"/>
            <w:sz w:val="24"/>
            <w:szCs w:val="24"/>
            <w:cs/>
            <w:rPrChange w:id="12506" w:author="Sopheak" w:date="2023-08-03T07:06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នៃនាយកដ្ឋានសវនកម្មទី១</w:t>
        </w:r>
      </w:ins>
      <w:ins w:id="12507" w:author="Kem Sereiboth" w:date="2022-09-15T16:39:00Z">
        <w:del w:id="12508" w:author="User" w:date="2022-09-29T10:28:00Z">
          <w:r w:rsidRPr="00AC4971" w:rsidDel="00C27F6F">
            <w:rPr>
              <w:rFonts w:ascii="Khmer MEF1" w:hAnsi="Khmer MEF1" w:cs="Khmer MEF1"/>
              <w:spacing w:val="-4"/>
              <w:sz w:val="24"/>
              <w:szCs w:val="24"/>
              <w:cs/>
              <w:rPrChange w:id="12509" w:author="Sopheak" w:date="2023-08-03T07:06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យោងតាមប្រកាសលេខ ០១១ អ.ស.ហ.ប្រកចុះថ្ងៃទី២៦ ខែតុលា ឆ្នាំ២០២១ ស្តីពីការតែងតាំងមន្រ្តីនៃអង្គភាពសវនកម្មផ្ទៃក្នុងនៃអាជ្ញាធរសេវាហិរញ្ញវត្ថុមិនមែនធនាគារ</w:delText>
          </w:r>
        </w:del>
        <w:del w:id="12510" w:author="User" w:date="2022-09-27T20:35:00Z">
          <w:r w:rsidRPr="00AC4971" w:rsidDel="00DE66C3">
            <w:rPr>
              <w:rFonts w:ascii="Khmer MEF1" w:hAnsi="Khmer MEF1" w:cs="Khmer MEF1"/>
              <w:spacing w:val="-4"/>
              <w:sz w:val="24"/>
              <w:szCs w:val="24"/>
              <w:cs/>
              <w:rPrChange w:id="12511" w:author="Sopheak" w:date="2023-08-03T07:06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 xml:space="preserve"> លោកត្រូវបានតែងតាំងជាប្រធានការិយាល័យសវនកម្មទី១</w:delText>
          </w:r>
        </w:del>
        <w:r w:rsidRPr="00AC4971">
          <w:rPr>
            <w:rFonts w:ascii="Khmer MEF1" w:hAnsi="Khmer MEF1" w:cs="Khmer MEF1"/>
            <w:spacing w:val="-4"/>
            <w:sz w:val="24"/>
            <w:szCs w:val="24"/>
            <w:cs/>
            <w:rPrChange w:id="12512" w:author="Sopheak" w:date="2023-08-03T07:06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។</w:t>
        </w:r>
        <w:r w:rsidRPr="004C1468">
          <w:rPr>
            <w:rFonts w:ascii="Khmer MEF1" w:hAnsi="Khmer MEF1" w:cs="Khmer MEF1"/>
            <w:spacing w:val="2"/>
            <w:sz w:val="24"/>
            <w:szCs w:val="24"/>
            <w:cs/>
            <w:rPrChange w:id="12513" w:author="Kem Sereyboth" w:date="2023-07-25T14:42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 </w:t>
        </w:r>
        <w:r w:rsidRPr="00AC4971">
          <w:rPr>
            <w:rFonts w:ascii="Khmer MEF1" w:hAnsi="Khmer MEF1" w:cs="Khmer MEF1"/>
            <w:spacing w:val="-4"/>
            <w:sz w:val="24"/>
            <w:szCs w:val="24"/>
            <w:cs/>
            <w:rPrChange w:id="12514" w:author="Sopheak" w:date="2023-08-03T07:06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លោក</w:t>
        </w:r>
      </w:ins>
      <w:ins w:id="12515" w:author="User" w:date="2022-09-23T00:29:00Z">
        <w:del w:id="12516" w:author="LENOVO" w:date="2022-10-02T09:02:00Z">
          <w:r w:rsidR="00AB7AD9" w:rsidRPr="00AC4971" w:rsidDel="00594861">
            <w:rPr>
              <w:rFonts w:ascii="Khmer MEF1" w:hAnsi="Khmer MEF1" w:cs="Khmer MEF1"/>
              <w:b/>
              <w:bCs/>
              <w:spacing w:val="-4"/>
              <w:sz w:val="24"/>
              <w:szCs w:val="24"/>
              <w:rPrChange w:id="12517" w:author="Sopheak" w:date="2023-08-03T07:06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2518" w:author="Kem Sereiboth" w:date="2022-09-15T16:39:00Z">
        <w:r w:rsidRPr="00AC4971">
          <w:rPr>
            <w:rFonts w:ascii="Khmer MEF1" w:hAnsi="Khmer MEF1" w:cs="Khmer MEF1"/>
            <w:spacing w:val="-4"/>
            <w:sz w:val="24"/>
            <w:szCs w:val="24"/>
            <w:cs/>
            <w:rPrChange w:id="12519" w:author="Sopheak" w:date="2023-08-03T07:06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បានបញ្ចប់</w:t>
        </w:r>
      </w:ins>
      <w:ins w:id="12520" w:author="LENOVO" w:date="2022-10-02T09:02:00Z">
        <w:del w:id="12521" w:author="Kem Sereyboth" w:date="2023-07-25T14:42:00Z">
          <w:r w:rsidR="00594861" w:rsidRPr="00AC4971" w:rsidDel="004C1468">
            <w:rPr>
              <w:rFonts w:ascii="Khmer MEF1" w:hAnsi="Khmer MEF1" w:cs="Khmer MEF1"/>
              <w:spacing w:val="-4"/>
              <w:sz w:val="24"/>
              <w:szCs w:val="24"/>
              <w:cs/>
              <w:rPrChange w:id="12522" w:author="Sopheak" w:date="2023-08-03T07:0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523" w:author="Kem Sereiboth" w:date="2022-09-15T16:39:00Z">
        <w:r w:rsidRPr="00AC4971">
          <w:rPr>
            <w:rFonts w:ascii="Khmer MEF1" w:hAnsi="Khmer MEF1" w:cs="Khmer MEF1"/>
            <w:spacing w:val="-4"/>
            <w:sz w:val="24"/>
            <w:szCs w:val="24"/>
            <w:cs/>
            <w:rPrChange w:id="12524" w:author="Sopheak" w:date="2023-08-03T07:06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ការសិក្សាក</w:t>
        </w:r>
      </w:ins>
      <w:ins w:id="12525" w:author="Kem Sereyboth" w:date="2023-07-25T14:42:00Z">
        <w:r w:rsidR="004C1468" w:rsidRPr="00AC4971">
          <w:rPr>
            <w:rFonts w:ascii="Khmer MEF1" w:hAnsi="Khmer MEF1" w:cs="Khmer MEF1"/>
            <w:spacing w:val="-4"/>
            <w:sz w:val="24"/>
            <w:szCs w:val="24"/>
            <w:cs/>
            <w:rPrChange w:id="12526" w:author="Sopheak" w:date="2023-08-03T07:06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​</w:t>
        </w:r>
      </w:ins>
      <w:ins w:id="12527" w:author="Kem Sereiboth" w:date="2022-09-15T16:39:00Z">
        <w:r w:rsidRPr="00AC4971">
          <w:rPr>
            <w:rFonts w:ascii="Khmer MEF1" w:hAnsi="Khmer MEF1" w:cs="Khmer MEF1"/>
            <w:spacing w:val="-4"/>
            <w:sz w:val="24"/>
            <w:szCs w:val="24"/>
            <w:cs/>
            <w:rPrChange w:id="12528" w:author="Sopheak" w:date="2023-08-03T07:06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ម្រិតបរិញ្ញាបត្រជាន់ខ្ពស់ ផ្នែករដ្ឋបាលសាធារណៈ នៅសាកលវិទ្យាល័យកម្ពុជា។</w:t>
        </w:r>
        <w:r w:rsidRPr="004C1468">
          <w:rPr>
            <w:rFonts w:ascii="Khmer MEF1" w:hAnsi="Khmer MEF1" w:cs="Khmer MEF1"/>
            <w:spacing w:val="4"/>
            <w:sz w:val="24"/>
            <w:szCs w:val="24"/>
            <w:cs/>
            <w:rPrChange w:id="12529" w:author="Kem Sereyboth" w:date="2023-07-25T14:43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 </w:t>
        </w:r>
      </w:ins>
      <w:ins w:id="12530" w:author="Kem Sereyboth" w:date="2023-07-25T14:37:00Z">
        <w:r w:rsidR="00786AAA" w:rsidRPr="00AC4971">
          <w:rPr>
            <w:rFonts w:ascii="Khmer MEF1" w:hAnsi="Khmer MEF1" w:cs="Khmer MEF1"/>
            <w:spacing w:val="6"/>
            <w:sz w:val="24"/>
            <w:szCs w:val="24"/>
            <w:cs/>
            <w:rPrChange w:id="12531" w:author="Sopheak" w:date="2023-08-03T07:07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យោងតាមលិខិតបញ្ជា</w:t>
        </w:r>
        <w:r w:rsidR="00786AAA" w:rsidRPr="00AC4971">
          <w:rPr>
            <w:rFonts w:ascii="Khmer MEF1" w:hAnsi="Khmer MEF1" w:cs="Khmer MEF1"/>
            <w:spacing w:val="6"/>
            <w:sz w:val="24"/>
            <w:szCs w:val="24"/>
            <w:cs/>
            <w:rPrChange w:id="12532" w:author="Sopheak" w:date="2023-08-03T07:07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បេសកកម្មលេខ ១០</w:t>
        </w:r>
      </w:ins>
      <w:ins w:id="12533" w:author="Sopheak Phorn" w:date="2023-07-28T14:08:00Z">
        <w:r w:rsidR="00866A04" w:rsidRPr="00AC4971">
          <w:rPr>
            <w:rFonts w:ascii="Khmer MEF1" w:hAnsi="Khmer MEF1" w:cs="Khmer MEF1"/>
            <w:spacing w:val="6"/>
            <w:sz w:val="24"/>
            <w:szCs w:val="24"/>
            <w:cs/>
            <w:rPrChange w:id="12534" w:author="Sopheak" w:date="2023-08-03T07:07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៣</w:t>
        </w:r>
      </w:ins>
      <w:ins w:id="12535" w:author="Kem Sereyboth" w:date="2023-07-25T14:37:00Z">
        <w:del w:id="12536" w:author="Sopheak Phorn" w:date="2023-07-28T14:08:00Z">
          <w:r w:rsidR="00786AAA" w:rsidRPr="00AC4971" w:rsidDel="00866A04">
            <w:rPr>
              <w:rFonts w:ascii="Khmer MEF1" w:hAnsi="Khmer MEF1" w:cs="Khmer MEF1"/>
              <w:spacing w:val="6"/>
              <w:sz w:val="24"/>
              <w:szCs w:val="24"/>
              <w:cs/>
              <w:rPrChange w:id="12537" w:author="Sopheak" w:date="2023-08-03T07:0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៥</w:delText>
          </w:r>
        </w:del>
        <w:r w:rsidR="00786AAA" w:rsidRPr="00AC4971">
          <w:rPr>
            <w:rFonts w:ascii="Khmer MEF1" w:hAnsi="Khmer MEF1" w:cs="Khmer MEF1"/>
            <w:spacing w:val="6"/>
            <w:sz w:val="24"/>
            <w:szCs w:val="24"/>
            <w:cs/>
            <w:rPrChange w:id="12538" w:author="Sopheak" w:date="2023-08-03T07:07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/២៣ អ.ស.ផ. </w:t>
        </w:r>
        <w:r w:rsidR="00786AAA" w:rsidRPr="00AC497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539" w:author="Sopheak" w:date="2023-08-03T07:07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ចុះ​ថ្ងៃទី១៦ ខែមីនា ឆ្នាំ២០២៣</w:t>
        </w:r>
        <w:r w:rsidR="00786AAA" w:rsidRPr="00AC4971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12540" w:author="Sopheak" w:date="2023-08-03T07:07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786AAA" w:rsidRPr="00AC4971">
          <w:rPr>
            <w:rFonts w:ascii="Khmer MEF1" w:hAnsi="Khmer MEF1" w:cs="Khmer MEF1"/>
            <w:spacing w:val="6"/>
            <w:sz w:val="24"/>
            <w:szCs w:val="24"/>
            <w:cs/>
            <w:rPrChange w:id="12541" w:author="Sopheak" w:date="2023-08-03T07:07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និង</w:t>
        </w:r>
        <w:r w:rsidR="00786AAA" w:rsidRPr="00AC497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542" w:author="Sopheak" w:date="2023-08-03T07:0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បញ្ជី</w:t>
        </w:r>
        <w:r w:rsidR="00786AAA" w:rsidRPr="00866A04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2543" w:author="Sopheak Phorn" w:date="2023-07-28T14:08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lastRenderedPageBreak/>
          <w:t>រាយនាមប្រតិភូសវនកម្ម</w:t>
        </w:r>
        <w:r w:rsidR="00786AAA" w:rsidRPr="004C146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544" w:author="Kem Sereyboth" w:date="2023-07-25T14:43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786AAA" w:rsidRPr="004C146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545" w:author="Kem Sereyboth" w:date="2023-07-25T14:43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និង</w:t>
        </w:r>
        <w:r w:rsidR="00786AAA" w:rsidRPr="004C1468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12546" w:author="Kem Sereyboth" w:date="2023-07-25T14:44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សវនករទទួលបន្ទុក ចុះថ្ងៃទី១៦ ខែមីនា ឆ្នាំ២០២៣</w:t>
        </w:r>
      </w:ins>
      <w:ins w:id="12547" w:author="Kem Sereiboth" w:date="2022-09-15T16:40:00Z">
        <w:del w:id="12548" w:author="Kem Sereyboth" w:date="2023-06-27T15:45:00Z">
          <w:r w:rsidRPr="004C1468" w:rsidDel="00206A01">
            <w:rPr>
              <w:rFonts w:ascii="Khmer MEF1" w:hAnsi="Khmer MEF1" w:cs="Khmer MEF1"/>
              <w:spacing w:val="-12"/>
              <w:sz w:val="24"/>
              <w:szCs w:val="24"/>
              <w:cs/>
              <w:rPrChange w:id="12549" w:author="Kem Sereyboth" w:date="2023-07-25T14:4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យោងតាមលិខិតបញ្ជាបេសកកម្មលេខ ១២៧/២២ អ.ស.ផ. និងលិខិតលេខ</w:delText>
          </w:r>
        </w:del>
      </w:ins>
      <w:ins w:id="12550" w:author="LENOVO" w:date="2022-10-02T09:03:00Z">
        <w:del w:id="12551" w:author="Kem Sereyboth" w:date="2023-06-27T15:45:00Z">
          <w:r w:rsidR="007337AC" w:rsidRPr="004C1468" w:rsidDel="00206A01">
            <w:rPr>
              <w:rFonts w:ascii="Khmer MEF1" w:hAnsi="Khmer MEF1" w:cs="Khmer MEF1"/>
              <w:spacing w:val="-12"/>
              <w:sz w:val="24"/>
              <w:szCs w:val="24"/>
              <w:cs/>
              <w:rPrChange w:id="12552" w:author="Kem Sereyboth" w:date="2023-07-25T14:4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553" w:author="Kem Sereiboth" w:date="2022-09-15T16:40:00Z">
        <w:del w:id="12554" w:author="Kem Sereyboth" w:date="2023-06-27T15:45:00Z">
          <w:r w:rsidRPr="004C1468" w:rsidDel="00206A01">
            <w:rPr>
              <w:rFonts w:ascii="Khmer MEF1" w:hAnsi="Khmer MEF1" w:cs="Khmer MEF1"/>
              <w:spacing w:val="-12"/>
              <w:sz w:val="24"/>
              <w:szCs w:val="24"/>
              <w:cs/>
              <w:rPrChange w:id="12555" w:author="Kem Sereyboth" w:date="2023-07-25T14:44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១២៦/២២ អ.ស.ផ. ស្តីពីបញ្ជីរាយនាម</w:delText>
          </w:r>
        </w:del>
      </w:ins>
      <w:ins w:id="12556" w:author="LENOVO" w:date="2022-10-02T09:04:00Z">
        <w:del w:id="12557" w:author="Kem Sereyboth" w:date="2023-06-27T15:45:00Z">
          <w:r w:rsidR="00B65EF9" w:rsidRPr="004C1468" w:rsidDel="00206A01">
            <w:rPr>
              <w:rFonts w:ascii="Khmer MEF1" w:hAnsi="Khmer MEF1" w:cs="Khmer MEF1"/>
              <w:spacing w:val="-12"/>
              <w:sz w:val="24"/>
              <w:szCs w:val="24"/>
              <w:cs/>
              <w:rPrChange w:id="12558" w:author="Kem Sereyboth" w:date="2023-07-25T14:4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559" w:author="Kem Sereiboth" w:date="2022-09-15T16:40:00Z">
        <w:del w:id="12560" w:author="Kem Sereyboth" w:date="2023-06-27T15:45:00Z">
          <w:r w:rsidRPr="004C1468" w:rsidDel="00206A01">
            <w:rPr>
              <w:rFonts w:ascii="Khmer MEF1" w:hAnsi="Khmer MEF1" w:cs="Khmer MEF1"/>
              <w:spacing w:val="-12"/>
              <w:sz w:val="24"/>
              <w:szCs w:val="24"/>
              <w:cs/>
              <w:rPrChange w:id="12561" w:author="Kem Sereyboth" w:date="2023-07-25T14:44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ប្រតិភូសវនកម្ម និងសវនករទទួលបន្ទុកលើ </w:delText>
          </w:r>
          <w:r w:rsidRPr="004C1468" w:rsidDel="00206A01">
            <w:rPr>
              <w:rFonts w:ascii="Khmer MEF1" w:hAnsi="Khmer MEF1" w:cs="Khmer MEF1"/>
              <w:b/>
              <w:bCs/>
              <w:spacing w:val="-12"/>
              <w:sz w:val="24"/>
              <w:szCs w:val="24"/>
              <w:cs/>
              <w:rPrChange w:id="12562" w:author="Kem Sereyboth" w:date="2023-07-25T14:44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ន.ស.ស.</w:delText>
          </w:r>
        </w:del>
        <w:del w:id="12563" w:author="Kem Sereyboth" w:date="2023-06-27T15:46:00Z">
          <w:r w:rsidRPr="004C1468" w:rsidDel="00206A01">
            <w:rPr>
              <w:rFonts w:ascii="Khmer MEF1" w:hAnsi="Khmer MEF1" w:cs="Khmer MEF1"/>
              <w:spacing w:val="-12"/>
              <w:sz w:val="24"/>
              <w:szCs w:val="24"/>
              <w:cs/>
              <w:rPrChange w:id="12564" w:author="Kem Sereyboth" w:date="2023-07-25T14:4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565" w:author="Kem Sereyboth" w:date="2023-06-27T15:46:00Z">
        <w:r w:rsidR="00206A01" w:rsidRPr="004C1468">
          <w:rPr>
            <w:rFonts w:ascii="Khmer MEF1" w:hAnsi="Khmer MEF1" w:cs="Khmer MEF1"/>
            <w:spacing w:val="-12"/>
            <w:sz w:val="24"/>
            <w:szCs w:val="24"/>
            <w:cs/>
            <w:rPrChange w:id="12566" w:author="Kem Sereyboth" w:date="2023-07-25T14:44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</w:t>
        </w:r>
      </w:ins>
      <w:ins w:id="12567" w:author="Kem Sereiboth" w:date="2022-09-15T16:39:00Z">
        <w:r w:rsidRPr="004C1468">
          <w:rPr>
            <w:rFonts w:ascii="Khmer MEF1" w:hAnsi="Khmer MEF1" w:cs="Khmer MEF1"/>
            <w:spacing w:val="-12"/>
            <w:sz w:val="24"/>
            <w:szCs w:val="24"/>
            <w:cs/>
            <w:rPrChange w:id="12568" w:author="Kem Sereyboth" w:date="2023-07-25T14:44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លោក</w:t>
        </w:r>
      </w:ins>
      <w:ins w:id="12569" w:author="Un Seakamey" w:date="2022-09-23T08:23:00Z">
        <w:del w:id="12570" w:author="LENOVO" w:date="2022-10-02T09:04:00Z">
          <w:r w:rsidR="007069CB" w:rsidRPr="004C1468" w:rsidDel="001C5936">
            <w:rPr>
              <w:rFonts w:ascii="Khmer MEF1" w:hAnsi="Khmer MEF1" w:cs="Khmer MEF1"/>
              <w:spacing w:val="-12"/>
              <w:sz w:val="24"/>
              <w:szCs w:val="24"/>
              <w:rPrChange w:id="12571" w:author="Kem Sereyboth" w:date="2023-07-25T14:44:00Z">
                <w:rPr>
                  <w:rFonts w:ascii="Khmer MEF1" w:hAnsi="Khmer MEF1" w:cs="Khmer MEF1"/>
                  <w:spacing w:val="8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2572" w:author="Kem Sereiboth" w:date="2022-09-15T16:39:00Z">
        <w:r w:rsidRPr="004C1468">
          <w:rPr>
            <w:rFonts w:ascii="Khmer MEF1" w:hAnsi="Khmer MEF1" w:cs="Khmer MEF1"/>
            <w:spacing w:val="-12"/>
            <w:sz w:val="24"/>
            <w:szCs w:val="24"/>
            <w:cs/>
            <w:rPrChange w:id="12573" w:author="Kem Sereyboth" w:date="2023-07-25T14:44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ត្រូវបានតែងតាំងជា</w:t>
        </w:r>
        <w:del w:id="12574" w:author="User" w:date="2022-09-22T10:36:00Z">
          <w:r w:rsidRPr="004C1468" w:rsidDel="00A22FAB">
            <w:rPr>
              <w:rFonts w:ascii="Khmer MEF1" w:hAnsi="Khmer MEF1" w:cs="Khmer MEF1"/>
              <w:spacing w:val="-12"/>
              <w:sz w:val="24"/>
              <w:szCs w:val="24"/>
              <w:cs/>
              <w:rPrChange w:id="12575" w:author="Kem Sereyboth" w:date="2023-07-25T14:44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សវនករទទួលបន្ទុក</w:delText>
          </w:r>
        </w:del>
      </w:ins>
      <w:ins w:id="12576" w:author="User" w:date="2022-09-22T10:36:00Z">
        <w:r w:rsidR="00A22FAB" w:rsidRPr="004C1468">
          <w:rPr>
            <w:rFonts w:ascii="Khmer MEF1" w:hAnsi="Khmer MEF1" w:cs="Khmer MEF1"/>
            <w:spacing w:val="-12"/>
            <w:sz w:val="24"/>
            <w:szCs w:val="24"/>
            <w:cs/>
            <w:rPrChange w:id="12577" w:author="Kem Sereyboth" w:date="2023-07-25T14:44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សមាជិក</w:t>
        </w:r>
      </w:ins>
      <w:ins w:id="12578" w:author="User" w:date="2022-09-27T20:39:00Z">
        <w:r w:rsidR="00DE66C3" w:rsidRPr="004C1468">
          <w:rPr>
            <w:rFonts w:ascii="Khmer MEF1" w:hAnsi="Khmer MEF1" w:cs="Khmer MEF1"/>
            <w:spacing w:val="-12"/>
            <w:sz w:val="24"/>
            <w:szCs w:val="24"/>
            <w:cs/>
            <w:rPrChange w:id="12579" w:author="Kem Sereyboth" w:date="2023-07-25T14:44:00Z">
              <w:rPr>
                <w:rFonts w:ascii="Khmer MEF1" w:hAnsi="Khmer MEF1" w:cs="Khmer MEF1"/>
                <w:strike/>
                <w:color w:val="FF0000"/>
                <w:spacing w:val="6"/>
                <w:sz w:val="24"/>
                <w:szCs w:val="24"/>
                <w:highlight w:val="yellow"/>
                <w:cs/>
              </w:rPr>
            </w:rPrChange>
          </w:rPr>
          <w:t>ប្រតិភូសវនកម្ម</w:t>
        </w:r>
      </w:ins>
      <w:ins w:id="12580" w:author="Sopheak" w:date="2023-08-03T07:07:00Z">
        <w:r w:rsidR="00AC4971">
          <w:rPr>
            <w:rFonts w:ascii="Khmer MEF1" w:hAnsi="Khmer MEF1" w:cs="Khmer MEF1" w:hint="cs"/>
            <w:spacing w:val="-12"/>
            <w:sz w:val="24"/>
            <w:szCs w:val="24"/>
            <w:cs/>
          </w:rPr>
          <w:t xml:space="preserve"> </w:t>
        </w:r>
        <w:r w:rsidR="00AC4971" w:rsidRPr="00554F1A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និងជា</w:t>
        </w:r>
        <w:r w:rsidR="00AC4971" w:rsidRPr="00554F1A"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​​​​​​​​</w:t>
        </w:r>
        <w:r w:rsidR="00AC4971" w:rsidRPr="00554F1A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សវនករទទួលបន្ទុក</w:t>
        </w:r>
      </w:ins>
      <w:ins w:id="12581" w:author="LENOVO" w:date="2022-10-02T09:05:00Z">
        <w:del w:id="12582" w:author="Kem Sereyboth" w:date="2023-06-27T15:49:00Z">
          <w:r w:rsidR="001C5936" w:rsidRPr="004C1468" w:rsidDel="00206A01">
            <w:rPr>
              <w:rFonts w:ascii="Khmer MEF1" w:hAnsi="Khmer MEF1" w:cs="Khmer MEF1"/>
              <w:spacing w:val="-12"/>
              <w:sz w:val="24"/>
              <w:szCs w:val="24"/>
              <w:cs/>
              <w:rPrChange w:id="12583" w:author="Kem Sereyboth" w:date="2023-07-25T14:4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584" w:author="Kem Sereiboth" w:date="2022-09-15T16:39:00Z">
        <w:r w:rsidRPr="004C1468">
          <w:rPr>
            <w:rFonts w:ascii="Khmer MEF1" w:hAnsi="Khmer MEF1" w:cs="Khmer MEF1"/>
            <w:spacing w:val="-12"/>
            <w:sz w:val="24"/>
            <w:szCs w:val="24"/>
            <w:cs/>
            <w:rPrChange w:id="12585" w:author="Kem Sereyboth" w:date="2023-07-25T14:44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ស</w:t>
        </w:r>
      </w:ins>
      <w:ins w:id="12586" w:author="Kem Sereyboth" w:date="2023-07-25T14:43:00Z">
        <w:r w:rsidR="004C1468" w:rsidRPr="004C1468">
          <w:rPr>
            <w:rFonts w:ascii="Khmer MEF1" w:hAnsi="Khmer MEF1" w:cs="Khmer MEF1"/>
            <w:spacing w:val="-12"/>
            <w:sz w:val="24"/>
            <w:szCs w:val="24"/>
            <w:cs/>
            <w:rPrChange w:id="12587" w:author="Kem Sereyboth" w:date="2023-07-25T14:44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​</w:t>
        </w:r>
      </w:ins>
      <w:ins w:id="12588" w:author="Kem Sereiboth" w:date="2022-09-15T16:39:00Z">
        <w:r w:rsidRPr="004C1468">
          <w:rPr>
            <w:rFonts w:ascii="Khmer MEF1" w:hAnsi="Khmer MEF1" w:cs="Khmer MEF1"/>
            <w:spacing w:val="-12"/>
            <w:sz w:val="24"/>
            <w:szCs w:val="24"/>
            <w:cs/>
            <w:rPrChange w:id="12589" w:author="Kem Sereyboth" w:date="2023-07-25T14:44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ម្រា</w:t>
        </w:r>
      </w:ins>
      <w:ins w:id="12590" w:author="Kem Sereyboth" w:date="2023-07-25T14:43:00Z">
        <w:r w:rsidR="004C1468" w:rsidRPr="004C1468">
          <w:rPr>
            <w:rFonts w:ascii="Khmer MEF1" w:hAnsi="Khmer MEF1" w:cs="Khmer MEF1"/>
            <w:spacing w:val="-12"/>
            <w:sz w:val="24"/>
            <w:szCs w:val="24"/>
            <w:cs/>
            <w:rPrChange w:id="12591" w:author="Kem Sereyboth" w:date="2023-07-25T14:44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​</w:t>
        </w:r>
      </w:ins>
      <w:ins w:id="12592" w:author="Kem Sereiboth" w:date="2022-09-15T16:39:00Z">
        <w:r w:rsidRPr="004C1468">
          <w:rPr>
            <w:rFonts w:ascii="Khmer MEF1" w:hAnsi="Khmer MEF1" w:cs="Khmer MEF1"/>
            <w:spacing w:val="-12"/>
            <w:sz w:val="24"/>
            <w:szCs w:val="24"/>
            <w:cs/>
            <w:rPrChange w:id="12593" w:author="Kem Sereyboth" w:date="2023-07-25T14:44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ប់</w:t>
        </w:r>
        <w:r w:rsidRPr="00E33574">
          <w:rPr>
            <w:rFonts w:ascii="Khmer MEF1" w:hAnsi="Khmer MEF1" w:cs="Khmer MEF1"/>
            <w:spacing w:val="2"/>
            <w:sz w:val="24"/>
            <w:szCs w:val="24"/>
            <w:cs/>
            <w:rPrChange w:id="12594" w:author="Kem Sereyboth" w:date="2023-07-19T16:59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ការ</w:t>
        </w:r>
        <w:r w:rsidRPr="00E33574">
          <w:rPr>
            <w:rFonts w:ascii="Khmer MEF1" w:hAnsi="Khmer MEF1" w:cs="Khmer MEF1"/>
            <w:spacing w:val="6"/>
            <w:sz w:val="24"/>
            <w:szCs w:val="24"/>
            <w:cs/>
            <w:rPrChange w:id="12595" w:author="Kem Sereyboth" w:date="2023-07-19T16:59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ធ្វើសវនកម្មក្នុងការិយ</w:t>
        </w:r>
        <w:r w:rsidRPr="00E33574">
          <w:rPr>
            <w:rFonts w:ascii="Khmer MEF1" w:hAnsi="Khmer MEF1" w:cs="Khmer MEF1"/>
            <w:spacing w:val="8"/>
            <w:sz w:val="24"/>
            <w:szCs w:val="24"/>
            <w:cs/>
            <w:rPrChange w:id="12596" w:author="Kem Sereyboth" w:date="2023-07-19T16:59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បរិច្ឆេទ</w:t>
        </w:r>
        <w:del w:id="12597" w:author="User" w:date="2022-10-04T13:21:00Z">
          <w:r w:rsidRPr="00E33574" w:rsidDel="003E27AC">
            <w:rPr>
              <w:rFonts w:ascii="Khmer MEF1" w:hAnsi="Khmer MEF1" w:cs="Khmer MEF1"/>
              <w:spacing w:val="4"/>
              <w:sz w:val="24"/>
              <w:szCs w:val="24"/>
              <w:cs/>
              <w:rPrChange w:id="12598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ឆ្នាំ</w:delText>
          </w:r>
        </w:del>
        <w:r w:rsidRPr="00E33574">
          <w:rPr>
            <w:rFonts w:ascii="Khmer MEF1" w:hAnsi="Khmer MEF1" w:cs="Khmer MEF1"/>
            <w:spacing w:val="-6"/>
            <w:sz w:val="24"/>
            <w:szCs w:val="24"/>
            <w:cs/>
            <w:rPrChange w:id="12599" w:author="Kem Sereyboth" w:date="2023-07-19T16:59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២០២</w:t>
        </w:r>
        <w:del w:id="12600" w:author="Kem Sereyboth" w:date="2023-06-27T15:46:00Z"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  <w:rPrChange w:id="12601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12602" w:author="Kem Sereyboth" w:date="2023-06-27T15:46:00Z">
        <w:r w:rsidR="00206A01" w:rsidRPr="00E33574">
          <w:rPr>
            <w:rFonts w:ascii="Khmer MEF1" w:hAnsi="Khmer MEF1" w:cs="Khmer MEF1" w:hint="cs"/>
            <w:spacing w:val="-6"/>
            <w:sz w:val="24"/>
            <w:szCs w:val="24"/>
            <w:cs/>
          </w:rPr>
          <w:t>៣</w:t>
        </w:r>
      </w:ins>
      <w:ins w:id="12603" w:author="Kem Sereiboth" w:date="2022-09-15T16:39:00Z">
        <w:r w:rsidRPr="00E33574">
          <w:rPr>
            <w:rFonts w:ascii="Khmer MEF1" w:hAnsi="Khmer MEF1" w:cs="Khmer MEF1"/>
            <w:spacing w:val="-6"/>
            <w:sz w:val="24"/>
            <w:szCs w:val="24"/>
            <w:cs/>
            <w:rPrChange w:id="12604" w:author="Kem Sereyboth" w:date="2023-07-19T16:59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 នេះ។</w:t>
        </w:r>
      </w:ins>
    </w:p>
    <w:p w14:paraId="34D743C3" w14:textId="726E607D" w:rsidR="00B47A1B" w:rsidRPr="00E33574" w:rsidDel="00A311E5" w:rsidRDefault="00B47A1B">
      <w:pPr>
        <w:spacing w:after="0" w:line="223" w:lineRule="auto"/>
        <w:ind w:firstLine="720"/>
        <w:jc w:val="both"/>
        <w:rPr>
          <w:ins w:id="12605" w:author="User" w:date="2022-09-10T13:36:00Z"/>
          <w:del w:id="12606" w:author="Kem Sereiboth" w:date="2022-09-15T16:39:00Z"/>
          <w:rFonts w:ascii="Khmer MEF1" w:hAnsi="Khmer MEF1" w:cs="Khmer MEF1"/>
          <w:sz w:val="24"/>
          <w:szCs w:val="24"/>
          <w:lang w:val="ca-ES"/>
          <w:rPrChange w:id="12607" w:author="Kem Sereyboth" w:date="2023-07-19T16:59:00Z">
            <w:rPr>
              <w:ins w:id="12608" w:author="User" w:date="2022-09-10T13:36:00Z"/>
              <w:del w:id="12609" w:author="Kem Sereiboth" w:date="2022-09-15T16:39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2610" w:author="Sopheak Phorn" w:date="2023-08-25T16:15:00Z">
          <w:pPr>
            <w:spacing w:after="0" w:line="228" w:lineRule="auto"/>
            <w:ind w:firstLine="720"/>
            <w:jc w:val="both"/>
          </w:pPr>
        </w:pPrChange>
      </w:pPr>
      <w:ins w:id="12611" w:author="User" w:date="2022-09-10T13:36:00Z">
        <w:del w:id="12612" w:author="Kem Sereiboth" w:date="2022-09-15T16:39:00Z">
          <w:r w:rsidRPr="00E33574" w:rsidDel="00A311E5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12613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គ</w:delText>
          </w:r>
          <w:r w:rsidRPr="00E33574" w:rsidDel="00A311E5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2614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-លោក សេង ឈាងឡាយ</w:delText>
          </w:r>
          <w:r w:rsidRPr="00E33574" w:rsidDel="00A311E5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261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ជាសមាជិក</w:delText>
          </w:r>
          <w:r w:rsidRPr="00E33574" w:rsidDel="00A311E5">
            <w:rPr>
              <w:rFonts w:ascii="Khmer MEF1" w:hAnsi="Khmer MEF1" w:cs="Khmer MEF1"/>
              <w:spacing w:val="-6"/>
              <w:sz w:val="24"/>
              <w:szCs w:val="24"/>
              <w:cs/>
              <w:rPrChange w:id="1261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។</w:delText>
          </w:r>
          <w:r w:rsidRPr="00E33574" w:rsidDel="00A311E5">
            <w:rPr>
              <w:rFonts w:ascii="Khmer MEF1" w:hAnsi="Khmer MEF1" w:cs="Khmer MEF1"/>
              <w:spacing w:val="-6"/>
              <w:sz w:val="24"/>
              <w:szCs w:val="24"/>
              <w:rPrChange w:id="1261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Pr="00E33574" w:rsidDel="00A311E5">
            <w:rPr>
              <w:rFonts w:ascii="Khmer MEF1" w:hAnsi="Khmer MEF1" w:cs="Khmer MEF1"/>
              <w:spacing w:val="-6"/>
              <w:sz w:val="24"/>
              <w:szCs w:val="24"/>
              <w:cs/>
              <w:rPrChange w:id="1261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 xml:space="preserve">យោងតាមប្រកាសលេខ............ស្តីពីការតែងតាំងប្រធាននាយកដ្ឋាន និងអនុប្រធាននាយកដ្ឋាននៃអង្គភាពសវនកម្មផ្ទៃក្នុងនៃ </w:delText>
          </w:r>
          <w:r w:rsidRPr="00E33574" w:rsidDel="00A311E5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12619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អ.ស.ហ.</w:delText>
          </w:r>
          <w:r w:rsidRPr="00E33574" w:rsidDel="00A311E5">
            <w:rPr>
              <w:rFonts w:ascii="Khmer MEF1" w:hAnsi="Khmer MEF1" w:cs="Khmer MEF1"/>
              <w:spacing w:val="-6"/>
              <w:sz w:val="24"/>
              <w:szCs w:val="24"/>
              <w:cs/>
              <w:rPrChange w:id="1262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Pr="00E33574" w:rsidDel="00A311E5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2621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លោក</w:delText>
          </w:r>
          <w:r w:rsidRPr="00E33574" w:rsidDel="00A311E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62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Pr="00E33574" w:rsidDel="00A311E5">
            <w:rPr>
              <w:rFonts w:ascii="Khmer MEF1" w:hAnsi="Khmer MEF1" w:cs="Khmer MEF1"/>
              <w:sz w:val="24"/>
              <w:szCs w:val="24"/>
              <w:cs/>
              <w:lang w:val="ca-ES"/>
              <w:rPrChange w:id="1262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ត្រូវបានតែងតាំងជាប្រធានការិយាល័យសវនកម្មទី១។ </w:delText>
          </w:r>
          <w:r w:rsidRPr="00E33574" w:rsidDel="00A311E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62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A311E5">
            <w:rPr>
              <w:rFonts w:ascii="Khmer MEF1" w:hAnsi="Khmer MEF1" w:cs="Khmer MEF1"/>
              <w:sz w:val="24"/>
              <w:szCs w:val="24"/>
              <w:cs/>
              <w:lang w:val="ca-ES"/>
              <w:rPrChange w:id="1262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បានបញ្ចប់ការសិក្សាកម្រិតបរិញ្ញាបត្រនៅសកលវិទ្យាល័យ.........................។ </w:delText>
          </w:r>
          <w:r w:rsidRPr="00E33574" w:rsidDel="00A311E5">
            <w:rPr>
              <w:rFonts w:ascii="Khmer MEF1" w:hAnsi="Khmer MEF1" w:cs="Khmer MEF1"/>
              <w:sz w:val="24"/>
              <w:szCs w:val="24"/>
              <w:cs/>
              <w:rPrChange w:id="1262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យោងតាមសេចក្តីសម្រេចលេខ ១២៦</w:delText>
          </w:r>
          <w:r w:rsidRPr="00E33574" w:rsidDel="00A311E5">
            <w:rPr>
              <w:rFonts w:ascii="Khmer MEF1" w:hAnsi="Khmer MEF1" w:cs="Khmer MEF1"/>
              <w:sz w:val="24"/>
              <w:szCs w:val="24"/>
              <w:rPrChange w:id="1262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>/</w:delText>
          </w:r>
          <w:r w:rsidRPr="00E33574" w:rsidDel="00A311E5">
            <w:rPr>
              <w:rFonts w:ascii="Khmer MEF1" w:hAnsi="Khmer MEF1" w:cs="Khmer MEF1"/>
              <w:sz w:val="24"/>
              <w:szCs w:val="24"/>
              <w:cs/>
              <w:rPrChange w:id="1262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២២</w:delText>
          </w:r>
          <w:r w:rsidRPr="00E33574" w:rsidDel="00A311E5">
            <w:rPr>
              <w:rFonts w:ascii="Khmer MEF1" w:hAnsi="Khmer MEF1" w:cs="Khmer MEF1"/>
              <w:sz w:val="24"/>
              <w:szCs w:val="24"/>
              <w:rPrChange w:id="1262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Pr="00E33574" w:rsidDel="00A311E5">
            <w:rPr>
              <w:rFonts w:ascii="Khmer MEF1" w:hAnsi="Khmer MEF1" w:cs="Khmer MEF1"/>
              <w:spacing w:val="6"/>
              <w:sz w:val="24"/>
              <w:szCs w:val="24"/>
              <w:cs/>
              <w:rPrChange w:id="1263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អ.ស.ផ. </w:delText>
          </w:r>
          <w:r w:rsidRPr="00E33574" w:rsidDel="00A311E5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2631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A311E5">
            <w:rPr>
              <w:rFonts w:ascii="Khmer MEF1" w:hAnsi="Khmer MEF1" w:cs="Khmer MEF1"/>
              <w:spacing w:val="6"/>
              <w:sz w:val="24"/>
              <w:szCs w:val="24"/>
              <w:cs/>
              <w:rPrChange w:id="1263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ត្រូវបានតែងតាំងជាសមាជិក</w:delText>
          </w:r>
          <w:r w:rsidRPr="00E33574" w:rsidDel="00A311E5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263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សវនកម្មសម្រាប់ការធ្វើសវនកម្មក្នុង</w:delText>
          </w:r>
          <w:r w:rsidRPr="00E33574" w:rsidDel="00A311E5">
            <w:rPr>
              <w:rFonts w:ascii="Khmer MEF1" w:hAnsi="Khmer MEF1" w:cs="Khmer MEF1"/>
              <w:sz w:val="24"/>
              <w:szCs w:val="24"/>
              <w:cs/>
              <w:lang w:val="ca-ES"/>
              <w:rPrChange w:id="1263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ការិយបរិច្ឆេទឆ្នាំ២០២២ នេះ។</w:delText>
          </w:r>
        </w:del>
      </w:ins>
    </w:p>
    <w:p w14:paraId="414F6E79" w14:textId="48904151" w:rsidR="00B47A1B" w:rsidRPr="00E33574" w:rsidRDefault="00B47A1B">
      <w:pPr>
        <w:spacing w:after="0" w:line="223" w:lineRule="auto"/>
        <w:ind w:firstLine="720"/>
        <w:jc w:val="both"/>
        <w:rPr>
          <w:ins w:id="12635" w:author="User" w:date="2022-09-10T13:36:00Z"/>
          <w:rFonts w:ascii="Khmer MEF1" w:hAnsi="Khmer MEF1" w:cs="Khmer MEF1"/>
          <w:sz w:val="24"/>
          <w:szCs w:val="24"/>
          <w:lang w:val="ca-ES"/>
          <w:rPrChange w:id="12636" w:author="Kem Sereyboth" w:date="2023-07-19T16:59:00Z">
            <w:rPr>
              <w:ins w:id="12637" w:author="User" w:date="2022-09-10T13:36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2638" w:author="Sopheak Phorn" w:date="2023-08-25T16:15:00Z">
          <w:pPr>
            <w:spacing w:after="0" w:line="228" w:lineRule="auto"/>
            <w:ind w:firstLine="720"/>
            <w:jc w:val="both"/>
          </w:pPr>
        </w:pPrChange>
      </w:pPr>
      <w:ins w:id="12639" w:author="User" w:date="2022-09-10T13:36:00Z">
        <w:r w:rsidRPr="00AC4971">
          <w:rPr>
            <w:rFonts w:ascii="Khmer MEF1" w:hAnsi="Khmer MEF1" w:cs="Khmer MEF1"/>
            <w:b/>
            <w:bCs/>
            <w:spacing w:val="6"/>
            <w:sz w:val="24"/>
            <w:szCs w:val="24"/>
            <w:cs/>
            <w:rPrChange w:id="12640" w:author="Sopheak" w:date="2023-08-03T07:08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highlight w:val="yellow"/>
                <w:cs/>
              </w:rPr>
            </w:rPrChange>
          </w:rPr>
          <w:t>ឃ</w:t>
        </w:r>
        <w:r w:rsidRPr="00AC4971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12641" w:author="Sopheak" w:date="2023-08-03T07:08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-លោកស្រី កែម សិរីបុត្រ </w:t>
        </w:r>
      </w:ins>
      <w:ins w:id="12642" w:author="User" w:date="2022-09-27T20:41:00Z">
        <w:r w:rsidR="00DE66C3" w:rsidRPr="00AC497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643" w:author="Sopheak" w:date="2023-08-03T07:08:00Z">
              <w:rPr>
                <w:rFonts w:ascii="Khmer MEF1" w:hAnsi="Khmer MEF1" w:cs="Khmer MEF1"/>
                <w:b/>
                <w:bCs/>
                <w:color w:val="171717" w:themeColor="background2" w:themeShade="1A"/>
                <w:spacing w:val="-6"/>
                <w:sz w:val="24"/>
                <w:szCs w:val="24"/>
                <w:cs/>
                <w:lang w:val="ca-ES"/>
              </w:rPr>
            </w:rPrChange>
          </w:rPr>
          <w:t>អនុប្រធានការិយាល័យសវនកម្មទី១</w:t>
        </w:r>
      </w:ins>
      <w:ins w:id="12644" w:author="User" w:date="2022-09-27T20:42:00Z">
        <w:r w:rsidR="00DE66C3" w:rsidRPr="00AC497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645" w:author="Sopheak" w:date="2023-08-03T07:08:00Z">
              <w:rPr>
                <w:rFonts w:ascii="Khmer MEF1" w:hAnsi="Khmer MEF1" w:cs="Khmer MEF1"/>
                <w:color w:val="171717" w:themeColor="background2" w:themeShade="1A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12646" w:author="User" w:date="2022-10-05T16:04:00Z">
        <w:r w:rsidR="00E1459B" w:rsidRPr="00AC497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647" w:author="Sopheak" w:date="2023-08-03T07:08:00Z">
              <w:rPr>
                <w:rFonts w:ascii="Khmer MEF1" w:hAnsi="Khmer MEF1" w:cs="Khmer MEF1"/>
                <w:color w:val="171717" w:themeColor="background2" w:themeShade="1A"/>
                <w:spacing w:val="4"/>
                <w:sz w:val="24"/>
                <w:szCs w:val="24"/>
                <w:cs/>
                <w:lang w:val="ca-ES"/>
              </w:rPr>
            </w:rPrChange>
          </w:rPr>
          <w:t>ជា</w:t>
        </w:r>
      </w:ins>
      <w:ins w:id="12648" w:author="User" w:date="2022-09-27T20:42:00Z">
        <w:r w:rsidR="00DE66C3" w:rsidRPr="00AC497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649" w:author="Sopheak" w:date="2023-08-03T07:08:00Z">
              <w:rPr>
                <w:rFonts w:ascii="Khmer MEF1" w:hAnsi="Khmer MEF1" w:cs="Khmer MEF1"/>
                <w:color w:val="171717" w:themeColor="background2" w:themeShade="1A"/>
                <w:spacing w:val="-6"/>
                <w:sz w:val="24"/>
                <w:szCs w:val="24"/>
                <w:cs/>
                <w:lang w:val="ca-ES"/>
              </w:rPr>
            </w:rPrChange>
          </w:rPr>
          <w:t>សមាជិកប្រតិភូសវនកម្ម</w:t>
        </w:r>
      </w:ins>
      <w:ins w:id="12650" w:author="Sopheak" w:date="2023-08-03T07:08:00Z">
        <w:r w:rsidR="00AC4971" w:rsidRPr="00AC497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651" w:author="Sopheak" w:date="2023-08-03T07:0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។</w:t>
        </w:r>
      </w:ins>
      <w:ins w:id="12652" w:author="User" w:date="2022-09-27T20:42:00Z">
        <w:del w:id="12653" w:author="Sopheak" w:date="2023-08-03T07:07:00Z">
          <w:r w:rsidR="00DE66C3" w:rsidRPr="00AC4971" w:rsidDel="00AC4971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2654" w:author="Sopheak" w:date="2023-08-03T07:08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និង</w:delText>
          </w:r>
        </w:del>
      </w:ins>
      <w:ins w:id="12655" w:author="User" w:date="2022-09-10T13:36:00Z">
        <w:del w:id="12656" w:author="Sopheak" w:date="2023-08-03T07:07:00Z">
          <w:r w:rsidRPr="00AC4971" w:rsidDel="00AC4971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2657" w:author="Sopheak" w:date="2023-08-03T07:08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</w:delText>
          </w:r>
        </w:del>
      </w:ins>
      <w:ins w:id="12658" w:author="Kem Sereyboth" w:date="2023-07-25T14:44:00Z">
        <w:del w:id="12659" w:author="Sopheak" w:date="2023-08-03T07:07:00Z">
          <w:r w:rsidR="007E312C" w:rsidRPr="00AC4971" w:rsidDel="00AC4971">
            <w:rPr>
              <w:rFonts w:ascii="Khmer MEF1" w:hAnsi="Khmer MEF1" w:cs="Khmer MEF1"/>
              <w:spacing w:val="6"/>
              <w:sz w:val="24"/>
              <w:szCs w:val="24"/>
              <w:lang w:val="ca-ES"/>
            </w:rPr>
            <w:delText>​​​</w:delText>
          </w:r>
          <w:r w:rsidR="00BD2ADE" w:rsidRPr="00AC4971" w:rsidDel="00AC4971">
            <w:rPr>
              <w:rFonts w:ascii="Khmer MEF1" w:hAnsi="Khmer MEF1" w:cs="Khmer MEF1"/>
              <w:spacing w:val="6"/>
              <w:sz w:val="24"/>
              <w:szCs w:val="24"/>
              <w:lang w:val="ca-ES"/>
            </w:rPr>
            <w:delText>​​​​​</w:delText>
          </w:r>
        </w:del>
      </w:ins>
      <w:ins w:id="12660" w:author="User" w:date="2022-09-10T13:36:00Z">
        <w:del w:id="12661" w:author="Sopheak" w:date="2023-08-03T07:07:00Z">
          <w:r w:rsidRPr="00AC4971" w:rsidDel="00AC4971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2662" w:author="Sopheak" w:date="2023-08-03T07:08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សវនករទទួលបន្ទុក</w:delText>
          </w:r>
          <w:r w:rsidRPr="00AC4971" w:rsidDel="00AC4971">
            <w:rPr>
              <w:rFonts w:ascii="Khmer MEF1" w:hAnsi="Khmer MEF1" w:cs="Khmer MEF1"/>
              <w:spacing w:val="6"/>
              <w:sz w:val="24"/>
              <w:szCs w:val="24"/>
              <w:cs/>
              <w:rPrChange w:id="12663" w:author="Sopheak" w:date="2023-08-03T07:08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។</w:delText>
          </w:r>
        </w:del>
        <w:r w:rsidRPr="006E6058">
          <w:rPr>
            <w:rFonts w:ascii="Khmer MEF1" w:hAnsi="Khmer MEF1" w:cs="Khmer MEF1"/>
            <w:spacing w:val="6"/>
            <w:sz w:val="24"/>
            <w:szCs w:val="24"/>
            <w:lang w:val="ca-ES"/>
            <w:rPrChange w:id="12664" w:author="Sopheak Phorn" w:date="2023-07-28T09:1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</w:rPr>
            </w:rPrChange>
          </w:rPr>
          <w:t xml:space="preserve"> </w:t>
        </w:r>
      </w:ins>
      <w:ins w:id="12665" w:author="User" w:date="2022-09-29T10:29:00Z">
        <w:r w:rsidR="00C27F6F" w:rsidRPr="00AC4971">
          <w:rPr>
            <w:rFonts w:ascii="Khmer MEF1" w:hAnsi="Khmer MEF1" w:cs="Khmer MEF1"/>
            <w:spacing w:val="-2"/>
            <w:sz w:val="24"/>
            <w:szCs w:val="24"/>
            <w:cs/>
            <w:rPrChange w:id="12666" w:author="Sopheak" w:date="2023-08-03T07:08:00Z">
              <w:rPr>
                <w:rFonts w:ascii="Khmer MEF1" w:hAnsi="Khmer MEF1" w:cs="Khmer MEF1"/>
                <w:color w:val="171717" w:themeColor="background2" w:themeShade="1A"/>
                <w:spacing w:val="2"/>
                <w:sz w:val="24"/>
                <w:szCs w:val="24"/>
                <w:cs/>
              </w:rPr>
            </w:rPrChange>
          </w:rPr>
          <w:t>យោងតាមប្រកាសលេខ០១១ អ.ស.ហ.ប្រក</w:t>
        </w:r>
        <w:r w:rsidR="00C27F6F" w:rsidRPr="00AC4971">
          <w:rPr>
            <w:rFonts w:ascii="Khmer MEF1" w:hAnsi="Khmer MEF1" w:cs="Khmer MEF1"/>
            <w:spacing w:val="-2"/>
            <w:sz w:val="24"/>
            <w:szCs w:val="24"/>
            <w:lang w:val="ca-ES"/>
            <w:rPrChange w:id="12667" w:author="Sopheak" w:date="2023-08-03T07:08:00Z">
              <w:rPr>
                <w:rFonts w:ascii="Khmer MEF1" w:hAnsi="Khmer MEF1" w:cs="Khmer MEF1"/>
                <w:color w:val="171717" w:themeColor="background2" w:themeShade="1A"/>
                <w:spacing w:val="2"/>
                <w:sz w:val="24"/>
                <w:szCs w:val="24"/>
              </w:rPr>
            </w:rPrChange>
          </w:rPr>
          <w:t xml:space="preserve"> </w:t>
        </w:r>
        <w:del w:id="12668" w:author="LENOVO" w:date="2022-10-02T09:06:00Z">
          <w:r w:rsidR="00C27F6F" w:rsidRPr="00AC4971" w:rsidDel="000D1420">
            <w:rPr>
              <w:rFonts w:ascii="Khmer MEF1" w:hAnsi="Khmer MEF1" w:cs="Khmer MEF1"/>
              <w:spacing w:val="-2"/>
              <w:sz w:val="24"/>
              <w:szCs w:val="24"/>
              <w:cs/>
              <w:rPrChange w:id="12669" w:author="Sopheak" w:date="2023-08-03T07:08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</w:rPr>
              </w:rPrChange>
            </w:rPr>
            <w:delText xml:space="preserve">ចុះថ្ងៃទី២៦ ខែតុលា ឆ្នាំ២០២១ </w:delText>
          </w:r>
        </w:del>
        <w:r w:rsidR="00C27F6F" w:rsidRPr="00AC4971">
          <w:rPr>
            <w:rFonts w:ascii="Khmer MEF1" w:hAnsi="Khmer MEF1" w:cs="Khmer MEF1"/>
            <w:spacing w:val="-2"/>
            <w:sz w:val="24"/>
            <w:szCs w:val="24"/>
            <w:cs/>
            <w:rPrChange w:id="12670" w:author="Sopheak" w:date="2023-08-03T07:08:00Z">
              <w:rPr>
                <w:rFonts w:ascii="Khmer MEF1" w:hAnsi="Khmer MEF1" w:cs="Khmer MEF1"/>
                <w:color w:val="171717" w:themeColor="background2" w:themeShade="1A"/>
                <w:spacing w:val="6"/>
                <w:sz w:val="24"/>
                <w:szCs w:val="24"/>
                <w:cs/>
              </w:rPr>
            </w:rPrChange>
          </w:rPr>
          <w:t>ស្តីពីការតែងតាំងមន្រ្តីនៃអង្គភាពសវនកម្មផ្ទៃក្នុងនៃ</w:t>
        </w:r>
      </w:ins>
      <w:ins w:id="12671" w:author="LENOVO" w:date="2022-10-02T09:06:00Z">
        <w:r w:rsidR="000D1420" w:rsidRPr="00AC4971">
          <w:rPr>
            <w:rFonts w:ascii="Khmer MEF1" w:hAnsi="Khmer MEF1" w:cs="Khmer MEF1"/>
            <w:spacing w:val="-2"/>
            <w:sz w:val="24"/>
            <w:szCs w:val="24"/>
            <w:cs/>
            <w:rPrChange w:id="12672" w:author="Sopheak" w:date="2023-08-03T07:08:00Z">
              <w:rPr>
                <w:rFonts w:ascii="Khmer MEF1" w:hAnsi="Khmer MEF1" w:cs="Khmer MEF1"/>
                <w:color w:val="171717" w:themeColor="background2" w:themeShade="1A"/>
                <w:spacing w:val="4"/>
                <w:sz w:val="24"/>
                <w:szCs w:val="24"/>
                <w:cs/>
              </w:rPr>
            </w:rPrChange>
          </w:rPr>
          <w:t xml:space="preserve"> </w:t>
        </w:r>
        <w:r w:rsidR="000D1420" w:rsidRPr="00AC497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rPrChange w:id="12673" w:author="Sopheak" w:date="2023-08-03T07:08:00Z">
              <w:rPr>
                <w:rFonts w:ascii="Khmer MEF1" w:hAnsi="Khmer MEF1" w:cs="Khmer MEF1"/>
                <w:color w:val="171717" w:themeColor="background2" w:themeShade="1A"/>
                <w:spacing w:val="4"/>
                <w:sz w:val="24"/>
                <w:szCs w:val="24"/>
                <w:cs/>
              </w:rPr>
            </w:rPrChange>
          </w:rPr>
          <w:t>អ.ស.ហ.</w:t>
        </w:r>
      </w:ins>
      <w:ins w:id="12674" w:author="User" w:date="2022-09-29T10:29:00Z">
        <w:del w:id="12675" w:author="LENOVO" w:date="2022-10-02T09:06:00Z">
          <w:r w:rsidR="00C27F6F" w:rsidRPr="00E33574" w:rsidDel="000D1420">
            <w:rPr>
              <w:rFonts w:ascii="Khmer MEF1" w:hAnsi="Khmer MEF1" w:cs="Khmer MEF1"/>
              <w:spacing w:val="-8"/>
              <w:sz w:val="24"/>
              <w:szCs w:val="24"/>
              <w:cs/>
              <w:rPrChange w:id="1267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អាជ្ញាធរសេវាហិរញ្ញវត្ថុមិនមែនធនាគារ</w:delText>
          </w:r>
        </w:del>
        <w:r w:rsidR="00C27F6F" w:rsidRPr="00E33574">
          <w:rPr>
            <w:rFonts w:ascii="Khmer MEF1" w:hAnsi="Khmer MEF1" w:cs="Khmer MEF1"/>
            <w:spacing w:val="-8"/>
            <w:sz w:val="24"/>
            <w:szCs w:val="24"/>
            <w:cs/>
            <w:rPrChange w:id="12677" w:author="Kem Sereyboth" w:date="2023-07-19T16:59:00Z">
              <w:rPr>
                <w:rFonts w:ascii="Khmer MEF1" w:hAnsi="Khmer MEF1" w:cs="Khmer MEF1"/>
                <w:color w:val="171717" w:themeColor="background2" w:themeShade="1A"/>
                <w:spacing w:val="4"/>
                <w:sz w:val="24"/>
                <w:szCs w:val="24"/>
                <w:cs/>
              </w:rPr>
            </w:rPrChange>
          </w:rPr>
          <w:t xml:space="preserve"> </w:t>
        </w:r>
      </w:ins>
      <w:ins w:id="12678" w:author="User" w:date="2022-09-27T20:43:00Z">
        <w:r w:rsidR="00DE66C3"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679" w:author="Kem Sereyboth" w:date="2023-07-19T16:59:00Z">
              <w:rPr>
                <w:rFonts w:ascii="Khmer MEF1" w:hAnsi="Khmer MEF1" w:cs="Khmer MEF1"/>
                <w:b/>
                <w:bCs/>
                <w:color w:val="171717" w:themeColor="background2" w:themeShade="1A"/>
                <w:spacing w:val="-6"/>
                <w:sz w:val="24"/>
                <w:szCs w:val="24"/>
                <w:cs/>
                <w:lang w:val="ca-ES"/>
              </w:rPr>
            </w:rPrChange>
          </w:rPr>
          <w:t>លោកស្រី</w:t>
        </w:r>
        <w:del w:id="12680" w:author="LENOVO" w:date="2022-10-02T09:06:00Z">
          <w:r w:rsidR="00DE66C3" w:rsidRPr="00E33574" w:rsidDel="000D1420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12681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r w:rsidR="00DE66C3"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682" w:author="Kem Sereyboth" w:date="2023-07-19T16:59:00Z">
              <w:rPr>
                <w:rFonts w:ascii="Khmer MEF1" w:hAnsi="Khmer MEF1" w:cs="Khmer MEF1"/>
                <w:color w:val="171717" w:themeColor="background2" w:themeShade="1A"/>
                <w:sz w:val="24"/>
                <w:szCs w:val="24"/>
                <w:cs/>
                <w:lang w:val="ca-ES"/>
              </w:rPr>
            </w:rPrChange>
          </w:rPr>
          <w:t xml:space="preserve">ត្រូវបានតែងតាំងជាអនុប្រធានការិយាល័យសវនកម្មទី១ </w:t>
        </w:r>
      </w:ins>
      <w:ins w:id="12683" w:author="User" w:date="2022-09-29T10:30:00Z">
        <w:r w:rsidR="00C27F6F" w:rsidRPr="00E33574">
          <w:rPr>
            <w:rFonts w:ascii="Khmer MEF1" w:hAnsi="Khmer MEF1" w:cs="Khmer MEF1"/>
            <w:spacing w:val="-8"/>
            <w:sz w:val="24"/>
            <w:szCs w:val="24"/>
            <w:cs/>
            <w:rPrChange w:id="12684" w:author="Kem Sereyboth" w:date="2023-07-19T16:59:00Z">
              <w:rPr>
                <w:rFonts w:ascii="Khmer MEF1" w:hAnsi="Khmer MEF1" w:cs="Khmer MEF1"/>
                <w:color w:val="171717" w:themeColor="background2" w:themeShade="1A"/>
                <w:spacing w:val="6"/>
                <w:sz w:val="24"/>
                <w:szCs w:val="24"/>
                <w:cs/>
              </w:rPr>
            </w:rPrChange>
          </w:rPr>
          <w:t>នៃនាយកដ្ឋាន</w:t>
        </w:r>
      </w:ins>
      <w:ins w:id="12685" w:author="User" w:date="2022-10-02T22:42:00Z">
        <w:del w:id="12686" w:author="Sopheak" w:date="2023-08-03T07:08:00Z">
          <w:r w:rsidR="002931FC" w:rsidRPr="00E33574" w:rsidDel="00AC4971">
            <w:rPr>
              <w:rFonts w:ascii="Khmer MEF1" w:hAnsi="Khmer MEF1" w:cs="Khmer MEF1"/>
              <w:spacing w:val="-6"/>
              <w:sz w:val="24"/>
              <w:szCs w:val="24"/>
              <w:cs/>
              <w:rPrChange w:id="1268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688" w:author="User" w:date="2022-09-29T10:30:00Z">
        <w:r w:rsidR="00C27F6F" w:rsidRPr="007E312C">
          <w:rPr>
            <w:rFonts w:ascii="Khmer MEF1" w:hAnsi="Khmer MEF1" w:cs="Khmer MEF1"/>
            <w:spacing w:val="-10"/>
            <w:sz w:val="24"/>
            <w:szCs w:val="24"/>
            <w:cs/>
            <w:rPrChange w:id="12689" w:author="Kem Sereyboth" w:date="2023-07-25T14:45:00Z">
              <w:rPr>
                <w:rFonts w:ascii="Khmer MEF1" w:hAnsi="Khmer MEF1" w:cs="Khmer MEF1"/>
                <w:color w:val="171717" w:themeColor="background2" w:themeShade="1A"/>
                <w:spacing w:val="6"/>
                <w:sz w:val="24"/>
                <w:szCs w:val="24"/>
                <w:cs/>
              </w:rPr>
            </w:rPrChange>
          </w:rPr>
          <w:t>ស</w:t>
        </w:r>
      </w:ins>
      <w:ins w:id="12690" w:author="User" w:date="2022-09-29T10:31:00Z">
        <w:r w:rsidR="00C27F6F" w:rsidRPr="007E312C">
          <w:rPr>
            <w:rFonts w:ascii="Khmer MEF1" w:hAnsi="Khmer MEF1" w:cs="Khmer MEF1"/>
            <w:spacing w:val="-10"/>
            <w:sz w:val="24"/>
            <w:szCs w:val="24"/>
            <w:cs/>
            <w:rPrChange w:id="12691" w:author="Kem Sereyboth" w:date="2023-07-25T14:45:00Z">
              <w:rPr>
                <w:rFonts w:ascii="Khmer MEF1" w:hAnsi="Khmer MEF1" w:cs="Khmer MEF1"/>
                <w:color w:val="171717" w:themeColor="background2" w:themeShade="1A"/>
                <w:spacing w:val="6"/>
                <w:sz w:val="24"/>
                <w:szCs w:val="24"/>
                <w:cs/>
              </w:rPr>
            </w:rPrChange>
          </w:rPr>
          <w:t>វនកម្មទី១</w:t>
        </w:r>
      </w:ins>
      <w:ins w:id="12692" w:author="sakaria fa" w:date="2022-09-13T22:08:00Z">
        <w:del w:id="12693" w:author="User" w:date="2022-09-29T10:29:00Z">
          <w:r w:rsidR="00EC3D6A" w:rsidRPr="007E312C" w:rsidDel="00C27F6F">
            <w:rPr>
              <w:rFonts w:ascii="Khmer MEF1" w:hAnsi="Khmer MEF1" w:cs="Khmer MEF1"/>
              <w:spacing w:val="-10"/>
              <w:sz w:val="24"/>
              <w:szCs w:val="24"/>
              <w:cs/>
              <w:rPrChange w:id="12694" w:author="Kem Sereyboth" w:date="2023-07-25T14:45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ប្រកាសលេខ ០១១ អ.ស.</w:delText>
          </w:r>
        </w:del>
      </w:ins>
      <w:ins w:id="12695" w:author="sakaria fa" w:date="2022-09-13T22:09:00Z">
        <w:del w:id="12696" w:author="User" w:date="2022-09-29T10:29:00Z">
          <w:r w:rsidR="00EC3D6A" w:rsidRPr="007E312C" w:rsidDel="00C27F6F">
            <w:rPr>
              <w:rFonts w:ascii="Khmer MEF1" w:hAnsi="Khmer MEF1" w:cs="Khmer MEF1"/>
              <w:spacing w:val="-10"/>
              <w:sz w:val="24"/>
              <w:szCs w:val="24"/>
              <w:cs/>
              <w:rPrChange w:id="12697" w:author="Kem Sereyboth" w:date="2023-07-25T14:45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ហ.ប្រក</w:delText>
          </w:r>
        </w:del>
      </w:ins>
      <w:ins w:id="12698" w:author="Un Seakamey" w:date="2022-09-22T17:57:00Z">
        <w:del w:id="12699" w:author="User" w:date="2022-09-29T10:29:00Z">
          <w:r w:rsidR="00397F33" w:rsidRPr="007E312C" w:rsidDel="00C27F6F">
            <w:rPr>
              <w:rFonts w:ascii="Khmer MEF1" w:hAnsi="Khmer MEF1" w:cs="Khmer MEF1"/>
              <w:spacing w:val="-10"/>
              <w:sz w:val="24"/>
              <w:szCs w:val="24"/>
              <w:rPrChange w:id="12700" w:author="Kem Sereyboth" w:date="2023-07-25T14:45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2701" w:author="sakaria fa" w:date="2022-09-13T22:09:00Z">
        <w:del w:id="12702" w:author="User" w:date="2022-09-29T10:29:00Z">
          <w:r w:rsidR="00EC3D6A" w:rsidRPr="007E312C" w:rsidDel="00C27F6F">
            <w:rPr>
              <w:rFonts w:ascii="Khmer MEF1" w:hAnsi="Khmer MEF1" w:cs="Khmer MEF1"/>
              <w:spacing w:val="-10"/>
              <w:sz w:val="24"/>
              <w:szCs w:val="24"/>
              <w:cs/>
              <w:rPrChange w:id="12703" w:author="Kem Sereyboth" w:date="2023-07-25T14:45:00Z">
                <w:rPr>
                  <w:rFonts w:cs="MoolBoran"/>
                  <w:highlight w:val="yellow"/>
                  <w:cs/>
                </w:rPr>
              </w:rPrChange>
            </w:rPr>
            <w:delText>ចុះថ្ងៃទី២៦ ខែតុលា ឆ្នាំ២០២១ ស្តីពីការ</w:delText>
          </w:r>
        </w:del>
      </w:ins>
      <w:ins w:id="12704" w:author="sakaria fa" w:date="2022-09-13T22:10:00Z">
        <w:del w:id="12705" w:author="User" w:date="2022-09-29T10:29:00Z">
          <w:r w:rsidR="00EC3D6A" w:rsidRPr="007E312C" w:rsidDel="00C27F6F">
            <w:rPr>
              <w:rFonts w:ascii="Khmer MEF1" w:hAnsi="Khmer MEF1" w:cs="Khmer MEF1"/>
              <w:spacing w:val="-10"/>
              <w:sz w:val="24"/>
              <w:szCs w:val="24"/>
              <w:cs/>
              <w:rPrChange w:id="12706" w:author="Kem Sereyboth" w:date="2023-07-25T14:45:00Z">
                <w:rPr>
                  <w:rFonts w:cs="MoolBoran"/>
                  <w:highlight w:val="yellow"/>
                  <w:cs/>
                </w:rPr>
              </w:rPrChange>
            </w:rPr>
            <w:delText>តែង</w:delText>
          </w:r>
        </w:del>
      </w:ins>
      <w:ins w:id="12707" w:author="sakaria fa" w:date="2022-09-13T22:09:00Z">
        <w:del w:id="12708" w:author="User" w:date="2022-09-29T10:29:00Z">
          <w:r w:rsidR="00EC3D6A" w:rsidRPr="007E312C" w:rsidDel="00C27F6F">
            <w:rPr>
              <w:rFonts w:ascii="Khmer MEF1" w:hAnsi="Khmer MEF1" w:cs="Khmer MEF1"/>
              <w:spacing w:val="-10"/>
              <w:sz w:val="24"/>
              <w:szCs w:val="24"/>
              <w:cs/>
              <w:rPrChange w:id="12709" w:author="Kem Sereyboth" w:date="2023-07-25T14:45:00Z">
                <w:rPr>
                  <w:rFonts w:cs="MoolBoran"/>
                  <w:highlight w:val="yellow"/>
                  <w:cs/>
                </w:rPr>
              </w:rPrChange>
            </w:rPr>
            <w:delText>តាំង</w:delText>
          </w:r>
        </w:del>
      </w:ins>
      <w:ins w:id="12710" w:author="sakaria fa" w:date="2022-09-13T22:10:00Z">
        <w:del w:id="12711" w:author="User" w:date="2022-09-29T10:29:00Z">
          <w:r w:rsidR="00EC3D6A" w:rsidRPr="007E312C" w:rsidDel="00C27F6F">
            <w:rPr>
              <w:rFonts w:ascii="Khmer MEF1" w:hAnsi="Khmer MEF1" w:cs="Khmer MEF1"/>
              <w:spacing w:val="-10"/>
              <w:sz w:val="24"/>
              <w:szCs w:val="24"/>
              <w:cs/>
              <w:rPrChange w:id="12712" w:author="Kem Sereyboth" w:date="2023-07-25T14:45:00Z">
                <w:rPr>
                  <w:rFonts w:cs="MoolBoran"/>
                  <w:highlight w:val="yellow"/>
                  <w:cs/>
                </w:rPr>
              </w:rPrChange>
            </w:rPr>
            <w:delText>មន្រ្តីនៃអង្គភាពសវនកម្មផ្ទៃក្នុងនៃអាជ្ញាធរសេវាហិរញ្ញវត្ថុមិនមែនធនាគារ</w:delText>
          </w:r>
        </w:del>
      </w:ins>
      <w:ins w:id="12713" w:author="User" w:date="2022-09-10T13:36:00Z">
        <w:del w:id="12714" w:author="sakaria fa" w:date="2022-09-12T22:21:00Z">
          <w:r w:rsidRPr="007E312C" w:rsidDel="0051192C">
            <w:rPr>
              <w:rFonts w:ascii="Khmer MEF1" w:hAnsi="Khmer MEF1" w:cs="Khmer MEF1"/>
              <w:spacing w:val="-10"/>
              <w:sz w:val="24"/>
              <w:szCs w:val="24"/>
              <w:cs/>
              <w:rPrChange w:id="12715" w:author="Kem Sereyboth" w:date="2023-07-25T14:45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ប្រកាស</w:delText>
          </w:r>
        </w:del>
        <w:del w:id="12716" w:author="sakaria fa" w:date="2022-09-13T22:11:00Z">
          <w:r w:rsidRPr="007E312C" w:rsidDel="00EC3D6A">
            <w:rPr>
              <w:rFonts w:ascii="Khmer MEF1" w:hAnsi="Khmer MEF1" w:cs="Khmer MEF1"/>
              <w:spacing w:val="-10"/>
              <w:sz w:val="24"/>
              <w:szCs w:val="24"/>
              <w:cs/>
              <w:rPrChange w:id="12717" w:author="Kem Sereyboth" w:date="2023-07-25T14:45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លេខ</w:delText>
          </w:r>
        </w:del>
        <w:del w:id="12718" w:author="sakaria fa" w:date="2022-09-12T22:22:00Z">
          <w:r w:rsidRPr="007E312C" w:rsidDel="0051192C">
            <w:rPr>
              <w:rFonts w:ascii="Khmer MEF1" w:hAnsi="Khmer MEF1" w:cs="Khmer MEF1"/>
              <w:spacing w:val="-10"/>
              <w:sz w:val="24"/>
              <w:szCs w:val="24"/>
              <w:cs/>
              <w:rPrChange w:id="12719" w:author="Kem Sereyboth" w:date="2023-07-25T14:45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............</w:delText>
          </w:r>
        </w:del>
        <w:del w:id="12720" w:author="sakaria fa" w:date="2022-09-13T22:11:00Z">
          <w:r w:rsidRPr="007E312C" w:rsidDel="00EC3D6A">
            <w:rPr>
              <w:rFonts w:ascii="Khmer MEF1" w:hAnsi="Khmer MEF1" w:cs="Khmer MEF1"/>
              <w:spacing w:val="-10"/>
              <w:sz w:val="24"/>
              <w:szCs w:val="24"/>
              <w:cs/>
              <w:rPrChange w:id="12721" w:author="Kem Sereyboth" w:date="2023-07-25T14:45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 xml:space="preserve">ស្តីពីការតែងតាំងប្រធាននាយកដ្ឋាន និងអនុប្រធាននាយកដ្ឋាននៃអង្គភាពសវនកម្មផ្ទៃក្នុងនៃ </w:delText>
          </w:r>
          <w:r w:rsidRPr="007E312C" w:rsidDel="00EC3D6A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rPrChange w:id="12722" w:author="Kem Sereyboth" w:date="2023-07-25T14:45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អ.ស.ហ.</w:delText>
          </w:r>
        </w:del>
      </w:ins>
      <w:ins w:id="12723" w:author="sakaria fa" w:date="2022-09-13T22:07:00Z">
        <w:del w:id="12724" w:author="User" w:date="2022-09-27T20:43:00Z">
          <w:r w:rsidR="006078A4" w:rsidRPr="007E312C" w:rsidDel="00DE66C3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12725" w:author="Kem Sereyboth" w:date="2023-07-25T14:45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ស្រី</w:delText>
          </w:r>
        </w:del>
      </w:ins>
      <w:ins w:id="12726" w:author="User" w:date="2022-09-10T13:36:00Z">
        <w:r w:rsidRPr="007E312C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12727" w:author="Kem Sereyboth" w:date="2023-07-25T14:45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។ លោកស្រី</w:t>
        </w:r>
        <w:del w:id="12728" w:author="LENOVO" w:date="2022-10-02T09:07:00Z">
          <w:r w:rsidRPr="007E312C" w:rsidDel="009D6AAC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12729" w:author="Kem Sereyboth" w:date="2023-07-25T14:45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r w:rsidRPr="007E312C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12730" w:author="Kem Sereyboth" w:date="2023-07-25T14:45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បាន</w:t>
        </w:r>
        <w:r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731" w:author="Sopheak" w:date="2023-08-03T07:09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បញ្ចប់ការសិក្សាកម្រិតបរិញ្ញាបត្រ</w:t>
        </w:r>
      </w:ins>
      <w:ins w:id="12732" w:author="Kem Sereiboth" w:date="2022-09-15T09:02:00Z">
        <w:r w:rsidR="00E52D53"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733" w:author="Sopheak" w:date="2023-08-03T07:09:00Z">
              <w:rPr>
                <w:rFonts w:ascii="Khmer MEF1" w:hAnsi="Khmer MEF1" w:cs="Khmer MEF1"/>
                <w:color w:val="171717" w:themeColor="background2" w:themeShade="1A"/>
                <w:sz w:val="24"/>
                <w:szCs w:val="24"/>
                <w:cs/>
                <w:lang w:val="ca-ES"/>
              </w:rPr>
            </w:rPrChange>
          </w:rPr>
          <w:t>ផ្នែកធនាគារនិងហ</w:t>
        </w:r>
      </w:ins>
      <w:ins w:id="12734" w:author="User" w:date="2022-09-19T15:44:00Z">
        <w:r w:rsidR="00530C49"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735" w:author="Sopheak" w:date="2023-08-03T07:09:00Z">
              <w:rPr>
                <w:rFonts w:ascii="Khmer MEF1" w:hAnsi="Khmer MEF1" w:cs="Khmer MEF1"/>
                <w:color w:val="171717" w:themeColor="background2" w:themeShade="1A"/>
                <w:sz w:val="24"/>
                <w:szCs w:val="24"/>
                <w:cs/>
                <w:lang w:val="ca-ES"/>
              </w:rPr>
            </w:rPrChange>
          </w:rPr>
          <w:t>ិ</w:t>
        </w:r>
      </w:ins>
      <w:ins w:id="12736" w:author="Kem Sereiboth" w:date="2022-09-15T09:02:00Z">
        <w:r w:rsidR="00E52D53"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737" w:author="Sopheak" w:date="2023-08-03T07:09:00Z">
              <w:rPr>
                <w:rFonts w:ascii="Khmer MEF1" w:hAnsi="Khmer MEF1" w:cs="Khmer MEF1"/>
                <w:color w:val="171717" w:themeColor="background2" w:themeShade="1A"/>
                <w:sz w:val="24"/>
                <w:szCs w:val="24"/>
                <w:cs/>
                <w:lang w:val="ca-ES"/>
              </w:rPr>
            </w:rPrChange>
          </w:rPr>
          <w:t>រ</w:t>
        </w:r>
        <w:del w:id="12738" w:author="User" w:date="2022-09-19T15:44:00Z">
          <w:r w:rsidR="00E52D53" w:rsidRPr="00AC4971" w:rsidDel="00530C49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2739" w:author="Sopheak" w:date="2023-08-03T07:0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ិ</w:delText>
          </w:r>
        </w:del>
        <w:r w:rsidR="00E52D53"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740" w:author="Sopheak" w:date="2023-08-03T07:09:00Z">
              <w:rPr>
                <w:rFonts w:ascii="Khmer MEF1" w:hAnsi="Khmer MEF1" w:cs="Khmer MEF1"/>
                <w:color w:val="171717" w:themeColor="background2" w:themeShade="1A"/>
                <w:sz w:val="24"/>
                <w:szCs w:val="24"/>
                <w:cs/>
                <w:lang w:val="ca-ES"/>
              </w:rPr>
            </w:rPrChange>
          </w:rPr>
          <w:t xml:space="preserve">ញ្ញវត្ថុ </w:t>
        </w:r>
      </w:ins>
      <w:ins w:id="12741" w:author="User" w:date="2022-09-10T13:36:00Z">
        <w:r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742" w:author="Sopheak" w:date="2023-08-03T07:09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នៅស</w:t>
        </w:r>
      </w:ins>
      <w:ins w:id="12743" w:author="User" w:date="2022-09-19T15:44:00Z">
        <w:r w:rsidR="00530C49"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744" w:author="Sopheak" w:date="2023-08-03T07:09:00Z">
              <w:rPr>
                <w:rFonts w:ascii="Khmer MEF1" w:hAnsi="Khmer MEF1" w:cs="Khmer MEF1"/>
                <w:color w:val="171717" w:themeColor="background2" w:themeShade="1A"/>
                <w:sz w:val="24"/>
                <w:szCs w:val="24"/>
                <w:cs/>
                <w:lang w:val="ca-ES"/>
              </w:rPr>
            </w:rPrChange>
          </w:rPr>
          <w:t>ា</w:t>
        </w:r>
      </w:ins>
      <w:ins w:id="12745" w:author="User" w:date="2022-09-10T13:36:00Z">
        <w:r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746" w:author="Sopheak" w:date="2023-08-03T07:09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កលវិទ្យាល័</w:t>
        </w:r>
      </w:ins>
      <w:ins w:id="12747" w:author="Kem Sereyboth" w:date="2023-07-25T14:45:00Z">
        <w:r w:rsidR="007E312C"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748" w:author="Sopheak" w:date="2023-08-03T07:0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12749" w:author="User" w:date="2022-09-10T13:36:00Z">
        <w:r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750" w:author="Sopheak" w:date="2023-08-03T07:09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យ</w:t>
        </w:r>
        <w:del w:id="12751" w:author="sakaria fa" w:date="2022-09-12T22:20:00Z">
          <w:r w:rsidRPr="00AC4971" w:rsidDel="0051192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2752" w:author="Sopheak" w:date="2023-08-03T07:0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........................</w:delText>
          </w:r>
        </w:del>
      </w:ins>
      <w:ins w:id="12753" w:author="sakaria fa" w:date="2022-09-12T22:20:00Z">
        <w:r w:rsidR="0051192C"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754" w:author="Sopheak" w:date="2023-08-03T07:09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ជាតិគ្រប់គ្រង</w:t>
        </w:r>
      </w:ins>
      <w:ins w:id="12755" w:author="User" w:date="2022-09-10T13:36:00Z">
        <w:del w:id="12756" w:author="sakaria fa" w:date="2022-09-12T22:20:00Z">
          <w:r w:rsidRPr="00AC4971" w:rsidDel="0051192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2757" w:author="Sopheak" w:date="2023-08-03T07:0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</w:delText>
          </w:r>
        </w:del>
        <w:r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758" w:author="Sopheak" w:date="2023-08-03T07:09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។ </w:t>
        </w:r>
      </w:ins>
      <w:ins w:id="12759" w:author="Kem Sereyboth" w:date="2023-07-25T14:38:00Z">
        <w:r w:rsidR="00786AAA" w:rsidRPr="00AC4971">
          <w:rPr>
            <w:rFonts w:ascii="Khmer MEF1" w:hAnsi="Khmer MEF1" w:cs="Khmer MEF1"/>
            <w:spacing w:val="-2"/>
            <w:sz w:val="24"/>
            <w:szCs w:val="24"/>
            <w:cs/>
            <w:rPrChange w:id="12760" w:author="Sopheak" w:date="2023-08-03T07:09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យោងតាម</w:t>
        </w:r>
        <w:r w:rsidR="00786AAA" w:rsidRPr="00AC4971">
          <w:rPr>
            <w:rFonts w:ascii="Khmer MEF1" w:hAnsi="Khmer MEF1" w:cs="Khmer MEF1"/>
            <w:sz w:val="24"/>
            <w:szCs w:val="24"/>
            <w:cs/>
            <w:rPrChange w:id="12761" w:author="Sopheak" w:date="2023-08-03T07:09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លិខិតបញ្ជា</w:t>
        </w:r>
        <w:r w:rsidR="00786AAA" w:rsidRPr="00AC4971">
          <w:rPr>
            <w:rFonts w:ascii="Khmer MEF1" w:hAnsi="Khmer MEF1" w:cs="Khmer MEF1"/>
            <w:sz w:val="24"/>
            <w:szCs w:val="24"/>
            <w:cs/>
            <w:rPrChange w:id="12762" w:author="Sopheak" w:date="2023-08-03T07:0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បេសកកម្មលេខ ១០</w:t>
        </w:r>
      </w:ins>
      <w:ins w:id="12763" w:author="Sopheak Phorn" w:date="2023-07-28T14:08:00Z">
        <w:r w:rsidR="00866A04" w:rsidRPr="00AC4971">
          <w:rPr>
            <w:rFonts w:ascii="Khmer MEF1" w:hAnsi="Khmer MEF1" w:cs="Khmer MEF1"/>
            <w:sz w:val="24"/>
            <w:szCs w:val="24"/>
            <w:cs/>
            <w:rPrChange w:id="12764" w:author="Sopheak" w:date="2023-08-03T07:0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៣</w:t>
        </w:r>
      </w:ins>
      <w:ins w:id="12765" w:author="Kem Sereyboth" w:date="2023-07-25T14:38:00Z">
        <w:del w:id="12766" w:author="Sopheak Phorn" w:date="2023-07-28T14:08:00Z">
          <w:r w:rsidR="00786AAA" w:rsidRPr="00AC4971" w:rsidDel="00866A04">
            <w:rPr>
              <w:rFonts w:ascii="Khmer MEF1" w:hAnsi="Khmer MEF1" w:cs="Khmer MEF1"/>
              <w:sz w:val="24"/>
              <w:szCs w:val="24"/>
              <w:cs/>
              <w:rPrChange w:id="12767" w:author="Sopheak" w:date="2023-08-03T07:0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៥</w:delText>
          </w:r>
        </w:del>
        <w:r w:rsidR="00786AAA" w:rsidRPr="00AC4971">
          <w:rPr>
            <w:rFonts w:ascii="Khmer MEF1" w:hAnsi="Khmer MEF1" w:cs="Khmer MEF1"/>
            <w:sz w:val="24"/>
            <w:szCs w:val="24"/>
            <w:cs/>
            <w:rPrChange w:id="12768" w:author="Sopheak" w:date="2023-08-03T07:0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/២៣ អ.ស.ផ. </w:t>
        </w:r>
        <w:r w:rsidR="00786AAA" w:rsidRPr="00AC4971">
          <w:rPr>
            <w:rFonts w:ascii="Khmer MEF1" w:hAnsi="Khmer MEF1" w:cs="Khmer MEF1"/>
            <w:sz w:val="24"/>
            <w:szCs w:val="24"/>
            <w:cs/>
            <w:lang w:val="ca-ES"/>
            <w:rPrChange w:id="12769" w:author="Sopheak" w:date="2023-08-03T07:09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ចុះ​ថ្ងៃទី១៦ ខែមីនា ឆ្នាំ</w:t>
        </w:r>
      </w:ins>
      <w:ins w:id="12770" w:author="Kem Sereyboth" w:date="2023-07-25T14:44:00Z">
        <w:r w:rsidR="007E312C" w:rsidRPr="00AC4971">
          <w:rPr>
            <w:rFonts w:ascii="Khmer MEF1" w:hAnsi="Khmer MEF1" w:cs="Khmer MEF1"/>
            <w:sz w:val="24"/>
            <w:szCs w:val="24"/>
            <w:lang w:val="ca-ES"/>
            <w:rPrChange w:id="12771" w:author="Sopheak" w:date="2023-08-03T07:09:00Z">
              <w:rPr>
                <w:rFonts w:ascii="Khmer MEF1" w:hAnsi="Khmer MEF1" w:cs="Khmer MEF1"/>
                <w:spacing w:val="-8"/>
                <w:sz w:val="24"/>
                <w:szCs w:val="24"/>
                <w:lang w:val="ca-ES"/>
              </w:rPr>
            </w:rPrChange>
          </w:rPr>
          <w:t>​​​</w:t>
        </w:r>
      </w:ins>
      <w:ins w:id="12772" w:author="Kem Sereyboth" w:date="2023-07-25T14:38:00Z">
        <w:r w:rsidR="00786AAA" w:rsidRPr="00AC4971">
          <w:rPr>
            <w:rFonts w:ascii="Khmer MEF1" w:hAnsi="Khmer MEF1" w:cs="Khmer MEF1"/>
            <w:sz w:val="24"/>
            <w:szCs w:val="24"/>
            <w:cs/>
            <w:lang w:val="ca-ES"/>
            <w:rPrChange w:id="12773" w:author="Sopheak" w:date="2023-08-03T07:09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២០២៣</w:t>
        </w:r>
        <w:r w:rsidR="00786AAA" w:rsidRPr="00AC4971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2774" w:author="Sopheak" w:date="2023-08-03T07:09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786AAA" w:rsidRPr="00AC4971">
          <w:rPr>
            <w:rFonts w:ascii="Khmer MEF1" w:hAnsi="Khmer MEF1" w:cs="Khmer MEF1"/>
            <w:sz w:val="24"/>
            <w:szCs w:val="24"/>
            <w:cs/>
            <w:rPrChange w:id="12775" w:author="Sopheak" w:date="2023-08-03T07:0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និ</w:t>
        </w:r>
      </w:ins>
      <w:ins w:id="12776" w:author="Kem Sereyboth" w:date="2023-07-25T14:45:00Z">
        <w:r w:rsidR="007E312C" w:rsidRPr="00AC4971">
          <w:rPr>
            <w:rFonts w:ascii="Khmer MEF1" w:hAnsi="Khmer MEF1" w:cs="Khmer MEF1"/>
            <w:sz w:val="24"/>
            <w:szCs w:val="24"/>
            <w:cs/>
            <w:rPrChange w:id="12777" w:author="Sopheak" w:date="2023-08-03T07:0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​</w:t>
        </w:r>
      </w:ins>
      <w:ins w:id="12778" w:author="Kem Sereyboth" w:date="2023-07-25T14:38:00Z">
        <w:r w:rsidR="00786AAA" w:rsidRPr="00AC4971">
          <w:rPr>
            <w:rFonts w:ascii="Khmer MEF1" w:hAnsi="Khmer MEF1" w:cs="Khmer MEF1"/>
            <w:sz w:val="24"/>
            <w:szCs w:val="24"/>
            <w:cs/>
            <w:rPrChange w:id="12779" w:author="Sopheak" w:date="2023-08-03T07:0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ង</w:t>
        </w:r>
        <w:r w:rsidR="00786AAA" w:rsidRPr="00AC4971">
          <w:rPr>
            <w:rFonts w:ascii="Khmer MEF1" w:hAnsi="Khmer MEF1" w:cs="Khmer MEF1"/>
            <w:sz w:val="24"/>
            <w:szCs w:val="24"/>
            <w:cs/>
            <w:lang w:val="ca-ES"/>
            <w:rPrChange w:id="12780" w:author="Sopheak" w:date="2023-08-03T07:09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បញ្ជីរាយនាមប្រតិភូ</w:t>
        </w:r>
        <w:r w:rsidR="00786AAA" w:rsidRPr="00400C83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សវនកម្ម</w:t>
        </w:r>
        <w:r w:rsidR="00786AAA"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 xml:space="preserve"> </w:t>
        </w:r>
        <w:r w:rsidR="00786AAA" w:rsidRPr="00400C83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និងសវនករទទួលបន្ទុក</w:t>
        </w:r>
        <w:r w:rsidR="00786AAA"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 xml:space="preserve"> ចុះថ្ងៃទី១៦ ខែមីនា ឆ្នាំ២០២៣</w:t>
        </w:r>
      </w:ins>
      <w:ins w:id="12781" w:author="Kem Sereyboth" w:date="2023-06-27T15:47:00Z">
        <w:r w:rsidR="00206A01" w:rsidRPr="00E33574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12782" w:author="Kem Sereyboth" w:date="2023-07-19T16:59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12783" w:author="User" w:date="2022-09-10T13:36:00Z">
        <w:del w:id="12784" w:author="Kem Sereyboth" w:date="2023-06-27T15:47:00Z">
          <w:r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78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យោងតាម</w:delText>
          </w:r>
        </w:del>
      </w:ins>
      <w:ins w:id="12786" w:author="Kem Sereiboth" w:date="2022-09-15T09:36:00Z">
        <w:del w:id="12787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788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លិខិតបញ្ជាបេសកកម្មលេខ</w:delText>
          </w:r>
        </w:del>
      </w:ins>
      <w:ins w:id="12789" w:author="LENOVO" w:date="2022-10-02T09:08:00Z">
        <w:del w:id="12790" w:author="Kem Sereyboth" w:date="2023-06-27T15:47:00Z">
          <w:r w:rsidR="009D6AAC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791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792" w:author="Kem Sereiboth" w:date="2022-09-15T09:36:00Z">
        <w:del w:id="12793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794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១២</w:delText>
          </w:r>
        </w:del>
      </w:ins>
      <w:ins w:id="12795" w:author="Kem Sereiboth" w:date="2022-09-15T09:37:00Z">
        <w:del w:id="12796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797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៧</w:delText>
          </w:r>
        </w:del>
      </w:ins>
      <w:ins w:id="12798" w:author="Kem Sereiboth" w:date="2022-09-15T09:36:00Z">
        <w:del w:id="12799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00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/២២ អ.ស.ផ. និងលិខិតលេខ</w:delText>
          </w:r>
        </w:del>
      </w:ins>
      <w:ins w:id="12801" w:author="LENOVO" w:date="2022-10-02T09:08:00Z">
        <w:del w:id="12802" w:author="Kem Sereyboth" w:date="2023-06-27T15:47:00Z">
          <w:r w:rsidR="009D6AAC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0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804" w:author="Kem Sereiboth" w:date="2022-09-15T09:36:00Z">
        <w:del w:id="12805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06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១</w:delText>
          </w:r>
        </w:del>
      </w:ins>
      <w:ins w:id="12807" w:author="Kem Sereiboth" w:date="2022-09-15T09:37:00Z">
        <w:del w:id="12808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09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២៦</w:delText>
          </w:r>
        </w:del>
      </w:ins>
      <w:ins w:id="12810" w:author="Kem Sereiboth" w:date="2022-09-15T09:36:00Z">
        <w:del w:id="12811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12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/២២</w:delText>
          </w:r>
        </w:del>
      </w:ins>
      <w:ins w:id="12813" w:author="Kem Sereiboth" w:date="2022-09-15T09:37:00Z">
        <w:del w:id="12814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15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816" w:author="Kem Sereiboth" w:date="2022-09-15T09:36:00Z">
        <w:del w:id="12817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18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អ.ស.ផ. ស្តីពីបញ្ជីរាយនាមប្រតិភូសវនកម្ម</w:delText>
          </w:r>
        </w:del>
      </w:ins>
      <w:ins w:id="12819" w:author="Kem Sereiboth" w:date="2022-09-15T09:37:00Z">
        <w:del w:id="12820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21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822" w:author="Kem Sereiboth" w:date="2022-09-15T09:36:00Z">
        <w:del w:id="12823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24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និងសវនករទទួលបន្ទុកលើ </w:delText>
          </w:r>
          <w:r w:rsidR="002A7AF9" w:rsidRPr="00E33574" w:rsidDel="00206A01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12825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12826" w:author="User" w:date="2022-09-10T13:36:00Z">
        <w:del w:id="12827" w:author="Kem Sereyboth" w:date="2023-06-27T15:47:00Z">
          <w:r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2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សេចក្តីសម្រេចលេខ ១២៦</w:delText>
          </w:r>
          <w:r w:rsidRPr="00E33574" w:rsidDel="00206A01">
            <w:rPr>
              <w:rFonts w:ascii="Khmer MEF1" w:hAnsi="Khmer MEF1" w:cs="Khmer MEF1"/>
              <w:spacing w:val="4"/>
              <w:sz w:val="24"/>
              <w:szCs w:val="24"/>
              <w:rPrChange w:id="1282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>/</w:delText>
          </w:r>
          <w:r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3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២២</w:delText>
          </w:r>
          <w:r w:rsidRPr="00E33574" w:rsidDel="00206A01">
            <w:rPr>
              <w:rFonts w:ascii="Khmer MEF1" w:hAnsi="Khmer MEF1" w:cs="Khmer MEF1"/>
              <w:spacing w:val="4"/>
              <w:sz w:val="24"/>
              <w:szCs w:val="24"/>
              <w:rPrChange w:id="1283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83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អ.ស.ផ. </w:delText>
          </w:r>
        </w:del>
        <w:r w:rsidRPr="00E3357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2833" w:author="Kem Sereyboth" w:date="2023-07-19T16:59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>លោក</w:t>
        </w:r>
        <w:r w:rsidRPr="007E312C">
          <w:rPr>
            <w:rFonts w:ascii="Khmer MEF1" w:hAnsi="Khmer MEF1" w:cs="Khmer MEF1"/>
            <w:sz w:val="24"/>
            <w:szCs w:val="24"/>
            <w:cs/>
            <w:lang w:val="ca-ES"/>
            <w:rPrChange w:id="12834" w:author="Kem Sereyboth" w:date="2023-07-25T14:45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>ស្រី</w:t>
        </w:r>
      </w:ins>
      <w:ins w:id="12835" w:author="Kem Sereyboth" w:date="2023-07-25T14:45:00Z">
        <w:r w:rsidR="007E312C" w:rsidRPr="007E312C">
          <w:rPr>
            <w:rFonts w:ascii="Khmer MEF1" w:hAnsi="Khmer MEF1" w:cs="Khmer MEF1"/>
            <w:sz w:val="24"/>
            <w:szCs w:val="24"/>
            <w:lang w:val="ca-ES"/>
            <w:rPrChange w:id="12836" w:author="Kem Sereyboth" w:date="2023-07-25T14:45:00Z">
              <w:rPr>
                <w:rFonts w:ascii="Khmer MEF1" w:hAnsi="Khmer MEF1" w:cs="Khmer MEF1"/>
                <w:spacing w:val="4"/>
                <w:sz w:val="24"/>
                <w:szCs w:val="24"/>
                <w:lang w:val="ca-ES"/>
              </w:rPr>
            </w:rPrChange>
          </w:rPr>
          <w:t>​​​</w:t>
        </w:r>
      </w:ins>
      <w:ins w:id="12837" w:author="User" w:date="2022-09-10T13:36:00Z">
        <w:del w:id="12838" w:author="LENOVO" w:date="2022-10-02T09:08:00Z">
          <w:r w:rsidRPr="007E312C" w:rsidDel="009D6AAC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839" w:author="Kem Sereyboth" w:date="2023-07-25T14:45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r w:rsidRPr="007E312C">
          <w:rPr>
            <w:rFonts w:ascii="Khmer MEF1" w:hAnsi="Khmer MEF1" w:cs="Khmer MEF1"/>
            <w:sz w:val="24"/>
            <w:szCs w:val="24"/>
            <w:cs/>
            <w:rPrChange w:id="12840" w:author="Kem Sereyboth" w:date="2023-07-25T14:45:00Z">
              <w:rPr>
                <w:rFonts w:ascii="Khmer MEF1" w:hAnsi="Khmer MEF1" w:cs="Khmer MEF1"/>
                <w:spacing w:val="6"/>
                <w:sz w:val="24"/>
                <w:szCs w:val="24"/>
                <w:highlight w:val="yellow"/>
                <w:cs/>
              </w:rPr>
            </w:rPrChange>
          </w:rPr>
          <w:t>ត្រូវ</w:t>
        </w:r>
      </w:ins>
      <w:ins w:id="12841" w:author="Un Seakamey" w:date="2022-10-03T17:36:00Z">
        <w:del w:id="12842" w:author="Kem Sereyboth" w:date="2023-06-27T15:47:00Z">
          <w:r w:rsidR="004E3FAF" w:rsidRPr="007E312C" w:rsidDel="00206A01">
            <w:rPr>
              <w:rFonts w:ascii="Khmer MEF1" w:hAnsi="Khmer MEF1" w:cs="Khmer MEF1"/>
              <w:sz w:val="24"/>
              <w:szCs w:val="24"/>
              <w:cs/>
              <w:rPrChange w:id="12843" w:author="Kem Sereyboth" w:date="2023-07-25T14:45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844" w:author="User" w:date="2022-09-10T13:36:00Z">
        <w:r w:rsidRPr="007E312C">
          <w:rPr>
            <w:rFonts w:ascii="Khmer MEF1" w:hAnsi="Khmer MEF1" w:cs="Khmer MEF1"/>
            <w:sz w:val="24"/>
            <w:szCs w:val="24"/>
            <w:cs/>
            <w:rPrChange w:id="12845" w:author="Kem Sereyboth" w:date="2023-07-25T14:45:00Z">
              <w:rPr>
                <w:rFonts w:ascii="Khmer MEF1" w:hAnsi="Khmer MEF1" w:cs="Khmer MEF1"/>
                <w:spacing w:val="6"/>
                <w:sz w:val="24"/>
                <w:szCs w:val="24"/>
                <w:highlight w:val="yellow"/>
                <w:cs/>
              </w:rPr>
            </w:rPrChange>
          </w:rPr>
          <w:t>បាន</w:t>
        </w:r>
        <w:r w:rsidRPr="007E312C">
          <w:rPr>
            <w:rFonts w:ascii="Khmer MEF1" w:hAnsi="Khmer MEF1" w:cs="Khmer MEF1"/>
            <w:spacing w:val="-8"/>
            <w:sz w:val="24"/>
            <w:szCs w:val="24"/>
            <w:cs/>
            <w:rPrChange w:id="12846" w:author="Kem Sereyboth" w:date="2023-07-25T14:46:00Z">
              <w:rPr>
                <w:rFonts w:ascii="Khmer MEF1" w:hAnsi="Khmer MEF1" w:cs="Khmer MEF1"/>
                <w:spacing w:val="6"/>
                <w:sz w:val="24"/>
                <w:szCs w:val="24"/>
                <w:highlight w:val="yellow"/>
                <w:cs/>
              </w:rPr>
            </w:rPrChange>
          </w:rPr>
          <w:t>តែងតាំង</w:t>
        </w:r>
      </w:ins>
      <w:ins w:id="12847" w:author="User" w:date="2022-09-27T20:45:00Z">
        <w:r w:rsidR="00BE244A" w:rsidRPr="007E312C">
          <w:rPr>
            <w:rFonts w:ascii="Khmer MEF1" w:hAnsi="Khmer MEF1" w:cs="Khmer MEF1"/>
            <w:spacing w:val="-8"/>
            <w:sz w:val="24"/>
            <w:szCs w:val="24"/>
            <w:cs/>
            <w:rPrChange w:id="12848" w:author="Kem Sereyboth" w:date="2023-07-25T14:46:00Z">
              <w:rPr>
                <w:rFonts w:ascii="Khmer MEF1" w:hAnsi="Khmer MEF1" w:cs="Khmer MEF1"/>
                <w:strike/>
                <w:color w:val="FF0000"/>
                <w:sz w:val="24"/>
                <w:szCs w:val="24"/>
                <w:highlight w:val="yellow"/>
                <w:cs/>
              </w:rPr>
            </w:rPrChange>
          </w:rPr>
          <w:t>សមាជិកប្រតិភូសវនកម្ម</w:t>
        </w:r>
        <w:del w:id="12849" w:author="Sopheak" w:date="2023-08-03T07:10:00Z">
          <w:r w:rsidR="00BE244A" w:rsidRPr="007E312C" w:rsidDel="00AC4971">
            <w:rPr>
              <w:rFonts w:ascii="Khmer MEF1" w:hAnsi="Khmer MEF1" w:cs="Khmer MEF1"/>
              <w:spacing w:val="-8"/>
              <w:sz w:val="24"/>
              <w:szCs w:val="24"/>
              <w:cs/>
              <w:rPrChange w:id="12850" w:author="Kem Sereyboth" w:date="2023-07-25T14:46:00Z">
                <w:rPr>
                  <w:rFonts w:ascii="Khmer MEF1" w:hAnsi="Khmer MEF1" w:cs="Khmer MEF1"/>
                  <w:strike/>
                  <w:color w:val="FF0000"/>
                  <w:sz w:val="24"/>
                  <w:szCs w:val="24"/>
                  <w:highlight w:val="yellow"/>
                  <w:cs/>
                </w:rPr>
              </w:rPrChange>
            </w:rPr>
            <w:delText xml:space="preserve"> និង</w:delText>
          </w:r>
        </w:del>
      </w:ins>
      <w:ins w:id="12851" w:author="User" w:date="2022-09-10T13:36:00Z">
        <w:del w:id="12852" w:author="Sopheak" w:date="2023-08-03T07:10:00Z">
          <w:r w:rsidRPr="007E312C" w:rsidDel="00AC4971">
            <w:rPr>
              <w:rFonts w:ascii="Khmer MEF1" w:hAnsi="Khmer MEF1" w:cs="Khmer MEF1"/>
              <w:spacing w:val="-8"/>
              <w:sz w:val="24"/>
              <w:szCs w:val="24"/>
              <w:cs/>
              <w:rPrChange w:id="12853" w:author="Kem Sereyboth" w:date="2023-07-25T14:46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ជាសវនករទទួលបន្ទុក</w:delText>
          </w:r>
        </w:del>
        <w:r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854" w:author="Kem Sereyboth" w:date="2023-07-25T14:46:00Z">
              <w:rPr>
                <w:rFonts w:ascii="Khmer MEF1" w:hAnsi="Khmer MEF1" w:cs="Khmer MEF1"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>សម្រាប់ការធ្វើសវនកម្មក្នុងការិ</w:t>
        </w:r>
      </w:ins>
      <w:ins w:id="12855" w:author="Kem Sereyboth" w:date="2023-07-25T14:45:00Z">
        <w:r w:rsidR="007E312C"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856" w:author="Kem Sereyboth" w:date="2023-07-25T14:46:00Z">
              <w:rPr>
                <w:rFonts w:ascii="Khmer MEF1" w:hAnsi="Khmer MEF1" w:cs="Khmer MEF1"/>
                <w:spacing w:val="8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12857" w:author="User" w:date="2022-09-10T13:36:00Z">
        <w:r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858" w:author="Kem Sereyboth" w:date="2023-07-25T14:46:00Z">
              <w:rPr>
                <w:rFonts w:ascii="Khmer MEF1" w:hAnsi="Khmer MEF1" w:cs="Khmer MEF1"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>យ</w:t>
        </w:r>
      </w:ins>
      <w:ins w:id="12859" w:author="User" w:date="2022-10-02T22:45:00Z">
        <w:del w:id="12860" w:author="Un Seakamey" w:date="2022-10-03T17:36:00Z">
          <w:r w:rsidR="002931FC" w:rsidRPr="007E312C" w:rsidDel="004E3FAF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2861" w:author="Kem Sereyboth" w:date="2023-07-25T14:46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2862" w:author="User" w:date="2022-09-10T13:36:00Z">
        <w:r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863" w:author="Kem Sereyboth" w:date="2023-07-25T14:46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បរិ</w:t>
        </w:r>
      </w:ins>
      <w:ins w:id="12864" w:author="Kem Sereyboth" w:date="2023-07-25T14:45:00Z">
        <w:r w:rsidR="007E312C"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865" w:author="Kem Sereyboth" w:date="2023-07-25T14:46:00Z">
              <w:rPr>
                <w:rFonts w:ascii="Khmer MEF1" w:hAnsi="Khmer MEF1" w:cs="Khmer MEF1"/>
                <w:spacing w:val="8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12866" w:author="User" w:date="2022-09-10T13:36:00Z">
        <w:r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867" w:author="Kem Sereyboth" w:date="2023-07-25T14:46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ច្ឆេទ</w:t>
        </w:r>
      </w:ins>
      <w:ins w:id="12868" w:author="Un Seakamey" w:date="2022-10-03T17:36:00Z">
        <w:del w:id="12869" w:author="Kem Sereyboth" w:date="2023-07-25T14:38:00Z">
          <w:r w:rsidR="004E3FAF" w:rsidRPr="007E312C" w:rsidDel="00786AAA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2870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2871" w:author="User" w:date="2022-09-10T13:36:00Z">
        <w:r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872" w:author="Kem Sereyboth" w:date="2023-07-25T14:46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២០</w:t>
        </w:r>
      </w:ins>
      <w:ins w:id="12873" w:author="Kem Sereyboth" w:date="2023-06-27T15:47:00Z">
        <w:r w:rsidR="00206A01"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874" w:author="Kem Sereyboth" w:date="2023-07-25T14:46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​</w:t>
        </w:r>
      </w:ins>
      <w:ins w:id="12875" w:author="User" w:date="2022-09-10T13:36:00Z">
        <w:r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876" w:author="Kem Sereyboth" w:date="2023-07-25T14:46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២</w:t>
        </w:r>
      </w:ins>
      <w:ins w:id="12877" w:author="Kem Sereyboth" w:date="2023-07-25T14:45:00Z">
        <w:r w:rsidR="007E312C" w:rsidRPr="007E312C">
          <w:rPr>
            <w:rFonts w:ascii="Khmer MEF1" w:hAnsi="Khmer MEF1" w:cs="Khmer MEF1"/>
            <w:spacing w:val="-8"/>
            <w:sz w:val="24"/>
            <w:szCs w:val="24"/>
            <w:lang w:val="ca-ES"/>
            <w:rPrChange w:id="12878" w:author="Kem Sereyboth" w:date="2023-07-25T14:46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</w:t>
        </w:r>
      </w:ins>
      <w:ins w:id="12879" w:author="User" w:date="2022-09-10T13:36:00Z">
        <w:del w:id="12880" w:author="Kem Sereyboth" w:date="2023-06-27T15:47:00Z">
          <w:r w:rsidRPr="007E312C" w:rsidDel="00206A0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2881" w:author="Kem Sereyboth" w:date="2023-07-25T14:46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</w:delText>
          </w:r>
        </w:del>
      </w:ins>
      <w:ins w:id="12882" w:author="Kem Sereyboth" w:date="2023-06-27T15:47:00Z">
        <w:r w:rsidR="00206A01"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883" w:author="Kem Sereyboth" w:date="2023-07-25T14:46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៣</w:t>
        </w:r>
      </w:ins>
      <w:ins w:id="12884" w:author="User" w:date="2022-09-10T13:36:00Z">
        <w:r w:rsidRPr="00E33574">
          <w:rPr>
            <w:rFonts w:ascii="Khmer MEF1" w:hAnsi="Khmer MEF1" w:cs="Khmer MEF1"/>
            <w:sz w:val="24"/>
            <w:szCs w:val="24"/>
            <w:cs/>
            <w:lang w:val="ca-ES"/>
            <w:rPrChange w:id="12885" w:author="Kem Sereyboth" w:date="2023-07-19T16:59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នេះ។</w:t>
        </w:r>
      </w:ins>
    </w:p>
    <w:p w14:paraId="20428DA6" w14:textId="023CE750" w:rsidR="00875542" w:rsidRPr="00E33574" w:rsidRDefault="00064887">
      <w:pPr>
        <w:spacing w:after="0" w:line="240" w:lineRule="auto"/>
        <w:ind w:firstLine="720"/>
        <w:jc w:val="both"/>
        <w:rPr>
          <w:ins w:id="12886" w:author="User" w:date="2022-09-10T13:36:00Z"/>
          <w:rFonts w:ascii="Khmer MEF1" w:hAnsi="Khmer MEF1" w:cs="Khmer MEF1"/>
          <w:spacing w:val="-6"/>
          <w:sz w:val="24"/>
          <w:szCs w:val="24"/>
          <w:rPrChange w:id="12887" w:author="Kem Sereyboth" w:date="2023-07-19T16:59:00Z">
            <w:rPr>
              <w:ins w:id="12888" w:author="User" w:date="2022-09-10T13:36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2889" w:author="Kem Sereyboth" w:date="2023-06-21T16:17:00Z">
          <w:pPr>
            <w:spacing w:after="0" w:line="228" w:lineRule="auto"/>
            <w:jc w:val="both"/>
          </w:pPr>
        </w:pPrChange>
      </w:pPr>
      <w:ins w:id="12890" w:author="Un Seakamey" w:date="2022-09-23T08:26:00Z">
        <w:del w:id="12891" w:author="User" w:date="2022-09-29T10:31:00Z">
          <w:r w:rsidRPr="00956E9E" w:rsidDel="00C27F6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892" w:author="Kem Sereyboth" w:date="2023-07-25T14:4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កញ្ញា</w:delText>
          </w:r>
        </w:del>
      </w:ins>
      <w:ins w:id="12893" w:author="Un Seakamey" w:date="2022-09-23T08:27:00Z">
        <w:del w:id="12894" w:author="User" w:date="2022-09-29T10:31:00Z">
          <w:r w:rsidRPr="00956E9E" w:rsidDel="00C27F6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895" w:author="Kem Sereyboth" w:date="2023-07-25T14:46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2896" w:author="Un Seakamey" w:date="2022-09-23T08:26:00Z">
        <w:del w:id="12897" w:author="User" w:date="2022-09-29T10:31:00Z">
          <w:r w:rsidRPr="00956E9E" w:rsidDel="00C27F6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898" w:author="Kem Sereyboth" w:date="2023-07-25T14:4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ជាមន្រ្តីជាប់កិច្ចសន្យានៅការិយាល័យសវនកម្មទី</w:delText>
          </w:r>
        </w:del>
      </w:ins>
      <w:ins w:id="12899" w:author="Un Seakamey" w:date="2022-09-23T08:27:00Z">
        <w:del w:id="12900" w:author="User" w:date="2022-09-29T10:31:00Z">
          <w:r w:rsidRPr="00956E9E" w:rsidDel="00C27F6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01" w:author="Kem Sereyboth" w:date="2023-07-25T14:46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១</w:delText>
          </w:r>
        </w:del>
      </w:ins>
      <w:ins w:id="12902" w:author="Un Seakamey" w:date="2022-09-23T08:26:00Z">
        <w:del w:id="12903" w:author="User" w:date="2022-09-29T10:31:00Z">
          <w:r w:rsidRPr="00956E9E" w:rsidDel="00C27F6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04" w:author="Kem Sereyboth" w:date="2023-07-25T14:4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នៃ នាយកដ្ឋានសវនកម្មទី១។</w:delText>
          </w:r>
        </w:del>
      </w:ins>
      <w:ins w:id="12905" w:author="Un Seakamey" w:date="2022-09-23T08:27:00Z">
        <w:del w:id="12906" w:author="User" w:date="2022-09-29T10:31:00Z">
          <w:r w:rsidRPr="00956E9E" w:rsidDel="00C27F6F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2907" w:author="Kem Sereyboth" w:date="2023-07-25T14:46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2908" w:author="Kem Sereiboth" w:date="2022-09-20T10:20:00Z">
        <w:del w:id="12909" w:author="User" w:date="2022-09-29T10:31:00Z">
          <w:r w:rsidR="00462A99" w:rsidRPr="00956E9E" w:rsidDel="00C27F6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10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យោងតាមលិខិតលេខ ១១៨/២២ អ.ស.ផ ចុះថ្ងៃទី២ ខែមិថុនា ឆ្នាំ២០២២ ស្តីពីលទ្ធផលស្ថាពរនៃការប្រឡងប្រជែងជ្រើសរើសមន្ត្រីលក្ខន្តិកៈរបស់អាជ្ញាធរសេវាហិរញ្ញវត្ថុមិនមែនធនាគារ ឱ្យចូលបម្រើការងារនៅអង្គភាពសវនកម្មផ្ទៃក្នុងនៃអាជ្ញាធរសេវាហិរញ្ញវត្ថុមិនមែនធនាគារ ។</w:delText>
          </w:r>
        </w:del>
      </w:ins>
      <w:ins w:id="12911" w:author="Kem Sereiboth" w:date="2022-09-20T10:21:00Z">
        <w:del w:id="12912" w:author="User" w:date="2022-09-29T10:31:00Z">
          <w:r w:rsidR="00462A99" w:rsidRPr="00956E9E" w:rsidDel="00C27F6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13" w:author="Kem Sereyboth" w:date="2023-07-25T14:4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ចាត់តាំង</w:delText>
          </w:r>
        </w:del>
      </w:ins>
      <w:ins w:id="12914" w:author="Kem Sereiboth" w:date="2022-09-15T09:03:00Z">
        <w:del w:id="12915" w:author="User" w:date="2022-09-29T10:31:00Z">
          <w:r w:rsidR="00E52D53" w:rsidRPr="00956E9E" w:rsidDel="00C27F6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16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ផ្នែកគណនេយ្យនិងហិរញ្ញវត្ថុ </w:delText>
          </w:r>
        </w:del>
      </w:ins>
      <w:ins w:id="12917" w:author="User" w:date="2022-09-27T20:56:00Z">
        <w:del w:id="12918" w:author="Kem Sereyboth" w:date="2023-07-19T17:01:00Z">
          <w:r w:rsidR="00875542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19" w:author="Kem Sereyboth" w:date="2023-07-25T14:46:00Z">
                <w:rPr>
                  <w:rFonts w:ascii="Khmer MEF1" w:hAnsi="Khmer MEF1" w:cs="Khmer MEF1"/>
                  <w:strike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បន្ថែម</w:delText>
          </w:r>
        </w:del>
      </w:ins>
      <w:ins w:id="12920" w:author="User" w:date="2022-09-27T20:57:00Z">
        <w:del w:id="12921" w:author="Kem Sereyboth" w:date="2023-07-19T17:01:00Z">
          <w:r w:rsidR="00875542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22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ពីនេះ នៅក្នុងជំនួបនៃកិច្ចប្រជុំ</w:delText>
          </w:r>
        </w:del>
      </w:ins>
      <w:ins w:id="12923" w:author="User" w:date="2022-09-27T20:58:00Z">
        <w:del w:id="12924" w:author="Kem Sereyboth" w:date="2023-07-19T17:01:00Z">
          <w:r w:rsidR="00875542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25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បើកជាមួយ ន.ស.ស. ឯកឧត្ដមប្រធាន</w:delText>
          </w:r>
        </w:del>
      </w:ins>
      <w:ins w:id="12926" w:author="User" w:date="2022-09-27T20:59:00Z">
        <w:del w:id="12927" w:author="Kem Sereyboth" w:date="2023-07-19T17:01:00Z">
          <w:r w:rsidR="00875542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ប្រតិភូ បាន</w:delText>
          </w:r>
        </w:del>
      </w:ins>
      <w:ins w:id="12928" w:author="User" w:date="2022-09-27T21:00:00Z">
        <w:del w:id="12929" w:author="Kem Sereyboth" w:date="2023-07-19T17:01:00Z">
          <w:r w:rsidR="00875542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30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ស្នើសុំ</w:delText>
          </w:r>
        </w:del>
      </w:ins>
      <w:ins w:id="12931" w:author="User" w:date="2022-10-03T06:28:00Z">
        <w:del w:id="12932" w:author="Kem Sereyboth" w:date="2023-07-19T17:01:00Z">
          <w:r w:rsidR="00CF54BE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33" w:author="Kem Sereyboth" w:date="2023-07-25T14:4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បញ្ចូល</w:delText>
          </w:r>
        </w:del>
      </w:ins>
      <w:ins w:id="12934" w:author="User" w:date="2022-10-03T06:29:00Z">
        <w:del w:id="12935" w:author="Kem Sereyboth" w:date="2023-07-19T17:01:00Z">
          <w:r w:rsidR="00CF54BE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36" w:author="Kem Sereyboth" w:date="2023-07-25T14:4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ម</w:delText>
          </w:r>
        </w:del>
      </w:ins>
      <w:ins w:id="12937" w:author="User" w:date="2022-09-27T21:01:00Z">
        <w:del w:id="12938" w:author="Kem Sereyboth" w:date="2023-07-19T17:01:00Z">
          <w:r w:rsidR="00875542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39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ន្រ្តី</w:delText>
          </w:r>
        </w:del>
      </w:ins>
      <w:ins w:id="12940" w:author="User" w:date="2022-09-27T21:39:00Z">
        <w:del w:id="12941" w:author="Kem Sereyboth" w:date="2023-07-19T17:01:00Z">
          <w:r w:rsidR="00E67997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42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កម្មសិក្សា</w:delText>
          </w:r>
          <w:r w:rsidR="00E17297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943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១រូប គឺ </w:delText>
          </w:r>
        </w:del>
      </w:ins>
      <w:ins w:id="12944" w:author="Kem Sereyboth" w:date="2023-07-19T17:01:00Z">
        <w:r w:rsidR="00F55550" w:rsidRPr="008121E8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12945" w:author="Sopheak Phorn" w:date="2023-07-28T14:0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ង-</w:t>
        </w:r>
      </w:ins>
      <w:ins w:id="12946" w:author="Sopheak Phorn" w:date="2023-07-28T14:09:00Z">
        <w:r w:rsidR="008121E8" w:rsidRPr="008121E8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12947" w:author="Sopheak Phorn" w:date="2023-07-28T14:09:00Z">
              <w:rPr>
                <w:rFonts w:ascii="Khmer MEF1" w:hAnsi="Khmer MEF1" w:cs="Khmer MEF1"/>
                <w:b/>
                <w:bCs/>
                <w:spacing w:val="8"/>
                <w:sz w:val="24"/>
                <w:szCs w:val="24"/>
                <w:cs/>
                <w:lang w:val="ca-ES"/>
              </w:rPr>
            </w:rPrChange>
          </w:rPr>
          <w:t>លោក ភាន់ សុភាក់</w:t>
        </w:r>
      </w:ins>
      <w:ins w:id="12948" w:author="User" w:date="2022-09-27T21:39:00Z">
        <w:del w:id="12949" w:author="Sopheak Phorn" w:date="2023-07-28T14:09:00Z">
          <w:r w:rsidR="00E17297" w:rsidRPr="008121E8" w:rsidDel="008121E8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2950" w:author="Sopheak Phorn" w:date="2023-07-28T14:0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កញ្ញា អ៊ុន សៀកម៉ី</w:delText>
          </w:r>
        </w:del>
        <w:r w:rsidR="00E17297" w:rsidRPr="008121E8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951" w:author="Sopheak Phorn" w:date="2023-07-28T14:0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ជា</w:t>
        </w:r>
      </w:ins>
      <w:ins w:id="12952" w:author="Kem Sereyboth" w:date="2023-07-19T17:02:00Z">
        <w:r w:rsidR="00F55550" w:rsidRPr="008121E8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953" w:author="Sopheak Phorn" w:date="2023-07-28T14:0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មន្រ្តីនៃ</w:t>
        </w:r>
        <w:r w:rsidR="00F55550" w:rsidRPr="008121E8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954" w:author="Sopheak Phorn" w:date="2023-07-28T14:0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ប្រធានការិយាល័យសវនកម្មទី១</w:t>
        </w:r>
        <w:r w:rsidR="00F55550" w:rsidRPr="008121E8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955" w:author="Sopheak Phorn" w:date="2023-07-28T14:09:00Z">
              <w:rPr>
                <w:rFonts w:ascii="Khmer MEF1" w:hAnsi="Khmer MEF1" w:cs="Khmer MEF1"/>
                <w:spacing w:val="-3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F55550" w:rsidRPr="008121E8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956" w:author="Sopheak Phorn" w:date="2023-07-28T14:0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ជាសមាជិកប្រតិភូសវនកម្ម</w:t>
        </w:r>
      </w:ins>
      <w:ins w:id="12957" w:author="User" w:date="2022-09-27T21:39:00Z">
        <w:del w:id="12958" w:author="Kem Sereyboth" w:date="2023-07-19T17:02:00Z">
          <w:r w:rsidR="00E17297" w:rsidRPr="008121E8" w:rsidDel="00F5555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2959" w:author="Sopheak Phorn" w:date="2023-07-28T14:0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ជំនួយការសវនករទទួលបន្ទុក</w:delText>
          </w:r>
        </w:del>
      </w:ins>
      <w:ins w:id="12960" w:author="User" w:date="2022-09-27T21:40:00Z">
        <w:r w:rsidR="00E17297" w:rsidRPr="008121E8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961" w:author="Sopheak Phorn" w:date="2023-07-28T14:0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។</w:t>
        </w:r>
      </w:ins>
      <w:ins w:id="12962" w:author="LENOVO" w:date="2022-10-02T09:10:00Z">
        <w:r w:rsidR="001F59C0" w:rsidRPr="00956E9E">
          <w:rPr>
            <w:rFonts w:ascii="Khmer MEF1" w:hAnsi="Khmer MEF1" w:cs="Khmer MEF1"/>
            <w:sz w:val="24"/>
            <w:szCs w:val="24"/>
            <w:cs/>
            <w:lang w:val="ca-ES"/>
            <w:rPrChange w:id="12963" w:author="Kem Sereyboth" w:date="2023-07-25T14:46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12964" w:author="LENOVO" w:date="2022-10-02T09:12:00Z">
        <w:del w:id="12965" w:author="Kem Sereyboth" w:date="2023-07-19T17:03:00Z">
          <w:r w:rsidR="000B3645" w:rsidRPr="009D3AC6" w:rsidDel="00F55550">
            <w:rPr>
              <w:rFonts w:ascii="Khmer MEF1" w:hAnsi="Khmer MEF1" w:cs="Khmer MEF1"/>
              <w:spacing w:val="2"/>
              <w:sz w:val="24"/>
              <w:szCs w:val="24"/>
              <w:cs/>
              <w:rPrChange w:id="12966" w:author="Kem Sereyboth" w:date="2023-07-25T14:4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បច្ចុប្បន្ន កញ្ញា​ត្រូវ​បាន​តែង​តាំង</w:delText>
          </w:r>
          <w:r w:rsidR="000B3645" w:rsidRPr="009D3AC6" w:rsidDel="00F55550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​</w:delText>
          </w:r>
          <w:r w:rsidR="000B3645" w:rsidRPr="009D3AC6" w:rsidDel="00F55550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2967" w:author="Kem Sereyboth" w:date="2023-07-25T14:48:00Z">
                <w:rPr>
                  <w:rFonts w:ascii="Khmer MEF1" w:hAnsi="Khmer MEF1" w:cs="Khmer MEF1"/>
                  <w:spacing w:val="5"/>
                  <w:sz w:val="24"/>
                  <w:szCs w:val="24"/>
                  <w:lang w:val="ca-ES"/>
                </w:rPr>
              </w:rPrChange>
            </w:rPr>
            <w:delText>​​</w:delText>
          </w:r>
          <w:r w:rsidR="000B3645" w:rsidRPr="009D3AC6" w:rsidDel="00F55550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2968" w:author="Kem Sereyboth" w:date="2023-07-25T14:48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ជាមន្រ្តី​លក្ខន្តិកៈ​របស់​អាជ្ញាធរ​សេវាហិរញ្ញវត្ថុ​មិនមែន​ធនាគារ​ </w:delText>
          </w:r>
        </w:del>
        <w:r w:rsidR="000B3645" w:rsidRPr="009D3AC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2969" w:author="Kem Sereyboth" w:date="2023-07-25T14:48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យោ</w:t>
        </w:r>
      </w:ins>
      <w:ins w:id="12970" w:author="Kem Sereyboth" w:date="2023-07-25T14:46:00Z">
        <w:r w:rsidR="00956E9E" w:rsidRPr="009D3AC6">
          <w:rPr>
            <w:rFonts w:ascii="Khmer MEF1" w:hAnsi="Khmer MEF1" w:cs="Khmer MEF1"/>
            <w:spacing w:val="2"/>
            <w:sz w:val="24"/>
            <w:szCs w:val="24"/>
            <w:lang w:val="ca-ES"/>
            <w:rPrChange w:id="12971" w:author="Kem Sereyboth" w:date="2023-07-25T14:48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​​​​</w:t>
        </w:r>
      </w:ins>
      <w:ins w:id="12972" w:author="LENOVO" w:date="2022-10-02T09:12:00Z">
        <w:r w:rsidR="000B3645" w:rsidRPr="009D3AC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2973" w:author="Kem Sereyboth" w:date="2023-07-25T14:48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ងតាម​ប្រកាស​លេខ​ ០៤៣</w:t>
        </w:r>
        <w:r w:rsidR="000B3645" w:rsidRPr="009D3AC6">
          <w:rPr>
            <w:rFonts w:ascii="Khmer MEF1" w:hAnsi="Khmer MEF1" w:cs="Khmer MEF1"/>
            <w:spacing w:val="2"/>
            <w:sz w:val="24"/>
            <w:szCs w:val="24"/>
            <w:cs/>
            <w:rPrChange w:id="12974" w:author="Kem Sereyboth" w:date="2023-07-25T14:4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អ.ស.ហ. ប្រក ចុះ​ថ្ងៃ​ទី​២១ ខែ​កញ្ញា​ ឆ្នាំ​២០២២ </w:t>
        </w:r>
        <w:r w:rsidR="000B3645" w:rsidRPr="009D3AC6">
          <w:rPr>
            <w:rFonts w:ascii="Khmer MEF1" w:hAnsi="Khmer MEF1" w:cs="Khmer MEF1"/>
            <w:spacing w:val="2"/>
            <w:sz w:val="24"/>
            <w:szCs w:val="24"/>
            <w:cs/>
            <w:rPrChange w:id="12975" w:author="Kem Sereyboth" w:date="2023-07-25T14:48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ស្ដីពីការទទួលស្គាល់​</w:t>
        </w:r>
        <w:r w:rsidR="000B3645" w:rsidRPr="009D3AC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2976" w:author="Kem Sereyboth" w:date="2023-07-25T14:48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មន្រ្តី​</w:t>
        </w:r>
        <w:r w:rsidR="000B3645" w:rsidRPr="00AD7B4E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2977" w:author="Kem Sereyboth" w:date="2023-07-25T14:48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 xml:space="preserve">លក្ខន្តិកៈ​របស់​អាជ្ញាធរ​សេវាហិរញ្ញវត្ថុ​មិនមែន​ធនាគារ​ </w:t>
        </w:r>
        <w:r w:rsidR="000B3645" w:rsidRPr="00AD7B4E">
          <w:rPr>
            <w:rFonts w:ascii="Khmer MEF1" w:hAnsi="Khmer MEF1" w:cs="Khmer MEF1"/>
            <w:spacing w:val="2"/>
            <w:sz w:val="24"/>
            <w:szCs w:val="24"/>
            <w:cs/>
          </w:rPr>
          <w:t>​និងជាមន្រ្តី</w:t>
        </w:r>
        <w:r w:rsidR="000B3645" w:rsidRPr="00AD7B4E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ការិយាល័យសវនកម្មទី១ នៃនាយកដ្ឋាន</w:t>
        </w:r>
        <w:r w:rsidR="000B3645" w:rsidRPr="008121E8">
          <w:rPr>
            <w:rFonts w:ascii="Khmer MEF1" w:hAnsi="Khmer MEF1" w:cs="Khmer MEF1"/>
            <w:sz w:val="24"/>
            <w:szCs w:val="24"/>
            <w:cs/>
            <w:lang w:val="ca-ES"/>
            <w:rPrChange w:id="12978" w:author="Sopheak Phorn" w:date="2023-07-28T14:10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សវនកម្មទី១</w:t>
        </w:r>
      </w:ins>
      <w:ins w:id="12979" w:author="User" w:date="2022-09-27T21:44:00Z">
        <w:del w:id="12980" w:author="LENOVO" w:date="2022-10-02T09:12:00Z">
          <w:r w:rsidR="00E17297" w:rsidRPr="008121E8" w:rsidDel="000B364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កញ្ញា</w:delText>
          </w:r>
        </w:del>
        <w:del w:id="12981" w:author="LENOVO" w:date="2022-10-02T09:10:00Z">
          <w:r w:rsidR="00E17297" w:rsidRPr="008121E8" w:rsidDel="001F59C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  <w:del w:id="12982" w:author="LENOVO" w:date="2022-10-02T09:12:00Z">
          <w:r w:rsidR="00E17297" w:rsidRPr="008121E8" w:rsidDel="000B364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ត្រ</w:delText>
          </w:r>
        </w:del>
      </w:ins>
      <w:ins w:id="12983" w:author="User" w:date="2022-09-27T21:45:00Z">
        <w:del w:id="12984" w:author="LENOVO" w:date="2022-10-02T09:12:00Z">
          <w:r w:rsidR="00E17297" w:rsidRPr="008121E8" w:rsidDel="000B364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ូវបានតែងតាំង</w:delText>
          </w:r>
        </w:del>
      </w:ins>
      <w:ins w:id="12985" w:author="User" w:date="2022-09-27T21:46:00Z">
        <w:del w:id="12986" w:author="LENOVO" w:date="2022-10-02T09:12:00Z">
          <w:r w:rsidR="00E17297" w:rsidRPr="008121E8" w:rsidDel="000B364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ជាមន្ត្រី</w:delText>
          </w:r>
        </w:del>
      </w:ins>
      <w:ins w:id="12987" w:author="User" w:date="2022-09-27T21:47:00Z">
        <w:del w:id="12988" w:author="LENOVO" w:date="2022-10-02T09:12:00Z">
          <w:r w:rsidR="00E17297" w:rsidRPr="008121E8" w:rsidDel="000B364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កម្មសិក្សានៃការិយាសវនកម្មទី១ បន្ទាប់ពីទទួលបានលទ្ធផលជាប់ជាស្ថាពរជាមន្រ្តី</w:delText>
          </w:r>
        </w:del>
      </w:ins>
      <w:ins w:id="12989" w:author="User" w:date="2022-09-27T21:48:00Z">
        <w:del w:id="12990" w:author="LENOVO" w:date="2022-10-02T09:12:00Z">
          <w:r w:rsidR="00E17297" w:rsidRPr="008121E8" w:rsidDel="000B364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លក្ខន្តិកៈនៃអាជ្ញាធរសេវាហិរញ្ញវត្ថុមិនមែនធនាគារ </w:delText>
          </w:r>
        </w:del>
      </w:ins>
      <w:ins w:id="12991" w:author="User" w:date="2022-09-27T21:49:00Z">
        <w:del w:id="12992" w:author="LENOVO" w:date="2022-10-02T09:12:00Z">
          <w:r w:rsidR="00E17297" w:rsidRPr="008121E8" w:rsidDel="000B364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តាមប្រកាសលេខ១១៨</w:delText>
          </w:r>
          <w:r w:rsidR="00E17297" w:rsidRPr="008121E8" w:rsidDel="000B3645">
            <w:rPr>
              <w:rFonts w:ascii="Khmer MEF1" w:hAnsi="Khmer MEF1" w:cs="Khmer MEF1"/>
              <w:sz w:val="24"/>
              <w:szCs w:val="24"/>
            </w:rPr>
            <w:delText>/</w:delText>
          </w:r>
          <w:r w:rsidR="00E17297" w:rsidRPr="008121E8" w:rsidDel="000B3645">
            <w:rPr>
              <w:rFonts w:ascii="Khmer MEF1" w:hAnsi="Khmer MEF1" w:cs="Khmer MEF1"/>
              <w:sz w:val="24"/>
              <w:szCs w:val="24"/>
              <w:cs/>
            </w:rPr>
            <w:delText>២២ អ.ស.</w:delText>
          </w:r>
          <w:r w:rsidR="00841825" w:rsidRPr="008121E8" w:rsidDel="000B3645">
            <w:rPr>
              <w:rFonts w:ascii="Khmer MEF1" w:hAnsi="Khmer MEF1" w:cs="Khmer MEF1"/>
              <w:sz w:val="24"/>
              <w:szCs w:val="24"/>
              <w:cs/>
            </w:rPr>
            <w:delText xml:space="preserve">ផ. ចុះថ្ងៃទី២ ខែមិថុនា ឆ្នាំ២០២២ ស្ដីពី </w:delText>
          </w:r>
        </w:del>
      </w:ins>
      <w:ins w:id="12993" w:author="User" w:date="2022-09-27T21:50:00Z">
        <w:del w:id="12994" w:author="LENOVO" w:date="2022-10-02T09:12:00Z">
          <w:r w:rsidR="00841825" w:rsidRPr="008121E8" w:rsidDel="000B3645">
            <w:rPr>
              <w:rFonts w:ascii="Khmer MEF1" w:hAnsi="Khmer MEF1" w:cs="Khmer MEF1"/>
              <w:sz w:val="24"/>
              <w:szCs w:val="24"/>
              <w:cs/>
            </w:rPr>
            <w:delText>លទ្ធផលជាប់ជាស្ថាពរនៃការប្រលងប្រជែងជ្រើសរើសមន្រ្តីលក្ខន្តិកៈនៃអង្គភាពសវនកម្មផ្</w:delText>
          </w:r>
        </w:del>
      </w:ins>
      <w:ins w:id="12995" w:author="User" w:date="2022-09-29T07:20:00Z">
        <w:del w:id="12996" w:author="LENOVO" w:date="2022-10-02T09:12:00Z">
          <w:r w:rsidR="00CF164B" w:rsidRPr="008121E8" w:rsidDel="000B3645">
            <w:rPr>
              <w:rFonts w:ascii="Khmer MEF1" w:hAnsi="Khmer MEF1" w:cs="Khmer MEF1"/>
              <w:sz w:val="24"/>
              <w:szCs w:val="24"/>
              <w:cs/>
              <w:rPrChange w:id="12997" w:author="Sopheak Phorn" w:date="2023-07-28T14:1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ទៃ</w:delText>
          </w:r>
        </w:del>
      </w:ins>
      <w:ins w:id="12998" w:author="User" w:date="2022-09-27T21:50:00Z">
        <w:del w:id="12999" w:author="LENOVO" w:date="2022-10-02T09:12:00Z">
          <w:r w:rsidR="00841825" w:rsidRPr="008121E8" w:rsidDel="000B3645">
            <w:rPr>
              <w:rFonts w:ascii="Khmer MEF1" w:hAnsi="Khmer MEF1" w:cs="Khmer MEF1"/>
              <w:sz w:val="24"/>
              <w:szCs w:val="24"/>
              <w:cs/>
            </w:rPr>
            <w:delText xml:space="preserve">ក្នុងនៃ </w:delText>
          </w:r>
        </w:del>
      </w:ins>
      <w:ins w:id="13000" w:author="User" w:date="2022-09-27T21:51:00Z">
        <w:del w:id="13001" w:author="LENOVO" w:date="2022-10-02T09:12:00Z">
          <w:r w:rsidR="00841825" w:rsidRPr="008121E8" w:rsidDel="000B3645">
            <w:rPr>
              <w:rFonts w:ascii="Khmer MEF1" w:hAnsi="Khmer MEF1" w:cs="Khmer MEF1"/>
              <w:b/>
              <w:bCs/>
              <w:sz w:val="24"/>
              <w:szCs w:val="24"/>
              <w:cs/>
              <w:rPrChange w:id="13002" w:author="Sopheak Phorn" w:date="2023-07-28T14:10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អ.ស.ហ.</w:delText>
          </w:r>
        </w:del>
        <w:r w:rsidR="00841825" w:rsidRPr="008121E8">
          <w:rPr>
            <w:rFonts w:ascii="Khmer MEF1" w:hAnsi="Khmer MEF1" w:cs="Khmer MEF1"/>
            <w:sz w:val="24"/>
            <w:szCs w:val="24"/>
            <w:cs/>
          </w:rPr>
          <w:t xml:space="preserve">។ </w:t>
        </w:r>
      </w:ins>
      <w:ins w:id="13003" w:author="Sopheak Phorn" w:date="2023-07-28T14:10:00Z">
        <w:r w:rsidR="008121E8" w:rsidRPr="008121E8">
          <w:rPr>
            <w:rFonts w:ascii="Khmer MEF1" w:hAnsi="Khmer MEF1" w:cs="Khmer MEF1"/>
            <w:sz w:val="24"/>
            <w:szCs w:val="24"/>
            <w:cs/>
            <w:lang w:val="ca-ES"/>
            <w:rPrChange w:id="13004" w:author="Sopheak Phorn" w:date="2023-07-28T14:1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លោក</w:t>
        </w:r>
      </w:ins>
      <w:ins w:id="13005" w:author="User" w:date="2022-09-27T21:51:00Z">
        <w:del w:id="13006" w:author="Sopheak Phorn" w:date="2023-07-28T14:10:00Z">
          <w:r w:rsidR="00841825" w:rsidRPr="008121E8" w:rsidDel="008121E8">
            <w:rPr>
              <w:rFonts w:ascii="Khmer MEF1" w:hAnsi="Khmer MEF1" w:cs="Khmer MEF1"/>
              <w:sz w:val="24"/>
              <w:szCs w:val="24"/>
              <w:cs/>
              <w:lang w:val="ca-ES"/>
              <w:rPrChange w:id="13007" w:author="Sopheak Phorn" w:date="2023-07-28T14:10:00Z">
                <w:rPr>
                  <w:rFonts w:ascii="Khmer MEF1" w:hAnsi="Khmer MEF1" w:cs="Khmer MEF1"/>
                  <w:b/>
                  <w:bCs/>
                  <w:strike/>
                  <w:color w:val="FF0000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កញ្ញា</w:delText>
          </w:r>
        </w:del>
        <w:del w:id="13008" w:author="LENOVO" w:date="2022-10-02T09:13:00Z">
          <w:r w:rsidR="00841825" w:rsidRPr="008121E8" w:rsidDel="000B3645">
            <w:rPr>
              <w:rFonts w:ascii="Khmer MEF1" w:hAnsi="Khmer MEF1" w:cs="Khmer MEF1"/>
              <w:sz w:val="24"/>
              <w:szCs w:val="24"/>
              <w:cs/>
              <w:lang w:val="ca-ES"/>
              <w:rPrChange w:id="13009" w:author="Sopheak Phorn" w:date="2023-07-28T14:10:00Z">
                <w:rPr>
                  <w:rFonts w:ascii="Khmer MEF1" w:hAnsi="Khmer MEF1" w:cs="Khmer MEF1"/>
                  <w:strike/>
                  <w:color w:val="FF0000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r w:rsidR="00841825" w:rsidRPr="008121E8">
          <w:rPr>
            <w:rFonts w:ascii="Khmer MEF1" w:hAnsi="Khmer MEF1" w:cs="Khmer MEF1"/>
            <w:sz w:val="24"/>
            <w:szCs w:val="24"/>
            <w:cs/>
            <w:lang w:val="ca-ES"/>
            <w:rPrChange w:id="13010" w:author="Sopheak Phorn" w:date="2023-07-28T14:10:00Z">
              <w:rPr>
                <w:rFonts w:ascii="Khmer MEF1" w:hAnsi="Khmer MEF1" w:cs="Khmer MEF1"/>
                <w:strike/>
                <w:color w:val="FF0000"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>បានបញ្ចប់ការសិក្សា</w:t>
        </w:r>
      </w:ins>
      <w:ins w:id="13011" w:author="User" w:date="2022-10-05T16:08:00Z">
        <w:r w:rsidR="00642600" w:rsidRPr="008121E8">
          <w:rPr>
            <w:rFonts w:ascii="Khmer MEF1" w:hAnsi="Khmer MEF1" w:cs="Khmer MEF1"/>
            <w:sz w:val="24"/>
            <w:szCs w:val="24"/>
            <w:lang w:val="ca-ES"/>
            <w:rPrChange w:id="13012" w:author="Sopheak Phorn" w:date="2023-07-28T14:10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t xml:space="preserve"> </w:t>
        </w:r>
        <w:r w:rsidR="00642600" w:rsidRPr="008121E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3013" w:author="Sopheak Phorn" w:date="2023-07-28T14:10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និងទទួលបានសញ្</w:t>
        </w:r>
      </w:ins>
      <w:ins w:id="13014" w:author="User" w:date="2022-10-05T16:09:00Z">
        <w:r w:rsidR="00642600" w:rsidRPr="008121E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3015" w:author="Sopheak Phorn" w:date="2023-07-28T14:10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ញាបត្រថ្នាក់</w:t>
        </w:r>
      </w:ins>
      <w:ins w:id="13016" w:author="User" w:date="2022-09-27T21:51:00Z">
        <w:r w:rsidR="00841825" w:rsidRPr="008121E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3017" w:author="Sopheak Phorn" w:date="2023-07-28T14:10:00Z">
              <w:rPr>
                <w:rFonts w:ascii="Khmer MEF1" w:hAnsi="Khmer MEF1" w:cs="Khmer MEF1"/>
                <w:strike/>
                <w:color w:val="FF0000"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>បរិញ្ញាបត្រ</w:t>
        </w:r>
      </w:ins>
      <w:ins w:id="13018" w:author="User" w:date="2022-10-05T16:10:00Z">
        <w:r w:rsidR="00642600" w:rsidRPr="008121E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3019" w:author="Sopheak Phorn" w:date="2023-07-28T14:10:00Z">
              <w:rPr>
                <w:rFonts w:ascii="Khmer MEF1" w:hAnsi="Khmer MEF1" w:cs="Khmer MEF1"/>
                <w:spacing w:val="-4"/>
                <w:sz w:val="24"/>
                <w:szCs w:val="24"/>
                <w:highlight w:val="cyan"/>
                <w:cs/>
                <w:lang w:val="ca-ES"/>
              </w:rPr>
            </w:rPrChange>
          </w:rPr>
          <w:t>ជំនាញ</w:t>
        </w:r>
      </w:ins>
      <w:ins w:id="13020" w:author="User" w:date="2022-09-27T21:51:00Z">
        <w:r w:rsidR="00841825" w:rsidRPr="008121E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3021" w:author="Sopheak Phorn" w:date="2023-07-28T14:10:00Z">
              <w:rPr>
                <w:rFonts w:ascii="Khmer MEF1" w:hAnsi="Khmer MEF1" w:cs="Khmer MEF1"/>
                <w:strike/>
                <w:color w:val="FF0000"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>គណនេយ្យ</w:t>
        </w:r>
        <w:del w:id="13022" w:author="Sopheak Phorn" w:date="2023-07-28T14:09:00Z">
          <w:r w:rsidR="00841825" w:rsidRPr="008121E8" w:rsidDel="008121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3023" w:author="Sopheak Phorn" w:date="2023-07-28T14:10:00Z">
                <w:rPr>
                  <w:rFonts w:ascii="Khmer MEF1" w:hAnsi="Khmer MEF1" w:cs="Khmer MEF1"/>
                  <w:strike/>
                  <w:color w:val="FF0000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និងហិរញ្ញវត្ថុ</w:delText>
          </w:r>
        </w:del>
        <w:r w:rsidR="00841825" w:rsidRPr="008121E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3024" w:author="Sopheak Phorn" w:date="2023-07-28T14:10:00Z">
              <w:rPr>
                <w:rFonts w:ascii="Khmer MEF1" w:hAnsi="Khmer MEF1" w:cs="Khmer MEF1"/>
                <w:strike/>
                <w:color w:val="FF0000"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នៅ</w:t>
        </w:r>
        <w:r w:rsidR="00841825" w:rsidRPr="008121E8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3025" w:author="Sopheak Phorn" w:date="2023-07-28T14:12:00Z">
              <w:rPr>
                <w:rFonts w:ascii="Khmer MEF1" w:hAnsi="Khmer MEF1" w:cs="Khmer MEF1"/>
                <w:strike/>
                <w:color w:val="FF0000"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>សាកលវិទ្យាល័យ</w:t>
        </w:r>
      </w:ins>
      <w:ins w:id="13026" w:author="Sopheak Phorn" w:date="2023-07-28T14:10:00Z">
        <w:r w:rsidR="008121E8" w:rsidRPr="008121E8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3027" w:author="Sopheak Phorn" w:date="2023-07-28T14:1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កម្ពុជា</w:t>
        </w:r>
      </w:ins>
      <w:ins w:id="13028" w:author="User" w:date="2022-09-27T21:51:00Z">
        <w:del w:id="13029" w:author="Sopheak Phorn" w:date="2023-07-28T14:10:00Z">
          <w:r w:rsidR="00841825" w:rsidRPr="008121E8" w:rsidDel="008121E8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030" w:author="Sopheak Phorn" w:date="2023-07-28T14:12:00Z">
                <w:rPr>
                  <w:rFonts w:ascii="Khmer MEF1" w:hAnsi="Khmer MEF1" w:cs="Khmer MEF1"/>
                  <w:strike/>
                  <w:color w:val="FF0000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សេដ្ឋកិច្ច</w:delText>
          </w:r>
          <w:r w:rsidR="00841825" w:rsidRPr="008121E8" w:rsidDel="008121E8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031" w:author="Sopheak Phorn" w:date="2023-07-28T14:12:00Z">
                <w:rPr>
                  <w:rFonts w:ascii="Khmer MEF1" w:hAnsi="Khmer MEF1" w:cs="Khmer MEF1"/>
                  <w:strike/>
                  <w:color w:val="FF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និងហិរញ្ញវត្ថុ</w:delText>
          </w:r>
        </w:del>
        <w:r w:rsidR="00841825" w:rsidRPr="008121E8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3032" w:author="Sopheak Phorn" w:date="2023-07-28T14:12:00Z">
              <w:rPr>
                <w:rFonts w:ascii="Khmer MEF1" w:hAnsi="Khmer MEF1" w:cs="Khmer MEF1"/>
                <w:strike/>
                <w:color w:val="FF0000"/>
                <w:sz w:val="24"/>
                <w:szCs w:val="24"/>
                <w:highlight w:val="yellow"/>
                <w:cs/>
                <w:lang w:val="ca-ES"/>
              </w:rPr>
            </w:rPrChange>
          </w:rPr>
          <w:t>។</w:t>
        </w:r>
      </w:ins>
      <w:ins w:id="13033" w:author="Kem Sereyboth" w:date="2023-06-21T16:17:00Z">
        <w:r w:rsidR="00616C1E" w:rsidRPr="008121E8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3034" w:author="Sopheak Phorn" w:date="2023-07-28T14:1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13035" w:author="Kem Sereyboth" w:date="2023-07-25T14:38:00Z">
        <w:r w:rsidR="00786AAA" w:rsidRPr="008121E8">
          <w:rPr>
            <w:rFonts w:ascii="Khmer MEF1" w:hAnsi="Khmer MEF1" w:cs="Khmer MEF1"/>
            <w:spacing w:val="-6"/>
            <w:sz w:val="24"/>
            <w:szCs w:val="24"/>
            <w:cs/>
            <w:rPrChange w:id="13036" w:author="Sopheak Phorn" w:date="2023-07-28T14:12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យោងតាមលិខិតបញ្ជា</w:t>
        </w:r>
        <w:r w:rsidR="00786AAA" w:rsidRPr="008121E8">
          <w:rPr>
            <w:rFonts w:ascii="Khmer MEF1" w:hAnsi="Khmer MEF1" w:cs="Khmer MEF1"/>
            <w:spacing w:val="-6"/>
            <w:sz w:val="24"/>
            <w:szCs w:val="24"/>
            <w:cs/>
          </w:rPr>
          <w:t>បេសកកម្មលេខ ១០</w:t>
        </w:r>
      </w:ins>
      <w:ins w:id="13037" w:author="Sopheak Phorn" w:date="2023-07-28T14:09:00Z">
        <w:r w:rsidR="008121E8" w:rsidRPr="008121E8">
          <w:rPr>
            <w:rFonts w:ascii="Khmer MEF1" w:hAnsi="Khmer MEF1" w:cs="Khmer MEF1" w:hint="cs"/>
            <w:spacing w:val="-6"/>
            <w:sz w:val="24"/>
            <w:szCs w:val="24"/>
            <w:cs/>
          </w:rPr>
          <w:t>៣</w:t>
        </w:r>
      </w:ins>
      <w:ins w:id="13038" w:author="Kem Sereyboth" w:date="2023-07-25T14:38:00Z">
        <w:del w:id="13039" w:author="Sopheak Phorn" w:date="2023-07-28T14:09:00Z">
          <w:r w:rsidR="00786AAA" w:rsidRPr="008121E8" w:rsidDel="008121E8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៥</w:delText>
          </w:r>
        </w:del>
        <w:r w:rsidR="00786AAA" w:rsidRPr="008121E8">
          <w:rPr>
            <w:rFonts w:ascii="Khmer MEF1" w:hAnsi="Khmer MEF1" w:cs="Khmer MEF1"/>
            <w:spacing w:val="-6"/>
            <w:sz w:val="24"/>
            <w:szCs w:val="24"/>
            <w:cs/>
          </w:rPr>
          <w:t xml:space="preserve">/២៣ អ.ស.ផ. </w:t>
        </w:r>
        <w:r w:rsidR="00786AAA" w:rsidRPr="008121E8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3040" w:author="Sopheak Phorn" w:date="2023-07-28T14:12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ចុះ​ថ្ងៃទី១៦ ខែមីនា</w:t>
        </w:r>
        <w:r w:rsidR="00786AAA" w:rsidRPr="00AD7B4E">
          <w:rPr>
            <w:rFonts w:ascii="Khmer MEF1" w:hAnsi="Khmer MEF1" w:cs="Khmer MEF1"/>
            <w:sz w:val="24"/>
            <w:szCs w:val="24"/>
            <w:cs/>
            <w:lang w:val="ca-ES"/>
            <w:rPrChange w:id="13041" w:author="Kem Sereyboth" w:date="2023-07-25T14:49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786AAA" w:rsidRPr="00AC4971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3042" w:author="Sopheak" w:date="2023-08-03T07:10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ឆ្នាំ២០២៣</w:t>
        </w:r>
        <w:r w:rsidR="00786AAA" w:rsidRPr="00AC4971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13043" w:author="Sopheak" w:date="2023-08-03T07:10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786AAA" w:rsidRPr="00AC4971">
          <w:rPr>
            <w:rFonts w:ascii="Khmer MEF1" w:hAnsi="Khmer MEF1" w:cs="Khmer MEF1"/>
            <w:spacing w:val="-4"/>
            <w:sz w:val="24"/>
            <w:szCs w:val="24"/>
            <w:cs/>
            <w:rPrChange w:id="13044" w:author="Sopheak" w:date="2023-08-03T07:10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និង</w:t>
        </w:r>
        <w:r w:rsidR="00786AAA" w:rsidRPr="00AC4971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3045" w:author="Sopheak" w:date="2023-08-03T07:10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បញ្ជីរាយនាមប្រតិភូសវនកម្ម </w:t>
        </w:r>
        <w:r w:rsidR="00786AAA" w:rsidRPr="00AC4971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និងសវនករទទួលបន្ទុក ចុះថ្ងៃទី១៦ ខែមីនា ឆ្នាំ២០២៣</w:t>
        </w:r>
      </w:ins>
      <w:ins w:id="13046" w:author="Kem Sereyboth" w:date="2023-06-27T15:50:00Z">
        <w:r w:rsidR="00206A01" w:rsidRPr="00AC4971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3047" w:author="Sopheak" w:date="2023-08-03T07:10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13048" w:author="Sopheak Phorn" w:date="2023-07-28T14:11:00Z">
        <w:r w:rsidR="008121E8" w:rsidRPr="00AC4971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3049" w:author="Sopheak" w:date="2023-08-03T07:10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លោក</w:t>
        </w:r>
      </w:ins>
      <w:ins w:id="13050" w:author="Kem Sereyboth" w:date="2023-06-27T15:50:00Z">
        <w:del w:id="13051" w:author="Sopheak Phorn" w:date="2023-07-28T14:11:00Z">
          <w:r w:rsidR="00206A01" w:rsidRPr="008121E8" w:rsidDel="008121E8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052" w:author="Sopheak Phorn" w:date="2023-07-28T14:12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កញ្ញា</w:delText>
          </w:r>
        </w:del>
      </w:ins>
      <w:ins w:id="13053" w:author="Kem Sereyboth" w:date="2023-06-21T16:17:00Z">
        <w:r w:rsidR="00616C1E" w:rsidRPr="008121E8">
          <w:rPr>
            <w:rFonts w:ascii="Khmer MEF1" w:hAnsi="Khmer MEF1" w:cs="Khmer MEF1"/>
            <w:spacing w:val="-6"/>
            <w:sz w:val="24"/>
            <w:szCs w:val="24"/>
            <w:cs/>
            <w:rPrChange w:id="13054" w:author="Sopheak Phorn" w:date="2023-07-28T14:12:00Z">
              <w:rPr>
                <w:rFonts w:ascii="Khmer MEF1" w:hAnsi="Khmer MEF1" w:cs="Khmer MEF1"/>
                <w:spacing w:val="4"/>
                <w:sz w:val="24"/>
                <w:szCs w:val="24"/>
                <w:highlight w:val="yellow"/>
                <w:cs/>
              </w:rPr>
            </w:rPrChange>
          </w:rPr>
          <w:t>ត្រូវបានតែងតាំងជាសមាជិកប្រតិភូសវនកម្ម</w:t>
        </w:r>
        <w:r w:rsidR="00616C1E" w:rsidRPr="008121E8">
          <w:rPr>
            <w:rFonts w:ascii="Khmer MEF1" w:hAnsi="Khmer MEF1" w:cs="Khmer MEF1"/>
            <w:spacing w:val="-6"/>
            <w:sz w:val="24"/>
            <w:szCs w:val="24"/>
            <w:cs/>
            <w:rPrChange w:id="13055" w:author="Sopheak Phorn" w:date="2023-07-28T14:12:00Z">
              <w:rPr>
                <w:rFonts w:ascii="Khmer MEF1" w:hAnsi="Khmer MEF1" w:cs="Khmer MEF1"/>
                <w:spacing w:val="6"/>
                <w:sz w:val="24"/>
                <w:szCs w:val="24"/>
                <w:highlight w:val="yellow"/>
                <w:cs/>
              </w:rPr>
            </w:rPrChange>
          </w:rPr>
          <w:t>សម្រាប់ការធ្វើសវនកម្មក្នុងការិយ</w:t>
        </w:r>
        <w:r w:rsidR="00616C1E" w:rsidRPr="008121E8">
          <w:rPr>
            <w:rFonts w:ascii="Khmer MEF1" w:hAnsi="Khmer MEF1" w:cs="Khmer MEF1"/>
            <w:spacing w:val="-6"/>
            <w:sz w:val="24"/>
            <w:szCs w:val="24"/>
            <w:cs/>
            <w:rPrChange w:id="13056" w:author="Sopheak Phorn" w:date="2023-07-28T14:12:00Z">
              <w:rPr>
                <w:rFonts w:ascii="Khmer MEF1" w:hAnsi="Khmer MEF1" w:cs="Khmer MEF1"/>
                <w:spacing w:val="8"/>
                <w:sz w:val="24"/>
                <w:szCs w:val="24"/>
                <w:highlight w:val="yellow"/>
                <w:cs/>
              </w:rPr>
            </w:rPrChange>
          </w:rPr>
          <w:t>បរិច្ឆេទ</w:t>
        </w:r>
        <w:r w:rsidR="00616C1E" w:rsidRPr="008121E8">
          <w:rPr>
            <w:rFonts w:ascii="Khmer MEF1" w:hAnsi="Khmer MEF1" w:cs="Khmer MEF1"/>
            <w:spacing w:val="-6"/>
            <w:sz w:val="24"/>
            <w:szCs w:val="24"/>
            <w:cs/>
            <w:rPrChange w:id="13057" w:author="Sopheak Phorn" w:date="2023-07-28T14:12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</w:rPr>
            </w:rPrChange>
          </w:rPr>
          <w:t>២០២</w:t>
        </w:r>
      </w:ins>
      <w:ins w:id="13058" w:author="Kem Sereyboth" w:date="2023-06-27T15:49:00Z">
        <w:r w:rsidR="00206A01" w:rsidRPr="008121E8">
          <w:rPr>
            <w:rFonts w:ascii="Khmer MEF1" w:hAnsi="Khmer MEF1" w:cs="Khmer MEF1"/>
            <w:spacing w:val="-6"/>
            <w:sz w:val="24"/>
            <w:szCs w:val="24"/>
            <w:cs/>
            <w:rPrChange w:id="13059" w:author="Sopheak Phorn" w:date="2023-07-28T14:12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</w:rPr>
            </w:rPrChange>
          </w:rPr>
          <w:t>៣</w:t>
        </w:r>
      </w:ins>
      <w:ins w:id="13060" w:author="Kem Sereyboth" w:date="2023-06-21T16:17:00Z">
        <w:r w:rsidR="00616C1E" w:rsidRPr="008121E8">
          <w:rPr>
            <w:rFonts w:ascii="Khmer MEF1" w:hAnsi="Khmer MEF1" w:cs="Khmer MEF1"/>
            <w:spacing w:val="-6"/>
            <w:sz w:val="24"/>
            <w:szCs w:val="24"/>
            <w:cs/>
            <w:rPrChange w:id="13061" w:author="Sopheak Phorn" w:date="2023-07-28T14:12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</w:rPr>
            </w:rPrChange>
          </w:rPr>
          <w:t xml:space="preserve"> នេះ។</w:t>
        </w:r>
      </w:ins>
    </w:p>
    <w:p w14:paraId="6540B632" w14:textId="7609AE5B" w:rsidR="00F226D0" w:rsidRPr="00E33574" w:rsidDel="00B47A1B" w:rsidRDefault="0082772F">
      <w:pPr>
        <w:spacing w:after="120" w:line="240" w:lineRule="auto"/>
        <w:ind w:firstLine="720"/>
        <w:jc w:val="both"/>
        <w:rPr>
          <w:ins w:id="13062" w:author="Voeun Kuyeng" w:date="2022-08-31T11:06:00Z"/>
          <w:del w:id="13063" w:author="User" w:date="2022-09-10T13:36:00Z"/>
          <w:rFonts w:ascii="Khmer MEF1" w:hAnsi="Khmer MEF1" w:cs="Khmer MEF1"/>
          <w:sz w:val="24"/>
          <w:szCs w:val="24"/>
          <w:lang w:val="ca-ES"/>
        </w:rPr>
        <w:pPrChange w:id="13064" w:author="Un Seakamey" w:date="2022-09-23T09:01:00Z">
          <w:pPr>
            <w:spacing w:after="0" w:line="228" w:lineRule="auto"/>
            <w:jc w:val="both"/>
          </w:pPr>
        </w:pPrChange>
      </w:pPr>
      <w:ins w:id="13065" w:author="Kem Sereiboth" w:date="2022-09-19T11:38:00Z">
        <w:r w:rsidRPr="00E33574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ab/>
        </w:r>
      </w:ins>
      <w:ins w:id="13066" w:author="Voeun Kuyeng" w:date="2022-08-31T11:06:00Z">
        <w:del w:id="13067" w:author="User" w:date="2022-09-10T13:36:00Z"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  <w:rPrChange w:id="1306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ក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lang w:val="ca-ES"/>
            </w:rPr>
            <w:delText>-</w:delText>
          </w:r>
          <w:r w:rsidR="00F226D0" w:rsidRPr="00E33574" w:rsidDel="00B47A1B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>ឯកឧត្តម</w:delText>
          </w:r>
          <w:r w:rsidR="00F226D0" w:rsidRPr="00E33574" w:rsidDel="00B47A1B">
            <w:rPr>
              <w:rFonts w:ascii="Khmer MEF2" w:hAnsi="Khmer MEF2" w:cs="Khmer MEF2"/>
              <w:sz w:val="24"/>
              <w:szCs w:val="24"/>
              <w:lang w:val="ca-ES"/>
            </w:rPr>
            <w:delText xml:space="preserve"> </w:delText>
          </w:r>
          <w:r w:rsidR="00F226D0" w:rsidRPr="00E33574" w:rsidDel="00B47A1B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>ឈុន</w:delText>
          </w:r>
          <w:r w:rsidR="00F226D0" w:rsidRPr="00E33574" w:rsidDel="00B47A1B">
            <w:rPr>
              <w:rFonts w:ascii="Khmer MEF2" w:hAnsi="Khmer MEF2" w:cs="Khmer MEF2"/>
              <w:sz w:val="24"/>
              <w:szCs w:val="24"/>
              <w:lang w:val="ca-ES"/>
            </w:rPr>
            <w:delText xml:space="preserve"> </w:delText>
          </w:r>
          <w:r w:rsidR="00F226D0" w:rsidRPr="00E33574" w:rsidDel="00B47A1B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>សម្បត្តិ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ជាប្រធានប្រតិភូសវនកម្ម។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</w:del>
      </w:ins>
      <w:ins w:id="13069" w:author="socheata.ol@hotmail.com" w:date="2022-09-02T15:23:00Z">
        <w:del w:id="13070" w:author="User" w:date="2022-09-10T13:36:00Z">
          <w:r w:rsidR="00A20153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អនុលោម</w:delText>
          </w:r>
        </w:del>
      </w:ins>
      <w:ins w:id="13071" w:author="Voeun Kuyeng" w:date="2022-08-31T11:06:00Z">
        <w:del w:id="13072" w:author="User" w:date="2022-09-10T13:36:00Z"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យោងតាមអនុក្រឹត្យលេខ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.......</w:delText>
          </w:r>
        </w:del>
      </w:ins>
      <w:ins w:id="13073" w:author="socheata.ol@hotmail.com" w:date="2022-09-02T15:23:00Z">
        <w:del w:id="13074" w:author="User" w:date="2022-09-10T13:36:00Z">
          <w:r w:rsidR="00A2234C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</w:del>
      </w:ins>
      <w:ins w:id="13075" w:author="Voeun Kuyeng" w:date="2022-08-31T11:06:00Z">
        <w:del w:id="13076" w:author="User" w:date="2022-09-10T13:36:00Z">
          <w:r w:rsidR="00F226D0" w:rsidRPr="00E33574" w:rsidDel="00B47A1B">
            <w:rPr>
              <w:rFonts w:ascii="Khmer MEF1" w:hAnsi="Khmer MEF1" w:cs="Khmer MEF1"/>
              <w:sz w:val="24"/>
              <w:szCs w:val="24"/>
              <w:lang w:val="ca-ES"/>
            </w:rPr>
            <w:delText>.....</w:delText>
          </w:r>
        </w:del>
      </w:ins>
      <w:ins w:id="13077" w:author="socheata.ol@hotmail.com" w:date="2022-09-02T15:24:00Z">
        <w:del w:id="13078" w:author="User" w:date="2022-09-10T13:36:00Z">
          <w:r w:rsidR="00A2234C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</w:del>
      </w:ins>
      <w:ins w:id="13079" w:author="Voeun Kuyeng" w:date="2022-08-31T11:06:00Z">
        <w:del w:id="13080" w:author="User" w:date="2022-09-10T13:36:00Z">
          <w:r w:rsidR="00F226D0" w:rsidRPr="00E33574" w:rsidDel="00B47A1B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....... </w:delText>
          </w:r>
          <w:r w:rsidR="00F226D0" w:rsidRPr="00E33574" w:rsidDel="00B47A1B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និង</w:delText>
          </w:r>
          <w:r w:rsidR="00F226D0" w:rsidRPr="00E33574" w:rsidDel="00B47A1B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អនុក្រឹត្យលេខ</w:delText>
          </w:r>
          <w:r w:rsidR="00F226D0" w:rsidRPr="00E33574" w:rsidDel="00B47A1B">
            <w:rPr>
              <w:rFonts w:ascii="Khmer MEF1" w:hAnsi="Khmer MEF1" w:cs="Khmer MEF1"/>
              <w:spacing w:val="-10"/>
              <w:sz w:val="24"/>
              <w:szCs w:val="24"/>
              <w:lang w:val="ca-ES"/>
            </w:rPr>
            <w:delText>.........</w:delText>
          </w:r>
        </w:del>
      </w:ins>
      <w:ins w:id="13081" w:author="Voeun Kuyeng" w:date="2022-09-06T17:32:00Z">
        <w:del w:id="13082" w:author="User" w:date="2022-09-10T13:36:00Z">
          <w:r w:rsidR="00050679" w:rsidRPr="00E33574" w:rsidDel="00B47A1B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.....</w:delText>
          </w:r>
        </w:del>
      </w:ins>
      <w:ins w:id="13083" w:author="Voeun Kuyeng" w:date="2022-08-31T11:06:00Z">
        <w:del w:id="13084" w:author="User" w:date="2022-09-10T13:36:00Z">
          <w:r w:rsidR="00F226D0" w:rsidRPr="00E33574" w:rsidDel="00B47A1B">
            <w:rPr>
              <w:rFonts w:ascii="Khmer MEF1" w:hAnsi="Khmer MEF1" w:cs="Khmer MEF1"/>
              <w:spacing w:val="-10"/>
              <w:sz w:val="24"/>
              <w:szCs w:val="24"/>
              <w:lang w:val="ca-ES"/>
            </w:rPr>
            <w:delText>..........</w:delText>
          </w:r>
          <w:r w:rsidR="00F226D0" w:rsidRPr="00E33574" w:rsidDel="00B47A1B">
            <w:rPr>
              <w:rFonts w:ascii="Khmer MEF1" w:hAnsi="Khmer MEF1" w:cs="Khmer MEF1"/>
              <w:spacing w:val="2"/>
              <w:sz w:val="24"/>
              <w:szCs w:val="24"/>
              <w:cs/>
              <w:rPrChange w:id="13085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ឯកឧត្តម</w:delText>
          </w:r>
          <w:r w:rsidR="00F226D0" w:rsidRPr="00E33574" w:rsidDel="00B47A1B">
            <w:rPr>
              <w:rFonts w:ascii="Khmer MEF1" w:hAnsi="Khmer MEF1" w:cs="Khmer MEF1"/>
              <w:spacing w:val="2"/>
              <w:sz w:val="24"/>
              <w:szCs w:val="24"/>
              <w:lang w:val="ca-ES"/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2"/>
              <w:sz w:val="24"/>
              <w:szCs w:val="24"/>
              <w:cs/>
            </w:rPr>
            <w:delText xml:space="preserve">ត្រូវបានតែងតាំងជាប្រធានអង្គភាពសវនកម្មផ្ទៃក្នុងនៃ </w:delText>
          </w:r>
          <w:r w:rsidR="00F226D0" w:rsidRPr="00E33574" w:rsidDel="00B47A1B">
            <w:rPr>
              <w:rFonts w:ascii="Khmer MEF1" w:hAnsi="Khmer MEF1" w:cs="Khmer MEF1"/>
              <w:spacing w:val="2"/>
              <w:sz w:val="24"/>
              <w:szCs w:val="24"/>
              <w:cs/>
              <w:rPrChange w:id="13086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អ.ស.ហ.</w:delText>
          </w:r>
          <w:r w:rsidR="00F226D0" w:rsidRPr="00E33574" w:rsidDel="00B47A1B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3087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>ដែលមានឋានៈ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lang w:val="ca-ES"/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>និងបុព្វសិទ្ធិស្មើ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lang w:val="ca-ES"/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cs/>
              <w:rPrChange w:id="13088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</w:rPr>
              </w:rPrChange>
            </w:rPr>
            <w:delText>អនុរដ្ឋលេខាធិការ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lang w:val="ca-ES"/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>បន្ថែមលើមុខងារបច្ចុប្បន្ន។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lang w:val="ca-ES"/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cs/>
              <w:rPrChange w:id="13089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</w:rPr>
              </w:rPrChange>
            </w:rPr>
            <w:delText>ឯកឧត្តម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lang w:val="ca-ES"/>
              <w:rPrChange w:id="13090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>ទទួលបាន</w:delText>
          </w:r>
          <w:r w:rsidR="00F226D0" w:rsidRPr="00E33574" w:rsidDel="00B47A1B">
            <w:rPr>
              <w:rFonts w:ascii="Khmer MEF1" w:hAnsi="Khmer MEF1" w:cs="Khmer MEF1"/>
              <w:spacing w:val="4"/>
              <w:sz w:val="24"/>
              <w:szCs w:val="24"/>
              <w:cs/>
              <w:rPrChange w:id="13091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សញ្ញាបត្រជាន់ខ្ពស់ផ្នែកគ្រប់គ្រង</w:delText>
          </w:r>
          <w:r w:rsidR="00F226D0" w:rsidRPr="00E33574" w:rsidDel="00B47A1B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13092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4"/>
              <w:sz w:val="24"/>
              <w:szCs w:val="24"/>
              <w:cs/>
              <w:rPrChange w:id="1309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និងយុទ្ធសាស្រ្តពីសាកលវិទ្យាល័យលីយ៉ុង៣</w:delText>
          </w:r>
          <w:r w:rsidR="00F226D0" w:rsidRPr="00E33574" w:rsidDel="00B47A1B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13094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4"/>
              <w:sz w:val="24"/>
              <w:szCs w:val="24"/>
              <w:cs/>
              <w:rPrChange w:id="1309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នៃសាធារណៈរដ្ឋបារាំង។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lang w:val="ca-ES"/>
              <w:rPrChange w:id="13096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</w:rPr>
            <w:delText>យោងតាមសេចក្តីសម្រេចលេខ .......</w:delText>
          </w:r>
        </w:del>
      </w:ins>
      <w:ins w:id="13097" w:author="Voeun Kuyeng" w:date="2022-09-06T17:33:00Z">
        <w:del w:id="13098" w:author="User" w:date="2022-09-10T13:36:00Z">
          <w:r w:rsidR="00050679" w:rsidRPr="00E33574" w:rsidDel="00B47A1B">
            <w:rPr>
              <w:rFonts w:ascii="Khmer MEF1" w:hAnsi="Khmer MEF1" w:cs="Khmer MEF1"/>
              <w:sz w:val="24"/>
              <w:szCs w:val="24"/>
              <w:cs/>
            </w:rPr>
            <w:delText>....</w:delText>
          </w:r>
        </w:del>
      </w:ins>
      <w:ins w:id="13099" w:author="Voeun Kuyeng" w:date="2022-08-31T11:06:00Z">
        <w:del w:id="13100" w:author="User" w:date="2022-09-10T13:36:00Z"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</w:rPr>
            <w:delText>..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lang w:val="ca-ES"/>
              <w:rPrChange w:id="13101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​ 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</w:rPr>
            <w:delText xml:space="preserve">អ.ស.ផ. 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  <w:rPrChange w:id="13102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ឯកឧត្តម ត្រូវបានតែងតាំងជា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ប្រធានប្រតិភូសវនកម្មសម្រាប់ការធ្វើសវនកម្មក្នុងការិយបរិច្ឆេទឆ្នាំ</w:delText>
          </w:r>
        </w:del>
      </w:ins>
      <w:ins w:id="13103" w:author="Voeun Kuyeng" w:date="2022-09-06T17:33:00Z">
        <w:del w:id="13104" w:author="User" w:date="2022-09-10T13:36:00Z">
          <w:r w:rsidR="005932F5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3105" w:author="socheata.ol@hotmail.com" w:date="2022-09-02T15:25:00Z">
        <w:del w:id="13106" w:author="User" w:date="2022-09-10T13:36:00Z">
          <w:r w:rsidR="00792A8E" w:rsidRPr="00E33574" w:rsidDel="00B47A1B">
            <w:rPr>
              <w:rFonts w:ascii="Khmer MEF1" w:hAnsi="Khmer MEF1" w:cs="Khmer MEF1"/>
              <w:sz w:val="24"/>
              <w:szCs w:val="24"/>
              <w:lang w:val="ca-ES"/>
            </w:rPr>
            <w:delText>[</w:delText>
          </w:r>
        </w:del>
      </w:ins>
      <w:ins w:id="13107" w:author="Voeun Kuyeng" w:date="2022-08-31T11:06:00Z">
        <w:del w:id="13108" w:author="User" w:date="2022-09-10T13:36:00Z"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២០២២</w:delText>
          </w:r>
        </w:del>
      </w:ins>
      <w:ins w:id="13109" w:author="socheata.ol@hotmail.com" w:date="2022-09-02T15:25:00Z">
        <w:del w:id="13110" w:author="User" w:date="2022-09-10T13:36:00Z">
          <w:r w:rsidR="0058757B" w:rsidRPr="00E33574" w:rsidDel="00B47A1B">
            <w:rPr>
              <w:rFonts w:ascii="Khmer MEF1" w:hAnsi="Khmer MEF1" w:cs="Khmer MEF1"/>
              <w:sz w:val="24"/>
              <w:szCs w:val="24"/>
              <w:lang w:val="ca-ES"/>
              <w:rPrChange w:id="13111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</w:del>
      </w:ins>
      <w:ins w:id="13112" w:author="Voeun Kuyeng" w:date="2022-08-31T11:06:00Z">
        <w:del w:id="13113" w:author="User" w:date="2022-09-10T13:36:00Z"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នេះ។</w:delText>
          </w:r>
        </w:del>
      </w:ins>
    </w:p>
    <w:p w14:paraId="7E9A7613" w14:textId="01D6A6E8" w:rsidR="00F226D0" w:rsidRPr="00E33574" w:rsidDel="00B47A1B" w:rsidRDefault="00F226D0">
      <w:pPr>
        <w:spacing w:after="120" w:line="240" w:lineRule="auto"/>
        <w:ind w:firstLine="720"/>
        <w:jc w:val="both"/>
        <w:rPr>
          <w:ins w:id="13114" w:author="Voeun Kuyeng" w:date="2022-08-31T11:06:00Z"/>
          <w:del w:id="13115" w:author="User" w:date="2022-09-10T13:36:00Z"/>
          <w:rFonts w:ascii="Khmer MEF1" w:hAnsi="Khmer MEF1" w:cs="Khmer MEF1"/>
          <w:sz w:val="24"/>
          <w:szCs w:val="24"/>
          <w:lang w:val="ca-ES"/>
        </w:rPr>
        <w:pPrChange w:id="13116" w:author="Un Seakamey" w:date="2022-09-23T09:01:00Z">
          <w:pPr>
            <w:spacing w:after="0" w:line="228" w:lineRule="auto"/>
            <w:jc w:val="both"/>
          </w:pPr>
        </w:pPrChange>
      </w:pPr>
      <w:ins w:id="13117" w:author="Voeun Kuyeng" w:date="2022-08-31T11:06:00Z">
        <w:del w:id="13118" w:author="User" w:date="2022-09-10T13:36:00Z"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  <w:rPrChange w:id="13119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ខ</w:delText>
          </w:r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120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-លោក/លោកស្រី/កញ្ញា</w:delText>
          </w:r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.............ជាអនុប្រធាន</w:delText>
          </w:r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ប្រតិភូ។</w:delText>
          </w:r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312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3122" w:author="socheata.ol@hotmail.com" w:date="2022-09-02T15:25:00Z">
        <w:del w:id="13123" w:author="User" w:date="2022-09-10T13:36:00Z">
          <w:r w:rsidR="00792A8E"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អនុលោម</w:delText>
          </w:r>
        </w:del>
      </w:ins>
      <w:ins w:id="13124" w:author="Voeun Kuyeng" w:date="2022-08-31T11:06:00Z">
        <w:del w:id="13125" w:author="User" w:date="2022-09-10T13:36:00Z"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 xml:space="preserve">យោងតាមប្រកាសលេខ............ស្តីពីការតែងតាំងប្រធាននាយកដ្ឋាន និងអនុប្រធាននាយកដ្ឋាននៃអង្គភាពសវនកម្មផ្ទៃក្នុងនៃ </w:delText>
          </w:r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  <w:rPrChange w:id="13126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 xml:space="preserve"> </w:delText>
          </w:r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127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លោក/</w:delText>
          </w:r>
          <w:r w:rsidRPr="00E33574" w:rsidDel="00B47A1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128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លោកស្រី/កញ្ញា ត្រូវបានតែងតាំងជាប្រធាន/អនុប្រធាននាយកដ្ឋានសវនកម្មទី.....។ លោក/លោកស្រី/</w:delText>
          </w:r>
          <w:r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  <w:rPrChange w:id="1312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កញ្ញា </w:delText>
          </w:r>
          <w:r w:rsidRPr="00E33574" w:rsidDel="00B47A1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313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បានបញ្ចប់ការសិក្សាកម្រិត........នៅសកលវិទ្យាល័យ.........................។ </w:delText>
          </w:r>
          <w:r w:rsidRPr="00E33574" w:rsidDel="00B47A1B">
            <w:rPr>
              <w:rFonts w:ascii="Khmer MEF1" w:hAnsi="Khmer MEF1" w:cs="Khmer MEF1"/>
              <w:spacing w:val="-4"/>
              <w:sz w:val="24"/>
              <w:szCs w:val="24"/>
              <w:cs/>
              <w:rPrChange w:id="131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យោងតាមសេចក្តីសម្រេចលេខ</w:delText>
          </w:r>
          <w:r w:rsidRPr="00E33574" w:rsidDel="00B47A1B">
            <w:rPr>
              <w:rFonts w:ascii="Khmer MEF1" w:hAnsi="Khmer MEF1" w:cs="Khmer MEF1"/>
              <w:sz w:val="24"/>
              <w:szCs w:val="24"/>
              <w:cs/>
            </w:rPr>
            <w:delText xml:space="preserve"> ............</w:delText>
          </w:r>
          <w:r w:rsidRPr="00E33574" w:rsidDel="00B47A1B">
            <w:rPr>
              <w:rFonts w:ascii="Khmer MEF1" w:hAnsi="Khmer MEF1" w:cs="Khmer MEF1"/>
              <w:sz w:val="24"/>
              <w:szCs w:val="24"/>
            </w:rPr>
            <w:delText xml:space="preserve">​ </w:delText>
          </w:r>
          <w:r w:rsidRPr="00E33574" w:rsidDel="00B47A1B">
            <w:rPr>
              <w:rFonts w:ascii="Khmer MEF1" w:hAnsi="Khmer MEF1" w:cs="Khmer MEF1"/>
              <w:spacing w:val="6"/>
              <w:sz w:val="24"/>
              <w:szCs w:val="24"/>
              <w:cs/>
            </w:rPr>
            <w:delText xml:space="preserve">អ.ស.ផ. </w:delText>
          </w:r>
          <w:r w:rsidRPr="00E33574" w:rsidDel="00B47A1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3132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លោក/លោកស្រី/កញ្ញា </w:delText>
          </w:r>
          <w:r w:rsidRPr="00E33574" w:rsidDel="00B47A1B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ត្រូវបានតែងតាំងជា</w:delText>
          </w:r>
          <w:r w:rsidRPr="00E33574" w:rsidDel="00B47A1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..</w:delText>
          </w:r>
        </w:del>
      </w:ins>
      <w:ins w:id="13133" w:author="Voeun Kuyeng" w:date="2022-08-31T16:41:00Z">
        <w:del w:id="13134" w:author="User" w:date="2022-09-10T13:36:00Z">
          <w:r w:rsidR="00CA254A" w:rsidRPr="00E33574" w:rsidDel="00B47A1B">
            <w:rPr>
              <w:rFonts w:ascii="Khmer MEF1" w:hAnsi="Khmer MEF1" w:cs="Khmer MEF1"/>
              <w:spacing w:val="6"/>
              <w:sz w:val="24"/>
              <w:szCs w:val="24"/>
              <w:lang w:val="ca-ES"/>
            </w:rPr>
            <w:delText>.</w:delText>
          </w:r>
        </w:del>
      </w:ins>
      <w:ins w:id="13135" w:author="Voeun Kuyeng" w:date="2022-09-06T17:34:00Z">
        <w:del w:id="13136" w:author="User" w:date="2022-09-10T13:36:00Z">
          <w:r w:rsidR="005932F5" w:rsidRPr="00E33574" w:rsidDel="00B47A1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...</w:delText>
          </w:r>
        </w:del>
      </w:ins>
      <w:ins w:id="13137" w:author="Voeun Kuyeng" w:date="2022-08-31T16:41:00Z">
        <w:del w:id="13138" w:author="User" w:date="2022-09-10T13:36:00Z">
          <w:r w:rsidR="00CA254A" w:rsidRPr="00E33574" w:rsidDel="00B47A1B">
            <w:rPr>
              <w:rFonts w:ascii="Khmer MEF1" w:hAnsi="Khmer MEF1" w:cs="Khmer MEF1"/>
              <w:spacing w:val="6"/>
              <w:sz w:val="24"/>
              <w:szCs w:val="24"/>
              <w:lang w:val="ca-ES"/>
            </w:rPr>
            <w:delText>...</w:delText>
          </w:r>
        </w:del>
      </w:ins>
      <w:ins w:id="13139" w:author="Voeun Kuyeng" w:date="2022-08-31T11:06:00Z">
        <w:del w:id="13140" w:author="User" w:date="2022-09-10T13:36:00Z">
          <w:r w:rsidRPr="00E33574" w:rsidDel="00B47A1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........សម្រាប់ការធ្វើសវនកម្មក្នុង</w:delText>
          </w:r>
          <w:r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ការិយបរិច្ឆេទឆ្នាំ</w:delText>
          </w:r>
        </w:del>
      </w:ins>
      <w:ins w:id="13141" w:author="socheata.ol@hotmail.com" w:date="2022-09-02T15:26:00Z">
        <w:del w:id="13142" w:author="User" w:date="2022-09-10T13:36:00Z">
          <w:r w:rsidR="005C1870" w:rsidRPr="00E33574" w:rsidDel="00B47A1B">
            <w:rPr>
              <w:rFonts w:ascii="Khmer MEF1" w:hAnsi="Khmer MEF1" w:cs="Khmer MEF1"/>
              <w:sz w:val="24"/>
              <w:szCs w:val="24"/>
            </w:rPr>
            <w:delText>[</w:delText>
          </w:r>
        </w:del>
      </w:ins>
      <w:ins w:id="13143" w:author="Voeun Kuyeng" w:date="2022-08-31T11:06:00Z">
        <w:del w:id="13144" w:author="User" w:date="2022-09-10T13:36:00Z">
          <w:r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២០២២</w:delText>
          </w:r>
        </w:del>
      </w:ins>
      <w:ins w:id="13145" w:author="socheata.ol@hotmail.com" w:date="2022-09-02T15:26:00Z">
        <w:del w:id="13146" w:author="User" w:date="2022-09-10T13:36:00Z">
          <w:r w:rsidR="005C1870" w:rsidRPr="00E33574" w:rsidDel="00B47A1B">
            <w:rPr>
              <w:rFonts w:ascii="Khmer MEF1" w:hAnsi="Khmer MEF1" w:cs="Khmer MEF1"/>
              <w:sz w:val="24"/>
              <w:szCs w:val="24"/>
              <w:lang w:val="ca-ES"/>
            </w:rPr>
            <w:delText>]</w:delText>
          </w:r>
        </w:del>
      </w:ins>
      <w:ins w:id="13147" w:author="Voeun Kuyeng" w:date="2022-08-31T11:06:00Z">
        <w:del w:id="13148" w:author="User" w:date="2022-09-10T13:36:00Z">
          <w:r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នេះ។</w:delText>
          </w:r>
        </w:del>
      </w:ins>
    </w:p>
    <w:p w14:paraId="2CF0C5F5" w14:textId="3219AF48" w:rsidR="00DB3AD8" w:rsidRPr="00E33574" w:rsidDel="00F226D0" w:rsidRDefault="00DB3AD8">
      <w:pPr>
        <w:spacing w:after="120" w:line="240" w:lineRule="auto"/>
        <w:ind w:firstLine="567"/>
        <w:jc w:val="both"/>
        <w:rPr>
          <w:del w:id="13149" w:author="Voeun Kuyeng" w:date="2022-08-31T11:06:00Z"/>
          <w:rFonts w:ascii="Khmer MEF2" w:hAnsi="Khmer MEF2" w:cs="Khmer MEF2"/>
          <w:sz w:val="24"/>
          <w:szCs w:val="24"/>
        </w:rPr>
        <w:pPrChange w:id="13150" w:author="Un Seakamey" w:date="2022-09-23T09:01:00Z">
          <w:pPr>
            <w:spacing w:after="0" w:line="240" w:lineRule="auto"/>
            <w:ind w:firstLine="567"/>
          </w:pPr>
        </w:pPrChange>
      </w:pPr>
      <w:del w:id="13151" w:author="Voeun Kuyeng" w:date="2022-08-31T11:06:00Z">
        <w:r w:rsidRPr="00E33574" w:rsidDel="00F226D0">
          <w:rPr>
            <w:rFonts w:ascii="Khmer MEF2" w:hAnsi="Khmer MEF2" w:cs="Khmer MEF2"/>
            <w:sz w:val="24"/>
            <w:szCs w:val="24"/>
            <w:cs/>
          </w:rPr>
          <w:delText>១.សេចក្តីសង្ខេប</w:delText>
        </w:r>
      </w:del>
    </w:p>
    <w:p w14:paraId="2BE720B8" w14:textId="7E2415F9" w:rsidR="002350D6" w:rsidRPr="00E33574" w:rsidDel="005E5CDD" w:rsidRDefault="002350D6">
      <w:pPr>
        <w:pStyle w:val="NormalWeb"/>
        <w:spacing w:before="0" w:beforeAutospacing="0" w:after="120" w:afterAutospacing="0"/>
        <w:ind w:firstLine="709"/>
        <w:jc w:val="both"/>
        <w:rPr>
          <w:del w:id="13152" w:author="Voeun Kuyeng" w:date="2022-07-06T15:57:00Z"/>
          <w:rFonts w:ascii="Khmer MEF1" w:hAnsi="Khmer MEF1" w:cs="Khmer MEF1"/>
          <w:spacing w:val="-12"/>
          <w:lang w:val="ca-ES"/>
          <w:rPrChange w:id="13153" w:author="Kem Sereyboth" w:date="2023-07-19T16:59:00Z">
            <w:rPr>
              <w:del w:id="13154" w:author="Voeun Kuyeng" w:date="2022-07-06T15:57:00Z"/>
              <w:rFonts w:ascii="Khmer MEF1" w:hAnsi="Khmer MEF1" w:cs="Khmer MEF1"/>
              <w:lang w:val="ca-ES"/>
            </w:rPr>
          </w:rPrChange>
        </w:rPr>
        <w:pPrChange w:id="13155" w:author="Un Seakamey" w:date="2022-09-23T09:01:00Z">
          <w:pPr>
            <w:pStyle w:val="NormalWeb"/>
            <w:spacing w:before="0" w:beforeAutospacing="0" w:after="0" w:afterAutospacing="0"/>
            <w:ind w:firstLine="709"/>
            <w:jc w:val="both"/>
          </w:pPr>
        </w:pPrChange>
      </w:pPr>
      <w:del w:id="13156" w:author="Voeun Kuyeng" w:date="2022-07-06T15:57:00Z">
        <w:r w:rsidRPr="00E33574" w:rsidDel="005E5CDD">
          <w:rPr>
            <w:rFonts w:ascii="Khmer MEF1" w:hAnsi="Khmer MEF1" w:cs="Khmer MEF1"/>
            <w:spacing w:val="-12"/>
            <w:cs/>
            <w:lang w:val="ca-ES"/>
            <w:rPrChange w:id="13157" w:author="Kem Sereyboth" w:date="2023-07-19T16:59:00Z">
              <w:rPr>
                <w:rFonts w:ascii="Khmer MEF1" w:hAnsi="Khmer MEF1" w:cs="Khmer MEF1"/>
                <w:spacing w:val="6"/>
                <w:cs/>
                <w:lang w:val="ca-ES"/>
              </w:rPr>
            </w:rPrChange>
          </w:rPr>
          <w:delText>សេចក្តីសង្ខេបគឺជាការរាយការណ៍អំពីធាតុសំខាន់ៗលើលទ្ធផលនៃការធ្វើសវនកម្មរបស់អង្គភាពសវនកម្មផ្ទៃក្នុងនៃ អ.ស.ហ. តាមសវនដ្ឋាននីមួយៗ។ សេចក្តីសង្ខេបជាផ្នែកមួយដ៏សំខាន់នៃរបាយការណ៍ ហើយក៏ជាផ្នែកដែលថ្នាក់ដឹកនាំ</w:delText>
        </w:r>
        <w:r w:rsidR="00B96E6C" w:rsidRPr="00E33574" w:rsidDel="005E5CDD">
          <w:rPr>
            <w:rFonts w:ascii="Khmer MEF1" w:hAnsi="Khmer MEF1" w:cs="Khmer MEF1"/>
            <w:spacing w:val="-12"/>
            <w:cs/>
            <w:lang w:val="ca-ES"/>
            <w:rPrChange w:id="13158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សវនដ្ឋាន</w:delText>
        </w:r>
        <w:r w:rsidRPr="00E33574" w:rsidDel="005E5CDD">
          <w:rPr>
            <w:rFonts w:ascii="Khmer MEF1" w:hAnsi="Khmer MEF1" w:cs="Khmer MEF1"/>
            <w:spacing w:val="-12"/>
            <w:cs/>
            <w:lang w:val="ca-ES"/>
            <w:rPrChange w:id="13159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 xml:space="preserve"> និងភាគីពាក់ព័ន្ធនានា អានច្រើនបំផុត។ សេចក្តីសង្ខេបគួរតែឆ្លុះបញ្ចាំងឲ្យបានពេញលេញ និងត្រឹមត្រូវតាមខ្លឹមសារសំខាន់ៗនៃតួរបាយការណ៍ ទន្ទឹមគ្នានេះ សេចក្តីសង្ខេប ត្រូវធ្វើឲ្យបានច្បាស់លាស់ និងមានតុល្យភាព។ ​</w:delText>
        </w:r>
      </w:del>
    </w:p>
    <w:p w14:paraId="5CDF0F14" w14:textId="07E5663E" w:rsidR="002350D6" w:rsidRPr="00E33574" w:rsidDel="005E5CDD" w:rsidRDefault="002350D6">
      <w:pPr>
        <w:pStyle w:val="NormalWeb"/>
        <w:spacing w:before="0" w:beforeAutospacing="0" w:after="120" w:afterAutospacing="0"/>
        <w:ind w:firstLine="709"/>
        <w:jc w:val="both"/>
        <w:rPr>
          <w:del w:id="13160" w:author="Voeun Kuyeng" w:date="2022-07-06T15:57:00Z"/>
          <w:rFonts w:ascii="Khmer MEF1" w:hAnsi="Khmer MEF1" w:cs="Khmer MEF1"/>
          <w:spacing w:val="-12"/>
          <w:lang w:val="ca-ES"/>
          <w:rPrChange w:id="13161" w:author="Kem Sereyboth" w:date="2023-07-19T16:59:00Z">
            <w:rPr>
              <w:del w:id="13162" w:author="Voeun Kuyeng" w:date="2022-07-06T15:57:00Z"/>
              <w:rFonts w:ascii="Khmer MEF1" w:hAnsi="Khmer MEF1" w:cs="Khmer MEF1"/>
              <w:lang w:val="ca-ES"/>
            </w:rPr>
          </w:rPrChange>
        </w:rPr>
        <w:pPrChange w:id="13163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164" w:author="Voeun Kuyeng" w:date="2022-07-06T15:57:00Z">
        <w:r w:rsidRPr="00E33574" w:rsidDel="005E5CDD">
          <w:rPr>
            <w:rFonts w:ascii="Khmer MEF1" w:hAnsi="Khmer MEF1" w:cs="Khmer MEF1"/>
            <w:spacing w:val="-12"/>
            <w:cs/>
            <w:lang w:val="ca-ES"/>
            <w:rPrChange w:id="13165" w:author="Kem Sereyboth" w:date="2023-07-19T16:5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delText>សេចក្តីសង្ខេបអាចសរសេរជាប្រយោគបច្ចុប្បន្នកាលឬអតីតកាលទៅតាមអ្វីដែលបានចង់សរសេរប្រាប់។ ប្រយោគបច្ចុប្បន្នកាលគួរត្រូវបានប្រើសម្រាប់សេចក្តីថ្លែងសំខាន់ៗ។</w:delText>
        </w:r>
        <w:r w:rsidR="00FF7926" w:rsidRPr="00E33574" w:rsidDel="005E5CDD">
          <w:rPr>
            <w:rFonts w:ascii="Khmer MEF1" w:hAnsi="Khmer MEF1" w:cs="Khmer MEF1"/>
            <w:spacing w:val="-12"/>
            <w:cs/>
            <w:lang w:val="ca-ES"/>
            <w:rPrChange w:id="13166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 xml:space="preserve"> សេចក្តីសង្ខេបអាចបញ្ចូលនូវ មាតិកាដូចខាងក្រោម៖</w:delText>
        </w:r>
      </w:del>
    </w:p>
    <w:p w14:paraId="7452631B" w14:textId="4CE1A0BE" w:rsidR="00FF7926" w:rsidRPr="00E33574" w:rsidDel="003A664A" w:rsidRDefault="00FF7926">
      <w:pPr>
        <w:pStyle w:val="NormalWeb"/>
        <w:spacing w:before="0" w:beforeAutospacing="0" w:after="120" w:afterAutospacing="0"/>
        <w:ind w:firstLine="720"/>
        <w:jc w:val="both"/>
        <w:rPr>
          <w:del w:id="13167" w:author="Voeun Kuyeng" w:date="2022-07-15T14:59:00Z"/>
          <w:rFonts w:ascii="Khmer MEF1" w:hAnsi="Khmer MEF1" w:cs="Khmer MEF1"/>
          <w:spacing w:val="-12"/>
          <w:lang w:val="ca-ES"/>
          <w:rPrChange w:id="13168" w:author="Kem Sereyboth" w:date="2023-07-19T16:59:00Z">
            <w:rPr>
              <w:del w:id="13169" w:author="Voeun Kuyeng" w:date="2022-07-15T14:59:00Z"/>
              <w:rFonts w:ascii="Khmer MEF1" w:hAnsi="Khmer MEF1" w:cs="Khmer MEF1"/>
              <w:b/>
              <w:bCs/>
              <w:lang w:val="ca-ES"/>
            </w:rPr>
          </w:rPrChange>
        </w:rPr>
        <w:pPrChange w:id="13170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171" w:author="Voeun Kuyeng" w:date="2022-07-15T14:59:00Z">
        <w:r w:rsidRPr="00E33574" w:rsidDel="003A664A">
          <w:rPr>
            <w:rFonts w:ascii="Khmer MEF1" w:hAnsi="Khmer MEF1" w:cs="Khmer MEF1"/>
            <w:spacing w:val="-12"/>
            <w:cs/>
            <w:lang w:val="ca-ES"/>
            <w:rPrChange w:id="13172" w:author="Kem Sereyboth" w:date="2023-07-19T16:59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delText>ក</w:delText>
        </w:r>
        <w:r w:rsidRPr="00E33574" w:rsidDel="003A664A">
          <w:rPr>
            <w:rFonts w:ascii="Khmer MEF1" w:hAnsi="Khmer MEF1" w:cs="Khmer MEF1"/>
            <w:spacing w:val="-12"/>
            <w:lang w:val="ca-ES"/>
            <w:rPrChange w:id="13173" w:author="Kem Sereyboth" w:date="2023-07-19T16:59:00Z">
              <w:rPr>
                <w:rFonts w:ascii="Khmer MEF1" w:hAnsi="Khmer MEF1" w:cs="Khmer MEF1"/>
                <w:b/>
                <w:bCs/>
                <w:lang w:val="ca-ES"/>
              </w:rPr>
            </w:rPrChange>
          </w:rPr>
          <w:delText>-</w:delText>
        </w:r>
        <w:r w:rsidRPr="00E33574" w:rsidDel="003A664A">
          <w:rPr>
            <w:rFonts w:ascii="Khmer MEF1" w:hAnsi="Khmer MEF1" w:cs="Khmer MEF1"/>
            <w:spacing w:val="-12"/>
            <w:cs/>
            <w:lang w:val="ca-ES"/>
            <w:rPrChange w:id="13174" w:author="Kem Sereyboth" w:date="2023-07-19T16:59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delText>សាវតា</w:delText>
        </w:r>
      </w:del>
    </w:p>
    <w:p w14:paraId="4F2B62CD" w14:textId="313E03FF" w:rsidR="009D7888" w:rsidRPr="00E33574" w:rsidDel="005E5CDD" w:rsidRDefault="009D7888">
      <w:pPr>
        <w:pStyle w:val="NormalWeb"/>
        <w:spacing w:before="0" w:beforeAutospacing="0" w:after="120" w:afterAutospacing="0"/>
        <w:ind w:firstLine="720"/>
        <w:jc w:val="both"/>
        <w:rPr>
          <w:del w:id="13175" w:author="Voeun Kuyeng" w:date="2022-07-06T15:56:00Z"/>
          <w:rFonts w:ascii="Khmer MEF1" w:hAnsi="Khmer MEF1" w:cs="Khmer MEF1"/>
          <w:spacing w:val="-12"/>
          <w:lang w:val="ca-ES"/>
          <w:rPrChange w:id="13176" w:author="Kem Sereyboth" w:date="2023-07-19T16:59:00Z">
            <w:rPr>
              <w:del w:id="13177" w:author="Voeun Kuyeng" w:date="2022-07-06T15:56:00Z"/>
              <w:rFonts w:ascii="Khmer MEF1" w:hAnsi="Khmer MEF1" w:cs="Khmer MEF1"/>
              <w:color w:val="0070C0"/>
              <w:lang w:val="ca-ES"/>
            </w:rPr>
          </w:rPrChange>
        </w:rPr>
        <w:pPrChange w:id="13178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179" w:author="Voeun Kuyeng" w:date="2022-07-06T15:56:00Z">
        <w:r w:rsidRPr="00E33574" w:rsidDel="005E5CDD">
          <w:rPr>
            <w:rFonts w:ascii="Khmer MEF1" w:hAnsi="Khmer MEF1" w:cs="Khmer MEF1"/>
            <w:spacing w:val="-12"/>
            <w:cs/>
            <w:lang w:val="ca-ES"/>
            <w:rPrChange w:id="13180" w:author="Kem Sereyboth" w:date="2023-07-19T16:59:00Z">
              <w:rPr>
                <w:rFonts w:ascii="Khmer MEF1" w:hAnsi="Khmer MEF1" w:cs="Khmer MEF1"/>
                <w:color w:val="0070C0"/>
                <w:spacing w:val="-4"/>
                <w:cs/>
                <w:lang w:val="ca-ES"/>
              </w:rPr>
            </w:rPrChange>
          </w:rPr>
          <w:delText>យោងតាមច្បាប់ស្តីពីការរៀបចំនិងការប្រព្រឹត្តទៅនៃអាជ្ញាធរសេវាហិរញ្ញវត្ថុមិនមែនធនា​គា​​រ និងអនុ</w:delText>
        </w:r>
        <w:r w:rsidR="003B62D7" w:rsidRPr="00E33574" w:rsidDel="005E5CDD">
          <w:rPr>
            <w:rFonts w:ascii="Khmer MEF1" w:hAnsi="Khmer MEF1" w:cs="Khmer MEF1"/>
            <w:spacing w:val="-12"/>
            <w:cs/>
            <w:lang w:val="ca-ES"/>
            <w:rPrChange w:id="13181" w:author="Kem Sereyboth" w:date="2023-07-19T16:59:00Z">
              <w:rPr>
                <w:rFonts w:ascii="Khmer MEF1" w:hAnsi="Khmer MEF1" w:cs="Khmer MEF1"/>
                <w:color w:val="0070C0"/>
                <w:spacing w:val="-4"/>
                <w:cs/>
                <w:lang w:val="ca-ES"/>
              </w:rPr>
            </w:rPrChange>
          </w:rPr>
          <w:delText>-</w:delText>
        </w:r>
        <w:r w:rsidRPr="00E33574" w:rsidDel="005E5CDD">
          <w:rPr>
            <w:rFonts w:ascii="Khmer MEF1" w:hAnsi="Khmer MEF1" w:cs="Khmer MEF1"/>
            <w:spacing w:val="-12"/>
            <w:cs/>
            <w:lang w:val="ca-ES"/>
            <w:rPrChange w:id="13182" w:author="Kem Sereyboth" w:date="2023-07-19T16:59:00Z">
              <w:rPr>
                <w:rFonts w:ascii="Khmer MEF1" w:hAnsi="Khmer MEF1" w:cs="Khmer MEF1"/>
                <w:color w:val="0070C0"/>
                <w:spacing w:val="-4"/>
                <w:cs/>
                <w:lang w:val="ca-ES"/>
              </w:rPr>
            </w:rPrChange>
          </w:rPr>
          <w:delText xml:space="preserve">ក្រឹត្យស្ដីពីការរៀបចំនិងការប្រព្រឹត្តទៅរបស់អង្គភាពក្រោមឱវាទរបស់អាជ្ញាធរសេវាហិរញ្ញវត្ថុមិនមែនធនាគារ </w:delText>
        </w:r>
        <w:r w:rsidRPr="00E33574" w:rsidDel="005E5CDD">
          <w:rPr>
            <w:rFonts w:ascii="Khmer MEF1" w:hAnsi="Khmer MEF1" w:cs="Khmer MEF1"/>
            <w:spacing w:val="-12"/>
            <w:lang w:val="ca-ES"/>
            <w:rPrChange w:id="13183" w:author="Kem Sereyboth" w:date="2023-07-19T16:59:00Z">
              <w:rPr>
                <w:rFonts w:ascii="Khmer MEF1" w:hAnsi="Khmer MEF1" w:cs="Khmer MEF1"/>
                <w:color w:val="0070C0"/>
                <w:spacing w:val="-4"/>
                <w:lang w:val="ca-ES"/>
              </w:rPr>
            </w:rPrChange>
          </w:rPr>
          <w:delText>[</w:delText>
        </w:r>
        <w:r w:rsidRPr="00E33574" w:rsidDel="005E5CDD">
          <w:rPr>
            <w:rFonts w:ascii="Khmer MEF1" w:hAnsi="Khmer MEF1" w:cs="Khmer MEF1"/>
            <w:spacing w:val="-12"/>
            <w:cs/>
            <w:lang w:val="ca-ES"/>
            <w:rPrChange w:id="13184" w:author="Kem Sereyboth" w:date="2023-07-19T16:59:00Z">
              <w:rPr>
                <w:rFonts w:ascii="Khmer MEF1" w:hAnsi="Khmer MEF1" w:cs="Khmer MEF1"/>
                <w:color w:val="0070C0"/>
                <w:spacing w:val="-4"/>
                <w:cs/>
                <w:lang w:val="ca-ES"/>
              </w:rPr>
            </w:rPrChange>
          </w:rPr>
          <w:delText>សវនដ្ឋាន</w:delText>
        </w:r>
        <w:r w:rsidRPr="00E33574" w:rsidDel="005E5CDD">
          <w:rPr>
            <w:rFonts w:ascii="Khmer MEF1" w:hAnsi="Khmer MEF1" w:cs="Khmer MEF1"/>
            <w:spacing w:val="-12"/>
            <w:lang w:val="ca-ES"/>
            <w:rPrChange w:id="13185" w:author="Kem Sereyboth" w:date="2023-07-19T16:59:00Z">
              <w:rPr>
                <w:rFonts w:ascii="Khmer MEF1" w:hAnsi="Khmer MEF1" w:cs="Khmer MEF1"/>
                <w:color w:val="0070C0"/>
                <w:spacing w:val="-4"/>
                <w:lang w:val="ca-ES"/>
              </w:rPr>
            </w:rPrChange>
          </w:rPr>
          <w:delText>]</w:delText>
        </w:r>
        <w:r w:rsidRPr="00E33574" w:rsidDel="005E5CDD">
          <w:rPr>
            <w:rFonts w:ascii="Khmer MEF1" w:hAnsi="Khmer MEF1" w:cs="Khmer MEF1"/>
            <w:spacing w:val="-12"/>
            <w:cs/>
            <w:lang w:val="ca-ES"/>
            <w:rPrChange w:id="13186" w:author="Kem Sereyboth" w:date="2023-07-19T16:59:00Z">
              <w:rPr>
                <w:rFonts w:ascii="Khmer MEF1" w:hAnsi="Khmer MEF1" w:cs="Khmer MEF1"/>
                <w:color w:val="0070C0"/>
                <w:spacing w:val="-4"/>
                <w:cs/>
                <w:lang w:val="ca-ES"/>
              </w:rPr>
            </w:rPrChange>
          </w:rPr>
          <w:delText xml:space="preserve"> ត្រូវបានបង្កើតឡើង។ ដើម្បីធានាបានការអនុវត្តការងារប្រកបដោយប្រសិទ្ធភាព ស្របតាមច្បាប់ និងអនុក្រឹត្យខាងលើអាជ្ញាធរសេវាហិរញ្ញវត្ថុមិនមែនធនា​គា​​រ បានដាក់ចេញនូវ</w:delText>
        </w:r>
        <w:r w:rsidR="003B62D7" w:rsidRPr="00E33574" w:rsidDel="005E5CDD">
          <w:rPr>
            <w:rFonts w:ascii="Khmer MEF1" w:hAnsi="Khmer MEF1" w:cs="Khmer MEF1"/>
            <w:spacing w:val="-12"/>
            <w:cs/>
            <w:lang w:val="ca-ES"/>
            <w:rPrChange w:id="13187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 xml:space="preserve">ប្រកាសលេខ </w:delText>
        </w:r>
        <w:r w:rsidR="00FE0817" w:rsidRPr="00E33574" w:rsidDel="005E5CDD">
          <w:rPr>
            <w:rFonts w:ascii="Khmer MEF1" w:hAnsi="Khmer MEF1" w:cs="Khmer MEF1"/>
            <w:spacing w:val="-12"/>
            <w:cs/>
            <w:lang w:val="ca-ES"/>
            <w:rPrChange w:id="13188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......</w:delText>
        </w:r>
        <w:r w:rsidR="003B62D7" w:rsidRPr="00E33574" w:rsidDel="005E5CDD">
          <w:rPr>
            <w:rFonts w:ascii="Khmer MEF1" w:hAnsi="Khmer MEF1" w:cs="Khmer MEF1"/>
            <w:spacing w:val="-12"/>
            <w:cs/>
            <w:lang w:val="ca-ES"/>
            <w:rPrChange w:id="13189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 xml:space="preserve"> អ.ស.ហ.ប្រ.ក. ចុះថ្ងៃទី​</w:delText>
        </w:r>
        <w:r w:rsidR="00FE0817" w:rsidRPr="00E33574" w:rsidDel="005E5CDD">
          <w:rPr>
            <w:rFonts w:ascii="Khmer MEF1" w:hAnsi="Khmer MEF1" w:cs="Khmer MEF1"/>
            <w:spacing w:val="-12"/>
            <w:cs/>
            <w:lang w:val="ca-ES"/>
            <w:rPrChange w:id="13190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......</w:delText>
        </w:r>
        <w:r w:rsidR="003B62D7" w:rsidRPr="00E33574" w:rsidDel="005E5CDD">
          <w:rPr>
            <w:rFonts w:ascii="Khmer MEF1" w:hAnsi="Khmer MEF1" w:cs="Khmer MEF1"/>
            <w:spacing w:val="-12"/>
            <w:cs/>
            <w:lang w:val="ca-ES"/>
            <w:rPrChange w:id="13191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​ ខែ</w:delText>
        </w:r>
        <w:r w:rsidR="00FE0817" w:rsidRPr="00E33574" w:rsidDel="005E5CDD">
          <w:rPr>
            <w:rFonts w:ascii="Khmer MEF1" w:hAnsi="Khmer MEF1" w:cs="Khmer MEF1"/>
            <w:spacing w:val="-12"/>
            <w:cs/>
            <w:lang w:val="ca-ES"/>
            <w:rPrChange w:id="13192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.....</w:delText>
        </w:r>
        <w:r w:rsidR="003B62D7" w:rsidRPr="00E33574" w:rsidDel="005E5CDD">
          <w:rPr>
            <w:rFonts w:ascii="Khmer MEF1" w:hAnsi="Khmer MEF1" w:cs="Khmer MEF1"/>
            <w:spacing w:val="-12"/>
            <w:cs/>
            <w:lang w:val="ca-ES"/>
            <w:rPrChange w:id="13193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 xml:space="preserve"> ឆ្នាំ</w:delText>
        </w:r>
        <w:r w:rsidR="00FE0817" w:rsidRPr="00E33574" w:rsidDel="005E5CDD">
          <w:rPr>
            <w:rFonts w:ascii="Khmer MEF1" w:hAnsi="Khmer MEF1" w:cs="Khmer MEF1"/>
            <w:spacing w:val="-12"/>
            <w:cs/>
            <w:lang w:val="ca-ES"/>
            <w:rPrChange w:id="13194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........</w:delText>
        </w:r>
        <w:r w:rsidR="003B62D7" w:rsidRPr="00E33574" w:rsidDel="005E5CDD">
          <w:rPr>
            <w:rFonts w:ascii="Khmer MEF1" w:hAnsi="Khmer MEF1" w:cs="Khmer MEF1"/>
            <w:spacing w:val="-12"/>
            <w:cs/>
            <w:lang w:val="ca-ES"/>
            <w:rPrChange w:id="13195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 xml:space="preserve"> ស្ដីពីការរៀបចំ និងការប្រព្រឹត្តទៅនៃនាយកដ្ឋាន និងអង្គភាពក្រោមឱវាទរបស់</w:delText>
        </w:r>
        <w:r w:rsidR="00FE0817" w:rsidRPr="00E33574" w:rsidDel="005E5CDD">
          <w:rPr>
            <w:rFonts w:ascii="Khmer MEF1" w:hAnsi="Khmer MEF1" w:cs="Khmer MEF1"/>
            <w:spacing w:val="-12"/>
            <w:lang w:val="ca-ES"/>
            <w:rPrChange w:id="13196" w:author="Kem Sereyboth" w:date="2023-07-19T16:59:00Z">
              <w:rPr>
                <w:rFonts w:ascii="Khmer MEF1" w:hAnsi="Khmer MEF1" w:cs="Khmer MEF1"/>
                <w:color w:val="0070C0"/>
                <w:lang w:val="ca-ES"/>
              </w:rPr>
            </w:rPrChange>
          </w:rPr>
          <w:delText>[</w:delText>
        </w:r>
        <w:r w:rsidR="00FE0817" w:rsidRPr="00E33574" w:rsidDel="005E5CDD">
          <w:rPr>
            <w:rFonts w:ascii="Khmer MEF1" w:hAnsi="Khmer MEF1" w:cs="Khmer MEF1"/>
            <w:spacing w:val="-12"/>
            <w:cs/>
            <w:lang w:val="ca-ES"/>
            <w:rPrChange w:id="13197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សវនដ្ឋាន</w:delText>
        </w:r>
        <w:r w:rsidR="00FE0817" w:rsidRPr="00E33574" w:rsidDel="005E5CDD">
          <w:rPr>
            <w:rFonts w:ascii="Khmer MEF1" w:hAnsi="Khmer MEF1" w:cs="Khmer MEF1"/>
            <w:spacing w:val="-12"/>
            <w:lang w:val="ca-ES"/>
            <w:rPrChange w:id="13198" w:author="Kem Sereyboth" w:date="2023-07-19T16:59:00Z">
              <w:rPr>
                <w:rFonts w:ascii="Khmer MEF1" w:hAnsi="Khmer MEF1" w:cs="Khmer MEF1"/>
                <w:color w:val="0070C0"/>
                <w:lang w:val="ca-ES"/>
              </w:rPr>
            </w:rPrChange>
          </w:rPr>
          <w:delText>]</w:delText>
        </w:r>
        <w:r w:rsidR="00FE0817" w:rsidRPr="00E33574" w:rsidDel="005E5CDD">
          <w:rPr>
            <w:rFonts w:ascii="Khmer MEF1" w:hAnsi="Khmer MEF1" w:cs="Khmer MEF1"/>
            <w:spacing w:val="-12"/>
            <w:cs/>
            <w:lang w:val="ca-ES"/>
            <w:rPrChange w:id="13199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។</w:delText>
        </w:r>
      </w:del>
    </w:p>
    <w:p w14:paraId="17B0F1C8" w14:textId="38B36394" w:rsidR="00FF7926" w:rsidRPr="00E33574" w:rsidDel="00F226D0" w:rsidRDefault="002043B8">
      <w:pPr>
        <w:pStyle w:val="NormalWeb"/>
        <w:spacing w:before="0" w:beforeAutospacing="0" w:after="120" w:afterAutospacing="0"/>
        <w:ind w:firstLine="720"/>
        <w:jc w:val="both"/>
        <w:rPr>
          <w:del w:id="13200" w:author="Voeun Kuyeng" w:date="2022-08-31T11:06:00Z"/>
          <w:rFonts w:ascii="Khmer MEF1" w:hAnsi="Khmer MEF1" w:cs="Khmer MEF1"/>
          <w:spacing w:val="-2"/>
          <w:lang w:val="ca-ES"/>
          <w:rPrChange w:id="13201" w:author="Kem Sereyboth" w:date="2023-07-19T16:59:00Z">
            <w:rPr>
              <w:del w:id="13202" w:author="Voeun Kuyeng" w:date="2022-08-31T11:06:00Z"/>
              <w:rFonts w:ascii="Khmer MEF1" w:hAnsi="Khmer MEF1" w:cs="Khmer MEF1"/>
              <w:lang w:val="ca-ES"/>
            </w:rPr>
          </w:rPrChange>
        </w:rPr>
        <w:pPrChange w:id="13203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204" w:author="Voeun Kuyeng" w:date="2022-08-31T11:06:00Z">
        <w:r w:rsidRPr="00E33574" w:rsidDel="00F226D0">
          <w:rPr>
            <w:rFonts w:ascii="Khmer MEF1" w:hAnsi="Khmer MEF1" w:cs="Khmer MEF1"/>
            <w:spacing w:val="-12"/>
            <w:cs/>
            <w:lang w:val="ca-ES"/>
            <w:rPrChange w:id="13205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អង្គភាពសវនកម្មផ្ទៃក្នុង</w:delText>
        </w:r>
      </w:del>
      <w:del w:id="13206" w:author="Voeun Kuyeng" w:date="2022-07-18T16:13:00Z">
        <w:r w:rsidR="00B96E6C" w:rsidRPr="00E33574" w:rsidDel="00002624">
          <w:rPr>
            <w:rFonts w:ascii="Khmer MEF1" w:hAnsi="Khmer MEF1" w:cs="Khmer MEF1"/>
            <w:spacing w:val="-6"/>
            <w:cs/>
            <w:lang w:val="ca-ES"/>
            <w:rPrChange w:id="13207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នៃ</w:delText>
        </w:r>
      </w:del>
      <w:ins w:id="13208" w:author="Sethvannak Sam" w:date="2022-07-07T14:57:00Z">
        <w:del w:id="13209" w:author="Voeun Kuyeng" w:date="2022-07-18T16:13:00Z">
          <w:r w:rsidR="00645C69" w:rsidRPr="00E33574" w:rsidDel="00002624">
            <w:rPr>
              <w:rFonts w:ascii="Khmer MEF1" w:hAnsi="Khmer MEF1" w:cs="Khmer MEF1"/>
              <w:spacing w:val="-6"/>
              <w:cs/>
              <w:lang w:val="ca-ES"/>
              <w:rPrChange w:id="1321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អាជ្ញាធរសេវាហិរញ្ញវត្ថុមិនមែនធនាគារ</w:delText>
          </w:r>
        </w:del>
      </w:ins>
      <w:del w:id="13211" w:author="Voeun Kuyeng" w:date="2022-07-18T16:13:00Z">
        <w:r w:rsidR="00B96E6C" w:rsidRPr="00E33574" w:rsidDel="00002624">
          <w:rPr>
            <w:rFonts w:ascii="Khmer MEF1" w:hAnsi="Khmer MEF1" w:cs="Khmer MEF1"/>
            <w:spacing w:val="-6"/>
            <w:cs/>
            <w:lang w:val="ca-ES"/>
            <w:rPrChange w:id="13212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 xml:space="preserve"> </w:delText>
        </w:r>
      </w:del>
      <w:ins w:id="13213" w:author="Sethvannak Sam" w:date="2022-07-07T14:57:00Z">
        <w:del w:id="13214" w:author="Voeun Kuyeng" w:date="2022-07-18T16:13:00Z">
          <w:r w:rsidR="00645C69" w:rsidRPr="00E33574" w:rsidDel="00002624">
            <w:rPr>
              <w:rFonts w:ascii="Khmer MEF1" w:hAnsi="Khmer MEF1" w:cs="Khmer MEF1"/>
              <w:spacing w:val="-6"/>
              <w:cs/>
              <w:lang w:val="ca-ES"/>
              <w:rPrChange w:id="1321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(</w:delText>
          </w:r>
        </w:del>
      </w:ins>
      <w:del w:id="13216" w:author="Voeun Kuyeng" w:date="2022-07-18T16:13:00Z">
        <w:r w:rsidR="00B96E6C" w:rsidRPr="00E33574" w:rsidDel="00002624">
          <w:rPr>
            <w:rFonts w:ascii="Khmer MEF1" w:hAnsi="Khmer MEF1" w:cs="Khmer MEF1"/>
            <w:spacing w:val="-6"/>
            <w:cs/>
            <w:lang w:val="ca-ES"/>
            <w:rPrChange w:id="13217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 xml:space="preserve">អ.ស.ហ. </w:delText>
        </w:r>
      </w:del>
      <w:del w:id="13218" w:author="Voeun Kuyeng" w:date="2022-08-31T11:06:00Z">
        <w:r w:rsidRPr="00E33574" w:rsidDel="00F226D0">
          <w:rPr>
            <w:rFonts w:ascii="Khmer MEF1" w:hAnsi="Khmer MEF1" w:cs="Khmer MEF1"/>
            <w:spacing w:val="-6"/>
            <w:cs/>
            <w:lang w:val="ca-ES"/>
            <w:rPrChange w:id="13219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បាន</w:delText>
        </w:r>
      </w:del>
      <w:del w:id="13220" w:author="Voeun Kuyeng" w:date="2022-07-25T11:10:00Z">
        <w:r w:rsidRPr="00E33574" w:rsidDel="008971F1">
          <w:rPr>
            <w:rFonts w:ascii="Khmer MEF1" w:hAnsi="Khmer MEF1" w:cs="Khmer MEF1"/>
            <w:spacing w:val="-6"/>
            <w:cs/>
            <w:lang w:val="ca-ES"/>
            <w:rPrChange w:id="13221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ត្រួតពិនិត្យ</w:delText>
        </w:r>
      </w:del>
      <w:del w:id="13222" w:author="Voeun Kuyeng" w:date="2022-07-25T11:13:00Z">
        <w:r w:rsidRPr="00E33574" w:rsidDel="000D0761">
          <w:rPr>
            <w:rFonts w:ascii="Khmer MEF1" w:hAnsi="Khmer MEF1" w:cs="Khmer MEF1"/>
            <w:spacing w:val="-6"/>
            <w:cs/>
            <w:lang w:val="ca-ES"/>
            <w:rPrChange w:id="13223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 xml:space="preserve"> </w:delText>
        </w:r>
        <w:r w:rsidRPr="00E33574" w:rsidDel="000D0761">
          <w:rPr>
            <w:rFonts w:ascii="Khmer MEF1" w:hAnsi="Khmer MEF1" w:cs="Khmer MEF1"/>
            <w:spacing w:val="-6"/>
            <w:lang w:val="ca-ES"/>
            <w:rPrChange w:id="13224" w:author="Kem Sereyboth" w:date="2023-07-19T16:59:00Z">
              <w:rPr>
                <w:rFonts w:ascii="Khmer MEF1" w:hAnsi="Khmer MEF1" w:cs="Khmer MEF1"/>
                <w:lang w:val="ca-ES"/>
              </w:rPr>
            </w:rPrChange>
          </w:rPr>
          <w:delText>[</w:delText>
        </w:r>
        <w:r w:rsidRPr="00E33574" w:rsidDel="000D0761">
          <w:rPr>
            <w:rFonts w:ascii="Khmer MEF1" w:hAnsi="Khmer MEF1" w:cs="Khmer MEF1"/>
            <w:spacing w:val="-6"/>
            <w:cs/>
            <w:lang w:val="ca-ES"/>
            <w:rPrChange w:id="13225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សវនដ្ឋាន</w:delText>
        </w:r>
        <w:r w:rsidRPr="00E33574" w:rsidDel="000D0761">
          <w:rPr>
            <w:rFonts w:ascii="Khmer MEF1" w:hAnsi="Khmer MEF1" w:cs="Khmer MEF1"/>
            <w:spacing w:val="-6"/>
            <w:lang w:val="ca-ES"/>
            <w:rPrChange w:id="13226" w:author="Kem Sereyboth" w:date="2023-07-19T16:59:00Z">
              <w:rPr>
                <w:rFonts w:ascii="Khmer MEF1" w:hAnsi="Khmer MEF1" w:cs="Khmer MEF1"/>
                <w:lang w:val="ca-ES"/>
              </w:rPr>
            </w:rPrChange>
          </w:rPr>
          <w:delText>]</w:delText>
        </w:r>
        <w:r w:rsidRPr="00E33574" w:rsidDel="000D0761">
          <w:rPr>
            <w:rFonts w:ascii="Khmer MEF1" w:hAnsi="Khmer MEF1" w:cs="Khmer MEF1"/>
            <w:spacing w:val="-6"/>
            <w:cs/>
            <w:lang w:val="ca-ES"/>
            <w:rPrChange w:id="13227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 xml:space="preserve"> </w:delText>
        </w:r>
      </w:del>
      <w:del w:id="13228" w:author="Voeun Kuyeng" w:date="2022-07-26T10:35:00Z">
        <w:r w:rsidRPr="00E33574" w:rsidDel="000562B7">
          <w:rPr>
            <w:rFonts w:ascii="Khmer MEF1" w:hAnsi="Khmer MEF1" w:cs="Khmer MEF1"/>
            <w:spacing w:val="-14"/>
            <w:cs/>
            <w:lang w:val="ca-ES"/>
            <w:rPrChange w:id="13229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សម្រាប់ការិយបរិច្ឆេទ</w:delText>
        </w:r>
      </w:del>
      <w:del w:id="13230" w:author="Voeun Kuyeng" w:date="2022-07-15T15:05:00Z">
        <w:r w:rsidR="00B96E6C" w:rsidRPr="00E33574" w:rsidDel="003A664A">
          <w:rPr>
            <w:rFonts w:ascii="Khmer MEF1" w:hAnsi="Khmer MEF1" w:cs="Khmer MEF1"/>
            <w:spacing w:val="-14"/>
            <w:cs/>
            <w:lang w:val="ca-ES"/>
            <w:rPrChange w:id="13231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...</w:delText>
        </w:r>
      </w:del>
      <w:del w:id="13232" w:author="Voeun Kuyeng" w:date="2022-07-25T11:14:00Z">
        <w:r w:rsidR="00B96E6C" w:rsidRPr="00E33574" w:rsidDel="000D0761">
          <w:rPr>
            <w:rFonts w:ascii="Khmer MEF1" w:hAnsi="Khmer MEF1" w:cs="Khmer MEF1"/>
            <w:spacing w:val="-14"/>
            <w:cs/>
            <w:lang w:val="ca-ES"/>
            <w:rPrChange w:id="13233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.......</w:delText>
        </w:r>
      </w:del>
      <w:del w:id="13234" w:author="Voeun Kuyeng" w:date="2022-07-26T10:35:00Z">
        <w:r w:rsidR="00FC6E1B" w:rsidRPr="00E33574" w:rsidDel="000562B7">
          <w:rPr>
            <w:rFonts w:ascii="Khmer MEF1" w:hAnsi="Khmer MEF1" w:cs="Khmer MEF1"/>
            <w:spacing w:val="-14"/>
            <w:cs/>
            <w:lang w:val="ca-ES"/>
            <w:rPrChange w:id="13235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។ ការធ្វើសវនកម្ម</w:delText>
        </w:r>
      </w:del>
      <w:ins w:id="13236" w:author="Sethvannak Sam" w:date="2022-07-07T14:50:00Z">
        <w:del w:id="13237" w:author="Voeun Kuyeng" w:date="2022-08-16T10:43:00Z">
          <w:r w:rsidR="00A623FD" w:rsidRPr="00E33574" w:rsidDel="00A5467D">
            <w:rPr>
              <w:rFonts w:ascii="Khmer MEF1" w:hAnsi="Khmer MEF1" w:cs="Khmer MEF1"/>
              <w:spacing w:val="-14"/>
              <w:cs/>
              <w:lang w:val="ca-ES"/>
              <w:rPrChange w:id="13238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អនុលោមភាព</w:delText>
          </w:r>
        </w:del>
      </w:ins>
      <w:del w:id="13239" w:author="Voeun Kuyeng" w:date="2022-07-25T11:15:00Z">
        <w:r w:rsidR="00FC6E1B" w:rsidRPr="00E33574" w:rsidDel="000D0761">
          <w:rPr>
            <w:rFonts w:ascii="Khmer MEF1" w:hAnsi="Khmer MEF1" w:cs="Khmer MEF1"/>
            <w:spacing w:val="-14"/>
            <w:cs/>
            <w:lang w:val="ca-ES"/>
            <w:rPrChange w:id="13240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នេះ</w:delText>
        </w:r>
      </w:del>
      <w:del w:id="13241" w:author="Voeun Kuyeng" w:date="2022-08-31T11:06:00Z">
        <w:r w:rsidR="00FC6E1B" w:rsidRPr="00E33574" w:rsidDel="00F226D0">
          <w:rPr>
            <w:rFonts w:ascii="Khmer MEF1" w:hAnsi="Khmer MEF1" w:cs="Khmer MEF1"/>
            <w:spacing w:val="-14"/>
            <w:cs/>
            <w:lang w:val="ca-ES"/>
            <w:rPrChange w:id="13242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ជាផ្នែកមួយនៃផែនការប្រចាំឆ្នាំ (ឬជាការស៊ើបអង្កេតពិសេស</w:delText>
        </w:r>
      </w:del>
      <w:ins w:id="13243" w:author="Sethvannak Sam" w:date="2022-07-07T14:47:00Z">
        <w:del w:id="13244" w:author="Voeun Kuyeng" w:date="2022-08-31T11:06:00Z">
          <w:r w:rsidR="00725903" w:rsidRPr="00E33574" w:rsidDel="00F226D0">
            <w:rPr>
              <w:rFonts w:ascii="Khmer MEF1" w:hAnsi="Khmer MEF1" w:cs="Khmer MEF1"/>
              <w:spacing w:val="-14"/>
              <w:cs/>
              <w:lang w:val="ca-ES"/>
              <w:rPrChange w:id="13245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ការធ្វើសវនកម្ម</w:delText>
          </w:r>
        </w:del>
      </w:ins>
      <w:ins w:id="13246" w:author="Sethvannak Sam" w:date="2022-07-07T14:48:00Z">
        <w:del w:id="13247" w:author="Voeun Kuyeng" w:date="2022-08-31T11:06:00Z">
          <w:r w:rsidR="00A623FD" w:rsidRPr="00E33574" w:rsidDel="00F226D0">
            <w:rPr>
              <w:rFonts w:ascii="Khmer MEF1" w:hAnsi="Khmer MEF1" w:cs="Khmer MEF1"/>
              <w:spacing w:val="-14"/>
              <w:cs/>
              <w:lang w:val="ca-ES"/>
              <w:rPrChange w:id="13248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ដោយមិន</w:delText>
          </w:r>
          <w:r w:rsidR="00A623FD" w:rsidRPr="00E33574" w:rsidDel="00F226D0">
            <w:rPr>
              <w:rFonts w:ascii="Khmer MEF1" w:hAnsi="Khmer MEF1" w:cs="Khmer MEF1"/>
              <w:spacing w:val="-6"/>
              <w:cs/>
              <w:lang w:val="ca-ES"/>
              <w:rPrChange w:id="13249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បាន</w:delText>
          </w:r>
        </w:del>
      </w:ins>
      <w:ins w:id="13250" w:author="Sethvannak Sam" w:date="2022-07-07T14:47:00Z">
        <w:del w:id="13251" w:author="Voeun Kuyeng" w:date="2022-08-31T11:06:00Z">
          <w:r w:rsidR="00725903" w:rsidRPr="00E33574" w:rsidDel="00F226D0">
            <w:rPr>
              <w:rFonts w:ascii="Khmer MEF1" w:hAnsi="Khmer MEF1" w:cs="Khmer MEF1"/>
              <w:spacing w:val="-2"/>
              <w:cs/>
              <w:lang w:val="ca-ES"/>
              <w:rPrChange w:id="13252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ព្រាងទុក</w:delText>
          </w:r>
        </w:del>
      </w:ins>
      <w:del w:id="13253" w:author="Voeun Kuyeng" w:date="2022-08-31T11:06:00Z">
        <w:r w:rsidR="00FC6E1B" w:rsidRPr="00E33574" w:rsidDel="00F226D0">
          <w:rPr>
            <w:rFonts w:ascii="Khmer MEF1" w:hAnsi="Khmer MEF1" w:cs="Khmer MEF1"/>
            <w:spacing w:val="-2"/>
            <w:cs/>
            <w:lang w:val="ca-ES"/>
            <w:rPrChange w:id="13254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)</w:delText>
        </w:r>
        <w:r w:rsidR="00FC6E1B" w:rsidRPr="00E33574" w:rsidDel="00F226D0">
          <w:rPr>
            <w:rFonts w:ascii="Khmer MEF1" w:hAnsi="Khmer MEF1" w:cs="Khmer MEF1"/>
            <w:spacing w:val="-12"/>
            <w:cs/>
            <w:lang w:val="ca-ES"/>
            <w:rPrChange w:id="13255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 xml:space="preserve"> </w:delText>
        </w:r>
        <w:r w:rsidR="00FC6E1B" w:rsidRPr="00E33574" w:rsidDel="00F226D0">
          <w:rPr>
            <w:rFonts w:ascii="Khmer MEF1" w:hAnsi="Khmer MEF1" w:cs="Khmer MEF1"/>
            <w:cs/>
            <w:lang w:val="ca-ES"/>
          </w:rPr>
          <w:delText>របស់</w:delText>
        </w:r>
        <w:r w:rsidR="00FC6E1B" w:rsidRPr="00E33574" w:rsidDel="00F226D0">
          <w:rPr>
            <w:rFonts w:ascii="Khmer MEF1" w:hAnsi="Khmer MEF1" w:cs="Khmer MEF1"/>
            <w:spacing w:val="8"/>
            <w:cs/>
            <w:lang w:val="ca-ES"/>
            <w:rPrChange w:id="13256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អង្គភាពសវនកម្មផ្ទៃក្នុងនៃ អ.ស.ហ. ដែលទទួលបានការយល់ព្រមពី</w:delText>
        </w:r>
      </w:del>
      <w:ins w:id="13257" w:author="Sethvannak Sam" w:date="2022-07-07T14:56:00Z">
        <w:del w:id="13258" w:author="Voeun Kuyeng" w:date="2022-08-31T11:06:00Z">
          <w:r w:rsidR="000D4741" w:rsidRPr="00E33574" w:rsidDel="00F226D0">
            <w:rPr>
              <w:rFonts w:ascii="Khmer MEF1" w:hAnsi="Khmer MEF1" w:cs="Khmer MEF1"/>
              <w:spacing w:val="8"/>
              <w:cs/>
              <w:lang w:val="ca-ES"/>
              <w:rPrChange w:id="13259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 xml:space="preserve"> </w:delText>
          </w:r>
          <w:r w:rsidR="000D4741" w:rsidRPr="00E33574" w:rsidDel="00F226D0">
            <w:rPr>
              <w:rFonts w:ascii="Khmer MEF2" w:hAnsi="Khmer MEF2" w:cs="Khmer MEF2"/>
              <w:spacing w:val="8"/>
              <w:cs/>
              <w:lang w:val="ca-ES"/>
              <w:rPrChange w:id="13260" w:author="Kem Sereyboth" w:date="2023-07-19T16:59:00Z">
                <w:rPr>
                  <w:rFonts w:ascii="Khmer MEF2" w:hAnsi="Khmer MEF2" w:cs="Khmer MEF2"/>
                  <w:spacing w:val="-8"/>
                  <w:cs/>
                  <w:lang w:val="ca-ES"/>
                </w:rPr>
              </w:rPrChange>
            </w:rPr>
            <w:delText>ឯកឧត្តម</w:delText>
          </w:r>
        </w:del>
        <w:del w:id="13261" w:author="Voeun Kuyeng" w:date="2022-07-08T10:02:00Z">
          <w:r w:rsidR="000D4741" w:rsidRPr="00E33574" w:rsidDel="0068369B">
            <w:rPr>
              <w:rFonts w:ascii="Khmer MEF2" w:hAnsi="Khmer MEF2" w:cs="Khmer MEF2"/>
              <w:spacing w:val="8"/>
              <w:cs/>
              <w:lang w:val="ca-ES"/>
              <w:rPrChange w:id="13262" w:author="Kem Sereyboth" w:date="2023-07-19T16:59:00Z">
                <w:rPr>
                  <w:rFonts w:ascii="Khmer MEF2" w:hAnsi="Khmer MEF2" w:cs="Khmer MEF2"/>
                  <w:spacing w:val="-8"/>
                  <w:cs/>
                  <w:lang w:val="ca-ES"/>
                </w:rPr>
              </w:rPrChange>
            </w:rPr>
            <w:br/>
          </w:r>
        </w:del>
        <w:del w:id="13263" w:author="Voeun Kuyeng" w:date="2022-08-31T11:06:00Z">
          <w:r w:rsidR="000D4741" w:rsidRPr="00E33574" w:rsidDel="00F226D0">
            <w:rPr>
              <w:rFonts w:ascii="Khmer MEF2" w:hAnsi="Khmer MEF2" w:cs="Khmer MEF2"/>
              <w:spacing w:val="8"/>
              <w:cs/>
              <w:lang w:val="ca-ES"/>
              <w:rPrChange w:id="13264" w:author="Kem Sereyboth" w:date="2023-07-19T16:59:00Z">
                <w:rPr>
                  <w:rFonts w:ascii="Khmer MEF2" w:hAnsi="Khmer MEF2" w:cs="Khmer MEF2"/>
                  <w:spacing w:val="-8"/>
                  <w:cs/>
                  <w:lang w:val="ca-ES"/>
                </w:rPr>
              </w:rPrChange>
            </w:rPr>
            <w:delText>អគ្គបណ្ឌិតសភាចារ្យ</w:delText>
          </w:r>
          <w:r w:rsidR="000D4741" w:rsidRPr="00E33574" w:rsidDel="00F226D0">
            <w:rPr>
              <w:rFonts w:ascii="Khmer MEF2" w:hAnsi="Khmer MEF2" w:cs="Khmer MEF2"/>
              <w:cs/>
              <w:lang w:val="ca-ES"/>
              <w:rPrChange w:id="13265" w:author="Kem Sereyboth" w:date="2023-07-19T16:59:00Z">
                <w:rPr>
                  <w:rFonts w:ascii="Khmer MEF2" w:hAnsi="Khmer MEF2" w:cs="Khmer MEF2"/>
                  <w:spacing w:val="-8"/>
                  <w:cs/>
                  <w:lang w:val="ca-ES"/>
                </w:rPr>
              </w:rPrChange>
            </w:rPr>
            <w:delText xml:space="preserve">ឧបនាយករដ្ឋមន្ត្រី </w:delText>
          </w:r>
          <w:r w:rsidR="000D4741" w:rsidRPr="00E33574" w:rsidDel="00F226D0">
            <w:rPr>
              <w:rFonts w:ascii="Khmer MEF1" w:hAnsi="Khmer MEF1" w:cs="Khmer MEF1"/>
              <w:cs/>
              <w:lang w:val="ca-ES"/>
              <w:rPrChange w:id="13266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និងជា</w:delText>
          </w:r>
        </w:del>
      </w:ins>
      <w:del w:id="13267" w:author="Voeun Kuyeng" w:date="2022-08-31T11:06:00Z">
        <w:r w:rsidR="00FC6E1B" w:rsidRPr="00E33574" w:rsidDel="00F226D0">
          <w:rPr>
            <w:rFonts w:ascii="Khmer MEF1" w:hAnsi="Khmer MEF1" w:cs="Khmer MEF1"/>
            <w:cs/>
            <w:lang w:val="ca-ES"/>
          </w:rPr>
          <w:delText>ថ្នាក់ដឹកនាំជាន់ខ្ពស់។</w:delText>
        </w:r>
      </w:del>
      <w:ins w:id="13268" w:author="Sethvannak Sam" w:date="2022-07-07T14:55:00Z">
        <w:del w:id="13269" w:author="Voeun Kuyeng" w:date="2022-08-31T11:06:00Z">
          <w:r w:rsidR="000D4741" w:rsidRPr="00E33574" w:rsidDel="00F226D0">
            <w:rPr>
              <w:rFonts w:ascii="Khmer MEF1" w:hAnsi="Khmer MEF1" w:cs="Khmer MEF1"/>
              <w:cs/>
              <w:lang w:val="ca-ES"/>
              <w:rPrChange w:id="13270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ប្រធានក្រុមប្រឹក្សា</w:delText>
          </w:r>
        </w:del>
        <w:del w:id="13271" w:author="Voeun Kuyeng" w:date="2022-07-08T10:03:00Z">
          <w:r w:rsidR="000D4741" w:rsidRPr="00E33574" w:rsidDel="0068369B">
            <w:rPr>
              <w:rFonts w:ascii="Khmer MEF1" w:hAnsi="Khmer MEF1" w:cs="Khmer MEF1"/>
              <w:cs/>
              <w:lang w:val="ca-ES"/>
              <w:rPrChange w:id="13272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 xml:space="preserve"> </w:delText>
          </w:r>
        </w:del>
      </w:ins>
      <w:del w:id="13273" w:author="Voeun Kuyeng" w:date="2022-08-31T11:06:00Z">
        <w:r w:rsidR="00FC6E1B" w:rsidRPr="00E33574" w:rsidDel="00F226D0">
          <w:rPr>
            <w:rFonts w:ascii="Khmer MEF1" w:hAnsi="Khmer MEF1" w:cs="Khmer MEF1"/>
            <w:cs/>
            <w:lang w:val="ca-ES"/>
          </w:rPr>
          <w:delText xml:space="preserve"> </w:delText>
        </w:r>
      </w:del>
      <w:ins w:id="13274" w:author="Sethvannak Sam" w:date="2022-07-07T14:55:00Z">
        <w:del w:id="13275" w:author="Voeun Kuyeng" w:date="2022-08-31T11:06:00Z">
          <w:r w:rsidR="000D4741" w:rsidRPr="00E33574" w:rsidDel="00F226D0">
            <w:rPr>
              <w:rFonts w:ascii="Khmer MEF1" w:hAnsi="Khmer MEF1" w:cs="Khmer MEF1"/>
              <w:cs/>
              <w:lang w:val="ca-ES"/>
              <w:rPrChange w:id="13276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cs/>
                  <w:lang w:val="ca-ES"/>
                </w:rPr>
              </w:rPrChange>
            </w:rPr>
            <w:delText xml:space="preserve">អ.ស.ហ. </w:delText>
          </w:r>
        </w:del>
      </w:ins>
      <w:del w:id="13277" w:author="Voeun Kuyeng" w:date="2022-07-25T11:15:00Z">
        <w:r w:rsidR="00FC6E1B" w:rsidRPr="00E33574" w:rsidDel="000D0761">
          <w:rPr>
            <w:rFonts w:ascii="Khmer MEF1" w:hAnsi="Khmer MEF1" w:cs="Khmer MEF1"/>
            <w:cs/>
            <w:lang w:val="ca-ES"/>
          </w:rPr>
          <w:delText>របាយការណ៍នេះមានព័ត៌មានលម្អិតអំពីលទ្ធផល</w:delText>
        </w:r>
        <w:r w:rsidR="00FC6E1B" w:rsidRPr="00E33574" w:rsidDel="000D0761">
          <w:rPr>
            <w:rFonts w:ascii="Khmer MEF1" w:hAnsi="Khmer MEF1" w:cs="Khmer MEF1"/>
            <w:spacing w:val="-2"/>
            <w:cs/>
            <w:lang w:val="ca-ES"/>
            <w:rPrChange w:id="13278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ការងារសវនកម្ម និងការផ្តល់អនុសាសន៍ក៏ដូចជាវិធានការរបស់ថ្នាក់គ្រប់គ្រងដែលបានឯកភាពគ្នា។</w:delText>
        </w:r>
      </w:del>
    </w:p>
    <w:p w14:paraId="68B01564" w14:textId="1CEAE4DB" w:rsidR="000A5C02" w:rsidRPr="00E33574" w:rsidDel="00D72DE6" w:rsidRDefault="005C138C">
      <w:pPr>
        <w:pStyle w:val="NormalWeb"/>
        <w:spacing w:before="0" w:beforeAutospacing="0" w:after="120" w:afterAutospacing="0"/>
        <w:ind w:firstLine="720"/>
        <w:jc w:val="both"/>
        <w:rPr>
          <w:del w:id="13279" w:author="Voeun Kuyeng" w:date="2022-08-18T14:49:00Z"/>
          <w:rFonts w:ascii="Khmer MEF1" w:hAnsi="Khmer MEF1" w:cs="Khmer MEF1"/>
          <w:spacing w:val="-6"/>
          <w:lang w:val="ca-ES"/>
        </w:rPr>
        <w:pPrChange w:id="13280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281" w:author="Voeun Kuyeng" w:date="2022-08-31T11:06:00Z">
        <w:r w:rsidRPr="00E33574" w:rsidDel="00F226D0">
          <w:rPr>
            <w:rFonts w:ascii="Khmer MEF1" w:hAnsi="Khmer MEF1" w:cs="Khmer MEF1"/>
            <w:spacing w:val="-4"/>
            <w:cs/>
            <w:lang w:val="ca-ES"/>
            <w:rPrChange w:id="13282" w:author="Kem Sereyboth" w:date="2023-07-19T16:59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delText>ខ-</w:delText>
        </w:r>
      </w:del>
      <w:del w:id="13283" w:author="Voeun Kuyeng" w:date="2022-07-15T15:01:00Z">
        <w:r w:rsidRPr="00E33574" w:rsidDel="003A664A">
          <w:rPr>
            <w:rFonts w:ascii="Khmer MEF1" w:hAnsi="Khmer MEF1" w:cs="Khmer MEF1"/>
            <w:spacing w:val="-4"/>
            <w:cs/>
            <w:lang w:val="ca-ES"/>
            <w:rPrChange w:id="13284" w:author="Kem Sereyboth" w:date="2023-07-19T16:59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delText>ហានិភ័យគន្លឹះ</w:delText>
        </w:r>
      </w:del>
      <w:ins w:id="13285" w:author="Sethvannak Sam" w:date="2022-07-26T15:07:00Z">
        <w:del w:id="13286" w:author="Voeun Kuyeng" w:date="2022-08-31T11:06:00Z">
          <w:r w:rsidR="009E44C1" w:rsidRPr="00E33574" w:rsidDel="00F226D0">
            <w:rPr>
              <w:rFonts w:ascii="Khmer MEF1" w:hAnsi="Khmer MEF1" w:cs="Khmer MEF1"/>
              <w:spacing w:val="-6"/>
              <w:cs/>
              <w:lang w:val="ca-ES"/>
              <w:rPrChange w:id="13287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គោលបំណងវាយតម្លៃ</w:delText>
          </w:r>
        </w:del>
        <w:del w:id="13288" w:author="Voeun Kuyeng" w:date="2022-08-18T14:44:00Z">
          <w:r w:rsidR="009E44C1" w:rsidRPr="00E33574" w:rsidDel="00D72DE6">
            <w:rPr>
              <w:rFonts w:ascii="Khmer MEF1" w:hAnsi="Khmer MEF1" w:cs="Khmer MEF1"/>
              <w:spacing w:val="-6"/>
              <w:cs/>
              <w:lang w:val="ca-ES"/>
              <w:rPrChange w:id="13289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លើ</w:delText>
          </w:r>
        </w:del>
        <w:del w:id="13290" w:author="Voeun Kuyeng" w:date="2022-08-18T12:02:00Z">
          <w:r w:rsidR="009E44C1" w:rsidRPr="00E33574" w:rsidDel="002266FD">
            <w:rPr>
              <w:rFonts w:ascii="Khmer MEF1" w:hAnsi="Khmer MEF1" w:cs="Khmer MEF1"/>
              <w:spacing w:val="-6"/>
              <w:cs/>
              <w:lang w:val="ca-ES"/>
              <w:rPrChange w:id="13291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ប្រធាន</w:delText>
          </w:r>
        </w:del>
      </w:ins>
      <w:ins w:id="13292" w:author="Sethvannak Sam" w:date="2022-07-26T15:08:00Z">
        <w:del w:id="13293" w:author="Voeun Kuyeng" w:date="2022-08-18T12:02:00Z">
          <w:r w:rsidR="009E44C1" w:rsidRPr="00E33574" w:rsidDel="002266FD">
            <w:rPr>
              <w:rFonts w:ascii="Khmer MEF1" w:hAnsi="Khmer MEF1" w:cs="Khmer MEF1"/>
              <w:spacing w:val="-6"/>
              <w:cs/>
              <w:lang w:val="ca-ES"/>
              <w:rPrChange w:id="13294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បទសវនកម្ម</w:delText>
          </w:r>
        </w:del>
        <w:del w:id="13295" w:author="Voeun Kuyeng" w:date="2022-08-18T15:08:00Z">
          <w:r w:rsidR="009E44C1" w:rsidRPr="00E33574" w:rsidDel="00312C6C">
            <w:rPr>
              <w:rFonts w:ascii="Khmer MEF1" w:hAnsi="Khmer MEF1" w:cs="Khmer MEF1"/>
              <w:spacing w:val="-6"/>
              <w:cs/>
              <w:lang w:val="ca-ES"/>
              <w:rPrChange w:id="13296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del w:id="13297" w:author="Voeun Kuyeng" w:date="2022-08-18T12:03:00Z">
          <w:r w:rsidR="009E44C1" w:rsidRPr="00E33574" w:rsidDel="002266FD">
            <w:rPr>
              <w:rFonts w:ascii="Khmer MEF1" w:hAnsi="Khmer MEF1" w:cs="Khmer MEF1"/>
              <w:spacing w:val="-6"/>
              <w:cs/>
              <w:lang w:val="ca-ES"/>
              <w:rPrChange w:id="13298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ស្របទៅតាម</w:delText>
          </w:r>
        </w:del>
        <w:del w:id="13299" w:author="Voeun Kuyeng" w:date="2022-08-18T14:43:00Z">
          <w:r w:rsidR="009E44C1" w:rsidRPr="00E33574" w:rsidDel="00D72DE6">
            <w:rPr>
              <w:rFonts w:ascii="Khmer MEF1" w:hAnsi="Khmer MEF1" w:cs="Khmer MEF1"/>
              <w:spacing w:val="-6"/>
              <w:cs/>
              <w:lang w:val="ca-ES"/>
              <w:rPrChange w:id="13300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លក្ខណៈវិនិច្ឆ័យ</w:delText>
          </w:r>
        </w:del>
        <w:del w:id="13301" w:author="Voeun Kuyeng" w:date="2022-08-18T12:03:00Z">
          <w:r w:rsidR="009E44C1" w:rsidRPr="00E33574" w:rsidDel="002266FD">
            <w:rPr>
              <w:rFonts w:ascii="Khmer MEF1" w:hAnsi="Khmer MEF1" w:cs="Khmer MEF1"/>
              <w:spacing w:val="-6"/>
              <w:cs/>
              <w:lang w:val="ca-ES"/>
              <w:rPrChange w:id="13302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ដែល</w:delText>
          </w:r>
        </w:del>
        <w:del w:id="13303" w:author="Voeun Kuyeng" w:date="2022-08-18T14:44:00Z">
          <w:r w:rsidR="009E44C1" w:rsidRPr="00E33574" w:rsidDel="00D72DE6">
            <w:rPr>
              <w:rFonts w:ascii="Khmer MEF1" w:hAnsi="Khmer MEF1" w:cs="Khmer MEF1"/>
              <w:spacing w:val="-6"/>
              <w:cs/>
              <w:lang w:val="ca-ES"/>
              <w:rPrChange w:id="13304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មានចែងក្នុង</w:delText>
          </w:r>
        </w:del>
        <w:del w:id="13305" w:author="Voeun Kuyeng" w:date="2022-08-31T11:06:00Z">
          <w:r w:rsidR="009E44C1" w:rsidRPr="00E33574" w:rsidDel="00F226D0">
            <w:rPr>
              <w:rFonts w:ascii="Khmer MEF1" w:hAnsi="Khmer MEF1" w:cs="Khmer MEF1"/>
              <w:spacing w:val="-6"/>
              <w:cs/>
              <w:lang w:val="ca-ES"/>
              <w:rPrChange w:id="13306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ច្បាប់ អនុក្រឹត្យ ប្រកាស បទប្បញ្ញត្តិ និងកិច្ចព្រ</w:delText>
          </w:r>
        </w:del>
      </w:ins>
      <w:ins w:id="13307" w:author="Sethvannak Sam" w:date="2022-07-26T15:09:00Z">
        <w:del w:id="13308" w:author="Voeun Kuyeng" w:date="2022-08-31T11:06:00Z">
          <w:r w:rsidR="009E44C1" w:rsidRPr="00E33574" w:rsidDel="00F226D0">
            <w:rPr>
              <w:rFonts w:ascii="Khmer MEF1" w:hAnsi="Khmer MEF1" w:cs="Khmer MEF1"/>
              <w:spacing w:val="-6"/>
              <w:cs/>
              <w:lang w:val="ca-ES"/>
              <w:rPrChange w:id="13309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មព្រៀង</w:delText>
          </w:r>
        </w:del>
        <w:del w:id="13310" w:author="Voeun Kuyeng" w:date="2022-08-18T14:45:00Z">
          <w:r w:rsidR="009E44C1" w:rsidRPr="00E33574" w:rsidDel="00D72DE6">
            <w:rPr>
              <w:rFonts w:ascii="Khmer MEF1" w:hAnsi="Khmer MEF1" w:cs="Khmer MEF1"/>
              <w:spacing w:val="-6"/>
              <w:cs/>
              <w:lang w:val="ca-ES"/>
              <w:rPrChange w:id="13311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ដែលនៅ</w:delText>
          </w:r>
        </w:del>
        <w:del w:id="13312" w:author="Voeun Kuyeng" w:date="2022-08-31T11:06:00Z">
          <w:r w:rsidR="009E44C1" w:rsidRPr="00E33574" w:rsidDel="00F226D0">
            <w:rPr>
              <w:rFonts w:ascii="Khmer MEF1" w:hAnsi="Khmer MEF1" w:cs="Khmer MEF1"/>
              <w:spacing w:val="-6"/>
              <w:cs/>
              <w:lang w:val="ca-ES"/>
              <w:rPrChange w:id="13313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ជាធរមាន</w:delText>
          </w:r>
        </w:del>
        <w:del w:id="13314" w:author="Voeun Kuyeng" w:date="2022-07-27T11:15:00Z">
          <w:r w:rsidR="009E44C1" w:rsidRPr="00E33574" w:rsidDel="002C2F09">
            <w:rPr>
              <w:rFonts w:ascii="Khmer MEF1" w:hAnsi="Khmer MEF1" w:cs="Khmer MEF1"/>
              <w:spacing w:val="-6"/>
              <w:cs/>
              <w:lang w:val="ca-ES"/>
              <w:rPrChange w:id="13315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del w:id="13316" w:author="Voeun Kuyeng" w:date="2022-08-18T14:45:00Z">
          <w:r w:rsidR="009E44C1" w:rsidRPr="00E33574" w:rsidDel="00D72DE6">
            <w:rPr>
              <w:rFonts w:ascii="Khmer MEF1" w:hAnsi="Khmer MEF1" w:cs="Khmer MEF1"/>
              <w:spacing w:val="-6"/>
              <w:cs/>
              <w:lang w:val="ca-ES"/>
              <w:rPrChange w:id="13317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របស់</w:delText>
          </w:r>
        </w:del>
      </w:ins>
      <w:ins w:id="13318" w:author="Sethvannak Sam" w:date="2022-07-26T15:11:00Z">
        <w:del w:id="13319" w:author="Voeun Kuyeng" w:date="2022-08-18T14:45:00Z">
          <w:r w:rsidR="009E44C1" w:rsidRPr="00E33574" w:rsidDel="00D72DE6">
            <w:rPr>
              <w:rFonts w:ascii="Khmer MEF1" w:hAnsi="Khmer MEF1" w:cs="Khmer MEF1"/>
              <w:spacing w:val="-6"/>
              <w:lang w:val="ca-ES"/>
              <w:rPrChange w:id="13320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lang w:val="ca-ES"/>
                </w:rPr>
              </w:rPrChange>
            </w:rPr>
            <w:delText>[</w:delText>
          </w:r>
        </w:del>
      </w:ins>
      <w:ins w:id="13321" w:author="Sethvannak Sam" w:date="2022-07-26T15:09:00Z">
        <w:del w:id="13322" w:author="Voeun Kuyeng" w:date="2022-08-18T14:45:00Z">
          <w:r w:rsidR="009E44C1" w:rsidRPr="00E33574" w:rsidDel="00D72DE6">
            <w:rPr>
              <w:rFonts w:ascii="Khmer MEF1" w:hAnsi="Khmer MEF1" w:cs="Khmer MEF1"/>
              <w:spacing w:val="-6"/>
              <w:cs/>
              <w:lang w:val="ca-ES"/>
              <w:rPrChange w:id="13323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សវនដ្ឋាន</w:delText>
          </w:r>
        </w:del>
      </w:ins>
      <w:ins w:id="13324" w:author="Sethvannak Sam" w:date="2022-07-26T15:11:00Z">
        <w:del w:id="13325" w:author="Voeun Kuyeng" w:date="2022-08-18T14:45:00Z">
          <w:r w:rsidR="009E44C1" w:rsidRPr="00E33574" w:rsidDel="00D72DE6">
            <w:rPr>
              <w:rFonts w:ascii="Khmer MEF1" w:hAnsi="Khmer MEF1" w:cs="Khmer MEF1"/>
              <w:spacing w:val="-6"/>
              <w:rPrChange w:id="13326" w:author="Kem Sereyboth" w:date="2023-07-19T16:59:00Z">
                <w:rPr>
                  <w:rFonts w:ascii="Khmer MEF1" w:hAnsi="Khmer MEF1" w:cs="Khmer MEF1"/>
                  <w:spacing w:val="-6"/>
                  <w:highlight w:val="yellow"/>
                </w:rPr>
              </w:rPrChange>
            </w:rPr>
            <w:delText>]</w:delText>
          </w:r>
        </w:del>
      </w:ins>
      <w:ins w:id="13327" w:author="Sethvannak Sam" w:date="2022-07-26T15:09:00Z">
        <w:del w:id="13328" w:author="Voeun Kuyeng" w:date="2022-08-31T11:06:00Z">
          <w:r w:rsidR="009E44C1" w:rsidRPr="00E33574" w:rsidDel="00F226D0">
            <w:rPr>
              <w:rFonts w:ascii="Khmer MEF1" w:hAnsi="Khmer MEF1" w:cs="Khmer MEF1"/>
              <w:spacing w:val="-6"/>
              <w:cs/>
              <w:lang w:val="ca-ES"/>
              <w:rPrChange w:id="13329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។</w:delText>
          </w:r>
        </w:del>
      </w:ins>
    </w:p>
    <w:p w14:paraId="7A383994" w14:textId="08B5BB0C" w:rsidR="005C138C" w:rsidRPr="00E33574" w:rsidDel="005612E7" w:rsidRDefault="009F72FB">
      <w:pPr>
        <w:pStyle w:val="NormalWeb"/>
        <w:spacing w:before="0" w:beforeAutospacing="0" w:after="120" w:afterAutospacing="0"/>
        <w:ind w:firstLine="720"/>
        <w:jc w:val="both"/>
        <w:rPr>
          <w:del w:id="13330" w:author="Voeun Kuyeng" w:date="2022-07-20T10:53:00Z"/>
          <w:rFonts w:ascii="Khmer MEF1" w:hAnsi="Khmer MEF1" w:cs="Khmer MEF1"/>
          <w:lang w:val="ca-ES"/>
          <w:rPrChange w:id="13331" w:author="Kem Sereyboth" w:date="2023-07-19T16:59:00Z">
            <w:rPr>
              <w:del w:id="13332" w:author="Voeun Kuyeng" w:date="2022-07-20T10:53:00Z"/>
              <w:rFonts w:ascii="Khmer MEF1" w:hAnsi="Khmer MEF1" w:cs="Khmer MEF1"/>
              <w:b/>
              <w:bCs/>
              <w:lang w:val="ca-ES"/>
            </w:rPr>
          </w:rPrChange>
        </w:rPr>
        <w:pPrChange w:id="13333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13334" w:author="Sethvannak Sam" w:date="2022-07-26T14:44:00Z">
        <w:del w:id="13335" w:author="Voeun Kuyeng" w:date="2022-08-18T16:08:00Z">
          <w:r w:rsidRPr="00E33574" w:rsidDel="00EC6155">
            <w:rPr>
              <w:rFonts w:ascii="Khmer MEF1" w:hAnsi="Khmer MEF1" w:cs="Khmer MEF1"/>
              <w:lang w:val="ca-ES"/>
              <w:rPrChange w:id="13336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 xml:space="preserve"> </w:delText>
          </w:r>
        </w:del>
      </w:ins>
      <w:ins w:id="13337" w:author="Sethvannak Sam" w:date="2022-07-26T14:43:00Z">
        <w:del w:id="13338" w:author="Voeun Kuyeng" w:date="2022-08-18T16:08:00Z">
          <w:r w:rsidRPr="00E33574" w:rsidDel="00EC6155">
            <w:rPr>
              <w:rFonts w:ascii="Khmer MEF1" w:hAnsi="Khmer MEF1" w:cs="Khmer MEF1"/>
              <w:lang w:val="ca-ES"/>
              <w:rPrChange w:id="13339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>......</w:delText>
          </w:r>
        </w:del>
      </w:ins>
    </w:p>
    <w:p w14:paraId="5A05DE3F" w14:textId="1D8E1378" w:rsidR="003669E5" w:rsidRPr="00E33574" w:rsidDel="00F226D0" w:rsidRDefault="003669E5">
      <w:pPr>
        <w:pStyle w:val="NormalWeb"/>
        <w:spacing w:before="0" w:beforeAutospacing="0" w:after="120" w:afterAutospacing="0"/>
        <w:ind w:firstLine="720"/>
        <w:jc w:val="both"/>
        <w:rPr>
          <w:del w:id="13340" w:author="Voeun Kuyeng" w:date="2022-08-31T11:06:00Z"/>
          <w:rFonts w:ascii="Khmer MEF1" w:hAnsi="Khmer MEF1" w:cs="Khmer MEF1"/>
          <w:lang w:val="ca-ES"/>
        </w:rPr>
        <w:pPrChange w:id="13341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342" w:author="Voeun Kuyeng" w:date="2022-08-31T11:06:00Z">
        <w:r w:rsidRPr="00E33574" w:rsidDel="00F226D0">
          <w:rPr>
            <w:rFonts w:ascii="Khmer MEF1" w:hAnsi="Khmer MEF1" w:cs="Khmer MEF1"/>
            <w:cs/>
            <w:lang w:val="ca-ES"/>
          </w:rPr>
          <w:delText>ជាទូទៅ ហានិភ័យអាចរាប់បញ្ចូលនូវៈ</w:delText>
        </w:r>
      </w:del>
    </w:p>
    <w:p w14:paraId="2E2BFDEA" w14:textId="4907FF1B" w:rsidR="003669E5" w:rsidRPr="00E33574" w:rsidDel="00F226D0" w:rsidRDefault="003669E5">
      <w:pPr>
        <w:pStyle w:val="NormalWeb"/>
        <w:spacing w:before="0" w:beforeAutospacing="0" w:after="120" w:afterAutospacing="0"/>
        <w:ind w:firstLine="720"/>
        <w:jc w:val="both"/>
        <w:rPr>
          <w:del w:id="13343" w:author="Voeun Kuyeng" w:date="2022-08-31T11:06:00Z"/>
          <w:rFonts w:ascii="Khmer MEF1" w:hAnsi="Khmer MEF1" w:cs="Khmer MEF1"/>
          <w:lang w:val="ca-ES"/>
        </w:rPr>
        <w:pPrChange w:id="13344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345" w:author="Voeun Kuyeng" w:date="2022-08-31T11:06:00Z">
        <w:r w:rsidRPr="00E33574" w:rsidDel="00F226D0">
          <w:rPr>
            <w:rFonts w:ascii="Khmer MEF1" w:hAnsi="Khmer MEF1" w:cs="Khmer MEF1"/>
            <w:cs/>
            <w:lang w:val="ca-ES"/>
          </w:rPr>
          <w:delText>ហានិភ័យប្រតិបត្តិការៈ ជាហានិភ័យលើការបាត់បង់ ដែលជាលទ្ធផលបរាជ័យនៃដំណើរការមនុស្ស និងប្រប័ន្ធ ឬពីហេតុការណ៍ពីខាងក្រៅ។</w:delText>
        </w:r>
      </w:del>
    </w:p>
    <w:p w14:paraId="68B8CA7B" w14:textId="502E1608" w:rsidR="003669E5" w:rsidRPr="00E33574" w:rsidDel="00F226D0" w:rsidRDefault="003669E5">
      <w:pPr>
        <w:pStyle w:val="NormalWeb"/>
        <w:spacing w:before="0" w:beforeAutospacing="0" w:after="120" w:afterAutospacing="0"/>
        <w:ind w:firstLine="720"/>
        <w:jc w:val="both"/>
        <w:rPr>
          <w:del w:id="13346" w:author="Voeun Kuyeng" w:date="2022-08-31T11:06:00Z"/>
          <w:rFonts w:ascii="Khmer MEF1" w:hAnsi="Khmer MEF1" w:cs="Khmer MEF1"/>
          <w:lang w:val="ca-ES"/>
        </w:rPr>
        <w:pPrChange w:id="13347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348" w:author="Voeun Kuyeng" w:date="2022-08-31T11:06:00Z">
        <w:r w:rsidRPr="00E33574" w:rsidDel="00F226D0">
          <w:rPr>
            <w:rFonts w:ascii="Khmer MEF1" w:hAnsi="Khmer MEF1" w:cs="Khmer MEF1"/>
            <w:cs/>
            <w:lang w:val="ca-ES"/>
          </w:rPr>
          <w:delText>ហានិភ័យហិរញ្ញវត្ថុៈ ជាលទ្ធភាពដែលព័ត៌មានផ្នែកហិរញ្ញវត្ថុ ត្រូវបានរៀបចំឡើងមិនត្រឹមត្រូវ ដោយសារការសម្រចចិត្តរបស់ថ្នាក់ដឹកនាំពុំសមស្រប។</w:delText>
        </w:r>
      </w:del>
    </w:p>
    <w:p w14:paraId="143CADAC" w14:textId="11278F1A" w:rsidR="003669E5" w:rsidRPr="00E33574" w:rsidDel="00693258" w:rsidRDefault="003669E5">
      <w:pPr>
        <w:pStyle w:val="NormalWeb"/>
        <w:spacing w:before="0" w:beforeAutospacing="0" w:after="120" w:afterAutospacing="0"/>
        <w:ind w:firstLine="720"/>
        <w:jc w:val="both"/>
        <w:rPr>
          <w:del w:id="13349" w:author="Voeun Kuyeng" w:date="2022-07-20T11:11:00Z"/>
          <w:rFonts w:ascii="Khmer MEF1" w:hAnsi="Khmer MEF1" w:cs="Khmer MEF1"/>
          <w:lang w:val="ca-ES"/>
        </w:rPr>
        <w:pPrChange w:id="13350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351" w:author="Voeun Kuyeng" w:date="2022-07-20T11:11:00Z">
        <w:r w:rsidRPr="00E33574" w:rsidDel="00693258">
          <w:rPr>
            <w:rFonts w:ascii="Khmer MEF1" w:hAnsi="Khmer MEF1" w:cs="Khmer MEF1"/>
            <w:cs/>
            <w:lang w:val="ca-ES"/>
          </w:rPr>
          <w:delText>ហានិភ័យអនុលោមភាព</w:delText>
        </w:r>
      </w:del>
      <w:ins w:id="13352" w:author="Sethvannak Sam" w:date="2022-07-07T15:03:00Z">
        <w:del w:id="13353" w:author="Voeun Kuyeng" w:date="2022-07-20T11:11:00Z">
          <w:r w:rsidR="00B862F7" w:rsidRPr="00E33574" w:rsidDel="00693258">
            <w:rPr>
              <w:rFonts w:ascii="Khmer MEF1" w:hAnsi="Khmer MEF1" w:cs="Khmer MEF1"/>
              <w:lang w:val="ca-ES"/>
            </w:rPr>
            <w:delText xml:space="preserve"> </w:delText>
          </w:r>
          <w:r w:rsidR="00B862F7" w:rsidRPr="00E33574" w:rsidDel="00693258">
            <w:rPr>
              <w:rFonts w:ascii="Khmer MEF1" w:hAnsi="Khmer MEF1" w:cs="Khmer MEF1"/>
              <w:lang w:val="ca-ES"/>
              <w:rPrChange w:id="13354" w:author="Kem Sereyboth" w:date="2023-07-19T16:59:00Z">
                <w:rPr>
                  <w:rFonts w:ascii="Khmer MEF1" w:hAnsi="Khmer MEF1" w:cs="Khmer MEF1"/>
                </w:rPr>
              </w:rPrChange>
            </w:rPr>
            <w:delText>:</w:delText>
          </w:r>
        </w:del>
      </w:ins>
      <w:del w:id="13355" w:author="Voeun Kuyeng" w:date="2022-07-20T11:11:00Z">
        <w:r w:rsidRPr="00E33574" w:rsidDel="00693258">
          <w:rPr>
            <w:rFonts w:ascii="Khmer MEF1" w:hAnsi="Khmer MEF1" w:cs="Khmer MEF1"/>
            <w:cs/>
            <w:lang w:val="ca-ES"/>
          </w:rPr>
          <w:delText>ៈ ជាលទ្ធភាពដែលសកម្មភាពមិនអនុលោមតាមច្បាប់និងបទប្បញ្ញតិ្ត។</w:delText>
        </w:r>
      </w:del>
    </w:p>
    <w:p w14:paraId="76DF62EB" w14:textId="134CC286" w:rsidR="003669E5" w:rsidRPr="00E33574" w:rsidDel="00693258" w:rsidRDefault="003669E5">
      <w:pPr>
        <w:pStyle w:val="NormalWeb"/>
        <w:spacing w:before="0" w:beforeAutospacing="0" w:after="120" w:afterAutospacing="0"/>
        <w:ind w:firstLine="720"/>
        <w:jc w:val="both"/>
        <w:rPr>
          <w:ins w:id="13356" w:author="Sethvannak Sam" w:date="2022-07-07T15:04:00Z"/>
          <w:del w:id="13357" w:author="Voeun Kuyeng" w:date="2022-07-20T11:11:00Z"/>
          <w:rFonts w:ascii="Khmer MEF1" w:hAnsi="Khmer MEF1" w:cs="Khmer MEF1"/>
          <w:lang w:val="ca-ES"/>
        </w:rPr>
        <w:pPrChange w:id="13358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359" w:author="Voeun Kuyeng" w:date="2022-07-20T11:11:00Z">
        <w:r w:rsidRPr="00E33574" w:rsidDel="00693258">
          <w:rPr>
            <w:rFonts w:ascii="Khmer MEF1" w:hAnsi="Khmer MEF1" w:cs="Khmer MEF1"/>
            <w:cs/>
            <w:lang w:val="ca-ES"/>
          </w:rPr>
          <w:delText xml:space="preserve">ដោយឡែកការងារសវនកម្មនៅ </w:delText>
        </w:r>
        <w:r w:rsidRPr="00E33574" w:rsidDel="00693258">
          <w:rPr>
            <w:rFonts w:ascii="Khmer MEF1" w:hAnsi="Khmer MEF1" w:cs="Khmer MEF1"/>
            <w:lang w:val="ca-ES"/>
          </w:rPr>
          <w:delText>[</w:delText>
        </w:r>
        <w:r w:rsidRPr="00E33574" w:rsidDel="00693258">
          <w:rPr>
            <w:rFonts w:ascii="Khmer MEF1" w:hAnsi="Khmer MEF1" w:cs="Khmer MEF1"/>
            <w:cs/>
            <w:lang w:val="ca-ES"/>
          </w:rPr>
          <w:delText>សវនដ្ឋាន</w:delText>
        </w:r>
        <w:r w:rsidRPr="00E33574" w:rsidDel="00693258">
          <w:rPr>
            <w:rFonts w:ascii="Khmer MEF1" w:hAnsi="Khmer MEF1" w:cs="Khmer MEF1"/>
            <w:lang w:val="ca-ES"/>
          </w:rPr>
          <w:delText>]</w:delText>
        </w:r>
        <w:r w:rsidRPr="00E33574" w:rsidDel="00693258">
          <w:rPr>
            <w:rFonts w:ascii="Khmer MEF1" w:hAnsi="Khmer MEF1" w:cs="Khmer MEF1"/>
            <w:cs/>
            <w:lang w:val="ca-ES"/>
          </w:rPr>
          <w:delText>នេះ សវនករកំណត់បាននូវហានិភ័យមួយចំនួន ក្នុងនោះហានិភ័យគន្លឹះមាន</w:delText>
        </w:r>
      </w:del>
      <w:ins w:id="13360" w:author="Sethvannak Sam" w:date="2022-07-07T15:01:00Z">
        <w:del w:id="13361" w:author="Voeun Kuyeng" w:date="2022-07-20T11:11:00Z">
          <w:r w:rsidR="00645C69" w:rsidRPr="00E33574" w:rsidDel="00693258">
            <w:rPr>
              <w:rFonts w:ascii="Khmer MEF1" w:hAnsi="Khmer MEF1" w:cs="Khmer MEF1"/>
              <w:cs/>
              <w:lang w:val="ca-ES"/>
            </w:rPr>
            <w:delText>៖</w:delText>
          </w:r>
        </w:del>
      </w:ins>
      <w:del w:id="13362" w:author="Voeun Kuyeng" w:date="2022-07-07T10:14:00Z">
        <w:r w:rsidRPr="00E33574" w:rsidDel="00B26671">
          <w:rPr>
            <w:rFonts w:ascii="Khmer MEF1" w:hAnsi="Khmer MEF1" w:cs="Khmer MEF1"/>
            <w:cs/>
            <w:lang w:val="ca-ES"/>
          </w:rPr>
          <w:delText>ៈ</w:delText>
        </w:r>
      </w:del>
      <w:del w:id="13363" w:author="Voeun Kuyeng" w:date="2022-07-20T11:11:00Z">
        <w:r w:rsidR="00130D44" w:rsidRPr="00E33574" w:rsidDel="00693258">
          <w:rPr>
            <w:rFonts w:ascii="Khmer MEF1" w:hAnsi="Khmer MEF1" w:cs="Khmer MEF1"/>
            <w:cs/>
            <w:lang w:val="ca-ES"/>
          </w:rPr>
          <w:delText>​</w:delText>
        </w:r>
      </w:del>
    </w:p>
    <w:p w14:paraId="0FB54FDB" w14:textId="0B38B06C" w:rsidR="00B862F7" w:rsidRPr="00E33574" w:rsidDel="00693258" w:rsidRDefault="00B862F7">
      <w:pPr>
        <w:pStyle w:val="NormalWeb"/>
        <w:spacing w:before="0" w:beforeAutospacing="0" w:after="120" w:afterAutospacing="0"/>
        <w:ind w:firstLine="720"/>
        <w:jc w:val="both"/>
        <w:rPr>
          <w:ins w:id="13364" w:author="Sethvannak Sam" w:date="2022-07-07T15:04:00Z"/>
          <w:del w:id="13365" w:author="Voeun Kuyeng" w:date="2022-07-20T11:11:00Z"/>
          <w:rFonts w:ascii="Khmer MEF1" w:hAnsi="Khmer MEF1" w:cs="Khmer MEF1"/>
          <w:lang w:val="ca-ES"/>
        </w:rPr>
        <w:pPrChange w:id="13366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13367" w:author="Sethvannak Sam" w:date="2022-07-07T15:04:00Z">
        <w:del w:id="13368" w:author="Voeun Kuyeng" w:date="2022-07-20T11:11:00Z">
          <w:r w:rsidRPr="00E33574" w:rsidDel="00693258">
            <w:rPr>
              <w:rFonts w:ascii="Khmer MEF1" w:hAnsi="Khmer MEF1" w:cs="Khmer MEF1"/>
              <w:cs/>
              <w:lang w:val="ca-ES"/>
            </w:rPr>
            <w:delText>១.</w:delText>
          </w:r>
        </w:del>
      </w:ins>
      <w:ins w:id="13369" w:author="Sethvannak Sam" w:date="2022-07-07T15:05:00Z">
        <w:del w:id="13370" w:author="Voeun Kuyeng" w:date="2022-07-20T11:11:00Z">
          <w:r w:rsidRPr="00E33574" w:rsidDel="00693258">
            <w:rPr>
              <w:rFonts w:ascii="Khmer MEF1" w:hAnsi="Khmer MEF1" w:cs="Khmer MEF1"/>
              <w:cs/>
              <w:lang w:val="ca-ES"/>
            </w:rPr>
            <w:delText xml:space="preserve"> ហានិភ័យគន្លឹះទី១</w:delText>
          </w:r>
        </w:del>
      </w:ins>
    </w:p>
    <w:p w14:paraId="156D1127" w14:textId="4EE6B5A9" w:rsidR="00B862F7" w:rsidRPr="00E33574" w:rsidDel="00693258" w:rsidRDefault="00B862F7">
      <w:pPr>
        <w:pStyle w:val="NormalWeb"/>
        <w:spacing w:before="0" w:beforeAutospacing="0" w:after="120" w:afterAutospacing="0"/>
        <w:ind w:firstLine="720"/>
        <w:jc w:val="both"/>
        <w:rPr>
          <w:del w:id="13371" w:author="Voeun Kuyeng" w:date="2022-07-20T11:11:00Z"/>
          <w:rFonts w:ascii="Khmer MEF1" w:hAnsi="Khmer MEF1" w:cs="Khmer MEF1"/>
          <w:lang w:val="ca-ES"/>
        </w:rPr>
        <w:pPrChange w:id="13372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13373" w:author="Sethvannak Sam" w:date="2022-07-07T15:04:00Z">
        <w:del w:id="13374" w:author="Voeun Kuyeng" w:date="2022-07-20T11:11:00Z">
          <w:r w:rsidRPr="00E33574" w:rsidDel="00693258">
            <w:rPr>
              <w:rFonts w:ascii="Khmer MEF1" w:hAnsi="Khmer MEF1" w:cs="Khmer MEF1"/>
              <w:cs/>
              <w:lang w:val="ca-ES"/>
            </w:rPr>
            <w:delText xml:space="preserve">២. </w:delText>
          </w:r>
        </w:del>
      </w:ins>
      <w:ins w:id="13375" w:author="Sethvannak Sam" w:date="2022-07-07T15:05:00Z">
        <w:del w:id="13376" w:author="Voeun Kuyeng" w:date="2022-07-20T11:11:00Z">
          <w:r w:rsidRPr="00E33574" w:rsidDel="00693258">
            <w:rPr>
              <w:rFonts w:ascii="Khmer MEF1" w:hAnsi="Khmer MEF1" w:cs="Khmer MEF1"/>
              <w:cs/>
              <w:lang w:val="ca-ES"/>
            </w:rPr>
            <w:delText>ហានិភ័យគន្លឹះទី២</w:delText>
          </w:r>
        </w:del>
      </w:ins>
    </w:p>
    <w:p w14:paraId="72E2BD7D" w14:textId="7375D054" w:rsidR="00E34485" w:rsidRPr="00E33574" w:rsidDel="00693258" w:rsidRDefault="00B96E6C">
      <w:pPr>
        <w:pStyle w:val="NormalWeb"/>
        <w:spacing w:before="0" w:beforeAutospacing="0" w:after="120" w:afterAutospacing="0"/>
        <w:ind w:firstLine="720"/>
        <w:jc w:val="both"/>
        <w:rPr>
          <w:del w:id="13377" w:author="Voeun Kuyeng" w:date="2022-07-20T11:11:00Z"/>
          <w:rFonts w:ascii="Khmer MEF1" w:hAnsi="Khmer MEF1" w:cs="Khmer MEF1"/>
          <w:lang w:val="ca-ES"/>
        </w:rPr>
        <w:pPrChange w:id="13378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379" w:author="Voeun Kuyeng" w:date="2022-07-20T11:11:00Z">
        <w:r w:rsidRPr="00E33574" w:rsidDel="00693258">
          <w:rPr>
            <w:rFonts w:ascii="Khmer MEF1" w:hAnsi="Khmer MEF1" w:cs="Khmer MEF1"/>
            <w:cs/>
            <w:lang w:val="ca-ES"/>
          </w:rPr>
          <w:delText>......................................................................................................................</w:delText>
        </w:r>
      </w:del>
    </w:p>
    <w:p w14:paraId="7F8C68CE" w14:textId="4DB8EDDF" w:rsidR="00B96E6C" w:rsidRPr="00E33574" w:rsidDel="00867579" w:rsidRDefault="00B96E6C">
      <w:pPr>
        <w:pStyle w:val="NormalWeb"/>
        <w:spacing w:before="0" w:beforeAutospacing="0" w:after="120" w:afterAutospacing="0"/>
        <w:ind w:firstLine="720"/>
        <w:jc w:val="both"/>
        <w:rPr>
          <w:del w:id="13380" w:author="Voeun Kuyeng" w:date="2022-07-20T11:35:00Z"/>
          <w:rFonts w:ascii="Khmer MEF1" w:hAnsi="Khmer MEF1" w:cs="Khmer MEF1"/>
          <w:lang w:val="ca-ES"/>
          <w:rPrChange w:id="13381" w:author="Kem Sereyboth" w:date="2023-07-19T16:59:00Z">
            <w:rPr>
              <w:del w:id="13382" w:author="Voeun Kuyeng" w:date="2022-07-20T11:35:00Z"/>
              <w:rFonts w:ascii="Khmer MEF1" w:hAnsi="Khmer MEF1" w:cs="Khmer MEF1"/>
              <w:b/>
              <w:bCs/>
              <w:sz w:val="10"/>
              <w:szCs w:val="10"/>
              <w:lang w:val="ca-ES"/>
            </w:rPr>
          </w:rPrChange>
        </w:rPr>
        <w:pPrChange w:id="13383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</w:p>
    <w:p w14:paraId="489DA58A" w14:textId="4223D2B7" w:rsidR="000B1AEA" w:rsidRPr="00E33574" w:rsidDel="00510156" w:rsidRDefault="0096508F">
      <w:pPr>
        <w:pStyle w:val="NormalWeb"/>
        <w:spacing w:before="0" w:beforeAutospacing="0" w:after="120" w:afterAutospacing="0"/>
        <w:ind w:firstLine="720"/>
        <w:jc w:val="both"/>
        <w:rPr>
          <w:del w:id="13384" w:author="Voeun Kuyeng" w:date="2022-07-19T16:25:00Z"/>
          <w:rFonts w:ascii="Khmer MEF1" w:hAnsi="Khmer MEF1" w:cs="Khmer MEF1"/>
          <w:lang w:val="ca-ES"/>
          <w:rPrChange w:id="13385" w:author="Kem Sereyboth" w:date="2023-07-19T16:59:00Z">
            <w:rPr>
              <w:del w:id="13386" w:author="Voeun Kuyeng" w:date="2022-07-19T16:25:00Z"/>
              <w:rFonts w:ascii="Khmer MEF1" w:hAnsi="Khmer MEF1" w:cs="Khmer MEF1"/>
              <w:b/>
              <w:bCs/>
              <w:lang w:val="ca-ES"/>
            </w:rPr>
          </w:rPrChange>
        </w:rPr>
        <w:pPrChange w:id="13387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13388" w:author="Sethvannak Sam" w:date="2022-08-17T14:46:00Z">
        <w:del w:id="13389" w:author="Voeun Kuyeng" w:date="2022-08-18T16:10:00Z">
          <w:r w:rsidRPr="00E33574" w:rsidDel="00EC6155">
            <w:rPr>
              <w:rFonts w:ascii="Khmer MEF1" w:hAnsi="Khmer MEF1" w:cs="Khmer MEF1"/>
              <w:spacing w:val="-2"/>
              <w:cs/>
              <w:lang w:val="ca-ES"/>
              <w:rPrChange w:id="13390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បាននូវ</w:delText>
          </w:r>
        </w:del>
      </w:ins>
      <w:ins w:id="13391" w:author="Sethvannak Sam" w:date="2022-08-17T14:49:00Z">
        <w:del w:id="13392" w:author="Voeun Kuyeng" w:date="2022-08-18T16:10:00Z">
          <w:r w:rsidR="00804989" w:rsidRPr="00E33574" w:rsidDel="00EC6155">
            <w:rPr>
              <w:rFonts w:ascii="Khmer MEF1" w:hAnsi="Khmer MEF1" w:cs="Khmer MEF1"/>
              <w:spacing w:val="-2"/>
              <w:cs/>
              <w:lang w:val="ca-ES"/>
              <w:rPrChange w:id="13393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រទទួលបន្ទុក</w:delText>
          </w:r>
        </w:del>
      </w:ins>
      <w:ins w:id="13394" w:author="Sethvannak Sam" w:date="2022-08-17T14:43:00Z">
        <w:del w:id="13395" w:author="Voeun Kuyeng" w:date="2022-08-18T16:10:00Z">
          <w:r w:rsidRPr="00E33574" w:rsidDel="00EC6155">
            <w:rPr>
              <w:rFonts w:ascii="Khmer MEF1" w:hAnsi="Khmer MEF1" w:cs="Khmer MEF1"/>
              <w:spacing w:val="-2"/>
              <w:cs/>
              <w:lang w:val="ca-ES"/>
              <w:rPrChange w:id="13396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ការ</w:delText>
          </w:r>
        </w:del>
      </w:ins>
      <w:ins w:id="13397" w:author="Sethvannak Sam" w:date="2022-08-17T14:46:00Z">
        <w:del w:id="13398" w:author="Voeun Kuyeng" w:date="2022-08-18T16:10:00Z">
          <w:r w:rsidRPr="00E33574" w:rsidDel="00EC6155">
            <w:rPr>
              <w:rFonts w:ascii="Khmer MEF1" w:hAnsi="Khmer MEF1" w:cs="Khmer MEF1"/>
              <w:spacing w:val="-2"/>
              <w:cs/>
              <w:lang w:val="ca-ES"/>
              <w:rPrChange w:id="13399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កំណត់</w:delText>
          </w:r>
        </w:del>
      </w:ins>
      <w:ins w:id="13400" w:author="Sethvannak Sam" w:date="2022-08-17T14:51:00Z">
        <w:del w:id="13401" w:author="Voeun Kuyeng" w:date="2022-08-18T16:10:00Z">
          <w:r w:rsidR="00804989" w:rsidRPr="00E33574" w:rsidDel="00EC6155">
            <w:rPr>
              <w:rFonts w:ascii="Khmer MEF1" w:hAnsi="Khmer MEF1" w:cs="Khmer MEF1"/>
              <w:spacing w:val="-2"/>
              <w:cs/>
              <w:lang w:val="ca-ES"/>
              <w:rPrChange w:id="13402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នូវ</w:delText>
          </w:r>
        </w:del>
      </w:ins>
      <w:del w:id="13403" w:author="Voeun Kuyeng" w:date="2022-07-08T10:05:00Z">
        <w:r w:rsidR="00810F61" w:rsidRPr="00E33574" w:rsidDel="0068369B">
          <w:rPr>
            <w:rFonts w:ascii="Khmer MEF1" w:hAnsi="Khmer MEF1" w:cs="Khmer MEF1"/>
            <w:cs/>
            <w:lang w:val="ca-ES"/>
            <w:rPrChange w:id="13404" w:author="Kem Sereyboth" w:date="2023-07-19T16:59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delText>ឃ</w:delText>
        </w:r>
      </w:del>
      <w:del w:id="13405" w:author="Voeun Kuyeng" w:date="2022-07-19T16:25:00Z">
        <w:r w:rsidR="000B1AEA" w:rsidRPr="00E33574" w:rsidDel="00510156">
          <w:rPr>
            <w:rFonts w:ascii="Khmer MEF1" w:hAnsi="Khmer MEF1" w:cs="Khmer MEF1"/>
            <w:cs/>
            <w:lang w:val="ca-ES"/>
            <w:rPrChange w:id="13406" w:author="Kem Sereyboth" w:date="2023-07-19T16:59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delText>.គោលបំណងសវនកម្ម និងការត្រួតពិនិត្យ</w:delText>
        </w:r>
      </w:del>
    </w:p>
    <w:p w14:paraId="62E47EF7" w14:textId="6895EE5F" w:rsidR="000B1AEA" w:rsidRPr="00E33574" w:rsidDel="00510156" w:rsidRDefault="000B1AEA">
      <w:pPr>
        <w:pStyle w:val="NormalWeb"/>
        <w:spacing w:before="0" w:beforeAutospacing="0" w:after="120" w:afterAutospacing="0"/>
        <w:ind w:firstLine="720"/>
        <w:jc w:val="both"/>
        <w:rPr>
          <w:del w:id="13407" w:author="Voeun Kuyeng" w:date="2022-07-19T16:25:00Z"/>
          <w:rFonts w:ascii="Khmer MEF1" w:hAnsi="Khmer MEF1" w:cs="Khmer MEF1"/>
          <w:lang w:val="ca-ES"/>
        </w:rPr>
        <w:pPrChange w:id="13408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409" w:author="Voeun Kuyeng" w:date="2022-07-19T16:25:00Z">
        <w:r w:rsidRPr="00E33574" w:rsidDel="00510156">
          <w:rPr>
            <w:rFonts w:ascii="Khmer MEF1" w:hAnsi="Khmer MEF1" w:cs="Khmer MEF1"/>
            <w:spacing w:val="8"/>
            <w:cs/>
            <w:lang w:val="ca-ES"/>
          </w:rPr>
          <w:delText>គោលបំណងសវនកម្មរួមគឺវាយតម្លៃ និងធ្វើឱ្យប្រសើឡើងនូវប្រសិទ្ធភាពនៃដំណើរការគ្រប់គ្រង</w:delText>
        </w:r>
        <w:r w:rsidRPr="00E33574" w:rsidDel="00510156">
          <w:rPr>
            <w:rFonts w:ascii="Khmer MEF1" w:hAnsi="Khmer MEF1" w:cs="Khmer MEF1"/>
            <w:spacing w:val="4"/>
            <w:cs/>
            <w:lang w:val="ca-ES"/>
          </w:rPr>
          <w:delText>ហានិភ័យ ដំណើរការត្រួតពិនិត្យ និងដំណើរការអភិបាលកិច្ចក្នុងទីសវនកម្ម ដែលស្ថិតនៅក្នុងវិសាលភាព</w:delText>
        </w:r>
        <w:r w:rsidRPr="00E33574" w:rsidDel="00510156">
          <w:rPr>
            <w:rFonts w:ascii="Khmer MEF1" w:hAnsi="Khmer MEF1" w:cs="Khmer MEF1"/>
            <w:cs/>
            <w:lang w:val="ca-ES"/>
          </w:rPr>
          <w:delText>សវនកម្ម។</w:delText>
        </w:r>
      </w:del>
    </w:p>
    <w:p w14:paraId="72E7AFC8" w14:textId="561B5B9C" w:rsidR="000B1AEA" w:rsidRPr="00E33574" w:rsidDel="00510156" w:rsidRDefault="000B1AEA">
      <w:pPr>
        <w:pStyle w:val="NormalWeb"/>
        <w:spacing w:before="0" w:beforeAutospacing="0" w:after="120" w:afterAutospacing="0"/>
        <w:ind w:firstLine="720"/>
        <w:jc w:val="both"/>
        <w:rPr>
          <w:del w:id="13410" w:author="Voeun Kuyeng" w:date="2022-07-19T16:25:00Z"/>
          <w:rFonts w:ascii="Khmer MEF1" w:hAnsi="Khmer MEF1" w:cs="Khmer MEF1"/>
          <w:spacing w:val="6"/>
          <w:lang w:val="ca-ES"/>
          <w:rPrChange w:id="13411" w:author="Kem Sereyboth" w:date="2023-07-19T16:59:00Z">
            <w:rPr>
              <w:del w:id="13412" w:author="Voeun Kuyeng" w:date="2022-07-19T16:25:00Z"/>
              <w:rFonts w:ascii="Khmer MEF1" w:hAnsi="Khmer MEF1" w:cs="Khmer MEF1"/>
              <w:lang w:val="ca-ES"/>
            </w:rPr>
          </w:rPrChange>
        </w:rPr>
        <w:pPrChange w:id="13413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414" w:author="Voeun Kuyeng" w:date="2022-07-19T16:25:00Z">
        <w:r w:rsidRPr="00E33574" w:rsidDel="00510156">
          <w:rPr>
            <w:rFonts w:ascii="Khmer MEF1" w:hAnsi="Khmer MEF1" w:cs="Khmer MEF1"/>
            <w:spacing w:val="6"/>
            <w:cs/>
            <w:lang w:val="ca-ES"/>
          </w:rPr>
          <w:delText xml:space="preserve">ជាទូទៅ </w:delText>
        </w:r>
        <w:r w:rsidRPr="00E33574" w:rsidDel="00510156">
          <w:rPr>
            <w:rFonts w:ascii="Khmer MEF1" w:hAnsi="Khmer MEF1" w:cs="Khmer MEF1"/>
            <w:spacing w:val="-8"/>
            <w:cs/>
            <w:lang w:val="ca-ES"/>
            <w:rPrChange w:id="13415" w:author="Kem Sereyboth" w:date="2023-07-19T16:59:00Z">
              <w:rPr>
                <w:rFonts w:ascii="Khmer MEF1" w:hAnsi="Khmer MEF1" w:cs="Khmer MEF1"/>
                <w:spacing w:val="6"/>
                <w:cs/>
                <w:lang w:val="ca-ES"/>
              </w:rPr>
            </w:rPrChange>
          </w:rPr>
          <w:delText>ការងារសវនកម្មបានផ្តោតលើការបញ្ជាក់ថា ប្រព័ន្ធគ្</w:delText>
        </w:r>
        <w:r w:rsidR="00A638E2" w:rsidRPr="00E33574" w:rsidDel="00510156">
          <w:rPr>
            <w:rFonts w:ascii="Khmer MEF1" w:hAnsi="Khmer MEF1" w:cs="Khmer MEF1"/>
            <w:spacing w:val="-8"/>
            <w:cs/>
            <w:lang w:val="ca-ES"/>
            <w:rPrChange w:id="13416" w:author="Kem Sereyboth" w:date="2023-07-19T16:59:00Z">
              <w:rPr>
                <w:rFonts w:ascii="Khmer MEF1" w:hAnsi="Khmer MEF1" w:cs="Khmer MEF1"/>
                <w:spacing w:val="6"/>
                <w:cs/>
                <w:lang w:val="ca-ES"/>
              </w:rPr>
            </w:rPrChange>
          </w:rPr>
          <w:delText>រប់គ្រងផ្ទៃក្នុងផ្តល់នូវការធានា</w:delText>
        </w:r>
        <w:r w:rsidRPr="00E33574" w:rsidDel="00510156">
          <w:rPr>
            <w:rFonts w:ascii="Khmer MEF1" w:hAnsi="Khmer MEF1" w:cs="Khmer MEF1"/>
            <w:spacing w:val="-8"/>
            <w:cs/>
            <w:lang w:val="ca-ES"/>
            <w:rPrChange w:id="13417" w:author="Kem Sereyboth" w:date="2023-07-19T16:59:00Z">
              <w:rPr>
                <w:rFonts w:ascii="Khmer MEF1" w:hAnsi="Khmer MEF1" w:cs="Khmer MEF1"/>
                <w:spacing w:val="6"/>
                <w:cs/>
                <w:lang w:val="ca-ES"/>
              </w:rPr>
            </w:rPrChange>
          </w:rPr>
          <w:delText>សមហេតុផលមួយ</w:delText>
        </w:r>
        <w:r w:rsidRPr="00E33574" w:rsidDel="00510156">
          <w:rPr>
            <w:rFonts w:ascii="Khmer MEF1" w:hAnsi="Khmer MEF1" w:cs="Khmer MEF1"/>
            <w:cs/>
            <w:lang w:val="ca-ES"/>
          </w:rPr>
          <w:delText xml:space="preserve"> </w:delText>
        </w:r>
        <w:r w:rsidRPr="00E33574" w:rsidDel="00510156">
          <w:rPr>
            <w:rFonts w:ascii="Khmer MEF1" w:hAnsi="Khmer MEF1" w:cs="Khmer MEF1"/>
            <w:spacing w:val="6"/>
            <w:cs/>
            <w:lang w:val="ca-ES"/>
            <w:rPrChange w:id="13418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សំដៅសម្រេចបាននូវគោលបំណងដូចខាងក្រោមៈ</w:delText>
        </w:r>
      </w:del>
    </w:p>
    <w:p w14:paraId="3D4F74A2" w14:textId="067BF4E5" w:rsidR="000B1AEA" w:rsidRPr="00E33574" w:rsidDel="00510156" w:rsidRDefault="000B1AEA">
      <w:pPr>
        <w:pStyle w:val="NormalWeb"/>
        <w:spacing w:before="0" w:beforeAutospacing="0" w:after="120" w:afterAutospacing="0"/>
        <w:ind w:firstLine="720"/>
        <w:jc w:val="both"/>
        <w:rPr>
          <w:del w:id="13419" w:author="Voeun Kuyeng" w:date="2022-07-19T16:25:00Z"/>
          <w:rFonts w:ascii="Khmer MEF1" w:hAnsi="Khmer MEF1" w:cs="Khmer MEF1"/>
          <w:spacing w:val="6"/>
          <w:lang w:val="ca-ES"/>
          <w:rPrChange w:id="13420" w:author="Kem Sereyboth" w:date="2023-07-19T16:59:00Z">
            <w:rPr>
              <w:del w:id="13421" w:author="Voeun Kuyeng" w:date="2022-07-19T16:25:00Z"/>
              <w:rFonts w:ascii="Khmer MEF1" w:hAnsi="Khmer MEF1" w:cs="Khmer MEF1"/>
              <w:lang w:val="ca-ES"/>
            </w:rPr>
          </w:rPrChange>
        </w:rPr>
        <w:pPrChange w:id="13422" w:author="Un Seakamey" w:date="2022-09-23T09:01:00Z">
          <w:pPr>
            <w:pStyle w:val="NormalWeb"/>
            <w:spacing w:before="0" w:beforeAutospacing="0" w:after="0" w:afterAutospacing="0"/>
            <w:ind w:firstLine="720"/>
          </w:pPr>
        </w:pPrChange>
      </w:pPr>
      <w:del w:id="13423" w:author="Voeun Kuyeng" w:date="2022-07-19T16:25:00Z">
        <w:r w:rsidRPr="00E33574" w:rsidDel="00510156">
          <w:rPr>
            <w:rFonts w:ascii="Khmer MEF1" w:hAnsi="Khmer MEF1" w:cs="Khmer MEF1"/>
            <w:spacing w:val="6"/>
            <w:lang w:val="ca-ES"/>
            <w:rPrChange w:id="13424" w:author="Kem Sereyboth" w:date="2023-07-19T16:59:00Z">
              <w:rPr>
                <w:rFonts w:ascii="Khmer MEF1" w:hAnsi="Khmer MEF1" w:cs="Khmer MEF1"/>
                <w:spacing w:val="-4"/>
                <w:lang w:val="ca-ES"/>
              </w:rPr>
            </w:rPrChange>
          </w:rPr>
          <w:delText>-</w:delText>
        </w:r>
        <w:r w:rsidRPr="00E33574" w:rsidDel="00510156">
          <w:rPr>
            <w:rFonts w:ascii="Khmer MEF1" w:hAnsi="Khmer MEF1" w:cs="Khmer MEF1"/>
            <w:spacing w:val="6"/>
            <w:cs/>
            <w:rPrChange w:id="13425" w:author="Kem Sereyboth" w:date="2023-07-19T16:59:00Z">
              <w:rPr>
                <w:rFonts w:ascii="Khmer MEF1" w:hAnsi="Khmer MEF1" w:cs="Khmer MEF1"/>
                <w:spacing w:val="-4"/>
                <w:cs/>
              </w:rPr>
            </w:rPrChange>
          </w:rPr>
          <w:delText>គោលបំណងប្រតិបត្តិការ៖ ការសម្រេចបានប្រកបដោយប្រសិទ្ធភាពនៃគោលបំណងធុរកិច្ច (សូមមើលខាងក្រោម)។</w:delText>
        </w:r>
      </w:del>
    </w:p>
    <w:p w14:paraId="2C3A30C3" w14:textId="00A1A840" w:rsidR="000B1AEA" w:rsidRPr="00E33574" w:rsidDel="00510156" w:rsidRDefault="000B1AEA">
      <w:pPr>
        <w:pStyle w:val="NormalWeb"/>
        <w:spacing w:before="0" w:beforeAutospacing="0" w:after="120" w:afterAutospacing="0"/>
        <w:ind w:firstLine="720"/>
        <w:jc w:val="both"/>
        <w:rPr>
          <w:del w:id="13426" w:author="Voeun Kuyeng" w:date="2022-07-19T16:25:00Z"/>
          <w:rFonts w:ascii="Khmer MEF1" w:hAnsi="Khmer MEF1" w:cs="Khmer MEF1"/>
          <w:spacing w:val="6"/>
          <w:lang w:val="ca-ES"/>
          <w:rPrChange w:id="13427" w:author="Kem Sereyboth" w:date="2023-07-19T16:59:00Z">
            <w:rPr>
              <w:del w:id="13428" w:author="Voeun Kuyeng" w:date="2022-07-19T16:25:00Z"/>
              <w:rFonts w:ascii="Khmer MEF1" w:hAnsi="Khmer MEF1" w:cs="Khmer MEF1"/>
              <w:lang w:val="ca-ES"/>
            </w:rPr>
          </w:rPrChange>
        </w:rPr>
        <w:pPrChange w:id="13429" w:author="Un Seakamey" w:date="2022-09-23T09:01:00Z">
          <w:pPr>
            <w:pStyle w:val="NormalWeb"/>
            <w:spacing w:before="0" w:beforeAutospacing="0" w:after="0" w:afterAutospacing="0"/>
            <w:ind w:firstLine="720"/>
          </w:pPr>
        </w:pPrChange>
      </w:pPr>
      <w:del w:id="13430" w:author="Voeun Kuyeng" w:date="2022-07-19T16:25:00Z">
        <w:r w:rsidRPr="00E33574" w:rsidDel="00510156">
          <w:rPr>
            <w:rFonts w:ascii="Khmer MEF1" w:hAnsi="Khmer MEF1" w:cs="Khmer MEF1"/>
            <w:spacing w:val="6"/>
            <w:lang w:val="ca-ES"/>
            <w:rPrChange w:id="13431" w:author="Kem Sereyboth" w:date="2023-07-19T16:59:00Z">
              <w:rPr>
                <w:rFonts w:ascii="Khmer MEF1" w:hAnsi="Khmer MEF1" w:cs="Khmer MEF1"/>
                <w:spacing w:val="-12"/>
                <w:lang w:val="ca-ES"/>
              </w:rPr>
            </w:rPrChange>
          </w:rPr>
          <w:delText>-</w:delText>
        </w:r>
        <w:r w:rsidRPr="00E33574" w:rsidDel="00510156">
          <w:rPr>
            <w:rFonts w:ascii="Khmer MEF1" w:hAnsi="Khmer MEF1" w:cs="Khmer MEF1"/>
            <w:spacing w:val="6"/>
            <w:cs/>
            <w:rPrChange w:id="13432" w:author="Kem Sereyboth" w:date="2023-07-19T16:59:00Z">
              <w:rPr>
                <w:rFonts w:ascii="Khmer MEF1" w:hAnsi="Khmer MEF1" w:cs="Khmer MEF1"/>
                <w:spacing w:val="-12"/>
                <w:cs/>
              </w:rPr>
            </w:rPrChange>
          </w:rPr>
          <w:delText>គោលបំណងព័ត៌មាន៖ ភាពជឿទុកចិត្ត និងភាពពេញលេញនៃព៌ត័មានផ្នែកហិរញ្ញវត្ថុ ដែលប្រើប្រាស់ដោយថ្នាក់ដឹកនាំ ។</w:delText>
        </w:r>
      </w:del>
    </w:p>
    <w:p w14:paraId="4F6D6E5F" w14:textId="2FD56719" w:rsidR="000B1AEA" w:rsidRPr="00E33574" w:rsidDel="00510156" w:rsidRDefault="000B1AEA">
      <w:pPr>
        <w:pStyle w:val="NormalWeb"/>
        <w:spacing w:before="0" w:beforeAutospacing="0" w:after="120" w:afterAutospacing="0"/>
        <w:ind w:firstLine="720"/>
        <w:jc w:val="both"/>
        <w:rPr>
          <w:del w:id="13433" w:author="Voeun Kuyeng" w:date="2022-07-19T16:25:00Z"/>
          <w:rFonts w:ascii="Khmer MEF1" w:hAnsi="Khmer MEF1" w:cs="Khmer MEF1"/>
          <w:cs/>
          <w:lang w:val="ca-ES"/>
        </w:rPr>
        <w:pPrChange w:id="13434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435" w:author="Voeun Kuyeng" w:date="2022-07-19T16:25:00Z">
        <w:r w:rsidRPr="00E33574" w:rsidDel="00510156">
          <w:rPr>
            <w:rFonts w:ascii="Khmer MEF1" w:hAnsi="Khmer MEF1" w:cs="Khmer MEF1"/>
            <w:spacing w:val="6"/>
            <w:lang w:val="ca-ES"/>
            <w:rPrChange w:id="13436" w:author="Kem Sereyboth" w:date="2023-07-19T16:59:00Z">
              <w:rPr>
                <w:rFonts w:ascii="Khmer MEF1" w:hAnsi="Khmer MEF1" w:cs="Khmer MEF1"/>
                <w:spacing w:val="-4"/>
                <w:lang w:val="ca-ES"/>
              </w:rPr>
            </w:rPrChange>
          </w:rPr>
          <w:delText>-</w:delText>
        </w:r>
        <w:r w:rsidRPr="00E33574" w:rsidDel="00510156">
          <w:rPr>
            <w:rFonts w:ascii="Khmer MEF1" w:hAnsi="Khmer MEF1" w:cs="Khmer MEF1"/>
            <w:spacing w:val="6"/>
            <w:cs/>
            <w:rPrChange w:id="13437" w:author="Kem Sereyboth" w:date="2023-07-19T16:59:00Z">
              <w:rPr>
                <w:rFonts w:ascii="Khmer MEF1" w:hAnsi="Khmer MEF1" w:cs="Khmer MEF1"/>
                <w:spacing w:val="-4"/>
                <w:cs/>
              </w:rPr>
            </w:rPrChange>
          </w:rPr>
          <w:delText>គោលបំណងអនុលោមភាព អនុលោមជាមួយច្បាប់</w:delText>
        </w:r>
      </w:del>
      <w:ins w:id="13438" w:author="Sethvannak Sam" w:date="2022-07-07T15:08:00Z">
        <w:del w:id="13439" w:author="Voeun Kuyeng" w:date="2022-07-19T16:25:00Z">
          <w:r w:rsidR="00783F13" w:rsidRPr="00E33574" w:rsidDel="00510156">
            <w:rPr>
              <w:rFonts w:ascii="Khmer MEF1" w:hAnsi="Khmer MEF1" w:cs="Khmer MEF1"/>
              <w:spacing w:val="6"/>
              <w:cs/>
              <w:rPrChange w:id="13440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 </w:delText>
          </w:r>
        </w:del>
      </w:ins>
      <w:ins w:id="13441" w:author="Sethvannak Sam" w:date="2022-07-07T15:13:00Z">
        <w:del w:id="13442" w:author="Voeun Kuyeng" w:date="2022-07-19T16:25:00Z">
          <w:r w:rsidR="00873DA9" w:rsidRPr="00E33574" w:rsidDel="00510156">
            <w:rPr>
              <w:rFonts w:ascii="Khmer MEF1" w:hAnsi="Khmer MEF1" w:cs="Khmer MEF1"/>
              <w:spacing w:val="6"/>
              <w:cs/>
              <w:rPrChange w:id="13443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អនុក្រឹត្យ </w:delText>
          </w:r>
        </w:del>
      </w:ins>
      <w:ins w:id="13444" w:author="Sethvannak Sam" w:date="2022-07-07T15:14:00Z">
        <w:del w:id="13445" w:author="Voeun Kuyeng" w:date="2022-07-19T16:25:00Z">
          <w:r w:rsidR="00873DA9" w:rsidRPr="00E33574" w:rsidDel="00510156">
            <w:rPr>
              <w:rFonts w:ascii="Khmer MEF1" w:hAnsi="Khmer MEF1" w:cs="Khmer MEF1"/>
              <w:spacing w:val="6"/>
              <w:cs/>
              <w:rPrChange w:id="13446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ប្រកាស </w:delText>
          </w:r>
        </w:del>
        <w:del w:id="13447" w:author="Voeun Kuyeng" w:date="2022-07-08T10:04:00Z">
          <w:r w:rsidR="00873DA9" w:rsidRPr="00E33574" w:rsidDel="0068369B">
            <w:rPr>
              <w:rFonts w:ascii="Khmer MEF1" w:hAnsi="Khmer MEF1" w:cs="Khmer MEF1"/>
              <w:spacing w:val="6"/>
              <w:cs/>
              <w:rPrChange w:id="13448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br/>
          </w:r>
        </w:del>
      </w:ins>
      <w:del w:id="13449" w:author="Voeun Kuyeng" w:date="2022-07-19T16:25:00Z">
        <w:r w:rsidRPr="00E33574" w:rsidDel="00510156">
          <w:rPr>
            <w:rFonts w:ascii="Khmer MEF1" w:hAnsi="Khmer MEF1" w:cs="Khmer MEF1"/>
            <w:spacing w:val="6"/>
            <w:cs/>
            <w:rPrChange w:id="13450" w:author="Kem Sereyboth" w:date="2023-07-19T16:59:00Z">
              <w:rPr>
                <w:rFonts w:ascii="Khmer MEF1" w:hAnsi="Khmer MEF1" w:cs="Khmer MEF1"/>
                <w:spacing w:val="-4"/>
                <w:cs/>
              </w:rPr>
            </w:rPrChange>
          </w:rPr>
          <w:delText xml:space="preserve"> </w:delText>
        </w:r>
      </w:del>
      <w:ins w:id="13451" w:author="Sethvannak Sam" w:date="2022-07-07T15:07:00Z">
        <w:del w:id="13452" w:author="Voeun Kuyeng" w:date="2022-07-19T16:25:00Z">
          <w:r w:rsidR="00B862F7" w:rsidRPr="00E33574" w:rsidDel="00510156">
            <w:rPr>
              <w:rFonts w:ascii="Khmer MEF1" w:hAnsi="Khmer MEF1" w:cs="Khmer MEF1"/>
              <w:spacing w:val="6"/>
              <w:cs/>
              <w:rPrChange w:id="13453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បទ</w:delText>
          </w:r>
        </w:del>
      </w:ins>
      <w:del w:id="13454" w:author="Voeun Kuyeng" w:date="2022-07-19T16:25:00Z">
        <w:r w:rsidRPr="00E33574" w:rsidDel="00510156">
          <w:rPr>
            <w:rFonts w:ascii="Khmer MEF1" w:hAnsi="Khmer MEF1" w:cs="Khmer MEF1"/>
            <w:spacing w:val="6"/>
            <w:cs/>
            <w:rPrChange w:id="13455" w:author="Kem Sereyboth" w:date="2023-07-19T16:59:00Z">
              <w:rPr>
                <w:rFonts w:ascii="Khmer MEF1" w:hAnsi="Khmer MEF1" w:cs="Khmer MEF1"/>
                <w:spacing w:val="-4"/>
                <w:cs/>
              </w:rPr>
            </w:rPrChange>
          </w:rPr>
          <w:delText>ប</w:delText>
        </w:r>
      </w:del>
      <w:ins w:id="13456" w:author="Sethvannak Sam" w:date="2022-07-07T15:07:00Z">
        <w:del w:id="13457" w:author="Voeun Kuyeng" w:date="2022-07-19T16:25:00Z">
          <w:r w:rsidR="00B862F7" w:rsidRPr="00E33574" w:rsidDel="00510156">
            <w:rPr>
              <w:rFonts w:ascii="Khmer MEF1" w:hAnsi="Khmer MEF1" w:cs="Khmer MEF1"/>
              <w:spacing w:val="6"/>
              <w:cs/>
              <w:rPrChange w:id="13458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្ប</w:delText>
          </w:r>
        </w:del>
      </w:ins>
      <w:del w:id="13459" w:author="Voeun Kuyeng" w:date="2022-07-19T16:25:00Z">
        <w:r w:rsidRPr="00E33574" w:rsidDel="00510156">
          <w:rPr>
            <w:rFonts w:ascii="Khmer MEF1" w:hAnsi="Khmer MEF1" w:cs="Khmer MEF1"/>
            <w:spacing w:val="6"/>
            <w:cs/>
            <w:rPrChange w:id="13460" w:author="Kem Sereyboth" w:date="2023-07-19T16:59:00Z">
              <w:rPr>
                <w:rFonts w:ascii="Khmer MEF1" w:hAnsi="Khmer MEF1" w:cs="Khmer MEF1"/>
                <w:spacing w:val="-4"/>
                <w:cs/>
              </w:rPr>
            </w:rPrChange>
          </w:rPr>
          <w:delText>ញ្ញត្តិ</w:delText>
        </w:r>
        <w:r w:rsidRPr="00E33574" w:rsidDel="00510156">
          <w:rPr>
            <w:rFonts w:ascii="Khmer MEF1" w:hAnsi="Khmer MEF1" w:cs="Khmer MEF1"/>
            <w:spacing w:val="-4"/>
            <w:cs/>
          </w:rPr>
          <w:delText xml:space="preserve"> គោលការណ៍ </w:delText>
        </w:r>
      </w:del>
      <w:ins w:id="13461" w:author="Sethvannak Sam" w:date="2022-07-07T15:08:00Z">
        <w:del w:id="13462" w:author="Voeun Kuyeng" w:date="2022-07-19T16:25:00Z">
          <w:r w:rsidR="00783F13" w:rsidRPr="00E33574" w:rsidDel="00510156">
            <w:rPr>
              <w:rFonts w:ascii="Khmer MEF1" w:hAnsi="Khmer MEF1" w:cs="Khmer MEF1"/>
              <w:spacing w:val="-4"/>
              <w:cs/>
            </w:rPr>
            <w:delText>និង</w:delText>
          </w:r>
        </w:del>
      </w:ins>
      <w:del w:id="13463" w:author="Voeun Kuyeng" w:date="2022-07-19T16:25:00Z">
        <w:r w:rsidRPr="00E33574" w:rsidDel="00510156">
          <w:rPr>
            <w:rFonts w:ascii="Khmer MEF1" w:hAnsi="Khmer MEF1" w:cs="Khmer MEF1"/>
            <w:spacing w:val="-4"/>
            <w:cs/>
          </w:rPr>
          <w:delText>នីតិវិធីជាធរមាន។</w:delText>
        </w:r>
      </w:del>
    </w:p>
    <w:p w14:paraId="343021EE" w14:textId="34557B52" w:rsidR="00074253" w:rsidRPr="00E33574" w:rsidDel="00F226D0" w:rsidRDefault="007B6056">
      <w:pPr>
        <w:spacing w:after="120" w:line="240" w:lineRule="auto"/>
        <w:jc w:val="both"/>
        <w:rPr>
          <w:del w:id="13464" w:author="Voeun Kuyeng" w:date="2022-08-31T11:06:00Z"/>
          <w:rFonts w:ascii="Khmer MEF1" w:hAnsi="Khmer MEF1" w:cs="Khmer MEF1"/>
          <w:sz w:val="24"/>
          <w:szCs w:val="24"/>
          <w:lang w:val="ca-ES"/>
        </w:rPr>
        <w:pPrChange w:id="13465" w:author="Un Seakamey" w:date="2022-09-23T09:01:00Z">
          <w:pPr>
            <w:spacing w:after="0" w:line="240" w:lineRule="auto"/>
          </w:pPr>
        </w:pPrChange>
      </w:pPr>
      <w:del w:id="13466" w:author="Voeun Kuyeng" w:date="2022-08-31T11:06:00Z"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សម្គាល់ៈ ប្រសិទ្ធភាពនៃប្រតិបត្តិការ រាប់បញ្ចូលនូវៈ អភិបាលកិច្ចល្អ ការការ</w:delText>
        </w:r>
        <w:r w:rsidR="00AD0550"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ពា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រទ្រព្យសម្បត្តិ ការប្រើប្រាស់ធនធានប្រកបដោយប្រសិទ្ធភាពនិ</w:delText>
        </w:r>
        <w:r w:rsidR="00AD0550"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ង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សន្ស</w:delText>
        </w:r>
        <w:r w:rsidR="00AD0550"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ំសំចៃ និងការសម្រេចបាននូវគោលបំណង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និងគោលដៅ។</w:delText>
        </w:r>
      </w:del>
    </w:p>
    <w:p w14:paraId="3592851F" w14:textId="6803E574" w:rsidR="007B6056" w:rsidRPr="00E33574" w:rsidDel="00FA5050" w:rsidRDefault="00810F61">
      <w:pPr>
        <w:spacing w:after="120" w:line="240" w:lineRule="auto"/>
        <w:jc w:val="both"/>
        <w:rPr>
          <w:del w:id="13467" w:author="Voeun Kuyeng" w:date="2022-07-20T11:49:00Z"/>
          <w:rFonts w:ascii="Khmer MEF1" w:hAnsi="Khmer MEF1" w:cs="Khmer MEF1"/>
          <w:sz w:val="24"/>
          <w:szCs w:val="24"/>
          <w:lang w:val="ca-ES"/>
          <w:rPrChange w:id="13468" w:author="Kem Sereyboth" w:date="2023-07-19T16:59:00Z">
            <w:rPr>
              <w:del w:id="13469" w:author="Voeun Kuyeng" w:date="2022-07-20T11:49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13470" w:author="Un Seakamey" w:date="2022-09-23T09:01:00Z">
          <w:pPr>
            <w:spacing w:after="0" w:line="240" w:lineRule="auto"/>
            <w:ind w:firstLine="720"/>
          </w:pPr>
        </w:pPrChange>
      </w:pPr>
      <w:del w:id="13471" w:author="Voeun Kuyeng" w:date="2022-07-08T10:06:00Z">
        <w:r w:rsidRPr="00E33574" w:rsidDel="0068369B">
          <w:rPr>
            <w:rFonts w:ascii="Khmer MEF1" w:hAnsi="Khmer MEF1" w:cs="Khmer MEF1"/>
            <w:sz w:val="24"/>
            <w:szCs w:val="24"/>
            <w:cs/>
            <w:lang w:val="ca-ES"/>
            <w:rPrChange w:id="13472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ង</w:delText>
        </w:r>
      </w:del>
      <w:del w:id="13473" w:author="Voeun Kuyeng" w:date="2022-07-20T11:49:00Z">
        <w:r w:rsidR="007B6056" w:rsidRPr="00E33574" w:rsidDel="00FA5050">
          <w:rPr>
            <w:rFonts w:ascii="Khmer MEF1" w:hAnsi="Khmer MEF1" w:cs="Khmer MEF1"/>
            <w:sz w:val="24"/>
            <w:szCs w:val="24"/>
            <w:cs/>
            <w:lang w:val="ca-ES"/>
            <w:rPrChange w:id="13474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.សង្ខេប</w:delText>
        </w:r>
      </w:del>
      <w:ins w:id="13475" w:author="Sethvannak Sam" w:date="2022-07-04T14:37:00Z">
        <w:del w:id="13476" w:author="Voeun Kuyeng" w:date="2022-07-20T11:49:00Z">
          <w:r w:rsidR="00D47239" w:rsidRPr="00E33574" w:rsidDel="00FA5050">
            <w:rPr>
              <w:rFonts w:ascii="Khmer MEF1" w:hAnsi="Khmer MEF1" w:cs="Khmer MEF1"/>
              <w:sz w:val="24"/>
              <w:szCs w:val="24"/>
              <w:cs/>
              <w:lang w:val="ca-ES"/>
              <w:rPrChange w:id="1347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លទ្ធផល</w:delText>
          </w:r>
        </w:del>
      </w:ins>
      <w:del w:id="13478" w:author="Voeun Kuyeng" w:date="2022-07-20T11:49:00Z">
        <w:r w:rsidR="007B6056" w:rsidRPr="00E33574" w:rsidDel="00FA5050">
          <w:rPr>
            <w:rFonts w:ascii="Khmer MEF1" w:hAnsi="Khmer MEF1" w:cs="Khmer MEF1"/>
            <w:sz w:val="24"/>
            <w:szCs w:val="24"/>
            <w:cs/>
            <w:lang w:val="ca-ES"/>
            <w:rPrChange w:id="13479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គន្លឹះ</w:delText>
        </w:r>
      </w:del>
    </w:p>
    <w:p w14:paraId="5109D20C" w14:textId="16B8C482" w:rsidR="007B6056" w:rsidRPr="00E33574" w:rsidDel="00C9228C" w:rsidRDefault="007B6056">
      <w:pPr>
        <w:spacing w:after="120" w:line="240" w:lineRule="auto"/>
        <w:jc w:val="both"/>
        <w:rPr>
          <w:del w:id="13480" w:author="Voeun Kuyeng" w:date="2022-07-20T14:23:00Z"/>
          <w:rFonts w:ascii="Khmer MEF1" w:hAnsi="Khmer MEF1" w:cs="Khmer MEF1"/>
          <w:sz w:val="24"/>
          <w:szCs w:val="24"/>
          <w:lang w:val="ca-ES"/>
        </w:rPr>
        <w:pPrChange w:id="13481" w:author="Un Seakamey" w:date="2022-09-23T09:01:00Z">
          <w:pPr>
            <w:spacing w:after="0" w:line="240" w:lineRule="auto"/>
            <w:ind w:firstLine="720"/>
          </w:pPr>
        </w:pPrChange>
      </w:pPr>
      <w:del w:id="13482" w:author="Voeun Kuyeng" w:date="2022-07-20T14:23:00Z">
        <w:r w:rsidRPr="00E33574" w:rsidDel="00C9228C">
          <w:rPr>
            <w:rFonts w:ascii="Khmer MEF1" w:hAnsi="Khmer MEF1" w:cs="Khmer MEF1"/>
            <w:sz w:val="24"/>
            <w:szCs w:val="24"/>
            <w:cs/>
            <w:lang w:val="ca-ES"/>
          </w:rPr>
          <w:delText>ប្រតិភូសវនកម្មបានកត់សម្គាល់ឃើញនូវចំណុចខ្វះចន្លោះមួយចំនួន ដូចខាងក្រោម៖</w:delText>
        </w:r>
      </w:del>
    </w:p>
    <w:p w14:paraId="00CC03C2" w14:textId="0E178492" w:rsidR="00666A11" w:rsidRPr="00E33574" w:rsidDel="00F226D0" w:rsidRDefault="00307856">
      <w:pPr>
        <w:spacing w:after="120" w:line="240" w:lineRule="auto"/>
        <w:jc w:val="both"/>
        <w:rPr>
          <w:del w:id="13483" w:author="Voeun Kuyeng" w:date="2022-08-31T11:06:00Z"/>
          <w:rFonts w:ascii="Khmer MEF1" w:hAnsi="Khmer MEF1" w:cs="Khmer MEF1"/>
          <w:sz w:val="24"/>
          <w:szCs w:val="24"/>
          <w:lang w:val="ca-ES"/>
        </w:rPr>
        <w:pPrChange w:id="13484" w:author="Un Seakamey" w:date="2022-09-23T09:01:00Z">
          <w:pPr>
            <w:spacing w:after="0" w:line="240" w:lineRule="auto"/>
          </w:pPr>
        </w:pPrChange>
      </w:pPr>
      <w:del w:id="13485" w:author="Voeun Kuyeng" w:date="2022-07-20T14:23:00Z">
        <w:r w:rsidRPr="00E33574" w:rsidDel="00C9228C">
          <w:rPr>
            <w:rFonts w:ascii="Khmer MEF1" w:hAnsi="Khmer MEF1" w:cs="Khmer MEF1"/>
            <w:sz w:val="24"/>
            <w:szCs w:val="24"/>
            <w:lang w:val="ca-ES"/>
          </w:rPr>
          <w:tab/>
        </w:r>
      </w:del>
      <w:del w:id="13486" w:author="Voeun Kuyeng" w:date="2022-07-20T14:24:00Z">
        <w:r w:rsidRPr="00E33574" w:rsidDel="00C9228C">
          <w:rPr>
            <w:rFonts w:ascii="Khmer MEF1" w:hAnsi="Khmer MEF1" w:cs="Khmer MEF1"/>
            <w:sz w:val="24"/>
            <w:szCs w:val="24"/>
            <w:cs/>
            <w:lang w:val="ca-ES"/>
          </w:rPr>
          <w:delText>ក</w:delText>
        </w:r>
      </w:del>
      <w:del w:id="13487" w:author="Voeun Kuyeng" w:date="2022-08-31T11:06:00Z">
        <w:r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>................................................................................................</w:delText>
        </w:r>
      </w:del>
      <w:ins w:id="13488" w:author="Sethvannak Sam" w:date="2022-07-07T15:24:00Z">
        <w:del w:id="13489" w:author="Voeun Kuyeng" w:date="2022-07-20T14:24:00Z">
          <w:r w:rsidR="00C639E9" w:rsidRPr="00E33574" w:rsidDel="00C9228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  <w:del w:id="13490" w:author="Voeun Kuyeng" w:date="2022-08-31T11:06:00Z">
          <w:r w:rsidR="00C639E9" w:rsidRPr="00E33574" w:rsidDel="00F226D0">
            <w:rPr>
              <w:rFonts w:ascii="Khmer MEF1" w:hAnsi="Khmer MEF1" w:cs="Khmer MEF1"/>
              <w:sz w:val="24"/>
              <w:szCs w:val="24"/>
              <w:lang w:val="ca-ES"/>
              <w:rPrChange w:id="13491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</w:del>
        <w:del w:id="13492" w:author="Voeun Kuyeng" w:date="2022-07-20T14:24:00Z">
          <w:r w:rsidR="00C639E9" w:rsidRPr="00E33574" w:rsidDel="00C9228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ដាក់បញ្ចូល</w:delText>
          </w:r>
        </w:del>
        <w:del w:id="13493" w:author="Voeun Kuyeng" w:date="2022-08-31T11:06:00Z">
          <w:r w:rsidR="00C639E9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លទ្ធផលនៃការរកឃើញទី១</w:delText>
          </w:r>
          <w:r w:rsidR="00C639E9" w:rsidRPr="00E33574" w:rsidDel="00F226D0">
            <w:rPr>
              <w:rFonts w:ascii="Khmer MEF1" w:hAnsi="Khmer MEF1" w:cs="Khmer MEF1"/>
              <w:sz w:val="24"/>
              <w:szCs w:val="24"/>
              <w:lang w:val="ca-ES"/>
              <w:rPrChange w:id="13494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</w:del>
      </w:ins>
    </w:p>
    <w:p w14:paraId="2DB8E472" w14:textId="7A32D38A" w:rsidR="00307856" w:rsidRPr="00E33574" w:rsidDel="008A6FC6" w:rsidRDefault="00307856">
      <w:pPr>
        <w:spacing w:after="120" w:line="240" w:lineRule="auto"/>
        <w:ind w:firstLine="720"/>
        <w:jc w:val="both"/>
        <w:rPr>
          <w:del w:id="13495" w:author="Voeun Kuyeng" w:date="2022-07-20T14:40:00Z"/>
          <w:rFonts w:ascii="Khmer MEF1" w:hAnsi="Khmer MEF1" w:cs="Khmer MEF1"/>
          <w:spacing w:val="-2"/>
          <w:sz w:val="24"/>
          <w:szCs w:val="24"/>
          <w:lang w:val="ca-ES"/>
          <w:rPrChange w:id="13496" w:author="Kem Sereyboth" w:date="2023-07-19T16:59:00Z">
            <w:rPr>
              <w:del w:id="13497" w:author="Voeun Kuyeng" w:date="2022-07-20T14:40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3498" w:author="Un Seakamey" w:date="2022-09-23T09:01:00Z">
          <w:pPr>
            <w:spacing w:after="0" w:line="240" w:lineRule="auto"/>
          </w:pPr>
        </w:pPrChange>
      </w:pPr>
      <w:del w:id="13499" w:author="Voeun Kuyeng" w:date="2022-08-31T11:06:00Z">
        <w:r w:rsidRPr="00E33574" w:rsidDel="00F226D0">
          <w:rPr>
            <w:rFonts w:ascii="Khmer MEF1" w:hAnsi="Khmer MEF1" w:cs="Khmer MEF1"/>
            <w:sz w:val="24"/>
            <w:szCs w:val="24"/>
            <w:lang w:val="ca-ES"/>
          </w:rPr>
          <w:tab/>
        </w:r>
      </w:del>
      <w:del w:id="13500" w:author="Voeun Kuyeng" w:date="2022-07-20T14:24:00Z">
        <w:r w:rsidRPr="00E33574" w:rsidDel="00C9228C">
          <w:rPr>
            <w:rFonts w:ascii="Khmer MEF1" w:hAnsi="Khmer MEF1" w:cs="Khmer MEF1"/>
            <w:sz w:val="24"/>
            <w:szCs w:val="24"/>
            <w:cs/>
            <w:lang w:val="ca-ES"/>
          </w:rPr>
          <w:delText>ខ</w:delText>
        </w:r>
      </w:del>
      <w:del w:id="13501" w:author="Voeun Kuyeng" w:date="2022-08-31T11:06:00Z">
        <w:r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>.</w:delText>
        </w:r>
      </w:del>
      <w:ins w:id="13502" w:author="Sethvannak Sam" w:date="2022-07-07T15:25:00Z">
        <w:del w:id="13503" w:author="Voeun Kuyeng" w:date="2022-07-20T14:24:00Z">
          <w:r w:rsidR="00C639E9" w:rsidRPr="00E33574" w:rsidDel="00C9228C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</w:del>
        <w:del w:id="13504" w:author="Voeun Kuyeng" w:date="2022-08-31T11:06:00Z">
          <w:r w:rsidR="00C639E9" w:rsidRPr="00E33574" w:rsidDel="00F226D0">
            <w:rPr>
              <w:rFonts w:ascii="Khmer MEF1" w:hAnsi="Khmer MEF1" w:cs="Khmer MEF1"/>
              <w:sz w:val="24"/>
              <w:szCs w:val="24"/>
              <w:lang w:val="ca-ES"/>
              <w:rPrChange w:id="13505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</w:del>
        <w:del w:id="13506" w:author="Voeun Kuyeng" w:date="2022-07-20T14:24:00Z">
          <w:r w:rsidR="00C639E9" w:rsidRPr="00E33574" w:rsidDel="00C9228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ដាក់បញ្ចូល</w:delText>
          </w:r>
        </w:del>
        <w:del w:id="13507" w:author="Voeun Kuyeng" w:date="2022-08-31T11:06:00Z">
          <w:r w:rsidR="00C639E9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លទ្ធផលនៃការរកឃើញទី២</w:delText>
          </w:r>
          <w:r w:rsidR="00C639E9" w:rsidRPr="00E33574" w:rsidDel="00F226D0">
            <w:rPr>
              <w:rFonts w:ascii="Khmer MEF1" w:hAnsi="Khmer MEF1" w:cs="Khmer MEF1"/>
              <w:sz w:val="24"/>
              <w:szCs w:val="24"/>
              <w:lang w:val="ca-ES"/>
              <w:rPrChange w:id="13508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</w:del>
      </w:ins>
      <w:del w:id="13509" w:author="Voeun Kuyeng" w:date="2022-07-26T14:21:00Z"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510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>...............................................................................................</w:delText>
        </w:r>
      </w:del>
    </w:p>
    <w:p w14:paraId="2920C162" w14:textId="18DD9453" w:rsidR="00810F61" w:rsidRPr="00E33574" w:rsidDel="00970BCF" w:rsidRDefault="00810F61">
      <w:pPr>
        <w:spacing w:after="120" w:line="240" w:lineRule="auto"/>
        <w:ind w:firstLine="720"/>
        <w:jc w:val="both"/>
        <w:rPr>
          <w:del w:id="13511" w:author="Voeun Kuyeng" w:date="2022-07-26T14:21:00Z"/>
          <w:rFonts w:ascii="Khmer MEF1" w:hAnsi="Khmer MEF1" w:cs="Khmer MEF1"/>
          <w:spacing w:val="-2"/>
          <w:sz w:val="24"/>
          <w:szCs w:val="24"/>
          <w:lang w:val="ca-ES"/>
          <w:rPrChange w:id="13512" w:author="Kem Sereyboth" w:date="2023-07-19T16:59:00Z">
            <w:rPr>
              <w:del w:id="13513" w:author="Voeun Kuyeng" w:date="2022-07-26T14:21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3514" w:author="Un Seakamey" w:date="2022-09-23T09:01:00Z">
          <w:pPr>
            <w:spacing w:after="0" w:line="240" w:lineRule="auto"/>
            <w:ind w:firstLine="720"/>
          </w:pPr>
        </w:pPrChange>
      </w:pPr>
      <w:del w:id="13515" w:author="Voeun Kuyeng" w:date="2022-07-26T14:21:00Z"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</w:rPr>
          <w:delText>[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បង្ហាញពីការតាក់តែងការត្រួតពិនិត្យផ្ទៃក្នុង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</w:rPr>
          <w:delText xml:space="preserve"> (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កុងត្រូល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</w:rPr>
          <w:delText xml:space="preserve">) 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ឬចំណុចខ្សោយប្រតិបត្តិការ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</w:rPr>
          <w:delText xml:space="preserve"> 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ប្រសិនបើមិន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516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17" w:author="Kem Sereyboth" w:date="2023-07-19T16:5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delText>បានកែលម្អទេនោះ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518" w:author="Kem Sereyboth" w:date="2023-07-19T16:59:00Z">
              <w:rPr>
                <w:rFonts w:ascii="Khmer MEF1" w:hAnsi="Khmer MEF1" w:cs="Khmer MEF1"/>
                <w:spacing w:val="4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F45A8E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19" w:author="Kem Sereyboth" w:date="2023-07-19T16:5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delText>គណៈគ្រប់គ្រងអាចប្រឈមចំ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20" w:author="Kem Sereyboth" w:date="2023-07-19T16:5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delText>ពោះហានិភ័យធំៗ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521" w:author="Kem Sereyboth" w:date="2023-07-19T16:59:00Z">
              <w:rPr>
                <w:rFonts w:ascii="Khmer MEF1" w:hAnsi="Khmer MEF1" w:cs="Khmer MEF1"/>
                <w:spacing w:val="4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22" w:author="Kem Sereyboth" w:date="2023-07-19T16:5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delText>ដែលរំខានមិនឱ្យសម្រេចបានតាម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523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24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គោលបំណងរបស់ពួកគេ។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525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>]</w:delText>
        </w:r>
      </w:del>
    </w:p>
    <w:p w14:paraId="68A79505" w14:textId="61EE59A3" w:rsidR="00666A11" w:rsidRPr="00E33574" w:rsidDel="008A6FC6" w:rsidRDefault="00810F61">
      <w:pPr>
        <w:spacing w:after="120" w:line="240" w:lineRule="auto"/>
        <w:ind w:firstLine="720"/>
        <w:jc w:val="both"/>
        <w:rPr>
          <w:del w:id="13526" w:author="Voeun Kuyeng" w:date="2022-07-20T14:40:00Z"/>
          <w:rFonts w:ascii="Khmer MEF1" w:hAnsi="Khmer MEF1" w:cs="Khmer MEF1"/>
          <w:spacing w:val="-2"/>
          <w:sz w:val="24"/>
          <w:szCs w:val="24"/>
          <w:lang w:val="ca-ES"/>
          <w:rPrChange w:id="13527" w:author="Kem Sereyboth" w:date="2023-07-19T16:59:00Z">
            <w:rPr>
              <w:del w:id="13528" w:author="Voeun Kuyeng" w:date="2022-07-20T14:40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13529" w:author="Un Seakamey" w:date="2022-09-23T09:01:00Z">
          <w:pPr>
            <w:spacing w:after="0" w:line="240" w:lineRule="auto"/>
            <w:ind w:firstLine="720"/>
          </w:pPr>
        </w:pPrChange>
      </w:pPr>
      <w:del w:id="13530" w:author="Voeun Kuyeng" w:date="2022-07-08T10:06:00Z">
        <w:r w:rsidRPr="00E33574" w:rsidDel="0068369B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31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ច</w:delText>
        </w:r>
      </w:del>
      <w:del w:id="13532" w:author="Voeun Kuyeng" w:date="2022-07-20T14:40:00Z">
        <w:r w:rsidR="00666A11" w:rsidRPr="00E33574" w:rsidDel="008A6FC6">
          <w:rPr>
            <w:rFonts w:ascii="Khmer MEF1" w:hAnsi="Khmer MEF1" w:cs="Khmer MEF1"/>
            <w:spacing w:val="-2"/>
            <w:sz w:val="24"/>
            <w:szCs w:val="24"/>
            <w:lang w:val="ca-ES"/>
            <w:rPrChange w:id="13533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lang w:val="ca-ES"/>
              </w:rPr>
            </w:rPrChange>
          </w:rPr>
          <w:delText>.</w:delText>
        </w:r>
        <w:r w:rsidR="00666A11" w:rsidRPr="00E33574" w:rsidDel="008A6FC6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34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សេចក្តីសន្និដ្ឋាន</w:delText>
        </w:r>
      </w:del>
    </w:p>
    <w:p w14:paraId="61CF20C4" w14:textId="237BF699" w:rsidR="003C43FC" w:rsidRPr="00E33574" w:rsidDel="00F226D0" w:rsidRDefault="00666A11">
      <w:pPr>
        <w:spacing w:after="120" w:line="240" w:lineRule="auto"/>
        <w:ind w:firstLine="720"/>
        <w:jc w:val="both"/>
        <w:rPr>
          <w:ins w:id="13535" w:author="Sethvannak Sam" w:date="2022-07-07T15:39:00Z"/>
          <w:del w:id="13536" w:author="Voeun Kuyeng" w:date="2022-08-31T11:06:00Z"/>
          <w:rFonts w:ascii="Khmer MEF1" w:hAnsi="Khmer MEF1" w:cs="Khmer MEF1"/>
          <w:sz w:val="24"/>
          <w:szCs w:val="24"/>
          <w:lang w:val="ca-ES"/>
        </w:rPr>
        <w:pPrChange w:id="13537" w:author="Un Seakamey" w:date="2022-09-23T09:01:00Z">
          <w:pPr>
            <w:spacing w:after="0" w:line="240" w:lineRule="auto"/>
          </w:pPr>
        </w:pPrChange>
      </w:pPr>
      <w:del w:id="13538" w:author="Voeun Kuyeng" w:date="2022-07-20T14:40:00Z">
        <w:r w:rsidRPr="00E33574" w:rsidDel="008A6FC6">
          <w:rPr>
            <w:rFonts w:ascii="Khmer MEF1" w:hAnsi="Khmer MEF1" w:cs="Khmer MEF1"/>
            <w:spacing w:val="-2"/>
            <w:sz w:val="24"/>
            <w:szCs w:val="24"/>
            <w:lang w:val="ca-ES"/>
            <w:rPrChange w:id="13539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tab/>
        </w:r>
      </w:del>
      <w:del w:id="13540" w:author="Voeun Kuyeng" w:date="2022-07-06T15:59:00Z">
        <w:r w:rsidR="00463661" w:rsidRPr="00E33574" w:rsidDel="005E5CDD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41" w:author="Kem Sereyboth" w:date="2023-07-19T16:59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delText>១-</w:delText>
        </w:r>
      </w:del>
      <w:del w:id="13542" w:author="Voeun Kuyeng" w:date="2022-07-20T14:49:00Z"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43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delText>ក្នុងកំឡុងពេលធ្វើសវនកម្ម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544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45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delText>ការ</w:delText>
        </w:r>
      </w:del>
      <w:del w:id="13546" w:author="Voeun Kuyeng" w:date="2022-07-26T14:21:00Z">
        <w:r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47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delText>ត្រួតពិនិត្យផ្ទៃក្នុង</w:delText>
        </w:r>
      </w:del>
      <w:del w:id="13548" w:author="Voeun Kuyeng" w:date="2022-07-20T14:50:00Z">
        <w:r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549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delText xml:space="preserve"> </w:delText>
        </w:r>
      </w:del>
      <w:del w:id="13550" w:author="Voeun Kuyeng" w:date="2022-07-26T14:21:00Z"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551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delText>(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52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delText>កុងត្រូល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553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delText xml:space="preserve">) </w:delText>
        </w:r>
      </w:del>
      <w:del w:id="13554" w:author="Voeun Kuyeng" w:date="2022-07-20T14:50:00Z"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55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delText>មួយចំនួនត្រូវបានសង្កេតឃើញថា</w:delText>
        </w:r>
        <w:r w:rsidR="00810F61"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556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</w:del>
      <w:del w:id="13557" w:author="Voeun Kuyeng" w:date="2022-07-26T14:21:00Z">
        <w:r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58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មានការរៀបចំបានល្អ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559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60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និងប្រតិបត្តិប្រកបដោយប្រសិទ្ធភាព</w:delText>
        </w:r>
      </w:del>
      <w:del w:id="13561" w:author="Voeun Kuyeng" w:date="2022-07-20T14:50:00Z"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62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។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563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</w:del>
      <w:del w:id="13564" w:author="Voeun Kuyeng" w:date="2022-07-26T14:21:00Z">
        <w:r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65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ទោះជាយ៉ាងណា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566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67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ក៏នៅទីសវនកម្មមួយចំនួន</w:delText>
        </w:r>
        <w:r w:rsidR="00810F61"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568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69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delText>ត្រូវបានកត់សម្គាល់ថា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570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delText>​</w:delText>
        </w:r>
      </w:del>
      <w:del w:id="13571" w:author="Voeun Kuyeng" w:date="2022-07-20T14:54:00Z">
        <w:r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572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73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delText>ការតាក់តែងការត្រួតពិនិត្យផ្ទៃក្នុង</w:delText>
        </w:r>
      </w:del>
      <w:del w:id="13574" w:author="Voeun Kuyeng" w:date="2022-07-26T14:21:00Z">
        <w:r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75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delText>ត្រូវការកែលម្អបន្ថែម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576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delText xml:space="preserve"> </w:delText>
        </w:r>
      </w:del>
      <w:del w:id="13577" w:author="Voeun Kuyeng" w:date="2022-07-20T14:55:00Z"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78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delText>និង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579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delText>/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80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delText>ឬប្រសិទ្ធភាពប្រតិបត្តិការ</w:delText>
        </w:r>
        <w:r w:rsidR="00810F61"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581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82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នៃការត្រួតពិនិត្យខ្លះ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583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84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ន</w:delText>
        </w:r>
      </w:del>
      <w:ins w:id="13585" w:author="Sethvannak Sam" w:date="2022-07-07T15:29:00Z">
        <w:del w:id="13586" w:author="Voeun Kuyeng" w:date="2022-07-20T14:55:00Z">
          <w:r w:rsidR="00D72A0F" w:rsidRPr="00E33574" w:rsidDel="003B7BA2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358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ៅ</w:delText>
          </w:r>
        </w:del>
      </w:ins>
      <w:del w:id="13588" w:author="Voeun Kuyeng" w:date="2022-07-20T14:55:00Z"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589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ូវមិនទាន់បានល្អគ្រប់ជ្រុងជ្រោយនៅឡើយទេ។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590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</w:del>
      <w:ins w:id="13591" w:author="Sethvannak Sam" w:date="2022-08-17T14:59:00Z">
        <w:del w:id="13592" w:author="Voeun Kuyeng" w:date="2022-08-31T11:06:00Z">
          <w:r w:rsidR="008F460E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រទទួលបន្ទុក</w:delText>
          </w:r>
        </w:del>
      </w:ins>
      <w:ins w:id="13593" w:author="Sethvannak Sam" w:date="2022-08-17T14:53:00Z">
        <w:del w:id="13594" w:author="Voeun Kuyeng" w:date="2022-08-31T11:06:00Z">
          <w:r w:rsidR="00804989"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359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ទី</w:delText>
          </w:r>
        </w:del>
      </w:ins>
    </w:p>
    <w:p w14:paraId="3F56A978" w14:textId="5E61A7D0" w:rsidR="000A19A8" w:rsidRPr="00E33574" w:rsidDel="00F226D0" w:rsidRDefault="000A19A8">
      <w:pPr>
        <w:tabs>
          <w:tab w:val="left" w:pos="709"/>
        </w:tabs>
        <w:spacing w:after="120" w:line="240" w:lineRule="auto"/>
        <w:jc w:val="both"/>
        <w:rPr>
          <w:ins w:id="13596" w:author="Sethvannak Sam" w:date="2022-07-07T15:39:00Z"/>
          <w:del w:id="13597" w:author="Voeun Kuyeng" w:date="2022-08-31T11:06:00Z"/>
          <w:rFonts w:ascii="Khmer MEF1" w:hAnsi="Khmer MEF1" w:cs="Khmer MEF1"/>
          <w:sz w:val="24"/>
          <w:szCs w:val="24"/>
          <w:lang w:val="ca-ES"/>
          <w:rPrChange w:id="13598" w:author="Kem Sereyboth" w:date="2023-07-19T16:59:00Z">
            <w:rPr>
              <w:ins w:id="13599" w:author="Sethvannak Sam" w:date="2022-07-07T15:39:00Z"/>
              <w:del w:id="13600" w:author="Voeun Kuyeng" w:date="2022-08-31T11:06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13601" w:author="Un Seakamey" w:date="2022-09-23T09:01:00Z">
          <w:pPr>
            <w:spacing w:after="0" w:line="240" w:lineRule="auto"/>
          </w:pPr>
        </w:pPrChange>
      </w:pPr>
      <w:ins w:id="13602" w:author="Sethvannak Sam" w:date="2022-07-07T15:39:00Z">
        <w:del w:id="13603" w:author="Voeun Kuyeng" w:date="2022-08-31T11:06:00Z">
          <w:r w:rsidRPr="00E33574" w:rsidDel="00F226D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13604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tab/>
          </w:r>
        </w:del>
        <w:del w:id="13605" w:author="Voeun Kuyeng" w:date="2022-07-08T10:06:00Z">
          <w:r w:rsidRPr="00E33574" w:rsidDel="0068369B">
            <w:rPr>
              <w:rFonts w:ascii="Khmer MEF1" w:hAnsi="Khmer MEF1" w:cs="Khmer MEF1"/>
              <w:sz w:val="24"/>
              <w:szCs w:val="24"/>
              <w:cs/>
              <w:lang w:val="ca-ES"/>
              <w:rPrChange w:id="1360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ឆ</w:delText>
          </w:r>
        </w:del>
        <w:del w:id="13607" w:author="Voeun Kuyeng" w:date="2022-07-20T14:58:00Z">
          <w:r w:rsidRPr="00E33574" w:rsidDel="00A06289">
            <w:rPr>
              <w:rFonts w:ascii="Khmer MEF1" w:hAnsi="Khmer MEF1" w:cs="Khmer MEF1"/>
              <w:sz w:val="24"/>
              <w:szCs w:val="24"/>
              <w:cs/>
              <w:lang w:val="ca-ES"/>
              <w:rPrChange w:id="1360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.អនុសាសន៍</w:delText>
          </w:r>
        </w:del>
      </w:ins>
    </w:p>
    <w:p w14:paraId="5669D30A" w14:textId="2952D0EA" w:rsidR="000A19A8" w:rsidRPr="00E33574" w:rsidDel="003C43FC" w:rsidRDefault="000A19A8">
      <w:pPr>
        <w:spacing w:after="120" w:line="240" w:lineRule="auto"/>
        <w:ind w:firstLine="720"/>
        <w:jc w:val="both"/>
        <w:rPr>
          <w:ins w:id="13609" w:author="Sethvannak Sam" w:date="2022-07-07T15:47:00Z"/>
          <w:del w:id="13610" w:author="Voeun Kuyeng" w:date="2022-07-20T15:16:00Z"/>
          <w:rFonts w:ascii="Khmer MEF1" w:hAnsi="Khmer MEF1" w:cs="Khmer MEF1"/>
          <w:spacing w:val="6"/>
          <w:sz w:val="24"/>
          <w:szCs w:val="24"/>
          <w:lang w:val="ca-ES"/>
          <w:rPrChange w:id="13611" w:author="Kem Sereyboth" w:date="2023-07-19T16:59:00Z">
            <w:rPr>
              <w:ins w:id="13612" w:author="Sethvannak Sam" w:date="2022-07-07T15:47:00Z"/>
              <w:del w:id="13613" w:author="Voeun Kuyeng" w:date="2022-07-20T15:16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3614" w:author="Un Seakamey" w:date="2022-09-23T09:01:00Z">
          <w:pPr>
            <w:spacing w:after="0" w:line="240" w:lineRule="auto"/>
          </w:pPr>
        </w:pPrChange>
      </w:pPr>
      <w:ins w:id="13615" w:author="Sethvannak Sam" w:date="2022-07-07T15:39:00Z">
        <w:del w:id="13616" w:author="Voeun Kuyeng" w:date="2022-07-20T15:10:00Z">
          <w:r w:rsidRPr="00E33574" w:rsidDel="003C43FC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  <w:delText>អនុសាសន៍ដែលបានផ្ដល់</w:delText>
          </w:r>
        </w:del>
        <w:del w:id="13617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61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ក្នុងគោលបំណងធ្វើឱ្យប្រសើរឡើង</w:delText>
          </w:r>
        </w:del>
        <w:del w:id="13619" w:author="Voeun Kuyeng" w:date="2022-07-20T15:10:00Z">
          <w:r w:rsidRPr="00E33574" w:rsidDel="003C43F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62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3621" w:author="Sethvannak Sam" w:date="2022-07-07T15:40:00Z">
        <w:del w:id="13622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62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នូវ</w:delText>
          </w:r>
        </w:del>
      </w:ins>
      <w:ins w:id="13624" w:author="Sethvannak Sam" w:date="2022-08-17T15:04:00Z">
        <w:del w:id="13625" w:author="Voeun Kuyeng" w:date="2022-08-31T11:06:00Z">
          <w:r w:rsidR="007B3C7B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62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ប្រព័ន្ធ</w:delText>
          </w:r>
        </w:del>
      </w:ins>
      <w:ins w:id="13627" w:author="Sethvannak Sam" w:date="2022-07-07T15:40:00Z">
        <w:del w:id="13628" w:author="Voeun Kuyeng" w:date="2022-07-20T15:10:00Z">
          <w:r w:rsidRPr="00E33574" w:rsidDel="003C43F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62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ធុរកិច្ច និងការគ្រប់គ្រង</w:delText>
          </w:r>
        </w:del>
        <w:del w:id="13630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6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ផ្ទៃក្នុងរបស់</w:delText>
          </w:r>
        </w:del>
      </w:ins>
      <w:ins w:id="13632" w:author="Sethvannak Sam" w:date="2022-07-07T15:44:00Z">
        <w:del w:id="13633" w:author="Voeun Kuyeng" w:date="2022-08-31T11:06:00Z">
          <w:r w:rsidR="00EB57A4" w:rsidRPr="00E33574" w:rsidDel="00F226D0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3634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</w:del>
      </w:ins>
      <w:ins w:id="13635" w:author="Sethvannak Sam" w:date="2022-07-07T15:40:00Z">
        <w:del w:id="13636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63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</w:del>
      </w:ins>
      <w:ins w:id="13638" w:author="Sethvannak Sam" w:date="2022-07-07T15:44:00Z">
        <w:del w:id="13639" w:author="Voeun Kuyeng" w:date="2022-08-31T11:06:00Z">
          <w:r w:rsidR="00EB57A4" w:rsidRPr="00E33574" w:rsidDel="00F226D0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3640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13641" w:author="Sethvannak Sam" w:date="2022-07-07T15:40:00Z">
        <w:del w:id="13642" w:author="Voeun Kuyeng" w:date="2022-07-20T15:11:00Z">
          <w:r w:rsidRPr="00E33574" w:rsidDel="003C43F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364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ត្រូវ</w:delText>
          </w:r>
        </w:del>
        <w:del w:id="13644" w:author="Voeun Kuyeng" w:date="2022-08-31T11:06:00Z">
          <w:r w:rsidRPr="00E33574" w:rsidDel="00F226D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364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បានដាក់បញ្ចូលទៅក្នុង</w:delText>
          </w:r>
        </w:del>
        <w:del w:id="13646" w:author="Voeun Kuyeng" w:date="2022-07-20T15:12:00Z">
          <w:r w:rsidRPr="00E33574" w:rsidDel="003C43F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36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លទ្ធផលលម្អិត</w:delText>
          </w:r>
        </w:del>
      </w:ins>
      <w:ins w:id="13648" w:author="Sethvannak Sam" w:date="2022-07-07T15:41:00Z">
        <w:del w:id="13649" w:author="Voeun Kuyeng" w:date="2022-07-20T15:12:00Z">
          <w:r w:rsidRPr="00E33574" w:rsidDel="003C43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6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។ </w:delText>
          </w:r>
        </w:del>
        <w:del w:id="13651" w:author="Voeun Kuyeng" w:date="2022-08-31T11:06:00Z">
          <w:r w:rsidRPr="00E33574" w:rsidDel="00F226D0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65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អនុសាសន៍</w:delText>
          </w:r>
        </w:del>
        <w:del w:id="13653" w:author="Voeun Kuyeng" w:date="2022-07-20T15:12:00Z">
          <w:r w:rsidRPr="00E33574" w:rsidDel="003C43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65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3655" w:author="Sethvannak Sam" w:date="2022-07-07T15:45:00Z">
        <w:del w:id="13656" w:author="Voeun Kuyeng" w:date="2022-08-31T11:06:00Z">
          <w:r w:rsidR="00EB57A4" w:rsidRPr="00E33574" w:rsidDel="00F226D0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65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ដូចមានរៀបរាប់</w:delText>
          </w:r>
        </w:del>
        <w:del w:id="13658" w:author="Voeun Kuyeng" w:date="2022-07-20T15:12:00Z">
          <w:r w:rsidR="00EB57A4" w:rsidRPr="00E33574" w:rsidDel="003C43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65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ក្នុងរបាយការណ៍</w:delText>
          </w:r>
        </w:del>
        <w:del w:id="13660" w:author="Voeun Kuyeng" w:date="2022-07-20T15:14:00Z">
          <w:r w:rsidR="00EB57A4" w:rsidRPr="00E33574" w:rsidDel="003C43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66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នេះ</w:delText>
          </w:r>
        </w:del>
      </w:ins>
      <w:ins w:id="13662" w:author="Sethvannak Sam" w:date="2022-07-07T15:41:00Z">
        <w:del w:id="13663" w:author="Voeun Kuyeng" w:date="2022-08-31T11:06:00Z">
          <w:r w:rsidRPr="00E33574" w:rsidDel="00F226D0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66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ត្រូវបានឯកភាព</w:delText>
          </w:r>
        </w:del>
        <w:del w:id="13665" w:author="Voeun Kuyeng" w:date="2022-07-20T15:13:00Z">
          <w:r w:rsidRPr="00E33574" w:rsidDel="003C43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66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ជាមួយ</w:delText>
          </w:r>
        </w:del>
        <w:del w:id="13667" w:author="Voeun Kuyeng" w:date="2022-08-31T11:06:00Z">
          <w:r w:rsidRPr="00E33574" w:rsidDel="00F226D0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66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ថ្នាក់ដឹកនាំជាលាយល័ក្ខអក្សរ។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  <w:del w:id="13669" w:author="Voeun Kuyeng" w:date="2022-07-20T15:15:00Z">
          <w:r w:rsidRPr="00E33574" w:rsidDel="003C43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លទ្ធផលលម្អិត</w:delText>
          </w:r>
        </w:del>
      </w:ins>
      <w:ins w:id="13670" w:author="Sethvannak Sam" w:date="2022-07-07T15:42:00Z">
        <w:del w:id="13671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ក៏មានរំលេចនូវការឆ្លើយតបរបស់ថ្នាក់គ្រប់គ្រងចំពោះអនុសាសន៍សវនកម្ម</w:delText>
          </w:r>
        </w:del>
      </w:ins>
      <w:ins w:id="13672" w:author="Sethvannak Sam" w:date="2022-07-07T15:43:00Z">
        <w:del w:id="13673" w:author="Voeun Kuyeng" w:date="2022-08-31T11:06:00Z">
          <w:r w:rsidRPr="00E33574" w:rsidDel="00F226D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367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F226D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367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</w:del>
      </w:ins>
      <w:ins w:id="13676" w:author="Sethvannak Sam" w:date="2022-07-07T15:42:00Z">
        <w:del w:id="13677" w:author="Voeun Kuyeng" w:date="2022-08-31T11:06:00Z">
          <w:r w:rsidRPr="00E33574" w:rsidDel="00F226D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367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ការរកឃើញ</w:delText>
          </w:r>
        </w:del>
      </w:ins>
      <w:ins w:id="13679" w:author="Sethvannak Sam" w:date="2022-07-07T15:43:00Z">
        <w:del w:id="13680" w:author="Voeun Kuyeng" w:date="2022-08-31T11:06:00Z">
          <w:r w:rsidRPr="00E33574" w:rsidDel="00F226D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368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ផងដែរ។</w:delText>
          </w:r>
        </w:del>
        <w:del w:id="13682" w:author="Voeun Kuyeng" w:date="2022-07-20T15:16:00Z">
          <w:r w:rsidRPr="00E33574" w:rsidDel="003C43F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368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6C330B3A" w14:textId="77DC05D1" w:rsidR="00560895" w:rsidRPr="00E33574" w:rsidDel="00F226D0" w:rsidRDefault="00EB57A4">
      <w:pPr>
        <w:spacing w:after="120" w:line="240" w:lineRule="auto"/>
        <w:jc w:val="both"/>
        <w:rPr>
          <w:del w:id="13684" w:author="Voeun Kuyeng" w:date="2022-08-31T11:06:00Z"/>
          <w:rFonts w:ascii="Khmer MEF1" w:hAnsi="Khmer MEF1" w:cs="Khmer MEF1"/>
          <w:sz w:val="24"/>
          <w:szCs w:val="24"/>
          <w:lang w:val="ca-ES"/>
        </w:rPr>
        <w:pPrChange w:id="13685" w:author="Un Seakamey" w:date="2022-09-23T09:01:00Z">
          <w:pPr>
            <w:spacing w:after="0" w:line="240" w:lineRule="auto"/>
          </w:pPr>
        </w:pPrChange>
      </w:pPr>
      <w:ins w:id="13686" w:author="Sethvannak Sam" w:date="2022-07-07T15:47:00Z">
        <w:del w:id="13687" w:author="Voeun Kuyeng" w:date="2022-07-20T15:16:00Z">
          <w:r w:rsidRPr="00E33574" w:rsidDel="003C43F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368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  <w:del w:id="13689" w:author="Voeun Kuyeng" w:date="2022-08-31T11:06:00Z">
          <w:r w:rsidRPr="00E33574" w:rsidDel="00F226D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369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នាពេលអនាគត អង្គភាពសវនកម្មផ្ទៃក្នុងនឹង</w:delText>
          </w:r>
        </w:del>
      </w:ins>
      <w:ins w:id="13691" w:author="Sethvannak Sam" w:date="2022-08-17T15:10:00Z">
        <w:del w:id="13692" w:author="Voeun Kuyeng" w:date="2022-08-31T11:06:00Z">
          <w:r w:rsidR="003110CB" w:rsidRPr="00E33574" w:rsidDel="00F226D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តាមដាន</w:delText>
          </w:r>
        </w:del>
      </w:ins>
      <w:ins w:id="13693" w:author="Sethvannak Sam" w:date="2022-07-07T15:47:00Z">
        <w:del w:id="13694" w:author="Voeun Kuyeng" w:date="2022-08-31T11:06:00Z">
          <w:r w:rsidRPr="00E33574" w:rsidDel="00F226D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369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លើ</w:delText>
          </w:r>
          <w:r w:rsidRPr="00E33574" w:rsidDel="00F226D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369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វ</w:delText>
          </w:r>
        </w:del>
      </w:ins>
      <w:ins w:id="13697" w:author="Sethvannak Sam" w:date="2022-07-07T15:48:00Z">
        <w:del w:id="13698" w:author="Voeun Kuyeng" w:date="2022-08-31T11:06:00Z">
          <w:r w:rsidRPr="00E33574" w:rsidDel="00F226D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369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ឌ្ឍនភាពនៃការអនុវត្តតាមអនុសាសន៍ដែលបានផ្ដល់ជូនដែលជាផ្នែកមួយនៃនីតិវិធីតាមដានអនុសាសន៍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សវនកម្មគ្រាម</w:delText>
          </w:r>
        </w:del>
      </w:ins>
      <w:ins w:id="13700" w:author="Sethvannak Sam" w:date="2022-07-07T15:49:00Z">
        <w:del w:id="13701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ុន។</w:delText>
          </w:r>
        </w:del>
      </w:ins>
    </w:p>
    <w:p w14:paraId="03B37CFC" w14:textId="03870930" w:rsidR="00666A11" w:rsidRPr="00E33574" w:rsidDel="00FE72E6" w:rsidRDefault="00666A11">
      <w:pPr>
        <w:spacing w:after="120" w:line="240" w:lineRule="auto"/>
        <w:jc w:val="both"/>
        <w:rPr>
          <w:del w:id="13702" w:author="Voeun Kuyeng" w:date="2022-07-07T10:19:00Z"/>
          <w:rFonts w:ascii="Khmer MEF1" w:hAnsi="Khmer MEF1" w:cs="Khmer MEF1"/>
          <w:sz w:val="24"/>
          <w:szCs w:val="24"/>
          <w:lang w:val="ca-ES"/>
        </w:rPr>
        <w:pPrChange w:id="13703" w:author="Un Seakamey" w:date="2022-09-23T09:01:00Z">
          <w:pPr>
            <w:spacing w:after="0" w:line="240" w:lineRule="auto"/>
            <w:ind w:firstLine="720"/>
          </w:pPr>
        </w:pPrChange>
      </w:pPr>
      <w:del w:id="13704" w:author="Voeun Kuyeng" w:date="2022-07-07T11:12:00Z">
        <w:r w:rsidRPr="00E33574" w:rsidDel="00560895">
          <w:rPr>
            <w:rFonts w:ascii="Khmer MEF1" w:hAnsi="Khmer MEF1" w:cs="Khmer MEF1"/>
            <w:sz w:val="24"/>
            <w:szCs w:val="24"/>
            <w:cs/>
            <w:lang w:val="ca-ES"/>
          </w:rPr>
          <w:delText>សង្ខេបសេចក្តីសន្និដ្ឋានរួមរបស់សវនករ</w:delText>
        </w:r>
        <w:r w:rsidRPr="00E33574" w:rsidDel="00560895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560895">
          <w:rPr>
            <w:rFonts w:ascii="Khmer MEF1" w:hAnsi="Khmer MEF1" w:cs="Khmer MEF1"/>
            <w:sz w:val="24"/>
            <w:szCs w:val="24"/>
            <w:cs/>
            <w:lang w:val="ca-ES"/>
          </w:rPr>
          <w:delText>ចំពោះការគ្រប់គ្រងផ្ទៃក្នុងរបស់សវនដ្ឋាន</w:delText>
        </w:r>
        <w:r w:rsidRPr="00E33574" w:rsidDel="00560895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560895">
          <w:rPr>
            <w:rFonts w:ascii="Khmer MEF1" w:hAnsi="Khmer MEF1" w:cs="Khmer MEF1"/>
            <w:sz w:val="24"/>
            <w:szCs w:val="24"/>
            <w:cs/>
            <w:lang w:val="ca-ES"/>
          </w:rPr>
          <w:delText>ទាក់ទងទៅនឹង</w:delText>
        </w:r>
        <w:r w:rsidR="00810F61" w:rsidRPr="00E33574" w:rsidDel="00560895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560895">
          <w:rPr>
            <w:rFonts w:ascii="Khmer MEF1" w:hAnsi="Khmer MEF1" w:cs="Khmer MEF1"/>
            <w:sz w:val="24"/>
            <w:szCs w:val="24"/>
            <w:cs/>
            <w:lang w:val="ca-ES"/>
          </w:rPr>
          <w:delText>ទី</w:delText>
        </w:r>
        <w:r w:rsidRPr="00E33574" w:rsidDel="00560895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560895">
          <w:rPr>
            <w:rFonts w:ascii="Khmer MEF1" w:hAnsi="Khmer MEF1" w:cs="Khmer MEF1"/>
            <w:sz w:val="24"/>
            <w:szCs w:val="24"/>
            <w:cs/>
            <w:lang w:val="ca-ES"/>
          </w:rPr>
          <w:delText>ឬដំណើរការសវនកម្មដែលបានត្រួតពិនិត្យ។</w:delText>
        </w:r>
      </w:del>
    </w:p>
    <w:p w14:paraId="17CE7CBC" w14:textId="77BC8382" w:rsidR="00463661" w:rsidRPr="00E33574" w:rsidDel="005E5CDD" w:rsidRDefault="00463661">
      <w:pPr>
        <w:pStyle w:val="NormalWeb"/>
        <w:spacing w:before="0" w:beforeAutospacing="0" w:after="120" w:afterAutospacing="0"/>
        <w:ind w:firstLine="720"/>
        <w:jc w:val="both"/>
        <w:rPr>
          <w:del w:id="13705" w:author="Voeun Kuyeng" w:date="2022-07-06T15:59:00Z"/>
          <w:rFonts w:ascii="Khmer MEF1" w:hAnsi="Khmer MEF1" w:cs="Khmer MEF1"/>
          <w:spacing w:val="-6"/>
          <w:lang w:val="ca-ES"/>
          <w:rPrChange w:id="13706" w:author="Kem Sereyboth" w:date="2023-07-19T16:59:00Z">
            <w:rPr>
              <w:del w:id="13707" w:author="Voeun Kuyeng" w:date="2022-07-06T15:59:00Z"/>
              <w:rFonts w:ascii="Khmer MEF1" w:hAnsi="Khmer MEF1" w:cs="Khmer MEF1"/>
              <w:spacing w:val="-6"/>
            </w:rPr>
          </w:rPrChange>
        </w:rPr>
        <w:pPrChange w:id="13708" w:author="Un Seakamey" w:date="2022-09-23T09:01:00Z">
          <w:pPr>
            <w:pStyle w:val="NormalWeb"/>
            <w:spacing w:before="0" w:beforeAutospacing="0" w:after="0" w:afterAutospacing="0"/>
            <w:ind w:firstLine="720"/>
          </w:pPr>
        </w:pPrChange>
      </w:pPr>
      <w:del w:id="13709" w:author="Voeun Kuyeng" w:date="2022-07-06T15:59:00Z">
        <w:r w:rsidRPr="00E33574" w:rsidDel="005E5CDD">
          <w:rPr>
            <w:rFonts w:ascii="Khmer MEF1" w:hAnsi="Khmer MEF1" w:cs="Khmer MEF1"/>
            <w:spacing w:val="-4"/>
            <w:cs/>
            <w:lang w:val="ca-ES"/>
            <w:rPrChange w:id="13710" w:author="Kem Sereyboth" w:date="2023-07-19T16:59:00Z">
              <w:rPr>
                <w:rFonts w:ascii="Khmer MEF1" w:hAnsi="Khmer MEF1" w:cs="Khmer MEF1"/>
                <w:b/>
                <w:bCs/>
                <w:spacing w:val="-4"/>
                <w:cs/>
                <w:lang w:val="ca-ES"/>
              </w:rPr>
            </w:rPrChange>
          </w:rPr>
          <w:delText>២-</w:delText>
        </w:r>
        <w:r w:rsidRPr="00E33574" w:rsidDel="005E5CDD">
          <w:rPr>
            <w:rFonts w:ascii="Khmer MEF1" w:hAnsi="Khmer MEF1" w:cs="Khmer MEF1"/>
            <w:spacing w:val="-4"/>
            <w:cs/>
            <w:lang w:val="ca-ES"/>
          </w:rPr>
          <w:delText xml:space="preserve">ផ្អែកតាមលទ្ធផលនៃការធ្វើសវនកម្ម អង្គភាពសវនកម្មផ្ទៃក្នុងនៃ </w:delText>
        </w:r>
        <w:r w:rsidRPr="00E33574" w:rsidDel="005E5CDD">
          <w:rPr>
            <w:rFonts w:ascii="Khmer MEF1" w:hAnsi="Khmer MEF1" w:cs="Khmer MEF1"/>
            <w:spacing w:val="-4"/>
            <w:cs/>
            <w:lang w:val="ca-ES"/>
            <w:rPrChange w:id="13711" w:author="Kem Sereyboth" w:date="2023-07-19T16:59:00Z">
              <w:rPr>
                <w:rFonts w:ascii="Khmer MEF1" w:hAnsi="Khmer MEF1" w:cs="Khmer MEF1"/>
                <w:b/>
                <w:bCs/>
                <w:spacing w:val="-4"/>
                <w:cs/>
                <w:lang w:val="ca-ES"/>
              </w:rPr>
            </w:rPrChange>
          </w:rPr>
          <w:delText>អ.ស.ហ.</w:delText>
        </w:r>
        <w:r w:rsidRPr="00E33574" w:rsidDel="005E5CDD">
          <w:rPr>
            <w:rFonts w:ascii="Khmer MEF1" w:hAnsi="Khmer MEF1" w:cs="Khmer MEF1"/>
            <w:spacing w:val="-4"/>
            <w:cs/>
            <w:lang w:val="ca-ES"/>
          </w:rPr>
          <w:delText xml:space="preserve"> បានកត់សម្គាល់ឃើញថា </w:delText>
        </w:r>
        <w:r w:rsidRPr="00E33574" w:rsidDel="005E5CDD">
          <w:rPr>
            <w:rFonts w:ascii="Khmer MEF1" w:hAnsi="Khmer MEF1" w:cs="Khmer MEF1"/>
            <w:spacing w:val="-12"/>
            <w:cs/>
            <w:lang w:val="ca-ES"/>
          </w:rPr>
          <w:delText xml:space="preserve">ជាមូលដ្ឋានការអនុវត្តការងាររបស់ </w:delText>
        </w:r>
        <w:r w:rsidRPr="00E33574" w:rsidDel="005E5CDD">
          <w:rPr>
            <w:rFonts w:ascii="Khmer MEF1" w:hAnsi="Khmer MEF1" w:cs="Khmer MEF1"/>
            <w:spacing w:val="-12"/>
            <w:lang w:val="ca-ES"/>
            <w:rPrChange w:id="13712" w:author="Kem Sereyboth" w:date="2023-07-19T16:59:00Z">
              <w:rPr>
                <w:rFonts w:ascii="Khmer MEF1" w:hAnsi="Khmer MEF1" w:cs="Khmer MEF1"/>
                <w:spacing w:val="-12"/>
              </w:rPr>
            </w:rPrChange>
          </w:rPr>
          <w:delText>[</w:delText>
        </w:r>
        <w:r w:rsidRPr="00E33574" w:rsidDel="005E5CDD">
          <w:rPr>
            <w:rFonts w:ascii="Khmer MEF1" w:hAnsi="Khmer MEF1" w:cs="Khmer MEF1"/>
            <w:spacing w:val="-12"/>
            <w:cs/>
            <w:lang w:val="ca-ES"/>
          </w:rPr>
          <w:delText>សវនដ្ឋាន</w:delText>
        </w:r>
        <w:r w:rsidRPr="00E33574" w:rsidDel="005E5CDD">
          <w:rPr>
            <w:rFonts w:ascii="Khmer MEF1" w:hAnsi="Khmer MEF1" w:cs="Khmer MEF1"/>
            <w:spacing w:val="-12"/>
            <w:lang w:val="ca-ES"/>
            <w:rPrChange w:id="13713" w:author="Kem Sereyboth" w:date="2023-07-19T16:59:00Z">
              <w:rPr>
                <w:rFonts w:ascii="Khmer MEF1" w:hAnsi="Khmer MEF1" w:cs="Khmer MEF1"/>
                <w:spacing w:val="-12"/>
              </w:rPr>
            </w:rPrChange>
          </w:rPr>
          <w:delText>]</w:delText>
        </w:r>
        <w:r w:rsidRPr="00E33574" w:rsidDel="005E5CDD">
          <w:rPr>
            <w:rFonts w:ascii="Khmer MEF1" w:hAnsi="Khmer MEF1" w:cs="Khmer MEF1"/>
            <w:spacing w:val="-12"/>
            <w:cs/>
          </w:rPr>
          <w:delText xml:space="preserve"> ក្នុងការិយបរិច្ឆេទឆ្នាំ២០២២ នេះ បានបង្ហាញនូវភាពសមស្រប</w:delText>
        </w:r>
        <w:r w:rsidRPr="00E33574" w:rsidDel="005E5CDD">
          <w:rPr>
            <w:rFonts w:ascii="Khmer MEF1" w:hAnsi="Khmer MEF1" w:cs="Khmer MEF1"/>
            <w:spacing w:val="-6"/>
            <w:cs/>
          </w:rPr>
          <w:delText>ដែលអាចទទួលយកបាន លើកលែងតែ ...............................................................។</w:delText>
        </w:r>
      </w:del>
    </w:p>
    <w:p w14:paraId="6793E75E" w14:textId="7627D095" w:rsidR="00463661" w:rsidRPr="00E33574" w:rsidDel="005E5CDD" w:rsidRDefault="00463661">
      <w:pPr>
        <w:pStyle w:val="NormalWeb"/>
        <w:spacing w:before="0" w:beforeAutospacing="0" w:after="120" w:afterAutospacing="0"/>
        <w:jc w:val="both"/>
        <w:rPr>
          <w:del w:id="13714" w:author="Voeun Kuyeng" w:date="2022-07-06T15:59:00Z"/>
          <w:rFonts w:ascii="Khmer MEF1" w:hAnsi="Khmer MEF1" w:cs="Khmer MEF1"/>
          <w:spacing w:val="-6"/>
          <w:lang w:val="ca-ES"/>
          <w:rPrChange w:id="13715" w:author="Kem Sereyboth" w:date="2023-07-19T16:59:00Z">
            <w:rPr>
              <w:del w:id="13716" w:author="Voeun Kuyeng" w:date="2022-07-06T15:59:00Z"/>
              <w:rFonts w:ascii="Khmer MEF1" w:hAnsi="Khmer MEF1" w:cs="Khmer MEF1"/>
              <w:spacing w:val="-6"/>
            </w:rPr>
          </w:rPrChange>
        </w:rPr>
        <w:pPrChange w:id="13717" w:author="Un Seakamey" w:date="2022-09-23T09:01:00Z">
          <w:pPr>
            <w:pStyle w:val="NormalWeb"/>
            <w:spacing w:before="0" w:beforeAutospacing="0" w:after="0" w:afterAutospacing="0"/>
          </w:pPr>
        </w:pPrChange>
      </w:pPr>
      <w:del w:id="13718" w:author="Voeun Kuyeng" w:date="2022-07-06T15:59:00Z">
        <w:r w:rsidRPr="00E33574" w:rsidDel="005E5CDD">
          <w:rPr>
            <w:rFonts w:ascii="Khmer MEF1" w:hAnsi="Khmer MEF1" w:cs="Khmer MEF1"/>
            <w:cs/>
          </w:rPr>
          <w:tab/>
          <w:delText xml:space="preserve">ទន្ទឹមនឹងនេះ </w:delText>
        </w:r>
        <w:r w:rsidRPr="00E33574" w:rsidDel="005E5CDD">
          <w:rPr>
            <w:rFonts w:ascii="Khmer MEF1" w:hAnsi="Khmer MEF1" w:cs="Khmer MEF1"/>
            <w:lang w:val="ca-ES"/>
            <w:rPrChange w:id="13719" w:author="Kem Sereyboth" w:date="2023-07-19T16:59:00Z">
              <w:rPr>
                <w:rFonts w:ascii="Khmer MEF1" w:hAnsi="Khmer MEF1" w:cs="Khmer MEF1"/>
              </w:rPr>
            </w:rPrChange>
          </w:rPr>
          <w:delText>[</w:delText>
        </w:r>
        <w:r w:rsidRPr="00E33574" w:rsidDel="005E5CDD">
          <w:rPr>
            <w:rFonts w:ascii="Khmer MEF1" w:hAnsi="Khmer MEF1" w:cs="Khmer MEF1"/>
            <w:cs/>
            <w:lang w:val="ca-ES"/>
          </w:rPr>
          <w:delText>សវនដ្ឋាន</w:delText>
        </w:r>
        <w:r w:rsidRPr="00E33574" w:rsidDel="005E5CDD">
          <w:rPr>
            <w:rFonts w:ascii="Khmer MEF1" w:hAnsi="Khmer MEF1" w:cs="Khmer MEF1"/>
            <w:lang w:val="ca-ES"/>
            <w:rPrChange w:id="13720" w:author="Kem Sereyboth" w:date="2023-07-19T16:59:00Z">
              <w:rPr>
                <w:rFonts w:ascii="Khmer MEF1" w:hAnsi="Khmer MEF1" w:cs="Khmer MEF1"/>
              </w:rPr>
            </w:rPrChange>
          </w:rPr>
          <w:delText>]</w:delText>
        </w:r>
        <w:r w:rsidRPr="00E33574" w:rsidDel="005E5CDD">
          <w:rPr>
            <w:rFonts w:ascii="Khmer MEF1" w:hAnsi="Khmer MEF1" w:cs="Khmer MEF1"/>
            <w:cs/>
          </w:rPr>
          <w:delText xml:space="preserve"> គួរកែលម្អនូវចំណុចខ្វះខាតទាំងឡាយដែល អង្គភាពសវនកម្មផ្ទៃក្នុងនៃ </w:delText>
        </w:r>
        <w:r w:rsidRPr="00E33574" w:rsidDel="005E5CDD">
          <w:rPr>
            <w:rFonts w:ascii="Khmer MEF1" w:hAnsi="Khmer MEF1" w:cs="Khmer MEF1"/>
            <w:spacing w:val="2"/>
            <w:cs/>
            <w:rPrChange w:id="13721" w:author="Kem Sereyboth" w:date="2023-07-19T16:59:00Z">
              <w:rPr>
                <w:rFonts w:ascii="Khmer MEF1" w:hAnsi="Khmer MEF1" w:cs="Khmer MEF1"/>
                <w:b/>
                <w:bCs/>
                <w:spacing w:val="2"/>
                <w:cs/>
              </w:rPr>
            </w:rPrChange>
          </w:rPr>
          <w:delText>អ.ស.ហ.</w:delText>
        </w:r>
        <w:r w:rsidRPr="00E33574" w:rsidDel="005E5CDD">
          <w:rPr>
            <w:rFonts w:ascii="Khmer MEF1" w:hAnsi="Khmer MEF1" w:cs="Khmer MEF1"/>
            <w:spacing w:val="2"/>
            <w:cs/>
          </w:rPr>
          <w:delText xml:space="preserve"> បានកត់សម្គាល់ឃើញក្នុងកំឡុងពេលធ្វើសវនកម្មនាការិយបរិច្ឆេទឆ្នាំ២០២២។ ចំណុចខ្វះខាត</w:delText>
        </w:r>
        <w:r w:rsidRPr="00E33574" w:rsidDel="005E5CDD">
          <w:rPr>
            <w:rFonts w:ascii="Khmer MEF1" w:hAnsi="Khmer MEF1" w:cs="Khmer MEF1"/>
            <w:cs/>
          </w:rPr>
          <w:delText>ទាំងឡាយដូចមានភ្ជាប់ជូនមកជាមួយនៅក្នុងផ្នែកទី២ នៃរបាយការណ៍នេះ។</w:delText>
        </w:r>
      </w:del>
    </w:p>
    <w:p w14:paraId="301FFC33" w14:textId="48824C03" w:rsidR="00463661" w:rsidRPr="00E33574" w:rsidDel="00560895" w:rsidRDefault="00463661">
      <w:pPr>
        <w:spacing w:after="120" w:line="240" w:lineRule="auto"/>
        <w:ind w:firstLine="720"/>
        <w:jc w:val="both"/>
        <w:rPr>
          <w:del w:id="13722" w:author="Voeun Kuyeng" w:date="2022-07-07T11:13:00Z"/>
          <w:lang w:val="ca-ES"/>
          <w:rPrChange w:id="13723" w:author="Kem Sereyboth" w:date="2023-07-19T16:59:00Z">
            <w:rPr>
              <w:del w:id="13724" w:author="Voeun Kuyeng" w:date="2022-07-07T11:13:00Z"/>
              <w:rFonts w:ascii="Khmer MEF1" w:hAnsi="Khmer MEF1" w:cs="Khmer MEF1"/>
              <w:spacing w:val="-6"/>
            </w:rPr>
          </w:rPrChange>
        </w:rPr>
        <w:pPrChange w:id="13725" w:author="Un Seakamey" w:date="2022-09-23T09:01:00Z">
          <w:pPr>
            <w:pStyle w:val="NormalWeb"/>
            <w:spacing w:before="0" w:beforeAutospacing="0" w:after="0" w:afterAutospacing="0"/>
          </w:pPr>
        </w:pPrChange>
      </w:pPr>
      <w:del w:id="13726" w:author="Voeun Kuyeng" w:date="2022-07-06T15:59:00Z">
        <w:r w:rsidRPr="00E33574" w:rsidDel="005E5CDD">
          <w:rPr>
            <w:sz w:val="24"/>
            <w:szCs w:val="24"/>
            <w:cs/>
            <w:rPrChange w:id="13727" w:author="Kem Sereyboth" w:date="2023-07-19T16:59:00Z">
              <w:rPr>
                <w:rFonts w:cs="MoolBoran"/>
                <w:cs/>
              </w:rPr>
            </w:rPrChange>
          </w:rPr>
          <w:tab/>
          <w:delText>យោងតាមរបាយការណ៍សវនកម្មលើ</w:delText>
        </w:r>
        <w:r w:rsidRPr="00E33574" w:rsidDel="005E5CDD">
          <w:rPr>
            <w:spacing w:val="-4"/>
            <w:sz w:val="24"/>
            <w:szCs w:val="24"/>
            <w:cs/>
            <w:lang w:val="ca-ES"/>
            <w:rPrChange w:id="13728" w:author="Kem Sereyboth" w:date="2023-07-19T16:59:00Z">
              <w:rPr>
                <w:rFonts w:cs="MoolBoran"/>
                <w:spacing w:val="-4"/>
                <w:cs/>
                <w:lang w:val="ca-ES"/>
              </w:rPr>
            </w:rPrChange>
          </w:rPr>
          <w:delText xml:space="preserve">ការអនុវត្តការងាររបស់ </w:delText>
        </w:r>
        <w:r w:rsidRPr="00E33574" w:rsidDel="005E5CDD">
          <w:rPr>
            <w:sz w:val="24"/>
            <w:szCs w:val="24"/>
            <w:lang w:val="ca-ES"/>
            <w:rPrChange w:id="13729" w:author="Kem Sereyboth" w:date="2023-07-19T16:59:00Z">
              <w:rPr>
                <w:rFonts w:ascii="Khmer MEF1" w:hAnsi="Khmer MEF1" w:cs="Khmer MEF1"/>
                <w:spacing w:val="-6"/>
              </w:rPr>
            </w:rPrChange>
          </w:rPr>
          <w:delText>[</w:delText>
        </w:r>
        <w:r w:rsidRPr="00E33574" w:rsidDel="005E5CDD">
          <w:rPr>
            <w:sz w:val="24"/>
            <w:szCs w:val="24"/>
            <w:cs/>
            <w:lang w:val="ca-ES"/>
            <w:rPrChange w:id="13730" w:author="Kem Sereyboth" w:date="2023-07-19T16:59:00Z">
              <w:rPr>
                <w:rFonts w:cs="MoolBoran"/>
                <w:cs/>
                <w:lang w:val="ca-ES"/>
              </w:rPr>
            </w:rPrChange>
          </w:rPr>
          <w:delText>សវនដ្ឋាន</w:delText>
        </w:r>
        <w:r w:rsidRPr="00E33574" w:rsidDel="005E5CDD">
          <w:rPr>
            <w:sz w:val="24"/>
            <w:szCs w:val="24"/>
            <w:lang w:val="ca-ES"/>
            <w:rPrChange w:id="13731" w:author="Kem Sereyboth" w:date="2023-07-19T16:59:00Z">
              <w:rPr>
                <w:rFonts w:ascii="Khmer MEF1" w:hAnsi="Khmer MEF1" w:cs="Khmer MEF1"/>
                <w:spacing w:val="-6"/>
              </w:rPr>
            </w:rPrChange>
          </w:rPr>
          <w:delText>]</w:delText>
        </w:r>
        <w:r w:rsidRPr="00E33574" w:rsidDel="005E5CDD">
          <w:rPr>
            <w:sz w:val="24"/>
            <w:szCs w:val="24"/>
            <w:cs/>
            <w:rPrChange w:id="13732" w:author="Kem Sereyboth" w:date="2023-07-19T16:59:00Z">
              <w:rPr>
                <w:rFonts w:cs="MoolBoran"/>
                <w:cs/>
              </w:rPr>
            </w:rPrChange>
          </w:rPr>
          <w:delText xml:space="preserve"> </w:delText>
        </w:r>
        <w:r w:rsidRPr="00E33574" w:rsidDel="005E5CDD">
          <w:rPr>
            <w:sz w:val="24"/>
            <w:szCs w:val="24"/>
            <w:lang w:val="ca-ES"/>
            <w:rPrChange w:id="13733" w:author="Kem Sereyboth" w:date="2023-07-19T16:59:00Z">
              <w:rPr>
                <w:rFonts w:ascii="Khmer MEF1" w:hAnsi="Khmer MEF1" w:cs="Khmer MEF1"/>
                <w:spacing w:val="-6"/>
              </w:rPr>
            </w:rPrChange>
          </w:rPr>
          <w:delText>[</w:delText>
        </w:r>
        <w:r w:rsidRPr="00E33574" w:rsidDel="005E5CDD">
          <w:rPr>
            <w:sz w:val="24"/>
            <w:szCs w:val="24"/>
            <w:cs/>
            <w:rPrChange w:id="13734" w:author="Kem Sereyboth" w:date="2023-07-19T16:59:00Z">
              <w:rPr>
                <w:rFonts w:cs="MoolBoran"/>
                <w:cs/>
              </w:rPr>
            </w:rPrChange>
          </w:rPr>
          <w:delText>អាចរៀបរាប់បន្ថែមអំពីការ</w:delText>
        </w:r>
        <w:r w:rsidRPr="00E33574" w:rsidDel="005E5CDD">
          <w:rPr>
            <w:spacing w:val="4"/>
            <w:sz w:val="24"/>
            <w:szCs w:val="24"/>
            <w:cs/>
            <w:rPrChange w:id="13735" w:author="Kem Sereyboth" w:date="2023-07-19T16:59:00Z">
              <w:rPr>
                <w:rFonts w:cs="MoolBoran"/>
                <w:spacing w:val="4"/>
                <w:cs/>
              </w:rPr>
            </w:rPrChange>
          </w:rPr>
          <w:delText>ឆ្លុះបញ្ចាំងជាវិជ្ជមានទៅដល់វិស័យសេវាហិរញ្ញវត្ថុមិនមែនធនាគារ និងការដាក់ចេញនូវគោលនយោបាយ</w:delText>
        </w:r>
        <w:r w:rsidRPr="00E33574" w:rsidDel="005E5CDD">
          <w:rPr>
            <w:sz w:val="24"/>
            <w:szCs w:val="24"/>
            <w:cs/>
            <w:rPrChange w:id="13736" w:author="Kem Sereyboth" w:date="2023-07-19T16:59:00Z">
              <w:rPr>
                <w:rFonts w:cs="MoolBoran"/>
                <w:cs/>
              </w:rPr>
            </w:rPrChange>
          </w:rPr>
          <w:delText>របស់ប្រមុខរាជរដ្ឋាភិបាលជាដើម</w:delText>
        </w:r>
        <w:r w:rsidRPr="00E33574" w:rsidDel="005E5CDD">
          <w:rPr>
            <w:sz w:val="24"/>
            <w:szCs w:val="24"/>
            <w:lang w:val="ca-ES"/>
            <w:rPrChange w:id="13737" w:author="Kem Sereyboth" w:date="2023-07-19T16:59:00Z">
              <w:rPr>
                <w:rFonts w:ascii="Khmer MEF1" w:hAnsi="Khmer MEF1" w:cs="Khmer MEF1"/>
                <w:spacing w:val="-6"/>
              </w:rPr>
            </w:rPrChange>
          </w:rPr>
          <w:delText>]</w:delText>
        </w:r>
        <w:r w:rsidRPr="00E33574" w:rsidDel="005E5CDD">
          <w:rPr>
            <w:sz w:val="24"/>
            <w:szCs w:val="24"/>
            <w:cs/>
            <w:rPrChange w:id="13738" w:author="Kem Sereyboth" w:date="2023-07-19T16:59:00Z">
              <w:rPr>
                <w:rFonts w:cs="MoolBoran"/>
                <w:cs/>
              </w:rPr>
            </w:rPrChange>
          </w:rPr>
          <w:delText>។</w:delText>
        </w:r>
      </w:del>
    </w:p>
    <w:p w14:paraId="561B0C3D" w14:textId="63C25BAC" w:rsidR="00463661" w:rsidRPr="00E33574" w:rsidDel="00076303" w:rsidRDefault="00463661">
      <w:pPr>
        <w:spacing w:after="120" w:line="240" w:lineRule="auto"/>
        <w:ind w:firstLine="720"/>
        <w:jc w:val="both"/>
        <w:rPr>
          <w:del w:id="13739" w:author="Voeun Kuyeng" w:date="2022-07-20T15:31:00Z"/>
          <w:rFonts w:ascii="Khmer MEF1" w:hAnsi="Khmer MEF1" w:cs="Khmer MEF1"/>
          <w:sz w:val="24"/>
          <w:szCs w:val="24"/>
          <w:lang w:val="ca-ES"/>
        </w:rPr>
        <w:pPrChange w:id="13740" w:author="Un Seakamey" w:date="2022-09-23T09:01:00Z">
          <w:pPr>
            <w:spacing w:after="0" w:line="240" w:lineRule="auto"/>
            <w:ind w:firstLine="720"/>
          </w:pPr>
        </w:pPrChange>
      </w:pPr>
    </w:p>
    <w:p w14:paraId="66B16696" w14:textId="28E574A8" w:rsidR="00666A11" w:rsidRPr="00E33574" w:rsidDel="00F226D0" w:rsidRDefault="00810F61">
      <w:pPr>
        <w:spacing w:after="120" w:line="240" w:lineRule="auto"/>
        <w:ind w:firstLine="360"/>
        <w:jc w:val="both"/>
        <w:rPr>
          <w:del w:id="13741" w:author="Voeun Kuyeng" w:date="2022-08-31T11:06:00Z"/>
          <w:rFonts w:ascii="Khmer MEF1" w:hAnsi="Khmer MEF1" w:cs="Khmer MEF1"/>
          <w:sz w:val="24"/>
          <w:szCs w:val="24"/>
          <w:lang w:val="ca-ES"/>
          <w:rPrChange w:id="13742" w:author="Kem Sereyboth" w:date="2023-07-19T16:59:00Z">
            <w:rPr>
              <w:del w:id="13743" w:author="Voeun Kuyeng" w:date="2022-08-31T11:06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13744" w:author="Un Seakamey" w:date="2022-09-23T09:01:00Z">
          <w:pPr>
            <w:spacing w:after="0" w:line="240" w:lineRule="auto"/>
            <w:ind w:firstLine="360"/>
          </w:pPr>
        </w:pPrChange>
      </w:pPr>
      <w:del w:id="13745" w:author="Voeun Kuyeng" w:date="2022-08-31T11:06:00Z"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  <w:rPrChange w:id="13746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ឆ</w:delText>
        </w:r>
        <w:r w:rsidR="00666A11" w:rsidRPr="00E33574" w:rsidDel="00F226D0">
          <w:rPr>
            <w:rFonts w:ascii="Khmer MEF1" w:hAnsi="Khmer MEF1" w:cs="Khmer MEF1"/>
            <w:sz w:val="24"/>
            <w:szCs w:val="24"/>
            <w:lang w:val="ca-ES"/>
            <w:rPrChange w:id="13747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lang w:val="ca-ES"/>
              </w:rPr>
            </w:rPrChange>
          </w:rPr>
          <w:delText>.</w:delText>
        </w:r>
        <w:r w:rsidR="00666A11" w:rsidRPr="00E33574" w:rsidDel="00F226D0">
          <w:rPr>
            <w:rFonts w:ascii="Khmer MEF1" w:hAnsi="Khmer MEF1" w:cs="Khmer MEF1"/>
            <w:sz w:val="24"/>
            <w:szCs w:val="24"/>
            <w:cs/>
            <w:lang w:val="ca-ES"/>
            <w:rPrChange w:id="13748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សកម្មភាពដែលត្រូវកែលម្អ</w:delText>
        </w:r>
      </w:del>
    </w:p>
    <w:p w14:paraId="1BCF1D11" w14:textId="1CFD8CDC" w:rsidR="003E1F9C" w:rsidRPr="00E33574" w:rsidDel="003C43FC" w:rsidRDefault="003E1F9C">
      <w:pPr>
        <w:spacing w:after="120" w:line="240" w:lineRule="auto"/>
        <w:ind w:firstLine="720"/>
        <w:jc w:val="both"/>
        <w:rPr>
          <w:ins w:id="13749" w:author="Sethvannak Sam" w:date="2022-07-07T15:49:00Z"/>
          <w:del w:id="13750" w:author="Voeun Kuyeng" w:date="2022-07-20T15:17:00Z"/>
          <w:rFonts w:ascii="Khmer MEF1" w:hAnsi="Khmer MEF1" w:cs="Khmer MEF1"/>
          <w:sz w:val="24"/>
          <w:szCs w:val="24"/>
          <w:lang w:val="ca-ES"/>
          <w:rPrChange w:id="13751" w:author="Kem Sereyboth" w:date="2023-07-19T16:59:00Z">
            <w:rPr>
              <w:ins w:id="13752" w:author="Sethvannak Sam" w:date="2022-07-07T15:49:00Z"/>
              <w:del w:id="13753" w:author="Voeun Kuyeng" w:date="2022-07-20T15:17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13754" w:author="Un Seakamey" w:date="2022-09-23T09:01:00Z">
          <w:pPr>
            <w:spacing w:after="0" w:line="240" w:lineRule="auto"/>
            <w:ind w:firstLine="720"/>
          </w:pPr>
        </w:pPrChange>
      </w:pPr>
    </w:p>
    <w:p w14:paraId="3EB96DF2" w14:textId="0F9B6094" w:rsidR="00666A11" w:rsidRPr="00E33574" w:rsidDel="00F226D0" w:rsidRDefault="00666A11">
      <w:pPr>
        <w:spacing w:after="120" w:line="240" w:lineRule="auto"/>
        <w:jc w:val="both"/>
        <w:rPr>
          <w:del w:id="13755" w:author="Voeun Kuyeng" w:date="2022-08-31T11:06:00Z"/>
          <w:rFonts w:ascii="Khmer MEF1" w:hAnsi="Khmer MEF1" w:cs="Khmer MEF1"/>
          <w:sz w:val="24"/>
          <w:szCs w:val="24"/>
          <w:lang w:val="ca-ES"/>
        </w:rPr>
        <w:pPrChange w:id="13756" w:author="Un Seakamey" w:date="2022-09-23T09:01:00Z">
          <w:pPr>
            <w:spacing w:after="0" w:line="240" w:lineRule="auto"/>
          </w:pPr>
        </w:pPrChange>
      </w:pPr>
      <w:del w:id="13757" w:author="Voeun Kuyeng" w:date="2022-08-31T11:06:00Z">
        <w:r w:rsidRPr="00E33574" w:rsidDel="00F226D0">
          <w:rPr>
            <w:rFonts w:ascii="Khmer MEF1" w:hAnsi="Khmer MEF1" w:cs="Khmer MEF1"/>
            <w:spacing w:val="2"/>
            <w:sz w:val="24"/>
            <w:szCs w:val="24"/>
            <w:lang w:val="ca-ES"/>
          </w:rPr>
          <w:tab/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អនុសាសន៍ដែលបានផ្តល់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ក្នុងគោលបំណងធ្វើឱ្យ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lang w:val="ca-ES"/>
          </w:rPr>
          <w:delText>​</w:delText>
        </w:r>
        <w:r w:rsidR="00810F61"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ប្រសើរ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ឡើងនូវការអនុវត្តដំណើរការធុរកិច្ច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និង</w:delText>
        </w:r>
        <w:r w:rsidR="00810F61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ការគ្រប់គ្រងផ្ទៃក្នុងរបស់សវនដ្ឋានត្រូវបានដាក់បញ្ចូលទៅក្នុងលទ្ធផលលម្អិត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lang w:val="ca-ES"/>
          </w:rPr>
          <w:delText xml:space="preserve"> (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ផ្នែកខ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lang w:val="ca-ES"/>
          </w:rPr>
          <w:delText>)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។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អនុសាសន៍និង</w:delText>
        </w:r>
        <w:r w:rsidR="00810F61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របកគំហើញមួយចំនួនត្រូវបានឯកភាពជាមួយថ្នាក់ដឹកនាំជាលាយលក្ខ័អក្សរ។</w:delText>
        </w:r>
        <w:r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លទ្ធផល</w:delText>
        </w:r>
        <w:r w:rsidR="00090327"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លម្អិត</w:delText>
        </w:r>
        <w:r w:rsidR="00090327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(</w:delText>
        </w:r>
        <w:r w:rsidR="00090327"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ផ្នែកខ</w:delText>
        </w:r>
        <w:r w:rsidR="00090327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) </w:delText>
        </w:r>
        <w:r w:rsidR="00090327"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ក៏</w:delText>
        </w:r>
        <w:r w:rsidR="00810F61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="00090327"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មានរំលេចនូវការឆ្លើយតបរបស់ថ្នាក់គ្រប់គ្រងចំពើអនុសាសន៍សវនកម្ម</w:delText>
        </w:r>
        <w:r w:rsidR="00090327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="00090327"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និងការរកឃើញផងដែរ។</w:delText>
        </w:r>
      </w:del>
    </w:p>
    <w:p w14:paraId="6ABBB481" w14:textId="5725DFC0" w:rsidR="00090327" w:rsidRPr="00E33574" w:rsidDel="00F226D0" w:rsidRDefault="00090327">
      <w:pPr>
        <w:spacing w:after="120" w:line="240" w:lineRule="auto"/>
        <w:jc w:val="both"/>
        <w:rPr>
          <w:del w:id="13758" w:author="Voeun Kuyeng" w:date="2022-08-31T11:06:00Z"/>
          <w:rFonts w:ascii="Khmer MEF1" w:hAnsi="Khmer MEF1" w:cs="Khmer MEF1"/>
          <w:sz w:val="24"/>
          <w:szCs w:val="24"/>
          <w:lang w:val="ca-ES"/>
        </w:rPr>
        <w:pPrChange w:id="13759" w:author="Un Seakamey" w:date="2022-09-23T09:01:00Z">
          <w:pPr>
            <w:spacing w:after="0" w:line="240" w:lineRule="auto"/>
          </w:pPr>
        </w:pPrChange>
      </w:pPr>
      <w:del w:id="13760" w:author="Voeun Kuyeng" w:date="2022-08-31T11:06:00Z">
        <w:r w:rsidRPr="00E33574" w:rsidDel="00F226D0">
          <w:rPr>
            <w:rFonts w:ascii="Khmer MEF1" w:hAnsi="Khmer MEF1" w:cs="Khmer MEF1"/>
            <w:spacing w:val="-2"/>
            <w:sz w:val="24"/>
            <w:szCs w:val="24"/>
            <w:lang w:val="ca-ES"/>
          </w:rPr>
          <w:tab/>
        </w:r>
        <w:r w:rsidRPr="00E33574" w:rsidDel="00F226D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delText>ផែនការសកម្មភាពរបស់ថ្នាក់ដឹកនាំ</w:delText>
        </w:r>
        <w:r w:rsidRPr="00E33574" w:rsidDel="00F226D0">
          <w:rPr>
            <w:rFonts w:ascii="Khmer MEF1" w:hAnsi="Khmer MEF1" w:cs="Khmer MEF1"/>
            <w:spacing w:val="-4"/>
            <w:sz w:val="24"/>
            <w:szCs w:val="24"/>
            <w:lang w:val="ca-ES"/>
          </w:rPr>
          <w:delText xml:space="preserve"> </w:delText>
        </w:r>
        <w:r w:rsidR="00F45A8E" w:rsidRPr="00E33574" w:rsidDel="00F226D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delText>គឺ</w:delText>
        </w:r>
        <w:r w:rsidRPr="00E33574" w:rsidDel="00F226D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delText>មានរំលេចក្នុងឧបសម្ព័ន្ធទី២</w:delText>
        </w:r>
        <w:r w:rsidRPr="00E33574" w:rsidDel="00F226D0">
          <w:rPr>
            <w:rFonts w:ascii="Khmer MEF1" w:hAnsi="Khmer MEF1" w:cs="Khmer MEF1"/>
            <w:spacing w:val="-4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delText>ដែលបានភ្ជាប់ជាមួយ។</w:delText>
        </w:r>
        <w:r w:rsidRPr="00E33574" w:rsidDel="00F226D0">
          <w:rPr>
            <w:rFonts w:ascii="Khmer MEF1" w:hAnsi="Khmer MEF1" w:cs="Khmer MEF1"/>
            <w:spacing w:val="-4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delText>ផែនការ</w:delText>
        </w:r>
        <w:r w:rsidR="00810F61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សកម្មភាពកែលម្អមានបញ្ចូលលម្អិតនូវសកម្មភាពដែលសវនដ្ឋានបានឯកភាពទទួលយកដើម្បីអនុវត្តអនុ</w:delText>
        </w:r>
        <w:r w:rsidR="00810F61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>-</w:delText>
        </w:r>
        <w:r w:rsidRPr="00E33574" w:rsidDel="00F226D0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សាសន៍ទាំងនោះ។</w:delText>
        </w:r>
        <w:r w:rsidRPr="00E33574" w:rsidDel="00F226D0">
          <w:rPr>
            <w:rFonts w:ascii="Khmer MEF1" w:hAnsi="Khmer MEF1" w:cs="Khmer MEF1"/>
            <w:spacing w:val="-2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អនុសាសន៍នីមួយៗត្រូវបានរៀបចំតាមចំណាត់ថ្នាក់ដើម្បីបង្ហាញនូវកម្រិតហានិភ័យដល់</w:delText>
        </w:r>
        <w:r w:rsidR="00810F61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ថ្នាក់ដឹកនាំ</w:delText>
        </w:r>
        <w:r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ប្រសិនបើអនុសាសន៍នោះមិនត្រូវបានអនុវត្ត។</w:delText>
        </w:r>
      </w:del>
    </w:p>
    <w:p w14:paraId="3E089FAA" w14:textId="05791B75" w:rsidR="00090327" w:rsidRPr="00E33574" w:rsidDel="00F226D0" w:rsidRDefault="00090327">
      <w:pPr>
        <w:tabs>
          <w:tab w:val="left" w:pos="709"/>
          <w:tab w:val="left" w:pos="851"/>
        </w:tabs>
        <w:spacing w:after="120" w:line="240" w:lineRule="auto"/>
        <w:jc w:val="both"/>
        <w:rPr>
          <w:del w:id="13761" w:author="Voeun Kuyeng" w:date="2022-08-31T11:06:00Z"/>
          <w:rFonts w:ascii="Khmer MEF1" w:hAnsi="Khmer MEF1" w:cs="Khmer MEF1"/>
          <w:sz w:val="24"/>
          <w:szCs w:val="24"/>
          <w:lang w:val="ca-ES"/>
        </w:rPr>
        <w:pPrChange w:id="13762" w:author="Un Seakamey" w:date="2022-09-23T09:01:00Z">
          <w:pPr>
            <w:tabs>
              <w:tab w:val="left" w:pos="709"/>
              <w:tab w:val="left" w:pos="851"/>
            </w:tabs>
            <w:spacing w:after="0" w:line="240" w:lineRule="auto"/>
          </w:pPr>
        </w:pPrChange>
      </w:pPr>
      <w:del w:id="13763" w:author="Voeun Kuyeng" w:date="2022-08-31T11:06:00Z">
        <w:r w:rsidRPr="00E33574" w:rsidDel="00F226D0">
          <w:rPr>
            <w:rFonts w:ascii="Khmer MEF1" w:hAnsi="Khmer MEF1" w:cs="Khmer MEF1"/>
            <w:sz w:val="24"/>
            <w:szCs w:val="24"/>
            <w:lang w:val="ca-ES"/>
          </w:rPr>
          <w:tab/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នាពេលអនាគត</w:delText>
        </w:r>
        <w:r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​ </w:delText>
        </w:r>
        <w:r w:rsidR="00C16774" w:rsidRPr="00E33574" w:rsidDel="00F226D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delText>ផែនការ</w:delText>
        </w:r>
        <w:r w:rsidR="00C16774"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សកម្មភាពកែលម្អ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ជាផ្នែកមួយនៃនីតិវិធីតាមដានអនុសាសន៍សវនកម្មគ្រា</w:delText>
        </w:r>
        <w:r w:rsidRPr="00E33574" w:rsidDel="00F226D0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មុន</w:delText>
        </w:r>
        <w:r w:rsidRPr="00E33574" w:rsidDel="00F226D0">
          <w:rPr>
            <w:rFonts w:ascii="Khmer MEF1" w:hAnsi="Khmer MEF1" w:cs="Khmer MEF1"/>
            <w:spacing w:val="4"/>
            <w:sz w:val="24"/>
            <w:szCs w:val="24"/>
            <w:lang w:val="ca-ES"/>
          </w:rPr>
          <w:delText xml:space="preserve"> </w:delText>
        </w:r>
        <w:r w:rsidR="00C16774" w:rsidRPr="00E33574" w:rsidDel="00F226D0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អង្គភាព</w:delText>
        </w:r>
        <w:r w:rsidRPr="00E33574" w:rsidDel="00F226D0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សវនកម្មផ្ទៃក្នុង</w:delText>
        </w:r>
        <w:r w:rsidR="00C16774" w:rsidRPr="00E33574" w:rsidDel="00F226D0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 xml:space="preserve">នៃ </w:delText>
        </w:r>
        <w:r w:rsidR="00C16774" w:rsidRPr="00E33574" w:rsidDel="00F226D0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3764" w:author="Kem Sereyboth" w:date="2023-07-19T16:59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delText>អ.ស.ហ.</w:delText>
        </w:r>
        <w:r w:rsidR="00C16774" w:rsidRPr="00E33574" w:rsidDel="00F226D0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នឹងពិនិត្យឡើងវិញលើវឌ្ឍនភាពនៃការអនុវត្តតាមអនុសាសន៍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ដែលផ្តល់ជូន។</w:delText>
        </w:r>
      </w:del>
    </w:p>
    <w:p w14:paraId="6BE21EB0" w14:textId="4A994081" w:rsidR="00810F61" w:rsidRPr="00E33574" w:rsidDel="00F226D0" w:rsidRDefault="00B5594E">
      <w:pPr>
        <w:spacing w:after="120" w:line="240" w:lineRule="auto"/>
        <w:jc w:val="both"/>
        <w:rPr>
          <w:del w:id="13765" w:author="Voeun Kuyeng" w:date="2022-08-31T11:06:00Z"/>
          <w:rFonts w:ascii="Khmer MEF1" w:hAnsi="Khmer MEF1" w:cs="Khmer MEF1"/>
          <w:sz w:val="24"/>
          <w:szCs w:val="24"/>
          <w:lang w:val="ca-ES"/>
          <w:rPrChange w:id="13766" w:author="Kem Sereyboth" w:date="2023-07-19T16:59:00Z">
            <w:rPr>
              <w:del w:id="13767" w:author="Voeun Kuyeng" w:date="2022-08-31T11:06:00Z"/>
              <w:rFonts w:ascii="Khmer MEF1" w:hAnsi="Khmer MEF1" w:cs="Khmer MEF1"/>
              <w:sz w:val="12"/>
              <w:szCs w:val="12"/>
              <w:lang w:val="ca-ES"/>
            </w:rPr>
          </w:rPrChange>
        </w:rPr>
        <w:pPrChange w:id="13768" w:author="Un Seakamey" w:date="2022-09-23T09:01:00Z">
          <w:pPr>
            <w:spacing w:after="0" w:line="240" w:lineRule="auto"/>
          </w:pPr>
        </w:pPrChange>
      </w:pPr>
      <w:del w:id="13769" w:author="Voeun Kuyeng" w:date="2022-08-31T11:06:00Z">
        <w:r w:rsidRPr="00E33574" w:rsidDel="00F226D0">
          <w:rPr>
            <w:rFonts w:ascii="Khmer MEF1" w:hAnsi="Khmer MEF1" w:cs="Khmer MEF1"/>
            <w:sz w:val="24"/>
            <w:szCs w:val="24"/>
            <w:lang w:val="ca-ES"/>
          </w:rPr>
          <w:tab/>
        </w:r>
      </w:del>
    </w:p>
    <w:p w14:paraId="5CC02F49" w14:textId="2BF1770B" w:rsidR="00B5594E" w:rsidRPr="00E33574" w:rsidDel="00F226D0" w:rsidRDefault="002B46F2">
      <w:pPr>
        <w:spacing w:after="120" w:line="240" w:lineRule="auto"/>
        <w:ind w:firstLine="360"/>
        <w:jc w:val="both"/>
        <w:rPr>
          <w:del w:id="13770" w:author="Voeun Kuyeng" w:date="2022-08-31T11:06:00Z"/>
          <w:rFonts w:ascii="Khmer MEF2" w:hAnsi="Khmer MEF2" w:cs="Khmer MEF2"/>
          <w:sz w:val="24"/>
          <w:szCs w:val="24"/>
          <w:lang w:val="ca-ES"/>
        </w:rPr>
        <w:pPrChange w:id="13771" w:author="Un Seakamey" w:date="2022-09-23T09:01:00Z">
          <w:pPr>
            <w:spacing w:after="0" w:line="240" w:lineRule="auto"/>
            <w:ind w:firstLine="360"/>
          </w:pPr>
        </w:pPrChange>
      </w:pPr>
      <w:del w:id="13772" w:author="Voeun Kuyeng" w:date="2022-08-31T11:06:00Z">
        <w:r w:rsidRPr="00E33574" w:rsidDel="00F226D0">
          <w:rPr>
            <w:rFonts w:ascii="Khmer MEF2" w:hAnsi="Khmer MEF2" w:cs="Khmer MEF2"/>
            <w:sz w:val="24"/>
            <w:szCs w:val="24"/>
            <w:cs/>
            <w:lang w:val="ca-ES"/>
          </w:rPr>
          <w:delText>២.</w:delText>
        </w:r>
        <w:r w:rsidR="00B5594E" w:rsidRPr="00E33574" w:rsidDel="00F226D0">
          <w:rPr>
            <w:rFonts w:ascii="Khmer MEF2" w:hAnsi="Khmer MEF2" w:cs="Khmer MEF2"/>
            <w:sz w:val="24"/>
            <w:szCs w:val="24"/>
            <w:cs/>
          </w:rPr>
          <w:delText>សេចក្តីផ្តើម</w:delText>
        </w:r>
      </w:del>
    </w:p>
    <w:p w14:paraId="53E2EC58" w14:textId="58BA873E" w:rsidR="006F5A15" w:rsidRPr="00E33574" w:rsidDel="00F226D0" w:rsidRDefault="00CB600D">
      <w:pPr>
        <w:spacing w:after="120" w:line="240" w:lineRule="auto"/>
        <w:ind w:firstLine="360"/>
        <w:jc w:val="both"/>
        <w:rPr>
          <w:del w:id="13773" w:author="Voeun Kuyeng" w:date="2022-08-31T11:06:00Z"/>
          <w:sz w:val="24"/>
          <w:szCs w:val="24"/>
          <w:lang w:val="ca-ES"/>
          <w:rPrChange w:id="13774" w:author="Kem Sereyboth" w:date="2023-07-19T16:59:00Z">
            <w:rPr>
              <w:del w:id="13775" w:author="Voeun Kuyeng" w:date="2022-08-31T11:06:00Z"/>
              <w:rFonts w:asciiTheme="minorHAnsi" w:eastAsiaTheme="minorHAnsi" w:hAnsiTheme="minorHAnsi" w:cstheme="minorBidi"/>
              <w:sz w:val="22"/>
              <w:szCs w:val="36"/>
              <w:lang w:val="ca-ES"/>
            </w:rPr>
          </w:rPrChange>
        </w:rPr>
        <w:pPrChange w:id="13776" w:author="Un Seakamey" w:date="2022-09-23T09:01:00Z">
          <w:pPr>
            <w:pStyle w:val="NormalWeb"/>
            <w:spacing w:before="0" w:beforeAutospacing="0" w:after="0" w:afterAutospacing="0"/>
            <w:ind w:firstLine="709"/>
            <w:jc w:val="both"/>
          </w:pPr>
        </w:pPrChange>
      </w:pPr>
      <w:del w:id="13777" w:author="Voeun Kuyeng" w:date="2022-08-31T11:06:00Z">
        <w:r w:rsidRPr="00E33574" w:rsidDel="00F226D0">
          <w:rPr>
            <w:sz w:val="24"/>
            <w:szCs w:val="24"/>
            <w:lang w:val="ca-ES"/>
            <w:rPrChange w:id="13778" w:author="Kem Sereyboth" w:date="2023-07-19T16:59:00Z">
              <w:rPr>
                <w:lang w:val="ca-ES"/>
              </w:rPr>
            </w:rPrChange>
          </w:rPr>
          <w:delText>​</w:delText>
        </w:r>
        <w:r w:rsidR="006F5A15" w:rsidRPr="00E33574" w:rsidDel="00F226D0">
          <w:rPr>
            <w:sz w:val="24"/>
            <w:szCs w:val="24"/>
            <w:cs/>
            <w:lang w:val="ca-ES"/>
            <w:rPrChange w:id="13779" w:author="Kem Sereyboth" w:date="2023-07-19T16:59:00Z">
              <w:rPr>
                <w:rFonts w:cs="MoolBoran"/>
                <w:cs/>
                <w:lang w:val="ca-ES"/>
              </w:rPr>
            </w:rPrChange>
          </w:rPr>
          <w:delText>សេចក្តីផ្តើមគ</w:delText>
        </w:r>
        <w:r w:rsidR="00DB25E0" w:rsidRPr="00E33574" w:rsidDel="00F226D0">
          <w:rPr>
            <w:sz w:val="24"/>
            <w:szCs w:val="24"/>
            <w:cs/>
            <w:lang w:val="ca-ES"/>
            <w:rPrChange w:id="13780" w:author="Kem Sereyboth" w:date="2023-07-19T16:59:00Z">
              <w:rPr>
                <w:rFonts w:cs="MoolBoran"/>
                <w:cs/>
                <w:lang w:val="ca-ES"/>
              </w:rPr>
            </w:rPrChange>
          </w:rPr>
          <w:delText>ឺជាចំណុចដែលបង្ហាញអំពីបទដ្ឋានការងារ និងគតិច្បាប់ដែលជាហេតុនាំឱ្យមាន</w:delText>
        </w:r>
        <w:r w:rsidR="006F5A15" w:rsidRPr="00E33574" w:rsidDel="00F226D0">
          <w:rPr>
            <w:sz w:val="24"/>
            <w:szCs w:val="24"/>
            <w:cs/>
            <w:lang w:val="ca-ES"/>
            <w:rPrChange w:id="13781" w:author="Kem Sereyboth" w:date="2023-07-19T16:59:00Z">
              <w:rPr>
                <w:rFonts w:cs="MoolBoran"/>
                <w:cs/>
                <w:lang w:val="ca-ES"/>
              </w:rPr>
            </w:rPrChange>
          </w:rPr>
          <w:delText>ការ</w:delText>
        </w:r>
        <w:r w:rsidR="006F5A15" w:rsidRPr="00E33574" w:rsidDel="00F226D0">
          <w:rPr>
            <w:spacing w:val="4"/>
            <w:sz w:val="24"/>
            <w:szCs w:val="24"/>
            <w:cs/>
            <w:lang w:val="ca-ES"/>
            <w:rPrChange w:id="13782" w:author="Kem Sereyboth" w:date="2023-07-19T16:59:00Z">
              <w:rPr>
                <w:rFonts w:cs="MoolBoran"/>
                <w:spacing w:val="4"/>
                <w:cs/>
                <w:lang w:val="ca-ES"/>
              </w:rPr>
            </w:rPrChange>
          </w:rPr>
          <w:delText>ធ្វើ</w:delText>
        </w:r>
        <w:r w:rsidR="006F5A15" w:rsidRPr="00E33574" w:rsidDel="00F226D0">
          <w:rPr>
            <w:spacing w:val="2"/>
            <w:sz w:val="24"/>
            <w:szCs w:val="24"/>
            <w:cs/>
            <w:lang w:val="ca-ES"/>
            <w:rPrChange w:id="13783" w:author="Kem Sereyboth" w:date="2023-07-19T16:59:00Z">
              <w:rPr>
                <w:rFonts w:cs="MoolBoran"/>
                <w:spacing w:val="2"/>
                <w:cs/>
                <w:lang w:val="ca-ES"/>
              </w:rPr>
            </w:rPrChange>
          </w:rPr>
          <w:delText>សវនកម្មរបស់អង្គភាពសវនកម្មផ្ទៃក្នុងនៃអ</w:delText>
        </w:r>
        <w:r w:rsidR="006F5A15" w:rsidRPr="00E33574" w:rsidDel="00F226D0">
          <w:rPr>
            <w:spacing w:val="2"/>
            <w:sz w:val="24"/>
            <w:szCs w:val="24"/>
            <w:cs/>
            <w:lang w:val="ca-ES"/>
            <w:rPrChange w:id="13784" w:author="Kem Sereyboth" w:date="2023-07-19T16:59:00Z">
              <w:rPr>
                <w:rFonts w:cs="MoolBoran"/>
                <w:b/>
                <w:bCs/>
                <w:spacing w:val="2"/>
                <w:cs/>
                <w:lang w:val="ca-ES"/>
              </w:rPr>
            </w:rPrChange>
          </w:rPr>
          <w:delText xml:space="preserve">.ស.ហ. </w:delText>
        </w:r>
        <w:r w:rsidR="006F5A15" w:rsidRPr="00E33574" w:rsidDel="00F226D0">
          <w:rPr>
            <w:spacing w:val="2"/>
            <w:sz w:val="24"/>
            <w:szCs w:val="24"/>
            <w:cs/>
            <w:lang w:val="ca-ES"/>
            <w:rPrChange w:id="13785" w:author="Kem Sereyboth" w:date="2023-07-19T16:59:00Z">
              <w:rPr>
                <w:rFonts w:cs="MoolBoran"/>
                <w:spacing w:val="2"/>
                <w:cs/>
                <w:lang w:val="ca-ES"/>
              </w:rPr>
            </w:rPrChange>
          </w:rPr>
          <w:delText xml:space="preserve">លើអង្គភាពក្រោមឱវាទ </w:delText>
        </w:r>
        <w:r w:rsidR="006F5A15" w:rsidRPr="00E33574" w:rsidDel="00F226D0">
          <w:rPr>
            <w:spacing w:val="2"/>
            <w:sz w:val="24"/>
            <w:szCs w:val="24"/>
            <w:cs/>
            <w:lang w:val="ca-ES"/>
            <w:rPrChange w:id="13786" w:author="Kem Sereyboth" w:date="2023-07-19T16:59:00Z">
              <w:rPr>
                <w:rFonts w:cs="MoolBoran"/>
                <w:b/>
                <w:bCs/>
                <w:spacing w:val="2"/>
                <w:cs/>
                <w:lang w:val="ca-ES"/>
              </w:rPr>
            </w:rPrChange>
          </w:rPr>
          <w:delText xml:space="preserve">អ.ស.ហ. </w:delText>
        </w:r>
        <w:r w:rsidR="006F5A15" w:rsidRPr="00E33574" w:rsidDel="00F226D0">
          <w:rPr>
            <w:spacing w:val="2"/>
            <w:sz w:val="24"/>
            <w:szCs w:val="24"/>
            <w:cs/>
            <w:lang w:val="ca-ES"/>
            <w:rPrChange w:id="13787" w:author="Kem Sereyboth" w:date="2023-07-19T16:59:00Z">
              <w:rPr>
                <w:rFonts w:cs="MoolBoran"/>
                <w:spacing w:val="2"/>
                <w:cs/>
                <w:lang w:val="ca-ES"/>
              </w:rPr>
            </w:rPrChange>
          </w:rPr>
          <w:delText>ទាំងអស់</w:delText>
        </w:r>
        <w:r w:rsidR="005F190D" w:rsidRPr="00E33574" w:rsidDel="00F226D0">
          <w:rPr>
            <w:spacing w:val="2"/>
            <w:sz w:val="24"/>
            <w:szCs w:val="24"/>
            <w:cs/>
            <w:lang w:val="ca-ES"/>
            <w:rPrChange w:id="13788" w:author="Kem Sereyboth" w:date="2023-07-19T16:59:00Z">
              <w:rPr>
                <w:rFonts w:cs="MoolBoran"/>
                <w:spacing w:val="2"/>
                <w:cs/>
                <w:lang w:val="ca-ES"/>
              </w:rPr>
            </w:rPrChange>
          </w:rPr>
          <w:delText>។</w:delText>
        </w:r>
        <w:r w:rsidR="00DB25E0" w:rsidRPr="00E33574" w:rsidDel="00F226D0">
          <w:rPr>
            <w:spacing w:val="2"/>
            <w:sz w:val="24"/>
            <w:szCs w:val="24"/>
            <w:cs/>
            <w:lang w:val="ca-ES"/>
            <w:rPrChange w:id="13789" w:author="Kem Sereyboth" w:date="2023-07-19T16:59:00Z">
              <w:rPr>
                <w:rFonts w:cs="MoolBoran"/>
                <w:spacing w:val="2"/>
                <w:cs/>
                <w:lang w:val="ca-ES"/>
              </w:rPr>
            </w:rPrChange>
          </w:rPr>
          <w:delText xml:space="preserve"> ដូចនេះ</w:delText>
        </w:r>
        <w:r w:rsidR="00DB25E0" w:rsidRPr="00E33574" w:rsidDel="00F226D0">
          <w:rPr>
            <w:spacing w:val="-4"/>
            <w:sz w:val="24"/>
            <w:szCs w:val="24"/>
            <w:lang w:val="ca-ES"/>
            <w:rPrChange w:id="13790" w:author="Kem Sereyboth" w:date="2023-07-19T16:59:00Z">
              <w:rPr>
                <w:spacing w:val="-4"/>
                <w:lang w:val="ca-ES"/>
              </w:rPr>
            </w:rPrChange>
          </w:rPr>
          <w:delText xml:space="preserve"> </w:delText>
        </w:r>
        <w:r w:rsidR="00DB25E0" w:rsidRPr="00E33574" w:rsidDel="00F226D0">
          <w:rPr>
            <w:sz w:val="24"/>
            <w:szCs w:val="24"/>
            <w:cs/>
            <w:lang w:val="ca-ES"/>
            <w:rPrChange w:id="13791" w:author="Kem Sereyboth" w:date="2023-07-19T16:59:00Z">
              <w:rPr>
                <w:rFonts w:cs="MoolBoran"/>
                <w:cs/>
                <w:lang w:val="ca-ES"/>
              </w:rPr>
            </w:rPrChange>
          </w:rPr>
          <w:delText>សេចក្តី</w:delText>
        </w:r>
        <w:r w:rsidR="005F190D" w:rsidRPr="00E33574" w:rsidDel="00F226D0">
          <w:rPr>
            <w:sz w:val="24"/>
            <w:szCs w:val="24"/>
            <w:cs/>
            <w:lang w:val="ca-ES"/>
            <w:rPrChange w:id="13792" w:author="Kem Sereyboth" w:date="2023-07-19T16:59:00Z">
              <w:rPr>
                <w:rFonts w:cs="MoolBoran"/>
                <w:cs/>
                <w:lang w:val="ca-ES"/>
              </w:rPr>
            </w:rPrChange>
          </w:rPr>
          <w:delText xml:space="preserve">ផ្តើម </w:delText>
        </w:r>
        <w:r w:rsidR="00DB25E0" w:rsidRPr="00E33574" w:rsidDel="00F226D0">
          <w:rPr>
            <w:sz w:val="24"/>
            <w:szCs w:val="24"/>
            <w:cs/>
            <w:lang w:val="ca-ES"/>
            <w:rPrChange w:id="13793" w:author="Kem Sereyboth" w:date="2023-07-19T16:59:00Z">
              <w:rPr>
                <w:rFonts w:cs="MoolBoran"/>
                <w:cs/>
                <w:lang w:val="ca-ES"/>
              </w:rPr>
            </w:rPrChange>
          </w:rPr>
          <w:delText>គួរត្រូវបា</w:delText>
        </w:r>
        <w:r w:rsidR="005F190D" w:rsidRPr="00E33574" w:rsidDel="00F226D0">
          <w:rPr>
            <w:sz w:val="24"/>
            <w:szCs w:val="24"/>
            <w:cs/>
            <w:lang w:val="ca-ES"/>
            <w:rPrChange w:id="13794" w:author="Kem Sereyboth" w:date="2023-07-19T16:59:00Z">
              <w:rPr>
                <w:rFonts w:cs="MoolBoran"/>
                <w:cs/>
                <w:lang w:val="ca-ES"/>
              </w:rPr>
            </w:rPrChange>
          </w:rPr>
          <w:delText>នសរសេរ</w:delText>
        </w:r>
        <w:r w:rsidR="00DB25E0" w:rsidRPr="00E33574" w:rsidDel="00F226D0">
          <w:rPr>
            <w:sz w:val="24"/>
            <w:szCs w:val="24"/>
            <w:cs/>
            <w:lang w:val="ca-ES"/>
            <w:rPrChange w:id="13795" w:author="Kem Sereyboth" w:date="2023-07-19T16:59:00Z">
              <w:rPr>
                <w:rFonts w:cs="MoolBoran"/>
                <w:cs/>
                <w:lang w:val="ca-ES"/>
              </w:rPr>
            </w:rPrChange>
          </w:rPr>
          <w:delText>ដូចមានរៀបរាប់ដូចខាងក្រោម៖</w:delText>
        </w:r>
      </w:del>
    </w:p>
    <w:p w14:paraId="64BDCD36" w14:textId="46A07A64" w:rsidR="00DC1E1E" w:rsidRPr="00E33574" w:rsidDel="005C2A8C" w:rsidRDefault="006D6D24">
      <w:pPr>
        <w:spacing w:after="120" w:line="240" w:lineRule="auto"/>
        <w:ind w:firstLine="709"/>
        <w:jc w:val="both"/>
        <w:rPr>
          <w:del w:id="13796" w:author="Voeun Kuyeng" w:date="2022-07-07T10:21:00Z"/>
          <w:rFonts w:ascii="Khmer MEF1" w:hAnsi="Khmer MEF1" w:cs="Khmer MEF1"/>
          <w:sz w:val="24"/>
          <w:szCs w:val="24"/>
          <w:lang w:val="ca-ES"/>
        </w:rPr>
        <w:pPrChange w:id="13797" w:author="Un Seakamey" w:date="2022-09-23T09:01:00Z">
          <w:pPr>
            <w:spacing w:after="0" w:line="240" w:lineRule="auto"/>
          </w:pPr>
        </w:pPrChange>
      </w:pPr>
      <w:del w:id="13798" w:author="Voeun Kuyeng" w:date="2022-07-20T16:15:00Z">
        <w:r w:rsidRPr="00E33574" w:rsidDel="00E523EC">
          <w:rPr>
            <w:rFonts w:ascii="Khmer MEF1" w:hAnsi="Khmer MEF1" w:cs="Khmer MEF1"/>
            <w:sz w:val="24"/>
            <w:szCs w:val="24"/>
            <w:lang w:val="ca-ES"/>
            <w:rPrChange w:id="13799" w:author="Kem Sereyboth" w:date="2023-07-19T16:59:00Z">
              <w:rPr>
                <w:rFonts w:ascii="Khmer MEF1" w:hAnsi="Khmer MEF1" w:cs="Khmer MEF1"/>
                <w:color w:val="0070C0"/>
              </w:rPr>
            </w:rPrChange>
          </w:rPr>
          <w:delText xml:space="preserve">  </w:delText>
        </w:r>
      </w:del>
      <w:del w:id="13800" w:author="Voeun Kuyeng" w:date="2022-08-31T11:06:00Z">
        <w:r w:rsidR="00A21307" w:rsidRPr="00E33574" w:rsidDel="00F226D0">
          <w:rPr>
            <w:rFonts w:ascii="Khmer MEF1" w:hAnsi="Khmer MEF1" w:cs="Khmer MEF1"/>
            <w:sz w:val="24"/>
            <w:szCs w:val="24"/>
            <w:cs/>
            <w:lang w:val="ca-ES"/>
            <w:rPrChange w:id="13801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ដោយ</w:delText>
        </w:r>
      </w:del>
      <w:ins w:id="13802" w:author="Sethvannak Sam" w:date="2022-07-26T15:19:00Z">
        <w:del w:id="13803" w:author="Voeun Kuyeng" w:date="2022-08-31T11:06:00Z">
          <w:r w:rsidR="006B5E5F" w:rsidRPr="00E33574" w:rsidDel="00F226D0">
            <w:rPr>
              <w:rFonts w:ascii="!Khmer MEF1" w:hAnsi="!Khmer MEF1" w:cs="!Khmer MEF1"/>
              <w:spacing w:val="-4"/>
              <w:sz w:val="24"/>
              <w:szCs w:val="24"/>
              <w:cs/>
              <w:lang w:val="ca-ES"/>
              <w:rPrChange w:id="13804" w:author="Kem Sereyboth" w:date="2023-07-19T16:59:00Z">
                <w:rPr>
                  <w:rFonts w:ascii="!Khmer MEF1" w:hAnsi="!Khmer MEF1" w:cs="!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ខ២</w:delText>
          </w:r>
        </w:del>
      </w:ins>
      <w:ins w:id="13805" w:author="Sethvannak Sam" w:date="2022-07-26T15:21:00Z">
        <w:del w:id="13806" w:author="Voeun Kuyeng" w:date="2022-08-31T11:06:00Z">
          <w:r w:rsidR="006B5E5F" w:rsidRPr="00E33574" w:rsidDel="00F226D0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13807" w:author="Kem Sereyboth" w:date="2023-07-19T16:59:00Z">
                <w:rPr>
                  <w:rFonts w:ascii="!Khmer MEF1" w:hAnsi="!Khmer MEF1" w:cs="!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គ៣</w:delText>
          </w:r>
        </w:del>
      </w:ins>
      <w:ins w:id="13808" w:author="Sethvannak Sam" w:date="2022-07-26T15:23:00Z">
        <w:del w:id="13809" w:author="Voeun Kuyeng" w:date="2022-08-31T11:06:00Z">
          <w:r w:rsidR="00942A4D" w:rsidRPr="00E33574" w:rsidDel="00F226D0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</w:rPr>
            <w:delText>ចុះ</w:delText>
          </w:r>
        </w:del>
      </w:ins>
      <w:ins w:id="13810" w:author="Sethvannak Sam" w:date="2022-07-26T15:37:00Z">
        <w:del w:id="13811" w:author="Voeun Kuyeng" w:date="2022-08-31T11:06:00Z">
          <w:r w:rsidR="00057BA7" w:rsidRPr="00E33574" w:rsidDel="00F226D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3812" w:author="Sethvannak Sam" w:date="2022-07-26T15:34:00Z">
        <w:del w:id="13813" w:author="Voeun Kuyeng" w:date="2022-08-31T11:06:00Z">
          <w:r w:rsidR="00E775D6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3814" w:author="Sethvannak Sam" w:date="2022-07-26T15:35:00Z">
        <w:del w:id="13815" w:author="Voeun Kuyeng" w:date="2022-08-31T11:06:00Z">
          <w:r w:rsidR="00E775D6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ហើយ</w:delText>
          </w:r>
        </w:del>
      </w:ins>
      <w:ins w:id="13816" w:author="Sethvannak Sam" w:date="2022-07-26T15:34:00Z">
        <w:del w:id="13817" w:author="Voeun Kuyeng" w:date="2022-08-31T11:06:00Z">
          <w:r w:rsidR="00E775D6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81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បានរកឃើញនូវភាពមិនប្រក្រតី</w:delText>
          </w:r>
          <w:r w:rsidR="00E775D6"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381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មួយចំនួន</w:delText>
          </w:r>
        </w:del>
      </w:ins>
      <w:ins w:id="13820" w:author="Sethvannak Sam" w:date="2022-07-26T15:49:00Z">
        <w:del w:id="13821" w:author="Voeun Kuyeng" w:date="2022-07-27T11:19:00Z">
          <w:r w:rsidR="00E676C2" w:rsidRPr="00E33574" w:rsidDel="002C2F09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382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3823" w:author="Sethvannak Sam" w:date="2022-07-26T15:53:00Z">
        <w:del w:id="13824" w:author="Voeun Kuyeng" w:date="2022-08-31T11:06:00Z">
          <w:r w:rsidR="00276E75"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382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ដែល</w:delText>
          </w:r>
        </w:del>
      </w:ins>
      <w:ins w:id="13826" w:author="Sethvannak Sam" w:date="2022-07-26T15:34:00Z">
        <w:del w:id="13827" w:author="Voeun Kuyeng" w:date="2022-08-31T11:06:00Z">
          <w:r w:rsidR="00E775D6"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3828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អាចនាំឱ្យមាននូវហានិភ័យដល់</w:delText>
          </w:r>
        </w:del>
      </w:ins>
      <w:ins w:id="13829" w:author="Sethvannak Sam" w:date="2022-07-26T15:50:00Z">
        <w:del w:id="13830" w:author="Voeun Kuyeng" w:date="2022-08-31T11:06:00Z">
          <w:r w:rsidR="00E676C2"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383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សវនដ្ឋាន</w:delText>
          </w:r>
        </w:del>
      </w:ins>
      <w:ins w:id="13832" w:author="Sethvannak Sam" w:date="2022-07-26T15:34:00Z">
        <w:del w:id="13833" w:author="Voeun Kuyeng" w:date="2022-08-31T11:06:00Z">
          <w:r w:rsidR="00E775D6"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383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នាពេលអនាគត។</w:delText>
          </w:r>
        </w:del>
      </w:ins>
      <w:ins w:id="13835" w:author="Sethvannak Sam" w:date="2022-07-26T16:01:00Z">
        <w:del w:id="13836" w:author="Voeun Kuyeng" w:date="2022-08-31T11:06:00Z">
          <w:r w:rsidR="006817DB"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383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ដែលបាន</w:delText>
          </w:r>
        </w:del>
      </w:ins>
      <w:ins w:id="13838" w:author="Sethvannak Sam" w:date="2022-07-26T15:58:00Z">
        <w:del w:id="13839" w:author="Voeun Kuyeng" w:date="2022-08-31T11:06:00Z">
          <w:r w:rsidR="006817DB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84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 xml:space="preserve"> </w:delText>
          </w:r>
        </w:del>
      </w:ins>
      <w:ins w:id="13841" w:author="Sethvannak Sam" w:date="2022-07-07T15:54:00Z">
        <w:del w:id="13842" w:author="Voeun Kuyeng" w:date="2022-08-31T11:06:00Z">
          <w:r w:rsidR="00FF1C62" w:rsidRPr="00E33574" w:rsidDel="00F226D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ការ</w:delText>
          </w:r>
        </w:del>
      </w:ins>
      <w:ins w:id="13843" w:author="Sethvannak Sam" w:date="2022-07-07T15:52:00Z">
        <w:del w:id="13844" w:author="Voeun Kuyeng" w:date="2022-08-31T11:06:00Z">
          <w:r w:rsidR="003E1F9C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ប្រចាំឆ្ន</w:delText>
          </w:r>
        </w:del>
      </w:ins>
      <w:ins w:id="13845" w:author="Sethvannak Sam" w:date="2022-07-07T15:53:00Z">
        <w:del w:id="13846" w:author="Voeun Kuyeng" w:date="2022-08-31T11:06:00Z">
          <w:r w:rsidR="003E1F9C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ាំ</w:delText>
          </w:r>
        </w:del>
      </w:ins>
      <w:ins w:id="13847" w:author="Sethvannak Sam" w:date="2022-07-26T16:08:00Z">
        <w:del w:id="13848" w:author="Voeun Kuyeng" w:date="2022-08-31T11:06:00Z">
          <w:r w:rsidR="008662F4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384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និង</w:delText>
          </w:r>
        </w:del>
      </w:ins>
      <w:ins w:id="13850" w:author="Sethvannak Sam" w:date="2022-07-26T16:05:00Z">
        <w:del w:id="13851" w:author="Voeun Kuyeng" w:date="2022-08-31T11:06:00Z">
          <w:r w:rsidR="005C2A8C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385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ក្នុង</w:delText>
          </w:r>
        </w:del>
      </w:ins>
      <w:ins w:id="13853" w:author="Sethvannak Sam" w:date="2022-07-26T16:04:00Z">
        <w:del w:id="13854" w:author="Voeun Kuyeng" w:date="2022-08-31T11:06:00Z">
          <w:r w:rsidR="005C2A8C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385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ការតាមដាន</w:delText>
          </w:r>
        </w:del>
      </w:ins>
      <w:ins w:id="13856" w:author="Sethvannak Sam" w:date="2022-07-26T16:09:00Z">
        <w:del w:id="13857" w:author="Voeun Kuyeng" w:date="2022-08-31T11:06:00Z">
          <w:r w:rsidR="008662F4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385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ការអនុវត្ត</w:delText>
          </w:r>
        </w:del>
      </w:ins>
      <w:ins w:id="13859" w:author="Sethvannak Sam" w:date="2022-07-26T16:04:00Z">
        <w:del w:id="13860" w:author="Voeun Kuyeng" w:date="2022-08-31T11:06:00Z">
          <w:r w:rsidR="005C2A8C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386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អនុសាស</w:delText>
          </w:r>
        </w:del>
      </w:ins>
      <w:ins w:id="13862" w:author="Sethvannak Sam" w:date="2022-07-26T16:05:00Z">
        <w:del w:id="13863" w:author="Voeun Kuyeng" w:date="2022-08-31T11:06:00Z">
          <w:r w:rsidR="005C2A8C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386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ន៍សវនកម្ម</w:delText>
          </w:r>
        </w:del>
      </w:ins>
      <w:del w:id="13865" w:author="Voeun Kuyeng" w:date="2022-07-07T10:21:00Z">
        <w:r w:rsidR="00A21307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3866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</w:delText>
        </w:r>
        <w:r w:rsidR="00E419C2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3867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ន</w:delText>
        </w:r>
        <w:r w:rsidR="00AA7986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3868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ុ</w:delText>
        </w:r>
        <w:r w:rsidR="00E419C2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3869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លោម</w:delText>
        </w:r>
        <w:r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3870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តាម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871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ផែនការសកម្មភាពបីឆ្នាំរំកិល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3872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873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២០២</w:delText>
        </w:r>
        <w:r w:rsidR="006958C6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874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២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3875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lang w:val="ca-ES"/>
              </w:rPr>
            </w:rPrChange>
          </w:rPr>
          <w:delText>-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876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២០២</w:delText>
        </w:r>
        <w:r w:rsidR="006958C6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877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៤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3878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879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របស់អង្គភាពសវនកម្មផ្ទៃក្នុងនៃអាជ្ញាធរសេវាហិរញ្ញវត្ថុ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3880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lang w:val="ca-ES"/>
              </w:rPr>
            </w:rPrChange>
          </w:rPr>
          <w:delText>​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881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មិនមែន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3882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lang w:val="ca-ES"/>
              </w:rPr>
            </w:rPrChange>
          </w:rPr>
          <w:delText>​​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83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ធនាគារ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884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(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85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cs/>
                <w:lang w:val="ca-ES"/>
              </w:rPr>
            </w:rPrChange>
          </w:rPr>
          <w:delText>អ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886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lang w:val="ca-ES"/>
              </w:rPr>
            </w:rPrChange>
          </w:rPr>
          <w:delText>.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87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cs/>
                <w:lang w:val="ca-ES"/>
              </w:rPr>
            </w:rPrChange>
          </w:rPr>
          <w:delText>ស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888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lang w:val="ca-ES"/>
              </w:rPr>
            </w:rPrChange>
          </w:rPr>
          <w:delText>.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89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cs/>
                <w:lang w:val="ca-ES"/>
              </w:rPr>
            </w:rPrChange>
          </w:rPr>
          <w:delText>ហ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890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lang w:val="ca-ES"/>
              </w:rPr>
            </w:rPrChange>
          </w:rPr>
          <w:delText xml:space="preserve">.)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91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ដែលបានអនុម័តដោយក្រុមប្រឹក្សា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892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93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cs/>
                <w:lang w:val="ca-ES"/>
              </w:rPr>
            </w:rPrChange>
          </w:rPr>
          <w:delText>អ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894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lang w:val="ca-ES"/>
              </w:rPr>
            </w:rPrChange>
          </w:rPr>
          <w:delText>.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95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cs/>
                <w:lang w:val="ca-ES"/>
              </w:rPr>
            </w:rPrChange>
          </w:rPr>
          <w:delText>ស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896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lang w:val="ca-ES"/>
              </w:rPr>
            </w:rPrChange>
          </w:rPr>
          <w:delText>.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97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cs/>
                <w:lang w:val="ca-ES"/>
              </w:rPr>
            </w:rPrChange>
          </w:rPr>
          <w:delText>ហ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898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lang w:val="ca-ES"/>
              </w:rPr>
            </w:rPrChange>
          </w:rPr>
          <w:delText xml:space="preserve">.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99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ក្នុងសម័យប្រជុំលើកទី</w:delText>
        </w:r>
        <w:r w:rsidR="00375D05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00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៩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01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02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អាណ្ណត្តិទី១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03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04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នាថ្ងៃ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05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>​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06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ទី</w:delText>
        </w:r>
        <w:r w:rsidR="00857508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07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៣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08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09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ខែ</w:delText>
        </w:r>
        <w:r w:rsidR="00857508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10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ឧសភា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11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12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ឆ្នាំ២០២</w:delText>
        </w:r>
        <w:r w:rsidR="00857508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13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២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14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15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ដែលក្នុងឆ្នាំ២០២</w:delText>
        </w:r>
        <w:r w:rsidR="00857508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16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២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17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18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អង្គភាពសវន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919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កម្មផ្ទៃក្នុង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3920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921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ត្រូវ</w:delText>
        </w:r>
        <w:r w:rsidR="00BC6363"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922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ធ្វើសវនកម្ម</w:delText>
        </w:r>
        <w:r w:rsidR="00E419C2"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923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អនុលោមភាព</w:delText>
        </w:r>
        <w:r w:rsidR="00BC6363"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924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លើ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925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អង្គភាពក្រោមឱវាទ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3926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927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អ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3928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2"/>
                <w:sz w:val="24"/>
                <w:szCs w:val="24"/>
                <w:lang w:val="ca-ES"/>
              </w:rPr>
            </w:rPrChange>
          </w:rPr>
          <w:delText>.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929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ស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3930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2"/>
                <w:sz w:val="24"/>
                <w:szCs w:val="24"/>
                <w:lang w:val="ca-ES"/>
              </w:rPr>
            </w:rPrChange>
          </w:rPr>
          <w:delText>.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931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ហ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3932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2"/>
                <w:sz w:val="24"/>
                <w:szCs w:val="24"/>
                <w:lang w:val="ca-ES"/>
              </w:rPr>
            </w:rPrChange>
          </w:rPr>
          <w:delText>.</w:delText>
        </w:r>
        <w:r w:rsidR="005C2543"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3933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2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B418ED"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934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រួមមាន អគ្គលេខាធិការដ្ឋាន</w:delText>
        </w:r>
        <w:r w:rsidR="00B418ED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35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អ.ស.ហ. និយ័តករធានារ៉ាប់រងកម្ពុជា និយ័តករមូលបត្រកម្ពុជា និយ័តករសន្តិសុខសង្គម និយ័តករបរធនបាលកិច្ច និយ័តករគណនេយ្យនិងសវនកម្ម និងនិយ័តករអាជីវកម្មអចលនវត្ថុនិងបញ្ចាំ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36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។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37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8123F9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38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ការធ្វើសវនកម្ម</w:delText>
        </w:r>
        <w:r w:rsidR="007B0927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39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លើ</w:delText>
        </w:r>
        <w:r w:rsidR="007B0927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40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ភាពត្រឹមត្រូវ</w:delText>
        </w:r>
        <w:r w:rsidR="007A666C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41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 xml:space="preserve"> ភាពសមស្រប ភាព</w:delText>
        </w:r>
        <w:r w:rsidR="00FF3553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42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គ្រប់គ្រាន់នូវ</w:delText>
        </w:r>
        <w:r w:rsidR="007B0927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43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 xml:space="preserve">អនុលោមភាព </w:delText>
        </w:r>
        <w:r w:rsidR="00FF3553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44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ត្រូវបានកំណត់</w:delText>
        </w:r>
        <w:r w:rsidR="000502DF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45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ជាក់លាក់</w:delText>
        </w:r>
        <w:r w:rsidR="003E47B3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46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ដោយអនុក្រឹត្យលេខ</w:delText>
        </w:r>
        <w:r w:rsidR="003E47B3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47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</w:del>
    </w:p>
    <w:p w14:paraId="23FBB14B" w14:textId="158428EB" w:rsidR="005C2A8C" w:rsidRPr="00E33574" w:rsidDel="00F226D0" w:rsidRDefault="005C2A8C">
      <w:pPr>
        <w:spacing w:after="120" w:line="240" w:lineRule="auto"/>
        <w:ind w:firstLine="709"/>
        <w:jc w:val="both"/>
        <w:rPr>
          <w:ins w:id="13948" w:author="Sethvannak Sam" w:date="2022-07-26T16:04:00Z"/>
          <w:del w:id="13949" w:author="Voeun Kuyeng" w:date="2022-08-31T11:06:00Z"/>
          <w:rFonts w:ascii="Khmer MEF1" w:hAnsi="Khmer MEF1" w:cs="Khmer MEF1"/>
          <w:spacing w:val="-2"/>
          <w:sz w:val="24"/>
          <w:szCs w:val="24"/>
          <w:lang w:val="ca-ES"/>
          <w:rPrChange w:id="13950" w:author="Kem Sereyboth" w:date="2023-07-19T16:59:00Z">
            <w:rPr>
              <w:ins w:id="13951" w:author="Sethvannak Sam" w:date="2022-07-26T16:04:00Z"/>
              <w:del w:id="13952" w:author="Voeun Kuyeng" w:date="2022-08-31T11:06:00Z"/>
              <w:rFonts w:ascii="!Khmer MEF1" w:hAnsi="!Khmer MEF1" w:cs="!Khmer MEF1"/>
              <w:color w:val="0070C0"/>
              <w:sz w:val="24"/>
              <w:szCs w:val="24"/>
              <w:lang w:val="ca-ES"/>
            </w:rPr>
          </w:rPrChange>
        </w:rPr>
        <w:pPrChange w:id="13953" w:author="Un Seakamey" w:date="2022-09-23T09:01:00Z">
          <w:pPr>
            <w:spacing w:after="0" w:line="240" w:lineRule="auto"/>
            <w:ind w:firstLine="720"/>
            <w:jc w:val="both"/>
          </w:pPr>
        </w:pPrChange>
      </w:pPr>
    </w:p>
    <w:p w14:paraId="620A6C97" w14:textId="6B83426A" w:rsidR="006D6D24" w:rsidRPr="00E33574" w:rsidDel="00FE72E6" w:rsidRDefault="003E47B3">
      <w:pPr>
        <w:spacing w:after="120" w:line="240" w:lineRule="auto"/>
        <w:jc w:val="both"/>
        <w:rPr>
          <w:del w:id="13954" w:author="Voeun Kuyeng" w:date="2022-07-07T10:21:00Z"/>
          <w:rFonts w:ascii="!Khmer MEF1" w:hAnsi="!Khmer MEF1" w:cs="!Khmer MEF1"/>
          <w:sz w:val="24"/>
          <w:szCs w:val="24"/>
          <w:lang w:val="ca-ES"/>
          <w:rPrChange w:id="13955" w:author="Kem Sereyboth" w:date="2023-07-19T16:59:00Z">
            <w:rPr>
              <w:del w:id="13956" w:author="Voeun Kuyeng" w:date="2022-07-07T10:21:00Z"/>
              <w:rFonts w:ascii="!Khmer MEF1" w:hAnsi="!Khmer MEF1" w:cs="!Khmer MEF1"/>
              <w:color w:val="0070C0"/>
              <w:sz w:val="24"/>
              <w:szCs w:val="24"/>
              <w:lang w:val="ca-ES"/>
            </w:rPr>
          </w:rPrChange>
        </w:rPr>
        <w:pPrChange w:id="13957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del w:id="13958" w:author="Voeun Kuyeng" w:date="2022-07-07T10:21:00Z"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59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១១៣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60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>.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61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អនក្រ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62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>.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63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បក ចុះថ្ងៃទី១៤ ខែកក្កដា ឆ្នាំ២០២១</w:delText>
        </w:r>
        <w:r w:rsidR="00264C15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64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855FAB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65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ស្តីពីការរៀបចំ</w:delText>
        </w:r>
        <w:r w:rsidR="00DC1E1E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66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855FAB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67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ន</w:delText>
        </w:r>
        <w:r w:rsidR="00647723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68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ិងការប្រព្រឹត្តទៅនៃអាជ្ញាធរសេវាហិរញ្ញវត្ថុមិនមែនធនាគារ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69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។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70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B012EB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71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អនុក្រឹត្យ</w:delText>
        </w:r>
        <w:r w:rsidR="00E96AB8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72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នេះ</w:delText>
        </w:r>
        <w:r w:rsidR="00996426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73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ក៏បានកំណត់អំពីមុខងារ តួនាទី​ និងដែនសមត្ថកិច្ចរបស់អង្គភាព</w:delText>
        </w:r>
        <w:r w:rsidR="00996426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74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សវនកម្មផ្ទៃក្នុងនៃ អ.ស.ហ. ក្នុងការធ្វើសវនកម្មនៅគ្រប់អង្គភាពក្រោមឱវាទ អ</w:delText>
        </w:r>
        <w:r w:rsidR="00996426"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3975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lang w:val="ca-ES"/>
              </w:rPr>
            </w:rPrChange>
          </w:rPr>
          <w:delText>.</w:delText>
        </w:r>
        <w:r w:rsidR="00996426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76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ស</w:delText>
        </w:r>
        <w:r w:rsidR="00996426"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3977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lang w:val="ca-ES"/>
              </w:rPr>
            </w:rPrChange>
          </w:rPr>
          <w:delText>.</w:delText>
        </w:r>
        <w:r w:rsidR="00996426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78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ហ</w:delText>
        </w:r>
        <w:r w:rsidR="00996426"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3979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lang w:val="ca-ES"/>
              </w:rPr>
            </w:rPrChange>
          </w:rPr>
          <w:delText>.</w:delText>
        </w:r>
        <w:r w:rsidR="00996426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80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ផងដែរ។</w:delText>
        </w:r>
        <w:r w:rsidR="00996426" w:rsidRPr="00E33574" w:rsidDel="00FE72E6">
          <w:rPr>
            <w:rFonts w:ascii="Khmer MEF1" w:hAnsi="Khmer MEF1" w:cs="Khmer MEF1"/>
            <w:spacing w:val="-2"/>
            <w:sz w:val="24"/>
            <w:szCs w:val="24"/>
            <w:lang w:val="ca-ES"/>
            <w:rPrChange w:id="13981" w:author="Kem Sereyboth" w:date="2023-07-19T16:59:00Z">
              <w:rPr>
                <w:rFonts w:ascii="Khmer MEF1" w:hAnsi="Khmer MEF1" w:cs="Khmer MEF1"/>
                <w:spacing w:val="-2"/>
                <w:lang w:val="ca-ES"/>
              </w:rPr>
            </w:rPrChange>
          </w:rPr>
          <w:delText xml:space="preserve"> </w:delText>
        </w:r>
        <w:r w:rsidR="00382529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82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83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ដើម្បីធា</w:delText>
        </w:r>
        <w:r w:rsidR="00E96AB8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84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​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985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នា</w:delText>
        </w:r>
        <w:r w:rsidR="00E96AB8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86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​</w:delText>
        </w:r>
        <w:r w:rsidR="006D6D24"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987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បានប្រសិទ្ធភាព</w:delText>
        </w:r>
        <w:r w:rsidR="006D6D24"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3988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989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និងស័ក្តិសិទ្ធភាពក្នុងការធ្វើសវនកម្មអនុលោមភាពទៅតាមបទប្បញ្ញត្តិ</w:delText>
        </w:r>
        <w:r w:rsidR="006D6D24"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3990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>​</w:delText>
        </w:r>
        <w:r w:rsidR="006D6D24"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991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សម្រាប់</w:delText>
        </w:r>
        <w:r w:rsidR="006D6D24"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3992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>​</w:delText>
        </w:r>
        <w:r w:rsidR="006D6D24"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993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ឆ្នាំ២០២២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94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95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អង្គភាពសវនកម្មផ្ទៃក្នុង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996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E93C4F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97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បាន</w:delText>
        </w:r>
        <w:r w:rsidR="00DB5E2A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98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រៀបចំនិង</w:delText>
        </w:r>
        <w:r w:rsidR="00E93C4F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999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អនុវត្ត</w:delText>
        </w:r>
        <w:r w:rsidR="007972AF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00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តាម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01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ផែនការសវនកម្ម</w:delText>
        </w:r>
        <w:r w:rsidR="00ED030A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02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សម្រាប់ការិយបរិច្ឆេទឆ្នាំ២០២២</w:delText>
        </w:r>
      </w:del>
      <w:del w:id="14003" w:author="Voeun Kuyeng" w:date="2022-07-07T10:20:00Z"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4004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</w:del>
      <w:del w:id="14005" w:author="Voeun Kuyeng" w:date="2022-07-07T10:21:00Z">
        <w:r w:rsidR="00945E52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06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។</w:delText>
        </w:r>
      </w:del>
    </w:p>
    <w:p w14:paraId="7E7AEC25" w14:textId="747498CA" w:rsidR="007D25F3" w:rsidRPr="00E33574" w:rsidDel="00FE72E6" w:rsidRDefault="00945E52">
      <w:pPr>
        <w:spacing w:after="120" w:line="240" w:lineRule="auto"/>
        <w:jc w:val="both"/>
        <w:rPr>
          <w:ins w:id="14007" w:author="Sethvannak Sam" w:date="2022-07-04T15:14:00Z"/>
          <w:del w:id="14008" w:author="Voeun Kuyeng" w:date="2022-07-07T10:21:00Z"/>
          <w:rFonts w:ascii="Khmer MEF1" w:hAnsi="Khmer MEF1" w:cs="Khmer MEF1"/>
          <w:sz w:val="24"/>
          <w:szCs w:val="24"/>
          <w:lang w:val="ca-ES"/>
          <w:rPrChange w:id="14009" w:author="Kem Sereyboth" w:date="2023-07-19T16:59:00Z">
            <w:rPr>
              <w:ins w:id="14010" w:author="Sethvannak Sam" w:date="2022-07-04T15:14:00Z"/>
              <w:del w:id="14011" w:author="Voeun Kuyeng" w:date="2022-07-07T10:21:00Z"/>
              <w:rFonts w:ascii="Khmer MEF1" w:hAnsi="Khmer MEF1" w:cs="Khmer MEF1"/>
              <w:color w:val="0070C0"/>
              <w:lang w:val="ca-ES"/>
            </w:rPr>
          </w:rPrChange>
        </w:rPr>
        <w:pPrChange w:id="14012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del w:id="14013" w:author="Voeun Kuyeng" w:date="2022-07-07T10:21:00Z"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14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 xml:space="preserve">      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15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យោងតាម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16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លិខិត</w:delText>
        </w:r>
        <w:r w:rsidR="00481AC9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17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 xml:space="preserve">លេខ ០៤៤ </w:delText>
        </w:r>
        <w:r w:rsidR="007F3A57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18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 xml:space="preserve">អ.ស.ហ. អ.ស.ផ 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19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ដ៏ខ្ពង់ខ្ពស់របស់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4020" w:author="Kem Sereyboth" w:date="2023-07-19T16:59:00Z">
              <w:rPr>
                <w:rFonts w:ascii="!Khmer MEF1" w:hAnsi="!Khmer MEF1" w:cs="!Khmer MEF1"/>
                <w:color w:val="0070C0"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Khmer MEF2" w:hAnsi="Khmer MEF2" w:cs="Khmer MEF2"/>
            <w:sz w:val="24"/>
            <w:szCs w:val="24"/>
            <w:cs/>
            <w:lang w:val="ca-ES"/>
            <w:rPrChange w:id="14021" w:author="Kem Sereyboth" w:date="2023-07-19T16:59:00Z">
              <w:rPr>
                <w:rFonts w:ascii="Khmer MEF2" w:hAnsi="Khmer MEF2" w:cs="Khmer MEF2"/>
                <w:color w:val="0070C0"/>
                <w:cs/>
                <w:lang w:val="ca-ES"/>
              </w:rPr>
            </w:rPrChange>
          </w:rPr>
          <w:delText>ឯកឧត្តម</w:delText>
        </w:r>
      </w:del>
      <w:ins w:id="14022" w:author="Sethvannak Sam" w:date="2022-07-04T15:07:00Z">
        <w:del w:id="14023" w:author="Voeun Kuyeng" w:date="2022-07-07T10:21:00Z">
          <w:r w:rsidR="002B1490" w:rsidRPr="00E33574" w:rsidDel="00FE72E6">
            <w:rPr>
              <w:rFonts w:ascii="Khmer MEF2" w:hAnsi="Khmer MEF2" w:cs="Khmer MEF2"/>
              <w:sz w:val="24"/>
              <w:szCs w:val="24"/>
              <w:cs/>
              <w:lang w:val="ca-ES"/>
              <w:rPrChange w:id="14024" w:author="Kem Sereyboth" w:date="2023-07-19T16:59:00Z">
                <w:rPr>
                  <w:rFonts w:ascii="Khmer MEF2" w:hAnsi="Khmer MEF2" w:cs="Khmer MEF2"/>
                  <w:color w:val="0070C0"/>
                  <w:cs/>
                  <w:lang w:val="ca-ES"/>
                </w:rPr>
              </w:rPrChange>
            </w:rPr>
            <w:delText>អគ្គ</w:delText>
          </w:r>
        </w:del>
      </w:ins>
      <w:del w:id="14025" w:author="Voeun Kuyeng" w:date="2022-07-07T10:21:00Z">
        <w:r w:rsidR="006D6D24" w:rsidRPr="00E33574" w:rsidDel="00FE72E6">
          <w:rPr>
            <w:rFonts w:ascii="Khmer MEF2" w:hAnsi="Khmer MEF2" w:cs="Khmer MEF2"/>
            <w:sz w:val="24"/>
            <w:szCs w:val="24"/>
            <w:cs/>
            <w:lang w:val="ca-ES"/>
            <w:rPrChange w:id="14026" w:author="Kem Sereyboth" w:date="2023-07-19T16:59:00Z">
              <w:rPr>
                <w:rFonts w:ascii="Khmer MEF2" w:hAnsi="Khmer MEF2" w:cs="Khmer MEF2"/>
                <w:color w:val="0070C0"/>
                <w:cs/>
                <w:lang w:val="ca-ES"/>
              </w:rPr>
            </w:rPrChange>
          </w:rPr>
          <w:delText>បណ្ឌិតសភាចារ្យឧបនាយករដ្ឋមន្ត្រី</w:delText>
        </w:r>
        <w:r w:rsidR="006D6D24" w:rsidRPr="00E33574" w:rsidDel="00FE72E6">
          <w:rPr>
            <w:rFonts w:ascii="Khmer MEF2" w:hAnsi="Khmer MEF2" w:cs="Khmer MEF2"/>
            <w:sz w:val="24"/>
            <w:szCs w:val="24"/>
            <w:lang w:val="ca-ES"/>
            <w:rPrChange w:id="14027" w:author="Kem Sereyboth" w:date="2023-07-19T16:59:00Z">
              <w:rPr>
                <w:rFonts w:ascii="Khmer MEF2" w:hAnsi="Khmer MEF2" w:cs="Khmer MEF2"/>
                <w:color w:val="0070C0"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4028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និងជាប្រធាន</w:delText>
        </w:r>
        <w:r w:rsidR="006D6D24" w:rsidRPr="00E33574" w:rsidDel="00FE72E6">
          <w:rPr>
            <w:rFonts w:ascii="Khmer MEF1" w:hAnsi="Khmer MEF1" w:cs="Khmer MEF1"/>
            <w:sz w:val="24"/>
            <w:szCs w:val="24"/>
            <w:lang w:val="ca-ES"/>
            <w:rPrChange w:id="14029" w:author="Kem Sereyboth" w:date="2023-07-19T16:59:00Z">
              <w:rPr>
                <w:rFonts w:ascii="Khmer MEF1" w:hAnsi="Khmer MEF1" w:cs="Khmer MEF1"/>
                <w:color w:val="0070C0"/>
                <w:lang w:val="ca-ES"/>
              </w:rPr>
            </w:rPrChange>
          </w:rPr>
          <w:delText>​</w:delText>
        </w:r>
        <w:r w:rsidR="006D6D24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4030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ក្រុមប្រឹក្សា អ.ស.ហ.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4031" w:author="Kem Sereyboth" w:date="2023-07-19T16:59:00Z">
              <w:rPr>
                <w:rFonts w:ascii="!Khmer MEF1" w:hAnsi="!Khmer MEF1" w:cs="!Khmer MEF1"/>
                <w:color w:val="0070C0"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32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ចុះថ្ងៃទី</w:delText>
        </w:r>
        <w:r w:rsidR="00593082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33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៣០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4034" w:author="Kem Sereyboth" w:date="2023-07-19T16:59:00Z">
              <w:rPr>
                <w:rFonts w:ascii="!Khmer MEF1" w:hAnsi="!Khmer MEF1" w:cs="!Khmer MEF1"/>
                <w:color w:val="0070C0"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35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ខែ</w:delText>
        </w:r>
        <w:r w:rsidR="00593082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36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ឧសភា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4037" w:author="Kem Sereyboth" w:date="2023-07-19T16:59:00Z">
              <w:rPr>
                <w:rFonts w:ascii="!Khmer MEF1" w:hAnsi="!Khmer MEF1" w:cs="!Khmer MEF1"/>
                <w:color w:val="0070C0"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38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ឆ្នាំ២០២</w:delText>
        </w:r>
        <w:r w:rsidR="00593082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39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២</w:delText>
        </w:r>
        <w:r w:rsidR="00263A2E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40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 xml:space="preserve"> ស្តីពី</w:delText>
        </w:r>
        <w:r w:rsidR="005A5989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41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ការស្នើសុំ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4042" w:author="Kem Sereyboth" w:date="2023-07-19T16:59:00Z">
              <w:rPr>
                <w:rFonts w:ascii="!Khmer MEF1" w:hAnsi="!Khmer MEF1" w:cs="!Khmer MEF1"/>
                <w:color w:val="0070C0"/>
                <w:lang w:val="ca-ES"/>
              </w:rPr>
            </w:rPrChange>
          </w:rPr>
          <w:delText xml:space="preserve"> </w:delText>
        </w:r>
        <w:r w:rsidR="00E05373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43" w:author="Kem Sereyboth" w:date="2023-07-19T16:59:00Z">
              <w:rPr>
                <w:rFonts w:ascii="!Khmer MEF1" w:hAnsi="!Khmer MEF1" w:cs="!Khmer MEF1"/>
                <w:color w:val="0070C0"/>
                <w:spacing w:val="-2"/>
                <w:cs/>
                <w:lang w:val="ca-ES"/>
              </w:rPr>
            </w:rPrChange>
          </w:rPr>
          <w:delText>ផ្តល់កិច្ចសហការដល់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44" w:author="Kem Sereyboth" w:date="2023-07-19T16:59:00Z">
              <w:rPr>
                <w:rFonts w:ascii="!Khmer MEF1" w:hAnsi="!Khmer MEF1" w:cs="!Khmer MEF1"/>
                <w:color w:val="0070C0"/>
                <w:spacing w:val="-2"/>
                <w:cs/>
                <w:lang w:val="ca-ES"/>
              </w:rPr>
            </w:rPrChange>
          </w:rPr>
          <w:delText>អង្គភាពសវនកម្មផ្ទៃក្នុងនៃ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4045" w:author="Kem Sereyboth" w:date="2023-07-19T16:59:00Z">
              <w:rPr>
                <w:rFonts w:ascii="!Khmer MEF1" w:hAnsi="!Khmer MEF1" w:cs="!Khmer MEF1"/>
                <w:color w:val="0070C0"/>
                <w:spacing w:val="-2"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46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-2"/>
                <w:cs/>
                <w:lang w:val="ca-ES"/>
              </w:rPr>
            </w:rPrChange>
          </w:rPr>
          <w:delText>អ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4047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-2"/>
                <w:lang w:val="ca-ES"/>
              </w:rPr>
            </w:rPrChange>
          </w:rPr>
          <w:delText>.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48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-2"/>
                <w:cs/>
                <w:lang w:val="ca-ES"/>
              </w:rPr>
            </w:rPrChange>
          </w:rPr>
          <w:delText>ស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4049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-2"/>
                <w:lang w:val="ca-ES"/>
              </w:rPr>
            </w:rPrChange>
          </w:rPr>
          <w:delText>.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50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-2"/>
                <w:cs/>
                <w:lang w:val="ca-ES"/>
              </w:rPr>
            </w:rPrChange>
          </w:rPr>
          <w:delText>ហ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4051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-2"/>
                <w:lang w:val="ca-ES"/>
              </w:rPr>
            </w:rPrChange>
          </w:rPr>
          <w:delText xml:space="preserve">. </w:delText>
        </w:r>
        <w:r w:rsidR="00604805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52" w:author="Kem Sereyboth" w:date="2023-07-19T16:59:00Z">
              <w:rPr>
                <w:rFonts w:ascii="!Khmer MEF1" w:hAnsi="!Khmer MEF1" w:cs="!Khmer MEF1"/>
                <w:color w:val="0070C0"/>
                <w:spacing w:val="-2"/>
                <w:cs/>
                <w:lang w:val="ca-ES"/>
              </w:rPr>
            </w:rPrChange>
          </w:rPr>
          <w:delText>ក្នុងដំណើរការសវនកម្មឆ្នាំ២០២២</w:delText>
        </w:r>
        <w:r w:rsidR="006B0933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53" w:author="Kem Sereyboth" w:date="2023-07-19T16:59:00Z">
              <w:rPr>
                <w:rFonts w:ascii="!Khmer MEF1" w:hAnsi="!Khmer MEF1" w:cs="!Khmer MEF1"/>
                <w:color w:val="0070C0"/>
                <w:spacing w:val="-2"/>
                <w:cs/>
                <w:lang w:val="ca-ES"/>
              </w:rPr>
            </w:rPrChange>
          </w:rPr>
          <w:delText xml:space="preserve"> </w:delText>
        </w:r>
        <w:r w:rsidR="00854B92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54" w:author="Kem Sereyboth" w:date="2023-07-19T16:59:00Z">
              <w:rPr>
                <w:rFonts w:ascii="!Khmer MEF1" w:hAnsi="!Khmer MEF1" w:cs="!Khmer MEF1"/>
                <w:color w:val="0070C0"/>
                <w:spacing w:val="-2"/>
                <w:cs/>
                <w:lang w:val="ca-ES"/>
              </w:rPr>
            </w:rPrChange>
          </w:rPr>
          <w:delText>ក្រុម</w:delText>
        </w:r>
      </w:del>
      <w:ins w:id="14055" w:author="Sethvannak Sam" w:date="2022-07-04T15:07:00Z">
        <w:del w:id="14056" w:author="Voeun Kuyeng" w:date="2022-07-07T10:21:00Z">
          <w:r w:rsidR="002B1490" w:rsidRPr="00E33574" w:rsidDel="00FE72E6">
            <w:rPr>
              <w:rFonts w:ascii="!Khmer MEF1" w:hAnsi="!Khmer MEF1" w:cs="!Khmer MEF1"/>
              <w:spacing w:val="-2"/>
              <w:sz w:val="24"/>
              <w:szCs w:val="24"/>
              <w:cs/>
              <w:lang w:val="ca-ES"/>
              <w:rPrChange w:id="14057" w:author="Kem Sereyboth" w:date="2023-07-19T16:59:00Z">
                <w:rPr>
                  <w:rFonts w:ascii="!Khmer MEF1" w:hAnsi="!Khmer MEF1" w:cs="!Khmer MEF1"/>
                  <w:color w:val="0070C0"/>
                  <w:spacing w:val="-2"/>
                  <w:cs/>
                  <w:lang w:val="ca-ES"/>
                </w:rPr>
              </w:rPrChange>
            </w:rPr>
            <w:delText>ប្រតិភូ</w:delText>
          </w:r>
        </w:del>
      </w:ins>
      <w:del w:id="14058" w:author="Voeun Kuyeng" w:date="2022-07-07T10:21:00Z">
        <w:r w:rsidR="00854B92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59" w:author="Kem Sereyboth" w:date="2023-07-19T16:59:00Z">
              <w:rPr>
                <w:rFonts w:ascii="!Khmer MEF1" w:hAnsi="!Khmer MEF1" w:cs="!Khmer MEF1"/>
                <w:color w:val="0070C0"/>
                <w:spacing w:val="-2"/>
                <w:cs/>
                <w:lang w:val="ca-ES"/>
              </w:rPr>
            </w:rPrChange>
          </w:rPr>
          <w:delText>សវនក</w:delText>
        </w:r>
      </w:del>
      <w:ins w:id="14060" w:author="Sethvannak Sam" w:date="2022-07-04T15:07:00Z">
        <w:del w:id="14061" w:author="Voeun Kuyeng" w:date="2022-07-07T10:21:00Z">
          <w:r w:rsidR="002B1490" w:rsidRPr="00E33574" w:rsidDel="00FE72E6">
            <w:rPr>
              <w:rFonts w:ascii="!Khmer MEF1" w:hAnsi="!Khmer MEF1" w:cs="!Khmer MEF1"/>
              <w:spacing w:val="-2"/>
              <w:sz w:val="24"/>
              <w:szCs w:val="24"/>
              <w:cs/>
              <w:lang w:val="ca-ES"/>
              <w:rPrChange w:id="14062" w:author="Kem Sereyboth" w:date="2023-07-19T16:59:00Z">
                <w:rPr>
                  <w:rFonts w:ascii="!Khmer MEF1" w:hAnsi="!Khmer MEF1" w:cs="!Khmer MEF1"/>
                  <w:color w:val="0070C0"/>
                  <w:spacing w:val="-2"/>
                  <w:cs/>
                  <w:lang w:val="ca-ES"/>
                </w:rPr>
              </w:rPrChange>
            </w:rPr>
            <w:delText>ម្ម</w:delText>
          </w:r>
        </w:del>
      </w:ins>
      <w:del w:id="14063" w:author="Voeun Kuyeng" w:date="2022-07-07T10:21:00Z">
        <w:r w:rsidR="00854B92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4064" w:author="Kem Sereyboth" w:date="2023-07-19T16:59:00Z">
              <w:rPr>
                <w:rFonts w:ascii="!Khmer MEF1" w:hAnsi="!Khmer MEF1" w:cs="!Khmer MEF1"/>
                <w:color w:val="0070C0"/>
                <w:spacing w:val="-2"/>
                <w:cs/>
                <w:lang w:val="ca-ES"/>
              </w:rPr>
            </w:rPrChange>
          </w:rPr>
          <w:delText>រ</w:delText>
        </w:r>
        <w:r w:rsidR="00854B92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65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របស់អង្គភាពសវនកម្មផ្ទៃក្នុងនៃ</w:delText>
        </w:r>
        <w:r w:rsidR="00854B92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4066" w:author="Kem Sereyboth" w:date="2023-07-19T16:59:00Z">
              <w:rPr>
                <w:rFonts w:ascii="!Khmer MEF1" w:hAnsi="!Khmer MEF1" w:cs="!Khmer MEF1"/>
                <w:color w:val="0070C0"/>
                <w:lang w:val="ca-ES"/>
              </w:rPr>
            </w:rPrChange>
          </w:rPr>
          <w:delText xml:space="preserve"> </w:delText>
        </w:r>
        <w:r w:rsidR="00854B92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67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cs/>
                <w:lang w:val="ca-ES"/>
              </w:rPr>
            </w:rPrChange>
          </w:rPr>
          <w:delText>អ</w:delText>
        </w:r>
        <w:r w:rsidR="00854B92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4068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lang w:val="ca-ES"/>
              </w:rPr>
            </w:rPrChange>
          </w:rPr>
          <w:delText>.</w:delText>
        </w:r>
        <w:r w:rsidR="00854B92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69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cs/>
                <w:lang w:val="ca-ES"/>
              </w:rPr>
            </w:rPrChange>
          </w:rPr>
          <w:delText>ស</w:delText>
        </w:r>
        <w:r w:rsidR="00854B92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4070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lang w:val="ca-ES"/>
              </w:rPr>
            </w:rPrChange>
          </w:rPr>
          <w:delText>.</w:delText>
        </w:r>
        <w:r w:rsidR="00854B92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4071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cs/>
                <w:lang w:val="ca-ES"/>
              </w:rPr>
            </w:rPrChange>
          </w:rPr>
          <w:delText>ហ</w:delText>
        </w:r>
        <w:r w:rsidR="00854B92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4072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lang w:val="ca-ES"/>
              </w:rPr>
            </w:rPrChange>
          </w:rPr>
          <w:delText xml:space="preserve">. </w:delText>
        </w:r>
        <w:r w:rsidR="00854B92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4073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បាន</w:delText>
        </w:r>
        <w:r w:rsidR="00437F9B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4074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 xml:space="preserve">ចុះធ្វើសវនកម្មអនុលោមភាពលើអង្គភាពក្រោមឱវាទ អ.ស.ហ. </w:delText>
        </w:r>
      </w:del>
      <w:ins w:id="14075" w:author="Sethvannak Sam" w:date="2022-07-04T15:13:00Z">
        <w:del w:id="14076" w:author="Voeun Kuyeng" w:date="2022-07-07T10:21:00Z">
          <w:r w:rsidR="00CF3A5F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4077" w:author="Kem Sereyboth" w:date="2023-07-19T16:59:00Z">
                <w:rPr>
                  <w:rFonts w:ascii="Khmer MEF1" w:hAnsi="Khmer MEF1" w:cs="Khmer MEF1"/>
                  <w:b/>
                  <w:bCs/>
                  <w:color w:val="0070C0"/>
                  <w:cs/>
                  <w:lang w:val="ca-ES"/>
                </w:rPr>
              </w:rPrChange>
            </w:rPr>
            <w:delText>(</w:delText>
          </w:r>
        </w:del>
      </w:ins>
      <w:ins w:id="14078" w:author="Sethvannak Sam" w:date="2022-07-04T15:14:00Z">
        <w:del w:id="14079" w:author="Voeun Kuyeng" w:date="2022-07-07T10:21:00Z">
          <w:r w:rsidR="00CF3A5F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4080" w:author="Kem Sereyboth" w:date="2023-07-19T16:59:00Z">
                <w:rPr>
                  <w:rFonts w:ascii="Khmer MEF1" w:hAnsi="Khmer MEF1" w:cs="Khmer MEF1"/>
                  <w:b/>
                  <w:bCs/>
                  <w:color w:val="0070C0"/>
                  <w:cs/>
                  <w:lang w:val="ca-ES"/>
                </w:rPr>
              </w:rPrChange>
            </w:rPr>
            <w:delText>សវនដ្</w:delText>
          </w:r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4081" w:author="Kem Sereyboth" w:date="2023-07-19T16:59:00Z">
                <w:rPr>
                  <w:rFonts w:ascii="Khmer MEF1" w:hAnsi="Khmer MEF1" w:cs="Khmer MEF1"/>
                  <w:b/>
                  <w:bCs/>
                  <w:color w:val="0070C0"/>
                  <w:cs/>
                  <w:lang w:val="ca-ES"/>
                </w:rPr>
              </w:rPrChange>
            </w:rPr>
            <w:delText>ឋាន</w:delText>
          </w:r>
          <w:r w:rsidR="00CF3A5F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4082" w:author="Kem Sereyboth" w:date="2023-07-19T16:59:00Z">
                <w:rPr>
                  <w:rFonts w:ascii="Khmer MEF1" w:hAnsi="Khmer MEF1" w:cs="Khmer MEF1"/>
                  <w:b/>
                  <w:bCs/>
                  <w:color w:val="0070C0"/>
                  <w:cs/>
                  <w:lang w:val="ca-ES"/>
                </w:rPr>
              </w:rPrChange>
            </w:rPr>
            <w:delText>)</w:delText>
          </w:r>
        </w:del>
      </w:ins>
      <w:del w:id="14083" w:author="Voeun Kuyeng" w:date="2022-07-07T10:21:00Z">
        <w:r w:rsidR="00437F9B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4084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សម្រាប់ការិយបរិច្ឆេទឆ្នាំ២០២២ ​</w:delText>
        </w:r>
        <w:r w:rsidR="00854B92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4085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ដោយបាន</w:delText>
        </w:r>
        <w:r w:rsidR="00437F9B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4086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អនុវត្តចាប់ពី</w:delText>
        </w:r>
      </w:del>
      <w:ins w:id="14087" w:author="Sethvannak Sam" w:date="2022-07-04T15:15:00Z">
        <w:del w:id="14088" w:author="Voeun Kuyeng" w:date="2022-07-07T10:21:00Z"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4089" w:author="Kem Sereyboth" w:date="2023-07-19T16:59:00Z">
                <w:rPr>
                  <w:rFonts w:ascii="Khmer MEF1" w:hAnsi="Khmer MEF1" w:cs="Khmer MEF1"/>
                  <w:color w:val="0070C0"/>
                  <w:cs/>
                  <w:lang w:val="ca-ES"/>
                </w:rPr>
              </w:rPrChange>
            </w:rPr>
            <w:delText xml:space="preserve"> </w:delText>
          </w:r>
        </w:del>
      </w:ins>
      <w:del w:id="14090" w:author="Voeun Kuyeng" w:date="2022-07-07T10:21:00Z">
        <w:r w:rsidR="00437F9B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4091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ចុងត្រីមាសទី២​ រហូតដល់ត្រីមាសទី៣</w:delText>
        </w:r>
      </w:del>
      <w:ins w:id="14092" w:author="Sethvannak Sam" w:date="2022-07-04T15:14:00Z">
        <w:del w:id="14093" w:author="Voeun Kuyeng" w:date="2022-07-07T10:21:00Z"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4094" w:author="Kem Sereyboth" w:date="2023-07-19T16:59:00Z">
                <w:rPr>
                  <w:rFonts w:ascii="Khmer MEF1" w:hAnsi="Khmer MEF1" w:cs="Khmer MEF1"/>
                  <w:color w:val="0070C0"/>
                  <w:cs/>
                  <w:lang w:val="ca-ES"/>
                </w:rPr>
              </w:rPrChange>
            </w:rPr>
            <w:delText>(</w:delText>
          </w:r>
        </w:del>
      </w:ins>
      <w:ins w:id="14095" w:author="Sethvannak Sam" w:date="2022-07-04T15:15:00Z">
        <w:del w:id="14096" w:author="Voeun Kuyeng" w:date="2022-07-07T10:21:00Z"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4097" w:author="Kem Sereyboth" w:date="2023-07-19T16:59:00Z">
                <w:rPr>
                  <w:rFonts w:ascii="Khmer MEF1" w:hAnsi="Khmer MEF1" w:cs="Khmer MEF1"/>
                  <w:color w:val="0070C0"/>
                  <w:cs/>
                  <w:lang w:val="ca-ES"/>
                </w:rPr>
              </w:rPrChange>
            </w:rPr>
            <w:delText>ថ្ងៃទី ខែ ឆ្នាំ</w:delText>
          </w:r>
        </w:del>
      </w:ins>
      <w:ins w:id="14098" w:author="Sethvannak Sam" w:date="2022-07-04T15:16:00Z">
        <w:del w:id="14099" w:author="Voeun Kuyeng" w:date="2022-07-07T10:21:00Z"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4100" w:author="Kem Sereyboth" w:date="2023-07-19T16:59:00Z">
                <w:rPr>
                  <w:rFonts w:ascii="Khmer MEF1" w:hAnsi="Khmer MEF1" w:cs="Khmer MEF1"/>
                  <w:color w:val="0070C0"/>
                  <w:cs/>
                  <w:lang w:val="ca-ES"/>
                </w:rPr>
              </w:rPrChange>
            </w:rPr>
            <w:delText xml:space="preserve"> </w:delText>
          </w:r>
        </w:del>
      </w:ins>
      <w:ins w:id="14101" w:author="Sethvannak Sam" w:date="2022-07-04T15:14:00Z">
        <w:del w:id="14102" w:author="Voeun Kuyeng" w:date="2022-07-07T10:21:00Z"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4103" w:author="Kem Sereyboth" w:date="2023-07-19T16:59:00Z">
                <w:rPr>
                  <w:rFonts w:ascii="Khmer MEF1" w:hAnsi="Khmer MEF1" w:cs="Khmer MEF1"/>
                  <w:color w:val="0070C0"/>
                  <w:cs/>
                  <w:lang w:val="ca-ES"/>
                </w:rPr>
              </w:rPrChange>
            </w:rPr>
            <w:delText>)</w:delText>
          </w:r>
        </w:del>
      </w:ins>
      <w:ins w:id="14104" w:author="Sethvannak Sam" w:date="2022-07-04T15:15:00Z">
        <w:del w:id="14105" w:author="Voeun Kuyeng" w:date="2022-07-07T10:21:00Z"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4106" w:author="Kem Sereyboth" w:date="2023-07-19T16:59:00Z">
                <w:rPr>
                  <w:rFonts w:ascii="Khmer MEF1" w:hAnsi="Khmer MEF1" w:cs="Khmer MEF1"/>
                  <w:color w:val="0070C0"/>
                  <w:cs/>
                  <w:lang w:val="ca-ES"/>
                </w:rPr>
              </w:rPrChange>
            </w:rPr>
            <w:delText xml:space="preserve"> ដល់ (</w:delText>
          </w:r>
        </w:del>
      </w:ins>
      <w:ins w:id="14107" w:author="Sethvannak Sam" w:date="2022-07-04T15:16:00Z">
        <w:del w:id="14108" w:author="Voeun Kuyeng" w:date="2022-07-07T10:21:00Z"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4109" w:author="Kem Sereyboth" w:date="2023-07-19T16:59:00Z">
                <w:rPr>
                  <w:rFonts w:ascii="Khmer MEF1" w:hAnsi="Khmer MEF1" w:cs="Khmer MEF1"/>
                  <w:color w:val="0070C0"/>
                  <w:cs/>
                  <w:lang w:val="ca-ES"/>
                </w:rPr>
              </w:rPrChange>
            </w:rPr>
            <w:delText>ថ្ងៃទី ខែ ឆ្នាំ</w:delText>
          </w:r>
        </w:del>
      </w:ins>
      <w:ins w:id="14110" w:author="Sethvannak Sam" w:date="2022-07-04T15:15:00Z">
        <w:del w:id="14111" w:author="Voeun Kuyeng" w:date="2022-07-07T10:21:00Z"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4112" w:author="Kem Sereyboth" w:date="2023-07-19T16:59:00Z">
                <w:rPr>
                  <w:rFonts w:ascii="Khmer MEF1" w:hAnsi="Khmer MEF1" w:cs="Khmer MEF1"/>
                  <w:color w:val="0070C0"/>
                  <w:cs/>
                  <w:lang w:val="ca-ES"/>
                </w:rPr>
              </w:rPrChange>
            </w:rPr>
            <w:delText>)</w:delText>
          </w:r>
        </w:del>
      </w:ins>
      <w:del w:id="14113" w:author="Voeun Kuyeng" w:date="2022-07-07T10:21:00Z">
        <w:r w:rsidR="00437F9B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4114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។</w:delText>
        </w:r>
      </w:del>
    </w:p>
    <w:p w14:paraId="61A582B1" w14:textId="676D21E6" w:rsidR="006F67B9" w:rsidRPr="00E33574" w:rsidDel="00FE72E6" w:rsidRDefault="00437F9B">
      <w:pPr>
        <w:spacing w:after="120" w:line="240" w:lineRule="auto"/>
        <w:jc w:val="both"/>
        <w:rPr>
          <w:del w:id="14115" w:author="Voeun Kuyeng" w:date="2022-07-07T10:21:00Z"/>
          <w:rFonts w:ascii="Khmer MEF1" w:hAnsi="Khmer MEF1" w:cs="Khmer MEF1"/>
          <w:sz w:val="24"/>
          <w:szCs w:val="24"/>
          <w:lang w:val="ca-ES"/>
          <w:rPrChange w:id="14116" w:author="Kem Sereyboth" w:date="2023-07-19T16:59:00Z">
            <w:rPr>
              <w:del w:id="14117" w:author="Voeun Kuyeng" w:date="2022-07-07T10:21:00Z"/>
              <w:rFonts w:ascii="Khmer MEF1" w:hAnsi="Khmer MEF1" w:cs="Khmer MEF1"/>
            </w:rPr>
          </w:rPrChange>
        </w:rPr>
        <w:pPrChange w:id="14118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del w:id="14119" w:author="Voeun Kuyeng" w:date="2022-07-07T10:21:00Z">
        <w:r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4120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Khmer MEF1" w:hAnsi="Khmer MEF1" w:cs="Khmer MEF1"/>
            <w:sz w:val="24"/>
            <w:szCs w:val="24"/>
            <w:lang w:val="ca-ES"/>
            <w:rPrChange w:id="14121" w:author="Kem Sereyboth" w:date="2023-07-19T16:59:00Z">
              <w:rPr>
                <w:rFonts w:ascii="Khmer MEF1" w:hAnsi="Khmer MEF1" w:cs="Khmer MEF1"/>
              </w:rPr>
            </w:rPrChange>
          </w:rPr>
          <w:delText>[</w:delText>
        </w:r>
        <w:r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4122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................................................</w:delText>
        </w:r>
        <w:r w:rsidRPr="00E33574" w:rsidDel="00FE72E6">
          <w:rPr>
            <w:rFonts w:ascii="Khmer MEF1" w:hAnsi="Khmer MEF1" w:cs="Khmer MEF1"/>
            <w:sz w:val="24"/>
            <w:szCs w:val="24"/>
            <w:lang w:val="ca-ES"/>
            <w:rPrChange w:id="14123" w:author="Kem Sereyboth" w:date="2023-07-19T16:59:00Z">
              <w:rPr>
                <w:rFonts w:ascii="Khmer MEF1" w:hAnsi="Khmer MEF1" w:cs="Khmer MEF1"/>
              </w:rPr>
            </w:rPrChange>
          </w:rPr>
          <w:delText>]</w:delText>
        </w:r>
      </w:del>
    </w:p>
    <w:p w14:paraId="4B08003E" w14:textId="623E994C" w:rsidR="00156A9C" w:rsidRPr="00E33574" w:rsidDel="00621EA3" w:rsidRDefault="00156A9C">
      <w:pPr>
        <w:spacing w:after="120" w:line="240" w:lineRule="auto"/>
        <w:jc w:val="both"/>
        <w:rPr>
          <w:del w:id="14124" w:author="Voeun Kuyeng" w:date="2022-07-20T16:41:00Z"/>
          <w:rFonts w:ascii="Khmer MEF2" w:hAnsi="Khmer MEF2" w:cs="Khmer MEF2"/>
          <w:sz w:val="24"/>
          <w:szCs w:val="24"/>
          <w:lang w:val="ca-ES"/>
        </w:rPr>
        <w:pPrChange w:id="14125" w:author="Un Seakamey" w:date="2022-09-23T09:01:00Z">
          <w:pPr>
            <w:spacing w:after="0" w:line="240" w:lineRule="auto"/>
            <w:ind w:firstLine="720"/>
          </w:pPr>
        </w:pPrChange>
      </w:pPr>
    </w:p>
    <w:p w14:paraId="1A99C32B" w14:textId="5BE4CBB5" w:rsidR="00FF1C62" w:rsidRPr="00E33574" w:rsidDel="00326DD9" w:rsidRDefault="00FF1C62">
      <w:pPr>
        <w:spacing w:after="120" w:line="240" w:lineRule="auto"/>
        <w:jc w:val="both"/>
        <w:rPr>
          <w:del w:id="14126" w:author="Voeun Kuyeng" w:date="2022-07-20T16:41:00Z"/>
          <w:rFonts w:ascii="Khmer MEF2" w:hAnsi="Khmer MEF2" w:cs="Khmer MEF2"/>
          <w:sz w:val="24"/>
          <w:szCs w:val="24"/>
          <w:lang w:val="ca-ES"/>
          <w:rPrChange w:id="14127" w:author="Kem Sereyboth" w:date="2023-07-19T16:59:00Z">
            <w:rPr>
              <w:del w:id="14128" w:author="Voeun Kuyeng" w:date="2022-07-20T16:41:00Z"/>
              <w:rFonts w:ascii="Khmer MEF2" w:hAnsi="Khmer MEF2" w:cs="Khmer MEF2"/>
              <w:sz w:val="10"/>
              <w:szCs w:val="10"/>
              <w:lang w:val="ca-ES"/>
            </w:rPr>
          </w:rPrChange>
        </w:rPr>
        <w:pPrChange w:id="14129" w:author="Un Seakamey" w:date="2022-09-23T09:01:00Z">
          <w:pPr>
            <w:spacing w:after="0" w:line="240" w:lineRule="auto"/>
            <w:ind w:firstLine="720"/>
          </w:pPr>
        </w:pPrChange>
      </w:pPr>
    </w:p>
    <w:p w14:paraId="5C22E6E7" w14:textId="3345F8D9" w:rsidR="00FF1C62" w:rsidRPr="00E33574" w:rsidDel="0044093F" w:rsidRDefault="00FF1C62">
      <w:pPr>
        <w:spacing w:after="120" w:line="240" w:lineRule="auto"/>
        <w:jc w:val="both"/>
        <w:rPr>
          <w:ins w:id="14130" w:author="Sethvannak Sam" w:date="2022-07-07T15:54:00Z"/>
          <w:del w:id="14131" w:author="Voeun Kuyeng" w:date="2022-08-18T18:06:00Z"/>
          <w:rFonts w:ascii="Khmer MEF2" w:hAnsi="Khmer MEF2" w:cs="Khmer MEF2"/>
          <w:sz w:val="24"/>
          <w:szCs w:val="24"/>
          <w:lang w:val="ca-ES"/>
        </w:rPr>
        <w:pPrChange w:id="14132" w:author="Un Seakamey" w:date="2022-09-23T09:01:00Z">
          <w:pPr>
            <w:spacing w:after="0" w:line="240" w:lineRule="auto"/>
            <w:ind w:firstLine="720"/>
          </w:pPr>
        </w:pPrChange>
      </w:pPr>
    </w:p>
    <w:p w14:paraId="0CFE16F4" w14:textId="428AD07E" w:rsidR="00B5594E" w:rsidRPr="00E33574" w:rsidDel="00F226D0" w:rsidRDefault="000722A6">
      <w:pPr>
        <w:spacing w:after="120" w:line="240" w:lineRule="auto"/>
        <w:ind w:firstLine="720"/>
        <w:jc w:val="both"/>
        <w:rPr>
          <w:del w:id="14133" w:author="Voeun Kuyeng" w:date="2022-08-31T11:06:00Z"/>
          <w:rFonts w:ascii="Khmer MEF2" w:hAnsi="Khmer MEF2" w:cs="Khmer MEF2"/>
          <w:sz w:val="24"/>
          <w:szCs w:val="24"/>
          <w:lang w:val="ca-ES"/>
        </w:rPr>
        <w:pPrChange w:id="14134" w:author="Un Seakamey" w:date="2022-09-23T09:01:00Z">
          <w:pPr>
            <w:spacing w:after="0" w:line="240" w:lineRule="auto"/>
            <w:ind w:firstLine="720"/>
          </w:pPr>
        </w:pPrChange>
      </w:pPr>
      <w:del w:id="14135" w:author="Voeun Kuyeng" w:date="2022-08-31T11:06:00Z">
        <w:r w:rsidRPr="00E33574" w:rsidDel="00F226D0">
          <w:rPr>
            <w:rFonts w:ascii="Khmer MEF2" w:hAnsi="Khmer MEF2" w:cs="Khmer MEF2"/>
            <w:sz w:val="24"/>
            <w:szCs w:val="24"/>
            <w:cs/>
            <w:lang w:val="ca-ES"/>
          </w:rPr>
          <w:delText>៣.</w:delText>
        </w:r>
        <w:r w:rsidR="000A1131" w:rsidRPr="00E33574" w:rsidDel="00F226D0">
          <w:rPr>
            <w:rFonts w:ascii="Khmer MEF2" w:hAnsi="Khmer MEF2" w:cs="Khmer MEF2"/>
            <w:sz w:val="24"/>
            <w:szCs w:val="24"/>
            <w:cs/>
          </w:rPr>
          <w:delText>ព័ត៌មានអំពី</w:delText>
        </w:r>
        <w:r w:rsidR="00B5594E" w:rsidRPr="00E33574" w:rsidDel="00F226D0">
          <w:rPr>
            <w:rFonts w:ascii="Khmer MEF2" w:hAnsi="Khmer MEF2" w:cs="Khmer MEF2"/>
            <w:sz w:val="24"/>
            <w:szCs w:val="24"/>
            <w:cs/>
          </w:rPr>
          <w:delText>សវនដ្ឋាន</w:delText>
        </w:r>
      </w:del>
    </w:p>
    <w:p w14:paraId="64707C22" w14:textId="3E4D8777" w:rsidR="00CF022C" w:rsidRPr="00970554" w:rsidDel="00F226D0" w:rsidRDefault="00B5594E">
      <w:pPr>
        <w:pStyle w:val="NormalWeb"/>
        <w:spacing w:before="0" w:beforeAutospacing="0" w:after="120" w:afterAutospacing="0"/>
        <w:ind w:firstLine="720"/>
        <w:jc w:val="both"/>
        <w:rPr>
          <w:ins w:id="14136" w:author="Sethvannak Sam" w:date="2022-07-05T10:52:00Z"/>
          <w:del w:id="14137" w:author="Voeun Kuyeng" w:date="2022-08-31T11:06:00Z"/>
          <w:rFonts w:ascii="Khmer MEF1" w:hAnsi="Khmer MEF1" w:cs="Khmer MEF1"/>
          <w:cs/>
          <w:lang w:val="ca-ES"/>
        </w:rPr>
        <w:pPrChange w:id="14138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del w:id="14139" w:author="Voeun Kuyeng" w:date="2022-07-20T16:44:00Z">
        <w:r w:rsidRPr="00970554" w:rsidDel="00DF6286">
          <w:rPr>
            <w:rFonts w:ascii="Khmer MEF1" w:hAnsi="Khmer MEF1" w:cs="Khmer MEF1"/>
            <w:lang w:val="ca-ES"/>
          </w:rPr>
          <w:tab/>
        </w:r>
      </w:del>
      <w:del w:id="14140" w:author="Voeun Kuyeng" w:date="2022-08-31T11:06:00Z">
        <w:r w:rsidR="00A90CBC" w:rsidRPr="00970554" w:rsidDel="00F226D0">
          <w:rPr>
            <w:rFonts w:ascii="Khmer MEF1" w:hAnsi="Khmer MEF1" w:cs="Khmer MEF1"/>
            <w:cs/>
            <w:lang w:val="ca-ES"/>
          </w:rPr>
          <w:delText>សវនករទទួលបន្ទុក</w:delText>
        </w:r>
        <w:r w:rsidR="00852356" w:rsidRPr="00970554" w:rsidDel="00F226D0">
          <w:rPr>
            <w:rFonts w:ascii="Khmer MEF1" w:hAnsi="Khmer MEF1" w:cs="Khmer MEF1"/>
            <w:cs/>
            <w:lang w:val="ca-ES"/>
          </w:rPr>
          <w:delText>អាច</w:delText>
        </w:r>
        <w:r w:rsidR="005F190D" w:rsidRPr="00970554" w:rsidDel="00F226D0">
          <w:rPr>
            <w:rFonts w:ascii="Khmer MEF1" w:hAnsi="Khmer MEF1" w:cs="Khmer MEF1"/>
            <w:cs/>
            <w:lang w:val="ca-ES"/>
          </w:rPr>
          <w:delText>រៀបរាប់អំពីទិដ្ឋភាពទូទៅរបស់សវនដ្ឋាន ដូចជា សាវតា មុខងារ តួនាទី ភារកិច្ចសំខាន់ៗ</w:delText>
        </w:r>
        <w:r w:rsidR="00852356" w:rsidRPr="00970554" w:rsidDel="00F226D0">
          <w:rPr>
            <w:rFonts w:ascii="Khmer MEF1" w:hAnsi="Khmer MEF1" w:cs="Khmer MEF1"/>
            <w:cs/>
            <w:lang w:val="ca-ES"/>
          </w:rPr>
          <w:delText xml:space="preserve"> រចនាសម្ព័ន្ធនិងធនធានមនុស្ស </w:delText>
        </w:r>
        <w:r w:rsidR="007322C3" w:rsidRPr="00970554" w:rsidDel="00F226D0">
          <w:rPr>
            <w:rFonts w:ascii="Khmer MEF1" w:hAnsi="Khmer MEF1" w:cs="Khmer MEF1"/>
            <w:cs/>
            <w:lang w:val="ca-ES"/>
          </w:rPr>
          <w:delText>និងប្រភពធនធាន ចំណូល ចំណាយ</w:delText>
        </w:r>
        <w:r w:rsidR="00D2216A" w:rsidRPr="00970554" w:rsidDel="00F226D0">
          <w:rPr>
            <w:rFonts w:ascii="Khmer MEF1" w:hAnsi="Khmer MEF1" w:cs="Khmer MEF1"/>
            <w:cs/>
            <w:lang w:val="ca-ES"/>
          </w:rPr>
          <w:delText>សរុប</w:delText>
        </w:r>
        <w:r w:rsidR="00C16774" w:rsidRPr="00970554" w:rsidDel="00F226D0">
          <w:rPr>
            <w:rFonts w:ascii="Khmer MEF1" w:hAnsi="Khmer MEF1" w:cs="Khmer MEF1"/>
            <w:cs/>
            <w:lang w:val="ca-ES"/>
          </w:rPr>
          <w:delText xml:space="preserve"> ជាដើម</w:delText>
        </w:r>
        <w:r w:rsidR="007322C3" w:rsidRPr="00970554" w:rsidDel="00F226D0">
          <w:rPr>
            <w:rFonts w:ascii="Khmer MEF1" w:hAnsi="Khmer MEF1" w:cs="Khmer MEF1"/>
            <w:cs/>
            <w:lang w:val="ca-ES"/>
          </w:rPr>
          <w:delText>។</w:delText>
        </w:r>
      </w:del>
      <w:ins w:id="14141" w:author="Sethvannak Sam" w:date="2022-08-17T15:34:00Z">
        <w:del w:id="14142" w:author="Voeun Kuyeng" w:date="2022-08-31T11:06:00Z">
          <w:r w:rsidR="006B41D6" w:rsidRPr="00E33574" w:rsidDel="00F226D0">
            <w:rPr>
              <w:rFonts w:ascii="Khmer MEF1" w:hAnsi="Khmer MEF1" w:cs="Khmer MEF1"/>
              <w:cs/>
              <w:lang w:val="ca-ES"/>
              <w:rPrChange w:id="14143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ក១</w:delText>
          </w:r>
          <w:r w:rsidR="006B41D6" w:rsidRPr="00970554" w:rsidDel="00F226D0">
            <w:rPr>
              <w:rFonts w:ascii="Khmer MEF1" w:hAnsi="Khmer MEF1" w:cs="Khmer MEF1"/>
              <w:cs/>
              <w:lang w:val="ca-ES"/>
            </w:rPr>
            <w:delText>១</w:delText>
          </w:r>
          <w:r w:rsidR="006B41D6" w:rsidRPr="00E33574" w:rsidDel="00F226D0">
            <w:rPr>
              <w:rFonts w:ascii="Khmer MEF1" w:hAnsi="Khmer MEF1" w:cs="Khmer MEF1"/>
              <w:cs/>
              <w:lang w:val="ca-ES"/>
              <w:rPrChange w:id="14144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ខ២</w:delText>
          </w:r>
          <w:r w:rsidR="006B41D6" w:rsidRPr="00970554" w:rsidDel="00F226D0">
            <w:rPr>
              <w:rFonts w:ascii="Khmer MEF1" w:hAnsi="Khmer MEF1" w:cs="Khmer MEF1"/>
              <w:spacing w:val="-8"/>
              <w:cs/>
              <w:lang w:val="ca-ES"/>
            </w:rPr>
            <w:delText>២</w:delText>
          </w:r>
        </w:del>
      </w:ins>
    </w:p>
    <w:p w14:paraId="76790450" w14:textId="30E5BA56" w:rsidR="00476741" w:rsidRPr="00E33574" w:rsidDel="00F226D0" w:rsidRDefault="00476741">
      <w:pPr>
        <w:spacing w:after="120" w:line="240" w:lineRule="auto"/>
        <w:ind w:firstLine="720"/>
        <w:jc w:val="both"/>
        <w:rPr>
          <w:ins w:id="14145" w:author="Sethvannak Sam" w:date="2022-07-04T15:22:00Z"/>
          <w:del w:id="14146" w:author="Voeun Kuyeng" w:date="2022-08-31T11:06:00Z"/>
          <w:rFonts w:ascii="Khmer MEF1" w:hAnsi="Khmer MEF1" w:cs="Khmer MEF1"/>
          <w:sz w:val="24"/>
          <w:szCs w:val="24"/>
          <w:lang w:val="ca-ES"/>
          <w:rPrChange w:id="14147" w:author="Kem Sereyboth" w:date="2023-07-19T16:59:00Z">
            <w:rPr>
              <w:ins w:id="14148" w:author="Sethvannak Sam" w:date="2022-07-04T15:22:00Z"/>
              <w:del w:id="14149" w:author="Voeun Kuyeng" w:date="2022-08-31T11:06:00Z"/>
              <w:rFonts w:ascii="Khmer MEF1" w:hAnsi="Khmer MEF1" w:cs="Khmer MEF1"/>
              <w:color w:val="000000"/>
              <w:spacing w:val="-16"/>
              <w:sz w:val="24"/>
              <w:szCs w:val="24"/>
              <w:lang w:val="ca-ES"/>
            </w:rPr>
          </w:rPrChange>
        </w:rPr>
        <w:pPrChange w:id="14150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ins w:id="14151" w:author="Sethvannak Sam" w:date="2022-07-04T15:22:00Z">
        <w:del w:id="14152" w:author="Voeun Kuyeng" w:date="2022-07-07T10:29:00Z"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rPrChange w:id="14153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 xml:space="preserve">ន.ធ.ក. </w:delText>
          </w:r>
        </w:del>
        <w:del w:id="14154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155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>មានរចនាសម្ព័ន្ធគ្រប់គ្រងដូច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156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  <w:lang w:val="ca-ES"/>
                </w:rPr>
              </w:rPrChange>
            </w:rPr>
            <w:delText>ជា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157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14158" w:author="Voeun Kuyeng" w:date="2022-07-07T10:29:00Z"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rPrChange w:id="14159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ឯកឧត្តម ប៊ូ ច័ន្ទភីរូ</w:delText>
          </w:r>
        </w:del>
        <w:del w:id="14160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161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162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>ជាអគ្គនាយក</w:delText>
          </w:r>
        </w:del>
      </w:ins>
      <w:ins w:id="14163" w:author="Sethvannak Sam" w:date="2022-07-07T15:59:00Z">
        <w:del w:id="14164" w:author="Voeun Kuyeng" w:date="2022-08-31T11:06:00Z">
          <w:r w:rsidR="00604906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165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/អគ្គលេខាធិការ</w:delText>
          </w:r>
        </w:del>
      </w:ins>
      <w:ins w:id="14166" w:author="Sethvannak Sam" w:date="2022-07-04T15:22:00Z">
        <w:del w:id="14167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168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169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170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>អគ្គនាយករង</w:delText>
          </w:r>
        </w:del>
      </w:ins>
      <w:ins w:id="14171" w:author="Sethvannak Sam" w:date="2022-07-07T16:00:00Z">
        <w:del w:id="14172" w:author="Voeun Kuyeng" w:date="2022-08-31T11:06:00Z">
          <w:r w:rsidR="00604906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173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/អគ្គលេខាធិការរង</w:delText>
          </w:r>
        </w:del>
      </w:ins>
      <w:ins w:id="14174" w:author="Sethvannak Sam" w:date="2022-07-04T15:22:00Z">
        <w:del w:id="14175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176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>ចំនួន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177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4178" w:author="Sethvannak Sam" w:date="2022-07-07T15:58:00Z">
        <w:del w:id="14179" w:author="Voeun Kuyeng" w:date="2022-08-31T11:06:00Z">
          <w:r w:rsidR="00FF1C62" w:rsidRPr="00E33574" w:rsidDel="00F226D0">
            <w:rPr>
              <w:rFonts w:ascii="Khmer MEF1" w:hAnsi="Khmer MEF1" w:cs="Khmer MEF1"/>
              <w:sz w:val="24"/>
              <w:szCs w:val="24"/>
              <w:cs/>
              <w:rPrChange w:id="14180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...</w:delText>
          </w:r>
        </w:del>
      </w:ins>
      <w:ins w:id="14181" w:author="Sethvannak Sam" w:date="2022-07-04T15:22:00Z">
        <w:del w:id="14182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rPrChange w:id="14183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 xml:space="preserve"> រូប 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4184" w:author="Kem Sereyboth" w:date="2023-07-19T16:59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គឺ</w:delText>
          </w:r>
        </w:del>
        <w:del w:id="14185" w:author="Voeun Kuyeng" w:date="2022-07-07T10:30:00Z">
          <w:r w:rsidRPr="00E33574" w:rsidDel="006575FC">
            <w:rPr>
              <w:rFonts w:ascii="Khmer MEF1" w:hAnsi="Khmer MEF1" w:cs="Khmer MEF1"/>
              <w:sz w:val="24"/>
              <w:szCs w:val="24"/>
              <w:cs/>
            </w:rPr>
            <w:delText xml:space="preserve">លោកស្រី </w:delText>
          </w:r>
          <w:r w:rsidRPr="00E33574" w:rsidDel="006575FC">
            <w:rPr>
              <w:rFonts w:ascii="Khmer MEF1" w:hAnsi="Khmer MEF1" w:cs="Khmer MEF1"/>
              <w:sz w:val="24"/>
              <w:szCs w:val="24"/>
              <w:cs/>
              <w:rPrChange w:id="1418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 xml:space="preserve">ហោ សុវឌ្ឍនា </w:delText>
          </w:r>
        </w:del>
        <w:del w:id="14187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rPrChange w:id="14188" w:author="Kem Sereyboth" w:date="2023-07-19T16:59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cs/>
                </w:rPr>
              </w:rPrChange>
            </w:rPr>
            <w:delText>និង</w:delText>
          </w:r>
        </w:del>
        <w:del w:id="14189" w:author="Voeun Kuyeng" w:date="2022-07-07T10:30:00Z"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លោកស្រី </w:delText>
          </w:r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  <w:rPrChange w:id="1419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តាន់ លីនណា </w:delText>
          </w:r>
        </w:del>
        <w:del w:id="14191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4192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  <w:lang w:val="ca-ES"/>
                </w:rPr>
              </w:rPrChange>
            </w:rPr>
            <w:delText>និងមាន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rPrChange w:id="14193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>នាយកដ្ឋាន</w:delText>
          </w:r>
        </w:del>
      </w:ins>
      <w:ins w:id="14194" w:author="Sethvannak Sam" w:date="2022-07-07T16:00:00Z">
        <w:del w:id="14195" w:author="Voeun Kuyeng" w:date="2022-08-31T11:06:00Z">
          <w:r w:rsidR="00604906" w:rsidRPr="00E33574" w:rsidDel="00F226D0">
            <w:rPr>
              <w:rFonts w:ascii="Khmer MEF1" w:hAnsi="Khmer MEF1" w:cs="Khmer MEF1"/>
              <w:sz w:val="24"/>
              <w:szCs w:val="24"/>
              <w:cs/>
              <w:rPrChange w:id="14196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>/មជ្ឈមណ្ឌល</w:delText>
          </w:r>
        </w:del>
      </w:ins>
      <w:ins w:id="14197" w:author="Sethvannak Sam" w:date="2022-07-04T15:22:00Z">
        <w:del w:id="14198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rPrChange w:id="14199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>ចំណុះចំនួន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4200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14201" w:author="Voeun Kuyeng" w:date="2022-07-07T10:30:00Z"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  <w:rPrChange w:id="14202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៥</w:delText>
          </w:r>
        </w:del>
        <w:del w:id="14203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4204" w:author="Kem Sereyboth" w:date="2023-07-19T16:59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គឺ​៖</w:delText>
          </w:r>
        </w:del>
      </w:ins>
    </w:p>
    <w:p w14:paraId="1BA773AA" w14:textId="5D082BA9" w:rsidR="00476741" w:rsidRPr="00E33574" w:rsidDel="00F226D0" w:rsidRDefault="00476741">
      <w:pPr>
        <w:spacing w:after="120" w:line="240" w:lineRule="auto"/>
        <w:ind w:firstLine="720"/>
        <w:jc w:val="both"/>
        <w:rPr>
          <w:ins w:id="14205" w:author="Sethvannak Sam" w:date="2022-07-04T15:22:00Z"/>
          <w:del w:id="14206" w:author="Voeun Kuyeng" w:date="2022-08-31T11:06:00Z"/>
          <w:rFonts w:ascii="Khmer MEF1" w:hAnsi="Khmer MEF1" w:cs="Khmer MEF1"/>
          <w:spacing w:val="-4"/>
          <w:sz w:val="24"/>
          <w:szCs w:val="24"/>
          <w:lang w:val="ca-ES"/>
        </w:rPr>
        <w:pPrChange w:id="14207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ins w:id="14208" w:author="Sethvannak Sam" w:date="2022-07-04T15:22:00Z">
        <w:del w:id="14209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4210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នាយកដ្ឋាន</w:delText>
          </w:r>
        </w:del>
        <w:del w:id="14211" w:author="Voeun Kuyeng" w:date="2022-07-07T10:30:00Z"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កិច្ចការទូទៅ</w:delText>
          </w:r>
        </w:del>
      </w:ins>
      <w:ins w:id="14212" w:author="Sethvannak Sam" w:date="2022-07-26T16:16:00Z">
        <w:del w:id="14213" w:author="Voeun Kuyeng" w:date="2022-08-31T11:06:00Z">
          <w:r w:rsidR="00204D35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ដឹកនាំដោយ </w:delText>
          </w:r>
        </w:del>
      </w:ins>
      <w:ins w:id="14214" w:author="Sethvannak Sam" w:date="2022-07-26T16:17:00Z">
        <w:del w:id="14215" w:author="Voeun Kuyeng" w:date="2022-08-31T11:06:00Z">
          <w:r w:rsidR="00204D35" w:rsidRPr="00E33574" w:rsidDel="00F226D0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>[</w:delText>
          </w:r>
          <w:r w:rsidR="00204D35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216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ឈ្មោះ</w:delText>
          </w:r>
          <w:r w:rsidR="00204D35" w:rsidRPr="00E33574" w:rsidDel="00F226D0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>]</w:delText>
          </w:r>
        </w:del>
      </w:ins>
      <w:ins w:id="14217" w:author="Sethvannak Sam" w:date="2022-07-26T16:16:00Z">
        <w:del w:id="14218" w:author="Voeun Kuyeng" w:date="2022-08-31T11:06:00Z">
          <w:r w:rsidR="00204D35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.......</w:delText>
          </w:r>
        </w:del>
      </w:ins>
      <w:ins w:id="14219" w:author="Sethvannak Sam" w:date="2022-07-04T15:22:00Z">
        <w:del w:id="14220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មានការិយាល័យចំនួន </w:delText>
          </w:r>
        </w:del>
        <w:del w:id="14221" w:author="Voeun Kuyeng" w:date="2022-07-07T10:30:00Z"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៤</w:delText>
          </w:r>
        </w:del>
        <w:del w:id="14222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គឺការិយាល័យ</w:delText>
          </w:r>
        </w:del>
        <w:del w:id="14223" w:author="Voeun Kuyeng" w:date="2022-07-07T10:30:00Z"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រដ្ឋបាល</w:delText>
          </w:r>
        </w:del>
        <w:del w:id="14224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ការិយាល័យ</w:delText>
          </w:r>
        </w:del>
        <w:del w:id="14225" w:author="Voeun Kuyeng" w:date="2022-07-07T10:30:00Z"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គណនេយ្យ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 xml:space="preserve"> </w:delText>
          </w:r>
        </w:del>
        <w:del w:id="14226" w:author="Voeun Kuyeng" w:date="2022-07-07T10:31:00Z"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ការិយាល័យធនធានមនុស្ស</w:delText>
          </w:r>
        </w:del>
        <w:del w:id="14227" w:author="Voeun Kuyeng" w:date="2022-08-31T11:06:00Z">
          <w:r w:rsidRPr="00E33574" w:rsidDel="00F226D0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 xml:space="preserve"> និងការិយាល័យ</w:delText>
          </w:r>
        </w:del>
        <w:del w:id="14228" w:author="Voeun Kuyeng" w:date="2022-07-07T10:31:00Z"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ទំនាក់ទំនងសាធារណៈ។</w:delText>
          </w:r>
        </w:del>
      </w:ins>
    </w:p>
    <w:p w14:paraId="105A4EEE" w14:textId="555D942C" w:rsidR="00204D35" w:rsidRPr="00E33574" w:rsidDel="00F226D0" w:rsidRDefault="00204D35">
      <w:pPr>
        <w:spacing w:after="120" w:line="240" w:lineRule="auto"/>
        <w:ind w:firstLine="720"/>
        <w:jc w:val="both"/>
        <w:rPr>
          <w:ins w:id="14229" w:author="Sethvannak Sam" w:date="2022-07-26T16:17:00Z"/>
          <w:del w:id="14230" w:author="Voeun Kuyeng" w:date="2022-08-31T11:06:00Z"/>
          <w:rFonts w:ascii="Khmer MEF1" w:hAnsi="Khmer MEF1" w:cs="Khmer MEF1"/>
          <w:spacing w:val="-4"/>
          <w:sz w:val="24"/>
          <w:szCs w:val="24"/>
          <w:lang w:val="ca-ES"/>
        </w:rPr>
        <w:pPrChange w:id="14231" w:author="Un Seakamey" w:date="2022-09-23T09:01:00Z">
          <w:pPr>
            <w:spacing w:after="0" w:line="250" w:lineRule="auto"/>
            <w:ind w:firstLine="720"/>
            <w:jc w:val="both"/>
          </w:pPr>
        </w:pPrChange>
      </w:pPr>
      <w:ins w:id="14232" w:author="Sethvannak Sam" w:date="2022-07-26T16:17:00Z">
        <w:del w:id="14233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នាយកដ្ឋាន.......... ដឹកនាំដោយ 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>[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234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ឈ្មោះ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>]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....... មានការិយាល័យចំនួន ...... គឺការិយាល័យ............ ការិយាល័យ..........</w:delText>
          </w:r>
          <w:r w:rsidRPr="00E33574" w:rsidDel="00F226D0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 xml:space="preserve"> និងការិយាល័យ.................។</w:delText>
          </w:r>
        </w:del>
      </w:ins>
    </w:p>
    <w:p w14:paraId="020D0B51" w14:textId="4E90395F" w:rsidR="00476741" w:rsidRPr="00E33574" w:rsidDel="006575FC" w:rsidRDefault="00476741">
      <w:pPr>
        <w:spacing w:after="120" w:line="240" w:lineRule="auto"/>
        <w:ind w:firstLine="720"/>
        <w:jc w:val="both"/>
        <w:rPr>
          <w:ins w:id="14235" w:author="Sethvannak Sam" w:date="2022-07-04T15:22:00Z"/>
          <w:del w:id="14236" w:author="Voeun Kuyeng" w:date="2022-07-07T10:31:00Z"/>
          <w:rFonts w:ascii="Khmer MEF1" w:hAnsi="Khmer MEF1" w:cs="Khmer MEF1"/>
          <w:sz w:val="24"/>
          <w:szCs w:val="24"/>
          <w:cs/>
          <w:lang w:val="ca-ES"/>
        </w:rPr>
        <w:pPrChange w:id="14237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ins w:id="14238" w:author="Sethvannak Sam" w:date="2022-07-04T15:22:00Z">
        <w:del w:id="14239" w:author="Voeun Kuyeng" w:date="2022-07-07T10:31:00Z">
          <w:r w:rsidRPr="00E33574" w:rsidDel="006575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២.នាយកដ្ឋានគ្រប់គ្រងអាជ្ញាបណ្ណ និងកិច្ចការគតិយុត្ត មានការិ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ចំនួន ៣ គឺ</w:delText>
          </w:r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delText>គ្រប់គ្រងអាជ្ញាបណ្ណ 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delText>ចុះបញ្ជីអន្តរការី</w:delText>
          </w:r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និងការិ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នីតិកម្មនិងផ្សះផ្សាវិវាទ</w:delText>
          </w:r>
          <w:r w:rsidRPr="00E33574" w:rsidDel="006575F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4240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4977CBA3" w14:textId="277C7D8B" w:rsidR="00476741" w:rsidRPr="00E33574" w:rsidDel="006575FC" w:rsidRDefault="00476741">
      <w:pPr>
        <w:spacing w:after="120" w:line="240" w:lineRule="auto"/>
        <w:ind w:firstLine="720"/>
        <w:jc w:val="both"/>
        <w:rPr>
          <w:ins w:id="14241" w:author="Sethvannak Sam" w:date="2022-07-04T15:22:00Z"/>
          <w:del w:id="14242" w:author="Voeun Kuyeng" w:date="2022-07-07T10:32:00Z"/>
          <w:rFonts w:ascii="Khmer MEF1" w:hAnsi="Khmer MEF1" w:cs="Khmer MEF1"/>
          <w:spacing w:val="-4"/>
          <w:sz w:val="24"/>
          <w:szCs w:val="24"/>
          <w:lang w:val="ca-ES"/>
        </w:rPr>
        <w:pPrChange w:id="14243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ins w:id="14244" w:author="Sethvannak Sam" w:date="2022-07-04T15:22:00Z">
        <w:del w:id="14245" w:author="Voeun Kuyeng" w:date="2022-07-07T10:32:00Z">
          <w:r w:rsidRPr="00E33574" w:rsidDel="006575F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៣.នាយកដ្ឋានត្រួតពិនិត្យ មានការិយាល័យចំនួន​ ៤ គឺការិយាល័យត្រួតពិនិត្យក្រុមហ៊ុនធានារ៉ាប់រង</w:delText>
          </w:r>
          <w:r w:rsidRPr="00E33574" w:rsidDel="006575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អាយុជីវិត ការិយាល័យត្រួតពិនិត្យក្រុមហ៊ុនធានារ៉ាប់រងទូទៅ ការិយាល័យត្រួតពិនិត្យក្រុមហ៊ុនធានារ៉ាប់រងខ្នាត</w:delText>
          </w:r>
          <w:r w:rsidRPr="00E33574" w:rsidDel="006575FC">
            <w:rPr>
              <w:rFonts w:ascii="Khmer MEF1" w:hAnsi="Khmer MEF1" w:cs="Khmer MEF1"/>
              <w:spacing w:val="-8"/>
              <w:sz w:val="24"/>
              <w:szCs w:val="24"/>
              <w:lang w:val="ca-ES"/>
            </w:rPr>
            <w:delText>​​</w:delText>
          </w:r>
          <w:r w:rsidRPr="00E33574" w:rsidDel="006575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តូច</w:delText>
          </w:r>
          <w:r w:rsidRPr="00E33574" w:rsidDel="006575F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 និងអន្តរការីធានារ៉ាប់រង</w:delText>
          </w:r>
          <w:r w:rsidRPr="00E33574" w:rsidDel="006575F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និងការិ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បទប្បញ្ញត្តិប្រុងប្រយ័ត្ន</w:delText>
          </w:r>
          <w:r w:rsidRPr="00E33574" w:rsidDel="006575F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។</w:delText>
          </w:r>
        </w:del>
      </w:ins>
    </w:p>
    <w:p w14:paraId="3A635D84" w14:textId="1048BBFB" w:rsidR="00204D35" w:rsidRPr="00E33574" w:rsidDel="00F226D0" w:rsidRDefault="00204D35">
      <w:pPr>
        <w:spacing w:after="120" w:line="240" w:lineRule="auto"/>
        <w:ind w:firstLine="720"/>
        <w:jc w:val="both"/>
        <w:rPr>
          <w:ins w:id="14246" w:author="Sethvannak Sam" w:date="2022-07-26T16:17:00Z"/>
          <w:del w:id="14247" w:author="Voeun Kuyeng" w:date="2022-08-31T11:06:00Z"/>
          <w:rFonts w:ascii="Khmer MEF1" w:hAnsi="Khmer MEF1" w:cs="Khmer MEF1"/>
          <w:spacing w:val="-4"/>
          <w:sz w:val="24"/>
          <w:szCs w:val="24"/>
          <w:lang w:val="ca-ES"/>
        </w:rPr>
        <w:pPrChange w:id="14248" w:author="Un Seakamey" w:date="2022-09-23T09:01:00Z">
          <w:pPr>
            <w:spacing w:after="0" w:line="250" w:lineRule="auto"/>
            <w:ind w:firstLine="720"/>
            <w:jc w:val="both"/>
          </w:pPr>
        </w:pPrChange>
      </w:pPr>
      <w:ins w:id="14249" w:author="Sethvannak Sam" w:date="2022-07-26T16:17:00Z">
        <w:del w:id="14250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នាយកដ្ឋាន.......... ដឹកនាំដោយ 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>[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251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ឈ្មោះ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>]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....... មានការិយាល័យចំនួន ...... គឺការិយាល័យ............ ការិយាល័យ..........</w:delText>
          </w:r>
          <w:r w:rsidRPr="00E33574" w:rsidDel="00F226D0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 xml:space="preserve"> និងការិយាល័យ.................។</w:delText>
          </w:r>
        </w:del>
      </w:ins>
    </w:p>
    <w:p w14:paraId="13CC0250" w14:textId="5A6D4C41" w:rsidR="00476741" w:rsidRPr="00E33574" w:rsidDel="006575FC" w:rsidRDefault="00476741">
      <w:pPr>
        <w:spacing w:after="120" w:line="240" w:lineRule="auto"/>
        <w:ind w:firstLine="720"/>
        <w:jc w:val="both"/>
        <w:rPr>
          <w:ins w:id="14252" w:author="Sethvannak Sam" w:date="2022-07-04T15:22:00Z"/>
          <w:del w:id="14253" w:author="Voeun Kuyeng" w:date="2022-07-07T10:31:00Z"/>
          <w:rFonts w:ascii="Khmer MEF1" w:hAnsi="Khmer MEF1" w:cs="Khmer MEF1"/>
          <w:sz w:val="24"/>
          <w:szCs w:val="24"/>
          <w:lang w:val="ca-ES"/>
        </w:rPr>
        <w:pPrChange w:id="14254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ins w:id="14255" w:author="Sethvannak Sam" w:date="2022-07-04T15:22:00Z">
        <w:del w:id="14256" w:author="Voeun Kuyeng" w:date="2022-07-07T10:31:00Z">
          <w:r w:rsidRPr="00E33574" w:rsidDel="006575F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៤.នាយកដ្ឋានអភិវឌ្ឍន៍ទីផ្សារ មានការិយាល័យចំនួន ៤ គឺការិយាល័យផលិតផលធានារ៉ាប់រងអាយុជីវិត</w:delText>
          </w:r>
          <w:r w:rsidRPr="00E33574" w:rsidDel="006575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 </w:delText>
          </w:r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ការិយាល័យផលិតផលធានារ៉ាប់រងទូទៅ ការិយាល័យផលិតផលធានារ៉ាប់រងខ្នាតតូច និងការិយាល័យត្រួតពិនិត្យ</w:delText>
          </w:r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ប្រតិបត្តិការទីផ្សារ</w:delText>
          </w:r>
          <w:r w:rsidRPr="00E33574" w:rsidDel="006575F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4257" w:author="Kem Sereyboth" w:date="2023-07-19T16:59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1481763B" w14:textId="4728FA23" w:rsidR="00476741" w:rsidRPr="00E33574" w:rsidDel="006575FC" w:rsidRDefault="00476741">
      <w:pPr>
        <w:spacing w:after="120" w:line="240" w:lineRule="auto"/>
        <w:ind w:firstLine="720"/>
        <w:jc w:val="both"/>
        <w:rPr>
          <w:ins w:id="14258" w:author="Sethvannak Sam" w:date="2022-07-04T15:22:00Z"/>
          <w:del w:id="14259" w:author="Voeun Kuyeng" w:date="2022-07-07T10:31:00Z"/>
          <w:rFonts w:ascii="Khmer MEF1" w:hAnsi="Khmer MEF1" w:cs="Khmer MEF1"/>
          <w:sz w:val="24"/>
          <w:szCs w:val="24"/>
          <w:lang w:val="ca-ES"/>
        </w:rPr>
        <w:pPrChange w:id="14260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ins w:id="14261" w:author="Sethvannak Sam" w:date="2022-07-04T15:22:00Z">
        <w:del w:id="14262" w:author="Voeun Kuyeng" w:date="2022-07-07T10:31:00Z">
          <w:r w:rsidRPr="00E33574" w:rsidDel="006575F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៥.នាយកដ្ឋានស្រាវជ្រាវ បណ្ដុះបណ្ដាល និងសហប្រតិបត្តិការ មានការិ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ចំនួន៤ គឺការិ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ស្រាវជ្រាវ​ 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បណ្ដុះបណ្ដាល 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សហប្រតិបត្តិការ និងការិ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បច្ចេកវិទ្យាធានារ៉ាប់រង ។</w:delText>
          </w:r>
        </w:del>
      </w:ins>
    </w:p>
    <w:p w14:paraId="45A16DA1" w14:textId="62E69D8F" w:rsidR="00476741" w:rsidRPr="00E33574" w:rsidDel="00F226D0" w:rsidRDefault="00476741">
      <w:pPr>
        <w:spacing w:after="120" w:line="240" w:lineRule="auto"/>
        <w:ind w:firstLine="720"/>
        <w:jc w:val="both"/>
        <w:rPr>
          <w:ins w:id="14263" w:author="Sethvannak Sam" w:date="2022-07-04T15:22:00Z"/>
          <w:del w:id="14264" w:author="Voeun Kuyeng" w:date="2022-08-31T11:06:00Z"/>
          <w:rFonts w:ascii="Khmer MEF1" w:hAnsi="Khmer MEF1" w:cs="Khmer MEF1"/>
          <w:sz w:val="24"/>
          <w:szCs w:val="24"/>
          <w:lang w:val="ca-ES"/>
          <w:rPrChange w:id="14265" w:author="Kem Sereyboth" w:date="2023-07-19T16:59:00Z">
            <w:rPr>
              <w:ins w:id="14266" w:author="Sethvannak Sam" w:date="2022-07-04T15:22:00Z"/>
              <w:del w:id="14267" w:author="Voeun Kuyeng" w:date="2022-08-31T11:06:00Z"/>
              <w:rFonts w:ascii="Khmer MEF1" w:hAnsi="Khmer MEF1" w:cs="Khmer MEF1"/>
              <w:color w:val="000000"/>
              <w:sz w:val="24"/>
              <w:szCs w:val="24"/>
              <w:lang w:val="ca-ES"/>
            </w:rPr>
          </w:rPrChange>
        </w:rPr>
        <w:pPrChange w:id="14268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ins w:id="14269" w:author="Sethvannak Sam" w:date="2022-07-04T15:22:00Z">
        <w:del w:id="14270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271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បច្ចុប្បន្ន 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272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មន្រ្តីដែល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273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កំពុង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274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បំពេញការងារនៅ </w:delText>
          </w:r>
        </w:del>
        <w:del w:id="14275" w:author="Voeun Kuyeng" w:date="2022-07-07T10:32:00Z"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rPrChange w:id="14276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ន.ធ.ក.</w:delText>
          </w:r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277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14278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279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មានសរុបចំនួន</w:delText>
          </w:r>
        </w:del>
        <w:del w:id="14280" w:author="Voeun Kuyeng" w:date="2022-07-07T10:32:00Z"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281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rPrChange w:id="14282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៥៦</w:delText>
          </w:r>
        </w:del>
        <w:del w:id="14283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284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 រូប (ស្រីចំនួន</w:delText>
          </w:r>
        </w:del>
        <w:del w:id="14285" w:author="Voeun Kuyeng" w:date="2022-07-07T10:32:00Z"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286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៣</w:delText>
          </w:r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rPrChange w:id="14287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១</w:delText>
          </w:r>
        </w:del>
        <w:del w:id="14288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289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 រូប)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290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291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ក្នុង</w:delText>
          </w:r>
          <w:r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rPrChange w:id="14292" w:author="Kem Sereyboth" w:date="2023-07-19T16:59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</w:rPr>
              </w:rPrChange>
            </w:rPr>
            <w:delText>នោះ</w:delText>
          </w:r>
          <w:r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4293" w:author="Kem Sereyboth" w:date="2023-07-19T16:59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rPrChange w:id="14294" w:author="Kem Sereyboth" w:date="2023-07-19T16:59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</w:rPr>
              </w:rPrChange>
            </w:rPr>
            <w:delText>​</w:delText>
          </w:r>
        </w:del>
        <w:del w:id="14295" w:author="Voeun Kuyeng" w:date="2022-07-07T10:32:00Z">
          <w:r w:rsidRPr="00E33574" w:rsidDel="006575FC">
            <w:rPr>
              <w:rFonts w:ascii="Khmer MEF1" w:hAnsi="Khmer MEF1" w:cs="Khmer MEF1"/>
              <w:sz w:val="24"/>
              <w:szCs w:val="24"/>
              <w:cs/>
              <w:rPrChange w:id="14296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១៧</w:delText>
          </w:r>
        </w:del>
        <w:del w:id="14297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rPrChange w:id="14298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 xml:space="preserve"> រូប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4299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rPrChange w:id="14300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ជាមន្រ្តីរាជការសាធារណៈ​ និង​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4301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14302" w:author="Voeun Kuyeng" w:date="2022-07-07T10:32:00Z">
          <w:r w:rsidRPr="00E33574" w:rsidDel="006575FC">
            <w:rPr>
              <w:rFonts w:ascii="Khmer MEF1" w:hAnsi="Khmer MEF1" w:cs="Khmer MEF1"/>
              <w:sz w:val="24"/>
              <w:szCs w:val="24"/>
              <w:cs/>
              <w:rPrChange w:id="14303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៣៩</w:delText>
          </w:r>
        </w:del>
        <w:del w:id="14304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rPrChange w:id="14305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 xml:space="preserve"> រូប ជាមន្រ្តីកិច្ចសន្យា។</w:delText>
          </w:r>
        </w:del>
      </w:ins>
    </w:p>
    <w:p w14:paraId="2AFA00CA" w14:textId="0EEE41B3" w:rsidR="00C93738" w:rsidRPr="00E33574" w:rsidDel="00F226D0" w:rsidRDefault="00476741">
      <w:pPr>
        <w:pStyle w:val="NormalWeb"/>
        <w:spacing w:before="0" w:beforeAutospacing="0" w:after="120" w:afterAutospacing="0"/>
        <w:ind w:firstLine="720"/>
        <w:jc w:val="both"/>
        <w:rPr>
          <w:ins w:id="14306" w:author="Sethvannak Sam" w:date="2022-08-17T15:33:00Z"/>
          <w:del w:id="14307" w:author="Voeun Kuyeng" w:date="2022-08-31T11:06:00Z"/>
          <w:rFonts w:ascii="Khmer MEF1" w:hAnsi="Khmer MEF1" w:cs="Khmer MEF1"/>
          <w:spacing w:val="-2"/>
          <w:lang w:val="ca-ES"/>
          <w:rPrChange w:id="14308" w:author="Kem Sereyboth" w:date="2023-07-19T16:59:00Z">
            <w:rPr>
              <w:ins w:id="14309" w:author="Sethvannak Sam" w:date="2022-08-17T15:33:00Z"/>
              <w:del w:id="14310" w:author="Voeun Kuyeng" w:date="2022-08-31T11:06:00Z"/>
              <w:rFonts w:ascii="Khmer MEF1" w:hAnsi="Khmer MEF1" w:cs="Khmer MEF1"/>
              <w:color w:val="000000"/>
              <w:spacing w:val="-2"/>
              <w:lang w:val="ca-ES"/>
            </w:rPr>
          </w:rPrChange>
        </w:rPr>
        <w:pPrChange w:id="14311" w:author="Un Seakamey" w:date="2022-09-23T09:01:00Z">
          <w:pPr>
            <w:pStyle w:val="NormalWeb"/>
            <w:spacing w:before="0" w:beforeAutospacing="0" w:after="0" w:afterAutospacing="0"/>
            <w:ind w:firstLine="720"/>
          </w:pPr>
        </w:pPrChange>
      </w:pPr>
      <w:ins w:id="14312" w:author="Sethvannak Sam" w:date="2022-07-04T15:22:00Z">
        <w:del w:id="14313" w:author="Voeun Kuyeng" w:date="2022-08-31T11:06:00Z">
          <w:r w:rsidRPr="00E33574" w:rsidDel="00F226D0">
            <w:rPr>
              <w:rFonts w:ascii="Khmer MEF1" w:hAnsi="Khmer MEF1" w:cs="Khmer MEF1"/>
              <w:cs/>
              <w:lang w:val="ca-ES"/>
            </w:rPr>
            <w:delText xml:space="preserve">ប្រធាននាយកដ្ឋាន </w:delText>
          </w:r>
        </w:del>
        <w:del w:id="14314" w:author="Voeun Kuyeng" w:date="2022-07-07T10:33:00Z">
          <w:r w:rsidRPr="00E33574" w:rsidDel="006575FC">
            <w:rPr>
              <w:rFonts w:ascii="Khmer MEF1" w:hAnsi="Khmer MEF1" w:cs="Khmer MEF1"/>
              <w:cs/>
              <w:lang w:val="ca-ES"/>
            </w:rPr>
            <w:delText>៥</w:delText>
          </w:r>
        </w:del>
        <w:del w:id="14315" w:author="Voeun Kuyeng" w:date="2022-08-31T11:06:00Z">
          <w:r w:rsidRPr="00E33574" w:rsidDel="00F226D0">
            <w:rPr>
              <w:rFonts w:ascii="Khmer MEF1" w:hAnsi="Khmer MEF1" w:cs="Khmer MEF1"/>
              <w:cs/>
              <w:lang w:val="ca-ES"/>
            </w:rPr>
            <w:delText xml:space="preserve"> រូប ប្រធានការិ</w:delText>
          </w:r>
          <w:r w:rsidRPr="00E33574" w:rsidDel="00F226D0">
            <w:rPr>
              <w:rFonts w:ascii="Khmer MEF1" w:hAnsi="Khmer MEF1" w:cs="Khmer MEF1"/>
              <w:spacing w:val="-14"/>
              <w:cs/>
              <w:lang w:val="ca-ES"/>
            </w:rPr>
            <w:delText>យាល័យ</w:delText>
          </w:r>
          <w:r w:rsidRPr="00E33574" w:rsidDel="00F226D0">
            <w:rPr>
              <w:rFonts w:ascii="Khmer MEF1" w:hAnsi="Khmer MEF1" w:cs="Khmer MEF1"/>
              <w:cs/>
              <w:lang w:val="ca-ES"/>
            </w:rPr>
            <w:delText xml:space="preserve"> </w:delText>
          </w:r>
        </w:del>
        <w:del w:id="14316" w:author="Voeun Kuyeng" w:date="2022-07-07T10:33:00Z">
          <w:r w:rsidRPr="00E33574" w:rsidDel="006575FC">
            <w:rPr>
              <w:rFonts w:ascii="Khmer MEF1" w:hAnsi="Khmer MEF1" w:cs="Khmer MEF1"/>
              <w:cs/>
              <w:lang w:val="ca-ES"/>
            </w:rPr>
            <w:delText>៥</w:delText>
          </w:r>
        </w:del>
        <w:del w:id="14317" w:author="Voeun Kuyeng" w:date="2022-08-31T11:06:00Z">
          <w:r w:rsidRPr="00E33574" w:rsidDel="00F226D0">
            <w:rPr>
              <w:rFonts w:ascii="Khmer MEF1" w:hAnsi="Khmer MEF1" w:cs="Khmer MEF1"/>
              <w:cs/>
              <w:lang w:val="ca-ES"/>
            </w:rPr>
            <w:delText xml:space="preserve"> រូប និងអនុការិ</w:delText>
          </w:r>
          <w:r w:rsidRPr="00E33574" w:rsidDel="00F226D0">
            <w:rPr>
              <w:rFonts w:ascii="Khmer MEF1" w:hAnsi="Khmer MEF1" w:cs="Khmer MEF1"/>
              <w:spacing w:val="-14"/>
              <w:cs/>
              <w:lang w:val="ca-ES"/>
            </w:rPr>
            <w:delText>យាល័យ</w:delText>
          </w:r>
          <w:r w:rsidRPr="00E33574" w:rsidDel="00F226D0">
            <w:rPr>
              <w:rFonts w:ascii="Khmer MEF1" w:hAnsi="Khmer MEF1" w:cs="Khmer MEF1"/>
              <w:cs/>
              <w:lang w:val="ca-ES"/>
            </w:rPr>
            <w:delText xml:space="preserve"> </w:delText>
          </w:r>
        </w:del>
        <w:del w:id="14318" w:author="Voeun Kuyeng" w:date="2022-07-07T10:33:00Z">
          <w:r w:rsidRPr="00E33574" w:rsidDel="006575FC">
            <w:rPr>
              <w:rFonts w:ascii="Khmer MEF1" w:hAnsi="Khmer MEF1" w:cs="Khmer MEF1"/>
              <w:cs/>
              <w:lang w:val="ca-ES"/>
            </w:rPr>
            <w:delText>១</w:delText>
          </w:r>
        </w:del>
        <w:del w:id="14319" w:author="Voeun Kuyeng" w:date="2022-08-31T11:06:00Z">
          <w:r w:rsidRPr="00E33574" w:rsidDel="00F226D0">
            <w:rPr>
              <w:rFonts w:ascii="Khmer MEF1" w:hAnsi="Khmer MEF1" w:cs="Khmer MEF1"/>
              <w:cs/>
              <w:lang w:val="ca-ES"/>
            </w:rPr>
            <w:delText xml:space="preserve"> រូប។</w:delText>
          </w:r>
        </w:del>
      </w:ins>
      <w:ins w:id="14320" w:author="Sethvannak Sam" w:date="2022-08-17T15:34:00Z">
        <w:del w:id="14321" w:author="Voeun Kuyeng" w:date="2022-08-31T11:06:00Z">
          <w:r w:rsidR="006B41D6" w:rsidRPr="00E33574" w:rsidDel="00F226D0">
            <w:rPr>
              <w:rFonts w:ascii="Khmer MEF1" w:hAnsi="Khmer MEF1" w:cs="Khmer MEF1"/>
              <w:spacing w:val="2"/>
              <w:cs/>
              <w:lang w:val="ca-ES"/>
              <w:rPrChange w:id="14322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cs/>
                  <w:lang w:val="ca-ES"/>
                </w:rPr>
              </w:rPrChange>
            </w:rPr>
            <w:delText>គ៣</w:delText>
          </w:r>
          <w:r w:rsidR="006B41D6" w:rsidRPr="00E33574" w:rsidDel="00F226D0">
            <w:rPr>
              <w:rFonts w:ascii="Khmer MEF1" w:hAnsi="Khmer MEF1" w:cs="Khmer MEF1"/>
              <w:spacing w:val="-8"/>
              <w:cs/>
              <w:lang w:val="ca-ES"/>
            </w:rPr>
            <w:delText>៣</w:delText>
          </w:r>
        </w:del>
      </w:ins>
      <w:ins w:id="14323" w:author="Sethvannak Sam" w:date="2022-07-26T16:18:00Z">
        <w:del w:id="14324" w:author="Voeun Kuyeng" w:date="2022-08-31T11:06:00Z">
          <w:r w:rsidR="00E01E3C" w:rsidRPr="00E33574" w:rsidDel="00F226D0">
            <w:rPr>
              <w:rFonts w:ascii="Khmer MEF1" w:hAnsi="Khmer MEF1" w:cs="Khmer MEF1"/>
              <w:spacing w:val="-2"/>
              <w:cs/>
              <w:lang w:val="ca-ES"/>
              <w:rPrChange w:id="14325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សម្របសម្រួលការងារសវនកម្ម</w:delText>
          </w:r>
        </w:del>
      </w:ins>
    </w:p>
    <w:p w14:paraId="468CEE58" w14:textId="4D0E056A" w:rsidR="006B41D6" w:rsidRPr="00E33574" w:rsidDel="00F226D0" w:rsidRDefault="006B41D6">
      <w:pPr>
        <w:pStyle w:val="NormalWeb"/>
        <w:spacing w:before="0" w:beforeAutospacing="0" w:after="120" w:afterAutospacing="0"/>
        <w:jc w:val="both"/>
        <w:rPr>
          <w:ins w:id="14326" w:author="Sethvannak Sam" w:date="2022-08-17T15:33:00Z"/>
          <w:del w:id="14327" w:author="Voeun Kuyeng" w:date="2022-08-31T11:06:00Z"/>
          <w:rFonts w:ascii="Khmer MEF1" w:hAnsi="Khmer MEF1" w:cs="Khmer MEF1"/>
          <w:lang w:val="ca-ES"/>
        </w:rPr>
        <w:pPrChange w:id="14328" w:author="Un Seakamey" w:date="2022-09-23T09:01:00Z">
          <w:pPr>
            <w:pStyle w:val="NormalWeb"/>
            <w:spacing w:before="0" w:beforeAutospacing="0" w:after="0" w:afterAutospacing="0" w:line="250" w:lineRule="auto"/>
            <w:jc w:val="both"/>
          </w:pPr>
        </w:pPrChange>
      </w:pPr>
      <w:ins w:id="14329" w:author="Sethvannak Sam" w:date="2022-08-17T15:33:00Z">
        <w:del w:id="14330" w:author="Voeun Kuyeng" w:date="2022-08-31T11:06:00Z">
          <w:r w:rsidRPr="00E33574" w:rsidDel="00F226D0">
            <w:rPr>
              <w:rFonts w:ascii="Khmer MEF1" w:hAnsi="Khmer MEF1" w:cs="Khmer MEF1"/>
              <w:cs/>
              <w:lang w:val="ca-ES"/>
            </w:rPr>
            <w:tab/>
          </w:r>
          <w:r w:rsidRPr="00E33574" w:rsidDel="00F226D0">
            <w:rPr>
              <w:rFonts w:ascii="Khmer MEF1" w:hAnsi="Khmer MEF1" w:cs="Khmer MEF1"/>
              <w:spacing w:val="2"/>
              <w:cs/>
              <w:lang w:val="ca-ES"/>
              <w:rPrChange w:id="14331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cs/>
                  <w:lang w:val="ca-ES"/>
                </w:rPr>
              </w:rPrChange>
            </w:rPr>
            <w:delText>ក-កថាខណ្ឌទី១</w:delText>
          </w:r>
          <w:r w:rsidRPr="00E33574" w:rsidDel="00F226D0">
            <w:rPr>
              <w:rFonts w:ascii="Khmer MEF1" w:hAnsi="Khmer MEF1" w:cs="Khmer MEF1"/>
              <w:spacing w:val="2"/>
            </w:rPr>
            <w:delText>:</w:delText>
          </w:r>
          <w:r w:rsidRPr="00E33574" w:rsidDel="00F226D0">
            <w:rPr>
              <w:rFonts w:ascii="Khmer MEF1" w:hAnsi="Khmer MEF1" w:cs="Khmer MEF1"/>
              <w:spacing w:val="2"/>
              <w:cs/>
              <w:lang w:val="ca-ES"/>
            </w:rPr>
            <w:delText xml:space="preserve"> ត្រូវរៀបរាប់អំពីអាស័យដ្ឋានបច្ចុប្បន្នរបស់សវនដ្ឋាន។ សវនករទទួលបន្ទុក អាចរៀបរាប់</w:delText>
          </w:r>
          <w:r w:rsidRPr="00E33574" w:rsidDel="00F226D0">
            <w:rPr>
              <w:rFonts w:ascii="Khmer MEF1" w:hAnsi="Khmer MEF1" w:cs="Khmer MEF1"/>
              <w:spacing w:val="-8"/>
              <w:cs/>
              <w:lang w:val="ca-ES"/>
            </w:rPr>
            <w:delText>អំពីកថាខណ្ឌទី៣ នេះ ដូចគំរូខាងក្រោម៖</w:delText>
          </w:r>
        </w:del>
      </w:ins>
    </w:p>
    <w:p w14:paraId="0BABE517" w14:textId="4BA8299B" w:rsidR="00A17D3E" w:rsidRPr="00E33574" w:rsidDel="00F226D0" w:rsidRDefault="006B41D6">
      <w:pPr>
        <w:pStyle w:val="NormalWeb"/>
        <w:spacing w:before="0" w:beforeAutospacing="0" w:after="120" w:afterAutospacing="0"/>
        <w:ind w:firstLine="720"/>
        <w:jc w:val="both"/>
        <w:rPr>
          <w:ins w:id="14332" w:author="Sethvannak Sam" w:date="2022-07-04T15:22:00Z"/>
          <w:del w:id="14333" w:author="Voeun Kuyeng" w:date="2022-08-31T11:06:00Z"/>
          <w:rFonts w:ascii="Khmer MEF1" w:hAnsi="Khmer MEF1" w:cs="Khmer MEF1"/>
          <w:lang w:val="ca-ES"/>
          <w:rPrChange w:id="14334" w:author="Kem Sereyboth" w:date="2023-07-19T16:59:00Z">
            <w:rPr>
              <w:ins w:id="14335" w:author="Sethvannak Sam" w:date="2022-07-04T15:22:00Z"/>
              <w:del w:id="14336" w:author="Voeun Kuyeng" w:date="2022-08-31T11:06:00Z"/>
              <w:rFonts w:ascii="Khmer MEF2" w:hAnsi="Khmer MEF2" w:cs="Khmer MEF2"/>
              <w:color w:val="000000"/>
              <w:spacing w:val="-11"/>
              <w:sz w:val="24"/>
              <w:szCs w:val="24"/>
              <w:lang w:val="ca-ES"/>
            </w:rPr>
          </w:rPrChange>
        </w:rPr>
        <w:pPrChange w:id="14337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ins w:id="14338" w:author="Sethvannak Sam" w:date="2022-08-17T15:33:00Z">
        <w:del w:id="14339" w:author="Voeun Kuyeng" w:date="2022-08-31T11:06:00Z">
          <w:r w:rsidRPr="00970554" w:rsidDel="00F226D0">
            <w:rPr>
              <w:rFonts w:ascii="Khmer MEF1" w:hAnsi="Khmer MEF1" w:cs="Khmer MEF1"/>
              <w:cs/>
              <w:lang w:val="ca-ES"/>
            </w:rPr>
            <w:tab/>
            <w:delText xml:space="preserve">នាពេលបច្ចុប្បន្ន </w:delText>
          </w:r>
          <w:r w:rsidRPr="00970554" w:rsidDel="00F226D0">
            <w:rPr>
              <w:rFonts w:ascii="Khmer MEF1" w:hAnsi="Khmer MEF1" w:cs="Khmer MEF1"/>
              <w:lang w:val="ca-ES"/>
            </w:rPr>
            <w:delText>[</w:delText>
          </w:r>
          <w:r w:rsidRPr="00970554" w:rsidDel="00F226D0">
            <w:rPr>
              <w:rFonts w:ascii="Khmer MEF1" w:hAnsi="Khmer MEF1" w:cs="Khmer MEF1"/>
              <w:cs/>
              <w:lang w:val="ca-ES"/>
            </w:rPr>
            <w:delText>សវនដ្ឋាន</w:delText>
          </w:r>
          <w:r w:rsidRPr="00970554" w:rsidDel="00F226D0">
            <w:rPr>
              <w:rFonts w:ascii="Khmer MEF1" w:hAnsi="Khmer MEF1" w:cs="Khmer MEF1"/>
              <w:lang w:val="ca-ES"/>
            </w:rPr>
            <w:delText>]</w:delText>
          </w:r>
          <w:r w:rsidRPr="00E33574" w:rsidDel="00F226D0">
            <w:rPr>
              <w:rFonts w:ascii="Khmer MEF1" w:hAnsi="Khmer MEF1" w:cs="Khmer MEF1"/>
              <w:spacing w:val="-16"/>
              <w:cs/>
              <w:rPrChange w:id="14340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cs/>
                </w:rPr>
              </w:rPrChange>
            </w:rPr>
            <w:delText xml:space="preserve"> </w:delText>
          </w:r>
          <w:r w:rsidRPr="00970554" w:rsidDel="00F226D0">
            <w:rPr>
              <w:rFonts w:ascii="Khmer MEF1" w:hAnsi="Khmer MEF1" w:cs="Khmer MEF1"/>
              <w:cs/>
              <w:lang w:val="ca-ES"/>
            </w:rPr>
            <w:delText>មានអាសយដ្ឋាននៅ</w:delText>
          </w:r>
          <w:r w:rsidRPr="00970554" w:rsidDel="00F226D0">
            <w:rPr>
              <w:rFonts w:ascii="Khmer MEF1" w:hAnsi="Khmer MEF1" w:cs="Khmer MEF1"/>
              <w:lang w:val="ca-ES"/>
            </w:rPr>
            <w:delText xml:space="preserve"> [</w:delText>
          </w:r>
          <w:r w:rsidRPr="00970554" w:rsidDel="00F226D0">
            <w:rPr>
              <w:rFonts w:ascii="Khmer MEF1" w:hAnsi="Khmer MEF1" w:cs="Khmer MEF1"/>
              <w:cs/>
              <w:lang w:val="ca-ES"/>
            </w:rPr>
            <w:delText>អគារអាជ្ញាធរសេវាហិរញ្ញវត្ថុមិនមែនធនាគារ</w:delText>
          </w:r>
          <w:r w:rsidRPr="00970554" w:rsidDel="00F226D0">
            <w:rPr>
              <w:rFonts w:ascii="Khmer MEF1" w:hAnsi="Khmer MEF1" w:cs="Khmer MEF1"/>
              <w:lang w:val="ca-ES"/>
            </w:rPr>
            <w:delText>]</w:delText>
          </w:r>
          <w:r w:rsidRPr="00970554" w:rsidDel="00F226D0">
            <w:rPr>
              <w:rFonts w:ascii="Khmer MEF1" w:hAnsi="Khmer MEF1" w:cs="Khmer MEF1"/>
              <w:cs/>
              <w:lang w:val="ca-ES"/>
            </w:rPr>
            <w:delText xml:space="preserve"> ឬ </w:delText>
          </w:r>
          <w:r w:rsidRPr="00970554" w:rsidDel="00F226D0">
            <w:rPr>
              <w:rFonts w:ascii="Khmer MEF1" w:hAnsi="Khmer MEF1" w:cs="Khmer MEF1"/>
              <w:lang w:val="ca-ES"/>
            </w:rPr>
            <w:delText>[</w:delText>
          </w:r>
          <w:r w:rsidRPr="00970554" w:rsidDel="00F226D0">
            <w:rPr>
              <w:rFonts w:ascii="Khmer MEF1" w:hAnsi="Khmer MEF1" w:cs="Khmer MEF1"/>
              <w:cs/>
              <w:lang w:val="ca-ES"/>
            </w:rPr>
            <w:delText>អគារក្រសួងសេដ្ឋកិច្ចនិងហិរញ្ញវត្ថុ</w:delText>
          </w:r>
          <w:r w:rsidRPr="00970554" w:rsidDel="00F226D0">
            <w:rPr>
              <w:rFonts w:ascii="Khmer MEF1" w:hAnsi="Khmer MEF1" w:cs="Khmer MEF1"/>
              <w:lang w:val="ca-ES"/>
            </w:rPr>
            <w:delText>]</w:delText>
          </w:r>
          <w:r w:rsidRPr="00970554" w:rsidDel="00F226D0">
            <w:rPr>
              <w:rFonts w:ascii="Khmer MEF1" w:hAnsi="Khmer MEF1" w:cs="Khmer MEF1"/>
              <w:spacing w:val="-4"/>
              <w:cs/>
              <w:lang w:val="ca-ES"/>
            </w:rPr>
            <w:delText>អគារលេខ....</w:delText>
          </w:r>
          <w:r w:rsidRPr="00970554" w:rsidDel="00F226D0">
            <w:rPr>
              <w:rFonts w:ascii="Khmer MEF1" w:hAnsi="Khmer MEF1" w:cs="Khmer MEF1"/>
              <w:spacing w:val="-4"/>
              <w:lang w:val="ca-ES"/>
            </w:rPr>
            <w:delText xml:space="preserve"> </w:delText>
          </w:r>
          <w:r w:rsidRPr="00970554" w:rsidDel="00F226D0">
            <w:rPr>
              <w:rFonts w:ascii="Khmer MEF1" w:hAnsi="Khmer MEF1" w:cs="Khmer MEF1"/>
              <w:cs/>
              <w:lang w:val="ca-ES"/>
            </w:rPr>
            <w:delText xml:space="preserve">ស្ថិតនៅជាន់ទី... </w:delText>
          </w:r>
          <w:r w:rsidRPr="00970554" w:rsidDel="00F226D0">
            <w:rPr>
              <w:rFonts w:ascii="Khmer MEF1" w:hAnsi="Khmer MEF1" w:cs="Khmer MEF1"/>
              <w:spacing w:val="-4"/>
              <w:cs/>
              <w:lang w:val="ca-ES"/>
            </w:rPr>
            <w:delText>ផ្លូវ....... សង្កាត់................. ខណ្ឌ............</w:delText>
          </w:r>
          <w:r w:rsidRPr="00970554" w:rsidDel="00F226D0">
            <w:rPr>
              <w:rFonts w:ascii="Khmer MEF1" w:hAnsi="Khmer MEF1" w:cs="Khmer MEF1"/>
              <w:cs/>
              <w:lang w:val="ca-ES"/>
            </w:rPr>
            <w:delText xml:space="preserve"> រាជធានីភ្នំពេញ។</w:delText>
          </w:r>
        </w:del>
      </w:ins>
    </w:p>
    <w:p w14:paraId="34C7AAF6" w14:textId="0D50FAB9" w:rsidR="00476741" w:rsidRPr="00E33574" w:rsidDel="00F226D0" w:rsidRDefault="00476741">
      <w:pPr>
        <w:pStyle w:val="NormalWeb"/>
        <w:spacing w:before="0" w:beforeAutospacing="0" w:after="120" w:afterAutospacing="0"/>
        <w:jc w:val="both"/>
        <w:rPr>
          <w:del w:id="14341" w:author="Voeun Kuyeng" w:date="2022-08-31T11:06:00Z"/>
          <w:rFonts w:ascii="Khmer MEF1" w:hAnsi="Khmer MEF1" w:cs="Khmer MEF1"/>
          <w:lang w:val="ca-ES"/>
        </w:rPr>
        <w:pPrChange w:id="14342" w:author="Un Seakamey" w:date="2022-09-23T09:01:00Z">
          <w:pPr>
            <w:pStyle w:val="NormalWeb"/>
            <w:spacing w:before="0" w:beforeAutospacing="0" w:after="0" w:afterAutospacing="0"/>
          </w:pPr>
        </w:pPrChange>
      </w:pPr>
    </w:p>
    <w:p w14:paraId="061716C5" w14:textId="48F0152F" w:rsidR="005F5018" w:rsidRPr="00E33574" w:rsidDel="00E9191B" w:rsidRDefault="005F5018">
      <w:pPr>
        <w:pStyle w:val="NormalWeb"/>
        <w:spacing w:before="0" w:beforeAutospacing="0" w:after="120" w:afterAutospacing="0"/>
        <w:ind w:firstLine="720"/>
        <w:jc w:val="both"/>
        <w:rPr>
          <w:ins w:id="14343" w:author="Sethvannak Sam" w:date="2022-07-04T15:26:00Z"/>
          <w:del w:id="14344" w:author="Voeun Kuyeng" w:date="2022-07-07T11:28:00Z"/>
          <w:rFonts w:ascii="Khmer MEF2" w:hAnsi="Khmer MEF2" w:cs="Khmer MEF2"/>
          <w:lang w:val="ca-ES"/>
        </w:rPr>
        <w:pPrChange w:id="14345" w:author="Un Seakamey" w:date="2022-09-23T09:01:00Z">
          <w:pPr>
            <w:pStyle w:val="NormalWeb"/>
            <w:spacing w:before="0" w:beforeAutospacing="0" w:after="0" w:afterAutospacing="0"/>
            <w:ind w:firstLine="720"/>
          </w:pPr>
        </w:pPrChange>
      </w:pPr>
    </w:p>
    <w:p w14:paraId="77C1F7F5" w14:textId="3D699679" w:rsidR="005F5018" w:rsidRPr="00E33574" w:rsidDel="00E9191B" w:rsidRDefault="005F5018">
      <w:pPr>
        <w:pStyle w:val="NormalWeb"/>
        <w:spacing w:before="0" w:beforeAutospacing="0" w:after="120" w:afterAutospacing="0"/>
        <w:ind w:firstLine="720"/>
        <w:jc w:val="both"/>
        <w:rPr>
          <w:ins w:id="14346" w:author="Sethvannak Sam" w:date="2022-07-04T15:26:00Z"/>
          <w:del w:id="14347" w:author="Voeun Kuyeng" w:date="2022-07-07T11:28:00Z"/>
          <w:rFonts w:ascii="Khmer MEF2" w:hAnsi="Khmer MEF2" w:cs="Khmer MEF2"/>
          <w:lang w:val="ca-ES"/>
        </w:rPr>
        <w:pPrChange w:id="14348" w:author="Un Seakamey" w:date="2022-09-23T09:01:00Z">
          <w:pPr>
            <w:pStyle w:val="NormalWeb"/>
            <w:spacing w:before="0" w:beforeAutospacing="0" w:after="0" w:afterAutospacing="0"/>
            <w:ind w:firstLine="720"/>
          </w:pPr>
        </w:pPrChange>
      </w:pPr>
    </w:p>
    <w:p w14:paraId="015EB878" w14:textId="66A56B36" w:rsidR="00852356" w:rsidRPr="00E33574" w:rsidDel="00F226D0" w:rsidRDefault="00852356">
      <w:pPr>
        <w:pStyle w:val="NormalWeb"/>
        <w:spacing w:before="0" w:beforeAutospacing="0" w:after="120" w:afterAutospacing="0"/>
        <w:ind w:firstLine="720"/>
        <w:jc w:val="both"/>
        <w:rPr>
          <w:del w:id="14349" w:author="Voeun Kuyeng" w:date="2022-08-31T11:06:00Z"/>
          <w:rFonts w:ascii="Khmer MEF2" w:hAnsi="Khmer MEF2" w:cs="Khmer MEF2"/>
          <w:lang w:val="ca-ES"/>
        </w:rPr>
        <w:pPrChange w:id="14350" w:author="Un Seakamey" w:date="2022-09-23T09:01:00Z">
          <w:pPr>
            <w:pStyle w:val="NormalWeb"/>
            <w:spacing w:before="0" w:beforeAutospacing="0" w:after="0" w:afterAutospacing="0"/>
            <w:ind w:firstLine="720"/>
          </w:pPr>
        </w:pPrChange>
      </w:pPr>
      <w:del w:id="14351" w:author="Voeun Kuyeng" w:date="2022-08-31T11:06:00Z">
        <w:r w:rsidRPr="00E33574" w:rsidDel="00F226D0">
          <w:rPr>
            <w:rFonts w:ascii="Khmer MEF2" w:hAnsi="Khmer MEF2" w:cs="Khmer MEF2"/>
            <w:cs/>
            <w:lang w:val="ca-ES"/>
          </w:rPr>
          <w:delText>៤.ព័ត៌មានអំពីប្រតិភូសវនកម្មនិងសវនករទទួលបន្ទុក</w:delText>
        </w:r>
      </w:del>
    </w:p>
    <w:p w14:paraId="29D7851F" w14:textId="163C27CD" w:rsidR="00156A9C" w:rsidRPr="00E33574" w:rsidDel="00664040" w:rsidRDefault="0028795E">
      <w:pPr>
        <w:spacing w:after="120" w:line="240" w:lineRule="auto"/>
        <w:jc w:val="both"/>
        <w:rPr>
          <w:del w:id="14352" w:author="Voeun Kuyeng" w:date="2022-07-07T10:33:00Z"/>
          <w:rFonts w:ascii="Khmer MEF1" w:hAnsi="Khmer MEF1" w:cs="Khmer MEF1"/>
          <w:sz w:val="24"/>
          <w:szCs w:val="24"/>
          <w:lang w:val="ca-ES"/>
          <w:rPrChange w:id="14353" w:author="Kem Sereyboth" w:date="2023-07-19T16:59:00Z">
            <w:rPr>
              <w:del w:id="14354" w:author="Voeun Kuyeng" w:date="2022-07-07T10:33:00Z"/>
              <w:rFonts w:ascii="Khmer MEF1" w:hAnsi="Khmer MEF1" w:cs="Khmer MEF1"/>
              <w:sz w:val="24"/>
              <w:szCs w:val="24"/>
            </w:rPr>
          </w:rPrChange>
        </w:rPr>
        <w:pPrChange w:id="14355" w:author="Un Seakamey" w:date="2022-09-23T09:01:00Z">
          <w:pPr>
            <w:spacing w:after="0" w:line="216" w:lineRule="auto"/>
          </w:pPr>
        </w:pPrChange>
      </w:pPr>
      <w:del w:id="14356" w:author="Voeun Kuyeng" w:date="2022-08-31T11:06:00Z">
        <w:r w:rsidRPr="00E33574" w:rsidDel="00F226D0">
          <w:rPr>
            <w:rFonts w:ascii="Khmer MEF1" w:hAnsi="Khmer MEF1" w:cs="Khmer MEF1"/>
            <w:sz w:val="24"/>
            <w:szCs w:val="24"/>
            <w:cs/>
          </w:rPr>
          <w:delText>​</w:delText>
        </w:r>
        <w:r w:rsidR="00852356" w:rsidRPr="00E33574" w:rsidDel="00F226D0">
          <w:rPr>
            <w:rFonts w:ascii="Khmer MEF1" w:hAnsi="Khmer MEF1" w:cs="Khmer MEF1"/>
            <w:spacing w:val="-12"/>
            <w:sz w:val="24"/>
            <w:szCs w:val="24"/>
            <w:cs/>
            <w:rPrChange w:id="14357" w:author="Kem Sereyboth" w:date="2023-07-19T16:5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ab/>
        </w:r>
      </w:del>
      <w:del w:id="14358" w:author="Voeun Kuyeng" w:date="2022-07-07T10:33:00Z">
        <w:r w:rsidR="00852356" w:rsidRPr="00E33574" w:rsidDel="00664040">
          <w:rPr>
            <w:rFonts w:ascii="Khmer MEF1" w:hAnsi="Khmer MEF1" w:cs="Khmer MEF1"/>
            <w:sz w:val="24"/>
            <w:szCs w:val="24"/>
            <w:cs/>
          </w:rPr>
          <w:delText>សវនករទទួលបន្ទុកអាចរៀបរាប់អំពីបទដ្ឋានការងារដែលយោងឱ្យមានការដឹកនាំក្រុមការងារចុះធ្វើ</w:delText>
        </w:r>
        <w:r w:rsidR="00852356" w:rsidRPr="00E33574" w:rsidDel="00664040">
          <w:rPr>
            <w:rFonts w:ascii="Khmer MEF1" w:hAnsi="Khmer MEF1" w:cs="Khmer MEF1"/>
            <w:spacing w:val="2"/>
            <w:sz w:val="24"/>
            <w:szCs w:val="24"/>
            <w:cs/>
          </w:rPr>
          <w:delText xml:space="preserve">សវនកម្មនៅតាមបណ្តាអង្គភាពក្រោមឱវាទ </w:delText>
        </w:r>
        <w:r w:rsidR="00852356" w:rsidRPr="00E33574" w:rsidDel="00664040">
          <w:rPr>
            <w:rFonts w:ascii="Khmer MEF1" w:hAnsi="Khmer MEF1" w:cs="Khmer MEF1"/>
            <w:spacing w:val="2"/>
            <w:sz w:val="24"/>
            <w:szCs w:val="24"/>
            <w:cs/>
            <w:rPrChange w:id="14359" w:author="Kem Sereyboth" w:date="2023-07-19T16:59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delText xml:space="preserve">អ.ស.ហ. </w:delText>
        </w:r>
        <w:r w:rsidR="00852356" w:rsidRPr="00E33574" w:rsidDel="00664040">
          <w:rPr>
            <w:rFonts w:ascii="Khmer MEF1" w:hAnsi="Khmer MEF1" w:cs="Khmer MEF1"/>
            <w:spacing w:val="2"/>
            <w:sz w:val="24"/>
            <w:szCs w:val="24"/>
            <w:cs/>
          </w:rPr>
          <w:delText>និងត្រូវរៀបរាប់ពីឈ្មោះ មុខងារ និងតួនាទីទៅតាម</w:delText>
        </w:r>
        <w:r w:rsidR="00852356" w:rsidRPr="00E33574" w:rsidDel="00664040">
          <w:rPr>
            <w:rFonts w:ascii="Khmer MEF1" w:hAnsi="Khmer MEF1" w:cs="Khmer MEF1"/>
            <w:sz w:val="24"/>
            <w:szCs w:val="24"/>
            <w:cs/>
          </w:rPr>
          <w:delText>ឋានានុក្រមរបស់ក្រុមការងារ</w:delText>
        </w:r>
        <w:r w:rsidR="009469F4" w:rsidRPr="00E33574" w:rsidDel="00664040">
          <w:rPr>
            <w:rFonts w:ascii="Khmer MEF1" w:hAnsi="Khmer MEF1" w:cs="Khmer MEF1"/>
            <w:sz w:val="24"/>
            <w:szCs w:val="24"/>
            <w:cs/>
          </w:rPr>
          <w:delText>ដែលបានចុះធ្វើសវនកម្មនៅតាមអង្គភាពនីមួយៗដូចខាងក្រោម៖</w:delText>
        </w:r>
      </w:del>
    </w:p>
    <w:p w14:paraId="4C1AD293" w14:textId="35588726" w:rsidR="009469F4" w:rsidRPr="00E33574" w:rsidDel="007874EB" w:rsidRDefault="009469F4">
      <w:pPr>
        <w:spacing w:after="120" w:line="240" w:lineRule="auto"/>
        <w:jc w:val="both"/>
        <w:rPr>
          <w:del w:id="14360" w:author="Voeun Kuyeng" w:date="2022-07-20T17:50:00Z"/>
          <w:rFonts w:ascii="Khmer MEF1" w:hAnsi="Khmer MEF1" w:cs="Khmer MEF1"/>
          <w:sz w:val="24"/>
          <w:szCs w:val="24"/>
          <w:lang w:val="ca-ES"/>
          <w:rPrChange w:id="14361" w:author="Kem Sereyboth" w:date="2023-07-19T16:59:00Z">
            <w:rPr>
              <w:del w:id="14362" w:author="Voeun Kuyeng" w:date="2022-07-20T17:50:00Z"/>
              <w:rFonts w:ascii="Khmer MEF1" w:hAnsi="Khmer MEF1" w:cs="Khmer MEF1"/>
              <w:sz w:val="24"/>
              <w:szCs w:val="24"/>
            </w:rPr>
          </w:rPrChange>
        </w:rPr>
        <w:pPrChange w:id="14363" w:author="Un Seakamey" w:date="2022-09-23T09:01:00Z">
          <w:pPr>
            <w:spacing w:after="0" w:line="216" w:lineRule="auto"/>
            <w:ind w:firstLine="720"/>
          </w:pPr>
        </w:pPrChange>
      </w:pPr>
      <w:del w:id="14364" w:author="Voeun Kuyeng" w:date="2022-07-20T17:50:00Z">
        <w:r w:rsidRPr="00E33574" w:rsidDel="007874EB">
          <w:rPr>
            <w:rFonts w:ascii="Khmer MEF1" w:hAnsi="Khmer MEF1" w:cs="Khmer MEF1"/>
            <w:sz w:val="24"/>
            <w:szCs w:val="24"/>
            <w:cs/>
          </w:rPr>
          <w:delText xml:space="preserve">នៅក្នុងការងារសវនកម្មនៅ </w:delText>
        </w:r>
        <w:r w:rsidRPr="00E33574" w:rsidDel="007874EB">
          <w:rPr>
            <w:rFonts w:ascii="Khmer MEF1" w:hAnsi="Khmer MEF1" w:cs="Khmer MEF1"/>
            <w:sz w:val="24"/>
            <w:szCs w:val="24"/>
            <w:lang w:val="ca-ES"/>
            <w:rPrChange w:id="14365" w:author="Kem Sereyboth" w:date="2023-07-19T16:59:00Z">
              <w:rPr>
                <w:rFonts w:ascii="Khmer MEF1" w:hAnsi="Khmer MEF1" w:cs="Khmer MEF1"/>
                <w:sz w:val="24"/>
                <w:szCs w:val="24"/>
              </w:rPr>
            </w:rPrChange>
          </w:rPr>
          <w:delText>[</w:delText>
        </w:r>
      </w:del>
      <w:del w:id="14366" w:author="Voeun Kuyeng" w:date="2022-07-07T10:34:00Z">
        <w:r w:rsidRPr="00E33574" w:rsidDel="00664040">
          <w:rPr>
            <w:rFonts w:ascii="Khmer MEF1" w:hAnsi="Khmer MEF1" w:cs="Khmer MEF1"/>
            <w:sz w:val="24"/>
            <w:szCs w:val="24"/>
            <w:cs/>
            <w:lang w:val="ca-ES"/>
          </w:rPr>
          <w:delText>ឈ្មោះ</w:delText>
        </w:r>
      </w:del>
      <w:del w:id="14367" w:author="Voeun Kuyeng" w:date="2022-07-20T17:50:00Z">
        <w:r w:rsidRPr="00E33574" w:rsidDel="007874EB">
          <w:rPr>
            <w:rFonts w:ascii="Khmer MEF1" w:hAnsi="Khmer MEF1" w:cs="Khmer MEF1"/>
            <w:sz w:val="24"/>
            <w:szCs w:val="24"/>
            <w:cs/>
            <w:lang w:val="ca-ES"/>
          </w:rPr>
          <w:delText>សវនដ្ឋាន</w:delText>
        </w:r>
        <w:r w:rsidRPr="00E33574" w:rsidDel="007874EB">
          <w:rPr>
            <w:rFonts w:ascii="Khmer MEF1" w:hAnsi="Khmer MEF1" w:cs="Khmer MEF1"/>
            <w:sz w:val="24"/>
            <w:szCs w:val="24"/>
            <w:lang w:val="ca-ES"/>
            <w:rPrChange w:id="14368" w:author="Kem Sereyboth" w:date="2023-07-19T16:59:00Z">
              <w:rPr>
                <w:rFonts w:ascii="Khmer MEF1" w:hAnsi="Khmer MEF1" w:cs="Khmer MEF1"/>
                <w:sz w:val="24"/>
                <w:szCs w:val="24"/>
              </w:rPr>
            </w:rPrChange>
          </w:rPr>
          <w:delText>]</w:delText>
        </w:r>
        <w:r w:rsidRPr="00E33574" w:rsidDel="007874EB">
          <w:rPr>
            <w:rFonts w:ascii="Khmer MEF1" w:hAnsi="Khmer MEF1" w:cs="Khmer MEF1"/>
            <w:sz w:val="24"/>
            <w:szCs w:val="24"/>
            <w:cs/>
          </w:rPr>
          <w:delText xml:space="preserve"> ប្រតិភូសវនកម្មមានសមាសភាពដូចខាងក្រោម៖</w:delText>
        </w:r>
      </w:del>
    </w:p>
    <w:p w14:paraId="502AC5A7" w14:textId="690276FF" w:rsidR="007C6977" w:rsidRPr="00E33574" w:rsidDel="002D544D" w:rsidRDefault="009469F4">
      <w:pPr>
        <w:spacing w:after="120" w:line="240" w:lineRule="auto"/>
        <w:ind w:firstLine="720"/>
        <w:jc w:val="both"/>
        <w:rPr>
          <w:del w:id="14369" w:author="Kem Sereiboth" w:date="2022-09-15T11:13:00Z"/>
          <w:rFonts w:ascii="Khmer MEF1" w:hAnsi="Khmer MEF1" w:cs="Khmer MEF1"/>
          <w:sz w:val="24"/>
          <w:szCs w:val="24"/>
          <w:lang w:val="ca-ES"/>
        </w:rPr>
        <w:pPrChange w:id="14370" w:author="Un Seakamey" w:date="2022-09-23T09:01:00Z">
          <w:pPr>
            <w:spacing w:after="0" w:line="216" w:lineRule="auto"/>
          </w:pPr>
        </w:pPrChange>
      </w:pPr>
      <w:del w:id="14371" w:author="Voeun Kuyeng" w:date="2022-07-20T17:50:00Z">
        <w:r w:rsidRPr="00E33574" w:rsidDel="007874EB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</w:del>
      <w:ins w:id="14372" w:author="Sethvannak Sam" w:date="2022-07-26T16:24:00Z">
        <w:del w:id="14373" w:author="Voeun Kuyeng" w:date="2022-08-31T11:06:00Z">
          <w:r w:rsidR="008F2F42" w:rsidRPr="00E33574" w:rsidDel="00F226D0">
            <w:rPr>
              <w:rFonts w:ascii="Khmer MEF1" w:hAnsi="Khmer MEF1" w:cs="Khmer MEF1"/>
              <w:sz w:val="24"/>
              <w:szCs w:val="24"/>
            </w:rPr>
            <w:delText xml:space="preserve"> </w:delText>
          </w:r>
        </w:del>
      </w:ins>
      <w:del w:id="14374" w:author="Voeun Kuyeng" w:date="2022-08-31T11:06:00Z">
        <w:r w:rsidRPr="00E33574" w:rsidDel="00F226D0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4375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 xml:space="preserve">-លោក/លោកស្រី </w:delText>
        </w:r>
      </w:del>
      <w:ins w:id="14376" w:author="Sethvannak Sam" w:date="2022-07-04T15:29:00Z">
        <w:del w:id="14377" w:author="Voeun Kuyeng" w:date="2022-08-31T11:06:00Z">
          <w:r w:rsidR="00256C73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37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/កញ្ញា</w:delText>
          </w:r>
        </w:del>
      </w:ins>
      <w:del w:id="14379" w:author="Voeun Kuyeng" w:date="2022-08-31T11:06:00Z">
        <w:r w:rsidRPr="00E33574" w:rsidDel="00F226D0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4380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.............</w:delText>
        </w:r>
      </w:del>
      <w:del w:id="14381" w:author="Voeun Kuyeng" w:date="2022-07-20T18:05:00Z">
        <w:r w:rsidRPr="00E33574" w:rsidDel="0071646B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4382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ab/>
        </w:r>
        <w:r w:rsidRPr="00E33574" w:rsidDel="0071646B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4383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ab/>
        </w:r>
        <w:r w:rsidRPr="00E33574" w:rsidDel="0071646B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4384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ab/>
        </w:r>
      </w:del>
      <w:del w:id="14385" w:author="Voeun Kuyeng" w:date="2022-08-31T11:06:00Z">
        <w:r w:rsidRPr="00E33574" w:rsidDel="00F226D0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4386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ប្រធាន</w:delText>
        </w:r>
      </w:del>
      <w:ins w:id="14387" w:author="Sethvannak Sam" w:date="2022-07-04T15:28:00Z">
        <w:del w:id="14388" w:author="Voeun Kuyeng" w:date="2022-08-31T11:06:00Z">
          <w:r w:rsidR="005F5018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38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ប្រតិភូ</w:delText>
          </w:r>
        </w:del>
      </w:ins>
      <w:ins w:id="14390" w:author="Voeun Kuyeng" w:date="2022-07-27T11:52:00Z">
        <w:del w:id="14391" w:author="Kem Sereiboth" w:date="2022-09-15T11:13:00Z">
          <w:r w:rsidR="000A1A58" w:rsidRPr="00E33574" w:rsidDel="002D544D">
            <w:rPr>
              <w:rFonts w:ascii="Khmer MEF1" w:hAnsi="Khmer MEF1" w:cs="Khmer MEF1"/>
              <w:sz w:val="24"/>
              <w:szCs w:val="24"/>
              <w:cs/>
              <w:lang w:val="ca-ES"/>
              <w:rPrChange w:id="14392" w:author="Kem Sereyboth" w:date="2023-07-19T16:59:00Z">
                <w:rPr>
                  <w:rFonts w:ascii="Khmer MEF1" w:hAnsi="Khmer MEF1" w:cs="Khmer MEF1"/>
                  <w:sz w:val="12"/>
                  <w:szCs w:val="12"/>
                  <w:cs/>
                  <w:lang w:val="ca-ES"/>
                </w:rPr>
              </w:rPrChange>
            </w:rPr>
            <w:delText>​</w:delText>
          </w:r>
        </w:del>
      </w:ins>
      <w:ins w:id="14393" w:author="Voeun Kuyeng" w:date="2022-07-27T12:02:00Z">
        <w:del w:id="14394" w:author="Kem Sereiboth" w:date="2022-09-15T11:13:00Z">
          <w:r w:rsidR="000A1A58" w:rsidRPr="00E33574" w:rsidDel="002D544D">
            <w:rPr>
              <w:rFonts w:ascii="Khmer MEF1" w:hAnsi="Khmer MEF1" w:cs="Khmer MEF1"/>
              <w:sz w:val="24"/>
              <w:szCs w:val="24"/>
              <w:cs/>
              <w:lang w:val="ca-ES"/>
              <w:rPrChange w:id="14395" w:author="Kem Sereyboth" w:date="2023-07-19T16:59:00Z">
                <w:rPr>
                  <w:rFonts w:ascii="Khmer MEF1" w:hAnsi="Khmer MEF1" w:cs="Khmer MEF1"/>
                  <w:sz w:val="12"/>
                  <w:szCs w:val="12"/>
                  <w:cs/>
                  <w:lang w:val="ca-ES"/>
                </w:rPr>
              </w:rPrChange>
            </w:rPr>
            <w:delText>​</w:delText>
          </w:r>
          <w:r w:rsidR="00F8509F" w:rsidRPr="00E33574" w:rsidDel="002D544D">
            <w:rPr>
              <w:rFonts w:ascii="Khmer MEF1" w:hAnsi="Khmer MEF1" w:cs="Khmer MEF1"/>
              <w:sz w:val="24"/>
              <w:szCs w:val="24"/>
              <w:lang w:val="ca-ES"/>
              <w:rPrChange w:id="14396" w:author="Kem Sereyboth" w:date="2023-07-19T16:59:00Z">
                <w:rPr>
                  <w:rFonts w:ascii="Khmer MEF1" w:hAnsi="Khmer MEF1" w:cs="Khmer MEF1"/>
                  <w:sz w:val="12"/>
                  <w:szCs w:val="12"/>
                  <w:lang w:val="ca-ES"/>
                </w:rPr>
              </w:rPrChange>
            </w:rPr>
            <w:delText>​​</w:delText>
          </w:r>
        </w:del>
      </w:ins>
    </w:p>
    <w:p w14:paraId="60B805DD" w14:textId="29D2D5DB" w:rsidR="009469F4" w:rsidRPr="00E33574" w:rsidDel="00567002" w:rsidRDefault="009469F4">
      <w:pPr>
        <w:spacing w:after="120" w:line="240" w:lineRule="auto"/>
        <w:jc w:val="both"/>
        <w:rPr>
          <w:del w:id="14397" w:author="Voeun Kuyeng" w:date="2022-07-20T18:12:00Z"/>
          <w:rFonts w:ascii="Khmer MEF1" w:hAnsi="Khmer MEF1" w:cs="Khmer MEF1"/>
          <w:sz w:val="24"/>
          <w:szCs w:val="24"/>
          <w:lang w:val="ca-ES"/>
        </w:rPr>
        <w:pPrChange w:id="14398" w:author="Un Seakamey" w:date="2022-09-23T09:01:00Z">
          <w:pPr>
            <w:spacing w:after="0" w:line="216" w:lineRule="auto"/>
          </w:pPr>
        </w:pPrChange>
      </w:pPr>
      <w:del w:id="14399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  <w:delText xml:space="preserve">-លោក/លោកស្រី </w:delText>
        </w:r>
      </w:del>
      <w:ins w:id="14400" w:author="Sethvannak Sam" w:date="2022-07-04T15:29:00Z">
        <w:del w:id="14401" w:author="Voeun Kuyeng" w:date="2022-07-20T18:12:00Z">
          <w:r w:rsidR="00256C73" w:rsidRPr="00E33574" w:rsidDel="00567002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/កញ្ញា</w:delText>
          </w:r>
        </w:del>
      </w:ins>
      <w:del w:id="14402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delText>.............</w:delText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  <w:delText>អនុប្រធាន</w:delText>
        </w:r>
      </w:del>
      <w:ins w:id="14403" w:author="Sethvannak Sam" w:date="2022-07-04T15:28:00Z">
        <w:del w:id="14404" w:author="Voeun Kuyeng" w:date="2022-07-20T18:12:00Z">
          <w:r w:rsidR="005F5018" w:rsidRPr="00E33574" w:rsidDel="00567002">
            <w:rPr>
              <w:rFonts w:ascii="Khmer MEF1" w:hAnsi="Khmer MEF1" w:cs="Khmer MEF1"/>
              <w:sz w:val="24"/>
              <w:szCs w:val="24"/>
              <w:cs/>
            </w:rPr>
            <w:delText>ប្រតិភូ</w:delText>
          </w:r>
        </w:del>
      </w:ins>
    </w:p>
    <w:p w14:paraId="0EC5E0F4" w14:textId="4596E211" w:rsidR="009C0F96" w:rsidRPr="00E33574" w:rsidDel="00567002" w:rsidRDefault="009469F4">
      <w:pPr>
        <w:spacing w:after="120" w:line="240" w:lineRule="auto"/>
        <w:jc w:val="both"/>
        <w:rPr>
          <w:del w:id="14405" w:author="Voeun Kuyeng" w:date="2022-07-20T18:12:00Z"/>
          <w:rFonts w:ascii="Khmer MEF1" w:hAnsi="Khmer MEF1" w:cs="Khmer MEF1"/>
          <w:sz w:val="24"/>
          <w:szCs w:val="24"/>
          <w:lang w:val="ca-ES"/>
        </w:rPr>
        <w:pPrChange w:id="14406" w:author="Un Seakamey" w:date="2022-09-23T09:01:00Z">
          <w:pPr>
            <w:spacing w:after="0" w:line="216" w:lineRule="auto"/>
            <w:ind w:firstLine="720"/>
          </w:pPr>
        </w:pPrChange>
      </w:pPr>
      <w:del w:id="14407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delText xml:space="preserve">-លោក/លោកស្រី </w:delText>
        </w:r>
      </w:del>
      <w:ins w:id="14408" w:author="Sethvannak Sam" w:date="2022-07-04T15:29:00Z">
        <w:del w:id="14409" w:author="Voeun Kuyeng" w:date="2022-07-20T18:12:00Z">
          <w:r w:rsidR="00256C73" w:rsidRPr="00E33574" w:rsidDel="00567002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/កញ្ញា</w:delText>
          </w:r>
        </w:del>
      </w:ins>
      <w:del w:id="14410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delText>.............</w:delText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  <w:delText>សមាជិក</w:delText>
        </w:r>
      </w:del>
    </w:p>
    <w:p w14:paraId="5853B92C" w14:textId="2041B2CF" w:rsidR="009469F4" w:rsidRPr="00E33574" w:rsidDel="00567002" w:rsidRDefault="009469F4">
      <w:pPr>
        <w:spacing w:after="120" w:line="240" w:lineRule="auto"/>
        <w:jc w:val="both"/>
        <w:rPr>
          <w:del w:id="14411" w:author="Voeun Kuyeng" w:date="2022-07-20T18:12:00Z"/>
          <w:rFonts w:ascii="Khmer MEF1" w:hAnsi="Khmer MEF1" w:cs="Khmer MEF1"/>
          <w:sz w:val="24"/>
          <w:szCs w:val="24"/>
          <w:lang w:val="ca-ES"/>
        </w:rPr>
        <w:pPrChange w:id="14412" w:author="Un Seakamey" w:date="2022-09-23T09:01:00Z">
          <w:pPr>
            <w:spacing w:after="0" w:line="216" w:lineRule="auto"/>
            <w:ind w:firstLine="720"/>
          </w:pPr>
        </w:pPrChange>
      </w:pPr>
      <w:del w:id="14413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delText xml:space="preserve">-លោក/លោកស្រី </w:delText>
        </w:r>
      </w:del>
      <w:ins w:id="14414" w:author="Sethvannak Sam" w:date="2022-07-04T15:29:00Z">
        <w:del w:id="14415" w:author="Voeun Kuyeng" w:date="2022-07-20T18:12:00Z">
          <w:r w:rsidR="00256C73" w:rsidRPr="00E33574" w:rsidDel="00567002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/កញ្ញា</w:delText>
          </w:r>
        </w:del>
      </w:ins>
      <w:del w:id="14416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delText>.............</w:delText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  <w:delText>សមាជិក</w:delText>
        </w:r>
      </w:del>
    </w:p>
    <w:p w14:paraId="1EF3A03B" w14:textId="77B07B31" w:rsidR="009469F4" w:rsidRPr="00E33574" w:rsidDel="00567002" w:rsidRDefault="009469F4">
      <w:pPr>
        <w:spacing w:after="120" w:line="240" w:lineRule="auto"/>
        <w:jc w:val="both"/>
        <w:rPr>
          <w:del w:id="14417" w:author="Voeun Kuyeng" w:date="2022-07-20T18:12:00Z"/>
          <w:rFonts w:ascii="Khmer MEF1" w:hAnsi="Khmer MEF1" w:cs="Khmer MEF1"/>
          <w:sz w:val="24"/>
          <w:szCs w:val="24"/>
          <w:lang w:val="ca-ES"/>
        </w:rPr>
        <w:pPrChange w:id="14418" w:author="Un Seakamey" w:date="2022-09-23T09:01:00Z">
          <w:pPr>
            <w:spacing w:after="0" w:line="216" w:lineRule="auto"/>
            <w:ind w:firstLine="720"/>
          </w:pPr>
        </w:pPrChange>
      </w:pPr>
      <w:del w:id="14419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delText>-លោក/លោកស្រី</w:delText>
        </w:r>
      </w:del>
      <w:ins w:id="14420" w:author="Sethvannak Sam" w:date="2022-07-04T15:29:00Z">
        <w:del w:id="14421" w:author="Voeun Kuyeng" w:date="2022-07-20T18:12:00Z">
          <w:r w:rsidR="00256C73" w:rsidRPr="00E33574" w:rsidDel="00567002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/កញ្ញា</w:delText>
          </w:r>
        </w:del>
      </w:ins>
      <w:del w:id="14422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delText xml:space="preserve"> .............</w:delText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  <w:delText>សវនករទទួលបន្ទុក</w:delText>
        </w:r>
      </w:del>
    </w:p>
    <w:p w14:paraId="0356C9B5" w14:textId="7DD83A97" w:rsidR="009469F4" w:rsidRPr="00E33574" w:rsidDel="00567002" w:rsidRDefault="009469F4">
      <w:pPr>
        <w:spacing w:after="120" w:line="240" w:lineRule="auto"/>
        <w:jc w:val="both"/>
        <w:rPr>
          <w:del w:id="14423" w:author="Voeun Kuyeng" w:date="2022-07-20T18:12:00Z"/>
          <w:rFonts w:ascii="Khmer MEF1" w:hAnsi="Khmer MEF1" w:cs="Khmer MEF1"/>
          <w:sz w:val="24"/>
          <w:szCs w:val="24"/>
          <w:lang w:val="ca-ES"/>
        </w:rPr>
        <w:pPrChange w:id="14424" w:author="Un Seakamey" w:date="2022-09-23T09:01:00Z">
          <w:pPr>
            <w:spacing w:after="0" w:line="216" w:lineRule="auto"/>
            <w:ind w:firstLine="720"/>
          </w:pPr>
        </w:pPrChange>
      </w:pPr>
      <w:del w:id="14425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delText>-...................................</w:delText>
        </w:r>
      </w:del>
    </w:p>
    <w:p w14:paraId="3384E92A" w14:textId="3C772DD7" w:rsidR="00156A9C" w:rsidRPr="00E33574" w:rsidDel="009809F4" w:rsidRDefault="00156A9C">
      <w:pPr>
        <w:spacing w:after="120" w:line="240" w:lineRule="auto"/>
        <w:jc w:val="both"/>
        <w:rPr>
          <w:del w:id="14426" w:author="Voeun Kuyeng" w:date="2022-07-08T10:23:00Z"/>
          <w:rFonts w:ascii="Khmer MEF2" w:hAnsi="Khmer MEF2" w:cs="Khmer MEF2"/>
          <w:spacing w:val="-2"/>
          <w:sz w:val="24"/>
          <w:szCs w:val="24"/>
          <w:rPrChange w:id="14427" w:author="Kem Sereyboth" w:date="2023-07-19T16:59:00Z">
            <w:rPr>
              <w:del w:id="14428" w:author="Voeun Kuyeng" w:date="2022-07-08T10:23:00Z"/>
              <w:rFonts w:ascii="Khmer MEF2" w:hAnsi="Khmer MEF2" w:cs="Khmer MEF2"/>
              <w:spacing w:val="-2"/>
              <w:sz w:val="10"/>
              <w:szCs w:val="10"/>
            </w:rPr>
          </w:rPrChange>
        </w:rPr>
        <w:pPrChange w:id="14429" w:author="Un Seakamey" w:date="2022-09-23T09:01:00Z">
          <w:pPr>
            <w:spacing w:after="0" w:line="240" w:lineRule="auto"/>
            <w:ind w:firstLine="720"/>
          </w:pPr>
        </w:pPrChange>
      </w:pPr>
    </w:p>
    <w:p w14:paraId="43D3DDE6" w14:textId="4326759F" w:rsidR="00604906" w:rsidRPr="00E33574" w:rsidDel="009809F4" w:rsidRDefault="00604906">
      <w:pPr>
        <w:spacing w:after="120" w:line="240" w:lineRule="auto"/>
        <w:jc w:val="both"/>
        <w:rPr>
          <w:ins w:id="14430" w:author="Sethvannak Sam" w:date="2022-07-07T16:02:00Z"/>
          <w:del w:id="14431" w:author="Voeun Kuyeng" w:date="2022-07-08T10:23:00Z"/>
          <w:rFonts w:ascii="Khmer MEF2" w:hAnsi="Khmer MEF2" w:cs="Khmer MEF2"/>
          <w:spacing w:val="-2"/>
          <w:sz w:val="24"/>
          <w:szCs w:val="24"/>
        </w:rPr>
        <w:pPrChange w:id="14432" w:author="Un Seakamey" w:date="2022-09-23T09:01:00Z">
          <w:pPr>
            <w:spacing w:after="0" w:line="240" w:lineRule="auto"/>
            <w:ind w:firstLine="720"/>
          </w:pPr>
        </w:pPrChange>
      </w:pPr>
    </w:p>
    <w:p w14:paraId="60841466" w14:textId="6DE782E0" w:rsidR="00B27355" w:rsidRPr="00E33574" w:rsidRDefault="00B27355">
      <w:pPr>
        <w:pStyle w:val="Heading1"/>
        <w:spacing w:before="160" w:line="240" w:lineRule="auto"/>
        <w:rPr>
          <w:ins w:id="14433" w:author="Sethvannak Sam" w:date="2022-08-20T18:29:00Z"/>
          <w:rFonts w:ascii="Khmer MEF2" w:hAnsi="Khmer MEF2" w:cs="Khmer MEF2"/>
          <w:sz w:val="24"/>
          <w:szCs w:val="24"/>
          <w:rPrChange w:id="14434" w:author="Kem Sereyboth" w:date="2023-07-19T16:59:00Z">
            <w:rPr>
              <w:ins w:id="14435" w:author="Sethvannak Sam" w:date="2022-08-20T18:29:00Z"/>
            </w:rPr>
          </w:rPrChange>
        </w:rPr>
        <w:pPrChange w:id="14436" w:author="User" w:date="2022-10-07T16:34:00Z">
          <w:pPr>
            <w:spacing w:after="0" w:line="228" w:lineRule="auto"/>
            <w:ind w:firstLine="720"/>
          </w:pPr>
        </w:pPrChange>
      </w:pPr>
      <w:bookmarkStart w:id="14437" w:name="_Toc143872981"/>
      <w:ins w:id="14438" w:author="Sethvannak Sam" w:date="2022-08-20T18:29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rPrChange w:id="14439" w:author="Kem Sereyboth" w:date="2023-07-19T16:59:00Z">
              <w:rPr>
                <w:rFonts w:cs="MoolBoran"/>
                <w:b/>
                <w:bCs/>
                <w:cs/>
              </w:rPr>
            </w:rPrChange>
          </w:rPr>
          <w:t>៥.ប្រធានបទសវនកម្ម</w:t>
        </w:r>
      </w:ins>
      <w:ins w:id="14440" w:author="User" w:date="2022-09-10T13:37:00Z">
        <w:r w:rsidR="00B47A1B"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rPrChange w:id="14441" w:author="Kem Sereyboth" w:date="2023-07-19T16:59:00Z">
              <w:rPr>
                <w:rFonts w:cs="MoolBoran"/>
                <w:b/>
                <w:bCs/>
                <w:cs/>
              </w:rPr>
            </w:rPrChange>
          </w:rPr>
          <w:t>​</w:t>
        </w:r>
      </w:ins>
      <w:bookmarkEnd w:id="14437"/>
    </w:p>
    <w:p w14:paraId="62AC5233" w14:textId="5D2D96F5" w:rsidR="002C2DF9" w:rsidRPr="00E33574" w:rsidDel="00913214" w:rsidRDefault="002C2DF9">
      <w:pPr>
        <w:spacing w:after="120" w:line="221" w:lineRule="auto"/>
        <w:ind w:firstLine="720"/>
        <w:jc w:val="both"/>
        <w:rPr>
          <w:ins w:id="14442" w:author="Kem Sereiboth" w:date="2022-09-13T11:29:00Z"/>
          <w:del w:id="14443" w:author="User" w:date="2022-09-16T11:24:00Z"/>
          <w:rFonts w:ascii="Khmer MEF2" w:hAnsi="Khmer MEF2" w:cs="Khmer MEF2"/>
          <w:b/>
          <w:bCs/>
          <w:sz w:val="24"/>
          <w:szCs w:val="24"/>
          <w:lang w:val="ca-ES"/>
        </w:rPr>
        <w:pPrChange w:id="14444" w:author="Un Seakamey" w:date="2022-09-23T09:01:00Z">
          <w:pPr>
            <w:spacing w:after="0" w:line="228" w:lineRule="auto"/>
            <w:ind w:firstLine="720"/>
            <w:jc w:val="both"/>
          </w:pPr>
        </w:pPrChange>
      </w:pPr>
      <w:ins w:id="14445" w:author="Kem Sereiboth" w:date="2022-09-13T11:29:00Z">
        <w:del w:id="14446" w:author="User" w:date="2022-09-16T11:24:00Z">
          <w:r w:rsidRPr="00E33574" w:rsidDel="00913214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4447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  <w:lang w:val="ca-ES"/>
                </w:rPr>
              </w:rPrChange>
            </w:rPr>
            <w:delText>ក- កិច្ចដំណើរការក្នុងការជ្រើសរើសប្រធានបទសវនកម្មអនុលោមភាព</w:delText>
          </w:r>
        </w:del>
      </w:ins>
    </w:p>
    <w:p w14:paraId="460F8697" w14:textId="783C9A86" w:rsidR="00B27355" w:rsidRPr="00E33574" w:rsidDel="00913214" w:rsidRDefault="00B27355">
      <w:pPr>
        <w:spacing w:after="120" w:line="221" w:lineRule="auto"/>
        <w:ind w:firstLine="720"/>
        <w:jc w:val="both"/>
        <w:rPr>
          <w:ins w:id="14448" w:author="Voeun Kuyeng" w:date="2022-08-31T11:25:00Z"/>
          <w:del w:id="14449" w:author="User" w:date="2022-09-16T11:24:00Z"/>
          <w:rFonts w:ascii="Khmer MEF1" w:hAnsi="Khmer MEF1" w:cs="Khmer MEF1"/>
          <w:sz w:val="24"/>
          <w:szCs w:val="24"/>
          <w:lang w:val="ca-ES"/>
        </w:rPr>
        <w:pPrChange w:id="14450" w:author="Un Seakamey" w:date="2022-09-23T09:01:00Z">
          <w:pPr>
            <w:spacing w:after="0" w:line="228" w:lineRule="auto"/>
            <w:ind w:firstLine="720"/>
            <w:jc w:val="both"/>
          </w:pPr>
        </w:pPrChange>
      </w:pPr>
      <w:ins w:id="14451" w:author="Sethvannak Sam" w:date="2022-08-20T18:29:00Z">
        <w:del w:id="14452" w:author="User" w:date="2022-09-16T11:24:00Z">
          <w:r w:rsidRPr="00E33574" w:rsidDel="0091321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445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ប្រធានបទសវនកម្ម គឺជាផ្នែកមួយដែលអាចឱ្យអ្ន</w:delText>
          </w:r>
        </w:del>
      </w:ins>
      <w:ins w:id="14454" w:author="socheata.ol@hotmail.com" w:date="2022-09-02T15:27:00Z">
        <w:del w:id="14455" w:author="User" w:date="2022-09-16T11:24:00Z">
          <w:r w:rsidR="005D471C" w:rsidRPr="00E33574" w:rsidDel="0091321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445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កប្រើប្រាស់របាយការណ៍សវនកម្ម</w:delText>
          </w:r>
        </w:del>
      </w:ins>
      <w:ins w:id="14457" w:author="Sethvannak Sam" w:date="2022-08-20T18:29:00Z">
        <w:del w:id="14458" w:author="User" w:date="2022-09-16T11:24:00Z">
          <w:r w:rsidRPr="00E33574" w:rsidDel="0091321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445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កអានដឹង</w:delText>
          </w:r>
        </w:del>
      </w:ins>
      <w:ins w:id="14460" w:author="socheata.ol@hotmail.com" w:date="2022-09-02T15:27:00Z">
        <w:del w:id="14461" w:author="User" w:date="2022-09-16T11:24:00Z">
          <w:r w:rsidR="00B931B3" w:rsidRPr="00E33574" w:rsidDel="0091321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446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អំ</w:delText>
          </w:r>
        </w:del>
      </w:ins>
      <w:ins w:id="14463" w:author="Sethvannak Sam" w:date="2022-08-20T18:29:00Z">
        <w:del w:id="14464" w:author="User" w:date="2022-09-16T11:24:00Z">
          <w:r w:rsidRPr="00E33574" w:rsidDel="0091321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446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ពីដំណើរ</w:delText>
          </w:r>
          <w:r w:rsidRPr="00E33574" w:rsidDel="00913214">
            <w:rPr>
              <w:rFonts w:ascii="Khmer MEF1" w:hAnsi="Khmer MEF1" w:cs="Khmer MEF1"/>
              <w:sz w:val="24"/>
              <w:szCs w:val="24"/>
              <w:cs/>
              <w:lang w:val="ca-ES"/>
              <w:rPrChange w:id="1446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  <w:r w:rsidRPr="00E33574" w:rsidDel="00913214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4467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នៃការកំណត់ប្រធានបទសវនកម្មជាក់លាក់របស់សវនករទទួលបន្ទុក ដូចនេះប្រធានបទសវនកម្ម ត្រូវ</w:delText>
          </w:r>
          <w:r w:rsidRPr="00E33574" w:rsidDel="00913214">
            <w:rPr>
              <w:rFonts w:ascii="Khmer MEF1" w:hAnsi="Khmer MEF1" w:cs="Khmer MEF1"/>
              <w:sz w:val="24"/>
              <w:szCs w:val="24"/>
              <w:cs/>
              <w:lang w:val="ca-ES"/>
              <w:rPrChange w:id="14468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រៀបចំឡើងដោយបែងចែកជា ២ </w:delText>
          </w:r>
        </w:del>
      </w:ins>
      <w:ins w:id="14469" w:author="socheata.ol@hotmail.com" w:date="2022-09-02T15:28:00Z">
        <w:del w:id="14470" w:author="User" w:date="2022-09-16T11:24:00Z">
          <w:r w:rsidR="00B931B3" w:rsidRPr="00E33574" w:rsidDel="00913214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ចំណុច</w:delText>
          </w:r>
        </w:del>
      </w:ins>
      <w:ins w:id="14471" w:author="Sethvannak Sam" w:date="2022-08-20T18:29:00Z">
        <w:del w:id="14472" w:author="User" w:date="2022-09-16T11:24:00Z">
          <w:r w:rsidRPr="00E33574" w:rsidDel="00913214">
            <w:rPr>
              <w:rFonts w:ascii="Khmer MEF1" w:hAnsi="Khmer MEF1" w:cs="Khmer MEF1"/>
              <w:sz w:val="24"/>
              <w:szCs w:val="24"/>
              <w:cs/>
              <w:lang w:val="ca-ES"/>
              <w:rPrChange w:id="1447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កថាខណ្ឌ ដូច</w:delText>
          </w:r>
          <w:r w:rsidRPr="00E33574" w:rsidDel="00913214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មានរៀបរាប់ខាងក្រោម៖</w:delText>
          </w:r>
        </w:del>
      </w:ins>
    </w:p>
    <w:p w14:paraId="0F6F7196" w14:textId="48010C5A" w:rsidR="00C34129" w:rsidRPr="00E33574" w:rsidDel="00913214" w:rsidRDefault="00C34129">
      <w:pPr>
        <w:spacing w:after="120" w:line="221" w:lineRule="auto"/>
        <w:ind w:firstLine="720"/>
        <w:jc w:val="both"/>
        <w:rPr>
          <w:ins w:id="14474" w:author="Sethvannak Sam" w:date="2022-08-20T18:29:00Z"/>
          <w:del w:id="14475" w:author="User" w:date="2022-09-16T11:24:00Z"/>
          <w:rFonts w:ascii="Khmer MEF1" w:hAnsi="Khmer MEF1" w:cs="Khmer MEF1"/>
          <w:spacing w:val="-2"/>
          <w:sz w:val="24"/>
          <w:szCs w:val="24"/>
          <w:lang w:val="ca-ES"/>
        </w:rPr>
        <w:pPrChange w:id="14476" w:author="Un Seakamey" w:date="2022-09-23T09:01:00Z">
          <w:pPr>
            <w:spacing w:after="0" w:line="228" w:lineRule="auto"/>
            <w:ind w:firstLine="720"/>
            <w:jc w:val="both"/>
          </w:pPr>
        </w:pPrChange>
      </w:pPr>
    </w:p>
    <w:p w14:paraId="5CAB1A28" w14:textId="7EE7CD64" w:rsidR="00B27355" w:rsidRPr="00E33574" w:rsidDel="002C2DF9" w:rsidRDefault="00B27355">
      <w:pPr>
        <w:spacing w:after="120" w:line="221" w:lineRule="auto"/>
        <w:jc w:val="both"/>
        <w:rPr>
          <w:ins w:id="14477" w:author="Sethvannak Sam" w:date="2022-08-20T18:29:00Z"/>
          <w:del w:id="14478" w:author="Kem Sereiboth" w:date="2022-09-13T11:26:00Z"/>
          <w:rFonts w:ascii="Khmer MEF1" w:hAnsi="Khmer MEF1" w:cs="Khmer MEF1"/>
          <w:spacing w:val="-4"/>
          <w:sz w:val="24"/>
          <w:szCs w:val="24"/>
          <w:lang w:val="ca-ES"/>
          <w:rPrChange w:id="14479" w:author="Kem Sereyboth" w:date="2023-07-19T16:59:00Z">
            <w:rPr>
              <w:ins w:id="14480" w:author="Sethvannak Sam" w:date="2022-08-20T18:29:00Z"/>
              <w:del w:id="14481" w:author="Kem Sereiboth" w:date="2022-09-13T11:26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  <w:pPrChange w:id="14482" w:author="Un Seakamey" w:date="2022-09-23T09:01:00Z">
          <w:pPr>
            <w:spacing w:after="0" w:line="228" w:lineRule="auto"/>
          </w:pPr>
        </w:pPrChange>
      </w:pPr>
      <w:ins w:id="14483" w:author="Sethvannak Sam" w:date="2022-08-20T18:29:00Z">
        <w:r w:rsidRPr="00E33574">
          <w:rPr>
            <w:rFonts w:ascii="Khmer MEF1" w:hAnsi="Khmer MEF1" w:cs="Khmer MEF1"/>
            <w:spacing w:val="4"/>
            <w:sz w:val="24"/>
            <w:szCs w:val="24"/>
            <w:lang w:val="ca-ES"/>
          </w:rPr>
          <w:tab/>
        </w:r>
        <w:del w:id="14484" w:author="Kem Sereiboth" w:date="2022-09-13T11:26:00Z">
          <w:r w:rsidRPr="00E33574" w:rsidDel="002C2DF9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4485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ក-</w:delText>
          </w:r>
        </w:del>
      </w:ins>
      <w:ins w:id="14486" w:author="socheata.ol@hotmail.com" w:date="2022-09-02T15:28:00Z">
        <w:del w:id="14487" w:author="Kem Sereiboth" w:date="2022-09-13T11:26:00Z">
          <w:r w:rsidR="00B931B3" w:rsidRPr="00E33574" w:rsidDel="002C2DF9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4488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14489" w:author="Sethvannak Sam" w:date="2022-08-20T18:29:00Z">
        <w:del w:id="14490" w:author="Kem Sereiboth" w:date="2022-09-13T11:26:00Z">
          <w:r w:rsidRPr="00E33574" w:rsidDel="002C2DF9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4491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កថាខណ្ឌទី១</w:delText>
          </w:r>
          <w:r w:rsidRPr="00E33574" w:rsidDel="002C2DF9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449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  <w:r w:rsidRPr="00E33574" w:rsidDel="002C2DF9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4493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ត្រូវរៀបរាប់អំពីកិច្ចដំណើរការក្នុងការជ្រើសរើសប្រធានបទសវនកម្មអនុលោមភាព ដោយផ្អែកលើការចុះស្វែងយល់សវនដ្ឋាន និងកិច្ចសម្ភាសន៍ជាមួយថ្នាក់ដឹកនាំនានារបស់សវនដ្ឋាន។ សវនករទទួលបន្ទុក អាចរៀបរាប់អំពី</w:delText>
          </w:r>
        </w:del>
      </w:ins>
      <w:ins w:id="14494" w:author="socheata.ol@hotmail.com" w:date="2022-09-02T15:29:00Z">
        <w:del w:id="14495" w:author="Kem Sereiboth" w:date="2022-09-13T11:26:00Z">
          <w:r w:rsidR="00B931B3" w:rsidRPr="00E33574" w:rsidDel="002C2DF9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449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14497" w:author="Sethvannak Sam" w:date="2022-08-20T18:29:00Z">
        <w:del w:id="14498" w:author="Kem Sereiboth" w:date="2022-09-13T11:26:00Z">
          <w:r w:rsidRPr="00E33574" w:rsidDel="002C2DF9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449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កថាខណ្ឌទី១ នេះ ដូចគំរូខាងក្រោម៖</w:delText>
          </w:r>
        </w:del>
      </w:ins>
    </w:p>
    <w:p w14:paraId="29481894" w14:textId="3ACCEB9F" w:rsidR="005D5515" w:rsidRPr="00F55550" w:rsidDel="005C3437" w:rsidRDefault="007015AC" w:rsidP="005C3437">
      <w:pPr>
        <w:rPr>
          <w:del w:id="14500" w:author="Kem Sereyboth" w:date="2023-06-20T14:33:00Z"/>
          <w:rFonts w:ascii="Khmer MEF1" w:hAnsi="Khmer MEF1" w:cs="Khmer MEF1"/>
          <w:spacing w:val="12"/>
          <w:sz w:val="24"/>
          <w:szCs w:val="24"/>
        </w:rPr>
      </w:pPr>
      <w:ins w:id="14501" w:author="LENOVO" w:date="2022-10-02T09:19:00Z">
        <w:r w:rsidRPr="00E33574">
          <w:rPr>
            <w:rFonts w:ascii="Khmer MEF1" w:hAnsi="Khmer MEF1" w:cs="Khmer MEF1"/>
            <w:spacing w:val="-2"/>
            <w:sz w:val="24"/>
            <w:szCs w:val="24"/>
            <w:cs/>
          </w:rPr>
          <w:t>អនុលោមតាមផែនការសកម្មភាពឆ្នាំ២០២</w:t>
        </w:r>
      </w:ins>
      <w:ins w:id="14502" w:author="Sopheak" w:date="2023-08-03T07:11:00Z">
        <w:r w:rsidR="00D76C98">
          <w:rPr>
            <w:rFonts w:ascii="Khmer MEF1" w:hAnsi="Khmer MEF1" w:cs="Khmer MEF1" w:hint="cs"/>
            <w:spacing w:val="-2"/>
            <w:sz w:val="24"/>
            <w:szCs w:val="24"/>
            <w:cs/>
          </w:rPr>
          <w:t>៣</w:t>
        </w:r>
      </w:ins>
      <w:ins w:id="14503" w:author="LENOVO" w:date="2022-10-02T09:19:00Z">
        <w:del w:id="14504" w:author="Sopheak" w:date="2023-08-03T07:11:00Z">
          <w:r w:rsidRPr="00E33574" w:rsidDel="00D76C98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២</w:delText>
          </w:r>
        </w:del>
        <w:del w:id="14505" w:author="User" w:date="2022-10-05T12:46:00Z">
          <w:r w:rsidRPr="00E33574" w:rsidDel="00F82FF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របស់​ខ្លួន</w:delText>
          </w:r>
        </w:del>
        <w:r w:rsidRPr="00E33574">
          <w:rPr>
            <w:rFonts w:ascii="Khmer MEF1" w:hAnsi="Khmer MEF1" w:cs="Khmer MEF1"/>
            <w:spacing w:val="-2"/>
            <w:sz w:val="24"/>
            <w:szCs w:val="24"/>
            <w:cs/>
          </w:rPr>
          <w:t xml:space="preserve"> អង្គភាពសវនកម្មផ្ទៃក្នុងនៃ </w:t>
        </w:r>
        <w:r w:rsidRPr="00E33574">
          <w:rPr>
            <w:rFonts w:ascii="Khmer MEF1" w:hAnsi="Khmer MEF1" w:cs="Khmer MEF1"/>
            <w:b/>
            <w:bCs/>
            <w:spacing w:val="-2"/>
            <w:sz w:val="24"/>
            <w:szCs w:val="24"/>
            <w:cs/>
          </w:rPr>
          <w:t>អ.ស.ហ.</w:t>
        </w:r>
        <w:r w:rsidRPr="006E6058">
          <w:rPr>
            <w:rFonts w:ascii="Khmer MEF1" w:hAnsi="Khmer MEF1" w:cs="Khmer MEF1"/>
            <w:spacing w:val="-2"/>
            <w:sz w:val="24"/>
            <w:szCs w:val="24"/>
            <w:lang w:val="ca-ES"/>
            <w:rPrChange w:id="14506" w:author="Sopheak Phorn" w:date="2023-07-28T09:15:00Z">
              <w:rPr>
                <w:rFonts w:ascii="Khmer MEF1" w:hAnsi="Khmer MEF1" w:cs="Khmer MEF1"/>
                <w:spacing w:val="-2"/>
                <w:sz w:val="24"/>
                <w:szCs w:val="24"/>
              </w:rPr>
            </w:rPrChange>
          </w:rPr>
          <w:t xml:space="preserve"> </w:t>
        </w:r>
        <w:r w:rsidRPr="00E33574">
          <w:rPr>
            <w:rFonts w:ascii="Khmer MEF1" w:hAnsi="Khmer MEF1" w:cs="Khmer MEF1"/>
            <w:spacing w:val="-2"/>
            <w:sz w:val="24"/>
            <w:szCs w:val="24"/>
            <w:cs/>
          </w:rPr>
          <w:t>បានធ្វើ</w:t>
        </w:r>
        <w:r w:rsidRPr="00E33574">
          <w:rPr>
            <w:rFonts w:ascii="Khmer MEF1" w:hAnsi="Khmer MEF1" w:cs="Khmer MEF1"/>
            <w:spacing w:val="-2"/>
            <w:sz w:val="24"/>
            <w:szCs w:val="24"/>
            <w:cs/>
            <w:rPrChange w:id="14507" w:author="Kem Sereyboth" w:date="2023-07-19T16:5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​សវនកម្ម</w:t>
        </w:r>
        <w:r w:rsidRPr="006E6058">
          <w:rPr>
            <w:rFonts w:ascii="Khmer MEF1" w:hAnsi="Khmer MEF1" w:cs="Khmer MEF1"/>
            <w:spacing w:val="4"/>
            <w:sz w:val="24"/>
            <w:szCs w:val="24"/>
            <w:lang w:val="ca-ES"/>
            <w:rPrChange w:id="14508" w:author="Sopheak Phorn" w:date="2023-07-28T09:15:00Z">
              <w:rPr>
                <w:rFonts w:ascii="Khmer MEF1" w:hAnsi="Khmer MEF1" w:cs="Khmer MEF1"/>
                <w:spacing w:val="4"/>
                <w:sz w:val="24"/>
                <w:szCs w:val="24"/>
              </w:rPr>
            </w:rPrChange>
          </w:rPr>
          <w:t>​​</w:t>
        </w:r>
      </w:ins>
      <w:ins w:id="14509" w:author="Sopheak" w:date="2023-08-03T07:12:00Z">
        <w:r w:rsidR="00D76C98" w:rsidRPr="00554F1A">
          <w:rPr>
            <w:rFonts w:ascii="Khmer MEF1" w:hAnsi="Khmer MEF1" w:cs="Khmer MEF1"/>
            <w:spacing w:val="-4"/>
            <w:sz w:val="24"/>
            <w:szCs w:val="24"/>
            <w:cs/>
          </w:rPr>
          <w:t>អនុលោមភាព និងសវនកម្ម​សមិទ្ធកម្ម</w:t>
        </w:r>
      </w:ins>
      <w:ins w:id="14510" w:author="Sopheak" w:date="2023-08-03T07:13:00Z">
        <w:r w:rsidR="00D76C98">
          <w:rPr>
            <w:rFonts w:ascii="Khmer MEF1" w:hAnsi="Khmer MEF1" w:cs="Khmer MEF1" w:hint="cs"/>
            <w:spacing w:val="-4"/>
            <w:sz w:val="24"/>
            <w:szCs w:val="24"/>
            <w:cs/>
          </w:rPr>
          <w:t xml:space="preserve">លើ </w:t>
        </w:r>
        <w:del w:id="14511" w:author="Chamreun Poth" w:date="2024-05-30T18:32:00Z" w16du:dateUtc="2024-05-30T11:32:00Z">
          <w:r w:rsidR="00D76C98" w:rsidRPr="00D76C98" w:rsidDel="0009112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4512" w:author="Sopheak" w:date="2023-08-03T07:1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14513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4"/>
            <w:sz w:val="24"/>
            <w:szCs w:val="24"/>
            <w:cs/>
          </w:rPr>
          <w:t>ឈ្មោះសវនដ្ឋាន</w:t>
        </w:r>
      </w:ins>
      <w:ins w:id="14514" w:author="LENOVO" w:date="2022-10-02T09:19:00Z">
        <w:del w:id="14515" w:author="Sopheak" w:date="2023-08-03T07:12:00Z">
          <w:r w:rsidRPr="00E33574" w:rsidDel="00D76C98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អនុលោមភាព</w:delText>
          </w:r>
        </w:del>
        <w:del w:id="14516" w:author="Sopheak" w:date="2023-08-03T07:13:00Z">
          <w:r w:rsidRPr="00E33574" w:rsidDel="00D76C98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លើអង្គ</w:delText>
          </w:r>
          <w:r w:rsidRPr="00E33574" w:rsidDel="00D76C98">
            <w:rPr>
              <w:rFonts w:ascii="Khmer MEF1" w:hAnsi="Khmer MEF1" w:cs="Khmer MEF1"/>
              <w:spacing w:val="10"/>
              <w:sz w:val="24"/>
              <w:szCs w:val="24"/>
              <w:cs/>
              <w:rPrChange w:id="1451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ភ</w:delText>
          </w:r>
        </w:del>
        <w:del w:id="14518" w:author="Sopheak" w:date="2023-08-03T07:12:00Z">
          <w:r w:rsidRPr="00E33574" w:rsidDel="00D76C98">
            <w:rPr>
              <w:rFonts w:ascii="Khmer MEF1" w:hAnsi="Khmer MEF1" w:cs="Khmer MEF1"/>
              <w:spacing w:val="10"/>
              <w:sz w:val="24"/>
              <w:szCs w:val="24"/>
              <w:cs/>
              <w:rPrChange w:id="1451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ាពក្រោមឱវាទ </w:delText>
          </w:r>
          <w:r w:rsidRPr="00E33574" w:rsidDel="00D76C98">
            <w:rPr>
              <w:rFonts w:ascii="Khmer MEF1" w:hAnsi="Khmer MEF1" w:cs="Khmer MEF1"/>
              <w:b/>
              <w:bCs/>
              <w:spacing w:val="10"/>
              <w:sz w:val="24"/>
              <w:szCs w:val="24"/>
              <w:cs/>
              <w:rPrChange w:id="14520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អ.ស.ហ.</w:delText>
          </w:r>
        </w:del>
        <w:r w:rsidRPr="00E33574">
          <w:rPr>
            <w:rFonts w:ascii="Khmer MEF1" w:hAnsi="Khmer MEF1" w:cs="Khmer MEF1"/>
            <w:spacing w:val="10"/>
            <w:sz w:val="24"/>
            <w:szCs w:val="24"/>
            <w:cs/>
            <w:rPrChange w:id="14521" w:author="Kem Sereyboth" w:date="2023-07-19T16:59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។ ដើម្បីធានាបានប្រសិទ្ធភាព និងស័ក្តិសិទ្ធ</w:t>
        </w:r>
        <w:r w:rsidRPr="00F55550">
          <w:rPr>
            <w:rFonts w:ascii="Khmer MEF1" w:hAnsi="Khmer MEF1" w:cs="Khmer MEF1"/>
            <w:spacing w:val="4"/>
            <w:sz w:val="24"/>
            <w:szCs w:val="24"/>
            <w:cs/>
          </w:rPr>
          <w:t>ភាព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  <w:rPrChange w:id="14522" w:author="Kem Sereyboth" w:date="2023-07-19T16:59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ក្នុងការ</w:t>
        </w:r>
        <w:r w:rsidRPr="00E279BC">
          <w:rPr>
            <w:rFonts w:ascii="Khmer MEF1" w:hAnsi="Khmer MEF1" w:cs="Khmer MEF1"/>
            <w:spacing w:val="-4"/>
            <w:sz w:val="24"/>
            <w:szCs w:val="24"/>
            <w:cs/>
            <w:rPrChange w:id="14523" w:author="Kem Sereyboth" w:date="2023-07-25T14:51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ធ្វើ</w:t>
        </w:r>
      </w:ins>
      <w:ins w:id="14524" w:author="Kem Sereyboth" w:date="2023-07-25T14:51:00Z">
        <w:r w:rsidR="00E279BC" w:rsidRPr="005A3279">
          <w:rPr>
            <w:rFonts w:ascii="Khmer MEF1" w:hAnsi="Khmer MEF1" w:cs="Khmer MEF1"/>
            <w:spacing w:val="-4"/>
            <w:sz w:val="24"/>
            <w:szCs w:val="24"/>
            <w:lang w:val="ca-ES"/>
            <w:rPrChange w:id="14525" w:author="Chamreun Poth" w:date="2024-06-03T20:41:00Z" w16du:dateUtc="2024-06-03T13:41:00Z">
              <w:rPr>
                <w:rFonts w:ascii="Khmer MEF1" w:hAnsi="Khmer MEF1" w:cs="Khmer MEF1"/>
                <w:spacing w:val="-2"/>
                <w:sz w:val="24"/>
                <w:szCs w:val="24"/>
              </w:rPr>
            </w:rPrChange>
          </w:rPr>
          <w:t>​​​</w:t>
        </w:r>
      </w:ins>
      <w:ins w:id="14526" w:author="Kem Sereyboth" w:date="2023-07-25T14:50:00Z">
        <w:r w:rsidR="00E279BC" w:rsidRPr="00E279BC">
          <w:rPr>
            <w:rFonts w:ascii="Khmer MEF1" w:hAnsi="Khmer MEF1" w:cs="Khmer MEF1"/>
            <w:spacing w:val="-4"/>
            <w:sz w:val="24"/>
            <w:szCs w:val="24"/>
            <w:cs/>
            <w:rPrChange w:id="14527" w:author="Kem Sereyboth" w:date="2023-07-25T14:51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សវនកម្មអនុលោមភា</w:t>
        </w:r>
      </w:ins>
      <w:ins w:id="14528" w:author="Kem Sereyboth" w:date="2023-07-25T14:51:00Z">
        <w:r w:rsidR="00E279BC" w:rsidRPr="00E279BC">
          <w:rPr>
            <w:rFonts w:ascii="Khmer MEF1" w:hAnsi="Khmer MEF1" w:cs="Khmer MEF1"/>
            <w:spacing w:val="-4"/>
            <w:sz w:val="24"/>
            <w:szCs w:val="24"/>
            <w:cs/>
            <w:rPrChange w:id="14529" w:author="Kem Sereyboth" w:date="2023-07-25T14:51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ព និង</w:t>
        </w:r>
      </w:ins>
      <w:ins w:id="14530" w:author="LENOVO" w:date="2022-10-02T09:19:00Z">
        <w:r w:rsidRPr="00E279BC">
          <w:rPr>
            <w:rFonts w:ascii="Khmer MEF1" w:hAnsi="Khmer MEF1" w:cs="Khmer MEF1"/>
            <w:spacing w:val="-4"/>
            <w:sz w:val="24"/>
            <w:szCs w:val="24"/>
            <w:cs/>
            <w:rPrChange w:id="14531" w:author="Kem Sereyboth" w:date="2023-07-25T14:51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សវនកម្ម​</w:t>
        </w:r>
        <w:del w:id="14532" w:author="Kem Sereyboth" w:date="2023-06-20T14:31:00Z">
          <w:r w:rsidRPr="00E279BC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14533" w:author="Kem Sereyboth" w:date="2023-07-25T14:51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អនុលោមភាព</w:delText>
          </w:r>
        </w:del>
      </w:ins>
      <w:ins w:id="14534" w:author="Kem Sereyboth" w:date="2023-06-20T14:31:00Z">
        <w:r w:rsidR="005C3437" w:rsidRPr="00E279BC">
          <w:rPr>
            <w:rFonts w:ascii="Khmer MEF1" w:hAnsi="Khmer MEF1" w:cs="Khmer MEF1"/>
            <w:spacing w:val="-4"/>
            <w:sz w:val="24"/>
            <w:szCs w:val="24"/>
            <w:cs/>
            <w:rPrChange w:id="14535" w:author="Kem Sereyboth" w:date="2023-07-25T14:51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សមិទ្ធកម្ម</w:t>
        </w:r>
      </w:ins>
      <w:ins w:id="14536" w:author="LENOVO" w:date="2022-10-02T09:19:00Z">
        <w:r w:rsidRPr="00E279BC">
          <w:rPr>
            <w:rFonts w:ascii="Khmer MEF1" w:hAnsi="Khmer MEF1" w:cs="Khmer MEF1"/>
            <w:spacing w:val="-4"/>
            <w:sz w:val="24"/>
            <w:szCs w:val="24"/>
            <w:cs/>
            <w:rPrChange w:id="14537" w:author="Kem Sereyboth" w:date="2023-07-25T14:51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 xml:space="preserve"> អង្គភាពសវនកម្មផ្ទៃក្នុងនៃ </w:t>
        </w:r>
        <w:r w:rsidRPr="00E279BC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14538" w:author="Kem Sereyboth" w:date="2023-07-25T14:51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</w:rPr>
            </w:rPrChange>
          </w:rPr>
          <w:t>អ.ស.ហ.</w:t>
        </w:r>
        <w:r w:rsidRPr="005A3279">
          <w:rPr>
            <w:rFonts w:ascii="Khmer MEF1" w:hAnsi="Khmer MEF1" w:cs="Khmer MEF1"/>
            <w:spacing w:val="-4"/>
            <w:sz w:val="24"/>
            <w:szCs w:val="24"/>
            <w:lang w:val="ca-ES"/>
            <w:rPrChange w:id="14539" w:author="Chamreun Poth" w:date="2024-06-03T20:41:00Z" w16du:dateUtc="2024-06-03T13:41:00Z">
              <w:rPr>
                <w:rFonts w:ascii="Khmer MEF1" w:hAnsi="Khmer MEF1" w:cs="Khmer MEF1"/>
                <w:spacing w:val="6"/>
                <w:sz w:val="24"/>
                <w:szCs w:val="24"/>
              </w:rPr>
            </w:rPrChange>
          </w:rPr>
          <w:t xml:space="preserve"> </w:t>
        </w:r>
        <w:r w:rsidRPr="00E279BC">
          <w:rPr>
            <w:rFonts w:ascii="Khmer MEF1" w:hAnsi="Khmer MEF1" w:cs="Khmer MEF1"/>
            <w:spacing w:val="-4"/>
            <w:sz w:val="24"/>
            <w:szCs w:val="24"/>
            <w:cs/>
            <w:rPrChange w:id="14540" w:author="Kem Sereyboth" w:date="2023-07-25T14:51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ត្រូវ​ធ្វើ​ការស្វែង​យ</w:t>
        </w:r>
      </w:ins>
      <w:ins w:id="14541" w:author="Kem Sereyboth" w:date="2023-07-25T14:51:00Z">
        <w:r w:rsidR="00E279BC" w:rsidRPr="00E279BC">
          <w:rPr>
            <w:rFonts w:ascii="Khmer MEF1" w:hAnsi="Khmer MEF1" w:cs="Khmer MEF1"/>
            <w:spacing w:val="-4"/>
            <w:sz w:val="24"/>
            <w:szCs w:val="24"/>
            <w:cs/>
            <w:rPrChange w:id="14542" w:author="Kem Sereyboth" w:date="2023-07-25T14:51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​</w:t>
        </w:r>
      </w:ins>
      <w:ins w:id="14543" w:author="LENOVO" w:date="2022-10-02T09:19:00Z">
        <w:r w:rsidRPr="00E279BC">
          <w:rPr>
            <w:rFonts w:ascii="Khmer MEF1" w:hAnsi="Khmer MEF1" w:cs="Khmer MEF1"/>
            <w:spacing w:val="-4"/>
            <w:sz w:val="24"/>
            <w:szCs w:val="24"/>
            <w:cs/>
            <w:rPrChange w:id="14544" w:author="Kem Sereyboth" w:date="2023-07-25T14:51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ល់​</w:t>
        </w:r>
      </w:ins>
      <w:ins w:id="14545" w:author="Kem Sereyboth" w:date="2023-07-25T14:51:00Z">
        <w:r w:rsidR="00E279BC" w:rsidRPr="00E279BC">
          <w:rPr>
            <w:rFonts w:ascii="Khmer MEF1" w:hAnsi="Khmer MEF1" w:cs="Khmer MEF1"/>
            <w:spacing w:val="-4"/>
            <w:sz w:val="24"/>
            <w:szCs w:val="24"/>
            <w:cs/>
            <w:rPrChange w:id="14546" w:author="Kem Sereyboth" w:date="2023-07-25T14:51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​</w:t>
        </w:r>
      </w:ins>
      <w:ins w:id="14547" w:author="LENOVO" w:date="2022-10-02T09:19:00Z">
        <w:r w:rsidRPr="008121E8">
          <w:rPr>
            <w:rFonts w:ascii="Khmer MEF1" w:hAnsi="Khmer MEF1" w:cs="Khmer MEF1"/>
            <w:spacing w:val="2"/>
            <w:sz w:val="24"/>
            <w:szCs w:val="24"/>
            <w:cs/>
            <w:rPrChange w:id="14548" w:author="Sopheak Phorn" w:date="2023-07-28T14:12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ពី​បរិស្ថាន</w:t>
        </w:r>
      </w:ins>
      <w:ins w:id="14549" w:author="Kem Sereyboth" w:date="2023-06-20T14:31:00Z">
        <w:r w:rsidR="005C3437" w:rsidRPr="008121E8">
          <w:rPr>
            <w:rFonts w:ascii="Khmer MEF1" w:hAnsi="Khmer MEF1" w:cs="Khmer MEF1"/>
            <w:spacing w:val="2"/>
            <w:sz w:val="24"/>
            <w:szCs w:val="24"/>
            <w:cs/>
            <w:rPrChange w:id="14550" w:author="Sopheak Phorn" w:date="2023-07-28T14:12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ត្រួតពិនិត្យ</w:t>
        </w:r>
      </w:ins>
      <w:ins w:id="14551" w:author="Kem Sereyboth" w:date="2023-07-20T09:31:00Z">
        <w:r w:rsidR="0070519E" w:rsidRPr="008121E8">
          <w:rPr>
            <w:rFonts w:ascii="Khmer MEF1" w:hAnsi="Khmer MEF1" w:cs="Khmer MEF1"/>
            <w:spacing w:val="2"/>
            <w:sz w:val="24"/>
            <w:szCs w:val="24"/>
            <w:cs/>
            <w:rPrChange w:id="14552" w:author="Sopheak Phorn" w:date="2023-07-28T14:12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​</w:t>
        </w:r>
      </w:ins>
      <w:ins w:id="14553" w:author="LENOVO" w:date="2022-10-02T09:19:00Z">
        <w:r w:rsidRPr="008121E8">
          <w:rPr>
            <w:rFonts w:ascii="Khmer MEF1" w:hAnsi="Khmer MEF1" w:cs="Khmer MEF1"/>
            <w:spacing w:val="2"/>
            <w:sz w:val="24"/>
            <w:szCs w:val="24"/>
            <w:cs/>
            <w:rPrChange w:id="14554" w:author="Sopheak Phorn" w:date="2023-07-28T14:12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​របស់​</w:t>
        </w:r>
        <w:del w:id="14555" w:author="Kem Sereyboth" w:date="2023-06-20T14:31:00Z">
          <w:r w:rsidRPr="008121E8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14556" w:author="Sopheak Phorn" w:date="2023-07-28T14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សវនដ្ឋា</w:delText>
          </w:r>
        </w:del>
      </w:ins>
      <w:ins w:id="14557" w:author="User" w:date="2022-10-05T12:49:00Z">
        <w:del w:id="14558" w:author="Kem Sereyboth" w:date="2023-06-20T14:31:00Z">
          <w:r w:rsidR="002A1D45" w:rsidRPr="008121E8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14559" w:author="Sopheak Phorn" w:date="2023-07-28T14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4560" w:author="LENOVO" w:date="2022-10-02T09:19:00Z">
        <w:del w:id="14561" w:author="Kem Sereyboth" w:date="2023-06-20T14:31:00Z">
          <w:r w:rsidRPr="008121E8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14562" w:author="Sopheak Phorn" w:date="2023-07-28T14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</w:delText>
          </w:r>
        </w:del>
      </w:ins>
      <w:ins w:id="14563" w:author="Kem Sereyboth" w:date="2023-06-20T14:31:00Z">
        <w:r w:rsidR="005C3437" w:rsidRPr="008121E8">
          <w:rPr>
            <w:rFonts w:ascii="Khmer MEF1" w:hAnsi="Khmer MEF1" w:cs="Khmer MEF1"/>
            <w:spacing w:val="2"/>
            <w:sz w:val="24"/>
            <w:szCs w:val="24"/>
            <w:cs/>
            <w:rPrChange w:id="14564" w:author="Sopheak Phorn" w:date="2023-07-28T14:12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</w:t>
        </w:r>
        <w:r w:rsidR="005C3437" w:rsidRPr="008121E8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14565" w:author="Sopheak Phorn" w:date="2023-07-28T14:12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ន.</w:t>
        </w:r>
      </w:ins>
      <w:ins w:id="14566" w:author="Sopheak Phorn" w:date="2023-07-28T14:12:00Z">
        <w:r w:rsidR="008121E8" w:rsidRPr="008121E8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14567" w:author="Sopheak Phorn" w:date="2023-07-28T14:12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គ</w:t>
        </w:r>
      </w:ins>
      <w:ins w:id="14568" w:author="Kem Sereyboth" w:date="2023-06-20T14:31:00Z">
        <w:del w:id="14569" w:author="Sopheak Phorn" w:date="2023-07-28T14:12:00Z">
          <w:r w:rsidR="005C3437" w:rsidRPr="008121E8" w:rsidDel="008121E8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14570" w:author="Sopheak Phorn" w:date="2023-07-28T14:12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ស</w:delText>
          </w:r>
        </w:del>
        <w:r w:rsidR="005C3437" w:rsidRPr="008121E8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14571" w:author="Sopheak Phorn" w:date="2023-07-28T14:12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.ស. </w:t>
        </w:r>
      </w:ins>
      <w:ins w:id="14572" w:author="LENOVO" w:date="2022-10-02T09:19:00Z">
        <w:r w:rsidRPr="008121E8">
          <w:rPr>
            <w:rFonts w:ascii="Khmer MEF1" w:hAnsi="Khmer MEF1" w:cs="Khmer MEF1"/>
            <w:spacing w:val="2"/>
            <w:sz w:val="24"/>
            <w:szCs w:val="24"/>
            <w:cs/>
            <w:rPrChange w:id="14573" w:author="Sopheak Phorn" w:date="2023-07-28T14:12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​ជា​មុន​សិន។ </w:t>
        </w:r>
      </w:ins>
      <w:ins w:id="14574" w:author="Kem Sereyboth" w:date="2023-07-11T11:33:00Z">
        <w:r w:rsidR="003D59B3" w:rsidRPr="008121E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575" w:author="Sopheak Phorn" w:date="2023-07-28T14:12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cs/>
                <w:lang w:val="ca-ES"/>
              </w:rPr>
            </w:rPrChange>
          </w:rPr>
          <w:t xml:space="preserve">យោងតាមចំណារឯកភាពដ៏ខ្ពង់ខ្ពស់របស់ </w:t>
        </w:r>
        <w:r w:rsidR="003D59B3" w:rsidRPr="008121E8">
          <w:rPr>
            <w:rFonts w:ascii="Khmer MEF2" w:hAnsi="Khmer MEF2" w:cs="Khmer MEF2"/>
            <w:spacing w:val="2"/>
            <w:sz w:val="24"/>
            <w:szCs w:val="24"/>
            <w:cs/>
            <w:lang w:val="ca-ES"/>
            <w:rPrChange w:id="14576" w:author="Sopheak Phorn" w:date="2023-07-28T14:12:00Z">
              <w:rPr>
                <w:rFonts w:ascii="Khmer MEF2" w:hAnsi="Khmer MEF2" w:cs="Khmer MEF2"/>
                <w:color w:val="FF0000"/>
                <w:spacing w:val="10"/>
                <w:sz w:val="24"/>
                <w:szCs w:val="24"/>
                <w:cs/>
                <w:lang w:val="ca-ES"/>
              </w:rPr>
            </w:rPrChange>
          </w:rPr>
          <w:t>ឯកឧត្តមអ</w:t>
        </w:r>
      </w:ins>
      <w:ins w:id="14577" w:author="Kem Sereyboth" w:date="2023-07-25T14:51:00Z">
        <w:r w:rsidR="00E279BC" w:rsidRPr="008121E8">
          <w:rPr>
            <w:rFonts w:ascii="Khmer MEF2" w:hAnsi="Khmer MEF2" w:cs="Khmer MEF2"/>
            <w:spacing w:val="2"/>
            <w:sz w:val="24"/>
            <w:szCs w:val="24"/>
            <w:lang w:val="ca-ES"/>
            <w:rPrChange w:id="14578" w:author="Sopheak Phorn" w:date="2023-07-28T14:12:00Z">
              <w:rPr>
                <w:rFonts w:ascii="Khmer MEF2" w:hAnsi="Khmer MEF2" w:cs="Khmer MEF2"/>
                <w:spacing w:val="10"/>
                <w:sz w:val="24"/>
                <w:szCs w:val="24"/>
                <w:lang w:val="ca-ES"/>
              </w:rPr>
            </w:rPrChange>
          </w:rPr>
          <w:t>​​</w:t>
        </w:r>
      </w:ins>
      <w:ins w:id="14579" w:author="Kem Sereyboth" w:date="2023-07-11T11:33:00Z">
        <w:r w:rsidR="003D59B3" w:rsidRPr="008121E8">
          <w:rPr>
            <w:rFonts w:ascii="Khmer MEF2" w:hAnsi="Khmer MEF2" w:cs="Khmer MEF2"/>
            <w:spacing w:val="2"/>
            <w:sz w:val="24"/>
            <w:szCs w:val="24"/>
            <w:cs/>
            <w:lang w:val="ca-ES"/>
            <w:rPrChange w:id="14580" w:author="Sopheak Phorn" w:date="2023-07-28T14:12:00Z">
              <w:rPr>
                <w:rFonts w:ascii="Khmer MEF2" w:hAnsi="Khmer MEF2" w:cs="Khmer MEF2"/>
                <w:color w:val="FF0000"/>
                <w:spacing w:val="10"/>
                <w:sz w:val="24"/>
                <w:szCs w:val="24"/>
                <w:cs/>
                <w:lang w:val="ca-ES"/>
              </w:rPr>
            </w:rPrChange>
          </w:rPr>
          <w:t>គ្គ</w:t>
        </w:r>
        <w:r w:rsidR="003D59B3" w:rsidRPr="00E279BC">
          <w:rPr>
            <w:rFonts w:ascii="Khmer MEF2" w:hAnsi="Khmer MEF2" w:cs="Khmer MEF2"/>
            <w:spacing w:val="4"/>
            <w:sz w:val="24"/>
            <w:szCs w:val="24"/>
            <w:cs/>
            <w:lang w:val="ca-ES"/>
            <w:rPrChange w:id="14581" w:author="Kem Sereyboth" w:date="2023-07-25T14:53:00Z">
              <w:rPr>
                <w:rFonts w:ascii="Khmer MEF2" w:hAnsi="Khmer MEF2" w:cs="Khmer MEF2"/>
                <w:color w:val="FF0000"/>
                <w:spacing w:val="10"/>
                <w:sz w:val="24"/>
                <w:szCs w:val="24"/>
                <w:cs/>
                <w:lang w:val="ca-ES"/>
              </w:rPr>
            </w:rPrChange>
          </w:rPr>
          <w:t>បណ្ឌិតសភាចារ្យ</w:t>
        </w:r>
      </w:ins>
      <w:ins w:id="14582" w:author="Kem Sereyboth" w:date="2023-07-20T09:31:00Z">
        <w:r w:rsidR="0070519E" w:rsidRPr="00E279BC">
          <w:rPr>
            <w:rFonts w:ascii="Khmer MEF2" w:hAnsi="Khmer MEF2" w:cs="Khmer MEF2"/>
            <w:spacing w:val="4"/>
            <w:sz w:val="24"/>
            <w:szCs w:val="24"/>
            <w:cs/>
            <w:lang w:val="ca-ES"/>
            <w:rPrChange w:id="14583" w:author="Kem Sereyboth" w:date="2023-07-25T14:53:00Z">
              <w:rPr>
                <w:rFonts w:ascii="Khmer MEF2" w:hAnsi="Khmer MEF2" w:cs="Khmer MEF2"/>
                <w:spacing w:val="10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14584" w:author="Kem Sereyboth" w:date="2023-07-11T11:33:00Z">
        <w:r w:rsidR="003D59B3" w:rsidRPr="00E279BC">
          <w:rPr>
            <w:rFonts w:ascii="Khmer MEF2" w:hAnsi="Khmer MEF2" w:cs="Khmer MEF2"/>
            <w:spacing w:val="4"/>
            <w:sz w:val="24"/>
            <w:szCs w:val="24"/>
            <w:cs/>
            <w:lang w:val="ca-ES"/>
            <w:rPrChange w:id="14585" w:author="Kem Sereyboth" w:date="2023-07-25T14:53:00Z">
              <w:rPr>
                <w:rFonts w:ascii="Khmer MEF2" w:hAnsi="Khmer MEF2" w:cs="Khmer MEF2"/>
                <w:color w:val="FF0000"/>
                <w:spacing w:val="10"/>
                <w:sz w:val="24"/>
                <w:szCs w:val="24"/>
                <w:cs/>
                <w:lang w:val="ca-ES"/>
              </w:rPr>
            </w:rPrChange>
          </w:rPr>
          <w:t>ឧបនាយករដ្ឋមន្ត្រី</w:t>
        </w:r>
        <w:r w:rsidR="003D59B3" w:rsidRPr="00E279BC">
          <w:rPr>
            <w:rFonts w:ascii="Khmer MEF2" w:hAnsi="Khmer MEF2" w:cs="Khmer MEF2"/>
            <w:spacing w:val="4"/>
            <w:sz w:val="24"/>
            <w:szCs w:val="24"/>
            <w:lang w:val="ca-ES"/>
            <w:rPrChange w:id="14586" w:author="Kem Sereyboth" w:date="2023-07-25T14:53:00Z">
              <w:rPr>
                <w:rFonts w:ascii="Khmer MEF2" w:hAnsi="Khmer MEF2" w:cs="Khmer MEF2"/>
                <w:color w:val="FF0000"/>
                <w:sz w:val="24"/>
                <w:szCs w:val="24"/>
                <w:lang w:val="ca-ES"/>
              </w:rPr>
            </w:rPrChange>
          </w:rPr>
          <w:t xml:space="preserve"> </w:t>
        </w:r>
        <w:r w:rsidR="003D59B3" w:rsidRPr="00E279BC">
          <w:rPr>
            <w:rFonts w:ascii="Khmer MEF2" w:hAnsi="Khmer MEF2" w:cs="Khmer MEF2"/>
            <w:spacing w:val="4"/>
            <w:sz w:val="24"/>
            <w:szCs w:val="24"/>
            <w:cs/>
            <w:lang w:val="ca-ES"/>
            <w:rPrChange w:id="14587" w:author="Kem Sereyboth" w:date="2023-07-25T14:53:00Z">
              <w:rPr>
                <w:rFonts w:ascii="Khmer MEF2" w:hAnsi="Khmer MEF2" w:cs="Khmer MEF2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 xml:space="preserve">រដ្ឋមន្រ្តី​​ក្រសួង​​​សេដ្ឋកិច្ចនិងហិរញ្ញវត្ថុ </w:t>
        </w:r>
        <w:r w:rsidR="003D59B3" w:rsidRPr="00E279BC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14588" w:author="Kem Sereyboth" w:date="2023-07-25T14:53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និងជា​ប្រធាន​</w:t>
        </w:r>
        <w:r w:rsidR="003D59B3" w:rsidRPr="00E279BC">
          <w:rPr>
            <w:rFonts w:ascii="Khmer MEF1" w:hAnsi="Khmer MEF1" w:cs="Khmer MEF1"/>
            <w:b/>
            <w:bCs/>
            <w:spacing w:val="4"/>
            <w:sz w:val="24"/>
            <w:szCs w:val="24"/>
            <w:lang w:val="ca-ES"/>
            <w:rPrChange w:id="14589" w:author="Kem Sereyboth" w:date="2023-07-25T14:53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lang w:val="ca-ES"/>
              </w:rPr>
            </w:rPrChange>
          </w:rPr>
          <w:t>​</w:t>
        </w:r>
        <w:r w:rsidR="003D59B3" w:rsidRPr="00E279BC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14590" w:author="Kem Sereyboth" w:date="2023-07-25T14:53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ក្រុមប្រឹក្សា</w:t>
        </w:r>
        <w:r w:rsidR="003D59B3" w:rsidRPr="00E279BC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4591" w:author="Kem Sereyboth" w:date="2023-07-25T14:53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3D59B3" w:rsidRPr="00A54D6D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14592" w:author="Kem Sereyboth" w:date="2023-07-25T15:05:00Z">
              <w:rPr>
                <w:rFonts w:ascii="Khmer MEF1" w:hAnsi="Khmer MEF1" w:cs="Khmer MEF1"/>
                <w:b/>
                <w:bCs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 xml:space="preserve">អ.ស.ហ. </w:t>
        </w:r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593" w:author="Kem Sereyboth" w:date="2023-07-25T15:05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លើលិខិតលេខ</w:t>
        </w:r>
        <w:r w:rsidR="003D59B3" w:rsidRPr="00A54D6D">
          <w:rPr>
            <w:rFonts w:ascii="Khmer MEF1" w:hAnsi="Khmer MEF1" w:cs="Khmer MEF1"/>
            <w:spacing w:val="2"/>
            <w:sz w:val="24"/>
            <w:szCs w:val="24"/>
            <w:lang w:val="ca-ES"/>
            <w:rPrChange w:id="14594" w:author="Kem Sereyboth" w:date="2023-07-25T15:05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lang w:val="ca-ES"/>
              </w:rPr>
            </w:rPrChange>
          </w:rPr>
          <w:t xml:space="preserve"> </w:t>
        </w:r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595" w:author="Kem Sereyboth" w:date="2023-07-25T15:05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៣៥៨/២២ អ.ស.ផ.</w:t>
        </w:r>
        <w:r w:rsidR="003D59B3" w:rsidRPr="00A54D6D">
          <w:rPr>
            <w:rFonts w:ascii="Khmer MEF1" w:hAnsi="Khmer MEF1" w:cs="Khmer MEF1"/>
            <w:spacing w:val="2"/>
            <w:sz w:val="24"/>
            <w:szCs w:val="24"/>
            <w:lang w:val="ca-ES"/>
            <w:rPrChange w:id="14596" w:author="Kem Sereyboth" w:date="2023-07-25T15:05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lang w:val="ca-ES"/>
              </w:rPr>
            </w:rPrChange>
          </w:rPr>
          <w:t xml:space="preserve"> </w:t>
        </w:r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597" w:author="Kem Sereyboth" w:date="2023-07-25T15:05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​</w:t>
        </w:r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598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ចុះថ្ងៃទី</w:t>
        </w:r>
      </w:ins>
      <w:ins w:id="14599" w:author="Kem Sereyboth" w:date="2023-07-11T11:34:00Z"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600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៣០</w:t>
        </w:r>
      </w:ins>
      <w:ins w:id="14601" w:author="Kem Sereyboth" w:date="2023-07-11T11:33:00Z">
        <w:r w:rsidR="003D59B3" w:rsidRPr="00A54D6D">
          <w:rPr>
            <w:rFonts w:ascii="Khmer MEF1" w:hAnsi="Khmer MEF1" w:cs="Khmer MEF1"/>
            <w:spacing w:val="2"/>
            <w:sz w:val="24"/>
            <w:szCs w:val="24"/>
            <w:lang w:val="ca-ES"/>
            <w:rPrChange w:id="14602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lang w:val="ca-ES"/>
              </w:rPr>
            </w:rPrChange>
          </w:rPr>
          <w:t xml:space="preserve">​ </w:t>
        </w:r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603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ខែ</w:t>
        </w:r>
      </w:ins>
      <w:ins w:id="14604" w:author="Kem Sereyboth" w:date="2023-07-11T11:34:00Z"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605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វិច្ឆិកា</w:t>
        </w:r>
      </w:ins>
      <w:ins w:id="14606" w:author="Kem Sereyboth" w:date="2023-07-11T11:33:00Z"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607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​ឆ្នាំ២០២</w:t>
        </w:r>
      </w:ins>
      <w:ins w:id="14608" w:author="Kem Sereyboth" w:date="2023-07-11T11:34:00Z"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609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២</w:t>
        </w:r>
      </w:ins>
      <w:ins w:id="14610" w:author="Kem Sereyboth" w:date="2023-07-11T11:33:00Z"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611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​</w:t>
        </w:r>
      </w:ins>
      <w:ins w:id="14612" w:author="Kem Sereyboth" w:date="2023-07-11T11:34:00Z"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613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របស់</w:t>
        </w:r>
      </w:ins>
      <w:ins w:id="14614" w:author="Kem Sereyboth" w:date="2023-07-11T11:33:00Z"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615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អង្គភាព​សវនកម្ម</w:t>
        </w:r>
        <w:r w:rsidR="003D59B3" w:rsidRPr="00A54D6D">
          <w:rPr>
            <w:rFonts w:ascii="Khmer MEF1" w:hAnsi="Khmer MEF1" w:cs="Khmer MEF1"/>
            <w:spacing w:val="2"/>
            <w:sz w:val="24"/>
            <w:szCs w:val="24"/>
            <w:lang w:val="ca-ES"/>
            <w:rPrChange w:id="14616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lang w:val="ca-ES"/>
              </w:rPr>
            </w:rPrChange>
          </w:rPr>
          <w:t>​​</w:t>
        </w:r>
        <w:r w:rsidR="003D59B3" w:rsidRPr="00A54D6D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14617" w:author="Kem Sereyboth" w:date="2023-07-25T15:06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ផ្ទៃក្នុ</w:t>
        </w:r>
      </w:ins>
      <w:ins w:id="14618" w:author="Kem Sereyboth" w:date="2023-07-25T15:05:00Z">
        <w:r w:rsidR="00A54D6D" w:rsidRPr="00A54D6D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14619" w:author="Kem Sereyboth" w:date="2023-07-25T15:06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14620" w:author="Kem Sereyboth" w:date="2023-07-11T11:33:00Z">
        <w:r w:rsidR="003D59B3" w:rsidRPr="00A54D6D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14621" w:author="Kem Sereyboth" w:date="2023-07-25T15:06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ងនៃ </w:t>
        </w:r>
        <w:r w:rsidR="003D59B3" w:rsidRPr="00A54D6D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14622" w:author="Kem Sereyboth" w:date="2023-07-25T15:06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អ.ស.ហ. </w:t>
        </w:r>
      </w:ins>
      <w:ins w:id="14623" w:author="Kem Sereyboth" w:date="2023-06-20T14:33:00Z"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624" w:author="Kem Sereyboth" w:date="2023-07-25T15:06:00Z">
              <w:rPr>
                <w:rFonts w:ascii="Khmer MEF1" w:hAnsi="Khmer MEF1" w:cs="Khmer MEF1"/>
                <w:spacing w:val="2"/>
                <w:cs/>
                <w:lang w:val="en-GB"/>
              </w:rPr>
            </w:rPrChange>
          </w:rPr>
          <w:t>ស្ដីពីសំណើសុំចុះ</w:t>
        </w:r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625" w:author="Kem Sereyboth" w:date="2023-07-25T15:06:00Z">
              <w:rPr>
                <w:rFonts w:ascii="Khmer MEF1" w:hAnsi="Khmer MEF1" w:cs="Khmer MEF1"/>
                <w:spacing w:val="-14"/>
                <w:cs/>
                <w:lang w:val="en-GB"/>
              </w:rPr>
            </w:rPrChange>
          </w:rPr>
          <w:t>ដល់ទីកន្លែងដើម្បីសិក្សាស្វែងយល់បរិស្ថានត្រួតពិនិត្យលើ</w:t>
        </w:r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626" w:author="Kem Sereyboth" w:date="2023-07-25T15:06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អង្គភា</w:t>
        </w:r>
      </w:ins>
      <w:ins w:id="14627" w:author="Kem Sereyboth" w:date="2023-07-25T15:06:00Z">
        <w:r w:rsidR="00A54D6D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628" w:author="Kem Sereyboth" w:date="2023-07-25T15:06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​</w:t>
        </w:r>
      </w:ins>
      <w:ins w:id="14629" w:author="Kem Sereyboth" w:date="2023-06-20T14:33:00Z"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630" w:author="Kem Sereyboth" w:date="2023-07-25T15:06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ព</w:t>
        </w:r>
      </w:ins>
      <w:ins w:id="14631" w:author="Kem Sereyboth" w:date="2023-07-25T15:06:00Z">
        <w:r w:rsidR="00A54D6D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632" w:author="Kem Sereyboth" w:date="2023-07-25T15:06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​</w:t>
        </w:r>
      </w:ins>
      <w:ins w:id="14633" w:author="Kem Sereyboth" w:date="2023-06-20T14:33:00Z"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634" w:author="Kem Sereyboth" w:date="2023-07-25T15:06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ក្រោ</w:t>
        </w:r>
      </w:ins>
      <w:ins w:id="14635" w:author="Kem Sereyboth" w:date="2023-07-25T15:06:00Z">
        <w:r w:rsidR="00A54D6D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636" w:author="Kem Sereyboth" w:date="2023-07-25T15:06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​</w:t>
        </w:r>
      </w:ins>
      <w:ins w:id="14637" w:author="Kem Sereyboth" w:date="2023-06-20T14:33:00Z"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638" w:author="Kem Sereyboth" w:date="2023-07-25T15:06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ម</w:t>
        </w:r>
        <w:r w:rsidR="005C3437" w:rsidRPr="00A54D6D">
          <w:rPr>
            <w:rFonts w:ascii="Khmer MEF1" w:hAnsi="Khmer MEF1" w:cs="Khmer MEF1"/>
            <w:spacing w:val="4"/>
            <w:sz w:val="24"/>
            <w:szCs w:val="24"/>
            <w:cs/>
            <w:rPrChange w:id="14639" w:author="Kem Sereyboth" w:date="2023-07-25T15:0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ឱវាទ</w:t>
        </w:r>
      </w:ins>
      <w:ins w:id="14640" w:author="Kem Sereyboth" w:date="2023-07-11T11:35:00Z">
        <w:r w:rsidR="00520A02" w:rsidRPr="00A54D6D">
          <w:rPr>
            <w:rFonts w:ascii="Khmer MEF1" w:hAnsi="Khmer MEF1" w:cs="Khmer MEF1"/>
            <w:spacing w:val="4"/>
            <w:sz w:val="24"/>
            <w:szCs w:val="24"/>
            <w:cs/>
            <w:rPrChange w:id="14641" w:author="Kem Sereyboth" w:date="2023-07-25T15:07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របស់អាជ្ញាធរសេវាហិរញ្ញវត្ថុមិន</w:t>
        </w:r>
      </w:ins>
      <w:ins w:id="14642" w:author="Kem Sereyboth" w:date="2023-07-11T11:36:00Z">
        <w:r w:rsidR="00520A02" w:rsidRPr="00A54D6D">
          <w:rPr>
            <w:rFonts w:ascii="Khmer MEF1" w:hAnsi="Khmer MEF1" w:cs="Khmer MEF1"/>
            <w:spacing w:val="4"/>
            <w:sz w:val="24"/>
            <w:szCs w:val="24"/>
            <w:cs/>
            <w:rPrChange w:id="14643" w:author="Kem Sereyboth" w:date="2023-07-25T15:07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មែនធនាគារ</w:t>
        </w:r>
      </w:ins>
      <w:ins w:id="14644" w:author="Kem Sereyboth" w:date="2023-06-20T14:33:00Z">
        <w:r w:rsidR="005C3437" w:rsidRPr="00A54D6D">
          <w:rPr>
            <w:rFonts w:ascii="Khmer MEF1" w:hAnsi="Khmer MEF1" w:cs="Khmer MEF1"/>
            <w:spacing w:val="4"/>
            <w:sz w:val="24"/>
            <w:szCs w:val="24"/>
            <w:cs/>
            <w:rPrChange w:id="14645" w:author="Kem Sereyboth" w:date="2023-07-25T15:0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</w:t>
        </w:r>
      </w:ins>
      <w:ins w:id="14646" w:author="Kem Sereyboth" w:date="2023-07-11T11:36:00Z">
        <w:r w:rsidR="00520A02" w:rsidRPr="00A54D6D">
          <w:rPr>
            <w:rFonts w:ascii="Khmer MEF1" w:hAnsi="Khmer MEF1" w:cs="Khmer MEF1"/>
            <w:spacing w:val="4"/>
            <w:sz w:val="24"/>
            <w:szCs w:val="24"/>
            <w:cs/>
            <w:rPrChange w:id="14647" w:author="Kem Sereyboth" w:date="2023-07-25T15:07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(</w:t>
        </w:r>
      </w:ins>
      <w:ins w:id="14648" w:author="Kem Sereyboth" w:date="2023-06-20T14:33:00Z">
        <w:r w:rsidR="005C3437" w:rsidRPr="00A54D6D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14649" w:author="Kem Sereyboth" w:date="2023-07-25T15:0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អ.ស.ហ.</w:t>
        </w:r>
      </w:ins>
      <w:ins w:id="14650" w:author="Kem Sereyboth" w:date="2023-07-11T11:36:00Z">
        <w:r w:rsidR="00520A02" w:rsidRPr="00A54D6D">
          <w:rPr>
            <w:rFonts w:ascii="Khmer MEF1" w:hAnsi="Khmer MEF1" w:cs="Khmer MEF1"/>
            <w:spacing w:val="4"/>
            <w:sz w:val="24"/>
            <w:szCs w:val="24"/>
            <w:cs/>
            <w:rPrChange w:id="14651" w:author="Kem Sereyboth" w:date="2023-07-25T15:07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)</w:t>
        </w:r>
      </w:ins>
      <w:ins w:id="14652" w:author="Kem Sereyboth" w:date="2023-06-20T14:33:00Z">
        <w:r w:rsidR="005C3437" w:rsidRPr="00A54D6D">
          <w:rPr>
            <w:rFonts w:ascii="Khmer MEF1" w:hAnsi="Khmer MEF1" w:cs="Khmer MEF1"/>
            <w:spacing w:val="4"/>
            <w:sz w:val="24"/>
            <w:szCs w:val="24"/>
            <w:cs/>
            <w:rPrChange w:id="14653" w:author="Kem Sereyboth" w:date="2023-07-25T15:0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</w:t>
        </w:r>
        <w:r w:rsidR="005C3437" w:rsidRPr="00A54D6D">
          <w:rPr>
            <w:rFonts w:ascii="Khmer MEF1" w:hAnsi="Khmer MEF1" w:cs="Khmer MEF1"/>
            <w:spacing w:val="6"/>
            <w:sz w:val="24"/>
            <w:szCs w:val="24"/>
            <w:cs/>
            <w:rPrChange w:id="14654" w:author="Kem Sereyboth" w:date="2023-07-25T15:07:00Z">
              <w:rPr>
                <w:rFonts w:ascii="Khmer MEF1" w:hAnsi="Khmer MEF1" w:cs="Khmer MEF1"/>
                <w:spacing w:val="-14"/>
                <w:cs/>
                <w:lang w:val="en-GB"/>
              </w:rPr>
            </w:rPrChange>
          </w:rPr>
          <w:t>ដើម្បីរៀបចំផែនការសវ​ន​​កម្មឆ្នាំ</w:t>
        </w:r>
      </w:ins>
      <w:ins w:id="14655" w:author="Kem Sereyboth" w:date="2023-07-11T11:36:00Z">
        <w:r w:rsidR="00520A02" w:rsidRPr="00A54D6D">
          <w:rPr>
            <w:rFonts w:ascii="Khmer MEF1" w:hAnsi="Khmer MEF1" w:cs="Khmer MEF1"/>
            <w:spacing w:val="6"/>
            <w:sz w:val="24"/>
            <w:szCs w:val="24"/>
            <w:cs/>
            <w:rPrChange w:id="14656" w:author="Kem Sereyboth" w:date="2023-07-25T15:07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២០</w:t>
        </w:r>
      </w:ins>
      <w:ins w:id="14657" w:author="Kem Sereyboth" w:date="2023-07-25T15:06:00Z">
        <w:r w:rsidR="00A54D6D" w:rsidRPr="00A54D6D">
          <w:rPr>
            <w:rFonts w:ascii="Khmer MEF1" w:hAnsi="Khmer MEF1" w:cs="Khmer MEF1"/>
            <w:spacing w:val="6"/>
            <w:sz w:val="24"/>
            <w:szCs w:val="24"/>
            <w:cs/>
            <w:rPrChange w:id="14658" w:author="Kem Sereyboth" w:date="2023-07-25T15:07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​</w:t>
        </w:r>
      </w:ins>
      <w:ins w:id="14659" w:author="Kem Sereyboth" w:date="2023-07-11T11:36:00Z">
        <w:r w:rsidR="00520A02" w:rsidRPr="00A54D6D">
          <w:rPr>
            <w:rFonts w:ascii="Khmer MEF1" w:hAnsi="Khmer MEF1" w:cs="Khmer MEF1"/>
            <w:spacing w:val="6"/>
            <w:sz w:val="24"/>
            <w:szCs w:val="24"/>
            <w:cs/>
            <w:rPrChange w:id="14660" w:author="Kem Sereyboth" w:date="2023-07-25T15:07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២</w:t>
        </w:r>
      </w:ins>
      <w:ins w:id="14661" w:author="Kem Sereyboth" w:date="2023-07-25T15:06:00Z">
        <w:r w:rsidR="00A54D6D" w:rsidRPr="00A54D6D">
          <w:rPr>
            <w:rFonts w:ascii="Khmer MEF1" w:hAnsi="Khmer MEF1" w:cs="Khmer MEF1"/>
            <w:spacing w:val="6"/>
            <w:sz w:val="24"/>
            <w:szCs w:val="24"/>
            <w:cs/>
            <w:rPrChange w:id="14662" w:author="Kem Sereyboth" w:date="2023-07-25T15:07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​</w:t>
        </w:r>
      </w:ins>
      <w:ins w:id="14663" w:author="Kem Sereyboth" w:date="2023-07-11T11:36:00Z">
        <w:r w:rsidR="00520A02" w:rsidRPr="00A54D6D">
          <w:rPr>
            <w:rFonts w:ascii="Khmer MEF1" w:hAnsi="Khmer MEF1" w:cs="Khmer MEF1"/>
            <w:spacing w:val="6"/>
            <w:sz w:val="24"/>
            <w:szCs w:val="24"/>
            <w:cs/>
            <w:rPrChange w:id="14664" w:author="Kem Sereyboth" w:date="2023-07-25T15:07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៣</w:t>
        </w:r>
      </w:ins>
      <w:ins w:id="14665" w:author="Kem Sereyboth" w:date="2023-06-20T14:33:00Z">
        <w:r w:rsidR="005C3437" w:rsidRPr="00E33574">
          <w:rPr>
            <w:rFonts w:ascii="Khmer MEF1" w:hAnsi="Khmer MEF1" w:cs="Khmer MEF1"/>
            <w:spacing w:val="12"/>
            <w:sz w:val="24"/>
            <w:szCs w:val="24"/>
            <w:cs/>
            <w:rPrChange w:id="14666" w:author="Kem Sereyboth" w:date="2023-07-19T16:59:00Z">
              <w:rPr>
                <w:rFonts w:ascii="Khmer MEF1" w:hAnsi="Khmer MEF1" w:cs="Khmer MEF1"/>
                <w:spacing w:val="-6"/>
                <w:cs/>
                <w:lang w:val="en-GB"/>
              </w:rPr>
            </w:rPrChange>
          </w:rPr>
          <w:t xml:space="preserve"> </w:t>
        </w:r>
        <w:r w:rsidR="005C3437" w:rsidRPr="00780F93">
          <w:rPr>
            <w:rFonts w:ascii="Khmer MEF1" w:hAnsi="Khmer MEF1" w:cs="Khmer MEF1"/>
            <w:spacing w:val="6"/>
            <w:sz w:val="24"/>
            <w:szCs w:val="24"/>
            <w:cs/>
            <w:rPrChange w:id="14667" w:author="Sopheak Phorn" w:date="2023-08-04T11:13:00Z">
              <w:rPr>
                <w:rFonts w:ascii="Khmer MEF1" w:hAnsi="Khmer MEF1" w:cs="Khmer MEF1"/>
                <w:spacing w:val="-6"/>
                <w:cs/>
                <w:lang w:val="en-GB"/>
              </w:rPr>
            </w:rPrChange>
          </w:rPr>
          <w:t>ប្រតិភូសវនកម្ម</w:t>
        </w:r>
        <w:r w:rsidR="005C3437" w:rsidRPr="00780F93">
          <w:rPr>
            <w:rFonts w:ascii="Khmer MEF1" w:hAnsi="Khmer MEF1" w:cs="Khmer MEF1"/>
            <w:spacing w:val="6"/>
            <w:sz w:val="24"/>
            <w:szCs w:val="24"/>
            <w:cs/>
            <w:rPrChange w:id="14668" w:author="Sopheak Phorn" w:date="2023-08-04T11:13:00Z">
              <w:rPr>
                <w:rFonts w:ascii="Khmer MEF1" w:hAnsi="Khmer MEF1" w:cs="Khmer MEF1"/>
                <w:spacing w:val="-8"/>
                <w:cs/>
                <w:lang w:val="en-GB"/>
              </w:rPr>
            </w:rPrChange>
          </w:rPr>
          <w:t>របស់អង្គភាពសវនកម្មផ្ទៃក្នុងនៃ</w:t>
        </w:r>
        <w:r w:rsidR="005C3437" w:rsidRPr="00780F93">
          <w:rPr>
            <w:rFonts w:ascii="Khmer MEF1" w:hAnsi="Khmer MEF1" w:cs="Khmer MEF1"/>
            <w:spacing w:val="6"/>
            <w:sz w:val="24"/>
            <w:szCs w:val="24"/>
            <w:cs/>
            <w:rPrChange w:id="14669" w:author="Sopheak Phorn" w:date="2023-08-04T11:13:00Z">
              <w:rPr>
                <w:rFonts w:ascii="Khmer MEF1" w:hAnsi="Khmer MEF1" w:cs="Khmer MEF1"/>
                <w:spacing w:val="-10"/>
                <w:cs/>
                <w:lang w:val="en-GB"/>
              </w:rPr>
            </w:rPrChange>
          </w:rPr>
          <w:t xml:space="preserve"> </w:t>
        </w:r>
        <w:r w:rsidR="005C3437" w:rsidRPr="00780F93">
          <w:rPr>
            <w:rFonts w:ascii="Khmer MEF1" w:hAnsi="Khmer MEF1" w:cs="Khmer MEF1"/>
            <w:b/>
            <w:bCs/>
            <w:spacing w:val="6"/>
            <w:sz w:val="24"/>
            <w:szCs w:val="24"/>
            <w:cs/>
            <w:rPrChange w:id="14670" w:author="Sopheak Phorn" w:date="2023-08-04T11:13:00Z">
              <w:rPr>
                <w:rFonts w:ascii="Khmer MEF1" w:hAnsi="Khmer MEF1" w:cs="Khmer MEF1"/>
                <w:b/>
                <w:bCs/>
                <w:spacing w:val="-10"/>
                <w:cs/>
                <w:lang w:val="en-GB"/>
              </w:rPr>
            </w:rPrChange>
          </w:rPr>
          <w:t>អ.ស.ហ.</w:t>
        </w:r>
        <w:r w:rsidR="005C3437" w:rsidRPr="00780F93">
          <w:rPr>
            <w:rFonts w:ascii="Khmer MEF1" w:hAnsi="Khmer MEF1" w:cs="Khmer MEF1"/>
            <w:spacing w:val="6"/>
            <w:sz w:val="24"/>
            <w:szCs w:val="24"/>
            <w:cs/>
            <w:rPrChange w:id="14671" w:author="Sopheak Phorn" w:date="2023-08-04T11:13:00Z">
              <w:rPr>
                <w:rFonts w:ascii="Khmer MEF1" w:hAnsi="Khmer MEF1" w:cs="Khmer MEF1"/>
                <w:spacing w:val="-10"/>
                <w:cs/>
                <w:lang w:val="en-GB"/>
              </w:rPr>
            </w:rPrChange>
          </w:rPr>
          <w:t xml:space="preserve"> </w:t>
        </w:r>
        <w:r w:rsidR="005C3437" w:rsidRPr="00780F93">
          <w:rPr>
            <w:rFonts w:ascii="Khmer MEF1" w:hAnsi="Khmer MEF1" w:cs="Khmer MEF1"/>
            <w:spacing w:val="8"/>
            <w:sz w:val="24"/>
            <w:szCs w:val="24"/>
            <w:cs/>
            <w:rPrChange w:id="14672" w:author="Sopheak Phorn" w:date="2023-08-04T11:13:00Z">
              <w:rPr>
                <w:rFonts w:ascii="Khmer MEF1" w:hAnsi="Khmer MEF1" w:cs="Khmer MEF1"/>
                <w:spacing w:val="-8"/>
                <w:cs/>
                <w:lang w:val="en-GB"/>
              </w:rPr>
            </w:rPrChange>
          </w:rPr>
          <w:t>បានចុះស្វែងយល់ដល់ទីកន្លែងលើ</w:t>
        </w:r>
        <w:r w:rsidR="005C3437" w:rsidRPr="00780F93">
          <w:rPr>
            <w:rFonts w:ascii="Khmer MEF1" w:hAnsi="Khmer MEF1" w:cs="Khmer MEF1"/>
            <w:spacing w:val="8"/>
            <w:sz w:val="24"/>
            <w:szCs w:val="24"/>
            <w:cs/>
            <w:rPrChange w:id="14673" w:author="Sopheak Phorn" w:date="2023-08-04T11:13:00Z">
              <w:rPr>
                <w:rFonts w:ascii="Khmer MEF1" w:hAnsi="Khmer MEF1" w:cs="Khmer MEF1"/>
                <w:spacing w:val="-14"/>
                <w:cs/>
                <w:lang w:val="en-GB"/>
              </w:rPr>
            </w:rPrChange>
          </w:rPr>
          <w:t xml:space="preserve"> </w:t>
        </w:r>
      </w:ins>
      <w:ins w:id="14674" w:author="Kem Sereyboth" w:date="2023-07-11T11:37:00Z">
        <w:r w:rsidR="00520A02" w:rsidRPr="00780F93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14675" w:author="Sopheak Phorn" w:date="2023-08-04T11:13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ន.</w:t>
        </w:r>
      </w:ins>
      <w:ins w:id="14676" w:author="Sopheak Phorn" w:date="2023-07-28T14:16:00Z">
        <w:r w:rsidR="008121E8" w:rsidRPr="00953014">
          <w:rPr>
            <w:rFonts w:ascii="Khmer MEF1" w:hAnsi="Khmer MEF1" w:cs="Khmer MEF1" w:hint="cs"/>
            <w:b/>
            <w:bCs/>
            <w:spacing w:val="8"/>
            <w:sz w:val="24"/>
            <w:szCs w:val="24"/>
            <w:cs/>
          </w:rPr>
          <w:t>គ</w:t>
        </w:r>
      </w:ins>
      <w:ins w:id="14677" w:author="Kem Sereyboth" w:date="2023-07-11T11:37:00Z">
        <w:del w:id="14678" w:author="Sopheak Phorn" w:date="2023-07-28T14:16:00Z">
          <w:r w:rsidR="00520A02" w:rsidRPr="00780F93" w:rsidDel="008121E8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rPrChange w:id="14679" w:author="Sopheak Phorn" w:date="2023-08-04T11:13:00Z">
                <w:rPr>
                  <w:rFonts w:ascii="Khmer MEF1" w:hAnsi="Khmer MEF1" w:cs="Khmer MEF1"/>
                  <w:color w:val="FF0000"/>
                  <w:spacing w:val="12"/>
                  <w:sz w:val="24"/>
                  <w:szCs w:val="24"/>
                  <w:cs/>
                </w:rPr>
              </w:rPrChange>
            </w:rPr>
            <w:delText>ស</w:delText>
          </w:r>
        </w:del>
        <w:r w:rsidR="00520A02" w:rsidRPr="00780F93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14680" w:author="Sopheak Phorn" w:date="2023-08-04T11:13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.ស.</w:t>
        </w:r>
      </w:ins>
      <w:ins w:id="14681" w:author="Kem Sereyboth" w:date="2023-06-20T14:33:00Z">
        <w:r w:rsidR="005C3437" w:rsidRPr="00E33574">
          <w:rPr>
            <w:rFonts w:ascii="Khmer MEF1" w:hAnsi="Khmer MEF1" w:cs="Khmer MEF1"/>
            <w:spacing w:val="12"/>
            <w:sz w:val="24"/>
            <w:szCs w:val="24"/>
            <w:cs/>
            <w:rPrChange w:id="14682" w:author="Kem Sereyboth" w:date="2023-07-19T16:59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</w:t>
        </w:r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683" w:author="Kem Sereyboth" w:date="2023-07-25T15:08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កាលពី</w:t>
        </w:r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684" w:author="Kem Sereyboth" w:date="2023-07-25T15:08:00Z">
              <w:rPr>
                <w:rFonts w:ascii="Khmer MEF1" w:hAnsi="Khmer MEF1" w:cs="Khmer MEF1"/>
                <w:spacing w:val="-8"/>
                <w:cs/>
                <w:lang w:val="en-GB"/>
              </w:rPr>
            </w:rPrChange>
          </w:rPr>
          <w:t>ថ្ងៃទី</w:t>
        </w:r>
      </w:ins>
      <w:ins w:id="14685" w:author="Sopheak Phorn" w:date="2023-07-28T14:16:00Z">
        <w:r w:rsidR="008121E8">
          <w:rPr>
            <w:rFonts w:ascii="Khmer MEF1" w:hAnsi="Khmer MEF1" w:cs="Khmer MEF1" w:hint="cs"/>
            <w:spacing w:val="-10"/>
            <w:sz w:val="24"/>
            <w:szCs w:val="24"/>
            <w:cs/>
          </w:rPr>
          <w:t>៧</w:t>
        </w:r>
      </w:ins>
      <w:ins w:id="14686" w:author="Kem Sereyboth" w:date="2023-07-11T11:37:00Z">
        <w:del w:id="14687" w:author="Sopheak Phorn" w:date="2023-07-28T14:16:00Z">
          <w:r w:rsidR="00520A02" w:rsidRPr="00A54D6D" w:rsidDel="008121E8">
            <w:rPr>
              <w:rFonts w:ascii="Khmer MEF1" w:hAnsi="Khmer MEF1" w:cs="Khmer MEF1"/>
              <w:spacing w:val="-10"/>
              <w:sz w:val="24"/>
              <w:szCs w:val="24"/>
              <w:cs/>
              <w:rPrChange w:id="14688" w:author="Kem Sereyboth" w:date="2023-07-25T15:08:00Z">
                <w:rPr>
                  <w:rFonts w:ascii="Khmer MEF1" w:hAnsi="Khmer MEF1" w:cs="Khmer MEF1"/>
                  <w:color w:val="FF0000"/>
                  <w:spacing w:val="12"/>
                  <w:sz w:val="24"/>
                  <w:szCs w:val="24"/>
                  <w:cs/>
                </w:rPr>
              </w:rPrChange>
            </w:rPr>
            <w:delText>១៤</w:delText>
          </w:r>
        </w:del>
      </w:ins>
      <w:ins w:id="14689" w:author="Kem Sereyboth" w:date="2023-06-20T14:33:00Z"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690" w:author="Kem Sereyboth" w:date="2023-07-25T15:08:00Z">
              <w:rPr>
                <w:rFonts w:ascii="Khmer MEF1" w:hAnsi="Khmer MEF1" w:cs="Khmer MEF1"/>
                <w:spacing w:val="-8"/>
                <w:cs/>
                <w:lang w:val="en-GB"/>
              </w:rPr>
            </w:rPrChange>
          </w:rPr>
          <w:t xml:space="preserve"> ខែ</w:t>
        </w:r>
      </w:ins>
      <w:ins w:id="14691" w:author="Kem Sereyboth" w:date="2023-07-11T11:37:00Z">
        <w:r w:rsidR="00520A02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692" w:author="Kem Sereyboth" w:date="2023-07-25T15:08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ធ្ន</w:t>
        </w:r>
      </w:ins>
      <w:ins w:id="14693" w:author="Kem Sereyboth" w:date="2023-07-11T11:38:00Z">
        <w:r w:rsidR="00520A02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694" w:author="Kem Sereyboth" w:date="2023-07-25T15:08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ូ</w:t>
        </w:r>
      </w:ins>
      <w:ins w:id="14695" w:author="Kem Sereyboth" w:date="2023-06-20T14:33:00Z"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696" w:author="Kem Sereyboth" w:date="2023-07-25T15:08:00Z">
              <w:rPr>
                <w:rFonts w:ascii="Khmer MEF1" w:hAnsi="Khmer MEF1" w:cs="Khmer MEF1"/>
                <w:spacing w:val="-8"/>
                <w:cs/>
                <w:lang w:val="en-GB"/>
              </w:rPr>
            </w:rPrChange>
          </w:rPr>
          <w:t xml:space="preserve"> ឆ្នាំ</w:t>
        </w:r>
      </w:ins>
      <w:ins w:id="14697" w:author="Kem Sereyboth" w:date="2023-07-11T11:38:00Z">
        <w:r w:rsidR="00520A02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698" w:author="Kem Sereyboth" w:date="2023-07-25T15:08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 xml:space="preserve">២០២២ </w:t>
        </w:r>
      </w:ins>
      <w:ins w:id="14699" w:author="Kem Sereyboth" w:date="2023-06-20T14:33:00Z"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700" w:author="Kem Sereyboth" w:date="2023-07-25T15:08:00Z">
              <w:rPr>
                <w:rFonts w:ascii="Khmer MEF1" w:hAnsi="Khmer MEF1" w:cs="Khmer MEF1"/>
                <w:spacing w:val="-8"/>
                <w:cs/>
                <w:lang w:val="en-GB"/>
              </w:rPr>
            </w:rPrChange>
          </w:rPr>
          <w:t>ដើម្បី</w:t>
        </w:r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701" w:author="Kem Sereyboth" w:date="2023-07-25T15:08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ពិនិត្យមើលលើ</w:t>
        </w:r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702" w:author="Kem Sereyboth" w:date="2023-07-25T15:08:00Z">
              <w:rPr>
                <w:rFonts w:ascii="Khmer MEF1" w:hAnsi="Khmer MEF1" w:cs="Khmer MEF1"/>
                <w:spacing w:val="-8"/>
                <w:cs/>
                <w:lang w:val="en-GB"/>
              </w:rPr>
            </w:rPrChange>
          </w:rPr>
          <w:t>ប្រព័ន្ធត្រួ​ត​​​​ពិនិត្យផ្ទៃក្នុង ដោ​យ​ផ្តោត</w:t>
        </w:r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703" w:author="Kem Sereyboth" w:date="2023-07-25T15:08:00Z">
              <w:rPr>
                <w:rFonts w:ascii="Khmer MEF1" w:hAnsi="Khmer MEF1" w:cs="Khmer MEF1"/>
                <w:cs/>
                <w:lang w:val="en-GB"/>
              </w:rPr>
            </w:rPrChange>
          </w:rPr>
          <w:t>សំខាន់លើបរិ</w:t>
        </w:r>
      </w:ins>
      <w:ins w:id="14704" w:author="Kem Sereyboth" w:date="2023-07-25T15:08:00Z">
        <w:r w:rsidR="00A54D6D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705" w:author="Kem Sereyboth" w:date="2023-07-25T15:08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​</w:t>
        </w:r>
      </w:ins>
      <w:ins w:id="14706" w:author="Kem Sereyboth" w:date="2023-06-20T14:33:00Z"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707" w:author="Kem Sereyboth" w:date="2023-07-25T15:08:00Z">
              <w:rPr>
                <w:rFonts w:ascii="Khmer MEF1" w:hAnsi="Khmer MEF1" w:cs="Khmer MEF1"/>
                <w:cs/>
                <w:lang w:val="en-GB"/>
              </w:rPr>
            </w:rPrChange>
          </w:rPr>
          <w:t>ស្ថាន</w:t>
        </w:r>
        <w:r w:rsidR="005C3437" w:rsidRPr="00A54D6D">
          <w:rPr>
            <w:rFonts w:ascii="Khmer MEF1" w:hAnsi="Khmer MEF1" w:cs="Khmer MEF1"/>
            <w:spacing w:val="-4"/>
            <w:sz w:val="24"/>
            <w:szCs w:val="24"/>
            <w:cs/>
            <w:rPrChange w:id="14708" w:author="Kem Sereyboth" w:date="2023-07-25T15:09:00Z">
              <w:rPr>
                <w:rFonts w:ascii="Khmer MEF1" w:hAnsi="Khmer MEF1" w:cs="Khmer MEF1"/>
                <w:cs/>
                <w:lang w:val="en-GB"/>
              </w:rPr>
            </w:rPrChange>
          </w:rPr>
          <w:t>នៃការត្រួតពិនិត្យ ការគ្រប់គ្រងហានិភ័យ ការប្រាស្រ័យទាក់​ទងព័ត៌មាន ការត្រួ​ត​​ពិនិត្យ</w:t>
        </w:r>
        <w:r w:rsidR="005C3437" w:rsidRPr="00A54D6D">
          <w:rPr>
            <w:rFonts w:ascii="Khmer MEF1" w:hAnsi="Khmer MEF1" w:cs="Khmer MEF1"/>
            <w:spacing w:val="-4"/>
            <w:sz w:val="24"/>
            <w:szCs w:val="24"/>
            <w:cs/>
            <w:rPrChange w:id="14709" w:author="Kem Sereyboth" w:date="2023-07-25T15:09:00Z">
              <w:rPr>
                <w:rFonts w:ascii="Khmer MEF1" w:hAnsi="Khmer MEF1" w:cs="Khmer MEF1"/>
                <w:spacing w:val="-12"/>
                <w:cs/>
                <w:lang w:val="en-GB"/>
              </w:rPr>
            </w:rPrChange>
          </w:rPr>
          <w:t>សកម្មភាពប្រតិបត្តិការ</w:t>
        </w:r>
        <w:r w:rsidR="005C3437" w:rsidRPr="00E33574">
          <w:rPr>
            <w:rFonts w:ascii="Khmer MEF1" w:hAnsi="Khmer MEF1" w:cs="Khmer MEF1"/>
            <w:spacing w:val="12"/>
            <w:sz w:val="24"/>
            <w:szCs w:val="24"/>
            <w:cs/>
            <w:rPrChange w:id="14710" w:author="Kem Sereyboth" w:date="2023-07-19T16:59:00Z">
              <w:rPr>
                <w:rFonts w:ascii="Khmer MEF1" w:hAnsi="Khmer MEF1" w:cs="Khmer MEF1"/>
                <w:spacing w:val="-12"/>
                <w:cs/>
                <w:lang w:val="en-GB"/>
              </w:rPr>
            </w:rPrChange>
          </w:rPr>
          <w:t xml:space="preserve"> </w:t>
        </w:r>
        <w:r w:rsidR="005C3437" w:rsidRPr="00A54D6D">
          <w:rPr>
            <w:rFonts w:ascii="Khmer MEF1" w:hAnsi="Khmer MEF1" w:cs="Khmer MEF1"/>
            <w:spacing w:val="-8"/>
            <w:sz w:val="24"/>
            <w:szCs w:val="24"/>
            <w:cs/>
            <w:rPrChange w:id="14711" w:author="Kem Sereyboth" w:date="2023-07-25T15:09:00Z">
              <w:rPr>
                <w:rFonts w:ascii="Khmer MEF1" w:hAnsi="Khmer MEF1" w:cs="Khmer MEF1"/>
                <w:spacing w:val="-12"/>
                <w:cs/>
                <w:lang w:val="en-GB"/>
              </w:rPr>
            </w:rPrChange>
          </w:rPr>
          <w:t>និងការតាមដានលើដំណើរការនៃការត្រួតពិនិត្យ​។ ក្នុងការ</w:t>
        </w:r>
        <w:r w:rsidR="005C3437" w:rsidRPr="00A54D6D">
          <w:rPr>
            <w:rFonts w:ascii="Khmer MEF1" w:hAnsi="Khmer MEF1" w:cs="Khmer MEF1"/>
            <w:spacing w:val="-8"/>
            <w:sz w:val="24"/>
            <w:szCs w:val="24"/>
            <w:cs/>
            <w:rPrChange w:id="14712" w:author="Kem Sereyboth" w:date="2023-07-25T15:09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ស្វែងយល់ពី</w:t>
        </w:r>
        <w:r w:rsidR="005C3437" w:rsidRPr="00A54D6D">
          <w:rPr>
            <w:rFonts w:ascii="Khmer MEF1" w:hAnsi="Khmer MEF1" w:cs="Khmer MEF1"/>
            <w:spacing w:val="-8"/>
            <w:sz w:val="24"/>
            <w:szCs w:val="24"/>
            <w:cs/>
            <w:rPrChange w:id="14713" w:author="Kem Sereyboth" w:date="2023-07-25T15:09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lastRenderedPageBreak/>
          <w:t>បរិស្ថានត្រួតពិនិត្យរបស់</w:t>
        </w:r>
      </w:ins>
      <w:ins w:id="14714" w:author="Kem Sereyboth" w:date="2023-07-11T11:38:00Z">
        <w:r w:rsidR="00520A02" w:rsidRPr="00A54D6D">
          <w:rPr>
            <w:rFonts w:ascii="Khmer MEF1" w:hAnsi="Khmer MEF1" w:cs="Khmer MEF1"/>
            <w:spacing w:val="-8"/>
            <w:sz w:val="24"/>
            <w:szCs w:val="24"/>
            <w:cs/>
            <w:rPrChange w:id="14715" w:author="Kem Sereyboth" w:date="2023-07-25T15:09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 xml:space="preserve"> </w:t>
        </w:r>
        <w:r w:rsidR="00520A02" w:rsidRPr="00A54D6D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14716" w:author="Kem Sereyboth" w:date="2023-07-25T15:09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ន.</w:t>
        </w:r>
      </w:ins>
      <w:ins w:id="14717" w:author="Sopheak Phorn" w:date="2023-07-28T14:16:00Z">
        <w:r w:rsidR="00BC4126">
          <w:rPr>
            <w:rFonts w:ascii="Khmer MEF1" w:hAnsi="Khmer MEF1" w:cs="Khmer MEF1" w:hint="cs"/>
            <w:b/>
            <w:bCs/>
            <w:spacing w:val="-8"/>
            <w:sz w:val="24"/>
            <w:szCs w:val="24"/>
            <w:cs/>
          </w:rPr>
          <w:t>គ</w:t>
        </w:r>
      </w:ins>
      <w:ins w:id="14718" w:author="Kem Sereyboth" w:date="2023-07-11T11:38:00Z">
        <w:del w:id="14719" w:author="Sopheak Phorn" w:date="2023-07-28T14:16:00Z">
          <w:r w:rsidR="00520A02" w:rsidRPr="00A54D6D" w:rsidDel="00BC412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14720" w:author="Kem Sereyboth" w:date="2023-07-25T15:09:00Z">
                <w:rPr>
                  <w:rFonts w:ascii="Khmer MEF1" w:hAnsi="Khmer MEF1" w:cs="Khmer MEF1"/>
                  <w:color w:val="FF0000"/>
                  <w:spacing w:val="12"/>
                  <w:sz w:val="24"/>
                  <w:szCs w:val="24"/>
                  <w:cs/>
                </w:rPr>
              </w:rPrChange>
            </w:rPr>
            <w:delText>ស</w:delText>
          </w:r>
        </w:del>
        <w:r w:rsidR="00520A02" w:rsidRPr="00A54D6D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14721" w:author="Kem Sereyboth" w:date="2023-07-25T15:09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.ស.</w:t>
        </w:r>
      </w:ins>
      <w:ins w:id="14722" w:author="Kem Sereyboth" w:date="2023-06-20T14:33:00Z">
        <w:r w:rsidR="005C3437" w:rsidRPr="00A54D6D">
          <w:rPr>
            <w:rFonts w:ascii="Khmer MEF1" w:hAnsi="Khmer MEF1" w:cs="Khmer MEF1"/>
            <w:spacing w:val="-8"/>
            <w:sz w:val="24"/>
            <w:szCs w:val="24"/>
            <w:rPrChange w:id="14723" w:author="Kem Sereyboth" w:date="2023-07-25T15:09:00Z">
              <w:rPr>
                <w:rFonts w:ascii="Khmer MEF1" w:hAnsi="Khmer MEF1" w:cs="Khmer MEF1"/>
                <w:spacing w:val="-2"/>
                <w:lang w:val="ca-ES"/>
              </w:rPr>
            </w:rPrChange>
          </w:rPr>
          <w:t xml:space="preserve"> </w:t>
        </w:r>
        <w:r w:rsidR="005C3437" w:rsidRPr="00A54D6D">
          <w:rPr>
            <w:rFonts w:ascii="Khmer MEF1" w:hAnsi="Khmer MEF1" w:cs="Khmer MEF1"/>
            <w:spacing w:val="-8"/>
            <w:sz w:val="24"/>
            <w:szCs w:val="24"/>
            <w:cs/>
            <w:rPrChange w:id="14724" w:author="Kem Sereyboth" w:date="2023-07-25T15:09:00Z">
              <w:rPr>
                <w:rFonts w:ascii="Khmer MEF1" w:hAnsi="Khmer MEF1" w:cs="Khmer MEF1"/>
                <w:spacing w:val="-4"/>
                <w:cs/>
                <w:lang w:val="en-GB"/>
              </w:rPr>
            </w:rPrChange>
          </w:rPr>
          <w:t>នេះ</w:t>
        </w:r>
        <w:r w:rsidR="005C3437" w:rsidRPr="00E33574">
          <w:rPr>
            <w:rFonts w:ascii="Khmer MEF1" w:hAnsi="Khmer MEF1" w:cs="Khmer MEF1"/>
            <w:spacing w:val="12"/>
            <w:sz w:val="24"/>
            <w:szCs w:val="24"/>
            <w:cs/>
            <w:rPrChange w:id="14725" w:author="Kem Sereyboth" w:date="2023-07-19T16:59:00Z">
              <w:rPr>
                <w:rFonts w:ascii="Khmer MEF1" w:hAnsi="Khmer MEF1" w:cs="Khmer MEF1"/>
                <w:spacing w:val="-4"/>
                <w:cs/>
                <w:lang w:val="en-GB"/>
              </w:rPr>
            </w:rPrChange>
          </w:rPr>
          <w:t xml:space="preserve"> </w:t>
        </w:r>
        <w:r w:rsidR="005C3437" w:rsidRPr="00257C4D">
          <w:rPr>
            <w:rFonts w:ascii="Khmer MEF1" w:hAnsi="Khmer MEF1" w:cs="Khmer MEF1"/>
            <w:spacing w:val="10"/>
            <w:sz w:val="24"/>
            <w:szCs w:val="24"/>
            <w:cs/>
            <w:rPrChange w:id="14726" w:author="Sopheak Phorn" w:date="2023-08-04T11:13:00Z">
              <w:rPr>
                <w:rFonts w:ascii="Khmer MEF1" w:hAnsi="Khmer MEF1" w:cs="Khmer MEF1"/>
                <w:spacing w:val="-4"/>
                <w:cs/>
                <w:lang w:val="en-GB"/>
              </w:rPr>
            </w:rPrChange>
          </w:rPr>
          <w:t>ក្រុមសវនករបានសម្ភាស</w:t>
        </w:r>
      </w:ins>
      <w:ins w:id="14727" w:author="S_Chhenglay" w:date="2023-08-04T09:25:00Z">
        <w:r w:rsidR="003F69F7" w:rsidRPr="00257C4D">
          <w:rPr>
            <w:rFonts w:ascii="Khmer MEF1" w:hAnsi="Khmer MEF1" w:cs="Khmer MEF1"/>
            <w:spacing w:val="10"/>
            <w:sz w:val="24"/>
            <w:szCs w:val="24"/>
            <w:cs/>
            <w:rPrChange w:id="14728" w:author="Sopheak Phorn" w:date="2023-08-04T11:1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ន៍</w:t>
        </w:r>
      </w:ins>
      <w:ins w:id="14729" w:author="Kem Sereyboth" w:date="2023-06-20T14:33:00Z">
        <w:r w:rsidR="005C3437" w:rsidRPr="00257C4D">
          <w:rPr>
            <w:rFonts w:ascii="Khmer MEF1" w:hAnsi="Khmer MEF1" w:cs="Khmer MEF1"/>
            <w:spacing w:val="10"/>
            <w:sz w:val="24"/>
            <w:szCs w:val="24"/>
            <w:cs/>
            <w:rPrChange w:id="14730" w:author="Sopheak Phorn" w:date="2023-08-04T11:13:00Z">
              <w:rPr>
                <w:rFonts w:ascii="Khmer MEF1" w:hAnsi="Khmer MEF1" w:cs="Khmer MEF1"/>
                <w:spacing w:val="-4"/>
                <w:cs/>
                <w:lang w:val="en-GB"/>
              </w:rPr>
            </w:rPrChange>
          </w:rPr>
          <w:t>ជាមួយថ្នាក់ដឹកនាំ និងមន្រ្តីបច្ចេកទេសរប​ស់ ​</w:t>
        </w:r>
      </w:ins>
      <w:ins w:id="14731" w:author="Kem Sereyboth" w:date="2023-07-11T11:39:00Z">
        <w:r w:rsidR="00520A02" w:rsidRPr="00257C4D">
          <w:rPr>
            <w:rFonts w:ascii="Khmer MEF1" w:hAnsi="Khmer MEF1" w:cs="Khmer MEF1"/>
            <w:b/>
            <w:bCs/>
            <w:spacing w:val="10"/>
            <w:sz w:val="24"/>
            <w:szCs w:val="24"/>
            <w:cs/>
            <w:rPrChange w:id="14732" w:author="Sopheak Phorn" w:date="2023-08-04T11:13:00Z">
              <w:rPr>
                <w:rFonts w:ascii="Khmer MEF1" w:hAnsi="Khmer MEF1" w:cs="Khmer MEF1"/>
                <w:b/>
                <w:bCs/>
                <w:color w:val="FF0000"/>
                <w:spacing w:val="12"/>
                <w:sz w:val="24"/>
                <w:szCs w:val="24"/>
                <w:cs/>
              </w:rPr>
            </w:rPrChange>
          </w:rPr>
          <w:t>ន.</w:t>
        </w:r>
      </w:ins>
      <w:ins w:id="14733" w:author="Sopheak Phorn" w:date="2023-07-28T14:16:00Z">
        <w:r w:rsidR="00BC4126" w:rsidRPr="00257C4D">
          <w:rPr>
            <w:rFonts w:ascii="Khmer MEF1" w:hAnsi="Khmer MEF1" w:cs="Khmer MEF1"/>
            <w:b/>
            <w:bCs/>
            <w:spacing w:val="10"/>
            <w:sz w:val="24"/>
            <w:szCs w:val="24"/>
            <w:cs/>
            <w:rPrChange w:id="14734" w:author="Sopheak Phorn" w:date="2023-08-04T11:13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គ</w:t>
        </w:r>
      </w:ins>
      <w:ins w:id="14735" w:author="Kem Sereyboth" w:date="2023-07-11T11:39:00Z">
        <w:del w:id="14736" w:author="Sopheak Phorn" w:date="2023-07-28T14:16:00Z">
          <w:r w:rsidR="00520A02" w:rsidRPr="00257C4D" w:rsidDel="00BC4126">
            <w:rPr>
              <w:rFonts w:ascii="Khmer MEF1" w:hAnsi="Khmer MEF1" w:cs="Khmer MEF1"/>
              <w:b/>
              <w:bCs/>
              <w:spacing w:val="10"/>
              <w:sz w:val="24"/>
              <w:szCs w:val="24"/>
              <w:cs/>
              <w:rPrChange w:id="14737" w:author="Sopheak Phorn" w:date="2023-08-04T11:13:00Z">
                <w:rPr>
                  <w:rFonts w:ascii="Khmer MEF1" w:hAnsi="Khmer MEF1" w:cs="Khmer MEF1"/>
                  <w:b/>
                  <w:bCs/>
                  <w:color w:val="FF0000"/>
                  <w:spacing w:val="12"/>
                  <w:sz w:val="24"/>
                  <w:szCs w:val="24"/>
                  <w:cs/>
                </w:rPr>
              </w:rPrChange>
            </w:rPr>
            <w:delText>ស</w:delText>
          </w:r>
        </w:del>
        <w:r w:rsidR="00520A02" w:rsidRPr="00257C4D">
          <w:rPr>
            <w:rFonts w:ascii="Khmer MEF1" w:hAnsi="Khmer MEF1" w:cs="Khmer MEF1"/>
            <w:b/>
            <w:bCs/>
            <w:spacing w:val="10"/>
            <w:sz w:val="24"/>
            <w:szCs w:val="24"/>
            <w:cs/>
            <w:rPrChange w:id="14738" w:author="Sopheak Phorn" w:date="2023-08-04T11:13:00Z">
              <w:rPr>
                <w:rFonts w:ascii="Khmer MEF1" w:hAnsi="Khmer MEF1" w:cs="Khmer MEF1"/>
                <w:b/>
                <w:bCs/>
                <w:color w:val="FF0000"/>
                <w:spacing w:val="12"/>
                <w:sz w:val="24"/>
                <w:szCs w:val="24"/>
                <w:cs/>
              </w:rPr>
            </w:rPrChange>
          </w:rPr>
          <w:t>.ស.</w:t>
        </w:r>
        <w:r w:rsidR="00520A02" w:rsidRPr="00257C4D">
          <w:rPr>
            <w:rFonts w:ascii="Khmer MEF1" w:hAnsi="Khmer MEF1" w:cs="Khmer MEF1"/>
            <w:spacing w:val="10"/>
            <w:sz w:val="24"/>
            <w:szCs w:val="24"/>
            <w:cs/>
            <w:rPrChange w:id="14739" w:author="Sopheak Phorn" w:date="2023-08-04T11:13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 xml:space="preserve"> </w:t>
        </w:r>
      </w:ins>
      <w:ins w:id="14740" w:author="Kem Sereyboth" w:date="2023-06-20T14:33:00Z">
        <w:r w:rsidR="005C3437" w:rsidRPr="00257C4D">
          <w:rPr>
            <w:rFonts w:ascii="Khmer MEF1" w:hAnsi="Khmer MEF1" w:cs="Khmer MEF1"/>
            <w:spacing w:val="10"/>
            <w:sz w:val="24"/>
            <w:szCs w:val="24"/>
            <w:cs/>
            <w:rPrChange w:id="14741" w:author="Sopheak Phorn" w:date="2023-08-04T11:13:00Z">
              <w:rPr>
                <w:rFonts w:ascii="Khmer MEF1" w:hAnsi="Khmer MEF1" w:cs="Khmer MEF1"/>
                <w:cs/>
                <w:lang w:val="en-GB"/>
              </w:rPr>
            </w:rPrChange>
          </w:rPr>
          <w:t>ផ្ទាល់ដោយមានការ</w:t>
        </w:r>
        <w:r w:rsidR="005C3437" w:rsidRPr="00A54D6D">
          <w:rPr>
            <w:rFonts w:ascii="Khmer MEF1" w:hAnsi="Khmer MEF1" w:cs="Khmer MEF1"/>
            <w:spacing w:val="4"/>
            <w:sz w:val="24"/>
            <w:szCs w:val="24"/>
            <w:cs/>
            <w:rPrChange w:id="14742" w:author="Kem Sereyboth" w:date="2023-07-25T15:10:00Z">
              <w:rPr>
                <w:rFonts w:ascii="Khmer MEF1" w:hAnsi="Khmer MEF1" w:cs="Khmer MEF1"/>
                <w:cs/>
                <w:lang w:val="en-GB"/>
              </w:rPr>
            </w:rPrChange>
          </w:rPr>
          <w:t>ចូល</w:t>
        </w:r>
        <w:r w:rsidR="005C3437" w:rsidRPr="00A54D6D">
          <w:rPr>
            <w:rFonts w:ascii="Khmer MEF1" w:hAnsi="Khmer MEF1" w:cs="Khmer MEF1"/>
            <w:spacing w:val="2"/>
            <w:sz w:val="24"/>
            <w:szCs w:val="24"/>
            <w:cs/>
            <w:rPrChange w:id="14743" w:author="Kem Sereyboth" w:date="2023-07-25T15:10:00Z">
              <w:rPr>
                <w:rFonts w:ascii="Khmer MEF1" w:hAnsi="Khmer MEF1" w:cs="Khmer MEF1"/>
                <w:cs/>
                <w:lang w:val="en-GB"/>
              </w:rPr>
            </w:rPrChange>
          </w:rPr>
          <w:t>រួ</w:t>
        </w:r>
      </w:ins>
      <w:ins w:id="14744" w:author="Kem Sereyboth" w:date="2023-07-25T15:09:00Z">
        <w:r w:rsidR="00A54D6D" w:rsidRPr="00A54D6D">
          <w:rPr>
            <w:rFonts w:ascii="Khmer MEF1" w:hAnsi="Khmer MEF1" w:cs="Khmer MEF1"/>
            <w:spacing w:val="2"/>
            <w:sz w:val="24"/>
            <w:szCs w:val="24"/>
            <w:cs/>
            <w:rPrChange w:id="14745" w:author="Kem Sereyboth" w:date="2023-07-25T15:10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​</w:t>
        </w:r>
      </w:ins>
      <w:ins w:id="14746" w:author="Kem Sereyboth" w:date="2023-06-20T14:33:00Z">
        <w:r w:rsidR="005C3437" w:rsidRPr="00A54D6D">
          <w:rPr>
            <w:rFonts w:ascii="Khmer MEF1" w:hAnsi="Khmer MEF1" w:cs="Khmer MEF1"/>
            <w:spacing w:val="2"/>
            <w:sz w:val="24"/>
            <w:szCs w:val="24"/>
            <w:cs/>
            <w:rPrChange w:id="14747" w:author="Kem Sereyboth" w:date="2023-07-25T15:10:00Z">
              <w:rPr>
                <w:rFonts w:ascii="Khmer MEF1" w:hAnsi="Khmer MEF1" w:cs="Khmer MEF1"/>
                <w:cs/>
                <w:lang w:val="en-GB"/>
              </w:rPr>
            </w:rPrChange>
          </w:rPr>
          <w:t>ម</w:t>
        </w:r>
      </w:ins>
      <w:ins w:id="14748" w:author="Kem Sereyboth" w:date="2023-07-25T15:09:00Z">
        <w:r w:rsidR="00A54D6D" w:rsidRPr="00A54D6D">
          <w:rPr>
            <w:rFonts w:ascii="Khmer MEF1" w:hAnsi="Khmer MEF1" w:cs="Khmer MEF1"/>
            <w:spacing w:val="2"/>
            <w:sz w:val="24"/>
            <w:szCs w:val="24"/>
            <w:cs/>
            <w:rPrChange w:id="14749" w:author="Kem Sereyboth" w:date="2023-07-25T15:10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​</w:t>
        </w:r>
      </w:ins>
      <w:ins w:id="14750" w:author="Kem Sereyboth" w:date="2023-06-20T14:33:00Z">
        <w:r w:rsidR="005C3437" w:rsidRPr="00A54D6D">
          <w:rPr>
            <w:rFonts w:ascii="Khmer MEF1" w:hAnsi="Khmer MEF1" w:cs="Khmer MEF1"/>
            <w:spacing w:val="2"/>
            <w:sz w:val="24"/>
            <w:szCs w:val="24"/>
            <w:cs/>
            <w:rPrChange w:id="14751" w:author="Kem Sereyboth" w:date="2023-07-25T15:10:00Z">
              <w:rPr>
                <w:rFonts w:ascii="Khmer MEF1" w:hAnsi="Khmer MEF1" w:cs="Khmer MEF1"/>
                <w:cs/>
                <w:lang w:val="en-GB"/>
              </w:rPr>
            </w:rPrChange>
          </w:rPr>
          <w:t>ពី</w:t>
        </w:r>
        <w:r w:rsidR="005C3437" w:rsidRPr="00A54D6D">
          <w:rPr>
            <w:rFonts w:ascii="Khmer MEF1" w:hAnsi="Khmer MEF1" w:cs="Khmer MEF1"/>
            <w:spacing w:val="2"/>
            <w:sz w:val="24"/>
            <w:szCs w:val="24"/>
            <w:cs/>
            <w:rPrChange w:id="14752" w:author="Kem Sereyboth" w:date="2023-07-25T15:10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៖</w:t>
        </w:r>
      </w:ins>
      <w:ins w:id="14753" w:author="LENOVO" w:date="2022-10-02T09:19:00Z">
        <w:del w:id="14754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5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យោងតាមរយៈលិខិតលេខ ០៣៤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756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/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5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២១ អ.ស.ផ. ចុះថ្ងៃទី៣ ​ខែធ្នូ ឆ្នាំ២០២១ 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5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ស្ដី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5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ពីសំណើចុះដល់ទីកន្លែង ដើម្បីសិក្សាស្វែ</w:delText>
          </w:r>
        </w:del>
      </w:ins>
      <w:ins w:id="14760" w:author="User" w:date="2022-11-14T06:09:00Z">
        <w:del w:id="14761" w:author="Kem Sereyboth" w:date="2023-06-20T14:33:00Z">
          <w:r w:rsidR="00452657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6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ង</w:delText>
          </w:r>
        </w:del>
      </w:ins>
      <w:ins w:id="14763" w:author="LENOVO" w:date="2022-10-02T09:19:00Z">
        <w:del w:id="14764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6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យល់ពីសវនដ្ឋាន</w:delText>
          </w:r>
        </w:del>
      </w:ins>
      <w:ins w:id="14766" w:author="User" w:date="2022-10-09T13:13:00Z">
        <w:del w:id="14767" w:author="Kem Sereyboth" w:date="2023-06-20T14:33:00Z">
          <w:r w:rsidR="00F56088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6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ន.ស.ស. </w:delText>
          </w:r>
        </w:del>
      </w:ins>
      <w:ins w:id="14769" w:author="LENOVO" w:date="2022-10-02T09:19:00Z">
        <w:del w:id="14770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7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របស់អង្គភាពក្រោមឱវាទ 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72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7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ដើម្បី​រៀបចំ</w:delText>
          </w:r>
        </w:del>
      </w:ins>
      <w:ins w:id="14774" w:author="User" w:date="2022-11-14T06:10:00Z">
        <w:del w:id="14775" w:author="Kem Sereyboth" w:date="2023-06-20T14:33:00Z">
          <w:r w:rsidR="00452657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77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4777" w:author="LENOVO" w:date="2022-10-02T09:19:00Z">
        <w:del w:id="14778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79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 xml:space="preserve">ផែនការសវនកម្ម​ប្រចាំឆ្នាំ២០២២។ ប្រតិភូសវនកម្ម​បានចុះ​ស្វែងយល់​ដល់ទីកន្លែងនៅ 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80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14781" w:author="LENOVO" w:date="2022-10-02T09:20:00Z">
        <w:del w:id="14782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83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14784" w:author="LENOVO" w:date="2022-10-02T09:19:00Z">
        <w:del w:id="14785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86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14787" w:author="LENOVO" w:date="2022-10-02T09:20:00Z">
        <w:del w:id="14788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89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14790" w:author="LENOVO" w:date="2022-10-02T09:19:00Z">
        <w:del w:id="14791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9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. 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9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កាលពីថ្ងៃទី២</w:delText>
          </w:r>
        </w:del>
      </w:ins>
      <w:ins w:id="14794" w:author="LENOVO" w:date="2022-10-02T09:53:00Z">
        <w:del w:id="14795" w:author="Kem Sereyboth" w:date="2023-06-20T14:33:00Z">
          <w:r w:rsidR="008B6A17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9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២</w:delText>
          </w:r>
        </w:del>
      </w:ins>
      <w:ins w:id="14797" w:author="LENOVO" w:date="2022-10-02T09:19:00Z">
        <w:del w:id="14798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9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ខែធ្នូ ឆ្នាំ២០២១ ដើម្បី​​ពិនិត្យលើប្រព័ន្ធត្រួតពិនិត្យផ្ទៃក្នុងដោយផ្ដោតសំខាន់លើ​បរិស្ថាននៃ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0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ការត្រួតពិនិត្យ ការគ្រប់គ្រងហានិភ័យ ការប្រាស្រ័យទាក់ទងព័ត៌មាន ការត្រួតពិនិត្យ​សកម្មភាព​ប្រតិបត្តិការ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0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និងការតាមដានលើដំណើរការនៃការត្រួតពិនិត្យ។ ក្នុងការចុះស្វែងយល់</w:delText>
          </w:r>
        </w:del>
      </w:ins>
      <w:ins w:id="14802" w:author="User" w:date="2022-10-09T23:06:00Z">
        <w:del w:id="14803" w:author="Kem Sereyboth" w:date="2023-06-20T14:33:00Z">
          <w:r w:rsidR="009D5482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0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="009D5482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05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  <w:r w:rsidR="009D5482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0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4807" w:author="LENOVO" w:date="2022-10-02T09:19:00Z">
        <w:del w:id="14808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0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សវនដ្ឋាននេះ ប្រតិភូ​សវនកម្ម​បានសម្ភាសន៍ជាមួយថ្នាក់ដឹកនាំ និងមន្ដ្រីបច្ចេកទេស​របស់សវនដ្ឋាន</w:delText>
          </w:r>
        </w:del>
      </w:ins>
      <w:ins w:id="14810" w:author="User" w:date="2022-10-09T13:13:00Z">
        <w:del w:id="14811" w:author="Kem Sereyboth" w:date="2023-06-20T14:33:00Z">
          <w:r w:rsidR="002E6E68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1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ន.ស.ស.</w:delText>
          </w:r>
        </w:del>
      </w:ins>
      <w:ins w:id="14813" w:author="User" w:date="2022-10-09T13:14:00Z">
        <w:del w:id="14814" w:author="Kem Sereyboth" w:date="2023-06-20T14:33:00Z">
          <w:r w:rsidR="002E6E68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1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4816" w:author="LENOVO" w:date="2022-10-02T09:19:00Z">
        <w:del w:id="14817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818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1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ផ្ទាល់​ដោយមានការចូលរួម​ពី​៖</w:delText>
          </w:r>
        </w:del>
      </w:ins>
      <w:ins w:id="14820" w:author="Sethvannak Sam" w:date="2022-08-20T18:29:00Z">
        <w:del w:id="14821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2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អនុលោមតាមផែនការសកម្មភាពឆ្នាំ</w:delText>
          </w:r>
        </w:del>
      </w:ins>
      <w:ins w:id="14823" w:author="Voeun Kuyeng" w:date="2022-09-06T17:34:00Z">
        <w:del w:id="14824" w:author="Kem Sereyboth" w:date="2023-06-20T14:33:00Z">
          <w:r w:rsidR="0003237E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2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4826" w:author="socheata.ol@hotmail.com" w:date="2022-09-02T15:29:00Z">
        <w:del w:id="14827" w:author="Kem Sereyboth" w:date="2023-06-20T14:33:00Z">
          <w:r w:rsidR="00B030C0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828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</w:del>
      </w:ins>
      <w:ins w:id="14829" w:author="Sethvannak Sam" w:date="2022-08-20T18:29:00Z">
        <w:del w:id="14830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២០២២</w:delText>
          </w:r>
        </w:del>
      </w:ins>
      <w:ins w:id="14832" w:author="sakaria fa" w:date="2022-09-30T20:56:00Z">
        <w:del w:id="14833" w:author="Kem Sereyboth" w:date="2023-06-20T14:33:00Z">
          <w:r w:rsidR="00F171DC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3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4835" w:author="socheata.ol@hotmail.com" w:date="2022-09-02T15:29:00Z">
        <w:del w:id="14836" w:author="Kem Sereyboth" w:date="2023-06-20T14:33:00Z">
          <w:r w:rsidR="00B030C0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837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</w:del>
      </w:ins>
      <w:ins w:id="14838" w:author="Sethvannak Sam" w:date="2022-08-20T18:29:00Z">
        <w:del w:id="14839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4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របស់ខ្លួន អង្គភាពសវនកម្មផ្ទៃក្នុងនៃ 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4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អ.ស.ហ.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4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បានធ្វើសវនកម្មអនុលោមភាពលើអង្គភាពក្រោមឱវាទ 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43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អ.ស.ហ.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4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។ ដើម្បីធានាបានប្រសិទ្ធភាព និងស័ក្តិសិទ្ធភាព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4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ក្នុងការធ្វើសវនកម្មអនុលោមភាព</w:delText>
          </w:r>
        </w:del>
      </w:ins>
      <w:ins w:id="14846" w:author="User" w:date="2022-09-27T22:07:00Z">
        <w:del w:id="14847" w:author="Kem Sereyboth" w:date="2023-06-20T14:33:00Z">
          <w:r w:rsidR="0033322A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4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អង្គភាពសវនកម្មផ្ទៃក្នុងនៃ</w:delText>
          </w:r>
        </w:del>
      </w:ins>
      <w:ins w:id="14849" w:author="User" w:date="2022-09-27T22:08:00Z">
        <w:del w:id="14850" w:author="Kem Sereyboth" w:date="2023-06-20T14:33:00Z">
          <w:r w:rsidR="0033322A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5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អ.ស.ហ.</w:delText>
          </w:r>
        </w:del>
      </w:ins>
      <w:ins w:id="14852" w:author="User" w:date="2022-09-27T22:09:00Z">
        <w:del w:id="14853" w:author="Kem Sereyboth" w:date="2023-06-20T14:33:00Z">
          <w:r w:rsidR="0033322A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5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ត</w:delText>
          </w:r>
        </w:del>
      </w:ins>
      <w:ins w:id="14855" w:author="User" w:date="2022-09-27T22:13:00Z">
        <w:del w:id="14856" w:author="Kem Sereyboth" w:date="2023-06-20T14:33:00Z">
          <w:r w:rsidR="005E4FD1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5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្រូវធ្វើការស្វែងយល់ពីបរិស្ថានរបស់សវនដ្ឋាន</w:delText>
          </w:r>
        </w:del>
      </w:ins>
      <w:ins w:id="14858" w:author="User" w:date="2022-09-27T22:14:00Z">
        <w:del w:id="14859" w:author="Kem Sereyboth" w:date="2023-06-20T14:33:00Z">
          <w:r w:rsidR="005E4FD1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6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ជាមុនសិន។</w:delText>
          </w:r>
        </w:del>
      </w:ins>
      <w:ins w:id="14861" w:author="User" w:date="2022-09-29T07:25:00Z">
        <w:del w:id="14862" w:author="Kem Sereyboth" w:date="2023-06-20T14:33:00Z"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6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6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>យោងតាម</w:delText>
          </w:r>
        </w:del>
      </w:ins>
      <w:ins w:id="14865" w:author="User" w:date="2022-09-29T10:33:00Z">
        <w:del w:id="14866" w:author="Kem Sereyboth" w:date="2023-06-20T14:33:00Z">
          <w:r w:rsidR="00C27F6F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6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>រយៈ</w:delText>
          </w:r>
        </w:del>
      </w:ins>
      <w:ins w:id="14868" w:author="User" w:date="2022-09-29T07:25:00Z">
        <w:del w:id="14869" w:author="Kem Sereyboth" w:date="2023-06-20T14:33:00Z"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7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>លិខិតលេខ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7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  <w:lang w:val="ca-ES"/>
                </w:rPr>
              </w:rPrChange>
            </w:rPr>
            <w:delText>០៣៤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87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lang w:val="ca-ES"/>
                </w:rPr>
              </w:rPrChange>
            </w:rPr>
            <w:delText>/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7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  <w:lang w:val="ca-ES"/>
                </w:rPr>
              </w:rPrChange>
            </w:rPr>
            <w:delText>២១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7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 xml:space="preserve"> អ.ស.ផ. ចុះថ្ងៃទី០៣ ខែធ្នូ ឆ្នាំ២០២១ ស្ដីពីសំណើសុំចុះដល់ទីកន្លែងដើម្បីសិក្សាស្វែងយល់សវនដ្ឋានរបស់អង្គភាពក្រោមឱវាទរបស់អាជ្ញាធរសេវាហិរញ្ញវត្ថុមិនមែនធនាគារ 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87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</w:rPr>
              </w:rPrChange>
            </w:rPr>
            <w:delText>(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76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>អ.ស.ហ.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87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</w:rPr>
              </w:rPrChange>
            </w:rPr>
            <w:delText>)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7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 xml:space="preserve"> ដើម្បីរៀបចំផែនការសវនកម្មឆ្នាំ២០២២ ប្រតិភូសវនកម្ម របស់អង្គភាពសវនកម្មផ្ទៃក្នុងនៃ 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79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>អ.ស.ហ.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8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 xml:space="preserve"> បានចុះស្វែងយល់សវនដ្ឋានលើប្រព័ន្ធត្រួតពិនិត្យផ្ទៃក្នុង 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8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  <w:lang w:val="ca-ES"/>
                </w:rPr>
              </w:rPrChange>
            </w:rPr>
            <w:delText>នៅថ្ងៃទី០៨ ខែធ្នូ ឆ្នាំ២០២១ ដើម្បីពិនិត្យមើលលើប្រព័ន្ធត្រួតពិនិត្យផ្ទៃក្នុង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82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highlight w:val="cyan"/>
                  <w:cs/>
                </w:rPr>
              </w:rPrChange>
            </w:rPr>
            <w:delText>ដោយផ្តោតលើបរិស្ថាននៃការត្រួតពិនិត្យ ការគ្រប់គ្រងហានិភ័យ ការប្រាស្រ័យទាក់ទងព័ត៌មាន ការត្រួតពិនិត្យសកម្មភាពប្រតិបត្តិការ និងការតាមដានលើដំណើរការនៃការ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8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>ត្រួតពិនិត្យ។</w:delText>
          </w:r>
        </w:del>
      </w:ins>
      <w:ins w:id="14884" w:author="Sethvannak Sam" w:date="2022-08-20T18:29:00Z">
        <w:del w:id="14885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8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តាមរយៈការគាំទ្រ និងចង្អុលបង្ហាញពីប្រធាននាយកដ្ឋាន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88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 xml:space="preserve"> [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8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សវនកម្មទី១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88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]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9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9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សវនករទទួលបន្ទុក</w:delText>
          </w:r>
        </w:del>
      </w:ins>
      <w:ins w:id="14892" w:author="Windows User" w:date="2022-09-05T21:24:00Z">
        <w:del w:id="14893" w:author="Kem Sereyboth" w:date="2023-06-20T14:33:00Z">
          <w:r w:rsidR="00AA5778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ក្រុមសវនករ</w:delText>
          </w:r>
        </w:del>
      </w:ins>
      <w:ins w:id="14895" w:author="Sethvannak Sam" w:date="2022-08-20T18:29:00Z">
        <w:del w:id="14896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8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បានធ្វើការស្វែងយល់</w:delText>
          </w:r>
        </w:del>
      </w:ins>
      <w:ins w:id="14898" w:author="Voeun Kuyeng" w:date="2022-08-31T16:40:00Z">
        <w:del w:id="14899" w:author="Kem Sereyboth" w:date="2023-06-20T14:33:00Z">
          <w:r w:rsidR="00A35C65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900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4901" w:author="Sethvannak Sam" w:date="2022-08-20T18:29:00Z">
        <w:del w:id="14902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903" w:author="Kem Sereyboth" w:date="2023-07-19T16:59:00Z">
                <w:rPr>
                  <w:rFonts w:ascii="Khmer MEF1" w:hAnsi="Khmer MEF1" w:cs="Khmer MEF1"/>
                  <w:color w:val="00B050"/>
                  <w:sz w:val="24"/>
                  <w:szCs w:val="24"/>
                </w:rPr>
              </w:rPrChange>
            </w:rPr>
            <w:delText>[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04" w:author="Kem Sereyboth" w:date="2023-07-19T16:59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905" w:author="Kem Sereyboth" w:date="2023-07-19T16:59:00Z">
                <w:rPr>
                  <w:rFonts w:ascii="Khmer MEF1" w:hAnsi="Khmer MEF1" w:cs="Khmer MEF1"/>
                  <w:color w:val="00B050"/>
                  <w:sz w:val="24"/>
                  <w:szCs w:val="24"/>
                </w:rPr>
              </w:rPrChange>
            </w:rPr>
            <w:delText>]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06" w:author="Kem Sereyboth" w:date="2023-07-19T16:59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 xml:space="preserve"> និងចុះស្វែងយល់ដល់ទីកន្លែងតាមរយៈលិខិត ....</w:delText>
          </w:r>
        </w:del>
      </w:ins>
      <w:ins w:id="14907" w:author="Kem Sereiboth" w:date="2022-09-16T12:48:00Z">
        <w:del w:id="14908" w:author="Kem Sereyboth" w:date="2023-06-20T14:33:00Z">
          <w:r w:rsidR="00D71E7A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0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4910" w:author="Sethvannak Sam" w:date="2022-08-20T18:29:00Z">
        <w:del w:id="14911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12" w:author="Kem Sereyboth" w:date="2023-07-19T16:59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 xml:space="preserve">និងបានដាក់ចេញនូវបញ្ជីត្រួតពិនិត្យដើម្បីកំណត់ភាពជាក់លាក់។ ដោយឃើញការអនុវត្តរបស់សវនដ្ឋាននៅមិនទាន់ពេញលេញ </w:delText>
          </w:r>
        </w:del>
      </w:ins>
      <w:ins w:id="14913" w:author="Windows User" w:date="2022-09-05T21:24:00Z">
        <w:del w:id="14914" w:author="Kem Sereyboth" w:date="2023-06-20T14:33:00Z">
          <w:r w:rsidR="00AA5778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1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ក្រុមសវនករ</w:delText>
          </w:r>
        </w:del>
      </w:ins>
      <w:ins w:id="14916" w:author="Sethvannak Sam" w:date="2022-08-20T18:29:00Z">
        <w:del w:id="14917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18" w:author="Kem Sereyboth" w:date="2023-07-19T16:59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>សវនករទទួលបន្ទុកបានកំណត់ប្រធានបទសវនកម្ម និងលក្ខណៈវិនិច្ឆ័យតាមរយៈការចុះស្វែងយល់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1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សវនដ្ឋាននេះ ដើម្បីរៀបចំផែនការសវនកម្មប្រចាំឆ្នាំ។ យោងតាមលិខិតលេខ...</w:delText>
          </w:r>
        </w:del>
      </w:ins>
      <w:ins w:id="14920" w:author="Voeun Kuyeng" w:date="2022-09-06T17:35:00Z">
        <w:del w:id="14921" w:author="Kem Sereyboth" w:date="2023-06-20T14:33:00Z">
          <w:r w:rsidR="0003237E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2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...</w:delText>
          </w:r>
        </w:del>
      </w:ins>
      <w:ins w:id="14923" w:author="Sethvannak Sam" w:date="2022-08-20T18:29:00Z">
        <w:del w:id="14924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2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... </w:delText>
          </w:r>
        </w:del>
      </w:ins>
      <w:ins w:id="14926" w:author="Windows User" w:date="2022-09-05T21:25:00Z">
        <w:del w:id="14927" w:author="Kem Sereyboth" w:date="2023-06-20T14:33:00Z">
          <w:r w:rsidR="00AA5778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2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ក្រុមសវនករ</w:delText>
          </w:r>
        </w:del>
      </w:ins>
      <w:ins w:id="14929" w:author="Sethvannak Sam" w:date="2022-08-20T18:29:00Z">
        <w:del w:id="14930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3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ករទទួលបន្ទុកបានចុះស្វែងយល់សវនដ្ឋានលើប្រព័ន្ធត្រួតពិនិត្យផ្ទៃក្នុង នៅថ្ងៃទី....ខែ.....ឆ្នាំ......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ដើម្បីកំណត់ហានិភ័យជាសារវ័ន្តដោយផ្តោតលើបរិស្ថាននៃការត្រួតពិនិត្យ ការគ្រប់គ្រងហានិភ័យ ការប្រាស្រ័យទាក់ទងព័ត៌មាន ការត្រួតពិនិត្យសកម្មភាពប្រតិបត្តិការ និងការតាមដានលើដំណើរការនៃការត្រួតពិនិត្យ។ 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3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ក្នុងការចុះស្វែងយល់សវនដ្ឋាននេះ </w:delText>
          </w:r>
        </w:del>
      </w:ins>
      <w:ins w:id="14935" w:author="Windows User" w:date="2022-09-05T21:25:00Z">
        <w:del w:id="14936" w:author="Kem Sereyboth" w:date="2023-06-20T14:33:00Z">
          <w:r w:rsidR="00AA5778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3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ក្រុមសវនករ</w:delText>
          </w:r>
        </w:del>
      </w:ins>
      <w:ins w:id="14938" w:author="Sethvannak Sam" w:date="2022-08-20T18:29:00Z">
        <w:del w:id="14939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4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សវនករទទួលបន្ទុកបានសម្ភាសន៍ជាមួយថ្នាក់ដឹកនាំ និងមន្ដ្រីបច្ចេកទេស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4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របស់សវនដ្ឋានផ្ទាល់ដោយមានការចូលរួមពី</w:delText>
          </w:r>
        </w:del>
      </w:ins>
      <w:ins w:id="14942" w:author="User" w:date="2022-09-19T15:47:00Z">
        <w:del w:id="14943" w:author="Kem Sereyboth" w:date="2023-06-20T14:33:00Z">
          <w:r w:rsidR="000A5900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44" w:author="Kem Sereyboth" w:date="2023-07-19T16:59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14945" w:author="User" w:date="2022-09-09T16:18:00Z">
        <w:del w:id="14946" w:author="Kem Sereyboth" w:date="2023-06-20T14:33:00Z">
          <w:r w:rsidR="005D551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947" w:author="Kem Sereyboth" w:date="2023-07-19T16:59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>៖</w:delText>
          </w:r>
        </w:del>
      </w:ins>
    </w:p>
    <w:p w14:paraId="6ABF30F9" w14:textId="77777777" w:rsidR="005C3437" w:rsidRPr="00E33574" w:rsidRDefault="005C3437">
      <w:pPr>
        <w:spacing w:after="120" w:line="235" w:lineRule="auto"/>
        <w:jc w:val="both"/>
        <w:rPr>
          <w:ins w:id="14948" w:author="Kem Sereyboth" w:date="2023-06-20T14:33:00Z"/>
          <w:rFonts w:ascii="Khmer MEF1" w:hAnsi="Khmer MEF1" w:cs="Khmer MEF1"/>
          <w:spacing w:val="12"/>
          <w:sz w:val="24"/>
          <w:szCs w:val="24"/>
          <w:rPrChange w:id="14949" w:author="Kem Sereyboth" w:date="2023-07-19T16:59:00Z">
            <w:rPr>
              <w:ins w:id="14950" w:author="Kem Sereyboth" w:date="2023-06-20T14:33:00Z"/>
              <w:rFonts w:ascii="Khmer MEF1" w:hAnsi="Khmer MEF1" w:cs="Khmer MEF1"/>
              <w:spacing w:val="10"/>
              <w:sz w:val="24"/>
              <w:szCs w:val="24"/>
            </w:rPr>
          </w:rPrChange>
        </w:rPr>
        <w:pPrChange w:id="14951" w:author="User" w:date="2022-10-03T06:33:00Z">
          <w:pPr>
            <w:spacing w:after="0" w:line="240" w:lineRule="auto"/>
            <w:jc w:val="both"/>
          </w:pPr>
        </w:pPrChange>
      </w:pPr>
    </w:p>
    <w:p w14:paraId="2EBC5CD0" w14:textId="64BF273C" w:rsidR="000A5900" w:rsidRPr="00B314B2" w:rsidDel="005C3437" w:rsidRDefault="000A5900">
      <w:pPr>
        <w:pStyle w:val="ListParagraph"/>
        <w:spacing w:after="0" w:line="235" w:lineRule="auto"/>
        <w:jc w:val="both"/>
        <w:rPr>
          <w:del w:id="14952" w:author="Kem Sereyboth" w:date="2023-06-20T14:33:00Z"/>
          <w:rFonts w:ascii="Khmer MEF1" w:hAnsi="Khmer MEF1" w:cs="Khmer MEF1"/>
          <w:strike/>
          <w:spacing w:val="12"/>
          <w:sz w:val="24"/>
          <w:szCs w:val="24"/>
          <w:rPrChange w:id="14953" w:author="Kem Sereyboth" w:date="2023-07-25T15:13:00Z">
            <w:rPr>
              <w:del w:id="14954" w:author="Kem Sereyboth" w:date="2023-06-20T14:33:00Z"/>
              <w:rFonts w:ascii="Khmer MEF1" w:hAnsi="Khmer MEF1" w:cs="Khmer MEF1"/>
              <w:spacing w:val="10"/>
              <w:sz w:val="24"/>
              <w:szCs w:val="24"/>
            </w:rPr>
          </w:rPrChange>
        </w:rPr>
        <w:pPrChange w:id="14955" w:author="Kem Sereyboth" w:date="2023-07-11T11:41:00Z">
          <w:pPr>
            <w:pStyle w:val="ListParagraph"/>
          </w:pPr>
        </w:pPrChange>
      </w:pPr>
    </w:p>
    <w:p w14:paraId="1F2F83EB" w14:textId="1451161F" w:rsidR="007B44BD" w:rsidRPr="00B314B2" w:rsidDel="005C3437" w:rsidRDefault="007B44BD">
      <w:pPr>
        <w:spacing w:after="0" w:line="235" w:lineRule="auto"/>
        <w:jc w:val="both"/>
        <w:rPr>
          <w:ins w:id="14956" w:author="sakaria fa" w:date="2022-09-19T19:48:00Z"/>
          <w:del w:id="14957" w:author="Kem Sereyboth" w:date="2023-06-20T14:33:00Z"/>
          <w:rFonts w:ascii="Khmer MEF1" w:hAnsi="Khmer MEF1" w:cs="Khmer MEF1"/>
          <w:strike/>
          <w:spacing w:val="12"/>
          <w:sz w:val="24"/>
          <w:szCs w:val="24"/>
          <w:rPrChange w:id="14958" w:author="Kem Sereyboth" w:date="2023-07-25T15:13:00Z">
            <w:rPr>
              <w:ins w:id="14959" w:author="sakaria fa" w:date="2022-09-19T19:48:00Z"/>
              <w:del w:id="14960" w:author="Kem Sereyboth" w:date="2023-06-20T14:33:00Z"/>
              <w:rFonts w:ascii="Khmer MEF1" w:hAnsi="Khmer MEF1" w:cs="Khmer MEF1"/>
              <w:spacing w:val="10"/>
              <w:sz w:val="24"/>
              <w:szCs w:val="24"/>
            </w:rPr>
          </w:rPrChange>
        </w:rPr>
        <w:pPrChange w:id="14961" w:author="Kem Sereyboth" w:date="2023-07-11T11:41:00Z">
          <w:pPr/>
        </w:pPrChange>
      </w:pPr>
    </w:p>
    <w:p w14:paraId="79125851" w14:textId="45E77A22" w:rsidR="00BC4126" w:rsidRPr="00BC4126" w:rsidRDefault="00BC4126">
      <w:pPr>
        <w:spacing w:after="0" w:line="238" w:lineRule="auto"/>
        <w:ind w:firstLine="567"/>
        <w:jc w:val="both"/>
        <w:rPr>
          <w:ins w:id="14962" w:author="Sopheak Phorn" w:date="2023-07-28T14:18:00Z"/>
          <w:rFonts w:ascii="Khmer MEF1" w:eastAsia="Times New Roman" w:hAnsi="Khmer MEF1" w:cs="Khmer MEF1"/>
          <w:sz w:val="24"/>
          <w:szCs w:val="24"/>
        </w:rPr>
        <w:pPrChange w:id="14963" w:author="Sopheak Phorn" w:date="2023-07-28T14:19:00Z">
          <w:pPr>
            <w:spacing w:after="0" w:line="238" w:lineRule="auto"/>
            <w:ind w:firstLine="720"/>
            <w:jc w:val="both"/>
          </w:pPr>
        </w:pPrChange>
      </w:pPr>
      <w:ins w:id="14964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</w:t>
        </w:r>
        <w:r w:rsidRPr="00BC4126">
          <w:rPr>
            <w:rFonts w:ascii="Khmer MEF1" w:eastAsia="Times New Roman" w:hAnsi="Khmer MEF1" w:cs="Khmer MEF1"/>
            <w:sz w:val="24"/>
            <w:szCs w:val="24"/>
          </w:rPr>
          <w:t>-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 xml:space="preserve">លោកស្រី 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នាន បូនី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>អគ្គនាយករងនៃនិយ័តករគណនេយ្យនិងសវនកម្ម</w:t>
        </w:r>
        <w:r w:rsidRPr="00BC4126">
          <w:rPr>
            <w:rFonts w:ascii="Khmer MEF1" w:eastAsia="Times New Roman" w:hAnsi="Khmer MEF1" w:cs="Times New Roman"/>
            <w:sz w:val="24"/>
            <w:szCs w:val="24"/>
            <w:rtl/>
            <w:lang w:bidi="he-IL"/>
          </w:rPr>
          <w:tab/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 xml:space="preserve"> </w:t>
        </w:r>
      </w:ins>
    </w:p>
    <w:p w14:paraId="4FD31ACE" w14:textId="2FB69E9E" w:rsidR="00BC4126" w:rsidRPr="00BC4126" w:rsidRDefault="00BC4126">
      <w:pPr>
        <w:spacing w:after="0" w:line="238" w:lineRule="auto"/>
        <w:ind w:firstLine="567"/>
        <w:jc w:val="both"/>
        <w:rPr>
          <w:ins w:id="14965" w:author="Sopheak Phorn" w:date="2023-07-28T14:18:00Z"/>
          <w:rFonts w:ascii="Khmer MEF1" w:eastAsia="Times New Roman" w:hAnsi="Khmer MEF1" w:cs="Khmer MEF1"/>
          <w:b/>
          <w:bCs/>
          <w:sz w:val="24"/>
          <w:szCs w:val="24"/>
          <w:cs/>
        </w:rPr>
        <w:pPrChange w:id="14966" w:author="Sopheak Phorn" w:date="2023-07-28T14:19:00Z">
          <w:pPr>
            <w:spacing w:after="0" w:line="238" w:lineRule="auto"/>
            <w:ind w:firstLine="720"/>
            <w:jc w:val="both"/>
          </w:pPr>
        </w:pPrChange>
      </w:pPr>
      <w:ins w:id="14967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២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-លោក</w:t>
        </w:r>
      </w:ins>
      <w:ins w:id="14968" w:author="Sopheak Phorn" w:date="2023-07-28T14:20:00Z">
        <w:r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4969" w:author="Sopheak Phorn" w:date="2023-07-28T14:18:00Z"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ទឹម សត្យា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  <w:t>អនុប្រធាននាយកដ្ឋានកិច្ចការទូទៅ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 xml:space="preserve"> </w:t>
        </w:r>
      </w:ins>
    </w:p>
    <w:p w14:paraId="70B82294" w14:textId="7934FF53" w:rsidR="00BC4126" w:rsidRPr="00BC4126" w:rsidRDefault="00BC4126">
      <w:pPr>
        <w:spacing w:after="0" w:line="238" w:lineRule="auto"/>
        <w:ind w:firstLine="567"/>
        <w:jc w:val="both"/>
        <w:rPr>
          <w:ins w:id="14970" w:author="Sopheak Phorn" w:date="2023-07-28T14:18:00Z"/>
          <w:rFonts w:ascii="Khmer MEF1" w:eastAsia="Times New Roman" w:hAnsi="Khmer MEF1" w:cs="Khmer MEF1"/>
          <w:b/>
          <w:bCs/>
          <w:sz w:val="24"/>
          <w:szCs w:val="24"/>
        </w:rPr>
        <w:pPrChange w:id="14971" w:author="Sopheak Phorn" w:date="2023-07-28T14:19:00Z">
          <w:pPr>
            <w:spacing w:after="0" w:line="238" w:lineRule="auto"/>
            <w:ind w:firstLine="720"/>
            <w:jc w:val="both"/>
          </w:pPr>
        </w:pPrChange>
      </w:pPr>
      <w:ins w:id="14972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៣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-លោកស្រី</w:t>
        </w:r>
      </w:ins>
      <w:ins w:id="14973" w:author="Sopheak Phorn" w:date="2023-07-28T14:20:00Z">
        <w:r>
          <w:rPr>
            <w:rFonts w:ascii="Khmer MEF1" w:eastAsia="Times New Roman" w:hAnsi="Khmer MEF1" w:cs="Khmer MEF1" w:hint="cs"/>
            <w:sz w:val="24"/>
            <w:szCs w:val="24"/>
            <w:cs/>
          </w:rPr>
          <w:t xml:space="preserve">​ </w:t>
        </w:r>
      </w:ins>
      <w:ins w:id="14974" w:author="Sopheak Phorn" w:date="2023-07-28T14:18:00Z"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សៅ ច័ន្ទវ៉ាន់នី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  <w:t>អនុប្រធាននាយកដ្ឋានកិច្ចការទូទៅ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 xml:space="preserve"> </w:t>
        </w:r>
      </w:ins>
    </w:p>
    <w:p w14:paraId="63138E7C" w14:textId="500E07FF" w:rsidR="00BC4126" w:rsidRPr="00BC4126" w:rsidRDefault="00BC4126">
      <w:pPr>
        <w:spacing w:after="0" w:line="238" w:lineRule="auto"/>
        <w:ind w:firstLine="567"/>
        <w:jc w:val="both"/>
        <w:rPr>
          <w:ins w:id="14975" w:author="Sopheak Phorn" w:date="2023-07-28T14:18:00Z"/>
          <w:rFonts w:ascii="Khmer MEF1" w:eastAsia="Times New Roman" w:hAnsi="Khmer MEF1" w:cs="Khmer MEF1"/>
          <w:b/>
          <w:bCs/>
          <w:sz w:val="24"/>
          <w:szCs w:val="24"/>
        </w:rPr>
        <w:pPrChange w:id="14976" w:author="Sopheak Phorn" w:date="2023-07-28T14:19:00Z">
          <w:pPr>
            <w:spacing w:after="0" w:line="238" w:lineRule="auto"/>
            <w:ind w:firstLine="720"/>
            <w:jc w:val="both"/>
          </w:pPr>
        </w:pPrChange>
      </w:pPr>
      <w:ins w:id="14977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៤-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លោកស្រី</w:t>
        </w:r>
      </w:ins>
      <w:ins w:id="14978" w:author="Sopheak Phorn" w:date="2023-07-28T14:20:00Z">
        <w:r>
          <w:rPr>
            <w:rFonts w:ascii="Khmer MEF1" w:eastAsia="Times New Roman" w:hAnsi="Khmer MEF1" w:cs="Khmer MEF1" w:hint="cs"/>
            <w:b/>
            <w:bCs/>
            <w:sz w:val="24"/>
            <w:szCs w:val="24"/>
            <w:cs/>
          </w:rPr>
          <w:t xml:space="preserve"> </w:t>
        </w:r>
      </w:ins>
      <w:ins w:id="14979" w:author="Sopheak Phorn" w:date="2023-07-28T14:18:00Z">
        <w:r w:rsidRPr="00BC4126">
          <w:rPr>
            <w:rFonts w:ascii="Khmer MEF1" w:eastAsia="Times New Roman" w:hAnsi="Khmer MEF1" w:cs="Khmer MEF1" w:hint="cs"/>
            <w:b/>
            <w:bCs/>
            <w:sz w:val="24"/>
            <w:szCs w:val="24"/>
            <w:cs/>
          </w:rPr>
          <w:t>ថោ សេដ្ឋចាន់លីដា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អនុ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ប្រធាននាយកដ្ឋានកិច្ចការទូទៅ</w:t>
        </w:r>
      </w:ins>
    </w:p>
    <w:p w14:paraId="004E1BAB" w14:textId="25357D39" w:rsidR="00BC4126" w:rsidRPr="00BC4126" w:rsidRDefault="00BC4126">
      <w:pPr>
        <w:spacing w:after="0" w:line="238" w:lineRule="auto"/>
        <w:ind w:firstLine="567"/>
        <w:jc w:val="both"/>
        <w:rPr>
          <w:ins w:id="14980" w:author="Sopheak Phorn" w:date="2023-07-28T14:18:00Z"/>
          <w:rFonts w:ascii="Khmer MEF1" w:eastAsia="Times New Roman" w:hAnsi="Khmer MEF1" w:cs="Khmer MEF1"/>
          <w:sz w:val="24"/>
          <w:szCs w:val="24"/>
        </w:rPr>
        <w:pPrChange w:id="14981" w:author="Sopheak Phorn" w:date="2023-07-28T14:19:00Z">
          <w:pPr>
            <w:spacing w:after="0" w:line="238" w:lineRule="auto"/>
            <w:ind w:firstLine="720"/>
            <w:jc w:val="both"/>
          </w:pPr>
        </w:pPrChange>
      </w:pPr>
      <w:ins w:id="14982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៥-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កញ្ញា</w:t>
        </w:r>
      </w:ins>
      <w:ins w:id="14983" w:author="Sopheak Phorn" w:date="2023-07-28T14:20:00Z">
        <w:r>
          <w:rPr>
            <w:rFonts w:ascii="Khmer MEF1" w:eastAsia="Times New Roman" w:hAnsi="Khmer MEF1" w:cs="Khmer MEF1" w:hint="cs"/>
            <w:sz w:val="24"/>
            <w:szCs w:val="24"/>
            <w:cs/>
          </w:rPr>
          <w:t xml:space="preserve"> </w:t>
        </w:r>
      </w:ins>
      <w:ins w:id="14984" w:author="Sopheak Phorn" w:date="2023-07-28T14:18:00Z"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ពេជ្រ ម៉</w:t>
        </w:r>
        <w:r w:rsidRPr="00BC4126">
          <w:rPr>
            <w:rFonts w:ascii="Khmer MEF1" w:eastAsia="Times New Roman" w:hAnsi="Khmer MEF1" w:cs="Khmer MEF1" w:hint="cs"/>
            <w:b/>
            <w:bCs/>
            <w:sz w:val="24"/>
            <w:szCs w:val="24"/>
            <w:cs/>
          </w:rPr>
          <w:t>ានីឡា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  <w:t>អនុប្រធាននាយកដ្ឋាន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បច្ចេកទេស</w:t>
        </w:r>
      </w:ins>
    </w:p>
    <w:p w14:paraId="4F8822D2" w14:textId="0C994AC3" w:rsidR="00BC4126" w:rsidRPr="00BC4126" w:rsidRDefault="00BC4126">
      <w:pPr>
        <w:spacing w:after="0" w:line="238" w:lineRule="auto"/>
        <w:ind w:firstLine="567"/>
        <w:jc w:val="both"/>
        <w:rPr>
          <w:ins w:id="14985" w:author="Sopheak Phorn" w:date="2023-07-28T14:18:00Z"/>
          <w:rFonts w:ascii="Khmer MEF1" w:eastAsia="Times New Roman" w:hAnsi="Khmer MEF1" w:cs="Khmer MEF1"/>
          <w:spacing w:val="-14"/>
          <w:sz w:val="24"/>
          <w:szCs w:val="24"/>
          <w:rPrChange w:id="14986" w:author="Sopheak Phorn" w:date="2023-07-28T14:18:00Z">
            <w:rPr>
              <w:ins w:id="14987" w:author="Sopheak Phorn" w:date="2023-07-28T14:18:00Z"/>
              <w:rFonts w:ascii="Khmer MEF1" w:eastAsia="Times New Roman" w:hAnsi="Khmer MEF1" w:cs="Khmer MEF1"/>
              <w:sz w:val="24"/>
              <w:szCs w:val="24"/>
            </w:rPr>
          </w:rPrChange>
        </w:rPr>
        <w:pPrChange w:id="14988" w:author="Sopheak Phorn" w:date="2023-07-28T14:19:00Z">
          <w:pPr>
            <w:spacing w:after="0" w:line="238" w:lineRule="auto"/>
            <w:ind w:firstLine="720"/>
            <w:jc w:val="both"/>
          </w:pPr>
        </w:pPrChange>
      </w:pPr>
      <w:ins w:id="14989" w:author="Sopheak Phorn" w:date="2023-07-28T14:18:00Z"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  <w:rPrChange w:id="14990" w:author="Sopheak Phorn" w:date="2023-07-28T14:18:00Z">
              <w:rPr>
                <w:rFonts w:ascii="Khmer MEF1" w:eastAsia="Times New Roman" w:hAnsi="Khmer MEF1" w:cs="Khmer MEF1"/>
                <w:sz w:val="24"/>
                <w:szCs w:val="24"/>
                <w:cs/>
              </w:rPr>
            </w:rPrChange>
          </w:rPr>
          <w:t>៦</w:t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rPrChange w:id="14991" w:author="Sopheak Phorn" w:date="2023-07-28T14:18:00Z">
              <w:rPr>
                <w:rFonts w:ascii="Khmer MEF1" w:eastAsia="Times New Roman" w:hAnsi="Khmer MEF1" w:cs="Khmer MEF1"/>
                <w:sz w:val="24"/>
                <w:szCs w:val="24"/>
              </w:rPr>
            </w:rPrChange>
          </w:rPr>
          <w:t>-</w:t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  <w:rPrChange w:id="14992" w:author="Sopheak Phorn" w:date="2023-07-28T14:18:00Z">
              <w:rPr>
                <w:rFonts w:ascii="Khmer MEF1" w:eastAsia="Times New Roman" w:hAnsi="Khmer MEF1" w:cs="Khmer MEF1"/>
                <w:sz w:val="24"/>
                <w:szCs w:val="24"/>
                <w:cs/>
              </w:rPr>
            </w:rPrChange>
          </w:rPr>
          <w:t xml:space="preserve">លោក </w:t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  <w:rPrChange w:id="14993" w:author="Sopheak Phorn" w:date="2023-07-28T14:18:00Z">
              <w:rPr>
                <w:rFonts w:ascii="Khmer MEF1" w:eastAsia="Times New Roman" w:hAnsi="Khmer MEF1" w:cs="Khmer MEF1"/>
                <w:sz w:val="24"/>
                <w:szCs w:val="24"/>
                <w:cs/>
              </w:rPr>
            </w:rPrChange>
          </w:rPr>
          <w:tab/>
        </w:r>
        <w:r w:rsidRPr="00BC4126">
          <w:rPr>
            <w:rFonts w:ascii="Khmer MEF1" w:eastAsia="Times New Roman" w:hAnsi="Khmer MEF1" w:cs="Khmer MEF1"/>
            <w:b/>
            <w:bCs/>
            <w:spacing w:val="-14"/>
            <w:sz w:val="24"/>
            <w:szCs w:val="24"/>
            <w:cs/>
            <w:rPrChange w:id="14994" w:author="Sopheak Phorn" w:date="2023-07-28T14:18:00Z">
              <w:rPr>
                <w:rFonts w:ascii="Khmer MEF1" w:eastAsia="Times New Roman" w:hAnsi="Khmer MEF1" w:cs="Khmer MEF1"/>
                <w:b/>
                <w:bCs/>
                <w:sz w:val="24"/>
                <w:szCs w:val="24"/>
                <w:cs/>
              </w:rPr>
            </w:rPrChange>
          </w:rPr>
          <w:t>អ៊ីន បុត្រា</w:t>
        </w:r>
        <w:r w:rsidRPr="00BC4126">
          <w:rPr>
            <w:rFonts w:ascii="Khmer MEF1" w:eastAsia="Times New Roman" w:hAnsi="Khmer MEF1" w:cs="Khmer MEF1"/>
            <w:b/>
            <w:bCs/>
            <w:spacing w:val="-14"/>
            <w:sz w:val="24"/>
            <w:szCs w:val="24"/>
            <w:cs/>
            <w:rPrChange w:id="14995" w:author="Sopheak Phorn" w:date="2023-07-28T14:18:00Z">
              <w:rPr>
                <w:rFonts w:ascii="Khmer MEF1" w:eastAsia="Times New Roman" w:hAnsi="Khmer MEF1" w:cs="Khmer MEF1"/>
                <w:b/>
                <w:bCs/>
                <w:sz w:val="24"/>
                <w:szCs w:val="24"/>
                <w:cs/>
              </w:rPr>
            </w:rPrChange>
          </w:rPr>
          <w:tab/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  <w:rPrChange w:id="14996" w:author="Sopheak Phorn" w:date="2023-07-28T14:18:00Z">
              <w:rPr>
                <w:rFonts w:ascii="Khmer MEF1" w:eastAsia="Times New Roman" w:hAnsi="Khmer MEF1" w:cs="Khmer MEF1"/>
                <w:sz w:val="24"/>
                <w:szCs w:val="24"/>
                <w:cs/>
              </w:rPr>
            </w:rPrChange>
          </w:rPr>
          <w:t xml:space="preserve"> </w:t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  <w:rPrChange w:id="14997" w:author="Sopheak Phorn" w:date="2023-07-28T14:18:00Z">
              <w:rPr>
                <w:rFonts w:ascii="Khmer MEF1" w:eastAsia="Times New Roman" w:hAnsi="Khmer MEF1" w:cs="Khmer MEF1"/>
                <w:sz w:val="24"/>
                <w:szCs w:val="24"/>
                <w:cs/>
              </w:rPr>
            </w:rPrChange>
          </w:rPr>
          <w:tab/>
        </w:r>
        <w:bookmarkStart w:id="14998" w:name="_Hlk121227370"/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>អនុប្រធាននាយកដ្ឋានគ្រប់គ្រងវិជ្ជាជីវៈគណនេយ្យនិងសវនកម្ម</w:t>
        </w:r>
        <w:bookmarkEnd w:id="14998"/>
      </w:ins>
    </w:p>
    <w:p w14:paraId="34ACB8DE" w14:textId="116BDCEB" w:rsidR="00BC4126" w:rsidRPr="00BC4126" w:rsidRDefault="00BC4126">
      <w:pPr>
        <w:spacing w:after="0" w:line="238" w:lineRule="auto"/>
        <w:ind w:firstLine="567"/>
        <w:jc w:val="both"/>
        <w:rPr>
          <w:ins w:id="14999" w:author="Sopheak Phorn" w:date="2023-07-28T14:18:00Z"/>
          <w:rFonts w:ascii="Khmer MEF1" w:eastAsia="Times New Roman" w:hAnsi="Khmer MEF1" w:cs="Khmer MEF1"/>
          <w:spacing w:val="-14"/>
          <w:sz w:val="24"/>
          <w:szCs w:val="24"/>
        </w:rPr>
        <w:pPrChange w:id="15000" w:author="Sopheak Phorn" w:date="2023-07-28T14:19:00Z">
          <w:pPr>
            <w:spacing w:after="0" w:line="238" w:lineRule="auto"/>
            <w:ind w:firstLine="720"/>
            <w:jc w:val="both"/>
          </w:pPr>
        </w:pPrChange>
      </w:pPr>
      <w:ins w:id="15001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៧</w:t>
        </w:r>
        <w:r w:rsidRPr="00BC4126">
          <w:rPr>
            <w:rFonts w:ascii="Khmer MEF1" w:eastAsia="Times New Roman" w:hAnsi="Khmer MEF1" w:cs="Khmer MEF1"/>
            <w:sz w:val="24"/>
            <w:szCs w:val="24"/>
          </w:rPr>
          <w:t>-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 xml:space="preserve">លោក 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ហាវ ម៉ូលីកា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002" w:author="Sopheak Phorn" w:date="2023-07-28T14:21:00Z">
        <w:r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003" w:author="Sopheak Phorn" w:date="2023-07-28T14:18:00Z"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>អនុប្រធាននាយកដ្ឋានគ្រប់គ្រងវិជ្ជាជីវៈគណនេយ្យនិងសវនកម្ម</w:t>
        </w:r>
      </w:ins>
    </w:p>
    <w:p w14:paraId="613CF80F" w14:textId="7EA73BDA" w:rsidR="00BC4126" w:rsidRPr="00BC4126" w:rsidRDefault="00BC4126">
      <w:pPr>
        <w:spacing w:after="0" w:line="228" w:lineRule="auto"/>
        <w:ind w:firstLine="567"/>
        <w:jc w:val="both"/>
        <w:rPr>
          <w:ins w:id="15004" w:author="Sopheak Phorn" w:date="2023-07-28T14:18:00Z"/>
          <w:rFonts w:ascii="Khmer MEF1" w:eastAsia="Times New Roman" w:hAnsi="Khmer MEF1" w:cs="Khmer MEF1"/>
          <w:sz w:val="24"/>
          <w:szCs w:val="24"/>
        </w:rPr>
        <w:pPrChange w:id="15005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006" w:author="Sopheak Phorn" w:date="2023-07-28T14:18:00Z">
        <w:r w:rsidRPr="00BC4126">
          <w:rPr>
            <w:rFonts w:ascii="Khmer MEF1" w:eastAsia="Times New Roman" w:hAnsi="Khmer MEF1" w:cs="Khmer MEF1" w:hint="cs"/>
            <w:spacing w:val="-14"/>
            <w:sz w:val="24"/>
            <w:szCs w:val="24"/>
            <w:cs/>
          </w:rPr>
          <w:t xml:space="preserve">៨- លោក </w:t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b/>
            <w:bCs/>
            <w:spacing w:val="-14"/>
            <w:sz w:val="24"/>
            <w:szCs w:val="24"/>
            <w:cs/>
          </w:rPr>
          <w:t>ណុប សម្បត្តិ</w:t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ab/>
          <w:t>អនុប្រធាននាយកដ្ឋានគ្រប់គ្រងវិជ្ជាជីវៈគណនេយ្យនិងសវនកម្ម</w:t>
        </w:r>
      </w:ins>
    </w:p>
    <w:p w14:paraId="7B05485D" w14:textId="4EDF2C4C" w:rsidR="00BC4126" w:rsidRPr="00BC4126" w:rsidRDefault="00BC4126">
      <w:pPr>
        <w:spacing w:after="0" w:line="228" w:lineRule="auto"/>
        <w:ind w:firstLine="567"/>
        <w:jc w:val="both"/>
        <w:rPr>
          <w:ins w:id="15007" w:author="Sopheak Phorn" w:date="2023-07-28T14:18:00Z"/>
          <w:rFonts w:ascii="Khmer MEF1" w:eastAsia="Times New Roman" w:hAnsi="Khmer MEF1" w:cs="Khmer MEF1"/>
          <w:spacing w:val="-14"/>
          <w:sz w:val="24"/>
          <w:szCs w:val="24"/>
        </w:rPr>
        <w:pPrChange w:id="15008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009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៩</w:t>
        </w:r>
        <w:r w:rsidRPr="00BC4126">
          <w:rPr>
            <w:rFonts w:ascii="Khmer MEF1" w:eastAsia="Times New Roman" w:hAnsi="Khmer MEF1" w:cs="Khmer MEF1"/>
            <w:sz w:val="24"/>
            <w:szCs w:val="24"/>
          </w:rPr>
          <w:t>-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 xml:space="preserve">លោក 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 xml:space="preserve">លី កុសល  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>អនុប្រធាននាយកដ្ឋានកិច្ចការគតិយុត្ត និងអនុលោមភាព</w:t>
        </w:r>
      </w:ins>
    </w:p>
    <w:p w14:paraId="14B60DBA" w14:textId="7E943D9F" w:rsidR="00BC4126" w:rsidRPr="00BC4126" w:rsidRDefault="00BC4126">
      <w:pPr>
        <w:spacing w:after="0" w:line="228" w:lineRule="auto"/>
        <w:ind w:firstLine="567"/>
        <w:jc w:val="both"/>
        <w:rPr>
          <w:ins w:id="15010" w:author="Sopheak Phorn" w:date="2023-07-28T14:18:00Z"/>
          <w:rFonts w:ascii="Khmer MEF1" w:eastAsia="Times New Roman" w:hAnsi="Khmer MEF1" w:cs="Khmer MEF1"/>
          <w:spacing w:val="-14"/>
          <w:sz w:val="24"/>
          <w:szCs w:val="24"/>
        </w:rPr>
        <w:pPrChange w:id="15011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012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១០</w:t>
        </w:r>
        <w:r w:rsidRPr="00BC4126">
          <w:rPr>
            <w:rFonts w:ascii="Khmer MEF1" w:eastAsia="Times New Roman" w:hAnsi="Khmer MEF1" w:cs="Khmer MEF1"/>
            <w:sz w:val="24"/>
            <w:szCs w:val="24"/>
          </w:rPr>
          <w:t>-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 xml:space="preserve">លោក </w:t>
        </w:r>
        <w:del w:id="15013" w:author="Sopheak" w:date="2023-07-28T21:50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 xml:space="preserve">សឿន បូតេ  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014" w:author="Sopheak" w:date="2023-07-28T21:50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015" w:author="Sopheak Phorn" w:date="2023-07-28T14:18:00Z"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>អនុប្រធាននាយកដ្ឋានកិច្ចការគតិយុត្ត និងអនុលោមភាព</w:t>
        </w:r>
      </w:ins>
    </w:p>
    <w:p w14:paraId="27394874" w14:textId="1BAD4777" w:rsidR="00BC4126" w:rsidRPr="00BC4126" w:rsidRDefault="00BC4126">
      <w:pPr>
        <w:spacing w:after="0" w:line="228" w:lineRule="auto"/>
        <w:ind w:firstLine="567"/>
        <w:jc w:val="both"/>
        <w:rPr>
          <w:ins w:id="15016" w:author="Sopheak Phorn" w:date="2023-07-28T14:18:00Z"/>
          <w:rFonts w:ascii="Khmer MEF1" w:eastAsia="Times New Roman" w:hAnsi="Khmer MEF1" w:cs="Khmer MEF1"/>
          <w:sz w:val="24"/>
          <w:szCs w:val="24"/>
        </w:rPr>
        <w:pPrChange w:id="15017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018" w:author="Sopheak Phorn" w:date="2023-07-28T14:18:00Z">
        <w:r w:rsidRPr="00BC4126">
          <w:rPr>
            <w:rFonts w:ascii="Khmer MEF1" w:eastAsia="Times New Roman" w:hAnsi="Khmer MEF1" w:cs="Khmer MEF1" w:hint="cs"/>
            <w:spacing w:val="-14"/>
            <w:sz w:val="24"/>
            <w:szCs w:val="24"/>
            <w:cs/>
          </w:rPr>
          <w:t>១១-លោកស្រី</w:t>
        </w:r>
      </w:ins>
      <w:ins w:id="15019" w:author="Sopheak" w:date="2023-07-28T21:50:00Z">
        <w:r w:rsidR="009D1B11">
          <w:rPr>
            <w:rFonts w:ascii="Khmer MEF1" w:eastAsia="Times New Roman" w:hAnsi="Khmer MEF1" w:cs="Khmer MEF1"/>
            <w:spacing w:val="-14"/>
            <w:sz w:val="24"/>
            <w:szCs w:val="24"/>
          </w:rPr>
          <w:t xml:space="preserve"> </w:t>
        </w:r>
      </w:ins>
      <w:ins w:id="15020" w:author="Sopheak Phorn" w:date="2023-07-28T14:18:00Z">
        <w:del w:id="15021" w:author="Sopheak" w:date="2023-07-28T21:50:00Z">
          <w:r w:rsidRPr="00BC4126" w:rsidDel="009D1B11">
            <w:rPr>
              <w:rFonts w:ascii="Khmer MEF1" w:eastAsia="Times New Roman" w:hAnsi="Khmer MEF1" w:cs="Khmer MEF1"/>
              <w:spacing w:val="-14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pacing w:val="-14"/>
            <w:sz w:val="24"/>
            <w:szCs w:val="24"/>
            <w:cs/>
          </w:rPr>
          <w:t>ហា សុគន្ធា</w:t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ab/>
        </w:r>
      </w:ins>
      <w:ins w:id="15022" w:author="Sopheak" w:date="2023-07-28T21:50:00Z">
        <w:r w:rsidR="009D1B11">
          <w:rPr>
            <w:rFonts w:ascii="Khmer MEF1" w:eastAsia="Times New Roman" w:hAnsi="Khmer MEF1" w:cs="Khmer MEF1"/>
            <w:spacing w:val="-14"/>
            <w:sz w:val="24"/>
            <w:szCs w:val="24"/>
          </w:rPr>
          <w:tab/>
        </w:r>
      </w:ins>
      <w:ins w:id="15023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ការិយាល័យគណនេយ្យនិងហិរញ្ញវត្ថុ</w:t>
        </w:r>
      </w:ins>
    </w:p>
    <w:p w14:paraId="5B9D403D" w14:textId="753586DA" w:rsidR="00BC4126" w:rsidRPr="00BC4126" w:rsidRDefault="00BC4126">
      <w:pPr>
        <w:spacing w:after="0" w:line="228" w:lineRule="auto"/>
        <w:ind w:firstLine="567"/>
        <w:jc w:val="both"/>
        <w:rPr>
          <w:ins w:id="15024" w:author="Sopheak Phorn" w:date="2023-07-28T14:18:00Z"/>
          <w:rFonts w:ascii="Khmer MEF1" w:eastAsia="Times New Roman" w:hAnsi="Khmer MEF1" w:cs="Khmer MEF1"/>
          <w:sz w:val="24"/>
          <w:szCs w:val="24"/>
        </w:rPr>
        <w:pPrChange w:id="15025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026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១២-កញ្ញា</w:t>
        </w:r>
      </w:ins>
      <w:ins w:id="15027" w:author="Sopheak" w:date="2023-07-28T21:50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5028" w:author="Sopheak Phorn" w:date="2023-07-28T14:18:00Z">
        <w:del w:id="15029" w:author="Sopheak" w:date="2023-07-28T21:50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ព្រាប កន្និកា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030" w:author="Sopheak" w:date="2023-07-28T21:51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031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ការិយាល័យរដ្ឋបាលនិងបុគ្គលិក</w:t>
        </w:r>
      </w:ins>
    </w:p>
    <w:p w14:paraId="3AB6438B" w14:textId="0ACA7652" w:rsidR="00BC4126" w:rsidRPr="00BC4126" w:rsidRDefault="00BC4126">
      <w:pPr>
        <w:spacing w:after="0" w:line="228" w:lineRule="auto"/>
        <w:ind w:firstLine="567"/>
        <w:jc w:val="both"/>
        <w:rPr>
          <w:ins w:id="15032" w:author="Sopheak Phorn" w:date="2023-07-28T14:18:00Z"/>
          <w:rFonts w:ascii="Khmer MEF1" w:eastAsia="Times New Roman" w:hAnsi="Khmer MEF1" w:cs="Khmer MEF1"/>
          <w:sz w:val="24"/>
          <w:szCs w:val="24"/>
        </w:rPr>
        <w:pPrChange w:id="15033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034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១៣-លោក</w:t>
        </w:r>
      </w:ins>
      <w:ins w:id="15035" w:author="Sopheak" w:date="2023-07-28T21:51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5036" w:author="Sopheak Phorn" w:date="2023-07-28T14:18:00Z">
        <w:del w:id="15037" w:author="Sopheak" w:date="2023-07-28T21:51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ជី ហ៊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038" w:author="Sopheak" w:date="2023-07-28T21:51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039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ការិយាល័យព័ត៌មានវិទ្យា</w:t>
        </w:r>
      </w:ins>
    </w:p>
    <w:p w14:paraId="7D4A0E19" w14:textId="392E7E85" w:rsidR="00BC4126" w:rsidRPr="00BC4126" w:rsidRDefault="00BC4126">
      <w:pPr>
        <w:spacing w:after="0" w:line="228" w:lineRule="auto"/>
        <w:ind w:firstLine="567"/>
        <w:jc w:val="both"/>
        <w:rPr>
          <w:ins w:id="15040" w:author="Sopheak Phorn" w:date="2023-07-28T14:18:00Z"/>
          <w:rFonts w:ascii="Khmer MEF1" w:eastAsia="Times New Roman" w:hAnsi="Khmer MEF1" w:cs="Khmer MEF1"/>
          <w:sz w:val="24"/>
          <w:szCs w:val="24"/>
        </w:rPr>
        <w:pPrChange w:id="15041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042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១៤-លោក</w:t>
        </w:r>
      </w:ins>
      <w:ins w:id="15043" w:author="Sopheak" w:date="2023-07-28T21:51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5044" w:author="Sopheak Phorn" w:date="2023-07-28T14:18:00Z">
        <w:del w:id="15045" w:author="Sopheak" w:date="2023-07-28T21:51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ហាង ហេងលី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046" w:author="Sopheak" w:date="2023-07-28T21:51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047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ការិយាល័យស្ដង់ដាសវនកម្ម</w:t>
        </w:r>
      </w:ins>
    </w:p>
    <w:p w14:paraId="1D0BD6C9" w14:textId="0F288012" w:rsidR="00BC4126" w:rsidRPr="00BC4126" w:rsidRDefault="00BC4126">
      <w:pPr>
        <w:spacing w:after="0" w:line="228" w:lineRule="auto"/>
        <w:ind w:firstLine="567"/>
        <w:jc w:val="both"/>
        <w:rPr>
          <w:ins w:id="15048" w:author="Sopheak Phorn" w:date="2023-07-28T14:18:00Z"/>
          <w:rFonts w:ascii="Khmer MEF1" w:eastAsia="Times New Roman" w:hAnsi="Khmer MEF1" w:cs="Khmer MEF1"/>
          <w:sz w:val="24"/>
          <w:szCs w:val="24"/>
        </w:rPr>
        <w:pPrChange w:id="15049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050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១៦-លោក</w:t>
        </w:r>
      </w:ins>
      <w:ins w:id="15051" w:author="Sopheak" w:date="2023-07-28T21:51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5052" w:author="Sopheak Phorn" w:date="2023-07-28T14:18:00Z">
        <w:del w:id="15053" w:author="Sopheak" w:date="2023-07-28T21:51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ហេង សំណាង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ការិយាល័យស្ដង់ដាគណនេយ្យសាធារណៈ</w:t>
        </w:r>
      </w:ins>
    </w:p>
    <w:p w14:paraId="6A3BA0AD" w14:textId="00FED6C6" w:rsidR="00BC4126" w:rsidRPr="00BC4126" w:rsidRDefault="00BC4126">
      <w:pPr>
        <w:spacing w:after="0" w:line="228" w:lineRule="auto"/>
        <w:ind w:firstLine="567"/>
        <w:jc w:val="both"/>
        <w:rPr>
          <w:ins w:id="15054" w:author="Sopheak Phorn" w:date="2023-07-28T14:18:00Z"/>
          <w:rFonts w:ascii="Khmer MEF1" w:eastAsia="Times New Roman" w:hAnsi="Khmer MEF1" w:cs="Khmer MEF1"/>
          <w:sz w:val="24"/>
          <w:szCs w:val="24"/>
        </w:rPr>
        <w:pPrChange w:id="15055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056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១៦-កញ្ញា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057" w:author="Sopheak" w:date="2023-07-28T21:51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5058" w:author="Sopheak Phorn" w:date="2023-07-28T14:19:00Z">
        <w:del w:id="15059" w:author="Sopheak" w:date="2023-07-28T21:51:00Z">
          <w:r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</w:ins>
      <w:ins w:id="15060" w:author="Sopheak Phorn" w:date="2023-07-28T14:18:00Z"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ម៉េង សិរ</w:t>
        </w:r>
        <w:r w:rsidRPr="00BC4126">
          <w:rPr>
            <w:rFonts w:ascii="Khmer MEF1" w:eastAsia="Times New Roman" w:hAnsi="Khmer MEF1" w:cs="Khmer MEF1" w:hint="cs"/>
            <w:b/>
            <w:bCs/>
            <w:sz w:val="24"/>
            <w:szCs w:val="24"/>
            <w:cs/>
          </w:rPr>
          <w:t>ី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រតនា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061" w:author="Sopheak" w:date="2023-07-28T21:51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062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ការិយាល័យអភិវឌ្ឍវិជ្ជាជីវៈ</w:t>
        </w:r>
      </w:ins>
    </w:p>
    <w:p w14:paraId="0C900DE1" w14:textId="5A27E28A" w:rsidR="00BC4126" w:rsidRPr="00BC4126" w:rsidRDefault="00BC4126">
      <w:pPr>
        <w:spacing w:after="0" w:line="228" w:lineRule="auto"/>
        <w:ind w:firstLine="567"/>
        <w:jc w:val="both"/>
        <w:rPr>
          <w:ins w:id="15063" w:author="Sopheak Phorn" w:date="2023-07-28T14:18:00Z"/>
          <w:rFonts w:ascii="Khmer MEF1" w:eastAsia="Times New Roman" w:hAnsi="Khmer MEF1" w:cs="Khmer MEF1"/>
          <w:sz w:val="24"/>
          <w:szCs w:val="24"/>
        </w:rPr>
        <w:pPrChange w:id="15064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065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១៧-លោក</w:t>
        </w:r>
      </w:ins>
      <w:ins w:id="15066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5067" w:author="Sopheak Phorn" w:date="2023-07-28T14:18:00Z">
        <w:del w:id="15068" w:author="Sopheak" w:date="2023-07-28T21:51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ហ៊ាង វណ្ណថា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069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070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ការិយាល័យត្រួតពិនិត្យទី១</w:t>
        </w:r>
      </w:ins>
    </w:p>
    <w:p w14:paraId="0D711BFA" w14:textId="0CE2BAA2" w:rsidR="00BC4126" w:rsidRPr="00BC4126" w:rsidRDefault="00BC4126">
      <w:pPr>
        <w:spacing w:after="0" w:line="228" w:lineRule="auto"/>
        <w:ind w:firstLine="567"/>
        <w:jc w:val="both"/>
        <w:rPr>
          <w:ins w:id="15071" w:author="Sopheak Phorn" w:date="2023-07-28T14:18:00Z"/>
          <w:rFonts w:ascii="Khmer MEF1" w:eastAsia="Times New Roman" w:hAnsi="Khmer MEF1" w:cs="Khmer MEF1"/>
          <w:sz w:val="24"/>
          <w:szCs w:val="24"/>
        </w:rPr>
        <w:pPrChange w:id="15072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073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១៨-លោក</w:t>
        </w:r>
      </w:ins>
      <w:ins w:id="15074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5075" w:author="Sopheak Phorn" w:date="2023-07-28T14:18:00Z">
        <w:del w:id="15076" w:author="Sopheak" w:date="2023-07-28T21:52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ស៊ុន ស៊ឹម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077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078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ការិយាល័យអាជ្ញាបណ្ណ</w:t>
        </w:r>
      </w:ins>
    </w:p>
    <w:p w14:paraId="474AF1E1" w14:textId="29A3FC11" w:rsidR="00BC4126" w:rsidRPr="00BC4126" w:rsidRDefault="00BC4126">
      <w:pPr>
        <w:spacing w:after="0" w:line="228" w:lineRule="auto"/>
        <w:ind w:firstLine="567"/>
        <w:jc w:val="both"/>
        <w:rPr>
          <w:ins w:id="15079" w:author="Sopheak Phorn" w:date="2023-07-28T14:18:00Z"/>
          <w:rFonts w:ascii="Khmer MEF1" w:eastAsia="Times New Roman" w:hAnsi="Khmer MEF1" w:cs="Khmer MEF1"/>
          <w:sz w:val="24"/>
          <w:szCs w:val="24"/>
        </w:rPr>
        <w:pPrChange w:id="15080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081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១៩-កញ្ញា</w:t>
        </w:r>
      </w:ins>
      <w:ins w:id="15082" w:author="Sopheak Phorn" w:date="2023-07-28T14:19:00Z">
        <w:r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083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5084" w:author="Sopheak Phorn" w:date="2023-07-28T14:18:00Z">
        <w:del w:id="15085" w:author="Sopheak" w:date="2023-07-28T21:52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សុខ ណាវី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086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087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ការិយាល័យផ្សព្វផ្សាយនិងបណ្ដុះបណ្ដាល</w:t>
        </w:r>
      </w:ins>
    </w:p>
    <w:p w14:paraId="212E1716" w14:textId="1394B59D" w:rsidR="00BC4126" w:rsidRPr="00BC4126" w:rsidRDefault="00BC4126">
      <w:pPr>
        <w:spacing w:after="0" w:line="228" w:lineRule="auto"/>
        <w:ind w:firstLine="567"/>
        <w:jc w:val="both"/>
        <w:rPr>
          <w:ins w:id="15088" w:author="Sopheak Phorn" w:date="2023-07-28T14:18:00Z"/>
          <w:rFonts w:ascii="Khmer MEF1" w:eastAsia="Times New Roman" w:hAnsi="Khmer MEF1" w:cs="Khmer MEF1"/>
          <w:sz w:val="24"/>
          <w:szCs w:val="24"/>
        </w:rPr>
        <w:pPrChange w:id="15089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090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២០-លោក</w:t>
        </w:r>
      </w:ins>
      <w:ins w:id="15091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5092" w:author="Sopheak Phorn" w:date="2023-07-28T14:18:00Z">
        <w:del w:id="15093" w:author="Sopheak" w:date="2023-07-28T21:52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យាន ផល្លា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094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095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ការិយាល័យអនុលោមភាពទី៣</w:t>
        </w:r>
      </w:ins>
    </w:p>
    <w:p w14:paraId="00387260" w14:textId="3D79170E" w:rsidR="00BC4126" w:rsidRPr="00BC4126" w:rsidRDefault="00BC4126">
      <w:pPr>
        <w:spacing w:after="0" w:line="228" w:lineRule="auto"/>
        <w:ind w:firstLine="567"/>
        <w:jc w:val="both"/>
        <w:rPr>
          <w:ins w:id="15096" w:author="Sopheak Phorn" w:date="2023-07-28T14:18:00Z"/>
          <w:rFonts w:ascii="Khmer MEF1" w:eastAsia="Times New Roman" w:hAnsi="Khmer MEF1" w:cs="Khmer MEF1"/>
          <w:sz w:val="24"/>
          <w:szCs w:val="24"/>
        </w:rPr>
        <w:pPrChange w:id="15097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098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២១-លោក</w:t>
        </w:r>
      </w:ins>
      <w:ins w:id="15099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5100" w:author="Sopheak Phorn" w:date="2023-07-28T14:18:00Z">
        <w:del w:id="15101" w:author="Sopheak" w:date="2023-07-28T21:52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ប៊ន វាសនា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102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103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អនុប្រធាន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ការិយាល័យអនុលោមភាពទី២</w:t>
        </w:r>
      </w:ins>
    </w:p>
    <w:p w14:paraId="10887604" w14:textId="254183D4" w:rsidR="00BC4126" w:rsidRPr="00BC4126" w:rsidRDefault="00BC4126">
      <w:pPr>
        <w:spacing w:after="0" w:line="228" w:lineRule="auto"/>
        <w:ind w:firstLine="567"/>
        <w:jc w:val="both"/>
        <w:rPr>
          <w:ins w:id="15104" w:author="Sopheak Phorn" w:date="2023-07-28T14:18:00Z"/>
          <w:rFonts w:ascii="Khmer MEF1" w:eastAsia="Times New Roman" w:hAnsi="Khmer MEF1" w:cs="Khmer MEF1"/>
          <w:sz w:val="24"/>
          <w:szCs w:val="24"/>
        </w:rPr>
        <w:pPrChange w:id="15105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106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២២-លោក</w:t>
        </w:r>
        <w:del w:id="15107" w:author="Sopheak" w:date="2023-07-28T21:52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វ៉ាត ភិរុណ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108" w:author="Sopheak" w:date="2023-07-28T21:53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109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អនុ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ការិយាល័យអនុលោមភាពទី១</w:t>
        </w:r>
      </w:ins>
    </w:p>
    <w:p w14:paraId="5E242037" w14:textId="61E80900" w:rsidR="00BC4126" w:rsidRPr="00BC4126" w:rsidRDefault="00BC4126">
      <w:pPr>
        <w:spacing w:after="0" w:line="228" w:lineRule="auto"/>
        <w:ind w:firstLine="567"/>
        <w:jc w:val="both"/>
        <w:rPr>
          <w:ins w:id="15110" w:author="Sopheak Phorn" w:date="2023-07-28T14:18:00Z"/>
          <w:rFonts w:ascii="Khmer MEF1" w:eastAsia="Times New Roman" w:hAnsi="Khmer MEF1" w:cs="Khmer MEF1"/>
          <w:sz w:val="24"/>
          <w:szCs w:val="24"/>
        </w:rPr>
        <w:pPrChange w:id="15111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112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២៣-លោក</w:t>
        </w:r>
      </w:ins>
      <w:ins w:id="15113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5114" w:author="Sopheak Phorn" w:date="2023-07-28T14:18:00Z">
        <w:del w:id="15115" w:author="Sopheak" w:date="2023-07-28T21:52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ម៉ា</w:t>
        </w:r>
        <w:r w:rsidRPr="00BC4126">
          <w:rPr>
            <w:rFonts w:ascii="Khmer MEF1" w:eastAsia="Times New Roman" w:hAnsi="Khmer MEF1" w:cs="Khmer MEF1" w:hint="cs"/>
            <w:b/>
            <w:bCs/>
            <w:sz w:val="24"/>
            <w:szCs w:val="24"/>
            <w:cs/>
          </w:rPr>
          <w:t>ច់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 xml:space="preserve"> ដារ៉ា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116" w:author="Sopheak" w:date="2023-07-28T21:53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117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អនុ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ការិយាល័យនីតិកម្មនិងដោះស្រាយវិវាទ</w:t>
        </w:r>
      </w:ins>
    </w:p>
    <w:p w14:paraId="2AF4BEFF" w14:textId="1C7402C8" w:rsidR="00BC4126" w:rsidRPr="00BC4126" w:rsidRDefault="00BC4126">
      <w:pPr>
        <w:spacing w:after="0" w:line="228" w:lineRule="auto"/>
        <w:ind w:firstLine="567"/>
        <w:jc w:val="both"/>
        <w:rPr>
          <w:ins w:id="15118" w:author="Sopheak Phorn" w:date="2023-07-28T14:18:00Z"/>
          <w:rFonts w:ascii="Khmer MEF1" w:eastAsia="Times New Roman" w:hAnsi="Khmer MEF1" w:cs="Khmer MEF1"/>
          <w:sz w:val="24"/>
          <w:szCs w:val="24"/>
        </w:rPr>
        <w:pPrChange w:id="15119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120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២៤-លោក</w:t>
        </w:r>
      </w:ins>
      <w:ins w:id="15121" w:author="Sopheak" w:date="2023-07-28T21:53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5122" w:author="Sopheak Phorn" w:date="2023-07-28T14:18:00Z">
        <w:del w:id="15123" w:author="Sopheak" w:date="2023-07-28T21:53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ឃេង សុធី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124" w:author="Sopheak" w:date="2023-07-28T21:53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125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មន្ត្រី</w:t>
        </w:r>
      </w:ins>
    </w:p>
    <w:p w14:paraId="0A50009A" w14:textId="3A636C40" w:rsidR="00BC4126" w:rsidRDefault="00BC4126">
      <w:pPr>
        <w:spacing w:after="0" w:line="228" w:lineRule="auto"/>
        <w:ind w:firstLine="567"/>
        <w:jc w:val="both"/>
        <w:rPr>
          <w:ins w:id="15126" w:author="Sopheak Phorn" w:date="2023-08-18T09:43:00Z"/>
          <w:rFonts w:ascii="Khmer MEF1" w:eastAsia="Times New Roman" w:hAnsi="Khmer MEF1" w:cs="Khmer MEF1"/>
          <w:sz w:val="24"/>
          <w:szCs w:val="24"/>
        </w:rPr>
        <w:pPrChange w:id="15127" w:author="Sopheak Phorn" w:date="2023-08-25T16:17:00Z">
          <w:pPr>
            <w:spacing w:after="0" w:line="223" w:lineRule="auto"/>
            <w:ind w:firstLine="567"/>
            <w:jc w:val="both"/>
          </w:pPr>
        </w:pPrChange>
      </w:pPr>
      <w:ins w:id="15128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២៥-កញ្ញា</w:t>
        </w:r>
      </w:ins>
      <w:ins w:id="15129" w:author="Sopheak" w:date="2023-07-28T21:53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5130" w:author="Sopheak Phorn" w:date="2023-07-28T14:18:00Z">
        <w:del w:id="15131" w:author="Sopheak" w:date="2023-07-28T21:53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អេង រ័ត្នឆដា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5132" w:author="Sopheak" w:date="2023-07-28T21:53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5133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មន្ត្រី</w:t>
        </w:r>
      </w:ins>
    </w:p>
    <w:p w14:paraId="32703511" w14:textId="7E77ECA6" w:rsidR="0065318E" w:rsidRPr="00BC4126" w:rsidRDefault="0065318E">
      <w:pPr>
        <w:spacing w:after="0" w:line="228" w:lineRule="auto"/>
        <w:ind w:firstLine="567"/>
        <w:jc w:val="both"/>
        <w:rPr>
          <w:ins w:id="15134" w:author="Sopheak Phorn" w:date="2023-07-28T14:18:00Z"/>
          <w:rFonts w:ascii="Khmer MEF1" w:eastAsia="Times New Roman" w:hAnsi="Khmer MEF1" w:cs="Khmer MEF1"/>
          <w:sz w:val="24"/>
          <w:szCs w:val="24"/>
          <w:cs/>
        </w:rPr>
        <w:pPrChange w:id="15135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5136" w:author="Sopheak Phorn" w:date="2023-08-18T09:43:00Z">
        <w:r>
          <w:rPr>
            <w:rFonts w:ascii="Khmer MEF1" w:eastAsia="Times New Roman" w:hAnsi="Khmer MEF1" w:cs="Khmer MEF1" w:hint="cs"/>
            <w:sz w:val="24"/>
            <w:szCs w:val="24"/>
            <w:cs/>
          </w:rPr>
          <w:t xml:space="preserve">២៦-លោក </w:t>
        </w:r>
        <w:r w:rsidRPr="0065318E">
          <w:rPr>
            <w:rFonts w:ascii="Khmer MEF1" w:eastAsia="Times New Roman" w:hAnsi="Khmer MEF1" w:cs="Khmer MEF1"/>
            <w:b/>
            <w:bCs/>
            <w:sz w:val="24"/>
            <w:szCs w:val="24"/>
            <w:cs/>
            <w:rPrChange w:id="15137" w:author="Sopheak Phorn" w:date="2023-08-18T09:43:00Z">
              <w:rPr>
                <w:rFonts w:ascii="Khmer MEF1" w:eastAsia="Times New Roman" w:hAnsi="Khmer MEF1" w:cs="Khmer MEF1"/>
                <w:sz w:val="24"/>
                <w:szCs w:val="24"/>
                <w:cs/>
              </w:rPr>
            </w:rPrChange>
          </w:rPr>
          <w:t>ពេជ សុភាចារ</w:t>
        </w:r>
        <w:r>
          <w:rPr>
            <w:rFonts w:ascii="Khmer MEF1" w:eastAsia="Times New Roman" w:hAnsi="Khmer MEF1" w:cs="Khmer MEF1"/>
            <w:sz w:val="24"/>
            <w:szCs w:val="24"/>
            <w:cs/>
          </w:rPr>
          <w:tab/>
        </w:r>
        <w:r>
          <w:rPr>
            <w:rFonts w:ascii="Khmer MEF1" w:eastAsia="Times New Roman" w:hAnsi="Khmer MEF1" w:cs="Khmer MEF1" w:hint="cs"/>
            <w:sz w:val="24"/>
            <w:szCs w:val="24"/>
            <w:cs/>
          </w:rPr>
          <w:t>មន្ត្រី</w:t>
        </w:r>
      </w:ins>
    </w:p>
    <w:p w14:paraId="0128DE14" w14:textId="59F74677" w:rsidR="00520A02" w:rsidRPr="00B314B2" w:rsidDel="00BC4126" w:rsidRDefault="00520A02">
      <w:pPr>
        <w:spacing w:after="0" w:line="228" w:lineRule="auto"/>
        <w:ind w:firstLine="720"/>
        <w:jc w:val="both"/>
        <w:rPr>
          <w:ins w:id="15138" w:author="Kem Sereyboth" w:date="2023-07-11T11:40:00Z"/>
          <w:del w:id="15139" w:author="Sopheak Phorn" w:date="2023-07-28T14:18:00Z"/>
          <w:rFonts w:ascii="Khmer MEF1" w:hAnsi="Khmer MEF1" w:cs="Khmer MEF1"/>
          <w:sz w:val="24"/>
          <w:szCs w:val="24"/>
        </w:rPr>
        <w:pPrChange w:id="15140" w:author="Sopheak Phorn" w:date="2023-08-25T16:17:00Z">
          <w:pPr>
            <w:spacing w:line="221" w:lineRule="auto"/>
            <w:ind w:firstLine="720"/>
            <w:jc w:val="both"/>
          </w:pPr>
        </w:pPrChange>
      </w:pPr>
      <w:ins w:id="15141" w:author="Kem Sereyboth" w:date="2023-07-11T11:40:00Z">
        <w:del w:id="15142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 xml:space="preserve">១-លោក </w:delText>
          </w:r>
          <w:r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>ឡេង សុខឡុង</w:delText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tab/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tab/>
          </w:r>
        </w:del>
      </w:ins>
      <w:ins w:id="15143" w:author="Kem Sereyboth" w:date="2023-07-20T09:32:00Z">
        <w:del w:id="15144" w:author="Sopheak Phorn" w:date="2023-07-28T14:18:00Z">
          <w:r w:rsidR="0070519E"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>អនុប្រធាននាយកដ្ឋានត្រួតពិនិត្យ</w:delText>
          </w:r>
        </w:del>
      </w:ins>
    </w:p>
    <w:p w14:paraId="17DC57FF" w14:textId="4725059E" w:rsidR="00520A02" w:rsidRPr="00B314B2" w:rsidDel="00BC4126" w:rsidRDefault="00520A02">
      <w:pPr>
        <w:spacing w:after="0" w:line="228" w:lineRule="auto"/>
        <w:ind w:firstLine="720"/>
        <w:jc w:val="both"/>
        <w:rPr>
          <w:ins w:id="15145" w:author="Kem Sereyboth" w:date="2023-07-20T09:37:00Z"/>
          <w:del w:id="15146" w:author="Sopheak Phorn" w:date="2023-07-28T14:18:00Z"/>
          <w:rFonts w:ascii="Khmer MEF1" w:hAnsi="Khmer MEF1" w:cs="Khmer MEF1"/>
          <w:sz w:val="24"/>
          <w:szCs w:val="24"/>
          <w:rPrChange w:id="15147" w:author="Kem Sereyboth" w:date="2023-07-25T15:13:00Z">
            <w:rPr>
              <w:ins w:id="15148" w:author="Kem Sereyboth" w:date="2023-07-20T09:37:00Z"/>
              <w:del w:id="15149" w:author="Sopheak Phorn" w:date="2023-07-28T14:18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5150" w:author="Sopheak Phorn" w:date="2023-08-25T16:17:00Z">
          <w:pPr>
            <w:spacing w:after="0" w:line="221" w:lineRule="auto"/>
            <w:ind w:firstLine="720"/>
            <w:jc w:val="both"/>
          </w:pPr>
        </w:pPrChange>
      </w:pPr>
      <w:ins w:id="15151" w:author="Kem Sereyboth" w:date="2023-07-11T11:40:00Z">
        <w:del w:id="15152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 xml:space="preserve">២-លោក </w:delText>
          </w:r>
          <w:r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>នួន រ៉ូឌីណា</w:delText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tab/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tab/>
            <w:delText>អនុប្រធាននាយកដ្ឋានកិច្ចការទូទៅ</w:delText>
          </w:r>
        </w:del>
      </w:ins>
    </w:p>
    <w:p w14:paraId="6FCE274A" w14:textId="75334529" w:rsidR="0070519E" w:rsidRPr="00B314B2" w:rsidDel="00BC4126" w:rsidRDefault="0070519E">
      <w:pPr>
        <w:spacing w:after="0" w:line="228" w:lineRule="auto"/>
        <w:ind w:firstLine="720"/>
        <w:jc w:val="both"/>
        <w:rPr>
          <w:ins w:id="15153" w:author="Kem Sereyboth" w:date="2023-07-20T09:37:00Z"/>
          <w:del w:id="15154" w:author="Sopheak Phorn" w:date="2023-07-28T14:18:00Z"/>
          <w:rFonts w:ascii="Khmer MEF1" w:hAnsi="Khmer MEF1" w:cs="Khmer MEF1"/>
          <w:spacing w:val="-14"/>
          <w:sz w:val="24"/>
          <w:szCs w:val="24"/>
          <w:rPrChange w:id="15155" w:author="Kem Sereyboth" w:date="2023-07-25T15:13:00Z">
            <w:rPr>
              <w:ins w:id="15156" w:author="Kem Sereyboth" w:date="2023-07-20T09:37:00Z"/>
              <w:del w:id="15157" w:author="Sopheak Phorn" w:date="2023-07-28T14:18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5158" w:author="Sopheak Phorn" w:date="2023-08-25T16:17:00Z">
          <w:pPr>
            <w:spacing w:after="0" w:line="221" w:lineRule="auto"/>
            <w:ind w:firstLine="720"/>
            <w:jc w:val="both"/>
          </w:pPr>
        </w:pPrChange>
      </w:pPr>
      <w:ins w:id="15159" w:author="Kem Sereyboth" w:date="2023-07-20T09:37:00Z">
        <w:del w:id="15160" w:author="Sopheak Phorn" w:date="2023-07-28T14:18:00Z">
          <w:r w:rsidRPr="00B314B2" w:rsidDel="00BC4126">
            <w:rPr>
              <w:rFonts w:ascii="Khmer MEF1" w:hAnsi="Khmer MEF1" w:cs="Khmer MEF1"/>
              <w:spacing w:val="-14"/>
              <w:sz w:val="24"/>
              <w:szCs w:val="24"/>
              <w:cs/>
              <w:rPrChange w:id="15161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៣-លោក</w:delText>
          </w:r>
        </w:del>
      </w:ins>
      <w:ins w:id="15162" w:author="Kem Sereyboth" w:date="2023-07-25T15:11:00Z">
        <w:del w:id="15163" w:author="Sopheak Phorn" w:date="2023-07-28T14:18:00Z">
          <w:r w:rsidR="00A54D6D" w:rsidRPr="00B314B2" w:rsidDel="00BC4126">
            <w:rPr>
              <w:rFonts w:ascii="Khmer MEF1" w:hAnsi="Khmer MEF1" w:cs="Khmer MEF1"/>
              <w:spacing w:val="-14"/>
              <w:sz w:val="24"/>
              <w:szCs w:val="24"/>
              <w:cs/>
              <w:rPrChange w:id="15164" w:author="Kem Sereyboth" w:date="2023-07-25T15:13:00Z">
                <w:rPr>
                  <w:rFonts w:ascii="Khmer MEF1" w:hAnsi="Khmer MEF1" w:cs="Khmer MEF1"/>
                  <w:color w:val="FF0000"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165" w:author="Kem Sereyboth" w:date="2023-07-20T09:37:00Z">
        <w:del w:id="15166" w:author="Sopheak Phorn" w:date="2023-07-28T14:18:00Z">
          <w:r w:rsidRPr="00B314B2" w:rsidDel="00BC4126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15167" w:author="Kem Sereyboth" w:date="2023-07-25T15:13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>ជា ច័ន្ទដាវីត</w:delText>
          </w:r>
          <w:r w:rsidRPr="00B314B2" w:rsidDel="00BC4126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15168" w:author="Kem Sereyboth" w:date="2023-07-25T15:13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tab/>
          </w:r>
          <w:r w:rsidRPr="00B314B2" w:rsidDel="00BC4126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15169" w:author="Kem Sereyboth" w:date="2023-07-25T15:13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tab/>
          </w:r>
          <w:r w:rsidRPr="00B314B2" w:rsidDel="00BC4126">
            <w:rPr>
              <w:rFonts w:ascii="Khmer MEF1" w:hAnsi="Khmer MEF1" w:cs="Khmer MEF1"/>
              <w:spacing w:val="-14"/>
              <w:sz w:val="24"/>
              <w:szCs w:val="24"/>
              <w:cs/>
              <w:rPrChange w:id="15170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អនុប្រធាននាយកដ្ឋានផ្សះផ្សាវិវាទ និងការពារអ្នកទទួលផល</w:delText>
          </w:r>
        </w:del>
      </w:ins>
    </w:p>
    <w:p w14:paraId="6BE24C39" w14:textId="017D9507" w:rsidR="0070519E" w:rsidRPr="00B314B2" w:rsidDel="00BC4126" w:rsidRDefault="0070519E">
      <w:pPr>
        <w:spacing w:after="0" w:line="228" w:lineRule="auto"/>
        <w:ind w:firstLine="720"/>
        <w:jc w:val="both"/>
        <w:rPr>
          <w:ins w:id="15171" w:author="Kem Sereyboth" w:date="2023-07-20T09:36:00Z"/>
          <w:del w:id="15172" w:author="Sopheak Phorn" w:date="2023-07-28T14:18:00Z"/>
          <w:rFonts w:ascii="Khmer MEF1" w:hAnsi="Khmer MEF1" w:cs="Khmer MEF1"/>
          <w:sz w:val="24"/>
          <w:szCs w:val="24"/>
          <w:rPrChange w:id="15173" w:author="Kem Sereyboth" w:date="2023-07-25T15:13:00Z">
            <w:rPr>
              <w:ins w:id="15174" w:author="Kem Sereyboth" w:date="2023-07-20T09:36:00Z"/>
              <w:del w:id="15175" w:author="Sopheak Phorn" w:date="2023-07-28T14:18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5176" w:author="Sopheak Phorn" w:date="2023-08-25T16:17:00Z">
          <w:pPr>
            <w:spacing w:after="0" w:line="221" w:lineRule="auto"/>
            <w:ind w:firstLine="720"/>
            <w:jc w:val="both"/>
          </w:pPr>
        </w:pPrChange>
      </w:pPr>
      <w:ins w:id="15177" w:author="Kem Sereyboth" w:date="2023-07-20T09:38:00Z">
        <w:del w:id="15178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  <w:rPrChange w:id="15179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15180" w:author="Kem Sereyboth" w:date="2023-07-11T11:40:00Z">
        <w:del w:id="15181" w:author="Sopheak Phorn" w:date="2023-07-28T14:18:00Z">
          <w:r w:rsidR="00520A02"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>-កញ្ញា</w:delText>
          </w:r>
          <w:r w:rsidR="00520A02" w:rsidRPr="00B314B2" w:rsidDel="00BC4126">
            <w:rPr>
              <w:rFonts w:ascii="Khmer MEF1" w:hAnsi="Khmer MEF1" w:cs="Khmer MEF1"/>
              <w:sz w:val="24"/>
              <w:szCs w:val="24"/>
              <w:cs/>
            </w:rPr>
            <w:tab/>
          </w:r>
        </w:del>
      </w:ins>
      <w:ins w:id="15182" w:author="Kem Sereyboth" w:date="2023-07-25T15:11:00Z">
        <w:del w:id="15183" w:author="Sopheak Phorn" w:date="2023-07-28T14:18:00Z">
          <w:r w:rsidR="00A54D6D" w:rsidRPr="00B314B2" w:rsidDel="00BC4126">
            <w:rPr>
              <w:rFonts w:ascii="Khmer MEF1" w:hAnsi="Khmer MEF1" w:cs="Khmer MEF1"/>
              <w:sz w:val="24"/>
              <w:szCs w:val="24"/>
              <w:cs/>
              <w:rPrChange w:id="15184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185" w:author="Kem Sereyboth" w:date="2023-07-20T09:33:00Z">
        <w:del w:id="15186" w:author="Sopheak Phorn" w:date="2023-07-28T14:18:00Z">
          <w:r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>ឡោ ច័ន្ទលីហ្សា</w:delText>
          </w:r>
          <w:r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</w:rPr>
            <w:tab/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>ប្រធានការិយាល័យនៃនាយកដ្ឋានត្រួតពិនិត្យ</w:delText>
          </w:r>
        </w:del>
      </w:ins>
    </w:p>
    <w:p w14:paraId="7B2883FD" w14:textId="36E5AE5F" w:rsidR="00520A02" w:rsidRPr="00B314B2" w:rsidDel="00BC4126" w:rsidRDefault="0070519E">
      <w:pPr>
        <w:spacing w:after="0" w:line="228" w:lineRule="auto"/>
        <w:ind w:firstLine="720"/>
        <w:jc w:val="both"/>
        <w:rPr>
          <w:ins w:id="15187" w:author="Kem Sereyboth" w:date="2023-07-11T11:40:00Z"/>
          <w:del w:id="15188" w:author="Sopheak Phorn" w:date="2023-07-28T14:18:00Z"/>
          <w:rFonts w:ascii="Khmer MEF1" w:hAnsi="Khmer MEF1" w:cs="Khmer MEF1"/>
          <w:sz w:val="24"/>
          <w:szCs w:val="24"/>
        </w:rPr>
        <w:pPrChange w:id="15189" w:author="Sopheak Phorn" w:date="2023-08-25T16:17:00Z">
          <w:pPr>
            <w:spacing w:line="221" w:lineRule="auto"/>
            <w:ind w:firstLine="720"/>
            <w:jc w:val="both"/>
          </w:pPr>
        </w:pPrChange>
      </w:pPr>
      <w:ins w:id="15190" w:author="Kem Sereyboth" w:date="2023-07-20T09:38:00Z">
        <w:del w:id="15191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  <w:rPrChange w:id="15192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៥</w:delText>
          </w:r>
        </w:del>
      </w:ins>
      <w:ins w:id="15193" w:author="Kem Sereyboth" w:date="2023-07-20T09:36:00Z">
        <w:del w:id="15194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  <w:rPrChange w:id="15195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-លោក</w:delText>
          </w:r>
        </w:del>
      </w:ins>
      <w:ins w:id="15196" w:author="Kem Sereyboth" w:date="2023-07-25T15:11:00Z">
        <w:del w:id="15197" w:author="Sopheak Phorn" w:date="2023-07-28T14:18:00Z">
          <w:r w:rsidR="00A54D6D" w:rsidRPr="00B314B2" w:rsidDel="00BC4126">
            <w:rPr>
              <w:rFonts w:ascii="Khmer MEF1" w:hAnsi="Khmer MEF1" w:cs="Khmer MEF1"/>
              <w:sz w:val="24"/>
              <w:szCs w:val="24"/>
              <w:cs/>
              <w:rPrChange w:id="15198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199" w:author="Kem Sereyboth" w:date="2023-07-20T09:36:00Z">
        <w:del w:id="15200" w:author="Sopheak Phorn" w:date="2023-07-28T14:18:00Z">
          <w:r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  <w:rPrChange w:id="15201" w:author="Kem Sereyboth" w:date="2023-07-25T15:13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>សូ សុវីរៈ</w:delText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  <w:rPrChange w:id="15202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tab/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  <w:rPrChange w:id="15203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tab/>
            <w:delText>ប្រធានការិយាល័យនៃនាយកដ្ឋានត្រួតពិនិត្យ</w:delText>
          </w:r>
        </w:del>
      </w:ins>
      <w:ins w:id="15204" w:author="Kem Sereyboth" w:date="2023-07-11T11:40:00Z">
        <w:del w:id="15205" w:author="Sopheak Phorn" w:date="2023-07-28T14:18:00Z">
          <w:r w:rsidR="00520A02" w:rsidRPr="00B314B2" w:rsidDel="00BC4126">
            <w:rPr>
              <w:rFonts w:ascii="Khmer MEF1" w:hAnsi="Khmer MEF1" w:cs="Khmer MEF1"/>
              <w:sz w:val="24"/>
              <w:szCs w:val="24"/>
            </w:rPr>
            <w:delText>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</w:delText>
          </w:r>
        </w:del>
      </w:ins>
    </w:p>
    <w:p w14:paraId="5C5C68A6" w14:textId="569A4781" w:rsidR="00520A02" w:rsidRPr="00B314B2" w:rsidDel="00BC4126" w:rsidRDefault="0070519E">
      <w:pPr>
        <w:spacing w:after="0" w:line="228" w:lineRule="auto"/>
        <w:ind w:firstLine="720"/>
        <w:jc w:val="both"/>
        <w:rPr>
          <w:ins w:id="15206" w:author="Kem Sereyboth" w:date="2023-07-11T11:40:00Z"/>
          <w:del w:id="15207" w:author="Sopheak Phorn" w:date="2023-07-28T14:18:00Z"/>
          <w:rFonts w:ascii="Khmer MEF1" w:hAnsi="Khmer MEF1" w:cs="Khmer MEF1"/>
          <w:sz w:val="24"/>
          <w:szCs w:val="24"/>
        </w:rPr>
        <w:pPrChange w:id="15208" w:author="Sopheak Phorn" w:date="2023-08-25T16:17:00Z">
          <w:pPr>
            <w:spacing w:line="221" w:lineRule="auto"/>
            <w:ind w:firstLine="720"/>
            <w:jc w:val="both"/>
          </w:pPr>
        </w:pPrChange>
      </w:pPr>
      <w:ins w:id="15209" w:author="Kem Sereyboth" w:date="2023-07-20T09:38:00Z">
        <w:del w:id="15210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  <w:rPrChange w:id="15211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៦</w:delText>
          </w:r>
        </w:del>
      </w:ins>
      <w:ins w:id="15212" w:author="Kem Sereyboth" w:date="2023-07-11T11:40:00Z">
        <w:del w:id="15213" w:author="Sopheak Phorn" w:date="2023-07-28T14:18:00Z">
          <w:r w:rsidR="00520A02"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 xml:space="preserve">-កញ្ញា </w:delText>
          </w:r>
        </w:del>
      </w:ins>
      <w:ins w:id="15214" w:author="Kem Sereyboth" w:date="2023-07-20T09:33:00Z">
        <w:del w:id="15215" w:author="Sopheak Phorn" w:date="2023-07-28T14:18:00Z">
          <w:r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>ចន្ទប្ញទ្ធី ណាតវឌ្ឍនា</w:delText>
          </w:r>
        </w:del>
      </w:ins>
      <w:ins w:id="15216" w:author="Kem Sereyboth" w:date="2023-07-11T11:40:00Z">
        <w:del w:id="15217" w:author="Sopheak Phorn" w:date="2023-07-28T14:18:00Z">
          <w:r w:rsidR="00520A02"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</w:rPr>
            <w:tab/>
          </w:r>
        </w:del>
      </w:ins>
      <w:ins w:id="15218" w:author="Kem Sereyboth" w:date="2023-07-20T09:33:00Z">
        <w:del w:id="15219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>មន្រ្តីនាយកដ្ឋានកិច្ចការទូទៅ</w:delText>
          </w:r>
        </w:del>
      </w:ins>
    </w:p>
    <w:p w14:paraId="6056BDCC" w14:textId="3A9B7633" w:rsidR="00520A02" w:rsidRPr="00B314B2" w:rsidDel="00BC4126" w:rsidRDefault="00520A02">
      <w:pPr>
        <w:spacing w:after="0" w:line="228" w:lineRule="auto"/>
        <w:ind w:firstLine="720"/>
        <w:jc w:val="both"/>
        <w:rPr>
          <w:ins w:id="15220" w:author="Kem Sereyboth" w:date="2023-07-11T11:40:00Z"/>
          <w:del w:id="15221" w:author="Sopheak Phorn" w:date="2023-07-28T14:18:00Z"/>
          <w:rFonts w:ascii="Khmer MEF1" w:hAnsi="Khmer MEF1" w:cs="Khmer MEF1"/>
          <w:sz w:val="24"/>
          <w:szCs w:val="24"/>
        </w:rPr>
        <w:pPrChange w:id="15222" w:author="Sopheak Phorn" w:date="2023-08-25T16:17:00Z">
          <w:pPr>
            <w:spacing w:line="221" w:lineRule="auto"/>
            <w:ind w:firstLine="720"/>
            <w:jc w:val="both"/>
          </w:pPr>
        </w:pPrChange>
      </w:pPr>
      <w:ins w:id="15223" w:author="Kem Sereyboth" w:date="2023-07-11T11:40:00Z">
        <w:del w:id="15224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 xml:space="preserve">៧-លោក </w:delText>
          </w:r>
          <w:r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>ងួន សេដ្ឋាវីរៈ</w:delText>
          </w:r>
          <w:r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</w:rPr>
            <w:tab/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tab/>
            <w:delText>មន្រ្តីនាយកដ្ឋានផ្សះផ្សាវិវាទ និងការពារអ្នកទទួលផល</w:delText>
          </w:r>
        </w:del>
      </w:ins>
      <w:ins w:id="15225" w:author="Kem Sereyboth" w:date="2023-07-11T11:41:00Z">
        <w:del w:id="15226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>។</w:delText>
          </w:r>
        </w:del>
      </w:ins>
    </w:p>
    <w:p w14:paraId="659683BE" w14:textId="00101FEF" w:rsidR="00DC11F6" w:rsidDel="00B314B2" w:rsidRDefault="00520A02">
      <w:pPr>
        <w:spacing w:after="0" w:line="228" w:lineRule="auto"/>
        <w:jc w:val="both"/>
        <w:rPr>
          <w:del w:id="15227" w:author="Kem Sereyboth" w:date="2023-07-11T11:40:00Z"/>
          <w:rFonts w:ascii="Khmer MEF1" w:hAnsi="Khmer MEF1" w:cs="Khmer MEF1"/>
          <w:spacing w:val="12"/>
          <w:sz w:val="24"/>
          <w:szCs w:val="24"/>
        </w:rPr>
        <w:pPrChange w:id="15228" w:author="Sopheak Phorn" w:date="2023-08-25T16:17:00Z">
          <w:pPr>
            <w:spacing w:after="0" w:line="240" w:lineRule="auto"/>
            <w:jc w:val="both"/>
          </w:pPr>
        </w:pPrChange>
      </w:pPr>
      <w:ins w:id="15229" w:author="Kem Sereyboth" w:date="2023-07-11T11:42:00Z">
        <w:r w:rsidRPr="00B314B2">
          <w:rPr>
            <w:rFonts w:ascii="Khmer MEF1" w:hAnsi="Khmer MEF1" w:cs="Khmer MEF1"/>
            <w:spacing w:val="12"/>
            <w:sz w:val="24"/>
            <w:szCs w:val="24"/>
            <w:cs/>
            <w:rPrChange w:id="15230" w:author="Kem Sereyboth" w:date="2023-07-25T15:13:00Z">
              <w:rPr>
                <w:rFonts w:ascii="Khmer MEF1" w:hAnsi="Khmer MEF1" w:cs="Khmer MEF1"/>
                <w:strike/>
                <w:spacing w:val="12"/>
                <w:sz w:val="24"/>
                <w:szCs w:val="24"/>
                <w:cs/>
              </w:rPr>
            </w:rPrChange>
          </w:rPr>
          <w:tab/>
        </w:r>
      </w:ins>
      <w:ins w:id="15231" w:author="sakaria fa" w:date="2022-09-19T19:49:00Z">
        <w:del w:id="15232" w:author="Kem Sereyboth" w:date="2023-07-11T11:40:00Z">
          <w:r w:rsidR="007B44BD" w:rsidRPr="00E33574" w:rsidDel="00520A02">
            <w:rPr>
              <w:rFonts w:ascii="Khmer MEF1" w:hAnsi="Khmer MEF1" w:cs="Khmer MEF1"/>
              <w:spacing w:val="12"/>
              <w:sz w:val="24"/>
              <w:szCs w:val="24"/>
              <w:rPrChange w:id="15233" w:author="Kem Sereyboth" w:date="2023-07-19T16:59:00Z">
                <w:rPr>
                  <w:rFonts w:ascii="Khmer MEF1" w:hAnsi="Khmer MEF1" w:cs="Khmer MEF1"/>
                  <w:spacing w:val="10"/>
                  <w:sz w:val="24"/>
                  <w:szCs w:val="24"/>
                  <w:highlight w:val="yellow"/>
                </w:rPr>
              </w:rPrChange>
            </w:rPr>
            <w:delText>-</w:delText>
          </w:r>
        </w:del>
      </w:ins>
      <w:ins w:id="15234" w:author="User" w:date="2022-09-19T15:48:00Z">
        <w:del w:id="15235" w:author="Kem Sereyboth" w:date="2023-07-11T11:40:00Z">
          <w:r w:rsidR="000A5900" w:rsidRPr="00E33574" w:rsidDel="00520A02">
            <w:rPr>
              <w:rFonts w:ascii="Khmer MEF1" w:hAnsi="Khmer MEF1" w:cs="Khmer MEF1"/>
              <w:spacing w:val="12"/>
              <w:sz w:val="24"/>
              <w:szCs w:val="24"/>
              <w:rPrChange w:id="15236" w:author="Kem Sereyboth" w:date="2023-07-19T16:59:00Z">
                <w:rPr>
                  <w:rFonts w:ascii="Khmer MEF1" w:hAnsi="Khmer MEF1" w:cs="Khmer MEF1"/>
                  <w:spacing w:val="10"/>
                  <w:sz w:val="24"/>
                  <w:szCs w:val="24"/>
                </w:rPr>
              </w:rPrChange>
            </w:rPr>
            <w:delText xml:space="preserve">- </w:delText>
          </w:r>
        </w:del>
      </w:ins>
      <w:ins w:id="15237" w:author="User" w:date="2022-09-09T16:18:00Z">
        <w:del w:id="15238" w:author="Kem Sereyboth" w:date="2023-07-11T11:40:00Z">
          <w:r w:rsidR="005D5515" w:rsidRPr="00E33574" w:rsidDel="00520A02">
            <w:rPr>
              <w:rFonts w:ascii="Khmer MEF1" w:hAnsi="Khmer MEF1" w:cs="Khmer MEF1"/>
              <w:spacing w:val="12"/>
              <w:sz w:val="24"/>
              <w:szCs w:val="24"/>
              <w:cs/>
              <w:rPrChange w:id="15239" w:author="Kem Sereyboth" w:date="2023-07-19T16:59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>១.</w:delText>
          </w:r>
        </w:del>
      </w:ins>
      <w:ins w:id="15240" w:author="User" w:date="2022-09-09T16:20:00Z">
        <w:del w:id="15241" w:author="Kem Sereyboth" w:date="2023-07-11T11:40:00Z">
          <w:r w:rsidR="005D5515" w:rsidRPr="00E33574" w:rsidDel="00520A02">
            <w:rPr>
              <w:rFonts w:ascii="Khmer MEF1" w:hAnsi="Khmer MEF1" w:cs="Khmer MEF1"/>
              <w:spacing w:val="12"/>
              <w:sz w:val="24"/>
              <w:szCs w:val="24"/>
              <w:cs/>
              <w:rPrChange w:id="15242" w:author="Kem Sereyboth" w:date="2023-07-19T16:59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243" w:author="Sethvannak Sam" w:date="2022-08-20T18:29:00Z">
        <w:del w:id="15244" w:author="Kem Sereyboth" w:date="2023-07-11T11:40:00Z">
          <w:r w:rsidR="00B27355" w:rsidRPr="00E33574" w:rsidDel="00520A02">
            <w:rPr>
              <w:rFonts w:ascii="Khmer MEF1" w:hAnsi="Khmer MEF1" w:cs="Khmer MEF1"/>
              <w:spacing w:val="12"/>
              <w:sz w:val="24"/>
              <w:szCs w:val="24"/>
              <w:cs/>
              <w:rPrChange w:id="1524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B27355" w:rsidRPr="00E33574" w:rsidDel="00520A02">
            <w:rPr>
              <w:rFonts w:ascii="Khmer MEF1" w:hAnsi="Khmer MEF1" w:cs="Khmer MEF1"/>
              <w:spacing w:val="12"/>
              <w:sz w:val="24"/>
              <w:szCs w:val="24"/>
              <w:rPrChange w:id="1524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[</w:delText>
          </w:r>
          <w:r w:rsidR="00B27355" w:rsidRPr="00E33574" w:rsidDel="00520A02">
            <w:rPr>
              <w:rFonts w:ascii="Khmer MEF1" w:hAnsi="Khmer MEF1" w:cs="Khmer MEF1"/>
              <w:spacing w:val="12"/>
              <w:sz w:val="24"/>
              <w:szCs w:val="24"/>
              <w:cs/>
              <w:rPrChange w:id="1524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អគ្គនាយក អគ្គនាយករង​ ប្រធាននាយកដ្ឋាន អនុប្រធាននាយកដ្ឋាន និងប្រធានការិយាល័យ</w:delText>
          </w:r>
          <w:r w:rsidR="00B27355" w:rsidRPr="00E33574" w:rsidDel="00520A02">
            <w:rPr>
              <w:rFonts w:ascii="Khmer MEF1" w:hAnsi="Khmer MEF1" w:cs="Khmer MEF1"/>
              <w:spacing w:val="12"/>
              <w:sz w:val="24"/>
              <w:szCs w:val="24"/>
              <w:rPrChange w:id="15248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  <w:r w:rsidR="00B27355" w:rsidRPr="00E33574" w:rsidDel="00520A02">
            <w:rPr>
              <w:rFonts w:ascii="Khmer MEF1" w:hAnsi="Khmer MEF1" w:cs="Khmer MEF1"/>
              <w:spacing w:val="12"/>
              <w:sz w:val="24"/>
              <w:szCs w:val="24"/>
              <w:cs/>
              <w:rPrChange w:id="1524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។ </w:delText>
          </w:r>
        </w:del>
      </w:ins>
      <w:ins w:id="15250" w:author="User" w:date="2022-09-09T16:18:00Z">
        <w:del w:id="15251" w:author="Kem Sereyboth" w:date="2023-07-11T11:40:00Z">
          <w:r w:rsidR="00AE49E9" w:rsidRPr="00E33574" w:rsidDel="00520A02">
            <w:rPr>
              <w:rFonts w:ascii="Khmer MEF1" w:hAnsi="Khmer MEF1" w:cs="Khmer MEF1"/>
              <w:sz w:val="24"/>
              <w:szCs w:val="24"/>
              <w:cs/>
              <w:rPrChange w:id="15252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>ឯកឧ</w:delText>
          </w:r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253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 xml:space="preserve">ត្ដម </w:delText>
          </w:r>
          <w:r w:rsidR="005D5515"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254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>យោគ សាមឌី</w:delText>
          </w:r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255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15256" w:author="LENOVO" w:date="2022-10-02T09:23:00Z">
        <w:del w:id="15257" w:author="Kem Sereyboth" w:date="2023-07-11T11:40:00Z">
          <w:r w:rsidR="006C3887" w:rsidRPr="00E33574" w:rsidDel="00520A02">
            <w:rPr>
              <w:rFonts w:ascii="Khmer MEF1" w:hAnsi="Khmer MEF1" w:cs="Khmer MEF1"/>
              <w:sz w:val="24"/>
              <w:szCs w:val="24"/>
              <w:cs/>
              <w:rPrChange w:id="1525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0"/>
                  <w:sz w:val="24"/>
                  <w:szCs w:val="24"/>
                  <w:cs/>
                </w:rPr>
              </w:rPrChange>
            </w:rPr>
            <w:tab/>
          </w:r>
        </w:del>
      </w:ins>
      <w:ins w:id="15259" w:author="Kem Sereiboth" w:date="2022-09-29T13:09:00Z">
        <w:del w:id="15260" w:author="Kem Sereyboth" w:date="2023-07-11T11:40:00Z"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26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cs/>
                </w:rPr>
              </w:rPrChange>
            </w:rPr>
            <w:tab/>
          </w:r>
        </w:del>
      </w:ins>
      <w:ins w:id="15262" w:author="User" w:date="2022-09-29T08:53:00Z">
        <w:del w:id="15263" w:author="Kem Sereyboth" w:date="2023-07-11T11:40:00Z">
          <w:r w:rsidR="005F5FC6" w:rsidRPr="00E33574" w:rsidDel="00520A02">
            <w:rPr>
              <w:rFonts w:ascii="Khmer MEF1" w:hAnsi="Khmer MEF1" w:cs="Khmer MEF1"/>
              <w:sz w:val="24"/>
              <w:szCs w:val="24"/>
              <w:rPrChange w:id="1526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</w:rPr>
              </w:rPrChange>
            </w:rPr>
            <w:tab/>
          </w:r>
        </w:del>
      </w:ins>
      <w:ins w:id="15265" w:author="Kem Sereiboth" w:date="2022-09-29T13:09:00Z">
        <w:del w:id="15266" w:author="Kem Sereyboth" w:date="2023-07-11T11:40:00Z"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267" w:author="Kem Sereyboth" w:date="2023-07-19T16:59:00Z">
                <w:rPr>
                  <w:rFonts w:cs="MoolBoran"/>
                  <w:cs/>
                </w:rPr>
              </w:rPrChange>
            </w:rPr>
            <w:delText xml:space="preserve"> </w:delText>
          </w:r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268" w:author="Kem Sereyboth" w:date="2023-07-19T16:59:00Z">
                <w:rPr>
                  <w:rFonts w:cs="MoolBoran"/>
                  <w:cs/>
                </w:rPr>
              </w:rPrChange>
            </w:rPr>
            <w:tab/>
          </w:r>
        </w:del>
      </w:ins>
      <w:ins w:id="15269" w:author="User" w:date="2022-09-09T16:18:00Z">
        <w:del w:id="15270" w:author="Kem Sereyboth" w:date="2023-07-11T11:40:00Z"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271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>ជាអគ្គលេខាធិការ</w:delText>
          </w:r>
        </w:del>
      </w:ins>
      <w:ins w:id="15272" w:author="User" w:date="2022-09-09T16:19:00Z">
        <w:del w:id="15273" w:author="Kem Sereyboth" w:date="2023-07-11T11:40:00Z"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274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>រង</w:delText>
          </w:r>
        </w:del>
      </w:ins>
      <w:ins w:id="15275" w:author="LENOVO" w:date="2022-10-02T09:21:00Z">
        <w:del w:id="15276" w:author="Kem Sereyboth" w:date="2023-07-11T11:40:00Z">
          <w:r w:rsidR="006C3887" w:rsidRPr="00E33574" w:rsidDel="00520A02">
            <w:rPr>
              <w:rFonts w:ascii="Khmer MEF1" w:hAnsi="Khmer MEF1" w:cs="Khmer MEF1"/>
              <w:sz w:val="24"/>
              <w:szCs w:val="24"/>
              <w:cs/>
              <w:rPrChange w:id="15277" w:author="Kem Sereyboth" w:date="2023-07-19T16:59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  <w:ins w:id="15278" w:author="User" w:date="2022-09-09T16:19:00Z">
        <w:del w:id="15279" w:author="Kem Sereyboth" w:date="2023-07-11T11:40:00Z"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280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>តំណាងឱ្យ</w:delText>
          </w:r>
        </w:del>
      </w:ins>
      <w:ins w:id="15281" w:author="LENOVO" w:date="2022-10-02T09:21:00Z">
        <w:del w:id="15282" w:author="Kem Sereyboth" w:date="2023-06-20T14:34:00Z">
          <w:r w:rsidR="006C3887" w:rsidRPr="00E33574" w:rsidDel="005C3437">
            <w:rPr>
              <w:rFonts w:ascii="Khmer MEF1" w:hAnsi="Khmer MEF1" w:cs="Khmer MEF1"/>
              <w:sz w:val="24"/>
              <w:szCs w:val="24"/>
              <w:cs/>
              <w:rPrChange w:id="15283" w:author="Kem Sereyboth" w:date="2023-07-19T16:59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  <w:ins w:id="15284" w:author="User" w:date="2022-09-09T16:19:00Z">
        <w:del w:id="15285" w:author="Kem Sereyboth" w:date="2023-06-20T14:34:00Z">
          <w:r w:rsidR="005D5515" w:rsidRPr="00E33574" w:rsidDel="005C3437">
            <w:rPr>
              <w:rFonts w:ascii="Khmer MEF1" w:hAnsi="Khmer MEF1" w:cs="Khmer MEF1"/>
              <w:sz w:val="24"/>
              <w:szCs w:val="24"/>
              <w:cs/>
              <w:rPrChange w:id="15286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 xml:space="preserve">ឯកឧត្ដមបណ្ឌិត </w:delText>
          </w:r>
        </w:del>
        <w:del w:id="15287" w:author="Kem Sereyboth" w:date="2023-07-11T11:40:00Z"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288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>អគ្គលេខាធិការ</w:delText>
          </w:r>
        </w:del>
      </w:ins>
      <w:ins w:id="15289" w:author="Seng Chheanglay" w:date="2022-09-20T14:09:00Z">
        <w:del w:id="15290" w:author="Kem Sereyboth" w:date="2023-07-11T11:40:00Z">
          <w:r w:rsidR="00875256" w:rsidRPr="00E33574" w:rsidDel="00520A02">
            <w:rPr>
              <w:rFonts w:ascii="Khmer MEF1" w:hAnsi="Khmer MEF1" w:cs="Khmer MEF1"/>
              <w:sz w:val="24"/>
              <w:szCs w:val="24"/>
              <w:cs/>
              <w:rPrChange w:id="1529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10"/>
                  <w:sz w:val="24"/>
                  <w:szCs w:val="24"/>
                  <w:cs/>
                </w:rPr>
              </w:rPrChange>
            </w:rPr>
            <w:delText>អគ្គនាយក</w:delText>
          </w:r>
        </w:del>
      </w:ins>
      <w:ins w:id="15292" w:author="User" w:date="2022-09-09T16:19:00Z">
        <w:del w:id="15293" w:author="Kem Sereyboth" w:date="2023-07-11T11:40:00Z"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294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>នៃ</w:delText>
          </w:r>
        </w:del>
      </w:ins>
      <w:ins w:id="15295" w:author="LENOVO" w:date="2022-10-02T09:23:00Z">
        <w:del w:id="15296" w:author="Kem Sereyboth" w:date="2023-07-11T11:40:00Z">
          <w:r w:rsidR="006C3887" w:rsidRPr="00E33574" w:rsidDel="00520A02">
            <w:rPr>
              <w:rFonts w:ascii="Khmer MEF1" w:hAnsi="Khmer MEF1" w:cs="Khmer MEF1"/>
              <w:sz w:val="24"/>
              <w:szCs w:val="24"/>
              <w:cs/>
              <w:rPrChange w:id="1529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298" w:author="User" w:date="2022-09-09T16:19:00Z">
        <w:del w:id="15299" w:author="Kem Sereyboth" w:date="2023-07-11T11:40:00Z"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300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</w:p>
    <w:p w14:paraId="6EE8182A" w14:textId="77777777" w:rsidR="00B314B2" w:rsidRPr="00B314B2" w:rsidRDefault="00B314B2">
      <w:pPr>
        <w:pStyle w:val="ListParagraph"/>
        <w:tabs>
          <w:tab w:val="left" w:pos="3600"/>
        </w:tabs>
        <w:spacing w:after="0" w:line="228" w:lineRule="auto"/>
        <w:ind w:left="0"/>
        <w:jc w:val="both"/>
        <w:rPr>
          <w:ins w:id="15301" w:author="Kem Sereyboth" w:date="2023-07-25T15:14:00Z"/>
          <w:rFonts w:ascii="Khmer MEF1" w:hAnsi="Khmer MEF1" w:cs="Khmer MEF1"/>
          <w:sz w:val="10"/>
          <w:szCs w:val="10"/>
          <w:rPrChange w:id="15302" w:author="Kem Sereyboth" w:date="2023-07-25T15:14:00Z">
            <w:rPr>
              <w:ins w:id="15303" w:author="Kem Sereyboth" w:date="2023-07-25T15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5304" w:author="Sopheak Phorn" w:date="2023-08-25T16:17:00Z">
          <w:pPr>
            <w:pStyle w:val="ListParagraph"/>
            <w:numPr>
              <w:numId w:val="32"/>
            </w:numPr>
            <w:tabs>
              <w:tab w:val="left" w:pos="3600"/>
            </w:tabs>
            <w:spacing w:after="0" w:line="214" w:lineRule="auto"/>
            <w:ind w:left="990" w:hanging="270"/>
            <w:jc w:val="both"/>
          </w:pPr>
        </w:pPrChange>
      </w:pPr>
    </w:p>
    <w:p w14:paraId="3DE2E0A1" w14:textId="30897F4A" w:rsidR="006C3887" w:rsidRPr="00E33574" w:rsidDel="005C3437" w:rsidRDefault="00B314B2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305" w:author="LENOVO" w:date="2022-10-02T09:24:00Z"/>
          <w:del w:id="15306" w:author="Kem Sereyboth" w:date="2023-06-20T14:34:00Z"/>
          <w:rFonts w:ascii="Khmer MEF1" w:hAnsi="Khmer MEF1" w:cs="Khmer MEF1"/>
          <w:sz w:val="24"/>
          <w:szCs w:val="24"/>
          <w:rPrChange w:id="15307" w:author="Kem Sereyboth" w:date="2023-07-19T16:59:00Z">
            <w:rPr>
              <w:ins w:id="15308" w:author="LENOVO" w:date="2022-10-02T09:24:00Z"/>
              <w:del w:id="15309" w:author="Kem Sereyboth" w:date="2023-06-20T14:34:00Z"/>
            </w:rPr>
          </w:rPrChange>
        </w:rPr>
        <w:pPrChange w:id="15310" w:author="Sopheak Phorn" w:date="2023-08-25T16:17:00Z">
          <w:pPr>
            <w:spacing w:after="0" w:line="240" w:lineRule="auto"/>
            <w:jc w:val="both"/>
          </w:pPr>
        </w:pPrChange>
      </w:pPr>
      <w:ins w:id="15311" w:author="Kem Sereyboth" w:date="2023-07-25T15:14:00Z">
        <w:r>
          <w:rPr>
            <w:rFonts w:ascii="Khmer MEF1" w:hAnsi="Khmer MEF1" w:cs="Khmer MEF1"/>
            <w:sz w:val="24"/>
            <w:szCs w:val="24"/>
            <w:cs/>
          </w:rPr>
          <w:lastRenderedPageBreak/>
          <w:tab/>
        </w:r>
      </w:ins>
    </w:p>
    <w:p w14:paraId="2B175F6D" w14:textId="526D4FDB" w:rsidR="00B27355" w:rsidRPr="00E33574" w:rsidDel="00520A02" w:rsidRDefault="005D5515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del w:id="15312" w:author="Kem Sereyboth" w:date="2023-07-11T11:40:00Z"/>
          <w:rFonts w:ascii="Khmer MEF1" w:hAnsi="Khmer MEF1" w:cs="Khmer MEF1"/>
          <w:b/>
          <w:bCs/>
          <w:sz w:val="24"/>
          <w:szCs w:val="24"/>
          <w:rPrChange w:id="15313" w:author="Kem Sereyboth" w:date="2023-07-19T16:59:00Z">
            <w:rPr>
              <w:del w:id="15314" w:author="Kem Sereyboth" w:date="2023-07-11T11:40:00Z"/>
              <w:highlight w:val="yellow"/>
            </w:rPr>
          </w:rPrChange>
        </w:rPr>
        <w:pPrChange w:id="15315" w:author="Sopheak Phorn" w:date="2023-08-25T16:17:00Z">
          <w:pPr>
            <w:spacing w:after="0" w:line="240" w:lineRule="auto"/>
            <w:jc w:val="both"/>
          </w:pPr>
        </w:pPrChange>
      </w:pPr>
      <w:ins w:id="15316" w:author="User" w:date="2022-09-09T16:19:00Z">
        <w:del w:id="15317" w:author="Kem Sereyboth" w:date="2023-07-11T11:40:00Z">
          <w:r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318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</w:del>
      </w:ins>
    </w:p>
    <w:p w14:paraId="106046DB" w14:textId="469D5FAC" w:rsidR="007B44BD" w:rsidRPr="00F55550" w:rsidDel="00520A02" w:rsidRDefault="007B44BD">
      <w:pPr>
        <w:pStyle w:val="ListParagraph"/>
        <w:spacing w:after="0" w:line="228" w:lineRule="auto"/>
        <w:ind w:left="0"/>
        <w:rPr>
          <w:del w:id="15319" w:author="Kem Sereyboth" w:date="2023-07-11T11:40:00Z"/>
        </w:rPr>
        <w:pPrChange w:id="15320" w:author="Sopheak Phorn" w:date="2023-08-25T16:17:00Z">
          <w:pPr>
            <w:spacing w:after="0" w:line="214" w:lineRule="auto"/>
            <w:jc w:val="both"/>
          </w:pPr>
        </w:pPrChange>
      </w:pPr>
    </w:p>
    <w:p w14:paraId="20B3E325" w14:textId="1E6C1E88" w:rsidR="006C3887" w:rsidRPr="00E33574" w:rsidDel="00520A02" w:rsidRDefault="006C3887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321" w:author="LENOVO" w:date="2022-10-02T09:22:00Z"/>
          <w:del w:id="15322" w:author="Kem Sereyboth" w:date="2023-07-11T11:40:00Z"/>
          <w:rPrChange w:id="15323" w:author="Kem Sereyboth" w:date="2023-07-19T16:59:00Z">
            <w:rPr>
              <w:ins w:id="15324" w:author="LENOVO" w:date="2022-10-02T09:22:00Z"/>
              <w:del w:id="15325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15326" w:author="Sopheak Phorn" w:date="2023-08-25T16:17:00Z">
          <w:pPr>
            <w:spacing w:after="0" w:line="240" w:lineRule="auto"/>
            <w:jc w:val="both"/>
          </w:pPr>
        </w:pPrChange>
      </w:pPr>
    </w:p>
    <w:p w14:paraId="7B96848C" w14:textId="330927AB" w:rsidR="007B44BD" w:rsidRPr="00E33574" w:rsidDel="00520A02" w:rsidRDefault="007B44BD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del w:id="15327" w:author="Kem Sereyboth" w:date="2023-07-11T11:40:00Z"/>
          <w:rFonts w:ascii="Khmer MEF1" w:hAnsi="Khmer MEF1" w:cs="Khmer MEF1"/>
          <w:sz w:val="24"/>
          <w:szCs w:val="24"/>
          <w:rPrChange w:id="15328" w:author="Kem Sereyboth" w:date="2023-07-19T16:59:00Z">
            <w:rPr>
              <w:del w:id="15329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5330" w:author="Sopheak Phorn" w:date="2023-08-25T16:17:00Z">
          <w:pPr>
            <w:pStyle w:val="ListParagraph"/>
            <w:numPr>
              <w:numId w:val="33"/>
            </w:numPr>
            <w:tabs>
              <w:tab w:val="left" w:pos="3600"/>
            </w:tabs>
            <w:spacing w:after="0" w:line="223" w:lineRule="auto"/>
            <w:ind w:left="990" w:hanging="270"/>
            <w:jc w:val="both"/>
          </w:pPr>
        </w:pPrChange>
      </w:pPr>
      <w:ins w:id="15331" w:author="sakaria fa" w:date="2022-09-19T19:49:00Z">
        <w:del w:id="15332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rPrChange w:id="1533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</w:rPr>
              </w:rPrChange>
            </w:rPr>
            <w:delText>-</w:delText>
          </w:r>
        </w:del>
      </w:ins>
      <w:ins w:id="15334" w:author="User" w:date="2022-09-09T16:19:00Z">
        <w:del w:id="15335" w:author="Kem Sereyboth" w:date="2023-07-11T11:40:00Z"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33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២. </w:delText>
          </w:r>
        </w:del>
      </w:ins>
      <w:ins w:id="15337" w:author="User" w:date="2022-09-10T13:45:00Z">
        <w:del w:id="15338" w:author="Kem Sereyboth" w:date="2023-07-11T11:40:00Z">
          <w:r w:rsidR="0042198B" w:rsidRPr="00E33574" w:rsidDel="00520A02">
            <w:rPr>
              <w:rFonts w:ascii="Khmer MEF1" w:hAnsi="Khmer MEF1" w:cs="Khmer MEF1"/>
              <w:sz w:val="24"/>
              <w:szCs w:val="24"/>
              <w:cs/>
              <w:rPrChange w:id="1533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លោកស្រី </w:delText>
          </w:r>
        </w:del>
      </w:ins>
      <w:ins w:id="15340" w:author="User" w:date="2022-09-10T13:46:00Z">
        <w:del w:id="15341" w:author="Kem Sereyboth" w:date="2023-07-11T11:40:00Z">
          <w:r w:rsidR="0042198B"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34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វ៉ាន់ អជីត្តា</w:delText>
          </w:r>
        </w:del>
      </w:ins>
      <w:ins w:id="15343" w:author="LENOVO" w:date="2022-10-02T09:25:00Z">
        <w:del w:id="15344" w:author="Kem Sereyboth" w:date="2023-07-11T11:40:00Z">
          <w:r w:rsidR="006C3887" w:rsidRPr="00E33574" w:rsidDel="00520A02">
            <w:rPr>
              <w:rFonts w:ascii="Khmer MEF1" w:hAnsi="Khmer MEF1" w:cs="Khmer MEF1"/>
              <w:sz w:val="24"/>
              <w:szCs w:val="24"/>
              <w:cs/>
              <w:rPrChange w:id="1534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tab/>
          </w:r>
        </w:del>
      </w:ins>
      <w:ins w:id="15346" w:author="Kem Sereiboth" w:date="2022-09-29T13:09:00Z">
        <w:del w:id="15347" w:author="Kem Sereyboth" w:date="2023-07-11T11:40:00Z"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348" w:author="Kem Sereyboth" w:date="2023-07-19T16:59:00Z">
                <w:rPr>
                  <w:rFonts w:cs="MoolBoran"/>
                  <w:cs/>
                </w:rPr>
              </w:rPrChange>
            </w:rPr>
            <w:tab/>
          </w:r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349" w:author="Kem Sereyboth" w:date="2023-07-19T16:59:00Z">
                <w:rPr>
                  <w:rFonts w:cs="MoolBoran"/>
                  <w:cs/>
                </w:rPr>
              </w:rPrChange>
            </w:rPr>
            <w:tab/>
          </w:r>
        </w:del>
      </w:ins>
      <w:ins w:id="15350" w:author="User" w:date="2022-09-29T08:54:00Z">
        <w:del w:id="15351" w:author="Kem Sereyboth" w:date="2023-07-11T11:40:00Z">
          <w:r w:rsidR="003D5820" w:rsidRPr="00E33574" w:rsidDel="00520A02">
            <w:rPr>
              <w:rFonts w:ascii="Khmer MEF1" w:hAnsi="Khmer MEF1" w:cs="Khmer MEF1"/>
              <w:sz w:val="24"/>
              <w:szCs w:val="24"/>
              <w:rPrChange w:id="15352" w:author="Kem Sereyboth" w:date="2023-07-19T16:59:00Z">
                <w:rPr/>
              </w:rPrChange>
            </w:rPr>
            <w:tab/>
          </w:r>
        </w:del>
      </w:ins>
      <w:ins w:id="15353" w:author="User" w:date="2022-09-10T13:46:00Z">
        <w:del w:id="15354" w:author="Kem Sereyboth" w:date="2023-07-11T11:40:00Z">
          <w:r w:rsidR="0042198B" w:rsidRPr="00E33574" w:rsidDel="00520A02">
            <w:rPr>
              <w:rFonts w:ascii="Khmer MEF1" w:hAnsi="Khmer MEF1" w:cs="Khmer MEF1"/>
              <w:sz w:val="24"/>
              <w:szCs w:val="24"/>
              <w:cs/>
              <w:rPrChange w:id="1535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ប្រធាននាយកដ្ឋានកិច្ចការទូទៅ</w:delText>
          </w:r>
        </w:del>
      </w:ins>
    </w:p>
    <w:p w14:paraId="04365A26" w14:textId="1A786A6A" w:rsidR="005C60F6" w:rsidRPr="00E33574" w:rsidDel="00520A02" w:rsidRDefault="005C60F6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356" w:author="User" w:date="2022-10-07T08:18:00Z"/>
          <w:del w:id="15357" w:author="Kem Sereyboth" w:date="2023-07-11T11:40:00Z"/>
          <w:rFonts w:ascii="Khmer MEF1" w:hAnsi="Khmer MEF1" w:cs="Khmer MEF1"/>
          <w:sz w:val="24"/>
          <w:szCs w:val="24"/>
          <w:rPrChange w:id="15358" w:author="Kem Sereyboth" w:date="2023-07-19T16:59:00Z">
            <w:rPr>
              <w:ins w:id="15359" w:author="User" w:date="2022-10-07T08:18:00Z"/>
              <w:del w:id="15360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5361" w:author="Sopheak Phorn" w:date="2023-08-25T16:17:00Z">
          <w:pPr>
            <w:pStyle w:val="ListParagraph"/>
            <w:numPr>
              <w:numId w:val="33"/>
            </w:numPr>
            <w:tabs>
              <w:tab w:val="left" w:pos="3600"/>
            </w:tabs>
            <w:spacing w:after="0" w:line="228" w:lineRule="auto"/>
            <w:ind w:left="994" w:hanging="274"/>
            <w:jc w:val="both"/>
          </w:pPr>
        </w:pPrChange>
      </w:pPr>
      <w:ins w:id="15362" w:author="User" w:date="2022-10-07T08:18:00Z">
        <w:del w:id="15363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36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លោក</w:delText>
          </w:r>
        </w:del>
      </w:ins>
    </w:p>
    <w:p w14:paraId="4404112D" w14:textId="4FE8C286" w:rsidR="005C60F6" w:rsidRPr="00E33574" w:rsidDel="00520A02" w:rsidRDefault="005C60F6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365" w:author="User" w:date="2022-10-07T08:18:00Z"/>
          <w:del w:id="15366" w:author="Kem Sereyboth" w:date="2023-07-11T11:40:00Z"/>
          <w:rFonts w:ascii="Khmer MEF1" w:hAnsi="Khmer MEF1" w:cs="Khmer MEF1"/>
          <w:sz w:val="24"/>
          <w:szCs w:val="24"/>
          <w:rPrChange w:id="15367" w:author="Kem Sereyboth" w:date="2023-07-19T16:59:00Z">
            <w:rPr>
              <w:ins w:id="15368" w:author="User" w:date="2022-10-07T08:18:00Z"/>
              <w:del w:id="15369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5370" w:author="Sopheak Phorn" w:date="2023-08-25T16:17:00Z">
          <w:pPr>
            <w:pStyle w:val="ListParagraph"/>
            <w:numPr>
              <w:numId w:val="33"/>
            </w:numPr>
            <w:tabs>
              <w:tab w:val="left" w:pos="3600"/>
            </w:tabs>
            <w:spacing w:after="0" w:line="228" w:lineRule="auto"/>
            <w:ind w:left="994" w:hanging="274"/>
            <w:jc w:val="both"/>
          </w:pPr>
        </w:pPrChange>
      </w:pPr>
      <w:ins w:id="15371" w:author="User" w:date="2022-10-07T08:19:00Z">
        <w:del w:id="15372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373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លោក</w:delText>
          </w:r>
          <w:r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374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375" w:author="User" w:date="2022-10-07T08:18:00Z">
        <w:del w:id="15376" w:author="Kem Sereyboth" w:date="2023-07-11T11:40:00Z">
          <w:r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377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ជា បុល្លិកា</w:delText>
          </w:r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37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37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tab/>
            <w:delText>ប្រធាននាយកដ្ឋានផ្សះផ្សាវិវាទ និងការពារអ្នកទទួលផល</w:delText>
          </w:r>
        </w:del>
      </w:ins>
    </w:p>
    <w:p w14:paraId="4BF090A1" w14:textId="2F7B770E" w:rsidR="006C3887" w:rsidRPr="00E33574" w:rsidDel="00520A02" w:rsidRDefault="006C3887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380" w:author="LENOVO" w:date="2022-10-02T09:25:00Z"/>
          <w:del w:id="15381" w:author="Kem Sereyboth" w:date="2023-07-11T11:40:00Z"/>
          <w:rFonts w:ascii="Khmer MEF1" w:hAnsi="Khmer MEF1" w:cs="Khmer MEF1"/>
          <w:sz w:val="24"/>
          <w:szCs w:val="24"/>
          <w:rPrChange w:id="15382" w:author="Kem Sereyboth" w:date="2023-07-19T16:59:00Z">
            <w:rPr>
              <w:ins w:id="15383" w:author="LENOVO" w:date="2022-10-02T09:25:00Z"/>
              <w:del w:id="15384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15385" w:author="Sopheak Phorn" w:date="2023-08-25T16:17:00Z">
          <w:pPr>
            <w:spacing w:after="0" w:line="240" w:lineRule="auto"/>
            <w:jc w:val="both"/>
          </w:pPr>
        </w:pPrChange>
      </w:pPr>
    </w:p>
    <w:p w14:paraId="2D805859" w14:textId="5F7B0D16" w:rsidR="005D5515" w:rsidRPr="00E33574" w:rsidDel="00520A02" w:rsidRDefault="007B44BD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386" w:author="User" w:date="2022-09-10T13:46:00Z"/>
          <w:del w:id="15387" w:author="Kem Sereyboth" w:date="2023-07-11T11:40:00Z"/>
          <w:rFonts w:ascii="Khmer MEF1" w:hAnsi="Khmer MEF1" w:cs="Khmer MEF1"/>
          <w:sz w:val="24"/>
          <w:szCs w:val="24"/>
          <w:rPrChange w:id="15388" w:author="Kem Sereyboth" w:date="2023-07-19T16:59:00Z">
            <w:rPr>
              <w:ins w:id="15389" w:author="User" w:date="2022-09-10T13:46:00Z"/>
              <w:del w:id="15390" w:author="Kem Sereyboth" w:date="2023-07-11T11:40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5391" w:author="Sopheak Phorn" w:date="2023-08-25T16:17:00Z">
          <w:pPr>
            <w:spacing w:after="0" w:line="240" w:lineRule="auto"/>
            <w:ind w:firstLine="720"/>
            <w:jc w:val="both"/>
          </w:pPr>
        </w:pPrChange>
      </w:pPr>
      <w:ins w:id="15392" w:author="sakaria fa" w:date="2022-09-19T19:49:00Z">
        <w:del w:id="15393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rPrChange w:id="1539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</w:rPr>
              </w:rPrChange>
            </w:rPr>
            <w:delText>-</w:delText>
          </w:r>
        </w:del>
      </w:ins>
    </w:p>
    <w:p w14:paraId="3B1C76AF" w14:textId="08549EBC" w:rsidR="007B44BD" w:rsidRPr="00E33574" w:rsidDel="00520A02" w:rsidRDefault="0042198B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del w:id="15395" w:author="Kem Sereyboth" w:date="2023-07-11T11:40:00Z"/>
          <w:rFonts w:ascii="Khmer MEF1" w:hAnsi="Khmer MEF1" w:cs="Khmer MEF1"/>
          <w:sz w:val="24"/>
          <w:szCs w:val="24"/>
          <w:rPrChange w:id="15396" w:author="Kem Sereyboth" w:date="2023-07-19T16:59:00Z">
            <w:rPr>
              <w:del w:id="15397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5398" w:author="Sopheak Phorn" w:date="2023-08-25T16:17:00Z">
          <w:pPr>
            <w:pStyle w:val="ListParagraph"/>
            <w:numPr>
              <w:numId w:val="33"/>
            </w:numPr>
            <w:tabs>
              <w:tab w:val="left" w:pos="3600"/>
            </w:tabs>
            <w:spacing w:after="0" w:line="214" w:lineRule="auto"/>
            <w:ind w:left="990" w:hanging="270"/>
            <w:jc w:val="both"/>
          </w:pPr>
        </w:pPrChange>
      </w:pPr>
      <w:ins w:id="15399" w:author="User" w:date="2022-09-10T13:46:00Z">
        <w:del w:id="15400" w:author="Kem Sereyboth" w:date="2023-07-11T11:40:00Z">
          <w:r w:rsidRPr="00E33574" w:rsidDel="00520A02">
            <w:rPr>
              <w:sz w:val="24"/>
              <w:szCs w:val="24"/>
              <w:cs/>
              <w:rPrChange w:id="1540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៣. </w:delText>
          </w:r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40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លោក </w:delText>
          </w:r>
          <w:r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40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ខូវ វឌ</w:delText>
          </w:r>
        </w:del>
      </w:ins>
      <w:ins w:id="15404" w:author="User" w:date="2022-09-10T13:47:00Z">
        <w:del w:id="15405" w:author="Kem Sereyboth" w:date="2023-07-11T11:40:00Z">
          <w:r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40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្ឍនៈ</w:delText>
          </w:r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40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408" w:author="User" w:date="2022-09-29T08:54:00Z">
        <w:del w:id="15409" w:author="Kem Sereyboth" w:date="2023-07-11T11:40:00Z">
          <w:r w:rsidR="003D5820" w:rsidRPr="00E33574" w:rsidDel="00520A02">
            <w:rPr>
              <w:rFonts w:ascii="Khmer MEF1" w:hAnsi="Khmer MEF1" w:cs="Khmer MEF1"/>
              <w:sz w:val="24"/>
              <w:szCs w:val="24"/>
              <w:rPrChange w:id="15410" w:author="Kem Sereyboth" w:date="2023-07-19T16:59:00Z">
                <w:rPr/>
              </w:rPrChange>
            </w:rPr>
            <w:tab/>
          </w:r>
        </w:del>
      </w:ins>
      <w:ins w:id="15411" w:author="Kem Sereiboth" w:date="2022-09-29T13:09:00Z">
        <w:del w:id="15412" w:author="Kem Sereyboth" w:date="2023-07-11T11:40:00Z"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413" w:author="Kem Sereyboth" w:date="2023-07-19T16:59:00Z">
                <w:rPr>
                  <w:rFonts w:cs="MoolBoran"/>
                  <w:cs/>
                </w:rPr>
              </w:rPrChange>
            </w:rPr>
            <w:tab/>
          </w:r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414" w:author="Kem Sereyboth" w:date="2023-07-19T16:59:00Z">
                <w:rPr>
                  <w:rFonts w:cs="MoolBoran"/>
                  <w:cs/>
                </w:rPr>
              </w:rPrChange>
            </w:rPr>
            <w:tab/>
          </w:r>
        </w:del>
      </w:ins>
      <w:ins w:id="15415" w:author="User" w:date="2022-09-10T13:47:00Z">
        <w:del w:id="15416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41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អនុប្រធាននាយកដ្ឋានជំនួយសង្គម</w:delText>
          </w:r>
        </w:del>
      </w:ins>
    </w:p>
    <w:p w14:paraId="624639CF" w14:textId="315A3810" w:rsidR="006C3887" w:rsidRPr="00E33574" w:rsidDel="00520A02" w:rsidRDefault="006C3887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418" w:author="LENOVO" w:date="2022-10-02T09:26:00Z"/>
          <w:del w:id="15419" w:author="Kem Sereyboth" w:date="2023-07-11T11:40:00Z"/>
          <w:rFonts w:ascii="Khmer MEF1" w:hAnsi="Khmer MEF1" w:cs="Khmer MEF1"/>
          <w:sz w:val="24"/>
          <w:szCs w:val="24"/>
          <w:rPrChange w:id="15420" w:author="Kem Sereyboth" w:date="2023-07-19T16:59:00Z">
            <w:rPr>
              <w:ins w:id="15421" w:author="LENOVO" w:date="2022-10-02T09:26:00Z"/>
              <w:del w:id="15422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15423" w:author="Sopheak Phorn" w:date="2023-08-25T16:17:00Z">
          <w:pPr>
            <w:spacing w:after="0" w:line="240" w:lineRule="auto"/>
            <w:ind w:firstLine="720"/>
            <w:jc w:val="both"/>
          </w:pPr>
        </w:pPrChange>
      </w:pPr>
    </w:p>
    <w:p w14:paraId="47FB181A" w14:textId="4217F383" w:rsidR="0042198B" w:rsidRPr="00E33574" w:rsidDel="00520A02" w:rsidRDefault="007B44BD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424" w:author="User" w:date="2022-09-10T13:47:00Z"/>
          <w:del w:id="15425" w:author="Kem Sereyboth" w:date="2023-07-11T11:40:00Z"/>
          <w:rFonts w:ascii="Khmer MEF1" w:hAnsi="Khmer MEF1" w:cs="Khmer MEF1"/>
          <w:sz w:val="24"/>
          <w:szCs w:val="24"/>
          <w:rPrChange w:id="15426" w:author="Kem Sereyboth" w:date="2023-07-19T16:59:00Z">
            <w:rPr>
              <w:ins w:id="15427" w:author="User" w:date="2022-09-10T13:47:00Z"/>
              <w:del w:id="15428" w:author="Kem Sereyboth" w:date="2023-07-11T11:40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5429" w:author="Sopheak Phorn" w:date="2023-08-25T16:17:00Z">
          <w:pPr>
            <w:spacing w:after="0" w:line="240" w:lineRule="auto"/>
            <w:ind w:firstLine="720"/>
            <w:jc w:val="both"/>
          </w:pPr>
        </w:pPrChange>
      </w:pPr>
      <w:ins w:id="15430" w:author="sakaria fa" w:date="2022-09-19T19:50:00Z">
        <w:del w:id="15431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rPrChange w:id="1543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</w:rPr>
              </w:rPrChange>
            </w:rPr>
            <w:delText>-</w:delText>
          </w:r>
        </w:del>
      </w:ins>
      <w:ins w:id="15433" w:author="User" w:date="2022-09-10T13:47:00Z">
        <w:del w:id="15434" w:author="Kem Sereyboth" w:date="2023-07-11T11:40:00Z">
          <w:r w:rsidR="0042198B" w:rsidRPr="00E33574" w:rsidDel="00520A02">
            <w:rPr>
              <w:rFonts w:ascii="Khmer MEF1" w:hAnsi="Khmer MEF1" w:cs="Khmer MEF1"/>
              <w:sz w:val="24"/>
              <w:szCs w:val="24"/>
              <w:cs/>
              <w:rPrChange w:id="1543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16B80CC8" w14:textId="665B2580" w:rsidR="007B44BD" w:rsidRPr="00E33574" w:rsidDel="00520A02" w:rsidRDefault="0042198B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del w:id="15436" w:author="Kem Sereyboth" w:date="2023-07-11T11:40:00Z"/>
          <w:rFonts w:ascii="Khmer MEF1" w:hAnsi="Khmer MEF1" w:cs="Khmer MEF1"/>
          <w:sz w:val="24"/>
          <w:szCs w:val="24"/>
          <w:rPrChange w:id="15437" w:author="Kem Sereyboth" w:date="2023-07-19T16:59:00Z">
            <w:rPr>
              <w:del w:id="15438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5439" w:author="Sopheak Phorn" w:date="2023-08-25T16:17:00Z">
          <w:pPr>
            <w:pStyle w:val="ListParagraph"/>
            <w:numPr>
              <w:numId w:val="33"/>
            </w:numPr>
            <w:tabs>
              <w:tab w:val="left" w:pos="3600"/>
            </w:tabs>
            <w:spacing w:after="0" w:line="214" w:lineRule="auto"/>
            <w:ind w:left="990" w:hanging="270"/>
            <w:jc w:val="both"/>
          </w:pPr>
        </w:pPrChange>
      </w:pPr>
      <w:ins w:id="15440" w:author="User" w:date="2022-09-10T13:47:00Z">
        <w:del w:id="15441" w:author="Kem Sereyboth" w:date="2023-07-11T11:40:00Z">
          <w:r w:rsidRPr="00E33574" w:rsidDel="00520A02">
            <w:rPr>
              <w:sz w:val="24"/>
              <w:szCs w:val="24"/>
              <w:cs/>
              <w:rPrChange w:id="1544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៤. </w:delText>
          </w:r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44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លោក </w:delText>
          </w:r>
          <w:r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44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ហេង លីណា</w:delText>
          </w:r>
        </w:del>
      </w:ins>
      <w:ins w:id="15445" w:author="User" w:date="2022-09-29T08:54:00Z">
        <w:del w:id="15446" w:author="Kem Sereyboth" w:date="2023-07-11T11:40:00Z">
          <w:r w:rsidR="003D5820" w:rsidRPr="00E33574" w:rsidDel="00520A02">
            <w:rPr>
              <w:rFonts w:ascii="Khmer MEF1" w:hAnsi="Khmer MEF1" w:cs="Khmer MEF1"/>
              <w:sz w:val="24"/>
              <w:szCs w:val="24"/>
              <w:rPrChange w:id="15447" w:author="Kem Sereyboth" w:date="2023-07-19T16:59:00Z">
                <w:rPr>
                  <w:b/>
                  <w:bCs/>
                </w:rPr>
              </w:rPrChange>
            </w:rPr>
            <w:tab/>
          </w:r>
        </w:del>
      </w:ins>
      <w:ins w:id="15448" w:author="Kem Sereiboth" w:date="2022-09-29T13:09:00Z">
        <w:del w:id="15449" w:author="Kem Sereyboth" w:date="2023-07-11T11:40:00Z"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450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tab/>
          </w:r>
        </w:del>
      </w:ins>
      <w:ins w:id="15451" w:author="User" w:date="2022-09-10T13:47:00Z">
        <w:del w:id="15452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45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អនុប្រធាននាយក</w:delText>
          </w:r>
        </w:del>
      </w:ins>
      <w:ins w:id="15454" w:author="User" w:date="2022-09-10T13:48:00Z">
        <w:del w:id="15455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45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ដ្ឋានសន្តិសុខសង្គម</w:delText>
          </w:r>
        </w:del>
      </w:ins>
    </w:p>
    <w:p w14:paraId="13FF5F81" w14:textId="51BA9AD5" w:rsidR="006C3887" w:rsidRPr="00E33574" w:rsidDel="00520A02" w:rsidRDefault="006C3887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457" w:author="LENOVO" w:date="2022-10-02T09:26:00Z"/>
          <w:del w:id="15458" w:author="Kem Sereyboth" w:date="2023-07-11T11:40:00Z"/>
          <w:rFonts w:ascii="Khmer MEF1" w:hAnsi="Khmer MEF1" w:cs="Khmer MEF1"/>
          <w:sz w:val="24"/>
          <w:szCs w:val="24"/>
          <w:rPrChange w:id="15459" w:author="Kem Sereyboth" w:date="2023-07-19T16:59:00Z">
            <w:rPr>
              <w:ins w:id="15460" w:author="LENOVO" w:date="2022-10-02T09:26:00Z"/>
              <w:del w:id="15461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15462" w:author="Sopheak Phorn" w:date="2023-08-25T16:17:00Z">
          <w:pPr>
            <w:spacing w:after="0" w:line="240" w:lineRule="auto"/>
            <w:ind w:firstLine="720"/>
            <w:jc w:val="both"/>
          </w:pPr>
        </w:pPrChange>
      </w:pPr>
    </w:p>
    <w:p w14:paraId="07D9786E" w14:textId="74AEF24E" w:rsidR="0042198B" w:rsidRPr="00E33574" w:rsidDel="00520A02" w:rsidRDefault="007B44BD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463" w:author="User" w:date="2022-09-10T13:48:00Z"/>
          <w:del w:id="15464" w:author="Kem Sereyboth" w:date="2023-07-11T11:40:00Z"/>
          <w:rFonts w:ascii="Khmer MEF1" w:hAnsi="Khmer MEF1" w:cs="Khmer MEF1"/>
          <w:sz w:val="24"/>
          <w:szCs w:val="24"/>
          <w:rPrChange w:id="15465" w:author="Kem Sereyboth" w:date="2023-07-19T16:59:00Z">
            <w:rPr>
              <w:ins w:id="15466" w:author="User" w:date="2022-09-10T13:48:00Z"/>
              <w:del w:id="15467" w:author="Kem Sereyboth" w:date="2023-07-11T11:40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5468" w:author="Sopheak Phorn" w:date="2023-08-25T16:17:00Z">
          <w:pPr>
            <w:spacing w:after="0" w:line="240" w:lineRule="auto"/>
            <w:ind w:firstLine="720"/>
            <w:jc w:val="both"/>
          </w:pPr>
        </w:pPrChange>
      </w:pPr>
      <w:ins w:id="15469" w:author="sakaria fa" w:date="2022-09-19T19:50:00Z">
        <w:del w:id="15470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rPrChange w:id="1547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</w:rPr>
              </w:rPrChange>
            </w:rPr>
            <w:delText>-</w:delText>
          </w:r>
        </w:del>
      </w:ins>
    </w:p>
    <w:p w14:paraId="4FD54636" w14:textId="4364A619" w:rsidR="007B44BD" w:rsidRPr="00E33574" w:rsidDel="00520A02" w:rsidRDefault="0042198B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del w:id="15472" w:author="Kem Sereyboth" w:date="2023-07-11T11:40:00Z"/>
          <w:rFonts w:ascii="Khmer MEF1" w:hAnsi="Khmer MEF1" w:cs="Khmer MEF1"/>
          <w:sz w:val="24"/>
          <w:szCs w:val="24"/>
          <w:rPrChange w:id="15473" w:author="Kem Sereyboth" w:date="2023-07-19T16:59:00Z">
            <w:rPr>
              <w:del w:id="15474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5475" w:author="Sopheak Phorn" w:date="2023-08-25T16:17:00Z">
          <w:pPr>
            <w:pStyle w:val="ListParagraph"/>
            <w:numPr>
              <w:numId w:val="33"/>
            </w:numPr>
            <w:tabs>
              <w:tab w:val="left" w:pos="3600"/>
            </w:tabs>
            <w:spacing w:after="0" w:line="214" w:lineRule="auto"/>
            <w:ind w:left="990" w:hanging="270"/>
            <w:jc w:val="both"/>
          </w:pPr>
        </w:pPrChange>
      </w:pPr>
      <w:ins w:id="15476" w:author="User" w:date="2022-09-10T13:48:00Z">
        <w:del w:id="15477" w:author="Kem Sereyboth" w:date="2023-07-11T11:40:00Z">
          <w:r w:rsidRPr="00E33574" w:rsidDel="00520A02">
            <w:rPr>
              <w:sz w:val="24"/>
              <w:szCs w:val="24"/>
              <w:cs/>
              <w:rPrChange w:id="1547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៥. </w:delText>
          </w:r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47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លោក </w:delText>
          </w:r>
          <w:r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48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សោម ច័ន្ទតារា</w:delText>
          </w:r>
        </w:del>
      </w:ins>
      <w:ins w:id="15481" w:author="Kem Sereiboth" w:date="2022-09-29T13:09:00Z">
        <w:del w:id="15482" w:author="Kem Sereyboth" w:date="2023-07-11T11:40:00Z"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483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tab/>
          </w:r>
        </w:del>
      </w:ins>
      <w:ins w:id="15484" w:author="User" w:date="2022-09-29T08:54:00Z">
        <w:del w:id="15485" w:author="Kem Sereyboth" w:date="2023-07-11T11:40:00Z">
          <w:r w:rsidR="003D5820" w:rsidRPr="00E33574" w:rsidDel="00520A02">
            <w:rPr>
              <w:rFonts w:ascii="Khmer MEF1" w:hAnsi="Khmer MEF1" w:cs="Khmer MEF1"/>
              <w:sz w:val="24"/>
              <w:szCs w:val="24"/>
              <w:rPrChange w:id="15486" w:author="Kem Sereyboth" w:date="2023-07-19T16:59:00Z">
                <w:rPr>
                  <w:b/>
                  <w:bCs/>
                </w:rPr>
              </w:rPrChange>
            </w:rPr>
            <w:tab/>
          </w:r>
        </w:del>
      </w:ins>
      <w:ins w:id="15487" w:author="User" w:date="2022-09-10T13:48:00Z">
        <w:del w:id="15488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48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អន</w:delText>
          </w:r>
        </w:del>
      </w:ins>
      <w:ins w:id="15490" w:author="User" w:date="2022-09-10T13:49:00Z">
        <w:del w:id="15491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49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ុប្រធាននាយកដ្ឋានត្រួតពិនិត្យ</w:delText>
          </w:r>
        </w:del>
      </w:ins>
      <w:ins w:id="15493" w:author="User" w:date="2022-10-07T08:17:00Z">
        <w:del w:id="15494" w:author="Kem Sereyboth" w:date="2023-07-11T11:40:00Z">
          <w:r w:rsidR="005C60F6" w:rsidRPr="00E33574" w:rsidDel="00520A02">
            <w:rPr>
              <w:rFonts w:ascii="Khmer MEF1" w:hAnsi="Khmer MEF1" w:cs="Khmer MEF1"/>
              <w:sz w:val="24"/>
              <w:szCs w:val="24"/>
              <w:cs/>
              <w:rPrChange w:id="154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08814C6D" w14:textId="0744DF0F" w:rsidR="006C3887" w:rsidRPr="00E33574" w:rsidDel="00520A02" w:rsidRDefault="006C3887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496" w:author="LENOVO" w:date="2022-10-02T09:26:00Z"/>
          <w:del w:id="15497" w:author="Kem Sereyboth" w:date="2023-07-11T11:40:00Z"/>
          <w:rFonts w:ascii="Khmer MEF1" w:hAnsi="Khmer MEF1" w:cs="Khmer MEF1"/>
          <w:sz w:val="24"/>
          <w:szCs w:val="24"/>
          <w:rPrChange w:id="15498" w:author="Kem Sereyboth" w:date="2023-07-19T16:59:00Z">
            <w:rPr>
              <w:ins w:id="15499" w:author="LENOVO" w:date="2022-10-02T09:26:00Z"/>
              <w:del w:id="15500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15501" w:author="Sopheak Phorn" w:date="2023-08-25T16:17:00Z">
          <w:pPr>
            <w:spacing w:after="0" w:line="240" w:lineRule="auto"/>
            <w:ind w:firstLine="720"/>
            <w:jc w:val="both"/>
          </w:pPr>
        </w:pPrChange>
      </w:pPr>
    </w:p>
    <w:p w14:paraId="6B2C4CFE" w14:textId="149CA9A7" w:rsidR="0042198B" w:rsidRPr="00E33574" w:rsidDel="00520A02" w:rsidRDefault="007B44BD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502" w:author="User" w:date="2022-09-10T13:49:00Z"/>
          <w:del w:id="15503" w:author="Kem Sereyboth" w:date="2023-07-11T11:40:00Z"/>
          <w:rFonts w:ascii="Khmer MEF1" w:hAnsi="Khmer MEF1" w:cs="Khmer MEF1"/>
          <w:sz w:val="24"/>
          <w:szCs w:val="24"/>
          <w:rPrChange w:id="15504" w:author="Kem Sereyboth" w:date="2023-07-19T16:59:00Z">
            <w:rPr>
              <w:ins w:id="15505" w:author="User" w:date="2022-09-10T13:49:00Z"/>
              <w:del w:id="15506" w:author="Kem Sereyboth" w:date="2023-07-11T11:40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5507" w:author="Sopheak Phorn" w:date="2023-08-25T16:17:00Z">
          <w:pPr>
            <w:spacing w:after="0" w:line="240" w:lineRule="auto"/>
            <w:ind w:firstLine="720"/>
            <w:jc w:val="both"/>
          </w:pPr>
        </w:pPrChange>
      </w:pPr>
      <w:ins w:id="15508" w:author="sakaria fa" w:date="2022-09-19T19:50:00Z">
        <w:del w:id="15509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rPrChange w:id="1551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</w:rPr>
              </w:rPrChange>
            </w:rPr>
            <w:delText>-</w:delText>
          </w:r>
        </w:del>
      </w:ins>
    </w:p>
    <w:p w14:paraId="22CAB83A" w14:textId="2E6C05D7" w:rsidR="0042198B" w:rsidRPr="00E33574" w:rsidDel="00520A02" w:rsidRDefault="0042198B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511" w:author="User" w:date="2022-10-07T08:18:00Z"/>
          <w:del w:id="15512" w:author="Kem Sereyboth" w:date="2023-07-11T11:40:00Z"/>
          <w:sz w:val="24"/>
          <w:szCs w:val="24"/>
          <w:rPrChange w:id="15513" w:author="Kem Sereyboth" w:date="2023-07-19T16:59:00Z">
            <w:rPr>
              <w:ins w:id="15514" w:author="User" w:date="2022-10-07T08:18:00Z"/>
              <w:del w:id="15515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5516" w:author="Sopheak Phorn" w:date="2023-08-25T16:17:00Z">
          <w:pPr>
            <w:pStyle w:val="ListParagraph"/>
            <w:numPr>
              <w:numId w:val="33"/>
            </w:numPr>
            <w:tabs>
              <w:tab w:val="left" w:pos="3600"/>
            </w:tabs>
            <w:spacing w:after="0" w:line="228" w:lineRule="auto"/>
            <w:ind w:left="994" w:hanging="274"/>
            <w:jc w:val="both"/>
          </w:pPr>
        </w:pPrChange>
      </w:pPr>
      <w:ins w:id="15517" w:author="User" w:date="2022-09-10T13:49:00Z">
        <w:del w:id="15518" w:author="Kem Sereyboth" w:date="2023-07-11T11:40:00Z">
          <w:r w:rsidRPr="00E33574" w:rsidDel="00520A02">
            <w:rPr>
              <w:sz w:val="24"/>
              <w:szCs w:val="24"/>
              <w:cs/>
              <w:rPrChange w:id="1551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៦. </w:delText>
          </w:r>
        </w:del>
      </w:ins>
      <w:ins w:id="15520" w:author="Kem Sereiboth" w:date="2022-09-15T11:14:00Z">
        <w:del w:id="15521" w:author="Kem Sereyboth" w:date="2023-07-11T11:40:00Z">
          <w:r w:rsidR="002D544D" w:rsidRPr="00E33574" w:rsidDel="00520A02">
            <w:rPr>
              <w:rFonts w:cs="MoolBoran"/>
              <w:b/>
              <w:bCs/>
              <w:sz w:val="24"/>
              <w:szCs w:val="24"/>
              <w:cs/>
              <w:rPrChange w:id="15522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>ុ</w:delText>
          </w:r>
        </w:del>
      </w:ins>
      <w:ins w:id="15523" w:author="sakaria fa" w:date="2022-09-12T22:45:00Z">
        <w:del w:id="15524" w:author="Kem Sereyboth" w:date="2023-07-11T11:40:00Z">
          <w:r w:rsidR="007D6BA0" w:rsidRPr="00E33574" w:rsidDel="00520A02">
            <w:rPr>
              <w:b/>
              <w:bCs/>
              <w:sz w:val="24"/>
              <w:szCs w:val="24"/>
              <w:cs/>
              <w:rPrChange w:id="15525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៉ូ</w:delText>
          </w:r>
        </w:del>
      </w:ins>
      <w:ins w:id="15526" w:author="Kem Sereiboth" w:date="2022-09-29T13:10:00Z">
        <w:del w:id="15527" w:author="Kem Sereyboth" w:date="2023-07-11T11:40:00Z">
          <w:r w:rsidR="00DC11F6" w:rsidRPr="00E33574" w:rsidDel="00520A02">
            <w:rPr>
              <w:rFonts w:cs="MoolBoran"/>
              <w:sz w:val="24"/>
              <w:szCs w:val="24"/>
              <w:cs/>
              <w:rPrChange w:id="15528" w:author="Kem Sereyboth" w:date="2023-07-19T16:59:00Z">
                <w:rPr>
                  <w:rFonts w:cs="MoolBoran"/>
                  <w:cs/>
                </w:rPr>
              </w:rPrChange>
            </w:rPr>
            <w:tab/>
          </w:r>
          <w:r w:rsidR="00DC11F6" w:rsidRPr="00E33574" w:rsidDel="00520A02">
            <w:rPr>
              <w:rFonts w:cs="MoolBoran"/>
              <w:sz w:val="24"/>
              <w:szCs w:val="24"/>
              <w:cs/>
              <w:rPrChange w:id="15529" w:author="Kem Sereyboth" w:date="2023-07-19T16:59:00Z">
                <w:rPr>
                  <w:rFonts w:cs="MoolBoran"/>
                  <w:cs/>
                </w:rPr>
              </w:rPrChange>
            </w:rPr>
            <w:tab/>
          </w:r>
        </w:del>
      </w:ins>
    </w:p>
    <w:p w14:paraId="775A05A9" w14:textId="32705B56" w:rsidR="005C60F6" w:rsidRPr="00E33574" w:rsidDel="005C60F6" w:rsidRDefault="005C60F6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530" w:author="Kem Sereiboth" w:date="2022-09-13T11:29:00Z"/>
          <w:del w:id="15531" w:author="User" w:date="2022-10-07T08:18:00Z"/>
          <w:rFonts w:ascii="Khmer MEF1" w:hAnsi="Khmer MEF1" w:cs="Khmer MEF1"/>
          <w:sz w:val="24"/>
          <w:szCs w:val="24"/>
          <w:rPrChange w:id="15532" w:author="Kem Sereyboth" w:date="2023-07-19T16:59:00Z">
            <w:rPr>
              <w:ins w:id="15533" w:author="Kem Sereiboth" w:date="2022-09-13T11:29:00Z"/>
              <w:del w:id="15534" w:author="User" w:date="2022-10-07T08:18:00Z"/>
            </w:rPr>
          </w:rPrChange>
        </w:rPr>
        <w:pPrChange w:id="15535" w:author="Sopheak Phorn" w:date="2023-08-25T16:17:00Z">
          <w:pPr>
            <w:spacing w:after="0" w:line="228" w:lineRule="auto"/>
            <w:ind w:firstLine="720"/>
            <w:jc w:val="both"/>
          </w:pPr>
        </w:pPrChange>
      </w:pPr>
    </w:p>
    <w:p w14:paraId="07DA558F" w14:textId="1F6A0057" w:rsidR="002C2DF9" w:rsidRPr="00E33574" w:rsidDel="00913214" w:rsidRDefault="002C2DF9">
      <w:pPr>
        <w:spacing w:after="0" w:line="228" w:lineRule="auto"/>
        <w:jc w:val="both"/>
        <w:rPr>
          <w:ins w:id="15536" w:author="Voeun Kuyeng" w:date="2022-08-31T11:25:00Z"/>
          <w:del w:id="15537" w:author="User" w:date="2022-09-16T11:24:00Z"/>
          <w:rFonts w:ascii="Khmer MEF1" w:hAnsi="Khmer MEF1" w:cs="Khmer MEF1"/>
          <w:b/>
          <w:bCs/>
          <w:sz w:val="24"/>
          <w:szCs w:val="24"/>
          <w:rPrChange w:id="15538" w:author="Kem Sereyboth" w:date="2023-07-19T16:59:00Z">
            <w:rPr>
              <w:ins w:id="15539" w:author="Voeun Kuyeng" w:date="2022-08-31T11:25:00Z"/>
              <w:del w:id="15540" w:author="User" w:date="2022-09-16T11:24:00Z"/>
              <w:rFonts w:ascii="Khmer MEF1" w:hAnsi="Khmer MEF1" w:cs="Khmer MEF1"/>
              <w:sz w:val="24"/>
              <w:szCs w:val="24"/>
            </w:rPr>
          </w:rPrChange>
        </w:rPr>
        <w:pPrChange w:id="15541" w:author="Sopheak Phorn" w:date="2023-08-25T16:17:00Z">
          <w:pPr>
            <w:spacing w:after="0" w:line="228" w:lineRule="auto"/>
            <w:ind w:firstLine="720"/>
            <w:jc w:val="both"/>
          </w:pPr>
        </w:pPrChange>
      </w:pPr>
      <w:ins w:id="15542" w:author="Kem Sereiboth" w:date="2022-09-13T11:30:00Z">
        <w:del w:id="15543" w:author="User" w:date="2022-09-16T11:24:00Z">
          <w:r w:rsidRPr="00E33574" w:rsidDel="00913214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15544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  <w:lang w:val="ca-ES"/>
                </w:rPr>
              </w:rPrChange>
            </w:rPr>
            <w:delText>ខ-ការកំណត់ហានិភ័យដែលរកឃើញ និងធ្វើការវាយតម្លៃហានិភ័យ</w:delText>
          </w:r>
        </w:del>
      </w:ins>
    </w:p>
    <w:p w14:paraId="444B5FAD" w14:textId="409BCCF7" w:rsidR="00C34129" w:rsidRPr="00E33574" w:rsidDel="00913214" w:rsidRDefault="00C34129">
      <w:pPr>
        <w:spacing w:after="0" w:line="228" w:lineRule="auto"/>
        <w:jc w:val="both"/>
        <w:rPr>
          <w:ins w:id="15545" w:author="Sethvannak Sam" w:date="2022-08-20T18:29:00Z"/>
          <w:del w:id="15546" w:author="User" w:date="2022-09-16T11:24:00Z"/>
          <w:rFonts w:ascii="Khmer MEF1" w:hAnsi="Khmer MEF1" w:cs="Khmer MEF1"/>
          <w:sz w:val="24"/>
          <w:szCs w:val="24"/>
          <w:rPrChange w:id="15547" w:author="Kem Sereyboth" w:date="2023-07-19T16:59:00Z">
            <w:rPr>
              <w:ins w:id="15548" w:author="Sethvannak Sam" w:date="2022-08-20T18:29:00Z"/>
              <w:del w:id="15549" w:author="User" w:date="2022-09-16T11:24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5550" w:author="Sopheak Phorn" w:date="2023-08-25T16:17:00Z">
          <w:pPr>
            <w:spacing w:after="0" w:line="228" w:lineRule="auto"/>
            <w:ind w:firstLine="720"/>
            <w:jc w:val="both"/>
          </w:pPr>
        </w:pPrChange>
      </w:pPr>
    </w:p>
    <w:p w14:paraId="3AB4ABD8" w14:textId="301EDFF9" w:rsidR="00B27355" w:rsidRPr="00F55550" w:rsidDel="002C2DF9" w:rsidRDefault="00B27355">
      <w:pPr>
        <w:spacing w:after="0" w:line="228" w:lineRule="auto"/>
        <w:jc w:val="both"/>
        <w:rPr>
          <w:ins w:id="15551" w:author="Sethvannak Sam" w:date="2022-08-20T18:29:00Z"/>
          <w:del w:id="15552" w:author="Kem Sereiboth" w:date="2022-09-13T11:26:00Z"/>
          <w:rFonts w:ascii="Khmer MEF1" w:hAnsi="Khmer MEF1" w:cs="Khmer MEF1"/>
          <w:spacing w:val="-2"/>
          <w:sz w:val="24"/>
          <w:szCs w:val="24"/>
          <w:lang w:val="ca-ES"/>
        </w:rPr>
        <w:pPrChange w:id="15553" w:author="Sopheak Phorn" w:date="2023-08-25T16:17:00Z">
          <w:pPr>
            <w:spacing w:after="0" w:line="228" w:lineRule="auto"/>
            <w:ind w:firstLine="720"/>
          </w:pPr>
        </w:pPrChange>
      </w:pPr>
      <w:ins w:id="15554" w:author="Sethvannak Sam" w:date="2022-08-20T18:29:00Z">
        <w:del w:id="15555" w:author="Kem Sereiboth" w:date="2022-09-13T11:26:00Z">
          <w:r w:rsidRPr="00E33574" w:rsidDel="002C2DF9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15556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  <w:lang w:val="ca-ES"/>
                </w:rPr>
              </w:rPrChange>
            </w:rPr>
            <w:delText>ខ-</w:delText>
          </w:r>
        </w:del>
      </w:ins>
      <w:ins w:id="15557" w:author="socheata.ol@hotmail.com" w:date="2022-09-02T15:32:00Z">
        <w:del w:id="15558" w:author="Kem Sereiboth" w:date="2022-09-13T11:26:00Z">
          <w:r w:rsidR="0023266A" w:rsidRPr="00E33574" w:rsidDel="002C2DF9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15559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15560" w:author="Sethvannak Sam" w:date="2022-08-20T18:29:00Z">
        <w:del w:id="15561" w:author="Kem Sereiboth" w:date="2022-09-13T11:26:00Z">
          <w:r w:rsidRPr="00E33574" w:rsidDel="002C2DF9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15562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  <w:lang w:val="ca-ES"/>
                </w:rPr>
              </w:rPrChange>
            </w:rPr>
            <w:delText>កថាខណ្ឌទី២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1556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40"/>
                  <w:lang w:val="ca-ES"/>
                </w:rPr>
              </w:rPrChange>
            </w:rPr>
            <w:delText>: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5564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ត្រូវរៀបរាប់អំពីការកំណត់ហានិភ័យដែលរកឃើញ និងធ្វើការវាយតម្លៃហានិភ័យ</w:delText>
          </w:r>
          <w:r w:rsidRPr="00E33574" w:rsidDel="002C2DF9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5565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  <w:lang w:val="ca-ES"/>
                </w:rPr>
              </w:rPrChange>
            </w:rPr>
            <w:delText>ដើម្បីសម្រេចចិត្តកំណត់នូវប្រធានបទសវនកម្មអនុលោមភាព។ សវនករទទួលបន្ទុក អាចរៀបរាប់អំពី</w:delText>
          </w:r>
        </w:del>
      </w:ins>
      <w:ins w:id="15566" w:author="socheata.ol@hotmail.com" w:date="2022-09-02T15:32:00Z">
        <w:del w:id="15567" w:author="Kem Sereiboth" w:date="2022-09-13T11:26:00Z">
          <w:r w:rsidR="0023266A" w:rsidRPr="00E33574" w:rsidDel="002C2DF9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556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15569" w:author="Sethvannak Sam" w:date="2022-08-20T18:29:00Z">
        <w:del w:id="15570" w:author="Kem Sereiboth" w:date="2022-09-13T11:26:00Z">
          <w:r w:rsidRPr="00F55550" w:rsidDel="002C2DF9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កថា-ខណ្ឌទី២ នេះ ដូចគំរូខាងក្រោម៖</w:delText>
          </w:r>
        </w:del>
      </w:ins>
    </w:p>
    <w:p w14:paraId="13985EF9" w14:textId="27C0C3E1" w:rsidR="00944A50" w:rsidRPr="00F55550" w:rsidRDefault="005C3437">
      <w:pPr>
        <w:spacing w:after="0" w:line="228" w:lineRule="auto"/>
        <w:jc w:val="both"/>
        <w:rPr>
          <w:ins w:id="15571" w:author="Kem Sereyboth" w:date="2023-06-20T14:35:00Z"/>
          <w:rFonts w:ascii="Khmer MEF1" w:hAnsi="Khmer MEF1" w:cs="Khmer MEF1"/>
          <w:sz w:val="24"/>
          <w:szCs w:val="24"/>
        </w:rPr>
        <w:pPrChange w:id="15572" w:author="Sopheak Phorn" w:date="2023-08-25T16:17:00Z">
          <w:pPr>
            <w:spacing w:after="0" w:line="240" w:lineRule="auto"/>
            <w:ind w:firstLine="720"/>
            <w:jc w:val="both"/>
          </w:pPr>
        </w:pPrChange>
      </w:pPr>
      <w:ins w:id="15573" w:author="Kem Sereyboth" w:date="2023-06-20T14:35:00Z">
        <w:r w:rsidRPr="004211D8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5574" w:author="Kem Sereyboth" w:date="2023-07-25T15:16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បន្ទាប់ពីបញ្ចប់ការចុះស្វែងយល់</w:t>
        </w:r>
        <w:r w:rsidRPr="004211D8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15575" w:author="Kem Sereyboth" w:date="2023-07-25T15:16:00Z">
              <w:rPr>
                <w:rFonts w:ascii="Khmer MEF1" w:hAnsi="Khmer MEF1" w:cs="Khmer MEF1"/>
                <w:spacing w:val="-14"/>
                <w:sz w:val="24"/>
                <w:szCs w:val="24"/>
                <w:cs/>
                <w:lang w:val="en-GB"/>
              </w:rPr>
            </w:rPrChange>
          </w:rPr>
          <w:t xml:space="preserve"> </w:t>
        </w:r>
      </w:ins>
      <w:ins w:id="15576" w:author="Kem Sereyboth" w:date="2023-07-11T11:42:00Z">
        <w:r w:rsidR="00520A02" w:rsidRPr="004211D8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en-GB"/>
            <w:rPrChange w:id="15577" w:author="Kem Sereyboth" w:date="2023-07-25T15:16:00Z">
              <w:rPr>
                <w:rFonts w:ascii="Khmer MEF1" w:hAnsi="Khmer MEF1" w:cs="Khmer MEF1"/>
                <w:spacing w:val="-14"/>
                <w:sz w:val="24"/>
                <w:szCs w:val="24"/>
                <w:cs/>
                <w:lang w:val="en-GB"/>
              </w:rPr>
            </w:rPrChange>
          </w:rPr>
          <w:t>ន.</w:t>
        </w:r>
      </w:ins>
      <w:ins w:id="15578" w:author="Sopheak Phorn" w:date="2023-07-28T14:22:00Z">
        <w:r w:rsidR="00BC4126">
          <w:rPr>
            <w:rFonts w:ascii="Khmer MEF1" w:hAnsi="Khmer MEF1" w:cs="Khmer MEF1" w:hint="cs"/>
            <w:b/>
            <w:bCs/>
            <w:spacing w:val="-8"/>
            <w:sz w:val="24"/>
            <w:szCs w:val="24"/>
            <w:cs/>
            <w:lang w:val="en-GB"/>
          </w:rPr>
          <w:t>គ</w:t>
        </w:r>
      </w:ins>
      <w:ins w:id="15579" w:author="Kem Sereyboth" w:date="2023-07-11T11:42:00Z">
        <w:del w:id="15580" w:author="Sopheak Phorn" w:date="2023-07-28T14:22:00Z">
          <w:r w:rsidR="00520A02" w:rsidRPr="004211D8" w:rsidDel="00BC412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en-GB"/>
              <w:rPrChange w:id="15581" w:author="Kem Sereyboth" w:date="2023-07-25T15:16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en-GB"/>
                </w:rPr>
              </w:rPrChange>
            </w:rPr>
            <w:delText>ស</w:delText>
          </w:r>
        </w:del>
        <w:r w:rsidR="00520A02" w:rsidRPr="004211D8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en-GB"/>
            <w:rPrChange w:id="15582" w:author="Kem Sereyboth" w:date="2023-07-25T15:16:00Z">
              <w:rPr>
                <w:rFonts w:ascii="Khmer MEF1" w:hAnsi="Khmer MEF1" w:cs="Khmer MEF1"/>
                <w:spacing w:val="-14"/>
                <w:sz w:val="24"/>
                <w:szCs w:val="24"/>
                <w:cs/>
                <w:lang w:val="en-GB"/>
              </w:rPr>
            </w:rPrChange>
          </w:rPr>
          <w:t>.ស.</w:t>
        </w:r>
      </w:ins>
      <w:ins w:id="15583" w:author="Kem Sereyboth" w:date="2023-06-20T14:35:00Z">
        <w:r w:rsidRPr="004211D8">
          <w:rPr>
            <w:rFonts w:ascii="Khmer MEF1" w:hAnsi="Khmer MEF1" w:cs="Khmer MEF1"/>
            <w:spacing w:val="-8"/>
            <w:sz w:val="24"/>
            <w:szCs w:val="24"/>
            <w:lang w:val="ca-ES"/>
            <w:rPrChange w:id="15584" w:author="Kem Sereyboth" w:date="2023-07-25T15:16:00Z">
              <w:rPr>
                <w:rFonts w:ascii="Khmer MEF1" w:hAnsi="Khmer MEF1" w:cs="Khmer MEF1"/>
                <w:spacing w:val="-2"/>
                <w:sz w:val="24"/>
                <w:szCs w:val="24"/>
                <w:lang w:val="ca-ES"/>
              </w:rPr>
            </w:rPrChange>
          </w:rPr>
          <w:t xml:space="preserve"> </w:t>
        </w:r>
        <w:r w:rsidRPr="004211D8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5585" w:author="Kem Sereyboth" w:date="2023-07-25T15:16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ប្រតិភូសវនកម្ម</w:t>
        </w:r>
        <w:r w:rsidRPr="004211D8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15586" w:author="Kem Sereyboth" w:date="2023-07-25T15:16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en-GB"/>
              </w:rPr>
            </w:rPrChange>
          </w:rPr>
          <w:t>បានធ្វើការវាយ</w:t>
        </w:r>
        <w:r w:rsidRPr="004211D8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15587" w:author="Kem Sereyboth" w:date="2023-07-25T15:1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en-GB"/>
              </w:rPr>
            </w:rPrChange>
          </w:rPr>
          <w:t>តម្លៃហា</w:t>
        </w:r>
        <w:r w:rsidRPr="004211D8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15588" w:author="Kem Sereyboth" w:date="2023-07-25T15:16:00Z">
              <w:rPr>
                <w:rFonts w:ascii="Khmer MEF1" w:hAnsi="Khmer MEF1" w:cs="Khmer MEF1"/>
                <w:spacing w:val="10"/>
                <w:sz w:val="24"/>
                <w:szCs w:val="24"/>
                <w:cs/>
                <w:lang w:val="en-GB"/>
              </w:rPr>
            </w:rPrChange>
          </w:rPr>
          <w:t>និភ័យ និងបូក</w:t>
        </w:r>
        <w:r w:rsidRPr="004211D8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15589" w:author="Kem Sereyboth" w:date="2023-07-25T15:1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en-GB"/>
              </w:rPr>
            </w:rPrChange>
          </w:rPr>
          <w:t>ស</w:t>
        </w:r>
      </w:ins>
      <w:ins w:id="15590" w:author="Kem Sereyboth" w:date="2023-07-25T15:15:00Z">
        <w:r w:rsidR="004211D8" w:rsidRPr="006E6058">
          <w:rPr>
            <w:rFonts w:ascii="Khmer MEF1" w:hAnsi="Khmer MEF1" w:cs="Khmer MEF1"/>
            <w:spacing w:val="-8"/>
            <w:sz w:val="24"/>
            <w:szCs w:val="24"/>
            <w:lang w:val="ca-ES"/>
            <w:rPrChange w:id="15591" w:author="Sopheak Phorn" w:date="2023-07-28T09:15:00Z">
              <w:rPr>
                <w:rFonts w:ascii="Khmer MEF1" w:hAnsi="Khmer MEF1" w:cs="Khmer MEF1"/>
                <w:spacing w:val="6"/>
                <w:sz w:val="24"/>
                <w:szCs w:val="24"/>
                <w:lang w:val="en-GB"/>
              </w:rPr>
            </w:rPrChange>
          </w:rPr>
          <w:t>​​​</w:t>
        </w:r>
      </w:ins>
      <w:ins w:id="15592" w:author="Kem Sereyboth" w:date="2023-06-20T14:35:00Z">
        <w:r w:rsidRPr="004211D8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15593" w:author="Kem Sereyboth" w:date="2023-07-25T15:1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en-GB"/>
              </w:rPr>
            </w:rPrChange>
          </w:rPr>
          <w:t>រុប</w:t>
        </w:r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594" w:author="Kem Sereyboth" w:date="2023-07-25T15:1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en-GB"/>
              </w:rPr>
            </w:rPrChange>
          </w:rPr>
          <w:t>លទ្ធផលនៃការ</w:t>
        </w:r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595" w:author="Kem Sereyboth" w:date="2023-07-25T15:16:00Z">
              <w:rPr>
                <w:rFonts w:ascii="Khmer MEF1" w:hAnsi="Khmer MEF1" w:cs="Khmer MEF1"/>
                <w:spacing w:val="10"/>
                <w:sz w:val="24"/>
                <w:szCs w:val="24"/>
                <w:cs/>
                <w:lang w:val="en-GB"/>
              </w:rPr>
            </w:rPrChange>
          </w:rPr>
          <w:t>វាយតម្លៃ ដោយឈរ</w:t>
        </w:r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596" w:author="Kem Sereyboth" w:date="2023-07-25T15:1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en-GB"/>
              </w:rPr>
            </w:rPrChange>
          </w:rPr>
          <w:t>លើការកំណត់អត្តសញ្ញាណហានិភ័យ</w:t>
        </w:r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597" w:author="Kem Sereyboth" w:date="2023-07-25T15:16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en-GB"/>
              </w:rPr>
            </w:rPrChange>
          </w:rPr>
          <w:t xml:space="preserve"> </w:t>
        </w:r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598" w:author="Kem Sereyboth" w:date="2023-07-25T15:16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>ប្រមូលឯកសារពាក់ព័ន្ធ ហានិភ័</w:t>
        </w:r>
      </w:ins>
      <w:ins w:id="15599" w:author="Kem Sereyboth" w:date="2023-07-25T15:16:00Z">
        <w:r w:rsidR="004211D8"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600" w:author="Kem Sereyboth" w:date="2023-07-25T15:16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>​</w:t>
        </w:r>
      </w:ins>
      <w:ins w:id="15601" w:author="Kem Sereyboth" w:date="2023-06-20T14:35:00Z"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602" w:author="Kem Sereyboth" w:date="2023-07-25T15:16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>យ</w:t>
        </w:r>
        <w:r w:rsidRPr="004211D8">
          <w:rPr>
            <w:rFonts w:ascii="Khmer MEF1" w:hAnsi="Khmer MEF1" w:cs="Khmer MEF1"/>
            <w:spacing w:val="10"/>
            <w:sz w:val="24"/>
            <w:szCs w:val="24"/>
            <w:cs/>
            <w:lang w:val="en-GB"/>
            <w:rPrChange w:id="15603" w:author="Kem Sereyboth" w:date="2023-07-25T15:17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>និងការវាស់វែង កំណត់អាទិភាពហានិភ័យ និងប្រមូលចងក្រងហានិភ័យ</w:t>
        </w:r>
        <w:r w:rsidRPr="004211D8">
          <w:rPr>
            <w:rFonts w:ascii="Khmer MEF1" w:hAnsi="Khmer MEF1" w:cs="Khmer MEF1"/>
            <w:spacing w:val="10"/>
            <w:sz w:val="24"/>
            <w:szCs w:val="24"/>
            <w:cs/>
            <w:lang w:val="en-GB"/>
            <w:rPrChange w:id="15604" w:author="Kem Sereyboth" w:date="2023-07-25T15:17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en-GB"/>
              </w:rPr>
            </w:rPrChange>
          </w:rPr>
          <w:t xml:space="preserve"> </w:t>
        </w:r>
        <w:r w:rsidRPr="004211D8">
          <w:rPr>
            <w:rFonts w:ascii="Khmer MEF1" w:hAnsi="Khmer MEF1" w:cs="Khmer MEF1"/>
            <w:spacing w:val="10"/>
            <w:sz w:val="24"/>
            <w:szCs w:val="24"/>
            <w:cs/>
            <w:lang w:val="en-GB"/>
            <w:rPrChange w:id="15605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ដោយកំណត់ឃើញហានិភ័យ</w:t>
        </w:r>
        <w:r w:rsidRPr="004211D8">
          <w:rPr>
            <w:rFonts w:ascii="Khmer MEF1" w:hAnsi="Khmer MEF1" w:cs="Khmer MEF1"/>
            <w:sz w:val="24"/>
            <w:szCs w:val="24"/>
            <w:cs/>
            <w:lang w:val="en-GB"/>
            <w:rPrChange w:id="15606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សមិទ្ធក</w:t>
        </w:r>
      </w:ins>
      <w:ins w:id="15607" w:author="Kem Sereyboth" w:date="2023-07-25T15:16:00Z">
        <w:r w:rsidR="004211D8" w:rsidRPr="004211D8">
          <w:rPr>
            <w:rFonts w:ascii="Khmer MEF1" w:hAnsi="Khmer MEF1" w:cs="Khmer MEF1"/>
            <w:sz w:val="24"/>
            <w:szCs w:val="24"/>
            <w:cs/>
            <w:lang w:val="en-GB"/>
            <w:rPrChange w:id="15608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​</w:t>
        </w:r>
      </w:ins>
      <w:ins w:id="15609" w:author="Kem Sereyboth" w:date="2023-06-20T14:35:00Z">
        <w:r w:rsidRPr="004211D8">
          <w:rPr>
            <w:rFonts w:ascii="Khmer MEF1" w:hAnsi="Khmer MEF1" w:cs="Khmer MEF1"/>
            <w:sz w:val="24"/>
            <w:szCs w:val="24"/>
            <w:cs/>
            <w:lang w:val="en-GB"/>
            <w:rPrChange w:id="15610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ម្មនៃការអនុវត្តការងាររបស់</w:t>
        </w:r>
        <w:r w:rsidRPr="006E6058">
          <w:rPr>
            <w:rFonts w:ascii="Khmer MEF1" w:hAnsi="Khmer MEF1" w:cs="Khmer MEF1"/>
            <w:sz w:val="24"/>
            <w:szCs w:val="24"/>
            <w:lang w:val="ca-ES"/>
            <w:rPrChange w:id="15611" w:author="Sopheak Phorn" w:date="2023-07-28T09:15:00Z">
              <w:rPr>
                <w:rFonts w:ascii="Khmer MEF1" w:hAnsi="Khmer MEF1" w:cs="Khmer MEF1"/>
                <w:spacing w:val="-12"/>
                <w:sz w:val="24"/>
                <w:szCs w:val="24"/>
                <w:lang w:val="en-GB"/>
              </w:rPr>
            </w:rPrChange>
          </w:rPr>
          <w:t xml:space="preserve"> </w:t>
        </w:r>
      </w:ins>
      <w:ins w:id="15612" w:author="Kem Sereyboth" w:date="2023-07-11T11:43:00Z">
        <w:r w:rsidR="00520A02" w:rsidRPr="004211D8">
          <w:rPr>
            <w:rFonts w:ascii="Khmer MEF1" w:hAnsi="Khmer MEF1" w:cs="Khmer MEF1"/>
            <w:b/>
            <w:bCs/>
            <w:sz w:val="24"/>
            <w:szCs w:val="24"/>
            <w:cs/>
            <w:lang w:val="en-GB"/>
            <w:rPrChange w:id="15613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ន.</w:t>
        </w:r>
      </w:ins>
      <w:ins w:id="15614" w:author="Sopheak Phorn" w:date="2023-07-28T14:22:00Z">
        <w:r w:rsidR="00BC4126">
          <w:rPr>
            <w:rFonts w:ascii="Khmer MEF1" w:hAnsi="Khmer MEF1" w:cs="Khmer MEF1" w:hint="cs"/>
            <w:b/>
            <w:bCs/>
            <w:sz w:val="24"/>
            <w:szCs w:val="24"/>
            <w:cs/>
            <w:lang w:val="en-GB"/>
          </w:rPr>
          <w:t>គ</w:t>
        </w:r>
      </w:ins>
      <w:ins w:id="15615" w:author="Kem Sereyboth" w:date="2023-07-11T11:43:00Z">
        <w:del w:id="15616" w:author="Sopheak Phorn" w:date="2023-07-28T14:22:00Z">
          <w:r w:rsidR="00520A02" w:rsidRPr="004211D8" w:rsidDel="00BC4126">
            <w:rPr>
              <w:rFonts w:ascii="Khmer MEF1" w:hAnsi="Khmer MEF1" w:cs="Khmer MEF1"/>
              <w:b/>
              <w:bCs/>
              <w:sz w:val="24"/>
              <w:szCs w:val="24"/>
              <w:cs/>
              <w:lang w:val="en-GB"/>
              <w:rPrChange w:id="15617" w:author="Kem Sereyboth" w:date="2023-07-25T15:17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en-GB"/>
                </w:rPr>
              </w:rPrChange>
            </w:rPr>
            <w:delText>ស</w:delText>
          </w:r>
        </w:del>
        <w:r w:rsidR="00520A02" w:rsidRPr="004211D8">
          <w:rPr>
            <w:rFonts w:ascii="Khmer MEF1" w:hAnsi="Khmer MEF1" w:cs="Khmer MEF1"/>
            <w:b/>
            <w:bCs/>
            <w:sz w:val="24"/>
            <w:szCs w:val="24"/>
            <w:cs/>
            <w:lang w:val="en-GB"/>
            <w:rPrChange w:id="15618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.ស.</w:t>
        </w:r>
      </w:ins>
      <w:ins w:id="15619" w:author="Kem Sereyboth" w:date="2023-06-20T14:35:00Z">
        <w:r w:rsidRPr="004211D8">
          <w:rPr>
            <w:rFonts w:ascii="Khmer MEF1" w:hAnsi="Khmer MEF1" w:cs="Khmer MEF1"/>
            <w:sz w:val="24"/>
            <w:szCs w:val="24"/>
            <w:cs/>
            <w:lang w:val="en-GB"/>
            <w:rPrChange w:id="15620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។</w:t>
        </w:r>
        <w:r w:rsidRPr="004211D8">
          <w:rPr>
            <w:rFonts w:ascii="Khmer MEF1" w:hAnsi="Khmer MEF1" w:cs="Khmer MEF1" w:hint="cs"/>
            <w:sz w:val="24"/>
            <w:szCs w:val="24"/>
            <w:cs/>
            <w:lang w:val="en-GB"/>
          </w:rPr>
          <w:t xml:space="preserve"> ក្រោយពី</w:t>
        </w:r>
        <w:r w:rsidRPr="004211D8">
          <w:rPr>
            <w:rFonts w:ascii="Khmer MEF1" w:hAnsi="Khmer MEF1" w:cs="Khmer MEF1"/>
            <w:sz w:val="24"/>
            <w:szCs w:val="24"/>
            <w:cs/>
            <w:lang w:val="en-GB"/>
            <w:rPrChange w:id="15621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ប្រតិភូសវនកម្មបានកំណត់នូវហានិភ័យជាសារវ័ន្ត</w:t>
        </w:r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622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ដែលជាកម្មវត្ថុនៃការកំណត់ប្រធានបទសវនកម្ម និងលក្ខណៈ</w:t>
        </w:r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623" w:author="Kem Sereyboth" w:date="2023-07-25T15:1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en-GB"/>
              </w:rPr>
            </w:rPrChange>
          </w:rPr>
          <w:t>វិនិច្ឆ័យសម្រាប់វាស់វែងរួចមក</w:t>
        </w:r>
        <w:r w:rsidRPr="004211D8">
          <w:rPr>
            <w:rFonts w:ascii="Khmer MEF1" w:hAnsi="Khmer MEF1" w:cs="Khmer MEF1"/>
            <w:spacing w:val="-4"/>
            <w:sz w:val="24"/>
            <w:szCs w:val="24"/>
            <w:lang w:val="en-GB"/>
            <w:rPrChange w:id="15624" w:author="Kem Sereyboth" w:date="2023-07-25T15:17:00Z">
              <w:rPr>
                <w:rFonts w:ascii="Khmer MEF1" w:hAnsi="Khmer MEF1" w:cs="Khmer MEF1"/>
                <w:spacing w:val="-6"/>
                <w:sz w:val="24"/>
                <w:szCs w:val="24"/>
                <w:lang w:val="en-GB"/>
              </w:rPr>
            </w:rPrChange>
          </w:rPr>
          <w:t xml:space="preserve"> </w:t>
        </w:r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625" w:author="Kem Sereyboth" w:date="2023-07-25T15:1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en-GB"/>
              </w:rPr>
            </w:rPrChange>
          </w:rPr>
          <w:t>ប្រតិភូសវនក</w:t>
        </w:r>
      </w:ins>
      <w:ins w:id="15626" w:author="Kem Sereyboth" w:date="2023-07-25T15:17:00Z">
        <w:r w:rsidR="004211D8"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627" w:author="Kem Sereyboth" w:date="2023-07-25T15:17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>​</w:t>
        </w:r>
      </w:ins>
      <w:ins w:id="15628" w:author="Kem Sereyboth" w:date="2023-06-20T14:35:00Z"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629" w:author="Kem Sereyboth" w:date="2023-07-25T15:1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en-GB"/>
              </w:rPr>
            </w:rPrChange>
          </w:rPr>
          <w:t>ម្ម</w:t>
        </w:r>
        <w:r w:rsidRPr="004211D8">
          <w:rPr>
            <w:rFonts w:ascii="Khmer MEF1" w:hAnsi="Khmer MEF1" w:cs="Khmer MEF1"/>
            <w:spacing w:val="-2"/>
            <w:sz w:val="24"/>
            <w:szCs w:val="24"/>
            <w:cs/>
            <w:lang w:val="en-GB"/>
            <w:rPrChange w:id="15630" w:author="Kem Sereyboth" w:date="2023-07-25T15:18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en-GB"/>
              </w:rPr>
            </w:rPrChange>
          </w:rPr>
          <w:t>បានរៀបចំកំណត់នូវប្រធានបទ និង</w:t>
        </w:r>
        <w:r w:rsidRPr="004211D8">
          <w:rPr>
            <w:rFonts w:ascii="Khmer MEF1" w:hAnsi="Khmer MEF1" w:cs="Khmer MEF1"/>
            <w:spacing w:val="-2"/>
            <w:sz w:val="24"/>
            <w:szCs w:val="24"/>
            <w:cs/>
            <w:lang w:val="en-GB"/>
            <w:rPrChange w:id="15631" w:author="Kem Sereyboth" w:date="2023-07-25T15:1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លក្ខណៈវិនិច្ឆ័យ</w:t>
        </w:r>
        <w:r w:rsidRPr="004211D8">
          <w:rPr>
            <w:rFonts w:ascii="Khmer MEF1" w:hAnsi="Khmer MEF1" w:cs="Khmer MEF1"/>
            <w:spacing w:val="-2"/>
            <w:sz w:val="24"/>
            <w:szCs w:val="24"/>
            <w:lang w:val="ca-ES"/>
          </w:rPr>
          <w:t xml:space="preserve"> </w:t>
        </w:r>
        <w:r w:rsidRPr="004211D8">
          <w:rPr>
            <w:rFonts w:ascii="Khmer MEF1" w:hAnsi="Khmer MEF1" w:cs="Khmer MEF1"/>
            <w:spacing w:val="-2"/>
            <w:sz w:val="24"/>
            <w:szCs w:val="24"/>
            <w:cs/>
            <w:lang w:val="en-GB"/>
            <w:rPrChange w:id="15632" w:author="Kem Sereyboth" w:date="2023-07-25T15:1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ដើម្បីធ្វើការពិភាក្សាកម្រិតផ្ទៃក្នុងការិយាល័យ។ បន្ទា</w:t>
        </w:r>
      </w:ins>
      <w:ins w:id="15633" w:author="Kem Sereyboth" w:date="2023-07-25T15:18:00Z">
        <w:r w:rsidR="004211D8" w:rsidRPr="004211D8">
          <w:rPr>
            <w:rFonts w:ascii="Khmer MEF1" w:hAnsi="Khmer MEF1" w:cs="Khmer MEF1"/>
            <w:spacing w:val="-2"/>
            <w:sz w:val="24"/>
            <w:szCs w:val="24"/>
            <w:cs/>
            <w:lang w:val="en-GB"/>
            <w:rPrChange w:id="15634" w:author="Kem Sereyboth" w:date="2023-07-25T15:1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​</w:t>
        </w:r>
      </w:ins>
      <w:ins w:id="15635" w:author="Kem Sereyboth" w:date="2023-06-20T14:35:00Z">
        <w:r w:rsidRPr="004211D8">
          <w:rPr>
            <w:rFonts w:ascii="Khmer MEF1" w:hAnsi="Khmer MEF1" w:cs="Khmer MEF1"/>
            <w:spacing w:val="-2"/>
            <w:sz w:val="24"/>
            <w:szCs w:val="24"/>
            <w:cs/>
            <w:lang w:val="en-GB"/>
            <w:rPrChange w:id="15636" w:author="Kem Sereyboth" w:date="2023-07-25T15:1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ប់</w:t>
        </w:r>
      </w:ins>
      <w:ins w:id="15637" w:author="Kem Sereyboth" w:date="2023-07-25T15:18:00Z">
        <w:r w:rsidR="004211D8">
          <w:rPr>
            <w:rFonts w:ascii="Khmer MEF1" w:hAnsi="Khmer MEF1" w:cs="Khmer MEF1" w:hint="cs"/>
            <w:spacing w:val="4"/>
            <w:sz w:val="24"/>
            <w:szCs w:val="24"/>
            <w:cs/>
            <w:lang w:val="en-GB"/>
          </w:rPr>
          <w:t>​</w:t>
        </w:r>
      </w:ins>
      <w:ins w:id="15638" w:author="Kem Sereyboth" w:date="2023-06-20T14:35:00Z">
        <w:r w:rsidRPr="004211D8">
          <w:rPr>
            <w:rFonts w:ascii="Khmer MEF1" w:hAnsi="Khmer MEF1" w:cs="Khmer MEF1"/>
            <w:spacing w:val="2"/>
            <w:sz w:val="24"/>
            <w:szCs w:val="24"/>
            <w:cs/>
            <w:lang w:val="en-GB"/>
            <w:rPrChange w:id="15639" w:author="Kem Sereyboth" w:date="2023-07-25T15:1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 xml:space="preserve">ពីពិនិត្យ និងពិភាក្សារួចមកប្រតិភូសវនកម្មបានដាក់ប្រធានបទ និងលក្ខណៈវិនិច្ឆ័យដែលបា​ន​កំណត់នោះ </w:t>
        </w:r>
        <w:r w:rsidRPr="004211D8">
          <w:rPr>
            <w:rFonts w:ascii="Khmer MEF1" w:hAnsi="Khmer MEF1" w:cs="Khmer MEF1"/>
            <w:spacing w:val="-6"/>
            <w:sz w:val="24"/>
            <w:szCs w:val="24"/>
            <w:cs/>
            <w:lang w:val="en-GB"/>
            <w:rPrChange w:id="15640" w:author="Kem Sereyboth" w:date="2023-07-25T15:18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>ឆ្លងកិច្ចប្រជុំ</w:t>
        </w:r>
        <w:r w:rsidRPr="004211D8">
          <w:rPr>
            <w:rFonts w:ascii="Khmer MEF1" w:hAnsi="Khmer MEF1" w:cs="Khmer MEF1"/>
            <w:spacing w:val="-6"/>
            <w:sz w:val="24"/>
            <w:szCs w:val="24"/>
            <w:cs/>
            <w:rPrChange w:id="15641" w:author="Kem Sereyboth" w:date="2023-07-25T15:18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កម្រិតនាយ​ក​ដ្ឋាន និង</w:t>
        </w:r>
        <w:r w:rsidRPr="004211D8">
          <w:rPr>
            <w:rFonts w:ascii="Khmer MEF1" w:hAnsi="Khmer MEF1" w:cs="Khmer MEF1"/>
            <w:spacing w:val="-6"/>
            <w:sz w:val="24"/>
            <w:szCs w:val="24"/>
            <w:cs/>
            <w:rPrChange w:id="15642" w:author="Kem Sereyboth" w:date="2023-07-25T15:1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អន្តរនាយកដ្ឋានជាច្រើនលើក ដើម្បីធ្វើការពិនិត្យនិងវាយត​ម្លៃ និងពិភា</w:t>
        </w:r>
      </w:ins>
      <w:ins w:id="15643" w:author="Kem Sereyboth" w:date="2023-07-25T15:18:00Z">
        <w:r w:rsidR="004211D8" w:rsidRPr="004211D8">
          <w:rPr>
            <w:rFonts w:ascii="Khmer MEF1" w:hAnsi="Khmer MEF1" w:cs="Khmer MEF1"/>
            <w:spacing w:val="-6"/>
            <w:sz w:val="24"/>
            <w:szCs w:val="24"/>
            <w:cs/>
            <w:rPrChange w:id="15644" w:author="Kem Sereyboth" w:date="2023-07-25T15:1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​</w:t>
        </w:r>
      </w:ins>
      <w:ins w:id="15645" w:author="Kem Sereyboth" w:date="2023-06-20T14:35:00Z">
        <w:r w:rsidRPr="004211D8">
          <w:rPr>
            <w:rFonts w:ascii="Khmer MEF1" w:hAnsi="Khmer MEF1" w:cs="Khmer MEF1"/>
            <w:spacing w:val="-6"/>
            <w:sz w:val="24"/>
            <w:szCs w:val="24"/>
            <w:cs/>
            <w:rPrChange w:id="15646" w:author="Kem Sereyboth" w:date="2023-07-25T15:1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ក្សា</w:t>
        </w:r>
      </w:ins>
      <w:ins w:id="15647" w:author="Kem Sereyboth" w:date="2023-07-25T15:18:00Z">
        <w:r w:rsidR="004211D8" w:rsidRPr="004211D8">
          <w:rPr>
            <w:rFonts w:ascii="Khmer MEF1" w:hAnsi="Khmer MEF1" w:cs="Khmer MEF1"/>
            <w:spacing w:val="-6"/>
            <w:sz w:val="24"/>
            <w:szCs w:val="24"/>
            <w:cs/>
            <w:rPrChange w:id="15648" w:author="Kem Sereyboth" w:date="2023-07-25T15:1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​</w:t>
        </w:r>
      </w:ins>
      <w:ins w:id="15649" w:author="Kem Sereyboth" w:date="2023-06-20T14:35:00Z">
        <w:r w:rsidRPr="00C96D79">
          <w:rPr>
            <w:rFonts w:ascii="Khmer MEF1" w:hAnsi="Khmer MEF1" w:cs="Khmer MEF1"/>
            <w:sz w:val="24"/>
            <w:szCs w:val="24"/>
            <w:cs/>
            <w:rPrChange w:id="15650" w:author="Kem Sereyboth" w:date="2023-07-25T15:19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ក្នុងគោលដៅទទួលបា​ន​នូវធាតុ</w:t>
        </w:r>
        <w:r w:rsidRPr="00C96D79">
          <w:rPr>
            <w:rFonts w:ascii="Khmer MEF1" w:hAnsi="Khmer MEF1" w:cs="Khmer MEF1"/>
            <w:sz w:val="24"/>
            <w:szCs w:val="24"/>
            <w:cs/>
            <w:rPrChange w:id="15651" w:author="Kem Sereyboth" w:date="2023-07-25T15:1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ចូលបន្ថែម។ បន្ទាប់មក </w:t>
        </w:r>
        <w:r w:rsidRPr="00C96D79">
          <w:rPr>
            <w:rFonts w:ascii="Khmer MEF1" w:hAnsi="Khmer MEF1" w:cs="Khmer MEF1"/>
            <w:sz w:val="24"/>
            <w:szCs w:val="24"/>
            <w:cs/>
            <w:lang w:val="en-GB"/>
            <w:rPrChange w:id="15652" w:author="Kem Sereyboth" w:date="2023-07-25T15:19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en-GB"/>
              </w:rPr>
            </w:rPrChange>
          </w:rPr>
          <w:t>ប្រតិភូសវនកម្ម</w:t>
        </w:r>
        <w:r w:rsidRPr="00C96D79">
          <w:rPr>
            <w:rFonts w:ascii="Khmer MEF1" w:hAnsi="Khmer MEF1" w:cs="Khmer MEF1"/>
            <w:sz w:val="24"/>
            <w:szCs w:val="24"/>
            <w:cs/>
            <w:rPrChange w:id="15653" w:author="Kem Sereyboth" w:date="2023-07-25T15:1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បានរៀបចំប្រធានប​ទ និងលក្ខណៈ</w:t>
        </w:r>
        <w:r w:rsidRPr="00C96D79">
          <w:rPr>
            <w:rFonts w:ascii="Khmer MEF1" w:hAnsi="Khmer MEF1" w:cs="Khmer MEF1"/>
            <w:spacing w:val="-8"/>
            <w:sz w:val="24"/>
            <w:szCs w:val="24"/>
            <w:cs/>
            <w:rPrChange w:id="15654" w:author="Kem Sereyboth" w:date="2023-07-25T15:1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វិនិ</w:t>
        </w:r>
      </w:ins>
      <w:ins w:id="15655" w:author="Kem Sereyboth" w:date="2023-07-25T15:19:00Z">
        <w:r w:rsidR="00C96D79" w:rsidRPr="00C96D79">
          <w:rPr>
            <w:rFonts w:ascii="Khmer MEF1" w:hAnsi="Khmer MEF1" w:cs="Khmer MEF1"/>
            <w:spacing w:val="-8"/>
            <w:sz w:val="24"/>
            <w:szCs w:val="24"/>
            <w:cs/>
            <w:rPrChange w:id="15656" w:author="Kem Sereyboth" w:date="2023-07-25T15:1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​</w:t>
        </w:r>
      </w:ins>
      <w:ins w:id="15657" w:author="Kem Sereyboth" w:date="2023-06-20T14:35:00Z">
        <w:r w:rsidRPr="00C96D79">
          <w:rPr>
            <w:rFonts w:ascii="Khmer MEF1" w:hAnsi="Khmer MEF1" w:cs="Khmer MEF1"/>
            <w:spacing w:val="-8"/>
            <w:sz w:val="24"/>
            <w:szCs w:val="24"/>
            <w:cs/>
            <w:rPrChange w:id="15658" w:author="Kem Sereyboth" w:date="2023-07-25T15:1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ច្ឆ័យដាក់ឆ្លង </w:t>
        </w:r>
        <w:r w:rsidRPr="00C96D79">
          <w:rPr>
            <w:rFonts w:ascii="Khmer MEF2" w:hAnsi="Khmer MEF2" w:cs="Khmer MEF2"/>
            <w:spacing w:val="-8"/>
            <w:sz w:val="24"/>
            <w:szCs w:val="24"/>
            <w:cs/>
            <w:rPrChange w:id="15659" w:author="Kem Sereyboth" w:date="2023-07-25T15:19:00Z">
              <w:rPr>
                <w:rFonts w:ascii="Khmer MEF2" w:hAnsi="Khmer MEF2" w:cs="Khmer MEF2"/>
                <w:spacing w:val="-6"/>
                <w:sz w:val="24"/>
                <w:szCs w:val="24"/>
                <w:cs/>
              </w:rPr>
            </w:rPrChange>
          </w:rPr>
          <w:t>ឯកឧត្តម</w:t>
        </w:r>
        <w:r w:rsidRPr="00C96D79">
          <w:rPr>
            <w:rFonts w:ascii="Khmer MEF2" w:hAnsi="Khmer MEF2" w:cs="Khmer MEF2"/>
            <w:spacing w:val="-8"/>
            <w:sz w:val="24"/>
            <w:szCs w:val="24"/>
            <w:cs/>
            <w:rPrChange w:id="15660" w:author="Kem Sereyboth" w:date="2023-07-25T15:19:00Z">
              <w:rPr>
                <w:rFonts w:ascii="Khmer MEF2" w:hAnsi="Khmer MEF2" w:cs="Khmer MEF2"/>
                <w:sz w:val="24"/>
                <w:szCs w:val="24"/>
                <w:cs/>
              </w:rPr>
            </w:rPrChange>
          </w:rPr>
          <w:t>ប្រធានអង្គភាព</w:t>
        </w:r>
        <w:r w:rsidRPr="00C96D79">
          <w:rPr>
            <w:rFonts w:ascii="Khmer MEF1" w:hAnsi="Khmer MEF1" w:cs="Khmer MEF1"/>
            <w:spacing w:val="-8"/>
            <w:sz w:val="24"/>
            <w:szCs w:val="24"/>
            <w:cs/>
            <w:rPrChange w:id="15661" w:author="Kem Sereyboth" w:date="2023-07-25T15:1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ដើម្បីធ្វើការពិនិត្យនិងវាយតម្លៃ និងពិភាក្សាជាមួយប្រតិភូសវនក</w:t>
        </w:r>
      </w:ins>
      <w:ins w:id="15662" w:author="Kem Sereyboth" w:date="2023-07-25T15:19:00Z">
        <w:r w:rsidR="00C96D79" w:rsidRPr="00C96D79">
          <w:rPr>
            <w:rFonts w:ascii="Khmer MEF1" w:hAnsi="Khmer MEF1" w:cs="Khmer MEF1"/>
            <w:spacing w:val="-8"/>
            <w:sz w:val="24"/>
            <w:szCs w:val="24"/>
            <w:cs/>
            <w:rPrChange w:id="15663" w:author="Kem Sereyboth" w:date="2023-07-25T15:1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15664" w:author="Kem Sereyboth" w:date="2023-06-20T14:35:00Z">
        <w:r w:rsidRPr="00C96D79">
          <w:rPr>
            <w:rFonts w:ascii="Khmer MEF1" w:hAnsi="Khmer MEF1" w:cs="Khmer MEF1"/>
            <w:spacing w:val="-8"/>
            <w:sz w:val="24"/>
            <w:szCs w:val="24"/>
            <w:cs/>
            <w:rPrChange w:id="15665" w:author="Kem Sereyboth" w:date="2023-07-25T15:1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ម្ម</w:t>
        </w:r>
      </w:ins>
      <w:ins w:id="15666" w:author="Kem Sereyboth" w:date="2023-07-25T15:19:00Z">
        <w:r w:rsidR="00C96D79">
          <w:rPr>
            <w:rFonts w:ascii="Khmer MEF1" w:hAnsi="Khmer MEF1" w:cs="Khmer MEF1" w:hint="cs"/>
            <w:sz w:val="24"/>
            <w:szCs w:val="24"/>
            <w:cs/>
          </w:rPr>
          <w:t>​</w:t>
        </w:r>
      </w:ins>
      <w:ins w:id="15667" w:author="Kem Sereyboth" w:date="2023-06-20T14:35:00Z">
        <w:r w:rsidRPr="00C96D79">
          <w:rPr>
            <w:rFonts w:ascii="Khmer MEF1" w:hAnsi="Khmer MEF1" w:cs="Khmer MEF1"/>
            <w:spacing w:val="-8"/>
            <w:sz w:val="24"/>
            <w:szCs w:val="24"/>
            <w:cs/>
            <w:rPrChange w:id="15668" w:author="Kem Sereyboth" w:date="2023-07-25T15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រហូតដល់ដំណាក់កា​ល</w:t>
        </w:r>
        <w:r w:rsidRPr="00C96D79">
          <w:rPr>
            <w:rFonts w:ascii="Khmer MEF1" w:hAnsi="Khmer MEF1" w:cs="Khmer MEF1"/>
            <w:spacing w:val="-8"/>
            <w:sz w:val="24"/>
            <w:szCs w:val="24"/>
            <w:cs/>
            <w:rPrChange w:id="15669" w:author="Kem Sereyboth" w:date="2023-07-25T15:20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សម្រេច</w:t>
        </w:r>
        <w:r w:rsidRPr="00C96D79">
          <w:rPr>
            <w:rFonts w:ascii="Khmer MEF1" w:hAnsi="Khmer MEF1" w:cs="Khmer MEF1"/>
            <w:spacing w:val="-8"/>
            <w:sz w:val="24"/>
            <w:szCs w:val="24"/>
            <w:cs/>
            <w:rPrChange w:id="15670" w:author="Kem Sereyboth" w:date="2023-07-25T15:20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ដាក់ចេញនូវប្រធានបទ។ ក្រោយពីទទួ​ល​បានការឯកភាពពី </w:t>
        </w:r>
        <w:r w:rsidRPr="00C96D79">
          <w:rPr>
            <w:rFonts w:ascii="Khmer MEF2" w:hAnsi="Khmer MEF2" w:cs="Khmer MEF2"/>
            <w:spacing w:val="-8"/>
            <w:sz w:val="24"/>
            <w:szCs w:val="24"/>
            <w:cs/>
            <w:rPrChange w:id="15671" w:author="Kem Sereyboth" w:date="2023-07-25T15:20:00Z">
              <w:rPr>
                <w:rFonts w:ascii="Khmer MEF2" w:hAnsi="Khmer MEF2" w:cs="Khmer MEF2"/>
                <w:spacing w:val="-4"/>
                <w:sz w:val="24"/>
                <w:szCs w:val="24"/>
                <w:cs/>
              </w:rPr>
            </w:rPrChange>
          </w:rPr>
          <w:t>ឯកឧត្តមប្រ</w:t>
        </w:r>
      </w:ins>
      <w:ins w:id="15672" w:author="Kem Sereyboth" w:date="2023-07-25T15:19:00Z">
        <w:r w:rsidR="00C96D79" w:rsidRPr="00C96D79">
          <w:rPr>
            <w:rFonts w:ascii="Khmer MEF2" w:hAnsi="Khmer MEF2" w:cs="Khmer MEF2"/>
            <w:spacing w:val="-8"/>
            <w:sz w:val="24"/>
            <w:szCs w:val="24"/>
            <w:cs/>
            <w:rPrChange w:id="15673" w:author="Kem Sereyboth" w:date="2023-07-25T15:20:00Z">
              <w:rPr>
                <w:rFonts w:ascii="Khmer MEF2" w:hAnsi="Khmer MEF2" w:cs="Khmer MEF2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15674" w:author="Kem Sereyboth" w:date="2023-06-20T14:35:00Z">
        <w:r w:rsidRPr="00C96D79">
          <w:rPr>
            <w:rFonts w:ascii="Khmer MEF2" w:hAnsi="Khmer MEF2" w:cs="Khmer MEF2"/>
            <w:spacing w:val="-8"/>
            <w:sz w:val="24"/>
            <w:szCs w:val="24"/>
            <w:cs/>
            <w:rPrChange w:id="15675" w:author="Kem Sereyboth" w:date="2023-07-25T15:20:00Z">
              <w:rPr>
                <w:rFonts w:ascii="Khmer MEF2" w:hAnsi="Khmer MEF2" w:cs="Khmer MEF2"/>
                <w:spacing w:val="-4"/>
                <w:sz w:val="24"/>
                <w:szCs w:val="24"/>
                <w:cs/>
              </w:rPr>
            </w:rPrChange>
          </w:rPr>
          <w:t>ធា</w:t>
        </w:r>
      </w:ins>
      <w:ins w:id="15676" w:author="Kem Sereyboth" w:date="2023-07-25T15:19:00Z">
        <w:r w:rsidR="00C96D79" w:rsidRPr="00C96D79">
          <w:rPr>
            <w:rFonts w:ascii="Khmer MEF2" w:hAnsi="Khmer MEF2" w:cs="Khmer MEF2"/>
            <w:spacing w:val="-8"/>
            <w:sz w:val="24"/>
            <w:szCs w:val="24"/>
            <w:cs/>
            <w:rPrChange w:id="15677" w:author="Kem Sereyboth" w:date="2023-07-25T15:20:00Z">
              <w:rPr>
                <w:rFonts w:ascii="Khmer MEF2" w:hAnsi="Khmer MEF2" w:cs="Khmer MEF2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15678" w:author="Kem Sereyboth" w:date="2023-06-20T14:35:00Z">
        <w:r w:rsidRPr="00C96D79">
          <w:rPr>
            <w:rFonts w:ascii="Khmer MEF2" w:hAnsi="Khmer MEF2" w:cs="Khmer MEF2"/>
            <w:spacing w:val="-8"/>
            <w:sz w:val="24"/>
            <w:szCs w:val="24"/>
            <w:cs/>
            <w:rPrChange w:id="15679" w:author="Kem Sereyboth" w:date="2023-07-25T15:20:00Z">
              <w:rPr>
                <w:rFonts w:ascii="Khmer MEF2" w:hAnsi="Khmer MEF2" w:cs="Khmer MEF2"/>
                <w:spacing w:val="-4"/>
                <w:sz w:val="24"/>
                <w:szCs w:val="24"/>
                <w:cs/>
              </w:rPr>
            </w:rPrChange>
          </w:rPr>
          <w:t>ន</w:t>
        </w:r>
      </w:ins>
      <w:ins w:id="15680" w:author="Kem Sereyboth" w:date="2023-07-25T15:19:00Z">
        <w:r w:rsidR="00C96D79" w:rsidRPr="00C96D79">
          <w:rPr>
            <w:rFonts w:ascii="Khmer MEF2" w:hAnsi="Khmer MEF2" w:cs="Khmer MEF2"/>
            <w:spacing w:val="-8"/>
            <w:sz w:val="24"/>
            <w:szCs w:val="24"/>
            <w:cs/>
            <w:rPrChange w:id="15681" w:author="Kem Sereyboth" w:date="2023-07-25T15:20:00Z">
              <w:rPr>
                <w:rFonts w:ascii="Khmer MEF2" w:hAnsi="Khmer MEF2" w:cs="Khmer MEF2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15682" w:author="Kem Sereyboth" w:date="2023-06-20T14:35:00Z">
        <w:r w:rsidRPr="00C96D79">
          <w:rPr>
            <w:rFonts w:ascii="Khmer MEF2" w:hAnsi="Khmer MEF2" w:cs="Khmer MEF2"/>
            <w:spacing w:val="-6"/>
            <w:sz w:val="24"/>
            <w:szCs w:val="24"/>
            <w:cs/>
            <w:rPrChange w:id="15683" w:author="Kem Sereyboth" w:date="2023-07-25T15:20:00Z">
              <w:rPr>
                <w:rFonts w:ascii="Khmer MEF2" w:hAnsi="Khmer MEF2" w:cs="Khmer MEF2"/>
                <w:spacing w:val="-4"/>
                <w:sz w:val="24"/>
                <w:szCs w:val="24"/>
                <w:cs/>
              </w:rPr>
            </w:rPrChange>
          </w:rPr>
          <w:t>អង្គភាព</w:t>
        </w:r>
        <w:r w:rsidRPr="00C96D79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15684" w:author="Kem Sereyboth" w:date="2023-07-25T15:20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 xml:space="preserve"> </w:t>
        </w:r>
        <w:r w:rsidRPr="00C96D79">
          <w:rPr>
            <w:rFonts w:ascii="Khmer MEF1" w:hAnsi="Khmer MEF1" w:cs="Khmer MEF1"/>
            <w:spacing w:val="-6"/>
            <w:sz w:val="24"/>
            <w:szCs w:val="24"/>
            <w:cs/>
            <w:rPrChange w:id="15685" w:author="Kem Sereyboth" w:date="2023-07-25T15:20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នាយកដ្ឋានសវនកម្ម</w:t>
        </w:r>
        <w:r w:rsidRPr="00C96D79">
          <w:rPr>
            <w:rFonts w:ascii="Khmer MEF1" w:hAnsi="Khmer MEF1" w:cs="Khmer MEF1"/>
            <w:spacing w:val="-6"/>
            <w:sz w:val="24"/>
            <w:szCs w:val="24"/>
            <w:cs/>
            <w:rPrChange w:id="15686" w:author="Kem Sereyboth" w:date="2023-07-25T15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ទី</w:t>
        </w:r>
      </w:ins>
      <w:ins w:id="15687" w:author="Kem Sereyboth" w:date="2023-07-11T11:44:00Z">
        <w:r w:rsidR="00520A02" w:rsidRPr="00C96D79">
          <w:rPr>
            <w:rFonts w:ascii="Khmer MEF1" w:hAnsi="Khmer MEF1" w:cs="Khmer MEF1"/>
            <w:spacing w:val="-6"/>
            <w:sz w:val="24"/>
            <w:szCs w:val="24"/>
            <w:cs/>
            <w:rPrChange w:id="15688" w:author="Kem Sereyboth" w:date="2023-07-25T15:20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១</w:t>
        </w:r>
      </w:ins>
      <w:ins w:id="15689" w:author="Kem Sereyboth" w:date="2023-06-20T14:35:00Z">
        <w:r w:rsidRPr="00C96D79">
          <w:rPr>
            <w:rFonts w:ascii="Khmer MEF1" w:hAnsi="Khmer MEF1" w:cs="Khmer MEF1"/>
            <w:spacing w:val="-6"/>
            <w:sz w:val="24"/>
            <w:szCs w:val="24"/>
            <w:cs/>
            <w:rPrChange w:id="15690" w:author="Kem Sereyboth" w:date="2023-07-25T15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បានដាក់ចេញនូវប្រធានបទ</w:t>
        </w:r>
      </w:ins>
      <w:ins w:id="15691" w:author="Kem Sereyboth" w:date="2023-07-13T13:33:00Z">
        <w:r w:rsidR="00BB72AF" w:rsidRPr="00C96D79">
          <w:rPr>
            <w:rFonts w:ascii="Khmer MEF1" w:hAnsi="Khmer MEF1" w:cs="Khmer MEF1"/>
            <w:spacing w:val="-6"/>
            <w:sz w:val="24"/>
            <w:szCs w:val="24"/>
            <w:cs/>
            <w:rPrChange w:id="15692" w:author="Kem Sereyboth" w:date="2023-07-25T15:20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សវ​ន</w:t>
        </w:r>
        <w:r w:rsidR="00BB72AF" w:rsidRPr="00C96D79">
          <w:rPr>
            <w:rFonts w:ascii="Khmer MEF1" w:hAnsi="Khmer MEF1" w:cs="Khmer MEF1"/>
            <w:spacing w:val="-6"/>
            <w:sz w:val="24"/>
            <w:szCs w:val="24"/>
            <w:rPrChange w:id="15693" w:author="Kem Sereyboth" w:date="2023-07-25T15:20:00Z">
              <w:rPr>
                <w:rFonts w:ascii="Khmer MEF1" w:hAnsi="Khmer MEF1" w:cs="Khmer MEF1"/>
                <w:color w:val="FF0000"/>
                <w:sz w:val="24"/>
                <w:szCs w:val="24"/>
              </w:rPr>
            </w:rPrChange>
          </w:rPr>
          <w:t>​​</w:t>
        </w:r>
        <w:r w:rsidR="00BB72AF" w:rsidRPr="00C96D79">
          <w:rPr>
            <w:rFonts w:ascii="Khmer MEF1" w:hAnsi="Khmer MEF1" w:cs="Khmer MEF1"/>
            <w:spacing w:val="-6"/>
            <w:sz w:val="24"/>
            <w:szCs w:val="24"/>
            <w:cs/>
            <w:rPrChange w:id="15694" w:author="Kem Sereyboth" w:date="2023-07-25T15:20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កម្មអនុលោមភាព</w:t>
        </w:r>
      </w:ins>
      <w:ins w:id="15695" w:author="Sopheak" w:date="2023-08-03T07:16:00Z">
        <w:r w:rsidR="008A7EC7">
          <w:rPr>
            <w:rFonts w:ascii="Khmer MEF1" w:hAnsi="Khmer MEF1" w:cs="Khmer MEF1" w:hint="cs"/>
            <w:spacing w:val="-6"/>
            <w:sz w:val="24"/>
            <w:szCs w:val="24"/>
            <w:cs/>
          </w:rPr>
          <w:t>ចំនួន ៣</w:t>
        </w:r>
      </w:ins>
      <w:ins w:id="15696" w:author="Kem Sereyboth" w:date="2023-07-13T13:33:00Z">
        <w:r w:rsidR="00BB72AF" w:rsidRPr="00C96D79">
          <w:rPr>
            <w:rFonts w:ascii="Khmer MEF1" w:hAnsi="Khmer MEF1" w:cs="Khmer MEF1"/>
            <w:spacing w:val="-6"/>
            <w:sz w:val="24"/>
            <w:szCs w:val="24"/>
            <w:cs/>
            <w:rPrChange w:id="15697" w:author="Kem Sereyboth" w:date="2023-07-25T15:20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 និង</w:t>
        </w:r>
      </w:ins>
      <w:ins w:id="15698" w:author="Kem Sereyboth" w:date="2023-06-20T14:35:00Z">
        <w:r w:rsidRPr="00C96D79">
          <w:rPr>
            <w:rFonts w:ascii="Khmer MEF1" w:hAnsi="Khmer MEF1" w:cs="Khmer MEF1"/>
            <w:spacing w:val="-6"/>
            <w:sz w:val="24"/>
            <w:szCs w:val="24"/>
            <w:cs/>
            <w:rPrChange w:id="15699" w:author="Kem Sereyboth" w:date="2023-07-25T15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សវ​ន</w:t>
        </w:r>
        <w:r w:rsidRPr="00C96D79">
          <w:rPr>
            <w:rFonts w:ascii="Khmer MEF1" w:hAnsi="Khmer MEF1" w:cs="Khmer MEF1"/>
            <w:spacing w:val="-6"/>
            <w:sz w:val="24"/>
            <w:szCs w:val="24"/>
            <w:rPrChange w:id="15700" w:author="Kem Sereyboth" w:date="2023-07-25T15:20:00Z">
              <w:rPr>
                <w:rFonts w:ascii="Khmer MEF1" w:hAnsi="Khmer MEF1" w:cs="Khmer MEF1"/>
                <w:sz w:val="24"/>
                <w:szCs w:val="24"/>
              </w:rPr>
            </w:rPrChange>
          </w:rPr>
          <w:t>​​</w:t>
        </w:r>
        <w:r w:rsidRPr="00C96D79">
          <w:rPr>
            <w:rFonts w:ascii="Khmer MEF1" w:hAnsi="Khmer MEF1" w:cs="Khmer MEF1"/>
            <w:spacing w:val="-6"/>
            <w:sz w:val="24"/>
            <w:szCs w:val="24"/>
            <w:cs/>
            <w:rPrChange w:id="15701" w:author="Kem Sereyboth" w:date="2023-07-25T15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កម្មសមិទ្ធក</w:t>
        </w:r>
      </w:ins>
      <w:ins w:id="15702" w:author="Kem Sereyboth" w:date="2023-07-25T15:20:00Z">
        <w:r w:rsidR="00C96D79" w:rsidRPr="00C96D79">
          <w:rPr>
            <w:rFonts w:ascii="Khmer MEF1" w:hAnsi="Khmer MEF1" w:cs="Khmer MEF1"/>
            <w:spacing w:val="-6"/>
            <w:sz w:val="24"/>
            <w:szCs w:val="24"/>
            <w:cs/>
            <w:rPrChange w:id="15703" w:author="Kem Sereyboth" w:date="2023-07-25T15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15704" w:author="Kem Sereyboth" w:date="2023-06-20T14:35:00Z">
        <w:r w:rsidRPr="00C96D79">
          <w:rPr>
            <w:rFonts w:ascii="Khmer MEF1" w:hAnsi="Khmer MEF1" w:cs="Khmer MEF1"/>
            <w:spacing w:val="-6"/>
            <w:sz w:val="24"/>
            <w:szCs w:val="24"/>
            <w:cs/>
            <w:rPrChange w:id="15705" w:author="Kem Sereyboth" w:date="2023-07-25T15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ម្ម</w:t>
        </w:r>
      </w:ins>
      <w:ins w:id="15706" w:author="Kem Sereyboth" w:date="2023-07-25T15:20:00Z">
        <w:r w:rsidR="00C96D79">
          <w:rPr>
            <w:rFonts w:ascii="Khmer MEF1" w:hAnsi="Khmer MEF1" w:cs="Khmer MEF1" w:hint="cs"/>
            <w:sz w:val="24"/>
            <w:szCs w:val="24"/>
            <w:cs/>
          </w:rPr>
          <w:t>​</w:t>
        </w:r>
      </w:ins>
      <w:ins w:id="15707" w:author="Kem Sereyboth" w:date="2023-06-20T14:35:00Z">
        <w:r w:rsidRPr="00F55550">
          <w:rPr>
            <w:rFonts w:ascii="Khmer MEF1" w:hAnsi="Khmer MEF1" w:cs="Khmer MEF1"/>
            <w:sz w:val="24"/>
            <w:szCs w:val="24"/>
            <w:cs/>
          </w:rPr>
          <w:t xml:space="preserve">ចំនួន </w:t>
        </w:r>
      </w:ins>
      <w:ins w:id="15708" w:author="Sopheak" w:date="2023-08-03T07:16:00Z">
        <w:r w:rsidR="009D703C">
          <w:rPr>
            <w:rFonts w:ascii="Khmer MEF1" w:hAnsi="Khmer MEF1" w:cs="Khmer MEF1" w:hint="cs"/>
            <w:sz w:val="24"/>
            <w:szCs w:val="24"/>
            <w:cs/>
          </w:rPr>
          <w:t>៥</w:t>
        </w:r>
      </w:ins>
      <w:ins w:id="15709" w:author="Kem Sereyboth" w:date="2023-07-11T11:46:00Z">
        <w:del w:id="15710" w:author="Sopheak" w:date="2023-08-03T07:16:00Z">
          <w:r w:rsidR="00B77CC6" w:rsidRPr="00E33574" w:rsidDel="009D703C">
            <w:rPr>
              <w:rFonts w:ascii="Khmer MEF1" w:hAnsi="Khmer MEF1" w:cs="Khmer MEF1"/>
              <w:sz w:val="24"/>
              <w:szCs w:val="24"/>
              <w:cs/>
              <w:rPrChange w:id="1571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៨</w:delText>
          </w:r>
        </w:del>
      </w:ins>
      <w:ins w:id="15712" w:author="Kem Sereyboth" w:date="2023-06-20T14:35:00Z">
        <w:r w:rsidRPr="00F55550">
          <w:rPr>
            <w:rFonts w:ascii="Khmer MEF1" w:hAnsi="Khmer MEF1" w:cs="Khmer MEF1"/>
            <w:sz w:val="24"/>
            <w:szCs w:val="24"/>
            <w:cs/>
          </w:rPr>
          <w:t xml:space="preserve"> រួមមានដូចខាងក្រោម៖</w:t>
        </w:r>
      </w:ins>
    </w:p>
    <w:p w14:paraId="40314FBE" w14:textId="2FBE8C07" w:rsidR="00B27355" w:rsidRPr="00C532AE" w:rsidDel="00944A50" w:rsidRDefault="00944A50">
      <w:pPr>
        <w:spacing w:after="0" w:line="230" w:lineRule="auto"/>
        <w:ind w:firstLine="720"/>
        <w:rPr>
          <w:del w:id="15713" w:author="Kem Sereyboth" w:date="2023-06-20T14:35:00Z"/>
          <w:rFonts w:ascii="Khmer MEF1" w:hAnsi="Khmer MEF1" w:cs="Khmer MEF1"/>
          <w:b/>
          <w:bCs/>
          <w:sz w:val="24"/>
          <w:szCs w:val="24"/>
          <w:rPrChange w:id="15714" w:author="Kem Sereyboth" w:date="2023-07-26T16:26:00Z">
            <w:rPr>
              <w:del w:id="15715" w:author="Kem Sereyboth" w:date="2023-06-20T14:35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5716" w:author="Sopheak Phorn" w:date="2023-08-25T14:34:00Z">
          <w:pPr>
            <w:spacing w:after="0"/>
            <w:ind w:left="2127" w:hanging="1560"/>
          </w:pPr>
        </w:pPrChange>
      </w:pPr>
      <w:ins w:id="15717" w:author="Kem Sereyboth" w:date="2023-07-19T15:04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5718" w:author="Kem Sereyboth" w:date="2023-07-26T16:26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ក.</w:t>
        </w:r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5719" w:author="Kem Sereyboth" w:date="2023-07-26T16:26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សវ​ន</w:t>
        </w:r>
        <w:r w:rsidRPr="00C532AE">
          <w:rPr>
            <w:rFonts w:ascii="Khmer MEF1" w:hAnsi="Khmer MEF1" w:cs="Khmer MEF1"/>
            <w:b/>
            <w:bCs/>
            <w:sz w:val="24"/>
            <w:szCs w:val="24"/>
            <w:rPrChange w:id="15720" w:author="Kem Sereyboth" w:date="2023-07-26T16:26:00Z">
              <w:rPr>
                <w:rFonts w:ascii="Khmer MEF1" w:hAnsi="Khmer MEF1" w:cs="Khmer MEF1"/>
                <w:color w:val="FF0000"/>
                <w:sz w:val="24"/>
                <w:szCs w:val="24"/>
              </w:rPr>
            </w:rPrChange>
          </w:rPr>
          <w:t>​​</w:t>
        </w:r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5721" w:author="Kem Sereyboth" w:date="2023-07-26T16:26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កម្មអនុលោមភាព</w:t>
        </w:r>
      </w:ins>
      <w:ins w:id="15722" w:author="LENOVO" w:date="2022-10-02T09:29:00Z">
        <w:del w:id="15723" w:author="Kem Sereyboth" w:date="2023-06-20T14:35:00Z"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24" w:author="Kem Sereyboth" w:date="2023-07-26T16:26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បន្ទាប់ពីបញ្ចប់ការចុះស្វែងយល់សវនដ្ឋាន</w:delText>
          </w:r>
        </w:del>
      </w:ins>
      <w:ins w:id="15725" w:author="User" w:date="2022-10-09T13:14:00Z">
        <w:del w:id="15726" w:author="Kem Sereyboth" w:date="2023-06-20T14:35:00Z">
          <w:r w:rsidR="002E6E6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27" w:author="Kem Sereyboth" w:date="2023-07-26T16:26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ន.ស.ស.</w:delText>
          </w:r>
        </w:del>
      </w:ins>
      <w:ins w:id="15728" w:author="LENOVO" w:date="2022-10-02T09:29:00Z">
        <w:del w:id="15729" w:author="Kem Sereyboth" w:date="2023-06-20T14:35:00Z"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30" w:author="Kem Sereyboth" w:date="2023-07-26T16:26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ប្រតិភូសវនកម្មបានធ្វើការវាយតម្លៃហានិភ័យ និងបូកសរុប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5731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>​​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32" w:author="Kem Sereyboth" w:date="2023-07-26T16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លទ្ធផលនៃការវាយតម្លៃ ដោយឈរលើការកំណត់អត្តសញ្ញាណហានិភ័យ ប្រមូលឯកសារ​ពាក់ព័ន្ធ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5733" w:author="Kem Sereyboth" w:date="2023-07-26T16:26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 xml:space="preserve">​ 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34" w:author="Kem Sereyboth" w:date="2023-07-26T16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ហានិភ័យ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5735" w:author="Kem Sereyboth" w:date="2023-07-26T16:26:00Z">
                <w:rPr>
                  <w:rFonts w:ascii="Khmer MEF1" w:hAnsi="Khmer MEF1" w:cs="Khmer MEF1"/>
                  <w:spacing w:val="8"/>
                  <w:sz w:val="24"/>
                  <w:szCs w:val="24"/>
                </w:rPr>
              </w:rPrChange>
            </w:rPr>
            <w:delText xml:space="preserve">​ 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36" w:author="Kem Sereyboth" w:date="2023-07-26T16:26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និង​ការវាស់វែង កំណត់អាទិភាពហានិភ័យ និងប្រមូលចងក្រងហានិភ័យ ដោយកំណត់ឃើញ​ហានិភ័យ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5737" w:author="Kem Sereyboth" w:date="2023-07-26T16:26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​​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38" w:author="Kem Sereyboth" w:date="2023-07-26T16:26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 xml:space="preserve">អនុលោមភាព​នៃការគ្រប់គ្រងផ្ទៃក្នុងរបស់ 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5739" w:author="Kem Sereyboth" w:date="2023-07-26T16:26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5740" w:author="Kem Sereyboth" w:date="2023-07-26T16:26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។ ក្រោយពី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41" w:author="Kem Sereyboth" w:date="2023-07-26T16:26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ប្រតិភូសវនកម្មបានកំណត់នូវ​ហានិភ័យជាសារវ័ន្ត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42" w:author="Kem Sereyboth" w:date="2023-07-26T16:26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ដែលជា​កម្មវត្ថុ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5743" w:author="Kem Sereyboth" w:date="2023-07-26T16:26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​​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44" w:author="Kem Sereyboth" w:date="2023-07-26T16:26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នៃការកំណត់ប្រធានបទសវនកម្ម និងលក្ខណៈវិនិច្ឆ័យសម្រាប់​ការ​វាស់​វែង​​អនុលោមភាព​រួចមក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45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46" w:author="Kem Sereyboth" w:date="2023-07-26T16:26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>ប្រតិភូសវនកម្ម​បានរៀបចំកំណត់នូវប្រធានបទ និងលក្ខណៈវិនិច្ឆ័យ​ដើម្បីធ្វើការ​ពិភាក្សា​កម្រិត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5747" w:author="Kem Sereyboth" w:date="2023-07-26T16:26:00Z">
                <w:rPr>
                  <w:rFonts w:ascii="Khmer MEF1" w:hAnsi="Khmer MEF1" w:cs="Khmer MEF1"/>
                  <w:spacing w:val="10"/>
                  <w:sz w:val="24"/>
                  <w:szCs w:val="24"/>
                </w:rPr>
              </w:rPrChange>
            </w:rPr>
            <w:delText>​​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48" w:author="Kem Sereyboth" w:date="2023-07-26T16:26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>ផ្ទៃក្នុង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49" w:author="Kem Sereyboth" w:date="2023-07-26T16:26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ការិយាល័យ។ បន្ទាប់​ពីពិនិត្យ និងពិភាក្សារួចមក ប្រតិភូសវនកម្មបានដាក់ប្រធានបទ និងលក្ខណៈ​វិនិច្ឆ័យ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50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​ដែល​បានកំណត់នោះ ឆ្លងកិច្ច​ប្រជុំកម្រិតនាយកដ្ឋាន និងអន្តរនាយកដ្ឋានជាច្រើនលើក ដើម្បីធ្វើការពិនិត្យ​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51" w:author="Kem Sereyboth" w:date="2023-07-26T16:2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វាយតម្លៃ និងពិភាក្សាក្នុងគោលដៅទទួលបាននូវធាតុចូលបន្ថែម។ បន្ទាប់មក​ ប្រតិភូសវនកម្ម​បានរៀបចំ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52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53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ប្រធានបទ និងលក្ខណៈវិនិច្ឆ័យដាក់ឆ្លង</w:delText>
          </w:r>
        </w:del>
      </w:ins>
      <w:ins w:id="15754" w:author="User" w:date="2022-10-03T12:38:00Z">
        <w:del w:id="15755" w:author="Kem Sereyboth" w:date="2023-06-20T14:35:00Z">
          <w:r w:rsidR="00D272AF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56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D272AF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5757" w:author="Kem Sereyboth" w:date="2023-07-26T16:26:00Z">
                <w:rPr>
                  <w:rFonts w:ascii="Khmer MEF2" w:hAnsi="Khmer MEF2" w:cs="Khmer MEF2"/>
                  <w:spacing w:val="10"/>
                  <w:sz w:val="24"/>
                  <w:szCs w:val="24"/>
                  <w:cs/>
                  <w:lang w:val="ca-ES"/>
                </w:rPr>
              </w:rPrChange>
            </w:rPr>
            <w:delText>ឯកឧត្តមប្រធាន</w:delText>
          </w:r>
          <w:r w:rsidR="00D272AF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5758" w:author="Kem Sereyboth" w:date="2023-07-26T16:26:00Z">
                <w:rPr>
                  <w:rFonts w:ascii="Khmer MEF2" w:hAnsi="Khmer MEF2" w:cs="Khmer MEF2"/>
                  <w:spacing w:val="10"/>
                  <w:sz w:val="24"/>
                  <w:szCs w:val="24"/>
                  <w:lang w:val="ca-ES"/>
                </w:rPr>
              </w:rPrChange>
            </w:rPr>
            <w:delText xml:space="preserve">​ </w:delText>
          </w:r>
        </w:del>
      </w:ins>
      <w:ins w:id="15759" w:author="LENOVO" w:date="2022-10-02T09:29:00Z">
        <w:del w:id="15760" w:author="Kem Sereyboth" w:date="2023-06-20T14:35:00Z"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61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ប្រធានអង្គភាពសវនកម្មផ្ទៃក្នុងនៃ 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62" w:author="Kem Sereyboth" w:date="2023-07-26T16:26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63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ដើម្បីធ្វើការពិនិត្យ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64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65" w:author="Kem Sereyboth" w:date="2023-07-26T16:2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វាយ​តម្លៃ និង​ពិភាក្សាជាមួយប្រតិភូសវនកម្មរហូត​ដល់ដំណាក់កាលសម្រេចដាក់ចេញនូវប្រធានបទ។ </w:delText>
          </w:r>
        </w:del>
      </w:ins>
      <w:ins w:id="15766" w:author="LENOVO" w:date="2022-10-06T11:31:00Z">
        <w:del w:id="15767" w:author="Kem Sereyboth" w:date="2023-06-20T14:35:00Z">
          <w:r w:rsidR="00AC400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68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ក្រោយពី​ទទួលបាន​ការឯកភាពពី </w:delText>
          </w:r>
          <w:r w:rsidR="00AC400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69" w:author="Kem Sereyboth" w:date="2023-07-26T16:26:00Z">
                <w:rPr>
                  <w:rFonts w:ascii="Khmer MEF2" w:hAnsi="Khmer MEF2" w:cs="Khmer MEF2"/>
                  <w:spacing w:val="6"/>
                  <w:sz w:val="24"/>
                  <w:szCs w:val="24"/>
                  <w:cs/>
                </w:rPr>
              </w:rPrChange>
            </w:rPr>
            <w:delText xml:space="preserve">ឯកឧត្តមប្រធានអង្គភាព </w:delText>
          </w:r>
          <w:r w:rsidR="00AC400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70" w:author="Kem Sereyboth" w:date="2023-07-26T16:26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  <w:r w:rsidR="00AC400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71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នាយកដ្ឋាន​សវនកម្មទី១ បានដាក់ចេញនូវ</w:delText>
          </w:r>
          <w:r w:rsidR="00AC400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72" w:author="Kem Sereyboth" w:date="2023-07-26T16:26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ប្រធានបទសវនកម្មអនុលោមភាពចំនួន ៥ ដើម្បីចុះធ្វើសវនកម្មនៅ </w:delText>
          </w:r>
          <w:r w:rsidR="00AC400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73" w:author="Kem Sereyboth" w:date="2023-07-26T16:26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ន.ស.ស.</w:delText>
          </w:r>
          <w:r w:rsidR="00AC400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74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រួមមានដូចខាងក្រោម៖</w:delText>
          </w:r>
        </w:del>
      </w:ins>
      <w:ins w:id="15775" w:author="Sethvannak Sam" w:date="2022-08-20T18:29:00Z">
        <w:del w:id="15776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77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បន្ទាប់ពីបញ្ចប់ការចុះស្វែងយល់សវនដ្ឋាន </w:delText>
          </w:r>
        </w:del>
      </w:ins>
      <w:ins w:id="15778" w:author="Windows User" w:date="2022-09-04T23:57:00Z">
        <w:del w:id="15779" w:author="Kem Sereyboth" w:date="2023-06-20T14:35:00Z">
          <w:r w:rsidR="00CA3E1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80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ក្រុម</w:delText>
          </w:r>
        </w:del>
      </w:ins>
      <w:ins w:id="15781" w:author="User" w:date="2022-09-27T22:46:00Z">
        <w:del w:id="15782" w:author="Kem Sereyboth" w:date="2023-06-20T14:35:00Z">
          <w:r w:rsidR="000F3AF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83" w:author="Kem Sereyboth" w:date="2023-07-26T16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ប្រតិភូ</w:delText>
          </w:r>
        </w:del>
      </w:ins>
      <w:ins w:id="15784" w:author="Sethvannak Sam" w:date="2022-08-20T18:29:00Z">
        <w:del w:id="15785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86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សវនក</w:delText>
          </w:r>
        </w:del>
      </w:ins>
      <w:ins w:id="15787" w:author="User" w:date="2022-09-27T22:46:00Z">
        <w:del w:id="15788" w:author="Kem Sereyboth" w:date="2023-06-20T14:35:00Z">
          <w:r w:rsidR="000F3AF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89" w:author="Kem Sereyboth" w:date="2023-07-26T16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ម្ម</w:delText>
          </w:r>
        </w:del>
      </w:ins>
      <w:ins w:id="15790" w:author="Sethvannak Sam" w:date="2022-08-20T18:29:00Z">
        <w:del w:id="15791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92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រទទួលបន្ទុកបានធ្វើការវាយតម្លៃហានិភ័យ និងបូកសរុបលទ្ធផលនៃការវាយតម្លៃ ដោយឈរលើការកំណត់អត្តសញ្ញាណហានិភ័យ ប្រមូលឯកសារពាក់ព័ន្ធហានិភ័យ</w:delText>
          </w:r>
        </w:del>
      </w:ins>
      <w:ins w:id="15793" w:author="User" w:date="2022-09-29T10:35:00Z">
        <w:del w:id="15794" w:author="Kem Sereyboth" w:date="2023-06-20T14:35:00Z">
          <w:r w:rsidR="00AC0B8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95" w:author="Kem Sereyboth" w:date="2023-07-26T16:26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796" w:author="Sethvannak Sam" w:date="2022-08-20T18:29:00Z">
        <w:del w:id="15797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98" w:author="Kem Sereyboth" w:date="2023-07-26T16:26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និងការវាស់វែង កំណត់អាទិភាពហានិភ័យ និងប្រមូលចងក្រងហានិភ័យ ដោយកំណត់ឃើញហា-និ</w:delText>
          </w:r>
        </w:del>
      </w:ins>
      <w:ins w:id="15799" w:author="Windows User" w:date="2022-09-05T00:01:00Z">
        <w:del w:id="15800" w:author="Kem Sereyboth" w:date="2023-06-20T14:35:00Z">
          <w:r w:rsidR="00EF6D8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5801" w:author="Kem Sereyboth" w:date="2023-07-26T16:26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-</w:delText>
          </w:r>
        </w:del>
      </w:ins>
      <w:ins w:id="15802" w:author="Sethvannak Sam" w:date="2022-08-20T18:29:00Z">
        <w:del w:id="15803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04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ភ័យអនុលោមភាពនៃ</w:delText>
          </w:r>
        </w:del>
      </w:ins>
      <w:ins w:id="15805" w:author="socheata.ol@hotmail.com" w:date="2022-09-02T15:34:00Z">
        <w:del w:id="15806" w:author="Kem Sereyboth" w:date="2023-06-20T14:35:00Z">
          <w:r w:rsidR="00A978D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07" w:author="Kem Sereyboth" w:date="2023-07-26T16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ការគ្រប់គ្រង</w:delText>
          </w:r>
        </w:del>
      </w:ins>
      <w:ins w:id="15808" w:author="Sethvannak Sam" w:date="2022-08-20T18:29:00Z">
        <w:del w:id="15809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10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ប្រព័ន្ធត្រួតពិនិត្យផ្ទៃក្នុងរបស់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5811" w:author="Kem Sereyboth" w:date="2023-07-26T16:26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[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12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5813" w:author="Kem Sereyboth" w:date="2023-07-26T16:26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15814" w:author="User" w:date="2022-09-10T14:19:00Z">
        <w:del w:id="15815" w:author="Kem Sereyboth" w:date="2023-06-20T14:35:00Z">
          <w:r w:rsidR="0027249E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5816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15817" w:author="Sethvannak Sam" w:date="2022-08-20T18:29:00Z">
        <w:del w:id="15818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5819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 ក្រោយពី</w:delText>
          </w:r>
        </w:del>
      </w:ins>
      <w:ins w:id="15820" w:author="Windows User" w:date="2022-09-04T23:58:00Z">
        <w:del w:id="15821" w:author="Kem Sereyboth" w:date="2023-06-20T14:35:00Z">
          <w:r w:rsidR="00CA3E1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22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ក្រុម</w:delText>
          </w:r>
        </w:del>
      </w:ins>
      <w:ins w:id="15823" w:author="User" w:date="2022-09-29T07:31:00Z">
        <w:del w:id="15824" w:author="Kem Sereyboth" w:date="2023-06-20T14:35:00Z">
          <w:r w:rsidR="00FD5766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25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ក្រុម</w:delText>
          </w:r>
        </w:del>
      </w:ins>
      <w:ins w:id="15826" w:author="Windows User" w:date="2022-09-04T23:58:00Z">
        <w:del w:id="15827" w:author="Kem Sereyboth" w:date="2023-06-20T14:35:00Z">
          <w:r w:rsidR="00CA3E1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28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សវនក</w:delText>
          </w:r>
        </w:del>
      </w:ins>
      <w:ins w:id="15829" w:author="User" w:date="2022-09-29T07:31:00Z">
        <w:del w:id="15830" w:author="Kem Sereyboth" w:date="2023-06-20T14:35:00Z">
          <w:r w:rsidR="00FD5766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31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</w:delText>
          </w:r>
        </w:del>
      </w:ins>
      <w:ins w:id="15832" w:author="Windows User" w:date="2022-09-04T23:58:00Z">
        <w:del w:id="15833" w:author="Kem Sereyboth" w:date="2023-06-20T14:35:00Z">
          <w:r w:rsidR="00CA3E1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34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</w:delText>
          </w:r>
        </w:del>
      </w:ins>
      <w:ins w:id="15835" w:author="Sethvannak Sam" w:date="2022-08-20T18:29:00Z">
        <w:del w:id="15836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5837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38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បានកំណត់នូវហានិភ័យជាសារវ័ន្ត ដែលជាកម្មវត្ថុនៃការកំណត់ប្រធានបទសវនកម្ម និងលក្ខណៈវិនិច្ឆ័យសម្រាប់</w:delText>
          </w:r>
        </w:del>
      </w:ins>
      <w:ins w:id="15839" w:author="User" w:date="2022-09-27T22:49:00Z">
        <w:del w:id="15840" w:author="Kem Sereyboth" w:date="2023-06-20T14:35:00Z">
          <w:r w:rsidR="000F3AF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41" w:author="Kem Sereyboth" w:date="2023-07-26T16:26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>វាស់វែងអនុលោមភាព</w:delText>
          </w:r>
        </w:del>
      </w:ins>
      <w:ins w:id="15842" w:author="User" w:date="2022-09-29T07:34:00Z">
        <w:del w:id="15843" w:author="Kem Sereyboth" w:date="2023-06-20T14:35:00Z">
          <w:r w:rsidR="00FD5766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44" w:author="Kem Sereyboth" w:date="2023-07-26T16:26:00Z">
                <w:rPr>
                  <w:rFonts w:ascii="Khmer MEF1" w:hAnsi="Khmer MEF1" w:cs="Khmer MEF1"/>
                  <w:spacing w:val="10"/>
                  <w:sz w:val="24"/>
                  <w:szCs w:val="24"/>
                  <w:highlight w:val="cyan"/>
                  <w:cs/>
                </w:rPr>
              </w:rPrChange>
            </w:rPr>
            <w:delText xml:space="preserve"> </w:delText>
          </w:r>
        </w:del>
      </w:ins>
      <w:ins w:id="15845" w:author="Sethvannak Sam" w:date="2022-08-20T18:29:00Z">
        <w:del w:id="15846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5847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ការធ្វើសវនកម្មអនុ</w:delText>
          </w:r>
        </w:del>
      </w:ins>
      <w:ins w:id="15848" w:author="Voeun Kuyeng" w:date="2022-09-06T17:37:00Z">
        <w:del w:id="15849" w:author="Kem Sereyboth" w:date="2023-06-20T14:35:00Z">
          <w:r w:rsidR="00D376E3" w:rsidRPr="00C532AE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5850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-</w:delText>
          </w:r>
        </w:del>
      </w:ins>
      <w:ins w:id="15851" w:author="Sethvannak Sam" w:date="2022-08-20T18:29:00Z">
        <w:del w:id="15852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5853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លោមភាព សម្រាប់ការិយបរិច្ឆេទឆ្នាំ</w:delText>
          </w:r>
        </w:del>
      </w:ins>
      <w:ins w:id="15854" w:author="Voeun Kuyeng" w:date="2022-09-06T17:37:00Z">
        <w:del w:id="15855" w:author="Kem Sereyboth" w:date="2023-06-20T14:35:00Z">
          <w:r w:rsidR="00D376E3" w:rsidRPr="00C532AE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5856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857" w:author="socheata.ol@hotmail.com" w:date="2022-09-02T15:35:00Z">
        <w:del w:id="15858" w:author="Kem Sereyboth" w:date="2023-06-20T14:35:00Z">
          <w:r w:rsidR="003802DD" w:rsidRPr="00C532AE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lang w:val="ca-ES"/>
              <w:rPrChange w:id="15859" w:author="Kem Sereyboth" w:date="2023-07-26T16:2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</w:del>
      </w:ins>
      <w:ins w:id="15860" w:author="Sethvannak Sam" w:date="2022-08-20T18:29:00Z">
        <w:del w:id="15861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5862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២០២២</w:delText>
          </w:r>
        </w:del>
      </w:ins>
      <w:ins w:id="15863" w:author="socheata.ol@hotmail.com" w:date="2022-09-02T15:34:00Z">
        <w:del w:id="15864" w:author="Kem Sereyboth" w:date="2023-06-20T14:35:00Z">
          <w:r w:rsidR="003802DD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5865" w:author="Kem Sereyboth" w:date="2023-07-26T16:2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</w:del>
      </w:ins>
      <w:ins w:id="15866" w:author="Voeun Kuyeng" w:date="2022-09-06T17:37:00Z">
        <w:del w:id="15867" w:author="Kem Sereyboth" w:date="2023-06-20T14:35:00Z">
          <w:r w:rsidR="00D376E3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5868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5869" w:author="Sethvannak Sam" w:date="2022-08-20T18:29:00Z">
        <w:del w:id="15870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71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រួចមក  </w:delText>
          </w:r>
        </w:del>
      </w:ins>
      <w:ins w:id="15872" w:author="User" w:date="2022-09-27T22:55:00Z">
        <w:del w:id="15873" w:author="Kem Sereyboth" w:date="2023-06-20T14:35:00Z">
          <w:r w:rsidR="00E1709E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74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ប្រតិភូសវនកម្ម</w:delText>
          </w:r>
        </w:del>
      </w:ins>
      <w:ins w:id="15875" w:author="Windows User" w:date="2022-09-04T23:58:00Z">
        <w:del w:id="15876" w:author="Kem Sereyboth" w:date="2023-06-20T14:35:00Z">
          <w:r w:rsidR="00CA3E1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77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ក្រុមសវនករ</w:delText>
          </w:r>
        </w:del>
      </w:ins>
      <w:ins w:id="15878" w:author="Sethvannak Sam" w:date="2022-08-20T18:29:00Z">
        <w:del w:id="15879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80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សវនករទទួលបន្ទុកបានរៀបចំកំណត់នូវប្រធានបទ និងលក្ខណៈវិនិច្ឆ័យដើម្បីធ្វើការពិភាក្សាកម្រិតផ្ទៃក្នុងការិយាល័យ។</w:delText>
          </w:r>
        </w:del>
      </w:ins>
      <w:ins w:id="15881" w:author="User" w:date="2022-09-27T22:56:00Z">
        <w:del w:id="15882" w:author="Kem Sereyboth" w:date="2023-06-20T14:35:00Z">
          <w:r w:rsidR="00E1709E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83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5884" w:author="Sethvannak Sam" w:date="2022-08-20T18:29:00Z">
        <w:del w:id="15885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86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បន្ទាប់ពីពិនិត្យ និងពិភាក្សារួចមក </w:delText>
          </w:r>
        </w:del>
      </w:ins>
      <w:ins w:id="15887" w:author="User" w:date="2022-09-27T22:57:00Z">
        <w:del w:id="15888" w:author="Kem Sereyboth" w:date="2023-06-20T14:35:00Z">
          <w:r w:rsidR="00E1709E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89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ប្រតិភូសវនកម្ម</w:delText>
          </w:r>
        </w:del>
      </w:ins>
      <w:ins w:id="15890" w:author="Windows User" w:date="2022-09-05T21:26:00Z">
        <w:del w:id="15891" w:author="Kem Sereyboth" w:date="2023-06-20T14:35:00Z">
          <w:r w:rsidR="00B10370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92" w:author="Kem Sereyboth" w:date="2023-07-26T16:26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ក្រុមសវនករ</w:delText>
          </w:r>
        </w:del>
      </w:ins>
      <w:ins w:id="15893" w:author="Sethvannak Sam" w:date="2022-08-20T18:29:00Z">
        <w:del w:id="15894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95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ការិយាល័យបានដាក់ប្រធានបទ និងលក្ខណៈវិនិច្ឆ័យដែលបានកំណត់នោះ </w:delText>
          </w:r>
        </w:del>
      </w:ins>
      <w:ins w:id="15896" w:author="Windows User" w:date="2022-09-04T23:38:00Z">
        <w:del w:id="15897" w:author="Kem Sereyboth" w:date="2023-06-20T14:35:00Z">
          <w:r w:rsidR="0013450D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98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ឆ្លងកិច្ច</w:delText>
          </w:r>
        </w:del>
      </w:ins>
      <w:ins w:id="15899" w:author="Sethvannak Sam" w:date="2022-08-20T18:29:00Z">
        <w:del w:id="15900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01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ប្រជុំ</w:delText>
          </w:r>
        </w:del>
      </w:ins>
      <w:ins w:id="15902" w:author="Windows User" w:date="2022-09-04T23:39:00Z">
        <w:del w:id="15903" w:author="Kem Sereyboth" w:date="2023-06-20T14:35:00Z">
          <w:r w:rsidR="005278F3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04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905" w:author="Sethvannak Sam" w:date="2022-08-20T18:29:00Z">
        <w:del w:id="15906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07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ពិភាក្សាកម្រិតនាយកដ្ឋាន</w:delText>
          </w:r>
        </w:del>
      </w:ins>
      <w:ins w:id="15908" w:author="Windows User" w:date="2022-09-04T23:41:00Z">
        <w:del w:id="15909" w:author="Kem Sereyboth" w:date="2023-06-20T14:35:00Z">
          <w:r w:rsidR="00C0428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10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និងអន្តរនាយកដ្ឋាន</w:delText>
          </w:r>
        </w:del>
      </w:ins>
      <w:ins w:id="15911" w:author="Sethvannak Sam" w:date="2022-08-20T18:29:00Z">
        <w:del w:id="15912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13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914" w:author="Windows User" w:date="2022-09-04T23:47:00Z">
        <w:del w:id="15915" w:author="Kem Sereyboth" w:date="2023-06-20T14:35:00Z">
          <w:r w:rsidR="00C168D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16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ជា</w:delText>
          </w:r>
        </w:del>
      </w:ins>
      <w:ins w:id="15917" w:author="Windows User" w:date="2022-09-04T23:48:00Z">
        <w:del w:id="15918" w:author="Kem Sereyboth" w:date="2023-06-20T14:35:00Z">
          <w:r w:rsidR="003E1EF0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19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ច្រើនលើក</w:delText>
          </w:r>
        </w:del>
      </w:ins>
      <w:ins w:id="15920" w:author="Windows User" w:date="2022-09-04T23:47:00Z">
        <w:del w:id="15921" w:author="Kem Sereyboth" w:date="2023-06-20T14:35:00Z">
          <w:r w:rsidR="00C168D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22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923" w:author="Windows User" w:date="2022-09-04T23:39:00Z">
        <w:del w:id="15924" w:author="Kem Sereyboth" w:date="2023-06-20T14:35:00Z">
          <w:r w:rsidR="005278F3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25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ដើម្បី</w:delText>
          </w:r>
        </w:del>
      </w:ins>
      <w:ins w:id="15926" w:author="Sethvannak Sam" w:date="2022-08-20T18:29:00Z">
        <w:del w:id="15927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28" w:author="Kem Sereyboth" w:date="2023-07-26T16:26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>ធ្វើការពិនិត្យ</w:delText>
          </w:r>
        </w:del>
      </w:ins>
      <w:ins w:id="15929" w:author="Windows User" w:date="2022-09-04T23:36:00Z">
        <w:del w:id="15930" w:author="Kem Sereyboth" w:date="2023-06-20T14:35:00Z">
          <w:r w:rsidR="0034705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31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932" w:author="Sethvannak Sam" w:date="2022-08-20T18:29:00Z">
        <w:del w:id="15933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34" w:author="Kem Sereyboth" w:date="2023-07-26T16:26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>និងវាយ</w:delText>
          </w:r>
        </w:del>
      </w:ins>
      <w:ins w:id="15935" w:author="Windows User" w:date="2022-09-04T23:28:00Z">
        <w:del w:id="15936" w:author="Kem Sereyboth" w:date="2023-06-20T14:35:00Z">
          <w:r w:rsidR="00321C4F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37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តម្លៃ</w:delText>
          </w:r>
        </w:del>
      </w:ins>
      <w:ins w:id="15938" w:author="Windows User" w:date="2022-09-04T23:36:00Z">
        <w:del w:id="15939" w:author="Kem Sereyboth" w:date="2023-06-20T14:35:00Z">
          <w:r w:rsidR="0034705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40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និងពិភាក្សា</w:delText>
          </w:r>
        </w:del>
      </w:ins>
      <w:ins w:id="15941" w:author="Sethvannak Sam" w:date="2022-08-20T18:29:00Z">
        <w:del w:id="15942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43" w:author="Kem Sereyboth" w:date="2023-07-26T16:26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>តម្លៃមានការកែសម្រួលលើប្រធានបទជាបន្តបន្ទាប់ឈានដល់ប្រជុំកម្រិតអន្តរនាយកដ្ឋាន ដើម្បី</w:delText>
          </w:r>
        </w:del>
      </w:ins>
      <w:ins w:id="15944" w:author="Windows User" w:date="2022-09-04T23:39:00Z">
        <w:del w:id="15945" w:author="Kem Sereyboth" w:date="2023-06-20T14:35:00Z">
          <w:r w:rsidR="005278F3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46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ក្នុងគោលដៅ</w:delText>
          </w:r>
        </w:del>
      </w:ins>
      <w:ins w:id="15947" w:author="Sethvannak Sam" w:date="2022-08-20T18:29:00Z">
        <w:del w:id="15948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49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ទទួលបាននូវធាតុចូលបន្ថែម។ ជាកិច្ចបន្ទាប់</w:delText>
          </w:r>
        </w:del>
      </w:ins>
      <w:ins w:id="15950" w:author="User" w:date="2022-09-27T22:58:00Z">
        <w:del w:id="15951" w:author="Kem Sereyboth" w:date="2023-06-20T14:35:00Z">
          <w:r w:rsidR="00E1709E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52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មកប្រតិភូសវនកម្ម</w:delText>
          </w:r>
        </w:del>
      </w:ins>
      <w:ins w:id="15953" w:author="Windows User" w:date="2022-09-04T23:58:00Z">
        <w:del w:id="15954" w:author="Kem Sereyboth" w:date="2023-06-20T14:35:00Z">
          <w:r w:rsidR="006237DF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55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ក្រុមសវនករ</w:delText>
          </w:r>
        </w:del>
      </w:ins>
      <w:ins w:id="15956" w:author="Sethvannak Sam" w:date="2022-08-20T18:29:00Z">
        <w:del w:id="15957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58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នាយកដ្ឋាន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5959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 xml:space="preserve"> [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60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សវនកម្មទី១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5961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]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62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បានរៀបចំប្រធានបទ និងលក្ខណៈវិនិច្ឆ័យ</w:delText>
          </w:r>
        </w:del>
      </w:ins>
      <w:ins w:id="15963" w:author="User" w:date="2022-09-29T07:36:00Z">
        <w:del w:id="15964" w:author="Kem Sereyboth" w:date="2023-06-20T14:35:00Z">
          <w:r w:rsidR="00E9266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5965" w:author="Kem Sereyboth" w:date="2023-07-26T16:2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5966" w:author="Sethvannak Sam" w:date="2022-08-20T18:29:00Z">
        <w:del w:id="15967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68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ដាក់ឆ្លង</w:delText>
          </w:r>
        </w:del>
      </w:ins>
      <w:ins w:id="15969" w:author="User" w:date="2022-09-29T07:36:00Z">
        <w:del w:id="15970" w:author="Kem Sereyboth" w:date="2023-06-20T14:35:00Z">
          <w:r w:rsidR="00E9266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5971" w:author="Kem Sereyboth" w:date="2023-07-26T16:2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="00E9266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72" w:author="Kem Sereyboth" w:date="2023-07-26T16:26:00Z">
                <w:rPr>
                  <w:rFonts w:ascii="Khmer MEF2" w:hAnsi="Khmer MEF2" w:cs="Khmer MEF2"/>
                  <w:spacing w:val="-2"/>
                  <w:sz w:val="24"/>
                  <w:szCs w:val="24"/>
                  <w:cs/>
                </w:rPr>
              </w:rPrChange>
            </w:rPr>
            <w:delText>ឯកឧត្តមប្រធានអង្គភាព</w:delText>
          </w:r>
          <w:r w:rsidR="00E9266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73" w:author="Kem Sereyboth" w:date="2023-07-26T16:26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974" w:author="Sethvannak Sam" w:date="2022-08-20T18:29:00Z">
        <w:del w:id="15975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76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ប្រធានអង្គភាពសវនកម្មផ្ទៃក្នុងនៃ 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77" w:author="Kem Sereyboth" w:date="2023-07-26T16:26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>អ.ស.ហ.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78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ដើម្បីធ្វើការពិនិត្យ និងវាយតម្លៃ </w:delText>
          </w:r>
        </w:del>
      </w:ins>
      <w:ins w:id="15979" w:author="Windows User" w:date="2022-09-04T23:30:00Z">
        <w:del w:id="15980" w:author="Kem Sereyboth" w:date="2023-06-20T14:35:00Z">
          <w:r w:rsidR="00052A6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81" w:author="Kem Sereyboth" w:date="2023-07-26T16:2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និង</w:delText>
          </w:r>
        </w:del>
      </w:ins>
      <w:ins w:id="15982" w:author="Sethvannak Sam" w:date="2022-08-20T18:29:00Z">
        <w:del w:id="15983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84" w:author="Kem Sereyboth" w:date="2023-07-26T16:26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>សួរនាំដល់</w:delText>
          </w:r>
        </w:del>
      </w:ins>
      <w:ins w:id="15985" w:author="Windows User" w:date="2022-09-04T23:30:00Z">
        <w:del w:id="15986" w:author="Kem Sereyboth" w:date="2023-06-20T14:35:00Z">
          <w:r w:rsidR="00052A6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87" w:author="Kem Sereyboth" w:date="2023-07-26T16:2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ពិភាក្សាជាមួយ</w:delText>
          </w:r>
        </w:del>
      </w:ins>
      <w:ins w:id="15988" w:author="Windows User" w:date="2022-09-04T23:59:00Z">
        <w:del w:id="15989" w:author="Kem Sereyboth" w:date="2023-06-20T14:35:00Z">
          <w:r w:rsidR="006237DF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90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ក្រុមសវនករ</w:delText>
          </w:r>
        </w:del>
      </w:ins>
      <w:ins w:id="15991" w:author="Sethvannak Sam" w:date="2022-08-20T18:29:00Z">
        <w:del w:id="15992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93" w:author="Kem Sereyboth" w:date="2023-07-26T16:26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 xml:space="preserve">សវនករទទួលបន្ទុករហូតដល់ដំណាក់កាលសម្រេចដាក់ចេញនូវប្រធានបទ។ ក្រោយពីទទួលបានការឯកភាពពី 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94" w:author="Kem Sereyboth" w:date="2023-07-26T16:26:00Z">
                <w:rPr>
                  <w:rFonts w:ascii="Khmer MEF2" w:hAnsi="Khmer MEF2" w:cs="Khmer MEF2"/>
                  <w:color w:val="FF0000"/>
                  <w:sz w:val="24"/>
                  <w:szCs w:val="24"/>
                  <w:cs/>
                </w:rPr>
              </w:rPrChange>
            </w:rPr>
            <w:delText>ឯកឧត្តមប្រធាន</w:delText>
          </w:r>
        </w:del>
      </w:ins>
      <w:ins w:id="15995" w:author="Windows User" w:date="2022-09-04T23:31:00Z">
        <w:del w:id="15996" w:author="Kem Sereyboth" w:date="2023-06-20T14:35:00Z">
          <w:r w:rsidR="006A752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997" w:author="Kem Sereyboth" w:date="2023-07-26T16:26:00Z">
                <w:rPr>
                  <w:rFonts w:ascii="Khmer MEF2" w:hAnsi="Khmer MEF2" w:cs="Khmer MEF2"/>
                  <w:spacing w:val="-2"/>
                  <w:sz w:val="24"/>
                  <w:szCs w:val="24"/>
                  <w:cs/>
                </w:rPr>
              </w:rPrChange>
            </w:rPr>
            <w:delText>អង្គភាព</w:delText>
          </w:r>
        </w:del>
      </w:ins>
      <w:ins w:id="15998" w:author="Sethvannak Sam" w:date="2022-08-20T18:29:00Z">
        <w:del w:id="15999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00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B27355" w:rsidRPr="00C532AE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6001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អង្គភាពសវនកម្មផ្ទៃក្នុងនៃ </w:delText>
          </w:r>
          <w:r w:rsidR="00B27355" w:rsidRPr="00C532AE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6002" w:author="Kem Sereyboth" w:date="2023-07-26T16:26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>អ.ស.ហ.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03" w:author="Kem Sereyboth" w:date="2023-07-26T16:26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 xml:space="preserve"> ​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04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នាយកដ្ឋាន</w:delText>
          </w:r>
        </w:del>
      </w:ins>
      <w:ins w:id="16005" w:author="Voeun Kuyeng" w:date="2022-08-31T16:39:00Z">
        <w:del w:id="16006" w:author="Kem Sereyboth" w:date="2023-06-20T14:35:00Z">
          <w:r w:rsidR="00C7329F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6007" w:author="Kem Sereyboth" w:date="2023-07-26T16:2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6008" w:author="Sethvannak Sam" w:date="2022-08-20T18:29:00Z">
        <w:del w:id="16009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6010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[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11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សវនកម្មទី</w:delText>
          </w:r>
        </w:del>
      </w:ins>
      <w:ins w:id="16012" w:author="Voeun Kuyeng" w:date="2022-08-31T16:39:00Z">
        <w:del w:id="16013" w:author="Kem Sereyboth" w:date="2023-06-20T14:35:00Z">
          <w:r w:rsidR="00C7329F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6014" w:author="Kem Sereyboth" w:date="2023-07-26T16:2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..</w:delText>
          </w:r>
        </w:del>
      </w:ins>
      <w:ins w:id="16015" w:author="Voeun Kuyeng" w:date="2022-09-06T17:38:00Z">
        <w:del w:id="16016" w:author="Kem Sereyboth" w:date="2023-06-20T14:35:00Z">
          <w:r w:rsidR="00D376E3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17" w:author="Kem Sereyboth" w:date="2023-07-26T16:2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16018" w:author="Sethvannak Sam" w:date="2022-08-20T18:29:00Z">
        <w:del w:id="16019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20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១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6021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]</w:delText>
          </w:r>
        </w:del>
      </w:ins>
      <w:ins w:id="16022" w:author="User" w:date="2022-09-10T14:33:00Z">
        <w:del w:id="16023" w:author="Kem Sereyboth" w:date="2023-06-20T14:35:00Z">
          <w:r w:rsidR="00847C62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24" w:author="Kem Sereyboth" w:date="2023-07-26T16:2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១</w:delText>
          </w:r>
        </w:del>
      </w:ins>
      <w:ins w:id="16025" w:author="Sethvannak Sam" w:date="2022-08-20T18:29:00Z">
        <w:del w:id="16026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27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បានដាក់ចេញនូវប្រធានបទសវនកម្មអនុលោមភាព</w:delText>
          </w:r>
        </w:del>
      </w:ins>
      <w:ins w:id="16028" w:author="User" w:date="2022-09-10T14:34:00Z">
        <w:del w:id="16029" w:author="Kem Sereyboth" w:date="2023-06-20T14:35:00Z">
          <w:r w:rsidR="001312A3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30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6031" w:author="Sethvannak Sam" w:date="2022-08-20T18:29:00Z">
        <w:del w:id="16032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33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ចំនួន</w:delText>
          </w:r>
        </w:del>
      </w:ins>
      <w:ins w:id="16034" w:author="sakaria fa" w:date="2022-09-12T22:32:00Z">
        <w:del w:id="16035" w:author="Kem Sereyboth" w:date="2023-06-20T14:35:00Z">
          <w:r w:rsidR="00E542C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36" w:author="Kem Sereyboth" w:date="2023-07-26T16:26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16037" w:author="User" w:date="2022-09-10T14:34:00Z">
        <w:del w:id="16038" w:author="Kem Sereyboth" w:date="2023-06-20T14:35:00Z">
          <w:r w:rsidR="001312A3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39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៥</w:delText>
          </w:r>
        </w:del>
      </w:ins>
      <w:ins w:id="16040" w:author="User" w:date="2022-09-29T10:38:00Z">
        <w:del w:id="16041" w:author="Kem Sereyboth" w:date="2023-06-20T14:35:00Z">
          <w:r w:rsidR="00AC0B8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42" w:author="Kem Sereyboth" w:date="2023-07-26T16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ដើម្បីចុះធ្វើសវនកម្មនៅ ន.ស.ស.</w:delText>
          </w:r>
        </w:del>
      </w:ins>
      <w:ins w:id="16043" w:author="User" w:date="2022-09-10T14:34:00Z">
        <w:del w:id="16044" w:author="Kem Sereyboth" w:date="2023-06-20T14:35:00Z">
          <w:r w:rsidR="001312A3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45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6046" w:author="Sethvannak Sam" w:date="2022-08-20T18:29:00Z">
        <w:del w:id="16047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48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..... រួមមានដូចខាងក្រោម៖</w:delText>
          </w:r>
        </w:del>
      </w:ins>
      <w:ins w:id="16049" w:author="User" w:date="2022-09-27T22:57:00Z">
        <w:del w:id="16050" w:author="Kem Sereyboth" w:date="2023-06-20T14:35:00Z">
          <w:r w:rsidR="00E1709E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6051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</w:p>
    <w:p w14:paraId="5069A7D7" w14:textId="77777777" w:rsidR="004E7F71" w:rsidRDefault="004E7F71">
      <w:pPr>
        <w:spacing w:after="0" w:line="230" w:lineRule="auto"/>
        <w:ind w:firstLine="720"/>
        <w:rPr>
          <w:ins w:id="16052" w:author="Kem Sereyboth" w:date="2023-07-25T15:21:00Z"/>
          <w:rFonts w:ascii="Khmer MEF2" w:hAnsi="Khmer MEF2" w:cs="Khmer MEF2"/>
          <w:sz w:val="24"/>
          <w:szCs w:val="24"/>
        </w:rPr>
        <w:pPrChange w:id="16053" w:author="Sopheak Phorn" w:date="2023-08-25T14:34:00Z">
          <w:pPr>
            <w:spacing w:after="0"/>
          </w:pPr>
        </w:pPrChange>
      </w:pPr>
    </w:p>
    <w:p w14:paraId="5A7CC238" w14:textId="184FC913" w:rsidR="00BC4126" w:rsidRPr="009D703C" w:rsidRDefault="00BC4126">
      <w:pPr>
        <w:pStyle w:val="ListParagraph"/>
        <w:numPr>
          <w:ilvl w:val="0"/>
          <w:numId w:val="71"/>
        </w:numPr>
        <w:spacing w:after="0" w:line="230" w:lineRule="auto"/>
        <w:ind w:hanging="153"/>
        <w:rPr>
          <w:ins w:id="16054" w:author="Sopheak Phorn" w:date="2023-07-28T14:26:00Z"/>
          <w:rFonts w:ascii="Khmer MEF1" w:hAnsi="Khmer MEF1" w:cs="Khmer MEF1"/>
          <w:sz w:val="24"/>
          <w:szCs w:val="24"/>
          <w:lang w:val="ca-ES"/>
          <w:rPrChange w:id="16055" w:author="Sopheak" w:date="2023-08-03T07:17:00Z">
            <w:rPr>
              <w:ins w:id="16056" w:author="Sopheak Phorn" w:date="2023-07-28T14:26:00Z"/>
              <w:lang w:val="ca-ES"/>
            </w:rPr>
          </w:rPrChange>
        </w:rPr>
        <w:pPrChange w:id="16057" w:author="Sopheak Phorn" w:date="2023-08-25T13:03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058" w:author="Sopheak Phorn" w:date="2023-07-28T14:26:00Z">
        <w:r w:rsidRPr="00B04B3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16059" w:author="Sopheak Phorn" w:date="2023-08-04T11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</w:t>
        </w:r>
        <w:r w:rsidRPr="00B04B3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16060" w:author="Sopheak Phorn" w:date="2023-08-04T11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បទ</w:t>
        </w:r>
        <w:r w:rsidRPr="00B04B3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16061" w:author="Sopheak Phorn" w:date="2023-08-04T11:17:00Z">
              <w:rPr>
                <w:b/>
                <w:bCs/>
                <w:cs/>
                <w:lang w:val="ca-ES"/>
              </w:rPr>
            </w:rPrChange>
          </w:rPr>
          <w:t>ទី</w:t>
        </w:r>
        <w:r w:rsidRPr="00B04B3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16062" w:author="Sopheak Phorn" w:date="2023-08-04T11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១</w:t>
        </w:r>
        <w:r w:rsidRPr="00B04B36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6063" w:author="Sopheak Phorn" w:date="2023-08-04T11:17:00Z">
              <w:rPr>
                <w:cs/>
                <w:lang w:val="ca-ES"/>
              </w:rPr>
            </w:rPrChange>
          </w:rPr>
          <w:t>៖ ការអនុវត្តបទបញ្ជាផ្ទៃក្នុងសម្រាប់គ្រប់គ្រងមន្ត្រីរបស់អាជ្ញាធរសេវាហិរញ្ញវត្ថុ</w:t>
        </w:r>
      </w:ins>
      <w:ins w:id="16064" w:author="Sopheak Phorn" w:date="2023-08-04T11:17:00Z">
        <w:r w:rsidR="00B04B36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</w:ins>
      <w:ins w:id="16065" w:author="Sopheak Phorn" w:date="2023-07-28T14:26:00Z">
        <w:r w:rsidRPr="009D703C">
          <w:rPr>
            <w:rFonts w:ascii="Khmer MEF1" w:hAnsi="Khmer MEF1" w:cs="Khmer MEF1"/>
            <w:sz w:val="24"/>
            <w:szCs w:val="24"/>
            <w:cs/>
            <w:lang w:val="ca-ES"/>
            <w:rPrChange w:id="16066" w:author="Sopheak" w:date="2023-08-03T07:17:00Z">
              <w:rPr>
                <w:cs/>
                <w:lang w:val="ca-ES"/>
              </w:rPr>
            </w:rPrChange>
          </w:rPr>
          <w:t>មិនមែនធនាគារ</w:t>
        </w:r>
      </w:ins>
    </w:p>
    <w:p w14:paraId="7F33BA0D" w14:textId="627800E9" w:rsidR="00BC4126" w:rsidRPr="00BC4126" w:rsidRDefault="00BC4126">
      <w:pPr>
        <w:pStyle w:val="ListParagraph"/>
        <w:numPr>
          <w:ilvl w:val="0"/>
          <w:numId w:val="71"/>
        </w:numPr>
        <w:spacing w:after="0" w:line="230" w:lineRule="auto"/>
        <w:ind w:hanging="153"/>
        <w:rPr>
          <w:ins w:id="16067" w:author="Sopheak Phorn" w:date="2023-07-28T14:26:00Z"/>
          <w:rFonts w:ascii="Khmer MEF1" w:hAnsi="Khmer MEF1" w:cs="Khmer MEF1"/>
          <w:sz w:val="24"/>
          <w:szCs w:val="24"/>
          <w:lang w:val="ca-ES"/>
        </w:rPr>
        <w:pPrChange w:id="16068" w:author="Sopheak Phorn" w:date="2023-08-25T13:02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069" w:author="Sopheak Phorn" w:date="2023-07-28T14:26:00Z">
        <w:r w:rsidRPr="00B04B36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16070" w:author="Sopheak Phorn" w:date="2023-08-04T11:1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ហានិ</w:t>
        </w:r>
        <w:r w:rsidRPr="00B04B36">
          <w:rPr>
            <w:rFonts w:ascii="Khmer MEF1" w:hAnsi="Khmer MEF1" w:cs="Khmer MEF1"/>
            <w:b/>
            <w:bCs/>
            <w:spacing w:val="6"/>
            <w:sz w:val="24"/>
            <w:szCs w:val="24"/>
            <w:cs/>
            <w:rPrChange w:id="16071" w:author="Sopheak Phorn" w:date="2023-08-04T11:1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ភ័យ</w:t>
        </w:r>
        <w:r w:rsidRPr="00B04B36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6072" w:author="Sopheak Phorn" w:date="2023-08-04T11:1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៖ </w:t>
        </w:r>
        <w:del w:id="16073" w:author="Sopheak" w:date="2023-07-28T21:53:00Z">
          <w:r w:rsidRPr="00B04B36" w:rsidDel="00075494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074" w:author="Sopheak Phorn" w:date="2023-08-04T11:1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r w:rsidRPr="00B04B36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6075" w:author="Sopheak Phorn" w:date="2023-08-04T11:1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ការអនុវត្តបទបញ្ជាផ្ទៃក្នុងសម្រាប់គ្រប់គ្រងមន្ត្រី</w:t>
        </w:r>
      </w:ins>
      <w:ins w:id="16076" w:author="S_Chhenglay" w:date="2023-08-04T09:26:00Z">
        <w:del w:id="16077" w:author="Sopheak Phorn" w:date="2023-08-04T11:16:00Z">
          <w:r w:rsidR="003F69F7" w:rsidRPr="00B04B36" w:rsidDel="0095301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16078" w:author="Sopheak Phorn" w:date="2023-08-04T11:1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លក្ខន្តិកៈ</w:delText>
          </w:r>
        </w:del>
      </w:ins>
      <w:ins w:id="16079" w:author="Sopheak Phorn" w:date="2023-07-28T14:26:00Z">
        <w:r w:rsidRPr="00B04B36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6080" w:author="Sopheak Phorn" w:date="2023-08-04T11:1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របស់ </w:t>
        </w:r>
        <w:r w:rsidRPr="00B04B36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16081" w:author="Sopheak Phorn" w:date="2023-08-04T11:1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</w:ins>
      <w:ins w:id="16082" w:author="Sopheak" w:date="2023-07-28T21:53:00Z">
        <w:r w:rsidR="00075494" w:rsidRPr="00B04B36">
          <w:rPr>
            <w:rFonts w:ascii="Khmer MEF1" w:hAnsi="Khmer MEF1" w:cs="Khmer MEF1"/>
            <w:b/>
            <w:bCs/>
            <w:spacing w:val="6"/>
            <w:sz w:val="24"/>
            <w:szCs w:val="24"/>
            <w:lang w:val="ca-ES"/>
            <w:rPrChange w:id="16083" w:author="Sopheak Phorn" w:date="2023-08-04T11:16:00Z">
              <w:rPr>
                <w:rFonts w:ascii="Khmer MEF1" w:hAnsi="Khmer MEF1" w:cs="Khmer MEF1"/>
                <w:b/>
                <w:bCs/>
                <w:sz w:val="24"/>
                <w:szCs w:val="24"/>
                <w:lang w:val="ca-ES"/>
              </w:rPr>
            </w:rPrChange>
          </w:rPr>
          <w:t xml:space="preserve"> </w:t>
        </w:r>
      </w:ins>
      <w:ins w:id="16084" w:author="Sopheak Phorn" w:date="2023-07-28T14:26:00Z">
        <w:r w:rsidRPr="00B04B36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6085" w:author="Sopheak Phorn" w:date="2023-08-04T11:1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ដែលបម្រើ</w:t>
        </w:r>
        <w:r w:rsidRPr="00B04B3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6086" w:author="Sopheak Phorn" w:date="2023-08-04T11:1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ការ</w:t>
        </w:r>
      </w:ins>
      <w:ins w:id="16087" w:author="Sopheak Phorn" w:date="2023-08-04T11:16:00Z">
        <w:r w:rsidR="00B04B36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ងារ</w:t>
        </w:r>
      </w:ins>
      <w:ins w:id="16088" w:author="Sopheak Phorn" w:date="2023-07-28T14:26:00Z">
        <w:r w:rsidRPr="00BC4126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នៅ </w:t>
        </w:r>
        <w:del w:id="16089" w:author="Chamreun Poth" w:date="2024-05-30T18:32:00Z" w16du:dateUtc="2024-05-30T11:32:00Z">
          <w:r w:rsidRPr="00BC4126" w:rsidDel="0009112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090" w:author="Sopheak Phorn" w:date="2023-07-28T14:2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ន.គ.ស.</w:delText>
          </w:r>
        </w:del>
      </w:ins>
      <w:ins w:id="16091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ឈ្មោះសវនដ្ឋាន</w:t>
        </w:r>
      </w:ins>
      <w:ins w:id="16092" w:author="Sopheak Phorn" w:date="2023-07-28T14:26:00Z">
        <w:r w:rsidRPr="00BC4126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អាចពុំទាន់អនុវត្តស្របតាមបទប្បញ្ញត្តិ</w:t>
        </w:r>
      </w:ins>
    </w:p>
    <w:p w14:paraId="7E759182" w14:textId="4F9B8D12" w:rsidR="00BC4126" w:rsidRPr="009D703C" w:rsidRDefault="00BC412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093" w:author="Sopheak Phorn" w:date="2023-07-28T14:26:00Z"/>
          <w:rFonts w:ascii="Khmer MEF1" w:hAnsi="Khmer MEF1" w:cs="Khmer MEF1"/>
          <w:sz w:val="24"/>
          <w:szCs w:val="24"/>
          <w:lang w:val="ca-ES"/>
          <w:rPrChange w:id="16094" w:author="Sopheak" w:date="2023-08-03T07:17:00Z">
            <w:rPr>
              <w:ins w:id="16095" w:author="Sopheak Phorn" w:date="2023-07-28T14:26:00Z"/>
              <w:lang w:val="ca-ES"/>
            </w:rPr>
          </w:rPrChange>
        </w:rPr>
        <w:pPrChange w:id="16096" w:author="Sopheak Phorn" w:date="2023-08-03T08:41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097" w:author="Sopheak Phorn" w:date="2023-07-28T14:26:00Z">
        <w:r w:rsidRPr="009D703C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098" w:author="Sopheak" w:date="2023-08-03T07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ប្រធានបទ</w:t>
        </w:r>
        <w:r w:rsidRPr="009D703C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099" w:author="Sopheak" w:date="2023-08-03T07:17:00Z">
              <w:rPr>
                <w:b/>
                <w:bCs/>
                <w:cs/>
                <w:lang w:val="ca-ES"/>
              </w:rPr>
            </w:rPrChange>
          </w:rPr>
          <w:t>ទី</w:t>
        </w:r>
        <w:r w:rsidRPr="009D703C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100" w:author="Sopheak" w:date="2023-08-03T07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២</w:t>
        </w:r>
        <w:r w:rsidRPr="009D703C">
          <w:rPr>
            <w:rFonts w:ascii="Khmer MEF1" w:hAnsi="Khmer MEF1" w:cs="Khmer MEF1"/>
            <w:sz w:val="24"/>
            <w:szCs w:val="24"/>
            <w:cs/>
            <w:lang w:val="ca-ES"/>
            <w:rPrChange w:id="16101" w:author="Sopheak" w:date="2023-08-03T07:17:00Z">
              <w:rPr>
                <w:cs/>
                <w:lang w:val="ca-ES"/>
              </w:rPr>
            </w:rPrChange>
          </w:rPr>
          <w:t>៖ការអនុវត្តស្របតាមលក្ខន្តិកៈនៃមន្ត្រីលក្ខន្តិកៈរបស់អាជ្ញាធរសេវាហិរញ្ញវត្ថុមិនមែនធនាគារ</w:t>
        </w:r>
      </w:ins>
    </w:p>
    <w:p w14:paraId="7F5C341D" w14:textId="30C7D5CB" w:rsidR="00BC4126" w:rsidRPr="00BC4126" w:rsidRDefault="00BC412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102" w:author="Sopheak Phorn" w:date="2023-07-28T14:26:00Z"/>
          <w:rFonts w:ascii="Khmer MEF1" w:hAnsi="Khmer MEF1" w:cs="Khmer MEF1"/>
          <w:sz w:val="24"/>
          <w:szCs w:val="24"/>
          <w:lang w:val="ca-ES"/>
        </w:rPr>
        <w:pPrChange w:id="16103" w:author="Sopheak Phorn" w:date="2023-07-28T14:27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104" w:author="Sopheak Phorn" w:date="2023-07-28T14:26:00Z">
        <w:r w:rsidRPr="00E92266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16105" w:author="Sopheak Phorn" w:date="2023-08-04T11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ហានិភ័យ</w:t>
        </w:r>
        <w:r w:rsidRPr="00E92266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6106" w:author="Sopheak Phorn" w:date="2023-08-04T11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៖ ការអនុវត្តលក្ខន្តិកៈនៃមន្ត្រីលក្ខន្តិកៈ </w:t>
        </w:r>
        <w:r w:rsidRPr="00E92266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16107" w:author="Sopheak Phorn" w:date="2023-08-04T11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E92266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6108" w:author="Sopheak Phorn" w:date="2023-08-04T11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ដែលបម្រើការនៅ </w:t>
        </w:r>
        <w:del w:id="16109" w:author="Chamreun Poth" w:date="2024-05-30T18:32:00Z" w16du:dateUtc="2024-05-30T11:32:00Z">
          <w:r w:rsidRPr="00E92266" w:rsidDel="0009112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16110" w:author="Sopheak Phorn" w:date="2023-08-04T11:1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ន.គ.ស.</w:delText>
          </w:r>
        </w:del>
      </w:ins>
      <w:ins w:id="16111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</w:rPr>
          <w:t>ឈ្មោះសវនដ្ឋាន</w:t>
        </w:r>
      </w:ins>
      <w:ins w:id="16112" w:author="Sopheak Phorn" w:date="2023-07-28T14:26:00Z">
        <w:r w:rsidRPr="00E92266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6113" w:author="Sopheak Phorn" w:date="2023-08-04T11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អាច</w:t>
        </w:r>
      </w:ins>
      <w:ins w:id="16114" w:author="Sopheak Phorn" w:date="2023-08-04T11:17:00Z">
        <w:r w:rsidR="00E92266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</w:ins>
      <w:ins w:id="16115" w:author="Sopheak Phorn" w:date="2023-07-28T14:26:00Z">
        <w:r w:rsidRPr="00BC4126">
          <w:rPr>
            <w:rFonts w:ascii="Khmer MEF1" w:hAnsi="Khmer MEF1" w:cs="Khmer MEF1"/>
            <w:sz w:val="24"/>
            <w:szCs w:val="24"/>
            <w:cs/>
            <w:lang w:val="ca-ES"/>
          </w:rPr>
          <w:t>ពុំទាន់អនុលោមស្របតាមបទប្បញ្ញត្តិជាធរមាន</w:t>
        </w:r>
      </w:ins>
    </w:p>
    <w:p w14:paraId="0F484189" w14:textId="3DFFFF42" w:rsidR="00BC4126" w:rsidRPr="009D703C" w:rsidRDefault="00BC412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116" w:author="Sopheak Phorn" w:date="2023-07-28T14:26:00Z"/>
          <w:rFonts w:ascii="Khmer MEF1" w:hAnsi="Khmer MEF1" w:cs="Khmer MEF1"/>
          <w:sz w:val="24"/>
          <w:szCs w:val="24"/>
          <w:lang w:val="ca-ES"/>
          <w:rPrChange w:id="16117" w:author="Sopheak" w:date="2023-08-03T07:17:00Z">
            <w:rPr>
              <w:ins w:id="16118" w:author="Sopheak Phorn" w:date="2023-07-28T14:26:00Z"/>
              <w:lang w:val="ca-ES"/>
            </w:rPr>
          </w:rPrChange>
        </w:rPr>
        <w:pPrChange w:id="16119" w:author="Sopheak Phorn" w:date="2023-08-03T08:41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120" w:author="Sopheak Phorn" w:date="2023-07-28T14:26:00Z">
        <w:r w:rsidRPr="009D703C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121" w:author="Sopheak" w:date="2023-08-03T07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ប្រធានបទ</w:t>
        </w:r>
        <w:r w:rsidRPr="009D703C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122" w:author="Sopheak" w:date="2023-08-03T07:17:00Z">
              <w:rPr>
                <w:b/>
                <w:bCs/>
                <w:cs/>
                <w:lang w:val="ca-ES"/>
              </w:rPr>
            </w:rPrChange>
          </w:rPr>
          <w:t>ទី</w:t>
        </w:r>
        <w:r w:rsidRPr="009D703C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123" w:author="Sopheak" w:date="2023-08-03T07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៣</w:t>
        </w:r>
        <w:r w:rsidRPr="009D703C">
          <w:rPr>
            <w:rFonts w:ascii="Khmer MEF1" w:hAnsi="Khmer MEF1" w:cs="Khmer MEF1"/>
            <w:sz w:val="24"/>
            <w:szCs w:val="24"/>
            <w:cs/>
            <w:lang w:val="ca-ES"/>
            <w:rPrChange w:id="16124" w:author="Sopheak" w:date="2023-08-03T07:17:00Z">
              <w:rPr>
                <w:cs/>
                <w:lang w:val="ca-ES"/>
              </w:rPr>
            </w:rPrChange>
          </w:rPr>
          <w:t>៖ ការៀបចំបទប្បញ្ញត្តិពាក់ព័ន្ធការគ្រប់គ្រងគុណភាពសវនកម្ម</w:t>
        </w:r>
      </w:ins>
    </w:p>
    <w:p w14:paraId="42217FF5" w14:textId="45D57015" w:rsidR="00BC4126" w:rsidRPr="00BC4126" w:rsidRDefault="00BC412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125" w:author="Sopheak Phorn" w:date="2023-07-28T14:26:00Z"/>
          <w:rFonts w:ascii="Khmer MEF1" w:hAnsi="Khmer MEF1" w:cs="Khmer MEF1"/>
          <w:sz w:val="24"/>
          <w:szCs w:val="24"/>
          <w:lang w:val="ca-ES"/>
          <w:rPrChange w:id="16126" w:author="Sopheak Phorn" w:date="2023-07-28T14:26:00Z">
            <w:rPr>
              <w:ins w:id="16127" w:author="Sopheak Phorn" w:date="2023-07-28T14:26:00Z"/>
              <w:rFonts w:ascii="Khmer MEF1" w:hAnsi="Khmer MEF1" w:cs="Khmer MEF1"/>
              <w:b/>
              <w:bCs/>
              <w:spacing w:val="-4"/>
              <w:sz w:val="24"/>
              <w:szCs w:val="24"/>
            </w:rPr>
          </w:rPrChange>
        </w:rPr>
        <w:pPrChange w:id="16128" w:author="Sopheak Phorn" w:date="2023-07-28T14:27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129" w:author="Sopheak Phorn" w:date="2023-07-28T14:26:00Z">
        <w:r w:rsidRPr="00BC4126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16130" w:author="Sopheak Phorn" w:date="2023-07-28T14:2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ហានិភ័យ</w:t>
        </w:r>
        <w:r w:rsidRPr="00BC4126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6131" w:author="Sopheak Phorn" w:date="2023-07-28T14:2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៖ ការគ្រប់គ្រងគុណភាពសវនកម្ម អាចពុំទាន់មានគោលការណ៍ បែបបទ យន្តការ</w:t>
        </w:r>
        <w:r w:rsidRPr="00BC4126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និងនីតិវិធីសម្រាប់អនុវត្ត</w:t>
        </w:r>
      </w:ins>
    </w:p>
    <w:p w14:paraId="5A205FE7" w14:textId="6CC82C7B" w:rsidR="00B77CC6" w:rsidRPr="00E33574" w:rsidDel="00BC4126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132" w:author="Kem Sereyboth" w:date="2023-07-11T11:47:00Z"/>
          <w:del w:id="16133" w:author="Sopheak Phorn" w:date="2023-07-28T14:26:00Z"/>
          <w:rFonts w:ascii="Khmer MEF1" w:hAnsi="Khmer MEF1" w:cs="Khmer MEF1"/>
          <w:sz w:val="24"/>
          <w:szCs w:val="24"/>
          <w:lang w:val="ca-ES"/>
          <w:rPrChange w:id="16134" w:author="Kem Sereyboth" w:date="2023-07-19T16:59:00Z">
            <w:rPr>
              <w:ins w:id="16135" w:author="Kem Sereyboth" w:date="2023-07-11T11:47:00Z"/>
              <w:del w:id="16136" w:author="Sopheak Phorn" w:date="2023-07-28T14:26:00Z"/>
              <w:rFonts w:ascii="Khmer MEF1" w:hAnsi="Khmer MEF1" w:cs="Khmer MEF1"/>
              <w:color w:val="000000"/>
              <w:szCs w:val="22"/>
              <w:lang w:val="ca-ES"/>
            </w:rPr>
          </w:rPrChange>
        </w:rPr>
        <w:pPrChange w:id="16137" w:author="Sopheak Phorn" w:date="2023-07-28T14:23:00Z">
          <w:pPr>
            <w:pStyle w:val="ListParagraph"/>
            <w:tabs>
              <w:tab w:val="left" w:pos="2880"/>
            </w:tabs>
            <w:spacing w:after="0" w:line="228" w:lineRule="auto"/>
            <w:ind w:firstLine="273"/>
          </w:pPr>
        </w:pPrChange>
      </w:pPr>
      <w:ins w:id="16138" w:author="Kem Sereyboth" w:date="2023-07-11T11:47:00Z">
        <w:del w:id="16139" w:author="Sopheak Phorn" w:date="2023-07-28T14:26:00Z">
          <w:r w:rsidRPr="00FE7555" w:rsidDel="00BC412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6140" w:author="Kem Sereyboth" w:date="2023-07-25T15:21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</w:rPr>
              </w:rPrChange>
            </w:rPr>
            <w:delText>ប្រធានបទ</w:delText>
          </w:r>
        </w:del>
      </w:ins>
      <w:ins w:id="16141" w:author="Kem Sereyboth" w:date="2023-07-11T11:50:00Z">
        <w:del w:id="16142" w:author="Sopheak Phorn" w:date="2023-07-28T14:26:00Z">
          <w:r w:rsidRPr="00FE7555" w:rsidDel="00BC412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6143" w:author="Kem Sereyboth" w:date="2023-07-25T15:21:00Z">
                <w:rPr>
                  <w:rFonts w:cs="MoolBoran"/>
                  <w:b/>
                  <w:bCs/>
                  <w:color w:val="000000"/>
                  <w:cs/>
                </w:rPr>
              </w:rPrChange>
            </w:rPr>
            <w:delText>ទី</w:delText>
          </w:r>
        </w:del>
      </w:ins>
      <w:ins w:id="16144" w:author="Kem Sereyboth" w:date="2023-07-11T11:47:00Z">
        <w:del w:id="16145" w:author="Sopheak Phorn" w:date="2023-07-28T14:26:00Z">
          <w:r w:rsidRPr="00FE7555" w:rsidDel="00BC412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6146" w:author="Kem Sereyboth" w:date="2023-07-25T15:21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  <w:lang w:val="ca-ES"/>
                </w:rPr>
              </w:rPrChange>
            </w:rPr>
            <w:delText>១៖</w:delText>
          </w:r>
          <w:r w:rsidRPr="00FE7555" w:rsidDel="00BC4126">
            <w:rPr>
              <w:rFonts w:ascii="Khmer MEF1" w:hAnsi="Khmer MEF1" w:cs="Khmer MEF1"/>
              <w:b/>
              <w:bCs/>
              <w:spacing w:val="-4"/>
              <w:sz w:val="24"/>
              <w:szCs w:val="24"/>
              <w:lang w:val="ca-ES"/>
              <w:rPrChange w:id="16147" w:author="Kem Sereyboth" w:date="2023-07-25T15:21:00Z">
                <w:rPr>
                  <w:rFonts w:ascii="Khmer MEF1" w:hAnsi="Khmer MEF1" w:cs="Khmer MEF1"/>
                  <w:b/>
                  <w:bCs/>
                  <w:color w:val="000000"/>
                  <w:szCs w:val="22"/>
                  <w:lang w:val="ca-ES"/>
                </w:rPr>
              </w:rPrChange>
            </w:rPr>
            <w:delText xml:space="preserve"> </w:delText>
          </w:r>
          <w:r w:rsidRPr="00FE7555" w:rsidDel="00BC412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6148" w:author="Kem Sereyboth" w:date="2023-07-25T15:21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 xml:space="preserve">ការអនុវត្តបទបញ្ជាផ្ទៃក្នុងសម្រាប់គ្រប់គ្រងមន្ត្រីរបស់ </w:delText>
          </w:r>
          <w:r w:rsidRPr="00FE7555" w:rsidDel="00BC412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6149" w:author="Kem Sereyboth" w:date="2023-07-25T15:21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  <w:lang w:val="ca-ES"/>
                </w:rPr>
              </w:rPrChange>
            </w:rPr>
            <w:delText>អ.ស.ហ.</w:delText>
          </w:r>
          <w:r w:rsidRPr="00FE7555" w:rsidDel="00BC412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6150" w:author="Kem Sereyboth" w:date="2023-07-25T15:21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 xml:space="preserve"> ដែលប</w:delText>
          </w:r>
        </w:del>
      </w:ins>
      <w:ins w:id="16151" w:author="Kem Sereyboth" w:date="2023-07-11T11:58:00Z">
        <w:del w:id="16152" w:author="Sopheak Phorn" w:date="2023-07-28T14:26:00Z">
          <w:r w:rsidRPr="00FE7555" w:rsidDel="00BC412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6153" w:author="Kem Sereyboth" w:date="2023-07-25T15:21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154" w:author="Kem Sereyboth" w:date="2023-07-11T11:47:00Z">
        <w:del w:id="16155" w:author="Sopheak Phorn" w:date="2023-07-28T14:26:00Z">
          <w:r w:rsidRPr="00FE7555" w:rsidDel="00BC412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6156" w:author="Kem Sereyboth" w:date="2023-07-25T15:21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>ម្រើ</w:delText>
          </w:r>
        </w:del>
      </w:ins>
      <w:ins w:id="16157" w:author="Kem Sereyboth" w:date="2023-07-11T11:58:00Z">
        <w:del w:id="16158" w:author="Sopheak Phorn" w:date="2023-07-28T14:26:00Z">
          <w:r w:rsidRPr="00FE7555" w:rsidDel="00BC412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6159" w:author="Kem Sereyboth" w:date="2023-07-25T15:21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160" w:author="Kem Sereyboth" w:date="2023-07-11T11:47:00Z">
        <w:del w:id="16161" w:author="Sopheak Phorn" w:date="2023-07-28T14:26:00Z">
          <w:r w:rsidRPr="00FE7555" w:rsidDel="00BC412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6162" w:author="Kem Sereyboth" w:date="2023-07-25T15:21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>ការនៅ</w:delText>
          </w:r>
        </w:del>
      </w:ins>
      <w:ins w:id="16163" w:author="Kem Sereyboth" w:date="2023-07-11T12:57:00Z">
        <w:del w:id="16164" w:author="Sopheak Phorn" w:date="2023-07-28T14:26:00Z">
          <w:r w:rsidR="00A00CD6" w:rsidRPr="00FE7555" w:rsidDel="00BC412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6165" w:author="Kem Sereyboth" w:date="2023-07-25T15:21:00Z">
                <w:rPr>
                  <w:rFonts w:ascii="Khmer MEF1" w:hAnsi="Khmer MEF1" w:cs="Khmer MEF1"/>
                  <w:color w:val="FF0000"/>
                  <w:sz w:val="24"/>
                  <w:szCs w:val="24"/>
                  <w:lang w:val="ca-ES"/>
                </w:rPr>
              </w:rPrChange>
            </w:rPr>
            <w:delText>​​​</w:delText>
          </w:r>
        </w:del>
      </w:ins>
      <w:ins w:id="16166" w:author="Kem Sereyboth" w:date="2023-07-11T11:47:00Z">
        <w:del w:id="16167" w:author="Sopheak Phorn" w:date="2023-07-28T14:26:00Z">
          <w:r w:rsidRPr="00FE7555" w:rsidDel="00BC412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6168" w:author="Kem Sereyboth" w:date="2023-07-25T15:21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 xml:space="preserve"> </w:delText>
          </w:r>
          <w:r w:rsidRPr="00E33574" w:rsidDel="00BC412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169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  <w:lang w:val="ca-ES"/>
                </w:rPr>
              </w:rPrChange>
            </w:rPr>
            <w:delText>ន.ស.ស.</w:delText>
          </w:r>
          <w:r w:rsidRPr="00E33574" w:rsidDel="00BC4126">
            <w:rPr>
              <w:rFonts w:ascii="Khmer MEF1" w:hAnsi="Khmer MEF1" w:cs="Khmer MEF1"/>
              <w:sz w:val="24"/>
              <w:szCs w:val="24"/>
              <w:cs/>
              <w:lang w:val="ca-ES"/>
              <w:rPrChange w:id="16170" w:author="Kem Sereyboth" w:date="2023-07-19T16:59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270BF8F6" w14:textId="5E710787" w:rsidR="00B77CC6" w:rsidRPr="00FE7555" w:rsidDel="00BC4126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171" w:author="Kem Sereyboth" w:date="2023-07-11T11:47:00Z"/>
          <w:del w:id="16172" w:author="Sopheak Phorn" w:date="2023-07-28T14:26:00Z"/>
          <w:rFonts w:ascii="Khmer MEF1" w:hAnsi="Khmer MEF1" w:cs="Khmer MEF1"/>
          <w:sz w:val="24"/>
          <w:szCs w:val="24"/>
          <w:lang w:val="ca-ES"/>
          <w:rPrChange w:id="16173" w:author="Kem Sereyboth" w:date="2023-07-25T15:23:00Z">
            <w:rPr>
              <w:ins w:id="16174" w:author="Kem Sereyboth" w:date="2023-07-11T11:47:00Z"/>
              <w:del w:id="16175" w:author="Sopheak Phorn" w:date="2023-07-28T14:26:00Z"/>
              <w:rFonts w:ascii="Khmer MEF1" w:hAnsi="Khmer MEF1" w:cs="Khmer MEF1"/>
              <w:color w:val="000000"/>
              <w:spacing w:val="-8"/>
              <w:szCs w:val="22"/>
              <w:lang w:val="ca-ES"/>
            </w:rPr>
          </w:rPrChange>
        </w:rPr>
        <w:pPrChange w:id="16176" w:author="Kem Sereyboth" w:date="2023-07-25T15:23:00Z">
          <w:pPr>
            <w:pStyle w:val="ListParagraph"/>
            <w:spacing w:after="0" w:line="228" w:lineRule="auto"/>
            <w:ind w:left="2880" w:hanging="1890"/>
          </w:pPr>
        </w:pPrChange>
      </w:pPr>
      <w:ins w:id="16177" w:author="Kem Sereyboth" w:date="2023-07-11T11:47:00Z">
        <w:del w:id="16178" w:author="Sopheak Phorn" w:date="2023-07-28T14:26:00Z">
          <w:r w:rsidRPr="00FE7555" w:rsidDel="00BC412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179" w:author="Kem Sereyboth" w:date="2023-07-25T15:23:00Z">
                <w:rPr>
                  <w:rFonts w:ascii="Khmer MEF1" w:hAnsi="Khmer MEF1" w:cs="Khmer MEF1"/>
                  <w:b/>
                  <w:bCs/>
                  <w:color w:val="000000"/>
                  <w:spacing w:val="-4"/>
                  <w:szCs w:val="22"/>
                  <w:cs/>
                  <w:lang w:val="ca-ES"/>
                </w:rPr>
              </w:rPrChange>
            </w:rPr>
            <w:delText>ហានិភ័យ</w:delText>
          </w:r>
          <w:r w:rsidRPr="00FE7555" w:rsidDel="00BC4126">
            <w:rPr>
              <w:rFonts w:ascii="Khmer MEF1" w:hAnsi="Khmer MEF1" w:cs="Khmer MEF1"/>
              <w:sz w:val="24"/>
              <w:szCs w:val="24"/>
              <w:cs/>
              <w:lang w:val="ca-ES"/>
              <w:rPrChange w:id="16180" w:author="Kem Sereyboth" w:date="2023-07-25T15:23:00Z">
                <w:rPr>
                  <w:rFonts w:ascii="Khmer MEF1" w:hAnsi="Khmer MEF1" w:cs="Khmer MEF1"/>
                  <w:color w:val="000000"/>
                  <w:spacing w:val="-4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FE7555" w:rsidDel="00BC4126">
            <w:rPr>
              <w:rFonts w:ascii="Khmer MEF1" w:hAnsi="Khmer MEF1" w:cs="Khmer MEF1"/>
              <w:sz w:val="24"/>
              <w:szCs w:val="24"/>
              <w:cs/>
              <w:lang w:val="ca-ES"/>
              <w:rPrChange w:id="16181" w:author="Kem Sereyboth" w:date="2023-07-25T15:23:00Z">
                <w:rPr>
                  <w:rFonts w:ascii="Khmer MEF1" w:hAnsi="Khmer MEF1" w:cs="Khmer MEF1"/>
                  <w:color w:val="000000"/>
                  <w:spacing w:val="-8"/>
                  <w:szCs w:val="22"/>
                  <w:cs/>
                  <w:lang w:val="ca-ES"/>
                </w:rPr>
              </w:rPrChange>
            </w:rPr>
            <w:delText xml:space="preserve">ការអនុវត្តបទបញ្ជាផ្ទៃក្នុងសម្រាប់គ្រប់គ្រងមន្ត្រីរបស់ </w:delText>
          </w:r>
          <w:r w:rsidRPr="00FE7555" w:rsidDel="00BC412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182" w:author="Kem Sereyboth" w:date="2023-07-25T15:23:00Z">
                <w:rPr>
                  <w:rFonts w:ascii="Khmer MEF1" w:hAnsi="Khmer MEF1" w:cs="Khmer MEF1"/>
                  <w:b/>
                  <w:bCs/>
                  <w:color w:val="000000"/>
                  <w:spacing w:val="-8"/>
                  <w:szCs w:val="22"/>
                  <w:cs/>
                  <w:lang w:val="ca-ES"/>
                </w:rPr>
              </w:rPrChange>
            </w:rPr>
            <w:delText>អ.ស.ហ.</w:delText>
          </w:r>
          <w:r w:rsidRPr="00FE7555" w:rsidDel="00BC4126">
            <w:rPr>
              <w:rFonts w:ascii="Khmer MEF1" w:hAnsi="Khmer MEF1" w:cs="Khmer MEF1"/>
              <w:sz w:val="24"/>
              <w:szCs w:val="24"/>
              <w:cs/>
              <w:lang w:val="ca-ES"/>
              <w:rPrChange w:id="16183" w:author="Kem Sereyboth" w:date="2023-07-25T15:23:00Z">
                <w:rPr>
                  <w:rFonts w:ascii="Khmer MEF1" w:hAnsi="Khmer MEF1" w:cs="Khmer MEF1"/>
                  <w:color w:val="000000"/>
                  <w:spacing w:val="-8"/>
                  <w:szCs w:val="22"/>
                  <w:cs/>
                  <w:lang w:val="ca-ES"/>
                </w:rPr>
              </w:rPrChange>
            </w:rPr>
            <w:delText xml:space="preserve"> ដែលបម្រើការនៅ </w:delText>
          </w:r>
          <w:r w:rsidRPr="00FE7555" w:rsidDel="00BC412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184" w:author="Kem Sereyboth" w:date="2023-07-25T15:23:00Z">
                <w:rPr>
                  <w:rFonts w:ascii="Khmer MEF1" w:hAnsi="Khmer MEF1" w:cs="Khmer MEF1"/>
                  <w:b/>
                  <w:bCs/>
                  <w:color w:val="000000"/>
                  <w:spacing w:val="-8"/>
                  <w:szCs w:val="22"/>
                  <w:cs/>
                  <w:lang w:val="ca-ES"/>
                </w:rPr>
              </w:rPrChange>
            </w:rPr>
            <w:delText>ន.ស.ស.</w:delText>
          </w:r>
          <w:r w:rsidRPr="00FE7555" w:rsidDel="00BC4126">
            <w:rPr>
              <w:rFonts w:ascii="Khmer MEF1" w:hAnsi="Khmer MEF1" w:cs="Khmer MEF1"/>
              <w:sz w:val="24"/>
              <w:szCs w:val="24"/>
              <w:cs/>
              <w:lang w:val="ca-ES"/>
              <w:rPrChange w:id="16185" w:author="Kem Sereyboth" w:date="2023-07-25T15:23:00Z">
                <w:rPr>
                  <w:rFonts w:ascii="Khmer MEF1" w:hAnsi="Khmer MEF1" w:cs="Khmer MEF1"/>
                  <w:color w:val="000000"/>
                  <w:spacing w:val="-8"/>
                  <w:szCs w:val="22"/>
                  <w:cs/>
                  <w:lang w:val="ca-ES"/>
                </w:rPr>
              </w:rPrChange>
            </w:rPr>
            <w:delText xml:space="preserve"> អាចពុំទាន់អនុលោមស្របតាមបទប្បញ្ញត្តិជាធរមាន</w:delText>
          </w:r>
        </w:del>
      </w:ins>
    </w:p>
    <w:p w14:paraId="115AB941" w14:textId="5AC107BA" w:rsidR="00B77CC6" w:rsidRPr="00E33574" w:rsidDel="00BC4126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186" w:author="Kem Sereyboth" w:date="2023-07-11T11:47:00Z"/>
          <w:del w:id="16187" w:author="Sopheak Phorn" w:date="2023-07-28T14:26:00Z"/>
          <w:rFonts w:ascii="Khmer MEF1" w:hAnsi="Khmer MEF1" w:cs="Khmer MEF1"/>
          <w:spacing w:val="-6"/>
          <w:sz w:val="24"/>
          <w:szCs w:val="24"/>
          <w:rPrChange w:id="16188" w:author="Kem Sereyboth" w:date="2023-07-19T16:59:00Z">
            <w:rPr>
              <w:ins w:id="16189" w:author="Kem Sereyboth" w:date="2023-07-11T11:47:00Z"/>
              <w:del w:id="16190" w:author="Sopheak Phorn" w:date="2023-07-28T14:26:00Z"/>
              <w:rFonts w:ascii="Khmer MEF1" w:hAnsi="Khmer MEF1" w:cs="Khmer MEF1"/>
              <w:spacing w:val="2"/>
              <w:szCs w:val="22"/>
            </w:rPr>
          </w:rPrChange>
        </w:rPr>
        <w:pPrChange w:id="16191" w:author="Sopheak Phorn" w:date="2023-07-28T14:23:00Z">
          <w:pPr>
            <w:pStyle w:val="ListParagraph"/>
            <w:spacing w:after="0" w:line="228" w:lineRule="auto"/>
            <w:ind w:left="2880" w:hanging="1890"/>
          </w:pPr>
        </w:pPrChange>
      </w:pPr>
      <w:ins w:id="16192" w:author="Kem Sereyboth" w:date="2023-07-11T11:47:00Z">
        <w:del w:id="16193" w:author="Sopheak Phorn" w:date="2023-07-28T14:26:00Z">
          <w:r w:rsidRPr="00E33574" w:rsidDel="00BC4126">
            <w:rPr>
              <w:rFonts w:ascii="Khmer MEF1" w:hAnsi="Khmer MEF1" w:cs="Khmer MEF1"/>
              <w:b/>
              <w:bCs/>
              <w:sz w:val="24"/>
              <w:szCs w:val="24"/>
              <w:cs/>
              <w:rPrChange w:id="16194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2"/>
                  <w:szCs w:val="22"/>
                  <w:cs/>
                  <w:lang w:val="ca-ES"/>
                </w:rPr>
              </w:rPrChange>
            </w:rPr>
            <w:delText>ប្រធាន</w:delText>
          </w:r>
          <w:r w:rsidRPr="00E33574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195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2"/>
                  <w:szCs w:val="22"/>
                  <w:cs/>
                  <w:lang w:val="ca-ES"/>
                </w:rPr>
              </w:rPrChange>
            </w:rPr>
            <w:delText>បទ</w:delText>
          </w:r>
        </w:del>
      </w:ins>
      <w:ins w:id="16196" w:author="Kem Sereyboth" w:date="2023-07-11T11:52:00Z">
        <w:del w:id="16197" w:author="Sopheak Phorn" w:date="2023-07-28T14:26:00Z">
          <w:r w:rsidRPr="00E33574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198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ទី</w:delText>
          </w:r>
        </w:del>
      </w:ins>
      <w:ins w:id="16199" w:author="Kem Sereyboth" w:date="2023-07-11T11:47:00Z">
        <w:del w:id="16200" w:author="Sopheak Phorn" w:date="2023-07-28T14:26:00Z">
          <w:r w:rsidRPr="00E33574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201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2"/>
                  <w:szCs w:val="22"/>
                  <w:cs/>
                  <w:lang w:val="ca-ES"/>
                </w:rPr>
              </w:rPrChange>
            </w:rPr>
            <w:delText xml:space="preserve">២៖ </w:delText>
          </w:r>
          <w:r w:rsidRPr="00E33574" w:rsidDel="00BC4126">
            <w:rPr>
              <w:rFonts w:ascii="Khmer MEF1" w:hAnsi="Khmer MEF1" w:cs="Khmer MEF1"/>
              <w:spacing w:val="-6"/>
              <w:sz w:val="24"/>
              <w:szCs w:val="24"/>
              <w:cs/>
              <w:rPrChange w:id="16202" w:author="Kem Sereyboth" w:date="2023-07-19T16:59:00Z">
                <w:rPr>
                  <w:rFonts w:ascii="Khmer MEF1" w:hAnsi="Khmer MEF1" w:cs="Khmer MEF1"/>
                  <w:spacing w:val="2"/>
                  <w:szCs w:val="22"/>
                  <w:cs/>
                </w:rPr>
              </w:rPrChange>
            </w:rPr>
            <w:delText xml:space="preserve">ការអនុវត្តលក្ខន្តិកៈនៃមន្ត្រីលក្ខន្តិកៈរបស់ </w:delText>
          </w:r>
          <w:r w:rsidRPr="00E33574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16203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Cs w:val="22"/>
                  <w:cs/>
                </w:rPr>
              </w:rPrChange>
            </w:rPr>
            <w:delText>អ.ស.ហ.</w:delText>
          </w:r>
          <w:r w:rsidRPr="00E33574" w:rsidDel="00BC4126">
            <w:rPr>
              <w:rFonts w:ascii="Khmer MEF1" w:hAnsi="Khmer MEF1" w:cs="Khmer MEF1"/>
              <w:spacing w:val="-6"/>
              <w:sz w:val="24"/>
              <w:szCs w:val="24"/>
              <w:cs/>
              <w:rPrChange w:id="16204" w:author="Kem Sereyboth" w:date="2023-07-19T16:59:00Z">
                <w:rPr>
                  <w:rFonts w:ascii="Khmer MEF1" w:hAnsi="Khmer MEF1" w:cs="Khmer MEF1"/>
                  <w:spacing w:val="2"/>
                  <w:szCs w:val="22"/>
                  <w:cs/>
                </w:rPr>
              </w:rPrChange>
            </w:rPr>
            <w:delText xml:space="preserve"> ដែលបម្រើការនៅ </w:delText>
          </w:r>
          <w:r w:rsidRPr="00E33574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16205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Cs w:val="22"/>
                  <w:cs/>
                </w:rPr>
              </w:rPrChange>
            </w:rPr>
            <w:delText>ន.ស.ស.</w:delText>
          </w:r>
        </w:del>
      </w:ins>
    </w:p>
    <w:p w14:paraId="6081BBD1" w14:textId="08989BEA" w:rsidR="00B77CC6" w:rsidRPr="00FE7555" w:rsidDel="00BC4126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206" w:author="Kem Sereyboth" w:date="2023-07-11T11:47:00Z"/>
          <w:del w:id="16207" w:author="Sopheak Phorn" w:date="2023-07-28T14:26:00Z"/>
          <w:rFonts w:ascii="Khmer MEF1" w:hAnsi="Khmer MEF1" w:cs="Khmer MEF1"/>
          <w:b/>
          <w:bCs/>
          <w:sz w:val="24"/>
          <w:szCs w:val="24"/>
          <w:lang w:val="ca-ES"/>
          <w:rPrChange w:id="16208" w:author="Kem Sereyboth" w:date="2023-07-25T15:23:00Z">
            <w:rPr>
              <w:ins w:id="16209" w:author="Kem Sereyboth" w:date="2023-07-11T11:47:00Z"/>
              <w:del w:id="16210" w:author="Sopheak Phorn" w:date="2023-07-28T14:26:00Z"/>
              <w:rFonts w:ascii="Khmer MEF1" w:hAnsi="Khmer MEF1" w:cs="Khmer MEF1"/>
              <w:szCs w:val="22"/>
            </w:rPr>
          </w:rPrChange>
        </w:rPr>
        <w:pPrChange w:id="16211" w:author="Kem Sereyboth" w:date="2023-07-25T15:23:00Z">
          <w:pPr>
            <w:pStyle w:val="ListParagraph"/>
            <w:spacing w:after="0" w:line="228" w:lineRule="auto"/>
            <w:ind w:left="2880" w:hanging="1890"/>
          </w:pPr>
        </w:pPrChange>
      </w:pPr>
      <w:ins w:id="16212" w:author="Kem Sereyboth" w:date="2023-07-11T11:47:00Z">
        <w:del w:id="16213" w:author="Sopheak Phorn" w:date="2023-07-28T14:26:00Z"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214" w:author="Kem Sereyboth" w:date="2023-07-25T15:28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  <w:lang w:val="ca-ES"/>
                </w:rPr>
              </w:rPrChange>
            </w:rPr>
            <w:delText>ហានិភ័យ</w:delText>
          </w:r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215" w:author="Kem Sereyboth" w:date="2023-07-25T15:28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FE7555" w:rsidDel="00BC4126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6216" w:author="Kem Sereyboth" w:date="2023-07-25T15:28:00Z">
                <w:rPr>
                  <w:rFonts w:ascii="Khmer MEF1" w:hAnsi="Khmer MEF1" w:cs="Khmer MEF1"/>
                  <w:spacing w:val="2"/>
                  <w:szCs w:val="22"/>
                  <w:cs/>
                </w:rPr>
              </w:rPrChange>
            </w:rPr>
            <w:delText>ការអនុវត្តលក្ខន្តិកៈនៃមន្ត្រីលក្ខន្តិកៈរបស់</w:delText>
          </w:r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217" w:author="Kem Sereyboth" w:date="2023-07-25T15:28:00Z">
                <w:rPr>
                  <w:rFonts w:ascii="Khmer MEF1" w:hAnsi="Khmer MEF1" w:cs="Khmer MEF1"/>
                  <w:spacing w:val="2"/>
                  <w:szCs w:val="22"/>
                  <w:cs/>
                </w:rPr>
              </w:rPrChange>
            </w:rPr>
            <w:delText xml:space="preserve"> </w:delText>
          </w:r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218" w:author="Kem Sereyboth" w:date="2023-07-25T15:28:00Z">
                <w:rPr>
                  <w:rFonts w:ascii="Khmer MEF1" w:hAnsi="Khmer MEF1" w:cs="Khmer MEF1"/>
                  <w:b/>
                  <w:bCs/>
                  <w:spacing w:val="2"/>
                  <w:szCs w:val="22"/>
                  <w:cs/>
                </w:rPr>
              </w:rPrChange>
            </w:rPr>
            <w:delText>អ.ស.ហ.</w:delText>
          </w:r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219" w:author="Kem Sereyboth" w:date="2023-07-25T15:28:00Z">
                <w:rPr>
                  <w:rFonts w:ascii="Khmer MEF1" w:hAnsi="Khmer MEF1" w:cs="Khmer MEF1"/>
                  <w:spacing w:val="2"/>
                  <w:szCs w:val="22"/>
                  <w:cs/>
                </w:rPr>
              </w:rPrChange>
            </w:rPr>
            <w:delText xml:space="preserve"> </w:delText>
          </w:r>
          <w:r w:rsidRPr="00FE7555" w:rsidDel="00BC4126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6220" w:author="Kem Sereyboth" w:date="2023-07-25T15:28:00Z">
                <w:rPr>
                  <w:rFonts w:ascii="Khmer MEF1" w:hAnsi="Khmer MEF1" w:cs="Khmer MEF1"/>
                  <w:spacing w:val="2"/>
                  <w:szCs w:val="22"/>
                  <w:cs/>
                </w:rPr>
              </w:rPrChange>
            </w:rPr>
            <w:delText>ដែលបម្រើការនៅ</w:delText>
          </w:r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221" w:author="Kem Sereyboth" w:date="2023-07-25T15:28:00Z">
                <w:rPr>
                  <w:rFonts w:ascii="Khmer MEF1" w:hAnsi="Khmer MEF1" w:cs="Khmer MEF1"/>
                  <w:spacing w:val="2"/>
                  <w:szCs w:val="22"/>
                  <w:cs/>
                </w:rPr>
              </w:rPrChange>
            </w:rPr>
            <w:delText xml:space="preserve"> </w:delText>
          </w:r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222" w:author="Kem Sereyboth" w:date="2023-07-25T15:28:00Z">
                <w:rPr>
                  <w:rFonts w:ascii="Khmer MEF1" w:hAnsi="Khmer MEF1" w:cs="Khmer MEF1"/>
                  <w:b/>
                  <w:bCs/>
                  <w:spacing w:val="2"/>
                  <w:szCs w:val="22"/>
                  <w:cs/>
                </w:rPr>
              </w:rPrChange>
            </w:rPr>
            <w:delText>ន.ស.ស</w:delText>
          </w:r>
        </w:del>
      </w:ins>
      <w:ins w:id="16223" w:author="Kem Sereyboth" w:date="2023-07-11T11:59:00Z">
        <w:del w:id="16224" w:author="Sopheak Phorn" w:date="2023-07-28T14:26:00Z"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225" w:author="Kem Sereyboth" w:date="2023-07-25T15:28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226" w:author="Kem Sereyboth" w:date="2023-07-11T11:47:00Z">
        <w:del w:id="16227" w:author="Sopheak Phorn" w:date="2023-07-28T14:26:00Z"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228" w:author="Kem Sereyboth" w:date="2023-07-25T15:28:00Z">
                <w:rPr>
                  <w:rFonts w:ascii="Khmer MEF1" w:hAnsi="Khmer MEF1" w:cs="Khmer MEF1"/>
                  <w:b/>
                  <w:bCs/>
                  <w:spacing w:val="2"/>
                  <w:szCs w:val="22"/>
                  <w:cs/>
                </w:rPr>
              </w:rPrChange>
            </w:rPr>
            <w:delText>.</w:delText>
          </w:r>
          <w:r w:rsidRPr="00FE7555" w:rsidDel="00BC412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229" w:author="Kem Sereyboth" w:date="2023-07-25T15:23:00Z">
                <w:rPr>
                  <w:rFonts w:ascii="Khmer MEF1" w:hAnsi="Khmer MEF1" w:cs="Khmer MEF1"/>
                  <w:spacing w:val="2"/>
                  <w:szCs w:val="22"/>
                  <w:cs/>
                </w:rPr>
              </w:rPrChange>
            </w:rPr>
            <w:delText xml:space="preserve"> </w:delText>
          </w:r>
          <w:r w:rsidRPr="00FE7555" w:rsidDel="00BC4126">
            <w:rPr>
              <w:rFonts w:ascii="Khmer MEF1" w:hAnsi="Khmer MEF1" w:cs="Khmer MEF1"/>
              <w:sz w:val="24"/>
              <w:szCs w:val="24"/>
              <w:cs/>
              <w:lang w:val="ca-ES"/>
              <w:rPrChange w:id="16230" w:author="Kem Sereyboth" w:date="2023-07-25T15:2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អាចពុំទាន់</w:delText>
          </w:r>
          <w:r w:rsidRPr="00FE7555" w:rsidDel="00BC4126">
            <w:rPr>
              <w:rFonts w:ascii="Khmer MEF1" w:hAnsi="Khmer MEF1" w:cs="Khmer MEF1"/>
              <w:sz w:val="24"/>
              <w:szCs w:val="24"/>
              <w:cs/>
              <w:lang w:val="ca-ES"/>
              <w:rPrChange w:id="16231" w:author="Kem Sereyboth" w:date="2023-07-25T15:24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>អនុលោម</w:delText>
          </w:r>
          <w:r w:rsidRPr="00FE7555" w:rsidDel="00BC4126">
            <w:rPr>
              <w:rFonts w:ascii="Khmer MEF1" w:hAnsi="Khmer MEF1" w:cs="Khmer MEF1"/>
              <w:sz w:val="24"/>
              <w:szCs w:val="24"/>
              <w:cs/>
              <w:lang w:val="ca-ES"/>
              <w:rPrChange w:id="16232" w:author="Kem Sereyboth" w:date="2023-07-25T15:2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ស្របតាមបទប្បញ្ញត្តិជាធរមាន</w:delText>
          </w:r>
        </w:del>
      </w:ins>
    </w:p>
    <w:p w14:paraId="0E762520" w14:textId="342DD66A" w:rsidR="00944A50" w:rsidRPr="006E6058" w:rsidRDefault="00944A50">
      <w:pPr>
        <w:spacing w:after="0"/>
        <w:ind w:firstLine="567"/>
        <w:rPr>
          <w:ins w:id="16233" w:author="Kem Sereyboth" w:date="2023-07-19T15:05:00Z"/>
          <w:rFonts w:ascii="Khmer MEF1" w:hAnsi="Khmer MEF1" w:cs="Khmer MEF1"/>
          <w:b/>
          <w:bCs/>
          <w:sz w:val="24"/>
          <w:szCs w:val="24"/>
          <w:lang w:val="ca-ES"/>
          <w:rPrChange w:id="16234" w:author="Sopheak Phorn" w:date="2023-07-28T09:15:00Z">
            <w:rPr>
              <w:ins w:id="16235" w:author="Kem Sereyboth" w:date="2023-07-19T15:05:00Z"/>
              <w:rFonts w:ascii="Khmer MEF1" w:hAnsi="Khmer MEF1" w:cs="Khmer MEF1"/>
              <w:b/>
              <w:bCs/>
              <w:color w:val="FF0000"/>
              <w:sz w:val="24"/>
              <w:szCs w:val="24"/>
            </w:rPr>
          </w:rPrChange>
        </w:rPr>
        <w:pPrChange w:id="16236" w:author="Sopheak Phorn" w:date="2023-07-28T14:24:00Z">
          <w:pPr>
            <w:spacing w:after="0"/>
            <w:ind w:left="2127" w:hanging="1560"/>
          </w:pPr>
        </w:pPrChange>
      </w:pPr>
      <w:ins w:id="16237" w:author="Kem Sereyboth" w:date="2023-07-19T15:05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6238" w:author="Kem Sereyboth" w:date="2023-07-26T16:26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ខ.សវ​ន</w:t>
        </w:r>
        <w:r w:rsidRPr="006E6058">
          <w:rPr>
            <w:rFonts w:ascii="Khmer MEF1" w:hAnsi="Khmer MEF1" w:cs="Khmer MEF1"/>
            <w:b/>
            <w:bCs/>
            <w:sz w:val="24"/>
            <w:szCs w:val="24"/>
            <w:lang w:val="ca-ES"/>
            <w:rPrChange w:id="16239" w:author="Sopheak Phorn" w:date="2023-07-28T09:15:00Z">
              <w:rPr>
                <w:rFonts w:ascii="Khmer MEF2" w:hAnsi="Khmer MEF2" w:cs="Khmer MEF2"/>
                <w:color w:val="FF0000"/>
                <w:sz w:val="24"/>
                <w:szCs w:val="24"/>
              </w:rPr>
            </w:rPrChange>
          </w:rPr>
          <w:t>​​</w:t>
        </w:r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6240" w:author="Kem Sereyboth" w:date="2023-07-26T16:26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កម្មសមិទ្ធកម្ម</w:t>
        </w:r>
      </w:ins>
    </w:p>
    <w:p w14:paraId="63BA6670" w14:textId="521D19CF" w:rsidR="000172E8" w:rsidRPr="009D703C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241" w:author="Sopheak Phorn" w:date="2023-07-28T14:31:00Z"/>
          <w:rFonts w:ascii="Khmer MEF1" w:hAnsi="Khmer MEF1" w:cs="Khmer MEF1"/>
          <w:sz w:val="24"/>
          <w:szCs w:val="24"/>
          <w:lang w:val="ca-ES"/>
          <w:rPrChange w:id="16242" w:author="Sopheak" w:date="2023-08-03T07:18:00Z">
            <w:rPr>
              <w:ins w:id="16243" w:author="Sopheak Phorn" w:date="2023-07-28T14:31:00Z"/>
              <w:lang w:val="ca-ES"/>
            </w:rPr>
          </w:rPrChange>
        </w:rPr>
        <w:pPrChange w:id="16244" w:author="Sopheak Phorn" w:date="2023-08-03T08:41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245" w:author="Sopheak Phorn" w:date="2023-07-28T14:31:00Z">
        <w:r w:rsidRPr="00C76160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16246" w:author="Sopheak Phorn" w:date="2023-08-04T11:1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ប្រធានបទទី</w:t>
        </w:r>
      </w:ins>
      <w:ins w:id="16247" w:author="Sopheak" w:date="2023-08-03T07:18:00Z">
        <w:r w:rsidR="009D703C" w:rsidRPr="00C76160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16248" w:author="Sopheak Phorn" w:date="2023-08-04T11:18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១</w:t>
        </w:r>
      </w:ins>
      <w:ins w:id="16249" w:author="Sopheak Phorn" w:date="2023-07-28T14:31:00Z">
        <w:del w:id="16250" w:author="Sopheak" w:date="2023-08-03T07:18:00Z">
          <w:r w:rsidRPr="00C76160" w:rsidDel="009D703C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16251" w:author="Sopheak Phorn" w:date="2023-08-04T11:1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  <w:r w:rsidRPr="00C76160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6252" w:author="Sopheak Phorn" w:date="2023-08-04T11:18:00Z">
              <w:rPr>
                <w:cs/>
                <w:lang w:val="ca-ES"/>
              </w:rPr>
            </w:rPrChange>
          </w:rPr>
          <w:t>៖</w:t>
        </w:r>
      </w:ins>
      <w:ins w:id="16253" w:author="Sopheak Phorn" w:date="2023-07-28T14:32:00Z">
        <w:r w:rsidRPr="00C76160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6254" w:author="Sopheak Phorn" w:date="2023-08-04T11:18:00Z">
              <w:rPr>
                <w:cs/>
                <w:lang w:val="ca-ES"/>
              </w:rPr>
            </w:rPrChange>
          </w:rPr>
          <w:t xml:space="preserve"> </w:t>
        </w:r>
      </w:ins>
      <w:ins w:id="16255" w:author="Sopheak Phorn" w:date="2023-07-28T14:31:00Z">
        <w:r w:rsidRPr="00C76160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6256" w:author="Sopheak Phorn" w:date="2023-08-04T11:18:00Z">
              <w:rPr>
                <w:cs/>
                <w:lang w:val="ca-ES"/>
              </w:rPr>
            </w:rPrChange>
          </w:rPr>
          <w:t>ការរៀបចំសេចក្ដី</w:t>
        </w:r>
        <w:r w:rsidRPr="0089403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6257" w:author="Sopheak Phorn" w:date="2023-08-04T11:18:00Z">
              <w:rPr>
                <w:cs/>
                <w:lang w:val="ca-ES"/>
              </w:rPr>
            </w:rPrChange>
          </w:rPr>
          <w:t>ព្រាងប្រកាសស្ដីពីការដាក់ឱ្យអនុវត្តស្ដង់ដាគណនេយ្យ</w:t>
        </w:r>
        <w:r w:rsidRPr="00C76160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16258" w:author="Sopheak Phorn" w:date="2023-08-04T11:17:00Z">
              <w:rPr>
                <w:cs/>
                <w:lang w:val="ca-ES"/>
              </w:rPr>
            </w:rPrChange>
          </w:rPr>
          <w:t>សម្រាប់</w:t>
        </w:r>
      </w:ins>
      <w:ins w:id="16259" w:author="Sopheak Phorn" w:date="2023-08-04T11:18:00Z">
        <w:r w:rsidR="00C76160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</w:ins>
      <w:ins w:id="16260" w:author="Sopheak Phorn" w:date="2023-07-28T14:31:00Z">
        <w:r w:rsidRPr="009D703C">
          <w:rPr>
            <w:rFonts w:ascii="Khmer MEF1" w:hAnsi="Khmer MEF1" w:cs="Khmer MEF1"/>
            <w:sz w:val="24"/>
            <w:szCs w:val="24"/>
            <w:cs/>
            <w:lang w:val="ca-ES"/>
            <w:rPrChange w:id="16261" w:author="Sopheak" w:date="2023-08-03T07:18:00Z">
              <w:rPr>
                <w:cs/>
                <w:lang w:val="ca-ES"/>
              </w:rPr>
            </w:rPrChange>
          </w:rPr>
          <w:t>គ្រឹះស្ថានសាធារណៈរដ្ឋបាល</w:t>
        </w:r>
      </w:ins>
    </w:p>
    <w:p w14:paraId="00F8CAAE" w14:textId="3960D86D" w:rsidR="000172E8" w:rsidRPr="000172E8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262" w:author="Sopheak Phorn" w:date="2023-07-28T14:31:00Z"/>
          <w:rFonts w:ascii="Khmer MEF1" w:hAnsi="Khmer MEF1" w:cs="Khmer MEF1"/>
          <w:sz w:val="24"/>
          <w:szCs w:val="24"/>
          <w:lang w:val="ca-ES"/>
        </w:rPr>
        <w:pPrChange w:id="16263" w:author="Sopheak Phorn" w:date="2023-07-28T14:48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264" w:author="Sopheak Phorn" w:date="2023-07-28T14:31:00Z">
        <w:r w:rsidRPr="000172E8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265" w:author="Sopheak Phorn" w:date="2023-07-28T14:3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ហានិភ័យ</w:t>
        </w:r>
        <w:r w:rsidRPr="000172E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៖ </w:t>
        </w:r>
      </w:ins>
      <w:ins w:id="16266" w:author="Sopheak Phorn" w:date="2023-08-03T08:48:00Z">
        <w:r w:rsidR="00670908" w:rsidRPr="0067090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រៀបចំសេចក្ដីព្រាងប្រកាសស្ដីពីការដាក់ឱ្យអនុវត្តស្ដង់ដាគណនេយ្យសម្រាប់គ្រឹះស្ថានសាធារណៈរដ្ឋបាលអាចពុំទាន់ដាក់ទៅក្រុមប្រឹក្សា </w:t>
        </w:r>
        <w:r w:rsidR="00670908" w:rsidRPr="00670908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267" w:author="Sopheak Phorn" w:date="2023-08-03T08:4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  <w:r w:rsidR="00670908" w:rsidRPr="0067090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</w:ins>
    </w:p>
    <w:p w14:paraId="63842F94" w14:textId="56CEC095" w:rsidR="000172E8" w:rsidRPr="009D703C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268" w:author="Sopheak Phorn" w:date="2023-07-28T14:31:00Z"/>
          <w:rFonts w:ascii="Khmer MEF1" w:hAnsi="Khmer MEF1" w:cs="Khmer MEF1"/>
          <w:sz w:val="24"/>
          <w:szCs w:val="24"/>
          <w:lang w:val="ca-ES"/>
          <w:rPrChange w:id="16269" w:author="Sopheak" w:date="2023-08-03T07:18:00Z">
            <w:rPr>
              <w:ins w:id="16270" w:author="Sopheak Phorn" w:date="2023-07-28T14:31:00Z"/>
              <w:lang w:val="ca-ES"/>
            </w:rPr>
          </w:rPrChange>
        </w:rPr>
        <w:pPrChange w:id="16271" w:author="Sopheak Phorn" w:date="2023-08-03T08:41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272" w:author="Sopheak Phorn" w:date="2023-07-28T14:31:00Z">
        <w:r w:rsidRPr="009D703C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273" w:author="Sopheak" w:date="2023-08-03T07:1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lastRenderedPageBreak/>
          <w:t>ប្រធានបទទី</w:t>
        </w:r>
      </w:ins>
      <w:ins w:id="16274" w:author="Sopheak" w:date="2023-08-03T07:18:00Z">
        <w:r w:rsidR="009D703C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២</w:t>
        </w:r>
      </w:ins>
      <w:ins w:id="16275" w:author="Sopheak Phorn" w:date="2023-07-28T14:31:00Z">
        <w:del w:id="16276" w:author="Sopheak" w:date="2023-08-03T07:18:00Z">
          <w:r w:rsidRPr="009D703C" w:rsidDel="009D703C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277" w:author="Sopheak" w:date="2023-08-03T07:1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៥</w:delText>
          </w:r>
        </w:del>
        <w:r w:rsidRPr="009D703C">
          <w:rPr>
            <w:rFonts w:ascii="Khmer MEF1" w:hAnsi="Khmer MEF1" w:cs="Khmer MEF1"/>
            <w:sz w:val="24"/>
            <w:szCs w:val="24"/>
            <w:cs/>
            <w:lang w:val="ca-ES"/>
            <w:rPrChange w:id="16278" w:author="Sopheak" w:date="2023-08-03T07:18:00Z">
              <w:rPr>
                <w:cs/>
                <w:lang w:val="ca-ES"/>
              </w:rPr>
            </w:rPrChange>
          </w:rPr>
          <w:t>៖ ការរៀបចំសេចក្ដីព្រាងប្រកាសស្ដីពីការដាក់ឱ្យអនុវត្តស្ដង់ដាគណនេយ្យសាមញ្ញកម្ពុជា</w:t>
        </w:r>
      </w:ins>
    </w:p>
    <w:p w14:paraId="61222DB6" w14:textId="2D4A0982" w:rsidR="000172E8" w:rsidRPr="000172E8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279" w:author="Sopheak Phorn" w:date="2023-07-28T14:31:00Z"/>
          <w:rFonts w:ascii="Khmer MEF1" w:hAnsi="Khmer MEF1" w:cs="Khmer MEF1"/>
          <w:sz w:val="24"/>
          <w:szCs w:val="24"/>
          <w:lang w:val="ca-ES"/>
        </w:rPr>
        <w:pPrChange w:id="16280" w:author="Sopheak Phorn" w:date="2023-07-28T14:48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281" w:author="Sopheak Phorn" w:date="2023-07-28T14:31:00Z">
        <w:r w:rsidRPr="000172E8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282" w:author="Sopheak Phorn" w:date="2023-07-28T14:3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ហានិភ័យ</w:t>
        </w:r>
        <w:r w:rsidRPr="000172E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៖ </w:t>
        </w:r>
      </w:ins>
      <w:ins w:id="16283" w:author="Sopheak Phorn" w:date="2023-08-03T08:48:00Z">
        <w:r w:rsidR="00670908" w:rsidRPr="0067090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ការរៀបចំសេចក្ដីព្រាងប្រកាសស្ដីពីការដាក់ឱ្យអនុវត្តស្ដង់ដាគណនេយ្យសាមញ្ញកម្ពុជា អាចពុំទាន់ដាក់ទៅក្រុមប្រឹក្សា </w:t>
        </w:r>
        <w:r w:rsidR="00670908" w:rsidRPr="00670908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284" w:author="Sopheak Phorn" w:date="2023-08-03T08:4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  <w:r w:rsidR="00670908" w:rsidRPr="0067090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និងដាក់ឱ្យអនុវត្ត</w:t>
        </w:r>
      </w:ins>
    </w:p>
    <w:p w14:paraId="77408877" w14:textId="77764843" w:rsidR="000172E8" w:rsidRPr="009D703C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285" w:author="Sopheak Phorn" w:date="2023-07-28T14:31:00Z"/>
          <w:rFonts w:ascii="Khmer MEF1" w:hAnsi="Khmer MEF1" w:cs="Khmer MEF1"/>
          <w:sz w:val="24"/>
          <w:szCs w:val="24"/>
          <w:lang w:val="ca-ES"/>
          <w:rPrChange w:id="16286" w:author="Sopheak" w:date="2023-08-03T07:18:00Z">
            <w:rPr>
              <w:ins w:id="16287" w:author="Sopheak Phorn" w:date="2023-07-28T14:31:00Z"/>
              <w:lang w:val="ca-ES"/>
            </w:rPr>
          </w:rPrChange>
        </w:rPr>
        <w:pPrChange w:id="16288" w:author="Sopheak Phorn" w:date="2023-08-03T08:41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289" w:author="Sopheak Phorn" w:date="2023-07-28T14:31:00Z">
        <w:r w:rsidRPr="009D703C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290" w:author="Sopheak" w:date="2023-08-03T07:1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ប្រធានបទទី</w:t>
        </w:r>
      </w:ins>
      <w:ins w:id="16291" w:author="Sopheak" w:date="2023-08-03T07:19:00Z">
        <w:r w:rsidR="009D703C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៣</w:t>
        </w:r>
      </w:ins>
      <w:ins w:id="16292" w:author="Sopheak Phorn" w:date="2023-07-28T14:31:00Z">
        <w:del w:id="16293" w:author="Sopheak" w:date="2023-08-03T07:19:00Z">
          <w:r w:rsidRPr="009D703C" w:rsidDel="009D703C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294" w:author="Sopheak" w:date="2023-08-03T07:1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៦</w:delText>
          </w:r>
        </w:del>
        <w:r w:rsidRPr="009D703C">
          <w:rPr>
            <w:rFonts w:ascii="Khmer MEF1" w:hAnsi="Khmer MEF1" w:cs="Khmer MEF1"/>
            <w:sz w:val="24"/>
            <w:szCs w:val="24"/>
            <w:cs/>
            <w:lang w:val="ca-ES"/>
            <w:rPrChange w:id="16295" w:author="Sopheak" w:date="2023-08-03T07:18:00Z">
              <w:rPr>
                <w:cs/>
                <w:lang w:val="ca-ES"/>
              </w:rPr>
            </w:rPrChange>
          </w:rPr>
          <w:t>៖ ការរៀបចំប្រកាសស្ដីពីការគ្រប់គ្រងអាជ្ញាបណ្ណគណនេយ្យនិងសវនកម្ម</w:t>
        </w:r>
      </w:ins>
    </w:p>
    <w:p w14:paraId="01C025E9" w14:textId="2457C028" w:rsidR="000172E8" w:rsidRPr="000172E8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296" w:author="Sopheak Phorn" w:date="2023-07-28T14:31:00Z"/>
          <w:rFonts w:ascii="Khmer MEF1" w:hAnsi="Khmer MEF1" w:cs="Khmer MEF1"/>
          <w:sz w:val="24"/>
          <w:szCs w:val="24"/>
          <w:lang w:val="ca-ES"/>
        </w:rPr>
        <w:pPrChange w:id="16297" w:author="Sopheak Phorn" w:date="2023-07-28T14:48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298" w:author="Sopheak Phorn" w:date="2023-07-28T14:31:00Z">
        <w:r w:rsidRPr="00601026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16299" w:author="Sopheak" w:date="2023-07-28T21:5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ហានិភ័យ</w:t>
        </w:r>
        <w:r w:rsidRPr="00601026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6300" w:author="Sopheak" w:date="2023-07-28T21:5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៖ ការរៀបចំប្រកាសស្ដីពីការគ្រប់គ្រងអាជ្ញាបណ្ណគណនេយ្យនិងសវនកម្ម</w:t>
        </w:r>
      </w:ins>
      <w:ins w:id="16301" w:author="Sopheak Phorn" w:date="2023-07-28T14:48:00Z">
        <w:r w:rsidRPr="00601026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6302" w:author="Sopheak" w:date="2023-07-28T21:5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16303" w:author="Sopheak Phorn" w:date="2023-07-28T14:31:00Z">
        <w:r w:rsidRPr="00601026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6304" w:author="Sopheak" w:date="2023-07-28T21:5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អាច</w:t>
        </w:r>
      </w:ins>
      <w:ins w:id="16305" w:author="Sopheak Phorn" w:date="2023-07-28T14:40:00Z">
        <w:r w:rsidRPr="00601026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6306" w:author="Sopheak" w:date="2023-07-28T21:5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ពុំទាន់</w:t>
        </w:r>
        <w:r w:rsidRPr="000172E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បានដាក់ទៅក្រុមប្រឹក្សា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អ.ស.ហ.</w:t>
        </w:r>
      </w:ins>
    </w:p>
    <w:p w14:paraId="437B05AE" w14:textId="7D619CD7" w:rsidR="000172E8" w:rsidRPr="009D703C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307" w:author="Sopheak Phorn" w:date="2023-07-28T14:31:00Z"/>
          <w:rFonts w:ascii="Khmer MEF1" w:hAnsi="Khmer MEF1" w:cs="Khmer MEF1"/>
          <w:sz w:val="24"/>
          <w:szCs w:val="24"/>
          <w:lang w:val="ca-ES"/>
          <w:rPrChange w:id="16308" w:author="Sopheak" w:date="2023-08-03T07:19:00Z">
            <w:rPr>
              <w:ins w:id="16309" w:author="Sopheak Phorn" w:date="2023-07-28T14:31:00Z"/>
              <w:lang w:val="ca-ES"/>
            </w:rPr>
          </w:rPrChange>
        </w:rPr>
        <w:pPrChange w:id="16310" w:author="Sopheak Phorn" w:date="2023-08-03T08:41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311" w:author="Sopheak Phorn" w:date="2023-07-28T14:31:00Z">
        <w:r w:rsidRPr="009D703C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lang w:val="ca-ES"/>
            <w:rPrChange w:id="16312" w:author="Sopheak" w:date="2023-08-03T07:1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ប្រធានបទ</w:t>
        </w:r>
      </w:ins>
      <w:ins w:id="16313" w:author="Sopheak Phorn" w:date="2023-07-28T14:32:00Z">
        <w:r w:rsidRPr="009D703C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lang w:val="ca-ES"/>
            <w:rPrChange w:id="16314" w:author="Sopheak" w:date="2023-08-03T07:1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ទី</w:t>
        </w:r>
      </w:ins>
      <w:ins w:id="16315" w:author="Sopheak" w:date="2023-08-03T07:19:00Z">
        <w:r w:rsidR="009D703C">
          <w:rPr>
            <w:rFonts w:ascii="Khmer MEF1" w:hAnsi="Khmer MEF1" w:cs="Khmer MEF1" w:hint="cs"/>
            <w:b/>
            <w:bCs/>
            <w:spacing w:val="-12"/>
            <w:sz w:val="24"/>
            <w:szCs w:val="24"/>
            <w:cs/>
            <w:lang w:val="ca-ES"/>
          </w:rPr>
          <w:t>៤</w:t>
        </w:r>
      </w:ins>
      <w:ins w:id="16316" w:author="Sopheak Phorn" w:date="2023-07-28T14:31:00Z">
        <w:del w:id="16317" w:author="Sopheak" w:date="2023-08-03T07:19:00Z">
          <w:r w:rsidRPr="009D703C" w:rsidDel="009D703C">
            <w:rPr>
              <w:rFonts w:ascii="Khmer MEF1" w:hAnsi="Khmer MEF1" w:cs="Khmer MEF1"/>
              <w:b/>
              <w:bCs/>
              <w:spacing w:val="-12"/>
              <w:sz w:val="24"/>
              <w:szCs w:val="24"/>
              <w:cs/>
              <w:lang w:val="ca-ES"/>
              <w:rPrChange w:id="16318" w:author="Sopheak" w:date="2023-08-03T07:1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៧</w:delText>
          </w:r>
        </w:del>
        <w:r w:rsidRPr="009D703C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16319" w:author="Sopheak" w:date="2023-08-03T07:1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៖ ការពិនិត្យ ឬការធ្វើអធិការកិច្ចគុណភាពសវនកម្មដល់ទីកន្លែងសម្រាប់ក្រុមហ៊ុន</w:t>
        </w:r>
        <w:r w:rsidRPr="009D703C">
          <w:rPr>
            <w:rFonts w:ascii="Khmer MEF1" w:hAnsi="Khmer MEF1" w:cs="Khmer MEF1"/>
            <w:sz w:val="24"/>
            <w:szCs w:val="24"/>
            <w:cs/>
            <w:lang w:val="ca-ES"/>
            <w:rPrChange w:id="16320" w:author="Sopheak" w:date="2023-08-03T07:19:00Z">
              <w:rPr>
                <w:cs/>
                <w:lang w:val="ca-ES"/>
              </w:rPr>
            </w:rPrChange>
          </w:rPr>
          <w:t xml:space="preserve">សវនកម្មដែលទទួលអាជ្ញាបណ្ណពី </w:t>
        </w:r>
        <w:del w:id="16321" w:author="Chamreun Poth" w:date="2024-05-30T18:32:00Z" w16du:dateUtc="2024-05-30T11:32:00Z">
          <w:r w:rsidRPr="009D703C" w:rsidDel="0009112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322" w:author="Sopheak" w:date="2023-08-03T07:1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ន.គ.ស.</w:delText>
          </w:r>
        </w:del>
      </w:ins>
      <w:ins w:id="16323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ឈ្មោះសវនដ្ឋាន</w:t>
        </w:r>
      </w:ins>
    </w:p>
    <w:p w14:paraId="6195BA3B" w14:textId="24CAEAFA" w:rsidR="000172E8" w:rsidRPr="000172E8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324" w:author="Sopheak Phorn" w:date="2023-07-28T14:31:00Z"/>
          <w:rFonts w:ascii="Khmer MEF1" w:hAnsi="Khmer MEF1" w:cs="Khmer MEF1"/>
          <w:sz w:val="24"/>
          <w:szCs w:val="24"/>
          <w:lang w:val="ca-ES"/>
        </w:rPr>
        <w:pPrChange w:id="16325" w:author="Sopheak Phorn" w:date="2023-07-28T14:48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326" w:author="Sopheak Phorn" w:date="2023-07-28T14:31:00Z">
        <w:r w:rsidRPr="000172E8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327" w:author="Sopheak Phorn" w:date="2023-07-28T14:3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ហានិភ័យ</w:t>
        </w:r>
        <w:r w:rsidRPr="000172E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៖ អាចពុំទាន់បានធ្វើការពិនិត្យ ឬអធិការកិច្ចគុណភាពសវនកម្មក្រុមហ៊ុនសវនកម្មដែលទទួលអាជ្ញាបណ្ណពី </w:t>
        </w:r>
        <w:del w:id="16328" w:author="Chamreun Poth" w:date="2024-05-30T18:32:00Z" w16du:dateUtc="2024-05-30T11:32:00Z">
          <w:r w:rsidRPr="000172E8" w:rsidDel="0009112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329" w:author="Sopheak Phorn" w:date="2023-07-28T14:3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ន.គ.ស.</w:delText>
          </w:r>
        </w:del>
      </w:ins>
      <w:ins w:id="16330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ឈ្មោះសវនដ្ឋាន</w:t>
        </w:r>
      </w:ins>
      <w:ins w:id="16331" w:author="Sopheak Phorn" w:date="2023-07-28T14:31:00Z">
        <w:r w:rsidRPr="000172E8">
          <w:rPr>
            <w:rFonts w:ascii="Khmer MEF1" w:hAnsi="Khmer MEF1" w:cs="Khmer MEF1"/>
            <w:sz w:val="24"/>
            <w:szCs w:val="24"/>
            <w:cs/>
            <w:lang w:val="ca-ES"/>
          </w:rPr>
          <w:t>។</w:t>
        </w:r>
      </w:ins>
    </w:p>
    <w:p w14:paraId="481647FE" w14:textId="1AD20CD3" w:rsidR="000172E8" w:rsidRPr="009D703C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332" w:author="Sopheak Phorn" w:date="2023-07-28T14:31:00Z"/>
          <w:rFonts w:ascii="Khmer MEF1" w:hAnsi="Khmer MEF1" w:cs="Khmer MEF1"/>
          <w:sz w:val="24"/>
          <w:szCs w:val="24"/>
          <w:lang w:val="ca-ES"/>
          <w:rPrChange w:id="16333" w:author="Sopheak" w:date="2023-08-03T07:19:00Z">
            <w:rPr>
              <w:ins w:id="16334" w:author="Sopheak Phorn" w:date="2023-07-28T14:31:00Z"/>
              <w:lang w:val="ca-ES"/>
            </w:rPr>
          </w:rPrChange>
        </w:rPr>
        <w:pPrChange w:id="16335" w:author="Sopheak Phorn" w:date="2023-08-03T08:41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336" w:author="Sopheak Phorn" w:date="2023-07-28T14:31:00Z">
        <w:r w:rsidRPr="009D703C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16337" w:author="Sopheak" w:date="2023-08-03T07:1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ប្រធានបទ</w:t>
        </w:r>
      </w:ins>
      <w:ins w:id="16338" w:author="Sopheak Phorn" w:date="2023-07-28T14:32:00Z">
        <w:r w:rsidRPr="009D703C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16339" w:author="Sopheak" w:date="2023-08-03T07:1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ទី</w:t>
        </w:r>
      </w:ins>
      <w:ins w:id="16340" w:author="Sopheak" w:date="2023-08-03T07:19:00Z">
        <w:r w:rsidR="009D703C">
          <w:rPr>
            <w:rFonts w:ascii="Khmer MEF1" w:hAnsi="Khmer MEF1" w:cs="Khmer MEF1" w:hint="cs"/>
            <w:b/>
            <w:bCs/>
            <w:spacing w:val="-8"/>
            <w:sz w:val="24"/>
            <w:szCs w:val="24"/>
            <w:cs/>
            <w:lang w:val="ca-ES"/>
          </w:rPr>
          <w:t>៥</w:t>
        </w:r>
      </w:ins>
      <w:ins w:id="16341" w:author="Sopheak Phorn" w:date="2023-07-28T14:31:00Z">
        <w:del w:id="16342" w:author="Sopheak" w:date="2023-08-03T07:19:00Z">
          <w:r w:rsidRPr="009D703C" w:rsidDel="009D703C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16343" w:author="Sopheak" w:date="2023-08-03T07:1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៨</w:delText>
          </w:r>
        </w:del>
        <w:r w:rsidRPr="009D703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6344" w:author="Sopheak" w:date="2023-08-03T07:1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៖ ការរៀបចំសេចក្ដីព្រាងប្រកាសស្ដីពីវិធាននិងនីតិវិធីនៃការដោះស្រាយបណ្ដឹង</w:t>
        </w:r>
        <w:r w:rsidRPr="009D703C">
          <w:rPr>
            <w:rFonts w:ascii="Khmer MEF1" w:hAnsi="Khmer MEF1" w:cs="Khmer MEF1"/>
            <w:sz w:val="24"/>
            <w:szCs w:val="24"/>
            <w:cs/>
            <w:lang w:val="ca-ES"/>
            <w:rPrChange w:id="16345" w:author="Sopheak" w:date="2023-08-03T07:19:00Z">
              <w:rPr>
                <w:cs/>
                <w:lang w:val="ca-ES"/>
              </w:rPr>
            </w:rPrChange>
          </w:rPr>
          <w:t>តវ៉ា</w:t>
        </w:r>
      </w:ins>
    </w:p>
    <w:p w14:paraId="41133F50" w14:textId="17A550DD" w:rsidR="000172E8" w:rsidRPr="000172E8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346" w:author="Sopheak Phorn" w:date="2023-07-28T14:31:00Z"/>
          <w:rFonts w:ascii="Khmer MEF1" w:hAnsi="Khmer MEF1" w:cs="Khmer MEF1"/>
          <w:sz w:val="24"/>
          <w:szCs w:val="24"/>
          <w:lang w:val="ca-ES"/>
          <w:rPrChange w:id="16347" w:author="Sopheak Phorn" w:date="2023-07-28T14:31:00Z">
            <w:rPr>
              <w:ins w:id="16348" w:author="Sopheak Phorn" w:date="2023-07-28T14:31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16349" w:author="Sopheak Phorn" w:date="2023-07-28T14:48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350" w:author="Sopheak Phorn" w:date="2023-07-28T14:31:00Z">
        <w:r w:rsidRPr="000172E8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lang w:val="ca-ES"/>
            <w:rPrChange w:id="16351" w:author="Sopheak Phorn" w:date="2023-07-28T14:4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ហានិភ័យ</w:t>
        </w:r>
        <w:r w:rsidRPr="000172E8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16352" w:author="Sopheak Phorn" w:date="2023-07-28T14:4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៖ ការរៀបចំសេចក្ដីសម្រេចប្រកាសស្ដីពីវិធាននិងនីតិវិធីនៃការដោះស្រាយបណ្ដឹងតវ៉ា</w:t>
        </w:r>
        <w:r w:rsidRPr="000172E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អាចពុំទាន់បានដាក់</w:t>
        </w:r>
      </w:ins>
      <w:ins w:id="16353" w:author="Sopheak Phorn" w:date="2023-07-28T14:35:00Z"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>ឆ្លងកម្រិតបច្ចេកទេស</w:t>
        </w:r>
      </w:ins>
      <w:ins w:id="16354" w:author="Sopheak Phorn" w:date="2023-07-28T14:31:00Z">
        <w:r w:rsidRPr="000172E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</w:ins>
      <w:ins w:id="16355" w:author="Sopheak Phorn" w:date="2023-07-28T14:34:00Z">
        <w:del w:id="16356" w:author="Chamreun Poth" w:date="2024-05-30T18:32:00Z" w16du:dateUtc="2024-05-30T11:32:00Z">
          <w:r w:rsidDel="00091126">
            <w:rPr>
              <w:rFonts w:ascii="Khmer MEF1" w:hAnsi="Khmer MEF1" w:cs="Khmer MEF1" w:hint="cs"/>
              <w:b/>
              <w:bCs/>
              <w:sz w:val="24"/>
              <w:szCs w:val="24"/>
              <w:cs/>
              <w:lang w:val="ca-ES"/>
            </w:rPr>
            <w:delText>ន</w:delText>
          </w:r>
        </w:del>
      </w:ins>
      <w:ins w:id="16357" w:author="Sopheak Phorn" w:date="2023-07-28T14:31:00Z">
        <w:del w:id="16358" w:author="Chamreun Poth" w:date="2024-05-30T18:32:00Z" w16du:dateUtc="2024-05-30T11:32:00Z">
          <w:r w:rsidRPr="000172E8" w:rsidDel="0009112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359" w:author="Sopheak Phorn" w:date="2023-07-28T14:3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16360" w:author="Sopheak Phorn" w:date="2023-07-28T14:34:00Z">
        <w:del w:id="16361" w:author="Chamreun Poth" w:date="2024-05-30T18:32:00Z" w16du:dateUtc="2024-05-30T11:32:00Z">
          <w:r w:rsidDel="00091126">
            <w:rPr>
              <w:rFonts w:ascii="Khmer MEF1" w:hAnsi="Khmer MEF1" w:cs="Khmer MEF1" w:hint="cs"/>
              <w:b/>
              <w:bCs/>
              <w:sz w:val="24"/>
              <w:szCs w:val="24"/>
              <w:cs/>
              <w:lang w:val="ca-ES"/>
            </w:rPr>
            <w:delText>គ</w:delText>
          </w:r>
        </w:del>
      </w:ins>
      <w:ins w:id="16362" w:author="Sopheak Phorn" w:date="2023-07-28T14:31:00Z">
        <w:del w:id="16363" w:author="Chamreun Poth" w:date="2024-05-30T18:32:00Z" w16du:dateUtc="2024-05-30T11:32:00Z">
          <w:r w:rsidRPr="000172E8" w:rsidDel="0009112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364" w:author="Sopheak Phorn" w:date="2023-07-28T14:3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16365" w:author="Sopheak Phorn" w:date="2023-07-28T14:34:00Z">
        <w:del w:id="16366" w:author="Chamreun Poth" w:date="2024-05-30T18:32:00Z" w16du:dateUtc="2024-05-30T11:32:00Z">
          <w:r w:rsidDel="00091126">
            <w:rPr>
              <w:rFonts w:ascii="Khmer MEF1" w:hAnsi="Khmer MEF1" w:cs="Khmer MEF1" w:hint="cs"/>
              <w:b/>
              <w:bCs/>
              <w:sz w:val="24"/>
              <w:szCs w:val="24"/>
              <w:cs/>
              <w:lang w:val="ca-ES"/>
            </w:rPr>
            <w:delText>ស</w:delText>
          </w:r>
        </w:del>
      </w:ins>
      <w:ins w:id="16367" w:author="Sopheak Phorn" w:date="2023-07-28T14:31:00Z">
        <w:del w:id="16368" w:author="Chamreun Poth" w:date="2024-05-30T18:32:00Z" w16du:dateUtc="2024-05-30T11:32:00Z">
          <w:r w:rsidRPr="000172E8" w:rsidDel="0009112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369" w:author="Sopheak Phorn" w:date="2023-07-28T14:3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16370" w:author="Chamreun Poth" w:date="2024-05-30T18:32:00Z" w16du:dateUtc="2024-05-30T11:32:00Z">
        <w:r w:rsidR="00091126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ឈ្មោះសវនដ្ឋាន</w:t>
        </w:r>
      </w:ins>
      <w:ins w:id="16371" w:author="Sopheak Phorn" w:date="2023-07-28T14:31:00Z">
        <w:r w:rsidRPr="000172E8">
          <w:rPr>
            <w:rFonts w:ascii="Khmer MEF1" w:hAnsi="Khmer MEF1" w:cs="Khmer MEF1"/>
            <w:sz w:val="24"/>
            <w:szCs w:val="24"/>
            <w:cs/>
            <w:lang w:val="ca-ES"/>
          </w:rPr>
          <w:t>។</w:t>
        </w:r>
      </w:ins>
    </w:p>
    <w:p w14:paraId="6C0F2C85" w14:textId="02FFE2A4" w:rsidR="00B77CC6" w:rsidRPr="006E6058" w:rsidDel="000172E8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372" w:author="Kem Sereyboth" w:date="2023-07-11T11:47:00Z"/>
          <w:del w:id="16373" w:author="Sopheak Phorn" w:date="2023-07-28T14:33:00Z"/>
          <w:rFonts w:ascii="Khmer MEF1" w:hAnsi="Khmer MEF1" w:cs="Khmer MEF1"/>
          <w:sz w:val="24"/>
          <w:szCs w:val="24"/>
          <w:lang w:val="ca-ES"/>
          <w:rPrChange w:id="16374" w:author="Sopheak Phorn" w:date="2023-07-28T09:15:00Z">
            <w:rPr>
              <w:ins w:id="16375" w:author="Kem Sereyboth" w:date="2023-07-11T11:47:00Z"/>
              <w:del w:id="16376" w:author="Sopheak Phorn" w:date="2023-07-28T14:33:00Z"/>
              <w:rFonts w:ascii="Khmer MEF1" w:hAnsi="Khmer MEF1" w:cs="Khmer MEF1"/>
              <w:szCs w:val="22"/>
            </w:rPr>
          </w:rPrChange>
        </w:rPr>
        <w:pPrChange w:id="16377" w:author="Sopheak Phorn" w:date="2023-07-28T14:24:00Z">
          <w:pPr>
            <w:pStyle w:val="ListParagraph"/>
            <w:spacing w:after="0" w:line="228" w:lineRule="auto"/>
            <w:ind w:left="2880" w:hanging="1890"/>
          </w:pPr>
        </w:pPrChange>
      </w:pPr>
      <w:ins w:id="16378" w:author="Kem Sereyboth" w:date="2023-07-11T11:47:00Z">
        <w:del w:id="16379" w:author="Sopheak Phorn" w:date="2023-07-28T14:33:00Z">
          <w:r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380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ប្រធានបទ</w:delText>
          </w:r>
        </w:del>
      </w:ins>
      <w:ins w:id="16381" w:author="Kem Sereyboth" w:date="2023-07-11T11:54:00Z">
        <w:del w:id="16382" w:author="Sopheak Phorn" w:date="2023-07-28T14:33:00Z">
          <w:r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383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ទី</w:delText>
          </w:r>
        </w:del>
      </w:ins>
      <w:ins w:id="16384" w:author="Kem Sereyboth" w:date="2023-07-11T11:47:00Z">
        <w:del w:id="16385" w:author="Sopheak Phorn" w:date="2023-07-28T14:33:00Z">
          <w:r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386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៣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387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388" w:author="Kem Sereyboth" w:date="2023-07-19T16:59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ការរៀបចំសេចក្ដីសម្រេចស្ដីពីការកំណត់លក្ខខណ្ឌក្នុងការជ្រើសរើសក្រុមហ៊ុន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389" w:author="Kem Sereyboth" w:date="2023-07-19T16:59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សវនកម្មឯករាជ្យផ្តល់សេវាសវនកម្មក្នុងប្រព័ន្ធសន្តិសុខសង្គម</w:delText>
          </w:r>
        </w:del>
      </w:ins>
    </w:p>
    <w:p w14:paraId="37DF4CED" w14:textId="2EE7927A" w:rsidR="00B77CC6" w:rsidRPr="00402C66" w:rsidDel="000172E8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390" w:author="Kem Sereyboth" w:date="2023-07-11T11:47:00Z"/>
          <w:del w:id="16391" w:author="Sopheak Phorn" w:date="2023-07-28T14:33:00Z"/>
          <w:rFonts w:ascii="Khmer MEF1" w:hAnsi="Khmer MEF1" w:cs="Khmer MEF1"/>
          <w:spacing w:val="-6"/>
          <w:sz w:val="24"/>
          <w:szCs w:val="24"/>
          <w:lang w:val="ca-ES"/>
          <w:rPrChange w:id="16392" w:author="Kem Sereyboth" w:date="2023-07-25T15:29:00Z">
            <w:rPr>
              <w:ins w:id="16393" w:author="Kem Sereyboth" w:date="2023-07-11T11:47:00Z"/>
              <w:del w:id="16394" w:author="Sopheak Phorn" w:date="2023-07-28T14:33:00Z"/>
              <w:rFonts w:ascii="Khmer MEF1" w:hAnsi="Khmer MEF1" w:cs="Khmer MEF1"/>
              <w:spacing w:val="4"/>
              <w:szCs w:val="22"/>
            </w:rPr>
          </w:rPrChange>
        </w:rPr>
        <w:pPrChange w:id="16395" w:author="Kem Sereyboth" w:date="2023-07-25T15:29:00Z">
          <w:pPr>
            <w:pStyle w:val="ListParagraph"/>
            <w:spacing w:after="0" w:line="228" w:lineRule="auto"/>
            <w:ind w:left="2880" w:firstLine="239"/>
          </w:pPr>
        </w:pPrChange>
      </w:pPr>
      <w:ins w:id="16396" w:author="Kem Sereyboth" w:date="2023-07-11T11:47:00Z">
        <w:del w:id="16397" w:author="Sopheak Phorn" w:date="2023-07-28T14:33:00Z">
          <w:r w:rsidRPr="00402C66" w:rsidDel="000172E8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6398" w:author="Kem Sereyboth" w:date="2023-07-25T15:29:00Z">
                <w:rPr>
                  <w:rFonts w:ascii="Khmer MEF1" w:hAnsi="Khmer MEF1" w:cs="Khmer MEF1"/>
                  <w:b/>
                  <w:bCs/>
                  <w:color w:val="000000"/>
                  <w:spacing w:val="4"/>
                  <w:szCs w:val="22"/>
                  <w:cs/>
                  <w:lang w:val="ca-ES"/>
                </w:rPr>
              </w:rPrChange>
            </w:rPr>
            <w:delText>ហានិភ័យ</w:delText>
          </w:r>
          <w:r w:rsidRPr="00402C66" w:rsidDel="000172E8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6399" w:author="Kem Sereyboth" w:date="2023-07-25T15:29:00Z">
                <w:rPr>
                  <w:rFonts w:ascii="Khmer MEF1" w:hAnsi="Khmer MEF1" w:cs="Khmer MEF1"/>
                  <w:color w:val="000000"/>
                  <w:spacing w:val="4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400" w:author="Kem Sereyboth" w:date="2023-07-25T15:29:00Z">
                <w:rPr>
                  <w:rFonts w:ascii="Khmer MEF1" w:hAnsi="Khmer MEF1" w:cs="Khmer MEF1"/>
                  <w:color w:val="000000"/>
                  <w:spacing w:val="4"/>
                  <w:szCs w:val="22"/>
                  <w:cs/>
                  <w:lang w:val="ca-ES"/>
                </w:rPr>
              </w:rPrChange>
            </w:rPr>
            <w:delText>ការរៀបចំ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401" w:author="Kem Sereyboth" w:date="2023-07-25T15:29:00Z">
                <w:rPr>
                  <w:rFonts w:ascii="Khmer MEF1" w:hAnsi="Khmer MEF1" w:cs="Khmer MEF1"/>
                  <w:spacing w:val="4"/>
                  <w:szCs w:val="22"/>
                  <w:cs/>
                </w:rPr>
              </w:rPrChange>
            </w:rPr>
            <w:delText>សេចក្ដីសម្រេចស្ដីពី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402" w:author="Kem Sereyboth" w:date="2023-07-25T15:29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លក្ខខណ្ឌក្នុងការជ្រើសរើសក្រុមហ៊ុន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403" w:author="Kem Sereyboth" w:date="2023-07-25T15:29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សវនកម្ម</w:delText>
          </w:r>
          <w:r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404" w:author="Kem Sereyboth" w:date="2023-07-25T15:30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ឯ</w:delText>
          </w:r>
        </w:del>
      </w:ins>
      <w:ins w:id="16405" w:author="Kem Sereyboth" w:date="2023-07-25T15:29:00Z">
        <w:del w:id="16406" w:author="Sopheak Phorn" w:date="2023-07-28T14:33:00Z">
          <w:r w:rsidR="00402C66"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407" w:author="Kem Sereyboth" w:date="2023-07-25T15:3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408" w:author="Kem Sereyboth" w:date="2023-07-11T11:47:00Z">
        <w:del w:id="16409" w:author="Sopheak Phorn" w:date="2023-07-28T14:33:00Z">
          <w:r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410" w:author="Kem Sereyboth" w:date="2023-07-25T15:30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ក</w:delText>
          </w:r>
        </w:del>
      </w:ins>
      <w:ins w:id="16411" w:author="Kem Sereyboth" w:date="2023-07-25T15:29:00Z">
        <w:del w:id="16412" w:author="Sopheak Phorn" w:date="2023-07-28T14:33:00Z">
          <w:r w:rsidR="00402C66"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413" w:author="Kem Sereyboth" w:date="2023-07-25T15:3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414" w:author="Kem Sereyboth" w:date="2023-07-11T11:47:00Z">
        <w:del w:id="16415" w:author="Sopheak Phorn" w:date="2023-07-28T14:33:00Z">
          <w:r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416" w:author="Kem Sereyboth" w:date="2023-07-25T15:30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រា</w:delText>
          </w:r>
        </w:del>
      </w:ins>
      <w:ins w:id="16417" w:author="Kem Sereyboth" w:date="2023-07-25T15:29:00Z">
        <w:del w:id="16418" w:author="Sopheak Phorn" w:date="2023-07-28T14:33:00Z">
          <w:r w:rsidR="00402C66"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419" w:author="Kem Sereyboth" w:date="2023-07-25T15:3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420" w:author="Kem Sereyboth" w:date="2023-07-11T11:47:00Z">
        <w:del w:id="16421" w:author="Sopheak Phorn" w:date="2023-07-28T14:33:00Z">
          <w:r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422" w:author="Kem Sereyboth" w:date="2023-07-25T15:30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ជ្យផ្តល់សេវាសវនកម្មក្នុងប្រព័ន្ធសន្តិសុខសង្គម</w:delText>
          </w:r>
        </w:del>
      </w:ins>
      <w:ins w:id="16423" w:author="Kem Sereyboth" w:date="2023-07-25T15:30:00Z">
        <w:del w:id="16424" w:author="Sopheak Phorn" w:date="2023-07-28T14:33:00Z">
          <w:r w:rsidR="00402C66"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425" w:author="Kem Sereyboth" w:date="2023-07-25T15:3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6426" w:author="Kem Sereyboth" w:date="2023-07-11T11:47:00Z">
        <w:del w:id="16427" w:author="Sopheak Phorn" w:date="2023-07-28T14:33:00Z">
          <w:r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428" w:author="Kem Sereyboth" w:date="2023-07-25T15:30:00Z">
                <w:rPr>
                  <w:rFonts w:ascii="Khmer MEF1" w:hAnsi="Khmer MEF1" w:cs="Khmer MEF1"/>
                  <w:spacing w:val="4"/>
                  <w:szCs w:val="22"/>
                  <w:cs/>
                </w:rPr>
              </w:rPrChange>
            </w:rPr>
            <w:delText>អា​ចពុំទាន់រៀបចំ និងដាក់ឱ្យអនុវត្តស្រ</w:delText>
          </w:r>
        </w:del>
      </w:ins>
      <w:ins w:id="16429" w:author="Kem Sereyboth" w:date="2023-07-25T15:30:00Z">
        <w:del w:id="16430" w:author="Sopheak Phorn" w:date="2023-07-28T14:33:00Z">
          <w:r w:rsidR="00402C66"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431" w:author="Kem Sereyboth" w:date="2023-07-25T15:3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432" w:author="Kem Sereyboth" w:date="2023-07-11T11:47:00Z">
        <w:del w:id="16433" w:author="Sopheak Phorn" w:date="2023-07-28T14:33:00Z">
          <w:r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434" w:author="Kem Sereyboth" w:date="2023-07-25T15:30:00Z">
                <w:rPr>
                  <w:rFonts w:ascii="Khmer MEF1" w:hAnsi="Khmer MEF1" w:cs="Khmer MEF1"/>
                  <w:spacing w:val="4"/>
                  <w:szCs w:val="22"/>
                  <w:cs/>
                </w:rPr>
              </w:rPrChange>
            </w:rPr>
            <w:delText>ប</w:delText>
          </w:r>
        </w:del>
      </w:ins>
      <w:ins w:id="16435" w:author="Kem Sereyboth" w:date="2023-07-25T15:30:00Z">
        <w:del w:id="16436" w:author="Sopheak Phorn" w:date="2023-07-28T14:33:00Z">
          <w:r w:rsidR="00402C66"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437" w:author="Kem Sereyboth" w:date="2023-07-25T15:3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438" w:author="Kem Sereyboth" w:date="2023-07-11T11:47:00Z">
        <w:del w:id="16439" w:author="Sopheak Phorn" w:date="2023-07-28T14:33:00Z">
          <w:r w:rsidRPr="00402C66" w:rsidDel="000172E8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6440" w:author="Kem Sereyboth" w:date="2023-07-25T15:29:00Z">
                <w:rPr>
                  <w:rFonts w:ascii="Khmer MEF1" w:hAnsi="Khmer MEF1" w:cs="Khmer MEF1"/>
                  <w:spacing w:val="4"/>
                  <w:szCs w:val="22"/>
                  <w:cs/>
                </w:rPr>
              </w:rPrChange>
            </w:rPr>
            <w:delText>តាម</w:delText>
          </w:r>
          <w:r w:rsidRPr="00402C66" w:rsidDel="000172E8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6441" w:author="Kem Sereyboth" w:date="2023-07-25T15:29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ផែនការអភិវឌ្ឍន៍ស្ថាប័នរបស់និយ័តករសន្តិសុខសង្គម ២០២២</w:delText>
          </w:r>
          <w:r w:rsidRPr="00402C66" w:rsidDel="000172E8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6442" w:author="Kem Sereyboth" w:date="2023-07-25T15:29:00Z">
                <w:rPr>
                  <w:rFonts w:ascii="Khmer MEF1" w:hAnsi="Khmer MEF1" w:cs="Khmer MEF1"/>
                  <w:color w:val="000000"/>
                  <w:szCs w:val="22"/>
                </w:rPr>
              </w:rPrChange>
            </w:rPr>
            <w:delText>-</w:delText>
          </w:r>
          <w:r w:rsidRPr="00402C66" w:rsidDel="000172E8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6443" w:author="Kem Sereyboth" w:date="2023-07-25T15:29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២០២៦</w:delText>
          </w:r>
        </w:del>
      </w:ins>
    </w:p>
    <w:p w14:paraId="0C97015C" w14:textId="4902ED28" w:rsidR="00B77CC6" w:rsidRPr="006E6058" w:rsidDel="000172E8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444" w:author="Kem Sereyboth" w:date="2023-07-11T11:47:00Z"/>
          <w:del w:id="16445" w:author="Sopheak Phorn" w:date="2023-07-28T14:33:00Z"/>
          <w:rFonts w:ascii="Khmer MEF1" w:hAnsi="Khmer MEF1" w:cs="Khmer MEF1"/>
          <w:sz w:val="24"/>
          <w:szCs w:val="24"/>
          <w:lang w:val="ca-ES"/>
          <w:rPrChange w:id="16446" w:author="Sopheak Phorn" w:date="2023-07-28T09:15:00Z">
            <w:rPr>
              <w:ins w:id="16447" w:author="Kem Sereyboth" w:date="2023-07-11T11:47:00Z"/>
              <w:del w:id="16448" w:author="Sopheak Phorn" w:date="2023-07-28T14:33:00Z"/>
              <w:rFonts w:ascii="Khmer MEF1" w:hAnsi="Khmer MEF1" w:cs="Khmer MEF1"/>
              <w:szCs w:val="22"/>
              <w:lang w:val="ca-ES"/>
            </w:rPr>
          </w:rPrChange>
        </w:rPr>
        <w:pPrChange w:id="16449" w:author="Sopheak Phorn" w:date="2023-07-28T14:24:00Z">
          <w:pPr>
            <w:spacing w:after="0" w:line="240" w:lineRule="auto"/>
            <w:ind w:left="2880" w:hanging="1898"/>
            <w:jc w:val="both"/>
          </w:pPr>
        </w:pPrChange>
      </w:pPr>
      <w:ins w:id="16450" w:author="Kem Sereyboth" w:date="2023-07-11T11:47:00Z">
        <w:del w:id="16451" w:author="Sopheak Phorn" w:date="2023-07-28T14:33:00Z">
          <w:r w:rsidRPr="00BC4126" w:rsidDel="000172E8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6452" w:author="Sopheak Phorn" w:date="2023-07-28T14:24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ប្រធាន</w:delText>
          </w:r>
          <w:r w:rsidRPr="00402C66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453" w:author="Kem Sereyboth" w:date="2023-07-25T15:30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បទ</w:delText>
          </w:r>
        </w:del>
      </w:ins>
      <w:ins w:id="16454" w:author="Kem Sereyboth" w:date="2023-07-11T12:01:00Z">
        <w:del w:id="16455" w:author="Sopheak Phorn" w:date="2023-07-28T14:33:00Z">
          <w:r w:rsidR="00B0494F" w:rsidRPr="00402C66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456" w:author="Kem Sereyboth" w:date="2023-07-25T15:30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ទី</w:delText>
          </w:r>
        </w:del>
      </w:ins>
      <w:ins w:id="16457" w:author="Kem Sereyboth" w:date="2023-07-11T11:47:00Z">
        <w:del w:id="16458" w:author="Sopheak Phorn" w:date="2023-07-28T14:33:00Z">
          <w:r w:rsidRPr="00402C66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459" w:author="Kem Sereyboth" w:date="2023-07-25T15:30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៤</w:delText>
          </w:r>
          <w:r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460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៖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461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 xml:space="preserve"> 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462" w:author="Kem Sereyboth" w:date="2023-07-19T16:59:00Z">
                <w:rPr>
                  <w:rFonts w:ascii="Khmer MEF1" w:hAnsi="Khmer MEF1" w:cs="Khmer MEF1"/>
                  <w:spacing w:val="10"/>
                  <w:szCs w:val="22"/>
                  <w:cs/>
                </w:rPr>
              </w:rPrChange>
            </w:rPr>
            <w:delText>ការរៀបចំសេចក្ដីណែនាំស្ដីពីការកំណត់ប្រភេទ និងទម្រង់នៃរបាយការណ៍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463" w:author="Kem Sereyboth" w:date="2023-07-19T16:59:00Z">
                <w:rPr>
                  <w:rFonts w:ascii="Khmer MEF1" w:hAnsi="Khmer MEF1" w:cs="Khmer MEF1"/>
                  <w:spacing w:val="-8"/>
                  <w:szCs w:val="22"/>
                  <w:cs/>
                </w:rPr>
              </w:rPrChange>
            </w:rPr>
            <w:delText>របស់ប្រតិបត្តិករសន្តិសុខសង្គម និងតួអង្គពាក់ព័ន្ធ</w:delText>
          </w:r>
        </w:del>
      </w:ins>
    </w:p>
    <w:p w14:paraId="7E2FED7C" w14:textId="734C8381" w:rsidR="00B77CC6" w:rsidRPr="00402C66" w:rsidDel="000172E8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464" w:author="Kem Sereyboth" w:date="2023-07-11T11:47:00Z"/>
          <w:del w:id="16465" w:author="Sopheak Phorn" w:date="2023-07-28T14:33:00Z"/>
          <w:rFonts w:ascii="Khmer MEF1" w:hAnsi="Khmer MEF1" w:cs="Khmer MEF1"/>
          <w:spacing w:val="6"/>
          <w:sz w:val="24"/>
          <w:szCs w:val="24"/>
          <w:lang w:val="ca-ES"/>
          <w:rPrChange w:id="16466" w:author="Kem Sereyboth" w:date="2023-07-25T15:32:00Z">
            <w:rPr>
              <w:ins w:id="16467" w:author="Kem Sereyboth" w:date="2023-07-11T11:47:00Z"/>
              <w:del w:id="16468" w:author="Sopheak Phorn" w:date="2023-07-28T14:33:00Z"/>
              <w:rFonts w:ascii="Khmer MEF1" w:hAnsi="Khmer MEF1" w:cs="Khmer MEF1"/>
              <w:szCs w:val="22"/>
              <w:lang w:val="ca-ES"/>
            </w:rPr>
          </w:rPrChange>
        </w:rPr>
        <w:pPrChange w:id="16469" w:author="Kem Sereyboth" w:date="2023-07-25T15:32:00Z">
          <w:pPr>
            <w:spacing w:after="0" w:line="240" w:lineRule="auto"/>
            <w:ind w:left="2880" w:firstLine="239"/>
            <w:jc w:val="both"/>
          </w:pPr>
        </w:pPrChange>
      </w:pPr>
      <w:ins w:id="16470" w:author="Kem Sereyboth" w:date="2023-07-11T11:47:00Z">
        <w:del w:id="16471" w:author="Sopheak Phorn" w:date="2023-07-28T14:33:00Z">
          <w:r w:rsidRPr="00402C66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472" w:author="Kem Sereyboth" w:date="2023-07-25T15:33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  <w:lang w:val="ca-ES"/>
                </w:rPr>
              </w:rPrChange>
            </w:rPr>
            <w:delText>ហានិភ័យ</w:delText>
          </w:r>
          <w:r w:rsidRPr="00402C66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473" w:author="Kem Sereyboth" w:date="2023-07-25T15:33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402C66" w:rsidDel="000172E8">
            <w:rPr>
              <w:rFonts w:ascii="Khmer MEF1" w:hAnsi="Khmer MEF1" w:cs="Khmer MEF1"/>
              <w:sz w:val="24"/>
              <w:szCs w:val="24"/>
              <w:cs/>
              <w:lang w:val="ca-ES"/>
              <w:rPrChange w:id="16474" w:author="Kem Sereyboth" w:date="2023-07-25T15:33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>ការរៀបចំ</w:delText>
          </w:r>
          <w:r w:rsidRPr="00402C66" w:rsidDel="000172E8">
            <w:rPr>
              <w:rFonts w:ascii="Khmer MEF1" w:hAnsi="Khmer MEF1" w:cs="Khmer MEF1"/>
              <w:sz w:val="24"/>
              <w:szCs w:val="24"/>
              <w:cs/>
              <w:lang w:val="ca-ES"/>
              <w:rPrChange w:id="16475" w:author="Kem Sereyboth" w:date="2023-07-25T15:33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សេចក្ដីណែនាំស្ដីពីការកំណត់ប្រភេទ និងទម្រង់នៃរបាយការណ៍រប</w:delText>
          </w:r>
        </w:del>
      </w:ins>
      <w:ins w:id="16476" w:author="Kem Sereyboth" w:date="2023-07-25T15:33:00Z">
        <w:del w:id="16477" w:author="Sopheak Phorn" w:date="2023-07-28T14:33:00Z">
          <w:r w:rsidR="00402C66" w:rsidDel="000172E8">
            <w:rPr>
              <w:rFonts w:ascii="Khmer MEF1" w:hAnsi="Khmer MEF1" w:cs="Khmer MEF1" w:hint="cs"/>
              <w:spacing w:val="6"/>
              <w:sz w:val="24"/>
              <w:szCs w:val="24"/>
              <w:cs/>
              <w:lang w:val="ca-ES"/>
            </w:rPr>
            <w:delText>​</w:delText>
          </w:r>
        </w:del>
      </w:ins>
      <w:ins w:id="16478" w:author="Kem Sereyboth" w:date="2023-07-11T11:47:00Z">
        <w:del w:id="16479" w:author="Sopheak Phorn" w:date="2023-07-28T14:33:00Z"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480" w:author="Kem Sereyboth" w:date="2023-07-25T15:32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ស់</w:delText>
          </w:r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481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ប្រតិបត្តិករសន្តិសុខសង្គម និងតួអង្គពាក់ព័ន្ធ</w:delText>
          </w:r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482" w:author="Kem Sereyboth" w:date="2023-07-25T15:34:00Z">
                <w:rPr>
                  <w:rFonts w:ascii="Khmer MEF1" w:hAnsi="Khmer MEF1" w:cs="Khmer MEF1"/>
                  <w:szCs w:val="22"/>
                  <w:cs/>
                  <w:lang w:val="ca-ES"/>
                </w:rPr>
              </w:rPrChange>
            </w:rPr>
            <w:delText xml:space="preserve"> </w:delText>
          </w:r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483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អាចពុំទាន់រៀបចំ</w:delText>
          </w:r>
        </w:del>
      </w:ins>
      <w:ins w:id="16484" w:author="Kem Sereyboth" w:date="2023-07-25T15:33:00Z">
        <w:del w:id="16485" w:author="Sopheak Phorn" w:date="2023-07-28T14:33:00Z">
          <w:r w:rsidR="00402C66"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486" w:author="Kem Sereyboth" w:date="2023-07-25T15:3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6487" w:author="Kem Sereyboth" w:date="2023-07-11T11:47:00Z">
        <w:del w:id="16488" w:author="Sopheak Phorn" w:date="2023-07-28T14:33:00Z"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489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និ</w:delText>
          </w:r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6490" w:author="Kem Sereyboth" w:date="2023-07-25T15:34:00Z">
                <w:rPr>
                  <w:rFonts w:ascii="Khmer MEF1" w:hAnsi="Khmer MEF1" w:cs="Khmer MEF1"/>
                  <w:szCs w:val="22"/>
                </w:rPr>
              </w:rPrChange>
            </w:rPr>
            <w:delText>​​</w:delText>
          </w:r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491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ងដាក់ឱ្យអនុវ</w:delText>
          </w:r>
        </w:del>
      </w:ins>
      <w:ins w:id="16492" w:author="Kem Sereyboth" w:date="2023-07-25T15:32:00Z">
        <w:del w:id="16493" w:author="Sopheak Phorn" w:date="2023-07-28T14:33:00Z">
          <w:r w:rsidR="00402C66"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494" w:author="Kem Sereyboth" w:date="2023-07-25T15:3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495" w:author="Kem Sereyboth" w:date="2023-07-11T11:47:00Z">
        <w:del w:id="16496" w:author="Sopheak Phorn" w:date="2023-07-28T14:33:00Z"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497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ត្ត</w:delText>
          </w:r>
        </w:del>
      </w:ins>
      <w:ins w:id="16498" w:author="Kem Sereyboth" w:date="2023-07-25T15:32:00Z">
        <w:del w:id="16499" w:author="Sopheak Phorn" w:date="2023-07-28T14:33:00Z">
          <w:r w:rsidR="00402C66" w:rsidRPr="00402C66" w:rsidDel="000172E8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6500" w:author="Kem Sereyboth" w:date="2023-07-25T15:34:00Z">
                <w:rPr>
                  <w:rFonts w:ascii="Khmer MEF1" w:hAnsi="Khmer MEF1" w:cs="Khmer MEF1"/>
                  <w:spacing w:val="6"/>
                  <w:sz w:val="24"/>
                  <w:szCs w:val="24"/>
                  <w:lang w:val="ca-ES"/>
                </w:rPr>
              </w:rPrChange>
            </w:rPr>
            <w:delText>​​</w:delText>
          </w:r>
        </w:del>
      </w:ins>
      <w:ins w:id="16501" w:author="Kem Sereyboth" w:date="2023-07-11T11:47:00Z">
        <w:del w:id="16502" w:author="Sopheak Phorn" w:date="2023-07-28T14:33:00Z"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503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ស្រ</w:delText>
          </w:r>
        </w:del>
      </w:ins>
      <w:ins w:id="16504" w:author="Kem Sereyboth" w:date="2023-07-25T15:33:00Z">
        <w:del w:id="16505" w:author="Sopheak Phorn" w:date="2023-07-28T14:33:00Z">
          <w:r w:rsidR="00402C66"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506" w:author="Kem Sereyboth" w:date="2023-07-25T15:3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507" w:author="Kem Sereyboth" w:date="2023-07-11T11:47:00Z">
        <w:del w:id="16508" w:author="Sopheak Phorn" w:date="2023-07-28T14:33:00Z"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509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ប</w:delText>
          </w:r>
        </w:del>
      </w:ins>
      <w:ins w:id="16510" w:author="Kem Sereyboth" w:date="2023-07-25T15:33:00Z">
        <w:del w:id="16511" w:author="Sopheak Phorn" w:date="2023-07-28T14:33:00Z">
          <w:r w:rsidR="00402C66"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512" w:author="Kem Sereyboth" w:date="2023-07-25T15:3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513" w:author="Kem Sereyboth" w:date="2023-07-11T11:47:00Z">
        <w:del w:id="16514" w:author="Sopheak Phorn" w:date="2023-07-28T14:33:00Z"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515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តាម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516" w:author="Kem Sereyboth" w:date="2023-07-25T15:32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ផែនការអភិវឌ្ឍន៍ស្ថាប័នរបស់និយ័តករសន្តិសុខសង្គម ២០២២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16517" w:author="Kem Sereyboth" w:date="2023-07-25T15:32:00Z">
                <w:rPr>
                  <w:rFonts w:ascii="Khmer MEF1" w:hAnsi="Khmer MEF1" w:cs="Khmer MEF1"/>
                  <w:color w:val="000000"/>
                  <w:szCs w:val="22"/>
                </w:rPr>
              </w:rPrChange>
            </w:rPr>
            <w:delText>-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518" w:author="Kem Sereyboth" w:date="2023-07-25T15:32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២០២៦</w:delText>
          </w:r>
        </w:del>
      </w:ins>
    </w:p>
    <w:p w14:paraId="0FB6A15D" w14:textId="6AE975FC" w:rsidR="00B77CC6" w:rsidRPr="006E6058" w:rsidDel="000172E8" w:rsidRDefault="00B77CC6">
      <w:pPr>
        <w:spacing w:after="0"/>
        <w:ind w:firstLine="567"/>
        <w:rPr>
          <w:ins w:id="16519" w:author="Kem Sereyboth" w:date="2023-07-11T11:47:00Z"/>
          <w:del w:id="16520" w:author="Sopheak Phorn" w:date="2023-07-28T14:33:00Z"/>
          <w:rFonts w:ascii="Khmer MEF1" w:hAnsi="Khmer MEF1" w:cs="Khmer MEF1"/>
          <w:sz w:val="24"/>
          <w:szCs w:val="24"/>
          <w:lang w:val="ca-ES"/>
          <w:rPrChange w:id="16521" w:author="Sopheak Phorn" w:date="2023-07-28T09:15:00Z">
            <w:rPr>
              <w:ins w:id="16522" w:author="Kem Sereyboth" w:date="2023-07-11T11:47:00Z"/>
              <w:del w:id="16523" w:author="Sopheak Phorn" w:date="2023-07-28T14:33:00Z"/>
              <w:rFonts w:ascii="Khmer MEF1" w:hAnsi="Khmer MEF1" w:cs="Khmer MEF1"/>
              <w:szCs w:val="22"/>
            </w:rPr>
          </w:rPrChange>
        </w:rPr>
        <w:pPrChange w:id="16524" w:author="Kem Sereyboth" w:date="2023-07-11T12:51:00Z">
          <w:pPr>
            <w:tabs>
              <w:tab w:val="left" w:pos="2880"/>
            </w:tabs>
            <w:spacing w:after="0" w:line="240" w:lineRule="auto"/>
            <w:ind w:firstLine="993"/>
            <w:jc w:val="both"/>
          </w:pPr>
        </w:pPrChange>
      </w:pPr>
      <w:ins w:id="16525" w:author="Kem Sereyboth" w:date="2023-07-11T11:47:00Z">
        <w:del w:id="16526" w:author="Sopheak Phorn" w:date="2023-07-28T14:33:00Z">
          <w:r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527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  <w:lang w:val="ca-ES"/>
                </w:rPr>
              </w:rPrChange>
            </w:rPr>
            <w:delText>ប្រធានបទ</w:delText>
          </w:r>
        </w:del>
      </w:ins>
      <w:ins w:id="16528" w:author="Kem Sereyboth" w:date="2023-07-11T12:02:00Z">
        <w:del w:id="16529" w:author="Sopheak Phorn" w:date="2023-07-28T14:33:00Z">
          <w:r w:rsidR="00B0494F"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530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ទី</w:delText>
          </w:r>
        </w:del>
      </w:ins>
      <w:ins w:id="16531" w:author="Kem Sereyboth" w:date="2023-07-11T11:47:00Z">
        <w:del w:id="16532" w:author="Sopheak Phorn" w:date="2023-07-28T14:33:00Z">
          <w:r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533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  <w:lang w:val="ca-ES"/>
                </w:rPr>
              </w:rPrChange>
            </w:rPr>
            <w:delText>៥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534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535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ការរៀបចំ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536" w:author="Kem Sereyboth" w:date="2023-07-19T16:59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សៀវភៅណែនាំស្ដីពីការត្រួតពិនិត្យប្រព័ន្ធសន្តិសុខសង្គម</w:delText>
          </w:r>
        </w:del>
      </w:ins>
    </w:p>
    <w:p w14:paraId="6C59353D" w14:textId="32EF3091" w:rsidR="00B77CC6" w:rsidRPr="00402C66" w:rsidDel="000172E8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537" w:author="Kem Sereyboth" w:date="2023-07-11T11:47:00Z"/>
          <w:del w:id="16538" w:author="Sopheak Phorn" w:date="2023-07-28T14:33:00Z"/>
          <w:rFonts w:ascii="Khmer MEF1" w:hAnsi="Khmer MEF1" w:cs="Khmer MEF1"/>
          <w:b/>
          <w:bCs/>
          <w:spacing w:val="6"/>
          <w:sz w:val="24"/>
          <w:szCs w:val="24"/>
          <w:lang w:val="ca-ES"/>
          <w:rPrChange w:id="16539" w:author="Kem Sereyboth" w:date="2023-07-25T15:32:00Z">
            <w:rPr>
              <w:ins w:id="16540" w:author="Kem Sereyboth" w:date="2023-07-11T11:47:00Z"/>
              <w:del w:id="16541" w:author="Sopheak Phorn" w:date="2023-07-28T14:33:00Z"/>
              <w:rFonts w:ascii="Khmer MEF1" w:hAnsi="Khmer MEF1" w:cs="Khmer MEF1"/>
              <w:szCs w:val="22"/>
            </w:rPr>
          </w:rPrChange>
        </w:rPr>
        <w:pPrChange w:id="16542" w:author="Kem Sereyboth" w:date="2023-07-25T15:32:00Z">
          <w:pPr>
            <w:tabs>
              <w:tab w:val="left" w:pos="2880"/>
            </w:tabs>
            <w:spacing w:after="0" w:line="240" w:lineRule="auto"/>
            <w:ind w:left="3119" w:hanging="2126"/>
            <w:jc w:val="both"/>
          </w:pPr>
        </w:pPrChange>
      </w:pPr>
      <w:ins w:id="16543" w:author="Kem Sereyboth" w:date="2023-07-11T11:47:00Z">
        <w:del w:id="16544" w:author="Sopheak Phorn" w:date="2023-07-28T14:33:00Z">
          <w:r w:rsidRPr="00B428F6" w:rsidDel="000172E8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16545" w:author="Kem Sereyboth" w:date="2023-07-25T15:34:00Z">
                <w:rPr>
                  <w:rFonts w:ascii="Khmer MEF1" w:hAnsi="Khmer MEF1" w:cs="Khmer MEF1"/>
                  <w:b/>
                  <w:bCs/>
                  <w:color w:val="000000"/>
                  <w:spacing w:val="-10"/>
                  <w:szCs w:val="22"/>
                  <w:cs/>
                  <w:lang w:val="ca-ES"/>
                </w:rPr>
              </w:rPrChange>
            </w:rPr>
            <w:delText>ហានិភ័យ</w:delText>
          </w:r>
          <w:r w:rsidRPr="00B428F6" w:rsidDel="000172E8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16546" w:author="Kem Sereyboth" w:date="2023-07-25T15:34:00Z">
                <w:rPr>
                  <w:rFonts w:ascii="Khmer MEF1" w:hAnsi="Khmer MEF1" w:cs="Khmer MEF1"/>
                  <w:color w:val="000000"/>
                  <w:spacing w:val="-10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B428F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547" w:author="Kem Sereyboth" w:date="2023-07-25T15:34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>ការរៀបចំ</w:delText>
          </w:r>
          <w:r w:rsidRPr="00B428F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548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សៀវភៅណែនាំស្ដីពីការត្រួតពិនិត្យប្រព័ន្ធសន្តិសុខសង្គម អាចពុំទា</w:delText>
          </w:r>
        </w:del>
      </w:ins>
      <w:ins w:id="16549" w:author="Kem Sereyboth" w:date="2023-07-25T15:34:00Z">
        <w:del w:id="16550" w:author="Sopheak Phorn" w:date="2023-07-28T14:33:00Z">
          <w:r w:rsidR="00B428F6" w:rsidRPr="00B428F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551" w:author="Kem Sereyboth" w:date="2023-07-25T15:3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552" w:author="Kem Sereyboth" w:date="2023-07-11T11:47:00Z">
        <w:del w:id="16553" w:author="Sopheak Phorn" w:date="2023-07-28T14:33:00Z">
          <w:r w:rsidRPr="00B428F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554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ន់</w:delText>
          </w:r>
          <w:r w:rsidRPr="00B428F6" w:rsidDel="000172E8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6555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រៀបចំ និងដាក់ឱ្យអនុវត្តស្របទៅតាម</w:delText>
          </w:r>
          <w:r w:rsidRPr="00B428F6" w:rsidDel="000172E8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6556" w:author="Kem Sereyboth" w:date="2023-07-25T15:34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ផែនការអភិវឌ្ឍន៍ស្ថាប័នរបស់និយ័តករសន្តិសុខស</w:delText>
          </w:r>
        </w:del>
      </w:ins>
      <w:ins w:id="16557" w:author="Kem Sereyboth" w:date="2023-07-25T15:34:00Z">
        <w:del w:id="16558" w:author="Sopheak Phorn" w:date="2023-07-28T14:33:00Z">
          <w:r w:rsidR="00B428F6" w:rsidRPr="00B428F6" w:rsidDel="000172E8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6559" w:author="Kem Sereyboth" w:date="2023-07-25T15:3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560" w:author="Kem Sereyboth" w:date="2023-07-11T11:47:00Z">
        <w:del w:id="16561" w:author="Sopheak Phorn" w:date="2023-07-28T14:33:00Z">
          <w:r w:rsidRPr="00B428F6" w:rsidDel="000172E8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6562" w:author="Kem Sereyboth" w:date="2023-07-25T15:34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ង្គ</w:delText>
          </w:r>
        </w:del>
      </w:ins>
      <w:ins w:id="16563" w:author="Kem Sereyboth" w:date="2023-07-25T15:34:00Z">
        <w:del w:id="16564" w:author="Sopheak Phorn" w:date="2023-07-28T14:33:00Z">
          <w:r w:rsidR="00B428F6" w:rsidRPr="00B428F6" w:rsidDel="000172E8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6565" w:author="Kem Sereyboth" w:date="2023-07-25T15:3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566" w:author="Kem Sereyboth" w:date="2023-07-11T11:47:00Z">
        <w:del w:id="16567" w:author="Sopheak Phorn" w:date="2023-07-28T14:33:00Z">
          <w:r w:rsidRPr="00B428F6" w:rsidDel="000172E8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6568" w:author="Kem Sereyboth" w:date="2023-07-25T15:34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ម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569" w:author="Kem Sereyboth" w:date="2023-07-25T15:33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 xml:space="preserve"> ២០២២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16570" w:author="Kem Sereyboth" w:date="2023-07-25T15:33:00Z">
                <w:rPr>
                  <w:rFonts w:ascii="Khmer MEF1" w:hAnsi="Khmer MEF1" w:cs="Khmer MEF1"/>
                  <w:color w:val="000000"/>
                  <w:szCs w:val="22"/>
                </w:rPr>
              </w:rPrChange>
            </w:rPr>
            <w:delText>-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571" w:author="Kem Sereyboth" w:date="2023-07-25T15:33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២០២៦</w:delText>
          </w:r>
        </w:del>
      </w:ins>
    </w:p>
    <w:p w14:paraId="355C57CD" w14:textId="2E5587D0" w:rsidR="00B77CC6" w:rsidRPr="006E6058" w:rsidDel="000172E8" w:rsidRDefault="00B77CC6">
      <w:pPr>
        <w:spacing w:after="0"/>
        <w:ind w:left="851" w:hanging="284"/>
        <w:rPr>
          <w:ins w:id="16572" w:author="Kem Sereyboth" w:date="2023-07-11T11:47:00Z"/>
          <w:del w:id="16573" w:author="Sopheak Phorn" w:date="2023-07-28T14:34:00Z"/>
          <w:rFonts w:ascii="Khmer MEF1" w:hAnsi="Khmer MEF1" w:cs="Khmer MEF1"/>
          <w:spacing w:val="-4"/>
          <w:sz w:val="24"/>
          <w:szCs w:val="24"/>
          <w:lang w:val="ca-ES"/>
          <w:rPrChange w:id="16574" w:author="Sopheak Phorn" w:date="2023-07-28T09:15:00Z">
            <w:rPr>
              <w:ins w:id="16575" w:author="Kem Sereyboth" w:date="2023-07-11T11:47:00Z"/>
              <w:del w:id="16576" w:author="Sopheak Phorn" w:date="2023-07-28T14:34:00Z"/>
              <w:rFonts w:ascii="Khmer MEF1" w:hAnsi="Khmer MEF1" w:cs="Khmer MEF1"/>
              <w:spacing w:val="-6"/>
              <w:szCs w:val="22"/>
            </w:rPr>
          </w:rPrChange>
        </w:rPr>
        <w:pPrChange w:id="16577" w:author="Kem Sereyboth" w:date="2023-07-11T12:51:00Z">
          <w:pPr>
            <w:tabs>
              <w:tab w:val="left" w:pos="2880"/>
            </w:tabs>
            <w:spacing w:after="0" w:line="240" w:lineRule="auto"/>
            <w:ind w:left="709" w:firstLine="273"/>
            <w:jc w:val="both"/>
          </w:pPr>
        </w:pPrChange>
      </w:pPr>
      <w:ins w:id="16578" w:author="Kem Sereyboth" w:date="2023-07-11T11:47:00Z">
        <w:del w:id="16579" w:author="Sopheak Phorn" w:date="2023-07-28T14:34:00Z">
          <w:r w:rsidRPr="00E33574" w:rsidDel="000172E8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6580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ប្រធានបទ</w:delText>
          </w:r>
        </w:del>
      </w:ins>
      <w:ins w:id="16581" w:author="Kem Sereyboth" w:date="2023-07-11T12:49:00Z">
        <w:del w:id="16582" w:author="Sopheak Phorn" w:date="2023-07-28T14:34:00Z">
          <w:r w:rsidR="00A00CD6" w:rsidRPr="00E33574" w:rsidDel="000172E8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6583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ទី</w:delText>
          </w:r>
        </w:del>
      </w:ins>
      <w:ins w:id="16584" w:author="Kem Sereyboth" w:date="2023-07-11T11:47:00Z">
        <w:del w:id="16585" w:author="Sopheak Phorn" w:date="2023-07-28T14:34:00Z">
          <w:r w:rsidRPr="00E33574" w:rsidDel="000172E8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6586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៦</w:delText>
          </w:r>
          <w:r w:rsidRPr="00E33574" w:rsidDel="000172E8">
            <w:rPr>
              <w:rFonts w:ascii="Khmer MEF1" w:hAnsi="Khmer MEF1" w:cs="Khmer MEF1"/>
              <w:spacing w:val="-4"/>
              <w:sz w:val="24"/>
              <w:szCs w:val="24"/>
              <w:cs/>
              <w:rPrChange w:id="16587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E33574" w:rsidDel="000172E8">
            <w:rPr>
              <w:rFonts w:ascii="Khmer MEF1" w:hAnsi="Khmer MEF1" w:cs="Khmer MEF1"/>
              <w:spacing w:val="-4"/>
              <w:sz w:val="24"/>
              <w:szCs w:val="24"/>
              <w:cs/>
              <w:rPrChange w:id="16588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ការរៀបចំ</w:delText>
          </w:r>
          <w:r w:rsidRPr="00E33574" w:rsidDel="000172E8">
            <w:rPr>
              <w:rFonts w:ascii="Khmer MEF1" w:hAnsi="Khmer MEF1" w:cs="Khmer MEF1"/>
              <w:spacing w:val="-4"/>
              <w:sz w:val="24"/>
              <w:szCs w:val="24"/>
              <w:cs/>
              <w:rPrChange w:id="16589" w:author="Kem Sereyboth" w:date="2023-07-19T16:59:00Z">
                <w:rPr>
                  <w:rFonts w:ascii="Khmer MEF1" w:hAnsi="Khmer MEF1" w:cs="Khmer MEF1"/>
                  <w:spacing w:val="-6"/>
                  <w:szCs w:val="22"/>
                  <w:cs/>
                </w:rPr>
              </w:rPrChange>
            </w:rPr>
            <w:delText>សេចក្ដីណែនាំស្ដីពីការកំណត់ធាតុអប្បបរមានៃយន្តការគ្រប់គ្រងហានិភ័</w:delText>
          </w:r>
        </w:del>
      </w:ins>
      <w:ins w:id="16590" w:author="Kem Sereyboth" w:date="2023-07-11T12:49:00Z">
        <w:del w:id="16591" w:author="Sopheak Phorn" w:date="2023-07-28T14:34:00Z">
          <w:r w:rsidR="00A00CD6" w:rsidRPr="00E33574" w:rsidDel="000172E8">
            <w:rPr>
              <w:rFonts w:ascii="Khmer MEF1" w:hAnsi="Khmer MEF1" w:cs="Khmer MEF1"/>
              <w:spacing w:val="-4"/>
              <w:sz w:val="24"/>
              <w:szCs w:val="24"/>
              <w:cs/>
              <w:rPrChange w:id="16592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593" w:author="Kem Sereyboth" w:date="2023-07-11T11:47:00Z">
        <w:del w:id="16594" w:author="Sopheak Phorn" w:date="2023-07-28T14:34:00Z">
          <w:r w:rsidRPr="00E33574" w:rsidDel="000172E8">
            <w:rPr>
              <w:rFonts w:ascii="Khmer MEF1" w:hAnsi="Khmer MEF1" w:cs="Khmer MEF1"/>
              <w:spacing w:val="-4"/>
              <w:sz w:val="24"/>
              <w:szCs w:val="24"/>
              <w:cs/>
              <w:rPrChange w:id="16595" w:author="Kem Sereyboth" w:date="2023-07-19T16:59:00Z">
                <w:rPr>
                  <w:rFonts w:ascii="Khmer MEF1" w:hAnsi="Khmer MEF1" w:cs="Khmer MEF1"/>
                  <w:spacing w:val="-6"/>
                  <w:szCs w:val="22"/>
                  <w:cs/>
                </w:rPr>
              </w:rPrChange>
            </w:rPr>
            <w:delText>យ</w:delText>
          </w:r>
        </w:del>
      </w:ins>
    </w:p>
    <w:p w14:paraId="5E040EDB" w14:textId="2A1488CC" w:rsidR="00B77CC6" w:rsidRPr="00402C66" w:rsidDel="000172E8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596" w:author="Kem Sereyboth" w:date="2023-07-11T11:55:00Z"/>
          <w:del w:id="16597" w:author="Sopheak Phorn" w:date="2023-07-28T14:34:00Z"/>
          <w:rFonts w:ascii="Khmer MEF1" w:hAnsi="Khmer MEF1" w:cs="Khmer MEF1"/>
          <w:spacing w:val="6"/>
          <w:sz w:val="24"/>
          <w:szCs w:val="24"/>
          <w:lang w:val="ca-ES"/>
          <w:rPrChange w:id="16598" w:author="Kem Sereyboth" w:date="2023-07-25T15:33:00Z">
            <w:rPr>
              <w:ins w:id="16599" w:author="Kem Sereyboth" w:date="2023-07-11T11:55:00Z"/>
              <w:del w:id="16600" w:author="Sopheak Phorn" w:date="2023-07-28T14:34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6601" w:author="Kem Sereyboth" w:date="2023-07-25T15:32:00Z">
          <w:pPr>
            <w:tabs>
              <w:tab w:val="left" w:pos="2880"/>
            </w:tabs>
            <w:spacing w:after="0" w:line="240" w:lineRule="auto"/>
            <w:ind w:left="709" w:hanging="294"/>
            <w:jc w:val="both"/>
          </w:pPr>
        </w:pPrChange>
      </w:pPr>
      <w:ins w:id="16602" w:author="Kem Sereyboth" w:date="2023-07-11T11:47:00Z">
        <w:del w:id="16603" w:author="Sopheak Phorn" w:date="2023-07-28T14:34:00Z">
          <w:r w:rsidRPr="0026673C" w:rsidDel="000172E8">
            <w:rPr>
              <w:rFonts w:ascii="Khmer MEF1" w:hAnsi="Khmer MEF1" w:cs="Khmer MEF1"/>
              <w:b/>
              <w:bCs/>
              <w:spacing w:val="10"/>
              <w:sz w:val="24"/>
              <w:szCs w:val="24"/>
              <w:cs/>
              <w:lang w:val="ca-ES"/>
              <w:rPrChange w:id="16604" w:author="Kem Sereyboth" w:date="2023-07-25T15:35:00Z">
                <w:rPr>
                  <w:rFonts w:ascii="Khmer MEF1" w:hAnsi="Khmer MEF1" w:cs="Khmer MEF1"/>
                  <w:b/>
                  <w:bCs/>
                  <w:color w:val="000000"/>
                  <w:spacing w:val="-10"/>
                  <w:szCs w:val="22"/>
                  <w:cs/>
                  <w:lang w:val="ca-ES"/>
                </w:rPr>
              </w:rPrChange>
            </w:rPr>
            <w:delText>ហានិភ័យ</w:delText>
          </w:r>
          <w:r w:rsidRPr="0026673C" w:rsidDel="000172E8">
            <w:rPr>
              <w:rFonts w:ascii="Khmer MEF1" w:hAnsi="Khmer MEF1" w:cs="Khmer MEF1"/>
              <w:b/>
              <w:bCs/>
              <w:spacing w:val="10"/>
              <w:sz w:val="24"/>
              <w:szCs w:val="24"/>
              <w:cs/>
              <w:lang w:val="ca-ES"/>
              <w:rPrChange w:id="16605" w:author="Kem Sereyboth" w:date="2023-07-25T15:35:00Z">
                <w:rPr>
                  <w:rFonts w:ascii="Khmer MEF1" w:hAnsi="Khmer MEF1" w:cs="Khmer MEF1"/>
                  <w:color w:val="000000"/>
                  <w:spacing w:val="-10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26673C" w:rsidDel="000172E8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16606" w:author="Kem Sereyboth" w:date="2023-07-25T15:35:00Z">
                <w:rPr>
                  <w:rFonts w:ascii="Khmer MEF1" w:hAnsi="Khmer MEF1" w:cs="Khmer MEF1"/>
                  <w:color w:val="000000"/>
                  <w:spacing w:val="-10"/>
                  <w:szCs w:val="22"/>
                  <w:cs/>
                  <w:lang w:val="ca-ES"/>
                </w:rPr>
              </w:rPrChange>
            </w:rPr>
            <w:delText>ការរៀបចំ</w:delText>
          </w:r>
          <w:r w:rsidRPr="0026673C" w:rsidDel="000172E8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16607" w:author="Kem Sereyboth" w:date="2023-07-25T15:35:00Z">
                <w:rPr>
                  <w:rFonts w:ascii="Khmer MEF1" w:hAnsi="Khmer MEF1" w:cs="Khmer MEF1"/>
                  <w:spacing w:val="-10"/>
                  <w:szCs w:val="22"/>
                  <w:cs/>
                </w:rPr>
              </w:rPrChange>
            </w:rPr>
            <w:delText>សេចក្ដីណែនាំស្ដីពីការកំណត់ធាតុអប្បបរិមានៃយន្តការគ្រប់គ្រង</w:delText>
          </w:r>
          <w:r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608" w:author="Kem Sereyboth" w:date="2023-07-25T15:35:00Z">
                <w:rPr>
                  <w:rFonts w:ascii="Khmer MEF1" w:hAnsi="Khmer MEF1" w:cs="Khmer MEF1"/>
                  <w:spacing w:val="-10"/>
                  <w:szCs w:val="22"/>
                  <w:cs/>
                </w:rPr>
              </w:rPrChange>
            </w:rPr>
            <w:delText>ហា</w:delText>
          </w:r>
        </w:del>
      </w:ins>
      <w:ins w:id="16609" w:author="Kem Sereyboth" w:date="2023-07-25T15:34:00Z">
        <w:del w:id="16610" w:author="Sopheak Phorn" w:date="2023-07-28T14:34:00Z">
          <w:r w:rsidR="0026673C"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611" w:author="Kem Sereyboth" w:date="2023-07-25T15:35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612" w:author="Kem Sereyboth" w:date="2023-07-11T11:47:00Z">
        <w:del w:id="16613" w:author="Sopheak Phorn" w:date="2023-07-28T14:34:00Z">
          <w:r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614" w:author="Kem Sereyboth" w:date="2023-07-25T15:35:00Z">
                <w:rPr>
                  <w:rFonts w:ascii="Khmer MEF1" w:hAnsi="Khmer MEF1" w:cs="Khmer MEF1"/>
                  <w:spacing w:val="-10"/>
                  <w:szCs w:val="22"/>
                  <w:cs/>
                </w:rPr>
              </w:rPrChange>
            </w:rPr>
            <w:delText>និ</w:delText>
          </w:r>
        </w:del>
      </w:ins>
      <w:ins w:id="16615" w:author="Kem Sereyboth" w:date="2023-07-25T15:35:00Z">
        <w:del w:id="16616" w:author="Sopheak Phorn" w:date="2023-07-28T14:34:00Z">
          <w:r w:rsidR="0026673C"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617" w:author="Kem Sereyboth" w:date="2023-07-25T15:35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618" w:author="Kem Sereyboth" w:date="2023-07-11T11:47:00Z">
        <w:del w:id="16619" w:author="Sopheak Phorn" w:date="2023-07-28T14:34:00Z">
          <w:r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620" w:author="Kem Sereyboth" w:date="2023-07-25T15:35:00Z">
                <w:rPr>
                  <w:rFonts w:ascii="Khmer MEF1" w:hAnsi="Khmer MEF1" w:cs="Khmer MEF1"/>
                  <w:spacing w:val="-10"/>
                  <w:szCs w:val="22"/>
                  <w:cs/>
                </w:rPr>
              </w:rPrChange>
            </w:rPr>
            <w:delText>ភ័</w:delText>
          </w:r>
        </w:del>
      </w:ins>
      <w:ins w:id="16621" w:author="Kem Sereyboth" w:date="2023-07-11T13:01:00Z">
        <w:del w:id="16622" w:author="Sopheak Phorn" w:date="2023-07-28T14:34:00Z">
          <w:r w:rsidR="00D57DC4"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623" w:author="Kem Sereyboth" w:date="2023-07-25T15:35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624" w:author="Kem Sereyboth" w:date="2023-07-11T11:47:00Z">
        <w:del w:id="16625" w:author="Sopheak Phorn" w:date="2023-07-28T14:34:00Z">
          <w:r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626" w:author="Kem Sereyboth" w:date="2023-07-25T15:35:00Z">
                <w:rPr>
                  <w:rFonts w:ascii="Khmer MEF1" w:hAnsi="Khmer MEF1" w:cs="Khmer MEF1"/>
                  <w:spacing w:val="-10"/>
                  <w:szCs w:val="22"/>
                  <w:cs/>
                </w:rPr>
              </w:rPrChange>
            </w:rPr>
            <w:delText>យ</w:delText>
          </w:r>
        </w:del>
      </w:ins>
      <w:ins w:id="16627" w:author="Kem Sereyboth" w:date="2023-07-11T13:01:00Z">
        <w:del w:id="16628" w:author="Sopheak Phorn" w:date="2023-07-28T14:34:00Z">
          <w:r w:rsidR="00D57DC4"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629" w:author="Kem Sereyboth" w:date="2023-07-25T15:35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630" w:author="Kem Sereyboth" w:date="2023-07-11T11:47:00Z">
        <w:del w:id="16631" w:author="Sopheak Phorn" w:date="2023-07-28T14:34:00Z">
          <w:r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632" w:author="Kem Sereyboth" w:date="2023-07-25T15:35:00Z">
                <w:rPr>
                  <w:rFonts w:ascii="Khmer MEF1" w:hAnsi="Khmer MEF1" w:cs="Khmer MEF1"/>
                  <w:spacing w:val="-10"/>
                  <w:szCs w:val="22"/>
                  <w:cs/>
                </w:rPr>
              </w:rPrChange>
            </w:rPr>
            <w:delText xml:space="preserve"> អាចពុំទាន់រៀបចំ និងដាក់ឱ្យអនុវត្តស្របតាម</w:delText>
          </w:r>
          <w:r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633" w:author="Kem Sereyboth" w:date="2023-07-25T15:35:00Z">
                <w:rPr>
                  <w:rFonts w:ascii="Khmer MEF1" w:hAnsi="Khmer MEF1" w:cs="Khmer MEF1"/>
                  <w:color w:val="000000"/>
                  <w:spacing w:val="-10"/>
                  <w:szCs w:val="22"/>
                  <w:cs/>
                </w:rPr>
              </w:rPrChange>
            </w:rPr>
            <w:delText>ផែនការអភិវឌ្ឍន៍ស្ថាប័ន</w:delText>
          </w:r>
          <w:r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634" w:author="Kem Sereyboth" w:date="2023-07-25T15:35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របស់និយ័តករ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635" w:author="Kem Sereyboth" w:date="2023-07-25T15:33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សន្តិសុខសង្គម ២០២២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16636" w:author="Kem Sereyboth" w:date="2023-07-25T15:33:00Z">
                <w:rPr>
                  <w:rFonts w:ascii="Khmer MEF1" w:hAnsi="Khmer MEF1" w:cs="Khmer MEF1"/>
                  <w:color w:val="000000"/>
                  <w:szCs w:val="22"/>
                </w:rPr>
              </w:rPrChange>
            </w:rPr>
            <w:delText>-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637" w:author="Kem Sereyboth" w:date="2023-07-25T15:33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២០២៦</w:delText>
          </w:r>
        </w:del>
      </w:ins>
    </w:p>
    <w:p w14:paraId="7F6AFD7E" w14:textId="0F95BE63" w:rsidR="00B77CC6" w:rsidRPr="006E6058" w:rsidDel="000172E8" w:rsidRDefault="00B77CC6">
      <w:pPr>
        <w:spacing w:after="0"/>
        <w:ind w:left="2127" w:hanging="1560"/>
        <w:rPr>
          <w:ins w:id="16638" w:author="Kem Sereyboth" w:date="2023-07-11T11:47:00Z"/>
          <w:del w:id="16639" w:author="Sopheak Phorn" w:date="2023-07-28T14:34:00Z"/>
          <w:rFonts w:ascii="Khmer MEF1" w:hAnsi="Khmer MEF1" w:cs="Khmer MEF1"/>
          <w:sz w:val="24"/>
          <w:szCs w:val="24"/>
          <w:lang w:val="ca-ES"/>
          <w:rPrChange w:id="16640" w:author="Sopheak Phorn" w:date="2023-07-28T09:15:00Z">
            <w:rPr>
              <w:ins w:id="16641" w:author="Kem Sereyboth" w:date="2023-07-11T11:47:00Z"/>
              <w:del w:id="16642" w:author="Sopheak Phorn" w:date="2023-07-28T14:34:00Z"/>
              <w:rFonts w:ascii="Khmer MEF1" w:hAnsi="Khmer MEF1" w:cs="Khmer MEF1"/>
              <w:color w:val="000000"/>
              <w:spacing w:val="-6"/>
              <w:szCs w:val="22"/>
              <w:lang w:val="ca-ES"/>
            </w:rPr>
          </w:rPrChange>
        </w:rPr>
        <w:pPrChange w:id="16643" w:author="Kem Sereyboth" w:date="2023-07-11T12:59:00Z">
          <w:pPr>
            <w:tabs>
              <w:tab w:val="left" w:pos="2880"/>
            </w:tabs>
            <w:spacing w:after="0" w:line="240" w:lineRule="auto"/>
            <w:ind w:firstLine="993"/>
            <w:jc w:val="both"/>
          </w:pPr>
        </w:pPrChange>
      </w:pPr>
      <w:ins w:id="16644" w:author="Kem Sereyboth" w:date="2023-07-11T11:47:00Z">
        <w:del w:id="16645" w:author="Sopheak Phorn" w:date="2023-07-28T14:34:00Z">
          <w:r w:rsidRPr="00732457" w:rsidDel="000172E8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16646" w:author="Kem Sereyboth" w:date="2023-07-25T15:36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ប្រធានបទ</w:delText>
          </w:r>
        </w:del>
      </w:ins>
      <w:ins w:id="16647" w:author="Kem Sereyboth" w:date="2023-07-11T12:54:00Z">
        <w:del w:id="16648" w:author="Sopheak Phorn" w:date="2023-07-28T14:34:00Z">
          <w:r w:rsidR="00A00CD6" w:rsidRPr="00732457" w:rsidDel="000172E8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16649" w:author="Kem Sereyboth" w:date="2023-07-25T15:3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ទី</w:delText>
          </w:r>
        </w:del>
      </w:ins>
      <w:ins w:id="16650" w:author="Kem Sereyboth" w:date="2023-07-11T11:47:00Z">
        <w:del w:id="16651" w:author="Sopheak Phorn" w:date="2023-07-28T14:34:00Z">
          <w:r w:rsidRPr="00732457" w:rsidDel="000172E8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16652" w:author="Kem Sereyboth" w:date="2023-07-25T15:36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៧</w:delText>
          </w:r>
          <w:r w:rsidRPr="00732457" w:rsidDel="000172E8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16653" w:author="Kem Sereyboth" w:date="2023-07-25T15:36:00Z">
                <w:rPr>
                  <w:rFonts w:ascii="Khmer MEF1" w:hAnsi="Khmer MEF1" w:cs="Khmer MEF1"/>
                  <w:spacing w:val="-6"/>
                  <w:szCs w:val="22"/>
                  <w:cs/>
                </w:rPr>
              </w:rPrChange>
            </w:rPr>
            <w:delText>៖</w:delText>
          </w:r>
          <w:r w:rsidRPr="00732457" w:rsidDel="000172E8">
            <w:rPr>
              <w:rFonts w:ascii="Khmer MEF1" w:hAnsi="Khmer MEF1" w:cs="Khmer MEF1"/>
              <w:spacing w:val="-8"/>
              <w:sz w:val="24"/>
              <w:szCs w:val="24"/>
              <w:cs/>
              <w:rPrChange w:id="16654" w:author="Kem Sereyboth" w:date="2023-07-25T15:36:00Z">
                <w:rPr>
                  <w:rFonts w:ascii="Khmer MEF1" w:hAnsi="Khmer MEF1" w:cs="Khmer MEF1"/>
                  <w:spacing w:val="-6"/>
                  <w:szCs w:val="22"/>
                  <w:cs/>
                </w:rPr>
              </w:rPrChange>
            </w:rPr>
            <w:delText xml:space="preserve"> ការអនុវត្តការត្រួតពិនិត្យ តាមដាន និងការវាយតម្លៃការអនុវត្តការងាររប​​ស់​ប្រតិ</w:delText>
          </w:r>
        </w:del>
      </w:ins>
      <w:ins w:id="16655" w:author="Kem Sereyboth" w:date="2023-07-11T13:02:00Z">
        <w:del w:id="16656" w:author="Sopheak Phorn" w:date="2023-07-28T14:34:00Z">
          <w:r w:rsidR="00D97FF2" w:rsidRPr="00732457" w:rsidDel="000172E8">
            <w:rPr>
              <w:rFonts w:ascii="Khmer MEF1" w:hAnsi="Khmer MEF1" w:cs="Khmer MEF1"/>
              <w:spacing w:val="-8"/>
              <w:sz w:val="24"/>
              <w:szCs w:val="24"/>
              <w:cs/>
              <w:rPrChange w:id="16657" w:author="Kem Sereyboth" w:date="2023-07-25T15:3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658" w:author="Kem Sereyboth" w:date="2023-07-11T11:47:00Z">
        <w:del w:id="16659" w:author="Sopheak Phorn" w:date="2023-07-28T14:34:00Z">
          <w:r w:rsidRPr="00732457" w:rsidDel="000172E8">
            <w:rPr>
              <w:rFonts w:ascii="Khmer MEF1" w:hAnsi="Khmer MEF1" w:cs="Khmer MEF1"/>
              <w:spacing w:val="-8"/>
              <w:sz w:val="24"/>
              <w:szCs w:val="24"/>
              <w:cs/>
              <w:rPrChange w:id="16660" w:author="Kem Sereyboth" w:date="2023-07-25T15:36:00Z">
                <w:rPr>
                  <w:rFonts w:ascii="Khmer MEF1" w:hAnsi="Khmer MEF1" w:cs="Khmer MEF1"/>
                  <w:spacing w:val="-6"/>
                  <w:szCs w:val="22"/>
                  <w:cs/>
                </w:rPr>
              </w:rPrChange>
            </w:rPr>
            <w:delText>បត្តិ</w:delText>
          </w:r>
        </w:del>
      </w:ins>
      <w:ins w:id="16661" w:author="Kem Sereyboth" w:date="2023-07-11T13:02:00Z">
        <w:del w:id="16662" w:author="Sopheak Phorn" w:date="2023-07-28T14:34:00Z">
          <w:r w:rsidR="00D97FF2" w:rsidRPr="006E6058" w:rsidDel="000172E8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6663" w:author="Sopheak Phorn" w:date="2023-07-28T09:15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​​</w:delText>
          </w:r>
        </w:del>
      </w:ins>
      <w:ins w:id="16664" w:author="Kem Sereyboth" w:date="2023-07-25T15:36:00Z">
        <w:del w:id="16665" w:author="Sopheak Phorn" w:date="2023-07-28T14:34:00Z">
          <w:r w:rsidR="00732457" w:rsidRPr="00732457" w:rsidDel="000172E8">
            <w:rPr>
              <w:rFonts w:ascii="Khmer MEF1" w:hAnsi="Khmer MEF1" w:cs="Khmer MEF1"/>
              <w:spacing w:val="-8"/>
              <w:sz w:val="24"/>
              <w:szCs w:val="24"/>
              <w:cs/>
              <w:rPrChange w:id="16666" w:author="Kem Sereyboth" w:date="2023-07-25T15:3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667" w:author="Kem Sereyboth" w:date="2023-07-11T11:47:00Z">
        <w:del w:id="16668" w:author="Sopheak Phorn" w:date="2023-07-28T14:34:00Z">
          <w:r w:rsidRPr="00732457" w:rsidDel="000172E8">
            <w:rPr>
              <w:rFonts w:ascii="Khmer MEF1" w:hAnsi="Khmer MEF1" w:cs="Khmer MEF1"/>
              <w:spacing w:val="-8"/>
              <w:sz w:val="24"/>
              <w:szCs w:val="24"/>
              <w:cs/>
              <w:rPrChange w:id="16669" w:author="Kem Sereyboth" w:date="2023-07-25T15:36:00Z">
                <w:rPr>
                  <w:rFonts w:ascii="Khmer MEF1" w:hAnsi="Khmer MEF1" w:cs="Khmer MEF1"/>
                  <w:spacing w:val="-6"/>
                  <w:szCs w:val="22"/>
                  <w:cs/>
                </w:rPr>
              </w:rPrChange>
            </w:rPr>
            <w:delText>ករ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670" w:author="Kem Sereyboth" w:date="2023-07-19T16:59:00Z">
                <w:rPr>
                  <w:rFonts w:ascii="Khmer MEF1" w:hAnsi="Khmer MEF1" w:cs="Khmer MEF1"/>
                  <w:spacing w:val="-6"/>
                  <w:szCs w:val="22"/>
                  <w:cs/>
                </w:rPr>
              </w:rPrChange>
            </w:rPr>
            <w:delText>សន្តិសុខសង្គម</w:delText>
          </w:r>
        </w:del>
      </w:ins>
    </w:p>
    <w:p w14:paraId="468BD551" w14:textId="4500E2E3" w:rsidR="00B77CC6" w:rsidRPr="00402C66" w:rsidDel="000172E8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671" w:author="Kem Sereyboth" w:date="2023-07-11T11:47:00Z"/>
          <w:del w:id="16672" w:author="Sopheak Phorn" w:date="2023-07-28T14:34:00Z"/>
          <w:rFonts w:ascii="Khmer MEF1" w:hAnsi="Khmer MEF1" w:cs="Khmer MEF1"/>
          <w:b/>
          <w:bCs/>
          <w:spacing w:val="6"/>
          <w:sz w:val="24"/>
          <w:szCs w:val="24"/>
          <w:lang w:val="ca-ES"/>
          <w:rPrChange w:id="16673" w:author="Kem Sereyboth" w:date="2023-07-25T15:32:00Z">
            <w:rPr>
              <w:ins w:id="16674" w:author="Kem Sereyboth" w:date="2023-07-11T11:47:00Z"/>
              <w:del w:id="16675" w:author="Sopheak Phorn" w:date="2023-07-28T14:34:00Z"/>
              <w:rFonts w:ascii="Khmer MEF1" w:hAnsi="Khmer MEF1" w:cs="Khmer MEF1"/>
              <w:color w:val="000000"/>
              <w:spacing w:val="-6"/>
              <w:szCs w:val="22"/>
              <w:lang w:val="ca-ES"/>
            </w:rPr>
          </w:rPrChange>
        </w:rPr>
        <w:pPrChange w:id="16676" w:author="Kem Sereyboth" w:date="2023-07-25T15:32:00Z">
          <w:pPr>
            <w:tabs>
              <w:tab w:val="left" w:pos="2880"/>
            </w:tabs>
            <w:spacing w:after="0" w:line="240" w:lineRule="auto"/>
            <w:ind w:left="3150" w:hanging="2157"/>
            <w:jc w:val="both"/>
          </w:pPr>
        </w:pPrChange>
      </w:pPr>
      <w:ins w:id="16677" w:author="Kem Sereyboth" w:date="2023-07-11T11:47:00Z">
        <w:del w:id="16678" w:author="Sopheak Phorn" w:date="2023-07-28T14:34:00Z">
          <w:r w:rsidRPr="00732457" w:rsidDel="000172E8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16679" w:author="Kem Sereyboth" w:date="2023-07-25T15:37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ហានិភ័យ</w:delText>
          </w:r>
          <w:r w:rsidRPr="00732457" w:rsidDel="000172E8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16680" w:author="Kem Sereyboth" w:date="2023-07-25T15:37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732457" w:rsidDel="000172E8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16681" w:author="Kem Sereyboth" w:date="2023-07-25T15:37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ការអនុវត្តការត្រួតពិនិត្យ តាមដាន និងការវាយតម្លៃការអនុវត្តការងាររប​​ស់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682" w:author="Kem Sereyboth" w:date="2023-07-25T15:33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​ប្រតិ</w:delText>
          </w:r>
        </w:del>
      </w:ins>
      <w:ins w:id="16683" w:author="Kem Sereyboth" w:date="2023-07-11T13:01:00Z">
        <w:del w:id="16684" w:author="Sopheak Phorn" w:date="2023-07-28T14:34:00Z">
          <w:r w:rsidR="00D97FF2"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685" w:author="Kem Sereyboth" w:date="2023-07-25T15:3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686" w:author="Kem Sereyboth" w:date="2023-07-11T11:47:00Z">
        <w:del w:id="16687" w:author="Sopheak Phorn" w:date="2023-07-28T14:34:00Z"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688" w:author="Kem Sereyboth" w:date="2023-07-25T15:33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បត្តិ</w:delText>
          </w:r>
        </w:del>
      </w:ins>
      <w:ins w:id="16689" w:author="Kem Sereyboth" w:date="2023-07-11T13:01:00Z">
        <w:del w:id="16690" w:author="Sopheak Phorn" w:date="2023-07-28T14:34:00Z">
          <w:r w:rsidR="00D97FF2"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691" w:author="Kem Sereyboth" w:date="2023-07-25T15:3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692" w:author="Kem Sereyboth" w:date="2023-07-11T11:47:00Z">
        <w:del w:id="16693" w:author="Sopheak Phorn" w:date="2023-07-28T14:34:00Z"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694" w:author="Kem Sereyboth" w:date="2023-07-25T15:33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ករសន្តិសុខសង្គម អាចមិនទាន់រៀបចំយន្តការ និងនីតិវិធីក្នុងការអនុវត្តការងារ</w:delText>
          </w:r>
        </w:del>
      </w:ins>
    </w:p>
    <w:p w14:paraId="7D8358B7" w14:textId="2CF42FA7" w:rsidR="00B77CC6" w:rsidRPr="00E33574" w:rsidDel="000172E8" w:rsidRDefault="00B77CC6">
      <w:pPr>
        <w:spacing w:after="0"/>
        <w:ind w:firstLine="567"/>
        <w:rPr>
          <w:ins w:id="16695" w:author="Kem Sereyboth" w:date="2023-07-11T11:47:00Z"/>
          <w:del w:id="16696" w:author="Sopheak Phorn" w:date="2023-07-28T14:34:00Z"/>
          <w:rFonts w:ascii="Khmer MEF1" w:hAnsi="Khmer MEF1" w:cs="Khmer MEF1"/>
          <w:sz w:val="24"/>
          <w:szCs w:val="24"/>
          <w:lang w:val="ca-ES"/>
          <w:rPrChange w:id="16697" w:author="Kem Sereyboth" w:date="2023-07-19T16:59:00Z">
            <w:rPr>
              <w:ins w:id="16698" w:author="Kem Sereyboth" w:date="2023-07-11T11:47:00Z"/>
              <w:del w:id="16699" w:author="Sopheak Phorn" w:date="2023-07-28T14:34:00Z"/>
              <w:rFonts w:ascii="Khmer MEF1" w:hAnsi="Khmer MEF1" w:cs="Khmer MEF1"/>
              <w:color w:val="000000"/>
              <w:spacing w:val="-6"/>
              <w:szCs w:val="22"/>
              <w:lang w:val="ca-ES"/>
            </w:rPr>
          </w:rPrChange>
        </w:rPr>
        <w:pPrChange w:id="16700" w:author="Kem Sereyboth" w:date="2023-07-11T12:55:00Z">
          <w:pPr>
            <w:tabs>
              <w:tab w:val="left" w:pos="2880"/>
            </w:tabs>
            <w:spacing w:after="0" w:line="240" w:lineRule="auto"/>
            <w:ind w:firstLine="993"/>
            <w:jc w:val="both"/>
          </w:pPr>
        </w:pPrChange>
      </w:pPr>
      <w:ins w:id="16701" w:author="Kem Sereyboth" w:date="2023-07-11T11:47:00Z">
        <w:del w:id="16702" w:author="Sopheak Phorn" w:date="2023-07-28T14:34:00Z">
          <w:r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703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ប្រធានបទ</w:delText>
          </w:r>
        </w:del>
      </w:ins>
      <w:ins w:id="16704" w:author="Kem Sereyboth" w:date="2023-07-11T12:54:00Z">
        <w:del w:id="16705" w:author="Sopheak Phorn" w:date="2023-07-28T14:34:00Z">
          <w:r w:rsidR="00A00CD6"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70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ទ</w:delText>
          </w:r>
        </w:del>
      </w:ins>
      <w:ins w:id="16707" w:author="Kem Sereyboth" w:date="2023-07-11T12:55:00Z">
        <w:del w:id="16708" w:author="Sopheak Phorn" w:date="2023-07-28T14:34:00Z">
          <w:r w:rsidR="00A00CD6"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70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ី</w:delText>
          </w:r>
        </w:del>
      </w:ins>
      <w:ins w:id="16710" w:author="Kem Sereyboth" w:date="2023-07-11T11:47:00Z">
        <w:del w:id="16711" w:author="Sopheak Phorn" w:date="2023-07-28T14:34:00Z">
          <w:r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712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៨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713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714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ការរៀបចំបទប្បញ្ញត្តិពាក់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lang w:val="ca-ES"/>
              <w:rPrChange w:id="16715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ព័ន្ធនឹងការដោះស្រាយវិវាទ និងការការពារអ្នកទទួលផល</w:delText>
          </w:r>
        </w:del>
      </w:ins>
    </w:p>
    <w:p w14:paraId="32EF71F2" w14:textId="1737CE43" w:rsidR="00B77CC6" w:rsidRPr="00402C66" w:rsidDel="000172E8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716" w:author="Kem Sereyboth" w:date="2023-07-11T11:47:00Z"/>
          <w:del w:id="16717" w:author="Sopheak Phorn" w:date="2023-07-28T14:34:00Z"/>
          <w:rFonts w:ascii="Khmer MEF1" w:hAnsi="Khmer MEF1" w:cs="Khmer MEF1"/>
          <w:spacing w:val="6"/>
          <w:sz w:val="24"/>
          <w:szCs w:val="24"/>
          <w:cs/>
          <w:lang w:val="ca-ES"/>
          <w:rPrChange w:id="16718" w:author="Kem Sereyboth" w:date="2023-07-25T15:32:00Z">
            <w:rPr>
              <w:ins w:id="16719" w:author="Kem Sereyboth" w:date="2023-07-11T11:47:00Z"/>
              <w:del w:id="16720" w:author="Sopheak Phorn" w:date="2023-07-28T14:34:00Z"/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</w:rPrChange>
        </w:rPr>
        <w:pPrChange w:id="16721" w:author="Kem Sereyboth" w:date="2023-07-25T15:32:00Z">
          <w:pPr>
            <w:tabs>
              <w:tab w:val="left" w:pos="2880"/>
            </w:tabs>
            <w:spacing w:after="0" w:line="240" w:lineRule="auto"/>
            <w:ind w:firstLine="993"/>
            <w:jc w:val="both"/>
          </w:pPr>
        </w:pPrChange>
      </w:pPr>
      <w:ins w:id="16722" w:author="Kem Sereyboth" w:date="2023-07-11T11:47:00Z">
        <w:del w:id="16723" w:author="Sopheak Phorn" w:date="2023-07-28T14:34:00Z">
          <w:r w:rsidRPr="00732457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724" w:author="Kem Sereyboth" w:date="2023-07-25T15:37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ហានិភ័យ</w:delText>
          </w:r>
          <w:r w:rsidRPr="00732457" w:rsidDel="000172E8">
            <w:rPr>
              <w:rFonts w:ascii="Khmer MEF1" w:hAnsi="Khmer MEF1" w:cs="Khmer MEF1"/>
              <w:sz w:val="24"/>
              <w:szCs w:val="24"/>
              <w:cs/>
              <w:lang w:val="ca-ES"/>
              <w:rPrChange w:id="16725" w:author="Kem Sereyboth" w:date="2023-07-25T15:37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៖ ការអនុវត្តនីតិវិធីពាក់ព័ន្ធនឹងការដោះស្រាយវិវាទ និងការការពារអ្នកទទួលផ</w:delText>
          </w:r>
        </w:del>
      </w:ins>
      <w:ins w:id="16726" w:author="Kem Sereyboth" w:date="2023-07-25T15:37:00Z">
        <w:del w:id="16727" w:author="Sopheak Phorn" w:date="2023-07-28T14:34:00Z">
          <w:r w:rsidR="00732457" w:rsidRPr="00732457" w:rsidDel="000172E8">
            <w:rPr>
              <w:rFonts w:ascii="Khmer MEF1" w:hAnsi="Khmer MEF1" w:cs="Khmer MEF1"/>
              <w:sz w:val="24"/>
              <w:szCs w:val="24"/>
              <w:cs/>
              <w:lang w:val="ca-ES"/>
              <w:rPrChange w:id="16728" w:author="Kem Sereyboth" w:date="2023-07-25T15:37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729" w:author="Kem Sereyboth" w:date="2023-07-11T11:47:00Z">
        <w:del w:id="16730" w:author="Sopheak Phorn" w:date="2023-07-28T14:34:00Z">
          <w:r w:rsidRPr="00732457" w:rsidDel="000172E8">
            <w:rPr>
              <w:rFonts w:ascii="Khmer MEF1" w:hAnsi="Khmer MEF1" w:cs="Khmer MEF1"/>
              <w:sz w:val="24"/>
              <w:szCs w:val="24"/>
              <w:cs/>
              <w:lang w:val="ca-ES"/>
              <w:rPrChange w:id="16731" w:author="Kem Sereyboth" w:date="2023-07-25T15:37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ល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732" w:author="Kem Sereyboth" w:date="2023-07-25T15:32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 xml:space="preserve"> អា</w:delText>
          </w:r>
        </w:del>
      </w:ins>
      <w:ins w:id="16733" w:author="Kem Sereyboth" w:date="2023-07-11T13:00:00Z">
        <w:del w:id="16734" w:author="Sopheak Phorn" w:date="2023-07-28T14:34:00Z">
          <w:r w:rsidR="00D57DC4"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735" w:author="Kem Sereyboth" w:date="2023-07-25T15:32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736" w:author="Kem Sereyboth" w:date="2023-07-11T11:47:00Z">
        <w:del w:id="16737" w:author="Sopheak Phorn" w:date="2023-07-28T14:34:00Z"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738" w:author="Kem Sereyboth" w:date="2023-07-25T15:32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ច</w:delText>
          </w:r>
        </w:del>
      </w:ins>
      <w:ins w:id="16739" w:author="Kem Sereyboth" w:date="2023-07-11T13:00:00Z">
        <w:del w:id="16740" w:author="Sopheak Phorn" w:date="2023-07-28T14:34:00Z">
          <w:r w:rsidR="00D57DC4"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741" w:author="Kem Sereyboth" w:date="2023-07-25T15:32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742" w:author="Kem Sereyboth" w:date="2023-07-11T11:47:00Z">
        <w:del w:id="16743" w:author="Sopheak Phorn" w:date="2023-07-28T14:34:00Z"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744" w:author="Kem Sereyboth" w:date="2023-07-25T15:32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មិនទាន់រៀបចំយន្តការ និងនីតិវិធីក្នុងការអនុវត្ត។</w:delText>
          </w:r>
        </w:del>
      </w:ins>
    </w:p>
    <w:p w14:paraId="3ECCF06F" w14:textId="59931EE3" w:rsidR="00B27355" w:rsidRPr="00E33574" w:rsidDel="00B77CC6" w:rsidRDefault="000C64CB">
      <w:pPr>
        <w:spacing w:after="0" w:line="250" w:lineRule="auto"/>
        <w:jc w:val="both"/>
        <w:rPr>
          <w:ins w:id="16745" w:author="Sethvannak Sam" w:date="2022-08-20T18:29:00Z"/>
          <w:del w:id="16746" w:author="Kem Sereyboth" w:date="2023-07-11T11:47:00Z"/>
          <w:rFonts w:ascii="Khmer MEF1" w:hAnsi="Khmer MEF1" w:cs="Khmer MEF1"/>
          <w:strike/>
          <w:sz w:val="24"/>
          <w:szCs w:val="24"/>
          <w:highlight w:val="yellow"/>
          <w:rPrChange w:id="16747" w:author="Kem Sereyboth" w:date="2023-07-19T16:59:00Z">
            <w:rPr>
              <w:ins w:id="16748" w:author="Sethvannak Sam" w:date="2022-08-20T18:29:00Z"/>
              <w:del w:id="16749" w:author="Kem Sereyboth" w:date="2023-07-11T11:47:00Z"/>
              <w:rFonts w:ascii="Khmer MEF1" w:hAnsi="Khmer MEF1" w:cs="Khmer MEF1"/>
              <w:sz w:val="24"/>
              <w:szCs w:val="24"/>
            </w:rPr>
          </w:rPrChange>
        </w:rPr>
        <w:pPrChange w:id="16750" w:author="User" w:date="2022-10-09T23:09:00Z">
          <w:pPr>
            <w:spacing w:after="0" w:line="228" w:lineRule="auto"/>
            <w:jc w:val="both"/>
          </w:pPr>
        </w:pPrChange>
      </w:pPr>
      <w:ins w:id="16751" w:author="User" w:date="2022-10-05T18:32:00Z">
        <w:del w:id="16752" w:author="Kem Sereyboth" w:date="2023-07-11T11:47:00Z">
          <w:r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75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១</w:delText>
          </w:r>
        </w:del>
      </w:ins>
      <w:ins w:id="16754" w:author="Sethvannak Sam" w:date="2022-08-20T18:29:00Z">
        <w:del w:id="16755" w:author="Kem Sereyboth" w:date="2023-07-11T11:47:00Z">
          <w:r w:rsidR="00B27355" w:rsidRPr="00E33574" w:rsidDel="00B77CC6">
            <w:rPr>
              <w:rFonts w:ascii="Khmer MEF1" w:hAnsi="Khmer MEF1" w:cs="Khmer MEF1"/>
              <w:b/>
              <w:bCs/>
              <w:strike/>
              <w:sz w:val="24"/>
              <w:szCs w:val="24"/>
              <w:highlight w:val="yellow"/>
              <w:u w:val="single"/>
              <w:cs/>
              <w:rPrChange w:id="1675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u w:val="single"/>
                  <w:cs/>
                </w:rPr>
              </w:rPrChange>
            </w:rPr>
            <w:delText>ឧទាហរណ៍</w:delText>
          </w:r>
          <w:r w:rsidR="00B27355" w:rsidRPr="00E33574" w:rsidDel="00B77CC6">
            <w:rPr>
              <w:rFonts w:ascii="Khmer MEF1" w:hAnsi="Khmer MEF1" w:cs="Khmer MEF1"/>
              <w:strike/>
              <w:sz w:val="24"/>
              <w:szCs w:val="24"/>
              <w:highlight w:val="yellow"/>
              <w:cs/>
              <w:rPrChange w:id="1675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៖ </w:delText>
          </w:r>
        </w:del>
      </w:ins>
    </w:p>
    <w:p w14:paraId="39D88B45" w14:textId="2392DDE9" w:rsidR="002C2DF9" w:rsidRPr="00E33574" w:rsidDel="00B77CC6" w:rsidRDefault="007F4ADE">
      <w:pPr>
        <w:spacing w:after="0" w:line="250" w:lineRule="auto"/>
        <w:ind w:firstLine="720"/>
        <w:jc w:val="both"/>
        <w:rPr>
          <w:ins w:id="16758" w:author="Kem Sereiboth" w:date="2022-09-13T11:30:00Z"/>
          <w:del w:id="16759" w:author="Kem Sereyboth" w:date="2023-07-11T11:47:00Z"/>
          <w:rFonts w:ascii="Khmer MEF1" w:hAnsi="Khmer MEF1" w:cs="Khmer MEF1"/>
          <w:b/>
          <w:bCs/>
          <w:sz w:val="24"/>
          <w:szCs w:val="24"/>
          <w:highlight w:val="yellow"/>
        </w:rPr>
        <w:pPrChange w:id="16760" w:author="User" w:date="2022-10-09T23:09:00Z">
          <w:pPr>
            <w:spacing w:after="0" w:line="240" w:lineRule="auto"/>
            <w:ind w:firstLine="720"/>
            <w:jc w:val="both"/>
          </w:pPr>
        </w:pPrChange>
      </w:pPr>
      <w:ins w:id="16761" w:author="User" w:date="2022-09-27T23:01:00Z">
        <w:del w:id="16762" w:author="Kem Sereyboth" w:date="2023-07-11T11:47:00Z">
          <w:r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76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16764" w:author="Kem Sereiboth" w:date="2022-09-13T11:30:00Z">
        <w:del w:id="16765" w:author="Kem Sereyboth" w:date="2023-07-11T11:47:00Z">
          <w:r w:rsidR="002C2DF9" w:rsidRPr="00E33574" w:rsidDel="00B77CC6">
            <w:rPr>
              <w:rFonts w:ascii="Khmer MEF1" w:hAnsi="Khmer MEF1" w:cs="Khmer MEF1"/>
              <w:sz w:val="24"/>
              <w:szCs w:val="24"/>
              <w:highlight w:val="yellow"/>
            </w:rPr>
            <w:delText>-</w:delText>
          </w:r>
          <w:r w:rsidR="002C2DF9" w:rsidRPr="00E33574" w:rsidDel="00B77CC6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</w:rPr>
            <w:delText xml:space="preserve">ប្រធានបទទី១៖ </w:delText>
          </w:r>
          <w:r w:rsidR="002C2DF9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</w:rPr>
            <w:delText>រចនាសម្ព័ន្ធនៃការគ្រប់គ្រង</w:delText>
          </w:r>
        </w:del>
      </w:ins>
      <w:ins w:id="16766" w:author="LENOVO" w:date="2022-10-06T11:31:00Z">
        <w:del w:id="16767" w:author="Kem Sereyboth" w:date="2023-07-11T11:47:00Z">
          <w:r w:rsidR="00D43DD9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76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16C014B7" w14:textId="22A1E403" w:rsidR="000A5900" w:rsidRPr="00E33574" w:rsidDel="00B77CC6" w:rsidRDefault="00575835">
      <w:pPr>
        <w:spacing w:after="0" w:line="250" w:lineRule="auto"/>
        <w:ind w:left="2250" w:hanging="1260"/>
        <w:jc w:val="both"/>
        <w:rPr>
          <w:del w:id="16769" w:author="Kem Sereyboth" w:date="2023-07-11T11:47:00Z"/>
          <w:rFonts w:ascii="Khmer MEF1" w:hAnsi="Khmer MEF1" w:cs="Khmer MEF1"/>
          <w:sz w:val="24"/>
          <w:szCs w:val="24"/>
          <w:highlight w:val="yellow"/>
          <w:rPrChange w:id="16770" w:author="Kem Sereyboth" w:date="2023-07-19T16:59:00Z">
            <w:rPr>
              <w:del w:id="16771" w:author="Kem Sereyboth" w:date="2023-07-11T11:47:00Z"/>
              <w:rFonts w:ascii="Khmer MEF1" w:hAnsi="Khmer MEF1" w:cs="Khmer MEF1"/>
              <w:color w:val="FF0000"/>
              <w:sz w:val="24"/>
              <w:szCs w:val="24"/>
              <w:highlight w:val="green"/>
            </w:rPr>
          </w:rPrChange>
        </w:rPr>
        <w:pPrChange w:id="16772" w:author="User" w:date="2022-10-09T23:09:00Z">
          <w:pPr>
            <w:spacing w:after="0" w:line="240" w:lineRule="auto"/>
            <w:ind w:left="2070" w:hanging="1260"/>
            <w:jc w:val="both"/>
          </w:pPr>
        </w:pPrChange>
      </w:pPr>
      <w:ins w:id="16773" w:author="Kem Sereiboth" w:date="2022-09-13T11:30:00Z">
        <w:del w:id="16774" w:author="Kem Sereyboth" w:date="2023-07-11T11:47:00Z">
          <w:r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77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6776" w:author="User" w:date="2022-09-27T23:01:00Z">
        <w:del w:id="16777" w:author="Kem Sereyboth" w:date="2023-07-11T11:47:00Z">
          <w:r w:rsidR="007F4ADE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rPrChange w:id="16778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</w:del>
      </w:ins>
      <w:ins w:id="16779" w:author="Kem Sereiboth" w:date="2022-09-13T11:30:00Z">
        <w:del w:id="16780" w:author="Kem Sereyboth" w:date="2023-07-11T11:47:00Z">
          <w:r w:rsidR="002C2DF9" w:rsidRPr="00E33574" w:rsidDel="00B77CC6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</w:rPr>
            <w:delText>ហានិភ័យ</w:delText>
          </w:r>
          <w:r w:rsidR="002C2DF9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</w:rPr>
            <w:delText>៖</w:delText>
          </w:r>
          <w:r w:rsidR="002C2DF9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78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6782" w:author="sakaria fa" w:date="2022-09-19T19:54:00Z">
        <w:del w:id="16783" w:author="Kem Sereyboth" w:date="2023-07-11T11:47:00Z">
          <w:r w:rsidR="00FE115E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78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green"/>
                  <w:cs/>
                </w:rPr>
              </w:rPrChange>
            </w:rPr>
            <w:delText>ដើម្បីធានាដល់ការតែងតាំង</w:delText>
          </w:r>
        </w:del>
      </w:ins>
      <w:ins w:id="16785" w:author="User" w:date="2022-10-08T19:01:00Z">
        <w:del w:id="16786" w:author="Kem Sereyboth" w:date="2023-07-11T11:47:00Z">
          <w:r w:rsidR="008602A6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78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រចនាសម្ព័ន្ធគ្រប់គ្រងអាចពុំទាន់បានបំពេញស្របតាមបទប្បញ្ញត្តិ</w:delText>
          </w:r>
        </w:del>
      </w:ins>
      <w:ins w:id="16788" w:author="User" w:date="2022-10-08T19:02:00Z">
        <w:del w:id="16789" w:author="Kem Sereyboth" w:date="2023-07-11T11:47:00Z">
          <w:r w:rsidR="001E62DF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79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6791" w:author="sakaria fa" w:date="2022-09-19T19:54:00Z">
        <w:del w:id="16792" w:author="Kem Sereyboth" w:date="2023-07-11T11:47:00Z">
          <w:r w:rsidR="00FE115E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79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green"/>
                  <w:cs/>
                </w:rPr>
              </w:rPrChange>
            </w:rPr>
            <w:delText>រចនាសម្ព័ន្ធមន្ត្រីបម្រើការស្របតាមបទប្បញ្ញត្តិ</w:delText>
          </w:r>
        </w:del>
      </w:ins>
      <w:ins w:id="16794" w:author="LENOVO" w:date="2022-10-06T11:31:00Z">
        <w:del w:id="16795" w:author="Kem Sereyboth" w:date="2023-07-11T11:47:00Z">
          <w:r w:rsidR="00D43DD9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79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6797" w:author="sakaria fa" w:date="2022-09-19T19:54:00Z">
        <w:del w:id="16798" w:author="Kem Sereyboth" w:date="2023-07-11T11:47:00Z">
          <w:r w:rsidR="00FE115E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79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green"/>
                  <w:cs/>
                </w:rPr>
              </w:rPrChange>
            </w:rPr>
            <w:delText xml:space="preserve"> និងមានចំនួនមន្ត្រីគ្រប់គ្រាន់ឆ្លើយតបទៅនឹងទំហំ និងប្រសិទ្ធភាពការងារជាក់ស្ដែង។ </w:delText>
          </w:r>
        </w:del>
      </w:ins>
      <w:ins w:id="16800" w:author="User" w:date="2022-09-19T15:53:00Z">
        <w:del w:id="16801" w:author="Kem Sereyboth" w:date="2023-07-11T11:47:00Z">
          <w:r w:rsidR="000A5900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</w:rPr>
            <w:delText>ដើម្បីធានា</w:delText>
          </w:r>
        </w:del>
      </w:ins>
    </w:p>
    <w:p w14:paraId="6A23820C" w14:textId="37B50C8D" w:rsidR="00FE115E" w:rsidRPr="00E33574" w:rsidDel="00B77CC6" w:rsidRDefault="00FE115E">
      <w:pPr>
        <w:spacing w:after="0" w:line="250" w:lineRule="auto"/>
        <w:ind w:left="2250" w:hanging="1260"/>
        <w:jc w:val="both"/>
        <w:rPr>
          <w:ins w:id="16802" w:author="sakaria fa" w:date="2022-09-19T19:54:00Z"/>
          <w:del w:id="16803" w:author="Kem Sereyboth" w:date="2023-07-11T11:47:00Z"/>
          <w:rFonts w:ascii="Khmer MEF1" w:hAnsi="Khmer MEF1" w:cs="Khmer MEF1"/>
          <w:sz w:val="24"/>
          <w:szCs w:val="24"/>
          <w:highlight w:val="yellow"/>
        </w:rPr>
        <w:pPrChange w:id="16804" w:author="User" w:date="2022-10-09T23:09:00Z">
          <w:pPr>
            <w:spacing w:after="0" w:line="240" w:lineRule="auto"/>
            <w:ind w:left="2070" w:hanging="1260"/>
            <w:jc w:val="both"/>
          </w:pPr>
        </w:pPrChange>
      </w:pPr>
    </w:p>
    <w:p w14:paraId="4363ADBC" w14:textId="2FC3638D" w:rsidR="002C2DF9" w:rsidRPr="00E33574" w:rsidDel="00B77CC6" w:rsidRDefault="002C2DF9">
      <w:pPr>
        <w:spacing w:after="0" w:line="250" w:lineRule="auto"/>
        <w:ind w:left="2070" w:hanging="1350"/>
        <w:jc w:val="both"/>
        <w:rPr>
          <w:ins w:id="16805" w:author="Kem Sereiboth" w:date="2022-09-13T11:30:00Z"/>
          <w:del w:id="16806" w:author="Kem Sereyboth" w:date="2023-07-11T11:47:00Z"/>
          <w:rFonts w:ascii="Khmer MEF1" w:hAnsi="Khmer MEF1" w:cs="Khmer MEF1"/>
          <w:sz w:val="24"/>
          <w:szCs w:val="24"/>
          <w:highlight w:val="yellow"/>
          <w:rPrChange w:id="16807" w:author="Kem Sereyboth" w:date="2023-07-19T16:59:00Z">
            <w:rPr>
              <w:ins w:id="16808" w:author="Kem Sereiboth" w:date="2022-09-13T11:30:00Z"/>
              <w:del w:id="16809" w:author="Kem Sereyboth" w:date="2023-07-11T11:47:00Z"/>
              <w:rFonts w:ascii="Khmer MEF1" w:hAnsi="Khmer MEF1" w:cs="Khmer MEF1"/>
              <w:sz w:val="24"/>
              <w:szCs w:val="24"/>
            </w:rPr>
          </w:rPrChange>
        </w:rPr>
        <w:pPrChange w:id="16810" w:author="User" w:date="2022-10-09T23:09:00Z">
          <w:pPr>
            <w:spacing w:after="0" w:line="240" w:lineRule="auto"/>
            <w:ind w:firstLine="720"/>
            <w:jc w:val="both"/>
          </w:pPr>
        </w:pPrChange>
      </w:pPr>
      <w:ins w:id="16811" w:author="Kem Sereiboth" w:date="2022-09-13T11:30:00Z">
        <w:del w:id="16812" w:author="Kem Sereyboth" w:date="2023-07-11T11:47:00Z">
          <w:r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1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រចនាសម្ព័ន្ធគ្រប់គ្រងមួយចំនួនមិនទាន់បានបំពេញតាមបទប្បញ្ញត្តិ</w:delText>
          </w:r>
        </w:del>
      </w:ins>
      <w:ins w:id="16814" w:author="Kem Sereiboth" w:date="2022-09-15T11:15:00Z">
        <w:del w:id="16815" w:author="Kem Sereyboth" w:date="2023-07-11T11:47:00Z">
          <w:r w:rsidR="002D544D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1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6817" w:author="Kem Sereiboth" w:date="2022-09-15T11:17:00Z">
        <w:del w:id="16818" w:author="Kem Sereyboth" w:date="2023-07-11T11:47:00Z">
          <w:r w:rsidR="002D544D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1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ហើយ</w:delText>
          </w:r>
        </w:del>
      </w:ins>
      <w:ins w:id="16820" w:author="Kem Sereiboth" w:date="2022-09-15T12:42:00Z">
        <w:del w:id="16821" w:author="Kem Sereyboth" w:date="2023-07-11T11:47:00Z">
          <w:r w:rsidR="00661B03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2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មិន</w:delText>
          </w:r>
        </w:del>
      </w:ins>
      <w:ins w:id="16823" w:author="Kem Sereiboth" w:date="2022-09-15T12:43:00Z">
        <w:del w:id="16824" w:author="Kem Sereyboth" w:date="2023-07-11T11:47:00Z">
          <w:r w:rsidR="00661B03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2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បានកំណត់</w:delText>
          </w:r>
        </w:del>
      </w:ins>
      <w:ins w:id="16826" w:author="Kem Sereiboth" w:date="2022-09-15T12:42:00Z">
        <w:del w:id="16827" w:author="Kem Sereyboth" w:date="2023-07-11T11:47:00Z">
          <w:r w:rsidR="00661B03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2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ច្បាស់</w:delText>
          </w:r>
        </w:del>
      </w:ins>
      <w:ins w:id="16829" w:author="Kem Sereiboth" w:date="2022-09-15T12:43:00Z">
        <w:del w:id="16830" w:author="Kem Sereyboth" w:date="2023-07-11T11:47:00Z">
          <w:r w:rsidR="00661B03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ថា</w:delText>
          </w:r>
        </w:del>
      </w:ins>
      <w:ins w:id="16832" w:author="Kem Sereiboth" w:date="2022-09-15T11:17:00Z">
        <w:del w:id="16833" w:author="Kem Sereyboth" w:date="2023-07-11T11:47:00Z">
          <w:r w:rsidR="00661B03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3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មន្រ្ត</w:delText>
          </w:r>
        </w:del>
      </w:ins>
      <w:ins w:id="16835" w:author="Kem Sereiboth" w:date="2022-09-15T12:43:00Z">
        <w:del w:id="16836" w:author="Kem Sereyboth" w:date="2023-07-11T11:47:00Z">
          <w:r w:rsidR="00661B03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3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ី</w:delText>
          </w:r>
        </w:del>
      </w:ins>
      <w:ins w:id="16838" w:author="Kem Sereiboth" w:date="2022-09-15T12:44:00Z">
        <w:del w:id="16839" w:author="Kem Sereyboth" w:date="2023-07-11T11:47:00Z">
          <w:r w:rsidR="00661B03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4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របស់</w:delText>
          </w:r>
        </w:del>
      </w:ins>
      <w:ins w:id="16841" w:author="Kem Sereiboth" w:date="2022-09-15T11:17:00Z">
        <w:del w:id="16842" w:author="Kem Sereyboth" w:date="2023-07-11T11:47:00Z">
          <w:r w:rsidR="002D544D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4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2D544D" w:rsidRPr="00E33574" w:rsidDel="00B77CC6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168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16845" w:author="Kem Sereiboth" w:date="2022-09-15T12:44:00Z">
        <w:del w:id="16846" w:author="Kem Sereyboth" w:date="2023-07-11T11:47:00Z">
          <w:r w:rsidR="00661B03" w:rsidRPr="00E33574" w:rsidDel="00B77CC6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1684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661B03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4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មានចំនួនប៉ុន្មាននាក់</w:delText>
          </w:r>
        </w:del>
      </w:ins>
      <w:ins w:id="16849" w:author="Kem Sereiboth" w:date="2022-09-13T11:30:00Z">
        <w:del w:id="16850" w:author="Kem Sereyboth" w:date="2023-07-11T11:47:00Z">
          <w:r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5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6852" w:author="User" w:date="2022-09-16T14:38:00Z">
        <w:del w:id="16853" w:author="Kem Sereyboth" w:date="2023-07-11T11:47:00Z">
          <w:r w:rsidR="00B85980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5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B85980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85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ទាំងមន្រ្តីមុខងារសាធារណៈ និងមន្រ្តីជាប់កិច្ចសន្យា</w:delText>
          </w:r>
          <w:r w:rsidR="00B85980" w:rsidRPr="00E33574" w:rsidDel="00B77CC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1685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គម្រោង</w:delText>
          </w:r>
        </w:del>
      </w:ins>
      <w:ins w:id="16857" w:author="Kem Sereiboth" w:date="2022-09-19T11:07:00Z">
        <w:del w:id="16858" w:author="Kem Sereyboth" w:date="2023-07-11T11:47:00Z">
          <w:r w:rsidR="000F5B99" w:rsidRPr="00E33574" w:rsidDel="00B77CC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1685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6860" w:author="User" w:date="2022-09-16T14:38:00Z">
        <w:del w:id="16861" w:author="Kem Sereyboth" w:date="2023-07-11T11:47:00Z">
          <w:r w:rsidR="00B85980" w:rsidRPr="00E33574" w:rsidDel="00B77CC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1686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មិនមែនជាមន្រ្តីរបស់ </w:delText>
          </w:r>
          <w:r w:rsidR="00B85980" w:rsidRPr="00E33574" w:rsidDel="00B77CC6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rPrChange w:id="16863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10"/>
                  <w:sz w:val="24"/>
                  <w:szCs w:val="24"/>
                  <w:cs/>
                </w:rPr>
              </w:rPrChange>
            </w:rPr>
            <w:delText xml:space="preserve">ន.ស.ស. </w:delText>
          </w:r>
          <w:r w:rsidR="00B85980" w:rsidRPr="00E33574" w:rsidDel="00B77CC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16864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នោះទេ ប៉ុន្តែមន្រ្តីទាំងអស់ គឺជាមន្រ្តីដែលស្ថិតក្នុងចង្កោមអគ្គលេខាធិការដ្ឋាន</w:delText>
          </w:r>
          <w:r w:rsidR="00B85980" w:rsidRPr="00E33574" w:rsidDel="00B77CC6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686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ក្រុម</w:delText>
          </w:r>
          <w:r w:rsidR="00B85980" w:rsidRPr="00E33574" w:rsidDel="00B77CC6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1686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ប្រឹក្សាជាតិគាំពារសង្គម។</w:delText>
          </w:r>
        </w:del>
      </w:ins>
    </w:p>
    <w:p w14:paraId="051FD541" w14:textId="598AEC3D" w:rsidR="002C2DF9" w:rsidRPr="00E33574" w:rsidDel="00B77CC6" w:rsidRDefault="007F4ADE">
      <w:pPr>
        <w:spacing w:after="0" w:line="235" w:lineRule="auto"/>
        <w:ind w:left="2070" w:hanging="1350"/>
        <w:jc w:val="both"/>
        <w:rPr>
          <w:ins w:id="16867" w:author="Kem Sereiboth" w:date="2022-09-13T11:30:00Z"/>
          <w:del w:id="16868" w:author="Kem Sereyboth" w:date="2023-07-11T11:47:00Z"/>
          <w:rFonts w:ascii="Khmer MEF1" w:hAnsi="Khmer MEF1" w:cs="Khmer MEF1"/>
          <w:i/>
          <w:iCs/>
          <w:spacing w:val="-6"/>
          <w:sz w:val="24"/>
          <w:szCs w:val="24"/>
          <w:highlight w:val="yellow"/>
          <w:rPrChange w:id="16869" w:author="Kem Sereyboth" w:date="2023-07-19T16:59:00Z">
            <w:rPr>
              <w:ins w:id="16870" w:author="Kem Sereiboth" w:date="2022-09-13T11:30:00Z"/>
              <w:del w:id="16871" w:author="Kem Sereyboth" w:date="2023-07-11T11:47:00Z"/>
              <w:rFonts w:ascii="Khmer MEF1" w:hAnsi="Khmer MEF1" w:cs="Khmer MEF1"/>
              <w:i/>
              <w:iCs/>
              <w:spacing w:val="-6"/>
              <w:sz w:val="24"/>
              <w:szCs w:val="24"/>
            </w:rPr>
          </w:rPrChange>
        </w:rPr>
        <w:pPrChange w:id="16872" w:author="User" w:date="2022-11-14T06:29:00Z">
          <w:pPr>
            <w:spacing w:after="0" w:line="240" w:lineRule="auto"/>
            <w:ind w:firstLine="720"/>
          </w:pPr>
        </w:pPrChange>
      </w:pPr>
      <w:ins w:id="16873" w:author="User" w:date="2022-09-27T23:01:00Z">
        <w:del w:id="16874" w:author="Kem Sereyboth" w:date="2023-07-11T11:47:00Z">
          <w:r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87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16876" w:author="Kem Sereiboth" w:date="2022-09-13T11:30:00Z">
        <w:del w:id="16877" w:author="Kem Sereyboth" w:date="2023-07-11T11:47:00Z">
          <w:r w:rsidR="002C2DF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rPrChange w:id="1687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-</w:delText>
          </w:r>
          <w:r w:rsidR="00D940BD" w:rsidRPr="0070519E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</w:rPr>
            <w:delText>ប្រធានបទទី</w:delText>
          </w:r>
        </w:del>
      </w:ins>
      <w:ins w:id="16879" w:author="Kem Sereiboth" w:date="2022-09-13T16:48:00Z">
        <w:del w:id="16880" w:author="Kem Sereyboth" w:date="2023-07-11T11:47:00Z">
          <w:r w:rsidR="00D940BD" w:rsidRPr="0070519E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</w:rPr>
            <w:delText>២</w:delText>
          </w:r>
        </w:del>
      </w:ins>
      <w:ins w:id="16881" w:author="Kem Sereiboth" w:date="2022-09-13T11:30:00Z">
        <w:del w:id="16882" w:author="Kem Sereyboth" w:date="2023-07-11T11:47:00Z">
          <w:r w:rsidR="002C2DF9" w:rsidRPr="00E33574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1688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៖ </w:delText>
          </w:r>
          <w:r w:rsidR="002C2DF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88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ប្រភពចំណូល</w:delText>
          </w:r>
        </w:del>
      </w:ins>
      <w:ins w:id="16885" w:author="LENOVO" w:date="2022-10-06T11:31:00Z">
        <w:del w:id="16886" w:author="Kem Sereyboth" w:date="2023-07-11T11:47:00Z">
          <w:r w:rsidR="00D43DD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88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0C700CCD" w14:textId="78120C16" w:rsidR="00FE115E" w:rsidRPr="00E33574" w:rsidDel="00B77CC6" w:rsidRDefault="007F4ADE">
      <w:pPr>
        <w:spacing w:after="0" w:line="235" w:lineRule="auto"/>
        <w:ind w:left="1080"/>
        <w:jc w:val="both"/>
        <w:rPr>
          <w:del w:id="16888" w:author="Kem Sereyboth" w:date="2023-07-11T11:47:00Z"/>
          <w:rFonts w:ascii="Khmer MEF1" w:hAnsi="Khmer MEF1" w:cs="Khmer MEF1"/>
          <w:sz w:val="24"/>
          <w:szCs w:val="24"/>
          <w:highlight w:val="yellow"/>
          <w:rPrChange w:id="16889" w:author="Kem Sereyboth" w:date="2023-07-19T16:59:00Z">
            <w:rPr>
              <w:del w:id="16890" w:author="Kem Sereyboth" w:date="2023-07-11T11:47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6891" w:author="User" w:date="2022-11-14T06:29:00Z">
          <w:pPr>
            <w:spacing w:after="0" w:line="240" w:lineRule="auto"/>
            <w:ind w:left="720"/>
            <w:jc w:val="both"/>
          </w:pPr>
        </w:pPrChange>
      </w:pPr>
      <w:ins w:id="16892" w:author="User" w:date="2022-09-27T23:02:00Z">
        <w:del w:id="16893" w:author="Kem Sereyboth" w:date="2023-07-11T11:47:00Z">
          <w:r w:rsidRPr="00E33574" w:rsidDel="00B77CC6">
            <w:rPr>
              <w:rFonts w:ascii="Khmer MEF1" w:hAnsi="Khmer MEF1" w:cs="Khmer MEF1"/>
              <w:sz w:val="24"/>
              <w:szCs w:val="24"/>
              <w:highlight w:val="yellow"/>
              <w:rPrChange w:id="1689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-</w:delText>
          </w:r>
        </w:del>
      </w:ins>
      <w:ins w:id="16895" w:author="Kem Sereiboth" w:date="2022-09-13T11:30:00Z">
        <w:del w:id="16896" w:author="Kem Sereyboth" w:date="2023-07-11T11:47:00Z">
          <w:r w:rsidR="00D940BD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97" w:author="Kem Sereyboth" w:date="2023-07-19T16:59:00Z">
                <w:rPr>
                  <w:rFonts w:ascii="Khmer MEF1" w:hAnsi="Khmer MEF1" w:cs="Khmer MEF1"/>
                  <w:spacing w:val="-18"/>
                  <w:sz w:val="24"/>
                  <w:szCs w:val="24"/>
                  <w:highlight w:val="yellow"/>
                  <w:cs/>
                </w:rPr>
              </w:rPrChange>
            </w:rPr>
            <w:delText xml:space="preserve">   </w:delText>
          </w:r>
          <w:r w:rsidR="002C2DF9" w:rsidRPr="00E33574" w:rsidDel="00B77CC6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16898" w:author="Kem Sereyboth" w:date="2023-07-19T16:59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>ហានិភ័យ</w:delText>
          </w:r>
          <w:r w:rsidR="002C2DF9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899" w:author="Kem Sereyboth" w:date="2023-07-19T16:59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16900" w:author="Kem Sereiboth" w:date="2022-09-16T12:51:00Z">
        <w:del w:id="16901" w:author="Kem Sereyboth" w:date="2023-07-11T11:47:00Z">
          <w:r w:rsidR="00096FB5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902" w:author="Kem Sereyboth" w:date="2023-07-19T16:59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6903" w:author="User" w:date="2022-10-08T19:02:00Z">
        <w:del w:id="16904" w:author="Kem Sereyboth" w:date="2023-07-11T11:47:00Z">
          <w:r w:rsidR="001E62DF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90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ចំណូលអាចពុំទាន់ប្រមូលបានស្របតាមបទប្បញ្ញត្តិ</w:delText>
          </w:r>
        </w:del>
      </w:ins>
      <w:ins w:id="16906" w:author="User" w:date="2022-10-08T19:03:00Z">
        <w:del w:id="16907" w:author="Kem Sereyboth" w:date="2023-07-11T11:47:00Z">
          <w:r w:rsidR="001E62DF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90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6909" w:author="LENOVO" w:date="2022-10-06T11:31:00Z">
        <w:del w:id="16910" w:author="Kem Sereyboth" w:date="2023-07-11T11:47:00Z">
          <w:r w:rsidR="00D43DD9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911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6912" w:author="sakaria fa" w:date="2022-09-19T19:54:00Z">
        <w:del w:id="16913" w:author="Kem Sereyboth" w:date="2023-07-11T11:47:00Z">
          <w:r w:rsidR="00FE115E" w:rsidRPr="00E33574" w:rsidDel="00B77CC6">
            <w:rPr>
              <w:rFonts w:ascii="Khmer MEF1" w:hAnsi="Khmer MEF1" w:cs="Khmer MEF1"/>
              <w:spacing w:val="-12"/>
              <w:sz w:val="24"/>
              <w:szCs w:val="24"/>
              <w:highlight w:val="yellow"/>
              <w:cs/>
              <w:rPrChange w:id="16914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ដើម្បីផ្ទៀងផ្ទាត់ចំណូលជាមួយការបង់ភាគទាន១០% នៃចំណូលរបស់ </w:delText>
          </w:r>
          <w:r w:rsidR="00FE115E" w:rsidRPr="00E33574" w:rsidDel="00B77CC6">
            <w:rPr>
              <w:rFonts w:ascii="Khmer MEF1" w:hAnsi="Khmer MEF1" w:cs="Khmer MEF1"/>
              <w:b/>
              <w:bCs/>
              <w:spacing w:val="-12"/>
              <w:sz w:val="24"/>
              <w:szCs w:val="24"/>
              <w:highlight w:val="yellow"/>
              <w:cs/>
              <w:rPrChange w:id="16915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ន.គ.ស.</w:delText>
          </w:r>
          <w:r w:rsidR="00FE115E" w:rsidRPr="00E33574" w:rsidDel="00B77CC6">
            <w:rPr>
              <w:rFonts w:ascii="Khmer MEF1" w:hAnsi="Khmer MEF1" w:cs="Khmer MEF1"/>
              <w:spacing w:val="-12"/>
              <w:sz w:val="24"/>
              <w:szCs w:val="24"/>
              <w:highlight w:val="yellow"/>
              <w:cs/>
              <w:rPrChange w:id="16916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 ជូនអគ្គលេខាធិការដ្ឋាននៃ </w:delText>
          </w:r>
          <w:r w:rsidR="00FE115E" w:rsidRPr="00E33574" w:rsidDel="00B77CC6">
            <w:rPr>
              <w:rFonts w:ascii="Khmer MEF1" w:hAnsi="Khmer MEF1" w:cs="Khmer MEF1"/>
              <w:b/>
              <w:bCs/>
              <w:spacing w:val="-12"/>
              <w:sz w:val="24"/>
              <w:szCs w:val="24"/>
              <w:highlight w:val="yellow"/>
              <w:cs/>
              <w:rPrChange w:id="16917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អ.ស.ហ.</w:delText>
          </w:r>
          <w:r w:rsidR="00FE115E" w:rsidRPr="00E33574" w:rsidDel="00B77CC6">
            <w:rPr>
              <w:rFonts w:ascii="Khmer MEF1" w:hAnsi="Khmer MEF1" w:cs="Khmer MEF1"/>
              <w:spacing w:val="-12"/>
              <w:sz w:val="24"/>
              <w:szCs w:val="24"/>
              <w:highlight w:val="yellow"/>
              <w:cs/>
              <w:rPrChange w:id="16918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 ស្របតាមប្រកាសរបស់ </w:delText>
          </w:r>
          <w:r w:rsidR="00FE115E" w:rsidRPr="00E33574" w:rsidDel="00B77CC6">
            <w:rPr>
              <w:rFonts w:ascii="Khmer MEF1" w:hAnsi="Khmer MEF1" w:cs="Khmer MEF1"/>
              <w:b/>
              <w:bCs/>
              <w:spacing w:val="-12"/>
              <w:sz w:val="24"/>
              <w:szCs w:val="24"/>
              <w:highlight w:val="yellow"/>
              <w:cs/>
              <w:rPrChange w:id="16919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អ.ស.ហ.</w:delText>
          </w:r>
          <w:r w:rsidR="00FE115E" w:rsidRPr="00E33574" w:rsidDel="00B77CC6">
            <w:rPr>
              <w:rFonts w:ascii="Khmer MEF1" w:hAnsi="Khmer MEF1" w:cs="Khmer MEF1"/>
              <w:spacing w:val="-12"/>
              <w:sz w:val="24"/>
              <w:szCs w:val="24"/>
              <w:highlight w:val="yellow"/>
              <w:cs/>
              <w:rPrChange w:id="16920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 ដែលបានកំណត់។</w:delText>
          </w:r>
        </w:del>
      </w:ins>
    </w:p>
    <w:p w14:paraId="537B202C" w14:textId="6766AFAF" w:rsidR="001E62DF" w:rsidRPr="00E33574" w:rsidDel="00B77CC6" w:rsidRDefault="001E62DF">
      <w:pPr>
        <w:spacing w:after="0" w:line="235" w:lineRule="auto"/>
        <w:ind w:left="1080"/>
        <w:rPr>
          <w:ins w:id="16921" w:author="User" w:date="2022-10-08T19:02:00Z"/>
          <w:del w:id="16922" w:author="Kem Sereyboth" w:date="2023-07-11T11:47:00Z"/>
          <w:rFonts w:ascii="Khmer MEF1" w:hAnsi="Khmer MEF1" w:cs="Khmer MEF1"/>
          <w:spacing w:val="-4"/>
          <w:sz w:val="24"/>
          <w:szCs w:val="24"/>
          <w:highlight w:val="yellow"/>
          <w:rPrChange w:id="16923" w:author="Kem Sereyboth" w:date="2023-07-19T16:59:00Z">
            <w:rPr>
              <w:ins w:id="16924" w:author="User" w:date="2022-10-08T19:02:00Z"/>
              <w:del w:id="16925" w:author="Kem Sereyboth" w:date="2023-07-11T11:47:00Z"/>
              <w:rFonts w:ascii="Khmer MEF1" w:hAnsi="Khmer MEF1" w:cs="Khmer MEF1"/>
              <w:spacing w:val="-4"/>
              <w:sz w:val="24"/>
              <w:szCs w:val="24"/>
              <w:highlight w:val="green"/>
            </w:rPr>
          </w:rPrChange>
        </w:rPr>
        <w:pPrChange w:id="16926" w:author="User" w:date="2022-11-14T06:29:00Z">
          <w:pPr>
            <w:spacing w:after="0" w:line="240" w:lineRule="auto"/>
            <w:ind w:firstLine="720"/>
          </w:pPr>
        </w:pPrChange>
      </w:pPr>
    </w:p>
    <w:p w14:paraId="3144DD68" w14:textId="3FE152BF" w:rsidR="002C2DF9" w:rsidRPr="00E33574" w:rsidDel="00B77CC6" w:rsidRDefault="002C2DF9">
      <w:pPr>
        <w:spacing w:after="0" w:line="235" w:lineRule="auto"/>
        <w:ind w:left="720"/>
        <w:jc w:val="both"/>
        <w:rPr>
          <w:ins w:id="16927" w:author="Kem Sereiboth" w:date="2022-09-13T11:30:00Z"/>
          <w:del w:id="16928" w:author="Kem Sereyboth" w:date="2023-07-11T11:47:00Z"/>
          <w:rFonts w:ascii="Khmer MEF2" w:hAnsi="Khmer MEF2" w:cs="Khmer MEF2"/>
          <w:spacing w:val="-18"/>
          <w:sz w:val="24"/>
          <w:szCs w:val="24"/>
          <w:highlight w:val="yellow"/>
          <w:rPrChange w:id="16929" w:author="Kem Sereyboth" w:date="2023-07-19T16:59:00Z">
            <w:rPr>
              <w:ins w:id="16930" w:author="Kem Sereiboth" w:date="2022-09-13T11:30:00Z"/>
              <w:del w:id="16931" w:author="Kem Sereyboth" w:date="2023-07-11T11:47:00Z"/>
              <w:rFonts w:ascii="Khmer MEF2" w:hAnsi="Khmer MEF2" w:cs="Khmer MEF2"/>
              <w:spacing w:val="-18"/>
              <w:sz w:val="24"/>
              <w:szCs w:val="24"/>
            </w:rPr>
          </w:rPrChange>
        </w:rPr>
        <w:pPrChange w:id="16932" w:author="User" w:date="2022-11-14T06:29:00Z">
          <w:pPr>
            <w:spacing w:after="0" w:line="240" w:lineRule="auto"/>
            <w:ind w:firstLine="720"/>
          </w:pPr>
        </w:pPrChange>
      </w:pPr>
      <w:ins w:id="16933" w:author="Kem Sereiboth" w:date="2022-09-13T11:30:00Z">
        <w:del w:id="16934" w:author="Kem Sereyboth" w:date="2023-07-11T11:47:00Z">
          <w:r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93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ការកត់ត្រាចំណូលមិនមានភាពត្រឹមត្រូវ ។</w:delText>
          </w:r>
        </w:del>
      </w:ins>
    </w:p>
    <w:p w14:paraId="39EE9A80" w14:textId="007D2181" w:rsidR="002C2DF9" w:rsidRPr="00E33574" w:rsidDel="00B77CC6" w:rsidRDefault="007F4ADE">
      <w:pPr>
        <w:spacing w:after="0" w:line="235" w:lineRule="auto"/>
        <w:ind w:left="720"/>
        <w:jc w:val="both"/>
        <w:rPr>
          <w:ins w:id="16936" w:author="Kem Sereiboth" w:date="2022-09-13T11:30:00Z"/>
          <w:del w:id="16937" w:author="Kem Sereyboth" w:date="2023-07-11T11:47:00Z"/>
          <w:rFonts w:ascii="Khmer MEF1" w:hAnsi="Khmer MEF1" w:cs="Khmer MEF1"/>
          <w:i/>
          <w:iCs/>
          <w:spacing w:val="-6"/>
          <w:sz w:val="24"/>
          <w:szCs w:val="24"/>
          <w:highlight w:val="yellow"/>
          <w:rPrChange w:id="16938" w:author="Kem Sereyboth" w:date="2023-07-19T16:59:00Z">
            <w:rPr>
              <w:ins w:id="16939" w:author="Kem Sereiboth" w:date="2022-09-13T11:30:00Z"/>
              <w:del w:id="16940" w:author="Kem Sereyboth" w:date="2023-07-11T11:47:00Z"/>
              <w:rFonts w:ascii="Khmer MEF1" w:hAnsi="Khmer MEF1" w:cs="Khmer MEF1"/>
              <w:i/>
              <w:iCs/>
              <w:spacing w:val="-6"/>
              <w:sz w:val="24"/>
              <w:szCs w:val="24"/>
            </w:rPr>
          </w:rPrChange>
        </w:rPr>
        <w:pPrChange w:id="16941" w:author="User" w:date="2022-11-14T06:29:00Z">
          <w:pPr>
            <w:spacing w:after="0" w:line="240" w:lineRule="auto"/>
            <w:ind w:firstLine="720"/>
          </w:pPr>
        </w:pPrChange>
      </w:pPr>
      <w:ins w:id="16942" w:author="User" w:date="2022-09-27T23:02:00Z">
        <w:del w:id="16943" w:author="Kem Sereyboth" w:date="2023-07-11T11:47:00Z">
          <w:r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94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៣.</w:delText>
          </w:r>
        </w:del>
      </w:ins>
      <w:ins w:id="16945" w:author="Kem Sereiboth" w:date="2022-09-13T11:30:00Z">
        <w:del w:id="16946" w:author="Kem Sereyboth" w:date="2023-07-11T11:47:00Z">
          <w:r w:rsidR="002C2DF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rPrChange w:id="1694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-</w:delText>
          </w:r>
          <w:r w:rsidR="002C2DF9" w:rsidRPr="00E33574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1694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ប្រធានបទទី</w:delText>
          </w:r>
        </w:del>
      </w:ins>
      <w:ins w:id="16949" w:author="Kem Sereiboth" w:date="2022-09-13T16:48:00Z">
        <w:del w:id="16950" w:author="Kem Sereyboth" w:date="2023-07-11T11:47:00Z">
          <w:r w:rsidR="00D940BD" w:rsidRPr="0070519E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</w:rPr>
            <w:delText>៣</w:delText>
          </w:r>
        </w:del>
      </w:ins>
      <w:ins w:id="16951" w:author="Kem Sereiboth" w:date="2022-09-13T11:30:00Z">
        <w:del w:id="16952" w:author="Kem Sereyboth" w:date="2023-07-11T11:47:00Z">
          <w:r w:rsidR="002C2DF9" w:rsidRPr="00E33574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1695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៖ </w:delText>
          </w:r>
          <w:r w:rsidR="002C2DF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95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ការបង់ភាគទាន ១០%</w:delText>
          </w:r>
        </w:del>
      </w:ins>
      <w:ins w:id="16955" w:author="LENOVO" w:date="2022-10-06T11:31:00Z">
        <w:del w:id="16956" w:author="Kem Sereyboth" w:date="2023-07-11T11:47:00Z">
          <w:r w:rsidR="00D43DD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95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6958" w:author="User" w:date="2022-10-08T19:25:00Z">
        <w:del w:id="16959" w:author="Kem Sereyboth" w:date="2023-07-11T11:47:00Z">
          <w:r w:rsidR="00445237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96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​</w:delText>
          </w:r>
        </w:del>
      </w:ins>
    </w:p>
    <w:p w14:paraId="7050C9D0" w14:textId="4A499DEF" w:rsidR="00B55ACF" w:rsidRPr="00E33574" w:rsidDel="00B77CC6" w:rsidRDefault="007F4ADE">
      <w:pPr>
        <w:tabs>
          <w:tab w:val="left" w:pos="2977"/>
          <w:tab w:val="left" w:pos="4320"/>
        </w:tabs>
        <w:spacing w:after="0" w:line="235" w:lineRule="auto"/>
        <w:ind w:left="1980" w:hanging="1260"/>
        <w:jc w:val="both"/>
        <w:rPr>
          <w:del w:id="16961" w:author="Kem Sereyboth" w:date="2023-07-11T11:47:00Z"/>
          <w:rFonts w:ascii="Khmer MEF1" w:hAnsi="Khmer MEF1" w:cs="Khmer MEF1"/>
          <w:spacing w:val="-4"/>
          <w:sz w:val="24"/>
          <w:szCs w:val="24"/>
          <w:highlight w:val="yellow"/>
          <w:rPrChange w:id="16962" w:author="Kem Sereyboth" w:date="2023-07-19T16:59:00Z">
            <w:rPr>
              <w:del w:id="16963" w:author="Kem Sereyboth" w:date="2023-07-11T11:47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16964" w:author="User" w:date="2022-11-14T06:29:00Z">
          <w:pPr>
            <w:tabs>
              <w:tab w:val="left" w:pos="2977"/>
              <w:tab w:val="left" w:pos="4320"/>
            </w:tabs>
            <w:spacing w:after="0" w:line="240" w:lineRule="auto"/>
            <w:ind w:left="1980" w:hanging="1260"/>
            <w:jc w:val="both"/>
          </w:pPr>
        </w:pPrChange>
      </w:pPr>
      <w:ins w:id="16965" w:author="User" w:date="2022-09-27T23:02:00Z">
        <w:del w:id="16966" w:author="Kem Sereyboth" w:date="2023-07-11T11:47:00Z">
          <w:r w:rsidRPr="00E33574" w:rsidDel="00B77CC6">
            <w:rPr>
              <w:rFonts w:ascii="Khmer MEF1" w:hAnsi="Khmer MEF1" w:cs="Khmer MEF1"/>
              <w:b/>
              <w:bCs/>
              <w:spacing w:val="-18"/>
              <w:sz w:val="24"/>
              <w:szCs w:val="24"/>
              <w:highlight w:val="yellow"/>
              <w:rPrChange w:id="16967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18"/>
                  <w:sz w:val="24"/>
                  <w:szCs w:val="24"/>
                </w:rPr>
              </w:rPrChange>
            </w:rPr>
            <w:delText>-</w:delText>
          </w:r>
        </w:del>
      </w:ins>
      <w:ins w:id="16968" w:author="Kem Sereiboth" w:date="2022-09-13T11:30:00Z">
        <w:del w:id="16969" w:author="Kem Sereyboth" w:date="2023-07-11T11:47:00Z">
          <w:r w:rsidR="002C2DF9" w:rsidRPr="00E33574" w:rsidDel="00B77CC6">
            <w:rPr>
              <w:rFonts w:ascii="Khmer MEF1" w:hAnsi="Khmer MEF1" w:cs="Khmer MEF1"/>
              <w:b/>
              <w:bCs/>
              <w:spacing w:val="-18"/>
              <w:sz w:val="24"/>
              <w:szCs w:val="24"/>
              <w:highlight w:val="yellow"/>
              <w:cs/>
              <w:rPrChange w:id="16970" w:author="Kem Sereyboth" w:date="2023-07-19T16:59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D940BD" w:rsidRPr="0070519E" w:rsidDel="00B77CC6">
            <w:rPr>
              <w:rFonts w:ascii="Khmer MEF1" w:hAnsi="Khmer MEF1" w:cs="Khmer MEF1"/>
              <w:b/>
              <w:bCs/>
              <w:spacing w:val="-18"/>
              <w:sz w:val="24"/>
              <w:szCs w:val="24"/>
              <w:highlight w:val="yellow"/>
              <w:cs/>
            </w:rPr>
            <w:delText xml:space="preserve"> </w:delText>
          </w:r>
          <w:r w:rsidR="002C2DF9" w:rsidRPr="00E33574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16971" w:author="Kem Sereyboth" w:date="2023-07-19T16:59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>ហានិភ័យ</w:delText>
          </w:r>
          <w:r w:rsidR="002C2DF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972" w:author="Kem Sereyboth" w:date="2023-07-19T16:59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 xml:space="preserve">៖ </w:delText>
          </w:r>
        </w:del>
      </w:ins>
      <w:ins w:id="16973" w:author="User" w:date="2022-10-08T19:03:00Z">
        <w:del w:id="16974" w:author="Kem Sereyboth" w:date="2023-07-11T11:47:00Z">
          <w:r w:rsidR="001E62DF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97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 xml:space="preserve">ការបង់ភាគទាន ១០% ជូនអគ្គលេខាធិការដ្ឋាន </w:delText>
          </w:r>
          <w:r w:rsidR="001E62DF" w:rsidRPr="00E33574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1697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អ.ស.ហ.</w:delText>
          </w:r>
          <w:r w:rsidR="001E62DF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97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 xml:space="preserve"> អាចពុំទាន់បានអនុវត្ត</w:delText>
          </w:r>
        </w:del>
      </w:ins>
      <w:ins w:id="16978" w:author="User" w:date="2022-10-08T19:04:00Z">
        <w:del w:id="16979" w:author="Kem Sereyboth" w:date="2023-07-11T11:47:00Z">
          <w:r w:rsidR="001E62DF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98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6981" w:author="LENOVO" w:date="2022-10-06T11:31:00Z">
        <w:del w:id="16982" w:author="Kem Sereyboth" w:date="2023-07-11T11:47:00Z">
          <w:r w:rsidR="00D43DD9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983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6984" w:author="sakaria fa" w:date="2022-09-19T19:54:00Z">
        <w:del w:id="16985" w:author="Kem Sereyboth" w:date="2023-07-11T11:47:00Z">
          <w:r w:rsidR="00FE115E" w:rsidRPr="00E33574" w:rsidDel="00B77CC6">
            <w:rPr>
              <w:rFonts w:ascii="Khmer MEF1" w:hAnsi="Khmer MEF1" w:cs="Khmer MEF1"/>
              <w:spacing w:val="-12"/>
              <w:sz w:val="24"/>
              <w:szCs w:val="24"/>
              <w:highlight w:val="yellow"/>
              <w:cs/>
              <w:rPrChange w:id="16986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តាមដានការអនុវត្តកាតព្វកិច្ចរបស់និយ័តករដែលត្រូវបង់ភាគទាន ១០% នៃចំណូល ជូនអគ្គលេខាធិការដ្ឋាននៃ </w:delText>
          </w:r>
          <w:r w:rsidR="00FE115E" w:rsidRPr="00E33574" w:rsidDel="00B77CC6">
            <w:rPr>
              <w:rFonts w:ascii="Khmer MEF1" w:hAnsi="Khmer MEF1" w:cs="Khmer MEF1"/>
              <w:b/>
              <w:bCs/>
              <w:spacing w:val="-12"/>
              <w:sz w:val="24"/>
              <w:szCs w:val="24"/>
              <w:highlight w:val="yellow"/>
              <w:cs/>
              <w:rPrChange w:id="16987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អ.ស.ហ.</w:delText>
          </w:r>
          <w:r w:rsidR="00FE115E" w:rsidRPr="00E33574" w:rsidDel="00B77CC6">
            <w:rPr>
              <w:rFonts w:ascii="Khmer MEF1" w:hAnsi="Khmer MEF1" w:cs="Khmer MEF1"/>
              <w:spacing w:val="-12"/>
              <w:sz w:val="24"/>
              <w:szCs w:val="24"/>
              <w:highlight w:val="yellow"/>
              <w:cs/>
              <w:rPrChange w:id="16988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 ស្របតាមប្រកាសស្ដីពីការកំណត់ប្រភពធនធាននិងការប្រើប្រាស់ធនធានរបស់អគ្គលេខាធិការដ្ឋាននៃ </w:delText>
          </w:r>
          <w:r w:rsidR="00FE115E" w:rsidRPr="00E33574" w:rsidDel="00B77CC6">
            <w:rPr>
              <w:rFonts w:ascii="Khmer MEF1" w:hAnsi="Khmer MEF1" w:cs="Khmer MEF1"/>
              <w:b/>
              <w:bCs/>
              <w:spacing w:val="-12"/>
              <w:sz w:val="24"/>
              <w:szCs w:val="24"/>
              <w:highlight w:val="yellow"/>
              <w:cs/>
              <w:rPrChange w:id="16989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អ.ស.ហ.</w:delText>
          </w:r>
          <w:r w:rsidR="00FE115E" w:rsidRPr="00E33574" w:rsidDel="00B77CC6">
            <w:rPr>
              <w:rFonts w:ascii="Khmer MEF1" w:hAnsi="Khmer MEF1" w:cs="Khmer MEF1"/>
              <w:spacing w:val="-12"/>
              <w:sz w:val="24"/>
              <w:szCs w:val="24"/>
              <w:highlight w:val="yellow"/>
              <w:cs/>
              <w:rPrChange w:id="16990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 ។</w:delText>
          </w:r>
        </w:del>
      </w:ins>
      <w:ins w:id="16991" w:author="Kem Sereiboth" w:date="2022-09-13T14:01:00Z">
        <w:del w:id="16992" w:author="Kem Sereyboth" w:date="2023-07-11T11:47:00Z">
          <w:r w:rsidR="00B55ACF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99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cs/>
                </w:rPr>
              </w:rPrChange>
            </w:rPr>
            <w:delText>ដើម្បីធានាថាថវិកាទាំង​អស់នោះត្រូវបានប្រើប្រាស់ត្រឹមត្រូវ និងមិន​មាន​​ការ​បាត់​ប</w:delText>
          </w:r>
        </w:del>
      </w:ins>
      <w:ins w:id="16994" w:author="Kem Sereiboth" w:date="2022-09-15T11:21:00Z">
        <w:del w:id="16995" w:author="Kem Sereyboth" w:date="2023-07-11T11:47:00Z">
          <w:r w:rsidR="00B30602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99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997" w:author="Kem Sereiboth" w:date="2022-09-13T14:01:00Z">
        <w:del w:id="16998" w:author="Kem Sereyboth" w:date="2023-07-11T11:47:00Z">
          <w:r w:rsidR="00B55ACF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9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>ង់</w:delText>
          </w:r>
        </w:del>
      </w:ins>
      <w:ins w:id="17000" w:author="Kem Sereiboth" w:date="2022-09-15T11:21:00Z">
        <w:del w:id="17001" w:author="Kem Sereyboth" w:date="2023-07-11T11:47:00Z">
          <w:r w:rsidR="00B30602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700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7003" w:author="Kem Sereiboth" w:date="2022-09-13T14:01:00Z">
        <w:del w:id="17004" w:author="Kem Sereyboth" w:date="2023-07-11T11:47:00Z">
          <w:r w:rsidR="00B55ACF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700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>នោះទេ។</w:delText>
          </w:r>
        </w:del>
      </w:ins>
    </w:p>
    <w:p w14:paraId="743E3726" w14:textId="053CC0A1" w:rsidR="001E62DF" w:rsidRPr="00E33574" w:rsidDel="00B77CC6" w:rsidRDefault="001E62DF">
      <w:pPr>
        <w:spacing w:after="0" w:line="235" w:lineRule="auto"/>
        <w:ind w:left="720" w:firstLine="360"/>
        <w:rPr>
          <w:ins w:id="17006" w:author="User" w:date="2022-10-08T19:03:00Z"/>
          <w:del w:id="17007" w:author="Kem Sereyboth" w:date="2023-07-11T11:47:00Z"/>
          <w:rFonts w:ascii="Khmer MEF1" w:hAnsi="Khmer MEF1" w:cs="Khmer MEF1"/>
          <w:spacing w:val="-12"/>
          <w:sz w:val="24"/>
          <w:szCs w:val="24"/>
          <w:highlight w:val="yellow"/>
          <w:rPrChange w:id="17008" w:author="Kem Sereyboth" w:date="2023-07-19T16:59:00Z">
            <w:rPr>
              <w:ins w:id="17009" w:author="User" w:date="2022-10-08T19:03:00Z"/>
              <w:del w:id="17010" w:author="Kem Sereyboth" w:date="2023-07-11T11:47:00Z"/>
              <w:rFonts w:ascii="Khmer MEF1" w:hAnsi="Khmer MEF1" w:cs="Khmer MEF1"/>
              <w:color w:val="FF0000"/>
              <w:spacing w:val="-12"/>
              <w:sz w:val="24"/>
              <w:szCs w:val="24"/>
            </w:rPr>
          </w:rPrChange>
        </w:rPr>
        <w:pPrChange w:id="17011" w:author="User" w:date="2022-11-14T06:29:00Z">
          <w:pPr>
            <w:tabs>
              <w:tab w:val="left" w:pos="2977"/>
              <w:tab w:val="left" w:pos="4320"/>
            </w:tabs>
            <w:spacing w:after="0" w:line="240" w:lineRule="auto"/>
            <w:ind w:left="1980" w:hanging="1170"/>
            <w:jc w:val="both"/>
          </w:pPr>
        </w:pPrChange>
      </w:pPr>
    </w:p>
    <w:p w14:paraId="1C7A720A" w14:textId="06B69C0F" w:rsidR="00FE115E" w:rsidRPr="00E33574" w:rsidDel="00B77CC6" w:rsidRDefault="00FE115E">
      <w:pPr>
        <w:tabs>
          <w:tab w:val="left" w:pos="2977"/>
          <w:tab w:val="left" w:pos="4320"/>
        </w:tabs>
        <w:spacing w:after="0" w:line="235" w:lineRule="auto"/>
        <w:ind w:left="1980" w:hanging="1260"/>
        <w:jc w:val="both"/>
        <w:rPr>
          <w:ins w:id="17012" w:author="sakaria fa" w:date="2022-09-19T19:55:00Z"/>
          <w:del w:id="17013" w:author="Kem Sereyboth" w:date="2023-07-11T11:47:00Z"/>
          <w:rFonts w:ascii="Khmer MEF1" w:hAnsi="Khmer MEF1" w:cs="Khmer MEF1"/>
          <w:spacing w:val="-4"/>
          <w:sz w:val="24"/>
          <w:szCs w:val="24"/>
          <w:highlight w:val="yellow"/>
          <w:rPrChange w:id="17014" w:author="Kem Sereyboth" w:date="2023-07-19T16:59:00Z">
            <w:rPr>
              <w:ins w:id="17015" w:author="sakaria fa" w:date="2022-09-19T19:55:00Z"/>
              <w:del w:id="17016" w:author="Kem Sereyboth" w:date="2023-07-11T11:47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17017" w:author="User" w:date="2022-11-14T06:29:00Z">
          <w:pPr>
            <w:tabs>
              <w:tab w:val="left" w:pos="2977"/>
              <w:tab w:val="left" w:pos="4320"/>
            </w:tabs>
            <w:ind w:left="810" w:hanging="90"/>
            <w:jc w:val="both"/>
          </w:pPr>
        </w:pPrChange>
      </w:pPr>
    </w:p>
    <w:p w14:paraId="42900D83" w14:textId="3155E095" w:rsidR="00D940BD" w:rsidRPr="00E33574" w:rsidDel="00B77CC6" w:rsidRDefault="007F4ADE">
      <w:pPr>
        <w:tabs>
          <w:tab w:val="left" w:pos="2977"/>
          <w:tab w:val="left" w:pos="4320"/>
        </w:tabs>
        <w:spacing w:after="0" w:line="235" w:lineRule="auto"/>
        <w:ind w:left="1980" w:hanging="1260"/>
        <w:jc w:val="both"/>
        <w:rPr>
          <w:del w:id="17018" w:author="Kem Sereyboth" w:date="2023-07-11T11:47:00Z"/>
          <w:rFonts w:ascii="Khmer MEF1" w:hAnsi="Khmer MEF1" w:cs="Khmer MEF1"/>
          <w:spacing w:val="-18"/>
          <w:sz w:val="24"/>
          <w:szCs w:val="24"/>
          <w:highlight w:val="yellow"/>
          <w:rPrChange w:id="17019" w:author="Kem Sereyboth" w:date="2023-07-19T16:59:00Z">
            <w:rPr>
              <w:del w:id="17020" w:author="Kem Sereyboth" w:date="2023-07-11T11:47:00Z"/>
              <w:rFonts w:ascii="Khmer MEF1" w:hAnsi="Khmer MEF1" w:cs="Khmer MEF1"/>
              <w:spacing w:val="-18"/>
              <w:sz w:val="24"/>
              <w:szCs w:val="24"/>
            </w:rPr>
          </w:rPrChange>
        </w:rPr>
        <w:pPrChange w:id="17021" w:author="User" w:date="2022-11-14T06:29:00Z">
          <w:pPr>
            <w:tabs>
              <w:tab w:val="left" w:pos="2977"/>
              <w:tab w:val="left" w:pos="4320"/>
            </w:tabs>
            <w:spacing w:after="0" w:line="240" w:lineRule="auto"/>
            <w:ind w:left="1980" w:hanging="1170"/>
            <w:jc w:val="both"/>
          </w:pPr>
        </w:pPrChange>
      </w:pPr>
      <w:ins w:id="17022" w:author="User" w:date="2022-09-27T23:02:00Z">
        <w:del w:id="17023" w:author="Kem Sereyboth" w:date="2023-07-11T11:47:00Z">
          <w:r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02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៤.</w:delText>
          </w:r>
        </w:del>
      </w:ins>
      <w:ins w:id="17025" w:author="Kem Sereiboth" w:date="2022-09-13T16:47:00Z">
        <w:del w:id="17026" w:author="Kem Sereyboth" w:date="2023-07-11T11:47:00Z">
          <w:r w:rsidR="00D940BD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</w:rPr>
            <w:delText>-</w:delText>
          </w:r>
          <w:r w:rsidR="00D940BD" w:rsidRPr="0070519E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</w:rPr>
            <w:delText>ប្រធានបទទី</w:delText>
          </w:r>
        </w:del>
      </w:ins>
      <w:ins w:id="17027" w:author="Kem Sereiboth" w:date="2022-09-13T16:48:00Z">
        <w:del w:id="17028" w:author="Kem Sereyboth" w:date="2023-07-11T11:47:00Z">
          <w:r w:rsidR="00D940BD" w:rsidRPr="0070519E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</w:rPr>
            <w:delText>៤</w:delText>
          </w:r>
        </w:del>
      </w:ins>
      <w:ins w:id="17029" w:author="Kem Sereiboth" w:date="2022-09-13T16:47:00Z">
        <w:del w:id="17030" w:author="Kem Sereyboth" w:date="2023-07-11T11:47:00Z">
          <w:r w:rsidR="00D940BD" w:rsidRPr="0070519E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</w:rPr>
            <w:delText xml:space="preserve">៖ </w:delText>
          </w:r>
          <w:r w:rsidR="00D940BD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</w:rPr>
            <w:delText>ប្រព័ន្ធលើកទឹកចិត្តមន្រ្តី</w:delText>
          </w:r>
        </w:del>
      </w:ins>
      <w:ins w:id="17031" w:author="LENOVO" w:date="2022-10-06T11:32:00Z">
        <w:del w:id="17032" w:author="Kem Sereyboth" w:date="2023-07-11T11:47:00Z">
          <w:r w:rsidR="00D43DD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03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40E2BBBD" w14:textId="46958A12" w:rsidR="00FE115E" w:rsidRPr="00E33574" w:rsidDel="00B77CC6" w:rsidRDefault="00FE115E">
      <w:pPr>
        <w:tabs>
          <w:tab w:val="left" w:pos="2977"/>
          <w:tab w:val="left" w:pos="4320"/>
        </w:tabs>
        <w:spacing w:after="0" w:line="235" w:lineRule="auto"/>
        <w:ind w:left="1980" w:hanging="1260"/>
        <w:jc w:val="both"/>
        <w:rPr>
          <w:ins w:id="17034" w:author="sakaria fa" w:date="2022-09-19T19:55:00Z"/>
          <w:del w:id="17035" w:author="Kem Sereyboth" w:date="2023-07-11T11:47:00Z"/>
          <w:rFonts w:ascii="Khmer MEF1" w:hAnsi="Khmer MEF1" w:cs="Khmer MEF1"/>
          <w:i/>
          <w:iCs/>
          <w:spacing w:val="-6"/>
          <w:sz w:val="24"/>
          <w:szCs w:val="24"/>
          <w:highlight w:val="yellow"/>
        </w:rPr>
        <w:pPrChange w:id="17036" w:author="User" w:date="2022-11-14T06:29:00Z">
          <w:pPr>
            <w:spacing w:after="0" w:line="240" w:lineRule="auto"/>
            <w:ind w:firstLine="720"/>
          </w:pPr>
        </w:pPrChange>
      </w:pPr>
    </w:p>
    <w:p w14:paraId="0B1FB912" w14:textId="38D9F1C6" w:rsidR="001E62DF" w:rsidRPr="00E33574" w:rsidDel="00B77CC6" w:rsidRDefault="007F4ADE">
      <w:pPr>
        <w:pStyle w:val="NormalWeb"/>
        <w:spacing w:before="0" w:beforeAutospacing="0" w:after="0" w:afterAutospacing="0" w:line="235" w:lineRule="auto"/>
        <w:ind w:left="720" w:firstLine="360"/>
        <w:jc w:val="both"/>
        <w:rPr>
          <w:ins w:id="17037" w:author="User" w:date="2022-10-08T19:04:00Z"/>
          <w:del w:id="17038" w:author="Kem Sereyboth" w:date="2023-07-11T11:47:00Z"/>
          <w:rFonts w:ascii="Khmer MEF1" w:hAnsi="Khmer MEF1" w:cs="Khmer MEF1"/>
          <w:spacing w:val="-2"/>
          <w:highlight w:val="yellow"/>
          <w:lang w:val="ca-ES"/>
          <w:rPrChange w:id="17039" w:author="Kem Sereyboth" w:date="2023-07-19T16:59:00Z">
            <w:rPr>
              <w:ins w:id="17040" w:author="User" w:date="2022-10-08T19:04:00Z"/>
              <w:del w:id="17041" w:author="Kem Sereyboth" w:date="2023-07-11T11:47:00Z"/>
              <w:rFonts w:ascii="Khmer MEF1" w:hAnsi="Khmer MEF1" w:cs="Khmer MEF1"/>
              <w:spacing w:val="-2"/>
              <w:lang w:val="ca-ES"/>
            </w:rPr>
          </w:rPrChange>
        </w:rPr>
        <w:pPrChange w:id="17042" w:author="User" w:date="2022-11-14T06:29:00Z">
          <w:pPr>
            <w:pStyle w:val="NormalWeb"/>
            <w:numPr>
              <w:numId w:val="24"/>
            </w:numPr>
            <w:spacing w:before="0" w:beforeAutospacing="0" w:after="0" w:afterAutospacing="0"/>
            <w:ind w:left="720" w:hanging="360"/>
            <w:jc w:val="both"/>
          </w:pPr>
        </w:pPrChange>
      </w:pPr>
      <w:ins w:id="17043" w:author="User" w:date="2022-09-27T23:02:00Z">
        <w:del w:id="17044" w:author="Kem Sereyboth" w:date="2023-07-11T11:47:00Z">
          <w:r w:rsidRPr="00E33574" w:rsidDel="00B77CC6">
            <w:rPr>
              <w:rFonts w:ascii="Khmer MEF1" w:hAnsi="Khmer MEF1" w:cs="Khmer MEF1"/>
              <w:spacing w:val="-10"/>
              <w:highlight w:val="yellow"/>
              <w:rPrChange w:id="1704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8"/>
                </w:rPr>
              </w:rPrChange>
            </w:rPr>
            <w:delText>-</w:delText>
          </w:r>
        </w:del>
      </w:ins>
      <w:ins w:id="17046" w:author="Kem Sereiboth" w:date="2022-09-13T16:47:00Z">
        <w:del w:id="17047" w:author="Kem Sereyboth" w:date="2023-07-11T11:47:00Z">
          <w:r w:rsidR="00D940BD" w:rsidRPr="00E33574" w:rsidDel="00B77CC6">
            <w:rPr>
              <w:rFonts w:ascii="Khmer MEF1" w:hAnsi="Khmer MEF1" w:cs="Khmer MEF1"/>
              <w:spacing w:val="-10"/>
              <w:highlight w:val="yellow"/>
              <w:cs/>
              <w:rPrChange w:id="17048" w:author="Kem Sereyboth" w:date="2023-07-19T16:59:00Z">
                <w:rPr>
                  <w:rFonts w:ascii="Khmer MEF1" w:hAnsi="Khmer MEF1" w:cs="Khmer MEF1"/>
                  <w:spacing w:val="-18"/>
                  <w:highlight w:val="yellow"/>
                  <w:cs/>
                </w:rPr>
              </w:rPrChange>
            </w:rPr>
            <w:delText xml:space="preserve">  </w:delText>
          </w:r>
          <w:r w:rsidR="00D940BD" w:rsidRPr="00E33574" w:rsidDel="00B77CC6">
            <w:rPr>
              <w:rFonts w:ascii="Khmer MEF1" w:hAnsi="Khmer MEF1" w:cs="Khmer MEF1"/>
              <w:b/>
              <w:bCs/>
              <w:spacing w:val="-2"/>
              <w:highlight w:val="yellow"/>
              <w:cs/>
              <w:rPrChange w:id="17049" w:author="Kem Sereyboth" w:date="2023-07-19T16:59:00Z">
                <w:rPr>
                  <w:rFonts w:ascii="Khmer MEF1" w:hAnsi="Khmer MEF1" w:cs="Khmer MEF1"/>
                  <w:spacing w:val="-18"/>
                  <w:highlight w:val="yellow"/>
                  <w:cs/>
                </w:rPr>
              </w:rPrChange>
            </w:rPr>
            <w:delText>ហានិភ័យ</w:delText>
          </w:r>
          <w:r w:rsidR="00D940BD" w:rsidRPr="00E33574" w:rsidDel="00B77CC6">
            <w:rPr>
              <w:rFonts w:ascii="Khmer MEF1" w:hAnsi="Khmer MEF1" w:cs="Khmer MEF1"/>
              <w:spacing w:val="-2"/>
              <w:highlight w:val="yellow"/>
              <w:cs/>
              <w:rPrChange w:id="17050" w:author="Kem Sereyboth" w:date="2023-07-19T16:59:00Z">
                <w:rPr>
                  <w:rFonts w:ascii="Khmer MEF1" w:hAnsi="Khmer MEF1" w:cs="Khmer MEF1"/>
                  <w:spacing w:val="-18"/>
                  <w:highlight w:val="yellow"/>
                  <w:cs/>
                </w:rPr>
              </w:rPrChange>
            </w:rPr>
            <w:delText>៖</w:delText>
          </w:r>
        </w:del>
      </w:ins>
      <w:ins w:id="17051" w:author="Kem Sereiboth" w:date="2022-09-13T16:49:00Z">
        <w:del w:id="17052" w:author="Kem Sereyboth" w:date="2023-07-11T11:47:00Z">
          <w:r w:rsidR="00D940BD" w:rsidRPr="00E33574" w:rsidDel="00B77CC6">
            <w:rPr>
              <w:rFonts w:ascii="Khmer MEF1" w:hAnsi="Khmer MEF1" w:cs="Khmer MEF1"/>
              <w:spacing w:val="-2"/>
              <w:highlight w:val="yellow"/>
              <w:cs/>
              <w:rPrChange w:id="17053" w:author="Kem Sereyboth" w:date="2023-07-19T16:59:00Z">
                <w:rPr>
                  <w:rFonts w:ascii="Khmer MEF1" w:hAnsi="Khmer MEF1" w:cs="Khmer MEF1"/>
                  <w:spacing w:val="-18"/>
                  <w:highlight w:val="yellow"/>
                  <w:cs/>
                </w:rPr>
              </w:rPrChange>
            </w:rPr>
            <w:delText xml:space="preserve"> </w:delText>
          </w:r>
        </w:del>
      </w:ins>
      <w:ins w:id="17054" w:author="User" w:date="2022-10-08T19:04:00Z">
        <w:del w:id="17055" w:author="Kem Sereyboth" w:date="2023-07-11T11:47:00Z">
          <w:r w:rsidR="001E62DF" w:rsidRPr="00E33574" w:rsidDel="00B77CC6">
            <w:rPr>
              <w:rFonts w:ascii="Khmer MEF1" w:hAnsi="Khmer MEF1" w:cs="Khmer MEF1"/>
              <w:spacing w:val="-2"/>
              <w:highlight w:val="yellow"/>
              <w:cs/>
              <w:lang w:val="ca-ES"/>
              <w:rPrChange w:id="17056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ប្រព័ន្ធលើកទឹកចិត្តមន្ត្រីអាចមានការអនុវត្តផ្សេងគ្នាក្រោម </w:delText>
          </w:r>
          <w:r w:rsidR="001E62DF" w:rsidRPr="00E33574" w:rsidDel="00B77CC6">
            <w:rPr>
              <w:rFonts w:ascii="Khmer MEF1" w:hAnsi="Khmer MEF1" w:cs="Khmer MEF1"/>
              <w:b/>
              <w:bCs/>
              <w:spacing w:val="-2"/>
              <w:highlight w:val="yellow"/>
              <w:cs/>
              <w:lang w:val="ca-ES"/>
              <w:rPrChange w:id="17057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cs/>
                  <w:lang w:val="ca-ES"/>
                </w:rPr>
              </w:rPrChange>
            </w:rPr>
            <w:delText xml:space="preserve">អ.ស.ហ. </w:delText>
          </w:r>
          <w:r w:rsidR="001E62DF" w:rsidRPr="00E33574" w:rsidDel="00B77CC6">
            <w:rPr>
              <w:rFonts w:ascii="Khmer MEF1" w:hAnsi="Khmer MEF1" w:cs="Khmer MEF1"/>
              <w:spacing w:val="-2"/>
              <w:highlight w:val="yellow"/>
              <w:cs/>
              <w:lang w:val="ca-ES"/>
              <w:rPrChange w:id="17058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តែមួយ</w:delText>
          </w:r>
        </w:del>
      </w:ins>
      <w:ins w:id="17059" w:author="User" w:date="2022-10-08T19:25:00Z">
        <w:del w:id="17060" w:author="Kem Sereyboth" w:date="2023-07-11T11:47:00Z">
          <w:r w:rsidR="00445237" w:rsidRPr="00E33574" w:rsidDel="00B77CC6">
            <w:rPr>
              <w:rFonts w:ascii="Khmer MEF1" w:hAnsi="Khmer MEF1" w:cs="Khmer MEF1"/>
              <w:spacing w:val="-2"/>
              <w:highlight w:val="yellow"/>
              <w:cs/>
              <w:lang w:val="ca-ES"/>
              <w:rPrChange w:id="17061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។</w:delText>
          </w:r>
        </w:del>
      </w:ins>
      <w:ins w:id="17062" w:author="User" w:date="2022-10-08T19:04:00Z">
        <w:del w:id="17063" w:author="Kem Sereyboth" w:date="2023-07-11T11:47:00Z">
          <w:r w:rsidR="001E62DF" w:rsidRPr="00E33574" w:rsidDel="00B77CC6">
            <w:rPr>
              <w:rFonts w:ascii="Khmer MEF1" w:hAnsi="Khmer MEF1" w:cs="Khmer MEF1"/>
              <w:spacing w:val="-2"/>
              <w:highlight w:val="yellow"/>
              <w:cs/>
              <w:lang w:val="ca-ES"/>
              <w:rPrChange w:id="17064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254459CF" w14:textId="204699AF" w:rsidR="00E012E7" w:rsidRPr="00E33574" w:rsidDel="00B77CC6" w:rsidRDefault="00D43DD9">
      <w:pPr>
        <w:pStyle w:val="NormalWeb"/>
        <w:spacing w:before="0" w:beforeAutospacing="0" w:after="0" w:afterAutospacing="0" w:line="235" w:lineRule="auto"/>
        <w:ind w:left="1080"/>
        <w:jc w:val="both"/>
        <w:rPr>
          <w:del w:id="17065" w:author="Kem Sereyboth" w:date="2023-07-11T11:47:00Z"/>
          <w:rFonts w:ascii="Khmer MEF1" w:hAnsi="Khmer MEF1" w:cs="Khmer MEF1"/>
          <w:b/>
          <w:bCs/>
          <w:spacing w:val="-8"/>
          <w:highlight w:val="yellow"/>
          <w:rPrChange w:id="17066" w:author="Kem Sereyboth" w:date="2023-07-19T16:59:00Z">
            <w:rPr>
              <w:del w:id="17067" w:author="Kem Sereyboth" w:date="2023-07-11T11:47:00Z"/>
              <w:rFonts w:ascii="Khmer MEF1" w:hAnsi="Khmer MEF1" w:cs="Khmer MEF1"/>
              <w:b/>
              <w:bCs/>
              <w:color w:val="171717" w:themeColor="background2" w:themeShade="1A"/>
              <w:spacing w:val="-8"/>
            </w:rPr>
          </w:rPrChange>
        </w:rPr>
        <w:pPrChange w:id="17068" w:author="User" w:date="2022-11-14T06:29:00Z">
          <w:pPr>
            <w:spacing w:after="0" w:line="240" w:lineRule="auto"/>
            <w:jc w:val="both"/>
          </w:pPr>
        </w:pPrChange>
      </w:pPr>
      <w:ins w:id="17069" w:author="LENOVO" w:date="2022-10-06T11:32:00Z">
        <w:del w:id="17070" w:author="Kem Sereyboth" w:date="2023-07-11T11:47:00Z">
          <w:r w:rsidRPr="00E33574" w:rsidDel="00B77CC6">
            <w:rPr>
              <w:rFonts w:ascii="Khmer MEF1" w:hAnsi="Khmer MEF1" w:cs="Khmer MEF1"/>
              <w:spacing w:val="-8"/>
              <w:highlight w:val="yellow"/>
              <w:cs/>
              <w:lang w:val="ca-ES"/>
              <w:rPrChange w:id="17071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។</w:delText>
          </w:r>
        </w:del>
      </w:ins>
    </w:p>
    <w:p w14:paraId="78EAD4DB" w14:textId="4F828D37" w:rsidR="00DC11F6" w:rsidRPr="00E33574" w:rsidDel="00B77CC6" w:rsidRDefault="00DC11F6">
      <w:pPr>
        <w:pStyle w:val="NormalWeb"/>
        <w:spacing w:line="235" w:lineRule="auto"/>
        <w:rPr>
          <w:ins w:id="17072" w:author="Kem Sereiboth" w:date="2022-09-29T13:17:00Z"/>
          <w:del w:id="17073" w:author="Kem Sereyboth" w:date="2023-07-11T11:47:00Z"/>
          <w:rFonts w:ascii="Khmer MEF1" w:hAnsi="Khmer MEF1" w:cs="Khmer MEF1"/>
          <w:b/>
          <w:bCs/>
          <w:spacing w:val="-8"/>
          <w:highlight w:val="yellow"/>
          <w:rPrChange w:id="17074" w:author="Kem Sereyboth" w:date="2023-07-19T16:59:00Z">
            <w:rPr>
              <w:ins w:id="17075" w:author="Kem Sereiboth" w:date="2022-09-29T13:17:00Z"/>
              <w:del w:id="17076" w:author="Kem Sereyboth" w:date="2023-07-11T11:47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</w:rPr>
          </w:rPrChange>
        </w:rPr>
        <w:pPrChange w:id="17077" w:author="User" w:date="2022-11-14T06:29:00Z">
          <w:pPr>
            <w:tabs>
              <w:tab w:val="left" w:pos="2977"/>
              <w:tab w:val="left" w:pos="4320"/>
            </w:tabs>
            <w:spacing w:after="0" w:line="240" w:lineRule="auto"/>
            <w:ind w:left="1980" w:hanging="1080"/>
            <w:jc w:val="both"/>
          </w:pPr>
        </w:pPrChange>
      </w:pPr>
    </w:p>
    <w:p w14:paraId="629D2B39" w14:textId="7D338B58" w:rsidR="00D940BD" w:rsidRPr="00E33574" w:rsidDel="00B77CC6" w:rsidRDefault="00FE115E">
      <w:pPr>
        <w:pStyle w:val="NormalWeb"/>
        <w:spacing w:line="235" w:lineRule="auto"/>
        <w:rPr>
          <w:ins w:id="17078" w:author="Kem Sereiboth" w:date="2022-09-13T14:01:00Z"/>
          <w:del w:id="17079" w:author="Kem Sereyboth" w:date="2023-07-11T11:47:00Z"/>
          <w:rFonts w:ascii="Khmer MEF1" w:hAnsi="Khmer MEF1" w:cs="Khmer MEF1"/>
          <w:highlight w:val="yellow"/>
          <w:rPrChange w:id="17080" w:author="Kem Sereyboth" w:date="2023-07-19T16:59:00Z">
            <w:rPr>
              <w:ins w:id="17081" w:author="Kem Sereiboth" w:date="2022-09-13T14:01:00Z"/>
              <w:del w:id="17082" w:author="Kem Sereyboth" w:date="2023-07-11T11:47:00Z"/>
              <w:rFonts w:ascii="Khmer MEF1" w:hAnsi="Khmer MEF1" w:cs="Khmer MEF1"/>
              <w:color w:val="171717" w:themeColor="background2" w:themeShade="1A"/>
            </w:rPr>
          </w:rPrChange>
        </w:rPr>
        <w:pPrChange w:id="17083" w:author="User" w:date="2022-11-14T06:29:00Z">
          <w:pPr>
            <w:tabs>
              <w:tab w:val="left" w:pos="2977"/>
              <w:tab w:val="left" w:pos="4320"/>
            </w:tabs>
            <w:ind w:firstLine="720"/>
            <w:jc w:val="both"/>
          </w:pPr>
        </w:pPrChange>
      </w:pPr>
      <w:ins w:id="17084" w:author="sakaria fa" w:date="2022-09-19T19:55:00Z">
        <w:del w:id="17085" w:author="Kem Sereyboth" w:date="2023-07-11T11:47:00Z">
          <w:r w:rsidRPr="00E33574" w:rsidDel="00B77CC6">
            <w:rPr>
              <w:rFonts w:ascii="Khmer MEF1" w:hAnsi="Khmer MEF1" w:cs="Khmer MEF1"/>
              <w:spacing w:val="-4"/>
              <w:highlight w:val="yellow"/>
              <w:cs/>
              <w:rPrChange w:id="17086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គោលបំណងដើម្បីកាត់បន្ថយគម្លាតគ្នារវាងអង្គភាពមានលទ្ធភាព និងអង្គភាពមិនមា</w:delText>
          </w:r>
        </w:del>
      </w:ins>
      <w:ins w:id="17087" w:author="Kem Sereiboth" w:date="2022-09-20T10:23:00Z">
        <w:del w:id="17088" w:author="Kem Sereyboth" w:date="2023-07-11T11:47:00Z">
          <w:r w:rsidR="00594B1C" w:rsidRPr="00E33574" w:rsidDel="00B77CC6">
            <w:rPr>
              <w:rFonts w:ascii="Khmer MEF1" w:hAnsi="Khmer MEF1" w:cs="Khmer MEF1"/>
              <w:spacing w:val="-4"/>
              <w:highlight w:val="yellow"/>
              <w:cs/>
              <w:rPrChange w:id="1708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7090" w:author="sakaria fa" w:date="2022-09-19T19:55:00Z">
        <w:del w:id="17091" w:author="Kem Sereyboth" w:date="2023-07-11T11:47:00Z">
          <w:r w:rsidRPr="00E33574" w:rsidDel="00B77CC6">
            <w:rPr>
              <w:rFonts w:ascii="Khmer MEF1" w:hAnsi="Khmer MEF1" w:cs="Khmer MEF1"/>
              <w:spacing w:val="-4"/>
              <w:highlight w:val="yellow"/>
              <w:cs/>
              <w:rPrChange w:id="17092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ន</w:delText>
          </w:r>
        </w:del>
      </w:ins>
      <w:ins w:id="17093" w:author="Kem Sereiboth" w:date="2022-09-20T10:23:00Z">
        <w:del w:id="17094" w:author="Kem Sereyboth" w:date="2023-07-11T11:47:00Z">
          <w:r w:rsidR="00594B1C" w:rsidRPr="00E33574" w:rsidDel="00B77CC6">
            <w:rPr>
              <w:rFonts w:ascii="Khmer MEF1" w:hAnsi="Khmer MEF1" w:cs="Khmer MEF1"/>
              <w:highlight w:val="yellow"/>
              <w:cs/>
              <w:rPrChange w:id="170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</w:rPr>
              </w:rPrChange>
            </w:rPr>
            <w:delText>​</w:delText>
          </w:r>
        </w:del>
      </w:ins>
      <w:ins w:id="17096" w:author="sakaria fa" w:date="2022-09-19T19:55:00Z">
        <w:del w:id="17097" w:author="Kem Sereyboth" w:date="2023-07-11T11:47:00Z">
          <w:r w:rsidRPr="00E33574" w:rsidDel="00B77CC6">
            <w:rPr>
              <w:rFonts w:ascii="Khmer MEF1" w:hAnsi="Khmer MEF1" w:cs="Khmer MEF1"/>
              <w:highlight w:val="yellow"/>
              <w:cs/>
              <w:rPrChange w:id="17098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ល</w:delText>
          </w:r>
        </w:del>
      </w:ins>
      <w:ins w:id="17099" w:author="Kem Sereiboth" w:date="2022-09-20T10:23:00Z">
        <w:del w:id="17100" w:author="Kem Sereyboth" w:date="2023-07-11T11:47:00Z">
          <w:r w:rsidR="00594B1C" w:rsidRPr="00E33574" w:rsidDel="00B77CC6">
            <w:rPr>
              <w:rFonts w:ascii="Khmer MEF1" w:hAnsi="Khmer MEF1" w:cs="Khmer MEF1"/>
              <w:highlight w:val="yellow"/>
              <w:cs/>
              <w:rPrChange w:id="1710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7102" w:author="sakaria fa" w:date="2022-09-19T19:55:00Z">
        <w:del w:id="17103" w:author="Kem Sereyboth" w:date="2023-07-11T11:47:00Z">
          <w:r w:rsidRPr="00E33574" w:rsidDel="00B77CC6">
            <w:rPr>
              <w:rFonts w:ascii="Khmer MEF1" w:hAnsi="Khmer MEF1" w:cs="Khmer MEF1"/>
              <w:highlight w:val="yellow"/>
              <w:cs/>
              <w:rPrChange w:id="17104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ទ្ធ</w:delText>
          </w:r>
          <w:r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7105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ភាពនៅក្រោមឱវាទ </w:delText>
          </w:r>
          <w:r w:rsidRPr="00E33574" w:rsidDel="00B77CC6">
            <w:rPr>
              <w:rFonts w:ascii="Khmer MEF1" w:hAnsi="Khmer MEF1" w:cs="Khmer MEF1"/>
              <w:b/>
              <w:bCs/>
              <w:spacing w:val="-12"/>
              <w:highlight w:val="yellow"/>
              <w:cs/>
              <w:rPrChange w:id="17106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អ.ស.ហ.</w:delText>
          </w:r>
          <w:r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7107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 ព្រោះអង្គភាពមានលទ្ធភាពបានដាក់ចេញ និងអនុវត្ត</w:delText>
          </w:r>
          <w:r w:rsidRPr="00E33574" w:rsidDel="00B77CC6">
            <w:rPr>
              <w:rFonts w:ascii="Khmer MEF1" w:hAnsi="Khmer MEF1" w:cs="Khmer MEF1"/>
              <w:highlight w:val="yellow"/>
              <w:cs/>
              <w:rPrChange w:id="17108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នូ</w:delText>
          </w:r>
        </w:del>
      </w:ins>
      <w:ins w:id="17109" w:author="Kem Sereiboth" w:date="2022-09-20T10:23:00Z">
        <w:del w:id="17110" w:author="Kem Sereyboth" w:date="2023-07-11T11:47:00Z">
          <w:r w:rsidR="00594B1C" w:rsidRPr="00E33574" w:rsidDel="00B77CC6">
            <w:rPr>
              <w:rFonts w:ascii="Khmer MEF1" w:hAnsi="Khmer MEF1" w:cs="Khmer MEF1"/>
              <w:highlight w:val="yellow"/>
              <w:cs/>
              <w:rPrChange w:id="1711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7112" w:author="sakaria fa" w:date="2022-09-19T19:55:00Z">
        <w:del w:id="17113" w:author="Kem Sereyboth" w:date="2023-07-11T11:47:00Z">
          <w:r w:rsidRPr="00E33574" w:rsidDel="00B77CC6">
            <w:rPr>
              <w:rFonts w:ascii="Khmer MEF1" w:hAnsi="Khmer MEF1" w:cs="Khmer MEF1"/>
              <w:highlight w:val="yellow"/>
              <w:cs/>
              <w:rPrChange w:id="17114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វកម្មវិធីលើកទឹកចិត្តជាច្រើន ដែលអាចប៉ះពាល់ដល់សតិអារម្មណ៍មន្ត្រីដែលកំពុងប</w:delText>
          </w:r>
        </w:del>
      </w:ins>
      <w:ins w:id="17115" w:author="Kem Sereiboth" w:date="2022-09-20T10:24:00Z">
        <w:del w:id="17116" w:author="Kem Sereyboth" w:date="2023-07-11T11:47:00Z">
          <w:r w:rsidR="00594B1C" w:rsidRPr="00E33574" w:rsidDel="00B77CC6">
            <w:rPr>
              <w:rFonts w:ascii="Khmer MEF1" w:hAnsi="Khmer MEF1" w:cs="Khmer MEF1"/>
              <w:highlight w:val="yellow"/>
              <w:cs/>
              <w:rPrChange w:id="1711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</w:rPr>
              </w:rPrChange>
            </w:rPr>
            <w:delText>​</w:delText>
          </w:r>
        </w:del>
      </w:ins>
      <w:ins w:id="17118" w:author="sakaria fa" w:date="2022-09-19T19:55:00Z">
        <w:del w:id="17119" w:author="Kem Sereyboth" w:date="2023-07-11T11:47:00Z">
          <w:r w:rsidRPr="00E33574" w:rsidDel="00B77CC6">
            <w:rPr>
              <w:rFonts w:ascii="Khmer MEF1" w:hAnsi="Khmer MEF1" w:cs="Khmer MEF1"/>
              <w:highlight w:val="yellow"/>
              <w:cs/>
              <w:rPrChange w:id="17120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ម្រើ</w:delText>
          </w:r>
        </w:del>
      </w:ins>
      <w:ins w:id="17121" w:author="Kem Sereiboth" w:date="2022-09-20T10:24:00Z">
        <w:del w:id="17122" w:author="Kem Sereyboth" w:date="2023-07-11T11:47:00Z">
          <w:r w:rsidR="00594B1C" w:rsidRPr="00E33574" w:rsidDel="00B77CC6">
            <w:rPr>
              <w:rFonts w:ascii="Khmer MEF1" w:hAnsi="Khmer MEF1" w:cs="Khmer MEF1"/>
              <w:highlight w:val="yellow"/>
              <w:rPrChange w:id="17123" w:author="Kem Sereyboth" w:date="2023-07-19T16:59:00Z">
                <w:rPr>
                  <w:rFonts w:ascii="Khmer MEF1" w:hAnsi="Khmer MEF1" w:cs="Khmer MEF1"/>
                  <w:color w:val="171717" w:themeColor="background2" w:themeShade="1A"/>
                </w:rPr>
              </w:rPrChange>
            </w:rPr>
            <w:delText>​​</w:delText>
          </w:r>
        </w:del>
      </w:ins>
      <w:ins w:id="17124" w:author="sakaria fa" w:date="2022-09-19T19:55:00Z">
        <w:del w:id="17125" w:author="Kem Sereyboth" w:date="2023-07-11T11:47:00Z">
          <w:r w:rsidRPr="00E33574" w:rsidDel="00B77CC6">
            <w:rPr>
              <w:rFonts w:ascii="Khmer MEF1" w:hAnsi="Khmer MEF1" w:cs="Khmer MEF1"/>
              <w:highlight w:val="yellow"/>
              <w:cs/>
              <w:rPrChange w:id="17126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ការងារនៅអង្គភាពមិនមានលទ្ធភាព។​ ដូចនេះ អង្គភាពសវនកម្មផ្ទៃក្នុងនៃ </w:delText>
          </w:r>
          <w:r w:rsidRPr="00E33574" w:rsidDel="00B77CC6">
            <w:rPr>
              <w:rFonts w:ascii="Khmer MEF1" w:hAnsi="Khmer MEF1" w:cs="Khmer MEF1"/>
              <w:b/>
              <w:bCs/>
              <w:highlight w:val="yellow"/>
              <w:cs/>
              <w:rPrChange w:id="17127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អ.ស.ហ.</w:delText>
          </w:r>
          <w:r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7128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 នឹងខិតខំធានាឱ្យបាននូវសមធម៌ជូនមន្ត្រីទាំងអស់ដែលបម្រើការងារនៅគ្រប់អង្គភាពក្រោមឱវាទ </w:delText>
          </w:r>
          <w:r w:rsidRPr="00E33574" w:rsidDel="00B77CC6">
            <w:rPr>
              <w:rFonts w:ascii="Khmer MEF1" w:hAnsi="Khmer MEF1" w:cs="Khmer MEF1"/>
              <w:b/>
              <w:bCs/>
              <w:spacing w:val="-12"/>
              <w:highlight w:val="yellow"/>
              <w:cs/>
              <w:rPrChange w:id="17129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អ.ស.ហ. </w:delText>
          </w:r>
          <w:r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7130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។</w:delText>
          </w:r>
        </w:del>
      </w:ins>
      <w:ins w:id="17131" w:author="Kem Sereiboth" w:date="2022-09-13T16:47:00Z">
        <w:del w:id="17132" w:author="Kem Sereyboth" w:date="2023-07-11T11:47:00Z">
          <w:r w:rsidR="00D940BD" w:rsidRPr="00E33574" w:rsidDel="00B77CC6">
            <w:rPr>
              <w:rFonts w:ascii="Khmer MEF1" w:hAnsi="Khmer MEF1" w:cs="Khmer MEF1"/>
              <w:spacing w:val="-4"/>
              <w:highlight w:val="yellow"/>
              <w:cs/>
              <w:rPrChange w:id="1713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highlight w:val="yellow"/>
                  <w:cs/>
                </w:rPr>
              </w:rPrChange>
            </w:rPr>
            <w:delText>គោលបំណងចង់ជំរុញឱ្យមានការតបស្នងមួយដែលមានលក្ខណៈសមធម៌</w:delText>
          </w:r>
          <w:r w:rsidR="00D940BD" w:rsidRPr="00E33574" w:rsidDel="00B77CC6">
            <w:rPr>
              <w:rFonts w:ascii="Khmer MEF1" w:hAnsi="Khmer MEF1" w:cs="Khmer MEF1"/>
              <w:highlight w:val="yellow"/>
              <w:cs/>
              <w:rPrChange w:id="1713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highlight w:val="yellow"/>
                  <w:cs/>
                </w:rPr>
              </w:rPrChange>
            </w:rPr>
            <w:delText xml:space="preserve">ឡើងសមស្របជាមួយការងាររបស់មន្រ្តីក្រោមឱវាទ </w:delText>
          </w:r>
          <w:r w:rsidR="00D940BD" w:rsidRPr="00E33574" w:rsidDel="00B77CC6">
            <w:rPr>
              <w:rFonts w:ascii="Khmer MEF1" w:hAnsi="Khmer MEF1" w:cs="Khmer MEF1"/>
              <w:b/>
              <w:bCs/>
              <w:highlight w:val="yellow"/>
              <w:cs/>
              <w:rPrChange w:id="17135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highlight w:val="yellow"/>
                  <w:cs/>
                </w:rPr>
              </w:rPrChange>
            </w:rPr>
            <w:delText>អ.ស.ហ.</w:delText>
          </w:r>
          <w:r w:rsidR="00D940BD" w:rsidRPr="00E33574" w:rsidDel="00B77CC6">
            <w:rPr>
              <w:rFonts w:ascii="Khmer MEF1" w:hAnsi="Khmer MEF1" w:cs="Khmer MEF1"/>
              <w:highlight w:val="yellow"/>
              <w:cs/>
              <w:rPrChange w:id="1713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highlight w:val="yellow"/>
                  <w:cs/>
                </w:rPr>
              </w:rPrChange>
            </w:rPr>
            <w:delText xml:space="preserve"> ទាំងអស់កុំឱ្យមានគម្លាតខ្លាំងពេកដើម្បីកុំឱ្យមានការបាក់ទឹកចិត្ត។</w:delText>
          </w:r>
        </w:del>
      </w:ins>
    </w:p>
    <w:p w14:paraId="5730A5F1" w14:textId="72E9E252" w:rsidR="00B27355" w:rsidRPr="00E33574" w:rsidDel="00B77CC6" w:rsidRDefault="00C25F21">
      <w:pPr>
        <w:pStyle w:val="NormalWeb"/>
        <w:spacing w:line="235" w:lineRule="auto"/>
        <w:rPr>
          <w:del w:id="17137" w:author="Kem Sereyboth" w:date="2023-07-11T11:47:00Z"/>
          <w:rFonts w:ascii="Khmer MEF1" w:hAnsi="Khmer MEF1" w:cs="Khmer MEF1"/>
          <w:b/>
          <w:bCs/>
          <w:highlight w:val="yellow"/>
          <w:rPrChange w:id="17138" w:author="Kem Sereyboth" w:date="2023-07-19T16:59:00Z">
            <w:rPr>
              <w:del w:id="17139" w:author="Kem Sereyboth" w:date="2023-07-11T11:47:00Z"/>
              <w:rFonts w:ascii="Khmer MEF1" w:hAnsi="Khmer MEF1" w:cs="Khmer MEF1"/>
              <w:b/>
              <w:bCs/>
            </w:rPr>
          </w:rPrChange>
        </w:rPr>
        <w:pPrChange w:id="17140" w:author="User" w:date="2022-11-14T06:29:00Z">
          <w:pPr>
            <w:tabs>
              <w:tab w:val="left" w:pos="2977"/>
              <w:tab w:val="left" w:pos="4320"/>
            </w:tabs>
            <w:spacing w:after="0" w:line="240" w:lineRule="auto"/>
            <w:ind w:left="1980" w:hanging="1170"/>
            <w:jc w:val="both"/>
          </w:pPr>
        </w:pPrChange>
      </w:pPr>
      <w:ins w:id="17141" w:author="sakaria fa" w:date="2022-09-13T22:24:00Z">
        <w:del w:id="17142" w:author="Kem Sereyboth" w:date="2023-07-11T11:47:00Z">
          <w:r w:rsidRPr="00E33574" w:rsidDel="00B77CC6">
            <w:rPr>
              <w:rFonts w:ascii="Khmer MEF1" w:hAnsi="Khmer MEF1" w:cs="Khmer MEF1"/>
              <w:b/>
              <w:bCs/>
              <w:highlight w:val="yellow"/>
              <w:cs/>
              <w:rPrChange w:id="17143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tab/>
          </w:r>
        </w:del>
      </w:ins>
      <w:ins w:id="17144" w:author="Voeun Kuyeng" w:date="2022-09-06T17:39:00Z">
        <w:del w:id="17145" w:author="Kem Sereyboth" w:date="2023-07-11T11:47:00Z">
          <w:r w:rsidR="00D376E3" w:rsidRPr="00E33574" w:rsidDel="00B77CC6">
            <w:rPr>
              <w:rFonts w:ascii="Khmer MEF1" w:hAnsi="Khmer MEF1" w:cs="Khmer MEF1"/>
              <w:b/>
              <w:bCs/>
              <w:highlight w:val="yellow"/>
              <w:cs/>
              <w:rPrChange w:id="17146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ខ១</w:delText>
          </w:r>
        </w:del>
      </w:ins>
      <w:ins w:id="17147" w:author="socheata.ol@hotmail.com" w:date="2022-09-02T15:37:00Z">
        <w:del w:id="17148" w:author="Kem Sereyboth" w:date="2023-07-11T11:47:00Z">
          <w:r w:rsidR="00D64530" w:rsidRPr="00E33574" w:rsidDel="00B77CC6">
            <w:rPr>
              <w:rFonts w:ascii="Khmer MEF1" w:hAnsi="Khmer MEF1" w:cs="Khmer MEF1"/>
              <w:highlight w:val="yellow"/>
              <w:rPrChange w:id="17149" w:author="Kem Sereyboth" w:date="2023-07-19T16:59:00Z">
                <w:rPr>
                  <w:rFonts w:ascii="Khmer MEF1" w:hAnsi="Khmer MEF1" w:cs="Khmer MEF1"/>
                </w:rPr>
              </w:rPrChange>
            </w:rPr>
            <w:delText>[</w:delText>
          </w:r>
        </w:del>
      </w:ins>
      <w:ins w:id="17150" w:author="Sethvannak Sam" w:date="2022-08-20T18:29:00Z">
        <w:del w:id="17151" w:author="Kem Sereyboth" w:date="2023-07-11T11:47:00Z">
          <w:r w:rsidR="00B27355" w:rsidRPr="00E33574" w:rsidDel="00B77CC6">
            <w:rPr>
              <w:rFonts w:ascii="Khmer MEF1" w:hAnsi="Khmer MEF1" w:cs="Khmer MEF1"/>
              <w:highlight w:val="yellow"/>
              <w:rPrChange w:id="17152" w:author="Kem Sereyboth" w:date="2023-07-19T16:59:00Z">
                <w:rPr>
                  <w:rFonts w:ascii="Khmer MEF1" w:hAnsi="Khmer MEF1" w:cs="Khmer MEF1"/>
                </w:rPr>
              </w:rPrChange>
            </w:rPr>
            <w:delText>-</w:delText>
          </w:r>
          <w:r w:rsidR="00B27355" w:rsidRPr="00E33574" w:rsidDel="00B77CC6">
            <w:rPr>
              <w:rFonts w:ascii="Khmer MEF1" w:hAnsi="Khmer MEF1" w:cs="Khmer MEF1"/>
              <w:highlight w:val="yellow"/>
              <w:cs/>
              <w:rPrChange w:id="17153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ប្រធានបទទី១</w:delText>
          </w:r>
        </w:del>
      </w:ins>
      <w:ins w:id="17154" w:author="Voeun Kuyeng" w:date="2022-09-06T17:39:00Z">
        <w:del w:id="17155" w:author="Kem Sereyboth" w:date="2023-07-11T11:47:00Z">
          <w:r w:rsidR="00D376E3" w:rsidRPr="00E33574" w:rsidDel="00B77CC6">
            <w:rPr>
              <w:rFonts w:ascii="Khmer MEF1" w:hAnsi="Khmer MEF1" w:cs="Khmer MEF1"/>
              <w:highlight w:val="yellow"/>
              <w:cs/>
              <w:rPrChange w:id="17156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៖</w:delText>
          </w:r>
        </w:del>
      </w:ins>
      <w:ins w:id="17157" w:author="Sethvannak Sam" w:date="2022-08-20T18:29:00Z">
        <w:del w:id="17158" w:author="Kem Sereyboth" w:date="2023-07-11T11:47:00Z">
          <w:r w:rsidR="00B27355" w:rsidRPr="00E33574" w:rsidDel="00B77CC6">
            <w:rPr>
              <w:rFonts w:ascii="Khmer MEF1" w:hAnsi="Khmer MEF1" w:cs="Khmer MEF1"/>
              <w:highlight w:val="yellow"/>
              <w:cs/>
              <w:rPrChange w:id="17159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រចនាសម្ព័ន្ធនៃការគ្រប់គ្រង៖ ដោយសារការកំណត់អត្តសញ្ញាណ និងការវាស់វែងហានិភ័យជាអាទិភាពលើរចនាសម្ព័ន្ធគ្រប់គ្រងមួយចំនួនមិនទាន់បានបំពេញតាមបទប្បញ្ញត្តិ។</w:delText>
          </w:r>
        </w:del>
      </w:ins>
    </w:p>
    <w:p w14:paraId="25C9A4D8" w14:textId="119C4D24" w:rsidR="00FE115E" w:rsidRPr="00E33574" w:rsidDel="00B77CC6" w:rsidRDefault="00FE115E">
      <w:pPr>
        <w:pStyle w:val="NormalWeb"/>
        <w:spacing w:line="235" w:lineRule="auto"/>
        <w:rPr>
          <w:ins w:id="17160" w:author="sakaria fa" w:date="2022-09-19T19:56:00Z"/>
          <w:del w:id="17161" w:author="Kem Sereyboth" w:date="2023-07-11T11:47:00Z"/>
          <w:rFonts w:ascii="Khmer MEF1" w:hAnsi="Khmer MEF1" w:cs="Khmer MEF1"/>
          <w:spacing w:val="-18"/>
          <w:highlight w:val="yellow"/>
          <w:rPrChange w:id="17162" w:author="Kem Sereyboth" w:date="2023-07-19T16:59:00Z">
            <w:rPr>
              <w:ins w:id="17163" w:author="sakaria fa" w:date="2022-09-19T19:56:00Z"/>
              <w:del w:id="17164" w:author="Kem Sereyboth" w:date="2023-07-11T11:47:00Z"/>
              <w:rFonts w:ascii="Khmer MEF1" w:hAnsi="Khmer MEF1" w:cs="Khmer MEF1"/>
              <w:sz w:val="24"/>
              <w:szCs w:val="24"/>
            </w:rPr>
          </w:rPrChange>
        </w:rPr>
        <w:pPrChange w:id="17165" w:author="User" w:date="2022-11-14T06:29:00Z">
          <w:pPr>
            <w:spacing w:after="0" w:line="228" w:lineRule="auto"/>
            <w:ind w:firstLine="720"/>
            <w:jc w:val="both"/>
          </w:pPr>
        </w:pPrChange>
      </w:pPr>
    </w:p>
    <w:p w14:paraId="6CB4B03A" w14:textId="3D60C2C1" w:rsidR="00B77450" w:rsidRPr="00E33574" w:rsidDel="00B77CC6" w:rsidRDefault="00D376E3">
      <w:pPr>
        <w:pStyle w:val="NormalWeb"/>
        <w:spacing w:line="235" w:lineRule="auto"/>
        <w:rPr>
          <w:ins w:id="17166" w:author="Sethvannak Sam" w:date="2022-08-20T18:29:00Z"/>
          <w:del w:id="17167" w:author="Kem Sereyboth" w:date="2023-07-11T11:47:00Z"/>
          <w:rFonts w:ascii="Khmer MEF1" w:hAnsi="Khmer MEF1" w:cs="Khmer MEF1"/>
          <w:highlight w:val="yellow"/>
          <w:cs/>
          <w:rPrChange w:id="17168" w:author="Kem Sereyboth" w:date="2023-07-19T16:59:00Z">
            <w:rPr>
              <w:ins w:id="17169" w:author="Sethvannak Sam" w:date="2022-08-20T18:29:00Z"/>
              <w:del w:id="17170" w:author="Kem Sereyboth" w:date="2023-07-11T11:47:00Z"/>
              <w:rFonts w:ascii="Khmer MEF1" w:hAnsi="Khmer MEF1" w:cs="Khmer MEF1"/>
              <w:cs/>
            </w:rPr>
          </w:rPrChange>
        </w:rPr>
        <w:pPrChange w:id="17171" w:author="User" w:date="2022-11-14T06:29:00Z">
          <w:pPr>
            <w:spacing w:after="0" w:line="228" w:lineRule="auto"/>
            <w:ind w:firstLine="720"/>
            <w:jc w:val="both"/>
          </w:pPr>
        </w:pPrChange>
      </w:pPr>
      <w:ins w:id="17172" w:author="Voeun Kuyeng" w:date="2022-09-06T17:39:00Z">
        <w:del w:id="17173" w:author="Kem Sereyboth" w:date="2023-07-11T11:47:00Z">
          <w:r w:rsidRPr="00E33574" w:rsidDel="00B77CC6">
            <w:rPr>
              <w:rFonts w:ascii="Khmer MEF1" w:hAnsi="Khmer MEF1" w:cs="Khmer MEF1"/>
              <w:highlight w:val="yellow"/>
              <w:cs/>
              <w:rPrChange w:id="17174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   </w:delText>
          </w:r>
        </w:del>
      </w:ins>
      <w:ins w:id="17175" w:author="Windows User" w:date="2022-09-05T22:57:00Z">
        <w:del w:id="17176" w:author="Kem Sereyboth" w:date="2023-07-11T11:47:00Z">
          <w:r w:rsidR="00B77450" w:rsidRPr="00E33574" w:rsidDel="00B77CC6">
            <w:rPr>
              <w:rFonts w:ascii="Khmer MEF1" w:hAnsi="Khmer MEF1" w:cs="Khmer MEF1"/>
              <w:highlight w:val="yellow"/>
              <w:rPrChange w:id="17177" w:author="Kem Sereyboth" w:date="2023-07-19T16:59:00Z">
                <w:rPr>
                  <w:rFonts w:ascii="Khmer MEF1" w:hAnsi="Khmer MEF1" w:cs="Khmer MEF1"/>
                </w:rPr>
              </w:rPrChange>
            </w:rPr>
            <w:delText>-</w:delText>
          </w:r>
          <w:r w:rsidR="00B77450" w:rsidRPr="00E33574" w:rsidDel="00B77CC6">
            <w:rPr>
              <w:rFonts w:ascii="Khmer MEF1" w:hAnsi="Khmer MEF1" w:cs="Khmer MEF1"/>
              <w:highlight w:val="yellow"/>
              <w:cs/>
              <w:rPrChange w:id="17178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ហានិភ័យ</w:delText>
          </w:r>
        </w:del>
      </w:ins>
      <w:ins w:id="17179" w:author="Voeun Kuyeng" w:date="2022-09-06T17:39:00Z">
        <w:del w:id="17180" w:author="Kem Sereyboth" w:date="2023-07-11T11:47:00Z">
          <w:r w:rsidRPr="00E33574" w:rsidDel="00B77CC6">
            <w:rPr>
              <w:rFonts w:ascii="Khmer MEF1" w:hAnsi="Khmer MEF1" w:cs="Khmer MEF1"/>
              <w:highlight w:val="yellow"/>
              <w:cs/>
              <w:rPrChange w:id="17181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៖ </w:delText>
          </w:r>
        </w:del>
      </w:ins>
      <w:ins w:id="17182" w:author="Windows User" w:date="2022-09-05T22:58:00Z">
        <w:del w:id="17183" w:author="Kem Sereyboth" w:date="2023-07-11T11:47:00Z">
          <w:r w:rsidR="00B77450" w:rsidRPr="00E33574" w:rsidDel="00B77CC6">
            <w:rPr>
              <w:rFonts w:ascii="Khmer MEF1" w:hAnsi="Khmer MEF1" w:cs="Khmer MEF1"/>
              <w:highlight w:val="yellow"/>
              <w:cs/>
              <w:rPrChange w:id="17184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ៈរចនាសម្ព័ន្ធគ្រប់គ្រងមួយចំនួនមិនទាន់បានបំពេញតាមបទប្បញ្ញត្តិ។</w:delText>
          </w:r>
        </w:del>
      </w:ins>
    </w:p>
    <w:p w14:paraId="34E8A88C" w14:textId="756B34DE" w:rsidR="007B044D" w:rsidRPr="00E33574" w:rsidDel="00B77CC6" w:rsidRDefault="00D376E3">
      <w:pPr>
        <w:pStyle w:val="NormalWeb"/>
        <w:spacing w:line="235" w:lineRule="auto"/>
        <w:rPr>
          <w:ins w:id="17185" w:author="Windows User" w:date="2022-09-05T22:58:00Z"/>
          <w:del w:id="17186" w:author="Kem Sereyboth" w:date="2023-07-11T11:47:00Z"/>
          <w:rFonts w:ascii="Khmer MEF1" w:hAnsi="Khmer MEF1" w:cs="Khmer MEF1"/>
          <w:i/>
          <w:iCs/>
          <w:spacing w:val="-6"/>
          <w:highlight w:val="yellow"/>
          <w:rPrChange w:id="17187" w:author="Kem Sereyboth" w:date="2023-07-19T16:59:00Z">
            <w:rPr>
              <w:ins w:id="17188" w:author="Windows User" w:date="2022-09-05T22:58:00Z"/>
              <w:del w:id="17189" w:author="Kem Sereyboth" w:date="2023-07-11T11:47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17190" w:author="User" w:date="2022-11-14T06:29:00Z">
          <w:pPr>
            <w:spacing w:after="0" w:line="273" w:lineRule="auto"/>
            <w:ind w:firstLine="720"/>
          </w:pPr>
        </w:pPrChange>
      </w:pPr>
      <w:ins w:id="17191" w:author="Voeun Kuyeng" w:date="2022-09-06T17:39:00Z">
        <w:del w:id="17192" w:author="Kem Sereyboth" w:date="2023-07-11T11:47:00Z">
          <w:r w:rsidRPr="00E33574" w:rsidDel="00B77CC6">
            <w:rPr>
              <w:rFonts w:ascii="Khmer MEF1" w:hAnsi="Khmer MEF1" w:cs="Khmer MEF1"/>
              <w:b/>
              <w:bCs/>
              <w:spacing w:val="-4"/>
              <w:highlight w:val="yellow"/>
              <w:cs/>
              <w:rPrChange w:id="17193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cs/>
                </w:rPr>
              </w:rPrChange>
            </w:rPr>
            <w:delText xml:space="preserve">         ខ២</w:delText>
          </w:r>
        </w:del>
      </w:ins>
      <w:ins w:id="17194" w:author="Sethvannak Sam" w:date="2022-08-20T18:29:00Z">
        <w:del w:id="17195" w:author="Kem Sereyboth" w:date="2023-07-11T11:47:00Z">
          <w:r w:rsidR="00B27355" w:rsidRPr="00E33574" w:rsidDel="00B77CC6">
            <w:rPr>
              <w:rFonts w:ascii="Khmer MEF1" w:hAnsi="Khmer MEF1" w:cs="Khmer MEF1"/>
              <w:spacing w:val="-4"/>
              <w:highlight w:val="yellow"/>
              <w:rPrChange w:id="17196" w:author="Kem Sereyboth" w:date="2023-07-19T16:59:00Z">
                <w:rPr>
                  <w:rFonts w:ascii="Khmer MEF1" w:hAnsi="Khmer MEF1" w:cs="Khmer MEF1"/>
                  <w:spacing w:val="-4"/>
                </w:rPr>
              </w:rPrChange>
            </w:rPr>
            <w:delText>-</w:delText>
          </w:r>
          <w:r w:rsidR="00B27355" w:rsidRPr="00E33574" w:rsidDel="00B77CC6">
            <w:rPr>
              <w:rFonts w:ascii="Khmer MEF1" w:hAnsi="Khmer MEF1" w:cs="Khmer MEF1"/>
              <w:spacing w:val="-4"/>
              <w:highlight w:val="yellow"/>
              <w:cs/>
              <w:rPrChange w:id="17197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ប្រធានបទទី២</w:delText>
          </w:r>
        </w:del>
      </w:ins>
      <w:ins w:id="17198" w:author="User" w:date="2022-09-10T15:08:00Z">
        <w:del w:id="17199" w:author="Kem Sereyboth" w:date="2023-07-11T11:47:00Z">
          <w:r w:rsidR="00064363" w:rsidRPr="00E33574" w:rsidDel="00B77CC6">
            <w:rPr>
              <w:rFonts w:ascii="Khmer MEF1" w:hAnsi="Khmer MEF1" w:cs="Khmer MEF1"/>
              <w:spacing w:val="-4"/>
              <w:highlight w:val="yellow"/>
              <w:cs/>
              <w:rPrChange w:id="17200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៖ ប្រភពចំណូល</w:delText>
          </w:r>
        </w:del>
      </w:ins>
      <w:ins w:id="17201" w:author="Sethvannak Sam" w:date="2022-08-20T18:29:00Z">
        <w:del w:id="17202" w:author="Kem Sereyboth" w:date="2023-07-11T11:47:00Z">
          <w:r w:rsidR="00B27355" w:rsidRPr="00E33574" w:rsidDel="00B77CC6">
            <w:rPr>
              <w:rFonts w:ascii="Khmer MEF1" w:hAnsi="Khmer MEF1" w:cs="Khmer MEF1"/>
              <w:spacing w:val="-4"/>
              <w:highlight w:val="yellow"/>
              <w:cs/>
              <w:rPrChange w:id="17203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 ប្រព័ន្ធលើកទឹកចិត្តមន្រ្តី</w:delText>
          </w:r>
          <w:r w:rsidR="00B27355" w:rsidRPr="00E33574" w:rsidDel="00B77CC6">
            <w:rPr>
              <w:rFonts w:ascii="Khmer MEF1" w:hAnsi="Khmer MEF1" w:cs="Khmer MEF1"/>
              <w:i/>
              <w:iCs/>
              <w:spacing w:val="-4"/>
              <w:highlight w:val="yellow"/>
              <w:cs/>
              <w:rPrChange w:id="1720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៖ ដោយសារការកំណត់អត្តសញ្ញាណ និងការវាស់វែងហានិ</w:delText>
          </w:r>
          <w:r w:rsidR="00B27355" w:rsidRPr="00E33574" w:rsidDel="00B77CC6">
            <w:rPr>
              <w:rFonts w:ascii="Khmer MEF1" w:hAnsi="Khmer MEF1" w:cs="Khmer MEF1"/>
              <w:i/>
              <w:iCs/>
              <w:spacing w:val="-4"/>
              <w:highlight w:val="yellow"/>
              <w:rPrChange w:id="1720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-</w:delText>
          </w:r>
          <w:r w:rsidR="00B27355" w:rsidRPr="00E33574" w:rsidDel="00B77CC6">
            <w:rPr>
              <w:rFonts w:ascii="Khmer MEF1" w:hAnsi="Khmer MEF1" w:cs="Khmer MEF1"/>
              <w:i/>
              <w:iCs/>
              <w:spacing w:val="-6"/>
              <w:highlight w:val="yellow"/>
              <w:cs/>
              <w:rPrChange w:id="1720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ភ័យជាអាទិភាពលើ</w:delText>
          </w:r>
        </w:del>
      </w:ins>
    </w:p>
    <w:p w14:paraId="05D2FF61" w14:textId="444F085A" w:rsidR="00064363" w:rsidRPr="00E53909" w:rsidDel="00B77CC6" w:rsidRDefault="00D376E3">
      <w:pPr>
        <w:pStyle w:val="NormalWeb"/>
        <w:spacing w:line="235" w:lineRule="auto"/>
        <w:rPr>
          <w:ins w:id="17207" w:author="User" w:date="2022-09-10T15:13:00Z"/>
          <w:del w:id="17208" w:author="Kem Sereyboth" w:date="2023-07-11T11:47:00Z"/>
          <w:rFonts w:ascii="Khmer MEF1" w:hAnsi="Khmer MEF1" w:cs="Khmer MEF1"/>
          <w:spacing w:val="-12"/>
          <w:highlight w:val="yellow"/>
        </w:rPr>
        <w:pPrChange w:id="17209" w:author="User" w:date="2022-11-14T06:29:00Z">
          <w:pPr>
            <w:spacing w:after="0" w:line="240" w:lineRule="auto"/>
            <w:ind w:firstLine="720"/>
          </w:pPr>
        </w:pPrChange>
      </w:pPr>
      <w:ins w:id="17210" w:author="Voeun Kuyeng" w:date="2022-09-06T17:39:00Z">
        <w:del w:id="17211" w:author="Kem Sereyboth" w:date="2023-07-11T11:47:00Z">
          <w:r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721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   </w:delText>
          </w:r>
        </w:del>
      </w:ins>
      <w:ins w:id="17213" w:author="Windows User" w:date="2022-09-05T22:58:00Z">
        <w:del w:id="17214" w:author="Kem Sereyboth" w:date="2023-07-11T11:47:00Z">
          <w:r w:rsidR="007B044D" w:rsidRPr="00E33574" w:rsidDel="00B77CC6">
            <w:rPr>
              <w:rFonts w:ascii="Khmer MEF1" w:hAnsi="Khmer MEF1" w:cs="Khmer MEF1"/>
              <w:spacing w:val="-12"/>
              <w:highlight w:val="yellow"/>
              <w:rPrChange w:id="1721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>-</w:delText>
          </w:r>
        </w:del>
      </w:ins>
      <w:ins w:id="17216" w:author="Windows User" w:date="2022-09-05T22:59:00Z">
        <w:del w:id="17217" w:author="Kem Sereyboth" w:date="2023-07-11T11:47:00Z">
          <w:r w:rsidR="007B044D"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721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ហានិភ័យ</w:delText>
          </w:r>
        </w:del>
      </w:ins>
      <w:ins w:id="17219" w:author="Voeun Kuyeng" w:date="2022-09-06T17:40:00Z">
        <w:del w:id="17220" w:author="Kem Sereyboth" w:date="2023-07-11T11:47:00Z">
          <w:r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722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៖</w:delText>
          </w:r>
        </w:del>
      </w:ins>
    </w:p>
    <w:p w14:paraId="5D67BC95" w14:textId="2F96F8E1" w:rsidR="00E015E8" w:rsidRPr="00E33574" w:rsidDel="00B77CC6" w:rsidRDefault="007B044D">
      <w:pPr>
        <w:pStyle w:val="NormalWeb"/>
        <w:spacing w:line="235" w:lineRule="auto"/>
        <w:rPr>
          <w:del w:id="17222" w:author="Kem Sereyboth" w:date="2023-07-11T11:47:00Z"/>
          <w:rFonts w:ascii="Khmer MEF1" w:hAnsi="Khmer MEF1" w:cs="Khmer MEF1"/>
          <w:b/>
          <w:bCs/>
          <w:spacing w:val="-12"/>
          <w:highlight w:val="yellow"/>
          <w:rPrChange w:id="17223" w:author="Kem Sereyboth" w:date="2023-07-19T16:59:00Z">
            <w:rPr>
              <w:del w:id="17224" w:author="Kem Sereyboth" w:date="2023-07-11T11:47:00Z"/>
              <w:rFonts w:ascii="Khmer MEF1" w:hAnsi="Khmer MEF1" w:cs="Khmer MEF1"/>
              <w:b/>
              <w:bCs/>
              <w:spacing w:val="-12"/>
            </w:rPr>
          </w:rPrChange>
        </w:rPr>
        <w:pPrChange w:id="17225" w:author="User" w:date="2022-11-14T06:29:00Z">
          <w:pPr>
            <w:spacing w:after="0" w:line="240" w:lineRule="auto"/>
            <w:ind w:firstLine="720"/>
            <w:jc w:val="both"/>
          </w:pPr>
        </w:pPrChange>
      </w:pPr>
      <w:ins w:id="17226" w:author="Windows User" w:date="2022-09-05T22:59:00Z">
        <w:del w:id="17227" w:author="Kem Sereyboth" w:date="2023-07-11T11:47:00Z">
          <w:r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722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ៈ</w:delText>
          </w:r>
        </w:del>
      </w:ins>
      <w:ins w:id="17229" w:author="User" w:date="2022-09-10T15:13:00Z">
        <w:del w:id="17230" w:author="Kem Sereyboth" w:date="2023-07-11T11:47:00Z">
          <w:r w:rsidR="00064363" w:rsidRPr="00E53909" w:rsidDel="00B77CC6">
            <w:rPr>
              <w:rFonts w:ascii="Khmer MEF1" w:hAnsi="Khmer MEF1" w:cs="Khmer MEF1"/>
              <w:spacing w:val="-12"/>
              <w:highlight w:val="yellow"/>
              <w:cs/>
            </w:rPr>
            <w:delText xml:space="preserve"> </w:delText>
          </w:r>
        </w:del>
      </w:ins>
      <w:ins w:id="17231" w:author="Sethvannak Sam" w:date="2022-08-20T18:29:00Z">
        <w:del w:id="17232" w:author="Kem Sereyboth" w:date="2023-07-11T11:47:00Z">
          <w:r w:rsidR="00B27355"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723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ការរៀបចំនូវប្រព័ន្ធនៃការលើទឹកចិត្តមានវិសមភាពរវាងអង្គភាពក្រោមឱវាទ </w:delText>
          </w:r>
          <w:r w:rsidR="00B27355" w:rsidRPr="00E33574" w:rsidDel="00B77CC6">
            <w:rPr>
              <w:rFonts w:ascii="Khmer MEF1" w:hAnsi="Khmer MEF1" w:cs="Khmer MEF1"/>
              <w:b/>
              <w:bCs/>
              <w:spacing w:val="-12"/>
              <w:highlight w:val="yellow"/>
              <w:cs/>
              <w:rPrChange w:id="17234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អ.ស.ហ.</w:delText>
          </w:r>
          <w:r w:rsidR="00B27355"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723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7236" w:author="socheata.ol@hotmail.com" w:date="2022-09-02T15:37:00Z">
        <w:del w:id="17237" w:author="Kem Sereyboth" w:date="2023-07-11T11:47:00Z">
          <w:r w:rsidR="00D64530" w:rsidRPr="00E33574" w:rsidDel="00B77CC6">
            <w:rPr>
              <w:rFonts w:ascii="Khmer MEF1" w:hAnsi="Khmer MEF1" w:cs="Khmer MEF1"/>
              <w:spacing w:val="-12"/>
              <w:highlight w:val="yellow"/>
              <w:rPrChange w:id="1723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]</w:delText>
          </w:r>
        </w:del>
      </w:ins>
    </w:p>
    <w:p w14:paraId="16E70D8D" w14:textId="4DD68D07" w:rsidR="00AA5B9A" w:rsidRPr="00E33574" w:rsidDel="00B77CC6" w:rsidRDefault="00AA5B9A">
      <w:pPr>
        <w:pStyle w:val="NormalWeb"/>
        <w:spacing w:line="235" w:lineRule="auto"/>
        <w:rPr>
          <w:ins w:id="17239" w:author="User" w:date="2022-09-10T14:48:00Z"/>
          <w:del w:id="17240" w:author="Kem Sereyboth" w:date="2023-07-11T11:47:00Z"/>
          <w:rFonts w:ascii="Khmer MEF1" w:hAnsi="Khmer MEF1" w:cs="Khmer MEF1"/>
          <w:b/>
          <w:bCs/>
          <w:spacing w:val="-12"/>
          <w:highlight w:val="yellow"/>
          <w:rPrChange w:id="17241" w:author="Kem Sereyboth" w:date="2023-07-19T16:59:00Z">
            <w:rPr>
              <w:ins w:id="17242" w:author="User" w:date="2022-09-10T14:48:00Z"/>
              <w:del w:id="17243" w:author="Kem Sereyboth" w:date="2023-07-11T11:47:00Z"/>
              <w:rFonts w:ascii="Khmer MEF1" w:hAnsi="Khmer MEF1" w:cs="Khmer MEF1"/>
              <w:b/>
              <w:bCs/>
              <w:spacing w:val="-12"/>
            </w:rPr>
          </w:rPrChange>
        </w:rPr>
        <w:pPrChange w:id="17244" w:author="User" w:date="2022-11-14T06:29:00Z">
          <w:pPr>
            <w:spacing w:after="0" w:line="240" w:lineRule="auto"/>
            <w:ind w:firstLine="720"/>
          </w:pPr>
        </w:pPrChange>
      </w:pPr>
    </w:p>
    <w:p w14:paraId="75A0479B" w14:textId="0B93DCDB" w:rsidR="001312A3" w:rsidRPr="00E53909" w:rsidDel="00B77CC6" w:rsidRDefault="00AA5B9A">
      <w:pPr>
        <w:pStyle w:val="NormalWeb"/>
        <w:spacing w:line="235" w:lineRule="auto"/>
        <w:rPr>
          <w:ins w:id="17245" w:author="User" w:date="2022-09-10T15:13:00Z"/>
          <w:del w:id="17246" w:author="Kem Sereyboth" w:date="2023-07-11T11:47:00Z"/>
          <w:rFonts w:ascii="Khmer MEF1" w:hAnsi="Khmer MEF1" w:cs="Khmer MEF1"/>
          <w:highlight w:val="yellow"/>
        </w:rPr>
        <w:pPrChange w:id="17247" w:author="User" w:date="2022-11-14T06:29:00Z">
          <w:pPr>
            <w:tabs>
              <w:tab w:val="left" w:pos="5580"/>
            </w:tabs>
            <w:spacing w:after="0" w:line="240" w:lineRule="auto"/>
            <w:ind w:firstLine="720"/>
            <w:jc w:val="both"/>
          </w:pPr>
        </w:pPrChange>
      </w:pPr>
      <w:ins w:id="17248" w:author="User" w:date="2022-09-10T14:49:00Z">
        <w:del w:id="17249" w:author="Kem Sereyboth" w:date="2023-07-11T11:47:00Z">
          <w:r w:rsidRPr="00E33574" w:rsidDel="00B77CC6">
            <w:rPr>
              <w:rFonts w:ascii="Khmer MEF1" w:hAnsi="Khmer MEF1" w:cs="Khmer MEF1"/>
              <w:b/>
              <w:bCs/>
              <w:highlight w:val="yellow"/>
              <w:cs/>
              <w:rPrChange w:id="17250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ខ៣</w:delText>
          </w:r>
          <w:r w:rsidRPr="00E33574" w:rsidDel="00B77CC6">
            <w:rPr>
              <w:rFonts w:ascii="Khmer MEF1" w:hAnsi="Khmer MEF1" w:cs="Khmer MEF1"/>
              <w:highlight w:val="yellow"/>
              <w:rPrChange w:id="17251" w:author="Kem Sereyboth" w:date="2023-07-19T16:59:00Z">
                <w:rPr>
                  <w:rFonts w:ascii="Khmer MEF1" w:hAnsi="Khmer MEF1" w:cs="Khmer MEF1"/>
                </w:rPr>
              </w:rPrChange>
            </w:rPr>
            <w:delText>-</w:delText>
          </w:r>
          <w:r w:rsidRPr="00E33574" w:rsidDel="00B77CC6">
            <w:rPr>
              <w:rFonts w:ascii="Khmer MEF1" w:hAnsi="Khmer MEF1" w:cs="Khmer MEF1"/>
              <w:highlight w:val="yellow"/>
              <w:cs/>
              <w:rPrChange w:id="17252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ប្រធានបទទី៣៖</w:delText>
          </w:r>
        </w:del>
      </w:ins>
      <w:ins w:id="17253" w:author="User" w:date="2022-09-10T15:10:00Z">
        <w:del w:id="17254" w:author="Kem Sereyboth" w:date="2023-07-11T11:47:00Z">
          <w:r w:rsidR="00064363" w:rsidRPr="00E53909" w:rsidDel="00B77CC6">
            <w:rPr>
              <w:rFonts w:ascii="Khmer MEF1" w:hAnsi="Khmer MEF1" w:cs="Khmer MEF1"/>
              <w:highlight w:val="yellow"/>
              <w:cs/>
            </w:rPr>
            <w:delText>ការបង់ភាគទាន ១០</w:delText>
          </w:r>
          <w:r w:rsidR="00064363" w:rsidRPr="00E53909" w:rsidDel="00B77CC6">
            <w:rPr>
              <w:rFonts w:ascii="Khmer MEF1" w:hAnsi="Khmer MEF1" w:cs="Khmer MEF1"/>
              <w:highlight w:val="yellow"/>
            </w:rPr>
            <w:delText>%</w:delText>
          </w:r>
        </w:del>
      </w:ins>
    </w:p>
    <w:p w14:paraId="51944F4C" w14:textId="311ADD33" w:rsidR="00064363" w:rsidRPr="00E53909" w:rsidDel="00B77CC6" w:rsidRDefault="00064363">
      <w:pPr>
        <w:pStyle w:val="NormalWeb"/>
        <w:spacing w:line="235" w:lineRule="auto"/>
        <w:rPr>
          <w:ins w:id="17255" w:author="User" w:date="2022-09-10T15:13:00Z"/>
          <w:del w:id="17256" w:author="Kem Sereyboth" w:date="2023-07-11T11:47:00Z"/>
          <w:rFonts w:ascii="Khmer MEF1" w:hAnsi="Khmer MEF1" w:cs="Khmer MEF1"/>
          <w:spacing w:val="-12"/>
          <w:highlight w:val="yellow"/>
        </w:rPr>
        <w:pPrChange w:id="17257" w:author="User" w:date="2022-11-14T06:29:00Z">
          <w:pPr>
            <w:spacing w:after="0" w:line="240" w:lineRule="auto"/>
            <w:ind w:firstLine="720"/>
          </w:pPr>
        </w:pPrChange>
      </w:pPr>
      <w:ins w:id="17258" w:author="User" w:date="2022-09-10T15:13:00Z">
        <w:del w:id="17259" w:author="Kem Sereyboth" w:date="2023-07-11T11:47:00Z">
          <w:r w:rsidRPr="00E53909" w:rsidDel="00B77CC6">
            <w:rPr>
              <w:rFonts w:ascii="Khmer MEF1" w:hAnsi="Khmer MEF1" w:cs="Khmer MEF1"/>
              <w:spacing w:val="-12"/>
              <w:highlight w:val="yellow"/>
              <w:cs/>
            </w:rPr>
            <w:delText xml:space="preserve">    </w:delText>
          </w:r>
          <w:r w:rsidRPr="00E53909" w:rsidDel="00B77CC6">
            <w:rPr>
              <w:rFonts w:ascii="Khmer MEF1" w:hAnsi="Khmer MEF1" w:cs="Khmer MEF1"/>
              <w:spacing w:val="-12"/>
              <w:highlight w:val="yellow"/>
            </w:rPr>
            <w:delText>-</w:delText>
          </w:r>
          <w:r w:rsidRPr="00E53909" w:rsidDel="00B77CC6">
            <w:rPr>
              <w:rFonts w:ascii="Khmer MEF1" w:hAnsi="Khmer MEF1" w:cs="Khmer MEF1"/>
              <w:spacing w:val="-12"/>
              <w:highlight w:val="yellow"/>
              <w:cs/>
            </w:rPr>
            <w:delText>ហានិភ័យ៖</w:delText>
          </w:r>
        </w:del>
      </w:ins>
    </w:p>
    <w:p w14:paraId="5071ACCB" w14:textId="6EA4CBDC" w:rsidR="00064363" w:rsidRPr="00E33574" w:rsidDel="00B77CC6" w:rsidRDefault="00064363">
      <w:pPr>
        <w:pStyle w:val="NormalWeb"/>
        <w:spacing w:line="235" w:lineRule="auto"/>
        <w:rPr>
          <w:ins w:id="17260" w:author="User" w:date="2022-09-10T14:49:00Z"/>
          <w:del w:id="17261" w:author="Kem Sereyboth" w:date="2023-07-11T11:47:00Z"/>
          <w:rFonts w:ascii="Khmer MEF1" w:hAnsi="Khmer MEF1" w:cs="Khmer MEF1"/>
          <w:highlight w:val="yellow"/>
          <w:rPrChange w:id="17262" w:author="Kem Sereyboth" w:date="2023-07-19T16:59:00Z">
            <w:rPr>
              <w:ins w:id="17263" w:author="User" w:date="2022-09-10T14:49:00Z"/>
              <w:del w:id="17264" w:author="Kem Sereyboth" w:date="2023-07-11T11:47:00Z"/>
              <w:rFonts w:ascii="Khmer MEF1" w:hAnsi="Khmer MEF1" w:cs="Khmer MEF1"/>
            </w:rPr>
          </w:rPrChange>
        </w:rPr>
        <w:pPrChange w:id="17265" w:author="User" w:date="2022-11-14T06:29:00Z">
          <w:pPr>
            <w:spacing w:after="0" w:line="240" w:lineRule="auto"/>
            <w:ind w:firstLine="720"/>
            <w:jc w:val="both"/>
          </w:pPr>
        </w:pPrChange>
      </w:pPr>
    </w:p>
    <w:p w14:paraId="14214F27" w14:textId="2CC5DDD2" w:rsidR="00AA5B9A" w:rsidRPr="00E53909" w:rsidDel="00B77CC6" w:rsidRDefault="00AA5B9A">
      <w:pPr>
        <w:pStyle w:val="NormalWeb"/>
        <w:spacing w:line="235" w:lineRule="auto"/>
        <w:rPr>
          <w:ins w:id="17266" w:author="User" w:date="2022-09-10T15:14:00Z"/>
          <w:del w:id="17267" w:author="Kem Sereyboth" w:date="2023-07-11T11:47:00Z"/>
          <w:rFonts w:ascii="Khmer MEF1" w:hAnsi="Khmer MEF1" w:cs="Khmer MEF1"/>
          <w:spacing w:val="-4"/>
          <w:highlight w:val="yellow"/>
        </w:rPr>
        <w:pPrChange w:id="17268" w:author="User" w:date="2022-11-14T06:29:00Z">
          <w:pPr>
            <w:spacing w:after="0" w:line="240" w:lineRule="auto"/>
            <w:ind w:firstLine="720"/>
            <w:jc w:val="both"/>
          </w:pPr>
        </w:pPrChange>
      </w:pPr>
      <w:ins w:id="17269" w:author="User" w:date="2022-09-10T14:49:00Z">
        <w:del w:id="17270" w:author="Kem Sereyboth" w:date="2023-07-11T11:47:00Z">
          <w:r w:rsidRPr="00E33574" w:rsidDel="00B77CC6">
            <w:rPr>
              <w:rFonts w:ascii="Khmer MEF1" w:hAnsi="Khmer MEF1" w:cs="Khmer MEF1"/>
              <w:b/>
              <w:bCs/>
              <w:highlight w:val="yellow"/>
              <w:cs/>
              <w:rPrChange w:id="17271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ខ៤</w:delText>
          </w:r>
          <w:r w:rsidRPr="00E33574" w:rsidDel="00B77CC6">
            <w:rPr>
              <w:rFonts w:ascii="Khmer MEF1" w:hAnsi="Khmer MEF1" w:cs="Khmer MEF1"/>
              <w:highlight w:val="yellow"/>
              <w:rPrChange w:id="17272" w:author="Kem Sereyboth" w:date="2023-07-19T16:59:00Z">
                <w:rPr>
                  <w:rFonts w:ascii="Khmer MEF1" w:hAnsi="Khmer MEF1" w:cs="Khmer MEF1"/>
                </w:rPr>
              </w:rPrChange>
            </w:rPr>
            <w:delText>-</w:delText>
          </w:r>
          <w:r w:rsidRPr="00E33574" w:rsidDel="00B77CC6">
            <w:rPr>
              <w:rFonts w:ascii="Khmer MEF1" w:hAnsi="Khmer MEF1" w:cs="Khmer MEF1"/>
              <w:highlight w:val="yellow"/>
              <w:cs/>
              <w:rPrChange w:id="17273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ប្រធានបទទី៤៖ </w:delText>
          </w:r>
        </w:del>
      </w:ins>
      <w:ins w:id="17274" w:author="User" w:date="2022-09-10T15:10:00Z">
        <w:del w:id="17275" w:author="Kem Sereyboth" w:date="2023-07-11T11:47:00Z">
          <w:r w:rsidR="00064363" w:rsidRPr="00E53909" w:rsidDel="00B77CC6">
            <w:rPr>
              <w:rFonts w:ascii="Khmer MEF1" w:hAnsi="Khmer MEF1" w:cs="Khmer MEF1"/>
              <w:spacing w:val="-4"/>
              <w:highlight w:val="yellow"/>
              <w:cs/>
            </w:rPr>
            <w:delText>ប្រព័ន្ធលើកទឹកចិត្តមន្រ្តី</w:delText>
          </w:r>
        </w:del>
      </w:ins>
    </w:p>
    <w:p w14:paraId="4E9BF5F5" w14:textId="0E20C3F3" w:rsidR="00064363" w:rsidRPr="00E53909" w:rsidDel="00B77CC6" w:rsidRDefault="00064363">
      <w:pPr>
        <w:pStyle w:val="NormalWeb"/>
        <w:spacing w:line="235" w:lineRule="auto"/>
        <w:rPr>
          <w:ins w:id="17276" w:author="User" w:date="2022-09-10T15:14:00Z"/>
          <w:del w:id="17277" w:author="Kem Sereyboth" w:date="2023-07-11T11:47:00Z"/>
          <w:rFonts w:ascii="Khmer MEF1" w:hAnsi="Khmer MEF1" w:cs="Khmer MEF1"/>
          <w:spacing w:val="-12"/>
          <w:highlight w:val="yellow"/>
        </w:rPr>
        <w:pPrChange w:id="17278" w:author="User" w:date="2022-11-14T06:29:00Z">
          <w:pPr>
            <w:spacing w:after="0" w:line="240" w:lineRule="auto"/>
            <w:ind w:firstLine="720"/>
          </w:pPr>
        </w:pPrChange>
      </w:pPr>
      <w:ins w:id="17279" w:author="User" w:date="2022-09-10T15:14:00Z">
        <w:del w:id="17280" w:author="Kem Sereyboth" w:date="2023-07-11T11:47:00Z">
          <w:r w:rsidRPr="00E53909" w:rsidDel="00B77CC6">
            <w:rPr>
              <w:rFonts w:ascii="Khmer MEF1" w:hAnsi="Khmer MEF1" w:cs="Khmer MEF1"/>
              <w:spacing w:val="-12"/>
              <w:highlight w:val="yellow"/>
              <w:cs/>
            </w:rPr>
            <w:delText xml:space="preserve">    </w:delText>
          </w:r>
          <w:r w:rsidRPr="00E53909" w:rsidDel="00B77CC6">
            <w:rPr>
              <w:rFonts w:ascii="Khmer MEF1" w:hAnsi="Khmer MEF1" w:cs="Khmer MEF1"/>
              <w:spacing w:val="-12"/>
              <w:highlight w:val="yellow"/>
            </w:rPr>
            <w:delText>-</w:delText>
          </w:r>
          <w:r w:rsidRPr="00E53909" w:rsidDel="00B77CC6">
            <w:rPr>
              <w:rFonts w:ascii="Khmer MEF1" w:hAnsi="Khmer MEF1" w:cs="Khmer MEF1"/>
              <w:spacing w:val="-12"/>
              <w:highlight w:val="yellow"/>
              <w:cs/>
            </w:rPr>
            <w:delText>ហានិភ័យ៖</w:delText>
          </w:r>
        </w:del>
      </w:ins>
    </w:p>
    <w:p w14:paraId="0BA4DC16" w14:textId="1A09F25C" w:rsidR="00064363" w:rsidRPr="00E33574" w:rsidDel="00B77CC6" w:rsidRDefault="00064363">
      <w:pPr>
        <w:pStyle w:val="NormalWeb"/>
        <w:spacing w:line="235" w:lineRule="auto"/>
        <w:rPr>
          <w:ins w:id="17281" w:author="User" w:date="2022-09-10T14:49:00Z"/>
          <w:del w:id="17282" w:author="Kem Sereyboth" w:date="2023-07-11T11:47:00Z"/>
          <w:rFonts w:ascii="Khmer MEF1" w:hAnsi="Khmer MEF1" w:cs="Khmer MEF1"/>
          <w:highlight w:val="yellow"/>
          <w:rPrChange w:id="17283" w:author="Kem Sereyboth" w:date="2023-07-19T16:59:00Z">
            <w:rPr>
              <w:ins w:id="17284" w:author="User" w:date="2022-09-10T14:49:00Z"/>
              <w:del w:id="17285" w:author="Kem Sereyboth" w:date="2023-07-11T11:47:00Z"/>
              <w:rFonts w:ascii="Khmer MEF1" w:hAnsi="Khmer MEF1" w:cs="Khmer MEF1"/>
            </w:rPr>
          </w:rPrChange>
        </w:rPr>
        <w:pPrChange w:id="17286" w:author="User" w:date="2022-11-14T06:29:00Z">
          <w:pPr>
            <w:spacing w:after="0" w:line="240" w:lineRule="auto"/>
            <w:ind w:firstLine="720"/>
            <w:jc w:val="both"/>
          </w:pPr>
        </w:pPrChange>
      </w:pPr>
    </w:p>
    <w:p w14:paraId="307763CC" w14:textId="299F03B5" w:rsidR="00887CD2" w:rsidRPr="00E33574" w:rsidDel="00B77CC6" w:rsidRDefault="00AA5B9A">
      <w:pPr>
        <w:tabs>
          <w:tab w:val="left" w:pos="2977"/>
          <w:tab w:val="left" w:pos="4320"/>
        </w:tabs>
        <w:spacing w:after="0" w:line="235" w:lineRule="auto"/>
        <w:ind w:left="1980" w:hanging="1260"/>
        <w:jc w:val="both"/>
        <w:rPr>
          <w:ins w:id="17287" w:author="User" w:date="2022-10-04T11:03:00Z"/>
          <w:del w:id="17288" w:author="Kem Sereyboth" w:date="2023-07-11T11:47:00Z"/>
          <w:rFonts w:ascii="Khmer MEF1" w:hAnsi="Khmer MEF1" w:cs="Khmer MEF1"/>
          <w:spacing w:val="-4"/>
          <w:sz w:val="24"/>
          <w:szCs w:val="24"/>
          <w:highlight w:val="yellow"/>
          <w:rPrChange w:id="17289" w:author="Kem Sereyboth" w:date="2023-07-19T16:59:00Z">
            <w:rPr>
              <w:ins w:id="17290" w:author="User" w:date="2022-10-04T11:03:00Z"/>
              <w:del w:id="17291" w:author="Kem Sereyboth" w:date="2023-07-11T11:47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17292" w:author="User" w:date="2022-11-14T06:29:00Z">
          <w:pPr>
            <w:spacing w:after="0" w:line="228" w:lineRule="auto"/>
            <w:ind w:firstLine="720"/>
            <w:jc w:val="both"/>
          </w:pPr>
        </w:pPrChange>
      </w:pPr>
      <w:ins w:id="17293" w:author="User" w:date="2022-09-10T14:49:00Z">
        <w:del w:id="17294" w:author="Kem Sereyboth" w:date="2023-07-11T11:47:00Z">
          <w:r w:rsidRPr="00E33574" w:rsidDel="00B77CC6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17295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ខ៥</w:delText>
          </w:r>
        </w:del>
      </w:ins>
      <w:ins w:id="17296" w:author="User" w:date="2022-09-27T23:02:00Z">
        <w:del w:id="17297" w:author="Kem Sereyboth" w:date="2023-07-11T11:47:00Z">
          <w:r w:rsidR="007F4ADE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29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៥</w:delText>
          </w:r>
        </w:del>
      </w:ins>
      <w:ins w:id="17299" w:author="Kem Sereiboth" w:date="2022-09-29T13:15:00Z">
        <w:del w:id="17300" w:author="Kem Sereyboth" w:date="2023-07-11T11:47:00Z">
          <w:r w:rsidR="00DC11F6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30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17302" w:author="User" w:date="2022-09-10T14:49:00Z">
        <w:del w:id="17303" w:author="Kem Sereyboth" w:date="2023-07-11T11:47:00Z">
          <w:r w:rsidRPr="00E33574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17304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ប្រធានបទទី៥៖</w:delText>
          </w:r>
          <w:r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305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</w:del>
      </w:ins>
      <w:ins w:id="17306" w:author="User" w:date="2022-09-10T15:13:00Z">
        <w:del w:id="17307" w:author="Kem Sereyboth" w:date="2023-07-11T11:47:00Z">
          <w:r w:rsidR="00064363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308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វិធាន និងយន្តការត្រួតព</w:delText>
          </w:r>
        </w:del>
      </w:ins>
      <w:ins w:id="17309" w:author="User" w:date="2022-09-19T15:54:00Z">
        <w:del w:id="17310" w:author="Kem Sereyboth" w:date="2023-07-11T11:47:00Z">
          <w:r w:rsidR="000A5900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31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ិ</w:delText>
          </w:r>
        </w:del>
      </w:ins>
      <w:ins w:id="17312" w:author="User" w:date="2022-09-10T15:13:00Z">
        <w:del w:id="17313" w:author="Kem Sereyboth" w:date="2023-07-11T11:47:00Z">
          <w:r w:rsidR="00064363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314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និត្យប្រតិបត្តិការរបស់ប្រតិបត្តិករសន្តិសុខសង្គម</w:delText>
          </w:r>
        </w:del>
      </w:ins>
      <w:ins w:id="17315" w:author="LENOVO" w:date="2022-10-06T11:32:00Z">
        <w:del w:id="17316" w:author="Kem Sereyboth" w:date="2023-07-11T11:47:00Z">
          <w:r w:rsidR="00D43DD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31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2023C263" w14:textId="490895D0" w:rsidR="001F63AE" w:rsidRPr="00E33574" w:rsidDel="00B77CC6" w:rsidRDefault="00064363">
      <w:pPr>
        <w:spacing w:line="235" w:lineRule="auto"/>
        <w:rPr>
          <w:del w:id="17318" w:author="Kem Sereyboth" w:date="2023-07-11T11:47:00Z"/>
          <w:rFonts w:ascii="Khmer MEF1" w:hAnsi="Khmer MEF1" w:cs="Khmer MEF1"/>
          <w:spacing w:val="4"/>
          <w:sz w:val="24"/>
          <w:szCs w:val="24"/>
        </w:rPr>
        <w:pPrChange w:id="17319" w:author="User" w:date="2022-11-14T06:29:00Z">
          <w:pPr/>
        </w:pPrChange>
      </w:pPr>
      <w:ins w:id="17320" w:author="User" w:date="2022-09-10T15:14:00Z">
        <w:del w:id="17321" w:author="Kem Sereyboth" w:date="2023-07-11T11:47:00Z">
          <w:r w:rsidRPr="00E33574" w:rsidDel="00B77CC6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17322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</w:rPr>
              </w:rPrChange>
            </w:rPr>
            <w:delText xml:space="preserve">  </w:delText>
          </w:r>
        </w:del>
      </w:ins>
      <w:ins w:id="17323" w:author="User" w:date="2022-09-27T23:02:00Z">
        <w:del w:id="17324" w:author="Kem Sereyboth" w:date="2023-07-11T11:47:00Z">
          <w:r w:rsidR="007F4ADE" w:rsidRPr="00E33574" w:rsidDel="00B77CC6">
            <w:rPr>
              <w:rFonts w:ascii="Khmer MEF1" w:hAnsi="Khmer MEF1" w:cs="Khmer MEF1"/>
              <w:spacing w:val="2"/>
              <w:sz w:val="24"/>
              <w:szCs w:val="24"/>
              <w:highlight w:val="yellow"/>
              <w:rPrChange w:id="17325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-</w:delText>
          </w:r>
        </w:del>
      </w:ins>
      <w:ins w:id="17326" w:author="User" w:date="2022-09-10T15:14:00Z">
        <w:del w:id="17327" w:author="Kem Sereyboth" w:date="2023-07-11T11:47:00Z">
          <w:r w:rsidRPr="00E33574" w:rsidDel="00B77CC6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17328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</w:rPr>
              </w:rPrChange>
            </w:rPr>
            <w:delText xml:space="preserve">  </w:delText>
          </w:r>
          <w:r w:rsidRPr="00E33574" w:rsidDel="00B77CC6">
            <w:rPr>
              <w:rFonts w:ascii="Khmer MEF1" w:hAnsi="Khmer MEF1" w:cs="Khmer MEF1"/>
              <w:spacing w:val="2"/>
              <w:sz w:val="24"/>
              <w:szCs w:val="24"/>
              <w:highlight w:val="yellow"/>
              <w:rPrChange w:id="17329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</w:rPr>
              </w:rPrChange>
            </w:rPr>
            <w:delText>-</w:delText>
          </w:r>
          <w:r w:rsidRPr="00E33574" w:rsidDel="00B77CC6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17330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</w:rPr>
              </w:rPrChange>
            </w:rPr>
            <w:delText>ហានិភ័យ</w:delText>
          </w:r>
          <w:r w:rsidRPr="00E33574" w:rsidDel="00B77CC6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7331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</w:rPr>
              </w:rPrChange>
            </w:rPr>
            <w:delText>៖</w:delText>
          </w:r>
        </w:del>
      </w:ins>
      <w:ins w:id="17332" w:author="Kem Sereiboth" w:date="2022-09-13T11:31:00Z">
        <w:del w:id="17333" w:author="Kem Sereyboth" w:date="2023-07-11T11:47:00Z">
          <w:r w:rsidR="002C2DF9" w:rsidRPr="00E33574" w:rsidDel="00B77CC6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7334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17335" w:author="User" w:date="2022-10-08T19:05:00Z">
        <w:del w:id="17336" w:author="Kem Sereyboth" w:date="2023-07-11T11:47:00Z">
          <w:r w:rsidR="001E62DF" w:rsidRPr="00E33574" w:rsidDel="00B77CC6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733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បទប្បញ្ញត្តិសម្រាប់គាំទ្រដល់ដំណើរការរបស់ </w:delText>
          </w:r>
          <w:r w:rsidR="001E62DF" w:rsidRPr="00E33574" w:rsidDel="00B77CC6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1733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ន.ស.ស.</w:delText>
          </w:r>
          <w:r w:rsidR="001E62DF" w:rsidRPr="00E33574" w:rsidDel="00B77CC6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733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អាចពុំទាន់បានរៀបចំរួចរាល់។</w:delText>
          </w:r>
        </w:del>
      </w:ins>
      <w:ins w:id="17340" w:author="Kem Sereiboth" w:date="2022-09-29T13:17:00Z">
        <w:del w:id="17341" w:author="Kem Sereyboth" w:date="2023-07-11T11:47:00Z">
          <w:r w:rsidR="00DC11F6" w:rsidRPr="00E33574" w:rsidDel="00B77CC6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734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​</w:delText>
          </w:r>
        </w:del>
      </w:ins>
    </w:p>
    <w:p w14:paraId="38357475" w14:textId="69681CA9" w:rsidR="001E62DF" w:rsidRPr="00E33574" w:rsidDel="00B77CC6" w:rsidRDefault="001E62DF">
      <w:pPr>
        <w:spacing w:after="0" w:line="235" w:lineRule="auto"/>
        <w:ind w:left="1080"/>
        <w:jc w:val="both"/>
        <w:rPr>
          <w:ins w:id="17343" w:author="User" w:date="2022-10-08T19:05:00Z"/>
          <w:del w:id="17344" w:author="Kem Sereyboth" w:date="2023-07-11T11:47:00Z"/>
          <w:rFonts w:ascii="Khmer MEF1" w:hAnsi="Khmer MEF1" w:cs="Khmer MEF1"/>
          <w:spacing w:val="4"/>
          <w:sz w:val="24"/>
          <w:szCs w:val="24"/>
        </w:rPr>
        <w:pPrChange w:id="17345" w:author="User" w:date="2022-11-14T06:29:00Z">
          <w:pPr>
            <w:spacing w:after="0" w:line="240" w:lineRule="auto"/>
            <w:ind w:left="2340" w:hanging="1350"/>
            <w:jc w:val="both"/>
          </w:pPr>
        </w:pPrChange>
      </w:pPr>
    </w:p>
    <w:p w14:paraId="16145A4C" w14:textId="28573744" w:rsidR="00C7329F" w:rsidRPr="00E33574" w:rsidDel="00064363" w:rsidRDefault="002C2DF9">
      <w:pPr>
        <w:spacing w:line="235" w:lineRule="auto"/>
        <w:rPr>
          <w:ins w:id="17346" w:author="Voeun Kuyeng" w:date="2022-08-31T16:39:00Z"/>
          <w:del w:id="17347" w:author="User" w:date="2022-09-10T15:14:00Z"/>
          <w:rFonts w:ascii="Khmer MEF2" w:hAnsi="Khmer MEF2" w:cs="Khmer MEF2"/>
          <w:spacing w:val="4"/>
          <w:sz w:val="24"/>
          <w:szCs w:val="24"/>
          <w:rPrChange w:id="17348" w:author="Kem Sereyboth" w:date="2023-07-19T16:59:00Z">
            <w:rPr>
              <w:ins w:id="17349" w:author="Voeun Kuyeng" w:date="2022-08-31T16:39:00Z"/>
              <w:del w:id="17350" w:author="User" w:date="2022-09-10T15:14:00Z"/>
              <w:rFonts w:ascii="Khmer MEF2" w:hAnsi="Khmer MEF2" w:cs="Khmer MEF2"/>
              <w:spacing w:val="-2"/>
              <w:sz w:val="24"/>
              <w:szCs w:val="24"/>
            </w:rPr>
          </w:rPrChange>
        </w:rPr>
        <w:pPrChange w:id="17351" w:author="User" w:date="2022-11-14T06:29:00Z">
          <w:pPr>
            <w:spacing w:after="0" w:line="273" w:lineRule="auto"/>
            <w:ind w:firstLine="720"/>
          </w:pPr>
        </w:pPrChange>
      </w:pPr>
      <w:ins w:id="17352" w:author="Kem Sereiboth" w:date="2022-09-13T11:31:00Z">
        <w:del w:id="17353" w:author="User" w:date="2022-09-19T15:57:00Z">
          <w:r w:rsidRPr="00E33574" w:rsidDel="001F63AE">
            <w:rPr>
              <w:rFonts w:ascii="Khmer MEF1" w:hAnsi="Khmer MEF1" w:cs="Khmer MEF1"/>
              <w:strike/>
              <w:spacing w:val="4"/>
              <w:sz w:val="24"/>
              <w:szCs w:val="24"/>
              <w:cs/>
              <w:rPrChange w:id="1735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ភាពខ្វះចន្លោះក្នុងការអនុវត្តការងារ</w:delText>
          </w:r>
        </w:del>
      </w:ins>
      <w:ins w:id="17355" w:author="Kem Sereiboth" w:date="2022-09-19T13:18:00Z">
        <w:del w:id="17356" w:author="User" w:date="2022-09-19T15:57:00Z">
          <w:r w:rsidR="00D96000" w:rsidRPr="00E33574" w:rsidDel="001F63AE">
            <w:rPr>
              <w:rFonts w:ascii="Khmer MEF1" w:hAnsi="Khmer MEF1" w:cs="Khmer MEF1"/>
              <w:strike/>
              <w:spacing w:val="4"/>
              <w:sz w:val="24"/>
              <w:szCs w:val="24"/>
              <w:cs/>
              <w:rPrChange w:id="1735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និង</w:delText>
          </w:r>
          <w:r w:rsidR="00D96000" w:rsidRPr="00E33574" w:rsidDel="001F63AE">
            <w:rPr>
              <w:rFonts w:ascii="Khmer MEF1" w:hAnsi="Khmer MEF1" w:cs="Khmer MEF1"/>
              <w:strike/>
              <w:spacing w:val="4"/>
              <w:sz w:val="24"/>
              <w:szCs w:val="24"/>
              <w:cs/>
              <w:rPrChange w:id="1735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ចំនួនមន្រ្តីនៅមានកម្រិតមិនឆ្លើយតបនឹងទំហំការងារ</w:delText>
          </w:r>
        </w:del>
      </w:ins>
      <w:ins w:id="17359" w:author="Kem Sereiboth" w:date="2022-09-13T11:31:00Z">
        <w:del w:id="17360" w:author="User" w:date="2022-09-19T15:57:00Z">
          <w:r w:rsidRPr="00E33574" w:rsidDel="001F63AE">
            <w:rPr>
              <w:rFonts w:ascii="Khmer MEF1" w:hAnsi="Khmer MEF1" w:cs="Khmer MEF1"/>
              <w:strike/>
              <w:spacing w:val="4"/>
              <w:sz w:val="24"/>
              <w:szCs w:val="24"/>
              <w:cs/>
              <w:rPrChange w:id="1736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0DF50D51" w14:textId="40669712" w:rsidR="00E015E8" w:rsidRPr="00E33574" w:rsidDel="005E3E09" w:rsidRDefault="006D566C">
      <w:pPr>
        <w:spacing w:line="235" w:lineRule="auto"/>
        <w:rPr>
          <w:ins w:id="17362" w:author="Sethvannak Sam" w:date="2022-07-26T14:31:00Z"/>
          <w:del w:id="17363" w:author="sakaria fa" w:date="2022-09-19T19:57:00Z"/>
          <w:rFonts w:ascii="Khmer MEF1" w:hAnsi="Khmer MEF1" w:cs="Khmer MEF1"/>
          <w:spacing w:val="4"/>
          <w:sz w:val="24"/>
          <w:szCs w:val="24"/>
          <w:lang w:val="ca-ES"/>
          <w:rPrChange w:id="17364" w:author="Kem Sereyboth" w:date="2023-07-19T16:59:00Z">
            <w:rPr>
              <w:ins w:id="17365" w:author="Sethvannak Sam" w:date="2022-07-26T14:31:00Z"/>
              <w:del w:id="17366" w:author="sakaria fa" w:date="2022-09-19T19:57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  <w:pPrChange w:id="17367" w:author="User" w:date="2022-11-14T06:29:00Z">
          <w:pPr>
            <w:spacing w:after="0" w:line="273" w:lineRule="auto"/>
            <w:ind w:firstLine="720"/>
          </w:pPr>
        </w:pPrChange>
      </w:pPr>
      <w:ins w:id="17368" w:author="Voeun Kuyeng" w:date="2022-07-28T11:30:00Z">
        <w:del w:id="17369" w:author="Sethvannak Sam" w:date="2022-08-20T18:29:00Z"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37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ប្រធានបទសវនកម្ម គឺជាផ្នែកមួយដែលអាចឱ្យអ្នកអានដឹងពី</w:delText>
          </w:r>
        </w:del>
      </w:ins>
      <w:ins w:id="17371" w:author="Voeun Kuyeng" w:date="2022-07-28T11:31:00Z">
        <w:del w:id="17372" w:author="Sethvannak Sam" w:date="2022-08-20T18:29:00Z"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37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ចំនួន</w:delText>
          </w:r>
        </w:del>
      </w:ins>
      <w:ins w:id="17374" w:author="Windows User" w:date="2022-07-29T02:12:00Z">
        <w:del w:id="17375" w:author="Sethvannak Sam" w:date="2022-08-20T18:29:00Z">
          <w:r w:rsidR="007075E1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37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ពី</w:delText>
          </w:r>
        </w:del>
      </w:ins>
      <w:ins w:id="17377" w:author="Voeun Kuyeng" w:date="2022-07-28T11:53:00Z">
        <w:del w:id="17378" w:author="Sethvannak Sam" w:date="2022-08-20T18:29:00Z">
          <w:r w:rsidR="004E4453" w:rsidRPr="00E33574" w:rsidDel="00B27355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1737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7380" w:author="Voeun Kuyeng" w:date="2022-07-28T11:31:00Z">
        <w:del w:id="17381" w:author="Sethvannak Sam" w:date="2022-08-20T18:29:00Z"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38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</w:del>
      </w:ins>
      <w:ins w:id="17383" w:author="Voeun Kuyeng" w:date="2022-07-28T11:30:00Z">
        <w:del w:id="17384" w:author="Sethvannak Sam" w:date="2022-08-20T18:29:00Z"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38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ដំណើរការនៃការក</w:delText>
          </w:r>
        </w:del>
      </w:ins>
      <w:ins w:id="17386" w:author="Voeun Kuyeng" w:date="2022-07-28T11:31:00Z">
        <w:del w:id="17387" w:author="Sethvannak Sam" w:date="2022-08-20T18:29:00Z"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38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ំណត់ប្រធាន</w:delText>
          </w:r>
        </w:del>
      </w:ins>
      <w:ins w:id="17389" w:author="Windows User" w:date="2022-07-29T02:13:00Z">
        <w:del w:id="17390" w:author="Sethvannak Sam" w:date="2022-08-20T18:29:00Z">
          <w:r w:rsidR="008D79FB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39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បទ</w:delText>
          </w:r>
        </w:del>
      </w:ins>
      <w:ins w:id="17392" w:author="Voeun Kuyeng" w:date="2022-07-28T11:31:00Z">
        <w:del w:id="17393" w:author="Sethvannak Sam" w:date="2022-08-20T18:29:00Z"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39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សវនកម្ម</w:delText>
          </w:r>
        </w:del>
      </w:ins>
      <w:ins w:id="17395" w:author="Windows User" w:date="2022-07-29T02:13:00Z">
        <w:del w:id="17396" w:author="Sethvannak Sam" w:date="2022-08-20T18:29:00Z">
          <w:r w:rsidR="008D79FB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39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ជាក់លាក់</w:delText>
          </w:r>
        </w:del>
      </w:ins>
      <w:ins w:id="17398" w:author="Voeun Kuyeng" w:date="2022-07-28T11:31:00Z">
        <w:del w:id="17399" w:author="Sethvannak Sam" w:date="2022-08-20T18:29:00Z"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40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របស់សវនករទទួលបន្ទុក ដូចនេះប្រធានប</w:delText>
          </w:r>
        </w:del>
      </w:ins>
      <w:ins w:id="17401" w:author="Voeun Kuyeng" w:date="2022-07-28T11:32:00Z">
        <w:del w:id="17402" w:author="Sethvannak Sam" w:date="2022-08-20T18:29:00Z">
          <w:r w:rsidR="00A53DF9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40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ទសវនកម្ម ត្រូវ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40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រៀបចំ</w:delText>
          </w:r>
        </w:del>
      </w:ins>
      <w:ins w:id="17405" w:author="Voeun Kuyeng" w:date="2022-08-08T10:36:00Z">
        <w:del w:id="17406" w:author="Sethvannak Sam" w:date="2022-08-20T18:29:00Z">
          <w:r w:rsidR="00A53DF9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40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ឡើងដោយបែងចែក</w:delText>
          </w:r>
        </w:del>
      </w:ins>
      <w:ins w:id="17408" w:author="Voeun Kuyeng" w:date="2022-07-28T11:32:00Z">
        <w:del w:id="17409" w:author="Sethvannak Sam" w:date="2022-08-20T18:29:00Z"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41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ជា ២ កថាខណ្ឌ ដូចមានរៀបរាប់ខាងក្រោម៖</w:delText>
          </w:r>
        </w:del>
      </w:ins>
      <w:ins w:id="17411" w:author="Voeun Kuyeng" w:date="2022-08-05T16:12:00Z">
        <w:del w:id="17412" w:author="Sethvannak Sam" w:date="2022-08-20T18:29:00Z">
          <w:r w:rsidR="000A0C29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41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-</w:delText>
          </w:r>
          <w:r w:rsidR="000A0C29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rPrChange w:id="1741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-</w:delText>
          </w:r>
        </w:del>
      </w:ins>
      <w:ins w:id="17415" w:author="Voeun Kuyeng" w:date="2022-07-28T11:58:00Z">
        <w:del w:id="17416" w:author="Sethvannak Sam" w:date="2022-08-20T18:29:00Z">
          <w:r w:rsidR="004E4453" w:rsidRPr="00E33574" w:rsidDel="00B27355">
            <w:rPr>
              <w:rFonts w:ascii="Khmer MEF1" w:hAnsi="Khmer MEF1" w:cs="Khmer MEF1"/>
              <w:spacing w:val="4"/>
              <w:sz w:val="24"/>
              <w:szCs w:val="24"/>
              <w:rPrChange w:id="17417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-</w:delText>
          </w:r>
        </w:del>
      </w:ins>
    </w:p>
    <w:p w14:paraId="0A165D12" w14:textId="77777777" w:rsidR="005E3E09" w:rsidRPr="00E33574" w:rsidDel="00445B0A" w:rsidRDefault="005E3E09">
      <w:pPr>
        <w:spacing w:line="235" w:lineRule="auto"/>
        <w:rPr>
          <w:ins w:id="17418" w:author="sakaria fa" w:date="2022-09-19T19:57:00Z"/>
          <w:del w:id="17419" w:author="User" w:date="2022-09-23T00:44:00Z"/>
          <w:rFonts w:ascii="Khmer MEF2" w:eastAsiaTheme="majorEastAsia" w:hAnsi="Khmer MEF2" w:cs="Khmer MEF2"/>
          <w:spacing w:val="4"/>
          <w:sz w:val="24"/>
          <w:szCs w:val="24"/>
          <w:lang w:val="ca-ES"/>
          <w:rPrChange w:id="17420" w:author="Kem Sereyboth" w:date="2023-07-19T16:59:00Z">
            <w:rPr>
              <w:ins w:id="17421" w:author="sakaria fa" w:date="2022-09-19T19:57:00Z"/>
              <w:del w:id="17422" w:author="User" w:date="2022-09-23T00:44:00Z"/>
              <w:rFonts w:ascii="Khmer MEF2" w:eastAsiaTheme="majorEastAsia" w:hAnsi="Khmer MEF2" w:cs="Khmer MEF2"/>
              <w:sz w:val="24"/>
              <w:szCs w:val="24"/>
              <w:lang w:val="ca-ES"/>
            </w:rPr>
          </w:rPrChange>
        </w:rPr>
        <w:pPrChange w:id="17423" w:author="User" w:date="2022-11-14T06:29:00Z">
          <w:pPr>
            <w:spacing w:after="0" w:line="240" w:lineRule="auto"/>
            <w:ind w:firstLine="720"/>
            <w:jc w:val="both"/>
          </w:pPr>
        </w:pPrChange>
      </w:pPr>
    </w:p>
    <w:p w14:paraId="3FD55219" w14:textId="739A65A2" w:rsidR="005E3E09" w:rsidRPr="00E33574" w:rsidDel="00B11EA7" w:rsidRDefault="00737D8F">
      <w:pPr>
        <w:spacing w:line="235" w:lineRule="auto"/>
        <w:rPr>
          <w:ins w:id="17424" w:author="sakaria fa" w:date="2022-09-19T20:00:00Z"/>
          <w:del w:id="17425" w:author="User" w:date="2022-10-05T18:34:00Z"/>
          <w:rFonts w:ascii="Khmer MEF2" w:eastAsiaTheme="majorEastAsia" w:hAnsi="Khmer MEF2" w:cs="Khmer MEF2"/>
          <w:spacing w:val="4"/>
          <w:sz w:val="2"/>
          <w:szCs w:val="2"/>
          <w:lang w:val="ca-ES"/>
          <w:rPrChange w:id="17426" w:author="Kem Sereyboth" w:date="2023-07-19T16:59:00Z">
            <w:rPr>
              <w:ins w:id="17427" w:author="sakaria fa" w:date="2022-09-19T20:00:00Z"/>
              <w:del w:id="17428" w:author="User" w:date="2022-10-05T18:34:00Z"/>
              <w:rFonts w:ascii="Khmer MEF2" w:eastAsiaTheme="majorEastAsia" w:hAnsi="Khmer MEF2" w:cs="Khmer MEF2"/>
              <w:sz w:val="24"/>
              <w:szCs w:val="24"/>
              <w:lang w:val="ca-ES"/>
            </w:rPr>
          </w:rPrChange>
        </w:rPr>
        <w:pPrChange w:id="17429" w:author="User" w:date="2022-11-14T06:29:00Z">
          <w:pPr>
            <w:spacing w:after="0" w:line="240" w:lineRule="auto"/>
            <w:ind w:firstLine="720"/>
            <w:jc w:val="both"/>
          </w:pPr>
        </w:pPrChange>
      </w:pPr>
      <w:ins w:id="17430" w:author="Un Seakamey" w:date="2022-10-03T17:38:00Z">
        <w:del w:id="17431" w:author="User" w:date="2022-10-05T18:34:00Z">
          <w:r w:rsidRPr="00E33574" w:rsidDel="00B11EA7">
            <w:rPr>
              <w:rFonts w:ascii="Khmer MEF2" w:eastAsiaTheme="majorEastAsia" w:hAnsi="Khmer MEF2" w:cs="Khmer MEF2"/>
              <w:spacing w:val="4"/>
              <w:sz w:val="10"/>
              <w:szCs w:val="10"/>
              <w:cs/>
              <w:lang w:val="ca-ES"/>
            </w:rPr>
            <w:tab/>
          </w:r>
        </w:del>
      </w:ins>
    </w:p>
    <w:p w14:paraId="3EF71AB5" w14:textId="5BF39C27" w:rsidR="00B45DE8" w:rsidRPr="00E33574" w:rsidRDefault="00B45DE8">
      <w:pPr>
        <w:pStyle w:val="Heading1"/>
        <w:spacing w:before="0" w:line="233" w:lineRule="auto"/>
        <w:ind w:left="720"/>
        <w:rPr>
          <w:ins w:id="17432" w:author="Sethvannak Sam" w:date="2022-08-22T09:33:00Z"/>
          <w:rFonts w:ascii="Khmer MEF2" w:hAnsi="Khmer MEF2" w:cs="Khmer MEF2"/>
          <w:sz w:val="24"/>
          <w:szCs w:val="24"/>
          <w:lang w:val="ca-ES"/>
          <w:rPrChange w:id="17433" w:author="Kem Sereyboth" w:date="2023-07-19T16:59:00Z">
            <w:rPr>
              <w:ins w:id="17434" w:author="Sethvannak Sam" w:date="2022-08-22T09:33:00Z"/>
              <w:lang w:val="ca-ES"/>
            </w:rPr>
          </w:rPrChange>
        </w:rPr>
        <w:pPrChange w:id="17435" w:author="Sopheak Phorn" w:date="2023-08-25T13:07:00Z">
          <w:pPr>
            <w:spacing w:after="0" w:line="228" w:lineRule="auto"/>
            <w:ind w:firstLine="720"/>
          </w:pPr>
        </w:pPrChange>
      </w:pPr>
      <w:bookmarkStart w:id="17436" w:name="_Toc143872982"/>
      <w:ins w:id="17437" w:author="Sethvannak Sam" w:date="2022-08-22T09:33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17438" w:author="Kem Sereyboth" w:date="2023-07-19T16:59:00Z">
              <w:rPr>
                <w:rFonts w:cs="MoolBoran"/>
                <w:b/>
                <w:bCs/>
                <w:cs/>
                <w:lang w:val="ca-ES"/>
              </w:rPr>
            </w:rPrChange>
          </w:rPr>
          <w:t>៦.លក្ខណៈវិនិច្ឆ័យ</w:t>
        </w:r>
        <w:bookmarkEnd w:id="17436"/>
      </w:ins>
    </w:p>
    <w:p w14:paraId="28C874BC" w14:textId="35D9F015" w:rsidR="00B45DE8" w:rsidRPr="00E33574" w:rsidDel="002C2DF9" w:rsidRDefault="0072341B">
      <w:pPr>
        <w:spacing w:after="120" w:line="233" w:lineRule="auto"/>
        <w:ind w:firstLine="720"/>
        <w:jc w:val="both"/>
        <w:rPr>
          <w:ins w:id="17439" w:author="Voeun Kuyeng" w:date="2022-08-31T16:38:00Z"/>
          <w:del w:id="17440" w:author="Kem Sereiboth" w:date="2022-09-13T11:31:00Z"/>
          <w:rFonts w:ascii="Khmer MEF1" w:hAnsi="Khmer MEF1" w:cs="Khmer MEF1"/>
          <w:b/>
          <w:bCs/>
          <w:spacing w:val="6"/>
          <w:sz w:val="24"/>
          <w:szCs w:val="24"/>
          <w:lang w:val="ca-ES"/>
          <w:rPrChange w:id="17441" w:author="Kem Sereyboth" w:date="2023-07-19T16:59:00Z">
            <w:rPr>
              <w:ins w:id="17442" w:author="Voeun Kuyeng" w:date="2022-08-31T16:38:00Z"/>
              <w:del w:id="17443" w:author="Kem Sereiboth" w:date="2022-09-13T11:31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7444" w:author="Sopheak Phorn" w:date="2023-08-25T13:07:00Z">
          <w:pPr>
            <w:spacing w:after="0" w:line="228" w:lineRule="auto"/>
          </w:pPr>
        </w:pPrChange>
      </w:pPr>
      <w:ins w:id="17445" w:author="Kem Sereiboth" w:date="2022-09-15T13:00:00Z">
        <w:del w:id="17446" w:author="Kem Sereyboth" w:date="2023-06-20T14:36:00Z">
          <w:r w:rsidRPr="00F55550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tab/>
          </w:r>
        </w:del>
      </w:ins>
      <w:ins w:id="17447" w:author="Sethvannak Sam" w:date="2022-08-22T09:33:00Z">
        <w:del w:id="17448" w:author="Kem Sereiboth" w:date="2022-09-13T11:31:00Z">
          <w:r w:rsidR="00B45DE8" w:rsidRPr="00E33574" w:rsidDel="002C2DF9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17449" w:author="Kem Sereyboth" w:date="2023-07-19T16:59:00Z">
                <w:rPr>
                  <w:rFonts w:ascii="Khmer MEF1" w:hAnsi="Khmer MEF1" w:cs="Khmer MEF1"/>
                  <w:color w:val="FF0000"/>
                  <w:spacing w:val="-8"/>
                  <w:sz w:val="24"/>
                  <w:szCs w:val="24"/>
                  <w:lang w:val="ca-ES"/>
                </w:rPr>
              </w:rPrChange>
            </w:rPr>
            <w:tab/>
          </w:r>
        </w:del>
      </w:ins>
      <w:ins w:id="17450" w:author="Kem Sereiboth" w:date="2022-09-13T11:31:00Z">
        <w:del w:id="17451" w:author="User" w:date="2022-09-16T11:24:00Z">
          <w:r w:rsidR="002C2DF9" w:rsidRPr="00E33574" w:rsidDel="00913214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7452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16"/>
                  <w:szCs w:val="24"/>
                  <w:cs/>
                  <w:lang w:val="ca-ES"/>
                </w:rPr>
              </w:rPrChange>
            </w:rPr>
            <w:delText>ក- នីតិវិធីនៃការកំណត់លក្ខណៈវិនិច្ឆ័យ</w:delText>
          </w:r>
        </w:del>
      </w:ins>
      <w:ins w:id="17453" w:author="Sethvannak Sam" w:date="2022-08-22T09:33:00Z">
        <w:del w:id="17454" w:author="Kem Sereiboth" w:date="2022-09-13T11:31:00Z">
          <w:r w:rsidR="00B45DE8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rPrChange w:id="1745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លក្ខណៈវិនិច្ឆ័យ</w:delText>
          </w:r>
          <w:r w:rsidR="00B45DE8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45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B45DE8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rPrChange w:id="1745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គឺជាផ្នែកមួយដែលបង្ហាញដល់អ្នក</w:delText>
          </w:r>
        </w:del>
      </w:ins>
      <w:ins w:id="17458" w:author="socheata.ol@hotmail.com" w:date="2022-09-02T15:38:00Z">
        <w:del w:id="17459" w:author="Kem Sereiboth" w:date="2022-09-13T11:31:00Z">
          <w:r w:rsidR="00D64530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rPrChange w:id="1746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ប្រើប្រាស់របាយការណ៍សវនកម្ម</w:delText>
          </w:r>
        </w:del>
      </w:ins>
      <w:ins w:id="17461" w:author="Sethvannak Sam" w:date="2022-08-22T09:33:00Z">
        <w:del w:id="17462" w:author="Kem Sereiboth" w:date="2022-09-13T11:31:00Z">
          <w:r w:rsidR="00B45DE8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rPrChange w:id="1746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អានអំពីនីតិវិធីនៃការកំណត់លក្ខណៈវិនិច្ឆ័យរបស់សវនករទទួលបន្ទុកលើប្រធានបទសវនកម្មនីមួយៗ និងលក្ខណៈវិនិច្ឆ័យនៃប្រធានបទសវនកម្មនីមួយៗ។ ដូចនេះ</w:delText>
          </w:r>
          <w:r w:rsidR="00B45DE8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46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B45DE8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rPrChange w:id="1746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លក្ខណៈវិនិច្ឆ័យ </w:delText>
          </w:r>
          <w:r w:rsidR="00B45DE8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46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ត្រូវរៀបចំឡើងដោយបែងចែកជា ២ </w:delText>
          </w:r>
        </w:del>
      </w:ins>
      <w:ins w:id="17467" w:author="socheata.ol@hotmail.com" w:date="2022-09-02T15:38:00Z">
        <w:del w:id="17468" w:author="Kem Sereiboth" w:date="2022-09-13T11:31:00Z">
          <w:r w:rsidR="006F369A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46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ចំណុច </w:delText>
          </w:r>
        </w:del>
      </w:ins>
      <w:ins w:id="17470" w:author="Sethvannak Sam" w:date="2022-08-22T09:33:00Z">
        <w:del w:id="17471" w:author="Kem Sereiboth" w:date="2022-09-13T11:31:00Z">
          <w:r w:rsidR="00B45DE8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47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កថាខណ្ឌដូចមានរៀបរាប់ខាងក្រោម៖</w:delText>
          </w:r>
        </w:del>
      </w:ins>
    </w:p>
    <w:p w14:paraId="356CEABA" w14:textId="419E7400" w:rsidR="00CF7A7B" w:rsidRPr="00E33574" w:rsidDel="002C2DF9" w:rsidRDefault="00CF7A7B">
      <w:pPr>
        <w:spacing w:after="120" w:line="233" w:lineRule="auto"/>
        <w:jc w:val="both"/>
        <w:rPr>
          <w:ins w:id="17473" w:author="Sethvannak Sam" w:date="2022-08-22T09:33:00Z"/>
          <w:del w:id="17474" w:author="Kem Sereiboth" w:date="2022-09-13T11:31:00Z"/>
          <w:rFonts w:ascii="Khmer MEF1" w:hAnsi="Khmer MEF1" w:cs="Khmer MEF1"/>
          <w:spacing w:val="6"/>
          <w:sz w:val="24"/>
          <w:szCs w:val="24"/>
          <w:lang w:val="ca-ES"/>
          <w:rPrChange w:id="17475" w:author="Kem Sereyboth" w:date="2023-07-19T16:59:00Z">
            <w:rPr>
              <w:ins w:id="17476" w:author="Sethvannak Sam" w:date="2022-08-22T09:33:00Z"/>
              <w:del w:id="17477" w:author="Kem Sereiboth" w:date="2022-09-13T11:31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17478" w:author="Sopheak Phorn" w:date="2023-08-25T13:07:00Z">
          <w:pPr>
            <w:spacing w:after="0" w:line="228" w:lineRule="auto"/>
          </w:pPr>
        </w:pPrChange>
      </w:pPr>
    </w:p>
    <w:p w14:paraId="2D33281D" w14:textId="5CB3EC52" w:rsidR="00B45DE8" w:rsidRPr="00E33574" w:rsidDel="002C2DF9" w:rsidRDefault="00B45DE8">
      <w:pPr>
        <w:spacing w:after="120" w:line="233" w:lineRule="auto"/>
        <w:jc w:val="both"/>
        <w:rPr>
          <w:ins w:id="17479" w:author="Sethvannak Sam" w:date="2022-08-22T09:33:00Z"/>
          <w:del w:id="17480" w:author="Kem Sereiboth" w:date="2022-09-13T11:31:00Z"/>
          <w:rFonts w:ascii="Khmer MEF1" w:hAnsi="Khmer MEF1" w:cs="Khmer MEF1"/>
          <w:spacing w:val="6"/>
          <w:sz w:val="24"/>
          <w:szCs w:val="24"/>
          <w:lang w:val="ca-ES"/>
          <w:rPrChange w:id="17481" w:author="Kem Sereyboth" w:date="2023-07-19T16:59:00Z">
            <w:rPr>
              <w:ins w:id="17482" w:author="Sethvannak Sam" w:date="2022-08-22T09:33:00Z"/>
              <w:del w:id="17483" w:author="Kem Sereiboth" w:date="2022-09-13T11:31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  <w:pPrChange w:id="17484" w:author="Sopheak Phorn" w:date="2023-08-25T13:07:00Z">
          <w:pPr>
            <w:spacing w:after="0" w:line="228" w:lineRule="auto"/>
            <w:ind w:firstLine="720"/>
          </w:pPr>
        </w:pPrChange>
      </w:pPr>
      <w:ins w:id="17485" w:author="Sethvannak Sam" w:date="2022-08-22T09:33:00Z">
        <w:del w:id="17486" w:author="Kem Sereiboth" w:date="2022-09-13T11:31:00Z">
          <w:r w:rsidRPr="00E33574" w:rsidDel="002C2DF9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7487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ក-</w:delText>
          </w:r>
        </w:del>
      </w:ins>
      <w:ins w:id="17488" w:author="socheata.ol@hotmail.com" w:date="2022-09-02T15:38:00Z">
        <w:del w:id="17489" w:author="Kem Sereiboth" w:date="2022-09-13T11:31:00Z">
          <w:r w:rsidR="006F369A" w:rsidRPr="00E33574" w:rsidDel="002C2DF9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7490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16"/>
                  <w:szCs w:val="24"/>
                  <w:cs/>
                  <w:lang w:val="ca-ES"/>
                </w:rPr>
              </w:rPrChange>
            </w:rPr>
            <w:delText>ច</w:delText>
          </w:r>
        </w:del>
      </w:ins>
      <w:ins w:id="17491" w:author="socheata.ol@hotmail.com" w:date="2022-09-02T15:39:00Z">
        <w:del w:id="17492" w:author="Kem Sereiboth" w:date="2022-09-13T11:31:00Z">
          <w:r w:rsidR="006F369A" w:rsidRPr="00E33574" w:rsidDel="002C2DF9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7493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16"/>
                  <w:szCs w:val="24"/>
                  <w:cs/>
                  <w:lang w:val="ca-ES"/>
                </w:rPr>
              </w:rPrChange>
            </w:rPr>
            <w:delText>ំណុច</w:delText>
          </w:r>
        </w:del>
      </w:ins>
      <w:ins w:id="17494" w:author="Sethvannak Sam" w:date="2022-08-22T09:33:00Z">
        <w:del w:id="17495" w:author="Kem Sereiboth" w:date="2022-09-13T11:31:00Z">
          <w:r w:rsidRPr="00E33574" w:rsidDel="002C2DF9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7496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កថាខណ្ឌទី១</w:delText>
          </w:r>
          <w:r w:rsidRPr="00E33574" w:rsidDel="002C2DF9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1749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 xml:space="preserve">: </w:delText>
          </w:r>
          <w:r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498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ត្រូវរៀបរាប់ពីនីតិវិធីនៃការកំណត់លក្ខណៈវិនិច្ឆ័យដោយ</w:delText>
          </w:r>
          <w:r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rPrChange w:id="1749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គិតចាប់តាំងពីដំណាក់កាលបន្ទាប់ពីបានកំណត់ប្រធានបទ និងកិច្ចប្រជុំពិភាក្សាលើឯកសារពាក់ព័ន្ធនឹងលក្ខណៈវិនិច្ឆ័យកម្រិតការិយាល័យរហូតដល់ទទួលបានការណែនាំ និងការឯកភាពពី</w:delText>
          </w:r>
        </w:del>
      </w:ins>
      <w:ins w:id="17500" w:author="Voeun Kuyeng" w:date="2022-08-31T16:34:00Z">
        <w:del w:id="17501" w:author="Kem Sereiboth" w:date="2022-09-13T11:31:00Z">
          <w:r w:rsidR="00CF7A7B" w:rsidRPr="00E33574" w:rsidDel="002C2DF9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1750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7503" w:author="Sethvannak Sam" w:date="2022-08-22T09:33:00Z">
        <w:del w:id="17504" w:author="Kem Sereiboth" w:date="2022-09-13T11:31:00Z">
          <w:r w:rsidRPr="00E33574" w:rsidDel="002C2DF9">
            <w:rPr>
              <w:rFonts w:ascii="Khmer MEF2" w:hAnsi="Khmer MEF2" w:cs="Khmer MEF2"/>
              <w:spacing w:val="6"/>
              <w:sz w:val="24"/>
              <w:szCs w:val="24"/>
              <w:cs/>
              <w:rPrChange w:id="1750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ឯកឧត្តមប្រធាន</w:delText>
          </w:r>
        </w:del>
      </w:ins>
      <w:ins w:id="17506" w:author="Windows User" w:date="2022-09-05T21:28:00Z">
        <w:del w:id="17507" w:author="Kem Sereiboth" w:date="2022-09-13T11:31:00Z">
          <w:r w:rsidR="00075A23" w:rsidRPr="00E33574" w:rsidDel="002C2DF9">
            <w:rPr>
              <w:rFonts w:ascii="Khmer MEF2" w:hAnsi="Khmer MEF2" w:cs="Khmer MEF2"/>
              <w:spacing w:val="6"/>
              <w:sz w:val="24"/>
              <w:szCs w:val="24"/>
              <w:cs/>
              <w:rPrChange w:id="17508" w:author="Kem Sereyboth" w:date="2023-07-19T16:59:00Z">
                <w:rPr>
                  <w:rFonts w:ascii="Khmer MEF2" w:hAnsi="Khmer MEF2" w:cs="Khmer MEF2"/>
                  <w:spacing w:val="-4"/>
                  <w:sz w:val="24"/>
                  <w:szCs w:val="24"/>
                  <w:cs/>
                </w:rPr>
              </w:rPrChange>
            </w:rPr>
            <w:delText>អង្គភាព</w:delText>
          </w:r>
        </w:del>
      </w:ins>
      <w:ins w:id="17509" w:author="Sethvannak Sam" w:date="2022-08-22T09:33:00Z">
        <w:del w:id="17510" w:author="Kem Sereiboth" w:date="2022-09-13T11:31:00Z">
          <w:r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rPrChange w:id="1751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។ </w:delText>
          </w:r>
          <w:r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51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 អាចរៀបរាប់អំពី</w:delText>
          </w:r>
        </w:del>
      </w:ins>
      <w:ins w:id="17513" w:author="socheata.ol@hotmail.com" w:date="2022-09-02T15:39:00Z">
        <w:del w:id="17514" w:author="Kem Sereiboth" w:date="2022-09-13T11:31:00Z">
          <w:r w:rsidR="006F369A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51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17516" w:author="Sethvannak Sam" w:date="2022-08-22T09:33:00Z">
        <w:del w:id="17517" w:author="Kem Sereiboth" w:date="2022-09-13T11:31:00Z">
          <w:r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51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កថាខណ្ឌទី១ នេះ ដូចគំរូខាងក្រោម៖</w:delText>
          </w:r>
        </w:del>
      </w:ins>
    </w:p>
    <w:p w14:paraId="1E96B5E1" w14:textId="2ADF7A12" w:rsidR="00B45DE8" w:rsidRPr="00E33574" w:rsidDel="00913214" w:rsidRDefault="00B45DE8">
      <w:pPr>
        <w:spacing w:after="120" w:line="233" w:lineRule="auto"/>
        <w:jc w:val="both"/>
        <w:rPr>
          <w:ins w:id="17519" w:author="Sethvannak Sam" w:date="2022-08-22T09:33:00Z"/>
          <w:del w:id="17520" w:author="User" w:date="2022-09-16T11:24:00Z"/>
          <w:rFonts w:ascii="Khmer MEF1" w:hAnsi="Khmer MEF1" w:cs="Khmer MEF1"/>
          <w:spacing w:val="6"/>
          <w:sz w:val="24"/>
          <w:szCs w:val="24"/>
          <w:lang w:val="ca-ES"/>
          <w:rPrChange w:id="17521" w:author="Kem Sereyboth" w:date="2023-07-19T16:59:00Z">
            <w:rPr>
              <w:ins w:id="17522" w:author="Sethvannak Sam" w:date="2022-08-22T09:33:00Z"/>
              <w:del w:id="17523" w:author="User" w:date="2022-09-16T11:24:00Z"/>
              <w:rFonts w:ascii="Khmer MEF1" w:hAnsi="Khmer MEF1" w:cs="Khmer MEF1"/>
              <w:spacing w:val="-6"/>
              <w:sz w:val="16"/>
              <w:szCs w:val="24"/>
              <w:lang w:val="ca-ES"/>
            </w:rPr>
          </w:rPrChange>
        </w:rPr>
        <w:pPrChange w:id="17524" w:author="Sopheak Phorn" w:date="2023-08-25T13:07:00Z">
          <w:pPr>
            <w:spacing w:after="0" w:line="228" w:lineRule="auto"/>
            <w:ind w:firstLine="720"/>
            <w:jc w:val="both"/>
          </w:pPr>
        </w:pPrChange>
      </w:pPr>
    </w:p>
    <w:p w14:paraId="3869AB50" w14:textId="7862F85D" w:rsidR="005C3437" w:rsidRPr="00F55550" w:rsidRDefault="005C3437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17525" w:author="Kem Sereyboth" w:date="2023-06-20T14:36:00Z"/>
          <w:rFonts w:ascii="Khmer MEF1" w:hAnsi="Khmer MEF1" w:cs="Khmer MEF1"/>
          <w:lang w:val="ca-ES"/>
        </w:rPr>
        <w:pPrChange w:id="17526" w:author="Sopheak Phorn" w:date="2023-08-25T13:07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17527" w:author="Kem Sereyboth" w:date="2023-06-20T14:36:00Z">
        <w:r w:rsidRPr="007723F5">
          <w:rPr>
            <w:rFonts w:ascii="Khmer MEF1" w:hAnsi="Khmer MEF1" w:cs="Khmer MEF1"/>
            <w:spacing w:val="-4"/>
            <w:cs/>
            <w:lang w:val="ca-ES"/>
            <w:rPrChange w:id="17528" w:author="Sopheak Phorn" w:date="2023-07-28T14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ដើម្បីធានាបាននូវការវាយតម្លៃប្រកបដោយភាពត្រឹមត្រូវនិងច្បាស់លាស់ អង្គ</w:t>
        </w:r>
        <w:r w:rsidRPr="007723F5">
          <w:rPr>
            <w:rFonts w:ascii="Khmer MEF1" w:hAnsi="Khmer MEF1" w:cs="Khmer MEF1"/>
            <w:spacing w:val="-4"/>
            <w:lang w:val="ca-ES"/>
            <w:rPrChange w:id="17529" w:author="Sopheak Phorn" w:date="2023-07-28T14:52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​​​</w:t>
        </w:r>
        <w:r w:rsidRPr="007723F5">
          <w:rPr>
            <w:rFonts w:ascii="Khmer MEF1" w:hAnsi="Khmer MEF1" w:cs="Khmer MEF1"/>
            <w:spacing w:val="-4"/>
            <w:cs/>
            <w:lang w:val="ca-ES"/>
            <w:rPrChange w:id="17530" w:author="Sopheak Phorn" w:date="2023-07-28T14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ភា​ព</w:t>
        </w:r>
        <w:r w:rsidRPr="007723F5">
          <w:rPr>
            <w:rFonts w:ascii="Khmer MEF1" w:hAnsi="Khmer MEF1" w:cs="Khmer MEF1"/>
            <w:spacing w:val="-4"/>
            <w:cs/>
            <w:lang w:val="ca-ES"/>
            <w:rPrChange w:id="17531" w:author="Sopheak Phorn" w:date="2023-07-28T14:52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  <w:r w:rsidRPr="007723F5">
          <w:rPr>
            <w:rFonts w:ascii="Khmer MEF1" w:hAnsi="Khmer MEF1" w:cs="Khmer MEF1"/>
            <w:spacing w:val="-4"/>
            <w:cs/>
            <w:lang w:val="ca-ES"/>
          </w:rPr>
          <w:t>សវនកម្មផ្ទៃក្នុង</w:t>
        </w:r>
        <w:r w:rsidRPr="007723F5">
          <w:rPr>
            <w:rFonts w:ascii="Khmer MEF1" w:hAnsi="Khmer MEF1" w:cs="Khmer MEF1"/>
            <w:spacing w:val="-4"/>
            <w:cs/>
            <w:lang w:val="ca-ES"/>
            <w:rPrChange w:id="17532" w:author="Sopheak Phorn" w:date="2023-07-28T14:52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នៃ</w:t>
        </w:r>
        <w:r w:rsidRPr="00F55550">
          <w:rPr>
            <w:rFonts w:ascii="Khmer MEF1" w:hAnsi="Khmer MEF1" w:cs="Khmer MEF1"/>
            <w:spacing w:val="-8"/>
            <w:cs/>
            <w:lang w:val="ca-ES"/>
          </w:rPr>
          <w:t xml:space="preserve"> </w:t>
        </w:r>
        <w:r w:rsidRPr="007723F5">
          <w:rPr>
            <w:rFonts w:ascii="Khmer MEF1" w:hAnsi="Khmer MEF1" w:cs="Khmer MEF1"/>
            <w:b/>
            <w:bCs/>
            <w:cs/>
            <w:lang w:val="ca-ES"/>
            <w:rPrChange w:id="17533" w:author="Sopheak Phorn" w:date="2023-07-28T14:54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អ</w:t>
        </w:r>
        <w:r w:rsidRPr="007723F5">
          <w:rPr>
            <w:rFonts w:ascii="Khmer MEF1" w:hAnsi="Khmer MEF1" w:cs="Khmer MEF1"/>
            <w:b/>
            <w:bCs/>
            <w:lang w:val="ca-ES"/>
            <w:rPrChange w:id="17534" w:author="Sopheak Phorn" w:date="2023-07-28T14:54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>.</w:t>
        </w:r>
        <w:r w:rsidRPr="007723F5">
          <w:rPr>
            <w:rFonts w:ascii="Khmer MEF1" w:hAnsi="Khmer MEF1" w:cs="Khmer MEF1"/>
            <w:b/>
            <w:bCs/>
            <w:cs/>
            <w:lang w:val="ca-ES"/>
            <w:rPrChange w:id="17535" w:author="Sopheak Phorn" w:date="2023-07-28T14:54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ស</w:t>
        </w:r>
        <w:r w:rsidRPr="007723F5">
          <w:rPr>
            <w:rFonts w:ascii="Khmer MEF1" w:hAnsi="Khmer MEF1" w:cs="Khmer MEF1"/>
            <w:b/>
            <w:bCs/>
            <w:lang w:val="ca-ES"/>
            <w:rPrChange w:id="17536" w:author="Sopheak Phorn" w:date="2023-07-28T14:54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>.</w:t>
        </w:r>
        <w:r w:rsidRPr="007723F5">
          <w:rPr>
            <w:rFonts w:ascii="Khmer MEF1" w:hAnsi="Khmer MEF1" w:cs="Khmer MEF1"/>
            <w:b/>
            <w:bCs/>
            <w:cs/>
            <w:lang w:val="ca-ES"/>
            <w:rPrChange w:id="17537" w:author="Sopheak Phorn" w:date="2023-07-28T14:54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ហ</w:t>
        </w:r>
        <w:r w:rsidRPr="007723F5">
          <w:rPr>
            <w:rFonts w:ascii="Khmer MEF1" w:hAnsi="Khmer MEF1" w:cs="Khmer MEF1"/>
            <w:b/>
            <w:bCs/>
            <w:lang w:val="ca-ES"/>
            <w:rPrChange w:id="17538" w:author="Sopheak Phorn" w:date="2023-07-28T14:54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>.</w:t>
        </w:r>
        <w:r w:rsidRPr="007723F5">
          <w:rPr>
            <w:rFonts w:ascii="Khmer MEF1" w:hAnsi="Khmer MEF1" w:cs="Khmer MEF1"/>
            <w:cs/>
            <w:lang w:val="ca-ES"/>
            <w:rPrChange w:id="17539" w:author="Sopheak Phorn" w:date="2023-07-28T14:5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 បានធ្វើការពិភាក្សា</w:t>
        </w:r>
      </w:ins>
      <w:ins w:id="17540" w:author="Sopheak Phorn" w:date="2023-07-28T14:53:00Z">
        <w:r w:rsidR="007723F5" w:rsidRPr="007723F5">
          <w:rPr>
            <w:rFonts w:ascii="Khmer MEF1" w:hAnsi="Khmer MEF1" w:cs="Khmer MEF1"/>
            <w:cs/>
            <w:lang w:val="ca-ES"/>
            <w:rPrChange w:id="17541" w:author="Sopheak Phorn" w:date="2023-07-28T14:5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 </w:t>
        </w:r>
      </w:ins>
      <w:ins w:id="17542" w:author="Kem Sereyboth" w:date="2023-06-20T14:36:00Z">
        <w:r w:rsidRPr="007723F5">
          <w:rPr>
            <w:rFonts w:ascii="Khmer MEF1" w:hAnsi="Khmer MEF1" w:cs="Khmer MEF1"/>
            <w:cs/>
            <w:lang w:val="ca-ES"/>
            <w:rPrChange w:id="17543" w:author="Sopheak Phorn" w:date="2023-07-28T14:5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និងពិនិត្យយ៉ាងល្អិតល្អន់ក្នុងការកំណត់យកលក្ខណៈ</w:t>
        </w:r>
        <w:r w:rsidRPr="007723F5">
          <w:rPr>
            <w:rFonts w:ascii="Khmer MEF1" w:hAnsi="Khmer MEF1" w:cs="Khmer MEF1"/>
            <w:lang w:val="ca-ES"/>
            <w:rPrChange w:id="17544" w:author="Sopheak Phorn" w:date="2023-07-28T14:54:00Z">
              <w:rPr>
                <w:rFonts w:ascii="Khmer MEF1" w:hAnsi="Khmer MEF1" w:cs="Khmer MEF1"/>
                <w:spacing w:val="-8"/>
                <w:lang w:val="ca-ES"/>
              </w:rPr>
            </w:rPrChange>
          </w:rPr>
          <w:t>​​</w:t>
        </w:r>
        <w:r w:rsidRPr="007723F5">
          <w:rPr>
            <w:rFonts w:ascii="Khmer MEF1" w:hAnsi="Khmer MEF1" w:cs="Khmer MEF1"/>
            <w:cs/>
            <w:lang w:val="ca-ES"/>
            <w:rPrChange w:id="17545" w:author="Sopheak Phorn" w:date="2023-07-28T14:5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វិនិ​ច្ឆ័​យប្រកបដោយភាព</w:t>
        </w:r>
        <w:r w:rsidRPr="007723F5">
          <w:rPr>
            <w:rFonts w:ascii="Khmer MEF1" w:hAnsi="Khmer MEF1" w:cs="Khmer MEF1"/>
            <w:spacing w:val="6"/>
            <w:cs/>
            <w:lang w:val="ca-ES"/>
            <w:rPrChange w:id="17546" w:author="Sopheak Phorn" w:date="2023-07-28T14:5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ពេញលេញ និងត្រឹមត្រូវស្របទៅតាមបទដ្ឋានបច្ចេកទេសសវនកម្មដែលបានកំ​ណ</w:t>
        </w:r>
        <w:r w:rsidRPr="007723F5">
          <w:rPr>
            <w:rFonts w:ascii="Khmer MEF1" w:hAnsi="Khmer MEF1" w:cs="Khmer MEF1"/>
            <w:spacing w:val="6"/>
            <w:lang w:val="ca-ES"/>
            <w:rPrChange w:id="17547" w:author="Sopheak Phorn" w:date="2023-07-28T14:54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​​​</w:t>
        </w:r>
        <w:r w:rsidRPr="007723F5">
          <w:rPr>
            <w:rFonts w:ascii="Khmer MEF1" w:hAnsi="Khmer MEF1" w:cs="Khmer MEF1"/>
            <w:spacing w:val="6"/>
            <w:cs/>
            <w:lang w:val="ca-ES"/>
            <w:rPrChange w:id="17548" w:author="Sopheak Phorn" w:date="2023-07-28T14:5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ត់។ សម្រាប់</w:t>
        </w:r>
      </w:ins>
      <w:ins w:id="17549" w:author="Kem Sereyboth" w:date="2023-07-19T13:57:00Z">
        <w:r w:rsidR="00C3103D" w:rsidRPr="007723F5">
          <w:rPr>
            <w:rFonts w:ascii="Khmer MEF1" w:hAnsi="Khmer MEF1" w:cs="Khmer MEF1"/>
            <w:spacing w:val="6"/>
            <w:cs/>
            <w:lang w:val="ca-ES"/>
            <w:rPrChange w:id="17550" w:author="Sopheak Phorn" w:date="2023-07-28T14:5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សវនកម្ម</w:t>
        </w:r>
        <w:r w:rsidR="00C3103D" w:rsidRPr="00F55550">
          <w:rPr>
            <w:rFonts w:ascii="Khmer MEF1" w:hAnsi="Khmer MEF1" w:cs="Khmer MEF1" w:hint="cs"/>
            <w:spacing w:val="4"/>
            <w:cs/>
            <w:lang w:val="ca-ES"/>
          </w:rPr>
          <w:t>អនុលោមភាព និង</w:t>
        </w:r>
      </w:ins>
      <w:ins w:id="17551" w:author="Kem Sereyboth" w:date="2023-06-20T14:36:00Z">
        <w:r w:rsidRPr="00F55550">
          <w:rPr>
            <w:rFonts w:ascii="Khmer MEF1" w:hAnsi="Khmer MEF1" w:cs="Khmer MEF1"/>
            <w:spacing w:val="4"/>
            <w:cs/>
            <w:lang w:val="ca-ES"/>
          </w:rPr>
          <w:t>សវនកម្ម</w:t>
        </w:r>
        <w:r w:rsidRPr="00F55550">
          <w:rPr>
            <w:rFonts w:ascii="Khmer MEF1" w:hAnsi="Khmer MEF1" w:cs="Khmer MEF1"/>
            <w:spacing w:val="-6"/>
            <w:cs/>
            <w:lang w:val="ca-ES"/>
          </w:rPr>
          <w:t>សមិទ្ធកម្មនេះ សវនករទទួលបន្ទុកនឹងប្រើប្រាស់លក្ខណៈវិនិច្ឆ័យ ដែលនឹងត្រូវ</w:t>
        </w:r>
        <w:r w:rsidRPr="00345193">
          <w:rPr>
            <w:rFonts w:ascii="Khmer MEF1" w:hAnsi="Khmer MEF1" w:cs="Khmer MEF1"/>
            <w:spacing w:val="6"/>
            <w:cs/>
            <w:lang w:val="ca-ES"/>
            <w:rPrChange w:id="17552" w:author="Sopheak" w:date="2023-08-03T07:2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ប្រើប្រាស់ដើម្បីវាយ</w:t>
        </w:r>
        <w:r w:rsidRPr="00660D99">
          <w:rPr>
            <w:rFonts w:ascii="Khmer MEF1" w:hAnsi="Khmer MEF1" w:cs="Khmer MEF1"/>
            <w:color w:val="000000" w:themeColor="text1"/>
            <w:spacing w:val="6"/>
            <w:cs/>
            <w:lang w:val="ca-ES"/>
            <w:rPrChange w:id="17553" w:author="Sopheak Phorn" w:date="2023-08-03T14:19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តម្លៃ</w:t>
        </w:r>
      </w:ins>
      <w:ins w:id="17554" w:author="Sopheak" w:date="2023-08-03T07:21:00Z">
        <w:r w:rsidR="00345193" w:rsidRPr="00660D99">
          <w:rPr>
            <w:rFonts w:ascii="Khmer MEF1" w:hAnsi="Khmer MEF1" w:cs="Khmer MEF1"/>
            <w:color w:val="000000" w:themeColor="text1"/>
            <w:spacing w:val="6"/>
            <w:cs/>
            <w:lang w:val="ca-ES"/>
            <w:rPrChange w:id="17555" w:author="Sopheak Phorn" w:date="2023-08-03T14:19:00Z">
              <w:rPr>
                <w:rFonts w:ascii="Khmer MEF1" w:hAnsi="Khmer MEF1" w:cs="Khmer MEF1"/>
                <w:cs/>
                <w:lang w:val="ca-ES"/>
              </w:rPr>
            </w:rPrChange>
          </w:rPr>
          <w:t>ភាពមិនអនុលោម និង</w:t>
        </w:r>
      </w:ins>
      <w:ins w:id="17556" w:author="Kem Sereyboth" w:date="2023-06-20T14:36:00Z">
        <w:r w:rsidRPr="00660D99">
          <w:rPr>
            <w:rFonts w:ascii="Khmer MEF1" w:hAnsi="Khmer MEF1" w:cs="Khmer MEF1"/>
            <w:color w:val="000000" w:themeColor="text1"/>
            <w:spacing w:val="6"/>
            <w:cs/>
            <w:lang w:val="ca-ES"/>
            <w:rPrChange w:id="17557" w:author="Sopheak Phorn" w:date="2023-08-03T14:19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ស្វែង</w:t>
        </w:r>
        <w:r w:rsidRPr="00660D99">
          <w:rPr>
            <w:rFonts w:ascii="Khmer MEF1" w:hAnsi="Khmer MEF1" w:cs="Khmer MEF1"/>
            <w:color w:val="000000" w:themeColor="text1"/>
            <w:spacing w:val="6"/>
            <w:cs/>
            <w:lang w:val="ca-ES"/>
            <w:rPrChange w:id="17558" w:author="Sopheak Phorn" w:date="2023-08-03T14:19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រកគម្លាតប្រតិបត្តិការ</w:t>
        </w:r>
        <w:r w:rsidRPr="00660D99">
          <w:rPr>
            <w:rFonts w:ascii="Khmer MEF1" w:hAnsi="Khmer MEF1" w:cs="Khmer MEF1"/>
            <w:color w:val="000000" w:themeColor="text1"/>
            <w:spacing w:val="4"/>
            <w:cs/>
            <w:lang w:val="ca-ES"/>
            <w:rPrChange w:id="17559" w:author="Sopheak Phorn" w:date="2023-08-03T14:19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 xml:space="preserve"> ក្រោ</w:t>
        </w:r>
        <w:r w:rsidRPr="00345193">
          <w:rPr>
            <w:rFonts w:ascii="Khmer MEF1" w:hAnsi="Khmer MEF1" w:cs="Khmer MEF1"/>
            <w:spacing w:val="4"/>
            <w:cs/>
            <w:lang w:val="ca-ES"/>
            <w:rPrChange w:id="17560" w:author="Sopheak" w:date="2023-08-03T07:22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​​​​​​​​យពីកំណត់ប្រធានបទរួច</w:t>
        </w:r>
        <w:r w:rsidRPr="001750B3">
          <w:rPr>
            <w:rFonts w:ascii="Khmer MEF1" w:hAnsi="Khmer MEF1" w:cs="Khmer MEF1"/>
            <w:lang w:val="ca-ES"/>
            <w:rPrChange w:id="17561" w:author="Kem Sereyboth" w:date="2023-07-25T15:38:00Z">
              <w:rPr>
                <w:rFonts w:ascii="Khmer MEF1" w:hAnsi="Khmer MEF1" w:cs="Khmer MEF1"/>
                <w:spacing w:val="-4"/>
                <w:lang w:val="ca-ES"/>
              </w:rPr>
            </w:rPrChange>
          </w:rPr>
          <w:t xml:space="preserve"> </w:t>
        </w:r>
        <w:r w:rsidRPr="001750B3">
          <w:rPr>
            <w:rFonts w:ascii="Khmer MEF1" w:hAnsi="Khmer MEF1" w:cs="Khmer MEF1"/>
            <w:cs/>
            <w:lang w:val="ca-ES"/>
            <w:rPrChange w:id="17562" w:author="Kem Sereyboth" w:date="2023-07-25T15:38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សវ​ន​ករទទួលបន្ទុកបាន</w:t>
        </w:r>
        <w:r w:rsidRPr="00F55550">
          <w:rPr>
            <w:rFonts w:ascii="Khmer MEF1" w:hAnsi="Khmer MEF1" w:cs="Khmer MEF1"/>
            <w:spacing w:val="-4"/>
            <w:cs/>
            <w:lang w:val="ca-ES"/>
          </w:rPr>
          <w:t>រៀបចំឡើងនូវបញ្ជីត្រួតពិនិត្យ</w:t>
        </w:r>
        <w:r w:rsidRPr="00F55550">
          <w:rPr>
            <w:rFonts w:ascii="Khmer MEF1" w:hAnsi="Khmer MEF1" w:cs="Khmer MEF1"/>
            <w:spacing w:val="4"/>
            <w:cs/>
            <w:lang w:val="ca-ES"/>
          </w:rPr>
          <w:t>ដោយមានបញ្ជាក់</w:t>
        </w:r>
        <w:r w:rsidRPr="00345193">
          <w:rPr>
            <w:rFonts w:ascii="Khmer MEF1" w:hAnsi="Khmer MEF1" w:cs="Khmer MEF1"/>
            <w:spacing w:val="2"/>
            <w:cs/>
            <w:lang w:val="ca-ES"/>
            <w:rPrChange w:id="17563" w:author="Sopheak" w:date="2023-08-03T07:23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ពី</w:t>
        </w:r>
        <w:r w:rsidRPr="00345193">
          <w:rPr>
            <w:rFonts w:ascii="Khmer MEF1" w:hAnsi="Khmer MEF1" w:cs="Khmer MEF1"/>
            <w:spacing w:val="2"/>
            <w:cs/>
            <w:lang w:val="ca-ES"/>
            <w:rPrChange w:id="17564" w:author="Sopheak" w:date="2023-08-03T07:2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លក្ខណៈ​វិនិច្ឆ័យ</w:t>
        </w:r>
        <w:r w:rsidRPr="00345193">
          <w:rPr>
            <w:rFonts w:ascii="Khmer MEF1" w:hAnsi="Khmer MEF1" w:cs="Khmer MEF1"/>
            <w:spacing w:val="2"/>
            <w:lang w:val="ca-ES"/>
            <w:rPrChange w:id="17565" w:author="Sopheak" w:date="2023-08-03T07:23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 xml:space="preserve"> </w:t>
        </w:r>
        <w:r w:rsidRPr="00345193">
          <w:rPr>
            <w:rFonts w:ascii="Khmer MEF1" w:hAnsi="Khmer MEF1" w:cs="Khmer MEF1"/>
            <w:spacing w:val="2"/>
            <w:cs/>
            <w:lang w:val="ca-ES"/>
            <w:rPrChange w:id="17566" w:author="Sopheak" w:date="2023-08-03T07:2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ឬឯកសារដែល</w:t>
        </w:r>
        <w:r w:rsidRPr="00345193">
          <w:rPr>
            <w:rFonts w:ascii="Khmer MEF1" w:hAnsi="Khmer MEF1" w:cs="Khmer MEF1"/>
            <w:spacing w:val="6"/>
            <w:cs/>
            <w:lang w:val="ca-ES"/>
            <w:rPrChange w:id="17567" w:author="Sopheak" w:date="2023-08-03T07:24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ត្រូវស្នើសុំពិនិត្យរួមមាន៖</w:t>
        </w:r>
        <w:r w:rsidRPr="00345193">
          <w:rPr>
            <w:rFonts w:ascii="Khmer MEF1" w:hAnsi="Khmer MEF1" w:cs="Khmer MEF1"/>
            <w:spacing w:val="6"/>
            <w:lang w:val="ca-ES"/>
            <w:rPrChange w:id="17568" w:author="Sopheak" w:date="2023-08-03T07:24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 xml:space="preserve"> </w:t>
        </w:r>
        <w:r w:rsidRPr="00345193">
          <w:rPr>
            <w:rFonts w:ascii="Khmer MEF1" w:hAnsi="Khmer MEF1" w:cs="Khmer MEF1"/>
            <w:spacing w:val="6"/>
            <w:cs/>
            <w:lang w:val="ca-ES"/>
            <w:rPrChange w:id="17569" w:author="Sopheak" w:date="2023-08-03T07:24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បទប្បញ្ញត្តិ</w:t>
        </w:r>
        <w:r w:rsidRPr="00345193">
          <w:rPr>
            <w:rFonts w:ascii="Khmer MEF1" w:hAnsi="Khmer MEF1" w:cs="Khmer MEF1"/>
            <w:spacing w:val="6"/>
            <w:lang w:val="ca-ES"/>
            <w:rPrChange w:id="17570" w:author="Sopheak" w:date="2023-08-03T07:24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 xml:space="preserve"> </w:t>
        </w:r>
        <w:r w:rsidRPr="00345193">
          <w:rPr>
            <w:rFonts w:ascii="Khmer MEF1" w:hAnsi="Khmer MEF1" w:cs="Khmer MEF1"/>
            <w:spacing w:val="6"/>
            <w:cs/>
            <w:lang w:val="ca-ES"/>
            <w:rPrChange w:id="17571" w:author="Sopheak" w:date="2023-08-03T07:24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និងឯកសារពាក់</w:t>
        </w:r>
        <w:r w:rsidRPr="00345193">
          <w:rPr>
            <w:rFonts w:ascii="Khmer MEF1" w:hAnsi="Khmer MEF1" w:cs="Khmer MEF1"/>
            <w:spacing w:val="6"/>
            <w:cs/>
            <w:lang w:val="ca-ES"/>
            <w:rPrChange w:id="17572" w:author="Sopheak" w:date="2023-08-03T07:24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ព័ន្ធទៅតាមប្រធានបទនីមួយៗ សម្រាប់</w:t>
        </w:r>
      </w:ins>
      <w:ins w:id="17573" w:author="Kem Sereyboth" w:date="2023-07-19T13:58:00Z">
        <w:r w:rsidR="00C3103D" w:rsidRPr="00345193">
          <w:rPr>
            <w:rFonts w:ascii="Khmer MEF1" w:hAnsi="Khmer MEF1" w:cs="Khmer MEF1"/>
            <w:spacing w:val="6"/>
            <w:cs/>
            <w:lang w:val="ca-ES"/>
            <w:rPrChange w:id="17574" w:author="Sopheak" w:date="2023-08-03T07:2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សវនកម្ម</w:t>
        </w:r>
        <w:r w:rsidR="00C3103D" w:rsidRPr="00345193">
          <w:rPr>
            <w:rFonts w:ascii="Khmer MEF1" w:hAnsi="Khmer MEF1" w:cs="Khmer MEF1"/>
            <w:spacing w:val="-10"/>
            <w:cs/>
            <w:lang w:val="ca-ES"/>
            <w:rPrChange w:id="17575" w:author="Sopheak" w:date="2023-08-03T07:2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អ</w:t>
        </w:r>
      </w:ins>
      <w:ins w:id="17576" w:author="Kem Sereyboth" w:date="2023-07-19T13:59:00Z">
        <w:r w:rsidR="00C3103D" w:rsidRPr="00345193">
          <w:rPr>
            <w:rFonts w:ascii="Khmer MEF1" w:hAnsi="Khmer MEF1" w:cs="Khmer MEF1"/>
            <w:spacing w:val="-10"/>
            <w:cs/>
            <w:lang w:val="ca-ES"/>
            <w:rPrChange w:id="17577" w:author="Sopheak" w:date="2023-08-03T07:2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នុលោមភាព និង</w:t>
        </w:r>
      </w:ins>
      <w:ins w:id="17578" w:author="Kem Sereyboth" w:date="2023-06-20T14:36:00Z">
        <w:r w:rsidRPr="00345193">
          <w:rPr>
            <w:rFonts w:ascii="Khmer MEF1" w:hAnsi="Khmer MEF1" w:cs="Khmer MEF1"/>
            <w:spacing w:val="-10"/>
            <w:cs/>
            <w:lang w:val="ca-ES"/>
            <w:rPrChange w:id="17579" w:author="Sopheak" w:date="2023-08-03T07:24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សវនកម្មសមិទ្ធកម្ម បញ្ជីត្រួតពិនិត្យ​នេះបានដាក់ឆ្លងកិច្ចប្រជុំកម្រិត</w:t>
        </w:r>
        <w:r w:rsidRPr="00345193">
          <w:rPr>
            <w:rFonts w:ascii="Khmer MEF1" w:hAnsi="Khmer MEF1" w:cs="Khmer MEF1"/>
            <w:spacing w:val="-10"/>
            <w:cs/>
            <w:lang w:val="ca-ES"/>
            <w:rPrChange w:id="17580" w:author="Sopheak" w:date="2023-08-03T07:2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ការិយាល័យ នាយកដ្ឋាន</w:t>
        </w:r>
        <w:r w:rsidRPr="001750B3">
          <w:rPr>
            <w:rFonts w:ascii="Khmer MEF1" w:hAnsi="Khmer MEF1" w:cs="Khmer MEF1"/>
            <w:spacing w:val="-8"/>
            <w:cs/>
            <w:lang w:val="ca-ES"/>
            <w:rPrChange w:id="17581" w:author="Kem Sereyboth" w:date="2023-07-25T15:3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</w:t>
        </w:r>
        <w:r w:rsidRPr="00345193">
          <w:rPr>
            <w:rFonts w:ascii="Khmer MEF1" w:hAnsi="Khmer MEF1" w:cs="Khmer MEF1"/>
            <w:spacing w:val="-2"/>
            <w:cs/>
            <w:lang w:val="ca-ES"/>
            <w:rPrChange w:id="17582" w:author="Sopheak" w:date="2023-08-03T07:2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និងអន្តរនាយកដ្ឋាន</w:t>
        </w:r>
        <w:r w:rsidRPr="00345193">
          <w:rPr>
            <w:rFonts w:ascii="Khmer MEF1" w:hAnsi="Khmer MEF1" w:cs="Khmer MEF1"/>
            <w:spacing w:val="-2"/>
            <w:cs/>
            <w:lang w:val="ca-ES"/>
            <w:rPrChange w:id="17583" w:author="Sopheak" w:date="2023-08-03T07:25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ដោ</w:t>
        </w:r>
      </w:ins>
      <w:ins w:id="17584" w:author="Kem Sereyboth" w:date="2023-07-25T15:38:00Z">
        <w:r w:rsidR="001750B3" w:rsidRPr="00345193">
          <w:rPr>
            <w:rFonts w:ascii="Khmer MEF1" w:hAnsi="Khmer MEF1" w:cs="Khmer MEF1"/>
            <w:spacing w:val="-2"/>
            <w:cs/>
            <w:lang w:val="ca-ES"/>
            <w:rPrChange w:id="17585" w:author="Sopheak" w:date="2023-08-03T07:25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​</w:t>
        </w:r>
      </w:ins>
      <w:ins w:id="17586" w:author="Kem Sereyboth" w:date="2023-06-20T14:36:00Z">
        <w:r w:rsidRPr="00345193">
          <w:rPr>
            <w:rFonts w:ascii="Khmer MEF1" w:hAnsi="Khmer MEF1" w:cs="Khmer MEF1"/>
            <w:spacing w:val="-2"/>
            <w:cs/>
            <w:lang w:val="ca-ES"/>
            <w:rPrChange w:id="17587" w:author="Sopheak" w:date="2023-08-03T07:25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យបានធ្វើការពិភាក្សាគ្នាជាច្រើនលើក និងពិនិត្យយ៉ាង</w:t>
        </w:r>
        <w:r w:rsidRPr="00345193">
          <w:rPr>
            <w:rFonts w:ascii="Khmer MEF1" w:hAnsi="Khmer MEF1" w:cs="Khmer MEF1"/>
            <w:spacing w:val="-2"/>
            <w:cs/>
            <w:lang w:val="ca-ES"/>
            <w:rPrChange w:id="17588" w:author="Sopheak" w:date="2023-08-03T07:2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ល្អិតល្អន់ដើម្បីទទួលបានធាតុ</w:t>
        </w:r>
        <w:r w:rsidRPr="00345193">
          <w:rPr>
            <w:rFonts w:ascii="Khmer MEF1" w:hAnsi="Khmer MEF1" w:cs="Khmer MEF1"/>
            <w:spacing w:val="6"/>
            <w:cs/>
            <w:lang w:val="ca-ES"/>
            <w:rPrChange w:id="17589" w:author="Sopheak" w:date="2023-08-03T07:2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ចូ​លមុននឹងស្នើសុំការប្រជុំជាមួយ </w:t>
        </w:r>
        <w:r w:rsidRPr="00345193">
          <w:rPr>
            <w:rFonts w:ascii="Khmer MEF2" w:hAnsi="Khmer MEF2" w:cs="Khmer MEF2"/>
            <w:spacing w:val="6"/>
            <w:cs/>
            <w:lang w:val="ca-ES"/>
            <w:rPrChange w:id="17590" w:author="Sopheak" w:date="2023-08-03T07:25:00Z">
              <w:rPr>
                <w:rFonts w:ascii="Khmer MEF2" w:hAnsi="Khmer MEF2" w:cs="Khmer MEF2"/>
                <w:spacing w:val="4"/>
                <w:cs/>
                <w:lang w:val="ca-ES"/>
              </w:rPr>
            </w:rPrChange>
          </w:rPr>
          <w:t>ឯកឧត្តមប្រធានអង្គភាព</w:t>
        </w:r>
        <w:r w:rsidRPr="00345193">
          <w:rPr>
            <w:rFonts w:ascii="Khmer MEF1" w:hAnsi="Khmer MEF1" w:cs="Khmer MEF1"/>
            <w:b/>
            <w:bCs/>
            <w:spacing w:val="6"/>
            <w:cs/>
            <w:lang w:val="ca-ES"/>
            <w:rPrChange w:id="17591" w:author="Sopheak" w:date="2023-08-03T07:25:00Z">
              <w:rPr>
                <w:rFonts w:ascii="Khmer MEF1" w:hAnsi="Khmer MEF1" w:cs="Khmer MEF1"/>
                <w:b/>
                <w:bCs/>
                <w:spacing w:val="4"/>
                <w:cs/>
                <w:lang w:val="ca-ES"/>
              </w:rPr>
            </w:rPrChange>
          </w:rPr>
          <w:t xml:space="preserve"> </w:t>
        </w:r>
        <w:r w:rsidRPr="00345193">
          <w:rPr>
            <w:rFonts w:ascii="Khmer MEF1" w:hAnsi="Khmer MEF1" w:cs="Khmer MEF1"/>
            <w:spacing w:val="6"/>
            <w:cs/>
            <w:lang w:val="ca-ES"/>
            <w:rPrChange w:id="17592" w:author="Sopheak" w:date="2023-08-03T07:2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ធ្វើការពិនិត្យ</w:t>
        </w:r>
        <w:r w:rsidRPr="00345193">
          <w:rPr>
            <w:rFonts w:ascii="Khmer MEF1" w:hAnsi="Khmer MEF1" w:cs="Khmer MEF1"/>
            <w:spacing w:val="6"/>
            <w:cs/>
            <w:lang w:val="ca-ES"/>
            <w:rPrChange w:id="17593" w:author="Sopheak" w:date="2023-08-03T07:25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និងសម្រេច។ បន្ទាប់ពីទទួល</w:t>
        </w:r>
        <w:r w:rsidRPr="00345193">
          <w:rPr>
            <w:rFonts w:ascii="Khmer MEF1" w:hAnsi="Khmer MEF1" w:cs="Khmer MEF1"/>
            <w:spacing w:val="-6"/>
            <w:cs/>
            <w:lang w:val="ca-ES"/>
            <w:rPrChange w:id="17594" w:author="Sopheak" w:date="2023-08-03T07:26:00Z">
              <w:rPr>
                <w:rFonts w:ascii="Khmer MEF1" w:hAnsi="Khmer MEF1" w:cs="Khmer MEF1"/>
                <w:cs/>
                <w:lang w:val="ca-ES"/>
              </w:rPr>
            </w:rPrChange>
          </w:rPr>
          <w:t>បានការឯកភាព</w:t>
        </w:r>
        <w:r w:rsidRPr="00345193">
          <w:rPr>
            <w:rFonts w:ascii="Khmer MEF1" w:hAnsi="Khmer MEF1" w:cs="Khmer MEF1"/>
            <w:spacing w:val="-6"/>
            <w:cs/>
            <w:lang w:val="ca-ES"/>
            <w:rPrChange w:id="17595" w:author="Sopheak" w:date="2023-08-03T07:26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 xml:space="preserve">ពី </w:t>
        </w:r>
        <w:r w:rsidRPr="00345193">
          <w:rPr>
            <w:rFonts w:ascii="Khmer MEF2" w:hAnsi="Khmer MEF2" w:cs="Khmer MEF2"/>
            <w:spacing w:val="-6"/>
            <w:cs/>
            <w:lang w:val="ca-ES"/>
            <w:rPrChange w:id="17596" w:author="Sopheak" w:date="2023-08-03T07:26:00Z">
              <w:rPr>
                <w:rFonts w:ascii="Khmer MEF2" w:hAnsi="Khmer MEF2" w:cs="Khmer MEF2"/>
                <w:spacing w:val="2"/>
                <w:cs/>
                <w:lang w:val="ca-ES"/>
              </w:rPr>
            </w:rPrChange>
          </w:rPr>
          <w:t>ឯកឧត្តមប្រធា​ន​អង្គភាព</w:t>
        </w:r>
        <w:r w:rsidRPr="00345193">
          <w:rPr>
            <w:rFonts w:ascii="Khmer MEF1" w:hAnsi="Khmer MEF1" w:cs="Khmer MEF1"/>
            <w:b/>
            <w:bCs/>
            <w:spacing w:val="-6"/>
            <w:cs/>
            <w:lang w:val="ca-ES"/>
            <w:rPrChange w:id="17597" w:author="Sopheak" w:date="2023-08-03T07:26:00Z">
              <w:rPr>
                <w:rFonts w:ascii="Khmer MEF1" w:hAnsi="Khmer MEF1" w:cs="Khmer MEF1"/>
                <w:b/>
                <w:bCs/>
                <w:spacing w:val="2"/>
                <w:cs/>
                <w:lang w:val="ca-ES"/>
              </w:rPr>
            </w:rPrChange>
          </w:rPr>
          <w:t xml:space="preserve"> </w:t>
        </w:r>
        <w:r w:rsidRPr="00345193">
          <w:rPr>
            <w:rFonts w:ascii="Khmer MEF1" w:hAnsi="Khmer MEF1" w:cs="Khmer MEF1"/>
            <w:spacing w:val="-6"/>
            <w:cs/>
            <w:lang w:val="ca-ES"/>
            <w:rPrChange w:id="17598" w:author="Sopheak" w:date="2023-08-03T07:26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សវនករទទួលបន្ទុកបានផ្ញើបញ្ជីត្រួតពិនិត្យទៅកាន់បុគ្គលទទួល</w:t>
        </w:r>
      </w:ins>
      <w:ins w:id="17599" w:author="Sopheak" w:date="2023-08-03T07:26:00Z">
        <w:r w:rsidR="00345193">
          <w:rPr>
            <w:rFonts w:ascii="Khmer MEF1" w:hAnsi="Khmer MEF1" w:cs="Khmer MEF1" w:hint="cs"/>
            <w:spacing w:val="-2"/>
            <w:cs/>
            <w:lang w:val="ca-ES"/>
          </w:rPr>
          <w:t>​</w:t>
        </w:r>
      </w:ins>
      <w:ins w:id="17600" w:author="Kem Sereyboth" w:date="2023-06-20T14:36:00Z">
        <w:r w:rsidRPr="009B6889">
          <w:rPr>
            <w:rFonts w:ascii="Khmer MEF1" w:hAnsi="Khmer MEF1" w:cs="Khmer MEF1"/>
            <w:spacing w:val="-2"/>
            <w:cs/>
            <w:lang w:val="ca-ES"/>
            <w:rPrChange w:id="17601" w:author="Kem Sereyboth" w:date="2023-07-25T15:39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បន្ទុករបស់</w:t>
        </w:r>
        <w:r w:rsidRPr="009B6889">
          <w:rPr>
            <w:rFonts w:ascii="Khmer MEF1" w:hAnsi="Khmer MEF1" w:cs="Khmer MEF1"/>
            <w:spacing w:val="-2"/>
            <w:lang w:val="ca-ES"/>
            <w:rPrChange w:id="17602" w:author="Kem Sereyboth" w:date="2023-07-25T15:39:00Z">
              <w:rPr>
                <w:rFonts w:ascii="Khmer MEF1" w:hAnsi="Khmer MEF1" w:cs="Khmer MEF1"/>
                <w:spacing w:val="2"/>
                <w:lang w:val="ca-ES"/>
              </w:rPr>
            </w:rPrChange>
          </w:rPr>
          <w:t xml:space="preserve"> </w:t>
        </w:r>
      </w:ins>
      <w:ins w:id="17603" w:author="Kem Sereyboth" w:date="2023-07-11T13:03:00Z">
        <w:r w:rsidR="00400DB4" w:rsidRPr="009B6889">
          <w:rPr>
            <w:rFonts w:ascii="Khmer MEF1" w:hAnsi="Khmer MEF1" w:cs="Khmer MEF1"/>
            <w:b/>
            <w:bCs/>
            <w:spacing w:val="-2"/>
            <w:cs/>
            <w:lang w:val="ca-ES"/>
            <w:rPrChange w:id="17604" w:author="Kem Sereyboth" w:date="2023-07-25T15:39:00Z">
              <w:rPr>
                <w:rFonts w:ascii="Khmer MEF1" w:hAnsi="Khmer MEF1" w:cs="Khmer MEF1"/>
                <w:color w:val="FF0000"/>
                <w:spacing w:val="-2"/>
                <w:cs/>
                <w:lang w:val="ca-ES"/>
              </w:rPr>
            </w:rPrChange>
          </w:rPr>
          <w:t>ន.</w:t>
        </w:r>
      </w:ins>
      <w:ins w:id="17605" w:author="Sopheak Phorn" w:date="2023-07-28T14:55:00Z">
        <w:r w:rsidR="007723F5">
          <w:rPr>
            <w:rFonts w:ascii="Khmer MEF1" w:hAnsi="Khmer MEF1" w:cs="Khmer MEF1" w:hint="cs"/>
            <w:b/>
            <w:bCs/>
            <w:spacing w:val="-2"/>
            <w:cs/>
            <w:lang w:val="ca-ES"/>
          </w:rPr>
          <w:t>គ</w:t>
        </w:r>
      </w:ins>
      <w:ins w:id="17606" w:author="Kem Sereyboth" w:date="2023-07-11T13:03:00Z">
        <w:del w:id="17607" w:author="Sopheak Phorn" w:date="2023-07-28T14:55:00Z">
          <w:r w:rsidR="00400DB4" w:rsidRPr="009B6889" w:rsidDel="007723F5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17608" w:author="Kem Sereyboth" w:date="2023-07-25T15:39:00Z">
                <w:rPr>
                  <w:rFonts w:ascii="Khmer MEF1" w:hAnsi="Khmer MEF1" w:cs="Khmer MEF1"/>
                  <w:color w:val="FF0000"/>
                  <w:spacing w:val="-2"/>
                  <w:cs/>
                  <w:lang w:val="ca-ES"/>
                </w:rPr>
              </w:rPrChange>
            </w:rPr>
            <w:delText>ស</w:delText>
          </w:r>
        </w:del>
        <w:r w:rsidR="00400DB4" w:rsidRPr="009B6889">
          <w:rPr>
            <w:rFonts w:ascii="Khmer MEF1" w:hAnsi="Khmer MEF1" w:cs="Khmer MEF1"/>
            <w:b/>
            <w:bCs/>
            <w:spacing w:val="-2"/>
            <w:cs/>
            <w:lang w:val="ca-ES"/>
            <w:rPrChange w:id="17609" w:author="Kem Sereyboth" w:date="2023-07-25T15:39:00Z">
              <w:rPr>
                <w:rFonts w:ascii="Khmer MEF1" w:hAnsi="Khmer MEF1" w:cs="Khmer MEF1"/>
                <w:color w:val="FF0000"/>
                <w:spacing w:val="-2"/>
                <w:cs/>
                <w:lang w:val="ca-ES"/>
              </w:rPr>
            </w:rPrChange>
          </w:rPr>
          <w:t>.ស.</w:t>
        </w:r>
        <w:r w:rsidR="00400DB4" w:rsidRPr="009B6889">
          <w:rPr>
            <w:rFonts w:ascii="Khmer MEF1" w:hAnsi="Khmer MEF1" w:cs="Khmer MEF1"/>
            <w:spacing w:val="-2"/>
            <w:cs/>
            <w:lang w:val="ca-ES"/>
            <w:rPrChange w:id="17610" w:author="Kem Sereyboth" w:date="2023-07-25T15:39:00Z">
              <w:rPr>
                <w:rFonts w:ascii="Khmer MEF1" w:hAnsi="Khmer MEF1" w:cs="Khmer MEF1"/>
                <w:color w:val="FF0000"/>
                <w:spacing w:val="-2"/>
                <w:cs/>
                <w:lang w:val="ca-ES"/>
              </w:rPr>
            </w:rPrChange>
          </w:rPr>
          <w:t xml:space="preserve"> </w:t>
        </w:r>
      </w:ins>
      <w:ins w:id="17611" w:author="Kem Sereyboth" w:date="2023-06-20T14:36:00Z">
        <w:r w:rsidRPr="009B6889">
          <w:rPr>
            <w:rFonts w:ascii="Khmer MEF1" w:hAnsi="Khmer MEF1" w:cs="Khmer MEF1"/>
            <w:spacing w:val="-2"/>
            <w:cs/>
            <w:lang w:val="ca-ES"/>
            <w:rPrChange w:id="17612" w:author="Kem Sereyboth" w:date="2023-07-25T15:39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ដើ</w:t>
        </w:r>
      </w:ins>
      <w:ins w:id="17613" w:author="Kem Sereyboth" w:date="2023-07-25T15:39:00Z">
        <w:r w:rsidR="009B6889" w:rsidRPr="009B6889">
          <w:rPr>
            <w:rFonts w:ascii="Khmer MEF1" w:hAnsi="Khmer MEF1" w:cs="Khmer MEF1"/>
            <w:spacing w:val="-2"/>
            <w:cs/>
            <w:lang w:val="ca-ES"/>
            <w:rPrChange w:id="17614" w:author="Kem Sereyboth" w:date="2023-07-25T15:39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​</w:t>
        </w:r>
      </w:ins>
      <w:ins w:id="17615" w:author="Kem Sereyboth" w:date="2023-06-20T14:36:00Z">
        <w:r w:rsidRPr="009B6889">
          <w:rPr>
            <w:rFonts w:ascii="Khmer MEF1" w:hAnsi="Khmer MEF1" w:cs="Khmer MEF1"/>
            <w:spacing w:val="-2"/>
            <w:cs/>
            <w:lang w:val="ca-ES"/>
            <w:rPrChange w:id="17616" w:author="Kem Sereyboth" w:date="2023-07-25T15:39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ម្បី</w:t>
        </w:r>
      </w:ins>
      <w:ins w:id="17617" w:author="Kem Sereyboth" w:date="2023-07-25T15:39:00Z">
        <w:r w:rsidR="009B6889" w:rsidRPr="009B6889">
          <w:rPr>
            <w:rFonts w:ascii="Khmer MEF1" w:hAnsi="Khmer MEF1" w:cs="Khmer MEF1"/>
            <w:spacing w:val="-2"/>
            <w:cs/>
            <w:lang w:val="ca-ES"/>
            <w:rPrChange w:id="17618" w:author="Kem Sereyboth" w:date="2023-07-25T15:39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​</w:t>
        </w:r>
      </w:ins>
      <w:ins w:id="17619" w:author="Kem Sereyboth" w:date="2023-06-20T14:36:00Z">
        <w:r w:rsidRPr="00F55550">
          <w:rPr>
            <w:rFonts w:ascii="Khmer MEF1" w:hAnsi="Khmer MEF1" w:cs="Khmer MEF1" w:hint="cs"/>
            <w:spacing w:val="2"/>
            <w:cs/>
            <w:lang w:val="ca-ES"/>
          </w:rPr>
          <w:t>សហការឆ្លើយតប</w:t>
        </w:r>
        <w:r w:rsidRPr="00F55550">
          <w:rPr>
            <w:rFonts w:ascii="Khmer MEF1" w:hAnsi="Khmer MEF1" w:cs="Khmer MEF1"/>
            <w:spacing w:val="2"/>
            <w:cs/>
            <w:lang w:val="ca-ES"/>
          </w:rPr>
          <w:t>។</w:t>
        </w:r>
      </w:ins>
    </w:p>
    <w:p w14:paraId="64A806BA" w14:textId="63E73859" w:rsidR="000537CF" w:rsidRPr="00E33574" w:rsidDel="005C3437" w:rsidRDefault="003F2222">
      <w:pPr>
        <w:spacing w:after="0" w:line="233" w:lineRule="auto"/>
        <w:jc w:val="both"/>
        <w:rPr>
          <w:ins w:id="17620" w:author="Windows User" w:date="2022-09-05T23:26:00Z"/>
          <w:del w:id="17621" w:author="Kem Sereyboth" w:date="2023-06-20T14:36:00Z"/>
          <w:rFonts w:ascii="Khmer MEF1" w:hAnsi="Khmer MEF1" w:cs="Khmer MEF1"/>
          <w:spacing w:val="-8"/>
          <w:sz w:val="24"/>
          <w:szCs w:val="24"/>
          <w:lang w:val="ca-ES"/>
          <w:rPrChange w:id="17622" w:author="Kem Sereyboth" w:date="2023-07-19T16:59:00Z">
            <w:rPr>
              <w:ins w:id="17623" w:author="Windows User" w:date="2022-09-05T23:26:00Z"/>
              <w:del w:id="17624" w:author="Kem Sereyboth" w:date="2023-06-20T14:36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7625" w:author="Sopheak Phorn" w:date="2023-08-25T13:07:00Z">
          <w:pPr>
            <w:spacing w:after="0" w:line="240" w:lineRule="auto"/>
            <w:ind w:firstLine="720"/>
            <w:jc w:val="both"/>
          </w:pPr>
        </w:pPrChange>
      </w:pPr>
      <w:ins w:id="17626" w:author="LENOVO" w:date="2022-10-02T09:37:00Z">
        <w:del w:id="17627" w:author="Kem Sereyboth" w:date="2023-06-20T14:36:00Z">
          <w:r w:rsidRPr="00F55550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ដើម្បីធានាបាននូវការ​វាយ​តម្លៃ​អនុលោមភាព ប្រកបដោយភាពត្រឹមត្រូវ និងច្បាស់លាស់ អង្គភាព</w:delText>
          </w:r>
          <w:r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សវនកម្មផ្ទៃក្នុងនៃ </w:delText>
          </w:r>
          <w:r w:rsidRPr="00F55550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អ</w:delText>
          </w:r>
          <w:r w:rsidRPr="00F55550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lang w:val="ca-ES"/>
            </w:rPr>
            <w:delText>.</w:delText>
          </w:r>
          <w:r w:rsidRPr="00F55550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ស</w:delText>
          </w:r>
          <w:r w:rsidRPr="00F55550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lang w:val="ca-ES"/>
            </w:rPr>
            <w:delText>.</w:delText>
          </w:r>
          <w:r w:rsidRPr="00F55550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ហ</w:delText>
          </w:r>
          <w:r w:rsidRPr="00F55550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lang w:val="ca-ES"/>
            </w:rPr>
            <w:delText>.</w:delText>
          </w:r>
          <w:r w:rsidRPr="00F55550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 xml:space="preserve"> </w:delText>
          </w:r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បានធ្វើការពិភាក្សា និងពិនិត្យ​យ៉ាងល្អិតល្អន់​ក្នុងការកំណត់​យកលក្ខណៈ​វិនិច្ឆ័យ</w:delText>
          </w:r>
          <w:r w:rsidRPr="00F55550" w:rsidDel="005C3437">
            <w:rPr>
              <w:rFonts w:ascii="Khmer MEF1" w:hAnsi="Khmer MEF1" w:cs="Khmer MEF1"/>
              <w:sz w:val="24"/>
              <w:szCs w:val="24"/>
              <w:lang w:val="ca-ES"/>
            </w:rPr>
            <w:delText>​​​</w:delText>
          </w:r>
          <w:r w:rsidRPr="00F55550" w:rsidDel="005C3437">
            <w:rPr>
              <w:rFonts w:ascii="Khmer MEF1" w:hAnsi="Khmer MEF1" w:cs="Khmer MEF1"/>
              <w:spacing w:val="7"/>
              <w:sz w:val="24"/>
              <w:szCs w:val="24"/>
              <w:cs/>
              <w:lang w:val="ca-ES"/>
            </w:rPr>
            <w:delText>ប្រកប​ដោយភាពពេញលេញ និងត្រឹមត្រូវស្របទៅតាមបទដ្ឋានបច្ចេកទេសសវនកម្មដែលបានកំណត់។</w:delText>
          </w:r>
          <w:r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628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ការ​កំណត់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1762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63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លក្ខណៈ​វិនិច្ឆ័យគឺជាដំណាក់កាលបន្ទាប់ពីការកំណត់ប្រធានបទសវនកម្ម។ 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rPrChange w:id="17631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ប្រតិភូសវនកម្ម</w:delText>
          </w:r>
        </w:del>
      </w:ins>
      <w:ins w:id="17632" w:author="LENOVO" w:date="2022-10-06T11:33:00Z">
        <w:del w:id="17633" w:author="Kem Sereyboth" w:date="2023-06-20T14:36:00Z">
          <w:r w:rsidR="00F34BF7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634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</w:ins>
      <w:ins w:id="17635" w:author="LENOVO" w:date="2022-10-02T09:37:00Z">
        <w:del w:id="17636" w:author="Kem Sereyboth" w:date="2023-06-20T14:36:00Z">
          <w:r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ចាប់ផ្ដើមកំណត់​ប្រធានបទសវនកម្មតាមរយៈលទ្ធផលដែលទទួលបា​នមកពីការចុះស្វែងយល់សវនដ្ឋាន និង</w:delText>
          </w:r>
          <w:r w:rsidRPr="00F55550" w:rsidDel="005C3437">
            <w:rPr>
              <w:rFonts w:ascii="Khmer MEF1" w:hAnsi="Khmer MEF1" w:cs="Khmer MEF1"/>
              <w:sz w:val="24"/>
              <w:szCs w:val="24"/>
              <w:lang w:val="ca-ES"/>
            </w:rPr>
            <w:delText>​​</w:delText>
          </w:r>
          <w:r w:rsidRPr="00F55550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លក្ខណៈវិនិច្ឆ័យ​ដែល​នឹង​ត្រូវ​ប្រើប្រាស់​ដើម្បី​វាយតម្លៃ​អនុលោមភាព។ ក្រោយពីកំណត់ប្រធានបទរួច សវនករ</w:delText>
          </w:r>
          <w:r w:rsidRPr="00F55550" w:rsidDel="005C3437">
            <w:rPr>
              <w:rFonts w:ascii="Khmer MEF1" w:hAnsi="Khmer MEF1" w:cs="Khmer MEF1"/>
              <w:sz w:val="24"/>
              <w:szCs w:val="24"/>
              <w:lang w:val="ca-ES"/>
            </w:rPr>
            <w:delText>​​</w:delText>
          </w:r>
          <w:r w:rsidRPr="00F55550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ទទួលបន្ទុក​បានរៀបចំ​នូវ​បញ្ជី​ត្រួតពិនិត្យដោយមានបញ្ជាក់ពីលក្ខណៈវិនិច្ឆ័យ ឬឯកសារដែលត្រូវស្នើសុំពិនិត្យ</w:delText>
          </w:r>
          <w:r w:rsidRPr="00F55550" w:rsidDel="005C3437">
            <w:rPr>
              <w:rFonts w:ascii="Khmer MEF1" w:hAnsi="Khmer MEF1" w:cs="Khmer MEF1"/>
              <w:sz w:val="24"/>
              <w:szCs w:val="24"/>
              <w:lang w:val="ca-ES"/>
            </w:rPr>
            <w:delText>​​</w:delText>
          </w:r>
          <w:r w:rsidRPr="00F55550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មាន</w:delText>
          </w:r>
          <w:r w:rsidRPr="00F55550" w:rsidDel="005C3437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​​</w:delText>
          </w:r>
          <w:r w:rsidRPr="00F55550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ដូចជា បទប្បញ្ញត្តិ និង​ឯកសារពាក់ព័ន្ធទៅតាមប្រធានបទនីមួយៗ។</w:delText>
          </w:r>
          <w:r w:rsidRPr="00F55550" w:rsidDel="005C3437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 xml:space="preserve">​ </w:delText>
          </w:r>
          <w:r w:rsidRPr="00F55550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បញ្ជីត្រួតពិនិត្យនេះបានដាក់ឆ្លង</w:delText>
          </w:r>
          <w:r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កិច្ចប្រជុំកម្រិតការិយាល័យ នាយកដ្ឋាន និងអន្តរនាយកដ្ឋានដោយបានធ្វើការពិភាក្សាគ្នាជាច្រើនលើក និង</w:delText>
          </w:r>
          <w:r w:rsidRPr="00F55550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 xml:space="preserve">ពិនិត្យ​យ៉ាងល្អិតល្អន់​ដើម្បី​ទទួល​បាន​ធាតុចូលមុននឹងស្នើសុំការប្រជុំជាមួយ </w:delText>
          </w:r>
          <w:r w:rsidRPr="00F55550" w:rsidDel="005C3437">
            <w:rPr>
              <w:rFonts w:ascii="Khmer MEF2" w:hAnsi="Khmer MEF2" w:cs="Khmer MEF2"/>
              <w:spacing w:val="2"/>
              <w:sz w:val="24"/>
              <w:szCs w:val="24"/>
              <w:cs/>
              <w:lang w:val="ca-ES"/>
            </w:rPr>
            <w:delText xml:space="preserve">ឯកឧត្តមប្រធានអង្គភាព </w:delText>
          </w:r>
          <w:r w:rsidRPr="00F55550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ធ្វើ</w:delText>
          </w:r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ការពិនិត្យ និងសម្រេចឯកភាព។ 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763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បន្ទាប់ពីទទួលបានការឯកភាពពី</w:delText>
          </w:r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</w:delText>
          </w:r>
          <w:r w:rsidRPr="00F55550" w:rsidDel="005C3437">
            <w:rPr>
              <w:rFonts w:ascii="Khmer MEF2" w:hAnsi="Khmer MEF2" w:cs="Khmer MEF2"/>
              <w:spacing w:val="-4"/>
              <w:sz w:val="24"/>
              <w:szCs w:val="24"/>
              <w:cs/>
              <w:lang w:val="ca-ES"/>
            </w:rPr>
            <w:delText xml:space="preserve">ឯកឧត្តមប្រធានអង្គភាព 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763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</w:delText>
          </w:r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763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បន្ទុក</w:delText>
          </w:r>
        </w:del>
      </w:ins>
      <w:ins w:id="17640" w:author="User" w:date="2022-10-03T13:04:00Z">
        <w:del w:id="17641" w:author="Kem Sereyboth" w:date="2023-06-20T14:36:00Z">
          <w:r w:rsidR="00256EC7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764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</w:ins>
      <w:ins w:id="17643" w:author="LENOVO" w:date="2022-10-02T09:37:00Z">
        <w:del w:id="17644" w:author="Kem Sereyboth" w:date="2023-06-20T14:36:00Z"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764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ត្រូវ​ផ្ញើបញ្ជី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764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764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ត្រួតពិនិត្យ​ទៅកាន់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764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764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បុគ្គលទទួលបន្ទុកសម្របសម្រួលការងារសវនកម្មរបស់​សវនដ្ឋាន</w:delText>
          </w:r>
        </w:del>
      </w:ins>
      <w:ins w:id="17650" w:author="User" w:date="2022-10-09T13:14:00Z">
        <w:del w:id="17651" w:author="Kem Sereyboth" w:date="2023-06-20T14:36:00Z">
          <w:r w:rsidR="002E6E68"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</w:delText>
          </w:r>
          <w:r w:rsidR="002E6E68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765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17653" w:author="User" w:date="2022-10-09T13:15:00Z">
        <w:del w:id="17654" w:author="Kem Sereyboth" w:date="2023-06-20T14:36:00Z">
          <w:r w:rsidR="002E6E68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765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ស.ស.</w:delText>
          </w:r>
        </w:del>
      </w:ins>
      <w:ins w:id="17656" w:author="LENOVO" w:date="2022-10-02T09:37:00Z">
        <w:del w:id="17657" w:author="Kem Sereyboth" w:date="2023-06-20T14:36:00Z"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765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​​ដើម្បី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7659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សហការឆ្លើយតប។</w:delText>
          </w:r>
        </w:del>
      </w:ins>
      <w:ins w:id="17660" w:author="Windows User" w:date="2022-09-05T23:27:00Z">
        <w:del w:id="17661" w:author="Kem Sereyboth" w:date="2023-06-20T14:36:00Z">
          <w:r w:rsidR="0014673B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66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ដើម្បីធានាបាននូវការ</w:delText>
          </w:r>
        </w:del>
      </w:ins>
      <w:ins w:id="17663" w:author="User" w:date="2022-09-27T23:04:00Z">
        <w:del w:id="17664" w:author="Kem Sereyboth" w:date="2023-06-20T14:36:00Z">
          <w:r w:rsidR="007F4ADE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66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វាយតម្លៃអនុលោមភាព</w:delText>
          </w:r>
        </w:del>
      </w:ins>
      <w:ins w:id="17666" w:author="User" w:date="2022-09-29T10:42:00Z">
        <w:del w:id="17667" w:author="Kem Sereyboth" w:date="2023-06-20T14:36:00Z">
          <w:r w:rsidR="00AC0B89" w:rsidRPr="00F55550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7668" w:author="Windows User" w:date="2022-09-05T23:27:00Z">
        <w:del w:id="17669" w:author="Kem Sereyboth" w:date="2023-06-20T14:36:00Z">
          <w:r w:rsidR="0014673B" w:rsidRPr="00E33574" w:rsidDel="005C3437">
            <w:rPr>
              <w:rFonts w:ascii="Khmer MEF1" w:hAnsi="Khmer MEF1" w:cs="Khmer MEF1"/>
              <w:strike/>
              <w:spacing w:val="6"/>
              <w:sz w:val="24"/>
              <w:szCs w:val="24"/>
              <w:cs/>
              <w:lang w:val="ca-ES"/>
              <w:rPrChange w:id="1767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កំណត់ប្រធានបទសវនកម្ម</w:delText>
          </w:r>
          <w:r w:rsidR="0014673B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67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ប្រកបដោយភាពត្រឹមត្រូវ និងច្បាស់លាស់ អង្គភាព</w:delText>
          </w:r>
          <w:r w:rsidR="0014673B" w:rsidRPr="00F55550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 xml:space="preserve">សវនកម្មផ្ទៃក្នុងនៃ </w:delText>
          </w:r>
          <w:r w:rsidR="0014673B"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17672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="0014673B"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lang w:val="ca-ES"/>
              <w:rPrChange w:id="17673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="0014673B"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17674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="0014673B"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lang w:val="ca-ES"/>
              <w:rPrChange w:id="17675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="0014673B"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17676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ហ</w:delText>
          </w:r>
          <w:r w:rsidR="0014673B"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lang w:val="ca-ES"/>
              <w:rPrChange w:id="17677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="0014673B" w:rsidRPr="00E33574" w:rsidDel="005C3437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1767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14673B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767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បានធ្វើការពិភាក្សា និងពិនិត្យយ៉ាងល្អិតល្អន់ក្នុងការកំណត់យកលក្ខណៈវិនិច្ឆ័យ</w:delText>
          </w:r>
          <w:r w:rsidR="0014673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68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ប្រកបដោយភាពពេញលេញ និងត្រឹមត្រូវ ស្របទៅតាមបទដ្ឋានបច្ចេកទេសសវនកម្មដែលបានកំណត់។ </w:delText>
          </w:r>
          <w:r w:rsidR="0014673B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681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  <w:r w:rsidR="0014673B" w:rsidRPr="00F55550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កំណត់លក្ខណៈវិនិច្ឆ័យ គឺជាដំណាក់កាលបន្ទាប់ពីការកំណត់ហានិភ័យនៃប្រព័ន្ធត្រួតពិនិត្យផ្ទៃក្នុង</w:delText>
          </w:r>
        </w:del>
      </w:ins>
      <w:ins w:id="17682" w:author="User" w:date="2022-09-29T10:44:00Z">
        <w:del w:id="17683" w:author="Kem Sereyboth" w:date="2023-06-20T14:36:00Z">
          <w:r w:rsidR="00A62370" w:rsidRPr="00F55550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ប្រធានបទសវនកម្ម</w:delText>
          </w:r>
        </w:del>
      </w:ins>
      <w:ins w:id="17684" w:author="Windows User" w:date="2022-09-05T23:28:00Z">
        <w:del w:id="17685" w:author="Kem Sereyboth" w:date="2023-06-20T14:36:00Z">
          <w:r w:rsidR="0014673B" w:rsidRPr="00F55550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។</w:delText>
          </w:r>
        </w:del>
      </w:ins>
      <w:ins w:id="17686" w:author="User" w:date="2022-09-29T10:44:00Z">
        <w:del w:id="17687" w:author="Kem Sereyboth" w:date="2023-06-20T14:36:00Z">
          <w:r w:rsidR="00A62370" w:rsidRPr="00F55550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7688" w:author="Windows User" w:date="2022-09-05T23:27:00Z">
        <w:del w:id="17689" w:author="Kem Sereyboth" w:date="2023-06-20T14:36:00Z">
          <w:r w:rsidR="0014673B" w:rsidRPr="00F55550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 xml:space="preserve"> បន្ទាប់</w:delText>
          </w:r>
          <w:r w:rsidR="0014673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690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ពីនេះ</w:delText>
          </w:r>
        </w:del>
      </w:ins>
      <w:ins w:id="17691" w:author="Voeun Kuyeng" w:date="2022-09-06T17:42:00Z">
        <w:del w:id="17692" w:author="Kem Sereyboth" w:date="2023-06-20T14:36:00Z">
          <w:r w:rsidR="003C2B2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693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7694" w:author="Windows User" w:date="2022-09-05T23:27:00Z">
        <w:del w:id="17695" w:author="Kem Sereyboth" w:date="2023-06-20T14:36:00Z">
          <w:r w:rsidR="0014673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696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ក្រុមសវនករ</w:delText>
          </w:r>
        </w:del>
      </w:ins>
      <w:ins w:id="17697" w:author="User" w:date="2022-09-27T23:06:00Z">
        <w:del w:id="17698" w:author="Kem Sereyboth" w:date="2023-06-20T14:36:00Z">
          <w:r w:rsidR="007F4ADE" w:rsidRPr="00F55550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ប្រតិភូសវនកម្ម</w:delText>
          </w:r>
        </w:del>
      </w:ins>
      <w:ins w:id="17699" w:author="Windows User" w:date="2022-09-05T23:27:00Z">
        <w:del w:id="17700" w:author="Kem Sereyboth" w:date="2023-06-20T14:36:00Z">
          <w:r w:rsidR="0014673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701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នីមួយៗចាប់ផ្ដើមកំណត់ប្រធានបទសវនកម្មតាមរយៈលទ្ធផលដែល</w:delText>
          </w:r>
        </w:del>
      </w:ins>
      <w:ins w:id="17702" w:author="User" w:date="2022-09-27T23:06:00Z">
        <w:del w:id="17703" w:author="Kem Sereyboth" w:date="2023-06-20T14:36:00Z">
          <w:r w:rsidR="007F4ADE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ទទួល</w:delText>
          </w:r>
        </w:del>
      </w:ins>
      <w:ins w:id="17704" w:author="Windows User" w:date="2022-09-05T23:27:00Z">
        <w:del w:id="17705" w:author="Kem Sereyboth" w:date="2023-06-20T14:36:00Z">
          <w:r w:rsidR="0014673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706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បាន</w:delText>
          </w:r>
        </w:del>
      </w:ins>
      <w:ins w:id="17707" w:author="User" w:date="2022-09-27T23:07:00Z">
        <w:del w:id="17708" w:author="Kem Sereyboth" w:date="2023-06-20T14:36:00Z">
          <w:r w:rsidR="007F4ADE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មក</w:delText>
          </w:r>
        </w:del>
      </w:ins>
      <w:ins w:id="17709" w:author="Windows User" w:date="2022-09-05T23:27:00Z">
        <w:del w:id="17710" w:author="Kem Sereyboth" w:date="2023-06-20T14:36:00Z">
          <w:r w:rsidR="0014673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711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ពីការចុះស្វែង</w:delText>
          </w:r>
          <w:r w:rsidR="0014673B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71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យល់</w:delText>
          </w:r>
          <w:r w:rsidR="0014673B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71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</w:del>
      </w:ins>
      <w:ins w:id="17714" w:author="User" w:date="2022-09-27T23:09:00Z">
        <w:del w:id="17715" w:author="Kem Sereyboth" w:date="2023-06-20T14:36:00Z">
          <w:r w:rsidR="007F4ADE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71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និងលក្ខណៈវិនិច្ឆ័យដែលនឹងត្រូវ</w:delText>
          </w:r>
        </w:del>
      </w:ins>
      <w:ins w:id="17717" w:author="User" w:date="2022-09-27T23:10:00Z">
        <w:del w:id="17718" w:author="Kem Sereyboth" w:date="2023-06-20T14:36:00Z">
          <w:r w:rsidR="007F4ADE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719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ប្រើប្រាស់ដើម្បី</w:delText>
          </w:r>
          <w:r w:rsidR="008E5F95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72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វាយតម្លៃ</w:delText>
          </w:r>
        </w:del>
      </w:ins>
      <w:ins w:id="17721" w:author="User" w:date="2022-09-27T23:11:00Z">
        <w:del w:id="17722" w:author="Kem Sereyboth" w:date="2023-06-20T14:36:00Z">
          <w:r w:rsidR="008E5F95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72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ពីអនុលោមភាព</w:delText>
          </w:r>
        </w:del>
      </w:ins>
      <w:ins w:id="17724" w:author="Windows User" w:date="2022-09-06T03:33:00Z">
        <w:del w:id="17725" w:author="Kem Sereyboth" w:date="2023-06-20T14:36:00Z">
          <w:r w:rsidR="005A5FE0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72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ស្រប</w:delText>
          </w:r>
        </w:del>
      </w:ins>
      <w:ins w:id="17727" w:author="Windows User" w:date="2022-09-05T23:27:00Z">
        <w:del w:id="17728" w:author="Kem Sereyboth" w:date="2023-06-20T14:36:00Z">
          <w:r w:rsidR="0014673B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72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ជាមួយ</w:delText>
          </w:r>
        </w:del>
      </w:ins>
      <w:ins w:id="17730" w:author="Windows User" w:date="2022-09-06T03:33:00Z">
        <w:del w:id="17731" w:author="Kem Sereyboth" w:date="2023-06-20T14:36:00Z">
          <w:r w:rsidR="005A5FE0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73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នឹង</w:delText>
          </w:r>
        </w:del>
      </w:ins>
      <w:ins w:id="17733" w:author="Windows User" w:date="2022-09-05T23:27:00Z">
        <w:del w:id="17734" w:author="Kem Sereyboth" w:date="2023-06-20T14:36:00Z">
          <w:r w:rsidR="0014673B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73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លក្ខណៈវិនិច្ឆ័យ។</w:delText>
          </w:r>
        </w:del>
      </w:ins>
      <w:ins w:id="17736" w:author="Windows User" w:date="2022-09-05T23:26:00Z">
        <w:del w:id="17737" w:author="Kem Sereyboth" w:date="2023-06-20T14:36:00Z">
          <w:r w:rsidR="000537CF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73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7739" w:author="Windows User" w:date="2022-09-05T23:31:00Z">
        <w:del w:id="17740" w:author="Kem Sereyboth" w:date="2023-06-20T14:36:00Z">
          <w:r w:rsidR="00851DE8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74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ក្រោយ</w:delText>
          </w:r>
        </w:del>
      </w:ins>
      <w:ins w:id="17742" w:author="Windows User" w:date="2022-09-05T23:26:00Z">
        <w:del w:id="17743" w:author="Kem Sereyboth" w:date="2023-06-20T14:36:00Z">
          <w:r w:rsidR="000537CF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74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ពីកំណត់</w:delText>
          </w:r>
          <w:r w:rsidR="000537CF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774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ប្រធានបទរួច </w:delText>
          </w:r>
        </w:del>
      </w:ins>
      <w:ins w:id="17746" w:author="Windows User" w:date="2022-09-05T23:41:00Z">
        <w:del w:id="17747" w:author="Kem Sereyboth" w:date="2023-06-20T14:36:00Z">
          <w:r w:rsidR="00052151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7748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  <w:ins w:id="17749" w:author="Windows User" w:date="2022-09-05T23:26:00Z">
        <w:del w:id="17750" w:author="Kem Sereyboth" w:date="2023-06-20T14:36:00Z">
          <w:r w:rsidR="000537CF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775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បានរៀបចំឡើងនូវបញ្ជីត្រួតពិនិត្យដោយមានបញ្ជាក់ពីលក្ខណៈវិនិច្ឆ័យ ឬឯកសារ</w:delText>
          </w:r>
          <w:r w:rsidR="000537CF" w:rsidRPr="00F55550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ដែលត្រូវស្នើសុំពិនិត្យដែល</w:delText>
          </w:r>
          <w:r w:rsidR="00697A40" w:rsidRPr="00F55550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មានដូចជា </w:delText>
          </w:r>
          <w:r w:rsidR="000537CF" w:rsidRPr="00F55550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បទប្បញ្ញត្តិ</w:delText>
          </w:r>
        </w:del>
      </w:ins>
      <w:ins w:id="17752" w:author="Windows User" w:date="2022-09-05T23:38:00Z">
        <w:del w:id="17753" w:author="Kem Sereyboth" w:date="2023-06-20T14:36:00Z">
          <w:r w:rsidR="00697A40" w:rsidRPr="00F55550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 និងឯកសារពាក</w:delText>
          </w:r>
        </w:del>
      </w:ins>
      <w:ins w:id="17754" w:author="Windows User" w:date="2022-09-05T23:39:00Z">
        <w:del w:id="17755" w:author="Kem Sereyboth" w:date="2023-06-20T14:36:00Z">
          <w:r w:rsidR="00697A40" w:rsidRPr="00F55550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់ព័ន្ធ</w:delText>
          </w:r>
        </w:del>
      </w:ins>
      <w:ins w:id="17756" w:author="Windows User" w:date="2022-09-05T23:26:00Z">
        <w:del w:id="17757" w:author="Kem Sereyboth" w:date="2023-06-20T14:36:00Z">
          <w:r w:rsidR="000537CF" w:rsidRPr="00F55550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ទៅតាមប្រធានបទនីមួយៗ។</w:delText>
          </w:r>
        </w:del>
      </w:ins>
      <w:ins w:id="17758" w:author="Windows User" w:date="2022-09-05T23:34:00Z">
        <w:del w:id="17759" w:author="Kem Sereyboth" w:date="2023-06-20T14:36:00Z">
          <w:r w:rsidR="007C151A" w:rsidRPr="00F55550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 xml:space="preserve">​ </w:delText>
          </w:r>
        </w:del>
      </w:ins>
      <w:ins w:id="17760" w:author="Windows User" w:date="2022-09-05T23:26:00Z">
        <w:del w:id="17761" w:author="Kem Sereyboth" w:date="2023-06-20T14:36:00Z">
          <w:r w:rsidR="000537CF" w:rsidRPr="00F55550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បញ្ជីត្រួតពិនិត្យនេះបានដាក់</w:delText>
          </w:r>
          <w:r w:rsidR="000537CF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ឆ្លងកិច្ចប្រជុំកម្រិតការិយាល័យ នាយកដ្ឋាន និងអន្តរនាយកដ្ឋានដោយបានធ្វើការ</w:delText>
          </w:r>
          <w:r w:rsidR="000537CF" w:rsidRPr="00F55550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ពិភាក្សាគ្នាជាច្រើនលើក ពិនិត្យយ៉ាងល្អិតល្អន់ដើម្បីទទួលបានធាតុចូល មុន</w:delText>
          </w:r>
          <w:r w:rsidR="000537CF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នឹង</w:delText>
          </w:r>
          <w:r w:rsidR="000537CF"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ស្នើសុំការប្រជុំជាមួយ </w:delText>
          </w:r>
          <w:r w:rsidR="000537CF" w:rsidRPr="00E33574" w:rsidDel="005C3437">
            <w:rPr>
              <w:rFonts w:ascii="Khmer MEF2" w:hAnsi="Khmer MEF2" w:cs="Khmer MEF2"/>
              <w:spacing w:val="-10"/>
              <w:sz w:val="24"/>
              <w:szCs w:val="24"/>
              <w:cs/>
              <w:lang w:val="ca-ES"/>
              <w:rPrChange w:id="17762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ឯកឧត្តមប្រធាន</w:delText>
          </w:r>
        </w:del>
      </w:ins>
      <w:ins w:id="17763" w:author="Windows User" w:date="2022-09-05T23:37:00Z">
        <w:del w:id="17764" w:author="Kem Sereyboth" w:date="2023-06-20T14:36:00Z">
          <w:r w:rsidR="00697A40" w:rsidRPr="00E33574" w:rsidDel="005C3437">
            <w:rPr>
              <w:rFonts w:ascii="Khmer MEF2" w:hAnsi="Khmer MEF2" w:cs="Khmer MEF2"/>
              <w:spacing w:val="4"/>
              <w:sz w:val="24"/>
              <w:szCs w:val="24"/>
              <w:cs/>
              <w:lang w:val="ca-ES"/>
              <w:rPrChange w:id="17765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អង្គភាព</w:delText>
          </w:r>
        </w:del>
      </w:ins>
      <w:ins w:id="17766" w:author="Windows User" w:date="2022-09-05T23:26:00Z">
        <w:del w:id="17767" w:author="Kem Sereyboth" w:date="2023-06-20T14:36:00Z">
          <w:r w:rsidR="000537CF"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17768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0537CF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76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ធ្វើការពិនិត្យ និងសម្រេចឯកភាព។ បន្ទាប់ពីទទួលបានការឯកភាពពី </w:delText>
          </w:r>
        </w:del>
      </w:ins>
      <w:ins w:id="17770" w:author="Windows User" w:date="2022-09-05T23:38:00Z">
        <w:del w:id="17771" w:author="Kem Sereyboth" w:date="2023-06-20T14:36:00Z">
          <w:r w:rsidR="00697A40" w:rsidRPr="00E33574" w:rsidDel="005C3437">
            <w:rPr>
              <w:rFonts w:ascii="Khmer MEF2" w:hAnsi="Khmer MEF2" w:cs="Khmer MEF2"/>
              <w:spacing w:val="4"/>
              <w:sz w:val="24"/>
              <w:szCs w:val="24"/>
              <w:cs/>
              <w:lang w:val="ca-ES"/>
              <w:rPrChange w:id="17772" w:author="Kem Sereyboth" w:date="2023-07-19T16:59:00Z">
                <w:rPr>
                  <w:rFonts w:ascii="Khmer MEF2" w:hAnsi="Khmer MEF2" w:cs="Khmer MEF2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ឯកឧត្តមប្រធានអង្គភាព</w:delText>
          </w:r>
          <w:r w:rsidR="00697A40"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17773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7774" w:author="Windows User" w:date="2022-09-05T23:28:00Z">
        <w:del w:id="17775" w:author="Kem Sereyboth" w:date="2023-06-20T14:36:00Z">
          <w:r w:rsidR="00BC2297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776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សវនករ</w:delText>
          </w:r>
        </w:del>
      </w:ins>
      <w:ins w:id="17777" w:author="Windows User" w:date="2022-09-05T23:40:00Z">
        <w:del w:id="17778" w:author="Kem Sereyboth" w:date="2023-06-20T14:36:00Z">
          <w:r w:rsidR="00052151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779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ទទួលបន្ទុក</w:delText>
          </w:r>
        </w:del>
      </w:ins>
      <w:ins w:id="17780" w:author="Windows User" w:date="2022-09-05T23:26:00Z">
        <w:del w:id="17781" w:author="Kem Sereyboth" w:date="2023-06-20T14:36:00Z">
          <w:r w:rsidR="000537CF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78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ត្រូវផ្ញើបញ្ជីត្រួតពិនិត្យទៅកាន់បុគ្គលទទួលបន្ទុកសម្របសម្រួលការងារសវនកម្ម</w:delText>
          </w:r>
        </w:del>
      </w:ins>
      <w:ins w:id="17783" w:author="User" w:date="2022-09-27T23:19:00Z">
        <w:del w:id="17784" w:author="Kem Sereyboth" w:date="2023-06-20T14:36:00Z">
          <w:r w:rsidR="008E5F95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78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របស់</w:delText>
          </w:r>
          <w:r w:rsidR="008E5F95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សវនដ្ឋានដើម្បីសហការឆ្លើយតប។</w:delText>
          </w:r>
        </w:del>
      </w:ins>
      <w:ins w:id="17786" w:author="Windows User" w:date="2022-09-05T23:26:00Z">
        <w:del w:id="17787" w:author="Kem Sereyboth" w:date="2023-06-20T14:36:00Z">
          <w:r w:rsidR="000537CF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</w:p>
    <w:p w14:paraId="1D16F5CC" w14:textId="3C55C148" w:rsidR="000537CF" w:rsidRPr="00E33574" w:rsidDel="00913214" w:rsidRDefault="00913214">
      <w:pPr>
        <w:spacing w:after="0" w:line="233" w:lineRule="auto"/>
        <w:ind w:firstLine="720"/>
        <w:jc w:val="both"/>
        <w:rPr>
          <w:ins w:id="17788" w:author="Windows User" w:date="2022-09-05T23:26:00Z"/>
          <w:del w:id="17789" w:author="User" w:date="2022-09-16T11:25:00Z"/>
          <w:rFonts w:ascii="Khmer MEF1" w:hAnsi="Khmer MEF1" w:cs="Khmer MEF1"/>
          <w:spacing w:val="2"/>
          <w:sz w:val="24"/>
          <w:szCs w:val="24"/>
          <w:lang w:val="ca-ES"/>
          <w:rPrChange w:id="17790" w:author="Kem Sereyboth" w:date="2023-07-19T16:59:00Z">
            <w:rPr>
              <w:ins w:id="17791" w:author="Windows User" w:date="2022-09-05T23:26:00Z"/>
              <w:del w:id="17792" w:author="User" w:date="2022-09-16T11:25:00Z"/>
              <w:rFonts w:ascii="Khmer MEF1" w:hAnsi="Khmer MEF1" w:cs="Khmer MEF1"/>
              <w:spacing w:val="4"/>
              <w:sz w:val="6"/>
              <w:szCs w:val="6"/>
              <w:lang w:val="ca-ES"/>
            </w:rPr>
          </w:rPrChange>
        </w:rPr>
        <w:pPrChange w:id="17793" w:author="Sopheak Phorn" w:date="2023-08-25T13:07:00Z">
          <w:pPr>
            <w:spacing w:after="0" w:line="240" w:lineRule="auto"/>
            <w:ind w:firstLine="720"/>
            <w:jc w:val="both"/>
          </w:pPr>
        </w:pPrChange>
      </w:pPr>
      <w:ins w:id="17794" w:author="User" w:date="2022-09-16T11:25:00Z">
        <w:r w:rsidRPr="00F55550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ab/>
        </w:r>
      </w:ins>
      <w:ins w:id="17795" w:author="sakaria fa" w:date="2022-09-30T20:58:00Z">
        <w:r w:rsidR="00F171DC" w:rsidRPr="00E33574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7796" w:author="Kem Sereyboth" w:date="2023-07-19T16:5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ជា</w:t>
        </w:r>
      </w:ins>
    </w:p>
    <w:p w14:paraId="79063D0C" w14:textId="468B5ED4" w:rsidR="002C2DF9" w:rsidRPr="00E33574" w:rsidDel="00913214" w:rsidRDefault="002C2DF9">
      <w:pPr>
        <w:spacing w:after="0" w:line="233" w:lineRule="auto"/>
        <w:ind w:firstLine="720"/>
        <w:jc w:val="both"/>
        <w:rPr>
          <w:ins w:id="17797" w:author="Kem Sereiboth" w:date="2022-09-13T11:32:00Z"/>
          <w:del w:id="17798" w:author="User" w:date="2022-09-16T11:24:00Z"/>
          <w:rFonts w:ascii="Khmer MEF2" w:hAnsi="Khmer MEF2" w:cs="Khmer MEF2"/>
          <w:b/>
          <w:bCs/>
          <w:spacing w:val="2"/>
          <w:sz w:val="24"/>
          <w:szCs w:val="24"/>
          <w:rPrChange w:id="17799" w:author="Kem Sereyboth" w:date="2023-07-19T16:59:00Z">
            <w:rPr>
              <w:ins w:id="17800" w:author="Kem Sereiboth" w:date="2022-09-13T11:32:00Z"/>
              <w:del w:id="17801" w:author="User" w:date="2022-09-16T11:24:00Z"/>
              <w:rFonts w:ascii="Khmer MEF2" w:hAnsi="Khmer MEF2" w:cs="Khmer MEF2"/>
              <w:b/>
              <w:bCs/>
              <w:szCs w:val="22"/>
            </w:rPr>
          </w:rPrChange>
        </w:rPr>
        <w:pPrChange w:id="17802" w:author="Sopheak Phorn" w:date="2023-08-25T13:07:00Z">
          <w:pPr>
            <w:ind w:firstLine="720"/>
          </w:pPr>
        </w:pPrChange>
      </w:pPr>
      <w:ins w:id="17803" w:author="Kem Sereiboth" w:date="2022-09-13T11:32:00Z">
        <w:del w:id="17804" w:author="User" w:date="2022-09-16T11:24:00Z">
          <w:r w:rsidRPr="00E33574" w:rsidDel="00913214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17805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ខ-លក្ខណៈវិនិច្ឆ័យសម្រាប់ប្រធានបទនីមួយៗ</w:delText>
          </w:r>
        </w:del>
      </w:ins>
    </w:p>
    <w:p w14:paraId="14E05FFD" w14:textId="6A5925A6" w:rsidR="000537CF" w:rsidRPr="00E33574" w:rsidDel="002C2DF9" w:rsidRDefault="000537CF">
      <w:pPr>
        <w:spacing w:after="0" w:line="233" w:lineRule="auto"/>
        <w:ind w:firstLine="720"/>
        <w:jc w:val="both"/>
        <w:rPr>
          <w:ins w:id="17806" w:author="Windows User" w:date="2022-09-05T23:26:00Z"/>
          <w:del w:id="17807" w:author="Kem Sereiboth" w:date="2022-09-13T11:32:00Z"/>
          <w:rFonts w:ascii="Khmer MEF1" w:hAnsi="Khmer MEF1" w:cs="Khmer MEF1"/>
          <w:spacing w:val="2"/>
          <w:sz w:val="24"/>
          <w:szCs w:val="24"/>
          <w:lang w:val="ca-ES"/>
          <w:rPrChange w:id="17808" w:author="Kem Sereyboth" w:date="2023-07-19T16:59:00Z">
            <w:rPr>
              <w:ins w:id="17809" w:author="Windows User" w:date="2022-09-05T23:26:00Z"/>
              <w:del w:id="17810" w:author="Kem Sereiboth" w:date="2022-09-13T11:32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  <w:pPrChange w:id="17811" w:author="Sopheak Phorn" w:date="2023-08-25T13:07:00Z">
          <w:pPr>
            <w:spacing w:after="0" w:line="240" w:lineRule="auto"/>
            <w:ind w:firstLine="720"/>
          </w:pPr>
        </w:pPrChange>
      </w:pPr>
      <w:ins w:id="17812" w:author="Windows User" w:date="2022-09-05T23:26:00Z">
        <w:del w:id="17813" w:author="Kem Sereiboth" w:date="2022-09-13T11:32:00Z">
          <w:r w:rsidRPr="00E33574" w:rsidDel="002C2DF9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17814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ខ-ចំណុចទី២</w:delText>
          </w:r>
          <w:r w:rsidRPr="00E33574" w:rsidDel="002C2DF9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781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  <w:r w:rsidRPr="00E33574" w:rsidDel="002C2DF9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816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ត្រូវរៀបរាប់ពីលក្ខណៈវិនិច្ឆ័យសម្រាប់ប្រធានបទនីមួយៗដែលបានកំណត់។ សវនករទទួលបន្ទុក អាចរៀបរាប់ពីចំណុ</w:delText>
          </w:r>
        </w:del>
      </w:ins>
      <w:ins w:id="17817" w:author="Voeun Kuyeng" w:date="2022-09-06T17:43:00Z">
        <w:del w:id="17818" w:author="Kem Sereiboth" w:date="2022-09-13T11:32:00Z">
          <w:r w:rsidR="00CC614C" w:rsidRPr="00E33574" w:rsidDel="002C2DF9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81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</w:delText>
          </w:r>
        </w:del>
      </w:ins>
      <w:ins w:id="17820" w:author="Windows User" w:date="2022-09-05T23:26:00Z">
        <w:del w:id="17821" w:author="Kem Sereiboth" w:date="2022-09-13T11:32:00Z">
          <w:r w:rsidRPr="00E33574" w:rsidDel="002C2DF9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82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ននេះ ដូចគំរូខាងក្រោម៖</w:delText>
          </w:r>
        </w:del>
      </w:ins>
    </w:p>
    <w:p w14:paraId="7ECF2E52" w14:textId="5271247E" w:rsidR="000537CF" w:rsidRPr="00E33574" w:rsidRDefault="000537CF">
      <w:pPr>
        <w:spacing w:after="0" w:line="233" w:lineRule="auto"/>
        <w:jc w:val="both"/>
        <w:rPr>
          <w:ins w:id="17823" w:author="Kem Sereyboth" w:date="2023-07-19T15:06:00Z"/>
          <w:rFonts w:ascii="Khmer MEF1" w:hAnsi="Khmer MEF1" w:cs="Khmer MEF1"/>
          <w:sz w:val="24"/>
          <w:szCs w:val="24"/>
          <w:lang w:val="ca-ES"/>
          <w:rPrChange w:id="17824" w:author="Kem Sereyboth" w:date="2023-07-19T16:59:00Z">
            <w:rPr>
              <w:ins w:id="17825" w:author="Kem Sereyboth" w:date="2023-07-19T15:06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17826" w:author="Sopheak Phorn" w:date="2023-08-25T13:07:00Z">
          <w:pPr>
            <w:spacing w:after="0" w:line="235" w:lineRule="auto"/>
            <w:jc w:val="both"/>
          </w:pPr>
        </w:pPrChange>
      </w:pPr>
      <w:ins w:id="17827" w:author="Windows User" w:date="2022-09-05T23:26:00Z">
        <w:del w:id="17828" w:author="User" w:date="2022-09-16T11:24:00Z">
          <w:r w:rsidRPr="00E33574" w:rsidDel="00913214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82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ជា</w:delText>
          </w:r>
        </w:del>
        <w:r w:rsidRPr="00E33574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7830" w:author="Kem Sereyboth" w:date="2023-07-19T16:59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លទ្ធផល អង្គភាព</w:t>
        </w:r>
      </w:ins>
      <w:ins w:id="17831" w:author="Kem Sereyboth" w:date="2023-07-25T15:39:00Z">
        <w:r w:rsidR="006B38F8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ស</w:t>
        </w:r>
      </w:ins>
      <w:ins w:id="17832" w:author="Kem Sereyboth" w:date="2023-07-25T15:40:00Z">
        <w:r w:rsidR="006B38F8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 xml:space="preserve">វនកម្មផ្ទៃក្នុងនៃ </w:t>
        </w:r>
        <w:r w:rsidR="006B38F8" w:rsidRPr="006B38F8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17833" w:author="Kem Sereyboth" w:date="2023-07-25T15:40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អ.ស.ហ.</w:t>
        </w:r>
        <w:r w:rsidR="006B38F8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 xml:space="preserve"> </w:t>
        </w:r>
      </w:ins>
      <w:ins w:id="17834" w:author="Windows User" w:date="2022-09-05T23:26:00Z">
        <w:r w:rsidRPr="00E33574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7835" w:author="Kem Sereyboth" w:date="2023-07-19T16:59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បានសម្រេចជ្រើសយកលក្ខណៈវិនិច្ឆ័យចំនួន</w:t>
        </w:r>
        <w:del w:id="17836" w:author="sakaria fa" w:date="2022-09-15T21:43:00Z">
          <w:r w:rsidRPr="00E33574" w:rsidDel="00876272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783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..</w:delText>
          </w:r>
        </w:del>
        <w:del w:id="17838" w:author="sakaria fa" w:date="2022-09-15T21:44:00Z">
          <w:r w:rsidRPr="00E33574" w:rsidDel="00876272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783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....</w:delText>
          </w:r>
        </w:del>
      </w:ins>
      <w:ins w:id="17840" w:author="sakaria fa" w:date="2022-09-15T21:44:00Z">
        <w:r w:rsidR="00876272" w:rsidRPr="00E33574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7841" w:author="Kem Sereyboth" w:date="2023-07-19T16:59:00Z">
              <w:rPr>
                <w:rFonts w:ascii="Khmer MEF1" w:hAnsi="Khmer MEF1" w:cs="Khmer MEF1"/>
                <w:color w:val="171717" w:themeColor="background2" w:themeShade="1A"/>
                <w:spacing w:val="-2"/>
                <w:sz w:val="24"/>
                <w:szCs w:val="24"/>
                <w:highlight w:val="green"/>
                <w:cs/>
                <w:lang w:val="ca-ES"/>
              </w:rPr>
            </w:rPrChange>
          </w:rPr>
          <w:t xml:space="preserve"> </w:t>
        </w:r>
      </w:ins>
      <w:ins w:id="17842" w:author="Sopheak Phorn" w:date="2023-07-28T16:04:00Z">
        <w:r w:rsidR="00A014C3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៨</w:t>
        </w:r>
      </w:ins>
      <w:ins w:id="17843" w:author="Kem Sereyboth" w:date="2023-07-11T13:23:00Z">
        <w:del w:id="17844" w:author="Sopheak Phorn" w:date="2023-07-28T16:04:00Z">
          <w:r w:rsidR="00557052" w:rsidRPr="00E33574" w:rsidDel="00A014C3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84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៥</w:delText>
          </w:r>
        </w:del>
      </w:ins>
      <w:ins w:id="17846" w:author="sakaria fa" w:date="2022-09-15T21:44:00Z">
        <w:del w:id="17847" w:author="Kem Sereiboth" w:date="2022-09-19T11:21:00Z">
          <w:r w:rsidR="00876272" w:rsidRPr="00E33574" w:rsidDel="003917FA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84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៥</w:delText>
          </w:r>
        </w:del>
      </w:ins>
      <w:ins w:id="17849" w:author="Kem Sereiboth" w:date="2022-09-19T11:21:00Z">
        <w:del w:id="17850" w:author="Kem Sereyboth" w:date="2023-07-11T13:04:00Z">
          <w:r w:rsidR="003917FA" w:rsidRPr="00E33574" w:rsidDel="00400DB4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85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៧</w:delText>
          </w:r>
        </w:del>
      </w:ins>
      <w:ins w:id="17852" w:author="sakaria fa" w:date="2022-09-15T21:44:00Z">
        <w:r w:rsidR="00876272" w:rsidRPr="00E33574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7853" w:author="Kem Sereyboth" w:date="2023-07-19T16:59:00Z">
              <w:rPr>
                <w:rFonts w:ascii="Khmer MEF1" w:hAnsi="Khmer MEF1" w:cs="Khmer MEF1"/>
                <w:color w:val="171717" w:themeColor="background2" w:themeShade="1A"/>
                <w:spacing w:val="-2"/>
                <w:sz w:val="24"/>
                <w:szCs w:val="24"/>
                <w:highlight w:val="green"/>
                <w:cs/>
                <w:lang w:val="ca-ES"/>
              </w:rPr>
            </w:rPrChange>
          </w:rPr>
          <w:t xml:space="preserve"> </w:t>
        </w:r>
      </w:ins>
      <w:ins w:id="17854" w:author="Windows User" w:date="2022-09-05T23:26:00Z">
        <w:r w:rsidRPr="00E33574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7855" w:author="Kem Sereyboth" w:date="2023-07-19T16:59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ដោយបានបែងចែកទៅតាម</w:t>
        </w:r>
        <w:r w:rsidRPr="00F55550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ប្រធាន</w:t>
        </w:r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បទសវនកម្ម ដូចមានរៀបរាប់ខាងក្រោម៖</w:t>
        </w:r>
      </w:ins>
    </w:p>
    <w:p w14:paraId="4092C280" w14:textId="4C5321CC" w:rsidR="00944A50" w:rsidRPr="00C532AE" w:rsidRDefault="00944A50">
      <w:pPr>
        <w:spacing w:after="0" w:line="233" w:lineRule="auto"/>
        <w:ind w:firstLine="720"/>
        <w:jc w:val="both"/>
        <w:rPr>
          <w:ins w:id="17856" w:author="Windows User" w:date="2022-09-05T23:26:00Z"/>
          <w:rFonts w:ascii="Khmer MEF1" w:hAnsi="Khmer MEF1" w:cs="Khmer MEF1"/>
          <w:b/>
          <w:bCs/>
          <w:sz w:val="24"/>
          <w:szCs w:val="24"/>
          <w:lang w:val="ca-ES"/>
          <w:rPrChange w:id="17857" w:author="Kem Sereyboth" w:date="2023-07-26T16:26:00Z">
            <w:rPr>
              <w:ins w:id="17858" w:author="Windows User" w:date="2022-09-05T23:26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7859" w:author="Sopheak Phorn" w:date="2023-08-25T13:07:00Z">
          <w:pPr>
            <w:spacing w:after="0" w:line="240" w:lineRule="auto"/>
            <w:ind w:firstLine="720"/>
            <w:jc w:val="both"/>
          </w:pPr>
        </w:pPrChange>
      </w:pPr>
      <w:ins w:id="17860" w:author="Kem Sereyboth" w:date="2023-07-19T15:06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7861" w:author="Kem Sereyboth" w:date="2023-07-26T16:26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lastRenderedPageBreak/>
          <w:t>ក.សវ​ន</w:t>
        </w:r>
        <w:r w:rsidRPr="006E6058">
          <w:rPr>
            <w:rFonts w:ascii="Khmer MEF1" w:hAnsi="Khmer MEF1" w:cs="Khmer MEF1"/>
            <w:b/>
            <w:bCs/>
            <w:sz w:val="24"/>
            <w:szCs w:val="24"/>
            <w:lang w:val="ca-ES"/>
            <w:rPrChange w:id="17862" w:author="Sopheak Phorn" w:date="2023-07-28T09:15:00Z">
              <w:rPr>
                <w:rFonts w:ascii="Khmer MEF2" w:hAnsi="Khmer MEF2" w:cs="Khmer MEF2"/>
                <w:color w:val="FF0000"/>
                <w:sz w:val="24"/>
                <w:szCs w:val="24"/>
              </w:rPr>
            </w:rPrChange>
          </w:rPr>
          <w:t>​​</w:t>
        </w:r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7863" w:author="Kem Sereyboth" w:date="2023-07-26T16:26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កម្មអនុលោមភាព</w:t>
        </w:r>
      </w:ins>
    </w:p>
    <w:p w14:paraId="4752DC5D" w14:textId="5A69A3D6" w:rsidR="007723F5" w:rsidRPr="007723F5" w:rsidRDefault="007723F5">
      <w:pPr>
        <w:pStyle w:val="ListParagraph"/>
        <w:numPr>
          <w:ilvl w:val="0"/>
          <w:numId w:val="71"/>
        </w:numPr>
        <w:spacing w:after="0" w:line="233" w:lineRule="auto"/>
        <w:ind w:hanging="153"/>
        <w:jc w:val="both"/>
        <w:rPr>
          <w:ins w:id="17864" w:author="Sopheak Phorn" w:date="2023-07-28T14:56:00Z"/>
          <w:rFonts w:ascii="Khmer MEF1" w:hAnsi="Khmer MEF1" w:cs="Khmer MEF1"/>
          <w:color w:val="000000" w:themeColor="text1"/>
          <w:sz w:val="24"/>
          <w:szCs w:val="24"/>
          <w:lang w:val="ca-ES"/>
          <w:rPrChange w:id="17865" w:author="Sopheak Phorn" w:date="2023-07-28T14:57:00Z">
            <w:rPr>
              <w:ins w:id="17866" w:author="Sopheak Phorn" w:date="2023-07-28T14:56:00Z"/>
              <w:rFonts w:ascii="Khmer MEF1" w:hAnsi="Khmer MEF1" w:cs="Khmer MEF1"/>
              <w:b/>
              <w:bCs/>
              <w:color w:val="FF0000"/>
              <w:sz w:val="24"/>
              <w:szCs w:val="24"/>
            </w:rPr>
          </w:rPrChange>
        </w:rPr>
        <w:pPrChange w:id="17867" w:author="Sopheak Phorn" w:date="2023-08-25T13:07:00Z">
          <w:pPr>
            <w:spacing w:after="0" w:line="245" w:lineRule="auto"/>
            <w:jc w:val="both"/>
          </w:pPr>
        </w:pPrChange>
      </w:pPr>
      <w:ins w:id="17868" w:author="Sopheak Phorn" w:date="2023-07-28T14:56:00Z">
        <w:r w:rsidRPr="007723F5">
          <w:rPr>
            <w:rFonts w:ascii="Khmer MEF1" w:hAnsi="Khmer MEF1" w:cs="Khmer MEF1"/>
            <w:b/>
            <w:bCs/>
            <w:color w:val="000000" w:themeColor="text1"/>
            <w:spacing w:val="-6"/>
            <w:sz w:val="24"/>
            <w:szCs w:val="24"/>
            <w:cs/>
            <w:rPrChange w:id="17869" w:author="Sopheak Phorn" w:date="2023-07-28T14:5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ប្រ</w:t>
        </w:r>
        <w:r w:rsidRPr="00790616">
          <w:rPr>
            <w:rFonts w:ascii="Khmer MEF1" w:hAnsi="Khmer MEF1" w:cs="Khmer MEF1"/>
            <w:b/>
            <w:bCs/>
            <w:color w:val="000000" w:themeColor="text1"/>
            <w:spacing w:val="-2"/>
            <w:sz w:val="24"/>
            <w:szCs w:val="24"/>
            <w:cs/>
            <w:rPrChange w:id="17870" w:author="Sopheak" w:date="2023-07-28T21:59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ធាន</w:t>
        </w:r>
        <w:r w:rsidRPr="00790616">
          <w:rPr>
            <w:rFonts w:ascii="Khmer MEF1" w:hAnsi="Khmer MEF1" w:cs="Khmer MEF1"/>
            <w:b/>
            <w:bCs/>
            <w:color w:val="000000" w:themeColor="text1"/>
            <w:spacing w:val="-2"/>
            <w:sz w:val="24"/>
            <w:szCs w:val="24"/>
            <w:cs/>
            <w:lang w:val="ca-ES"/>
            <w:rPrChange w:id="17871" w:author="Sopheak" w:date="2023-07-28T21:59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បទ</w:t>
        </w:r>
        <w:r w:rsidRPr="00790616">
          <w:rPr>
            <w:rFonts w:ascii="Khmer MEF1" w:hAnsi="Khmer MEF1" w:cs="Khmer MEF1"/>
            <w:b/>
            <w:bCs/>
            <w:color w:val="000000" w:themeColor="text1"/>
            <w:spacing w:val="-2"/>
            <w:sz w:val="24"/>
            <w:szCs w:val="24"/>
            <w:cs/>
            <w:rPrChange w:id="17872" w:author="Sopheak" w:date="2023-07-28T21:59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ទី១</w:t>
        </w:r>
      </w:ins>
      <w:ins w:id="17873" w:author="Sopheak" w:date="2023-07-28T21:58:00Z">
        <w:r w:rsidR="001773F6" w:rsidRPr="00790616">
          <w:rPr>
            <w:rFonts w:ascii="Khmer MEF1" w:hAnsi="Khmer MEF1" w:cs="Khmer MEF1"/>
            <w:b/>
            <w:bCs/>
            <w:color w:val="000000" w:themeColor="text1"/>
            <w:spacing w:val="-2"/>
            <w:sz w:val="24"/>
            <w:szCs w:val="24"/>
            <w:cs/>
            <w:rPrChange w:id="17874" w:author="Sopheak" w:date="2023-07-28T21:59:00Z">
              <w:rPr>
                <w:rFonts w:ascii="Khmer MEF1" w:hAnsi="Khmer MEF1" w:cs="Khmer MEF1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t>៖​</w:t>
        </w:r>
      </w:ins>
      <w:ins w:id="17875" w:author="Sopheak" w:date="2023-07-28T21:59:00Z">
        <w:r w:rsidR="00790616" w:rsidRPr="008922FA">
          <w:rPr>
            <w:rFonts w:ascii="Khmer MEF1" w:hAnsi="Khmer MEF1" w:cs="Khmer MEF1"/>
            <w:b/>
            <w:bCs/>
            <w:color w:val="000000" w:themeColor="text1"/>
            <w:spacing w:val="-2"/>
            <w:sz w:val="24"/>
            <w:szCs w:val="24"/>
            <w:lang w:val="ca-ES"/>
            <w:rPrChange w:id="17876" w:author="Sopheak Phorn" w:date="2023-08-03T08:38:00Z">
              <w:rPr>
                <w:rFonts w:ascii="Khmer MEF1" w:hAnsi="Khmer MEF1" w:cs="Khmer MEF1"/>
                <w:b/>
                <w:bCs/>
                <w:color w:val="000000" w:themeColor="text1"/>
                <w:spacing w:val="-6"/>
                <w:sz w:val="24"/>
                <w:szCs w:val="24"/>
              </w:rPr>
            </w:rPrChange>
          </w:rPr>
          <w:t xml:space="preserve"> </w:t>
        </w:r>
      </w:ins>
      <w:ins w:id="17877" w:author="Sopheak Phorn" w:date="2023-07-28T14:56:00Z">
        <w:del w:id="17878" w:author="Sopheak" w:date="2023-07-28T21:58:00Z">
          <w:r w:rsidRPr="00790616" w:rsidDel="001773F6">
            <w:rPr>
              <w:rFonts w:ascii="Khmer MEF1" w:hAnsi="Khmer MEF1" w:cs="Khmer MEF1"/>
              <w:b/>
              <w:bCs/>
              <w:color w:val="000000" w:themeColor="text1"/>
              <w:spacing w:val="-2"/>
              <w:sz w:val="24"/>
              <w:szCs w:val="24"/>
              <w:cs/>
              <w:rPrChange w:id="17879" w:author="Sopheak" w:date="2023-07-28T21:59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 xml:space="preserve">៖ </w:delText>
          </w:r>
        </w:del>
        <w:r w:rsidRPr="00790616">
          <w:rPr>
            <w:rFonts w:ascii="Khmer MEF1" w:hAnsi="Khmer MEF1" w:cs="Khmer MEF1"/>
            <w:color w:val="000000" w:themeColor="text1"/>
            <w:spacing w:val="-2"/>
            <w:sz w:val="24"/>
            <w:szCs w:val="24"/>
            <w:cs/>
            <w:rPrChange w:id="17880" w:author="Sopheak" w:date="2023-07-28T21:59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ការអនុវត្តបទបញ្ជាផ្ទៃក្នុងសម្រាប់គ្រប់គ្រងមន្ត្រីរបស់អាជ្ញាធរសេវាហិរញ្ញវត្ថុ</w:t>
        </w:r>
        <w:r w:rsidRPr="007723F5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7881" w:author="Sopheak Phorn" w:date="2023-07-28T14:57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មិនមែនធនាគារ</w:t>
        </w:r>
      </w:ins>
    </w:p>
    <w:p w14:paraId="3D713565" w14:textId="5E70995A" w:rsidR="00D75AFA" w:rsidRDefault="007723F5">
      <w:pPr>
        <w:pStyle w:val="ListParagraph"/>
        <w:numPr>
          <w:ilvl w:val="0"/>
          <w:numId w:val="71"/>
        </w:numPr>
        <w:spacing w:after="0" w:line="233" w:lineRule="auto"/>
        <w:ind w:hanging="153"/>
        <w:jc w:val="both"/>
        <w:rPr>
          <w:ins w:id="17882" w:author="Sopheak Phorn" w:date="2023-07-28T14:58:00Z"/>
          <w:rFonts w:ascii="Khmer MEF1" w:hAnsi="Khmer MEF1" w:cs="Khmer MEF1"/>
          <w:color w:val="000000" w:themeColor="text1"/>
          <w:spacing w:val="-4"/>
          <w:szCs w:val="22"/>
          <w:lang w:val="en-GB"/>
        </w:rPr>
        <w:pPrChange w:id="17883" w:author="Sopheak Phorn" w:date="2023-08-25T13:07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17884" w:author="Sopheak Phorn" w:date="2023-07-28T14:56:00Z">
        <w:r w:rsidRPr="007723F5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7885" w:author="Sopheak Phorn" w:date="2023-07-28T14:57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លក្ខណៈ</w:t>
        </w:r>
        <w:r w:rsidRPr="007723F5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lang w:val="ca-ES"/>
            <w:rPrChange w:id="17886" w:author="Sopheak Phorn" w:date="2023-07-28T14:57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វិនិច្ឆ័</w:t>
        </w:r>
        <w:r w:rsidRPr="007723F5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7887" w:author="Sopheak Phorn" w:date="2023-07-28T14:57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យ</w:t>
        </w:r>
        <w:r w:rsidRPr="007723F5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7888" w:author="Sopheak Phorn" w:date="2023-07-28T14:57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៖</w:t>
        </w:r>
      </w:ins>
      <w:ins w:id="17889" w:author="Sopheak Phorn" w:date="2023-07-28T14:57:00Z">
        <w:r>
          <w:rPr>
            <w:rFonts w:ascii="Khmer MEF1" w:hAnsi="Khmer MEF1" w:cs="Khmer MEF1" w:hint="cs"/>
            <w:color w:val="000000" w:themeColor="text1"/>
            <w:sz w:val="24"/>
            <w:szCs w:val="24"/>
            <w:cs/>
          </w:rPr>
          <w:t xml:space="preserve"> </w:t>
        </w:r>
      </w:ins>
      <w:ins w:id="17890" w:author="Sopheak Phorn" w:date="2023-07-28T14:56:00Z">
        <w:r w:rsidRPr="007723F5">
          <w:rPr>
            <w:rFonts w:ascii="Khmer MEF1" w:hAnsi="Khmer MEF1" w:cs="Khmer MEF1"/>
            <w:color w:val="000000" w:themeColor="text1"/>
            <w:spacing w:val="-4"/>
            <w:szCs w:val="22"/>
            <w:cs/>
            <w:lang w:val="en-GB"/>
            <w:rPrChange w:id="17891" w:author="Sopheak Phorn" w:date="2023-07-28T14:57:00Z">
              <w:rPr>
                <w:rFonts w:ascii="Khmer MEF1" w:hAnsi="Khmer MEF1" w:cs="Khmer MEF1"/>
                <w:color w:val="FF0000"/>
                <w:spacing w:val="-4"/>
                <w:szCs w:val="22"/>
                <w:cs/>
                <w:lang w:val="en-GB"/>
              </w:rPr>
            </w:rPrChange>
          </w:rPr>
          <w:t>ប្រកាសលេខ ០៤៧ អ.ស.ហ.ប្រក ចុះថ្ងៃទី១៤ ខែតុលា ឆ្នាំ២០២២ ស្ដីពីការ ដាក់ឱ្យអនុវត្តបទបញ្ជាផ្ទៃក្នុងសម្រាប់គ្រប់គ្រងមន្ត្រីរបស់អាជ្ញាធរសេវាហិរញ្ញវត្ថុមិនមែនធនាគ</w:t>
        </w:r>
      </w:ins>
      <w:ins w:id="17892" w:author="Sopheak Phorn" w:date="2023-08-04T11:20:00Z">
        <w:r w:rsidR="00C43CEC">
          <w:rPr>
            <w:rFonts w:ascii="Khmer MEF1" w:hAnsi="Khmer MEF1" w:cs="Khmer MEF1" w:hint="cs"/>
            <w:color w:val="000000" w:themeColor="text1"/>
            <w:spacing w:val="-4"/>
            <w:szCs w:val="22"/>
            <w:cs/>
            <w:lang w:val="en-GB"/>
          </w:rPr>
          <w:t>ារ</w:t>
        </w:r>
      </w:ins>
    </w:p>
    <w:p w14:paraId="04D8531A" w14:textId="161EFA33" w:rsidR="007723F5" w:rsidRPr="00D75AFA" w:rsidRDefault="007723F5">
      <w:pPr>
        <w:pStyle w:val="ListParagraph"/>
        <w:numPr>
          <w:ilvl w:val="0"/>
          <w:numId w:val="71"/>
        </w:numPr>
        <w:spacing w:after="0" w:line="233" w:lineRule="auto"/>
        <w:ind w:hanging="153"/>
        <w:jc w:val="both"/>
        <w:rPr>
          <w:ins w:id="17893" w:author="Sopheak Phorn" w:date="2023-07-28T14:56:00Z"/>
          <w:rFonts w:ascii="Khmer MEF1" w:hAnsi="Khmer MEF1" w:cs="Khmer MEF1"/>
          <w:color w:val="000000" w:themeColor="text1"/>
          <w:spacing w:val="-4"/>
          <w:szCs w:val="22"/>
          <w:lang w:val="en-GB"/>
          <w:rPrChange w:id="17894" w:author="Sopheak Phorn" w:date="2023-07-28T14:58:00Z">
            <w:rPr>
              <w:ins w:id="17895" w:author="Sopheak Phorn" w:date="2023-07-28T14:56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7896" w:author="Sopheak Phorn" w:date="2023-08-25T13:07:00Z">
          <w:pPr>
            <w:spacing w:after="0" w:line="245" w:lineRule="auto"/>
            <w:jc w:val="both"/>
          </w:pPr>
        </w:pPrChange>
      </w:pPr>
      <w:ins w:id="17897" w:author="Sopheak Phorn" w:date="2023-07-28T14:56:00Z">
        <w:r w:rsidRPr="00D75AFA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7898" w:author="Sopheak Phorn" w:date="2023-07-28T14:5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 xml:space="preserve">ប្រធានបទទី២៖ 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7899" w:author="Sopheak Phorn" w:date="2023-07-28T14:5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ការអនុវត្តស្របតាមលក្ខន្តិកៈនៃមន្ត្រីលក្ខន្តិកៈរបស់អាជ្ញាធរសេវាហិរញ្ញវត្ថុមិនមែនធនាគារ</w:t>
        </w:r>
      </w:ins>
    </w:p>
    <w:p w14:paraId="4DBCCE2C" w14:textId="3B9350AE" w:rsidR="007723F5" w:rsidRPr="00D75AFA" w:rsidRDefault="007723F5">
      <w:pPr>
        <w:pStyle w:val="ListParagraph"/>
        <w:numPr>
          <w:ilvl w:val="0"/>
          <w:numId w:val="71"/>
        </w:numPr>
        <w:spacing w:after="0" w:line="233" w:lineRule="auto"/>
        <w:ind w:hanging="153"/>
        <w:jc w:val="both"/>
        <w:rPr>
          <w:ins w:id="17900" w:author="Sopheak Phorn" w:date="2023-07-28T14:56:00Z"/>
          <w:rFonts w:ascii="Khmer MEF1" w:hAnsi="Khmer MEF1" w:cs="Khmer MEF1"/>
          <w:color w:val="000000" w:themeColor="text1"/>
          <w:sz w:val="24"/>
          <w:szCs w:val="24"/>
          <w:rPrChange w:id="17901" w:author="Sopheak Phorn" w:date="2023-07-28T14:58:00Z">
            <w:rPr>
              <w:ins w:id="17902" w:author="Sopheak Phorn" w:date="2023-07-28T14:56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7903" w:author="Sopheak Phorn" w:date="2023-08-25T13:07:00Z">
          <w:pPr>
            <w:pStyle w:val="ListParagraph"/>
            <w:numPr>
              <w:numId w:val="94"/>
            </w:numPr>
            <w:spacing w:after="0" w:line="252" w:lineRule="auto"/>
            <w:ind w:left="1134" w:hanging="425"/>
            <w:jc w:val="both"/>
          </w:pPr>
        </w:pPrChange>
      </w:pPr>
      <w:ins w:id="17904" w:author="Sopheak Phorn" w:date="2023-07-28T14:56:00Z">
        <w:r w:rsidRPr="00D75AFA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7905" w:author="Sopheak Phorn" w:date="2023-07-28T14:5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លក្ខណៈវិនិច្ឆ័យ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7906" w:author="Sopheak Phorn" w:date="2023-07-28T14:5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៖</w:t>
        </w:r>
      </w:ins>
      <w:ins w:id="17907" w:author="Sopheak Phorn" w:date="2023-07-28T14:59:00Z">
        <w:r w:rsidR="00D75AFA">
          <w:rPr>
            <w:rFonts w:ascii="Khmer MEF1" w:hAnsi="Khmer MEF1" w:cs="Khmer MEF1" w:hint="cs"/>
            <w:color w:val="000000" w:themeColor="text1"/>
            <w:sz w:val="24"/>
            <w:szCs w:val="24"/>
            <w:cs/>
          </w:rPr>
          <w:t xml:space="preserve"> </w:t>
        </w:r>
      </w:ins>
      <w:ins w:id="17908" w:author="Sopheak Phorn" w:date="2023-07-28T14:56:00Z">
        <w:r w:rsidRPr="00D75AFA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rPrChange w:id="17909" w:author="Sopheak Phorn" w:date="2023-07-28T14:58:00Z">
              <w:rPr>
                <w:rFonts w:ascii="Khmer MEF1" w:hAnsi="Khmer MEF1" w:cs="Khmer MEF1"/>
                <w:color w:val="FF0000"/>
                <w:spacing w:val="8"/>
                <w:sz w:val="24"/>
                <w:szCs w:val="24"/>
                <w:cs/>
              </w:rPr>
            </w:rPrChange>
          </w:rPr>
          <w:t>ប្រកាស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7910" w:author="Sopheak Phorn" w:date="2023-07-28T14:5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លេខ ០១០ អ.ស.ហ.ប្រក ចុះថ្ងៃទី០៨ ខែតុលា ឆ្នាំ២០២១ ស្ដីពីលក្ខន្តិកៈនៃមន្ត្រីលក្ខន្តិកៈរបស់អាជ្ញាធរសេវាហិរញ្ញវត្ថុមិនមែនធនាគារ</w:t>
        </w:r>
      </w:ins>
    </w:p>
    <w:p w14:paraId="5F3E3BE9" w14:textId="062CFBD3" w:rsidR="007723F5" w:rsidRPr="007723F5" w:rsidRDefault="007723F5">
      <w:pPr>
        <w:pStyle w:val="ListParagraph"/>
        <w:numPr>
          <w:ilvl w:val="0"/>
          <w:numId w:val="71"/>
        </w:numPr>
        <w:spacing w:after="0" w:line="233" w:lineRule="auto"/>
        <w:ind w:hanging="153"/>
        <w:jc w:val="both"/>
        <w:rPr>
          <w:ins w:id="17911" w:author="Sopheak Phorn" w:date="2023-07-28T14:56:00Z"/>
          <w:rFonts w:ascii="Khmer MEF1" w:hAnsi="Khmer MEF1" w:cs="Khmer MEF1"/>
          <w:b/>
          <w:bCs/>
          <w:color w:val="000000" w:themeColor="text1"/>
          <w:sz w:val="24"/>
          <w:szCs w:val="24"/>
          <w:rPrChange w:id="17912" w:author="Sopheak Phorn" w:date="2023-07-28T14:57:00Z">
            <w:rPr>
              <w:ins w:id="17913" w:author="Sopheak Phorn" w:date="2023-07-28T14:56:00Z"/>
              <w:rFonts w:ascii="Khmer MEF1" w:hAnsi="Khmer MEF1" w:cs="Khmer MEF1"/>
              <w:b/>
              <w:bCs/>
              <w:color w:val="FF0000"/>
              <w:sz w:val="24"/>
              <w:szCs w:val="24"/>
            </w:rPr>
          </w:rPrChange>
        </w:rPr>
        <w:pPrChange w:id="17914" w:author="Sopheak Phorn" w:date="2023-08-25T13:07:00Z">
          <w:pPr>
            <w:spacing w:after="0" w:line="245" w:lineRule="auto"/>
            <w:ind w:left="709"/>
            <w:jc w:val="both"/>
          </w:pPr>
        </w:pPrChange>
      </w:pPr>
      <w:ins w:id="17915" w:author="Sopheak Phorn" w:date="2023-07-28T14:56:00Z">
        <w:r w:rsidRPr="007723F5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7916" w:author="Sopheak Phorn" w:date="2023-07-28T14:57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 xml:space="preserve">ប្រធានបទទី៣៖ 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7917" w:author="Sopheak Phorn" w:date="2023-07-28T14:59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រៀបចំបទប្បញ្ញត្តិពាក់ព័ន្ធការគ្រប់គ្រងគុណភាពសវនកម្ម</w:t>
        </w:r>
      </w:ins>
    </w:p>
    <w:p w14:paraId="718D2FE2" w14:textId="77777777" w:rsidR="007723F5" w:rsidRPr="00D75AFA" w:rsidRDefault="007723F5">
      <w:pPr>
        <w:pStyle w:val="ListParagraph"/>
        <w:numPr>
          <w:ilvl w:val="0"/>
          <w:numId w:val="71"/>
        </w:numPr>
        <w:spacing w:after="0" w:line="233" w:lineRule="auto"/>
        <w:ind w:hanging="153"/>
        <w:jc w:val="both"/>
        <w:rPr>
          <w:ins w:id="17918" w:author="Sopheak Phorn" w:date="2023-07-28T14:56:00Z"/>
          <w:rFonts w:ascii="Khmer MEF1" w:hAnsi="Khmer MEF1" w:cs="Khmer MEF1"/>
          <w:b/>
          <w:bCs/>
          <w:color w:val="000000" w:themeColor="text1"/>
          <w:sz w:val="24"/>
          <w:szCs w:val="24"/>
          <w:rPrChange w:id="17919" w:author="Sopheak Phorn" w:date="2023-07-28T14:59:00Z">
            <w:rPr>
              <w:ins w:id="17920" w:author="Sopheak Phorn" w:date="2023-07-28T14:56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7921" w:author="Sopheak Phorn" w:date="2023-08-25T13:07:00Z">
          <w:pPr>
            <w:spacing w:after="0" w:line="252" w:lineRule="auto"/>
            <w:ind w:firstLine="720"/>
            <w:jc w:val="both"/>
          </w:pPr>
        </w:pPrChange>
      </w:pPr>
      <w:ins w:id="17922" w:author="Sopheak Phorn" w:date="2023-07-28T14:56:00Z">
        <w:r w:rsidRPr="00D75AFA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7923" w:author="Sopheak Phorn" w:date="2023-07-28T14:59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លក្ខណៈវិនិច្ឆ័យ៖ </w:t>
        </w:r>
      </w:ins>
    </w:p>
    <w:p w14:paraId="5072F3ED" w14:textId="77777777" w:rsidR="007723F5" w:rsidRPr="00D75AFA" w:rsidRDefault="007723F5">
      <w:pPr>
        <w:pStyle w:val="ListParagraph"/>
        <w:numPr>
          <w:ilvl w:val="0"/>
          <w:numId w:val="96"/>
        </w:numPr>
        <w:spacing w:after="0" w:line="233" w:lineRule="auto"/>
        <w:ind w:left="1985" w:hanging="284"/>
        <w:jc w:val="both"/>
        <w:rPr>
          <w:ins w:id="17924" w:author="Sopheak Phorn" w:date="2023-07-28T14:56:00Z"/>
          <w:rFonts w:ascii="Khmer MEF1" w:hAnsi="Khmer MEF1" w:cs="Khmer MEF1"/>
          <w:color w:val="000000" w:themeColor="text1"/>
          <w:spacing w:val="-4"/>
          <w:sz w:val="24"/>
          <w:szCs w:val="24"/>
          <w:lang w:val="en-GB"/>
          <w:rPrChange w:id="17925" w:author="Sopheak Phorn" w:date="2023-07-28T15:00:00Z">
            <w:rPr>
              <w:ins w:id="17926" w:author="Sopheak Phorn" w:date="2023-07-28T14:56:00Z"/>
              <w:rFonts w:ascii="Khmer MEF1" w:hAnsi="Khmer MEF1" w:cs="Khmer MEF1"/>
              <w:color w:val="FF0000"/>
              <w:spacing w:val="-4"/>
              <w:sz w:val="24"/>
              <w:szCs w:val="24"/>
              <w:lang w:val="en-GB"/>
            </w:rPr>
          </w:rPrChange>
        </w:rPr>
        <w:pPrChange w:id="17927" w:author="Sopheak Phorn" w:date="2023-08-25T13:07:00Z">
          <w:pPr>
            <w:pStyle w:val="ListParagraph"/>
            <w:numPr>
              <w:numId w:val="93"/>
            </w:numPr>
            <w:spacing w:after="0" w:line="240" w:lineRule="auto"/>
            <w:ind w:left="1069" w:hanging="360"/>
            <w:jc w:val="both"/>
          </w:pPr>
        </w:pPrChange>
      </w:pPr>
      <w:ins w:id="17928" w:author="Sopheak Phorn" w:date="2023-07-28T14:56:00Z">
        <w:r w:rsidRPr="00D75AFA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en-GB"/>
            <w:rPrChange w:id="17929" w:author="Sopheak Phorn" w:date="2023-07-28T15:0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en-GB"/>
              </w:rPr>
            </w:rPrChange>
          </w:rPr>
          <w:t>អនុក្រឹត្យលេខ ១១៣អនក្រ.បក ចុះថ្ងៃទី១៤ ខែកក្កដា ឆ្នាំ២០២១ ស្ដីពីការរៀបចំនិង​ការ</w:t>
        </w:r>
        <w:r w:rsidRPr="00D75AFA">
          <w:rPr>
            <w:rFonts w:ascii="Khmer MEF1" w:hAnsi="Khmer MEF1" w:cs="Khmer MEF1"/>
            <w:color w:val="000000" w:themeColor="text1"/>
            <w:spacing w:val="-4"/>
            <w:sz w:val="24"/>
            <w:szCs w:val="24"/>
            <w:lang w:val="en-GB"/>
            <w:rPrChange w:id="17930" w:author="Sopheak Phorn" w:date="2023-07-28T15:0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lang w:val="en-GB"/>
              </w:rPr>
            </w:rPrChange>
          </w:rPr>
          <w:t>​​</w:t>
        </w:r>
        <w:r w:rsidRPr="00D75AFA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en-GB"/>
            <w:rPrChange w:id="17931" w:author="Sopheak Phorn" w:date="2023-07-28T15:0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en-GB"/>
              </w:rPr>
            </w:rPrChange>
          </w:rPr>
          <w:t>ប្រព្រឹត្តទៅរបស់អង្គភាពក្រោមឱវាទរបស់អាជ្ញាធរសេវាហិរញ្ញវត្ថុមិនមែនធនាគារ</w:t>
        </w:r>
      </w:ins>
    </w:p>
    <w:p w14:paraId="6504AAA1" w14:textId="77777777" w:rsidR="007723F5" w:rsidRPr="00D75AFA" w:rsidRDefault="007723F5">
      <w:pPr>
        <w:pStyle w:val="ListParagraph"/>
        <w:numPr>
          <w:ilvl w:val="0"/>
          <w:numId w:val="96"/>
        </w:numPr>
        <w:spacing w:after="0" w:line="233" w:lineRule="auto"/>
        <w:ind w:left="1985" w:hanging="284"/>
        <w:jc w:val="both"/>
        <w:rPr>
          <w:ins w:id="17932" w:author="Sopheak Phorn" w:date="2023-07-28T15:02:00Z"/>
          <w:rFonts w:ascii="Khmer MEF1" w:hAnsi="Khmer MEF1" w:cs="Khmer MEF1"/>
          <w:color w:val="000000" w:themeColor="text1"/>
          <w:sz w:val="24"/>
          <w:szCs w:val="24"/>
          <w:rPrChange w:id="17933" w:author="Sopheak Phorn" w:date="2023-07-28T15:02:00Z">
            <w:rPr>
              <w:ins w:id="17934" w:author="Sopheak Phorn" w:date="2023-07-28T15:02:00Z"/>
              <w:rFonts w:ascii="Khmer MEF1" w:hAnsi="Khmer MEF1" w:cs="Khmer MEF1"/>
              <w:color w:val="000000" w:themeColor="text1"/>
              <w:spacing w:val="-4"/>
              <w:sz w:val="24"/>
              <w:szCs w:val="24"/>
              <w:lang w:val="en-GB"/>
            </w:rPr>
          </w:rPrChange>
        </w:rPr>
        <w:pPrChange w:id="17935" w:author="Sopheak Phorn" w:date="2023-08-25T13:07:00Z">
          <w:pPr>
            <w:pStyle w:val="ListParagraph"/>
            <w:numPr>
              <w:numId w:val="96"/>
            </w:numPr>
            <w:spacing w:after="0" w:line="240" w:lineRule="auto"/>
            <w:ind w:left="1985" w:hanging="284"/>
            <w:jc w:val="both"/>
          </w:pPr>
        </w:pPrChange>
      </w:pPr>
      <w:ins w:id="17936" w:author="Sopheak Phorn" w:date="2023-07-28T14:56:00Z">
        <w:r w:rsidRPr="007723F5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en-GB"/>
            <w:rPrChange w:id="17937" w:author="Sopheak Phorn" w:date="2023-07-28T14:57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en-GB"/>
              </w:rPr>
            </w:rPrChange>
          </w:rPr>
          <w:t>ប្រកាសលេខ ០០៧ អ.ស.ហ.ប្រក ចុះថ្ងៃទី១ ខែតុលា ឆ្នាំ ២០២១ ស្ដីពី​ការរៀបចំ​និង​</w:t>
        </w:r>
        <w:r w:rsidRPr="00D75AFA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en-GB"/>
            <w:rPrChange w:id="17938" w:author="Sopheak Phorn" w:date="2023-07-28T15:01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en-GB"/>
              </w:rPr>
            </w:rPrChange>
          </w:rPr>
          <w:t>ប្រព្រឹត្ត</w:t>
        </w:r>
        <w:r w:rsidRPr="00D75AFA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lang w:val="en-GB"/>
            <w:rPrChange w:id="17939" w:author="Sopheak Phorn" w:date="2023-07-28T15:01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lang w:val="en-GB"/>
              </w:rPr>
            </w:rPrChange>
          </w:rPr>
          <w:t>​​</w:t>
        </w:r>
        <w:r w:rsidRPr="00D75AFA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en-GB"/>
            <w:rPrChange w:id="17940" w:author="Sopheak Phorn" w:date="2023-07-28T15:01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en-GB"/>
              </w:rPr>
            </w:rPrChange>
          </w:rPr>
          <w:t>ទៅនៃនាយ​កដ្ឋាន និងអង្គភាពក្រោមឱវាទរបស់និយ័តករគណនេយ្យ​និងសវនកម្ម</w:t>
        </w:r>
        <w:r w:rsidRPr="007723F5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en-GB"/>
            <w:rPrChange w:id="17941" w:author="Sopheak Phorn" w:date="2023-07-28T14:57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en-GB"/>
              </w:rPr>
            </w:rPrChange>
          </w:rPr>
          <w:t>​</w:t>
        </w:r>
      </w:ins>
    </w:p>
    <w:p w14:paraId="35914267" w14:textId="0466FF12" w:rsidR="00343981" w:rsidRPr="00E33574" w:rsidDel="007723F5" w:rsidRDefault="00D75AFA">
      <w:pPr>
        <w:spacing w:after="0" w:line="233" w:lineRule="auto"/>
        <w:jc w:val="both"/>
        <w:rPr>
          <w:ins w:id="17942" w:author="User" w:date="2022-09-16T11:35:00Z"/>
          <w:del w:id="17943" w:author="Sopheak Phorn" w:date="2023-07-28T14:56:00Z"/>
          <w:rFonts w:ascii="Khmer MEF1" w:hAnsi="Khmer MEF1" w:cs="Khmer MEF1"/>
          <w:sz w:val="24"/>
          <w:szCs w:val="24"/>
          <w:lang w:val="ca-ES"/>
          <w:rPrChange w:id="17944" w:author="Kem Sereyboth" w:date="2023-07-19T16:59:00Z">
            <w:rPr>
              <w:ins w:id="17945" w:author="User" w:date="2022-09-16T11:35:00Z"/>
              <w:del w:id="17946" w:author="Sopheak Phorn" w:date="2023-07-28T14:56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</w:rPr>
          </w:rPrChange>
        </w:rPr>
        <w:pPrChange w:id="17947" w:author="Sopheak Phorn" w:date="2023-08-03T14:19:00Z">
          <w:pPr>
            <w:spacing w:after="0" w:line="240" w:lineRule="auto"/>
          </w:pPr>
        </w:pPrChange>
      </w:pPr>
      <w:ins w:id="17948" w:author="Sopheak Phorn" w:date="2023-07-28T15:02:00Z">
        <w:r>
          <w:rPr>
            <w:rFonts w:ascii="Khmer MEF1" w:hAnsi="Khmer MEF1" w:cs="Khmer MEF1"/>
            <w:b/>
            <w:bCs/>
            <w:sz w:val="24"/>
            <w:szCs w:val="24"/>
            <w:cs/>
          </w:rPr>
          <w:tab/>
        </w:r>
      </w:ins>
      <w:ins w:id="17949" w:author="Windows User" w:date="2022-09-05T23:26:00Z">
        <w:del w:id="17950" w:author="Kem Sereyboth" w:date="2023-07-11T13:06:00Z">
          <w:r w:rsidR="000537CF" w:rsidRPr="00F55550" w:rsidDel="00400DB4">
            <w:rPr>
              <w:rFonts w:ascii="Khmer MEF1" w:hAnsi="Khmer MEF1" w:cs="Khmer MEF1"/>
              <w:b/>
              <w:bCs/>
              <w:sz w:val="24"/>
              <w:szCs w:val="24"/>
              <w:cs/>
            </w:rPr>
            <w:tab/>
          </w:r>
        </w:del>
        <w:del w:id="17951" w:author="Kem Sereiboth" w:date="2022-09-13T11:32:00Z">
          <w:r w:rsidR="000537CF" w:rsidRPr="00F55550" w:rsidDel="005F46DE">
            <w:rPr>
              <w:rFonts w:ascii="Khmer MEF1" w:hAnsi="Khmer MEF1" w:cs="Khmer MEF1"/>
              <w:sz w:val="24"/>
              <w:szCs w:val="24"/>
              <w:cs/>
            </w:rPr>
            <w:delText>ក</w:delText>
          </w:r>
          <w:r w:rsidR="000537CF" w:rsidRPr="006E6058" w:rsidDel="005F46DE">
            <w:rPr>
              <w:rFonts w:ascii="Khmer MEF1" w:hAnsi="Khmer MEF1" w:cs="Khmer MEF1"/>
              <w:sz w:val="24"/>
              <w:szCs w:val="24"/>
              <w:lang w:val="ca-ES"/>
              <w:rPrChange w:id="17952" w:author="Sopheak Phorn" w:date="2023-07-28T09:15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="000537CF" w:rsidRPr="00F55550" w:rsidDel="005F46DE">
            <w:rPr>
              <w:rFonts w:ascii="Khmer MEF1" w:hAnsi="Khmer MEF1" w:cs="Khmer MEF1"/>
              <w:sz w:val="24"/>
              <w:szCs w:val="24"/>
              <w:cs/>
            </w:rPr>
            <w:delText xml:space="preserve">ប្រធានបទទី១ </w:delText>
          </w:r>
          <w:r w:rsidR="000537CF" w:rsidRPr="006E6058" w:rsidDel="005F46DE">
            <w:rPr>
              <w:rFonts w:ascii="Khmer MEF1" w:hAnsi="Khmer MEF1" w:cs="Khmer MEF1"/>
              <w:sz w:val="24"/>
              <w:szCs w:val="24"/>
              <w:lang w:val="ca-ES"/>
              <w:rPrChange w:id="17953" w:author="Sopheak Phorn" w:date="2023-07-28T09:15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  <w:r w:rsidR="000537CF" w:rsidRPr="00F55550" w:rsidDel="005F46DE">
            <w:rPr>
              <w:rFonts w:ascii="Khmer MEF1" w:hAnsi="Khmer MEF1" w:cs="Khmer MEF1"/>
              <w:sz w:val="24"/>
              <w:szCs w:val="24"/>
              <w:cs/>
            </w:rPr>
            <w:delText>ត្រូវ</w:delText>
          </w:r>
          <w:r w:rsidR="000537CF" w:rsidRPr="00F55550" w:rsidDel="005F46DE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ដាក់បញ្ចូលនូវចំណងជើងរបស់ប្រធានបទ និង</w:delText>
          </w:r>
          <w:r w:rsidR="000537CF" w:rsidRPr="00F55550" w:rsidDel="005F46DE">
            <w:rPr>
              <w:rFonts w:ascii="Khmer MEF1" w:hAnsi="Khmer MEF1" w:cs="Khmer MEF1"/>
              <w:sz w:val="24"/>
              <w:szCs w:val="24"/>
              <w:cs/>
            </w:rPr>
            <w:delText>រៀបរាប់អំពីលក្ខណៈវិនិច្ឆ័យ សវនកម្មទៅតាមឋានានុក្រមនៃបទប្បញ្ញត្តិជាធរមាន</w:delText>
          </w:r>
          <w:r w:rsidR="000537CF" w:rsidRPr="006E6058" w:rsidDel="005F46DE">
            <w:rPr>
              <w:rFonts w:ascii="Khmer MEF1" w:hAnsi="Khmer MEF1" w:cs="Khmer MEF1"/>
              <w:sz w:val="24"/>
              <w:szCs w:val="24"/>
              <w:lang w:val="ca-ES"/>
              <w:rPrChange w:id="17954" w:author="Sopheak Phorn" w:date="2023-07-28T09:15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</w:del>
      </w:ins>
      <w:ins w:id="17955" w:author="Kem Sereiboth" w:date="2022-09-15T09:43:00Z">
        <w:del w:id="17956" w:author="Kem Sereyboth" w:date="2023-07-19T15:07:00Z">
          <w:r w:rsidR="00343981" w:rsidRPr="00E33574" w:rsidDel="00944A50">
            <w:rPr>
              <w:rFonts w:ascii="Khmer MEF1" w:hAnsi="Khmer MEF1" w:cs="Khmer MEF1"/>
              <w:b/>
              <w:bCs/>
              <w:sz w:val="24"/>
              <w:szCs w:val="24"/>
              <w:cs/>
              <w:rPrChange w:id="17957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ក</w:delText>
          </w:r>
          <w:r w:rsidR="00343981" w:rsidRPr="006E6058" w:rsidDel="00944A50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7958" w:author="Sopheak Phorn" w:date="2023-07-28T09:15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-</w:delText>
          </w:r>
        </w:del>
        <w:del w:id="17959" w:author="Sopheak Phorn" w:date="2023-07-28T14:56:00Z">
          <w:r w:rsidR="00343981" w:rsidRPr="00E33574" w:rsidDel="007723F5">
            <w:rPr>
              <w:rFonts w:ascii="Khmer MEF1" w:hAnsi="Khmer MEF1" w:cs="Khmer MEF1"/>
              <w:b/>
              <w:bCs/>
              <w:sz w:val="24"/>
              <w:szCs w:val="24"/>
              <w:cs/>
              <w:rPrChange w:id="17960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ប្រធានបទទី១៖ </w:delText>
          </w:r>
        </w:del>
      </w:ins>
      <w:ins w:id="17961" w:author="Kem Sereyboth" w:date="2023-07-11T13:06:00Z">
        <w:del w:id="17962" w:author="Sopheak Phorn" w:date="2023-07-28T14:56:00Z">
          <w:r w:rsidR="00400DB4" w:rsidRPr="00E33574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796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ការអនុវត្តបទបញ្ជាផ្ទៃក្នុងសម្រាប់គ្រប់គ្រងមន្ត្រីរបស់ </w:delText>
          </w:r>
          <w:r w:rsidR="00400DB4" w:rsidRPr="00E33574" w:rsidDel="007723F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7964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400DB4" w:rsidRPr="00E33574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796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ដែលប​ម្រើ​ការនៅ</w:delText>
          </w:r>
          <w:r w:rsidR="00400DB4" w:rsidRPr="00E33574" w:rsidDel="007723F5">
            <w:rPr>
              <w:rFonts w:ascii="Khmer MEF1" w:hAnsi="Khmer MEF1" w:cs="Khmer MEF1"/>
              <w:sz w:val="24"/>
              <w:szCs w:val="24"/>
              <w:lang w:val="ca-ES"/>
              <w:rPrChange w:id="1796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lang w:val="ca-ES"/>
                </w:rPr>
              </w:rPrChange>
            </w:rPr>
            <w:delText>​​​</w:delText>
          </w:r>
          <w:r w:rsidR="00400DB4" w:rsidRPr="00E33574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796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400DB4" w:rsidRPr="00E33574" w:rsidDel="007723F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7968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400DB4" w:rsidRPr="00E33574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796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7970" w:author="Kem Sereiboth" w:date="2022-09-15T09:43:00Z">
        <w:del w:id="17971" w:author="Sopheak Phorn" w:date="2023-07-28T14:56:00Z">
          <w:r w:rsidR="00343981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rPrChange w:id="17972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រចនាសម្ព័ន្ធនៃការគ្រប់គ្រង</w:delText>
          </w:r>
        </w:del>
      </w:ins>
    </w:p>
    <w:p w14:paraId="40D6894E" w14:textId="1CF88FEF" w:rsidR="00E509C8" w:rsidRPr="006B38F8" w:rsidDel="007723F5" w:rsidRDefault="00E509C8">
      <w:pPr>
        <w:spacing w:after="0" w:line="233" w:lineRule="auto"/>
        <w:jc w:val="both"/>
        <w:rPr>
          <w:ins w:id="17973" w:author="Kem Sereiboth" w:date="2022-09-29T13:22:00Z"/>
          <w:del w:id="17974" w:author="Sopheak Phorn" w:date="2023-07-28T14:56:00Z"/>
          <w:rFonts w:ascii="Khmer MEF1" w:hAnsi="Khmer MEF1" w:cs="Khmer MEF1"/>
          <w:sz w:val="24"/>
          <w:szCs w:val="24"/>
          <w:lang w:val="ca-ES"/>
          <w:rPrChange w:id="17975" w:author="Kem Sereyboth" w:date="2023-07-25T15:41:00Z">
            <w:rPr>
              <w:ins w:id="17976" w:author="Kem Sereiboth" w:date="2022-09-29T13:22:00Z"/>
              <w:del w:id="17977" w:author="Sopheak Phorn" w:date="2023-07-28T14:56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17978" w:author="Sopheak Phorn" w:date="2023-08-03T14:19:00Z">
          <w:pPr>
            <w:spacing w:after="0" w:line="240" w:lineRule="auto"/>
          </w:pPr>
        </w:pPrChange>
      </w:pPr>
      <w:ins w:id="17979" w:author="User" w:date="2022-09-16T11:35:00Z">
        <w:del w:id="17980" w:author="Sopheak Phorn" w:date="2023-07-28T14:56:00Z">
          <w:r w:rsidRPr="006B38F8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7981" w:author="Kem Sereyboth" w:date="2023-07-25T15:4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លក្ខណៈវិនិច្ឆ័យ</w:delText>
          </w:r>
          <w:r w:rsidRPr="006B38F8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7982" w:author="Kem Sereyboth" w:date="2023-07-25T15:4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17983" w:author="Kem Sereyboth" w:date="2023-07-11T13:09:00Z">
        <w:del w:id="17984" w:author="Sopheak Phorn" w:date="2023-07-28T14:56:00Z">
          <w:r w:rsidR="00400DB4" w:rsidRPr="006B38F8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7985" w:author="Kem Sereyboth" w:date="2023-07-25T15:44:00Z">
                <w:rPr>
                  <w:rFonts w:cs="MoolBoran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400DB4" w:rsidRPr="006B38F8" w:rsidDel="007723F5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7986" w:author="Kem Sereyboth" w:date="2023-07-25T15:44:00Z">
                <w:rPr>
                  <w:rFonts w:cs="MoolBoran"/>
                  <w:cs/>
                </w:rPr>
              </w:rPrChange>
            </w:rPr>
            <w:delText>ប្រកាសលេខ ០៤៧ អ.ស.ហ.ប្រក ចុះថ្ងៃទី១៤ ខែតុលា ឆ្នាំ២០២២ ស្ដីពី</w:delText>
          </w:r>
        </w:del>
      </w:ins>
      <w:ins w:id="17987" w:author="Kem Sereyboth" w:date="2023-07-25T15:44:00Z">
        <w:del w:id="17988" w:author="Sopheak Phorn" w:date="2023-07-28T14:56:00Z">
          <w:r w:rsidR="006B38F8" w:rsidRPr="006B38F8" w:rsidDel="007723F5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7989" w:author="Kem Sereyboth" w:date="2023-07-25T15:4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7990" w:author="Kem Sereyboth" w:date="2023-07-11T13:09:00Z">
        <w:del w:id="17991" w:author="Sopheak Phorn" w:date="2023-07-28T14:56:00Z">
          <w:r w:rsidR="00400DB4" w:rsidRPr="006B38F8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7992" w:author="Kem Sereyboth" w:date="2023-07-25T15:41:00Z">
                <w:rPr>
                  <w:rFonts w:cs="MoolBoran"/>
                  <w:cs/>
                </w:rPr>
              </w:rPrChange>
            </w:rPr>
            <w:delText>ការដាក់ឱ្យអនុវត្តបទបញ្ជាផ្ទៃក្នុងសម្រាប់គ្រប់គ្រងមន្ត្រីរបស់អាជ្ញាធរសេវាហិរញ្ញវត្ថុមិនមែនធនាគារ</w:delText>
          </w:r>
        </w:del>
      </w:ins>
    </w:p>
    <w:p w14:paraId="644C57FC" w14:textId="597CBF46" w:rsidR="00083A81" w:rsidRPr="00E33574" w:rsidDel="007723F5" w:rsidRDefault="00083A81">
      <w:pPr>
        <w:spacing w:after="0" w:line="233" w:lineRule="auto"/>
        <w:jc w:val="both"/>
        <w:rPr>
          <w:ins w:id="17993" w:author="Kem Sereiboth" w:date="2022-09-15T09:43:00Z"/>
          <w:del w:id="17994" w:author="Sopheak Phorn" w:date="2023-07-28T14:56:00Z"/>
          <w:rFonts w:ascii="Khmer MEF1" w:hAnsi="Khmer MEF1" w:cs="Khmer MEF1"/>
          <w:sz w:val="24"/>
          <w:szCs w:val="24"/>
          <w:u w:val="single"/>
          <w:lang w:val="ca-ES"/>
          <w:rPrChange w:id="17995" w:author="Kem Sereyboth" w:date="2023-07-19T16:59:00Z">
            <w:rPr>
              <w:ins w:id="17996" w:author="Kem Sereiboth" w:date="2022-09-15T09:43:00Z"/>
              <w:del w:id="17997" w:author="Sopheak Phorn" w:date="2023-07-28T14:56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17998" w:author="Sopheak Phorn" w:date="2023-08-03T14:19:00Z">
          <w:pPr>
            <w:spacing w:after="0" w:line="240" w:lineRule="auto"/>
          </w:pPr>
        </w:pPrChange>
      </w:pPr>
      <w:ins w:id="17999" w:author="Kem Sereiboth" w:date="2022-09-29T13:22:00Z">
        <w:del w:id="18000" w:author="Sopheak Phorn" w:date="2023-07-28T14:56:00Z">
          <w:r w:rsidRPr="00E33574" w:rsidDel="007723F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8001" w:author="Kem Sereyboth" w:date="2023-07-19T16:59:00Z">
                <w:rPr>
                  <w:rFonts w:ascii="Khmer MEF1" w:hAnsi="Khmer MEF1" w:cs="Khmer MEF1"/>
                  <w:color w:val="000000" w:themeColor="text1"/>
                  <w:spacing w:val="2"/>
                  <w:sz w:val="16"/>
                  <w:szCs w:val="24"/>
                  <w:cs/>
                </w:rPr>
              </w:rPrChange>
            </w:rPr>
            <w:delText>ច្បាប់ស្តីពី</w:delText>
          </w:r>
          <w:r w:rsidRPr="00E33574" w:rsidDel="007723F5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8002" w:author="Kem Sereyboth" w:date="2023-07-19T16:59:00Z">
                <w:rPr>
                  <w:rFonts w:ascii="Khmer MEF1" w:hAnsi="Khmer MEF1" w:cs="Khmer MEF1"/>
                  <w:color w:val="000000" w:themeColor="text1"/>
                  <w:spacing w:val="2"/>
                  <w:sz w:val="16"/>
                  <w:szCs w:val="24"/>
                  <w:cs/>
                </w:rPr>
              </w:rPrChange>
            </w:rPr>
            <w:delText>ការរៀបចំនិងការប្រព្រឹត្តទៅនៃអាជ្ញា</w:delText>
          </w:r>
          <w:r w:rsidRPr="00E33574" w:rsidDel="007723F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8003" w:author="Kem Sereyboth" w:date="2023-07-19T16:59:00Z">
                <w:rPr>
                  <w:rFonts w:ascii="Khmer MEF1" w:hAnsi="Khmer MEF1" w:cs="Khmer MEF1"/>
                  <w:color w:val="000000" w:themeColor="text1"/>
                  <w:spacing w:val="2"/>
                  <w:sz w:val="16"/>
                  <w:szCs w:val="24"/>
                  <w:cs/>
                </w:rPr>
              </w:rPrChange>
            </w:rPr>
            <w:delText>ធរសេវាហិរញ្ញវត្ថុ</w:delText>
          </w:r>
          <w:r w:rsidRPr="00E33574" w:rsidDel="007723F5">
            <w:rPr>
              <w:rFonts w:ascii="Khmer MEF1" w:hAnsi="Khmer MEF1" w:cs="Khmer MEF1"/>
              <w:spacing w:val="14"/>
              <w:sz w:val="24"/>
              <w:szCs w:val="24"/>
              <w:cs/>
              <w:lang w:val="ca-ES"/>
              <w:rPrChange w:id="18004" w:author="Kem Sereyboth" w:date="2023-07-19T16:59:00Z">
                <w:rPr>
                  <w:rFonts w:ascii="Khmer MEF1" w:hAnsi="Khmer MEF1" w:cs="Khmer MEF1"/>
                  <w:color w:val="000000" w:themeColor="text1"/>
                  <w:spacing w:val="2"/>
                  <w:sz w:val="16"/>
                  <w:szCs w:val="24"/>
                  <w:cs/>
                </w:rPr>
              </w:rPrChange>
            </w:rPr>
            <w:delText>មិនមែនធនាគារ</w:delText>
          </w:r>
        </w:del>
      </w:ins>
      <w:ins w:id="18005" w:author="Kem Sereiboth" w:date="2022-09-29T13:24:00Z">
        <w:del w:id="18006" w:author="Sopheak Phorn" w:date="2023-07-28T14:56:00Z">
          <w:r w:rsidRPr="00E33574" w:rsidDel="007723F5">
            <w:rPr>
              <w:rFonts w:ascii="Khmer MEF1" w:hAnsi="Khmer MEF1" w:cs="Khmer MEF1"/>
              <w:spacing w:val="14"/>
              <w:sz w:val="24"/>
              <w:szCs w:val="24"/>
              <w:cs/>
              <w:lang w:val="ca-ES"/>
              <w:rPrChange w:id="1800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8008" w:author="Kem Sereiboth" w:date="2022-09-29T13:22:00Z">
        <w:del w:id="18009" w:author="Sopheak Phorn" w:date="2023-07-28T14:56:00Z">
          <w:r w:rsidRPr="00E33574" w:rsidDel="007723F5">
            <w:rPr>
              <w:rFonts w:ascii="Khmer MEF1" w:hAnsi="Khmer MEF1" w:cs="Khmer MEF1"/>
              <w:spacing w:val="14"/>
              <w:sz w:val="24"/>
              <w:szCs w:val="24"/>
              <w:cs/>
              <w:lang w:val="ca-ES"/>
              <w:rPrChange w:id="1801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ចុះ</w:delText>
          </w:r>
          <w:bookmarkStart w:id="18011" w:name="_Hlk115695053"/>
          <w:r w:rsidRPr="00E33574" w:rsidDel="007723F5">
            <w:rPr>
              <w:rFonts w:ascii="Khmer MEF1" w:hAnsi="Khmer MEF1" w:cs="Khmer MEF1"/>
              <w:spacing w:val="14"/>
              <w:sz w:val="24"/>
              <w:szCs w:val="24"/>
              <w:cs/>
              <w:lang w:val="ca-ES"/>
              <w:rPrChange w:id="1801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ថ្ងៃទី</w:delText>
          </w:r>
          <w:r w:rsidRPr="00E33574" w:rsidDel="007723F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801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១៦</w:delText>
          </w:r>
        </w:del>
      </w:ins>
      <w:ins w:id="18014" w:author="User" w:date="2022-10-02T23:19:00Z">
        <w:del w:id="18015" w:author="Sopheak Phorn" w:date="2023-07-28T14:56:00Z">
          <w:r w:rsidR="00A826E2" w:rsidRPr="00E33574" w:rsidDel="007723F5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801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8017" w:author="User" w:date="2022-10-02T23:20:00Z">
        <w:del w:id="18018" w:author="Sopheak Phorn" w:date="2023-07-28T14:56:00Z">
          <w:r w:rsidR="00A826E2" w:rsidRPr="00E33574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801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ខែមករា</w:delText>
          </w:r>
        </w:del>
      </w:ins>
      <w:ins w:id="18020" w:author="Kem Sereiboth" w:date="2022-09-29T13:22:00Z">
        <w:del w:id="18021" w:author="Sopheak Phorn" w:date="2023-07-28T14:56:00Z">
          <w:r w:rsidRPr="00E33574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802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ខែ</w:delText>
          </w:r>
        </w:del>
      </w:ins>
      <w:ins w:id="18023" w:author="Kem Sereiboth" w:date="2022-09-29T13:25:00Z">
        <w:del w:id="18024" w:author="Sopheak Phorn" w:date="2023-07-28T14:56:00Z">
          <w:r w:rsidRPr="00E33574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802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8026" w:author="Kem Sereiboth" w:date="2022-09-29T13:24:00Z">
        <w:del w:id="18027" w:author="Sopheak Phorn" w:date="2023-07-28T14:56:00Z">
          <w:r w:rsidRPr="00E33574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802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8029" w:author="Kem Sereiboth" w:date="2022-09-29T13:23:00Z">
        <w:del w:id="18030" w:author="Sopheak Phorn" w:date="2023-07-28T14:56:00Z">
          <w:r w:rsidRPr="00E33574" w:rsidDel="007723F5">
            <w:rPr>
              <w:rFonts w:ascii="Khmer MEF1" w:hAnsi="Khmer MEF1" w:cs="Khmer MEF1"/>
              <w:sz w:val="24"/>
              <w:szCs w:val="24"/>
              <w:lang w:val="ca-ES"/>
              <w:rPrChange w:id="1803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>​​</w:delText>
          </w:r>
        </w:del>
      </w:ins>
      <w:ins w:id="18032" w:author="Kem Sereiboth" w:date="2022-09-29T13:22:00Z">
        <w:del w:id="18033" w:author="Sopheak Phorn" w:date="2023-07-28T14:56:00Z">
          <w:r w:rsidRPr="00F55550" w:rsidDel="007723F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មករា ឆ្នាំ២០២២</w:delText>
          </w:r>
        </w:del>
      </w:ins>
      <w:bookmarkEnd w:id="18011"/>
    </w:p>
    <w:p w14:paraId="45B82119" w14:textId="30406853" w:rsidR="00343981" w:rsidRPr="00E33574" w:rsidDel="007723F5" w:rsidRDefault="00EE1196">
      <w:pPr>
        <w:spacing w:after="0" w:line="233" w:lineRule="auto"/>
        <w:jc w:val="both"/>
        <w:rPr>
          <w:ins w:id="18034" w:author="Kem Sereiboth" w:date="2022-09-16T09:47:00Z"/>
          <w:del w:id="18035" w:author="Sopheak Phorn" w:date="2023-07-28T14:56:00Z"/>
          <w:rFonts w:ascii="Khmer MEF1" w:hAnsi="Khmer MEF1" w:cs="Khmer MEF1"/>
          <w:strike/>
          <w:sz w:val="24"/>
          <w:szCs w:val="24"/>
          <w:lang w:val="ca-ES"/>
          <w:rPrChange w:id="18036" w:author="Kem Sereyboth" w:date="2023-07-19T16:59:00Z">
            <w:rPr>
              <w:ins w:id="18037" w:author="Kem Sereiboth" w:date="2022-09-16T09:47:00Z"/>
              <w:del w:id="18038" w:author="Sopheak Phorn" w:date="2023-07-28T14:56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8039" w:author="Sopheak Phorn" w:date="2023-08-03T14:19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18040" w:author="Kem Sereiboth" w:date="2022-09-16T09:52:00Z">
        <w:del w:id="18041" w:author="Sopheak Phorn" w:date="2023-07-28T14:56:00Z">
          <w:r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rPrChange w:id="1804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យោង</w:delText>
          </w:r>
          <w:r w:rsidR="00594B1C"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rPrChange w:id="1804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មាត្រា</w:delText>
          </w:r>
        </w:del>
      </w:ins>
      <w:ins w:id="18044" w:author="Kem Sereiboth" w:date="2022-09-20T10:25:00Z">
        <w:del w:id="18045" w:author="Sopheak Phorn" w:date="2023-07-28T14:56:00Z">
          <w:r w:rsidR="00594B1C"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rPrChange w:id="1804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៥៩</w:delText>
          </w:r>
        </w:del>
      </w:ins>
      <w:ins w:id="18047" w:author="Kem Sereiboth" w:date="2022-09-16T09:52:00Z">
        <w:del w:id="18048" w:author="Sopheak Phorn" w:date="2023-07-28T14:56:00Z">
          <w:r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rPrChange w:id="1804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rPrChange w:id="1805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នៃ</w:delText>
          </w:r>
        </w:del>
      </w:ins>
      <w:ins w:id="18051" w:author="Kem Sereiboth" w:date="2022-09-15T09:43:00Z">
        <w:del w:id="18052" w:author="Sopheak Phorn" w:date="2023-07-28T14:56:00Z">
          <w:r w:rsidR="00343981"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18053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អនុក្រឹត្យលេខ</w:delText>
          </w:r>
        </w:del>
      </w:ins>
      <w:ins w:id="18054" w:author="User" w:date="2022-10-05T18:45:00Z">
        <w:del w:id="18055" w:author="Sopheak Phorn" w:date="2023-07-28T14:56:00Z">
          <w:r w:rsidR="0022385E"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lang w:val="ca-ES"/>
              <w:rPrChange w:id="1805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8057" w:author="Kem Sereiboth" w:date="2022-09-15T09:43:00Z">
        <w:del w:id="18058" w:author="Sopheak Phorn" w:date="2023-07-28T14:56:00Z">
          <w:r w:rsidR="00343981"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18059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១១៣ អនក្រ.បក ចុះថ្ងៃទី១៤ ខែកក្កដា ឆ្នាំ២០២១ ស្ដីពីកា</w:delText>
          </w:r>
        </w:del>
      </w:ins>
      <w:ins w:id="18060" w:author="Kem Sereiboth" w:date="2022-09-16T09:53:00Z">
        <w:del w:id="18061" w:author="Sopheak Phorn" w:date="2023-07-28T14:56:00Z">
          <w:r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lang w:val="ca-ES"/>
              <w:rPrChange w:id="1806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8063" w:author="Kem Sereiboth" w:date="2022-09-15T09:43:00Z">
        <w:del w:id="18064" w:author="Sopheak Phorn" w:date="2023-07-28T14:56:00Z">
          <w:r w:rsidR="00343981"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18065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រ</w:delText>
          </w:r>
        </w:del>
      </w:ins>
      <w:ins w:id="18066" w:author="Kem Sereiboth" w:date="2022-09-16T09:52:00Z">
        <w:del w:id="18067" w:author="Sopheak Phorn" w:date="2023-07-28T14:56:00Z">
          <w:r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lang w:val="ca-ES"/>
              <w:rPrChange w:id="1806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​​</w:delText>
          </w:r>
        </w:del>
      </w:ins>
      <w:ins w:id="18069" w:author="Kem Sereiboth" w:date="2022-09-16T09:53:00Z">
        <w:del w:id="18070" w:author="Sopheak Phorn" w:date="2023-07-28T14:56:00Z">
          <w:r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lang w:val="ca-ES"/>
              <w:rPrChange w:id="1807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8072" w:author="Kem Sereiboth" w:date="2022-09-15T09:43:00Z">
        <w:del w:id="18073" w:author="Sopheak Phorn" w:date="2023-07-28T14:56:00Z">
          <w:r w:rsidR="00343981"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18074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រៀបចំនិងការប្រព្រឹត្ត</w:delText>
          </w:r>
          <w:r w:rsidR="00343981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075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ទៅរបស់អង្គភាពក្រោមឱវាទរបស់អាជ្ញាធរសេវាហិរញ្ញវត្ថុមិនមែនធ</w:delText>
          </w:r>
        </w:del>
      </w:ins>
      <w:ins w:id="18076" w:author="Kem Sereiboth" w:date="2022-09-16T09:52:00Z">
        <w:del w:id="18077" w:author="Sopheak Phorn" w:date="2023-07-28T14:56:00Z">
          <w:r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07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8079" w:author="Kem Sereiboth" w:date="2022-09-15T09:43:00Z">
        <w:del w:id="18080" w:author="Sopheak Phorn" w:date="2023-07-28T14:56:00Z">
          <w:r w:rsidR="00343981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081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នា</w:delText>
          </w:r>
        </w:del>
      </w:ins>
      <w:ins w:id="18082" w:author="Kem Sereiboth" w:date="2022-09-16T09:52:00Z">
        <w:del w:id="18083" w:author="Sopheak Phorn" w:date="2023-07-28T14:56:00Z">
          <w:r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08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8085" w:author="Kem Sereiboth" w:date="2022-09-15T09:43:00Z">
        <w:del w:id="18086" w:author="Sopheak Phorn" w:date="2023-07-28T14:56:00Z">
          <w:r w:rsidR="00343981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087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គារ</w:delText>
          </w:r>
        </w:del>
      </w:ins>
    </w:p>
    <w:p w14:paraId="7A6CDA32" w14:textId="7BBE3DD1" w:rsidR="00EE1196" w:rsidRPr="00E33574" w:rsidDel="007723F5" w:rsidRDefault="00F522B5">
      <w:pPr>
        <w:spacing w:after="0" w:line="233" w:lineRule="auto"/>
        <w:jc w:val="both"/>
        <w:rPr>
          <w:ins w:id="18088" w:author="Kem Sereiboth" w:date="2022-09-15T09:45:00Z"/>
          <w:del w:id="18089" w:author="Sopheak Phorn" w:date="2023-07-28T14:56:00Z"/>
          <w:rFonts w:ascii="Khmer MEF1" w:hAnsi="Khmer MEF1" w:cs="Khmer MEF1"/>
          <w:strike/>
          <w:sz w:val="24"/>
          <w:szCs w:val="24"/>
          <w:lang w:val="ca-ES"/>
          <w:rPrChange w:id="18090" w:author="Kem Sereyboth" w:date="2023-07-19T16:59:00Z">
            <w:rPr>
              <w:ins w:id="18091" w:author="Kem Sereiboth" w:date="2022-09-15T09:45:00Z"/>
              <w:del w:id="18092" w:author="Sopheak Phorn" w:date="2023-07-28T14:56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18093" w:author="Sopheak Phorn" w:date="2023-08-03T14:19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18094" w:author="User" w:date="2022-09-22T13:34:00Z">
        <w:del w:id="18095" w:author="Sopheak Phorn" w:date="2023-07-28T14:56:00Z">
          <w:r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09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</w:delText>
          </w:r>
        </w:del>
      </w:ins>
      <w:ins w:id="18097" w:author="Kem Sereiboth" w:date="2022-09-16T09:47:00Z">
        <w:del w:id="18098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0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មាត្រា១០ថ្មី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0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0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នៃអនុក្រឹត្យលេខ</w:delText>
          </w:r>
        </w:del>
      </w:ins>
      <w:ins w:id="18102" w:author="User" w:date="2022-10-05T18:46:00Z">
        <w:del w:id="18103" w:author="Sopheak Phorn" w:date="2023-07-28T14:56:00Z">
          <w:r w:rsidR="0022385E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0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8105" w:author="Kem Sereiboth" w:date="2022-09-16T09:47:00Z">
        <w:del w:id="18106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0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0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១៤៣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0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1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អនក្រ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1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.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1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បក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1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1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ចុះថ្ងៃទី១៩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1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1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ខែសីហា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1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1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ឆ្នាំ២០២១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1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2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ស្តីពី</w:delText>
          </w:r>
        </w:del>
      </w:ins>
      <w:ins w:id="18121" w:author="Kem Sereiboth" w:date="2022-09-16T09:53:00Z">
        <w:del w:id="18122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2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8124" w:author="Kem Sereiboth" w:date="2022-09-16T09:47:00Z">
        <w:del w:id="18125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2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ការ</w:delText>
          </w:r>
        </w:del>
      </w:ins>
      <w:ins w:id="18127" w:author="Kem Sereiboth" w:date="2022-09-16T09:53:00Z">
        <w:del w:id="18128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2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8130" w:author="Kem Sereiboth" w:date="2022-09-16T09:47:00Z">
        <w:del w:id="18131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3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កែ</w:delText>
          </w:r>
        </w:del>
      </w:ins>
      <w:ins w:id="18133" w:author="Kem Sereiboth" w:date="2022-09-16T09:53:00Z">
        <w:del w:id="18134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3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8136" w:author="Kem Sereiboth" w:date="2022-09-16T09:47:00Z">
        <w:del w:id="18137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3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18139" w:author="Kem Sereiboth" w:date="2022-09-16T09:53:00Z">
        <w:del w:id="18140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4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8142" w:author="Kem Sereiboth" w:date="2022-09-16T09:47:00Z">
        <w:del w:id="18143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4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ម្រួ</w:delText>
          </w:r>
        </w:del>
      </w:ins>
      <w:ins w:id="18145" w:author="Kem Sereiboth" w:date="2022-09-16T09:53:00Z">
        <w:del w:id="18146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14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</w:del>
      </w:ins>
      <w:ins w:id="18148" w:author="Kem Sereiboth" w:date="2022-09-16T09:47:00Z">
        <w:del w:id="18149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5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លអនុក្រឹត្យ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815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815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815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០៣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815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815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អនក្រ.បក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815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815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ចុះថ្ងៃទី០៨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815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815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ខែមករា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816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816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ឆ្នាំ២០១៨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816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816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ស្តីពីកា</w:delText>
          </w:r>
        </w:del>
      </w:ins>
      <w:ins w:id="18164" w:author="Kem Sereiboth" w:date="2022-09-16T09:53:00Z">
        <w:del w:id="18165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816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8167" w:author="Kem Sereiboth" w:date="2022-09-16T09:47:00Z">
        <w:del w:id="18168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816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របង្កើត</w:delText>
          </w:r>
        </w:del>
      </w:ins>
      <w:ins w:id="18170" w:author="Kem Sereiboth" w:date="2022-09-16T09:53:00Z">
        <w:del w:id="18171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817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8173" w:author="Kem Sereiboth" w:date="2022-09-16T09:47:00Z">
        <w:del w:id="18174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817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គណៈ</w:delText>
          </w:r>
        </w:del>
      </w:ins>
      <w:ins w:id="18176" w:author="Kem Sereiboth" w:date="2022-09-16T09:53:00Z">
        <w:del w:id="18177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817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8179" w:author="Kem Sereiboth" w:date="2022-09-16T09:47:00Z">
        <w:del w:id="18180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818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</w:delText>
          </w:r>
        </w:del>
      </w:ins>
      <w:ins w:id="18182" w:author="Kem Sereiboth" w:date="2022-09-16T09:53:00Z">
        <w:del w:id="18183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818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8185" w:author="Kem Sereiboth" w:date="2022-09-16T09:47:00Z">
        <w:del w:id="18186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818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ម្មា</w:delText>
          </w:r>
        </w:del>
      </w:ins>
      <w:ins w:id="18188" w:author="Kem Sereiboth" w:date="2022-09-16T09:53:00Z">
        <w:del w:id="18189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819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-​</w:delText>
          </w:r>
        </w:del>
      </w:ins>
      <w:ins w:id="18191" w:author="Kem Sereiboth" w:date="2022-09-16T09:47:00Z">
        <w:del w:id="18192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819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ធិការប្រតិបត្តិ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819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81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និង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9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អគ្គលេខាធិការដ្ឋាននៃក្រុមប្រឹក្សាជាតិគាំពារសង្គម</w:delText>
          </w:r>
        </w:del>
      </w:ins>
      <w:ins w:id="18197" w:author="Kem Sereiboth" w:date="2022-09-16T09:52:00Z">
        <w:del w:id="18198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1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8200" w:author="Kem Sereiboth" w:date="2022-09-16T09:47:00Z">
        <w:del w:id="18201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820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</w:del>
      </w:ins>
    </w:p>
    <w:p w14:paraId="4ACE5BE7" w14:textId="74AFA24C" w:rsidR="00400DB4" w:rsidRPr="00E33574" w:rsidDel="007723F5" w:rsidRDefault="00343981">
      <w:pPr>
        <w:spacing w:after="0" w:line="233" w:lineRule="auto"/>
        <w:jc w:val="both"/>
        <w:rPr>
          <w:ins w:id="18203" w:author="Kem Sereyboth" w:date="2023-07-11T13:12:00Z"/>
          <w:del w:id="18204" w:author="Sopheak Phorn" w:date="2023-07-28T14:56:00Z"/>
          <w:rFonts w:ascii="Khmer MEF1" w:hAnsi="Khmer MEF1" w:cs="Khmer MEF1"/>
          <w:b/>
          <w:bCs/>
          <w:spacing w:val="-4"/>
          <w:sz w:val="24"/>
          <w:szCs w:val="24"/>
          <w:rPrChange w:id="18205" w:author="Kem Sereyboth" w:date="2023-07-19T16:59:00Z">
            <w:rPr>
              <w:ins w:id="18206" w:author="Kem Sereyboth" w:date="2023-07-11T13:12:00Z"/>
              <w:del w:id="18207" w:author="Sopheak Phorn" w:date="2023-07-28T14:56:00Z"/>
              <w:rFonts w:ascii="Khmer MEF1" w:hAnsi="Khmer MEF1" w:cs="Khmer MEF1"/>
              <w:b/>
              <w:bCs/>
              <w:color w:val="000000"/>
              <w:spacing w:val="4"/>
              <w:szCs w:val="22"/>
            </w:rPr>
          </w:rPrChange>
        </w:rPr>
        <w:pPrChange w:id="18208" w:author="Sopheak Phorn" w:date="2023-08-03T14:19:00Z">
          <w:pPr>
            <w:pStyle w:val="ListParagraph"/>
            <w:spacing w:after="0" w:line="240" w:lineRule="auto"/>
            <w:ind w:left="851" w:hanging="142"/>
            <w:jc w:val="both"/>
          </w:pPr>
        </w:pPrChange>
      </w:pPr>
      <w:ins w:id="18209" w:author="Kem Sereiboth" w:date="2022-09-15T09:47:00Z">
        <w:del w:id="18210" w:author="Sopheak Phorn" w:date="2023-07-28T14:56:00Z">
          <w:r w:rsidRPr="00E33574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211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ខ.</w:delText>
          </w:r>
        </w:del>
      </w:ins>
      <w:ins w:id="18212" w:author="Kem Sereiboth" w:date="2022-09-15T09:43:00Z">
        <w:del w:id="18213" w:author="Sopheak Phorn" w:date="2023-07-28T14:56:00Z">
          <w:r w:rsidRPr="00E33574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214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ប្រធានបទទី២៖</w:delText>
          </w:r>
        </w:del>
      </w:ins>
      <w:ins w:id="18215" w:author="Kem Sereiboth" w:date="2022-09-15T09:48:00Z">
        <w:del w:id="18216" w:author="Sopheak Phorn" w:date="2023-07-28T14:56:00Z">
          <w:r w:rsidRPr="00E33574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217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Cs w:val="22"/>
                  <w:highlight w:val="cyan"/>
                  <w:cs/>
                </w:rPr>
              </w:rPrChange>
            </w:rPr>
            <w:delText xml:space="preserve"> </w:delText>
          </w:r>
        </w:del>
      </w:ins>
      <w:ins w:id="18218" w:author="Kem Sereiboth" w:date="2022-09-15T09:43:00Z">
        <w:del w:id="18219" w:author="Sopheak Phorn" w:date="2023-07-28T14:56:00Z">
          <w:r w:rsidRPr="00E33574" w:rsidDel="007723F5">
            <w:rPr>
              <w:rFonts w:ascii="Khmer MEF1" w:hAnsi="Khmer MEF1" w:cs="Khmer MEF1"/>
              <w:spacing w:val="-4"/>
              <w:sz w:val="24"/>
              <w:szCs w:val="24"/>
              <w:cs/>
              <w:rPrChange w:id="18220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ប្រភពចំណូល</w:delText>
          </w:r>
        </w:del>
      </w:ins>
      <w:ins w:id="18221" w:author="Kem Sereyboth" w:date="2023-07-11T13:12:00Z">
        <w:del w:id="18222" w:author="Sopheak Phorn" w:date="2023-07-28T14:56:00Z">
          <w:r w:rsidR="00400DB4" w:rsidRPr="00E33574" w:rsidDel="007723F5">
            <w:rPr>
              <w:rFonts w:ascii="Khmer MEF1" w:hAnsi="Khmer MEF1" w:cs="Khmer MEF1"/>
              <w:spacing w:val="-4"/>
              <w:sz w:val="24"/>
              <w:szCs w:val="24"/>
              <w:cs/>
              <w:rPrChange w:id="18223" w:author="Kem Sereyboth" w:date="2023-07-19T16:59:00Z">
                <w:rPr>
                  <w:rFonts w:ascii="Khmer MEF1" w:hAnsi="Khmer MEF1" w:cs="Khmer MEF1"/>
                  <w:color w:val="000000"/>
                  <w:spacing w:val="4"/>
                  <w:szCs w:val="22"/>
                  <w:cs/>
                </w:rPr>
              </w:rPrChange>
            </w:rPr>
            <w:delText xml:space="preserve">ការអនុវត្តលក្ខន្តិកៈនៃមន្ត្រីលក្ខន្តិកៈរបស់ </w:delText>
          </w:r>
          <w:r w:rsidR="00400DB4" w:rsidRPr="00E33574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224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4"/>
                  <w:szCs w:val="22"/>
                  <w:cs/>
                </w:rPr>
              </w:rPrChange>
            </w:rPr>
            <w:delText>អ.ស.ហ.</w:delText>
          </w:r>
          <w:r w:rsidR="00400DB4" w:rsidRPr="00E33574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225" w:author="Kem Sereyboth" w:date="2023-07-19T16:59:00Z">
                <w:rPr>
                  <w:rFonts w:ascii="Khmer MEF1" w:hAnsi="Khmer MEF1" w:cs="Khmer MEF1"/>
                  <w:color w:val="000000"/>
                  <w:spacing w:val="4"/>
                  <w:szCs w:val="22"/>
                  <w:cs/>
                </w:rPr>
              </w:rPrChange>
            </w:rPr>
            <w:delText xml:space="preserve"> </w:delText>
          </w:r>
          <w:r w:rsidR="00400DB4" w:rsidRPr="00E33574" w:rsidDel="007723F5">
            <w:rPr>
              <w:rFonts w:ascii="Khmer MEF1" w:hAnsi="Khmer MEF1" w:cs="Khmer MEF1"/>
              <w:spacing w:val="-4"/>
              <w:sz w:val="24"/>
              <w:szCs w:val="24"/>
              <w:cs/>
              <w:rPrChange w:id="18226" w:author="Kem Sereyboth" w:date="2023-07-19T16:59:00Z">
                <w:rPr>
                  <w:rFonts w:ascii="Khmer MEF1" w:hAnsi="Khmer MEF1" w:cs="Khmer MEF1"/>
                  <w:color w:val="000000"/>
                  <w:spacing w:val="4"/>
                  <w:szCs w:val="22"/>
                  <w:cs/>
                </w:rPr>
              </w:rPrChange>
            </w:rPr>
            <w:delText>ដែលបម្រើការនៅ</w:delText>
          </w:r>
          <w:r w:rsidR="00400DB4" w:rsidRPr="00E33574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227" w:author="Kem Sereyboth" w:date="2023-07-19T16:59:00Z">
                <w:rPr>
                  <w:rFonts w:ascii="Khmer MEF1" w:hAnsi="Khmer MEF1" w:cs="Khmer MEF1"/>
                  <w:color w:val="000000"/>
                  <w:spacing w:val="4"/>
                  <w:szCs w:val="22"/>
                  <w:cs/>
                </w:rPr>
              </w:rPrChange>
            </w:rPr>
            <w:delText xml:space="preserve"> </w:delText>
          </w:r>
          <w:r w:rsidR="00400DB4" w:rsidRPr="00E33574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228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4"/>
                  <w:szCs w:val="22"/>
                  <w:cs/>
                </w:rPr>
              </w:rPrChange>
            </w:rPr>
            <w:delText>ន.ស.ស.</w:delText>
          </w:r>
          <w:r w:rsidR="00400DB4" w:rsidRPr="00E33574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229" w:author="Kem Sereyboth" w:date="2023-07-19T16:59:00Z">
                <w:rPr>
                  <w:rFonts w:ascii="Khmer MEF1" w:hAnsi="Khmer MEF1" w:cs="Khmer MEF1"/>
                  <w:color w:val="000000"/>
                  <w:spacing w:val="4"/>
                  <w:szCs w:val="22"/>
                  <w:cs/>
                </w:rPr>
              </w:rPrChange>
            </w:rPr>
            <w:delText xml:space="preserve"> </w:delText>
          </w:r>
        </w:del>
      </w:ins>
    </w:p>
    <w:p w14:paraId="5C445C88" w14:textId="6850DD9A" w:rsidR="00045DEF" w:rsidRPr="006B38F8" w:rsidDel="00D75AFA" w:rsidRDefault="00400DB4">
      <w:pPr>
        <w:spacing w:after="0" w:line="233" w:lineRule="auto"/>
        <w:jc w:val="both"/>
        <w:rPr>
          <w:ins w:id="18230" w:author="Kem Sereyboth" w:date="2023-07-11T13:14:00Z"/>
          <w:del w:id="18231" w:author="Sopheak Phorn" w:date="2023-07-28T15:02:00Z"/>
          <w:rFonts w:ascii="Khmer MEF1" w:hAnsi="Khmer MEF1" w:cs="Khmer MEF1"/>
          <w:sz w:val="24"/>
          <w:szCs w:val="24"/>
          <w:lang w:val="ca-ES"/>
          <w:rPrChange w:id="18232" w:author="Kem Sereyboth" w:date="2023-07-25T15:41:00Z">
            <w:rPr>
              <w:ins w:id="18233" w:author="Kem Sereyboth" w:date="2023-07-11T13:14:00Z"/>
              <w:del w:id="18234" w:author="Sopheak Phorn" w:date="2023-07-28T15:02:00Z"/>
              <w:rFonts w:ascii="Khmer MEF1" w:hAnsi="Khmer MEF1" w:cs="Khmer MEF1"/>
              <w:color w:val="000000"/>
              <w:szCs w:val="22"/>
            </w:rPr>
          </w:rPrChange>
        </w:rPr>
        <w:pPrChange w:id="18235" w:author="Sopheak Phorn" w:date="2023-08-03T14:19:00Z">
          <w:pPr>
            <w:numPr>
              <w:numId w:val="52"/>
            </w:numPr>
            <w:spacing w:after="0" w:line="240" w:lineRule="auto"/>
            <w:ind w:left="2070" w:hanging="369"/>
            <w:jc w:val="both"/>
          </w:pPr>
        </w:pPrChange>
      </w:pPr>
      <w:ins w:id="18236" w:author="Kem Sereyboth" w:date="2023-07-11T13:13:00Z">
        <w:del w:id="18237" w:author="Sopheak Phorn" w:date="2023-07-28T14:56:00Z">
          <w:r w:rsidRPr="006B38F8" w:rsidDel="007723F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8238" w:author="Kem Sereyboth" w:date="2023-07-25T15:41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លក្ខណៈវិនិច្ឆ័យ៖</w:delText>
          </w:r>
        </w:del>
      </w:ins>
      <w:ins w:id="18239" w:author="Kem Sereyboth" w:date="2023-07-11T13:14:00Z">
        <w:del w:id="18240" w:author="Sopheak Phorn" w:date="2023-07-28T14:56:00Z">
          <w:r w:rsidR="00045DEF" w:rsidRPr="006B38F8" w:rsidDel="007723F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8241" w:author="Kem Sereyboth" w:date="2023-07-25T15:41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045DEF" w:rsidRPr="006B38F8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8242" w:author="Kem Sereyboth" w:date="2023-07-25T15:41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ប្រកាសលេខ០១០អ.ស.ហ.ប្រក ចុះថ្ងៃទី០៨ ខែតុលា ឆ្នាំ២០២១ ស្ដីពីលក្ខន្តិកៈនៃមន្ត្រីលក្ខន្តិកៈរបស់អាជ្ញាធរសេវាហិរញ្ញវត្ថុមិនមែនធនាគារ</w:delText>
          </w:r>
        </w:del>
      </w:ins>
    </w:p>
    <w:p w14:paraId="328C7E0B" w14:textId="459F9DE1" w:rsidR="00B619C6" w:rsidRPr="00C532AE" w:rsidRDefault="00B619C6">
      <w:pPr>
        <w:spacing w:after="0" w:line="233" w:lineRule="auto"/>
        <w:jc w:val="both"/>
        <w:rPr>
          <w:ins w:id="18243" w:author="Kem Sereyboth" w:date="2023-07-19T15:08:00Z"/>
          <w:rFonts w:ascii="Khmer MEF1" w:hAnsi="Khmer MEF1" w:cs="Khmer MEF1"/>
          <w:b/>
          <w:bCs/>
          <w:sz w:val="24"/>
          <w:szCs w:val="24"/>
          <w:lang w:val="ca-ES"/>
          <w:rPrChange w:id="18244" w:author="Kem Sereyboth" w:date="2023-07-26T16:26:00Z">
            <w:rPr>
              <w:ins w:id="18245" w:author="Kem Sereyboth" w:date="2023-07-19T15:08:00Z"/>
              <w:rFonts w:ascii="Khmer MEF1" w:hAnsi="Khmer MEF1" w:cs="Khmer MEF1"/>
              <w:b/>
              <w:bCs/>
              <w:color w:val="FF0000"/>
              <w:spacing w:val="-4"/>
              <w:sz w:val="24"/>
              <w:szCs w:val="24"/>
            </w:rPr>
          </w:rPrChange>
        </w:rPr>
        <w:pPrChange w:id="18246" w:author="Sopheak Phorn" w:date="2023-08-03T14:19:00Z">
          <w:pPr>
            <w:spacing w:after="0" w:line="228" w:lineRule="auto"/>
            <w:ind w:left="2410" w:hanging="1843"/>
          </w:pPr>
        </w:pPrChange>
      </w:pPr>
      <w:ins w:id="18247" w:author="Kem Sereyboth" w:date="2023-07-19T15:08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8248" w:author="Kem Sereyboth" w:date="2023-07-26T16:26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ខ.សវ​ន</w:t>
        </w:r>
        <w:r w:rsidRPr="006E6058">
          <w:rPr>
            <w:rFonts w:ascii="Khmer MEF1" w:hAnsi="Khmer MEF1" w:cs="Khmer MEF1"/>
            <w:b/>
            <w:bCs/>
            <w:sz w:val="24"/>
            <w:szCs w:val="24"/>
            <w:lang w:val="ca-ES"/>
            <w:rPrChange w:id="18249" w:author="Sopheak Phorn" w:date="2023-07-28T09:15:00Z">
              <w:rPr>
                <w:rFonts w:ascii="Khmer MEF2" w:hAnsi="Khmer MEF2" w:cs="Khmer MEF2"/>
                <w:color w:val="FF0000"/>
                <w:sz w:val="24"/>
                <w:szCs w:val="24"/>
              </w:rPr>
            </w:rPrChange>
          </w:rPr>
          <w:t>​​</w:t>
        </w:r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8250" w:author="Kem Sereyboth" w:date="2023-07-26T16:26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កម្មសមិទ្ធកម្ម</w:t>
        </w:r>
      </w:ins>
    </w:p>
    <w:p w14:paraId="0A30E2F2" w14:textId="40D3A285" w:rsidR="00D75AFA" w:rsidRPr="00D75AFA" w:rsidRDefault="00D75AFA">
      <w:pPr>
        <w:pStyle w:val="ListParagraph"/>
        <w:numPr>
          <w:ilvl w:val="0"/>
          <w:numId w:val="71"/>
        </w:numPr>
        <w:spacing w:after="0" w:line="233" w:lineRule="auto"/>
        <w:ind w:hanging="153"/>
        <w:jc w:val="both"/>
        <w:rPr>
          <w:ins w:id="18251" w:author="Sopheak Phorn" w:date="2023-07-28T15:03:00Z"/>
          <w:rFonts w:ascii="Khmer MEF1" w:hAnsi="Khmer MEF1" w:cs="Khmer MEF1"/>
          <w:b/>
          <w:bCs/>
          <w:color w:val="000000" w:themeColor="text1"/>
          <w:sz w:val="24"/>
          <w:szCs w:val="24"/>
          <w:lang w:val="ca-ES"/>
          <w:rPrChange w:id="18252" w:author="Sopheak Phorn" w:date="2023-07-28T15:03:00Z">
            <w:rPr>
              <w:ins w:id="18253" w:author="Sopheak Phorn" w:date="2023-07-28T15:03:00Z"/>
              <w:rFonts w:ascii="Khmer MEF1" w:hAnsi="Khmer MEF1" w:cs="Khmer MEF1"/>
              <w:b/>
              <w:bCs/>
              <w:color w:val="FF0000"/>
              <w:sz w:val="24"/>
              <w:szCs w:val="24"/>
            </w:rPr>
          </w:rPrChange>
        </w:rPr>
        <w:pPrChange w:id="18254" w:author="Sopheak Phorn" w:date="2023-08-03T14:19:00Z">
          <w:pPr>
            <w:spacing w:after="0" w:line="233" w:lineRule="auto"/>
            <w:jc w:val="both"/>
          </w:pPr>
        </w:pPrChange>
      </w:pPr>
      <w:ins w:id="18255" w:author="Sopheak Phorn" w:date="2023-07-28T15:03:00Z">
        <w:r w:rsidRPr="00D75AFA">
          <w:rPr>
            <w:rFonts w:ascii="Khmer MEF1" w:hAnsi="Khmer MEF1" w:cs="Khmer MEF1"/>
            <w:b/>
            <w:bCs/>
            <w:color w:val="000000" w:themeColor="text1"/>
            <w:spacing w:val="-14"/>
            <w:sz w:val="24"/>
            <w:szCs w:val="24"/>
            <w:cs/>
            <w:rPrChange w:id="18256" w:author="Sopheak Phorn" w:date="2023-07-28T15:04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ប្រធានបទទី៤៖</w:t>
        </w:r>
        <w:r w:rsidRPr="00D75AFA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18257" w:author="Sopheak Phorn" w:date="2023-07-28T15:04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ការរៀបចំសេចក្ដីព្រាងប្រកាសស្ដីពីការដាក់ឱ្យអនុវត្តស្ដង់ដាគណនេយ្យ</w:t>
        </w:r>
      </w:ins>
      <w:ins w:id="18258" w:author="Sopheak Phorn" w:date="2023-07-28T15:04:00Z">
        <w:r w:rsidRPr="00D75AFA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18259" w:author="Sopheak Phorn" w:date="2023-07-28T15:04:00Z">
              <w:rPr>
                <w:rFonts w:ascii="Khmer MEF1" w:hAnsi="Khmer MEF1" w:cs="Khmer MEF1"/>
                <w:color w:val="000000" w:themeColor="text1"/>
                <w:spacing w:val="-10"/>
                <w:sz w:val="24"/>
                <w:szCs w:val="24"/>
                <w:cs/>
              </w:rPr>
            </w:rPrChange>
          </w:rPr>
          <w:t>ស</w:t>
        </w:r>
      </w:ins>
      <w:ins w:id="18260" w:author="Sopheak Phorn" w:date="2023-07-28T15:03:00Z">
        <w:r w:rsidRPr="00D75AFA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18261" w:author="Sopheak Phorn" w:date="2023-07-28T15:04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ម្រាប់</w:t>
        </w:r>
      </w:ins>
      <w:ins w:id="18262" w:author="Sopheak Phorn" w:date="2023-07-28T15:04:00Z">
        <w:r>
          <w:rPr>
            <w:rFonts w:ascii="Khmer MEF1" w:hAnsi="Khmer MEF1" w:cs="Khmer MEF1" w:hint="cs"/>
            <w:color w:val="000000" w:themeColor="text1"/>
            <w:sz w:val="24"/>
            <w:szCs w:val="24"/>
            <w:cs/>
          </w:rPr>
          <w:t>​</w:t>
        </w:r>
      </w:ins>
      <w:ins w:id="18263" w:author="Sopheak Phorn" w:date="2023-07-28T15:03:00Z"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264" w:author="Sopheak Phorn" w:date="2023-07-28T15:03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គ្រឹះស្ថានសាធារណៈរដ្ឋបាល</w:t>
        </w:r>
      </w:ins>
    </w:p>
    <w:p w14:paraId="107F2686" w14:textId="77777777" w:rsidR="00D75AFA" w:rsidRPr="00D75AFA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265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266" w:author="Sopheak Phorn" w:date="2023-07-28T15:03:00Z">
            <w:rPr>
              <w:ins w:id="18267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268" w:author="Sopheak Phorn" w:date="2023-07-28T15:04:00Z">
          <w:pPr>
            <w:spacing w:after="0" w:line="233" w:lineRule="auto"/>
            <w:ind w:firstLine="720"/>
            <w:jc w:val="both"/>
          </w:pPr>
        </w:pPrChange>
      </w:pPr>
      <w:ins w:id="18269" w:author="Sopheak Phorn" w:date="2023-07-28T15:03:00Z">
        <w:r w:rsidRPr="00D75AFA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8270" w:author="Sopheak Phorn" w:date="2023-07-28T15:03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លក្ខណៈវិនិច្ឆ័យ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271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៖</w:t>
        </w:r>
      </w:ins>
    </w:p>
    <w:p w14:paraId="78F59687" w14:textId="3C1BF22C" w:rsidR="00D75AFA" w:rsidRPr="00D75AFA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272" w:author="Sopheak Phorn" w:date="2023-07-28T15:03:00Z"/>
          <w:rFonts w:ascii="Khmer MEF1" w:hAnsi="Khmer MEF1" w:cs="Khmer MEF1"/>
          <w:color w:val="000000" w:themeColor="text1"/>
          <w:spacing w:val="-4"/>
          <w:sz w:val="24"/>
          <w:szCs w:val="24"/>
          <w:lang w:val="en-GB"/>
          <w:rPrChange w:id="18273" w:author="Sopheak Phorn" w:date="2023-07-28T15:03:00Z">
            <w:rPr>
              <w:ins w:id="18274" w:author="Sopheak Phorn" w:date="2023-07-28T15:03:00Z"/>
              <w:rFonts w:ascii="Khmer MEF1" w:hAnsi="Khmer MEF1" w:cs="Khmer MEF1"/>
              <w:color w:val="FF0000"/>
              <w:spacing w:val="-4"/>
              <w:sz w:val="24"/>
              <w:szCs w:val="24"/>
              <w:lang w:val="en-GB"/>
            </w:rPr>
          </w:rPrChange>
        </w:rPr>
        <w:pPrChange w:id="18275" w:author="Sopheak Phorn" w:date="2023-07-28T15:04:00Z">
          <w:pPr>
            <w:pStyle w:val="ListParagraph"/>
            <w:numPr>
              <w:numId w:val="95"/>
            </w:numPr>
            <w:spacing w:after="0" w:line="252" w:lineRule="auto"/>
            <w:ind w:left="1134" w:hanging="425"/>
            <w:jc w:val="both"/>
          </w:pPr>
        </w:pPrChange>
      </w:pPr>
      <w:ins w:id="18276" w:author="Sopheak Phorn" w:date="2023-07-28T15:03:00Z">
        <w:r w:rsidRPr="00D75AFA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en-GB"/>
            <w:rPrChange w:id="18277" w:author="Sopheak Phorn" w:date="2023-07-28T15:03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en-GB"/>
              </w:rPr>
            </w:rPrChange>
          </w:rPr>
          <w:t xml:space="preserve">ផែនការសកម្មភាពប្រចាំឆ្នាំ២០២២ របស់ </w:t>
        </w:r>
        <w:del w:id="18278" w:author="Chamreun Poth" w:date="2024-05-30T18:32:00Z" w16du:dateUtc="2024-05-30T11:32:00Z">
          <w:r w:rsidRPr="007A4D55" w:rsidDel="00091126">
            <w:rPr>
              <w:rFonts w:ascii="Khmer MEF1" w:hAnsi="Khmer MEF1" w:cs="Khmer MEF1"/>
              <w:b/>
              <w:bCs/>
              <w:color w:val="000000" w:themeColor="text1"/>
              <w:spacing w:val="-4"/>
              <w:sz w:val="24"/>
              <w:szCs w:val="24"/>
              <w:cs/>
              <w:lang w:val="en-GB"/>
              <w:rPrChange w:id="18279" w:author="Sopheak Phorn" w:date="2023-07-28T15:05:00Z">
                <w:rPr>
                  <w:rFonts w:ascii="Khmer MEF1" w:hAnsi="Khmer MEF1" w:cs="Khmer MEF1"/>
                  <w:color w:val="FF0000"/>
                  <w:spacing w:val="-4"/>
                  <w:sz w:val="24"/>
                  <w:szCs w:val="24"/>
                  <w:cs/>
                  <w:lang w:val="en-GB"/>
                </w:rPr>
              </w:rPrChange>
            </w:rPr>
            <w:delText>ន.គ.ស.</w:delText>
          </w:r>
        </w:del>
      </w:ins>
      <w:ins w:id="18280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  <w:lang w:val="en-GB"/>
          </w:rPr>
          <w:t>ឈ្មោះសវនដ្ឋាន</w:t>
        </w:r>
      </w:ins>
    </w:p>
    <w:p w14:paraId="15BB0BD0" w14:textId="543AE70C" w:rsidR="00D75AFA" w:rsidRPr="00D75AFA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281" w:author="Sopheak Phorn" w:date="2023-07-28T15:03:00Z"/>
          <w:rFonts w:ascii="Khmer MEF1" w:hAnsi="Khmer MEF1" w:cs="Khmer MEF1"/>
          <w:color w:val="000000" w:themeColor="text1"/>
          <w:spacing w:val="-4"/>
          <w:sz w:val="24"/>
          <w:szCs w:val="24"/>
          <w:lang w:val="en-GB"/>
          <w:rPrChange w:id="18282" w:author="Sopheak Phorn" w:date="2023-07-28T15:05:00Z">
            <w:rPr>
              <w:ins w:id="18283" w:author="Sopheak Phorn" w:date="2023-07-28T15:03:00Z"/>
              <w:color w:val="FF0000"/>
            </w:rPr>
          </w:rPrChange>
        </w:rPr>
        <w:pPrChange w:id="18284" w:author="Sopheak Phorn" w:date="2023-07-28T15:05:00Z">
          <w:pPr/>
        </w:pPrChange>
      </w:pPr>
      <w:ins w:id="18285" w:author="Sopheak Phorn" w:date="2023-07-28T15:03:00Z">
        <w:r w:rsidRPr="00D75AFA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en-GB"/>
            <w:rPrChange w:id="18286" w:author="Sopheak Phorn" w:date="2023-07-28T15:03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en-GB"/>
              </w:rPr>
            </w:rPrChange>
          </w:rPr>
          <w:t>ផែនការសកម្មភាពប្រចាំឆ្នាំ២០២២ របស់នាយកដ្ឋានបច្ចេកទេស</w:t>
        </w:r>
      </w:ins>
    </w:p>
    <w:p w14:paraId="43C0DB44" w14:textId="21ED5AB2" w:rsidR="00D75AFA" w:rsidRPr="00D75AFA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287" w:author="Sopheak Phorn" w:date="2023-07-28T15:03:00Z"/>
          <w:rFonts w:ascii="Khmer MEF1" w:hAnsi="Khmer MEF1" w:cs="Khmer MEF1"/>
          <w:color w:val="000000" w:themeColor="text1"/>
          <w:spacing w:val="8"/>
          <w:sz w:val="24"/>
          <w:szCs w:val="24"/>
          <w:rPrChange w:id="18288" w:author="Sopheak Phorn" w:date="2023-07-28T15:05:00Z">
            <w:rPr>
              <w:ins w:id="18289" w:author="Sopheak Phorn" w:date="2023-07-28T15:03:00Z"/>
              <w:rFonts w:ascii="Khmer MEF1" w:hAnsi="Khmer MEF1" w:cs="Khmer MEF1"/>
              <w:b/>
              <w:bCs/>
              <w:color w:val="FF0000"/>
              <w:spacing w:val="8"/>
              <w:sz w:val="24"/>
              <w:szCs w:val="24"/>
            </w:rPr>
          </w:rPrChange>
        </w:rPr>
        <w:pPrChange w:id="18290" w:author="Sopheak Phorn" w:date="2023-07-28T15:05:00Z">
          <w:pPr>
            <w:spacing w:after="0" w:line="233" w:lineRule="auto"/>
            <w:ind w:firstLine="709"/>
            <w:jc w:val="both"/>
          </w:pPr>
        </w:pPrChange>
      </w:pPr>
      <w:ins w:id="18291" w:author="Sopheak Phorn" w:date="2023-07-28T15:03:00Z">
        <w:r w:rsidRPr="00D75AFA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18292" w:author="Sopheak Phorn" w:date="2023-07-28T15:03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ប្រធាន</w:t>
        </w:r>
        <w:r w:rsidRPr="00D75AFA">
          <w:rPr>
            <w:rFonts w:ascii="Khmer MEF1" w:hAnsi="Khmer MEF1" w:cs="Khmer MEF1"/>
            <w:b/>
            <w:bCs/>
            <w:color w:val="000000" w:themeColor="text1"/>
            <w:spacing w:val="-14"/>
            <w:sz w:val="24"/>
            <w:szCs w:val="24"/>
            <w:cs/>
            <w:rPrChange w:id="18293" w:author="Sopheak Phorn" w:date="2023-07-28T15:05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បទ</w:t>
        </w:r>
        <w:r w:rsidRPr="00D75AFA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18294" w:author="Sopheak Phorn" w:date="2023-07-28T15:03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 xml:space="preserve">ទី៥៖ </w:t>
        </w:r>
        <w:r w:rsidRPr="00D75AFA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rPrChange w:id="18295" w:author="Sopheak Phorn" w:date="2023-07-28T15:05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 xml:space="preserve">ការរៀបចំសេចក្ដីព្រាងប្រកាសស្ដីពីការដាក់ឱ្យអនុវត្តស្ដង់ដាគណនេយ្យសាមញ្ញកម្ពុជា </w:t>
        </w:r>
      </w:ins>
    </w:p>
    <w:p w14:paraId="58A8A797" w14:textId="01C98F69" w:rsidR="00D75AFA" w:rsidRPr="00D75AFA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296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297" w:author="Sopheak Phorn" w:date="2023-07-28T15:03:00Z">
            <w:rPr>
              <w:ins w:id="18298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299" w:author="Sopheak Phorn" w:date="2023-07-28T15:05:00Z">
          <w:pPr>
            <w:spacing w:after="0" w:line="233" w:lineRule="auto"/>
            <w:ind w:firstLine="709"/>
            <w:jc w:val="both"/>
          </w:pPr>
        </w:pPrChange>
      </w:pPr>
      <w:ins w:id="18300" w:author="Sopheak Phorn" w:date="2023-07-28T15:03:00Z">
        <w:r w:rsidRPr="007A4D55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18301" w:author="Sopheak Phorn" w:date="2023-07-28T15:06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លក្ខ</w:t>
        </w:r>
        <w:r w:rsidRPr="00D75AFA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8302" w:author="Sopheak Phorn" w:date="2023-07-28T15:03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ណៈវិនិច្ឆ័យ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303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៖</w:t>
        </w:r>
      </w:ins>
    </w:p>
    <w:p w14:paraId="593232F5" w14:textId="17264B31" w:rsidR="00D75AFA" w:rsidRPr="00D75AFA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304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305" w:author="Sopheak Phorn" w:date="2023-07-28T15:03:00Z">
            <w:rPr>
              <w:ins w:id="18306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307" w:author="Sopheak Phorn" w:date="2023-07-28T15:05:00Z">
          <w:pPr>
            <w:pStyle w:val="ListParagraph"/>
            <w:numPr>
              <w:numId w:val="97"/>
            </w:numPr>
            <w:spacing w:after="0" w:line="233" w:lineRule="auto"/>
            <w:ind w:left="1134" w:hanging="425"/>
            <w:jc w:val="both"/>
          </w:pPr>
        </w:pPrChange>
      </w:pPr>
      <w:bookmarkStart w:id="18308" w:name="_Hlk141453782"/>
      <w:ins w:id="18309" w:author="Sopheak Phorn" w:date="2023-07-28T15:03:00Z"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310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ផែនការ</w:t>
        </w:r>
        <w:r w:rsidRPr="00D75AFA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en-GB"/>
            <w:rPrChange w:id="18311" w:author="Sopheak Phorn" w:date="2023-07-28T15:05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សកម្មភាព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312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ប្រចាំឆ្នាំ២០២២ របស់ </w:t>
        </w:r>
        <w:del w:id="18313" w:author="Chamreun Poth" w:date="2024-05-30T18:32:00Z" w16du:dateUtc="2024-05-30T11:32:00Z">
          <w:r w:rsidRPr="007A4D55" w:rsidDel="00091126">
            <w:rPr>
              <w:rFonts w:ascii="Khmer MEF1" w:hAnsi="Khmer MEF1" w:cs="Khmer MEF1"/>
              <w:b/>
              <w:bCs/>
              <w:color w:val="000000" w:themeColor="text1"/>
              <w:sz w:val="24"/>
              <w:szCs w:val="24"/>
              <w:cs/>
              <w:rPrChange w:id="18314" w:author="Sopheak Phorn" w:date="2023-07-28T15:05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18315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</w:rPr>
          <w:t>ឈ្មោះសវនដ្ឋាន</w:t>
        </w:r>
      </w:ins>
    </w:p>
    <w:p w14:paraId="75D9B871" w14:textId="77777777" w:rsidR="00D75AFA" w:rsidRPr="00D75AFA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316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317" w:author="Sopheak Phorn" w:date="2023-07-28T15:03:00Z">
            <w:rPr>
              <w:ins w:id="18318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319" w:author="Sopheak Phorn" w:date="2023-07-28T15:05:00Z">
          <w:pPr>
            <w:pStyle w:val="ListParagraph"/>
            <w:numPr>
              <w:numId w:val="97"/>
            </w:numPr>
            <w:spacing w:after="0" w:line="233" w:lineRule="auto"/>
            <w:ind w:left="1134" w:hanging="425"/>
            <w:jc w:val="both"/>
          </w:pPr>
        </w:pPrChange>
      </w:pPr>
      <w:ins w:id="18320" w:author="Sopheak Phorn" w:date="2023-07-28T15:03:00Z"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321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ផែនការសកម្មភាពប្រចាំឆ្នាំ២០២២ របស់នាយកដ្ឋានបច្ចេកទេស</w:t>
        </w:r>
      </w:ins>
    </w:p>
    <w:bookmarkEnd w:id="18308"/>
    <w:p w14:paraId="3C85C648" w14:textId="7B9C91C0" w:rsidR="00D75AFA" w:rsidRPr="00D75AFA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322" w:author="Sopheak Phorn" w:date="2023-07-28T15:03:00Z"/>
          <w:rFonts w:ascii="Khmer MEF1" w:hAnsi="Khmer MEF1" w:cs="Khmer MEF1"/>
          <w:b/>
          <w:bCs/>
          <w:color w:val="000000" w:themeColor="text1"/>
          <w:spacing w:val="8"/>
          <w:sz w:val="24"/>
          <w:szCs w:val="24"/>
          <w:rPrChange w:id="18323" w:author="Sopheak Phorn" w:date="2023-07-28T15:03:00Z">
            <w:rPr>
              <w:ins w:id="18324" w:author="Sopheak Phorn" w:date="2023-07-28T15:03:00Z"/>
              <w:rFonts w:ascii="Khmer MEF1" w:hAnsi="Khmer MEF1" w:cs="Khmer MEF1"/>
              <w:b/>
              <w:bCs/>
              <w:color w:val="FF0000"/>
              <w:spacing w:val="8"/>
              <w:sz w:val="24"/>
              <w:szCs w:val="24"/>
            </w:rPr>
          </w:rPrChange>
        </w:rPr>
        <w:pPrChange w:id="18325" w:author="Sopheak Phorn" w:date="2023-07-28T15:05:00Z">
          <w:pPr>
            <w:spacing w:after="0" w:line="233" w:lineRule="auto"/>
            <w:ind w:firstLine="709"/>
            <w:jc w:val="both"/>
          </w:pPr>
        </w:pPrChange>
      </w:pPr>
      <w:ins w:id="18326" w:author="Sopheak Phorn" w:date="2023-07-28T15:03:00Z">
        <w:r w:rsidRPr="00D75AFA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18327" w:author="Sopheak Phorn" w:date="2023-07-28T15:03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ប្រធាន</w:t>
        </w:r>
        <w:r w:rsidRPr="007A4D55">
          <w:rPr>
            <w:rFonts w:ascii="Khmer MEF1" w:hAnsi="Khmer MEF1" w:cs="Khmer MEF1"/>
            <w:b/>
            <w:bCs/>
            <w:color w:val="000000" w:themeColor="text1"/>
            <w:spacing w:val="-14"/>
            <w:sz w:val="24"/>
            <w:szCs w:val="24"/>
            <w:cs/>
            <w:rPrChange w:id="18328" w:author="Sopheak Phorn" w:date="2023-07-28T15:05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បទ</w:t>
        </w:r>
        <w:r w:rsidRPr="00D75AFA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18329" w:author="Sopheak Phorn" w:date="2023-07-28T15:03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 xml:space="preserve">ទី៦៖ </w:t>
        </w:r>
        <w:r w:rsidRPr="007A4D55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rPrChange w:id="18330" w:author="Sopheak Phorn" w:date="2023-07-28T15:05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ការរៀបចំប្រកាសស្ដីពីការគ្រប់គ្រងអាជ្ញាបណ្ណគណនេយ្យនិងសវនកម្ម</w:t>
        </w:r>
        <w:r w:rsidRPr="00D75AFA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18331" w:author="Sopheak Phorn" w:date="2023-07-28T15:03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 xml:space="preserve"> </w:t>
        </w:r>
      </w:ins>
    </w:p>
    <w:p w14:paraId="73147C1D" w14:textId="2D2406EB" w:rsidR="00D75AFA" w:rsidRPr="00D75AFA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332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333" w:author="Sopheak Phorn" w:date="2023-07-28T15:03:00Z">
            <w:rPr>
              <w:ins w:id="18334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335" w:author="Sopheak Phorn" w:date="2023-07-28T15:05:00Z">
          <w:pPr>
            <w:spacing w:after="0" w:line="233" w:lineRule="auto"/>
            <w:ind w:firstLine="709"/>
            <w:jc w:val="both"/>
          </w:pPr>
        </w:pPrChange>
      </w:pPr>
      <w:ins w:id="18336" w:author="Sopheak Phorn" w:date="2023-07-28T15:03:00Z">
        <w:r w:rsidRPr="00D75AFA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8337" w:author="Sopheak Phorn" w:date="2023-07-28T15:03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លក្ខណៈវិនិច្ឆ័យ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338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៖</w:t>
        </w:r>
      </w:ins>
    </w:p>
    <w:p w14:paraId="73EA5B12" w14:textId="61FC670A" w:rsidR="00D75AFA" w:rsidRPr="00D75AFA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339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340" w:author="Sopheak Phorn" w:date="2023-07-28T15:03:00Z">
            <w:rPr>
              <w:ins w:id="18341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342" w:author="Sopheak Phorn" w:date="2023-07-28T15:05:00Z">
          <w:pPr>
            <w:pStyle w:val="ListParagraph"/>
            <w:numPr>
              <w:numId w:val="97"/>
            </w:numPr>
            <w:spacing w:after="0" w:line="233" w:lineRule="auto"/>
            <w:ind w:left="1134" w:hanging="425"/>
            <w:jc w:val="both"/>
          </w:pPr>
        </w:pPrChange>
      </w:pPr>
      <w:ins w:id="18343" w:author="Sopheak Phorn" w:date="2023-07-28T15:03:00Z"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344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ផែនការសកម្មភាពប្រចាំឆ្នាំ២០២២ របស់ </w:t>
        </w:r>
        <w:del w:id="18345" w:author="Chamreun Poth" w:date="2024-05-30T18:32:00Z" w16du:dateUtc="2024-05-30T11:32:00Z">
          <w:r w:rsidRPr="007A4D55" w:rsidDel="00091126">
            <w:rPr>
              <w:rFonts w:ascii="Khmer MEF1" w:hAnsi="Khmer MEF1" w:cs="Khmer MEF1"/>
              <w:b/>
              <w:bCs/>
              <w:color w:val="000000" w:themeColor="text1"/>
              <w:sz w:val="24"/>
              <w:szCs w:val="24"/>
              <w:cs/>
              <w:rPrChange w:id="18346" w:author="Sopheak Phorn" w:date="2023-07-28T15:0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18347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</w:rPr>
          <w:t>ឈ្មោះសវនដ្ឋាន</w:t>
        </w:r>
      </w:ins>
    </w:p>
    <w:p w14:paraId="00B4A92B" w14:textId="77777777" w:rsidR="00D75AFA" w:rsidRPr="00D75AFA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348" w:author="Sopheak Phorn" w:date="2023-07-28T15:03:00Z"/>
          <w:rFonts w:ascii="Khmer MEF1" w:hAnsi="Khmer MEF1" w:cs="Khmer MEF1"/>
          <w:color w:val="000000" w:themeColor="text1"/>
          <w:szCs w:val="22"/>
          <w:lang w:val="en-GB"/>
          <w:rPrChange w:id="18349" w:author="Sopheak Phorn" w:date="2023-07-28T15:03:00Z">
            <w:rPr>
              <w:ins w:id="18350" w:author="Sopheak Phorn" w:date="2023-07-28T15:03:00Z"/>
              <w:rFonts w:ascii="Khmer MEF1" w:hAnsi="Khmer MEF1" w:cs="Khmer MEF1"/>
              <w:color w:val="FF0000"/>
              <w:szCs w:val="22"/>
              <w:lang w:val="en-GB"/>
            </w:rPr>
          </w:rPrChange>
        </w:rPr>
        <w:pPrChange w:id="18351" w:author="Sopheak Phorn" w:date="2023-07-28T15:05:00Z">
          <w:pPr>
            <w:pStyle w:val="ListParagraph"/>
            <w:numPr>
              <w:numId w:val="97"/>
            </w:numPr>
            <w:spacing w:after="0" w:line="233" w:lineRule="auto"/>
            <w:ind w:left="1134" w:hanging="425"/>
            <w:jc w:val="both"/>
          </w:pPr>
        </w:pPrChange>
      </w:pPr>
      <w:ins w:id="18352" w:author="Sopheak Phorn" w:date="2023-07-28T15:03:00Z">
        <w:r w:rsidRPr="007A4D55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18353" w:author="Sopheak Phorn" w:date="2023-07-28T15:06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lastRenderedPageBreak/>
          <w:t xml:space="preserve">ផែនការសកម្មភាពប្រចាំឆ្នាំ២០២២ </w:t>
        </w:r>
        <w:r w:rsidRPr="007A4D55">
          <w:rPr>
            <w:rFonts w:ascii="Khmer MEF1" w:hAnsi="Khmer MEF1" w:cs="Khmer MEF1"/>
            <w:color w:val="000000" w:themeColor="text1"/>
            <w:spacing w:val="6"/>
            <w:szCs w:val="22"/>
            <w:cs/>
            <w:lang w:val="en-GB"/>
            <w:rPrChange w:id="18354" w:author="Sopheak Phorn" w:date="2023-07-28T15:06:00Z">
              <w:rPr>
                <w:rFonts w:ascii="Khmer MEF1" w:hAnsi="Khmer MEF1" w:cs="Khmer MEF1"/>
                <w:color w:val="FF0000"/>
                <w:szCs w:val="22"/>
                <w:cs/>
                <w:lang w:val="en-GB"/>
              </w:rPr>
            </w:rPrChange>
          </w:rPr>
          <w:t>របស់នាយកដ្ឋានគ្រប់គ្រងវិជ្ជាជីវៈគណនេយ្យនិង</w:t>
        </w:r>
        <w:r w:rsidRPr="00D75AFA">
          <w:rPr>
            <w:rFonts w:ascii="Khmer MEF1" w:hAnsi="Khmer MEF1" w:cs="Khmer MEF1"/>
            <w:color w:val="000000" w:themeColor="text1"/>
            <w:szCs w:val="22"/>
            <w:cs/>
            <w:lang w:val="en-GB"/>
            <w:rPrChange w:id="18355" w:author="Sopheak Phorn" w:date="2023-07-28T15:03:00Z">
              <w:rPr>
                <w:rFonts w:ascii="Khmer MEF1" w:hAnsi="Khmer MEF1" w:cs="Khmer MEF1"/>
                <w:color w:val="FF0000"/>
                <w:szCs w:val="22"/>
                <w:cs/>
                <w:lang w:val="en-GB"/>
              </w:rPr>
            </w:rPrChange>
          </w:rPr>
          <w:t>សវនកម្ម</w:t>
        </w:r>
      </w:ins>
    </w:p>
    <w:p w14:paraId="2DCA9231" w14:textId="2B09E631" w:rsidR="00D75AFA" w:rsidRPr="00D75AFA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356" w:author="Sopheak Phorn" w:date="2023-07-28T15:03:00Z"/>
          <w:rFonts w:ascii="Khmer MEF1" w:hAnsi="Khmer MEF1" w:cs="Khmer MEF1"/>
          <w:b/>
          <w:bCs/>
          <w:color w:val="000000" w:themeColor="text1"/>
          <w:spacing w:val="8"/>
          <w:sz w:val="24"/>
          <w:szCs w:val="24"/>
          <w:rPrChange w:id="18357" w:author="Sopheak Phorn" w:date="2023-07-28T15:03:00Z">
            <w:rPr>
              <w:ins w:id="18358" w:author="Sopheak Phorn" w:date="2023-07-28T15:03:00Z"/>
              <w:rFonts w:ascii="Khmer MEF1" w:hAnsi="Khmer MEF1" w:cs="Khmer MEF1"/>
              <w:b/>
              <w:bCs/>
              <w:color w:val="FF0000"/>
              <w:spacing w:val="8"/>
              <w:sz w:val="24"/>
              <w:szCs w:val="24"/>
            </w:rPr>
          </w:rPrChange>
        </w:rPr>
        <w:pPrChange w:id="18359" w:author="Sopheak Phorn" w:date="2023-07-28T15:06:00Z">
          <w:pPr>
            <w:spacing w:after="0" w:line="233" w:lineRule="auto"/>
            <w:ind w:firstLine="709"/>
            <w:jc w:val="both"/>
          </w:pPr>
        </w:pPrChange>
      </w:pPr>
      <w:ins w:id="18360" w:author="Sopheak Phorn" w:date="2023-07-28T15:03:00Z">
        <w:r w:rsidRPr="005B4BC1">
          <w:rPr>
            <w:rFonts w:ascii="Khmer MEF1" w:hAnsi="Khmer MEF1" w:cs="Khmer MEF1"/>
            <w:b/>
            <w:bCs/>
            <w:color w:val="000000" w:themeColor="text1"/>
            <w:spacing w:val="10"/>
            <w:sz w:val="24"/>
            <w:szCs w:val="24"/>
            <w:cs/>
            <w:rPrChange w:id="18361" w:author="Sopheak Phorn" w:date="2023-07-28T15:06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 xml:space="preserve">ប្រធានបទទី៧៖ </w:t>
        </w:r>
        <w:r w:rsidRPr="005B4BC1">
          <w:rPr>
            <w:rFonts w:ascii="Khmer MEF1" w:hAnsi="Khmer MEF1" w:cs="Khmer MEF1"/>
            <w:color w:val="000000" w:themeColor="text1"/>
            <w:spacing w:val="10"/>
            <w:sz w:val="24"/>
            <w:szCs w:val="24"/>
            <w:cs/>
            <w:rPrChange w:id="18362" w:author="Sopheak Phorn" w:date="2023-07-28T15:06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ការពិនិត្យ ឬការធ្វើអធិការកិច្ចគុណភាពសវនកម្មដល់ទីកន្លែងសម្រាប់</w:t>
        </w:r>
        <w:r w:rsidRPr="007A4D55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rPrChange w:id="18363" w:author="Sopheak Phorn" w:date="2023-07-28T15:06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ក្រុមហ៊ុនសវនកម្មដែលទទួលអាជ្ញាបណ្ណពី</w:t>
        </w:r>
        <w:r w:rsidRPr="00D75AFA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18364" w:author="Sopheak Phorn" w:date="2023-07-28T15:03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 xml:space="preserve"> </w:t>
        </w:r>
        <w:del w:id="18365" w:author="Chamreun Poth" w:date="2024-05-30T18:32:00Z" w16du:dateUtc="2024-05-30T11:32:00Z">
          <w:r w:rsidRPr="00D75AFA" w:rsidDel="00091126">
            <w:rPr>
              <w:rFonts w:ascii="Khmer MEF1" w:hAnsi="Khmer MEF1" w:cs="Khmer MEF1"/>
              <w:b/>
              <w:bCs/>
              <w:color w:val="000000" w:themeColor="text1"/>
              <w:spacing w:val="8"/>
              <w:sz w:val="24"/>
              <w:szCs w:val="24"/>
              <w:cs/>
              <w:rPrChange w:id="18366" w:author="Sopheak Phorn" w:date="2023-07-28T15:03:00Z">
                <w:rPr>
                  <w:rFonts w:ascii="Khmer MEF1" w:hAnsi="Khmer MEF1" w:cs="Khmer MEF1"/>
                  <w:b/>
                  <w:bCs/>
                  <w:color w:val="FF0000"/>
                  <w:spacing w:val="8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18367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</w:rPr>
          <w:t>ឈ្មោះសវនដ្ឋាន</w:t>
        </w:r>
      </w:ins>
    </w:p>
    <w:p w14:paraId="4F5724CA" w14:textId="77777777" w:rsidR="00D75AFA" w:rsidRPr="00D75AFA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368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369" w:author="Sopheak Phorn" w:date="2023-07-28T15:03:00Z">
            <w:rPr>
              <w:ins w:id="18370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371" w:author="Sopheak Phorn" w:date="2023-07-28T15:07:00Z">
          <w:pPr>
            <w:spacing w:after="0" w:line="233" w:lineRule="auto"/>
            <w:ind w:firstLine="709"/>
            <w:jc w:val="both"/>
          </w:pPr>
        </w:pPrChange>
      </w:pPr>
      <w:ins w:id="18372" w:author="Sopheak Phorn" w:date="2023-07-28T15:03:00Z">
        <w:r w:rsidRPr="00D75AFA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18373" w:author="Sopheak Phorn" w:date="2023-07-28T15:03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លក្ខណៈវិនិច្ឆ័យ៖</w:t>
        </w:r>
      </w:ins>
    </w:p>
    <w:p w14:paraId="5D2B2732" w14:textId="35D0AD6F" w:rsidR="00D75AFA" w:rsidRPr="00420FCE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374" w:author="Sopheak Phorn" w:date="2023-07-28T15:03:00Z"/>
          <w:rFonts w:ascii="Khmer MEF1" w:hAnsi="Khmer MEF1" w:cs="Khmer MEF1"/>
          <w:color w:val="000000" w:themeColor="text1"/>
          <w:spacing w:val="6"/>
          <w:sz w:val="24"/>
          <w:szCs w:val="24"/>
          <w:rPrChange w:id="18375" w:author="Sopheak Phorn" w:date="2023-07-28T15:07:00Z">
            <w:rPr>
              <w:ins w:id="18376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377" w:author="Sopheak Phorn" w:date="2023-07-28T15:07:00Z">
          <w:pPr>
            <w:pStyle w:val="ListParagraph"/>
            <w:numPr>
              <w:numId w:val="97"/>
            </w:numPr>
            <w:spacing w:after="0" w:line="233" w:lineRule="auto"/>
            <w:ind w:left="1134" w:hanging="425"/>
            <w:jc w:val="both"/>
          </w:pPr>
        </w:pPrChange>
      </w:pPr>
      <w:ins w:id="18378" w:author="Sopheak Phorn" w:date="2023-07-28T15:03:00Z">
        <w:r w:rsidRPr="00420FCE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18379" w:author="Sopheak Phorn" w:date="2023-07-28T15:07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ផែនការសកម្មភាពប្រចាំឆ្នាំ២០២២ របស់ </w:t>
        </w:r>
        <w:del w:id="18380" w:author="Chamreun Poth" w:date="2024-05-30T18:32:00Z" w16du:dateUtc="2024-05-30T11:32:00Z">
          <w:r w:rsidRPr="00420FCE" w:rsidDel="00091126">
            <w:rPr>
              <w:rFonts w:ascii="Khmer MEF1" w:hAnsi="Khmer MEF1" w:cs="Khmer MEF1"/>
              <w:b/>
              <w:bCs/>
              <w:color w:val="000000" w:themeColor="text1"/>
              <w:spacing w:val="6"/>
              <w:sz w:val="24"/>
              <w:szCs w:val="24"/>
              <w:cs/>
              <w:rPrChange w:id="18381" w:author="Sopheak Phorn" w:date="2023-07-28T15:08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18382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 w:themeColor="text1"/>
            <w:spacing w:val="6"/>
            <w:sz w:val="24"/>
            <w:szCs w:val="24"/>
            <w:cs/>
          </w:rPr>
          <w:t>ឈ្មោះសវនដ្ឋាន</w:t>
        </w:r>
      </w:ins>
    </w:p>
    <w:p w14:paraId="5B8B882C" w14:textId="77777777" w:rsidR="00D75AFA" w:rsidRPr="00420FCE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383" w:author="Sopheak Phorn" w:date="2023-07-28T15:03:00Z"/>
          <w:rFonts w:ascii="Khmer MEF1" w:hAnsi="Khmer MEF1" w:cs="Khmer MEF1"/>
          <w:color w:val="000000" w:themeColor="text1"/>
          <w:spacing w:val="6"/>
          <w:sz w:val="24"/>
          <w:szCs w:val="24"/>
          <w:rPrChange w:id="18384" w:author="Sopheak Phorn" w:date="2023-07-28T15:07:00Z">
            <w:rPr>
              <w:ins w:id="18385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386" w:author="Sopheak Phorn" w:date="2023-07-28T15:07:00Z">
          <w:pPr>
            <w:pStyle w:val="ListParagraph"/>
            <w:numPr>
              <w:numId w:val="97"/>
            </w:numPr>
            <w:spacing w:after="0" w:line="233" w:lineRule="auto"/>
            <w:ind w:left="1134" w:hanging="425"/>
            <w:jc w:val="both"/>
          </w:pPr>
        </w:pPrChange>
      </w:pPr>
      <w:ins w:id="18387" w:author="Sopheak Phorn" w:date="2023-07-28T15:03:00Z">
        <w:r w:rsidRPr="00420FCE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18388" w:author="Sopheak Phorn" w:date="2023-07-28T15:07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ផែនការសកម្មភាពប្រចាំឆ្នាំ២០២២ របស់នាយកដ្ឋានគ្រប់គ្រង</w:t>
        </w:r>
        <w:r w:rsidRPr="00420FCE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18389" w:author="Sopheak Phorn" w:date="2023-07-28T15:07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វិជ្ជាជីវៈគណនេយ្យនិងសវនកម្ម</w:t>
        </w:r>
      </w:ins>
    </w:p>
    <w:p w14:paraId="12F3E61D" w14:textId="5AFFCD71" w:rsidR="00D75AFA" w:rsidRPr="00420FCE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390" w:author="Sopheak Phorn" w:date="2023-07-28T15:03:00Z"/>
          <w:rFonts w:ascii="Khmer MEF1" w:hAnsi="Khmer MEF1" w:cs="Khmer MEF1"/>
          <w:color w:val="000000" w:themeColor="text1"/>
          <w:spacing w:val="8"/>
          <w:sz w:val="24"/>
          <w:szCs w:val="24"/>
          <w:rPrChange w:id="18391" w:author="Sopheak Phorn" w:date="2023-07-28T15:07:00Z">
            <w:rPr>
              <w:ins w:id="18392" w:author="Sopheak Phorn" w:date="2023-07-28T15:03:00Z"/>
              <w:rFonts w:ascii="Khmer MEF1" w:hAnsi="Khmer MEF1" w:cs="Khmer MEF1"/>
              <w:b/>
              <w:bCs/>
              <w:color w:val="FF0000"/>
              <w:spacing w:val="8"/>
              <w:sz w:val="24"/>
              <w:szCs w:val="24"/>
            </w:rPr>
          </w:rPrChange>
        </w:rPr>
        <w:pPrChange w:id="18393" w:author="Sopheak Phorn" w:date="2023-07-28T15:07:00Z">
          <w:pPr>
            <w:spacing w:after="0" w:line="233" w:lineRule="auto"/>
            <w:ind w:firstLine="709"/>
            <w:jc w:val="both"/>
          </w:pPr>
        </w:pPrChange>
      </w:pPr>
      <w:ins w:id="18394" w:author="Sopheak Phorn" w:date="2023-07-28T15:03:00Z">
        <w:r w:rsidRPr="00856F38">
          <w:rPr>
            <w:rFonts w:ascii="Khmer MEF1" w:hAnsi="Khmer MEF1" w:cs="Khmer MEF1"/>
            <w:b/>
            <w:bCs/>
            <w:color w:val="000000" w:themeColor="text1"/>
            <w:spacing w:val="12"/>
            <w:sz w:val="24"/>
            <w:szCs w:val="24"/>
            <w:cs/>
            <w:rPrChange w:id="18395" w:author="Sopheak Phorn" w:date="2023-07-28T15:09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ប្រធានបទទី៨៖</w:t>
        </w:r>
      </w:ins>
      <w:ins w:id="18396" w:author="Sopheak Phorn" w:date="2023-07-28T15:09:00Z">
        <w:r w:rsidR="00856F38" w:rsidRPr="00856F38">
          <w:rPr>
            <w:rFonts w:ascii="Khmer MEF1" w:hAnsi="Khmer MEF1" w:cs="Khmer MEF1"/>
            <w:b/>
            <w:bCs/>
            <w:color w:val="000000" w:themeColor="text1"/>
            <w:spacing w:val="12"/>
            <w:sz w:val="24"/>
            <w:szCs w:val="24"/>
            <w:cs/>
            <w:rPrChange w:id="18397" w:author="Sopheak Phorn" w:date="2023-07-28T15:09:00Z">
              <w:rPr>
                <w:rFonts w:ascii="Khmer MEF1" w:hAnsi="Khmer MEF1" w:cs="Khmer MEF1"/>
                <w:b/>
                <w:bCs/>
                <w:color w:val="000000" w:themeColor="text1"/>
                <w:spacing w:val="10"/>
                <w:sz w:val="24"/>
                <w:szCs w:val="24"/>
                <w:cs/>
              </w:rPr>
            </w:rPrChange>
          </w:rPr>
          <w:t xml:space="preserve"> </w:t>
        </w:r>
      </w:ins>
      <w:ins w:id="18398" w:author="Sopheak Phorn" w:date="2023-07-28T15:03:00Z">
        <w:r w:rsidRPr="00856F38">
          <w:rPr>
            <w:rFonts w:ascii="Khmer MEF1" w:hAnsi="Khmer MEF1" w:cs="Khmer MEF1"/>
            <w:color w:val="000000" w:themeColor="text1"/>
            <w:spacing w:val="12"/>
            <w:sz w:val="24"/>
            <w:szCs w:val="24"/>
            <w:cs/>
            <w:rPrChange w:id="18399" w:author="Sopheak Phorn" w:date="2023-07-28T15:09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ការរៀបចំសេចក្ដីព្រាងប្រកាសស្ដីពីវិធាននិងនីតិវិធីនៃការដោះស្រាយ</w:t>
        </w:r>
        <w:r w:rsidRPr="00420FCE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rPrChange w:id="18400" w:author="Sopheak Phorn" w:date="2023-07-28T15:07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បណ្ដឹងតវ៉ា</w:t>
        </w:r>
      </w:ins>
    </w:p>
    <w:p w14:paraId="31CFB01E" w14:textId="23D57A95" w:rsidR="00D75AFA" w:rsidRPr="00D75AFA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401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402" w:author="Sopheak Phorn" w:date="2023-07-28T15:03:00Z">
            <w:rPr>
              <w:ins w:id="18403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404" w:author="Sopheak Phorn" w:date="2023-07-28T15:08:00Z">
          <w:pPr>
            <w:spacing w:after="0" w:line="233" w:lineRule="auto"/>
            <w:ind w:firstLine="709"/>
            <w:jc w:val="both"/>
          </w:pPr>
        </w:pPrChange>
      </w:pPr>
      <w:ins w:id="18405" w:author="Sopheak Phorn" w:date="2023-07-28T15:03:00Z">
        <w:r w:rsidRPr="00D75AFA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8406" w:author="Sopheak Phorn" w:date="2023-07-28T15:03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លក្ខណៈវិនិច្ឆ័យ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407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៖</w:t>
        </w:r>
      </w:ins>
    </w:p>
    <w:p w14:paraId="07A4309D" w14:textId="219A47AE" w:rsidR="00D75AFA" w:rsidRPr="00D75AFA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408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409" w:author="Sopheak Phorn" w:date="2023-07-28T15:03:00Z">
            <w:rPr>
              <w:ins w:id="18410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411" w:author="Sopheak Phorn" w:date="2023-07-28T15:08:00Z">
          <w:pPr>
            <w:pStyle w:val="ListParagraph"/>
            <w:numPr>
              <w:numId w:val="97"/>
            </w:numPr>
            <w:spacing w:after="0" w:line="233" w:lineRule="auto"/>
            <w:ind w:left="1134" w:hanging="425"/>
            <w:jc w:val="both"/>
          </w:pPr>
        </w:pPrChange>
      </w:pPr>
      <w:ins w:id="18412" w:author="Sopheak Phorn" w:date="2023-07-28T15:03:00Z"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413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ផែនការ</w:t>
        </w:r>
        <w:r w:rsidRPr="00420FCE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18414" w:author="Sopheak Phorn" w:date="2023-07-28T15:0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សកម្មភាព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415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ប្រចាំឆ្នាំ២០២២ របស់ </w:t>
        </w:r>
        <w:del w:id="18416" w:author="Chamreun Poth" w:date="2024-05-30T18:32:00Z" w16du:dateUtc="2024-05-30T11:32:00Z">
          <w:r w:rsidRPr="00420FCE" w:rsidDel="00091126">
            <w:rPr>
              <w:rFonts w:ascii="Khmer MEF1" w:hAnsi="Khmer MEF1" w:cs="Khmer MEF1"/>
              <w:b/>
              <w:bCs/>
              <w:color w:val="000000" w:themeColor="text1"/>
              <w:sz w:val="24"/>
              <w:szCs w:val="24"/>
              <w:cs/>
              <w:rPrChange w:id="18417" w:author="Sopheak Phorn" w:date="2023-07-28T15:08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18418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</w:rPr>
          <w:t>ឈ្មោះសវនដ្ឋាន</w:t>
        </w:r>
      </w:ins>
    </w:p>
    <w:p w14:paraId="40E9B5FA" w14:textId="77777777" w:rsidR="00D75AFA" w:rsidRPr="00420FCE" w:rsidRDefault="00D75AFA">
      <w:pPr>
        <w:pStyle w:val="ListParagraph"/>
        <w:numPr>
          <w:ilvl w:val="0"/>
          <w:numId w:val="96"/>
        </w:numPr>
        <w:spacing w:after="0" w:line="226" w:lineRule="auto"/>
        <w:ind w:left="1985" w:hanging="284"/>
        <w:jc w:val="both"/>
        <w:rPr>
          <w:ins w:id="18419" w:author="Sopheak Phorn" w:date="2023-07-28T15:03:00Z"/>
          <w:rFonts w:ascii="Khmer MEF1" w:hAnsi="Khmer MEF1" w:cs="Khmer MEF1"/>
          <w:spacing w:val="-10"/>
          <w:sz w:val="24"/>
          <w:szCs w:val="24"/>
          <w:rPrChange w:id="18420" w:author="Sopheak Phorn" w:date="2023-07-28T15:08:00Z">
            <w:rPr>
              <w:ins w:id="18421" w:author="Sopheak Phorn" w:date="2023-07-28T15:03:00Z"/>
              <w:rFonts w:ascii="Khmer MEF1" w:hAnsi="Khmer MEF1" w:cs="Khmer MEF1"/>
              <w:sz w:val="24"/>
              <w:szCs w:val="24"/>
            </w:rPr>
          </w:rPrChange>
        </w:rPr>
        <w:pPrChange w:id="18422" w:author="Sopheak Phorn" w:date="2023-08-25T16:18:00Z">
          <w:pPr>
            <w:pStyle w:val="ListParagraph"/>
            <w:numPr>
              <w:numId w:val="97"/>
            </w:numPr>
            <w:spacing w:after="0" w:line="233" w:lineRule="auto"/>
            <w:ind w:left="1134" w:hanging="425"/>
            <w:jc w:val="both"/>
          </w:pPr>
        </w:pPrChange>
      </w:pPr>
      <w:ins w:id="18423" w:author="Sopheak Phorn" w:date="2023-07-28T15:03:00Z">
        <w:r w:rsidRPr="00420FCE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rPrChange w:id="18424" w:author="Sopheak Phorn" w:date="2023-07-28T15:0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ផែនការសកម្មភាពប្រចាំឆ្នាំ២០២២ របស់នាយកដ្ឋានកិច្ចការគតិយុត្ត និងអនុលោមភាព</w:t>
        </w:r>
      </w:ins>
    </w:p>
    <w:p w14:paraId="0A349103" w14:textId="6803C441" w:rsidR="00045DEF" w:rsidRPr="006E6058" w:rsidDel="00D75AFA" w:rsidRDefault="00045DEF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18425" w:author="Kem Sereyboth" w:date="2023-07-11T13:15:00Z"/>
          <w:del w:id="18426" w:author="Sopheak Phorn" w:date="2023-07-28T15:03:00Z"/>
          <w:rFonts w:ascii="Khmer MEF1" w:hAnsi="Khmer MEF1" w:cs="Khmer MEF1"/>
          <w:sz w:val="24"/>
          <w:szCs w:val="24"/>
          <w:lang w:val="ca-ES"/>
          <w:rPrChange w:id="18427" w:author="Sopheak Phorn" w:date="2023-07-28T09:15:00Z">
            <w:rPr>
              <w:ins w:id="18428" w:author="Kem Sereyboth" w:date="2023-07-11T13:15:00Z"/>
              <w:del w:id="18429" w:author="Sopheak Phorn" w:date="2023-07-28T15:03:00Z"/>
              <w:rFonts w:ascii="Khmer MEF1" w:hAnsi="Khmer MEF1" w:cs="Khmer MEF1"/>
              <w:b/>
              <w:bCs/>
              <w:color w:val="FF0000"/>
              <w:spacing w:val="-4"/>
              <w:sz w:val="24"/>
              <w:szCs w:val="24"/>
            </w:rPr>
          </w:rPrChange>
        </w:rPr>
        <w:pPrChange w:id="18430" w:author="Sopheak Phorn" w:date="2023-08-25T16:18:00Z">
          <w:pPr>
            <w:spacing w:after="0"/>
            <w:ind w:left="2268" w:hanging="1701"/>
          </w:pPr>
        </w:pPrChange>
      </w:pPr>
      <w:ins w:id="18431" w:author="Kem Sereyboth" w:date="2023-07-11T13:15:00Z">
        <w:del w:id="18432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pacing w:val="-12"/>
              <w:sz w:val="24"/>
              <w:szCs w:val="24"/>
              <w:cs/>
              <w:rPrChange w:id="18433" w:author="Kem Sereyboth" w:date="2023-07-25T15:45:00Z">
                <w:rPr>
                  <w:rFonts w:cs="MoolBoran"/>
                  <w:b/>
                  <w:bCs/>
                  <w:spacing w:val="-4"/>
                  <w:cs/>
                </w:rPr>
              </w:rPrChange>
            </w:rPr>
            <w:delText xml:space="preserve">ប្រធានបទទី៣៖ </w:delText>
          </w:r>
        </w:del>
      </w:ins>
      <w:bookmarkStart w:id="18434" w:name="_Hlk125098515"/>
      <w:ins w:id="18435" w:author="Kem Sereyboth" w:date="2023-07-11T13:21:00Z">
        <w:del w:id="18436" w:author="Sopheak Phorn" w:date="2023-07-28T15:03:00Z">
          <w:r w:rsidR="00557052" w:rsidRPr="00E9104F" w:rsidDel="00D75AFA">
            <w:rPr>
              <w:rFonts w:ascii="Khmer MEF1" w:hAnsi="Khmer MEF1" w:cs="Khmer MEF1"/>
              <w:spacing w:val="-12"/>
              <w:sz w:val="24"/>
              <w:szCs w:val="24"/>
              <w:cs/>
              <w:rPrChange w:id="18437" w:author="Kem Sereyboth" w:date="2023-07-25T15:45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ការរៀបចំសេចក្ដីសម្រេចស្ដីពីការកំណត់លក្ខខណ្ឌក្នុងការជ្រើសរើសក្រុមហ៊ុន</w:delText>
          </w:r>
          <w:r w:rsidR="00557052" w:rsidRPr="00E9104F" w:rsidDel="00D75AFA">
            <w:rPr>
              <w:rFonts w:ascii="Khmer MEF1" w:hAnsi="Khmer MEF1" w:cs="Khmer MEF1"/>
              <w:spacing w:val="-12"/>
              <w:sz w:val="24"/>
              <w:szCs w:val="24"/>
              <w:cs/>
              <w:rPrChange w:id="18438" w:author="Kem Sereyboth" w:date="2023-07-25T15:45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សវ</w:delText>
          </w:r>
        </w:del>
      </w:ins>
      <w:ins w:id="18439" w:author="Kem Sereyboth" w:date="2023-07-25T15:44:00Z">
        <w:del w:id="18440" w:author="Sopheak Phorn" w:date="2023-07-28T15:03:00Z">
          <w:r w:rsidR="00E9104F" w:rsidRPr="006E6058" w:rsidDel="00D75AFA">
            <w:rPr>
              <w:rFonts w:ascii="Khmer MEF1" w:hAnsi="Khmer MEF1" w:cs="Khmer MEF1"/>
              <w:spacing w:val="-12"/>
              <w:sz w:val="24"/>
              <w:szCs w:val="24"/>
              <w:lang w:val="ca-ES"/>
              <w:rPrChange w:id="18441" w:author="Sopheak Phorn" w:date="2023-07-28T09:15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>​​</w:delText>
          </w:r>
        </w:del>
      </w:ins>
      <w:ins w:id="18442" w:author="Kem Sereyboth" w:date="2023-07-11T13:21:00Z">
        <w:del w:id="18443" w:author="Sopheak Phorn" w:date="2023-07-28T15:03:00Z">
          <w:r w:rsidR="00557052" w:rsidRPr="00E9104F" w:rsidDel="00D75AFA">
            <w:rPr>
              <w:rFonts w:ascii="Khmer MEF1" w:hAnsi="Khmer MEF1" w:cs="Khmer MEF1"/>
              <w:spacing w:val="-12"/>
              <w:sz w:val="24"/>
              <w:szCs w:val="24"/>
              <w:cs/>
              <w:rPrChange w:id="18444" w:author="Kem Sereyboth" w:date="2023-07-25T15:45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ន</w:delText>
          </w:r>
        </w:del>
      </w:ins>
      <w:ins w:id="18445" w:author="Kem Sereyboth" w:date="2023-07-25T15:45:00Z">
        <w:del w:id="18446" w:author="Sopheak Phorn" w:date="2023-07-28T15:03:00Z">
          <w:r w:rsidR="00E9104F" w:rsidRPr="00E9104F" w:rsidDel="00D75AFA">
            <w:rPr>
              <w:rFonts w:ascii="Khmer MEF1" w:hAnsi="Khmer MEF1" w:cs="Khmer MEF1"/>
              <w:spacing w:val="-12"/>
              <w:sz w:val="24"/>
              <w:szCs w:val="24"/>
              <w:cs/>
              <w:rPrChange w:id="18447" w:author="Kem Sereyboth" w:date="2023-07-25T15:45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448" w:author="Kem Sereyboth" w:date="2023-07-11T13:21:00Z">
        <w:del w:id="18449" w:author="Sopheak Phorn" w:date="2023-07-28T15:03:00Z">
          <w:r w:rsidR="00557052" w:rsidRPr="00E9104F" w:rsidDel="00D75AFA">
            <w:rPr>
              <w:rFonts w:ascii="Khmer MEF1" w:hAnsi="Khmer MEF1" w:cs="Khmer MEF1"/>
              <w:spacing w:val="-12"/>
              <w:sz w:val="24"/>
              <w:szCs w:val="24"/>
              <w:cs/>
              <w:rPrChange w:id="18450" w:author="Kem Sereyboth" w:date="2023-07-25T15:45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កម្ម</w:delText>
          </w:r>
          <w:r w:rsidR="00557052" w:rsidRPr="00E33574" w:rsidDel="00D75AFA">
            <w:rPr>
              <w:rFonts w:ascii="Khmer MEF1" w:hAnsi="Khmer MEF1" w:cs="Khmer MEF1"/>
              <w:spacing w:val="6"/>
              <w:sz w:val="24"/>
              <w:szCs w:val="24"/>
              <w:cs/>
              <w:rPrChange w:id="18451" w:author="Kem Sereyboth" w:date="2023-07-19T16:59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ឯករាជ្យផ្តល់សេវាសវនកម្មក្នុងប្រព័ន្ធសន្តិសុខសង្គម</w:delText>
          </w:r>
        </w:del>
      </w:ins>
      <w:bookmarkEnd w:id="18434"/>
    </w:p>
    <w:p w14:paraId="4AE3B623" w14:textId="6EC2C4C3" w:rsidR="00557052" w:rsidRPr="006E6058" w:rsidDel="00D75AFA" w:rsidRDefault="00045DEF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18452" w:author="Kem Sereyboth" w:date="2023-07-11T13:23:00Z"/>
          <w:del w:id="18453" w:author="Sopheak Phorn" w:date="2023-07-28T15:03:00Z"/>
          <w:rFonts w:ascii="Khmer MEF1" w:hAnsi="Khmer MEF1" w:cs="Khmer MEF1"/>
          <w:spacing w:val="-4"/>
          <w:sz w:val="24"/>
          <w:szCs w:val="24"/>
          <w:lang w:val="ca-ES"/>
          <w:rPrChange w:id="18454" w:author="Sopheak Phorn" w:date="2023-07-28T09:15:00Z">
            <w:rPr>
              <w:ins w:id="18455" w:author="Kem Sereyboth" w:date="2023-07-11T13:23:00Z"/>
              <w:del w:id="18456" w:author="Sopheak Phorn" w:date="2023-07-28T15:03:00Z"/>
            </w:rPr>
          </w:rPrChange>
        </w:rPr>
        <w:pPrChange w:id="18457" w:author="Sopheak Phorn" w:date="2023-08-25T16:18:00Z">
          <w:pPr>
            <w:pStyle w:val="ListParagraph"/>
            <w:numPr>
              <w:numId w:val="51"/>
            </w:numPr>
            <w:spacing w:after="0" w:line="240" w:lineRule="auto"/>
            <w:ind w:left="1980" w:hanging="270"/>
          </w:pPr>
        </w:pPrChange>
      </w:pPr>
      <w:ins w:id="18458" w:author="Kem Sereyboth" w:date="2023-07-11T13:15:00Z">
        <w:del w:id="18459" w:author="Sopheak Phorn" w:date="2023-07-28T15:03:00Z">
          <w:r w:rsidRPr="00E33574" w:rsidDel="00D75AFA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460" w:author="Kem Sereyboth" w:date="2023-07-19T16:59:00Z">
                <w:rPr>
                  <w:rFonts w:cs="MoolBoran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 xml:space="preserve">លក្ខណៈវិនិច្ឆ័យ៖ </w:delText>
          </w:r>
        </w:del>
      </w:ins>
      <w:ins w:id="18461" w:author="Kem Sereyboth" w:date="2023-07-11T13:23:00Z">
        <w:del w:id="18462" w:author="Sopheak Phorn" w:date="2023-07-28T15:03:00Z">
          <w:r w:rsidR="00557052"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463" w:author="Kem Sereyboth" w:date="2023-07-19T16:59:00Z">
                <w:rPr>
                  <w:rFonts w:cs="MoolBoran"/>
                  <w:cs/>
                </w:rPr>
              </w:rPrChange>
            </w:rPr>
            <w:delText>ផែនការអភិវឌ្ឍន៍ស្ថាប័នរបស់និយ័តករសន្តិសុខសង្គម ២០២២</w:delText>
          </w:r>
          <w:r w:rsidR="00557052" w:rsidRPr="006E6058" w:rsidDel="00D75AFA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8464" w:author="Sopheak Phorn" w:date="2023-07-28T09:15:00Z">
                <w:rPr/>
              </w:rPrChange>
            </w:rPr>
            <w:delText>-</w:delText>
          </w:r>
          <w:r w:rsidR="00557052"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465" w:author="Kem Sereyboth" w:date="2023-07-19T16:59:00Z">
                <w:rPr>
                  <w:rFonts w:cs="MoolBoran"/>
                  <w:cs/>
                </w:rPr>
              </w:rPrChange>
            </w:rPr>
            <w:delText>២០២៦</w:delText>
          </w:r>
        </w:del>
      </w:ins>
    </w:p>
    <w:p w14:paraId="113DF0B5" w14:textId="764F973F" w:rsidR="00DA0F63" w:rsidRPr="006E6058" w:rsidDel="00D75AFA" w:rsidRDefault="00557052">
      <w:pPr>
        <w:spacing w:after="0" w:line="226" w:lineRule="auto"/>
        <w:ind w:left="1985" w:hanging="1418"/>
        <w:rPr>
          <w:ins w:id="18466" w:author="Kem Sereyboth" w:date="2023-07-11T13:24:00Z"/>
          <w:del w:id="18467" w:author="Sopheak Phorn" w:date="2023-07-28T15:03:00Z"/>
          <w:rFonts w:ascii="Khmer MEF1" w:hAnsi="Khmer MEF1" w:cs="Khmer MEF1"/>
          <w:spacing w:val="-4"/>
          <w:sz w:val="24"/>
          <w:szCs w:val="24"/>
          <w:lang w:val="ca-ES"/>
          <w:rPrChange w:id="18468" w:author="Sopheak Phorn" w:date="2023-07-28T09:15:00Z">
            <w:rPr>
              <w:ins w:id="18469" w:author="Kem Sereyboth" w:date="2023-07-11T13:24:00Z"/>
              <w:del w:id="18470" w:author="Sopheak Phorn" w:date="2023-07-28T15:03:00Z"/>
              <w:rFonts w:ascii="Khmer MEF1" w:hAnsi="Khmer MEF1" w:cs="Khmer MEF1"/>
              <w:szCs w:val="22"/>
              <w:lang w:val="ca-ES"/>
            </w:rPr>
          </w:rPrChange>
        </w:rPr>
        <w:pPrChange w:id="18471" w:author="Sopheak Phorn" w:date="2023-08-25T16:18:00Z">
          <w:pPr>
            <w:spacing w:after="0" w:line="240" w:lineRule="auto"/>
            <w:ind w:firstLine="720"/>
            <w:jc w:val="both"/>
          </w:pPr>
        </w:pPrChange>
      </w:pPr>
      <w:ins w:id="18472" w:author="Kem Sereyboth" w:date="2023-07-11T13:24:00Z">
        <w:del w:id="18473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z w:val="24"/>
              <w:szCs w:val="24"/>
              <w:cs/>
              <w:rPrChange w:id="18474" w:author="Kem Sereyboth" w:date="2023-07-25T15:47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ប្រធានបទទី៤៖</w:delText>
          </w:r>
          <w:r w:rsidR="00DA0F63" w:rsidRPr="00E9104F" w:rsidDel="00D75AFA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18475" w:author="Kem Sereyboth" w:date="2023-07-25T15:46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DA0F63" w:rsidRPr="00E9104F" w:rsidDel="00D75AFA">
            <w:rPr>
              <w:rFonts w:ascii="Khmer MEF1" w:hAnsi="Khmer MEF1" w:cs="Khmer MEF1"/>
              <w:spacing w:val="6"/>
              <w:sz w:val="24"/>
              <w:szCs w:val="24"/>
              <w:cs/>
              <w:rPrChange w:id="18476" w:author="Kem Sereyboth" w:date="2023-07-25T15:46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ការរៀបចំសេចក្ដីណែនាំស្ដីពីការកំណត់ប្រភេទ និងទម្រង់នៃរបាយការណ៍របស់</w:delText>
          </w:r>
          <w:r w:rsidR="00DA0F63"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477" w:author="Kem Sereyboth" w:date="2023-07-19T16:59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ប្រតិបត្តិករសន្តិសុខសង្គម និងតួអង្គពាក់ព័ន្ធ</w:delText>
          </w:r>
        </w:del>
      </w:ins>
    </w:p>
    <w:p w14:paraId="2CE46ECC" w14:textId="6E38C0B2" w:rsidR="00DA0F63" w:rsidRPr="006E6058" w:rsidDel="00D75AFA" w:rsidRDefault="00DA0F63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18478" w:author="Kem Sereyboth" w:date="2023-07-11T13:25:00Z"/>
          <w:del w:id="18479" w:author="Sopheak Phorn" w:date="2023-07-28T15:03:00Z"/>
          <w:rFonts w:ascii="Khmer MEF1" w:hAnsi="Khmer MEF1" w:cs="Khmer MEF1"/>
          <w:spacing w:val="-4"/>
          <w:sz w:val="24"/>
          <w:szCs w:val="24"/>
          <w:lang w:val="ca-ES"/>
          <w:rPrChange w:id="18480" w:author="Sopheak Phorn" w:date="2023-07-28T09:15:00Z">
            <w:rPr>
              <w:ins w:id="18481" w:author="Kem Sereyboth" w:date="2023-07-11T13:25:00Z"/>
              <w:del w:id="18482" w:author="Sopheak Phorn" w:date="2023-07-28T15:03:00Z"/>
              <w:rFonts w:ascii="Khmer MEF1" w:hAnsi="Khmer MEF1" w:cs="Khmer MEF1"/>
              <w:color w:val="FF0000"/>
              <w:spacing w:val="-4"/>
              <w:szCs w:val="22"/>
            </w:rPr>
          </w:rPrChange>
        </w:rPr>
        <w:pPrChange w:id="18483" w:author="Sopheak Phorn" w:date="2023-08-25T16:18:00Z">
          <w:pPr>
            <w:spacing w:after="0" w:line="240" w:lineRule="auto"/>
            <w:ind w:firstLine="851"/>
          </w:pPr>
        </w:pPrChange>
      </w:pPr>
      <w:ins w:id="18484" w:author="Kem Sereyboth" w:date="2023-07-11T13:25:00Z">
        <w:del w:id="18485" w:author="Sopheak Phorn" w:date="2023-07-28T15:03:00Z">
          <w:r w:rsidRPr="00E33574" w:rsidDel="00D75AFA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486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លក្ខណៈវិនិច្ឆ័យ៖ </w:delText>
          </w:r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487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Cs w:val="22"/>
                  <w:cs/>
                </w:rPr>
              </w:rPrChange>
            </w:rPr>
            <w:delText>ផែនការអភិវឌ្ឍន៍ស្ថាប័នរបស់និយ័តករសន្តិសុខសង្គម ២០២២</w:delText>
          </w:r>
          <w:r w:rsidRPr="006E6058" w:rsidDel="00D75AFA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8488" w:author="Sopheak Phorn" w:date="2023-07-28T09:15:00Z">
                <w:rPr>
                  <w:rFonts w:ascii="Khmer MEF1" w:hAnsi="Khmer MEF1" w:cs="Khmer MEF1"/>
                  <w:color w:val="FF0000"/>
                  <w:spacing w:val="-4"/>
                  <w:szCs w:val="22"/>
                </w:rPr>
              </w:rPrChange>
            </w:rPr>
            <w:delText>-</w:delText>
          </w:r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489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Cs w:val="22"/>
                  <w:cs/>
                </w:rPr>
              </w:rPrChange>
            </w:rPr>
            <w:delText>២០២៦</w:delText>
          </w:r>
        </w:del>
      </w:ins>
    </w:p>
    <w:p w14:paraId="6EBF3188" w14:textId="529AAD1E" w:rsidR="00A9645F" w:rsidRPr="006E6058" w:rsidDel="00D75AFA" w:rsidRDefault="00DA0F63">
      <w:pPr>
        <w:spacing w:after="0" w:line="226" w:lineRule="auto"/>
        <w:ind w:left="2127" w:hanging="1560"/>
        <w:jc w:val="both"/>
        <w:rPr>
          <w:ins w:id="18490" w:author="Kem Sereyboth" w:date="2023-07-11T13:26:00Z"/>
          <w:del w:id="18491" w:author="Sopheak Phorn" w:date="2023-07-28T15:03:00Z"/>
          <w:rFonts w:ascii="Khmer MEF1" w:hAnsi="Khmer MEF1" w:cs="Khmer MEF1"/>
          <w:szCs w:val="22"/>
          <w:lang w:val="ca-ES"/>
          <w:rPrChange w:id="18492" w:author="Sopheak Phorn" w:date="2023-07-28T09:15:00Z">
            <w:rPr>
              <w:ins w:id="18493" w:author="Kem Sereyboth" w:date="2023-07-11T13:26:00Z"/>
              <w:del w:id="18494" w:author="Sopheak Phorn" w:date="2023-07-28T15:03:00Z"/>
              <w:rFonts w:ascii="Khmer MEF1" w:hAnsi="Khmer MEF1" w:cs="Khmer MEF1"/>
              <w:color w:val="000000"/>
              <w:szCs w:val="22"/>
            </w:rPr>
          </w:rPrChange>
        </w:rPr>
        <w:pPrChange w:id="18495" w:author="Sopheak Phorn" w:date="2023-08-25T16:18:00Z">
          <w:pPr>
            <w:spacing w:after="0" w:line="240" w:lineRule="auto"/>
            <w:ind w:firstLine="567"/>
            <w:jc w:val="both"/>
          </w:pPr>
        </w:pPrChange>
      </w:pPr>
      <w:ins w:id="18496" w:author="Kem Sereyboth" w:date="2023-07-11T13:25:00Z">
        <w:del w:id="18497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18498" w:author="Kem Sereyboth" w:date="2023-07-25T15:47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ប្រធានបទទី៥៖</w:delText>
          </w:r>
        </w:del>
      </w:ins>
      <w:ins w:id="18499" w:author="Kem Sereyboth" w:date="2023-07-25T15:47:00Z">
        <w:del w:id="18500" w:author="Sopheak Phorn" w:date="2023-07-28T15:03:00Z">
          <w:r w:rsidR="00E9104F" w:rsidRPr="00E9104F" w:rsidDel="00D75AFA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18501" w:author="Kem Sereyboth" w:date="2023-07-25T15:47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8502" w:author="Kem Sereyboth" w:date="2023-07-11T13:25:00Z">
        <w:del w:id="18503" w:author="Sopheak Phorn" w:date="2023-07-28T15:03:00Z">
          <w:r w:rsidRPr="00E9104F" w:rsidDel="00D75AFA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8504" w:author="Kem Sereyboth" w:date="2023-07-25T15:47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ការរៀបចំ</w:delText>
          </w:r>
        </w:del>
      </w:ins>
      <w:ins w:id="18505" w:author="Kem Sereyboth" w:date="2023-07-13T14:00:00Z">
        <w:del w:id="18506" w:author="Sopheak Phorn" w:date="2023-07-28T15:03:00Z">
          <w:r w:rsidR="008A2064" w:rsidRPr="00E9104F" w:rsidDel="00D75AFA">
            <w:rPr>
              <w:rFonts w:ascii="Khmer MEF1" w:hAnsi="Khmer MEF1" w:cs="Khmer MEF1"/>
              <w:spacing w:val="-8"/>
              <w:sz w:val="24"/>
              <w:szCs w:val="24"/>
              <w:cs/>
              <w:rPrChange w:id="18507" w:author="Kem Sereyboth" w:date="2023-07-25T15:47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សៀវភៅណែនាំស្ដីពីការត្រួតពិនិត្យប្រព័ន្ធសន្តិសុខសង្គមផ្នែកថែទាំសុ​ខ</w:delText>
          </w:r>
          <w:r w:rsidR="008A2064" w:rsidRPr="006E6058" w:rsidDel="00D75AFA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8508" w:author="Sopheak Phorn" w:date="2023-07-28T09:15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</w:rPr>
              </w:rPrChange>
            </w:rPr>
            <w:delText>​​</w:delText>
          </w:r>
          <w:r w:rsidR="008A2064" w:rsidRPr="00E9104F" w:rsidDel="00D75AFA">
            <w:rPr>
              <w:rFonts w:ascii="Khmer MEF1" w:hAnsi="Khmer MEF1" w:cs="Khmer MEF1"/>
              <w:spacing w:val="-8"/>
              <w:sz w:val="24"/>
              <w:szCs w:val="24"/>
              <w:cs/>
              <w:rPrChange w:id="18509" w:author="Kem Sereyboth" w:date="2023-07-25T15:47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ភា</w:delText>
          </w:r>
        </w:del>
      </w:ins>
      <w:ins w:id="18510" w:author="Kem Sereyboth" w:date="2023-07-25T15:47:00Z">
        <w:del w:id="18511" w:author="Sopheak Phorn" w:date="2023-07-28T15:03:00Z">
          <w:r w:rsidR="00E9104F" w:rsidRPr="00E9104F" w:rsidDel="00D75AFA">
            <w:rPr>
              <w:rFonts w:ascii="Khmer MEF1" w:hAnsi="Khmer MEF1" w:cs="Khmer MEF1"/>
              <w:spacing w:val="-8"/>
              <w:sz w:val="24"/>
              <w:szCs w:val="24"/>
              <w:cs/>
              <w:rPrChange w:id="18512" w:author="Kem Sereyboth" w:date="2023-07-25T15:47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513" w:author="Kem Sereyboth" w:date="2023-07-13T14:00:00Z">
        <w:del w:id="18514" w:author="Sopheak Phorn" w:date="2023-07-28T15:03:00Z">
          <w:r w:rsidR="008A2064" w:rsidRPr="00E9104F" w:rsidDel="00D75AFA">
            <w:rPr>
              <w:rFonts w:ascii="Khmer MEF1" w:hAnsi="Khmer MEF1" w:cs="Khmer MEF1"/>
              <w:spacing w:val="-8"/>
              <w:sz w:val="24"/>
              <w:szCs w:val="24"/>
              <w:cs/>
              <w:rPrChange w:id="18515" w:author="Kem Sereyboth" w:date="2023-07-25T15:47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​ព</w:delText>
          </w:r>
          <w:r w:rsidR="008A2064" w:rsidRPr="00E9104F" w:rsidDel="00D75AFA">
            <w:rPr>
              <w:rFonts w:ascii="Khmer MEF1" w:hAnsi="Khmer MEF1" w:cs="Khmer MEF1"/>
              <w:sz w:val="24"/>
              <w:szCs w:val="24"/>
              <w:cs/>
              <w:rPrChange w:id="18516" w:author="Kem Sereyboth" w:date="2023-07-25T15:47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​</w:delText>
          </w:r>
          <w:r w:rsidR="008A2064" w:rsidRPr="006E6058" w:rsidDel="00D75AFA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18517" w:author="Sopheak Phorn" w:date="2023-07-28T09:15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</w:rPr>
              </w:rPrChange>
            </w:rPr>
            <w:delText xml:space="preserve"> </w:delText>
          </w:r>
          <w:r w:rsidR="008A2064" w:rsidRPr="00E33574" w:rsidDel="00D75AFA">
            <w:rPr>
              <w:rFonts w:ascii="Khmer MEF1" w:hAnsi="Khmer MEF1" w:cs="Khmer MEF1"/>
              <w:spacing w:val="-10"/>
              <w:sz w:val="24"/>
              <w:szCs w:val="24"/>
              <w:cs/>
              <w:rPrChange w:id="18518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និ</w:delText>
          </w:r>
        </w:del>
      </w:ins>
      <w:ins w:id="18519" w:author="Kem Sereyboth" w:date="2023-07-25T15:47:00Z">
        <w:del w:id="18520" w:author="Sopheak Phorn" w:date="2023-07-28T15:03:00Z">
          <w:r w:rsidR="00E9104F" w:rsidDel="00D75AFA">
            <w:rPr>
              <w:rFonts w:ascii="Khmer MEF1" w:hAnsi="Khmer MEF1" w:cs="Khmer MEF1" w:hint="cs"/>
              <w:spacing w:val="-10"/>
              <w:sz w:val="24"/>
              <w:szCs w:val="24"/>
              <w:cs/>
            </w:rPr>
            <w:delText>​</w:delText>
          </w:r>
        </w:del>
      </w:ins>
      <w:ins w:id="18521" w:author="Kem Sereyboth" w:date="2023-07-13T14:00:00Z">
        <w:del w:id="18522" w:author="Sopheak Phorn" w:date="2023-07-28T15:03:00Z">
          <w:r w:rsidR="008A2064" w:rsidRPr="006E6058" w:rsidDel="00D75AFA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18523" w:author="Sopheak Phorn" w:date="2023-07-28T09:15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</w:rPr>
              </w:rPrChange>
            </w:rPr>
            <w:delText>​</w:delText>
          </w:r>
          <w:r w:rsidR="008A2064" w:rsidRPr="00E33574" w:rsidDel="00D75AFA">
            <w:rPr>
              <w:rFonts w:ascii="Khmer MEF1" w:hAnsi="Khmer MEF1" w:cs="Khmer MEF1"/>
              <w:spacing w:val="-10"/>
              <w:sz w:val="24"/>
              <w:szCs w:val="24"/>
              <w:cs/>
              <w:rPrChange w:id="18524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ង</w:delText>
          </w:r>
          <w:r w:rsidR="008A2064" w:rsidRPr="006E6058" w:rsidDel="00D75AFA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18525" w:author="Sopheak Phorn" w:date="2023-07-28T09:15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</w:rPr>
              </w:rPrChange>
            </w:rPr>
            <w:delText>​</w:delText>
          </w:r>
          <w:r w:rsidR="008A2064" w:rsidRPr="00E33574" w:rsidDel="00D75AFA">
            <w:rPr>
              <w:rFonts w:ascii="Khmer MEF1" w:hAnsi="Khmer MEF1" w:cs="Khmer MEF1"/>
              <w:spacing w:val="-10"/>
              <w:sz w:val="24"/>
              <w:szCs w:val="24"/>
              <w:cs/>
              <w:rPrChange w:id="18526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ហា</w:delText>
          </w:r>
          <w:r w:rsidR="008A2064" w:rsidRPr="006E6058" w:rsidDel="00D75AFA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18527" w:author="Sopheak Phorn" w:date="2023-07-28T09:15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</w:rPr>
              </w:rPrChange>
            </w:rPr>
            <w:delText>​</w:delText>
          </w:r>
          <w:r w:rsidR="008A2064" w:rsidRPr="00E33574" w:rsidDel="00D75AFA">
            <w:rPr>
              <w:rFonts w:ascii="Khmer MEF1" w:hAnsi="Khmer MEF1" w:cs="Khmer MEF1"/>
              <w:spacing w:val="-10"/>
              <w:sz w:val="24"/>
              <w:szCs w:val="24"/>
              <w:cs/>
              <w:rPrChange w:id="18528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និ</w:delText>
          </w:r>
          <w:r w:rsidR="008A2064" w:rsidRPr="006E6058" w:rsidDel="00D75AFA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18529" w:author="Sopheak Phorn" w:date="2023-07-28T09:15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</w:rPr>
              </w:rPrChange>
            </w:rPr>
            <w:delText>​</w:delText>
          </w:r>
          <w:r w:rsidR="008A2064" w:rsidRPr="00E33574" w:rsidDel="00D75AFA">
            <w:rPr>
              <w:rFonts w:ascii="Khmer MEF1" w:hAnsi="Khmer MEF1" w:cs="Khmer MEF1"/>
              <w:spacing w:val="-10"/>
              <w:sz w:val="24"/>
              <w:szCs w:val="24"/>
              <w:cs/>
              <w:rPrChange w:id="18530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ភ័</w:delText>
          </w:r>
          <w:r w:rsidR="008A2064" w:rsidRPr="006E6058" w:rsidDel="00D75AFA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18531" w:author="Sopheak Phorn" w:date="2023-07-28T09:15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</w:rPr>
              </w:rPrChange>
            </w:rPr>
            <w:delText>​​​</w:delText>
          </w:r>
          <w:r w:rsidR="008A2064" w:rsidRPr="00E33574" w:rsidDel="00D75AFA">
            <w:rPr>
              <w:rFonts w:ascii="Khmer MEF1" w:hAnsi="Khmer MEF1" w:cs="Khmer MEF1"/>
              <w:spacing w:val="-10"/>
              <w:sz w:val="24"/>
              <w:szCs w:val="24"/>
              <w:cs/>
              <w:rPrChange w:id="18532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យ​</w:delText>
          </w:r>
          <w:r w:rsidR="008A2064" w:rsidRPr="006E6058" w:rsidDel="00D75AFA">
            <w:rPr>
              <w:rFonts w:ascii="Khmer MEF1" w:hAnsi="Khmer MEF1" w:cs="Khmer MEF1"/>
              <w:sz w:val="24"/>
              <w:szCs w:val="24"/>
              <w:lang w:val="ca-ES"/>
              <w:rPrChange w:id="18533" w:author="Sopheak Phorn" w:date="2023-07-28T09:15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​​</w:delText>
          </w:r>
          <w:r w:rsidR="008A2064" w:rsidRPr="00E33574" w:rsidDel="00D75AFA">
            <w:rPr>
              <w:rFonts w:ascii="Khmer MEF1" w:hAnsi="Khmer MEF1" w:cs="Khmer MEF1"/>
              <w:sz w:val="24"/>
              <w:szCs w:val="24"/>
              <w:cs/>
              <w:rPrChange w:id="1853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ការ</w:delText>
          </w:r>
          <w:r w:rsidR="008A2064" w:rsidRPr="006E6058" w:rsidDel="00D75AFA">
            <w:rPr>
              <w:rFonts w:ascii="Khmer MEF1" w:hAnsi="Khmer MEF1" w:cs="Khmer MEF1"/>
              <w:sz w:val="24"/>
              <w:szCs w:val="24"/>
              <w:lang w:val="ca-ES"/>
              <w:rPrChange w:id="18535" w:author="Sopheak Phorn" w:date="2023-07-28T09:15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​</w:delText>
          </w:r>
          <w:r w:rsidR="008A2064" w:rsidRPr="00E33574" w:rsidDel="00D75AFA">
            <w:rPr>
              <w:rFonts w:ascii="Khmer MEF1" w:hAnsi="Khmer MEF1" w:cs="Khmer MEF1"/>
              <w:sz w:val="24"/>
              <w:szCs w:val="24"/>
              <w:cs/>
              <w:rPrChange w:id="1853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ងារ</w:delText>
          </w:r>
        </w:del>
      </w:ins>
    </w:p>
    <w:p w14:paraId="0AA8FD78" w14:textId="6B8BC821" w:rsidR="00DA0F63" w:rsidRPr="006E6058" w:rsidDel="00D75AFA" w:rsidRDefault="00DA0F63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18537" w:author="Kem Sereyboth" w:date="2023-07-11T13:26:00Z"/>
          <w:del w:id="18538" w:author="Sopheak Phorn" w:date="2023-07-28T15:03:00Z"/>
          <w:rFonts w:ascii="Khmer MEF1" w:hAnsi="Khmer MEF1" w:cs="Khmer MEF1"/>
          <w:spacing w:val="-4"/>
          <w:sz w:val="24"/>
          <w:szCs w:val="24"/>
          <w:lang w:val="ca-ES"/>
          <w:rPrChange w:id="18539" w:author="Sopheak Phorn" w:date="2023-07-28T09:15:00Z">
            <w:rPr>
              <w:ins w:id="18540" w:author="Kem Sereyboth" w:date="2023-07-11T13:26:00Z"/>
              <w:del w:id="18541" w:author="Sopheak Phorn" w:date="2023-07-28T15:03:00Z"/>
              <w:rFonts w:ascii="Khmer MEF1" w:hAnsi="Khmer MEF1" w:cs="Khmer MEF1"/>
              <w:color w:val="FF0000"/>
              <w:spacing w:val="-4"/>
              <w:szCs w:val="22"/>
            </w:rPr>
          </w:rPrChange>
        </w:rPr>
        <w:pPrChange w:id="18542" w:author="Sopheak Phorn" w:date="2023-08-25T16:18:00Z">
          <w:pPr>
            <w:spacing w:after="0" w:line="240" w:lineRule="auto"/>
            <w:ind w:firstLine="851"/>
          </w:pPr>
        </w:pPrChange>
      </w:pPr>
      <w:ins w:id="18543" w:author="Kem Sereyboth" w:date="2023-07-11T13:26:00Z">
        <w:del w:id="18544" w:author="Sopheak Phorn" w:date="2023-07-28T15:03:00Z">
          <w:r w:rsidRPr="00E33574" w:rsidDel="00D75AFA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545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លក្ខណៈវិនិច្ឆ័យ៖ </w:delText>
          </w:r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546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Cs w:val="22"/>
                  <w:cs/>
                </w:rPr>
              </w:rPrChange>
            </w:rPr>
            <w:delText>ផែនការអភិវឌ្ឍន៍ស្ថាប័នរបស់និយ័តករសន្តិសុខសង្គម ២០២២</w:delText>
          </w:r>
          <w:r w:rsidRPr="006E6058" w:rsidDel="00D75AFA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8547" w:author="Sopheak Phorn" w:date="2023-07-28T09:15:00Z">
                <w:rPr>
                  <w:rFonts w:ascii="Khmer MEF1" w:hAnsi="Khmer MEF1" w:cs="Khmer MEF1"/>
                  <w:color w:val="FF0000"/>
                  <w:spacing w:val="-4"/>
                  <w:szCs w:val="22"/>
                </w:rPr>
              </w:rPrChange>
            </w:rPr>
            <w:delText>-</w:delText>
          </w:r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548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Cs w:val="22"/>
                  <w:cs/>
                </w:rPr>
              </w:rPrChange>
            </w:rPr>
            <w:delText>២០២៦</w:delText>
          </w:r>
        </w:del>
      </w:ins>
    </w:p>
    <w:p w14:paraId="49BC0F64" w14:textId="294D3C94" w:rsidR="00631F46" w:rsidRPr="006E6058" w:rsidDel="00D75AFA" w:rsidRDefault="00DA0F63">
      <w:pPr>
        <w:spacing w:after="0" w:line="226" w:lineRule="auto"/>
        <w:ind w:left="851" w:hanging="284"/>
        <w:jc w:val="both"/>
        <w:rPr>
          <w:ins w:id="18549" w:author="Kem Sereyboth" w:date="2023-07-18T15:50:00Z"/>
          <w:del w:id="18550" w:author="Sopheak Phorn" w:date="2023-07-28T15:03:00Z"/>
          <w:rFonts w:ascii="Khmer MEF1" w:hAnsi="Khmer MEF1" w:cs="Khmer MEF1"/>
          <w:spacing w:val="-4"/>
          <w:sz w:val="24"/>
          <w:szCs w:val="24"/>
          <w:lang w:val="ca-ES"/>
          <w:rPrChange w:id="18551" w:author="Sopheak Phorn" w:date="2023-07-28T09:16:00Z">
            <w:rPr>
              <w:ins w:id="18552" w:author="Kem Sereyboth" w:date="2023-07-18T15:50:00Z"/>
              <w:del w:id="18553" w:author="Sopheak Phorn" w:date="2023-07-28T15:03:00Z"/>
              <w:rFonts w:ascii="Khmer MEF1" w:hAnsi="Khmer MEF1" w:cs="Khmer MEF1"/>
              <w:color w:val="FF0000"/>
              <w:spacing w:val="6"/>
              <w:sz w:val="24"/>
              <w:szCs w:val="24"/>
            </w:rPr>
          </w:rPrChange>
        </w:rPr>
        <w:pPrChange w:id="18554" w:author="Sopheak Phorn" w:date="2023-08-25T16:18:00Z">
          <w:pPr>
            <w:spacing w:line="228" w:lineRule="auto"/>
            <w:ind w:left="851" w:hanging="284"/>
            <w:jc w:val="both"/>
          </w:pPr>
        </w:pPrChange>
      </w:pPr>
      <w:ins w:id="18555" w:author="Kem Sereyboth" w:date="2023-07-11T13:26:00Z">
        <w:del w:id="18556" w:author="Sopheak Phorn" w:date="2023-07-28T15:03:00Z">
          <w:r w:rsidRPr="00E33574" w:rsidDel="00D75AFA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557" w:author="Kem Sereyboth" w:date="2023-07-19T16:59:00Z">
                <w:rPr>
                  <w:rFonts w:cs="MoolBoran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ប្រធានបទទី៦៖</w:delText>
          </w:r>
        </w:del>
      </w:ins>
      <w:ins w:id="18558" w:author="Kem Sereyboth" w:date="2023-07-13T14:02:00Z">
        <w:del w:id="18559" w:author="Sopheak Phorn" w:date="2023-07-28T15:03:00Z">
          <w:r w:rsidR="000D2EBE" w:rsidRPr="00E33574" w:rsidDel="00D75AFA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560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8561" w:author="Kem Sereyboth" w:date="2023-07-11T13:26:00Z">
        <w:del w:id="18562" w:author="Sopheak Phorn" w:date="2023-07-28T15:03:00Z"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8563" w:author="Kem Sereyboth" w:date="2023-07-19T16:59:00Z">
                <w:rPr>
                  <w:rFonts w:cs="MoolBoran"/>
                  <w:spacing w:val="-6"/>
                  <w:cs/>
                  <w:lang w:val="ca-ES"/>
                </w:rPr>
              </w:rPrChange>
            </w:rPr>
            <w:delText>ការរៀបចំ</w:delText>
          </w:r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564" w:author="Kem Sereyboth" w:date="2023-07-19T16:59:00Z">
                <w:rPr>
                  <w:rFonts w:cs="MoolBoran"/>
                  <w:cs/>
                </w:rPr>
              </w:rPrChange>
            </w:rPr>
            <w:delText>សេចក្ដីណែនាំស្ដីពីការកំណត់ធាតុអប្បបរមានៃយន្តការគ្រប់គ្រងហានិភ័</w:delText>
          </w:r>
        </w:del>
      </w:ins>
      <w:ins w:id="18565" w:author="Kem Sereyboth" w:date="2023-07-19T15:14:00Z">
        <w:del w:id="18566" w:author="Sopheak Phorn" w:date="2023-07-28T15:03:00Z">
          <w:r w:rsidR="00E94C22"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567" w:author="Kem Sereyboth" w:date="2023-07-19T16:59:00Z">
                <w:rPr>
                  <w:rFonts w:ascii="Khmer MEF1" w:hAnsi="Khmer MEF1" w:cs="Khmer MEF1"/>
                  <w:color w:val="FF0000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568" w:author="Kem Sereyboth" w:date="2023-07-11T13:26:00Z">
        <w:del w:id="18569" w:author="Sopheak Phorn" w:date="2023-07-28T15:03:00Z"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570" w:author="Kem Sereyboth" w:date="2023-07-19T16:59:00Z">
                <w:rPr>
                  <w:rFonts w:cs="MoolBoran"/>
                  <w:cs/>
                </w:rPr>
              </w:rPrChange>
            </w:rPr>
            <w:delText xml:space="preserve">យ </w:delText>
          </w:r>
        </w:del>
      </w:ins>
    </w:p>
    <w:p w14:paraId="540281B9" w14:textId="5E5BCA78" w:rsidR="00DA0F63" w:rsidRPr="006E6058" w:rsidDel="00D75AFA" w:rsidRDefault="00DA0F63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18571" w:author="Kem Sereyboth" w:date="2023-07-11T13:26:00Z"/>
          <w:del w:id="18572" w:author="Sopheak Phorn" w:date="2023-07-28T15:03:00Z"/>
          <w:rFonts w:ascii="Khmer MEF1" w:hAnsi="Khmer MEF1" w:cs="Khmer MEF1"/>
          <w:b/>
          <w:bCs/>
          <w:sz w:val="24"/>
          <w:szCs w:val="24"/>
          <w:lang w:val="ca-ES"/>
          <w:rPrChange w:id="18573" w:author="Sopheak Phorn" w:date="2023-07-28T09:16:00Z">
            <w:rPr>
              <w:ins w:id="18574" w:author="Kem Sereyboth" w:date="2023-07-11T13:26:00Z"/>
              <w:del w:id="18575" w:author="Sopheak Phorn" w:date="2023-07-28T15:03:00Z"/>
              <w:rFonts w:ascii="Khmer MEF1" w:hAnsi="Khmer MEF1" w:cs="Khmer MEF1"/>
              <w:color w:val="FF0000"/>
              <w:spacing w:val="-4"/>
              <w:szCs w:val="22"/>
            </w:rPr>
          </w:rPrChange>
        </w:rPr>
        <w:pPrChange w:id="18576" w:author="Sopheak Phorn" w:date="2023-08-25T16:18:00Z">
          <w:pPr>
            <w:spacing w:after="0" w:line="240" w:lineRule="auto"/>
            <w:ind w:firstLine="851"/>
          </w:pPr>
        </w:pPrChange>
      </w:pPr>
      <w:ins w:id="18577" w:author="Kem Sereyboth" w:date="2023-07-11T13:26:00Z">
        <w:del w:id="18578" w:author="Sopheak Phorn" w:date="2023-07-28T15:03:00Z">
          <w:r w:rsidRPr="00E33574" w:rsidDel="00D75AFA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579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លក្ខណៈវិនិច្ឆ័យ៖ </w:delText>
          </w:r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580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Cs w:val="22"/>
                  <w:cs/>
                </w:rPr>
              </w:rPrChange>
            </w:rPr>
            <w:delText>ផែនការអភិវឌ្ឍន៍ស្ថាប័នរបស់និយ័តករសន្តិសុខសង្គម ២០២២</w:delText>
          </w:r>
          <w:r w:rsidRPr="006E6058" w:rsidDel="00D75AFA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8581" w:author="Sopheak Phorn" w:date="2023-07-28T09:16:00Z">
                <w:rPr>
                  <w:rFonts w:ascii="Khmer MEF1" w:hAnsi="Khmer MEF1" w:cs="Khmer MEF1"/>
                  <w:color w:val="FF0000"/>
                  <w:spacing w:val="-4"/>
                  <w:szCs w:val="22"/>
                </w:rPr>
              </w:rPrChange>
            </w:rPr>
            <w:delText>-</w:delText>
          </w:r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582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Cs w:val="22"/>
                  <w:cs/>
                </w:rPr>
              </w:rPrChange>
            </w:rPr>
            <w:delText>២០២៦</w:delText>
          </w:r>
        </w:del>
      </w:ins>
    </w:p>
    <w:p w14:paraId="29D60A65" w14:textId="4E6FEEC9" w:rsidR="00E94C22" w:rsidRPr="006E6058" w:rsidDel="00D75AFA" w:rsidRDefault="00DA0F63">
      <w:pPr>
        <w:spacing w:after="0" w:line="226" w:lineRule="auto"/>
        <w:ind w:left="567"/>
        <w:jc w:val="both"/>
        <w:rPr>
          <w:ins w:id="18583" w:author="Kem Sereyboth" w:date="2023-07-19T15:15:00Z"/>
          <w:del w:id="18584" w:author="Sopheak Phorn" w:date="2023-07-28T15:03:00Z"/>
          <w:rFonts w:ascii="Khmer MEF1" w:hAnsi="Khmer MEF1" w:cs="Khmer MEF1"/>
          <w:spacing w:val="-16"/>
          <w:sz w:val="24"/>
          <w:szCs w:val="24"/>
          <w:lang w:val="ca-ES"/>
          <w:rPrChange w:id="18585" w:author="Sopheak Phorn" w:date="2023-07-28T09:16:00Z">
            <w:rPr>
              <w:ins w:id="18586" w:author="Kem Sereyboth" w:date="2023-07-19T15:15:00Z"/>
              <w:del w:id="18587" w:author="Sopheak Phorn" w:date="2023-07-28T15:03:00Z"/>
              <w:rFonts w:ascii="Khmer MEF1" w:hAnsi="Khmer MEF1" w:cs="Khmer MEF1"/>
              <w:color w:val="FF0000"/>
              <w:spacing w:val="-6"/>
              <w:sz w:val="24"/>
              <w:szCs w:val="24"/>
            </w:rPr>
          </w:rPrChange>
        </w:rPr>
        <w:pPrChange w:id="18588" w:author="Sopheak Phorn" w:date="2023-08-25T16:18:00Z">
          <w:pPr>
            <w:spacing w:after="0" w:line="228" w:lineRule="auto"/>
            <w:ind w:left="567"/>
            <w:jc w:val="both"/>
          </w:pPr>
        </w:pPrChange>
      </w:pPr>
      <w:ins w:id="18589" w:author="Kem Sereyboth" w:date="2023-07-11T13:26:00Z">
        <w:del w:id="18590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pacing w:val="-16"/>
              <w:sz w:val="24"/>
              <w:szCs w:val="24"/>
              <w:cs/>
              <w:rPrChange w:id="18591" w:author="Kem Sereyboth" w:date="2023-07-25T15:48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ប្រធានបទទី</w:delText>
          </w:r>
        </w:del>
      </w:ins>
      <w:ins w:id="18592" w:author="Kem Sereyboth" w:date="2023-07-11T13:27:00Z">
        <w:del w:id="18593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pacing w:val="-16"/>
              <w:sz w:val="24"/>
              <w:szCs w:val="24"/>
              <w:cs/>
              <w:rPrChange w:id="18594" w:author="Kem Sereyboth" w:date="2023-07-25T15:48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៧</w:delText>
          </w:r>
        </w:del>
      </w:ins>
      <w:ins w:id="18595" w:author="Kem Sereyboth" w:date="2023-07-11T13:26:00Z">
        <w:del w:id="18596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pacing w:val="-16"/>
              <w:sz w:val="24"/>
              <w:szCs w:val="24"/>
              <w:cs/>
              <w:rPrChange w:id="18597" w:author="Kem Sereyboth" w:date="2023-07-25T15:48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18598" w:author="Kem Sereyboth" w:date="2023-07-13T14:03:00Z">
        <w:del w:id="18599" w:author="Sopheak Phorn" w:date="2023-07-28T15:03:00Z">
          <w:r w:rsidR="000D2EBE" w:rsidRPr="00E9104F" w:rsidDel="00D75AFA">
            <w:rPr>
              <w:rFonts w:ascii="Khmer MEF1" w:hAnsi="Khmer MEF1" w:cs="Khmer MEF1"/>
              <w:b/>
              <w:bCs/>
              <w:spacing w:val="-16"/>
              <w:sz w:val="24"/>
              <w:szCs w:val="24"/>
              <w:cs/>
              <w:rPrChange w:id="18600" w:author="Kem Sereyboth" w:date="2023-07-25T15:48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8601" w:author="Kem Sereyboth" w:date="2023-07-11T13:27:00Z">
        <w:del w:id="18602" w:author="Sopheak Phorn" w:date="2023-07-28T15:03:00Z">
          <w:r w:rsidRPr="00E9104F" w:rsidDel="00D75AFA">
            <w:rPr>
              <w:rFonts w:ascii="Khmer MEF1" w:hAnsi="Khmer MEF1" w:cs="Khmer MEF1"/>
              <w:spacing w:val="-16"/>
              <w:sz w:val="24"/>
              <w:szCs w:val="24"/>
              <w:cs/>
              <w:rPrChange w:id="18603" w:author="Kem Sereyboth" w:date="2023-07-25T15:48:00Z">
                <w:rPr>
                  <w:rFonts w:ascii="Khmer MEF1" w:hAnsi="Khmer MEF1" w:cs="Khmer MEF1"/>
                  <w:color w:val="000000"/>
                  <w:spacing w:val="-2"/>
                  <w:szCs w:val="22"/>
                  <w:cs/>
                </w:rPr>
              </w:rPrChange>
            </w:rPr>
            <w:delText>ការត្រួតពិនិត្យ តាមដាន និងការវាយតម្លៃការអនុវត្តការងាររប​​ស់</w:delText>
          </w:r>
          <w:r w:rsidRPr="00E9104F" w:rsidDel="00D75AFA">
            <w:rPr>
              <w:rFonts w:ascii="Khmer MEF1" w:hAnsi="Khmer MEF1" w:cs="Khmer MEF1"/>
              <w:spacing w:val="-16"/>
              <w:sz w:val="24"/>
              <w:szCs w:val="24"/>
              <w:cs/>
              <w:rPrChange w:id="18604" w:author="Kem Sereyboth" w:date="2023-07-25T15:48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​ប្រតិបត្តិករសន្តិសុខស</w:delText>
          </w:r>
        </w:del>
      </w:ins>
      <w:ins w:id="18605" w:author="Kem Sereyboth" w:date="2023-07-13T14:03:00Z">
        <w:del w:id="18606" w:author="Sopheak Phorn" w:date="2023-07-28T15:03:00Z">
          <w:r w:rsidR="000D2EBE" w:rsidRPr="00E9104F" w:rsidDel="00D75AFA">
            <w:rPr>
              <w:rFonts w:ascii="Khmer MEF1" w:hAnsi="Khmer MEF1" w:cs="Khmer MEF1"/>
              <w:spacing w:val="-16"/>
              <w:sz w:val="24"/>
              <w:szCs w:val="24"/>
              <w:cs/>
              <w:rPrChange w:id="18607" w:author="Kem Sereyboth" w:date="2023-07-25T15:48:00Z">
                <w:rPr>
                  <w:rFonts w:ascii="Khmer MEF1" w:hAnsi="Khmer MEF1" w:cs="Khmer MEF1"/>
                  <w:color w:val="FF0000"/>
                  <w:szCs w:val="22"/>
                  <w:cs/>
                </w:rPr>
              </w:rPrChange>
            </w:rPr>
            <w:delText>​</w:delText>
          </w:r>
        </w:del>
      </w:ins>
      <w:ins w:id="18608" w:author="Kem Sereyboth" w:date="2023-07-11T13:27:00Z">
        <w:del w:id="18609" w:author="Sopheak Phorn" w:date="2023-07-28T15:03:00Z">
          <w:r w:rsidRPr="00E9104F" w:rsidDel="00D75AFA">
            <w:rPr>
              <w:rFonts w:ascii="Khmer MEF1" w:hAnsi="Khmer MEF1" w:cs="Khmer MEF1"/>
              <w:spacing w:val="-16"/>
              <w:sz w:val="24"/>
              <w:szCs w:val="24"/>
              <w:cs/>
              <w:rPrChange w:id="18610" w:author="Kem Sereyboth" w:date="2023-07-25T15:48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ង្គ</w:delText>
          </w:r>
        </w:del>
      </w:ins>
      <w:ins w:id="18611" w:author="Kem Sereyboth" w:date="2023-07-13T14:03:00Z">
        <w:del w:id="18612" w:author="Sopheak Phorn" w:date="2023-07-28T15:03:00Z">
          <w:r w:rsidR="000D2EBE" w:rsidRPr="00E9104F" w:rsidDel="00D75AFA">
            <w:rPr>
              <w:rFonts w:ascii="Khmer MEF1" w:hAnsi="Khmer MEF1" w:cs="Khmer MEF1"/>
              <w:spacing w:val="-16"/>
              <w:sz w:val="24"/>
              <w:szCs w:val="24"/>
              <w:cs/>
              <w:rPrChange w:id="18613" w:author="Kem Sereyboth" w:date="2023-07-25T15:48:00Z">
                <w:rPr>
                  <w:rFonts w:ascii="Khmer MEF1" w:hAnsi="Khmer MEF1" w:cs="Khmer MEF1"/>
                  <w:color w:val="FF0000"/>
                  <w:szCs w:val="22"/>
                  <w:cs/>
                </w:rPr>
              </w:rPrChange>
            </w:rPr>
            <w:delText>​</w:delText>
          </w:r>
        </w:del>
      </w:ins>
      <w:ins w:id="18614" w:author="Kem Sereyboth" w:date="2023-07-11T13:27:00Z">
        <w:del w:id="18615" w:author="Sopheak Phorn" w:date="2023-07-28T15:03:00Z">
          <w:r w:rsidRPr="00E9104F" w:rsidDel="00D75AFA">
            <w:rPr>
              <w:rFonts w:ascii="Khmer MEF1" w:hAnsi="Khmer MEF1" w:cs="Khmer MEF1"/>
              <w:spacing w:val="-16"/>
              <w:sz w:val="24"/>
              <w:szCs w:val="24"/>
              <w:cs/>
              <w:rPrChange w:id="18616" w:author="Kem Sereyboth" w:date="2023-07-25T15:48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ម</w:delText>
          </w:r>
        </w:del>
      </w:ins>
    </w:p>
    <w:p w14:paraId="7F6C8B9C" w14:textId="1C787A33" w:rsidR="00E9104F" w:rsidRPr="00E9104F" w:rsidDel="00D75AFA" w:rsidRDefault="00DA0F63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18617" w:author="Kem Sereyboth" w:date="2023-07-25T15:50:00Z"/>
          <w:del w:id="18618" w:author="Sopheak Phorn" w:date="2023-07-28T15:03:00Z"/>
          <w:rFonts w:ascii="Khmer MEF1" w:hAnsi="Khmer MEF1" w:cs="Khmer MEF1"/>
          <w:sz w:val="24"/>
          <w:szCs w:val="24"/>
          <w:lang w:val="ca-ES"/>
          <w:rPrChange w:id="18619" w:author="Kem Sereyboth" w:date="2023-07-25T15:50:00Z">
            <w:rPr>
              <w:ins w:id="18620" w:author="Kem Sereyboth" w:date="2023-07-25T15:50:00Z"/>
              <w:del w:id="18621" w:author="Sopheak Phorn" w:date="2023-07-28T15:03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18622" w:author="Sopheak Phorn" w:date="2023-08-25T16:18:00Z">
          <w:pPr>
            <w:pStyle w:val="ListParagraph"/>
            <w:numPr>
              <w:numId w:val="71"/>
            </w:numPr>
            <w:spacing w:after="0" w:line="228" w:lineRule="auto"/>
            <w:ind w:left="851" w:hanging="284"/>
            <w:jc w:val="both"/>
          </w:pPr>
        </w:pPrChange>
      </w:pPr>
      <w:ins w:id="18623" w:author="Kem Sereyboth" w:date="2023-07-11T13:26:00Z">
        <w:del w:id="18624" w:author="Sopheak Phorn" w:date="2023-07-28T15:03:00Z">
          <w:r w:rsidRPr="0007441F" w:rsidDel="00D75AFA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18625" w:author="Kem Sereyboth" w:date="2023-07-25T15:52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លក្ខណៈវិនិច្ឆ័យ៖ </w:delText>
          </w:r>
        </w:del>
      </w:ins>
      <w:ins w:id="18626" w:author="Kem Sereyboth" w:date="2023-07-11T13:28:00Z">
        <w:del w:id="18627" w:author="Sopheak Phorn" w:date="2023-07-28T15:03:00Z">
          <w:r w:rsidRPr="0007441F" w:rsidDel="00D75AFA">
            <w:rPr>
              <w:rFonts w:ascii="Khmer MEF1" w:hAnsi="Khmer MEF1" w:cs="Khmer MEF1"/>
              <w:spacing w:val="6"/>
              <w:sz w:val="24"/>
              <w:szCs w:val="24"/>
              <w:cs/>
              <w:rPrChange w:id="18628" w:author="Kem Sereyboth" w:date="2023-07-25T15:52:00Z">
                <w:rPr>
                  <w:rFonts w:cs="MoolBoran"/>
                  <w:cs/>
                </w:rPr>
              </w:rPrChange>
            </w:rPr>
            <w:delText>មាត្រា២១ នៃអនុក្រឹត្យលេខ ១១៣ អនក្រ.បក ចុះថ្ងៃទី១៤ ខែកក្កដា</w:delText>
          </w:r>
          <w:r w:rsidRPr="0007441F" w:rsidDel="00D75AFA">
            <w:rPr>
              <w:rFonts w:ascii="Khmer MEF1" w:hAnsi="Khmer MEF1" w:cs="Khmer MEF1"/>
              <w:sz w:val="24"/>
              <w:szCs w:val="24"/>
              <w:cs/>
              <w:rPrChange w:id="18629" w:author="Kem Sereyboth" w:date="2023-07-25T15:52:00Z">
                <w:rPr>
                  <w:rFonts w:cs="MoolBoran"/>
                  <w:cs/>
                </w:rPr>
              </w:rPrChange>
            </w:rPr>
            <w:delText xml:space="preserve"> </w:delText>
          </w:r>
          <w:r w:rsidRPr="0007441F" w:rsidDel="00D75AFA">
            <w:rPr>
              <w:rFonts w:ascii="Khmer MEF1" w:hAnsi="Khmer MEF1" w:cs="Khmer MEF1"/>
              <w:spacing w:val="6"/>
              <w:sz w:val="24"/>
              <w:szCs w:val="24"/>
              <w:cs/>
              <w:rPrChange w:id="18630" w:author="Kem Sereyboth" w:date="2023-07-25T15:52:00Z">
                <w:rPr>
                  <w:rFonts w:cs="MoolBoran"/>
                  <w:cs/>
                </w:rPr>
              </w:rPrChange>
            </w:rPr>
            <w:delText>ឆ្នាំ២​០​២​១ ស្តីពីការរៀបចំនិងការប្រព្រឹត្តទៅរបស់អង្គភាពក្រោម​ឱវាទរបស់</w:delText>
          </w:r>
        </w:del>
      </w:ins>
      <w:ins w:id="18631" w:author="Kem Sereyboth" w:date="2023-07-25T15:50:00Z">
        <w:del w:id="18632" w:author="Sopheak Phorn" w:date="2023-07-28T15:03:00Z">
          <w:r w:rsidR="00E9104F" w:rsidRPr="0007441F" w:rsidDel="00D75AFA">
            <w:rPr>
              <w:rFonts w:ascii="Khmer MEF1" w:hAnsi="Khmer MEF1" w:cs="Khmer MEF1"/>
              <w:spacing w:val="6"/>
              <w:sz w:val="24"/>
              <w:szCs w:val="24"/>
              <w:cs/>
              <w:rPrChange w:id="18633" w:author="Kem Sereyboth" w:date="2023-07-25T15:52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អាជ្ញាធរសេវា</w:delText>
          </w:r>
          <w:r w:rsidR="00E9104F" w:rsidRPr="00E9104F" w:rsidDel="00D75AFA">
            <w:rPr>
              <w:rFonts w:ascii="Khmer MEF1" w:hAnsi="Khmer MEF1" w:cs="Khmer MEF1"/>
              <w:spacing w:val="4"/>
              <w:sz w:val="24"/>
              <w:szCs w:val="24"/>
              <w:cs/>
              <w:rPrChange w:id="18634" w:author="Kem Sereyboth" w:date="2023-07-25T15:51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ហិរញ្ញវត្ថុមិនមែន</w:delText>
          </w:r>
          <w:r w:rsidR="00E9104F" w:rsidRPr="0007441F" w:rsidDel="00D75AFA">
            <w:rPr>
              <w:rFonts w:ascii="Khmer MEF1" w:hAnsi="Khmer MEF1" w:cs="Khmer MEF1"/>
              <w:spacing w:val="8"/>
              <w:sz w:val="24"/>
              <w:szCs w:val="24"/>
              <w:cs/>
            </w:rPr>
            <w:delText>ធនា​គា​​រ</w:delText>
          </w:r>
        </w:del>
      </w:ins>
      <w:ins w:id="18635" w:author="Kem Sereyboth" w:date="2023-07-11T13:28:00Z">
        <w:del w:id="18636" w:author="Sopheak Phorn" w:date="2023-07-28T15:03:00Z">
          <w:r w:rsidRPr="00E9104F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637" w:author="Kem Sereyboth" w:date="2023-07-25T15:50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</w:p>
    <w:p w14:paraId="3BE3A989" w14:textId="07AFD680" w:rsidR="000D2EBE" w:rsidRPr="00E9104F" w:rsidDel="00D75AFA" w:rsidRDefault="00DA0F63">
      <w:pPr>
        <w:spacing w:after="0" w:line="226" w:lineRule="auto"/>
        <w:ind w:left="567"/>
        <w:jc w:val="both"/>
        <w:rPr>
          <w:ins w:id="18638" w:author="Kem Sereyboth" w:date="2023-07-13T14:05:00Z"/>
          <w:del w:id="18639" w:author="Sopheak Phorn" w:date="2023-07-28T15:03:00Z"/>
          <w:rFonts w:ascii="Khmer MEF1" w:hAnsi="Khmer MEF1" w:cs="Khmer MEF1"/>
          <w:sz w:val="24"/>
          <w:szCs w:val="24"/>
          <w:lang w:val="ca-ES"/>
          <w:rPrChange w:id="18640" w:author="Kem Sereyboth" w:date="2023-07-25T15:50:00Z">
            <w:rPr>
              <w:ins w:id="18641" w:author="Kem Sereyboth" w:date="2023-07-13T14:05:00Z"/>
              <w:del w:id="18642" w:author="Sopheak Phorn" w:date="2023-07-28T15:03:00Z"/>
              <w:rFonts w:ascii="Khmer MEF1" w:hAnsi="Khmer MEF1" w:cs="Khmer MEF1"/>
              <w:color w:val="FF0000"/>
              <w:spacing w:val="-6"/>
              <w:szCs w:val="22"/>
              <w:lang w:val="ca-ES"/>
            </w:rPr>
          </w:rPrChange>
        </w:rPr>
        <w:pPrChange w:id="18643" w:author="Sopheak Phorn" w:date="2023-08-25T16:18:00Z">
          <w:pPr>
            <w:pStyle w:val="ListParagraph"/>
            <w:spacing w:line="228" w:lineRule="auto"/>
            <w:ind w:left="851" w:hanging="284"/>
            <w:jc w:val="both"/>
          </w:pPr>
        </w:pPrChange>
      </w:pPr>
      <w:ins w:id="18644" w:author="Kem Sereyboth" w:date="2023-07-11T13:28:00Z">
        <w:del w:id="18645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18646" w:author="Kem Sereyboth" w:date="2023-07-25T15:50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ប្រធានបទទី</w:delText>
          </w:r>
        </w:del>
      </w:ins>
      <w:ins w:id="18647" w:author="Kem Sereyboth" w:date="2023-07-11T13:29:00Z">
        <w:del w:id="18648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18649" w:author="Kem Sereyboth" w:date="2023-07-25T15:50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៨</w:delText>
          </w:r>
        </w:del>
      </w:ins>
      <w:ins w:id="18650" w:author="Kem Sereyboth" w:date="2023-07-11T13:28:00Z">
        <w:del w:id="18651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18652" w:author="Kem Sereyboth" w:date="2023-07-25T15:50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៖ </w:delText>
          </w:r>
          <w:r w:rsidRPr="00E9104F" w:rsidDel="00D75AFA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8653" w:author="Kem Sereyboth" w:date="2023-07-25T15:50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ការរៀបចំបទប្បញ្ញត្តិពាក់ព័ន្ធនឹងការដោះស្រាយវិវាទ និងការការពារអ្នកទទួលផ</w:delText>
          </w:r>
        </w:del>
      </w:ins>
      <w:ins w:id="18654" w:author="Kem Sereyboth" w:date="2023-07-18T15:50:00Z">
        <w:del w:id="18655" w:author="Sopheak Phorn" w:date="2023-07-28T15:03:00Z">
          <w:r w:rsidR="00631F46" w:rsidRPr="00E9104F" w:rsidDel="00D75AFA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8656" w:author="Kem Sereyboth" w:date="2023-07-25T15:50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8657" w:author="Kem Sereyboth" w:date="2023-07-11T13:28:00Z">
        <w:del w:id="18658" w:author="Sopheak Phorn" w:date="2023-07-28T15:03:00Z">
          <w:r w:rsidRPr="00E9104F" w:rsidDel="00D75AFA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8659" w:author="Kem Sereyboth" w:date="2023-07-25T15:50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ល</w:delText>
          </w:r>
        </w:del>
      </w:ins>
      <w:ins w:id="18660" w:author="Kem Sereyboth" w:date="2023-07-18T15:50:00Z">
        <w:del w:id="18661" w:author="Sopheak Phorn" w:date="2023-07-28T15:03:00Z">
          <w:r w:rsidR="00631F46" w:rsidRPr="00E9104F" w:rsidDel="00D75AFA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8662" w:author="Kem Sereyboth" w:date="2023-07-25T15:50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</w:p>
    <w:p w14:paraId="51BC07E1" w14:textId="33B5FCF4" w:rsidR="00DA0F63" w:rsidRPr="00E33574" w:rsidDel="00D75AFA" w:rsidRDefault="00DA0F63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18663" w:author="Kem Sereyboth" w:date="2023-07-11T13:29:00Z"/>
          <w:del w:id="18664" w:author="Sopheak Phorn" w:date="2023-07-28T15:03:00Z"/>
          <w:rFonts w:ascii="Khmer MEF1" w:hAnsi="Khmer MEF1" w:cs="Khmer MEF1"/>
          <w:spacing w:val="-6"/>
          <w:sz w:val="24"/>
          <w:szCs w:val="24"/>
          <w:lang w:val="ca-ES"/>
          <w:rPrChange w:id="18665" w:author="Kem Sereyboth" w:date="2023-07-19T16:59:00Z">
            <w:rPr>
              <w:ins w:id="18666" w:author="Kem Sereyboth" w:date="2023-07-11T13:29:00Z"/>
              <w:del w:id="18667" w:author="Sopheak Phorn" w:date="2023-07-28T15:03:00Z"/>
              <w:rFonts w:ascii="Khmer MEF1" w:hAnsi="Khmer MEF1" w:cs="Khmer MEF1"/>
              <w:b/>
              <w:bCs/>
              <w:color w:val="FF0000"/>
              <w:spacing w:val="-4"/>
              <w:sz w:val="24"/>
              <w:szCs w:val="24"/>
            </w:rPr>
          </w:rPrChange>
        </w:rPr>
        <w:pPrChange w:id="18668" w:author="Sopheak Phorn" w:date="2023-08-25T16:18:00Z">
          <w:pPr>
            <w:spacing w:after="0"/>
            <w:ind w:firstLine="851"/>
          </w:pPr>
        </w:pPrChange>
      </w:pPr>
      <w:ins w:id="18669" w:author="Kem Sereyboth" w:date="2023-07-11T13:28:00Z">
        <w:del w:id="18670" w:author="Sopheak Phorn" w:date="2023-07-28T15:03:00Z">
          <w:r w:rsidRPr="00E33574" w:rsidDel="00D75AFA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671" w:author="Kem Sereyboth" w:date="2023-07-19T16:59:00Z">
                <w:rPr>
                  <w:rFonts w:cs="MoolBoran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 xml:space="preserve">លក្ខណៈវិនិច្ឆ័យ៖ </w:delText>
          </w:r>
        </w:del>
      </w:ins>
    </w:p>
    <w:p w14:paraId="1FFC5EFC" w14:textId="0CA910E5" w:rsidR="00E92E6D" w:rsidDel="00D75AFA" w:rsidRDefault="00DA0F63">
      <w:pPr>
        <w:pStyle w:val="ListParagraph"/>
        <w:numPr>
          <w:ilvl w:val="0"/>
          <w:numId w:val="60"/>
        </w:numPr>
        <w:spacing w:after="0" w:line="226" w:lineRule="auto"/>
        <w:ind w:left="1985" w:hanging="283"/>
        <w:jc w:val="both"/>
        <w:rPr>
          <w:ins w:id="18672" w:author="Kem Sereyboth" w:date="2023-07-26T11:09:00Z"/>
          <w:del w:id="18673" w:author="Sopheak Phorn" w:date="2023-07-28T15:03:00Z"/>
          <w:rFonts w:ascii="Khmer MEF1" w:hAnsi="Khmer MEF1" w:cs="Khmer MEF1"/>
          <w:spacing w:val="-4"/>
          <w:sz w:val="24"/>
          <w:szCs w:val="24"/>
        </w:rPr>
        <w:pPrChange w:id="18674" w:author="Sopheak Phorn" w:date="2023-08-25T16:18:00Z">
          <w:pPr>
            <w:pStyle w:val="ListParagraph"/>
            <w:numPr>
              <w:numId w:val="60"/>
            </w:numPr>
            <w:spacing w:after="0" w:line="240" w:lineRule="auto"/>
            <w:ind w:left="1985" w:hanging="283"/>
            <w:jc w:val="both"/>
          </w:pPr>
        </w:pPrChange>
      </w:pPr>
      <w:ins w:id="18675" w:author="Kem Sereyboth" w:date="2023-07-11T13:29:00Z">
        <w:del w:id="18676" w:author="Sopheak Phorn" w:date="2023-07-28T15:03:00Z">
          <w:r w:rsidRPr="00E92E6D" w:rsidDel="00D75AFA">
            <w:rPr>
              <w:rFonts w:ascii="Khmer MEF1" w:hAnsi="Khmer MEF1" w:cs="Khmer MEF1"/>
              <w:spacing w:val="-6"/>
              <w:sz w:val="24"/>
              <w:szCs w:val="24"/>
              <w:cs/>
              <w:rPrChange w:id="18677" w:author="Kem Sereyboth" w:date="2023-07-26T11:10:00Z">
                <w:rPr>
                  <w:rFonts w:cs="MoolBoran"/>
                  <w:cs/>
                </w:rPr>
              </w:rPrChange>
            </w:rPr>
            <w:delText>មាត្រា២១ នៃអនុក្រឹត្យលេខ ១១៣ អនក្រ.បក ចុះថ្ងៃទី១៤ ខែកក្កដា ឆ្នាំ២​០​២​១ ស្តីពី</w:delText>
          </w:r>
        </w:del>
      </w:ins>
      <w:ins w:id="18678" w:author="Kem Sereyboth" w:date="2023-07-26T11:10:00Z">
        <w:del w:id="18679" w:author="Sopheak Phorn" w:date="2023-07-28T15:03:00Z">
          <w:r w:rsidR="00E92E6D" w:rsidRPr="00E92E6D" w:rsidDel="00D75AFA">
            <w:rPr>
              <w:rFonts w:ascii="Khmer MEF1" w:hAnsi="Khmer MEF1" w:cs="Khmer MEF1"/>
              <w:spacing w:val="-6"/>
              <w:sz w:val="24"/>
              <w:szCs w:val="24"/>
              <w:cs/>
              <w:rPrChange w:id="18680" w:author="Kem Sereyboth" w:date="2023-07-26T11:1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681" w:author="Kem Sereyboth" w:date="2023-07-11T13:29:00Z">
        <w:del w:id="18682" w:author="Sopheak Phorn" w:date="2023-07-28T15:03:00Z">
          <w:r w:rsidRPr="00E92E6D" w:rsidDel="00D75AFA">
            <w:rPr>
              <w:rFonts w:ascii="Khmer MEF1" w:hAnsi="Khmer MEF1" w:cs="Khmer MEF1"/>
              <w:spacing w:val="4"/>
              <w:sz w:val="24"/>
              <w:szCs w:val="24"/>
              <w:cs/>
              <w:rPrChange w:id="18683" w:author="Kem Sereyboth" w:date="2023-07-26T11:10:00Z">
                <w:rPr>
                  <w:rFonts w:cs="MoolBoran"/>
                  <w:cs/>
                </w:rPr>
              </w:rPrChange>
            </w:rPr>
            <w:delText>ការរៀបចំនិងការប្រព្រឹត្តទៅរបស់</w:delText>
          </w:r>
          <w:r w:rsidRPr="00E92E6D" w:rsidDel="00D75AFA">
            <w:rPr>
              <w:rFonts w:ascii="Khmer MEF1" w:hAnsi="Khmer MEF1" w:cs="Khmer MEF1"/>
              <w:spacing w:val="6"/>
              <w:sz w:val="24"/>
              <w:szCs w:val="24"/>
              <w:cs/>
              <w:rPrChange w:id="18684" w:author="Kem Sereyboth" w:date="2023-07-26T11:10:00Z">
                <w:rPr>
                  <w:rFonts w:cs="MoolBoran"/>
                  <w:cs/>
                </w:rPr>
              </w:rPrChange>
            </w:rPr>
            <w:delText>អង្គភាពក្រោមឱវាទរបស់</w:delText>
          </w:r>
        </w:del>
      </w:ins>
      <w:ins w:id="18685" w:author="Kem Sereyboth" w:date="2023-07-25T15:53:00Z">
        <w:del w:id="18686" w:author="Sopheak Phorn" w:date="2023-07-28T15:03:00Z">
          <w:r w:rsidR="007524A1" w:rsidRPr="00E92E6D" w:rsidDel="00D75AFA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អាជ្ញាធរសេវា</w:delText>
          </w:r>
          <w:r w:rsidR="007524A1" w:rsidRPr="00E92E6D" w:rsidDel="00D75AFA">
            <w:rPr>
              <w:rFonts w:ascii="Khmer MEF1" w:hAnsi="Khmer MEF1" w:cs="Khmer MEF1"/>
              <w:spacing w:val="6"/>
              <w:sz w:val="24"/>
              <w:szCs w:val="24"/>
              <w:cs/>
              <w:rPrChange w:id="18687" w:author="Kem Sereyboth" w:date="2023-07-26T11:1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ហិរញ្ញវត្ថុ</w:delText>
          </w:r>
          <w:r w:rsidR="007524A1" w:rsidRPr="00E92E6D" w:rsidDel="00D75AFA">
            <w:rPr>
              <w:rFonts w:ascii="Khmer MEF1" w:hAnsi="Khmer MEF1" w:cs="Khmer MEF1"/>
              <w:sz w:val="24"/>
              <w:szCs w:val="24"/>
              <w:cs/>
              <w:rPrChange w:id="18688" w:author="Kem Sereyboth" w:date="2023-07-26T11:1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មិនមែ</w:delText>
          </w:r>
          <w:r w:rsidR="007524A1" w:rsidRPr="00E92E6D" w:rsidDel="00D75AFA">
            <w:rPr>
              <w:rFonts w:ascii="Khmer MEF1" w:hAnsi="Khmer MEF1" w:cs="Khmer MEF1"/>
              <w:sz w:val="24"/>
              <w:szCs w:val="24"/>
              <w:cs/>
              <w:rPrChange w:id="18689" w:author="Kem Sereyboth" w:date="2023-07-26T11:1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690" w:author="Kem Sereyboth" w:date="2023-07-26T11:10:00Z">
        <w:del w:id="18691" w:author="Sopheak Phorn" w:date="2023-07-28T15:03:00Z">
          <w:r w:rsidR="00E92E6D" w:rsidRPr="00E92E6D" w:rsidDel="00D75AFA">
            <w:rPr>
              <w:rFonts w:ascii="Khmer MEF1" w:hAnsi="Khmer MEF1" w:cs="Khmer MEF1"/>
              <w:sz w:val="24"/>
              <w:szCs w:val="24"/>
              <w:rPrChange w:id="18692" w:author="Kem Sereyboth" w:date="2023-07-26T11:10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​​</w:delText>
          </w:r>
        </w:del>
      </w:ins>
      <w:ins w:id="18693" w:author="Kem Sereyboth" w:date="2023-07-25T15:53:00Z">
        <w:del w:id="18694" w:author="Sopheak Phorn" w:date="2023-07-28T15:03:00Z">
          <w:r w:rsidR="007524A1" w:rsidRPr="00E92E6D" w:rsidDel="00D75AFA">
            <w:rPr>
              <w:rFonts w:ascii="Khmer MEF1" w:hAnsi="Khmer MEF1" w:cs="Khmer MEF1"/>
              <w:sz w:val="24"/>
              <w:szCs w:val="24"/>
              <w:cs/>
              <w:rPrChange w:id="18695" w:author="Kem Sereyboth" w:date="2023-07-26T11:1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ន</w:delText>
          </w:r>
          <w:r w:rsidR="007524A1" w:rsidRPr="007524A1" w:rsidDel="00D75AFA">
            <w:rPr>
              <w:rFonts w:ascii="Khmer MEF1" w:hAnsi="Khmer MEF1" w:cs="Khmer MEF1"/>
              <w:spacing w:val="-8"/>
              <w:sz w:val="24"/>
              <w:szCs w:val="24"/>
              <w:cs/>
              <w:rPrChange w:id="18696" w:author="Kem Sereyboth" w:date="2023-07-25T15:5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​</w:delText>
          </w:r>
          <w:r w:rsidR="007524A1" w:rsidRPr="007524A1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697" w:author="Kem Sereyboth" w:date="2023-07-25T15:53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ធនា​គា​​រ</w:delText>
          </w:r>
          <w:r w:rsidR="007524A1" w:rsidRPr="0042522A" w:rsidDel="00D75AF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 </w:delText>
          </w:r>
        </w:del>
      </w:ins>
    </w:p>
    <w:p w14:paraId="23CCCDF0" w14:textId="2A46146E" w:rsidR="00DA0F63" w:rsidRPr="00E92E6D" w:rsidDel="00D75AFA" w:rsidRDefault="00DA0F63">
      <w:pPr>
        <w:pStyle w:val="ListParagraph"/>
        <w:numPr>
          <w:ilvl w:val="0"/>
          <w:numId w:val="60"/>
        </w:numPr>
        <w:spacing w:after="0" w:line="226" w:lineRule="auto"/>
        <w:ind w:left="1985" w:hanging="283"/>
        <w:jc w:val="both"/>
        <w:rPr>
          <w:ins w:id="18698" w:author="Kem Sereiboth" w:date="2022-09-16T09:39:00Z"/>
          <w:del w:id="18699" w:author="Sopheak Phorn" w:date="2023-07-28T15:03:00Z"/>
          <w:rFonts w:ascii="Khmer MEF1" w:hAnsi="Khmer MEF1" w:cs="Khmer MEF1"/>
          <w:spacing w:val="-4"/>
          <w:sz w:val="24"/>
          <w:szCs w:val="24"/>
          <w:rPrChange w:id="18700" w:author="Kem Sereyboth" w:date="2023-07-26T11:09:00Z">
            <w:rPr>
              <w:ins w:id="18701" w:author="Kem Sereiboth" w:date="2022-09-16T09:39:00Z"/>
              <w:del w:id="18702" w:author="Sopheak Phorn" w:date="2023-07-28T15:03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18703" w:author="Sopheak Phorn" w:date="2023-08-25T16:18:00Z">
          <w:pPr>
            <w:spacing w:after="0" w:line="240" w:lineRule="auto"/>
            <w:ind w:firstLine="720"/>
          </w:pPr>
        </w:pPrChange>
      </w:pPr>
      <w:ins w:id="18704" w:author="Kem Sereyboth" w:date="2023-07-11T13:29:00Z">
        <w:del w:id="18705" w:author="Sopheak Phorn" w:date="2023-07-28T15:03:00Z">
          <w:r w:rsidRPr="00E92E6D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706" w:author="Kem Sereyboth" w:date="2023-07-26T11:09:00Z">
                <w:rPr>
                  <w:rFonts w:cs="MoolBoran"/>
                  <w:cs/>
                </w:rPr>
              </w:rPrChange>
            </w:rPr>
            <w:delText>មាត្រា១១ នៃច្បាប់ស្តីពីរបបសន្តិសុខសង្គម។</w:delText>
          </w:r>
        </w:del>
      </w:ins>
    </w:p>
    <w:p w14:paraId="6460F279" w14:textId="3600E7A8" w:rsidR="00952C1A" w:rsidRPr="00E33574" w:rsidDel="00400DB4" w:rsidRDefault="00952C1A">
      <w:pPr>
        <w:spacing w:after="0" w:line="226" w:lineRule="auto"/>
        <w:jc w:val="both"/>
        <w:rPr>
          <w:ins w:id="18707" w:author="Kem Sereiboth" w:date="2022-09-15T09:43:00Z"/>
          <w:del w:id="18708" w:author="Kem Sereyboth" w:date="2023-07-11T13:10:00Z"/>
          <w:rFonts w:ascii="Khmer MEF1" w:hAnsi="Khmer MEF1" w:cs="Khmer MEF1"/>
          <w:b/>
          <w:bCs/>
          <w:strike/>
          <w:spacing w:val="-10"/>
          <w:sz w:val="24"/>
          <w:szCs w:val="24"/>
          <w:rPrChange w:id="18709" w:author="Kem Sereyboth" w:date="2023-07-19T16:59:00Z">
            <w:rPr>
              <w:ins w:id="18710" w:author="Kem Sereiboth" w:date="2022-09-15T09:43:00Z"/>
              <w:del w:id="18711" w:author="Kem Sereyboth" w:date="2023-07-11T13:10:00Z"/>
              <w:rFonts w:ascii="Khmer MEF1" w:hAnsi="Khmer MEF1" w:cs="Khmer MEF1"/>
              <w:color w:val="000000" w:themeColor="text1"/>
              <w:szCs w:val="22"/>
              <w:highlight w:val="cyan"/>
            </w:rPr>
          </w:rPrChange>
        </w:rPr>
        <w:pPrChange w:id="18712" w:author="Sopheak Phorn" w:date="2023-08-25T16:18:00Z">
          <w:pPr>
            <w:spacing w:after="0" w:line="240" w:lineRule="auto"/>
            <w:ind w:firstLine="720"/>
          </w:pPr>
        </w:pPrChange>
      </w:pPr>
      <w:ins w:id="18713" w:author="Kem Sereiboth" w:date="2022-09-16T09:34:00Z">
        <w:del w:id="18714" w:author="Kem Sereyboth" w:date="2023-07-11T13:10:00Z">
          <w:r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15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 xml:space="preserve">លក្ខណៈវិនិច្ឆ័យ៖ </w:delText>
          </w:r>
        </w:del>
      </w:ins>
    </w:p>
    <w:p w14:paraId="5070C698" w14:textId="6C34727C" w:rsidR="00952C1A" w:rsidRPr="00E33574" w:rsidDel="00400DB4" w:rsidRDefault="00952C1A">
      <w:pPr>
        <w:spacing w:after="0" w:line="226" w:lineRule="auto"/>
        <w:ind w:left="990"/>
        <w:jc w:val="both"/>
        <w:rPr>
          <w:del w:id="18716" w:author="Kem Sereyboth" w:date="2023-07-11T13:10:00Z"/>
          <w:rFonts w:ascii="Khmer MEF1" w:hAnsi="Khmer MEF1" w:cs="Khmer MEF1"/>
          <w:strike/>
          <w:sz w:val="24"/>
          <w:szCs w:val="24"/>
          <w:rPrChange w:id="18717" w:author="Kem Sereyboth" w:date="2023-07-19T16:59:00Z">
            <w:rPr>
              <w:del w:id="18718" w:author="Kem Sereyboth" w:date="2023-07-11T13:10:00Z"/>
              <w:rFonts w:ascii="Khmer MEF1" w:hAnsi="Khmer MEF1" w:cs="Khmer MEF1"/>
              <w:sz w:val="24"/>
              <w:szCs w:val="24"/>
            </w:rPr>
          </w:rPrChange>
        </w:rPr>
        <w:pPrChange w:id="18719" w:author="Sopheak Phorn" w:date="2023-08-25T16:18:00Z">
          <w:pPr>
            <w:spacing w:after="0" w:line="240" w:lineRule="auto"/>
            <w:ind w:left="990"/>
            <w:jc w:val="both"/>
          </w:pPr>
        </w:pPrChange>
      </w:pPr>
      <w:ins w:id="18720" w:author="Kem Sereiboth" w:date="2022-09-16T09:34:00Z">
        <w:del w:id="18721" w:author="Kem Sereyboth" w:date="2023-07-11T13:10:00Z">
          <w:r w:rsidRPr="00E33574" w:rsidDel="00400DB4">
            <w:rPr>
              <w:rFonts w:ascii="Khmer MEF1" w:hAnsi="Khmer MEF1" w:cs="Khmer MEF1"/>
              <w:b/>
              <w:bCs/>
              <w:strike/>
              <w:spacing w:val="-10"/>
              <w:sz w:val="24"/>
              <w:szCs w:val="24"/>
              <w:rPrChange w:id="1872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-</w:delText>
          </w:r>
        </w:del>
      </w:ins>
      <w:ins w:id="18723" w:author="Uon Rithy" w:date="2022-10-06T15:59:00Z">
        <w:del w:id="18724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2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អនុក្រឹត្យលេខ ១៦០ អនក្រ.បក ចុះថ្ងៃទី៨ ខែសីហា</w:delText>
          </w:r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2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2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ឆ្នាំ២០</w:delText>
          </w:r>
        </w:del>
      </w:ins>
      <w:ins w:id="18728" w:author="Uon Rithy" w:date="2022-10-06T16:00:00Z">
        <w:del w:id="18729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3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731" w:author="Uon Rithy" w:date="2022-10-06T15:59:00Z">
        <w:del w:id="18732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18734" w:author="Uon Rithy" w:date="2022-10-06T16:00:00Z">
        <w:del w:id="18735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3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737" w:author="Uon Rithy" w:date="2022-10-06T15:59:00Z">
        <w:del w:id="18738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3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18740" w:author="Uon Rithy" w:date="2022-10-06T16:00:00Z">
        <w:del w:id="18741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4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743" w:author="Uon Rithy" w:date="2022-10-06T15:59:00Z">
        <w:del w:id="18744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4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ស្ដីពីនិយ័ត</w:delText>
          </w:r>
        </w:del>
      </w:ins>
      <w:ins w:id="18746" w:author="Uon Rithy" w:date="2022-10-06T16:03:00Z">
        <w:del w:id="18747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4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749" w:author="Uon Rithy" w:date="2022-10-06T15:59:00Z">
        <w:del w:id="18750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5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</w:delText>
          </w:r>
        </w:del>
      </w:ins>
      <w:ins w:id="18752" w:author="Uon Rithy" w:date="2022-10-06T16:00:00Z">
        <w:del w:id="18753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5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755" w:author="Uon Rithy" w:date="2022-10-06T16:03:00Z">
        <w:del w:id="18756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5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758" w:author="Uon Rithy" w:date="2022-10-06T15:59:00Z">
        <w:del w:id="18759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76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ម្ម</w:delText>
          </w:r>
          <w:r w:rsidR="00542EB0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rPrChange w:id="1876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ប្រព័ន្ធសន្តិសុខសង្គម</w:delText>
          </w:r>
        </w:del>
      </w:ins>
      <w:ins w:id="18762" w:author="sakaria fa" w:date="2022-09-30T21:00:00Z">
        <w:del w:id="18763" w:author="Kem Sereyboth" w:date="2023-07-11T13:10:00Z">
          <w:r w:rsidR="00F171DC" w:rsidRPr="00E33574" w:rsidDel="00400DB4">
            <w:rPr>
              <w:rFonts w:ascii="Khmer MEF1" w:hAnsi="Khmer MEF1" w:cs="Khmer MEF1"/>
              <w:b/>
              <w:bCs/>
              <w:strike/>
              <w:spacing w:val="2"/>
              <w:sz w:val="24"/>
              <w:szCs w:val="24"/>
              <w:cs/>
              <w:rPrChange w:id="18764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  <w:r w:rsidR="00F171DC" w:rsidRPr="00E33574" w:rsidDel="00400DB4">
            <w:rPr>
              <w:rFonts w:ascii="Khmer MEF1" w:hAnsi="Khmer MEF1" w:cs="Khmer MEF1"/>
              <w:strike/>
              <w:spacing w:val="2"/>
              <w:sz w:val="24"/>
              <w:szCs w:val="24"/>
              <w:cs/>
              <w:rPrChange w:id="1876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 ពុំទាន់អនុវត្តការប្រមូលចំណូលនោះទេ ព្រោះសេចក្ដីសម្រេចស្ដីពីអត្រា នីតិវិធីនៃការបង់ និងការចាត់ចែងកម្រៃសេវាត្រួតពិនិត្យ</w:delText>
          </w:r>
        </w:del>
      </w:ins>
      <w:ins w:id="18766" w:author="User" w:date="2022-10-03T13:05:00Z">
        <w:del w:id="18767" w:author="Kem Sereyboth" w:date="2023-07-11T13:10:00Z">
          <w:r w:rsidR="00AC188D" w:rsidRPr="00E33574" w:rsidDel="00400DB4">
            <w:rPr>
              <w:rFonts w:ascii="Khmer MEF1" w:hAnsi="Khmer MEF1" w:cs="Khmer MEF1"/>
              <w:strike/>
              <w:spacing w:val="2"/>
              <w:sz w:val="24"/>
              <w:szCs w:val="24"/>
              <w:cs/>
              <w:rPrChange w:id="1876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បទប្បញ្ញត្តិពាក់ព័ន្ធ</w:delText>
          </w:r>
        </w:del>
      </w:ins>
      <w:ins w:id="18769" w:author="sakaria fa" w:date="2022-09-30T21:00:00Z">
        <w:del w:id="18770" w:author="Kem Sereyboth" w:date="2023-07-11T13:10:00Z">
          <w:r w:rsidR="00F171DC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rPrChange w:id="1877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មិនទាន់បានរៀបចំរួច</w:delText>
          </w:r>
        </w:del>
      </w:ins>
      <w:ins w:id="18772" w:author="LENOVO" w:date="2022-10-02T09:40:00Z">
        <w:del w:id="18773" w:author="Kem Sereyboth" w:date="2023-07-11T13:10:00Z">
          <w:r w:rsidR="00B36BA0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rPrChange w:id="1877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រាល់</w:delText>
          </w:r>
        </w:del>
      </w:ins>
      <w:ins w:id="18775" w:author="sakaria fa" w:date="2022-09-30T21:00:00Z">
        <w:del w:id="18776" w:author="Kem Sereyboth" w:date="2023-07-11T13:10:00Z">
          <w:r w:rsidR="00F171DC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rPrChange w:id="18777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8778" w:author="Kem Sereiboth" w:date="2022-09-16T10:10:00Z">
        <w:del w:id="18779" w:author="Kem Sereyboth" w:date="2023-07-11T13:10:00Z">
          <w:r w:rsidR="0054734B"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78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មិនទាន់មានអត្រា</w:delText>
          </w:r>
          <w:r w:rsidR="0054734B"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lang w:val="ca-ES"/>
              <w:rPrChange w:id="1878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54734B"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78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នីតិវិធីនៃការបង់ និងការចាត់ចែងកម្រៃសេវាត្រួតពិនិត្យ​</w:delText>
          </w:r>
        </w:del>
      </w:ins>
    </w:p>
    <w:p w14:paraId="0301434C" w14:textId="33190086" w:rsidR="00176DDB" w:rsidRPr="00E33574" w:rsidDel="00400DB4" w:rsidRDefault="00176DDB">
      <w:pPr>
        <w:spacing w:after="0" w:line="226" w:lineRule="auto"/>
        <w:ind w:left="990"/>
        <w:jc w:val="both"/>
        <w:rPr>
          <w:ins w:id="18783" w:author="User" w:date="2022-10-06T10:19:00Z"/>
          <w:del w:id="18784" w:author="Kem Sereyboth" w:date="2023-07-11T13:10:00Z"/>
          <w:rFonts w:ascii="Khmer MEF1" w:hAnsi="Khmer MEF1" w:cs="Khmer MEF1"/>
          <w:strike/>
          <w:spacing w:val="-4"/>
          <w:sz w:val="24"/>
          <w:szCs w:val="24"/>
          <w:rPrChange w:id="18785" w:author="Kem Sereyboth" w:date="2023-07-19T16:59:00Z">
            <w:rPr>
              <w:ins w:id="18786" w:author="User" w:date="2022-10-06T10:19:00Z"/>
              <w:del w:id="18787" w:author="Kem Sereyboth" w:date="2023-07-11T13:10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18788" w:author="Sopheak Phorn" w:date="2023-08-25T16:18:00Z">
          <w:pPr>
            <w:spacing w:after="0" w:line="228" w:lineRule="auto"/>
            <w:ind w:firstLine="720"/>
            <w:jc w:val="both"/>
          </w:pPr>
        </w:pPrChange>
      </w:pPr>
    </w:p>
    <w:p w14:paraId="2FCF874E" w14:textId="6135E9B9" w:rsidR="005F61C2" w:rsidRPr="00E33574" w:rsidDel="00400DB4" w:rsidRDefault="005F61C2">
      <w:pPr>
        <w:spacing w:after="0" w:line="226" w:lineRule="auto"/>
        <w:ind w:left="990"/>
        <w:jc w:val="both"/>
        <w:rPr>
          <w:ins w:id="18789" w:author="sakaria fa" w:date="2022-09-30T21:01:00Z"/>
          <w:del w:id="18790" w:author="Kem Sereyboth" w:date="2023-07-11T13:10:00Z"/>
          <w:rFonts w:ascii="Khmer MEF1" w:hAnsi="Khmer MEF1" w:cs="Khmer MEF1"/>
          <w:b/>
          <w:bCs/>
          <w:strike/>
          <w:sz w:val="24"/>
          <w:szCs w:val="24"/>
          <w:rPrChange w:id="18791" w:author="Kem Sereyboth" w:date="2023-07-19T16:59:00Z">
            <w:rPr>
              <w:ins w:id="18792" w:author="sakaria fa" w:date="2022-09-30T21:01:00Z"/>
              <w:del w:id="18793" w:author="Kem Sereyboth" w:date="2023-07-11T13:10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18794" w:author="Sopheak Phorn" w:date="2023-08-25T16:18:00Z">
          <w:pPr>
            <w:spacing w:after="0" w:line="216" w:lineRule="auto"/>
            <w:jc w:val="both"/>
          </w:pPr>
        </w:pPrChange>
      </w:pPr>
    </w:p>
    <w:p w14:paraId="07C46347" w14:textId="2EE457BE" w:rsidR="00343981" w:rsidRPr="00E33574" w:rsidDel="00400DB4" w:rsidRDefault="005F61C2">
      <w:pPr>
        <w:spacing w:after="0" w:line="226" w:lineRule="auto"/>
        <w:ind w:firstLine="720"/>
        <w:jc w:val="both"/>
        <w:rPr>
          <w:ins w:id="18795" w:author="Kem Sereiboth" w:date="2022-09-15T09:43:00Z"/>
          <w:del w:id="18796" w:author="Kem Sereyboth" w:date="2023-07-11T13:13:00Z"/>
          <w:rFonts w:ascii="Khmer MEF1" w:hAnsi="Khmer MEF1" w:cs="Khmer MEF1"/>
          <w:b/>
          <w:bCs/>
          <w:strike/>
          <w:sz w:val="24"/>
          <w:szCs w:val="24"/>
          <w:rPrChange w:id="18797" w:author="Kem Sereyboth" w:date="2023-07-19T16:59:00Z">
            <w:rPr>
              <w:ins w:id="18798" w:author="Kem Sereiboth" w:date="2022-09-15T09:43:00Z"/>
              <w:del w:id="18799" w:author="Kem Sereyboth" w:date="2023-07-11T13:13:00Z"/>
              <w:rFonts w:ascii="Khmer MEF1" w:hAnsi="Khmer MEF1" w:cs="Khmer MEF1"/>
              <w:color w:val="000000" w:themeColor="text1"/>
              <w:szCs w:val="22"/>
              <w:highlight w:val="cyan"/>
            </w:rPr>
          </w:rPrChange>
        </w:rPr>
        <w:pPrChange w:id="18800" w:author="Sopheak Phorn" w:date="2023-08-25T16:18:00Z">
          <w:pPr>
            <w:spacing w:after="0" w:line="240" w:lineRule="auto"/>
            <w:ind w:firstLine="720"/>
          </w:pPr>
        </w:pPrChange>
      </w:pPr>
      <w:ins w:id="18801" w:author="sakaria fa" w:date="2022-09-30T21:01:00Z">
        <w:del w:id="18802" w:author="Kem Sereyboth" w:date="2023-07-11T13:13:00Z">
          <w:r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803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គ</w:delText>
          </w:r>
        </w:del>
      </w:ins>
      <w:ins w:id="18804" w:author="Kem Sereiboth" w:date="2022-09-15T09:47:00Z">
        <w:del w:id="18805" w:author="Kem Sereyboth" w:date="2023-07-11T13:13:00Z">
          <w:r w:rsidR="00343981"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806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គ.</w:delText>
          </w:r>
        </w:del>
      </w:ins>
      <w:ins w:id="18807" w:author="Kem Sereiboth" w:date="2022-09-15T09:43:00Z">
        <w:del w:id="18808" w:author="Kem Sereyboth" w:date="2023-07-11T13:13:00Z">
          <w:r w:rsidR="00343981"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809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ប្រធានបទទី៣៖</w:delText>
          </w:r>
        </w:del>
      </w:ins>
      <w:ins w:id="18810" w:author="Kem Sereiboth" w:date="2022-09-15T09:48:00Z">
        <w:del w:id="18811" w:author="Kem Sereyboth" w:date="2023-07-11T13:13:00Z">
          <w:r w:rsidR="00343981"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812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Cs w:val="22"/>
                  <w:highlight w:val="cyan"/>
                  <w:cs/>
                </w:rPr>
              </w:rPrChange>
            </w:rPr>
            <w:delText xml:space="preserve"> </w:delText>
          </w:r>
        </w:del>
      </w:ins>
      <w:ins w:id="18813" w:author="Kem Sereiboth" w:date="2022-09-15T09:43:00Z">
        <w:del w:id="18814" w:author="Kem Sereyboth" w:date="2023-07-11T13:13:00Z">
          <w:r w:rsidR="00343981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rPrChange w:id="18815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ការបង់ភាគទាន ១០</w:delText>
          </w:r>
          <w:r w:rsidR="00343981" w:rsidRPr="00E33574" w:rsidDel="00400DB4">
            <w:rPr>
              <w:rFonts w:ascii="Khmer MEF1" w:hAnsi="Khmer MEF1" w:cs="Khmer MEF1"/>
              <w:strike/>
              <w:sz w:val="24"/>
              <w:szCs w:val="24"/>
              <w:rPrChange w:id="18816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</w:rPr>
              </w:rPrChange>
            </w:rPr>
            <w:delText>%</w:delText>
          </w:r>
        </w:del>
      </w:ins>
    </w:p>
    <w:p w14:paraId="44B92286" w14:textId="0906DCB5" w:rsidR="00F512CD" w:rsidRPr="00E33574" w:rsidDel="00400DB4" w:rsidRDefault="00F512CD">
      <w:pPr>
        <w:spacing w:after="0" w:line="226" w:lineRule="auto"/>
        <w:ind w:firstLine="720"/>
        <w:jc w:val="both"/>
        <w:rPr>
          <w:ins w:id="18817" w:author="User" w:date="2022-09-19T16:05:00Z"/>
          <w:del w:id="18818" w:author="Kem Sereyboth" w:date="2023-07-11T13:13:00Z"/>
          <w:rFonts w:ascii="Khmer MEF1" w:hAnsi="Khmer MEF1" w:cs="Khmer MEF1"/>
          <w:b/>
          <w:bCs/>
          <w:strike/>
          <w:spacing w:val="-4"/>
          <w:sz w:val="24"/>
          <w:szCs w:val="24"/>
          <w:rPrChange w:id="18819" w:author="Kem Sereyboth" w:date="2023-07-19T16:59:00Z">
            <w:rPr>
              <w:ins w:id="18820" w:author="User" w:date="2022-09-19T16:05:00Z"/>
              <w:del w:id="18821" w:author="Kem Sereyboth" w:date="2023-07-11T13:13:00Z"/>
              <w:rFonts w:ascii="Khmer MEF1" w:hAnsi="Khmer MEF1" w:cs="Khmer MEF1"/>
              <w:b/>
              <w:bCs/>
              <w:spacing w:val="-4"/>
              <w:sz w:val="24"/>
              <w:szCs w:val="24"/>
            </w:rPr>
          </w:rPrChange>
        </w:rPr>
        <w:pPrChange w:id="18822" w:author="Sopheak Phorn" w:date="2023-08-25T16:18:00Z">
          <w:pPr>
            <w:spacing w:after="0" w:line="228" w:lineRule="auto"/>
            <w:ind w:hanging="1620"/>
            <w:jc w:val="both"/>
          </w:pPr>
        </w:pPrChange>
      </w:pPr>
    </w:p>
    <w:p w14:paraId="39D432E4" w14:textId="55309D07" w:rsidR="00A9645F" w:rsidRPr="00E33574" w:rsidDel="00400DB4" w:rsidRDefault="00A9645F">
      <w:pPr>
        <w:spacing w:after="0" w:line="226" w:lineRule="auto"/>
        <w:ind w:left="2520" w:firstLine="900"/>
        <w:jc w:val="both"/>
        <w:rPr>
          <w:del w:id="18823" w:author="Kem Sereyboth" w:date="2023-07-11T13:13:00Z"/>
          <w:rFonts w:ascii="Khmer MEF1" w:hAnsi="Khmer MEF1" w:cs="Khmer MEF1"/>
          <w:strike/>
          <w:spacing w:val="-4"/>
          <w:sz w:val="24"/>
          <w:szCs w:val="24"/>
          <w:rPrChange w:id="18824" w:author="Kem Sereyboth" w:date="2023-07-19T16:59:00Z">
            <w:rPr>
              <w:del w:id="18825" w:author="Kem Sereyboth" w:date="2023-07-11T13:13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18826" w:author="Sopheak Phorn" w:date="2023-08-25T16:18:00Z">
          <w:pPr>
            <w:spacing w:after="0" w:line="228" w:lineRule="auto"/>
            <w:ind w:left="2520" w:hanging="1620"/>
            <w:jc w:val="both"/>
          </w:pPr>
        </w:pPrChange>
      </w:pPr>
      <w:ins w:id="18827" w:author="Kem Sereiboth" w:date="2022-09-16T09:35:00Z">
        <w:del w:id="18828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829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លក្ខណៈវិនិច្ឆ័យ</w:delText>
          </w:r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83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18831" w:author="User" w:date="2022-09-19T16:05:00Z">
        <w:del w:id="18832" w:author="Kem Sereyboth" w:date="2023-07-11T13:13:00Z">
          <w:r w:rsidR="001F63AE"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83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8834" w:author="Kem Sereiboth" w:date="2022-09-16T09:35:00Z">
        <w:del w:id="18835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83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248CFB8D" w14:textId="4504EF75" w:rsidR="001F63AE" w:rsidRPr="00E33574" w:rsidDel="00400DB4" w:rsidRDefault="001F63AE">
      <w:pPr>
        <w:spacing w:after="0" w:line="226" w:lineRule="auto"/>
        <w:ind w:firstLine="900"/>
        <w:jc w:val="both"/>
        <w:rPr>
          <w:ins w:id="18837" w:author="User" w:date="2022-09-19T16:05:00Z"/>
          <w:del w:id="18838" w:author="Kem Sereyboth" w:date="2023-07-11T13:13:00Z"/>
          <w:rFonts w:ascii="Khmer MEF1" w:hAnsi="Khmer MEF1" w:cs="Khmer MEF1"/>
          <w:strike/>
          <w:spacing w:val="-4"/>
          <w:sz w:val="24"/>
          <w:szCs w:val="24"/>
          <w:rPrChange w:id="18839" w:author="Kem Sereyboth" w:date="2023-07-19T16:59:00Z">
            <w:rPr>
              <w:ins w:id="18840" w:author="User" w:date="2022-09-19T16:05:00Z"/>
              <w:del w:id="18841" w:author="Kem Sereyboth" w:date="2023-07-11T13:13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18842" w:author="Sopheak Phorn" w:date="2023-08-25T16:18:00Z">
          <w:pPr>
            <w:spacing w:after="0" w:line="228" w:lineRule="auto"/>
            <w:ind w:firstLine="720"/>
            <w:jc w:val="both"/>
          </w:pPr>
        </w:pPrChange>
      </w:pPr>
    </w:p>
    <w:p w14:paraId="6206CC30" w14:textId="183B3401" w:rsidR="00A9645F" w:rsidRPr="00E33574" w:rsidDel="00400DB4" w:rsidRDefault="00A9645F">
      <w:pPr>
        <w:pStyle w:val="ListParagraph"/>
        <w:numPr>
          <w:ilvl w:val="0"/>
          <w:numId w:val="5"/>
        </w:numPr>
        <w:spacing w:after="0" w:line="226" w:lineRule="auto"/>
        <w:ind w:left="994" w:hanging="173"/>
        <w:jc w:val="both"/>
        <w:rPr>
          <w:ins w:id="18843" w:author="User" w:date="2022-10-03T06:42:00Z"/>
          <w:del w:id="18844" w:author="Kem Sereyboth" w:date="2023-07-11T13:13:00Z"/>
          <w:rFonts w:ascii="Khmer MEF1" w:hAnsi="Khmer MEF1" w:cs="Khmer MEF1"/>
          <w:strike/>
          <w:sz w:val="24"/>
          <w:szCs w:val="24"/>
          <w:lang w:val="ca-ES"/>
          <w:rPrChange w:id="18845" w:author="Kem Sereyboth" w:date="2023-07-19T16:59:00Z">
            <w:rPr>
              <w:ins w:id="18846" w:author="User" w:date="2022-10-03T06:42:00Z"/>
              <w:del w:id="18847" w:author="Kem Sereyboth" w:date="2023-07-11T13:13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18848" w:author="Sopheak Phorn" w:date="2023-08-25T16:18:00Z">
          <w:pPr>
            <w:pStyle w:val="ListParagraph"/>
            <w:numPr>
              <w:numId w:val="5"/>
            </w:numPr>
            <w:spacing w:after="0" w:line="240" w:lineRule="auto"/>
            <w:ind w:left="994" w:hanging="173"/>
            <w:jc w:val="both"/>
          </w:pPr>
        </w:pPrChange>
      </w:pPr>
      <w:ins w:id="18849" w:author="Kem Sereiboth" w:date="2022-09-16T09:35:00Z">
        <w:del w:id="18850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6"/>
              <w:sz w:val="24"/>
              <w:szCs w:val="24"/>
              <w:rPrChange w:id="1885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-</w:delText>
          </w:r>
          <w:r w:rsidRPr="00E33574" w:rsidDel="00400DB4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rPrChange w:id="1885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យោងប្រការ ៣ និងប្រការ ៤ នៃ</w:delText>
          </w:r>
          <w:r w:rsidRPr="00E33574" w:rsidDel="00400DB4">
            <w:rPr>
              <w:rFonts w:ascii="Khmer MEF1" w:hAnsi="Khmer MEF1" w:cs="Khmer MEF1"/>
              <w:strike/>
              <w:spacing w:val="-8"/>
              <w:sz w:val="24"/>
              <w:szCs w:val="24"/>
              <w:cs/>
              <w:lang w:val="ca-ES"/>
              <w:rPrChange w:id="1885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ប្រកាសលេខ</w:delText>
          </w:r>
        </w:del>
      </w:ins>
      <w:ins w:id="18854" w:author="User" w:date="2022-10-05T18:46:00Z">
        <w:del w:id="18855" w:author="Kem Sereyboth" w:date="2023-07-11T13:13:00Z">
          <w:r w:rsidR="0022385E" w:rsidRPr="00E33574" w:rsidDel="00400DB4">
            <w:rPr>
              <w:rFonts w:ascii="Khmer MEF1" w:hAnsi="Khmer MEF1" w:cs="Khmer MEF1"/>
              <w:strike/>
              <w:spacing w:val="-8"/>
              <w:sz w:val="24"/>
              <w:szCs w:val="24"/>
              <w:lang w:val="ca-ES"/>
              <w:rPrChange w:id="1885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8857" w:author="Kem Sereiboth" w:date="2022-09-16T09:35:00Z">
        <w:del w:id="18858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8"/>
              <w:sz w:val="24"/>
              <w:szCs w:val="24"/>
              <w:cs/>
              <w:lang w:val="ca-ES"/>
              <w:rPrChange w:id="1885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០១៥ អ.ស.ហ.ប្រក ចុះថ្ងៃទី១២ ខែវិច្ឆិកា ឆ្នាំ២០២២ ស្តីពីការកំណត់ប្រភពធនធាន</w:delText>
          </w:r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86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និងការប្រើប្រាស់ធនធានរបស់អគ្គលេខាធិការដ្ឋានអាជ្ញាធរសេវាហិរញ្ញវត្ថុមិនមែនធនាគារ។</w:delText>
          </w:r>
        </w:del>
      </w:ins>
    </w:p>
    <w:p w14:paraId="2BB0898D" w14:textId="3246D90A" w:rsidR="00823E33" w:rsidRPr="00E33574" w:rsidDel="00400DB4" w:rsidRDefault="00823E33">
      <w:pPr>
        <w:pStyle w:val="ListParagraph"/>
        <w:spacing w:after="0" w:line="226" w:lineRule="auto"/>
        <w:ind w:left="994"/>
        <w:jc w:val="both"/>
        <w:rPr>
          <w:ins w:id="18861" w:author="Kem Sereiboth" w:date="2022-09-16T09:35:00Z"/>
          <w:del w:id="18862" w:author="Kem Sereyboth" w:date="2023-07-11T13:13:00Z"/>
          <w:rFonts w:ascii="Khmer MEF1" w:hAnsi="Khmer MEF1" w:cs="Khmer MEF1"/>
          <w:strike/>
          <w:sz w:val="24"/>
          <w:szCs w:val="24"/>
          <w:lang w:val="ca-ES"/>
          <w:rPrChange w:id="18863" w:author="Kem Sereyboth" w:date="2023-07-19T16:59:00Z">
            <w:rPr>
              <w:ins w:id="18864" w:author="Kem Sereiboth" w:date="2022-09-16T09:35:00Z"/>
              <w:del w:id="18865" w:author="Kem Sereyboth" w:date="2023-07-11T13:13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18866" w:author="Sopheak Phorn" w:date="2023-08-25T16:18:00Z">
          <w:pPr>
            <w:spacing w:after="0" w:line="228" w:lineRule="auto"/>
            <w:ind w:firstLine="720"/>
            <w:jc w:val="both"/>
          </w:pPr>
        </w:pPrChange>
      </w:pPr>
    </w:p>
    <w:p w14:paraId="616F6D7E" w14:textId="24667816" w:rsidR="00343981" w:rsidRPr="00E33574" w:rsidDel="00400DB4" w:rsidRDefault="00343981">
      <w:pPr>
        <w:spacing w:after="0" w:line="226" w:lineRule="auto"/>
        <w:ind w:firstLine="720"/>
        <w:jc w:val="both"/>
        <w:rPr>
          <w:ins w:id="18867" w:author="Kem Sereiboth" w:date="2022-09-16T09:36:00Z"/>
          <w:del w:id="18868" w:author="Kem Sereyboth" w:date="2023-07-11T13:13:00Z"/>
          <w:rFonts w:ascii="Khmer MEF1" w:hAnsi="Khmer MEF1" w:cs="Khmer MEF1"/>
          <w:b/>
          <w:bCs/>
          <w:strike/>
          <w:sz w:val="24"/>
          <w:szCs w:val="24"/>
          <w:rPrChange w:id="18869" w:author="Kem Sereyboth" w:date="2023-07-19T16:59:00Z">
            <w:rPr>
              <w:ins w:id="18870" w:author="Kem Sereiboth" w:date="2022-09-16T09:36:00Z"/>
              <w:del w:id="18871" w:author="Kem Sereyboth" w:date="2023-07-11T13:13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18872" w:author="Sopheak Phorn" w:date="2023-08-25T16:18:00Z">
          <w:pPr>
            <w:spacing w:after="0" w:line="240" w:lineRule="auto"/>
            <w:ind w:firstLine="720"/>
          </w:pPr>
        </w:pPrChange>
      </w:pPr>
      <w:ins w:id="18873" w:author="Kem Sereiboth" w:date="2022-09-15T09:50:00Z">
        <w:del w:id="18874" w:author="Kem Sereyboth" w:date="2023-07-11T13:13:00Z">
          <w:r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875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highlight w:val="cyan"/>
                  <w:cs/>
                </w:rPr>
              </w:rPrChange>
            </w:rPr>
            <w:delText>ឃ.</w:delText>
          </w:r>
        </w:del>
      </w:ins>
      <w:ins w:id="18876" w:author="Kem Sereiboth" w:date="2022-09-15T09:43:00Z">
        <w:del w:id="18877" w:author="Kem Sereyboth" w:date="2023-07-11T13:13:00Z">
          <w:r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878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ប្រធានបទទី៤៖</w:delText>
          </w:r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rPrChange w:id="18879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ប្រព័ន្ធលើកទឹកចិត្ត</w:delText>
          </w:r>
        </w:del>
      </w:ins>
      <w:ins w:id="18880" w:author="Kem Sereiboth" w:date="2022-09-15T09:51:00Z">
        <w:del w:id="18881" w:author="Kem Sereyboth" w:date="2023-07-11T13:13:00Z"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rPrChange w:id="18882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highlight w:val="cyan"/>
                  <w:cs/>
                </w:rPr>
              </w:rPrChange>
            </w:rPr>
            <w:delText>មន្រ្តី</w:delText>
          </w:r>
        </w:del>
      </w:ins>
    </w:p>
    <w:p w14:paraId="05740251" w14:textId="512E6940" w:rsidR="00A9645F" w:rsidRPr="00E33574" w:rsidDel="00400DB4" w:rsidRDefault="00A9645F">
      <w:pPr>
        <w:spacing w:after="0" w:line="226" w:lineRule="auto"/>
        <w:ind w:left="180" w:firstLine="810"/>
        <w:jc w:val="both"/>
        <w:rPr>
          <w:ins w:id="18883" w:author="Kem Sereiboth" w:date="2022-09-15T09:43:00Z"/>
          <w:del w:id="18884" w:author="Kem Sereyboth" w:date="2023-07-11T13:13:00Z"/>
          <w:rFonts w:ascii="Khmer MEF1" w:hAnsi="Khmer MEF1" w:cs="Khmer MEF1"/>
          <w:strike/>
          <w:spacing w:val="-4"/>
          <w:sz w:val="24"/>
          <w:szCs w:val="24"/>
          <w:rPrChange w:id="18885" w:author="Kem Sereyboth" w:date="2023-07-19T16:59:00Z">
            <w:rPr>
              <w:ins w:id="18886" w:author="Kem Sereiboth" w:date="2022-09-15T09:43:00Z"/>
              <w:del w:id="18887" w:author="Kem Sereyboth" w:date="2023-07-11T13:13:00Z"/>
              <w:rFonts w:ascii="Khmer MEF1" w:hAnsi="Khmer MEF1" w:cs="Khmer MEF1"/>
              <w:color w:val="000000" w:themeColor="text1"/>
              <w:szCs w:val="22"/>
              <w:highlight w:val="cyan"/>
            </w:rPr>
          </w:rPrChange>
        </w:rPr>
        <w:pPrChange w:id="18888" w:author="Sopheak Phorn" w:date="2023-08-25T16:18:00Z">
          <w:pPr>
            <w:spacing w:after="0" w:line="240" w:lineRule="auto"/>
            <w:ind w:firstLine="720"/>
          </w:pPr>
        </w:pPrChange>
      </w:pPr>
      <w:ins w:id="18889" w:author="Kem Sereiboth" w:date="2022-09-16T09:36:00Z">
        <w:del w:id="18890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891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លក្ខណៈវិនិច្ឆ័យ</w:delText>
          </w:r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89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 xml:space="preserve">៖ </w:delText>
          </w:r>
        </w:del>
      </w:ins>
    </w:p>
    <w:p w14:paraId="2416F64B" w14:textId="516B6EA0" w:rsidR="00343981" w:rsidRPr="00E33574" w:rsidDel="00400DB4" w:rsidRDefault="00343981">
      <w:pPr>
        <w:pStyle w:val="ListParagraph"/>
        <w:numPr>
          <w:ilvl w:val="0"/>
          <w:numId w:val="5"/>
        </w:numPr>
        <w:spacing w:after="0" w:line="226" w:lineRule="auto"/>
        <w:ind w:left="994" w:hanging="173"/>
        <w:jc w:val="both"/>
        <w:rPr>
          <w:del w:id="18893" w:author="Kem Sereyboth" w:date="2023-07-11T13:13:00Z"/>
          <w:rFonts w:ascii="Khmer MEF1" w:hAnsi="Khmer MEF1" w:cs="Khmer MEF1"/>
          <w:strike/>
          <w:sz w:val="24"/>
          <w:szCs w:val="24"/>
          <w:lang w:val="ca-ES"/>
          <w:rPrChange w:id="18894" w:author="Kem Sereyboth" w:date="2023-07-19T16:59:00Z">
            <w:rPr>
              <w:del w:id="18895" w:author="Kem Sereyboth" w:date="2023-07-11T13:13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8896" w:author="Sopheak Phorn" w:date="2023-08-25T16:18:00Z">
          <w:pPr>
            <w:pStyle w:val="ListParagraph"/>
            <w:numPr>
              <w:numId w:val="5"/>
            </w:numPr>
            <w:spacing w:after="0" w:line="240" w:lineRule="auto"/>
            <w:ind w:left="900" w:hanging="90"/>
            <w:jc w:val="both"/>
          </w:pPr>
        </w:pPrChange>
      </w:pPr>
      <w:ins w:id="18897" w:author="Kem Sereiboth" w:date="2022-09-15T09:43:00Z">
        <w:del w:id="18898" w:author="Kem Sereyboth" w:date="2023-07-11T13:13:00Z"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8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ប្រកាសលេខ</w:delText>
          </w:r>
        </w:del>
      </w:ins>
      <w:ins w:id="18900" w:author="User" w:date="2022-10-05T18:46:00Z">
        <w:del w:id="18901" w:author="Kem Sereyboth" w:date="2023-07-11T13:13:00Z">
          <w:r w:rsidR="0022385E" w:rsidRPr="00E33574" w:rsidDel="00400DB4">
            <w:rPr>
              <w:rFonts w:ascii="Khmer MEF1" w:hAnsi="Khmer MEF1" w:cs="Khmer MEF1"/>
              <w:strike/>
              <w:sz w:val="24"/>
              <w:szCs w:val="24"/>
              <w:lang w:val="ca-ES"/>
              <w:rPrChange w:id="1890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8903" w:author="Kem Sereiboth" w:date="2022-09-15T10:13:00Z">
        <w:del w:id="18904" w:author="Kem Sereyboth" w:date="2023-07-11T13:13:00Z">
          <w:r w:rsidR="00724C44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90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 </w:delText>
          </w:r>
        </w:del>
      </w:ins>
      <w:ins w:id="18906" w:author="Kem Sereiboth" w:date="2022-09-15T09:43:00Z">
        <w:del w:id="18907" w:author="Kem Sereyboth" w:date="2023-07-11T13:13:00Z"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90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០០៨ អ.ស.ហ.ប្រក ចុះថ្ងៃទី១០ ខែកុម្ភៈ ឆ្នាំ២០២២ ស្ដីពីការកំណត់ប្រាក់ឧបត្ថម្ភជីវភាពសម្រាប់ថ្នាក់ដឹកនាំ មន្ត្រី និងបុគ្គលិករបស់អាជ្ញាធរសេវាហិរញ្ញវត្ថុមិនមែនធនាគារ</w:delText>
          </w:r>
        </w:del>
      </w:ins>
    </w:p>
    <w:p w14:paraId="498CE5C0" w14:textId="217FC71E" w:rsidR="00C0143E" w:rsidRPr="00E33574" w:rsidDel="00400DB4" w:rsidRDefault="00C0143E">
      <w:pPr>
        <w:pStyle w:val="ListParagraph"/>
        <w:numPr>
          <w:ilvl w:val="0"/>
          <w:numId w:val="5"/>
        </w:numPr>
        <w:spacing w:after="0" w:line="226" w:lineRule="auto"/>
        <w:ind w:left="994" w:hanging="173"/>
        <w:jc w:val="both"/>
        <w:rPr>
          <w:ins w:id="18909" w:author="User" w:date="2022-09-22T13:48:00Z"/>
          <w:del w:id="18910" w:author="Kem Sereyboth" w:date="2023-07-11T13:13:00Z"/>
          <w:rFonts w:ascii="Khmer MEF1" w:hAnsi="Khmer MEF1" w:cs="Khmer MEF1"/>
          <w:strike/>
          <w:sz w:val="24"/>
          <w:szCs w:val="24"/>
          <w:lang w:val="ca-ES"/>
          <w:rPrChange w:id="18911" w:author="Kem Sereyboth" w:date="2023-07-19T16:59:00Z">
            <w:rPr>
              <w:ins w:id="18912" w:author="User" w:date="2022-09-22T13:48:00Z"/>
              <w:del w:id="18913" w:author="Kem Sereyboth" w:date="2023-07-11T13:13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18914" w:author="Sopheak Phorn" w:date="2023-08-25T16:18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</w:p>
    <w:p w14:paraId="6089D533" w14:textId="41A4EB7F" w:rsidR="00343981" w:rsidRPr="00E33574" w:rsidDel="00400DB4" w:rsidRDefault="00343981">
      <w:pPr>
        <w:pStyle w:val="ListParagraph"/>
        <w:numPr>
          <w:ilvl w:val="0"/>
          <w:numId w:val="5"/>
        </w:numPr>
        <w:spacing w:after="0" w:line="226" w:lineRule="auto"/>
        <w:ind w:left="994" w:hanging="173"/>
        <w:jc w:val="both"/>
        <w:rPr>
          <w:del w:id="18915" w:author="Kem Sereyboth" w:date="2023-07-11T13:13:00Z"/>
          <w:rFonts w:ascii="Khmer MEF1" w:hAnsi="Khmer MEF1" w:cs="Khmer MEF1"/>
          <w:strike/>
          <w:sz w:val="24"/>
          <w:szCs w:val="24"/>
          <w:lang w:val="ca-ES"/>
          <w:rPrChange w:id="18916" w:author="Kem Sereyboth" w:date="2023-07-19T16:59:00Z">
            <w:rPr>
              <w:del w:id="18917" w:author="Kem Sereyboth" w:date="2023-07-11T13:13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8918" w:author="Sopheak Phorn" w:date="2023-08-25T16:18:00Z">
          <w:pPr>
            <w:pStyle w:val="ListParagraph"/>
            <w:numPr>
              <w:numId w:val="5"/>
            </w:numPr>
            <w:spacing w:after="0" w:line="240" w:lineRule="auto"/>
            <w:ind w:left="900" w:hanging="90"/>
            <w:jc w:val="both"/>
          </w:pPr>
        </w:pPrChange>
      </w:pPr>
      <w:ins w:id="18919" w:author="Kem Sereiboth" w:date="2022-09-15T09:43:00Z">
        <w:del w:id="18920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8"/>
              <w:sz w:val="24"/>
              <w:szCs w:val="24"/>
              <w:cs/>
              <w:lang w:val="ca-ES"/>
              <w:rPrChange w:id="18921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ប្រកាសលេខ</w:delText>
          </w:r>
        </w:del>
      </w:ins>
      <w:ins w:id="18922" w:author="User" w:date="2022-10-05T18:46:00Z">
        <w:del w:id="18923" w:author="Kem Sereyboth" w:date="2023-07-11T13:13:00Z">
          <w:r w:rsidR="0022385E" w:rsidRPr="00E33574" w:rsidDel="00400DB4">
            <w:rPr>
              <w:rFonts w:ascii="Khmer MEF1" w:hAnsi="Khmer MEF1" w:cs="Khmer MEF1"/>
              <w:strike/>
              <w:spacing w:val="-8"/>
              <w:sz w:val="24"/>
              <w:szCs w:val="24"/>
              <w:lang w:val="ca-ES"/>
              <w:rPrChange w:id="1892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8925" w:author="Kem Sereiboth" w:date="2022-09-15T09:43:00Z">
        <w:del w:id="18926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8"/>
              <w:sz w:val="24"/>
              <w:szCs w:val="24"/>
              <w:cs/>
              <w:lang w:val="ca-ES"/>
              <w:rPrChange w:id="18927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 xml:space="preserve"> ០១០ អ.ស.ហ.ប្រក ចុះថ្ងៃទី០៨ ខែតុលា ឆ្នាំ២០២១ ស្ដីពីលក្ខន្តិកៈនៃមន្ត្រីលក្ខន្តិកៈ</w:delText>
          </w:r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928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របស់អាជ្ញាធរសេវាហិរញ្ញវត្ថុមិនមែនធនាគារ</w:delText>
          </w:r>
        </w:del>
      </w:ins>
    </w:p>
    <w:p w14:paraId="384CECC3" w14:textId="6EEB4CA9" w:rsidR="00C0143E" w:rsidRPr="00E33574" w:rsidDel="00400DB4" w:rsidRDefault="00C0143E">
      <w:pPr>
        <w:pStyle w:val="ListParagraph"/>
        <w:numPr>
          <w:ilvl w:val="0"/>
          <w:numId w:val="5"/>
        </w:numPr>
        <w:spacing w:after="0" w:line="226" w:lineRule="auto"/>
        <w:ind w:left="994" w:hanging="173"/>
        <w:jc w:val="both"/>
        <w:rPr>
          <w:ins w:id="18929" w:author="User" w:date="2022-09-22T13:48:00Z"/>
          <w:del w:id="18930" w:author="Kem Sereyboth" w:date="2023-07-11T13:13:00Z"/>
          <w:rFonts w:ascii="Khmer MEF1" w:hAnsi="Khmer MEF1" w:cs="Khmer MEF1"/>
          <w:strike/>
          <w:sz w:val="24"/>
          <w:szCs w:val="24"/>
          <w:lang w:val="ca-ES"/>
          <w:rPrChange w:id="18931" w:author="Kem Sereyboth" w:date="2023-07-19T16:59:00Z">
            <w:rPr>
              <w:ins w:id="18932" w:author="User" w:date="2022-09-22T13:48:00Z"/>
              <w:del w:id="18933" w:author="Kem Sereyboth" w:date="2023-07-11T13:13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18934" w:author="Sopheak Phorn" w:date="2023-08-25T16:18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</w:p>
    <w:p w14:paraId="7F70BA18" w14:textId="25DF72C2" w:rsidR="00343981" w:rsidRPr="00E33574" w:rsidDel="00400DB4" w:rsidRDefault="00343981">
      <w:pPr>
        <w:pStyle w:val="ListParagraph"/>
        <w:numPr>
          <w:ilvl w:val="0"/>
          <w:numId w:val="5"/>
        </w:numPr>
        <w:spacing w:after="0" w:line="226" w:lineRule="auto"/>
        <w:ind w:left="994" w:hanging="173"/>
        <w:jc w:val="both"/>
        <w:rPr>
          <w:ins w:id="18935" w:author="Kem Sereiboth" w:date="2022-09-15T09:51:00Z"/>
          <w:del w:id="18936" w:author="Kem Sereyboth" w:date="2023-07-11T13:13:00Z"/>
          <w:rFonts w:ascii="Khmer MEF1" w:hAnsi="Khmer MEF1" w:cs="Khmer MEF1"/>
          <w:strike/>
          <w:sz w:val="24"/>
          <w:szCs w:val="24"/>
          <w:lang w:val="ca-ES"/>
          <w:rPrChange w:id="18937" w:author="Kem Sereyboth" w:date="2023-07-19T16:59:00Z">
            <w:rPr>
              <w:ins w:id="18938" w:author="Kem Sereiboth" w:date="2022-09-15T09:51:00Z"/>
              <w:del w:id="18939" w:author="Kem Sereyboth" w:date="2023-07-11T13:13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18940" w:author="Sopheak Phorn" w:date="2023-08-25T16:18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18941" w:author="Kem Sereiboth" w:date="2022-09-15T09:43:00Z">
        <w:del w:id="18942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2"/>
              <w:sz w:val="24"/>
              <w:szCs w:val="24"/>
              <w:cs/>
              <w:lang w:val="ca-ES"/>
              <w:rPrChange w:id="18943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ប្រកាសលេខ</w:delText>
          </w:r>
        </w:del>
      </w:ins>
      <w:ins w:id="18944" w:author="User" w:date="2022-10-05T18:46:00Z">
        <w:del w:id="18945" w:author="Kem Sereyboth" w:date="2023-07-11T13:13:00Z">
          <w:r w:rsidR="0022385E" w:rsidRPr="00E33574" w:rsidDel="00400DB4">
            <w:rPr>
              <w:rFonts w:ascii="Khmer MEF1" w:hAnsi="Khmer MEF1" w:cs="Khmer MEF1"/>
              <w:strike/>
              <w:spacing w:val="2"/>
              <w:sz w:val="24"/>
              <w:szCs w:val="24"/>
              <w:lang w:val="ca-ES"/>
              <w:rPrChange w:id="1894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8947" w:author="Kem Sereiboth" w:date="2022-09-15T09:43:00Z">
        <w:del w:id="18948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2"/>
              <w:sz w:val="24"/>
              <w:szCs w:val="24"/>
              <w:cs/>
              <w:lang w:val="ca-ES"/>
              <w:rPrChange w:id="18949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 xml:space="preserve"> ៦១៦ សហវប្រក. ចុះថ្ងៃទី០៤ ខែមិថុនា ឆ្នាំ២០១៤ ស្ដីពីការកំណត់គោលការណ៍</w:delText>
          </w:r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950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 xml:space="preserve"> </w:delText>
          </w:r>
          <w:r w:rsidRPr="00E33574" w:rsidDel="00400DB4">
            <w:rPr>
              <w:rFonts w:ascii="Khmer MEF1" w:hAnsi="Khmer MEF1" w:cs="Khmer MEF1"/>
              <w:strike/>
              <w:spacing w:val="2"/>
              <w:sz w:val="24"/>
              <w:szCs w:val="24"/>
              <w:cs/>
              <w:lang w:val="ca-ES"/>
              <w:rPrChange w:id="18951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យន្តការ នីតិវិធី និងការត្រួតពិនិត្យសម្រាប់ការផ្ដល់ការលើកទឹកចិត្តដោយប្រើប្រាស់ប្រាក់រង្វាន់</w:delText>
          </w:r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952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របស់អង្គភាពក្រោមឱវាទក្រសួងសេដ្ឋកិច្ចនិងហិរញ្ញវត្ថុ</w:delText>
          </w:r>
        </w:del>
      </w:ins>
    </w:p>
    <w:p w14:paraId="453CC52D" w14:textId="784078B3" w:rsidR="00343981" w:rsidRPr="00E33574" w:rsidDel="00400DB4" w:rsidRDefault="006665A8">
      <w:pPr>
        <w:spacing w:after="0" w:line="226" w:lineRule="auto"/>
        <w:ind w:firstLine="720"/>
        <w:jc w:val="both"/>
        <w:rPr>
          <w:ins w:id="18953" w:author="Kem Sereiboth" w:date="2022-09-15T09:43:00Z"/>
          <w:del w:id="18954" w:author="Kem Sereyboth" w:date="2023-07-11T13:13:00Z"/>
          <w:rFonts w:ascii="Khmer MEF1" w:hAnsi="Khmer MEF1" w:cs="Khmer MEF1"/>
          <w:b/>
          <w:bCs/>
          <w:strike/>
          <w:sz w:val="24"/>
          <w:szCs w:val="24"/>
          <w:rPrChange w:id="18955" w:author="Kem Sereyboth" w:date="2023-07-19T16:59:00Z">
            <w:rPr>
              <w:ins w:id="18956" w:author="Kem Sereiboth" w:date="2022-09-15T09:43:00Z"/>
              <w:del w:id="18957" w:author="Kem Sereyboth" w:date="2023-07-11T13:13:00Z"/>
              <w:rFonts w:ascii="Khmer MEF1" w:hAnsi="Khmer MEF1" w:cs="Khmer MEF1"/>
              <w:color w:val="000000" w:themeColor="text1"/>
              <w:szCs w:val="22"/>
              <w:highlight w:val="cyan"/>
            </w:rPr>
          </w:rPrChange>
        </w:rPr>
        <w:pPrChange w:id="18958" w:author="Sopheak Phorn" w:date="2023-08-25T16:18:00Z">
          <w:pPr>
            <w:spacing w:after="0" w:line="240" w:lineRule="auto"/>
            <w:ind w:firstLine="720"/>
          </w:pPr>
        </w:pPrChange>
      </w:pPr>
      <w:ins w:id="18959" w:author="Kem Sereiboth" w:date="2022-09-15T09:54:00Z">
        <w:del w:id="18960" w:author="Kem Sereyboth" w:date="2023-07-11T13:13:00Z">
          <w:r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961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highlight w:val="cyan"/>
                  <w:cs/>
                </w:rPr>
              </w:rPrChange>
            </w:rPr>
            <w:delText>ង.</w:delText>
          </w:r>
        </w:del>
      </w:ins>
      <w:ins w:id="18962" w:author="Kem Sereiboth" w:date="2022-09-15T09:43:00Z">
        <w:del w:id="18963" w:author="Kem Sereyboth" w:date="2023-07-11T13:13:00Z">
          <w:r w:rsidR="00343981"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964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ប្រធានបទទី៥៖</w:delText>
          </w:r>
        </w:del>
      </w:ins>
      <w:ins w:id="18965" w:author="LENOVO" w:date="2022-10-02T09:43:00Z">
        <w:del w:id="18966" w:author="Kem Sereyboth" w:date="2023-07-11T13:13:00Z">
          <w:r w:rsidR="00413DF3"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967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8968" w:author="Kem Sereiboth" w:date="2022-09-15T09:43:00Z">
        <w:del w:id="18969" w:author="Kem Sereyboth" w:date="2023-07-11T13:13:00Z">
          <w:r w:rsidR="00343981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rPrChange w:id="18970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វិធាន និងយន្តការត្រួតពិនិត្យប្រតិបត្តិការរបស់ប្រតិបត្តិកររបស់សន្តិសុខសង្គម</w:delText>
          </w:r>
        </w:del>
      </w:ins>
    </w:p>
    <w:p w14:paraId="582849C1" w14:textId="2B3BD6F9" w:rsidR="00A9645F" w:rsidRPr="00E33574" w:rsidDel="00400DB4" w:rsidRDefault="00A9645F">
      <w:pPr>
        <w:pStyle w:val="ListParagraph"/>
        <w:spacing w:after="0" w:line="226" w:lineRule="auto"/>
        <w:ind w:left="1069"/>
        <w:jc w:val="both"/>
        <w:rPr>
          <w:ins w:id="18971" w:author="Kem Sereiboth" w:date="2022-09-16T09:37:00Z"/>
          <w:del w:id="18972" w:author="Kem Sereyboth" w:date="2023-07-11T13:13:00Z"/>
          <w:rFonts w:ascii="Khmer MEF1" w:hAnsi="Khmer MEF1" w:cs="Khmer MEF1"/>
          <w:strike/>
          <w:spacing w:val="-4"/>
          <w:sz w:val="24"/>
          <w:szCs w:val="24"/>
          <w:rPrChange w:id="18973" w:author="Kem Sereyboth" w:date="2023-07-19T16:59:00Z">
            <w:rPr>
              <w:ins w:id="18974" w:author="Kem Sereiboth" w:date="2022-09-16T09:37:00Z"/>
              <w:del w:id="18975" w:author="Kem Sereyboth" w:date="2023-07-11T13:13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18976" w:author="Sopheak Phorn" w:date="2023-08-25T16:18:00Z">
          <w:pPr>
            <w:pStyle w:val="ListParagraph"/>
            <w:numPr>
              <w:numId w:val="5"/>
            </w:numPr>
            <w:spacing w:after="200" w:line="276" w:lineRule="auto"/>
            <w:ind w:left="1170" w:hanging="360"/>
            <w:jc w:val="both"/>
          </w:pPr>
        </w:pPrChange>
      </w:pPr>
      <w:ins w:id="18977" w:author="Kem Sereiboth" w:date="2022-09-16T09:37:00Z">
        <w:del w:id="18978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979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លក្ខណៈវិនិច្ឆ័យ</w:delText>
          </w:r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98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 xml:space="preserve">៖  </w:delText>
          </w:r>
        </w:del>
      </w:ins>
    </w:p>
    <w:p w14:paraId="1D6C52EA" w14:textId="363A4BDC" w:rsidR="00A9645F" w:rsidRPr="00E33574" w:rsidDel="00400DB4" w:rsidRDefault="00A9645F">
      <w:pPr>
        <w:pStyle w:val="ListParagraph"/>
        <w:numPr>
          <w:ilvl w:val="0"/>
          <w:numId w:val="5"/>
        </w:numPr>
        <w:spacing w:after="0" w:line="226" w:lineRule="auto"/>
        <w:ind w:left="994" w:hanging="173"/>
        <w:jc w:val="both"/>
        <w:rPr>
          <w:ins w:id="18981" w:author="Kem Sereiboth" w:date="2022-09-16T09:37:00Z"/>
          <w:del w:id="18982" w:author="Kem Sereyboth" w:date="2023-07-11T13:13:00Z"/>
          <w:rFonts w:ascii="Khmer MEF1" w:hAnsi="Khmer MEF1" w:cs="Khmer MEF1"/>
          <w:strike/>
          <w:spacing w:val="-4"/>
          <w:sz w:val="24"/>
          <w:szCs w:val="24"/>
          <w:lang w:val="ca-ES"/>
          <w:rPrChange w:id="18983" w:author="Kem Sereyboth" w:date="2023-07-19T16:59:00Z">
            <w:rPr>
              <w:ins w:id="18984" w:author="Kem Sereiboth" w:date="2022-09-16T09:37:00Z"/>
              <w:del w:id="18985" w:author="Kem Sereyboth" w:date="2023-07-11T13:13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18986" w:author="Sopheak Phorn" w:date="2023-08-25T16:18:00Z">
          <w:pPr>
            <w:pStyle w:val="ListParagraph"/>
            <w:numPr>
              <w:numId w:val="5"/>
            </w:numPr>
            <w:spacing w:after="200" w:line="276" w:lineRule="auto"/>
            <w:ind w:left="1170" w:hanging="360"/>
            <w:jc w:val="both"/>
          </w:pPr>
        </w:pPrChange>
      </w:pPr>
      <w:ins w:id="18987" w:author="Kem Sereiboth" w:date="2022-09-16T09:37:00Z">
        <w:del w:id="18988" w:author="Kem Sereyboth" w:date="2023-07-11T13:13:00Z"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98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យោងមាត្រា១១ នៃ</w:delText>
          </w:r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1899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ច្បាប់ស្តីពីរបបសន្តិសុខសង្គម </w:delText>
          </w:r>
        </w:del>
      </w:ins>
      <w:ins w:id="18991" w:author="ACER" w:date="2022-10-03T15:05:00Z">
        <w:del w:id="18992" w:author="Kem Sereyboth" w:date="2023-07-11T13:13:00Z">
          <w:r w:rsidR="00F63825"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1899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ចុះថ្ងៃទី</w:delText>
          </w:r>
        </w:del>
      </w:ins>
      <w:ins w:id="18994" w:author="User" w:date="2022-10-03T13:10:00Z">
        <w:del w:id="18995" w:author="Kem Sereyboth" w:date="2023-07-11T13:13:00Z">
          <w:r w:rsidR="00DD36A4" w:rsidRPr="00E33574" w:rsidDel="00400DB4">
            <w:rPr>
              <w:rFonts w:ascii="Khmer MEF1" w:hAnsi="Khmer MEF1" w:cs="Khmer MEF1"/>
              <w:strike/>
              <w:spacing w:val="6"/>
              <w:sz w:val="24"/>
              <w:szCs w:val="24"/>
              <w:cs/>
              <w:lang w:val="ca-ES"/>
              <w:rPrChange w:id="1899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ថ្ងៃទី</w:delText>
          </w:r>
        </w:del>
      </w:ins>
      <w:ins w:id="18997" w:author="ACER" w:date="2022-10-03T15:05:00Z">
        <w:del w:id="18998" w:author="Kem Sereyboth" w:date="2023-07-11T13:13:00Z">
          <w:r w:rsidR="00F63825" w:rsidRPr="00E33574" w:rsidDel="00400DB4">
            <w:rPr>
              <w:rFonts w:ascii="Khmer MEF1" w:hAnsi="Khmer MEF1" w:cs="Khmer MEF1"/>
              <w:strike/>
              <w:spacing w:val="6"/>
              <w:sz w:val="24"/>
              <w:szCs w:val="24"/>
              <w:cs/>
              <w:lang w:val="ca-ES"/>
              <w:rPrChange w:id="189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០</w:delText>
          </w:r>
        </w:del>
      </w:ins>
      <w:ins w:id="19000" w:author="User" w:date="2022-10-03T13:14:00Z">
        <w:del w:id="19001" w:author="Kem Sereyboth" w:date="2023-07-11T13:13:00Z">
          <w:r w:rsidR="004D32EC" w:rsidRPr="00E33574" w:rsidDel="00400DB4">
            <w:rPr>
              <w:rFonts w:ascii="Khmer MEF1" w:hAnsi="Khmer MEF1" w:cs="Khmer MEF1"/>
              <w:strike/>
              <w:spacing w:val="6"/>
              <w:sz w:val="24"/>
              <w:szCs w:val="24"/>
              <w:cs/>
              <w:lang w:val="ca-ES"/>
              <w:rPrChange w:id="1900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</w:delText>
          </w:r>
        </w:del>
      </w:ins>
      <w:ins w:id="19003" w:author="User" w:date="2022-10-03T13:10:00Z">
        <w:del w:id="19004" w:author="Kem Sereyboth" w:date="2023-07-11T13:13:00Z">
          <w:r w:rsidR="00DD36A4" w:rsidRPr="00E33574" w:rsidDel="00400DB4">
            <w:rPr>
              <w:rFonts w:ascii="Khmer MEF1" w:hAnsi="Khmer MEF1" w:cs="Khmer MEF1"/>
              <w:strike/>
              <w:spacing w:val="2"/>
              <w:sz w:val="24"/>
              <w:szCs w:val="24"/>
              <w:cs/>
              <w:lang w:val="ca-ES"/>
              <w:rPrChange w:id="1900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DD36A4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900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ខែ</w:delText>
          </w:r>
        </w:del>
      </w:ins>
      <w:ins w:id="19007" w:author="User" w:date="2022-10-03T13:14:00Z">
        <w:del w:id="19008" w:author="Kem Sereyboth" w:date="2023-07-11T13:13:00Z">
          <w:r w:rsidR="004D32EC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900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វិច្ឆិកា</w:delText>
          </w:r>
        </w:del>
      </w:ins>
      <w:ins w:id="19010" w:author="User" w:date="2022-10-03T13:10:00Z">
        <w:del w:id="19011" w:author="Kem Sereyboth" w:date="2023-07-11T13:13:00Z">
          <w:r w:rsidR="00DD36A4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901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ឆ្នាំ២០</w:delText>
          </w:r>
        </w:del>
      </w:ins>
      <w:ins w:id="19013" w:author="User" w:date="2022-10-03T13:14:00Z">
        <w:del w:id="19014" w:author="Kem Sereyboth" w:date="2023-07-11T13:13:00Z">
          <w:r w:rsidR="004D32EC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901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១៩</w:delText>
          </w:r>
        </w:del>
      </w:ins>
    </w:p>
    <w:p w14:paraId="2B1F51CA" w14:textId="7C96DE6C" w:rsidR="00A9645F" w:rsidRPr="00E33574" w:rsidDel="00400DB4" w:rsidRDefault="00A9645F">
      <w:pPr>
        <w:pStyle w:val="ListParagraph"/>
        <w:numPr>
          <w:ilvl w:val="0"/>
          <w:numId w:val="5"/>
        </w:numPr>
        <w:spacing w:after="0" w:line="226" w:lineRule="auto"/>
        <w:ind w:left="994" w:hanging="173"/>
        <w:jc w:val="both"/>
        <w:rPr>
          <w:ins w:id="19016" w:author="Kem Sereiboth" w:date="2022-09-16T09:37:00Z"/>
          <w:del w:id="19017" w:author="Kem Sereyboth" w:date="2023-07-11T13:13:00Z"/>
          <w:rFonts w:ascii="Khmer MEF1" w:hAnsi="Khmer MEF1" w:cs="Khmer MEF1"/>
          <w:strike/>
          <w:spacing w:val="-4"/>
          <w:sz w:val="24"/>
          <w:szCs w:val="24"/>
          <w:lang w:val="ca-ES"/>
          <w:rPrChange w:id="19018" w:author="Kem Sereyboth" w:date="2023-07-19T16:59:00Z">
            <w:rPr>
              <w:ins w:id="19019" w:author="Kem Sereiboth" w:date="2022-09-16T09:37:00Z"/>
              <w:del w:id="19020" w:author="Kem Sereyboth" w:date="2023-07-11T13:13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19021" w:author="Sopheak Phorn" w:date="2023-08-25T16:18:00Z">
          <w:pPr>
            <w:pStyle w:val="ListParagraph"/>
            <w:numPr>
              <w:numId w:val="5"/>
            </w:numPr>
            <w:spacing w:after="200" w:line="276" w:lineRule="auto"/>
            <w:ind w:left="1170" w:hanging="360"/>
            <w:jc w:val="both"/>
          </w:pPr>
        </w:pPrChange>
      </w:pPr>
      <w:ins w:id="19022" w:author="Kem Sereiboth" w:date="2022-09-16T09:37:00Z">
        <w:del w:id="19023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1902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មាត្រា២១ នៃ</w:delText>
          </w:r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1902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អនុក្រឹត្យលេខ</w:delText>
          </w:r>
        </w:del>
      </w:ins>
      <w:ins w:id="19026" w:author="User" w:date="2022-10-05T18:46:00Z">
        <w:del w:id="19027" w:author="Kem Sereyboth" w:date="2023-07-11T13:13:00Z">
          <w:r w:rsidR="0022385E"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lang w:val="ca-ES"/>
              <w:rPrChange w:id="1902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9029" w:author="Kem Sereiboth" w:date="2022-09-16T09:37:00Z">
        <w:del w:id="19030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1903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 xml:space="preserve"> ១១៣ អ.ន.ក្រ.បក ចុះថ្ងៃទី​១៤​ ខែកក្កដា ឆ្នាំ២០២១ ស្តីពី</w:delText>
          </w:r>
        </w:del>
      </w:ins>
      <w:ins w:id="19032" w:author="User" w:date="2022-11-03T22:32:00Z">
        <w:del w:id="19033" w:author="Kem Sereyboth" w:date="2023-07-11T13:13:00Z">
          <w:r w:rsidR="00231D32"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1903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</w:del>
      </w:ins>
      <w:ins w:id="19035" w:author="Kem Sereiboth" w:date="2022-09-16T09:37:00Z">
        <w:del w:id="19036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1903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រៀ</w:delText>
          </w:r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lang w:val="ca-ES"/>
              <w:rPrChange w:id="1903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1903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</w:delText>
          </w:r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lang w:val="ca-ES"/>
              <w:rPrChange w:id="1904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1904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ចំ</w:delText>
          </w:r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lang w:val="ca-ES"/>
              <w:rPrChange w:id="1904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1904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និងការ</w:delText>
          </w:r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904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ប្រព្រឹត្តទៅរបស់អង្គភាពក្រោមឱវាទរបស់អាជ្ញាធរសេវាហិរញ្ញវត្ថុមិនមែនធនាគារ។</w:delText>
          </w:r>
        </w:del>
      </w:ins>
    </w:p>
    <w:p w14:paraId="6D30EF94" w14:textId="42DFE240" w:rsidR="000537CF" w:rsidRPr="00E33574" w:rsidDel="005F46DE" w:rsidRDefault="000537CF">
      <w:pPr>
        <w:spacing w:after="0" w:line="226" w:lineRule="auto"/>
        <w:ind w:left="720"/>
        <w:jc w:val="both"/>
        <w:rPr>
          <w:ins w:id="19045" w:author="sakaria fa" w:date="2022-09-12T22:56:00Z"/>
          <w:del w:id="19046" w:author="Kem Sereiboth" w:date="2022-09-13T11:32:00Z"/>
          <w:rFonts w:ascii="Khmer MEF1" w:hAnsi="Khmer MEF1" w:cs="Khmer MEF1"/>
          <w:sz w:val="24"/>
          <w:szCs w:val="24"/>
          <w:rPrChange w:id="19047" w:author="Kem Sereyboth" w:date="2023-07-19T16:59:00Z">
            <w:rPr>
              <w:ins w:id="19048" w:author="sakaria fa" w:date="2022-09-12T22:56:00Z"/>
              <w:del w:id="19049" w:author="Kem Sereiboth" w:date="2022-09-13T11:32:00Z"/>
              <w:rFonts w:ascii="Khmer MEF1" w:hAnsi="Khmer MEF1" w:cs="Khmer MEF1"/>
              <w:color w:val="FF0000"/>
              <w:sz w:val="24"/>
              <w:szCs w:val="24"/>
              <w:highlight w:val="green"/>
            </w:rPr>
          </w:rPrChange>
        </w:rPr>
        <w:pPrChange w:id="19050" w:author="Sopheak Phorn" w:date="2023-08-25T16:18:00Z">
          <w:pPr>
            <w:spacing w:after="0" w:line="240" w:lineRule="auto"/>
          </w:pPr>
        </w:pPrChange>
      </w:pPr>
      <w:ins w:id="19051" w:author="Windows User" w:date="2022-09-05T23:26:00Z">
        <w:del w:id="19052" w:author="Kem Sereyboth" w:date="2023-07-11T13:13:00Z">
          <w:r w:rsidRPr="00E33574" w:rsidDel="00400DB4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</w:p>
    <w:p w14:paraId="22855F62" w14:textId="5EBB0E58" w:rsidR="0050780D" w:rsidRPr="00E33574" w:rsidDel="00343981" w:rsidRDefault="0050780D">
      <w:pPr>
        <w:spacing w:after="0" w:line="226" w:lineRule="auto"/>
        <w:ind w:left="720"/>
        <w:jc w:val="both"/>
        <w:rPr>
          <w:ins w:id="19053" w:author="sakaria fa" w:date="2022-09-12T22:56:00Z"/>
          <w:del w:id="19054" w:author="Kem Sereiboth" w:date="2022-09-15T09:43:00Z"/>
          <w:rFonts w:ascii="Khmer MEF1" w:hAnsi="Khmer MEF1" w:cs="Khmer MEF1"/>
          <w:sz w:val="24"/>
          <w:szCs w:val="24"/>
          <w:rPrChange w:id="19055" w:author="Kem Sereyboth" w:date="2023-07-19T16:59:00Z">
            <w:rPr>
              <w:ins w:id="19056" w:author="sakaria fa" w:date="2022-09-12T22:56:00Z"/>
              <w:del w:id="19057" w:author="Kem Sereiboth" w:date="2022-09-15T09:4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9058" w:author="Sopheak Phorn" w:date="2023-08-25T16:18:00Z">
          <w:pPr>
            <w:spacing w:after="0" w:line="240" w:lineRule="auto"/>
          </w:pPr>
        </w:pPrChange>
      </w:pPr>
      <w:ins w:id="19059" w:author="sakaria fa" w:date="2022-09-12T22:56:00Z">
        <w:del w:id="19060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9061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ក</w:delText>
          </w:r>
          <w:r w:rsidRPr="00E33574" w:rsidDel="00343981">
            <w:rPr>
              <w:rFonts w:ascii="Khmer MEF1" w:hAnsi="Khmer MEF1" w:cs="Khmer MEF1"/>
              <w:sz w:val="24"/>
              <w:szCs w:val="24"/>
              <w:rPrChange w:id="19062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</w:rPr>
              </w:rPrChange>
            </w:rPr>
            <w:delText>-</w:delText>
          </w:r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9063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yellow"/>
                  <w:cs/>
                </w:rPr>
              </w:rPrChange>
            </w:rPr>
            <w:delText>ប្រធានបទទី១៖ រចនាសម្ព័ន្ធនៃការគ្រប់គ្រង</w:delText>
          </w:r>
        </w:del>
      </w:ins>
    </w:p>
    <w:p w14:paraId="7AC859D1" w14:textId="1E25C8C7" w:rsidR="0050780D" w:rsidRPr="00E33574" w:rsidDel="00343981" w:rsidRDefault="0050780D">
      <w:pPr>
        <w:spacing w:after="0" w:line="226" w:lineRule="auto"/>
        <w:ind w:left="720"/>
        <w:jc w:val="both"/>
        <w:rPr>
          <w:ins w:id="19064" w:author="sakaria fa" w:date="2022-09-12T22:56:00Z"/>
          <w:del w:id="19065" w:author="Kem Sereiboth" w:date="2022-09-15T09:43:00Z"/>
          <w:rFonts w:ascii="Khmer MEF1" w:hAnsi="Khmer MEF1" w:cs="Khmer MEF1"/>
          <w:sz w:val="24"/>
          <w:szCs w:val="24"/>
          <w:rPrChange w:id="19066" w:author="Kem Sereyboth" w:date="2023-07-19T16:59:00Z">
            <w:rPr>
              <w:ins w:id="19067" w:author="sakaria fa" w:date="2022-09-12T22:56:00Z"/>
              <w:del w:id="19068" w:author="Kem Sereiboth" w:date="2022-09-15T09:43:00Z"/>
              <w:rFonts w:ascii="Khmer MEF1" w:hAnsi="Khmer MEF1" w:cs="Khmer MEF1"/>
              <w:color w:val="FF0000"/>
              <w:sz w:val="24"/>
              <w:szCs w:val="24"/>
              <w:highlight w:val="yellow"/>
            </w:rPr>
          </w:rPrChange>
        </w:rPr>
        <w:pPrChange w:id="19069" w:author="Sopheak Phorn" w:date="2023-08-25T16:18:00Z">
          <w:pPr>
            <w:spacing w:after="0" w:line="240" w:lineRule="auto"/>
          </w:pPr>
        </w:pPrChange>
      </w:pPr>
      <w:ins w:id="19070" w:author="sakaria fa" w:date="2022-09-12T22:56:00Z">
        <w:del w:id="19071" w:author="Kem Sereiboth" w:date="2022-09-13T11:43:00Z">
          <w:r w:rsidRPr="00E33574" w:rsidDel="00D065FE">
            <w:rPr>
              <w:rFonts w:ascii="Khmer MEF1" w:hAnsi="Khmer MEF1" w:cs="Khmer MEF1"/>
              <w:sz w:val="24"/>
              <w:szCs w:val="24"/>
              <w:cs/>
              <w:rPrChange w:id="1907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tab/>
            <w:delText xml:space="preserve">លក្ខណៈវិនិច្ឆ័យ៖ </w:delText>
          </w:r>
        </w:del>
        <w:del w:id="19073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907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មាត្រា ៥៩ អនុក្រឹត្យលេខ១១៣ អនក្រ.បក ចុះថ្ងៃទី១៤ ខែកក្កដា ឆ្នាំ២០២១ អនុក្រឹត្យស្ដីពី ការរៀបចំនិងការប្រព្រឹត្តទៅរបស់អង្គភាពក្រោមឱវាទរបស់អាជ្ញាធរសេវាហិរញ្ញវត្ថុមិនមែនធនាគារ</w:delText>
          </w:r>
        </w:del>
      </w:ins>
    </w:p>
    <w:p w14:paraId="47462421" w14:textId="011669B5" w:rsidR="0050780D" w:rsidRPr="00E33574" w:rsidDel="00343981" w:rsidRDefault="0050780D">
      <w:pPr>
        <w:spacing w:after="0" w:line="226" w:lineRule="auto"/>
        <w:ind w:left="720"/>
        <w:jc w:val="both"/>
        <w:rPr>
          <w:ins w:id="19075" w:author="sakaria fa" w:date="2022-09-12T22:56:00Z"/>
          <w:del w:id="19076" w:author="Kem Sereiboth" w:date="2022-09-15T09:43:00Z"/>
          <w:rFonts w:ascii="Khmer MEF1" w:hAnsi="Khmer MEF1" w:cs="Khmer MEF1"/>
          <w:sz w:val="24"/>
          <w:szCs w:val="24"/>
          <w:rPrChange w:id="19077" w:author="Kem Sereyboth" w:date="2023-07-19T16:59:00Z">
            <w:rPr>
              <w:ins w:id="19078" w:author="sakaria fa" w:date="2022-09-12T22:56:00Z"/>
              <w:del w:id="19079" w:author="Kem Sereiboth" w:date="2022-09-15T09:43:00Z"/>
              <w:rFonts w:ascii="Khmer MEF1" w:hAnsi="Khmer MEF1" w:cs="Khmer MEF1"/>
              <w:color w:val="FF0000"/>
              <w:sz w:val="24"/>
              <w:szCs w:val="24"/>
              <w:highlight w:val="yellow"/>
            </w:rPr>
          </w:rPrChange>
        </w:rPr>
        <w:pPrChange w:id="19080" w:author="Sopheak Phorn" w:date="2023-08-25T16:18:00Z">
          <w:pPr>
            <w:spacing w:after="0" w:line="240" w:lineRule="auto"/>
          </w:pPr>
        </w:pPrChange>
      </w:pPr>
      <w:ins w:id="19081" w:author="sakaria fa" w:date="2022-09-12T22:56:00Z">
        <w:del w:id="19082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9083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yellow"/>
                  <w:cs/>
                </w:rPr>
              </w:rPrChange>
            </w:rPr>
            <w:delText>ខ</w:delText>
          </w:r>
          <w:r w:rsidRPr="00E33574" w:rsidDel="00343981">
            <w:rPr>
              <w:rFonts w:ascii="Khmer MEF1" w:hAnsi="Khmer MEF1" w:cs="Khmer MEF1"/>
              <w:sz w:val="24"/>
              <w:szCs w:val="24"/>
              <w:rPrChange w:id="19084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yellow"/>
                </w:rPr>
              </w:rPrChange>
            </w:rPr>
            <w:delText>-</w:delText>
          </w:r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9085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yellow"/>
                  <w:cs/>
                </w:rPr>
              </w:rPrChange>
            </w:rPr>
            <w:delText>ប្រធានបទទី២៖ ប្រព័ន្ធលើកទឹកចិត្តមន្ត្រី</w:delText>
          </w:r>
        </w:del>
      </w:ins>
    </w:p>
    <w:p w14:paraId="68E4EDC3" w14:textId="197A4D2C" w:rsidR="0050780D" w:rsidRPr="00E33574" w:rsidDel="00343981" w:rsidRDefault="0050780D">
      <w:pPr>
        <w:spacing w:after="0" w:line="226" w:lineRule="auto"/>
        <w:ind w:left="720"/>
        <w:jc w:val="both"/>
        <w:rPr>
          <w:ins w:id="19086" w:author="sakaria fa" w:date="2022-09-12T22:56:00Z"/>
          <w:del w:id="19087" w:author="Kem Sereiboth" w:date="2022-09-15T09:43:00Z"/>
          <w:rFonts w:ascii="Khmer MEF1" w:hAnsi="Khmer MEF1" w:cs="Khmer MEF1"/>
          <w:sz w:val="24"/>
          <w:szCs w:val="24"/>
          <w:u w:val="single"/>
          <w:rPrChange w:id="19088" w:author="Kem Sereyboth" w:date="2023-07-19T16:59:00Z">
            <w:rPr>
              <w:ins w:id="19089" w:author="sakaria fa" w:date="2022-09-12T22:56:00Z"/>
              <w:del w:id="19090" w:author="Kem Sereiboth" w:date="2022-09-15T09:43:00Z"/>
              <w:rFonts w:ascii="Khmer MEF1" w:hAnsi="Khmer MEF1" w:cs="Khmer MEF1"/>
              <w:color w:val="FF0000"/>
              <w:sz w:val="24"/>
              <w:szCs w:val="24"/>
              <w:highlight w:val="yellow"/>
              <w:u w:val="single"/>
            </w:rPr>
          </w:rPrChange>
        </w:rPr>
        <w:pPrChange w:id="19091" w:author="Sopheak Phorn" w:date="2023-08-25T16:18:00Z">
          <w:pPr>
            <w:spacing w:after="0" w:line="240" w:lineRule="auto"/>
          </w:pPr>
        </w:pPrChange>
      </w:pPr>
      <w:ins w:id="19092" w:author="sakaria fa" w:date="2022-09-12T22:56:00Z">
        <w:del w:id="19093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rPrChange w:id="1909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yellow"/>
                </w:rPr>
              </w:rPrChange>
            </w:rPr>
            <w:tab/>
          </w:r>
          <w:r w:rsidRPr="00E33574" w:rsidDel="00343981">
            <w:rPr>
              <w:rFonts w:ascii="Khmer MEF1" w:hAnsi="Khmer MEF1" w:cs="Khmer MEF1"/>
              <w:sz w:val="24"/>
              <w:szCs w:val="24"/>
              <w:u w:val="single"/>
              <w:cs/>
              <w:rPrChange w:id="1909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លក្ខណៈវិនិច្ឆ័យ៖ ប្រកាសលេខ០០៨ អ.ស.ហ.ប្រក ចុះថ្ងៃទី១០ ខែកុម្ភៈ ឆ្នាំ២០២២ ប្រកាសស្ដីពីការកំណត់ប្រាក់ឧបត្ថម្ភជីវភាពសម្រាប់ថ្នាក់ដឹកនាំ មន្ត្រី និងបុគ្គលិករបស់អាជ្ញាធរសេវាហិរញ្ញវត្ថុមិនមែនធនាគារ។</w:delText>
          </w:r>
        </w:del>
      </w:ins>
    </w:p>
    <w:p w14:paraId="318241A2" w14:textId="0D4792DC" w:rsidR="0050780D" w:rsidRPr="00E33574" w:rsidDel="00343981" w:rsidRDefault="0050780D">
      <w:pPr>
        <w:spacing w:after="0" w:line="226" w:lineRule="auto"/>
        <w:ind w:left="720"/>
        <w:jc w:val="both"/>
        <w:rPr>
          <w:ins w:id="19096" w:author="sakaria fa" w:date="2022-09-12T22:56:00Z"/>
          <w:del w:id="19097" w:author="Kem Sereiboth" w:date="2022-09-15T09:43:00Z"/>
          <w:rFonts w:ascii="Khmer MEF1" w:hAnsi="Khmer MEF1" w:cs="Khmer MEF1"/>
          <w:sz w:val="24"/>
          <w:szCs w:val="24"/>
          <w:u w:val="single"/>
          <w:cs/>
          <w:rPrChange w:id="19098" w:author="Kem Sereyboth" w:date="2023-07-19T16:59:00Z">
            <w:rPr>
              <w:ins w:id="19099" w:author="sakaria fa" w:date="2022-09-12T22:56:00Z"/>
              <w:del w:id="19100" w:author="Kem Sereiboth" w:date="2022-09-15T09:43:00Z"/>
              <w:rFonts w:ascii="Khmer MEF1" w:hAnsi="Khmer MEF1" w:cs="Khmer MEF1"/>
              <w:sz w:val="24"/>
              <w:szCs w:val="24"/>
              <w:highlight w:val="yellow"/>
              <w:u w:val="single"/>
              <w:cs/>
            </w:rPr>
          </w:rPrChange>
        </w:rPr>
        <w:pPrChange w:id="19101" w:author="Sopheak Phorn" w:date="2023-08-25T16:18:00Z">
          <w:pPr>
            <w:spacing w:after="0" w:line="240" w:lineRule="auto"/>
          </w:pPr>
        </w:pPrChange>
      </w:pPr>
      <w:ins w:id="19102" w:author="sakaria fa" w:date="2022-09-12T22:56:00Z">
        <w:del w:id="19103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910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yellow"/>
                  <w:cs/>
                </w:rPr>
              </w:rPrChange>
            </w:rPr>
            <w:tab/>
            <w:delText>លក្ខណៈវិនិច្ឆ័យ៖ ប្រការ៤ ប្រការ៥ ប្រការ៦ ប្រការ៩ និងប្រការ១២ ប្រកាសលេខ ០១០ អ.ស.ហ.ប្រក ចុះថ្ងៃទី០៨ ខែតុលា ឆ្នាំ២០២១ ប្រកាសស្ដីពី លក្ខន្តិកៈនៃមន្ត្រីលក្ខន្តិកៈរបស់អាជ្ញាធរសេវាហិរញ្ញវត្ថុមិនមែនធនាគារ។</w:delText>
          </w:r>
        </w:del>
      </w:ins>
    </w:p>
    <w:p w14:paraId="6D1CBDFD" w14:textId="4F2C59C7" w:rsidR="0050780D" w:rsidRPr="00E33574" w:rsidDel="00343981" w:rsidRDefault="0050780D">
      <w:pPr>
        <w:spacing w:after="0" w:line="226" w:lineRule="auto"/>
        <w:ind w:left="720"/>
        <w:jc w:val="both"/>
        <w:rPr>
          <w:ins w:id="19105" w:author="sakaria fa" w:date="2022-09-12T22:56:00Z"/>
          <w:del w:id="19106" w:author="Kem Sereiboth" w:date="2022-09-15T09:43:00Z"/>
          <w:rFonts w:ascii="Khmer MEF1" w:hAnsi="Khmer MEF1" w:cs="Khmer MEF1"/>
          <w:sz w:val="24"/>
          <w:szCs w:val="24"/>
          <w:rPrChange w:id="19107" w:author="Kem Sereyboth" w:date="2023-07-19T16:59:00Z">
            <w:rPr>
              <w:ins w:id="19108" w:author="sakaria fa" w:date="2022-09-12T22:56:00Z"/>
              <w:del w:id="19109" w:author="Kem Sereiboth" w:date="2022-09-15T09:43:00Z"/>
              <w:rFonts w:ascii="Khmer MEF1" w:hAnsi="Khmer MEF1" w:cs="Khmer MEF1"/>
              <w:sz w:val="24"/>
              <w:szCs w:val="24"/>
              <w:highlight w:val="yellow"/>
            </w:rPr>
          </w:rPrChange>
        </w:rPr>
        <w:pPrChange w:id="19110" w:author="Sopheak Phorn" w:date="2023-08-25T16:18:00Z">
          <w:pPr>
            <w:spacing w:after="0" w:line="240" w:lineRule="auto"/>
          </w:pPr>
        </w:pPrChange>
      </w:pPr>
      <w:ins w:id="19111" w:author="sakaria fa" w:date="2022-09-12T22:56:00Z">
        <w:del w:id="19112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911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គ</w:delText>
          </w:r>
          <w:r w:rsidRPr="00E33574" w:rsidDel="00343981">
            <w:rPr>
              <w:rFonts w:ascii="Khmer MEF1" w:hAnsi="Khmer MEF1" w:cs="Khmer MEF1"/>
              <w:sz w:val="24"/>
              <w:szCs w:val="24"/>
              <w:rPrChange w:id="1911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>-</w:delText>
          </w:r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911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ប្រធានបទទី៣៖ ប្រភពចំណូល</w:delText>
          </w:r>
        </w:del>
      </w:ins>
    </w:p>
    <w:p w14:paraId="123113E3" w14:textId="156DE651" w:rsidR="0050780D" w:rsidRPr="00E33574" w:rsidDel="00343981" w:rsidRDefault="0050780D">
      <w:pPr>
        <w:spacing w:after="0" w:line="226" w:lineRule="auto"/>
        <w:ind w:left="720"/>
        <w:jc w:val="both"/>
        <w:rPr>
          <w:ins w:id="19116" w:author="sakaria fa" w:date="2022-09-12T22:56:00Z"/>
          <w:del w:id="19117" w:author="Kem Sereiboth" w:date="2022-09-15T09:43:00Z"/>
          <w:rFonts w:ascii="Khmer MEF1" w:hAnsi="Khmer MEF1" w:cs="Khmer MEF1"/>
          <w:sz w:val="24"/>
          <w:szCs w:val="24"/>
        </w:rPr>
        <w:pPrChange w:id="19118" w:author="Sopheak Phorn" w:date="2023-08-25T16:18:00Z">
          <w:pPr>
            <w:spacing w:after="0" w:line="240" w:lineRule="auto"/>
          </w:pPr>
        </w:pPrChange>
      </w:pPr>
      <w:ins w:id="19119" w:author="sakaria fa" w:date="2022-09-12T22:56:00Z">
        <w:del w:id="19120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</w:rPr>
            <w:delText>ឃ</w:delText>
          </w:r>
          <w:r w:rsidRPr="00E33574" w:rsidDel="00343981">
            <w:rPr>
              <w:rFonts w:ascii="Khmer MEF1" w:hAnsi="Khmer MEF1" w:cs="Khmer MEF1"/>
              <w:sz w:val="24"/>
              <w:szCs w:val="24"/>
            </w:rPr>
            <w:delText>-</w:delText>
          </w:r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912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ប្រធានបទទី៤៖ បង់ភាគទាន១០%</w:delText>
          </w:r>
        </w:del>
      </w:ins>
    </w:p>
    <w:p w14:paraId="7FD49E0A" w14:textId="3674DC89" w:rsidR="0050780D" w:rsidRPr="00E33574" w:rsidDel="00343981" w:rsidRDefault="0050780D">
      <w:pPr>
        <w:spacing w:after="0" w:line="226" w:lineRule="auto"/>
        <w:ind w:left="720"/>
        <w:jc w:val="both"/>
        <w:rPr>
          <w:ins w:id="19122" w:author="sakaria fa" w:date="2022-09-12T22:56:00Z"/>
          <w:del w:id="19123" w:author="Kem Sereiboth" w:date="2022-09-15T09:43:00Z"/>
          <w:rFonts w:ascii="Khmer MEF1" w:hAnsi="Khmer MEF1" w:cs="Khmer MEF1"/>
          <w:sz w:val="24"/>
          <w:szCs w:val="24"/>
          <w:rPrChange w:id="19124" w:author="Kem Sereyboth" w:date="2023-07-19T16:59:00Z">
            <w:rPr>
              <w:ins w:id="19125" w:author="sakaria fa" w:date="2022-09-12T22:56:00Z"/>
              <w:del w:id="19126" w:author="Kem Sereiboth" w:date="2022-09-15T09:43:00Z"/>
              <w:rFonts w:ascii="Khmer MEF1" w:hAnsi="Khmer MEF1" w:cs="Khmer MEF1"/>
              <w:color w:val="FF0000"/>
              <w:sz w:val="24"/>
              <w:szCs w:val="24"/>
              <w:highlight w:val="yellow"/>
            </w:rPr>
          </w:rPrChange>
        </w:rPr>
        <w:pPrChange w:id="19127" w:author="Sopheak Phorn" w:date="2023-08-25T16:18:00Z">
          <w:pPr>
            <w:spacing w:after="0" w:line="240" w:lineRule="auto"/>
          </w:pPr>
        </w:pPrChange>
      </w:pPr>
      <w:ins w:id="19128" w:author="sakaria fa" w:date="2022-09-12T22:56:00Z">
        <w:del w:id="19129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913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yellow"/>
                  <w:cs/>
                </w:rPr>
              </w:rPrChange>
            </w:rPr>
            <w:delText>លក្ខណៈវិនិច្ឆ័យ៖ ប្រការ២ ប្រកាសលេខ០១៥ អ.ស.ហ.ប្រ.ក ចុះថ្ងៃទី២១ ខែឆ្នូ ឆ្នាំ២០២១ ប្រកាសស្ដីពី ការកំណត់ប្រភពធនធាន និងការប្រើប្រាស់គ្រប់គ្រងធនធានហិរញ្ញវត្ថុរបស់អគ្គលេ​ខាធិការដ្ឋានអាជ្ញាធរសេវាហិរញ្ញវត្ថុមិនមែនធនាគារ</w:delText>
          </w:r>
        </w:del>
      </w:ins>
    </w:p>
    <w:p w14:paraId="4C9F4E8F" w14:textId="6676BC21" w:rsidR="0050780D" w:rsidRPr="00E33574" w:rsidDel="00343981" w:rsidRDefault="0050780D">
      <w:pPr>
        <w:spacing w:after="0" w:line="226" w:lineRule="auto"/>
        <w:ind w:left="720"/>
        <w:jc w:val="both"/>
        <w:rPr>
          <w:ins w:id="19131" w:author="sakaria fa" w:date="2022-09-12T22:56:00Z"/>
          <w:del w:id="19132" w:author="Kem Sereiboth" w:date="2022-09-15T09:43:00Z"/>
          <w:rFonts w:ascii="Khmer MEF1" w:hAnsi="Khmer MEF1" w:cs="Khmer MEF1"/>
          <w:sz w:val="24"/>
          <w:szCs w:val="24"/>
          <w:rPrChange w:id="19133" w:author="Kem Sereyboth" w:date="2023-07-19T16:59:00Z">
            <w:rPr>
              <w:ins w:id="19134" w:author="sakaria fa" w:date="2022-09-12T22:56:00Z"/>
              <w:del w:id="19135" w:author="Kem Sereiboth" w:date="2022-09-15T09:43:00Z"/>
              <w:rFonts w:ascii="Khmer MEF1" w:hAnsi="Khmer MEF1" w:cs="Khmer MEF1"/>
              <w:b/>
              <w:bCs/>
              <w:color w:val="FF0000"/>
              <w:sz w:val="24"/>
              <w:szCs w:val="24"/>
              <w:highlight w:val="yellow"/>
            </w:rPr>
          </w:rPrChange>
        </w:rPr>
        <w:pPrChange w:id="19136" w:author="Sopheak Phorn" w:date="2023-08-25T16:18:00Z">
          <w:pPr>
            <w:spacing w:after="0" w:line="240" w:lineRule="auto"/>
          </w:pPr>
        </w:pPrChange>
      </w:pPr>
      <w:ins w:id="19137" w:author="sakaria fa" w:date="2022-09-12T22:56:00Z">
        <w:del w:id="19138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913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yellow"/>
                  <w:cs/>
                </w:rPr>
              </w:rPrChange>
            </w:rPr>
            <w:delText>លក្ខណៈវិនិច្ឆ័យ៖ លិខិតលេខ ០២២ អ.ស.ហ.អល ចុះថ្ងៃទី០២​ ខែកុម្ភៈ ឆ្នាំ២០២២ ស្ដីពី សំណើសុំពិនិត្យលទ្ធភាបង់ភាគទានរបស់និយ័តករក្រោមឱវាទ អ.ស.ហ. ជាប្រចាំខែមក អគ្គលេខាធិការដ្ឋាន អ.ស.ហ.</w:delText>
          </w:r>
        </w:del>
      </w:ins>
    </w:p>
    <w:p w14:paraId="047FC3CF" w14:textId="3FDEAFCE" w:rsidR="0050780D" w:rsidRPr="00E33574" w:rsidDel="00343981" w:rsidRDefault="0050780D">
      <w:pPr>
        <w:spacing w:after="0" w:line="226" w:lineRule="auto"/>
        <w:ind w:left="720"/>
        <w:jc w:val="both"/>
        <w:rPr>
          <w:ins w:id="19140" w:author="sakaria fa" w:date="2022-09-12T22:56:00Z"/>
          <w:del w:id="19141" w:author="Kem Sereiboth" w:date="2022-09-15T09:43:00Z"/>
          <w:rFonts w:ascii="Khmer MEF1" w:hAnsi="Khmer MEF1" w:cs="Khmer MEF1"/>
          <w:sz w:val="24"/>
          <w:szCs w:val="24"/>
          <w:rPrChange w:id="19142" w:author="Kem Sereyboth" w:date="2023-07-19T16:59:00Z">
            <w:rPr>
              <w:ins w:id="19143" w:author="sakaria fa" w:date="2022-09-12T22:56:00Z"/>
              <w:del w:id="19144" w:author="Kem Sereiboth" w:date="2022-09-15T09:43:00Z"/>
              <w:rFonts w:ascii="Khmer MEF1" w:hAnsi="Khmer MEF1" w:cs="Khmer MEF1"/>
              <w:color w:val="FF0000"/>
              <w:sz w:val="24"/>
              <w:szCs w:val="24"/>
              <w:highlight w:val="yellow"/>
            </w:rPr>
          </w:rPrChange>
        </w:rPr>
        <w:pPrChange w:id="19145" w:author="Sopheak Phorn" w:date="2023-08-25T16:18:00Z">
          <w:pPr>
            <w:spacing w:after="0" w:line="240" w:lineRule="auto"/>
          </w:pPr>
        </w:pPrChange>
      </w:pPr>
      <w:ins w:id="19146" w:author="sakaria fa" w:date="2022-09-12T22:56:00Z">
        <w:del w:id="19147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914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yellow"/>
                  <w:cs/>
                </w:rPr>
              </w:rPrChange>
            </w:rPr>
            <w:delText>លក្ខណៈវិនិច្ឆ័យ៖ លិខិតលេខ ១៣០ អ.ស.ហ.អ.ល ចុះថ្ងៃទី២២ ខែធ្នូ ឆ្នាំ២០២១ សុំផ្ដល់ព័ត៌មានអំពីលេខគណនីធនាគាររបស់អគ្គលេខាធិការដ្ឋានអាជ្ញាធរសេវាហរិញ្ញវត្ថុមិនមែនធនាគារសម្រាប់ទទួលភាគទាន ដែលននិយ័តករក្រោមឱវាទ អ.ស.ហ. បង់ចូលអគ្គលេខាធិការដ្ឋាន អ.ស.ហ.។</w:delText>
          </w:r>
        </w:del>
      </w:ins>
    </w:p>
    <w:p w14:paraId="61DFBD40" w14:textId="7C3C6F93" w:rsidR="0050780D" w:rsidRPr="00E33574" w:rsidDel="00343981" w:rsidRDefault="0050780D">
      <w:pPr>
        <w:spacing w:after="0" w:line="226" w:lineRule="auto"/>
        <w:ind w:left="720"/>
        <w:jc w:val="both"/>
        <w:rPr>
          <w:ins w:id="19149" w:author="Windows User" w:date="2022-09-05T23:26:00Z"/>
          <w:del w:id="19150" w:author="Kem Sereiboth" w:date="2022-09-15T09:43:00Z"/>
          <w:rFonts w:ascii="Khmer MEF1" w:hAnsi="Khmer MEF1" w:cs="Khmer MEF1"/>
          <w:sz w:val="24"/>
          <w:szCs w:val="24"/>
        </w:rPr>
        <w:pPrChange w:id="19151" w:author="Sopheak Phorn" w:date="2023-08-25T16:18:00Z">
          <w:pPr>
            <w:spacing w:after="0" w:line="240" w:lineRule="auto"/>
          </w:pPr>
        </w:pPrChange>
      </w:pPr>
      <w:ins w:id="19152" w:author="sakaria fa" w:date="2022-09-12T22:57:00Z">
        <w:del w:id="19153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915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green"/>
                  <w:cs/>
                </w:rPr>
              </w:rPrChange>
            </w:rPr>
            <w:delText>ង.</w:delText>
          </w:r>
        </w:del>
      </w:ins>
      <w:ins w:id="19155" w:author="sakaria fa" w:date="2022-09-12T22:58:00Z">
        <w:del w:id="19156" w:author="Kem Sereiboth" w:date="2022-09-15T09:43:00Z">
          <w:r w:rsidRPr="00E33574" w:rsidDel="00343981">
            <w:rPr>
              <w:rFonts w:ascii="Khmer MEF1" w:hAnsi="Khmer MEF1" w:cs="Khmer MEF1"/>
              <w:spacing w:val="-2"/>
              <w:sz w:val="24"/>
              <w:szCs w:val="24"/>
              <w:cs/>
              <w:rPrChange w:id="19157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2"/>
                  <w:sz w:val="24"/>
                  <w:cs/>
                </w:rPr>
              </w:rPrChange>
            </w:rPr>
            <w:delText>វិធាន និងយន្តការត្រួតពិនិត្យប្រតិបត្តិការរបស់ប្រតិបត្តិករសន្តិសុខសង្គម</w:delText>
          </w:r>
        </w:del>
      </w:ins>
    </w:p>
    <w:p w14:paraId="09640145" w14:textId="2B706614" w:rsidR="000537CF" w:rsidRPr="00E33574" w:rsidDel="00CA1853" w:rsidRDefault="000537CF">
      <w:pPr>
        <w:spacing w:after="0" w:line="226" w:lineRule="auto"/>
        <w:ind w:left="720"/>
        <w:jc w:val="both"/>
        <w:rPr>
          <w:ins w:id="19158" w:author="Windows User" w:date="2022-09-05T23:26:00Z"/>
          <w:del w:id="19159" w:author="Kem Sereiboth" w:date="2022-09-15T13:45:00Z"/>
          <w:rFonts w:ascii="Khmer MEF1" w:hAnsi="Khmer MEF1" w:cs="Khmer MEF1"/>
          <w:sz w:val="24"/>
          <w:szCs w:val="24"/>
          <w:lang w:val="ca-ES"/>
        </w:rPr>
        <w:pPrChange w:id="19160" w:author="Sopheak Phorn" w:date="2023-08-25T16:18:00Z">
          <w:pPr>
            <w:spacing w:after="0" w:line="240" w:lineRule="auto"/>
          </w:pPr>
        </w:pPrChange>
      </w:pPr>
      <w:ins w:id="19161" w:author="Windows User" w:date="2022-09-05T23:26:00Z">
        <w:del w:id="19162" w:author="Kem Sereiboth" w:date="2022-09-15T13:45:00Z">
          <w:r w:rsidRPr="00E33574" w:rsidDel="00CA1853">
            <w:rPr>
              <w:rFonts w:ascii="Khmer MEF1" w:hAnsi="Khmer MEF1" w:cs="Khmer MEF1"/>
              <w:sz w:val="24"/>
              <w:szCs w:val="24"/>
            </w:rPr>
            <w:delText>-</w:delText>
          </w:r>
          <w:r w:rsidRPr="00E33574" w:rsidDel="00CA1853">
            <w:rPr>
              <w:rFonts w:ascii="Khmer MEF1" w:hAnsi="Khmer MEF1" w:cs="Khmer MEF1"/>
              <w:sz w:val="24"/>
              <w:szCs w:val="24"/>
              <w:cs/>
            </w:rPr>
            <w:delText>ច្បាប់</w:delText>
          </w:r>
        </w:del>
      </w:ins>
    </w:p>
    <w:p w14:paraId="5C917B52" w14:textId="5CEA8C17" w:rsidR="000537CF" w:rsidRPr="00E33574" w:rsidDel="00CA1853" w:rsidRDefault="000537CF">
      <w:pPr>
        <w:spacing w:after="0" w:line="226" w:lineRule="auto"/>
        <w:ind w:left="720" w:firstLine="720"/>
        <w:jc w:val="both"/>
        <w:rPr>
          <w:ins w:id="19163" w:author="Windows User" w:date="2022-09-05T23:26:00Z"/>
          <w:del w:id="19164" w:author="Kem Sereiboth" w:date="2022-09-15T13:45:00Z"/>
          <w:rFonts w:ascii="Khmer MEF1" w:hAnsi="Khmer MEF1" w:cs="Khmer MEF1"/>
          <w:sz w:val="24"/>
          <w:szCs w:val="24"/>
          <w:lang w:val="ca-ES"/>
        </w:rPr>
        <w:pPrChange w:id="19165" w:author="Sopheak Phorn" w:date="2023-08-25T16:18:00Z">
          <w:pPr>
            <w:spacing w:after="0" w:line="240" w:lineRule="auto"/>
            <w:ind w:firstLine="720"/>
          </w:pPr>
        </w:pPrChange>
      </w:pPr>
      <w:ins w:id="19166" w:author="Windows User" w:date="2022-09-05T23:26:00Z">
        <w:del w:id="19167" w:author="Kem Sereiboth" w:date="2022-09-15T13:45:00Z">
          <w:r w:rsidRPr="00E33574" w:rsidDel="00CA1853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-</w:delText>
          </w:r>
          <w:r w:rsidRPr="00E33574" w:rsidDel="00CA1853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អនុក្រឹត្យ</w:delText>
          </w:r>
        </w:del>
      </w:ins>
    </w:p>
    <w:p w14:paraId="5434EF06" w14:textId="74BE7F22" w:rsidR="000537CF" w:rsidRPr="00E33574" w:rsidDel="00CA1853" w:rsidRDefault="000537CF">
      <w:pPr>
        <w:spacing w:after="0" w:line="226" w:lineRule="auto"/>
        <w:ind w:left="720" w:firstLine="720"/>
        <w:jc w:val="both"/>
        <w:rPr>
          <w:ins w:id="19168" w:author="Windows User" w:date="2022-09-05T23:26:00Z"/>
          <w:del w:id="19169" w:author="Kem Sereiboth" w:date="2022-09-15T13:45:00Z"/>
          <w:rFonts w:ascii="Khmer MEF1" w:hAnsi="Khmer MEF1" w:cs="Khmer MEF1"/>
          <w:sz w:val="24"/>
          <w:szCs w:val="24"/>
        </w:rPr>
        <w:pPrChange w:id="19170" w:author="Sopheak Phorn" w:date="2023-08-25T16:18:00Z">
          <w:pPr>
            <w:spacing w:after="0" w:line="240" w:lineRule="auto"/>
            <w:ind w:firstLine="720"/>
          </w:pPr>
        </w:pPrChange>
      </w:pPr>
      <w:ins w:id="19171" w:author="Windows User" w:date="2022-09-05T23:26:00Z">
        <w:del w:id="19172" w:author="Kem Sereiboth" w:date="2022-09-15T13:45:00Z">
          <w:r w:rsidRPr="00E33574" w:rsidDel="00CA1853">
            <w:rPr>
              <w:rFonts w:ascii="Khmer MEF1" w:hAnsi="Khmer MEF1" w:cs="Khmer MEF1"/>
              <w:sz w:val="24"/>
              <w:szCs w:val="24"/>
              <w:lang w:val="ca-ES"/>
            </w:rPr>
            <w:delText>-</w:delText>
          </w:r>
          <w:r w:rsidRPr="00E33574" w:rsidDel="00CA1853">
            <w:rPr>
              <w:rFonts w:ascii="Khmer MEF1" w:hAnsi="Khmer MEF1" w:cs="Khmer MEF1"/>
              <w:sz w:val="24"/>
              <w:szCs w:val="24"/>
              <w:cs/>
            </w:rPr>
            <w:delText>ប្រកាស</w:delText>
          </w:r>
        </w:del>
      </w:ins>
    </w:p>
    <w:p w14:paraId="0DC2AB26" w14:textId="3381591C" w:rsidR="000537CF" w:rsidRPr="00E33574" w:rsidDel="00CA1853" w:rsidRDefault="000537CF">
      <w:pPr>
        <w:spacing w:after="0" w:line="226" w:lineRule="auto"/>
        <w:ind w:left="720" w:firstLine="720"/>
        <w:jc w:val="both"/>
        <w:rPr>
          <w:ins w:id="19173" w:author="Windows User" w:date="2022-09-05T23:26:00Z"/>
          <w:del w:id="19174" w:author="Kem Sereiboth" w:date="2022-09-15T13:45:00Z"/>
          <w:rFonts w:ascii="Khmer MEF1" w:hAnsi="Khmer MEF1" w:cs="Khmer MEF1"/>
          <w:sz w:val="24"/>
          <w:szCs w:val="24"/>
        </w:rPr>
        <w:pPrChange w:id="19175" w:author="Sopheak Phorn" w:date="2023-08-25T16:18:00Z">
          <w:pPr>
            <w:spacing w:after="0" w:line="240" w:lineRule="auto"/>
            <w:ind w:firstLine="720"/>
          </w:pPr>
        </w:pPrChange>
      </w:pPr>
      <w:ins w:id="19176" w:author="Windows User" w:date="2022-09-05T23:26:00Z">
        <w:del w:id="19177" w:author="Kem Sereiboth" w:date="2022-09-15T13:45:00Z">
          <w:r w:rsidRPr="00E33574" w:rsidDel="00CA1853">
            <w:rPr>
              <w:rFonts w:ascii="Khmer MEF1" w:hAnsi="Khmer MEF1" w:cs="Khmer MEF1"/>
              <w:sz w:val="24"/>
              <w:szCs w:val="24"/>
            </w:rPr>
            <w:delText>-</w:delText>
          </w:r>
          <w:r w:rsidRPr="00E33574" w:rsidDel="00CA1853">
            <w:rPr>
              <w:rFonts w:ascii="Khmer MEF1" w:hAnsi="Khmer MEF1" w:cs="Khmer MEF1"/>
              <w:sz w:val="24"/>
              <w:szCs w:val="24"/>
              <w:cs/>
            </w:rPr>
            <w:delText>គោលការណ៍ណែនាំ</w:delText>
          </w:r>
        </w:del>
      </w:ins>
    </w:p>
    <w:p w14:paraId="002C8ED9" w14:textId="397CC694" w:rsidR="000537CF" w:rsidRPr="00E33574" w:rsidDel="00CA1853" w:rsidRDefault="000537CF">
      <w:pPr>
        <w:spacing w:after="0" w:line="226" w:lineRule="auto"/>
        <w:ind w:left="720" w:firstLine="720"/>
        <w:jc w:val="both"/>
        <w:rPr>
          <w:ins w:id="19178" w:author="Windows User" w:date="2022-09-05T23:26:00Z"/>
          <w:del w:id="19179" w:author="Kem Sereiboth" w:date="2022-09-15T13:45:00Z"/>
          <w:rFonts w:ascii="Khmer MEF1" w:hAnsi="Khmer MEF1" w:cs="Khmer MEF1"/>
          <w:sz w:val="24"/>
          <w:szCs w:val="24"/>
        </w:rPr>
        <w:pPrChange w:id="19180" w:author="Sopheak Phorn" w:date="2023-08-25T16:18:00Z">
          <w:pPr>
            <w:spacing w:after="0" w:line="240" w:lineRule="auto"/>
            <w:ind w:firstLine="720"/>
          </w:pPr>
        </w:pPrChange>
      </w:pPr>
      <w:ins w:id="19181" w:author="Windows User" w:date="2022-09-05T23:26:00Z">
        <w:del w:id="19182" w:author="Kem Sereiboth" w:date="2022-09-15T13:45:00Z">
          <w:r w:rsidRPr="00E33574" w:rsidDel="00CA1853">
            <w:rPr>
              <w:rFonts w:ascii="Khmer MEF1" w:hAnsi="Khmer MEF1" w:cs="Khmer MEF1"/>
              <w:sz w:val="24"/>
              <w:szCs w:val="24"/>
            </w:rPr>
            <w:delText>-</w:delText>
          </w:r>
          <w:r w:rsidRPr="00E33574" w:rsidDel="00CA1853">
            <w:rPr>
              <w:rFonts w:ascii="Khmer MEF1" w:hAnsi="Khmer MEF1" w:cs="Khmer MEF1"/>
              <w:sz w:val="24"/>
              <w:szCs w:val="24"/>
              <w:cs/>
            </w:rPr>
            <w:delText>សេចក្តីសម្រេចផ្សេងៗ។</w:delText>
          </w:r>
        </w:del>
      </w:ins>
    </w:p>
    <w:p w14:paraId="4C15353B" w14:textId="56FA374C" w:rsidR="000537CF" w:rsidRPr="00E33574" w:rsidDel="00A9645F" w:rsidRDefault="000537CF">
      <w:pPr>
        <w:spacing w:after="0" w:line="226" w:lineRule="auto"/>
        <w:ind w:left="720"/>
        <w:jc w:val="both"/>
        <w:rPr>
          <w:ins w:id="19183" w:author="Windows User" w:date="2022-09-05T23:26:00Z"/>
          <w:del w:id="19184" w:author="Kem Sereiboth" w:date="2022-09-16T09:37:00Z"/>
          <w:rFonts w:ascii="Khmer MEF1" w:hAnsi="Khmer MEF1" w:cs="Khmer MEF1"/>
          <w:spacing w:val="-2"/>
          <w:sz w:val="24"/>
          <w:szCs w:val="24"/>
          <w:u w:val="single"/>
          <w:rPrChange w:id="19185" w:author="Kem Sereyboth" w:date="2023-07-19T16:59:00Z">
            <w:rPr>
              <w:ins w:id="19186" w:author="Windows User" w:date="2022-09-05T23:26:00Z"/>
              <w:del w:id="19187" w:author="Kem Sereiboth" w:date="2022-09-16T09:37:00Z"/>
              <w:rFonts w:ascii="Khmer MEF1" w:hAnsi="Khmer MEF1" w:cs="Khmer MEF1"/>
              <w:b/>
              <w:bCs/>
              <w:spacing w:val="-2"/>
              <w:sz w:val="24"/>
              <w:szCs w:val="24"/>
              <w:u w:val="single"/>
            </w:rPr>
          </w:rPrChange>
        </w:rPr>
        <w:pPrChange w:id="19188" w:author="Sopheak Phorn" w:date="2023-08-25T16:18:00Z">
          <w:pPr>
            <w:spacing w:after="0" w:line="228" w:lineRule="auto"/>
            <w:ind w:firstLine="720"/>
            <w:jc w:val="both"/>
          </w:pPr>
        </w:pPrChange>
      </w:pPr>
    </w:p>
    <w:p w14:paraId="16CC4E4F" w14:textId="38C4ACCC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9189" w:author="Voeun Kuyeng" w:date="2022-08-31T16:03:00Z"/>
          <w:del w:id="19190" w:author="Windows User" w:date="2022-09-06T02:23:00Z"/>
          <w:rFonts w:ascii="Khmer MEF2" w:hAnsi="Khmer MEF2" w:cs="Khmer MEF2"/>
          <w:spacing w:val="-10"/>
          <w:sz w:val="24"/>
          <w:szCs w:val="24"/>
          <w:lang w:val="ca-ES"/>
          <w:rPrChange w:id="19191" w:author="Kem Sereyboth" w:date="2023-07-19T16:59:00Z">
            <w:rPr>
              <w:ins w:id="19192" w:author="Voeun Kuyeng" w:date="2022-08-31T16:03:00Z"/>
              <w:del w:id="19193" w:author="Windows User" w:date="2022-09-06T02:23:00Z"/>
              <w:rFonts w:ascii="Khmer MEF1" w:hAnsi="Khmer MEF1" w:cs="Khmer MEF1"/>
              <w:spacing w:val="4"/>
              <w:sz w:val="24"/>
              <w:szCs w:val="24"/>
              <w:lang w:val="ca-ES"/>
            </w:rPr>
          </w:rPrChange>
        </w:rPr>
        <w:pPrChange w:id="19194" w:author="Sopheak Phorn" w:date="2023-08-25T16:18:00Z">
          <w:pPr>
            <w:spacing w:after="0" w:line="228" w:lineRule="auto"/>
            <w:ind w:firstLine="720"/>
            <w:jc w:val="both"/>
          </w:pPr>
        </w:pPrChange>
      </w:pPr>
      <w:ins w:id="19195" w:author="Sethvannak Sam" w:date="2022-08-22T09:33:00Z">
        <w:del w:id="19196" w:author="socheata.ol@hotmail.com" w:date="2022-09-02T15:39:00Z">
          <w:r w:rsidRPr="00E33574" w:rsidDel="001F2EA5">
            <w:rPr>
              <w:rFonts w:ascii="Khmer MEF1" w:hAnsi="Khmer MEF1" w:cs="Khmer MEF1"/>
              <w:spacing w:val="-2"/>
              <w:sz w:val="24"/>
              <w:szCs w:val="24"/>
              <w:u w:val="single"/>
              <w:cs/>
              <w:rPrChange w:id="1919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u w:val="single"/>
                  <w:cs/>
                </w:rPr>
              </w:rPrChange>
            </w:rPr>
            <w:delText>ឧទាហរណ៍</w:delText>
          </w:r>
          <w:r w:rsidRPr="00E33574" w:rsidDel="001F2EA5">
            <w:rPr>
              <w:rFonts w:ascii="Khmer MEF1" w:hAnsi="Khmer MEF1" w:cs="Khmer MEF1"/>
              <w:spacing w:val="-2"/>
              <w:sz w:val="24"/>
              <w:szCs w:val="24"/>
              <w:cs/>
              <w:rPrChange w:id="1919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៖ </w:delText>
          </w:r>
        </w:del>
        <w:del w:id="19199" w:author="Windows User" w:date="2022-09-06T02:23:00Z">
          <w:r w:rsidRPr="00E33574" w:rsidDel="004C1104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20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ដើម្បីធានាបាននូវការ</w:delText>
          </w:r>
        </w:del>
        <w:del w:id="19201" w:author="Windows User" w:date="2022-09-05T22:17:00Z">
          <w:r w:rsidRPr="00E33574" w:rsidDel="00FA317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20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វាយតម្លៃលើ</w:delText>
          </w:r>
        </w:del>
        <w:del w:id="19203" w:author="Windows User" w:date="2022-09-06T02:23:00Z">
          <w:r w:rsidRPr="00E33574" w:rsidDel="004C1104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20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ប្រធានបទសវនកម្មប្រកបដោយភាពត្រឹមត្រូវ និង</w:delText>
          </w:r>
        </w:del>
      </w:ins>
      <w:ins w:id="19205" w:author="Voeun Kuyeng" w:date="2022-08-31T16:32:00Z">
        <w:del w:id="19206" w:author="Windows User" w:date="2022-09-06T02:23:00Z">
          <w:r w:rsidR="00FC338B" w:rsidRPr="00E33574" w:rsidDel="004C1104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</w:del>
      </w:ins>
      <w:ins w:id="19207" w:author="Sethvannak Sam" w:date="2022-08-22T09:33:00Z">
        <w:del w:id="19208" w:author="Windows User" w:date="2022-09-06T02:23:00Z">
          <w:r w:rsidRPr="00E33574" w:rsidDel="004C1104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920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ច្បាស់លាស់ 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1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អង្គភាពសវនកម្មផ្ទៃក្នុងនៃ អ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9211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12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9213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14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ហ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9215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. 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1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បានធ្វើការពិភាក្សា និងពិនិត្យយ៉ាងល្អិតល្អន់ក្នុងការកំណត់យកលក្ខណៈ</w:delText>
          </w:r>
          <w:r w:rsidRPr="00E33574" w:rsidDel="004C1104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1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វិនិច្ឆ័យប្រកបដោយភាពពេញលេញ និងត្រឹមត្រូវ ស្របទៅតាមបទដ្ឋានបច្ចេកទេសសវនកម្មដែលបានកំណត់។</w:delText>
          </w:r>
          <w:r w:rsidRPr="00E33574" w:rsidDel="004C1104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1921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នីតិវិធីនៃការកំណត់លក្ខណៈវិនិច្ឆ័យគឺជា</w:delText>
          </w:r>
        </w:del>
        <w:del w:id="19219" w:author="Windows User" w:date="2022-09-05T21:50:00Z">
          <w:r w:rsidRPr="00E33574" w:rsidDel="00794D15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1922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កិច្ចដំបូង</w:delText>
          </w:r>
        </w:del>
        <w:del w:id="19221" w:author="Windows User" w:date="2022-09-05T21:38:00Z">
          <w:r w:rsidRPr="00E33574" w:rsidDel="00A0360B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1922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  <w:del w:id="19223" w:author="Windows User" w:date="2022-09-05T21:55:00Z">
          <w:r w:rsidRPr="00E33574" w:rsidDel="000F2336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1922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នៃសវនដ្ឋាន</w:delText>
          </w:r>
        </w:del>
        <w:del w:id="19225" w:author="Windows User" w:date="2022-09-06T02:23:00Z">
          <w:r w:rsidRPr="00E33574" w:rsidDel="004C1104">
            <w:rPr>
              <w:rFonts w:ascii="Khmer MEF1" w:hAnsi="Khmer MEF1" w:cs="Khmer MEF1"/>
              <w:sz w:val="24"/>
              <w:szCs w:val="24"/>
              <w:cs/>
              <w:lang w:val="ca-ES"/>
              <w:rPrChange w:id="1922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នីមួយៗ</w:delText>
          </w:r>
        </w:del>
        <w:del w:id="19227" w:author="Windows User" w:date="2022-09-05T21:55:00Z">
          <w:r w:rsidRPr="00E33574" w:rsidDel="00644AD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2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  <w:del w:id="19229" w:author="Windows User" w:date="2022-09-06T02:23:00Z"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3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កំណត់ប្រធាន</w:delText>
          </w:r>
          <w:r w:rsidRPr="00E33574" w:rsidDel="004C110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23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បទសវនកម្មតាមរយៈលទ្ធផលដែលបានពីការចុះស្វែងយល់ </w:delText>
          </w:r>
        </w:del>
        <w:del w:id="19232" w:author="Windows User" w:date="2022-09-05T21:58:00Z">
          <w:r w:rsidRPr="00E33574" w:rsidDel="005D07A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23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បន្ទាប់</w:delText>
          </w:r>
        </w:del>
        <w:del w:id="19234" w:author="Windows User" w:date="2022-09-06T02:23:00Z">
          <w:r w:rsidRPr="00E33574" w:rsidDel="004C110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23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ពីកំណត់ប្រធានបទរួច </w:delText>
          </w:r>
        </w:del>
        <w:del w:id="19236" w:author="Windows User" w:date="2022-09-05T21:53:00Z">
          <w:r w:rsidRPr="00E33574" w:rsidDel="000F2336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23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  <w:del w:id="19238" w:author="Windows User" w:date="2022-09-06T02:23:00Z">
          <w:r w:rsidRPr="00E33574" w:rsidDel="004C110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23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បានរៀបចំឡើងនូវបញ្ជីត្រួតពិនិត្យដោយមានបញ្ជាក់ពីលក្ខណៈវិនិច្ឆ័យ ឬឯកសារដែលត្រូវស្នើសុំពិនិត្យ ដែល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4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មានដូចជាច្បាប់ និងបទប្បញ្ញត្តិទៅតាមប្រធានបទនីមួយៗ</w:delText>
          </w:r>
        </w:del>
        <w:del w:id="19241" w:author="Windows User" w:date="2022-09-05T21:59:00Z">
          <w:r w:rsidRPr="00E33574" w:rsidDel="0007683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4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  <w:del w:id="19243" w:author="Windows User" w:date="2022-09-06T02:23:00Z"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4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19245" w:author="Windows User" w:date="2022-09-05T21:58:00Z">
          <w:r w:rsidRPr="00E33574" w:rsidDel="0007683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4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បន្ទាប់ពីរៀបចំរួច</w:delText>
          </w:r>
        </w:del>
        <w:del w:id="19247" w:author="Windows User" w:date="2022-09-05T21:59:00Z">
          <w:r w:rsidRPr="00E33574" w:rsidDel="0007683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4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19249" w:author="Windows User" w:date="2022-09-05T22:22:00Z">
          <w:r w:rsidRPr="00E33574" w:rsidDel="00352BD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5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បញ្ជីត្រួតពិនិត្យន</w:delText>
          </w:r>
        </w:del>
        <w:del w:id="19251" w:author="Windows User" w:date="2022-09-05T21:59:00Z">
          <w:r w:rsidRPr="00E33574" w:rsidDel="0007683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5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េះ</w:delText>
          </w:r>
        </w:del>
        <w:del w:id="19253" w:author="Windows User" w:date="2022-09-05T22:22:00Z">
          <w:r w:rsidRPr="00E33574" w:rsidDel="00352BD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25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បានដាក់</w:delText>
          </w:r>
          <w:r w:rsidRPr="00E33574" w:rsidDel="00352BDC">
            <w:rPr>
              <w:rFonts w:ascii="Khmer MEF1" w:hAnsi="Khmer MEF1" w:cs="Khmer MEF1"/>
              <w:sz w:val="24"/>
              <w:szCs w:val="24"/>
              <w:cs/>
              <w:lang w:val="ca-ES"/>
              <w:rPrChange w:id="1925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ឆ្លងកិច្ចប្រជុំកម្រិតការិយាល័យ នាយកដ្ឋាន និងអន្តរនាយកដ្ឋានដោយបានធ្វើការ</w:delText>
          </w:r>
          <w:r w:rsidRPr="00E33574" w:rsidDel="00352BD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5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ពិភាក្សា</w:delText>
          </w:r>
        </w:del>
        <w:del w:id="19257" w:author="Windows User" w:date="2022-09-05T21:59:00Z">
          <w:r w:rsidRPr="00E33574" w:rsidDel="00076830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5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គ្នា</w:delText>
          </w:r>
        </w:del>
        <w:del w:id="19259" w:author="Windows User" w:date="2022-09-05T22:22:00Z">
          <w:r w:rsidRPr="00E33574" w:rsidDel="00352BD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6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ជាច្រើនលើក ពិនិត្យយ៉ាងល្អិតល្អន់</w:delText>
          </w:r>
        </w:del>
        <w:del w:id="19261" w:author="Windows User" w:date="2022-09-05T22:01:00Z">
          <w:r w:rsidRPr="00E33574" w:rsidDel="006B5A41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6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លើ</w:delText>
          </w:r>
        </w:del>
        <w:del w:id="19263" w:author="Windows User" w:date="2022-09-05T22:03:00Z">
          <w:r w:rsidRPr="00E33574" w:rsidDel="00FB55C1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6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បទប្បញ្ញត្តិ</w:delText>
          </w:r>
        </w:del>
        <w:del w:id="19265" w:author="Windows User" w:date="2022-09-05T22:02:00Z">
          <w:r w:rsidRPr="00E33574" w:rsidDel="006B5A41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6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ដែលដាក់ចេញ</w:delText>
          </w:r>
        </w:del>
        <w:del w:id="19267" w:author="Windows User" w:date="2022-09-05T22:22:00Z">
          <w:r w:rsidRPr="00E33574" w:rsidDel="00352BD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6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ដើម្បីទទួលបានធាតុចូល មុន</w:delText>
          </w:r>
          <w:r w:rsidRPr="00E33574" w:rsidDel="00352BDC">
            <w:rPr>
              <w:rFonts w:ascii="Khmer MEF1" w:hAnsi="Khmer MEF1" w:cs="Khmer MEF1"/>
              <w:sz w:val="24"/>
              <w:szCs w:val="24"/>
              <w:cs/>
              <w:lang w:val="ca-ES"/>
              <w:rPrChange w:id="1926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នឹង</w:delText>
          </w:r>
          <w:r w:rsidRPr="00E33574" w:rsidDel="00352BD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927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ស្នើសុំ</w:delText>
          </w:r>
        </w:del>
        <w:del w:id="19271" w:author="Windows User" w:date="2022-09-05T22:06:00Z">
          <w:r w:rsidRPr="00E33574" w:rsidDel="00467495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927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ការប្រជុំជាមួយ</w:delText>
          </w:r>
        </w:del>
        <w:del w:id="19273" w:author="Windows User" w:date="2022-09-05T22:22:00Z">
          <w:r w:rsidRPr="00E33574" w:rsidDel="00352BD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927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352BDC">
            <w:rPr>
              <w:rFonts w:ascii="Khmer MEF2" w:hAnsi="Khmer MEF2" w:cs="Khmer MEF2"/>
              <w:spacing w:val="-10"/>
              <w:sz w:val="24"/>
              <w:szCs w:val="24"/>
              <w:cs/>
              <w:lang w:val="ca-ES"/>
              <w:rPrChange w:id="19275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ឯកឧត្តមប្រធាន</w:delText>
          </w:r>
        </w:del>
        <w:del w:id="19276" w:author="Windows User" w:date="2022-09-05T22:07:00Z">
          <w:r w:rsidRPr="00E33574" w:rsidDel="00467495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77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ធ្វើ</w:delText>
          </w:r>
        </w:del>
        <w:del w:id="19278" w:author="Windows User" w:date="2022-09-05T22:06:00Z">
          <w:r w:rsidRPr="00E33574" w:rsidDel="00467495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7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ការពិនិត្យ និងសម្រេច</w:delText>
          </w:r>
        </w:del>
        <w:del w:id="19280" w:author="Windows User" w:date="2022-09-05T21:58:00Z">
          <w:r w:rsidRPr="00E33574" w:rsidDel="005D07A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8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ឯកភាព</w:delText>
          </w:r>
        </w:del>
        <w:del w:id="19282" w:author="Windows User" w:date="2022-09-05T22:22:00Z">
          <w:r w:rsidRPr="00E33574" w:rsidDel="00352BD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8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។ </w:delText>
          </w:r>
        </w:del>
        <w:del w:id="19284" w:author="Windows User" w:date="2022-09-06T02:23:00Z">
          <w:r w:rsidRPr="00E33574" w:rsidDel="004C1104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8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បន្ទាប់ពីទទួលបានការឯកភាពពី </w:delText>
          </w:r>
          <w:r w:rsidRPr="00E33574" w:rsidDel="004C1104">
            <w:rPr>
              <w:rFonts w:ascii="Khmer MEF2" w:hAnsi="Khmer MEF2" w:cs="Khmer MEF2"/>
              <w:spacing w:val="-10"/>
              <w:sz w:val="24"/>
              <w:szCs w:val="24"/>
              <w:cs/>
              <w:lang w:val="ca-ES"/>
              <w:rPrChange w:id="19286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ឯកឧត្តមប្រធាន</w:delText>
          </w:r>
        </w:del>
        <w:del w:id="19287" w:author="Windows User" w:date="2022-09-05T21:35:00Z">
          <w:r w:rsidRPr="00E33574" w:rsidDel="003545B1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8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19289" w:author="Windows User" w:date="2022-09-05T21:39:00Z">
          <w:r w:rsidRPr="00E33574" w:rsidDel="00A0360B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29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សវនករ</w:delText>
          </w:r>
          <w:r w:rsidRPr="00E33574" w:rsidDel="00A0360B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29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ទទួលបន្ទុក</w:delText>
          </w:r>
        </w:del>
        <w:del w:id="19292" w:author="Windows User" w:date="2022-09-06T02:23:00Z">
          <w:r w:rsidRPr="00E33574" w:rsidDel="004C1104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29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ត្រូវផ្ញើបញ្ជីត្រួតពិនិត្យទៅកាន់បុគ្គលទទួលបន្ទុកសម្របសម្រួល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  <w:lang w:val="ca-ES"/>
              <w:rPrChange w:id="1929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ការងារសវនកម្ម។</w:delText>
          </w:r>
        </w:del>
      </w:ins>
    </w:p>
    <w:p w14:paraId="491D1F23" w14:textId="6C25E88C" w:rsidR="00756A09" w:rsidRPr="00E33574" w:rsidDel="004C1104" w:rsidRDefault="00756A09">
      <w:pPr>
        <w:spacing w:after="0" w:line="226" w:lineRule="auto"/>
        <w:ind w:left="720" w:firstLine="720"/>
        <w:jc w:val="both"/>
        <w:rPr>
          <w:ins w:id="19295" w:author="Sethvannak Sam" w:date="2022-08-22T09:33:00Z"/>
          <w:del w:id="19296" w:author="Windows User" w:date="2022-09-06T02:23:00Z"/>
          <w:rFonts w:ascii="Khmer MEF1" w:hAnsi="Khmer MEF1" w:cs="Khmer MEF1"/>
          <w:spacing w:val="4"/>
          <w:sz w:val="24"/>
          <w:szCs w:val="24"/>
          <w:lang w:val="ca-ES"/>
        </w:rPr>
        <w:pPrChange w:id="19297" w:author="Sopheak Phorn" w:date="2023-08-25T16:18:00Z">
          <w:pPr>
            <w:spacing w:after="0" w:line="228" w:lineRule="auto"/>
            <w:ind w:firstLine="720"/>
            <w:jc w:val="both"/>
          </w:pPr>
        </w:pPrChange>
      </w:pPr>
    </w:p>
    <w:p w14:paraId="36E4F0CF" w14:textId="0B205D32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9298" w:author="Sethvannak Sam" w:date="2022-08-22T09:33:00Z"/>
          <w:del w:id="19299" w:author="Windows User" w:date="2022-09-06T02:23:00Z"/>
          <w:rFonts w:ascii="Khmer MEF1" w:hAnsi="Khmer MEF1" w:cs="Khmer MEF1"/>
          <w:spacing w:val="-2"/>
          <w:sz w:val="24"/>
          <w:szCs w:val="24"/>
          <w:lang w:val="ca-ES"/>
        </w:rPr>
        <w:pPrChange w:id="19300" w:author="Sopheak Phorn" w:date="2023-08-25T16:18:00Z">
          <w:pPr>
            <w:spacing w:after="0" w:line="228" w:lineRule="auto"/>
            <w:ind w:firstLine="720"/>
          </w:pPr>
        </w:pPrChange>
      </w:pPr>
      <w:ins w:id="19301" w:author="Sethvannak Sam" w:date="2022-08-22T09:33:00Z">
        <w:del w:id="19302" w:author="Windows User" w:date="2022-09-06T02:23:00Z"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303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ខ-</w:delText>
          </w:r>
        </w:del>
      </w:ins>
      <w:ins w:id="19304" w:author="socheata.ol@hotmail.com" w:date="2022-09-02T15:42:00Z">
        <w:del w:id="19305" w:author="Windows User" w:date="2022-09-06T02:23:00Z">
          <w:r w:rsidR="00155C46" w:rsidRPr="00E33574" w:rsidDel="004C1104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19306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19307" w:author="Sethvannak Sam" w:date="2022-08-22T09:33:00Z">
        <w:del w:id="19308" w:author="Windows User" w:date="2022-09-06T02:23:00Z"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309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កថាខណ្ឌទី២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931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311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ត្រូវរៀបរាប់ពី</w:delText>
          </w:r>
          <w:r w:rsidRPr="00E33574" w:rsidDel="004C1104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លក្ខណៈវិនិច្ឆ័យសម្រាប់ប្រធានបទនីមួយៗដែលបានកំណត់។ សវនករទទួលបន្ទុក អាចរៀបរាប់ពី</w:delText>
          </w:r>
        </w:del>
      </w:ins>
      <w:ins w:id="19312" w:author="socheata.ol@hotmail.com" w:date="2022-09-02T15:43:00Z">
        <w:del w:id="19313" w:author="Windows User" w:date="2022-09-06T02:23:00Z">
          <w:r w:rsidR="00155C46" w:rsidRPr="00E33574" w:rsidDel="004C1104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ចំណុន</w:delText>
          </w:r>
        </w:del>
      </w:ins>
      <w:ins w:id="19314" w:author="Sethvannak Sam" w:date="2022-08-22T09:33:00Z">
        <w:del w:id="19315" w:author="Windows User" w:date="2022-09-06T02:23:00Z">
          <w:r w:rsidRPr="00E33574" w:rsidDel="004C1104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កថាខណ្ឌទី២ នេះ ដូចគំរូខាងក្រោម៖</w:delText>
          </w:r>
        </w:del>
      </w:ins>
    </w:p>
    <w:p w14:paraId="07F71350" w14:textId="342FC4E9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9316" w:author="Sethvannak Sam" w:date="2022-08-22T09:33:00Z"/>
          <w:del w:id="19317" w:author="Windows User" w:date="2022-09-06T02:23:00Z"/>
          <w:rFonts w:ascii="Khmer MEF1" w:hAnsi="Khmer MEF1" w:cs="Khmer MEF1"/>
          <w:sz w:val="24"/>
          <w:szCs w:val="24"/>
          <w:lang w:val="ca-ES"/>
        </w:rPr>
        <w:pPrChange w:id="19318" w:author="Sopheak Phorn" w:date="2023-08-25T16:18:00Z">
          <w:pPr>
            <w:spacing w:after="0" w:line="228" w:lineRule="auto"/>
            <w:ind w:firstLine="720"/>
            <w:jc w:val="both"/>
          </w:pPr>
        </w:pPrChange>
      </w:pPr>
      <w:ins w:id="19319" w:author="Sethvannak Sam" w:date="2022-08-22T09:33:00Z">
        <w:del w:id="19320" w:author="Windows User" w:date="2022-09-06T02:23:00Z">
          <w:r w:rsidRPr="00E33574" w:rsidDel="004C1104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ជា</w:delText>
          </w:r>
          <w:r w:rsidRPr="00E33574" w:rsidDel="004C1104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លទ្ធផល អង្គភាពបានសម្រេចជ្រើសយកលក្ខណៈវិនិច្ឆ័យចំនួន</w:delText>
          </w:r>
          <w:r w:rsidRPr="00E33574" w:rsidDel="004C1104">
            <w:rPr>
              <w:rFonts w:ascii="Khmer MEF1" w:hAnsi="Khmer MEF1" w:cs="Khmer MEF1"/>
              <w:spacing w:val="-2"/>
              <w:sz w:val="24"/>
              <w:szCs w:val="24"/>
              <w:lang w:val="ca-ES"/>
            </w:rPr>
            <w:delText>......</w:delText>
          </w:r>
          <w:r w:rsidRPr="00E33574" w:rsidDel="004C1104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ដោយបានបែងចែកទៅតាមប្រធាន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បទសវនកម្ម ដូចមានរៀបរាប់ខាងក្រោម៖</w:delText>
          </w:r>
        </w:del>
      </w:ins>
    </w:p>
    <w:p w14:paraId="2CAC9CEF" w14:textId="70F734E4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9321" w:author="Sethvannak Sam" w:date="2022-08-22T09:33:00Z"/>
          <w:del w:id="19322" w:author="Windows User" w:date="2022-09-06T02:23:00Z"/>
          <w:rFonts w:ascii="Khmer MEF1" w:hAnsi="Khmer MEF1" w:cs="Khmer MEF1"/>
          <w:sz w:val="24"/>
          <w:szCs w:val="24"/>
        </w:rPr>
        <w:pPrChange w:id="19323" w:author="Sopheak Phorn" w:date="2023-08-25T16:18:00Z">
          <w:pPr>
            <w:spacing w:after="0" w:line="228" w:lineRule="auto"/>
          </w:pPr>
        </w:pPrChange>
      </w:pPr>
      <w:ins w:id="19324" w:author="Sethvannak Sam" w:date="2022-08-22T09:33:00Z">
        <w:del w:id="19325" w:author="Windows User" w:date="2022-09-06T02:23:00Z">
          <w:r w:rsidRPr="00E33574" w:rsidDel="004C1104">
            <w:rPr>
              <w:rFonts w:ascii="Khmer MEF1" w:hAnsi="Khmer MEF1" w:cs="Khmer MEF1"/>
              <w:sz w:val="24"/>
              <w:szCs w:val="24"/>
              <w:cs/>
              <w:rPrChange w:id="1932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tab/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>ក</w:delText>
          </w:r>
          <w:r w:rsidRPr="00E33574" w:rsidDel="004C1104">
            <w:rPr>
              <w:rFonts w:ascii="Khmer MEF1" w:hAnsi="Khmer MEF1" w:cs="Khmer MEF1"/>
              <w:sz w:val="24"/>
              <w:szCs w:val="24"/>
            </w:rPr>
            <w:delText>-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 xml:space="preserve">ប្រធានបទទី១ </w:delText>
          </w:r>
          <w:r w:rsidRPr="00E33574" w:rsidDel="004C1104">
            <w:rPr>
              <w:rFonts w:ascii="Khmer MEF1" w:hAnsi="Khmer MEF1" w:cs="Khmer MEF1"/>
              <w:sz w:val="24"/>
              <w:szCs w:val="24"/>
            </w:rPr>
            <w:delText>[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>ត្រូវ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ដាក់បញ្ចូលនូវចំណងជើងរបស់ប្រធានបទ និង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>រៀបរាប់អំពីលក្ខណៈវិនិច្ឆ័យ សវនកម្មទៅតាមឋានានុក្រមនៃបទប្បញ្ញត្តិជាធរមាន</w:delText>
          </w:r>
          <w:r w:rsidRPr="00E33574" w:rsidDel="004C1104">
            <w:rPr>
              <w:rFonts w:ascii="Khmer MEF1" w:hAnsi="Khmer MEF1" w:cs="Khmer MEF1"/>
              <w:sz w:val="24"/>
              <w:szCs w:val="24"/>
            </w:rPr>
            <w:delText>]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</w:p>
    <w:p w14:paraId="750D517E" w14:textId="1165326B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9327" w:author="Sethvannak Sam" w:date="2022-08-22T09:33:00Z"/>
          <w:del w:id="19328" w:author="Windows User" w:date="2022-09-06T02:23:00Z"/>
          <w:rFonts w:ascii="Khmer MEF1" w:hAnsi="Khmer MEF1" w:cs="Khmer MEF1"/>
          <w:sz w:val="24"/>
          <w:szCs w:val="24"/>
          <w:lang w:val="ca-ES"/>
        </w:rPr>
        <w:pPrChange w:id="19329" w:author="Sopheak Phorn" w:date="2023-08-25T16:18:00Z">
          <w:pPr>
            <w:spacing w:after="0" w:line="228" w:lineRule="auto"/>
            <w:ind w:firstLine="720"/>
          </w:pPr>
        </w:pPrChange>
      </w:pPr>
      <w:ins w:id="19330" w:author="Sethvannak Sam" w:date="2022-08-22T09:33:00Z">
        <w:del w:id="19331" w:author="Windows User" w:date="2022-09-06T02:23:00Z">
          <w:r w:rsidRPr="00E33574" w:rsidDel="004C1104">
            <w:rPr>
              <w:rFonts w:ascii="Khmer MEF1" w:hAnsi="Khmer MEF1" w:cs="Khmer MEF1"/>
              <w:sz w:val="24"/>
              <w:szCs w:val="24"/>
            </w:rPr>
            <w:delText>-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>ច្បាប់</w:delText>
          </w:r>
        </w:del>
      </w:ins>
    </w:p>
    <w:p w14:paraId="1AFC325B" w14:textId="0DE77AEB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9332" w:author="Sethvannak Sam" w:date="2022-08-22T09:33:00Z"/>
          <w:del w:id="19333" w:author="Windows User" w:date="2022-09-06T02:23:00Z"/>
          <w:rFonts w:ascii="Khmer MEF1" w:hAnsi="Khmer MEF1" w:cs="Khmer MEF1"/>
          <w:sz w:val="24"/>
          <w:szCs w:val="24"/>
          <w:lang w:val="ca-ES"/>
        </w:rPr>
        <w:pPrChange w:id="19334" w:author="Sopheak Phorn" w:date="2023-08-25T16:18:00Z">
          <w:pPr>
            <w:spacing w:after="0" w:line="228" w:lineRule="auto"/>
            <w:ind w:firstLine="720"/>
          </w:pPr>
        </w:pPrChange>
      </w:pPr>
      <w:ins w:id="19335" w:author="Sethvannak Sam" w:date="2022-08-22T09:33:00Z">
        <w:del w:id="19336" w:author="Windows User" w:date="2022-09-06T02:23:00Z">
          <w:r w:rsidRPr="00E33574" w:rsidDel="004C1104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-</w:delText>
          </w:r>
          <w:r w:rsidRPr="00E33574" w:rsidDel="004C1104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អនុក្រឹត្យ</w:delText>
          </w:r>
        </w:del>
      </w:ins>
    </w:p>
    <w:p w14:paraId="58248FF8" w14:textId="1AB3D3DE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9337" w:author="Sethvannak Sam" w:date="2022-08-22T09:33:00Z"/>
          <w:del w:id="19338" w:author="Windows User" w:date="2022-09-06T02:23:00Z"/>
          <w:rFonts w:ascii="Khmer MEF1" w:hAnsi="Khmer MEF1" w:cs="Khmer MEF1"/>
          <w:sz w:val="24"/>
          <w:szCs w:val="24"/>
        </w:rPr>
        <w:pPrChange w:id="19339" w:author="Sopheak Phorn" w:date="2023-08-25T16:18:00Z">
          <w:pPr>
            <w:spacing w:after="0" w:line="244" w:lineRule="auto"/>
            <w:ind w:firstLine="720"/>
          </w:pPr>
        </w:pPrChange>
      </w:pPr>
      <w:ins w:id="19340" w:author="Sethvannak Sam" w:date="2022-08-22T09:33:00Z">
        <w:del w:id="19341" w:author="Windows User" w:date="2022-09-06T02:23:00Z">
          <w:r w:rsidRPr="00E33574" w:rsidDel="004C1104">
            <w:rPr>
              <w:rFonts w:ascii="Khmer MEF1" w:hAnsi="Khmer MEF1" w:cs="Khmer MEF1"/>
              <w:sz w:val="24"/>
              <w:szCs w:val="24"/>
              <w:lang w:val="ca-ES"/>
            </w:rPr>
            <w:delText>-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>ប្រកាស</w:delText>
          </w:r>
        </w:del>
      </w:ins>
    </w:p>
    <w:p w14:paraId="0DB3FECE" w14:textId="205B7A2A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9342" w:author="Sethvannak Sam" w:date="2022-08-22T09:33:00Z"/>
          <w:del w:id="19343" w:author="Windows User" w:date="2022-09-06T02:23:00Z"/>
          <w:rFonts w:ascii="Khmer MEF1" w:hAnsi="Khmer MEF1" w:cs="Khmer MEF1"/>
          <w:sz w:val="24"/>
          <w:szCs w:val="24"/>
        </w:rPr>
        <w:pPrChange w:id="19344" w:author="Sopheak Phorn" w:date="2023-08-25T16:18:00Z">
          <w:pPr>
            <w:spacing w:after="0" w:line="244" w:lineRule="auto"/>
            <w:ind w:firstLine="720"/>
          </w:pPr>
        </w:pPrChange>
      </w:pPr>
      <w:ins w:id="19345" w:author="Sethvannak Sam" w:date="2022-08-22T09:33:00Z">
        <w:del w:id="19346" w:author="Windows User" w:date="2022-09-06T02:23:00Z">
          <w:r w:rsidRPr="00E33574" w:rsidDel="004C1104">
            <w:rPr>
              <w:rFonts w:ascii="Khmer MEF1" w:hAnsi="Khmer MEF1" w:cs="Khmer MEF1"/>
              <w:sz w:val="24"/>
              <w:szCs w:val="24"/>
            </w:rPr>
            <w:delText>-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>គោលការណ៍ណែនាំ</w:delText>
          </w:r>
        </w:del>
      </w:ins>
    </w:p>
    <w:p w14:paraId="6F1CD94F" w14:textId="1BF97364" w:rsidR="00352BDC" w:rsidRPr="00E33574" w:rsidDel="004C1104" w:rsidRDefault="00B45DE8">
      <w:pPr>
        <w:spacing w:after="0" w:line="226" w:lineRule="auto"/>
        <w:ind w:left="720" w:firstLine="720"/>
        <w:jc w:val="both"/>
        <w:rPr>
          <w:ins w:id="19347" w:author="Sethvannak Sam" w:date="2022-08-22T09:33:00Z"/>
          <w:del w:id="19348" w:author="Windows User" w:date="2022-09-06T02:23:00Z"/>
          <w:rFonts w:ascii="Khmer MEF1" w:hAnsi="Khmer MEF1" w:cs="Khmer MEF1"/>
          <w:sz w:val="24"/>
          <w:szCs w:val="24"/>
        </w:rPr>
        <w:pPrChange w:id="19349" w:author="Sopheak Phorn" w:date="2023-08-25T16:18:00Z">
          <w:pPr>
            <w:spacing w:after="0" w:line="244" w:lineRule="auto"/>
            <w:ind w:firstLine="720"/>
          </w:pPr>
        </w:pPrChange>
      </w:pPr>
      <w:ins w:id="19350" w:author="Sethvannak Sam" w:date="2022-08-22T09:33:00Z">
        <w:del w:id="19351" w:author="Windows User" w:date="2022-09-06T02:23:00Z">
          <w:r w:rsidRPr="00E33574" w:rsidDel="004C1104">
            <w:rPr>
              <w:rFonts w:ascii="Khmer MEF1" w:hAnsi="Khmer MEF1" w:cs="Khmer MEF1"/>
              <w:sz w:val="24"/>
              <w:szCs w:val="24"/>
            </w:rPr>
            <w:delText>-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>សេចក្តីសម្រេចផ្សេងៗ</w:delText>
          </w:r>
        </w:del>
      </w:ins>
      <w:ins w:id="19352" w:author="Voeun Kuyeng" w:date="2022-08-31T16:29:00Z">
        <w:del w:id="19353" w:author="Windows User" w:date="2022-09-06T02:23:00Z">
          <w:r w:rsidR="00921842"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>។</w:delText>
          </w:r>
        </w:del>
      </w:ins>
    </w:p>
    <w:p w14:paraId="17A2500C" w14:textId="43F14ACE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9354" w:author="Sethvannak Sam" w:date="2022-08-22T09:33:00Z"/>
          <w:del w:id="19355" w:author="Windows User" w:date="2022-09-06T02:23:00Z"/>
          <w:rFonts w:ascii="Khmer MEF1" w:hAnsi="Khmer MEF1" w:cs="Khmer MEF1"/>
          <w:sz w:val="24"/>
          <w:szCs w:val="24"/>
          <w:cs/>
          <w:rPrChange w:id="19356" w:author="Kem Sereyboth" w:date="2023-07-19T16:59:00Z">
            <w:rPr>
              <w:ins w:id="19357" w:author="Sethvannak Sam" w:date="2022-08-22T09:33:00Z"/>
              <w:del w:id="19358" w:author="Windows User" w:date="2022-09-06T02:23:00Z"/>
              <w:rFonts w:ascii="Khmer MEF1" w:hAnsi="Khmer MEF1" w:cs="Khmer MEF1"/>
              <w:b/>
              <w:bCs/>
              <w:sz w:val="10"/>
              <w:szCs w:val="10"/>
              <w:cs/>
            </w:rPr>
          </w:rPrChange>
        </w:rPr>
        <w:pPrChange w:id="19359" w:author="Sopheak Phorn" w:date="2023-08-25T16:18:00Z">
          <w:pPr>
            <w:spacing w:after="0" w:line="244" w:lineRule="auto"/>
            <w:ind w:firstLine="720"/>
          </w:pPr>
        </w:pPrChange>
      </w:pPr>
    </w:p>
    <w:p w14:paraId="48E5AB8F" w14:textId="6F2842A0" w:rsidR="00B45DE8" w:rsidRPr="00E33574" w:rsidRDefault="00B45DE8">
      <w:pPr>
        <w:pStyle w:val="Heading1"/>
        <w:spacing w:before="0" w:line="226" w:lineRule="auto"/>
        <w:ind w:left="720"/>
        <w:rPr>
          <w:ins w:id="19360" w:author="Sethvannak Sam" w:date="2022-08-22T09:33:00Z"/>
          <w:rFonts w:ascii="Khmer MEF2" w:hAnsi="Khmer MEF2" w:cs="Khmer MEF2"/>
          <w:sz w:val="24"/>
          <w:szCs w:val="24"/>
          <w:lang w:val="ca-ES"/>
          <w:rPrChange w:id="19361" w:author="Kem Sereyboth" w:date="2023-07-19T16:59:00Z">
            <w:rPr>
              <w:ins w:id="19362" w:author="Sethvannak Sam" w:date="2022-08-22T09:33:00Z"/>
              <w:lang w:val="ca-ES"/>
            </w:rPr>
          </w:rPrChange>
        </w:rPr>
        <w:pPrChange w:id="19363" w:author="Sopheak Phorn" w:date="2023-08-25T16:18:00Z">
          <w:pPr>
            <w:spacing w:after="0" w:line="244" w:lineRule="auto"/>
            <w:ind w:firstLine="720"/>
          </w:pPr>
        </w:pPrChange>
      </w:pPr>
      <w:bookmarkStart w:id="19364" w:name="_Toc143872983"/>
      <w:ins w:id="19365" w:author="Sethvannak Sam" w:date="2022-08-22T09:33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19366" w:author="Kem Sereyboth" w:date="2023-07-19T16:59:00Z">
              <w:rPr>
                <w:rFonts w:cs="MoolBoran"/>
                <w:b/>
                <w:bCs/>
                <w:cs/>
                <w:lang w:val="ca-ES"/>
              </w:rPr>
            </w:rPrChange>
          </w:rPr>
          <w:t>៧.វិសាលភាពសវនកម្ម</w:t>
        </w:r>
        <w:bookmarkEnd w:id="19364"/>
      </w:ins>
    </w:p>
    <w:p w14:paraId="2DF36691" w14:textId="33D77660" w:rsidR="00B45DE8" w:rsidRPr="00D7309C" w:rsidDel="005F46DE" w:rsidRDefault="00B45DE8">
      <w:pPr>
        <w:spacing w:after="0" w:line="226" w:lineRule="auto"/>
        <w:ind w:firstLine="720"/>
        <w:jc w:val="both"/>
        <w:rPr>
          <w:ins w:id="19367" w:author="Sethvannak Sam" w:date="2022-08-22T09:33:00Z"/>
          <w:del w:id="19368" w:author="Kem Sereiboth" w:date="2022-09-13T11:33:00Z"/>
          <w:rFonts w:ascii="Khmer MEF1" w:hAnsi="Khmer MEF1" w:cs="Khmer MEF1"/>
          <w:spacing w:val="6"/>
          <w:sz w:val="24"/>
          <w:szCs w:val="24"/>
          <w:lang w:val="ca-ES"/>
          <w:rPrChange w:id="19369" w:author="Kem Sereyboth" w:date="2023-07-25T15:54:00Z">
            <w:rPr>
              <w:ins w:id="19370" w:author="Sethvannak Sam" w:date="2022-08-22T09:33:00Z"/>
              <w:del w:id="19371" w:author="Kem Sereiboth" w:date="2022-09-13T11:33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  <w:pPrChange w:id="19372" w:author="Sopheak Phorn" w:date="2023-08-25T16:18:00Z">
          <w:pPr>
            <w:spacing w:after="0" w:line="228" w:lineRule="auto"/>
            <w:ind w:firstLine="720"/>
            <w:jc w:val="both"/>
          </w:pPr>
        </w:pPrChange>
      </w:pPr>
      <w:ins w:id="19373" w:author="Sethvannak Sam" w:date="2022-08-22T09:33:00Z">
        <w:del w:id="19374" w:author="Kem Sereiboth" w:date="2022-09-13T11:33:00Z">
          <w:r w:rsidRPr="00D7309C" w:rsidDel="005F46DE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9375" w:author="Kem Sereyboth" w:date="2023-07-25T15:5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វិសាលភាពសវនកម្ម គឺជាផ្នែកមួយដែលបង្ហាញដល់អ្នក</w:delText>
          </w:r>
        </w:del>
      </w:ins>
      <w:ins w:id="19376" w:author="socheata.ol@hotmail.com" w:date="2022-09-02T15:45:00Z">
        <w:del w:id="19377" w:author="Kem Sereiboth" w:date="2022-09-13T11:33:00Z">
          <w:r w:rsidR="00F61FE6" w:rsidRPr="00D7309C" w:rsidDel="005F46DE">
            <w:rPr>
              <w:rFonts w:ascii="Khmer MEF1" w:hAnsi="Khmer MEF1" w:cs="Khmer MEF1"/>
              <w:spacing w:val="6"/>
              <w:sz w:val="24"/>
              <w:szCs w:val="24"/>
              <w:cs/>
              <w:rPrChange w:id="19378" w:author="Kem Sereyboth" w:date="2023-07-25T15:5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ប្រើប្រាស់របាយការណ៍សវនកម្ម</w:delText>
          </w:r>
        </w:del>
      </w:ins>
      <w:ins w:id="19379" w:author="Sethvannak Sam" w:date="2022-08-22T09:33:00Z">
        <w:del w:id="19380" w:author="Kem Sereiboth" w:date="2022-09-13T11:33:00Z">
          <w:r w:rsidRPr="00D7309C" w:rsidDel="005F46DE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9381" w:author="Kem Sereyboth" w:date="2023-07-25T15:5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អានអំពីដែនកំណត់ និងទំហំគ្របដណ្តប់នៃការធ្វើសវនកម្ម។ សវនករទទួលបន្ទុក អាចរៀបរាប់អំពីកថាខណ្ឌ</w:delText>
          </w:r>
        </w:del>
      </w:ins>
      <w:ins w:id="19382" w:author="Voeun Kuyeng" w:date="2022-08-31T16:19:00Z">
        <w:del w:id="19383" w:author="Kem Sereiboth" w:date="2022-09-13T11:33:00Z">
          <w:r w:rsidR="00B40209" w:rsidRPr="00D7309C" w:rsidDel="005F46DE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9384" w:author="Kem Sereyboth" w:date="2023-07-25T15:5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19385" w:author="Sethvannak Sam" w:date="2022-08-22T09:33:00Z">
        <w:del w:id="19386" w:author="Kem Sereiboth" w:date="2022-09-13T11:33:00Z">
          <w:r w:rsidRPr="00D7309C" w:rsidDel="005F46DE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9387" w:author="Kem Sereyboth" w:date="2023-07-25T15:5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នេះ ដូចគំរូខាងក្រោម៖</w:delText>
          </w:r>
        </w:del>
      </w:ins>
    </w:p>
    <w:p w14:paraId="084E6832" w14:textId="6BED983B" w:rsidR="005C3437" w:rsidRPr="00F55550" w:rsidRDefault="005C3437">
      <w:pPr>
        <w:spacing w:after="0" w:line="226" w:lineRule="auto"/>
        <w:ind w:firstLine="720"/>
        <w:jc w:val="both"/>
        <w:rPr>
          <w:ins w:id="19388" w:author="Kem Sereyboth" w:date="2023-06-20T14:38:00Z"/>
          <w:rFonts w:ascii="Khmer MEF1" w:hAnsi="Khmer MEF1" w:cs="Khmer MEF1"/>
          <w:sz w:val="24"/>
          <w:szCs w:val="24"/>
          <w:lang w:val="ca-ES"/>
        </w:rPr>
        <w:pPrChange w:id="19389" w:author="Sopheak Phorn" w:date="2023-08-25T16:18:00Z">
          <w:pPr>
            <w:spacing w:after="0" w:line="216" w:lineRule="auto"/>
            <w:ind w:firstLine="720"/>
            <w:jc w:val="both"/>
          </w:pPr>
        </w:pPrChange>
      </w:pPr>
      <w:ins w:id="19390" w:author="Kem Sereyboth" w:date="2023-06-20T14:38:00Z">
        <w:r w:rsidRPr="006B0E6C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19391" w:author="Sopheak" w:date="2023-07-28T22:10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វិសាលភាពនៃការធ្វើ</w:t>
        </w:r>
      </w:ins>
      <w:ins w:id="19392" w:author="Kem Sereyboth" w:date="2023-07-19T14:37:00Z">
        <w:r w:rsidR="00524C8F" w:rsidRPr="006B0E6C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19393" w:author="Sopheak" w:date="2023-07-28T22:10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សវនកម្មអនុលោមភាព និង</w:t>
        </w:r>
      </w:ins>
      <w:ins w:id="19394" w:author="Kem Sereyboth" w:date="2023-06-20T14:38:00Z">
        <w:r w:rsidRPr="006B0E6C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19395" w:author="Sopheak" w:date="2023-07-28T22:10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សវនកម្មសមិទ្ធកម្មនៅ</w:t>
        </w:r>
        <w:r w:rsidRPr="006B0E6C">
          <w:rPr>
            <w:rFonts w:ascii="Khmer MEF1" w:hAnsi="Khmer MEF1" w:cs="Khmer MEF1"/>
            <w:spacing w:val="8"/>
            <w:sz w:val="24"/>
            <w:szCs w:val="24"/>
            <w:cs/>
            <w:lang w:val="en-GB"/>
            <w:rPrChange w:id="19396" w:author="Sopheak" w:date="2023-07-28T22:10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en-GB"/>
              </w:rPr>
            </w:rPrChange>
          </w:rPr>
          <w:t xml:space="preserve"> </w:t>
        </w:r>
      </w:ins>
      <w:ins w:id="19397" w:author="Kem Sereyboth" w:date="2023-07-11T13:38:00Z">
        <w:r w:rsidR="00933292" w:rsidRPr="006B0E6C">
          <w:rPr>
            <w:rFonts w:ascii="Khmer MEF1" w:hAnsi="Khmer MEF1" w:cs="Khmer MEF1"/>
            <w:b/>
            <w:bCs/>
            <w:spacing w:val="8"/>
            <w:sz w:val="24"/>
            <w:szCs w:val="24"/>
            <w:cs/>
            <w:lang w:val="ca-ES"/>
            <w:rPrChange w:id="19398" w:author="Sopheak" w:date="2023-07-28T22:10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19399" w:author="Sopheak Phorn" w:date="2023-07-28T15:09:00Z">
        <w:r w:rsidR="00A72020" w:rsidRPr="006B0E6C">
          <w:rPr>
            <w:rFonts w:ascii="Khmer MEF1" w:hAnsi="Khmer MEF1" w:cs="Khmer MEF1"/>
            <w:b/>
            <w:bCs/>
            <w:spacing w:val="8"/>
            <w:sz w:val="24"/>
            <w:szCs w:val="24"/>
            <w:cs/>
            <w:lang w:val="ca-ES"/>
            <w:rPrChange w:id="19400" w:author="Sopheak" w:date="2023-07-28T22:10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19401" w:author="Kem Sereyboth" w:date="2023-07-11T13:38:00Z">
        <w:del w:id="19402" w:author="Sopheak Phorn" w:date="2023-07-28T15:09:00Z">
          <w:r w:rsidR="00933292" w:rsidRPr="006B0E6C" w:rsidDel="00A72020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19403" w:author="Sopheak" w:date="2023-07-28T22:10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933292" w:rsidRPr="006B0E6C">
          <w:rPr>
            <w:rFonts w:ascii="Khmer MEF1" w:hAnsi="Khmer MEF1" w:cs="Khmer MEF1"/>
            <w:b/>
            <w:bCs/>
            <w:spacing w:val="8"/>
            <w:sz w:val="24"/>
            <w:szCs w:val="24"/>
            <w:cs/>
            <w:lang w:val="ca-ES"/>
            <w:rPrChange w:id="19404" w:author="Sopheak" w:date="2023-07-28T22:10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19405" w:author="Kem Sereyboth" w:date="2023-06-20T14:38:00Z">
        <w:r w:rsidRPr="006B0E6C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19406" w:author="Sopheak" w:date="2023-07-28T22:10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 គឺ</w:t>
        </w:r>
        <w:r w:rsidRPr="006B0E6C">
          <w:rPr>
            <w:rFonts w:ascii="Khmer MEF1" w:hAnsi="Khmer MEF1" w:cs="Khmer MEF1"/>
            <w:spacing w:val="8"/>
            <w:sz w:val="24"/>
            <w:szCs w:val="24"/>
            <w:cs/>
            <w:rPrChange w:id="19407" w:author="Sopheak" w:date="2023-07-28T22:10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យោងតា​ម</w:t>
        </w:r>
      </w:ins>
      <w:ins w:id="19408" w:author="Kem Sereyboth" w:date="2023-07-19T14:40:00Z">
        <w:r w:rsidR="00524C8F" w:rsidRPr="00D7309C">
          <w:rPr>
            <w:rFonts w:ascii="Khmer MEF1" w:hAnsi="Khmer MEF1" w:cs="Khmer MEF1"/>
            <w:spacing w:val="-10"/>
            <w:sz w:val="24"/>
            <w:szCs w:val="24"/>
            <w:cs/>
            <w:rPrChange w:id="19409" w:author="Kem Sereyboth" w:date="2023-07-25T15:55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សេចក្តីណែនាំលេខ ០០១</w:t>
        </w:r>
        <w:r w:rsidR="00524C8F" w:rsidRPr="00D7309C">
          <w:rPr>
            <w:rFonts w:ascii="Khmer MEF1" w:hAnsi="Khmer MEF1" w:cs="Khmer MEF1"/>
            <w:spacing w:val="-10"/>
            <w:sz w:val="24"/>
            <w:szCs w:val="24"/>
            <w:cs/>
            <w:rPrChange w:id="19410" w:author="Kem Sereyboth" w:date="2023-07-25T15:55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 </w:t>
        </w:r>
        <w:r w:rsidR="00524C8F" w:rsidRPr="00D7309C">
          <w:rPr>
            <w:rFonts w:ascii="Khmer MEF1" w:hAnsi="Khmer MEF1" w:cs="Khmer MEF1"/>
            <w:spacing w:val="-10"/>
            <w:sz w:val="16"/>
            <w:szCs w:val="24"/>
            <w:cs/>
            <w:rPrChange w:id="19411" w:author="Kem Sereyboth" w:date="2023-07-25T15:55:00Z">
              <w:rPr>
                <w:rFonts w:ascii="Khmer MEF1" w:hAnsi="Khmer MEF1" w:cs="Khmer MEF1"/>
                <w:spacing w:val="-4"/>
                <w:sz w:val="16"/>
                <w:szCs w:val="24"/>
                <w:cs/>
              </w:rPr>
            </w:rPrChange>
          </w:rPr>
          <w:t>អ.ស.ហ.​ស.ណ.ន ចុះ</w:t>
        </w:r>
        <w:r w:rsidR="00524C8F" w:rsidRPr="00D7309C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19412" w:author="Kem Sereyboth" w:date="2023-07-25T15:55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ថ្ងៃទី៤ ខែសីហា ឆ្នាំ២០២២ </w:t>
        </w:r>
        <w:r w:rsidR="00524C8F" w:rsidRPr="00D7309C">
          <w:rPr>
            <w:rFonts w:ascii="Khmer MEF1" w:hAnsi="Khmer MEF1" w:cs="Khmer MEF1"/>
            <w:spacing w:val="-10"/>
            <w:sz w:val="16"/>
            <w:szCs w:val="24"/>
            <w:cs/>
            <w:rPrChange w:id="19413" w:author="Kem Sereyboth" w:date="2023-07-25T15:55:00Z">
              <w:rPr>
                <w:rFonts w:ascii="Khmer MEF1" w:hAnsi="Khmer MEF1" w:cs="Khmer MEF1"/>
                <w:spacing w:val="-4"/>
                <w:sz w:val="16"/>
                <w:szCs w:val="24"/>
                <w:cs/>
              </w:rPr>
            </w:rPrChange>
          </w:rPr>
          <w:t>ស្ដីពីយន្តការ និងនីតិវិធីសវនក</w:t>
        </w:r>
      </w:ins>
      <w:ins w:id="19414" w:author="Kem Sereyboth" w:date="2023-07-25T15:54:00Z">
        <w:r w:rsidR="00D7309C" w:rsidRPr="00D7309C">
          <w:rPr>
            <w:rFonts w:ascii="Khmer MEF1" w:hAnsi="Khmer MEF1" w:cs="Khmer MEF1"/>
            <w:spacing w:val="-10"/>
            <w:sz w:val="16"/>
            <w:szCs w:val="24"/>
            <w:cs/>
            <w:rPrChange w:id="19415" w:author="Kem Sereyboth" w:date="2023-07-25T15:55:00Z">
              <w:rPr>
                <w:rFonts w:ascii="Khmer MEF1" w:hAnsi="Khmer MEF1" w:cs="Khmer MEF1"/>
                <w:spacing w:val="-4"/>
                <w:sz w:val="16"/>
                <w:szCs w:val="24"/>
                <w:cs/>
              </w:rPr>
            </w:rPrChange>
          </w:rPr>
          <w:t>​</w:t>
        </w:r>
      </w:ins>
      <w:ins w:id="19416" w:author="Kem Sereyboth" w:date="2023-07-19T14:40:00Z">
        <w:r w:rsidR="00524C8F" w:rsidRPr="00D7309C">
          <w:rPr>
            <w:rFonts w:ascii="Khmer MEF1" w:hAnsi="Khmer MEF1" w:cs="Khmer MEF1"/>
            <w:spacing w:val="-10"/>
            <w:sz w:val="16"/>
            <w:szCs w:val="24"/>
            <w:cs/>
            <w:rPrChange w:id="19417" w:author="Kem Sereyboth" w:date="2023-07-25T15:55:00Z">
              <w:rPr>
                <w:rFonts w:ascii="Khmer MEF1" w:hAnsi="Khmer MEF1" w:cs="Khmer MEF1"/>
                <w:spacing w:val="-4"/>
                <w:sz w:val="16"/>
                <w:szCs w:val="24"/>
                <w:cs/>
              </w:rPr>
            </w:rPrChange>
          </w:rPr>
          <w:t>ម្ម</w:t>
        </w:r>
        <w:r w:rsidR="00524C8F" w:rsidRPr="00D7309C">
          <w:rPr>
            <w:rFonts w:ascii="Khmer MEF1" w:hAnsi="Khmer MEF1" w:cs="Khmer MEF1"/>
            <w:spacing w:val="6"/>
            <w:sz w:val="16"/>
            <w:szCs w:val="24"/>
            <w:cs/>
            <w:rPrChange w:id="19418" w:author="Kem Sereyboth" w:date="2023-07-25T15:55:00Z">
              <w:rPr>
                <w:rFonts w:ascii="Khmer MEF1" w:hAnsi="Khmer MEF1" w:cs="Khmer MEF1"/>
                <w:spacing w:val="-4"/>
                <w:sz w:val="16"/>
                <w:szCs w:val="24"/>
                <w:cs/>
              </w:rPr>
            </w:rPrChange>
          </w:rPr>
          <w:t>អនុលោមភា</w:t>
        </w:r>
        <w:r w:rsidR="00524C8F" w:rsidRPr="00D7309C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9419" w:author="Kem Sereyboth" w:date="2023-07-25T15:55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ព និង</w:t>
        </w:r>
      </w:ins>
      <w:ins w:id="19420" w:author="Kem Sereyboth" w:date="2023-06-20T14:38:00Z">
        <w:r w:rsidRPr="00D7309C">
          <w:rPr>
            <w:rFonts w:ascii="Khmer MEF1" w:hAnsi="Khmer MEF1" w:cs="Khmer MEF1"/>
            <w:spacing w:val="6"/>
            <w:sz w:val="24"/>
            <w:szCs w:val="24"/>
            <w:cs/>
            <w:rPrChange w:id="19421" w:author="Kem Sereyboth" w:date="2023-07-25T15:55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​សេចក្តី</w:t>
        </w:r>
        <w:r w:rsidRPr="00D7309C">
          <w:rPr>
            <w:rFonts w:ascii="Khmer MEF1" w:hAnsi="Khmer MEF1" w:cs="Khmer MEF1"/>
            <w:spacing w:val="6"/>
            <w:sz w:val="24"/>
            <w:szCs w:val="24"/>
            <w:cs/>
            <w:rPrChange w:id="19422" w:author="Kem Sereyboth" w:date="2023-07-25T15:55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ណែនាំលេខ</w:t>
        </w:r>
      </w:ins>
      <w:ins w:id="19423" w:author="Kem Sereyboth" w:date="2023-07-11T13:39:00Z">
        <w:r w:rsidR="00933292" w:rsidRPr="00D7309C">
          <w:rPr>
            <w:rFonts w:ascii="Khmer MEF1" w:hAnsi="Khmer MEF1" w:cs="Khmer MEF1"/>
            <w:spacing w:val="6"/>
            <w:sz w:val="24"/>
            <w:szCs w:val="24"/>
            <w:cs/>
            <w:rPrChange w:id="19424" w:author="Kem Sereyboth" w:date="2023-07-25T15:55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 xml:space="preserve">០១១ អ.ស.ហ.ស.ណ.ន. </w:t>
        </w:r>
      </w:ins>
      <w:ins w:id="19425" w:author="Kem Sereyboth" w:date="2023-06-20T14:38:00Z">
        <w:r w:rsidRPr="00D7309C">
          <w:rPr>
            <w:rFonts w:ascii="Khmer MEF1" w:hAnsi="Khmer MEF1" w:cs="Khmer MEF1"/>
            <w:spacing w:val="6"/>
            <w:sz w:val="24"/>
            <w:szCs w:val="24"/>
            <w:cs/>
            <w:rPrChange w:id="19426" w:author="Kem Sereyboth" w:date="2023-07-25T15:55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ចុះ</w:t>
        </w:r>
        <w:r w:rsidRPr="00D7309C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9427" w:author="Kem Sereyboth" w:date="2023-07-25T15:55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ថ្ងៃទី</w:t>
        </w:r>
      </w:ins>
      <w:ins w:id="19428" w:author="Kem Sereyboth" w:date="2023-07-11T13:40:00Z">
        <w:r w:rsidR="00933292" w:rsidRPr="00D7309C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9429" w:author="Kem Sereyboth" w:date="2023-07-25T15:55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២៨</w:t>
        </w:r>
      </w:ins>
      <w:ins w:id="19430" w:author="Kem Sereyboth" w:date="2023-06-20T14:38:00Z">
        <w:r w:rsidRPr="00D7309C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9431" w:author="Kem Sereyboth" w:date="2023-07-25T15:55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ខែ</w:t>
        </w:r>
      </w:ins>
      <w:ins w:id="19432" w:author="Kem Sereyboth" w:date="2023-07-11T13:40:00Z">
        <w:r w:rsidR="00933292" w:rsidRPr="00D7309C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9433" w:author="Kem Sereyboth" w:date="2023-07-25T15:55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មីនា</w:t>
        </w:r>
      </w:ins>
      <w:ins w:id="19434" w:author="Kem Sereyboth" w:date="2023-06-20T14:38:00Z">
        <w:r w:rsidRPr="00D7309C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9435" w:author="Kem Sereyboth" w:date="2023-07-25T15:55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ឆ្នាំ</w:t>
        </w:r>
      </w:ins>
      <w:ins w:id="19436" w:author="Kem Sereyboth" w:date="2023-07-11T13:40:00Z">
        <w:r w:rsidR="00933292" w:rsidRPr="00D7309C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9437" w:author="Kem Sereyboth" w:date="2023-07-25T15:55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២០២៣</w:t>
        </w:r>
      </w:ins>
      <w:ins w:id="19438" w:author="Kem Sereyboth" w:date="2023-06-20T14:38:00Z">
        <w:r w:rsidRPr="00D7309C">
          <w:rPr>
            <w:rFonts w:ascii="Khmer MEF1" w:hAnsi="Khmer MEF1" w:cs="Khmer MEF1"/>
            <w:spacing w:val="6"/>
            <w:sz w:val="24"/>
            <w:szCs w:val="24"/>
            <w:cs/>
            <w:rPrChange w:id="19439" w:author="Kem Sereyboth" w:date="2023-07-25T15:55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ស្ដីពី</w:t>
        </w:r>
        <w:r w:rsidRPr="00D7309C">
          <w:rPr>
            <w:rFonts w:ascii="Khmer MEF1" w:hAnsi="Khmer MEF1" w:cs="Khmer MEF1"/>
            <w:spacing w:val="8"/>
            <w:sz w:val="24"/>
            <w:szCs w:val="24"/>
            <w:cs/>
            <w:rPrChange w:id="19440" w:author="Kem Sereyboth" w:date="2023-07-25T15:57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យ</w:t>
        </w:r>
      </w:ins>
      <w:ins w:id="19441" w:author="Kem Sereyboth" w:date="2023-07-25T15:55:00Z">
        <w:r w:rsidR="00D7309C" w:rsidRPr="00D7309C">
          <w:rPr>
            <w:rFonts w:ascii="Khmer MEF1" w:hAnsi="Khmer MEF1" w:cs="Khmer MEF1"/>
            <w:spacing w:val="8"/>
            <w:sz w:val="24"/>
            <w:szCs w:val="24"/>
            <w:cs/>
            <w:rPrChange w:id="19442" w:author="Kem Sereyboth" w:date="2023-07-25T15:57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​</w:t>
        </w:r>
      </w:ins>
      <w:ins w:id="19443" w:author="Kem Sereyboth" w:date="2023-06-20T14:38:00Z">
        <w:r w:rsidRPr="00D7309C">
          <w:rPr>
            <w:rFonts w:ascii="Khmer MEF1" w:hAnsi="Khmer MEF1" w:cs="Khmer MEF1"/>
            <w:spacing w:val="8"/>
            <w:sz w:val="24"/>
            <w:szCs w:val="24"/>
            <w:cs/>
            <w:rPrChange w:id="19444" w:author="Kem Sereyboth" w:date="2023-07-25T15:57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ន្ត</w:t>
        </w:r>
      </w:ins>
      <w:ins w:id="19445" w:author="Kem Sereyboth" w:date="2023-07-25T15:55:00Z">
        <w:r w:rsidR="00D7309C" w:rsidRPr="00D7309C">
          <w:rPr>
            <w:rFonts w:ascii="Khmer MEF1" w:hAnsi="Khmer MEF1" w:cs="Khmer MEF1"/>
            <w:spacing w:val="8"/>
            <w:sz w:val="24"/>
            <w:szCs w:val="24"/>
            <w:cs/>
            <w:rPrChange w:id="19446" w:author="Kem Sereyboth" w:date="2023-07-25T15:57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​</w:t>
        </w:r>
      </w:ins>
      <w:ins w:id="19447" w:author="Kem Sereyboth" w:date="2023-06-20T14:38:00Z">
        <w:r w:rsidRPr="00D7309C">
          <w:rPr>
            <w:rFonts w:ascii="Khmer MEF1" w:hAnsi="Khmer MEF1" w:cs="Khmer MEF1"/>
            <w:spacing w:val="8"/>
            <w:sz w:val="24"/>
            <w:szCs w:val="24"/>
            <w:cs/>
            <w:rPrChange w:id="19448" w:author="Kem Sereyboth" w:date="2023-07-25T15:57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ការ និងនីតិវិធីសវន</w:t>
        </w:r>
        <w:r w:rsidRPr="00D7309C">
          <w:rPr>
            <w:rFonts w:ascii="Khmer MEF1" w:hAnsi="Khmer MEF1" w:cs="Khmer MEF1"/>
            <w:spacing w:val="6"/>
            <w:sz w:val="24"/>
            <w:szCs w:val="24"/>
            <w:cs/>
            <w:rPrChange w:id="19449" w:author="Kem Sereyboth" w:date="2023-07-25T15:57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កម្មសមិទ្ធកម្ម</w:t>
        </w:r>
      </w:ins>
      <w:ins w:id="19450" w:author="Kem Sereyboth" w:date="2023-07-11T13:40:00Z">
        <w:r w:rsidR="00933292" w:rsidRPr="00D7309C">
          <w:rPr>
            <w:rFonts w:ascii="Khmer MEF1" w:hAnsi="Khmer MEF1" w:cs="Khmer MEF1"/>
            <w:spacing w:val="6"/>
            <w:sz w:val="24"/>
            <w:szCs w:val="24"/>
            <w:cs/>
            <w:rPrChange w:id="19451" w:author="Kem Sereyboth" w:date="2023-07-25T15:57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របស់អង្គសវនកម្មសវនកម្មផ្ទៃក្នុង</w:t>
        </w:r>
      </w:ins>
      <w:ins w:id="19452" w:author="Kem Sereyboth" w:date="2023-07-11T13:41:00Z">
        <w:r w:rsidR="00933292" w:rsidRPr="00D7309C">
          <w:rPr>
            <w:rFonts w:ascii="Khmer MEF1" w:hAnsi="Khmer MEF1" w:cs="Khmer MEF1"/>
            <w:spacing w:val="6"/>
            <w:sz w:val="24"/>
            <w:szCs w:val="24"/>
            <w:cs/>
            <w:rPrChange w:id="19453" w:author="Kem Sereyboth" w:date="2023-07-25T15:57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អាជ្ញាធរសេវាហិរញ្ញវត្ថុ</w:t>
        </w:r>
        <w:r w:rsidR="00933292" w:rsidRPr="00D7309C">
          <w:rPr>
            <w:rFonts w:ascii="Khmer MEF1" w:hAnsi="Khmer MEF1" w:cs="Khmer MEF1"/>
            <w:spacing w:val="6"/>
            <w:sz w:val="24"/>
            <w:szCs w:val="24"/>
            <w:cs/>
            <w:rPrChange w:id="19454" w:author="Kem Sereyboth" w:date="2023-07-25T15:57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មិនមែន</w:t>
        </w:r>
        <w:r w:rsidR="00933292" w:rsidRPr="00313408">
          <w:rPr>
            <w:rFonts w:ascii="Khmer MEF1" w:hAnsi="Khmer MEF1" w:cs="Khmer MEF1"/>
            <w:spacing w:val="2"/>
            <w:sz w:val="24"/>
            <w:szCs w:val="24"/>
            <w:cs/>
            <w:rPrChange w:id="19455" w:author="Sopheak Phorn" w:date="2023-08-04T11:23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ធ</w:t>
        </w:r>
      </w:ins>
      <w:ins w:id="19456" w:author="Kem Sereyboth" w:date="2023-07-25T15:56:00Z">
        <w:r w:rsidR="00D7309C" w:rsidRPr="00313408">
          <w:rPr>
            <w:rFonts w:ascii="Khmer MEF1" w:hAnsi="Khmer MEF1" w:cs="Khmer MEF1"/>
            <w:spacing w:val="2"/>
            <w:sz w:val="24"/>
            <w:szCs w:val="24"/>
            <w:cs/>
            <w:rPrChange w:id="19457" w:author="Sopheak Phorn" w:date="2023-08-04T11:23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​</w:t>
        </w:r>
      </w:ins>
      <w:ins w:id="19458" w:author="Kem Sereyboth" w:date="2023-07-11T13:41:00Z">
        <w:r w:rsidR="00933292" w:rsidRPr="00313408">
          <w:rPr>
            <w:rFonts w:ascii="Khmer MEF1" w:hAnsi="Khmer MEF1" w:cs="Khmer MEF1"/>
            <w:spacing w:val="2"/>
            <w:sz w:val="24"/>
            <w:szCs w:val="24"/>
            <w:cs/>
            <w:rPrChange w:id="19459" w:author="Sopheak Phorn" w:date="2023-08-04T11:23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នា</w:t>
        </w:r>
      </w:ins>
      <w:ins w:id="19460" w:author="Kem Sereyboth" w:date="2023-07-25T15:56:00Z">
        <w:r w:rsidR="00D7309C" w:rsidRPr="00313408">
          <w:rPr>
            <w:rFonts w:ascii="Khmer MEF1" w:hAnsi="Khmer MEF1" w:cs="Khmer MEF1"/>
            <w:spacing w:val="2"/>
            <w:sz w:val="24"/>
            <w:szCs w:val="24"/>
            <w:cs/>
            <w:rPrChange w:id="19461" w:author="Sopheak Phorn" w:date="2023-08-04T11:2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  <w:r w:rsidR="00D7309C" w:rsidRPr="00313408">
          <w:rPr>
            <w:rFonts w:ascii="Khmer MEF1" w:hAnsi="Khmer MEF1" w:cs="Khmer MEF1"/>
            <w:spacing w:val="2"/>
            <w:sz w:val="24"/>
            <w:szCs w:val="24"/>
            <w:rPrChange w:id="19462" w:author="Sopheak Phorn" w:date="2023-08-04T11:23:00Z">
              <w:rPr>
                <w:rFonts w:ascii="Khmer MEF1" w:hAnsi="Khmer MEF1" w:cs="Khmer MEF1"/>
                <w:spacing w:val="8"/>
                <w:sz w:val="24"/>
                <w:szCs w:val="24"/>
              </w:rPr>
            </w:rPrChange>
          </w:rPr>
          <w:t>​​</w:t>
        </w:r>
      </w:ins>
      <w:ins w:id="19463" w:author="Kem Sereyboth" w:date="2023-07-11T13:41:00Z">
        <w:r w:rsidR="00933292" w:rsidRPr="00313408">
          <w:rPr>
            <w:rFonts w:ascii="Khmer MEF1" w:hAnsi="Khmer MEF1" w:cs="Khmer MEF1"/>
            <w:spacing w:val="2"/>
            <w:sz w:val="24"/>
            <w:szCs w:val="24"/>
            <w:cs/>
            <w:rPrChange w:id="19464" w:author="Sopheak Phorn" w:date="2023-08-04T11:23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គារលើអង្គភាពក្រោមឱ</w:t>
        </w:r>
      </w:ins>
      <w:ins w:id="19465" w:author="Kem Sereyboth" w:date="2023-07-11T13:42:00Z">
        <w:r w:rsidR="00933292" w:rsidRPr="00313408">
          <w:rPr>
            <w:rFonts w:ascii="Khmer MEF1" w:hAnsi="Khmer MEF1" w:cs="Khmer MEF1"/>
            <w:spacing w:val="2"/>
            <w:sz w:val="24"/>
            <w:szCs w:val="24"/>
            <w:cs/>
            <w:rPrChange w:id="19466" w:author="Sopheak Phorn" w:date="2023-08-04T11:23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វាទ</w:t>
        </w:r>
        <w:r w:rsidR="00933292" w:rsidRPr="00313408">
          <w:rPr>
            <w:rFonts w:ascii="Khmer MEF1" w:hAnsi="Khmer MEF1" w:cs="Khmer MEF1"/>
            <w:spacing w:val="2"/>
            <w:sz w:val="24"/>
            <w:szCs w:val="24"/>
            <w:cs/>
            <w:rPrChange w:id="19467" w:author="Sopheak Phorn" w:date="2023-08-04T11:2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អាជ្ញាធរសេវាហិរញ្ញវត្ថុ</w:t>
        </w:r>
        <w:r w:rsidR="00933292" w:rsidRPr="00313408">
          <w:rPr>
            <w:rFonts w:ascii="Khmer MEF1" w:hAnsi="Khmer MEF1" w:cs="Khmer MEF1"/>
            <w:spacing w:val="2"/>
            <w:sz w:val="24"/>
            <w:szCs w:val="24"/>
            <w:cs/>
            <w:rPrChange w:id="19468" w:author="Sopheak Phorn" w:date="2023-08-04T11:23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មិនមែនធនាគារ</w:t>
        </w:r>
      </w:ins>
      <w:ins w:id="19469" w:author="Sopheak Phorn" w:date="2023-08-04T11:24:00Z">
        <w:r w:rsidR="00313408">
          <w:rPr>
            <w:rFonts w:ascii="Khmer MEF1" w:hAnsi="Khmer MEF1" w:cs="Khmer MEF1" w:hint="cs"/>
            <w:spacing w:val="2"/>
            <w:sz w:val="24"/>
            <w:szCs w:val="24"/>
            <w:cs/>
          </w:rPr>
          <w:t xml:space="preserve"> </w:t>
        </w:r>
      </w:ins>
      <w:ins w:id="19470" w:author="Kem Sereyboth" w:date="2023-07-11T13:42:00Z">
        <w:del w:id="19471" w:author="Sopheak Phorn" w:date="2023-08-04T11:24:00Z">
          <w:r w:rsidR="00933292" w:rsidRPr="00313408" w:rsidDel="00313408">
            <w:rPr>
              <w:rFonts w:ascii="Khmer MEF1" w:hAnsi="Khmer MEF1" w:cs="Khmer MEF1"/>
              <w:spacing w:val="2"/>
              <w:sz w:val="24"/>
              <w:szCs w:val="24"/>
              <w:cs/>
              <w:rPrChange w:id="19472" w:author="Sopheak Phorn" w:date="2023-08-04T11:23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="00933292" w:rsidRPr="00313408">
          <w:rPr>
            <w:rFonts w:ascii="Khmer MEF1" w:hAnsi="Khmer MEF1" w:cs="Khmer MEF1"/>
            <w:spacing w:val="2"/>
            <w:sz w:val="24"/>
            <w:szCs w:val="24"/>
            <w:cs/>
            <w:rPrChange w:id="19473" w:author="Sopheak Phorn" w:date="2023-08-04T11:23:00Z">
              <w:rPr>
                <w:rFonts w:ascii="Khmer MEF1" w:hAnsi="Khmer MEF1" w:cs="Khmer MEF1"/>
                <w:color w:val="FF0000"/>
                <w:spacing w:val="8"/>
                <w:sz w:val="24"/>
                <w:szCs w:val="24"/>
                <w:cs/>
              </w:rPr>
            </w:rPrChange>
          </w:rPr>
          <w:t>ដែល</w:t>
        </w:r>
      </w:ins>
      <w:ins w:id="19474" w:author="Kem Sereyboth" w:date="2023-06-20T14:38:00Z">
        <w:r w:rsidRPr="00313408">
          <w:rPr>
            <w:rFonts w:ascii="Khmer MEF1" w:hAnsi="Khmer MEF1" w:cs="Khmer MEF1"/>
            <w:spacing w:val="2"/>
            <w:sz w:val="24"/>
            <w:szCs w:val="24"/>
            <w:cs/>
          </w:rPr>
          <w:t>បានកំណត់</w:t>
        </w:r>
        <w:r w:rsidRPr="00313408">
          <w:rPr>
            <w:rFonts w:ascii="Khmer MEF1" w:hAnsi="Khmer MEF1" w:cs="Khmer MEF1"/>
            <w:spacing w:val="2"/>
            <w:sz w:val="24"/>
            <w:szCs w:val="24"/>
          </w:rPr>
          <w:t>​​</w:t>
        </w:r>
        <w:r w:rsidRPr="00313408">
          <w:rPr>
            <w:rFonts w:ascii="Khmer MEF1" w:hAnsi="Khmer MEF1" w:cs="Khmer MEF1"/>
            <w:spacing w:val="2"/>
            <w:sz w:val="24"/>
            <w:szCs w:val="24"/>
            <w:cs/>
          </w:rPr>
          <w:t>យ៉ាង​ជាក់លាក់ពី</w:t>
        </w:r>
        <w:r w:rsidRPr="00F55550">
          <w:rPr>
            <w:rFonts w:ascii="Khmer MEF1" w:hAnsi="Khmer MEF1" w:cs="Khmer MEF1"/>
            <w:spacing w:val="2"/>
            <w:sz w:val="24"/>
            <w:szCs w:val="24"/>
            <w:cs/>
          </w:rPr>
          <w:t>​</w:t>
        </w:r>
        <w:r w:rsidRPr="00313408">
          <w:rPr>
            <w:rFonts w:ascii="Khmer MEF1" w:hAnsi="Khmer MEF1" w:cs="Khmer MEF1"/>
            <w:sz w:val="24"/>
            <w:szCs w:val="24"/>
            <w:cs/>
            <w:lang w:val="ca-ES"/>
            <w:rPrChange w:id="19475" w:author="Sopheak Phorn" w:date="2023-08-04T11:24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យន្តការ និងនីតិ</w:t>
        </w:r>
        <w:r w:rsidRPr="00313408">
          <w:rPr>
            <w:rFonts w:ascii="Khmer MEF1" w:hAnsi="Khmer MEF1" w:cs="Khmer MEF1"/>
            <w:sz w:val="24"/>
            <w:szCs w:val="24"/>
            <w:cs/>
            <w:lang w:val="ca-ES"/>
            <w:rPrChange w:id="19476" w:author="Sopheak Phorn" w:date="2023-08-04T11:24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វិធី​នៅ​ក្នុង​ការ​ធ្វើ</w:t>
        </w:r>
      </w:ins>
      <w:ins w:id="19477" w:author="Kem Sereyboth" w:date="2023-07-19T14:41:00Z">
        <w:r w:rsidR="00524C8F" w:rsidRPr="00313408">
          <w:rPr>
            <w:rFonts w:ascii="Khmer MEF1" w:hAnsi="Khmer MEF1" w:cs="Khmer MEF1"/>
            <w:sz w:val="24"/>
            <w:szCs w:val="24"/>
            <w:cs/>
            <w:lang w:val="ca-ES"/>
            <w:rPrChange w:id="19478" w:author="Sopheak Phorn" w:date="2023-08-04T11:24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សវនកម្មអនុលោមភាព និង</w:t>
        </w:r>
      </w:ins>
      <w:ins w:id="19479" w:author="Kem Sereyboth" w:date="2023-06-20T14:38:00Z">
        <w:r w:rsidRPr="00313408">
          <w:rPr>
            <w:rFonts w:ascii="Khmer MEF1" w:hAnsi="Khmer MEF1" w:cs="Khmer MEF1"/>
            <w:sz w:val="24"/>
            <w:szCs w:val="24"/>
            <w:cs/>
            <w:lang w:val="ca-ES"/>
            <w:rPrChange w:id="19480" w:author="Sopheak Phorn" w:date="2023-08-04T11:24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សវនកម្មសមិទ្ធកម្ម ដោយប្រតិភូសវនកម្ម និង</w:t>
        </w:r>
      </w:ins>
      <w:ins w:id="19481" w:author="Sopheak Phorn" w:date="2023-08-04T11:24:00Z">
        <w:r w:rsidR="00313408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​</w:t>
        </w:r>
      </w:ins>
      <w:ins w:id="19482" w:author="Kem Sereyboth" w:date="2023-06-20T14:38:00Z">
        <w:r w:rsidRPr="00896606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សវនករទទួលបន្ទុកត្រូវប្រើប្រាស់បញ្ជីត្រួតពិនិត្យ</w:t>
        </w:r>
        <w:r w:rsidRPr="00896606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9483" w:author="Kem Sereyboth" w:date="2023-07-26T13:14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ដើម្បីស្នើសុំសហការក្នុងការផ្ដល់ទិន្នន័យ</w:t>
        </w:r>
        <w:r w:rsidRPr="00896606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9484" w:author="Kem Sereyboth" w:date="2023-07-26T13:1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និងព័ត៌មាន</w:t>
        </w:r>
        <w:r w:rsidRPr="00F55550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ទៅ</w:t>
        </w:r>
        <w:r w:rsidRPr="00313408">
          <w:rPr>
            <w:rFonts w:ascii="Khmer MEF1" w:hAnsi="Khmer MEF1" w:cs="Khmer MEF1"/>
            <w:sz w:val="24"/>
            <w:szCs w:val="24"/>
            <w:cs/>
            <w:lang w:val="ca-ES"/>
            <w:rPrChange w:id="19485" w:author="Sopheak Phorn" w:date="2023-08-04T11:25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តាមពេលវេលាដែលបានកំណត់។ បន្ថែមពីនេះ ប្រតិភូសវនកម្ម និងសវនករទទួលបន្ទុកអាចស្នើសុំឯក​</w:t>
        </w:r>
        <w:r w:rsidRPr="00412193">
          <w:rPr>
            <w:rFonts w:ascii="Khmer MEF1" w:hAnsi="Khmer MEF1" w:cs="Khmer MEF1" w:hint="cs"/>
            <w:sz w:val="24"/>
            <w:szCs w:val="24"/>
            <w:cs/>
            <w:lang w:val="ca-ES"/>
          </w:rPr>
          <w:t>សា​​រ</w:t>
        </w:r>
        <w:r w:rsidRPr="00F55550">
          <w:rPr>
            <w:rFonts w:ascii="Khmer MEF1" w:hAnsi="Khmer MEF1" w:cs="Khmer MEF1" w:hint="cs"/>
            <w:sz w:val="24"/>
            <w:szCs w:val="24"/>
            <w:cs/>
            <w:lang w:val="ca-ES"/>
          </w:rPr>
          <w:t>​ពាក់</w:t>
        </w:r>
      </w:ins>
      <w:ins w:id="19486" w:author="Sopheak Phorn" w:date="2023-08-04T11:24:00Z">
        <w:r w:rsidR="00313408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</w:ins>
      <w:ins w:id="19487" w:author="Kem Sereyboth" w:date="2023-06-20T14:38:00Z">
        <w:r w:rsidRPr="00F55550">
          <w:rPr>
            <w:rFonts w:ascii="Khmer MEF1" w:hAnsi="Khmer MEF1" w:cs="Khmer MEF1" w:hint="cs"/>
            <w:sz w:val="24"/>
            <w:szCs w:val="24"/>
            <w:cs/>
            <w:lang w:val="ca-ES"/>
          </w:rPr>
          <w:t>ព័ន្ធបន្ថែមផ្សេងទៀតតាមករណីជាក់ស្ដែងតាម</w:t>
        </w:r>
        <w:r w:rsidRPr="00F55550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ការ</w:t>
        </w:r>
        <w:r w:rsidRPr="00F55550">
          <w:rPr>
            <w:rFonts w:ascii="Khmer MEF1" w:hAnsi="Khmer MEF1" w:cs="Khmer MEF1" w:hint="cs"/>
            <w:sz w:val="24"/>
            <w:szCs w:val="24"/>
            <w:cs/>
            <w:lang w:val="ca-ES"/>
          </w:rPr>
          <w:t>ចាំបាច់។</w:t>
        </w:r>
      </w:ins>
    </w:p>
    <w:p w14:paraId="093953BC" w14:textId="2700E7CB" w:rsidR="00756A09" w:rsidRPr="00E33574" w:rsidDel="005C3437" w:rsidRDefault="00B45DE8">
      <w:pPr>
        <w:spacing w:after="0" w:line="226" w:lineRule="auto"/>
        <w:jc w:val="both"/>
        <w:rPr>
          <w:del w:id="19488" w:author="Kem Sereyboth" w:date="2023-06-20T14:38:00Z"/>
          <w:rFonts w:ascii="Khmer MEF1" w:hAnsi="Khmer MEF1" w:cs="Khmer MEF1"/>
          <w:sz w:val="24"/>
          <w:szCs w:val="24"/>
          <w:lang w:val="ca-ES"/>
        </w:rPr>
        <w:pPrChange w:id="19489" w:author="Sopheak Phorn" w:date="2023-08-25T16:18:00Z">
          <w:pPr>
            <w:spacing w:after="0" w:line="221" w:lineRule="auto"/>
            <w:jc w:val="both"/>
          </w:pPr>
        </w:pPrChange>
      </w:pPr>
      <w:ins w:id="19490" w:author="Sethvannak Sam" w:date="2022-08-22T09:33:00Z">
        <w:del w:id="19491" w:author="Kem Sereyboth" w:date="2023-06-20T14:38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49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វិសាលភាពនៃការធ្វើសវនកម្មអនុលោមភាពនៅ </w:delText>
          </w:r>
        </w:del>
      </w:ins>
      <w:ins w:id="19493" w:author="Voeun Kuyeng" w:date="2022-09-06T17:44:00Z">
        <w:del w:id="19494" w:author="Kem Sereyboth" w:date="2023-06-20T14:38:00Z">
          <w:r w:rsidR="002350AD"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949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>[</w:delText>
          </w:r>
        </w:del>
      </w:ins>
      <w:ins w:id="19496" w:author="Sethvannak Sam" w:date="2022-08-22T09:33:00Z">
        <w:del w:id="19497" w:author="Kem Sereyboth" w:date="2023-06-20T14:38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49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(សវនដ្ឋាន)</w:delText>
          </w:r>
        </w:del>
      </w:ins>
      <w:ins w:id="19499" w:author="Voeun Kuyeng" w:date="2022-09-06T17:44:00Z">
        <w:del w:id="19500" w:author="Kem Sereyboth" w:date="2023-06-20T14:38:00Z">
          <w:r w:rsidR="002350AD"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950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19502" w:author="User" w:date="2022-09-10T15:54:00Z">
        <w:del w:id="19503" w:author="Kem Sereyboth" w:date="2023-06-20T14:38:00Z">
          <w:r w:rsidR="006F5CB9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1950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19505" w:author="Sethvannak Sam" w:date="2022-08-22T09:33:00Z">
        <w:del w:id="19506" w:author="Kem Sereyboth" w:date="2023-06-20T14:38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50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គឺ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1950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យោងតាមសេចក្តីណែនាំ</w:delText>
          </w:r>
        </w:del>
      </w:ins>
      <w:ins w:id="19509" w:author="Windows User" w:date="2022-09-06T02:33:00Z">
        <w:del w:id="19510" w:author="Kem Sereyboth" w:date="2023-06-20T14:38:00Z">
          <w:r w:rsidR="00774813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19511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លេខ</w:delText>
          </w:r>
        </w:del>
      </w:ins>
      <w:ins w:id="19512" w:author="LENOVO" w:date="2022-10-02T09:44:00Z">
        <w:del w:id="19513" w:author="Kem Sereyboth" w:date="2023-06-20T14:38:00Z">
          <w:r w:rsidR="005A1C46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</w:rPr>
            <w:delText xml:space="preserve"> </w:delText>
          </w:r>
        </w:del>
      </w:ins>
      <w:ins w:id="19514" w:author="Windows User" w:date="2022-09-06T02:33:00Z">
        <w:del w:id="19515" w:author="Kem Sereyboth" w:date="2023-06-20T14:38:00Z">
          <w:r w:rsidR="00774813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19516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 xml:space="preserve"> ០០១</w:delText>
          </w:r>
          <w:r w:rsidR="00774813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19517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19518" w:author="LENOVO" w:date="2022-10-02T09:46:00Z">
        <w:del w:id="19519" w:author="Kem Sereyboth" w:date="2023-06-20T14:38:00Z">
          <w:r w:rsidR="005A1C46" w:rsidRPr="00E33574" w:rsidDel="005C3437">
            <w:rPr>
              <w:rFonts w:ascii="Khmer MEF1" w:hAnsi="Khmer MEF1" w:cs="Khmer MEF1"/>
              <w:spacing w:val="-4"/>
              <w:sz w:val="16"/>
              <w:szCs w:val="24"/>
              <w:cs/>
            </w:rPr>
            <w:delText>អ.ស.ហ.​ស.ណ.ន ចុះ</w:delText>
          </w:r>
          <w:r w:rsidR="005A1C46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ថ្ងៃទី៤ ខែសីហា ឆ្នាំ២០២២ </w:delText>
          </w:r>
          <w:r w:rsidR="005A1C46" w:rsidRPr="00E33574" w:rsidDel="005C3437">
            <w:rPr>
              <w:rFonts w:ascii="Khmer MEF1" w:hAnsi="Khmer MEF1" w:cs="Khmer MEF1"/>
              <w:spacing w:val="-4"/>
              <w:sz w:val="16"/>
              <w:szCs w:val="24"/>
              <w:cs/>
            </w:rPr>
            <w:delText>ស្ដីពីយន្តការ និងនីតិវិធីសវនកម្មអនុលោមភា</w:delText>
          </w:r>
          <w:r w:rsidR="005A1C46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ពដែល</w:delText>
          </w:r>
          <w:r w:rsidR="005A1C46" w:rsidRPr="00E33574" w:rsidDel="005C3437">
            <w:rPr>
              <w:rFonts w:ascii="Khmer MEF1" w:hAnsi="Khmer MEF1" w:cs="Khmer MEF1"/>
              <w:spacing w:val="-4"/>
              <w:sz w:val="16"/>
              <w:szCs w:val="24"/>
              <w:cs/>
            </w:rPr>
            <w:delText>បាន</w:delText>
          </w:r>
          <w:r w:rsidR="005A1C46" w:rsidRPr="00E33574" w:rsidDel="005C3437">
            <w:rPr>
              <w:rFonts w:ascii="Khmer MEF1" w:hAnsi="Khmer MEF1" w:cs="Khmer MEF1"/>
              <w:sz w:val="16"/>
              <w:szCs w:val="24"/>
              <w:cs/>
            </w:rPr>
            <w:delText>​</w:delText>
          </w:r>
          <w:r w:rsidR="005A1C46" w:rsidRPr="00E33574" w:rsidDel="005C3437">
            <w:rPr>
              <w:rFonts w:ascii="Khmer MEF1" w:hAnsi="Khmer MEF1" w:cs="Khmer MEF1"/>
              <w:spacing w:val="-2"/>
              <w:sz w:val="16"/>
              <w:szCs w:val="24"/>
              <w:cs/>
            </w:rPr>
            <w:delText>កំណត់</w:delText>
          </w:r>
          <w:r w:rsidR="005A1C46" w:rsidRPr="00E33574" w:rsidDel="005C3437">
            <w:rPr>
              <w:rFonts w:ascii="Khmer MEF1" w:hAnsi="Khmer MEF1" w:cs="Khmer MEF1"/>
              <w:spacing w:val="-2"/>
              <w:sz w:val="16"/>
              <w:szCs w:val="24"/>
            </w:rPr>
            <w:delText>​​</w:delText>
          </w:r>
          <w:r w:rsidR="005A1C46" w:rsidRPr="00E33574" w:rsidDel="005C3437">
            <w:rPr>
              <w:rFonts w:ascii="Khmer MEF1" w:hAnsi="Khmer MEF1" w:cs="Khmer MEF1"/>
              <w:spacing w:val="-2"/>
              <w:sz w:val="16"/>
              <w:szCs w:val="24"/>
              <w:cs/>
            </w:rPr>
            <w:delText>យ៉ាង​​ជាក់លាក់ពី​</w:delText>
          </w:r>
          <w:r w:rsidR="005A1C46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យន្តការ និងនីតិវិធី​នៅ​ក្នុង​ការ​ធ្វើសវនកម្មអនុលោមភាព ដោយប្រតិភូសវនកម្ម និង</w:delText>
          </w:r>
          <w:r w:rsidR="005A1C46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សវនករ​ទទួល​បន្ទុកត្រូវប្រើប្រាស់បញ្ជីត្រួតពិនិត្យដើម្បីប្រមូលព័ត៌មាន ទិន្នន័យ សេចក្តីបំភ្លឺ​ដែលជាប់​ពាក់ព័ន្ធ</w:delText>
          </w:r>
          <w:r w:rsidR="005A1C4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="005A1C46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ទៅ​នឹង​ប្រធានបទ</w:delText>
          </w:r>
          <w:r w:rsidR="005A1C46" w:rsidRPr="00E33574" w:rsidDel="005C3437">
            <w:rPr>
              <w:rFonts w:ascii="Khmer MEF1" w:hAnsi="Khmer MEF1" w:cs="Khmer MEF1"/>
              <w:spacing w:val="6"/>
              <w:sz w:val="24"/>
              <w:szCs w:val="24"/>
              <w:lang w:val="ca-ES"/>
            </w:rPr>
            <w:delText>​​</w:delText>
          </w:r>
          <w:r w:rsidR="005A1C46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ដែលបានកំណត់។ បញ្ជីត្រួតពិនិត្យ​ និងកម្មវិធីសវនកម្មបានកំណត់ពេលវេលា ប្រភេទ</w:delText>
          </w:r>
          <w:r w:rsidR="005A1C46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ឯកសារ បុគ្គល ឬ​មន្រ្តី</w:delText>
          </w:r>
          <w:r w:rsidR="005A1C46"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</w:rPr>
            <w:delText>​​</w:delText>
          </w:r>
          <w:r w:rsidR="005A1C46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ជំនាញ​បច្ចេកទេសរបស់សវនដ្ឋានដែលជាប់ពាក់ព័ន្ធ ជាពិសេសនាយកដ្ឋានជំនាញ</w:delText>
          </w:r>
          <w:r w:rsidR="005A1C4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="005A1C46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ការិយាល័យជំនាញ ដែល</w:delText>
          </w:r>
          <w:r w:rsidR="005A1C46"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</w:rPr>
            <w:delText>​​​</w:delText>
          </w:r>
          <w:r w:rsidR="005A1C46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ត្រូវផ្តល់នូវការបំភ្លឺដែលជាប់ពាក់ព័ន្ធនឹង​ប្រធានបទរួមជាមួយនឹងឯកសារ ភស្តុតាង</w:delText>
          </w:r>
          <w:r w:rsidR="005A1C4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="005A1C46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និង​របាយការណ៍ដែលបុគ្គល​ទទួលបន្ទុកសម្របសម្រួលការងារសវនកម្មនៃអង្គភាពក្រោមឱវាទ </w:delText>
          </w:r>
          <w:r w:rsidR="005A1C46" w:rsidRPr="00E33574" w:rsidDel="005C3437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</w:rPr>
            <w:delText>អ.ស.ហ.</w:delText>
          </w:r>
          <w:r w:rsidR="005A1C46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 xml:space="preserve"> </w:delText>
          </w:r>
          <w:r w:rsidR="005A1C46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ត្រូវ​​</w:delText>
          </w:r>
          <w:r w:rsidR="005A1C46"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</w:rPr>
            <w:delText>ផ្តល់មកឱ្យសវនករទទួលបន្ទុក និងបុគ្គលជាប់ពាក់ព័ន្ធ​នានាដែលសវនករ​ទទួលបន្ទុក​អាចនឹង​ត្រូវជួប</w:delText>
          </w:r>
          <w:r w:rsidR="005A1C4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="005A1C46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952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ដើម្បី​ចុះ​ទៅប្រមូលទិន្នន័យ និងព័ត៌មានសំខាន់ៗដែលបម្រើឱ្យការវាយតម្លៃអនុលោ</w:delText>
          </w:r>
        </w:del>
      </w:ins>
      <w:ins w:id="19521" w:author="User" w:date="2022-10-04T10:42:00Z">
        <w:del w:id="19522" w:author="Kem Sereyboth" w:date="2023-06-20T14:38:00Z">
          <w:r w:rsidR="0064671B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952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ម</w:delText>
          </w:r>
        </w:del>
      </w:ins>
      <w:ins w:id="19524" w:author="LENOVO" w:date="2022-10-02T09:46:00Z">
        <w:del w:id="19525" w:author="Kem Sereyboth" w:date="2023-06-20T14:38:00Z">
          <w:r w:rsidR="005A1C46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952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ភាពនៃអង្គភាពក្រោម</w:delText>
          </w:r>
        </w:del>
      </w:ins>
      <w:ins w:id="19527" w:author="User" w:date="2022-10-04T10:44:00Z">
        <w:del w:id="19528" w:author="Kem Sereyboth" w:date="2023-06-20T14:38:00Z">
          <w:r w:rsidR="001604BA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​</w:delText>
          </w:r>
        </w:del>
      </w:ins>
      <w:ins w:id="19529" w:author="LENOVO" w:date="2022-10-02T09:46:00Z">
        <w:del w:id="19530" w:author="Kem Sereyboth" w:date="2023-06-20T14:38:00Z">
          <w:r w:rsidR="005A1C4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ឱវាទ </w:delText>
          </w:r>
          <w:r w:rsidR="005A1C46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អ.ស.ហ.</w:delText>
          </w:r>
          <w:r w:rsidR="005A1C4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="005A1C46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5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ពាក់ព័ន្ធនឹងប្រធានបទដែលបានកំណត់។</w:delText>
          </w:r>
          <w:r w:rsidR="005A1C4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បន្ថែមពីនេះ </w:delText>
          </w:r>
          <w:r w:rsidR="005A1C46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53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</w:delText>
          </w:r>
          <w:r w:rsidR="005A1C46" w:rsidRPr="00E33574" w:rsidDel="005C343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5A1C46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5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និងសវនករទទួល</w:delText>
          </w:r>
          <w:r w:rsidR="005A1C4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បន្ទុកអាចស្នើសុំ​ឯកសារ​ពាក់ព័ន្ធ​បន្ថែម​ផ្សេងទៀតតាមករណីជាក់ស្ដែងតាមការចាំបាច់។</w:delText>
          </w:r>
        </w:del>
      </w:ins>
      <w:ins w:id="19534" w:author="Windows User" w:date="2022-09-06T02:33:00Z">
        <w:del w:id="19535" w:author="Kem Sereyboth" w:date="2023-06-20T14:38:00Z">
          <w:r w:rsidR="00774813" w:rsidRPr="00E33574" w:rsidDel="005C3437">
            <w:rPr>
              <w:rFonts w:ascii="Khmer MEF1" w:hAnsi="Khmer MEF1" w:cs="Khmer MEF1"/>
              <w:sz w:val="24"/>
              <w:szCs w:val="24"/>
              <w:cs/>
              <w:rPrChange w:id="19536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អ.ស.ហ. ស</w:delText>
          </w:r>
        </w:del>
      </w:ins>
      <w:ins w:id="19537" w:author="Windows User" w:date="2022-09-06T02:34:00Z">
        <w:del w:id="19538" w:author="Kem Sereyboth" w:date="2023-06-20T14:38:00Z">
          <w:r w:rsidR="00774813" w:rsidRPr="00E33574" w:rsidDel="005C3437">
            <w:rPr>
              <w:rFonts w:ascii="Khmer MEF1" w:hAnsi="Khmer MEF1" w:cs="Khmer MEF1"/>
              <w:sz w:val="24"/>
              <w:szCs w:val="24"/>
              <w:cs/>
              <w:rPrChange w:id="19539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.</w:delText>
          </w:r>
        </w:del>
      </w:ins>
      <w:ins w:id="19540" w:author="Windows User" w:date="2022-09-06T02:33:00Z">
        <w:del w:id="19541" w:author="Kem Sereyboth" w:date="2023-06-20T14:38:00Z">
          <w:r w:rsidR="00774813" w:rsidRPr="00E33574" w:rsidDel="005C3437">
            <w:rPr>
              <w:rFonts w:ascii="Khmer MEF1" w:hAnsi="Khmer MEF1" w:cs="Khmer MEF1"/>
              <w:sz w:val="24"/>
              <w:szCs w:val="24"/>
              <w:cs/>
              <w:rPrChange w:id="19542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ណ</w:delText>
          </w:r>
        </w:del>
      </w:ins>
      <w:ins w:id="19543" w:author="Windows User" w:date="2022-09-06T02:34:00Z">
        <w:del w:id="19544" w:author="Kem Sereyboth" w:date="2023-06-20T14:38:00Z">
          <w:r w:rsidR="00774813" w:rsidRPr="00E33574" w:rsidDel="005C3437">
            <w:rPr>
              <w:rFonts w:ascii="Khmer MEF1" w:hAnsi="Khmer MEF1" w:cs="Khmer MEF1"/>
              <w:sz w:val="24"/>
              <w:szCs w:val="24"/>
              <w:cs/>
              <w:rPrChange w:id="19545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.</w:delText>
          </w:r>
        </w:del>
      </w:ins>
      <w:ins w:id="19546" w:author="Windows User" w:date="2022-09-06T02:33:00Z">
        <w:del w:id="19547" w:author="Kem Sereyboth" w:date="2023-06-20T14:38:00Z">
          <w:r w:rsidR="00774813" w:rsidRPr="00E33574" w:rsidDel="005C3437">
            <w:rPr>
              <w:rFonts w:ascii="Khmer MEF1" w:hAnsi="Khmer MEF1" w:cs="Khmer MEF1"/>
              <w:sz w:val="24"/>
              <w:szCs w:val="24"/>
              <w:cs/>
              <w:rPrChange w:id="19548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ន</w:delText>
          </w:r>
        </w:del>
      </w:ins>
      <w:ins w:id="19549" w:author="Windows User" w:date="2022-09-06T02:34:00Z">
        <w:del w:id="19550" w:author="Kem Sereyboth" w:date="2023-06-20T14:38:00Z">
          <w:r w:rsidR="00774813" w:rsidRPr="00E33574" w:rsidDel="005C3437">
            <w:rPr>
              <w:rFonts w:ascii="Khmer MEF1" w:hAnsi="Khmer MEF1" w:cs="Khmer MEF1"/>
              <w:sz w:val="24"/>
              <w:szCs w:val="24"/>
              <w:cs/>
              <w:rPrChange w:id="19551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 xml:space="preserve"> ចុះ</w:delText>
          </w:r>
          <w:r w:rsidR="0077481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55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ថ្ងៃទី៤ ខែសីហា ឆ្នាំ២០២២</w:delText>
          </w:r>
        </w:del>
      </w:ins>
      <w:ins w:id="19553" w:author="Windows User" w:date="2022-09-06T02:33:00Z">
        <w:del w:id="19554" w:author="Kem Sereyboth" w:date="2023-06-20T14:38:00Z">
          <w:r w:rsidR="00774813" w:rsidRPr="00E33574" w:rsidDel="005C3437">
            <w:rPr>
              <w:rFonts w:ascii="Khmer MEF1" w:hAnsi="Khmer MEF1" w:cs="Khmer MEF1"/>
              <w:sz w:val="24"/>
              <w:szCs w:val="24"/>
              <w:cs/>
              <w:rPrChange w:id="19555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19556" w:author="Sethvannak Sam" w:date="2022-08-22T09:33:00Z">
        <w:del w:id="19557" w:author="Kem Sereyboth" w:date="2023-06-20T14:38:00Z">
          <w:r w:rsidRPr="00E33574" w:rsidDel="005C3437">
            <w:rPr>
              <w:rFonts w:ascii="Khmer MEF1" w:hAnsi="Khmer MEF1" w:cs="Khmer MEF1"/>
              <w:sz w:val="24"/>
              <w:szCs w:val="24"/>
              <w:cs/>
              <w:rPrChange w:id="19558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ស្ដីពីយន្តការ</w:delText>
          </w:r>
        </w:del>
      </w:ins>
      <w:ins w:id="19559" w:author="Windows User" w:date="2022-09-06T02:35:00Z">
        <w:del w:id="19560" w:author="Kem Sereyboth" w:date="2023-06-20T14:38:00Z">
          <w:r w:rsidR="00D345D6" w:rsidRPr="00E33574" w:rsidDel="005C3437">
            <w:rPr>
              <w:rFonts w:ascii="Khmer MEF1" w:hAnsi="Khmer MEF1" w:cs="Khmer MEF1"/>
              <w:sz w:val="24"/>
              <w:szCs w:val="24"/>
              <w:cs/>
              <w:rPrChange w:id="19561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19562" w:author="Sethvannak Sam" w:date="2022-08-22T09:33:00Z">
        <w:del w:id="19563" w:author="Kem Sereyboth" w:date="2023-06-20T14:38:00Z">
          <w:r w:rsidRPr="00E33574" w:rsidDel="005C3437">
            <w:rPr>
              <w:rFonts w:ascii="Khmer MEF1" w:hAnsi="Khmer MEF1" w:cs="Khmer MEF1"/>
              <w:sz w:val="24"/>
              <w:szCs w:val="24"/>
              <w:cs/>
              <w:rPrChange w:id="19564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និងនីតិវិធីសវនកម្មអនុលោមភា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56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ព ដែលទទួលបានការឯកភាពដ៏ខ្ពង់ខ្ពស់ពី ឯកឧត្តមអគ្គបណ្ឌិតសភាចារ្យឧបនាយករដ្ឋមន្រ្ដី និង</w:delText>
          </w:r>
          <w:r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1956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56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ជា</w:delText>
          </w:r>
          <w:r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1956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56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ប្រធាន</w:delText>
          </w:r>
          <w:r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1957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57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ក្រុមប្រឹក្សា </w:delText>
          </w:r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9572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អ.ស.ហ. 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57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9574" w:author="socheata.ol@hotmail.com" w:date="2022-09-02T15:47:00Z">
        <w:del w:id="19575" w:author="Kem Sereyboth" w:date="2023-06-20T14:38:00Z">
          <w:r w:rsidR="000D6C59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57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កាលពីថ្ងៃទី</w:delText>
          </w:r>
        </w:del>
      </w:ins>
      <w:ins w:id="19577" w:author="socheata.ol@hotmail.com" w:date="2022-09-02T15:48:00Z">
        <w:del w:id="19578" w:author="Kem Sereyboth" w:date="2023-06-20T14:38:00Z">
          <w:r w:rsidR="00503A72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57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៤ ខែសីហា ឆ្នាំ២០២២</w:delText>
          </w:r>
        </w:del>
      </w:ins>
      <w:ins w:id="19580" w:author="socheata.ol@hotmail.com" w:date="2022-09-02T15:47:00Z">
        <w:del w:id="19581" w:author="Kem Sereyboth" w:date="2023-06-20T14:38:00Z">
          <w:r w:rsidR="0040771C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58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9583" w:author="Windows User" w:date="2022-09-06T02:35:00Z">
        <w:del w:id="19584" w:author="Kem Sereyboth" w:date="2023-06-20T14:38:00Z">
          <w:r w:rsidR="00E632A1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58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ដែល</w:delText>
          </w:r>
        </w:del>
      </w:ins>
      <w:ins w:id="19586" w:author="Sethvannak Sam" w:date="2022-08-22T09:33:00Z">
        <w:del w:id="19587" w:author="Kem Sereyboth" w:date="2023-06-20T14:38:00Z"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19588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បានកំណត់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rPrChange w:id="19589" w:author="Kem Sereyboth" w:date="2023-07-19T16:59:00Z">
                <w:rPr>
                  <w:rFonts w:ascii="Khmer MEF1" w:hAnsi="Khmer MEF1" w:cs="Khmer MEF1"/>
                  <w:spacing w:val="8"/>
                  <w:sz w:val="16"/>
                  <w:szCs w:val="24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19590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យ៉ាង​ជាក់លាក់ពី​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959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យន្តការ និងនីតិវិធី​នៅ​ក្នុង​ការ​ធ្វើសវនកម្មអនុលោមភាព ដោយ</w:delText>
          </w:r>
        </w:del>
      </w:ins>
      <w:ins w:id="19592" w:author="Windows User" w:date="2022-09-06T02:38:00Z">
        <w:del w:id="19593" w:author="Kem Sereyboth" w:date="2023-06-20T14:38:00Z">
          <w:r w:rsidR="00886296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95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ប្រតិភូសវន</w:delText>
          </w:r>
          <w:r w:rsidR="0088629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កម្ម </w:delText>
          </w:r>
          <w:r w:rsidR="00886296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59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</w:del>
      </w:ins>
      <w:ins w:id="19596" w:author="Sethvannak Sam" w:date="2022-08-22T09:33:00Z">
        <w:del w:id="19597" w:author="Kem Sereyboth" w:date="2023-06-20T14:38:00Z"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59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សវនករទទួលបន្ទុកសវនដ្ឋាន ត្រូវប្រើប្រាស់បញ្ជីត្រួតពិនិត្យដើម្បីប្រមូលព័ត៌មាន ទិន្នន័យ សេចក្តីបំភ្លឺដែលជាប់ពាក់ព័ន្ធទៅនឹងប្រធានបទដែលបានកំណត់។ បញ្ជីត្រួតពិនិត្យ</w:delText>
          </w:r>
        </w:del>
      </w:ins>
      <w:ins w:id="19599" w:author="Windows User" w:date="2022-09-06T02:59:00Z">
        <w:del w:id="19600" w:author="Kem Sereyboth" w:date="2023-06-20T14:38:00Z">
          <w:r w:rsidR="00997D6F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60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 និងកម្មវិធីសវនកម្ម</w:delText>
          </w:r>
        </w:del>
      </w:ins>
      <w:ins w:id="19602" w:author="Sethvannak Sam" w:date="2022-08-22T09:33:00Z">
        <w:del w:id="19603" w:author="Kem Sereyboth" w:date="2023-06-20T14:38:00Z"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60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បានកំណត់</w:delText>
          </w:r>
        </w:del>
      </w:ins>
      <w:ins w:id="19605" w:author="Windows User" w:date="2022-09-06T03:02:00Z">
        <w:del w:id="19606" w:author="Kem Sereyboth" w:date="2023-06-20T14:38:00Z">
          <w:r w:rsidR="00CD0F20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607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ពេលវេលា</w:delText>
          </w:r>
          <w:r w:rsidR="00CD0F20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9608" w:author="Sethvannak Sam" w:date="2022-08-22T09:33:00Z">
        <w:del w:id="19609" w:author="Kem Sereyboth" w:date="2023-06-20T14:38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61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ពេលវេលា ប្រភេទឯកសារ បុគ្គល ឬមន្រ្តីជំនាញបច្ចេកទេសរបស់សវនដ្ឋានដែលជាប់ពាក់ព័ន្ធ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61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ជាពិសេសនាយកដ្ឋាន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961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ជំនាញ ការិយាល័យជំនាញ ដែលត្រូវផ្តល់</w:delText>
          </w:r>
        </w:del>
      </w:ins>
      <w:ins w:id="19613" w:author="User" w:date="2022-09-27T23:22:00Z">
        <w:del w:id="19614" w:author="Kem Sereyboth" w:date="2023-06-20T14:38:00Z">
          <w:r w:rsidR="009B60B9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នូវ</w:delText>
          </w:r>
        </w:del>
      </w:ins>
      <w:ins w:id="19615" w:author="Sethvannak Sam" w:date="2022-08-22T09:33:00Z">
        <w:del w:id="19616" w:author="Kem Sereyboth" w:date="2023-06-20T14:38:00Z"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961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នៅការស្រាយបំភ្លឺដែលជាប់ពាក់ព័ន្ធនឹង</w:delText>
          </w:r>
        </w:del>
      </w:ins>
      <w:ins w:id="19618" w:author="User" w:date="2022-09-27T23:27:00Z">
        <w:del w:id="19619" w:author="Kem Sereyboth" w:date="2023-06-20T14:38:00Z">
          <w:r w:rsidR="009B60B9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ប្រ</w:delText>
          </w:r>
        </w:del>
      </w:ins>
      <w:ins w:id="19620" w:author="User" w:date="2022-09-27T23:28:00Z">
        <w:del w:id="19621" w:author="Kem Sereyboth" w:date="2023-06-20T14:38:00Z">
          <w:r w:rsidR="009B60B9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ធានបទ</w:delText>
          </w:r>
        </w:del>
      </w:ins>
      <w:ins w:id="19622" w:author="Sethvannak Sam" w:date="2022-08-22T09:33:00Z">
        <w:del w:id="19623" w:author="Kem Sereyboth" w:date="2023-06-20T14:38:00Z">
          <w:r w:rsidRPr="00E33574" w:rsidDel="005C3437">
            <w:rPr>
              <w:rFonts w:ascii="Khmer MEF1" w:hAnsi="Khmer MEF1" w:cs="Khmer MEF1"/>
              <w:strike/>
              <w:spacing w:val="6"/>
              <w:sz w:val="24"/>
              <w:szCs w:val="24"/>
              <w:cs/>
              <w:lang w:val="ca-ES"/>
              <w:rPrChange w:id="1962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កម្មវត្ថុនៃការឆ្លើយបំភ្ល</w:delText>
          </w:r>
        </w:del>
      </w:ins>
      <w:ins w:id="19625" w:author="User" w:date="2022-09-22T13:52:00Z">
        <w:del w:id="19626" w:author="Kem Sereyboth" w:date="2023-06-20T14:38:00Z">
          <w:r w:rsidR="00C0143E" w:rsidRPr="00E33574" w:rsidDel="005C3437">
            <w:rPr>
              <w:rFonts w:ascii="Khmer MEF1" w:hAnsi="Khmer MEF1" w:cs="Khmer MEF1"/>
              <w:strike/>
              <w:spacing w:val="6"/>
              <w:sz w:val="24"/>
              <w:szCs w:val="24"/>
              <w:cs/>
              <w:lang w:val="ca-ES"/>
              <w:rPrChange w:id="1962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ឺ</w:delText>
          </w:r>
        </w:del>
      </w:ins>
      <w:ins w:id="19628" w:author="Sethvannak Sam" w:date="2022-08-22T09:33:00Z">
        <w:del w:id="19629" w:author="Kem Sereyboth" w:date="2023-06-20T14:38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ីរួមជាមួយន</w:delText>
          </w:r>
        </w:del>
      </w:ins>
      <w:ins w:id="19630" w:author="Windows User" w:date="2022-09-06T02:26:00Z">
        <w:del w:id="19631" w:author="Kem Sereyboth" w:date="2023-06-20T14:38:00Z">
          <w:r w:rsidR="00110B6C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ឹ</w:delText>
          </w:r>
        </w:del>
      </w:ins>
      <w:ins w:id="19632" w:author="Sethvannak Sam" w:date="2022-08-22T09:33:00Z">
        <w:del w:id="19633" w:author="Kem Sereyboth" w:date="2023-06-20T14:38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ឺងឯកសារ និងភស្តុតាង និងរបាយការណ៍ដែលបុគ្គលទទួលបន្ទុកសម្របសម្រួលការងារសវនកម្មនៃ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63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អង្គភាពក្រោមឱវាទ</w:delText>
          </w:r>
        </w:del>
      </w:ins>
      <w:ins w:id="19635" w:author="Windows User" w:date="2022-09-06T02:52:00Z">
        <w:del w:id="19636" w:author="Kem Sereyboth" w:date="2023-06-20T14:38:00Z">
          <w:r w:rsidR="007A6367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63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របស់</w:delText>
          </w:r>
        </w:del>
      </w:ins>
      <w:ins w:id="19638" w:author="Sethvannak Sam" w:date="2022-08-22T09:33:00Z">
        <w:del w:id="19639" w:author="Kem Sereyboth" w:date="2023-06-20T14:38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64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របស់ </w:delText>
          </w:r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1964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</w:del>
      </w:ins>
      <w:ins w:id="19642" w:author="Voeun Kuyeng" w:date="2022-09-06T17:45:00Z">
        <w:del w:id="19643" w:author="Kem Sereyboth" w:date="2023-06-20T14:38:00Z">
          <w:r w:rsidR="002350AD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19644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9645" w:author="Sethvannak Sam" w:date="2022-08-22T09:33:00Z">
        <w:del w:id="19646" w:author="Kem Sereyboth" w:date="2023-06-20T14:38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6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</w:delText>
          </w:r>
        </w:del>
      </w:ins>
      <w:ins w:id="19648" w:author="socheata.ol@hotmail.com" w:date="2022-09-02T15:49:00Z">
        <w:del w:id="19649" w:author="Kem Sereyboth" w:date="2023-06-20T14:38:00Z">
          <w:r w:rsidR="00E80EEB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65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9651" w:author="Sethvannak Sam" w:date="2022-08-22T09:33:00Z">
        <w:del w:id="19652" w:author="Kem Sereyboth" w:date="2023-06-20T14:38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65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ផ្តល់មកឱ្យសវនករទទួលបន្ទុក និងបុគ្គលជាប់ពាក់ព័ន្ធនានាដែល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សវនករទទួលបន្ទុកអាចនឹងត្រូវជួបដើម្បីចុះទៅប្រមូលទិន្នន័យ និងព័ត៌មានសំខាន់ៗដែលបម្រើឱ្យការវាយតម្លៃអនុលោ</w:delText>
          </w:r>
        </w:del>
      </w:ins>
      <w:ins w:id="19654" w:author="User" w:date="2022-09-22T13:52:00Z">
        <w:del w:id="19655" w:author="Kem Sereyboth" w:date="2023-06-20T14:38:00Z">
          <w:r w:rsidR="00C0143E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</w:delText>
          </w:r>
        </w:del>
      </w:ins>
      <w:ins w:id="19656" w:author="Sethvannak Sam" w:date="2022-08-22T09:33:00Z">
        <w:del w:id="19657" w:author="Kem Sereyboth" w:date="2023-06-20T14:38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ភាពនៃអង្គភាពក្រោមឱវាទរបស់ </w:delText>
          </w:r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អ.ស.ហ.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ពាក់ព័ន្ធនឹងប្រធានបទដែលបានកំណត់។ </w:delText>
          </w:r>
        </w:del>
      </w:ins>
      <w:ins w:id="19658" w:author="Windows User" w:date="2022-09-06T02:53:00Z">
        <w:del w:id="19659" w:author="Kem Sereyboth" w:date="2023-06-20T14:38:00Z">
          <w:r w:rsidR="00211829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660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បន្ថែមពី</w:delText>
          </w:r>
          <w:r w:rsidR="00211829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 xml:space="preserve">នេះ </w:delText>
          </w:r>
        </w:del>
      </w:ins>
      <w:ins w:id="19661" w:author="Sethvannak Sam" w:date="2022-08-22T09:33:00Z">
        <w:del w:id="19662" w:author="Kem Sereyboth" w:date="2023-06-20T14:38:00Z">
          <w:r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1966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បន្ថែមពីនេះ សវនករទទួលបន្ទុក មិនត្រូវតម្រូវឱ្យសវនដ្ឋាន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ផ្តល់នូវឯកសារការបំភ្លឺដែលមិនជាប់ទាក់ទងនឹងប្រធានបទដែលបានកំណត់។</w:delText>
          </w:r>
        </w:del>
      </w:ins>
      <w:ins w:id="19664" w:author="Windows User" w:date="2022-09-06T02:46:00Z">
        <w:del w:id="19665" w:author="Kem Sereyboth" w:date="2023-06-20T14:38:00Z">
          <w:r w:rsidR="001A10C9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ប្រតិភូសវនកម្មអាចស្នើសុំឯកសារពាក់ព័ន្ធបន្ថែមផ្សេងទៀតតាមករណីជាក់ស្ដែងតាមការចាំបា</w:delText>
          </w:r>
        </w:del>
      </w:ins>
      <w:ins w:id="19666" w:author="Windows User" w:date="2022-09-06T02:47:00Z">
        <w:del w:id="19667" w:author="Kem Sereyboth" w:date="2023-06-20T14:38:00Z">
          <w:r w:rsidR="001A10C9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ច់។</w:delText>
          </w:r>
        </w:del>
      </w:ins>
    </w:p>
    <w:p w14:paraId="39AB45EB" w14:textId="68C9299D" w:rsidR="00743994" w:rsidRPr="00E33574" w:rsidDel="005C3437" w:rsidRDefault="00743994">
      <w:pPr>
        <w:spacing w:after="0" w:line="226" w:lineRule="auto"/>
        <w:ind w:firstLine="720"/>
        <w:jc w:val="both"/>
        <w:rPr>
          <w:ins w:id="19668" w:author="LENOVO" w:date="2022-10-02T09:46:00Z"/>
          <w:del w:id="19669" w:author="Kem Sereyboth" w:date="2023-06-20T14:38:00Z"/>
          <w:rFonts w:ascii="Khmer MEF1" w:hAnsi="Khmer MEF1" w:cs="Khmer MEF1"/>
          <w:sz w:val="24"/>
          <w:szCs w:val="24"/>
          <w:lang w:val="ca-ES"/>
        </w:rPr>
        <w:pPrChange w:id="19670" w:author="Sopheak Phorn" w:date="2023-08-25T16:18:00Z">
          <w:pPr>
            <w:spacing w:after="0" w:line="240" w:lineRule="auto"/>
            <w:ind w:firstLine="720"/>
          </w:pPr>
        </w:pPrChange>
      </w:pPr>
    </w:p>
    <w:p w14:paraId="0C59D5C1" w14:textId="77777777" w:rsidR="00756A09" w:rsidRPr="00E33574" w:rsidDel="00DB6E4B" w:rsidRDefault="00756A09">
      <w:pPr>
        <w:spacing w:after="0" w:line="226" w:lineRule="auto"/>
        <w:jc w:val="both"/>
        <w:rPr>
          <w:ins w:id="19671" w:author="Voeun Kuyeng" w:date="2022-08-31T16:03:00Z"/>
          <w:del w:id="19672" w:author="Windows User" w:date="2022-09-06T03:05:00Z"/>
          <w:rFonts w:ascii="Khmer MEF1" w:hAnsi="Khmer MEF1" w:cs="Khmer MEF1"/>
          <w:sz w:val="14"/>
          <w:szCs w:val="14"/>
          <w:lang w:val="ca-ES"/>
          <w:rPrChange w:id="19673" w:author="Kem Sereyboth" w:date="2023-07-19T16:59:00Z">
            <w:rPr>
              <w:ins w:id="19674" w:author="Voeun Kuyeng" w:date="2022-08-31T16:03:00Z"/>
              <w:del w:id="19675" w:author="Windows User" w:date="2022-09-06T03:05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9676" w:author="Sopheak Phorn" w:date="2023-08-25T16:18:00Z">
          <w:pPr>
            <w:spacing w:after="0" w:line="240" w:lineRule="auto"/>
            <w:ind w:firstLine="720"/>
          </w:pPr>
        </w:pPrChange>
      </w:pPr>
    </w:p>
    <w:p w14:paraId="5D4007AF" w14:textId="601EE20A" w:rsidR="00756A09" w:rsidRPr="00E33574" w:rsidDel="006F5CB9" w:rsidRDefault="00756A09">
      <w:pPr>
        <w:spacing w:after="0" w:line="226" w:lineRule="auto"/>
        <w:jc w:val="both"/>
        <w:rPr>
          <w:del w:id="19677" w:author="User" w:date="2022-09-10T16:00:00Z"/>
          <w:rFonts w:ascii="Khmer MEF1" w:hAnsi="Khmer MEF1" w:cs="Khmer MEF1"/>
          <w:spacing w:val="-8"/>
          <w:sz w:val="24"/>
          <w:szCs w:val="24"/>
          <w:lang w:val="ca-ES"/>
        </w:rPr>
        <w:pPrChange w:id="19678" w:author="Sopheak Phorn" w:date="2023-08-25T16:18:00Z">
          <w:pPr>
            <w:spacing w:after="0" w:line="240" w:lineRule="auto"/>
          </w:pPr>
        </w:pPrChange>
      </w:pPr>
    </w:p>
    <w:p w14:paraId="2B142F70" w14:textId="7484F08A" w:rsidR="002350AD" w:rsidRPr="00E33574" w:rsidDel="006F5CB9" w:rsidRDefault="002350AD">
      <w:pPr>
        <w:spacing w:after="0" w:line="226" w:lineRule="auto"/>
        <w:jc w:val="both"/>
        <w:rPr>
          <w:del w:id="19679" w:author="User" w:date="2022-09-10T16:00:00Z"/>
          <w:rFonts w:ascii="Khmer MEF1" w:hAnsi="Khmer MEF1" w:cs="Khmer MEF1"/>
          <w:sz w:val="24"/>
          <w:szCs w:val="24"/>
          <w:lang w:val="ca-ES"/>
        </w:rPr>
        <w:pPrChange w:id="19680" w:author="Sopheak Phorn" w:date="2023-08-25T16:18:00Z">
          <w:pPr>
            <w:spacing w:after="0" w:line="240" w:lineRule="auto"/>
          </w:pPr>
        </w:pPrChange>
      </w:pPr>
    </w:p>
    <w:p w14:paraId="704721C2" w14:textId="0C22B212" w:rsidR="002350AD" w:rsidRPr="00E33574" w:rsidDel="002F6C28" w:rsidRDefault="00743994">
      <w:pPr>
        <w:tabs>
          <w:tab w:val="left" w:pos="3120"/>
        </w:tabs>
        <w:spacing w:after="0" w:line="226" w:lineRule="auto"/>
        <w:jc w:val="both"/>
        <w:rPr>
          <w:ins w:id="19681" w:author="Voeun Kuyeng" w:date="2022-09-06T17:45:00Z"/>
          <w:del w:id="19682" w:author="User" w:date="2022-10-03T07:01:00Z"/>
          <w:rFonts w:ascii="Khmer MEF1" w:hAnsi="Khmer MEF1" w:cs="Khmer MEF1"/>
          <w:spacing w:val="-8"/>
          <w:sz w:val="16"/>
          <w:szCs w:val="16"/>
          <w:lang w:val="ca-ES"/>
          <w:rPrChange w:id="19683" w:author="Kem Sereyboth" w:date="2023-07-19T16:59:00Z">
            <w:rPr>
              <w:ins w:id="19684" w:author="Voeun Kuyeng" w:date="2022-09-06T17:45:00Z"/>
              <w:del w:id="19685" w:author="User" w:date="2022-10-03T07:01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19686" w:author="Sopheak Phorn" w:date="2023-08-25T16:18:00Z">
          <w:pPr>
            <w:spacing w:after="0" w:line="240" w:lineRule="auto"/>
            <w:ind w:firstLine="720"/>
          </w:pPr>
        </w:pPrChange>
      </w:pPr>
      <w:ins w:id="19687" w:author="LENOVO" w:date="2022-10-02T09:46:00Z">
        <w:del w:id="19688" w:author="User" w:date="2022-10-03T07:01:00Z">
          <w:r w:rsidRPr="00E33574" w:rsidDel="002F6C2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tab/>
          </w:r>
        </w:del>
      </w:ins>
    </w:p>
    <w:p w14:paraId="0309A457" w14:textId="186D2B4F" w:rsidR="004E4453" w:rsidRPr="00E33574" w:rsidDel="00B27355" w:rsidRDefault="0082772F">
      <w:pPr>
        <w:tabs>
          <w:tab w:val="left" w:pos="3120"/>
        </w:tabs>
        <w:spacing w:after="0" w:line="226" w:lineRule="auto"/>
        <w:jc w:val="both"/>
        <w:rPr>
          <w:ins w:id="19689" w:author="Voeun Kuyeng" w:date="2022-07-28T11:58:00Z"/>
          <w:del w:id="19690" w:author="Sethvannak Sam" w:date="2022-08-20T18:30:00Z"/>
          <w:sz w:val="24"/>
          <w:szCs w:val="24"/>
          <w:rPrChange w:id="19691" w:author="Kem Sereyboth" w:date="2023-07-19T16:59:00Z">
            <w:rPr>
              <w:ins w:id="19692" w:author="Voeun Kuyeng" w:date="2022-07-28T11:58:00Z"/>
              <w:del w:id="19693" w:author="Sethvannak Sam" w:date="2022-08-20T18:30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9694" w:author="Sopheak Phorn" w:date="2023-08-25T16:18:00Z">
          <w:pPr/>
        </w:pPrChange>
      </w:pPr>
      <w:ins w:id="19695" w:author="Kem Sereiboth" w:date="2022-09-19T11:39:00Z">
        <w:del w:id="19696" w:author="User" w:date="2022-10-03T07:24:00Z">
          <w:r w:rsidRPr="00E33574" w:rsidDel="00A70192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tab/>
          </w:r>
        </w:del>
      </w:ins>
      <w:ins w:id="19697" w:author="Voeun Kuyeng" w:date="2022-07-28T11:59:00Z">
        <w:del w:id="19698" w:author="Sethvannak Sam" w:date="2022-08-20T18:30:00Z"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69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tab/>
          </w:r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70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លក្ខណៈវិនិច្ឆ័យ</w:delText>
          </w:r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701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70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គឺជាផ្នែក</w:delText>
          </w:r>
        </w:del>
      </w:ins>
      <w:ins w:id="19703" w:author="Voeun Kuyeng" w:date="2022-07-28T16:51:00Z">
        <w:del w:id="19704" w:author="Sethvannak Sam" w:date="2022-08-20T18:30:00Z">
          <w:r w:rsidR="00077084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70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មួយ</w:delText>
          </w:r>
        </w:del>
      </w:ins>
      <w:ins w:id="19706" w:author="Voeun Kuyeng" w:date="2022-07-28T11:59:00Z">
        <w:del w:id="19707" w:author="Sethvannak Sam" w:date="2022-08-20T18:30:00Z">
          <w:r w:rsidR="000A0C29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708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ដែលបង្ហា</w:delText>
          </w:r>
        </w:del>
      </w:ins>
      <w:ins w:id="19709" w:author="Voeun Kuyeng" w:date="2022-08-05T16:15:00Z">
        <w:del w:id="19710" w:author="Sethvannak Sam" w:date="2022-08-20T18:30:00Z">
          <w:r w:rsidR="000A0C29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711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ញដល់</w:delText>
          </w:r>
        </w:del>
      </w:ins>
      <w:ins w:id="19712" w:author="Voeun Kuyeng" w:date="2022-07-28T11:59:00Z">
        <w:del w:id="19713" w:author="Sethvannak Sam" w:date="2022-08-20T18:30:00Z">
          <w:r w:rsidR="000A0C29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714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អ្នកអាន</w:delText>
          </w:r>
        </w:del>
      </w:ins>
      <w:ins w:id="19715" w:author="Voeun Kuyeng" w:date="2022-08-05T16:15:00Z">
        <w:del w:id="19716" w:author="Sethvannak Sam" w:date="2022-08-20T18:30:00Z">
          <w:r w:rsidR="000A0C29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717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អំពី</w:delText>
          </w:r>
        </w:del>
      </w:ins>
      <w:ins w:id="19718" w:author="Voeun Kuyeng" w:date="2022-07-28T11:59:00Z">
        <w:del w:id="19719" w:author="Sethvannak Sam" w:date="2022-08-20T18:30:00Z"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72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ចំនួន និង</w:delText>
          </w:r>
        </w:del>
        <w:del w:id="19721" w:author="Sethvannak Sam" w:date="2022-08-03T14:51:00Z">
          <w:r w:rsidR="004E4453" w:rsidRPr="00E33574" w:rsidDel="003D4090">
            <w:rPr>
              <w:rFonts w:ascii="Khmer MEF1" w:hAnsi="Khmer MEF1" w:cs="Khmer MEF1"/>
              <w:spacing w:val="-8"/>
              <w:sz w:val="24"/>
              <w:szCs w:val="24"/>
              <w:cs/>
              <w:rPrChange w:id="1972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ដំណើរការ</w:delText>
          </w:r>
        </w:del>
      </w:ins>
      <w:ins w:id="19723" w:author="Voeun Kuyeng" w:date="2022-07-28T12:00:00Z">
        <w:del w:id="19724" w:author="Sethvannak Sam" w:date="2022-08-03T14:51:00Z">
          <w:r w:rsidR="004E4453" w:rsidRPr="00E33574" w:rsidDel="003D4090">
            <w:rPr>
              <w:rFonts w:ascii="Khmer MEF1" w:hAnsi="Khmer MEF1" w:cs="Khmer MEF1"/>
              <w:spacing w:val="-8"/>
              <w:sz w:val="24"/>
              <w:szCs w:val="24"/>
              <w:cs/>
              <w:rPrChange w:id="1972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ក្នុង</w:delText>
          </w:r>
        </w:del>
        <w:del w:id="19726" w:author="Sethvannak Sam" w:date="2022-08-20T18:30:00Z"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72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</w:delText>
          </w:r>
        </w:del>
      </w:ins>
      <w:ins w:id="19728" w:author="Voeun Kuyeng" w:date="2022-07-28T11:59:00Z">
        <w:del w:id="19729" w:author="Sethvannak Sam" w:date="2022-08-20T18:30:00Z"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73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</w:delText>
          </w:r>
        </w:del>
      </w:ins>
      <w:ins w:id="19731" w:author="Voeun Kuyeng" w:date="2022-07-28T12:00:00Z">
        <w:del w:id="19732" w:author="Sethvannak Sam" w:date="2022-08-20T18:30:00Z"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7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ំណត់</w:delText>
          </w:r>
        </w:del>
        <w:del w:id="19734" w:author="Sethvannak Sam" w:date="2022-08-03T14:48:00Z">
          <w:r w:rsidR="004E4453" w:rsidRPr="00E33574" w:rsidDel="00FB17C5">
            <w:rPr>
              <w:rFonts w:ascii="Khmer MEF1" w:hAnsi="Khmer MEF1" w:cs="Khmer MEF1"/>
              <w:spacing w:val="-8"/>
              <w:sz w:val="24"/>
              <w:szCs w:val="24"/>
              <w:cs/>
              <w:rPrChange w:id="1973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យក</w:delText>
          </w:r>
        </w:del>
        <w:del w:id="19736" w:author="Sethvannak Sam" w:date="2022-08-20T18:30:00Z"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73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លក្ខណៈវិនិច្ឆ័យ</w:delText>
          </w:r>
        </w:del>
      </w:ins>
      <w:ins w:id="19738" w:author="Voeun Kuyeng" w:date="2022-08-05T16:15:00Z">
        <w:del w:id="19739" w:author="Sethvannak Sam" w:date="2022-08-20T18:30:00Z">
          <w:r w:rsidR="000A0C29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74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របស់សវន</w:delText>
          </w:r>
          <w:r w:rsidR="000A0C29" w:rsidRPr="00E33574" w:rsidDel="00B27355">
            <w:rPr>
              <w:rFonts w:ascii="Khmer MEF1" w:hAnsi="Khmer MEF1" w:cs="Khmer MEF1"/>
              <w:spacing w:val="-4"/>
              <w:sz w:val="24"/>
              <w:szCs w:val="24"/>
              <w:cs/>
              <w:rPrChange w:id="1974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ករទទួលបន្ទុក</w:delText>
          </w:r>
        </w:del>
      </w:ins>
      <w:ins w:id="19742" w:author="Voeun Kuyeng" w:date="2022-08-05T16:16:00Z">
        <w:del w:id="19743" w:author="Sethvannak Sam" w:date="2022-08-20T18:30:00Z">
          <w:r w:rsidR="000A0C29" w:rsidRPr="00E33574" w:rsidDel="00B27355">
            <w:rPr>
              <w:rFonts w:ascii="Khmer MEF1" w:hAnsi="Khmer MEF1" w:cs="Khmer MEF1"/>
              <w:spacing w:val="-4"/>
              <w:sz w:val="24"/>
              <w:szCs w:val="24"/>
              <w:cs/>
              <w:rPrChange w:id="1974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លើប្រធានបទសវនកម្មនីមួយៗ</w:delText>
          </w:r>
        </w:del>
      </w:ins>
      <w:ins w:id="19745" w:author="Windows User" w:date="2022-07-29T02:22:00Z">
        <w:del w:id="19746" w:author="Sethvannak Sam" w:date="2022-08-20T18:30:00Z">
          <w:r w:rsidR="00B942DE" w:rsidRPr="00E33574" w:rsidDel="00B27355">
            <w:rPr>
              <w:rFonts w:ascii="Khmer MEF1" w:hAnsi="Khmer MEF1" w:cs="Khmer MEF1"/>
              <w:spacing w:val="-4"/>
              <w:sz w:val="24"/>
              <w:szCs w:val="24"/>
              <w:cs/>
              <w:rPrChange w:id="1974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ផ្អែកលើហានិភ័យដែលបានរកឃើញមក</w:delText>
          </w:r>
        </w:del>
      </w:ins>
      <w:ins w:id="19748" w:author="Voeun Kuyeng" w:date="2022-07-28T12:01:00Z">
        <w:del w:id="19749" w:author="Sethvannak Sam" w:date="2022-08-20T18:30:00Z">
          <w:r w:rsidR="004E4453" w:rsidRPr="00E33574" w:rsidDel="00B27355">
            <w:rPr>
              <w:rFonts w:ascii="Khmer MEF1" w:hAnsi="Khmer MEF1" w:cs="Khmer MEF1"/>
              <w:spacing w:val="-4"/>
              <w:sz w:val="24"/>
              <w:szCs w:val="24"/>
              <w:cs/>
              <w:rPrChange w:id="197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ដូចនេះ</w:delText>
          </w:r>
          <w:r w:rsidR="004E4453" w:rsidRPr="00E33574" w:rsidDel="00B27355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9751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="00D03394" w:rsidRPr="00E33574" w:rsidDel="00B27355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លក្ខណៈវិនិច្ឆ័យ </w:delText>
          </w:r>
        </w:del>
      </w:ins>
      <w:ins w:id="19752" w:author="Voeun Kuyeng" w:date="2022-08-08T10:37:00Z">
        <w:del w:id="19753" w:author="Sethvannak Sam" w:date="2022-08-20T18:30:00Z">
          <w:r w:rsidR="00D03394" w:rsidRPr="00E33574" w:rsidDel="00B27355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ត្រ</w:delText>
          </w:r>
        </w:del>
      </w:ins>
      <w:ins w:id="19754" w:author="Voeun Kuyeng" w:date="2022-08-08T10:38:00Z">
        <w:del w:id="19755" w:author="Sethvannak Sam" w:date="2022-08-20T18:30:00Z">
          <w:r w:rsidR="00D03394" w:rsidRPr="00E33574" w:rsidDel="00B27355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ូវ</w:delText>
          </w:r>
        </w:del>
      </w:ins>
      <w:ins w:id="19756" w:author="Voeun Kuyeng" w:date="2022-07-28T12:01:00Z">
        <w:del w:id="19757" w:author="Sethvannak Sam" w:date="2022-08-20T18:30:00Z">
          <w:r w:rsidR="00D03394"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>រៀបច</w:delText>
          </w:r>
        </w:del>
      </w:ins>
      <w:ins w:id="19758" w:author="Voeun Kuyeng" w:date="2022-08-08T10:36:00Z">
        <w:del w:id="19759" w:author="Sethvannak Sam" w:date="2022-08-20T18:30:00Z">
          <w:r w:rsidR="00D03394"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>ំដូចគំរូ</w:delText>
          </w:r>
        </w:del>
      </w:ins>
      <w:ins w:id="19760" w:author="Voeun Kuyeng" w:date="2022-07-28T12:01:00Z">
        <w:del w:id="19761" w:author="Sethvannak Sam" w:date="2022-08-03T15:59:00Z">
          <w:r w:rsidR="004E4453" w:rsidRPr="00E33574" w:rsidDel="0055111B">
            <w:rPr>
              <w:rFonts w:ascii="Khmer MEF1" w:hAnsi="Khmer MEF1" w:cs="Khmer MEF1"/>
              <w:sz w:val="24"/>
              <w:szCs w:val="24"/>
              <w:cs/>
            </w:rPr>
            <w:delText>ជា</w:delText>
          </w:r>
          <w:r w:rsidR="004E4453" w:rsidRPr="00E33574" w:rsidDel="0055111B">
            <w:rPr>
              <w:rFonts w:ascii="Khmer MEF1" w:hAnsi="Khmer MEF1" w:cs="Khmer MEF1"/>
              <w:sz w:val="24"/>
              <w:szCs w:val="24"/>
              <w:lang w:val="ca-ES"/>
              <w:rPrChange w:id="19762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9763" w:author="Windows User" w:date="2022-07-29T02:45:00Z">
        <w:del w:id="19764" w:author="Sethvannak Sam" w:date="2022-08-03T15:59:00Z">
          <w:r w:rsidR="00386D9C" w:rsidRPr="00E33574" w:rsidDel="0055111B">
            <w:rPr>
              <w:rFonts w:ascii="Khmer MEF1" w:hAnsi="Khmer MEF1" w:cs="Khmer MEF1"/>
              <w:sz w:val="24"/>
              <w:szCs w:val="24"/>
              <w:cs/>
              <w:rPrChange w:id="1976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២</w:delText>
          </w:r>
        </w:del>
      </w:ins>
      <w:ins w:id="19766" w:author="Voeun Kuyeng" w:date="2022-07-28T12:01:00Z">
        <w:del w:id="19767" w:author="Sethvannak Sam" w:date="2022-08-03T15:59:00Z">
          <w:r w:rsidR="004E4453" w:rsidRPr="00E33574" w:rsidDel="0055111B">
            <w:rPr>
              <w:rFonts w:ascii="Khmer MEF1" w:hAnsi="Khmer MEF1" w:cs="Khmer MEF1"/>
              <w:sz w:val="24"/>
              <w:szCs w:val="24"/>
              <w:cs/>
            </w:rPr>
            <w:delText>៣</w:delText>
          </w:r>
          <w:r w:rsidR="004E4453" w:rsidRPr="00E33574" w:rsidDel="0055111B">
            <w:rPr>
              <w:rFonts w:ascii="Khmer MEF1" w:hAnsi="Khmer MEF1" w:cs="Khmer MEF1"/>
              <w:sz w:val="24"/>
              <w:szCs w:val="24"/>
              <w:lang w:val="ca-ES"/>
              <w:rPrChange w:id="19768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="004E4453" w:rsidRPr="00E33574" w:rsidDel="0055111B">
            <w:rPr>
              <w:rFonts w:ascii="Khmer MEF1" w:hAnsi="Khmer MEF1" w:cs="Khmer MEF1"/>
              <w:sz w:val="24"/>
              <w:szCs w:val="24"/>
              <w:cs/>
            </w:rPr>
            <w:delText>កថាខណ្ឌ</w:delText>
          </w:r>
          <w:r w:rsidR="004E4453" w:rsidRPr="00E33574" w:rsidDel="0055111B">
            <w:rPr>
              <w:rFonts w:ascii="Khmer MEF1" w:hAnsi="Khmer MEF1" w:cs="Khmer MEF1"/>
              <w:sz w:val="24"/>
              <w:szCs w:val="24"/>
              <w:lang w:val="ca-ES"/>
              <w:rPrChange w:id="19769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="004E4453" w:rsidRPr="00E33574" w:rsidDel="0055111B">
            <w:rPr>
              <w:rFonts w:ascii="Khmer MEF1" w:hAnsi="Khmer MEF1" w:cs="Khmer MEF1"/>
              <w:sz w:val="24"/>
              <w:szCs w:val="24"/>
              <w:cs/>
            </w:rPr>
            <w:delText>មានរៀបរាប់</w:delText>
          </w:r>
        </w:del>
        <w:del w:id="19770" w:author="Sethvannak Sam" w:date="2022-08-20T18:30:00Z">
          <w:r w:rsidR="004E4453"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>ខាងក្រោម៖</w:delText>
          </w:r>
        </w:del>
      </w:ins>
    </w:p>
    <w:p w14:paraId="32FDB8C3" w14:textId="3BBCB849" w:rsidR="00DE6B19" w:rsidRPr="00E33574" w:rsidDel="0055111B" w:rsidRDefault="00DE6B19">
      <w:pPr>
        <w:spacing w:after="0" w:line="226" w:lineRule="auto"/>
        <w:rPr>
          <w:ins w:id="19771" w:author="Windows User" w:date="2022-07-29T02:29:00Z"/>
          <w:del w:id="19772" w:author="Sethvannak Sam" w:date="2022-08-03T15:59:00Z"/>
          <w:rFonts w:ascii="Khmer MEF1" w:hAnsi="Khmer MEF1" w:cs="Khmer MEF1"/>
          <w:sz w:val="24"/>
          <w:szCs w:val="24"/>
          <w:lang w:val="ca-ES"/>
        </w:rPr>
        <w:pPrChange w:id="19773" w:author="Sopheak Phorn" w:date="2023-08-25T16:18:00Z">
          <w:pPr/>
        </w:pPrChange>
      </w:pPr>
      <w:ins w:id="19774" w:author="Voeun Kuyeng" w:date="2022-07-29T13:38:00Z">
        <w:del w:id="19775" w:author="Sethvannak Sam" w:date="2022-08-03T15:59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77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ក-</w:delText>
          </w:r>
        </w:del>
      </w:ins>
      <w:ins w:id="19777" w:author="Voeun Kuyeng" w:date="2022-07-29T13:36:00Z">
        <w:del w:id="19778" w:author="Sethvannak Sam" w:date="2022-08-03T15:59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77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កថាខណ្ឌទី១ ត្រូវរៀបរាប់</w:delText>
          </w:r>
          <w:r w:rsidRPr="00E33574" w:rsidDel="0055111B">
            <w:rPr>
              <w:rFonts w:ascii="Khmer MEF1" w:hAnsi="Khmer MEF1" w:cs="Khmer MEF1"/>
              <w:sz w:val="24"/>
              <w:szCs w:val="24"/>
              <w:lang w:val="ca-ES"/>
              <w:rPrChange w:id="1978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78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និងពន្យល់អំពីការកំណត់លក្ខណៈវិនិច្ឆ័យទៅតាមប្រធានបទនីមួយៗ បន្ទាប់ពីការចុះធ្វើសវនកម្មរួចរាល់ ដោយត្រូវមានលើកឡើងពីបទប្បញ្ញ</w:delText>
          </w:r>
        </w:del>
        <w:del w:id="19782" w:author="Sethvannak Sam" w:date="2022-08-03T15:14:00Z">
          <w:r w:rsidRPr="00E33574" w:rsidDel="003C3F44">
            <w:rPr>
              <w:rFonts w:ascii="Khmer MEF1" w:hAnsi="Khmer MEF1" w:cs="Khmer MEF1"/>
              <w:sz w:val="24"/>
              <w:szCs w:val="24"/>
              <w:cs/>
              <w:rPrChange w:id="1978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ា</w:delText>
          </w:r>
        </w:del>
        <w:del w:id="19784" w:author="Sethvannak Sam" w:date="2022-08-03T15:59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78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តិផ្សេងៗពាក់ព័ន្ធនឹងប្រធានបទដូចជា ព្រះរាជក្រឹត្យ ច្បាប់ អនុក្រឹត្យ ប្រកាស និងបទប្បញ្ញ</w:delText>
          </w:r>
        </w:del>
        <w:del w:id="19786" w:author="Sethvannak Sam" w:date="2022-08-03T15:14:00Z">
          <w:r w:rsidRPr="00E33574" w:rsidDel="003C3F44">
            <w:rPr>
              <w:rFonts w:ascii="Khmer MEF1" w:hAnsi="Khmer MEF1" w:cs="Khmer MEF1"/>
              <w:sz w:val="24"/>
              <w:szCs w:val="24"/>
              <w:cs/>
              <w:rPrChange w:id="1978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ា</w:delText>
          </w:r>
        </w:del>
        <w:del w:id="19788" w:author="Sethvannak Sam" w:date="2022-08-03T15:59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78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តិពាក់ព័ន្ធផ្សេងៗ។ </w:delText>
          </w:r>
          <w:r w:rsidRPr="00E33574" w:rsidDel="0055111B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790" w:author="Kem Sereyboth" w:date="2023-07-19T16:59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សវនករ</w:delText>
          </w:r>
          <w:r w:rsidRPr="00E33574" w:rsidDel="0055111B">
            <w:rPr>
              <w:rFonts w:ascii="Khmer MEF1" w:hAnsi="Khmer MEF1" w:cs="Khmer MEF1"/>
              <w:sz w:val="24"/>
              <w:szCs w:val="24"/>
              <w:cs/>
              <w:lang w:val="ca-ES"/>
              <w:rPrChange w:id="1979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ទទួលបន្ទុក អាចរៀបរាប់អំពីកថាខណ្ឌទី១ នេះ ដូចគំរូខាងក្រោម៖</w:delText>
          </w:r>
        </w:del>
      </w:ins>
    </w:p>
    <w:p w14:paraId="23E96414" w14:textId="4B27F6A2" w:rsidR="001E26EF" w:rsidRPr="00E33574" w:rsidDel="00AE2E23" w:rsidRDefault="001E26EF">
      <w:pPr>
        <w:spacing w:after="0" w:line="226" w:lineRule="auto"/>
        <w:rPr>
          <w:ins w:id="19792" w:author="Voeun Kuyeng" w:date="2022-07-29T13:36:00Z"/>
          <w:del w:id="19793" w:author="Sethvannak Sam" w:date="2022-08-03T15:01:00Z"/>
          <w:rFonts w:ascii="Khmer MEF1" w:hAnsi="Khmer MEF1" w:cs="Khmer MEF1"/>
          <w:sz w:val="24"/>
          <w:szCs w:val="24"/>
          <w:lang w:val="ca-ES"/>
          <w:rPrChange w:id="19794" w:author="Kem Sereyboth" w:date="2023-07-19T16:59:00Z">
            <w:rPr>
              <w:ins w:id="19795" w:author="Voeun Kuyeng" w:date="2022-07-29T13:36:00Z"/>
              <w:del w:id="19796" w:author="Sethvannak Sam" w:date="2022-08-03T15:01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19797" w:author="Sopheak Phorn" w:date="2023-08-25T16:18:00Z">
          <w:pPr/>
        </w:pPrChange>
      </w:pPr>
      <w:ins w:id="19798" w:author="Windows User" w:date="2022-07-29T02:30:00Z">
        <w:del w:id="19799" w:author="Sethvannak Sam" w:date="2022-08-03T15:01:00Z"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តាមរយៈ</w:delText>
          </w:r>
        </w:del>
      </w:ins>
      <w:ins w:id="19800" w:author="Windows User" w:date="2022-07-29T02:31:00Z">
        <w:del w:id="19801" w:author="Sethvannak Sam" w:date="2022-08-03T15:01:00Z">
          <w:r w:rsidR="005A1188" w:rsidRPr="00E33574" w:rsidDel="00AE2E2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80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ការចុះ</w:delText>
          </w:r>
        </w:del>
      </w:ins>
      <w:ins w:id="19803" w:author="Windows User" w:date="2022-07-29T02:30:00Z">
        <w:del w:id="19804" w:author="Sethvannak Sam" w:date="2022-08-03T15:01:00Z"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ស្វែងយល់សវនដ្ឋានដល់ទីកន្លែងរួចមក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អង្គភាពសវនកម្មផ្ទៃក្នុងនៃ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 xml:space="preserve">​ 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805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9806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807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9808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809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ហ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9810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បានពិនិត្យឃើញថា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សវនដ្ឋាន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បានខិតខំប្រឹងប្រែងក្នុងការគ្រប់គ្រងប្រព័ន្ធត្រួតពិនិត្យផ្ទៃក្នុងរបស់ខ្លួនបាន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យ៉ាងល្អ</w:delText>
          </w:r>
          <w:r w:rsidRPr="00E33574" w:rsidDel="00AE2E23">
            <w:rPr>
              <w:rFonts w:ascii="Khmer MEF1" w:hAnsi="Khmer MEF1" w:cs="Khmer MEF1"/>
              <w:spacing w:val="-8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ប៉ុន្តែទោះជាយ៉ាងណាក៏មានឃើញនូវចំណុចខ្វះខាតមួយចំនួនដែលអនុវត្តមិនទាន់បានគ្រប់ជ្រុងជ្រោយ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ជាហេតុនាំឱ្យ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អង្គភាពសវនកម្មផ្ទៃក្នុងនៃ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​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  <w:rPrChange w:id="1981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  <w:rPrChange w:id="1981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  <w:rPrChange w:id="19813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  <w:rPrChange w:id="1981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  <w:rPrChange w:id="19815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ហ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  <w:rPrChange w:id="1981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បានកំណត់យកនូវប្រធានបទសវនកម្មដូចមានរៀបរាប់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ក្នុងចំណុចទី៥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ខាងលើ។</w:delText>
          </w:r>
        </w:del>
      </w:ins>
      <w:ins w:id="19817" w:author="Windows User" w:date="2022-07-29T02:44:00Z">
        <w:del w:id="19818" w:author="Sethvannak Sam" w:date="2022-08-03T15:01:00Z">
          <w:r w:rsidR="00354417"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  <w:rPrChange w:id="1981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581DBE6B" w14:textId="613D310C" w:rsidR="00DE6B19" w:rsidRPr="00E33574" w:rsidDel="0055111B" w:rsidRDefault="00DE6B19">
      <w:pPr>
        <w:spacing w:after="0" w:line="226" w:lineRule="auto"/>
        <w:rPr>
          <w:ins w:id="19820" w:author="Windows User" w:date="2022-07-29T02:46:00Z"/>
          <w:del w:id="19821" w:author="Sethvannak Sam" w:date="2022-08-03T15:58:00Z"/>
          <w:rFonts w:ascii="Khmer MEF1" w:hAnsi="Khmer MEF1" w:cs="Khmer MEF1"/>
          <w:sz w:val="24"/>
          <w:szCs w:val="24"/>
          <w:lang w:val="ca-ES"/>
        </w:rPr>
        <w:pPrChange w:id="19822" w:author="Sopheak Phorn" w:date="2023-08-25T16:18:00Z">
          <w:pPr/>
        </w:pPrChange>
      </w:pPr>
      <w:ins w:id="19823" w:author="Voeun Kuyeng" w:date="2022-07-29T13:38:00Z">
        <w:del w:id="19824" w:author="Sethvannak Sam" w:date="2022-08-03T15:58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82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ខ-</w:delText>
          </w:r>
        </w:del>
      </w:ins>
      <w:ins w:id="19826" w:author="Voeun Kuyeng" w:date="2022-07-29T13:36:00Z">
        <w:del w:id="19827" w:author="Sethvannak Sam" w:date="2022-08-03T15:58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82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កថាខណ្ឌទី២ ត្រូវរៀបរាប់អំពីប្រធានបទ ហានិភ័យទាំងអស់ដែលបានរកឃើញ និងលក្ខណៈវិនិច្ឆ័យទាំងអស់តាមប្រធានបទនីមួយៗ។ </w:delText>
          </w:r>
          <w:r w:rsidRPr="00E33574" w:rsidDel="0055111B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829" w:author="Kem Sereyboth" w:date="2023-07-19T16:59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សវនករ</w:delText>
          </w:r>
          <w:r w:rsidRPr="00E33574" w:rsidDel="0055111B">
            <w:rPr>
              <w:rFonts w:ascii="Khmer MEF1" w:hAnsi="Khmer MEF1" w:cs="Khmer MEF1"/>
              <w:sz w:val="24"/>
              <w:szCs w:val="24"/>
              <w:cs/>
              <w:lang w:val="ca-ES"/>
              <w:rPrChange w:id="1983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ទទួលបន្ទុក អាចរៀបរាប់អំពីកថាខណ្ឌទី១ នេះ ដូចគំរូខាងក្រោម៖</w:delText>
          </w:r>
        </w:del>
      </w:ins>
    </w:p>
    <w:p w14:paraId="61C6ECD4" w14:textId="2661FAB2" w:rsidR="00113313" w:rsidRPr="00E33574" w:rsidDel="00CB2F1E" w:rsidRDefault="00113313">
      <w:pPr>
        <w:spacing w:after="0" w:line="226" w:lineRule="auto"/>
        <w:rPr>
          <w:ins w:id="19831" w:author="Windows User" w:date="2022-07-29T02:46:00Z"/>
          <w:del w:id="19832" w:author="Sethvannak Sam" w:date="2022-08-03T14:41:00Z"/>
          <w:rFonts w:ascii="Khmer MEF1" w:hAnsi="Khmer MEF1" w:cs="Khmer MEF1"/>
          <w:sz w:val="24"/>
          <w:szCs w:val="24"/>
          <w:lang w:val="ca-ES"/>
        </w:rPr>
        <w:pPrChange w:id="19833" w:author="Sopheak Phorn" w:date="2023-08-25T16:18:00Z">
          <w:pPr>
            <w:ind w:firstLine="720"/>
            <w:jc w:val="both"/>
          </w:pPr>
        </w:pPrChange>
      </w:pPr>
      <w:ins w:id="19834" w:author="Windows User" w:date="2022-07-29T02:46:00Z">
        <w:del w:id="19835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83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តាមរយៈនេះ</w:delText>
          </w:r>
          <w:r w:rsidRPr="00E33574" w:rsidDel="00B27355">
            <w:rPr>
              <w:rFonts w:ascii="Khmer MEF1" w:hAnsi="Khmer MEF1" w:cs="Khmer MEF1"/>
              <w:sz w:val="24"/>
              <w:szCs w:val="24"/>
              <w:lang w:val="ca-ES"/>
              <w:rPrChange w:id="1983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83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ដើម្បីធានាបាននូវការវាយតម្លៃលើប្រធានបទសវនកម្មប្រកបដោយ</w:delText>
          </w:r>
          <w:r w:rsidRPr="00E33574" w:rsidDel="00B27355">
            <w:rPr>
              <w:rFonts w:ascii="Khmer MEF1" w:hAnsi="Khmer MEF1" w:cs="Khmer MEF1"/>
              <w:sz w:val="24"/>
              <w:szCs w:val="24"/>
              <w:lang w:val="ca-ES"/>
              <w:rPrChange w:id="1983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84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ភាពត្រឹមត្រូវ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84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84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និងច្បាស់លាស់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84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84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អង្គភាពសវនកម្មផ្ទៃក្នុងនៃ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84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846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847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lang w:val="ca-ES"/>
                </w:rPr>
              </w:rPrChange>
            </w:rPr>
            <w:delText>.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848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849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lang w:val="ca-ES"/>
                </w:rPr>
              </w:rPrChange>
            </w:rPr>
            <w:delText>.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850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ហ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851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. 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85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បានធ្វើការពិភាក្សា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85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85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និងពិនិត្យយ៉ាងល្អិតល្អន់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85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85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ក្នុងការកំណត់យកលក្ខ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85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ណៈ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85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វិនិច្ឆ័យប្រកបដោយភាពពេញលេញ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1985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86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និងត្រឹមត្រូវ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1986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86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ស្របទៅតាមបទដ្ឋានការងារ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1986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86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ដែលបានកំណត់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1986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86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ដែលជា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86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1986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86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អង្គភាពបានសម្រេចជ្រើសយកលក្ខណៈវិនិច្ឆ័យចំនួន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1987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.......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87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ដោយបាន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1987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87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បែងចែកទៅតាមប្រធាន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87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បទសវនកម្ម</w:delText>
          </w:r>
          <w:r w:rsidRPr="00E33574" w:rsidDel="00B27355">
            <w:rPr>
              <w:rFonts w:ascii="Khmer MEF1" w:hAnsi="Khmer MEF1" w:cs="Khmer MEF1"/>
              <w:sz w:val="24"/>
              <w:szCs w:val="24"/>
              <w:lang w:val="ca-ES"/>
              <w:rPrChange w:id="1987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87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ដូចមានរៀបរាប់ខាងក្រោម៖</w:delText>
          </w:r>
        </w:del>
      </w:ins>
    </w:p>
    <w:p w14:paraId="277870E3" w14:textId="781E9F33" w:rsidR="00113313" w:rsidRPr="00E33574" w:rsidDel="00CB2F1E" w:rsidRDefault="00113313">
      <w:pPr>
        <w:spacing w:after="0" w:line="226" w:lineRule="auto"/>
        <w:rPr>
          <w:ins w:id="19877" w:author="Windows User" w:date="2022-07-29T02:46:00Z"/>
          <w:del w:id="19878" w:author="Sethvannak Sam" w:date="2022-08-03T14:41:00Z"/>
          <w:rFonts w:ascii="Khmer MEF1" w:hAnsi="Khmer MEF1" w:cs="Khmer MEF1"/>
          <w:sz w:val="24"/>
          <w:szCs w:val="24"/>
          <w:lang w:val="ca-ES"/>
        </w:rPr>
        <w:pPrChange w:id="19879" w:author="Sopheak Phorn" w:date="2023-08-25T16:18:00Z">
          <w:pPr>
            <w:spacing w:after="0" w:line="240" w:lineRule="auto"/>
            <w:ind w:firstLine="720"/>
          </w:pPr>
        </w:pPrChange>
      </w:pPr>
    </w:p>
    <w:p w14:paraId="64DBDD55" w14:textId="17DB53DC" w:rsidR="00113313" w:rsidRPr="00E33574" w:rsidDel="00B27355" w:rsidRDefault="00113313">
      <w:pPr>
        <w:spacing w:after="0" w:line="226" w:lineRule="auto"/>
        <w:rPr>
          <w:ins w:id="19880" w:author="Voeun Kuyeng" w:date="2022-07-29T13:36:00Z"/>
          <w:del w:id="19881" w:author="Sethvannak Sam" w:date="2022-08-20T18:30:00Z"/>
          <w:rFonts w:ascii="Khmer MEF1" w:hAnsi="Khmer MEF1" w:cs="Khmer MEF1"/>
          <w:sz w:val="24"/>
          <w:szCs w:val="24"/>
          <w:lang w:val="ca-ES"/>
          <w:rPrChange w:id="19882" w:author="Kem Sereyboth" w:date="2023-07-19T16:59:00Z">
            <w:rPr>
              <w:ins w:id="19883" w:author="Voeun Kuyeng" w:date="2022-07-29T13:36:00Z"/>
              <w:del w:id="19884" w:author="Sethvannak Sam" w:date="2022-08-20T18:30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19885" w:author="Sopheak Phorn" w:date="2023-08-25T16:18:00Z">
          <w:pPr/>
        </w:pPrChange>
      </w:pPr>
    </w:p>
    <w:p w14:paraId="27EBBC19" w14:textId="542CE68D" w:rsidR="00DE6B19" w:rsidRPr="00E33574" w:rsidDel="0055111B" w:rsidRDefault="00DE6B19">
      <w:pPr>
        <w:spacing w:after="0" w:line="226" w:lineRule="auto"/>
        <w:rPr>
          <w:ins w:id="19886" w:author="Voeun Kuyeng" w:date="2022-07-29T13:36:00Z"/>
          <w:del w:id="19887" w:author="Sethvannak Sam" w:date="2022-08-03T15:55:00Z"/>
          <w:rFonts w:ascii="Khmer MEF1" w:hAnsi="Khmer MEF1" w:cs="Khmer MEF1"/>
          <w:sz w:val="24"/>
          <w:szCs w:val="24"/>
          <w:lang w:val="ca-ES"/>
          <w:rPrChange w:id="19888" w:author="Kem Sereyboth" w:date="2023-07-19T16:59:00Z">
            <w:rPr>
              <w:ins w:id="19889" w:author="Voeun Kuyeng" w:date="2022-07-29T13:36:00Z"/>
              <w:del w:id="19890" w:author="Sethvannak Sam" w:date="2022-08-03T15:55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19891" w:author="Sopheak Phorn" w:date="2023-08-25T16:18:00Z">
          <w:pPr>
            <w:spacing w:line="273" w:lineRule="auto"/>
          </w:pPr>
        </w:pPrChange>
      </w:pPr>
      <w:ins w:id="19892" w:author="Voeun Kuyeng" w:date="2022-07-29T13:36:00Z">
        <w:del w:id="19893" w:author="Sethvannak Sam" w:date="2022-08-03T15:55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89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ប្រធានបទទី១ រចនាសម្ព័ន្ធគ្រប់គ្រង</w:delText>
          </w:r>
        </w:del>
      </w:ins>
    </w:p>
    <w:p w14:paraId="199BCB99" w14:textId="746D5AF6" w:rsidR="00DE6B19" w:rsidRPr="00E33574" w:rsidDel="0055111B" w:rsidRDefault="00DE6B19">
      <w:pPr>
        <w:spacing w:after="0" w:line="226" w:lineRule="auto"/>
        <w:rPr>
          <w:ins w:id="19895" w:author="Voeun Kuyeng" w:date="2022-07-29T13:36:00Z"/>
          <w:del w:id="19896" w:author="Sethvannak Sam" w:date="2022-08-03T15:55:00Z"/>
          <w:rFonts w:ascii="Khmer MEF1" w:hAnsi="Khmer MEF1" w:cs="Khmer MEF1"/>
          <w:sz w:val="24"/>
          <w:szCs w:val="24"/>
          <w:lang w:val="ca-ES"/>
          <w:rPrChange w:id="19897" w:author="Kem Sereyboth" w:date="2023-07-19T16:59:00Z">
            <w:rPr>
              <w:ins w:id="19898" w:author="Voeun Kuyeng" w:date="2022-07-29T13:36:00Z"/>
              <w:del w:id="19899" w:author="Sethvannak Sam" w:date="2022-08-03T15:55:00Z"/>
              <w:rFonts w:ascii="Khmer MEF1" w:hAnsi="Khmer MEF1" w:cs="Khmer MEF1"/>
              <w:sz w:val="24"/>
              <w:szCs w:val="24"/>
            </w:rPr>
          </w:rPrChange>
        </w:rPr>
        <w:pPrChange w:id="19900" w:author="Sopheak Phorn" w:date="2023-08-25T16:18:00Z">
          <w:pPr>
            <w:spacing w:line="273" w:lineRule="auto"/>
          </w:pPr>
        </w:pPrChange>
      </w:pPr>
      <w:ins w:id="19901" w:author="Voeun Kuyeng" w:date="2022-07-29T13:36:00Z">
        <w:del w:id="19902" w:author="Sethvannak Sam" w:date="2022-08-03T15:55:00Z">
          <w:r w:rsidRPr="00E33574" w:rsidDel="0055111B">
            <w:rPr>
              <w:rFonts w:ascii="Khmer MEF1" w:hAnsi="Khmer MEF1" w:cs="Khmer MEF1"/>
              <w:sz w:val="24"/>
              <w:szCs w:val="24"/>
              <w:cs/>
            </w:rPr>
            <w:delText xml:space="preserve">ហានិភ័យទី១ </w:delText>
          </w:r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903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ន.គ.ស.</w:delText>
          </w:r>
          <w:r w:rsidRPr="00E33574" w:rsidDel="0055111B">
            <w:rPr>
              <w:rFonts w:ascii="Khmer MEF1" w:hAnsi="Khmer MEF1" w:cs="Khmer MEF1"/>
              <w:sz w:val="24"/>
              <w:szCs w:val="24"/>
              <w:cs/>
            </w:rPr>
            <w:delText xml:space="preserve"> មានការិយាល័យចំនួន២ពុំទាន់មានការតែងតាំងប្រធានការិយាល័យ។</w:delText>
          </w:r>
        </w:del>
      </w:ins>
    </w:p>
    <w:p w14:paraId="08DE6F1F" w14:textId="7A655A16" w:rsidR="00DE6B19" w:rsidRPr="00E33574" w:rsidDel="0055111B" w:rsidRDefault="00DE6B19">
      <w:pPr>
        <w:spacing w:after="0" w:line="226" w:lineRule="auto"/>
        <w:rPr>
          <w:ins w:id="19904" w:author="Voeun Kuyeng" w:date="2022-07-29T13:36:00Z"/>
          <w:del w:id="19905" w:author="Sethvannak Sam" w:date="2022-08-03T15:55:00Z"/>
          <w:rFonts w:ascii="Khmer MEF1" w:hAnsi="Khmer MEF1" w:cs="Khmer MEF1"/>
          <w:sz w:val="24"/>
          <w:szCs w:val="24"/>
        </w:rPr>
        <w:pPrChange w:id="19906" w:author="Sopheak Phorn" w:date="2023-08-25T16:18:00Z">
          <w:pPr>
            <w:spacing w:line="273" w:lineRule="auto"/>
          </w:pPr>
        </w:pPrChange>
      </w:pPr>
      <w:ins w:id="19907" w:author="Voeun Kuyeng" w:date="2022-07-29T13:36:00Z">
        <w:del w:id="19908" w:author="Sethvannak Sam" w:date="2022-08-03T15:55:00Z">
          <w:r w:rsidRPr="00E33574" w:rsidDel="0055111B">
            <w:rPr>
              <w:rFonts w:ascii="Khmer MEF1" w:hAnsi="Khmer MEF1" w:cs="Khmer MEF1"/>
              <w:sz w:val="24"/>
              <w:szCs w:val="24"/>
              <w:cs/>
            </w:rPr>
            <w:delText xml:space="preserve">លក្ខណៈវិនិច្ឆ័យ មិនអនុលោមតាមប្រការ៣ ប្រកាសលេខ០០៧ អ.ស.ហ.ប្រក ចុះថ្ងៃទី​០១​ ខែតុលា ឆ្នាំ២០២១ ប្រកាសស្ដីពីការរៀបចំនិងការប្រព្រឹត្តិទៅនៃនាយកដ្ឋាន និងអង្គភាពក្រោមឱវាទរបស់និយ័តករគណនេយ្យនិងសវនកម្ម ចែងថា </w:delText>
          </w:r>
          <w:r w:rsidRPr="00E33574" w:rsidDel="0055111B">
            <w:rPr>
              <w:rFonts w:ascii="Khmer MEF1" w:hAnsi="Khmer MEF1" w:cs="Khmer MEF1"/>
              <w:i/>
              <w:iCs/>
              <w:sz w:val="24"/>
              <w:szCs w:val="24"/>
              <w:cs/>
            </w:rPr>
            <w:delText>ការិយាល័យនីមួយៗ ត្រូវដឹកនាំដោយប្រធានការិយាល័យ១ (មួយ)រូប អមដោយអនុប្រធានការិយាល័យមួយចំនួនតាមការចំបាច់។</w:delText>
          </w:r>
        </w:del>
      </w:ins>
    </w:p>
    <w:p w14:paraId="5859B720" w14:textId="7C1CEF29" w:rsidR="00DE6B19" w:rsidRPr="00E33574" w:rsidDel="0055111B" w:rsidRDefault="00DE6B19">
      <w:pPr>
        <w:spacing w:after="0" w:line="226" w:lineRule="auto"/>
        <w:rPr>
          <w:ins w:id="19909" w:author="Voeun Kuyeng" w:date="2022-07-29T13:36:00Z"/>
          <w:del w:id="19910" w:author="Sethvannak Sam" w:date="2022-08-03T15:55:00Z"/>
          <w:rFonts w:ascii="Khmer MEF1" w:hAnsi="Khmer MEF1" w:cs="Khmer MEF1"/>
          <w:sz w:val="24"/>
          <w:szCs w:val="24"/>
          <w:rPrChange w:id="19911" w:author="Kem Sereyboth" w:date="2023-07-19T16:59:00Z">
            <w:rPr>
              <w:ins w:id="19912" w:author="Voeun Kuyeng" w:date="2022-07-29T13:36:00Z"/>
              <w:del w:id="19913" w:author="Sethvannak Sam" w:date="2022-08-03T15:55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19914" w:author="Sopheak Phorn" w:date="2023-08-25T16:18:00Z">
          <w:pPr>
            <w:spacing w:line="273" w:lineRule="auto"/>
          </w:pPr>
        </w:pPrChange>
      </w:pPr>
      <w:ins w:id="19915" w:author="Voeun Kuyeng" w:date="2022-07-29T13:36:00Z">
        <w:del w:id="19916" w:author="Sethvannak Sam" w:date="2022-08-03T15:55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91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ប្រធានបទទី១ ប្រព័ន្ធលើកទឹកចិត្តមន្ត្រី</w:delText>
          </w:r>
        </w:del>
      </w:ins>
    </w:p>
    <w:p w14:paraId="04D32FAE" w14:textId="5BB2A7F1" w:rsidR="00DE6B19" w:rsidRPr="00E33574" w:rsidDel="00B37D87" w:rsidRDefault="00DE6B19">
      <w:pPr>
        <w:spacing w:after="0" w:line="226" w:lineRule="auto"/>
        <w:rPr>
          <w:ins w:id="19918" w:author="Voeun Kuyeng" w:date="2022-07-29T13:36:00Z"/>
          <w:del w:id="19919" w:author="Sethvannak Sam" w:date="2022-08-03T15:30:00Z"/>
          <w:rFonts w:ascii="Khmer MEF1" w:hAnsi="Khmer MEF1" w:cs="Khmer MEF1"/>
          <w:sz w:val="24"/>
          <w:szCs w:val="24"/>
        </w:rPr>
        <w:pPrChange w:id="19920" w:author="Sopheak Phorn" w:date="2023-08-25T16:18:00Z">
          <w:pPr>
            <w:spacing w:line="273" w:lineRule="auto"/>
          </w:pPr>
        </w:pPrChange>
      </w:pPr>
      <w:ins w:id="19921" w:author="Voeun Kuyeng" w:date="2022-07-29T13:36:00Z">
        <w:del w:id="19922" w:author="Sethvannak Sam" w:date="2022-08-03T15:30:00Z">
          <w:r w:rsidRPr="00E33574" w:rsidDel="00B37D87">
            <w:rPr>
              <w:rFonts w:ascii="Khmer MEF1" w:hAnsi="Khmer MEF1" w:cs="Khmer MEF1"/>
              <w:sz w:val="24"/>
              <w:szCs w:val="24"/>
              <w:cs/>
            </w:rPr>
            <w:delText xml:space="preserve">ហានិភ័យទី១ </w:delText>
          </w:r>
          <w:r w:rsidRPr="00E33574" w:rsidDel="00B37D87">
            <w:rPr>
              <w:rFonts w:ascii="Khmer MEF1" w:hAnsi="Khmer MEF1" w:cs="Khmer MEF1"/>
              <w:sz w:val="24"/>
              <w:szCs w:val="24"/>
              <w:cs/>
              <w:rPrChange w:id="19923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ន.គ.ស.</w:delText>
          </w:r>
          <w:r w:rsidRPr="00E33574" w:rsidDel="00B37D87">
            <w:rPr>
              <w:rFonts w:ascii="Khmer MEF1" w:hAnsi="Khmer MEF1" w:cs="Khmer MEF1"/>
              <w:sz w:val="24"/>
              <w:szCs w:val="24"/>
              <w:cs/>
            </w:rPr>
            <w:delText xml:space="preserve"> មិនបានបង្កើតគណៈកម្មការវាយតម្លៃសមិទ្ធកម្ម។</w:delText>
          </w:r>
        </w:del>
      </w:ins>
    </w:p>
    <w:p w14:paraId="34D8CCA6" w14:textId="5A50DC46" w:rsidR="00DE6B19" w:rsidRPr="00E33574" w:rsidDel="00433B28" w:rsidRDefault="00DE6B19">
      <w:pPr>
        <w:spacing w:after="0" w:line="226" w:lineRule="auto"/>
        <w:rPr>
          <w:ins w:id="19924" w:author="Voeun Kuyeng" w:date="2022-07-29T13:36:00Z"/>
          <w:del w:id="19925" w:author="Sethvannak Sam" w:date="2022-08-03T16:10:00Z"/>
          <w:rFonts w:ascii="Khmer MEF1" w:hAnsi="Khmer MEF1" w:cs="Khmer MEF1"/>
          <w:sz w:val="24"/>
          <w:szCs w:val="24"/>
        </w:rPr>
        <w:pPrChange w:id="19926" w:author="Sopheak Phorn" w:date="2023-08-25T16:18:00Z">
          <w:pPr>
            <w:spacing w:line="273" w:lineRule="auto"/>
          </w:pPr>
        </w:pPrChange>
      </w:pPr>
      <w:ins w:id="19927" w:author="Voeun Kuyeng" w:date="2022-07-29T13:36:00Z">
        <w:del w:id="19928" w:author="Sethvannak Sam" w:date="2022-08-03T16:08:00Z">
          <w:r w:rsidRPr="00E33574" w:rsidDel="00433B28">
            <w:rPr>
              <w:rFonts w:ascii="Khmer MEF1" w:hAnsi="Khmer MEF1" w:cs="Khmer MEF1"/>
              <w:sz w:val="24"/>
              <w:szCs w:val="24"/>
              <w:cs/>
            </w:rPr>
            <w:delText>លក្ខណៈវិនិច្ឆ័យ មិនអនុលោមតាម</w:delText>
          </w:r>
        </w:del>
      </w:ins>
      <w:ins w:id="19929" w:author="Voeun Kuyeng" w:date="2022-08-05T16:18:00Z">
        <w:del w:id="19930" w:author="Sethvannak Sam" w:date="2022-08-20T18:30:00Z">
          <w:r w:rsidR="000A0C29" w:rsidRPr="00E33574" w:rsidDel="00B27355">
            <w:rPr>
              <w:rFonts w:ascii="Khmer MEF1" w:hAnsi="Khmer MEF1" w:cs="Khmer MEF1"/>
              <w:sz w:val="24"/>
              <w:szCs w:val="24"/>
            </w:rPr>
            <w:delText>[</w:delText>
          </w:r>
          <w:r w:rsidR="000A0C29"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ដាក់បញ្ចូលនូវចំណងជើងរបស់ប្រធានបទ និង</w:delText>
          </w:r>
          <w:r w:rsidR="000A0C29"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>អំពីលក្ខណៈវិនិច្ឆ័យ</w:delText>
          </w:r>
        </w:del>
      </w:ins>
      <w:ins w:id="19931" w:author="Voeun Kuyeng" w:date="2022-08-05T16:19:00Z">
        <w:del w:id="19932" w:author="Sethvannak Sam" w:date="2022-08-20T18:30:00Z">
          <w:r w:rsidR="000A0C29"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19933" w:author="Voeun Kuyeng" w:date="2022-08-05T16:18:00Z">
        <w:del w:id="19934" w:author="Sethvannak Sam" w:date="2022-08-20T18:30:00Z">
          <w:r w:rsidR="000A0C29"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>សវនកម្ម</w:delText>
          </w:r>
        </w:del>
      </w:ins>
      <w:ins w:id="19935" w:author="Voeun Kuyeng" w:date="2022-08-05T16:19:00Z">
        <w:del w:id="19936" w:author="Sethvannak Sam" w:date="2022-08-20T18:30:00Z">
          <w:r w:rsidR="000A0C29"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>ទៅ</w:delText>
          </w:r>
          <w:r w:rsidR="000A0C29" w:rsidRPr="00E33574" w:rsidDel="00B27355">
            <w:rPr>
              <w:rFonts w:ascii="Khmer MEF1" w:hAnsi="Khmer MEF1" w:cs="Khmer MEF1"/>
              <w:sz w:val="24"/>
              <w:szCs w:val="24"/>
            </w:rPr>
            <w:delText>]</w:delText>
          </w:r>
        </w:del>
      </w:ins>
      <w:ins w:id="19937" w:author="Voeun Kuyeng" w:date="2022-08-08T10:29:00Z">
        <w:del w:id="19938" w:author="Sethvannak Sam" w:date="2022-08-20T18:30:00Z">
          <w:r w:rsidR="002C585F"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ការរៀបចំនិងការប្រព្រឹត្តទៅរបស់អាជ្ញាធរសេវាហិរញ្ញវត្ថុមិនមែនធនាគារ</w:delText>
          </w:r>
        </w:del>
      </w:ins>
      <w:ins w:id="19939" w:author="Voeun Kuyeng" w:date="2022-08-08T10:30:00Z">
        <w:del w:id="19940" w:author="Sethvannak Sam" w:date="2022-08-20T18:30:00Z">
          <w:r w:rsidR="002C585F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94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រៀបចំនិងការប្រព្រឹត្តទៅរបស់អង្គភាពក្រោមឱវាទ</w:delText>
          </w:r>
        </w:del>
      </w:ins>
      <w:ins w:id="19942" w:author="Voeun Kuyeng" w:date="2022-08-08T10:31:00Z">
        <w:del w:id="19943" w:author="Sethvannak Sam" w:date="2022-08-20T18:30:00Z">
          <w:r w:rsidR="002C585F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9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របស់</w:delText>
          </w:r>
        </w:del>
      </w:ins>
      <w:ins w:id="19945" w:author="Voeun Kuyeng" w:date="2022-08-08T10:30:00Z">
        <w:del w:id="19946" w:author="Sethvannak Sam" w:date="2022-08-20T18:30:00Z">
          <w:r w:rsidR="002C585F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9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អាជ្ញាធរសេវាហិរញ្ញវត្ថុមិន</w:delText>
          </w:r>
          <w:r w:rsidR="002C585F"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មែនធនាគារ</w:delText>
          </w:r>
        </w:del>
      </w:ins>
      <w:ins w:id="19948" w:author="Voeun Kuyeng" w:date="2022-07-29T13:36:00Z">
        <w:del w:id="19949" w:author="Sethvannak Sam" w:date="2022-08-03T16:10:00Z">
          <w:r w:rsidRPr="00E33574" w:rsidDel="00433B28">
            <w:rPr>
              <w:rFonts w:ascii="Khmer MEF1" w:hAnsi="Khmer MEF1" w:cs="Khmer MEF1"/>
              <w:sz w:val="24"/>
              <w:szCs w:val="24"/>
              <w:cs/>
            </w:rPr>
            <w:delText>ប្រការ១១</w:delText>
          </w:r>
        </w:del>
        <w:del w:id="19950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 xml:space="preserve">ប្រកាសលេខ០២០ អ.ស.ហ.ប្រក ចុះថ្ងៃទី​២១​ ខែធ្នូ ឆ្នាំ២០២១ </w:delText>
          </w:r>
        </w:del>
        <w:del w:id="19951" w:author="Sethvannak Sam" w:date="2022-08-03T16:01:00Z">
          <w:r w:rsidRPr="00E33574" w:rsidDel="00356180">
            <w:rPr>
              <w:rFonts w:ascii="Khmer MEF1" w:hAnsi="Khmer MEF1" w:cs="Khmer MEF1"/>
              <w:sz w:val="24"/>
              <w:szCs w:val="24"/>
              <w:cs/>
            </w:rPr>
            <w:delText>ប្រកាស</w:delText>
          </w:r>
        </w:del>
        <w:del w:id="19952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>ស្ដីពីការកំណត់ប្រភព និងការគ្រប់គ្រងធនធានហរិញ្ញវត្ថុរបស់និយ័តករគណនេយ្យនិងសវនកម្ម</w:delText>
          </w:r>
        </w:del>
        <w:del w:id="19953" w:author="Sethvannak Sam" w:date="2022-08-03T16:10:00Z">
          <w:r w:rsidRPr="00E33574" w:rsidDel="00433B28">
            <w:rPr>
              <w:rFonts w:ascii="Khmer MEF1" w:hAnsi="Khmer MEF1" w:cs="Khmer MEF1"/>
              <w:sz w:val="24"/>
              <w:szCs w:val="24"/>
              <w:cs/>
            </w:rPr>
            <w:delText xml:space="preserve"> ចែងថា </w:delText>
          </w:r>
          <w:r w:rsidRPr="00E33574" w:rsidDel="00433B28">
            <w:rPr>
              <w:rFonts w:ascii="Khmer MEF1" w:hAnsi="Khmer MEF1" w:cs="Khmer MEF1"/>
              <w:i/>
              <w:iCs/>
              <w:sz w:val="24"/>
              <w:szCs w:val="24"/>
              <w:cs/>
            </w:rPr>
            <w:delText xml:space="preserve">ន.គ.ស. ត្រូវបង្កើត </w:delText>
          </w:r>
          <w:r w:rsidRPr="00E33574" w:rsidDel="00433B28">
            <w:rPr>
              <w:rFonts w:ascii="Khmer MEF1" w:hAnsi="Khmer MEF1" w:cs="Khmer MEF1"/>
              <w:i/>
              <w:iCs/>
              <w:sz w:val="24"/>
              <w:szCs w:val="24"/>
            </w:rPr>
            <w:delText>“</w:delText>
          </w:r>
          <w:r w:rsidRPr="00E33574" w:rsidDel="00433B28">
            <w:rPr>
              <w:rFonts w:ascii="Khmer MEF1" w:hAnsi="Khmer MEF1" w:cs="Khmer MEF1"/>
              <w:i/>
              <w:iCs/>
              <w:sz w:val="24"/>
              <w:szCs w:val="24"/>
              <w:cs/>
            </w:rPr>
            <w:delText>គណៈកម្មការវាយតម្លៃសមិទ្ធកម្ម</w:delText>
          </w:r>
          <w:r w:rsidRPr="00E33574" w:rsidDel="00433B28">
            <w:rPr>
              <w:rFonts w:ascii="Khmer MEF1" w:hAnsi="Khmer MEF1" w:cs="Khmer MEF1"/>
              <w:i/>
              <w:iCs/>
              <w:sz w:val="24"/>
              <w:szCs w:val="24"/>
            </w:rPr>
            <w:delText>”</w:delText>
          </w:r>
          <w:r w:rsidRPr="00E33574" w:rsidDel="00433B28">
            <w:rPr>
              <w:rFonts w:ascii="Khmer MEF1" w:hAnsi="Khmer MEF1" w:cs="Khmer MEF1"/>
              <w:i/>
              <w:iCs/>
              <w:sz w:val="24"/>
              <w:szCs w:val="24"/>
              <w:cs/>
            </w:rPr>
            <w:delText xml:space="preserve"> ដែលមានអក្សរកាត់ថា គ.វ.ស។</w:delText>
          </w:r>
        </w:del>
      </w:ins>
    </w:p>
    <w:p w14:paraId="7C2FDD1C" w14:textId="6B1F5F97" w:rsidR="00DE6B19" w:rsidRPr="00E33574" w:rsidDel="0055111B" w:rsidRDefault="00DE6B19">
      <w:pPr>
        <w:spacing w:after="0" w:line="226" w:lineRule="auto"/>
        <w:rPr>
          <w:ins w:id="19954" w:author="Voeun Kuyeng" w:date="2022-07-29T13:36:00Z"/>
          <w:del w:id="19955" w:author="Sethvannak Sam" w:date="2022-08-03T15:56:00Z"/>
          <w:rFonts w:ascii="Khmer MEF1" w:hAnsi="Khmer MEF1" w:cs="Khmer MEF1"/>
          <w:sz w:val="24"/>
          <w:szCs w:val="24"/>
          <w:rPrChange w:id="19956" w:author="Kem Sereyboth" w:date="2023-07-19T16:59:00Z">
            <w:rPr>
              <w:ins w:id="19957" w:author="Voeun Kuyeng" w:date="2022-07-29T13:36:00Z"/>
              <w:del w:id="19958" w:author="Sethvannak Sam" w:date="2022-08-03T15:56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19959" w:author="Sopheak Phorn" w:date="2023-08-25T16:18:00Z">
          <w:pPr>
            <w:spacing w:line="273" w:lineRule="auto"/>
          </w:pPr>
        </w:pPrChange>
      </w:pPr>
      <w:ins w:id="19960" w:author="Voeun Kuyeng" w:date="2022-07-29T13:36:00Z">
        <w:del w:id="19961" w:author="Sethvannak Sam" w:date="2022-08-03T15:56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96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ប្រធានបទទី៣ ប្រភពចំណូល</w:delText>
          </w:r>
        </w:del>
      </w:ins>
    </w:p>
    <w:p w14:paraId="53426F16" w14:textId="5453DDE3" w:rsidR="00DE6B19" w:rsidRPr="00E33574" w:rsidDel="0055111B" w:rsidRDefault="00DE6B19">
      <w:pPr>
        <w:spacing w:after="0" w:line="226" w:lineRule="auto"/>
        <w:rPr>
          <w:ins w:id="19963" w:author="Voeun Kuyeng" w:date="2022-07-29T13:36:00Z"/>
          <w:del w:id="19964" w:author="Sethvannak Sam" w:date="2022-08-03T15:56:00Z"/>
          <w:rFonts w:ascii="Khmer MEF1" w:hAnsi="Khmer MEF1" w:cs="Khmer MEF1"/>
          <w:sz w:val="24"/>
          <w:szCs w:val="24"/>
        </w:rPr>
        <w:pPrChange w:id="19965" w:author="Sopheak Phorn" w:date="2023-08-25T16:18:00Z">
          <w:pPr>
            <w:spacing w:line="273" w:lineRule="auto"/>
          </w:pPr>
        </w:pPrChange>
      </w:pPr>
      <w:ins w:id="19966" w:author="Voeun Kuyeng" w:date="2022-07-29T13:36:00Z">
        <w:del w:id="19967" w:author="Sethvannak Sam" w:date="2022-08-03T15:56:00Z">
          <w:r w:rsidRPr="00E33574" w:rsidDel="0055111B">
            <w:rPr>
              <w:rFonts w:ascii="Khmer MEF1" w:hAnsi="Khmer MEF1" w:cs="Khmer MEF1"/>
              <w:sz w:val="24"/>
              <w:szCs w:val="24"/>
              <w:cs/>
            </w:rPr>
            <w:delText>ហានិភ័យទី១ ចំណូលពីវគ្គបណ្ដុះបណ្ដាលមិនត្រូវបានកត់តត្រាជាចំណូលកម្រៃផ្សេងទៀត។</w:delText>
          </w:r>
        </w:del>
      </w:ins>
    </w:p>
    <w:p w14:paraId="36AC78D5" w14:textId="2DA30EDB" w:rsidR="00DE6B19" w:rsidRPr="00E33574" w:rsidDel="00B27355" w:rsidRDefault="00DE6B19">
      <w:pPr>
        <w:spacing w:after="0" w:line="226" w:lineRule="auto"/>
        <w:rPr>
          <w:ins w:id="19968" w:author="Voeun Kuyeng" w:date="2022-07-29T13:36:00Z"/>
          <w:del w:id="19969" w:author="Sethvannak Sam" w:date="2022-08-20T18:30:00Z"/>
          <w:rFonts w:ascii="Khmer MEF1" w:hAnsi="Khmer MEF1" w:cs="Khmer MEF1"/>
          <w:sz w:val="24"/>
          <w:szCs w:val="24"/>
        </w:rPr>
        <w:pPrChange w:id="19970" w:author="Sopheak Phorn" w:date="2023-08-25T16:18:00Z">
          <w:pPr>
            <w:spacing w:line="273" w:lineRule="auto"/>
          </w:pPr>
        </w:pPrChange>
      </w:pPr>
      <w:ins w:id="19971" w:author="Voeun Kuyeng" w:date="2022-07-29T13:36:00Z">
        <w:del w:id="19972" w:author="Sethvannak Sam" w:date="2022-08-03T16:01:00Z">
          <w:r w:rsidRPr="00E33574" w:rsidDel="00356180">
            <w:rPr>
              <w:rFonts w:ascii="Khmer MEF1" w:hAnsi="Khmer MEF1" w:cs="Khmer MEF1"/>
              <w:sz w:val="24"/>
              <w:szCs w:val="24"/>
              <w:cs/>
            </w:rPr>
            <w:delText>លក្ខណៈវិនិច្ឆ័យ មិនអនុលោមតាម</w:delText>
          </w:r>
        </w:del>
        <w:del w:id="19973" w:author="Sethvannak Sam" w:date="2022-08-03T16:10:00Z">
          <w:r w:rsidRPr="00E33574" w:rsidDel="00433B28">
            <w:rPr>
              <w:rFonts w:ascii="Khmer MEF1" w:hAnsi="Khmer MEF1" w:cs="Khmer MEF1"/>
              <w:sz w:val="24"/>
              <w:szCs w:val="24"/>
              <w:cs/>
            </w:rPr>
            <w:delText xml:space="preserve">ប្រការ២ ប្រកាសលេខ០២០ អ.ស.ហ.ប្រក ចុះថ្ងៃទី​២១​ ខែធ្នូ ឆ្នាំ២០២១ </w:delText>
          </w:r>
        </w:del>
        <w:del w:id="19974" w:author="Sethvannak Sam" w:date="2022-08-03T16:02:00Z">
          <w:r w:rsidRPr="00E33574" w:rsidDel="00356180">
            <w:rPr>
              <w:rFonts w:ascii="Khmer MEF1" w:hAnsi="Khmer MEF1" w:cs="Khmer MEF1"/>
              <w:sz w:val="24"/>
              <w:szCs w:val="24"/>
              <w:cs/>
            </w:rPr>
            <w:delText>ប្រកាស</w:delText>
          </w:r>
        </w:del>
        <w:del w:id="19975" w:author="Sethvannak Sam" w:date="2022-08-03T16:10:00Z">
          <w:r w:rsidRPr="00E33574" w:rsidDel="00433B28">
            <w:rPr>
              <w:rFonts w:ascii="Khmer MEF1" w:hAnsi="Khmer MEF1" w:cs="Khmer MEF1"/>
              <w:sz w:val="24"/>
              <w:szCs w:val="24"/>
              <w:cs/>
            </w:rPr>
            <w:delText>ស្ដីពីការកំណត់ប្រភព និងការគ្រប់គ្រងធនធានហរិញ្ញវត្ថុរបស់និយ័តករគណនេយ្យនិងសវនកម្ម  ត្រង់ចំណុច</w:delText>
          </w:r>
          <w:r w:rsidRPr="00E33574" w:rsidDel="00433B28">
            <w:rPr>
              <w:rFonts w:ascii="Khmer MEF1" w:hAnsi="Khmer MEF1" w:cs="Khmer MEF1"/>
              <w:i/>
              <w:iCs/>
              <w:sz w:val="24"/>
              <w:szCs w:val="24"/>
              <w:cs/>
            </w:rPr>
            <w:delText>កម្រៃផ្សេងៗទៀតដែលទទួលបានក្នុងសមត្ថកិច្ចរបស់ ន.គ.ស. ដូចមានចែងក្នុងច្បាប់ស្ដីពីគណនេយ្យនិងសវនកម្ម និងលិខិតបទដ្ឋានគតិយុត្តិពាក់ព័ន្ធជាធរមាន។</w:delText>
          </w:r>
        </w:del>
      </w:ins>
    </w:p>
    <w:p w14:paraId="364CA4FF" w14:textId="637DA9B8" w:rsidR="002C585F" w:rsidRPr="00E33574" w:rsidDel="00B27355" w:rsidRDefault="002C585F">
      <w:pPr>
        <w:spacing w:after="0" w:line="226" w:lineRule="auto"/>
        <w:rPr>
          <w:ins w:id="19976" w:author="Voeun Kuyeng" w:date="2022-08-08T10:31:00Z"/>
          <w:del w:id="19977" w:author="Sethvannak Sam" w:date="2022-08-20T18:30:00Z"/>
          <w:rFonts w:ascii="Khmer MEF1" w:hAnsi="Khmer MEF1" w:cs="Khmer MEF1"/>
          <w:sz w:val="24"/>
          <w:szCs w:val="24"/>
          <w:rPrChange w:id="19978" w:author="Kem Sereyboth" w:date="2023-07-19T16:59:00Z">
            <w:rPr>
              <w:ins w:id="19979" w:author="Voeun Kuyeng" w:date="2022-08-08T10:31:00Z"/>
              <w:del w:id="19980" w:author="Sethvannak Sam" w:date="2022-08-20T18:30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19981" w:author="Sopheak Phorn" w:date="2023-08-25T16:18:00Z">
          <w:pPr>
            <w:spacing w:after="0" w:line="273" w:lineRule="auto"/>
            <w:ind w:firstLine="720"/>
          </w:pPr>
        </w:pPrChange>
      </w:pPr>
    </w:p>
    <w:p w14:paraId="0799549A" w14:textId="649EA41D" w:rsidR="00685C41" w:rsidRPr="00E33574" w:rsidDel="00B27355" w:rsidRDefault="00685C41">
      <w:pPr>
        <w:spacing w:after="0" w:line="226" w:lineRule="auto"/>
        <w:rPr>
          <w:del w:id="19982" w:author="Sethvannak Sam" w:date="2022-08-20T18:30:00Z"/>
          <w:rFonts w:ascii="Khmer MEF1" w:hAnsi="Khmer MEF1" w:cs="Khmer MEF1"/>
          <w:sz w:val="24"/>
          <w:szCs w:val="24"/>
          <w:cs/>
        </w:rPr>
        <w:pPrChange w:id="19983" w:author="Sopheak Phorn" w:date="2023-08-25T16:18:00Z">
          <w:pPr>
            <w:spacing w:line="273" w:lineRule="auto"/>
            <w:ind w:firstLine="720"/>
          </w:pPr>
        </w:pPrChange>
      </w:pPr>
      <w:ins w:id="19984" w:author="Voeun Kuyeng" w:date="2022-07-29T11:23:00Z">
        <w:del w:id="19985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lang w:val="ca-ES"/>
            </w:rPr>
            <w:delText>[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ក្នុងដំណើរការចុះធ្វើសវនកម្មអនុលោមភាពនៅ</w:delText>
          </w:r>
          <w:r w:rsidRPr="00E33574" w:rsidDel="00B27355">
            <w:rPr>
              <w:rFonts w:ascii="Khmer MEF1" w:hAnsi="Khmer MEF1" w:cs="MoolBoran"/>
              <w:spacing w:val="-2"/>
              <w:sz w:val="24"/>
              <w:szCs w:val="24"/>
              <w:cs/>
              <w:lang w:val="ca-ES"/>
              <w:rPrChange w:id="19986" w:author="Kem Sereyboth" w:date="2023-07-19T16:59:00Z">
                <w:rPr>
                  <w:rFonts w:ascii="Khmer MEF1" w:hAnsi="Khmer MEF1" w:cs="MoolBoran"/>
                  <w:spacing w:val="-2"/>
                  <w:sz w:val="24"/>
                  <w:szCs w:val="39"/>
                  <w:cs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987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  <w:lang w:val="ca-ES"/>
                </w:rPr>
              </w:rPrChange>
            </w:rPr>
            <w:delText>(សវនដ្ឋាន)</w:delText>
          </w:r>
          <w:r w:rsidRPr="00E33574" w:rsidDel="00B27355">
            <w:rPr>
              <w:rFonts w:ascii="Khmer MEF1" w:hAnsi="Khmer MEF1" w:cs="Times New Roman"/>
              <w:spacing w:val="-2"/>
              <w:sz w:val="24"/>
              <w:szCs w:val="24"/>
              <w:rtl/>
              <w:lang w:val="ca-ES" w:bidi="ar-SA"/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សវនករទទួលបន្ទុកបានកំណត់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លក្ខណៈវិនិច្ឆ័យតាម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ប្រធានបទសវនកម្មនីមួយៗដូចខាងក្រោម៖</w:delText>
          </w:r>
          <w:r w:rsidRPr="00E33574" w:rsidDel="00B27355">
            <w:rPr>
              <w:rFonts w:ascii="Khmer MEF1" w:hAnsi="Khmer MEF1" w:cs="Khmer MEF1"/>
              <w:sz w:val="24"/>
              <w:szCs w:val="24"/>
              <w:lang w:val="ca-ES"/>
            </w:rPr>
            <w:delText>]</w:delText>
          </w:r>
        </w:del>
      </w:ins>
    </w:p>
    <w:p w14:paraId="0ECDF2C5" w14:textId="0B9C608D" w:rsidR="00BC08F8" w:rsidRPr="00E33574" w:rsidDel="00B27355" w:rsidRDefault="00BC08F8">
      <w:pPr>
        <w:spacing w:after="0" w:line="226" w:lineRule="auto"/>
        <w:rPr>
          <w:ins w:id="19988" w:author="Voeun Kuyeng" w:date="2022-07-29T11:54:00Z"/>
          <w:del w:id="19989" w:author="Sethvannak Sam" w:date="2022-08-20T18:30:00Z"/>
          <w:rFonts w:ascii="Khmer MEF1" w:hAnsi="Khmer MEF1" w:cs="Khmer MEF1"/>
          <w:spacing w:val="-10"/>
          <w:sz w:val="24"/>
          <w:szCs w:val="24"/>
          <w:lang w:val="ca-ES"/>
          <w:rPrChange w:id="19990" w:author="Kem Sereyboth" w:date="2023-07-19T16:59:00Z">
            <w:rPr>
              <w:ins w:id="19991" w:author="Voeun Kuyeng" w:date="2022-07-29T11:54:00Z"/>
              <w:del w:id="19992" w:author="Sethvannak Sam" w:date="2022-08-20T18:30:00Z"/>
              <w:rFonts w:ascii="Khmer MEF1" w:hAnsi="Khmer MEF1" w:cs="Khmer MEF1"/>
              <w:b/>
              <w:bCs/>
              <w:color w:val="FF0000"/>
              <w:spacing w:val="-10"/>
              <w:sz w:val="16"/>
              <w:szCs w:val="24"/>
              <w:lang w:val="ca-ES"/>
            </w:rPr>
          </w:rPrChange>
        </w:rPr>
        <w:pPrChange w:id="19993" w:author="Sopheak Phorn" w:date="2023-08-25T16:18:00Z">
          <w:pPr>
            <w:spacing w:after="0" w:line="273" w:lineRule="auto"/>
            <w:ind w:firstLine="720"/>
          </w:pPr>
        </w:pPrChange>
      </w:pPr>
      <w:ins w:id="19994" w:author="Voeun Kuyeng" w:date="2022-07-29T11:55:00Z">
        <w:del w:id="19995" w:author="Sethvannak Sam" w:date="2022-08-20T18:30:00Z"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996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40"/>
                  <w:cs/>
                  <w:lang w:val="ca-ES"/>
                </w:rPr>
              </w:rPrChange>
            </w:rPr>
            <w:delText>វិសាលភាពសវនកម្ម គឺជាផ្នែកមួយដែលបង្ហាញដល់អ្នកអានអំពី</w:delText>
          </w:r>
        </w:del>
      </w:ins>
      <w:ins w:id="19997" w:author="Voeun Kuyeng" w:date="2022-07-29T11:56:00Z">
        <w:del w:id="19998" w:author="Sethvannak Sam" w:date="2022-08-20T18:30:00Z"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99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ដែនកំណត់ និងទំហំគ្របដណ្តប់នៃ</w:delText>
          </w:r>
          <w:r w:rsidR="003E271A"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ការធ្វើសវនកម្ម ដូចនេះ 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0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ត្រូវ</w:delText>
          </w:r>
        </w:del>
      </w:ins>
      <w:ins w:id="20001" w:author="Voeun Kuyeng" w:date="2022-08-05T16:30:00Z">
        <w:del w:id="20002" w:author="Sethvannak Sam" w:date="2022-08-20T18:30:00Z">
          <w:r w:rsidR="006259EF"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រៀប</w:delText>
          </w:r>
        </w:del>
      </w:ins>
      <w:ins w:id="20003" w:author="Voeun Kuyeng" w:date="2022-08-16T11:04:00Z">
        <w:del w:id="20004" w:author="Sethvannak Sam" w:date="2022-08-20T18:30:00Z">
          <w:r w:rsidR="003E271A"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</w:delText>
          </w:r>
        </w:del>
      </w:ins>
      <w:ins w:id="20005" w:author="Voeun Kuyeng" w:date="2022-07-29T11:56:00Z">
        <w:del w:id="20006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07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ជា </w:delText>
          </w:r>
        </w:del>
        <w:del w:id="20008" w:author="Sethvannak Sam" w:date="2022-08-03T16:32:00Z">
          <w:r w:rsidRPr="00E33574" w:rsidDel="00256A31">
            <w:rPr>
              <w:rFonts w:ascii="Khmer MEF1" w:hAnsi="Khmer MEF1" w:cs="Khmer MEF1"/>
              <w:sz w:val="24"/>
              <w:szCs w:val="24"/>
              <w:cs/>
              <w:lang w:val="ca-ES"/>
              <w:rPrChange w:id="2000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20010" w:author="Voeun Kuyeng" w:date="2022-07-29T11:57:00Z">
        <w:del w:id="20011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1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កថាខណ្ឌ ដូចមានរៀបរាប់ខាងក្រោម៖</w:delText>
          </w:r>
        </w:del>
      </w:ins>
    </w:p>
    <w:p w14:paraId="79CE8C1C" w14:textId="697A7809" w:rsidR="00DE6B19" w:rsidRPr="00E33574" w:rsidDel="00B27355" w:rsidRDefault="00DE6B19">
      <w:pPr>
        <w:spacing w:after="0" w:line="226" w:lineRule="auto"/>
        <w:rPr>
          <w:ins w:id="20013" w:author="Voeun Kuyeng" w:date="2022-07-29T13:38:00Z"/>
          <w:del w:id="20014" w:author="Sethvannak Sam" w:date="2022-08-20T18:30:00Z"/>
          <w:rFonts w:ascii="Khmer MEF1" w:hAnsi="Khmer MEF1" w:cs="Khmer MEF1"/>
          <w:spacing w:val="-2"/>
          <w:sz w:val="24"/>
          <w:szCs w:val="24"/>
          <w:lang w:val="ca-ES"/>
          <w:rPrChange w:id="20015" w:author="Kem Sereyboth" w:date="2023-07-19T16:59:00Z">
            <w:rPr>
              <w:ins w:id="20016" w:author="Voeun Kuyeng" w:date="2022-07-29T13:38:00Z"/>
              <w:del w:id="20017" w:author="Sethvannak Sam" w:date="2022-08-20T18:30:00Z"/>
              <w:rFonts w:ascii="Khmer MEF1" w:hAnsi="Khmer MEF1" w:cs="Khmer MEF1"/>
              <w:color w:val="FF0000"/>
              <w:spacing w:val="-2"/>
              <w:lang w:val="ca-ES"/>
            </w:rPr>
          </w:rPrChange>
        </w:rPr>
        <w:pPrChange w:id="20018" w:author="Sopheak Phorn" w:date="2023-08-25T16:18:00Z">
          <w:pPr>
            <w:spacing w:after="0" w:line="273" w:lineRule="auto"/>
            <w:ind w:firstLine="720"/>
          </w:pPr>
        </w:pPrChange>
      </w:pPr>
      <w:ins w:id="20019" w:author="Voeun Kuyeng" w:date="2022-07-29T13:39:00Z">
        <w:del w:id="20020" w:author="Sethvannak Sam" w:date="2022-08-20T18:30:00Z">
          <w:r w:rsidRPr="00E33574" w:rsidDel="00B27355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021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ក-</w:delText>
          </w:r>
        </w:del>
      </w:ins>
      <w:ins w:id="20022" w:author="Voeun Kuyeng" w:date="2022-07-29T13:38:00Z">
        <w:del w:id="20023" w:author="Sethvannak Sam" w:date="2022-08-20T18:30:00Z">
          <w:r w:rsidRPr="00E33574" w:rsidDel="00B27355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024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កថាខណ្ឌទី១</w:delText>
          </w:r>
          <w:r w:rsidRPr="00E33574" w:rsidDel="00B27355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20025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40"/>
                  <w:lang w:val="ca-ES"/>
                </w:rPr>
              </w:rPrChange>
            </w:rPr>
            <w:delText>:</w:delText>
          </w:r>
          <w:r w:rsidRPr="00E33574" w:rsidDel="00B27355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026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ត្រូវរៀបរាប់អំពីការប្រមូលទិន្នន័យ និងព័ត៌មានសវនកម្មត្រូវបានប្រព្រឹត្តទៅនៅ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2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(ដាក់ចំនួននាយកដ្ឋាន/</w:delText>
          </w:r>
          <w:r w:rsidRPr="00E33574" w:rsidDel="00B27355">
            <w:rPr>
              <w:rFonts w:ascii="Khmer MEF1" w:hAnsi="Khmer MEF1" w:cs="Khmer MEF1"/>
              <w:spacing w:val="-16"/>
              <w:sz w:val="24"/>
              <w:szCs w:val="24"/>
              <w:cs/>
              <w:rPrChange w:id="20028" w:author="Kem Sereyboth" w:date="2023-07-19T16:59:00Z">
                <w:rPr>
                  <w:rFonts w:ascii="Khmer MEF1" w:hAnsi="Khmer MEF1" w:cs="Khmer MEF1"/>
                  <w:color w:val="FF0000"/>
                  <w:spacing w:val="-16"/>
                  <w:sz w:val="24"/>
                  <w:szCs w:val="24"/>
                  <w:cs/>
                </w:rPr>
              </w:rPrChange>
            </w:rPr>
            <w:delText>មជ្ឈមណ្ឌល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2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និង/ឬការិយាល័យ)។</w:delText>
          </w:r>
          <w:r w:rsidRPr="00E33574" w:rsidDel="00B27355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030" w:author="Kem Sereyboth" w:date="2023-07-19T16:59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សវនករ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3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ទទួលបន្ទុក អាចរៀបរាប់អំពីកថាខណ្ឌទី១ នេះ ដូចគំរូខាងក្រោម៖</w:delText>
          </w:r>
        </w:del>
      </w:ins>
    </w:p>
    <w:p w14:paraId="03E2193E" w14:textId="34FFB0E8" w:rsidR="00DE6B19" w:rsidRPr="008922FA" w:rsidDel="00B27355" w:rsidRDefault="00DE6B19">
      <w:pPr>
        <w:spacing w:after="0" w:line="226" w:lineRule="auto"/>
        <w:rPr>
          <w:ins w:id="20032" w:author="Voeun Kuyeng" w:date="2022-07-29T13:38:00Z"/>
          <w:del w:id="20033" w:author="Sethvannak Sam" w:date="2022-08-20T18:30:00Z"/>
          <w:rFonts w:ascii="Khmer MEF1" w:hAnsi="Khmer MEF1" w:cs="Khmer MEF1"/>
          <w:lang w:val="ca-ES"/>
        </w:rPr>
        <w:pPrChange w:id="20034" w:author="Sopheak Phorn" w:date="2023-08-25T16:18:00Z">
          <w:pPr>
            <w:pStyle w:val="NormalWeb"/>
            <w:spacing w:before="0" w:beforeAutospacing="0" w:after="0" w:afterAutospacing="0" w:line="273" w:lineRule="auto"/>
            <w:ind w:firstLine="720"/>
            <w:jc w:val="both"/>
          </w:pPr>
        </w:pPrChange>
      </w:pPr>
      <w:ins w:id="20035" w:author="Voeun Kuyeng" w:date="2022-07-29T13:38:00Z">
        <w:del w:id="20036" w:author="Sethvannak Sam" w:date="2022-08-20T18:30:00Z">
          <w:r w:rsidRPr="00E33574" w:rsidDel="00B27355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0037" w:author="Kem Sereyboth" w:date="2023-07-19T16:59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សវនកម្មនេះគ្របដណ្តប់លើសកម្មភាពគ្រប់គ្រង និងប្រតិបត្តិការទាំងឡាយដែលបានដំណើរការ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3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ដោយ </w:delText>
          </w:r>
          <w:r w:rsidRPr="00E33574" w:rsidDel="00B27355">
            <w:rPr>
              <w:rFonts w:ascii="Khmer MEF1" w:hAnsi="Khmer MEF1" w:cs="Khmer MEF1"/>
              <w:sz w:val="24"/>
              <w:szCs w:val="24"/>
              <w:lang w:val="ca-ES"/>
              <w:rPrChange w:id="20039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[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4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សវនដ្ឋាន</w:delText>
          </w:r>
          <w:r w:rsidRPr="00E33574" w:rsidDel="00B27355">
            <w:rPr>
              <w:rFonts w:ascii="Khmer MEF1" w:hAnsi="Khmer MEF1" w:cs="Khmer MEF1"/>
              <w:sz w:val="24"/>
              <w:szCs w:val="24"/>
              <w:lang w:val="ca-ES"/>
              <w:rPrChange w:id="20041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]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4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សម្រាប់ការិយបរិច្ឆេទ......។ ការប្រមូលទិន្នន័យ និងព័ត៌មានសវនកម្មត្រូវបានប្រព្រឹត្តទៅនៅ (ដាក់ចំនួននាយកដ្ឋាន/</w:delText>
          </w:r>
          <w:r w:rsidRPr="00E33574" w:rsidDel="00B27355">
            <w:rPr>
              <w:rFonts w:ascii="Khmer MEF1" w:hAnsi="Khmer MEF1" w:cs="Khmer MEF1"/>
              <w:spacing w:val="-16"/>
              <w:sz w:val="24"/>
              <w:szCs w:val="24"/>
              <w:cs/>
              <w:rPrChange w:id="20043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cs/>
                </w:rPr>
              </w:rPrChange>
            </w:rPr>
            <w:delText>មជ្ឈមណ្ឌល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4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និង/ឬការិយាល័យ)។ </w:delText>
          </w:r>
        </w:del>
      </w:ins>
    </w:p>
    <w:p w14:paraId="13EF17CC" w14:textId="0E4984E9" w:rsidR="00DE6B19" w:rsidRPr="00E33574" w:rsidDel="00B27355" w:rsidRDefault="00DE6B19">
      <w:pPr>
        <w:spacing w:after="0" w:line="226" w:lineRule="auto"/>
        <w:rPr>
          <w:ins w:id="20045" w:author="Voeun Kuyeng" w:date="2022-07-29T13:38:00Z"/>
          <w:del w:id="20046" w:author="Sethvannak Sam" w:date="2022-08-20T18:30:00Z"/>
          <w:rFonts w:ascii="Khmer MEF1" w:hAnsi="Khmer MEF1" w:cs="Khmer MEF1"/>
          <w:spacing w:val="-2"/>
          <w:sz w:val="24"/>
          <w:szCs w:val="24"/>
          <w:lang w:val="ca-ES"/>
          <w:rPrChange w:id="20047" w:author="Kem Sereyboth" w:date="2023-07-19T16:59:00Z">
            <w:rPr>
              <w:ins w:id="20048" w:author="Voeun Kuyeng" w:date="2022-07-29T13:38:00Z"/>
              <w:del w:id="20049" w:author="Sethvannak Sam" w:date="2022-08-20T18:30:00Z"/>
              <w:rFonts w:ascii="Khmer MEF1" w:hAnsi="Khmer MEF1" w:cs="Khmer MEF1"/>
              <w:color w:val="FF0000"/>
              <w:spacing w:val="-2"/>
              <w:sz w:val="24"/>
              <w:szCs w:val="24"/>
              <w:lang w:val="ca-ES"/>
            </w:rPr>
          </w:rPrChange>
        </w:rPr>
        <w:pPrChange w:id="20050" w:author="Sopheak Phorn" w:date="2023-08-25T16:18:00Z">
          <w:pPr>
            <w:spacing w:after="0" w:line="273" w:lineRule="auto"/>
            <w:ind w:firstLine="720"/>
          </w:pPr>
        </w:pPrChange>
      </w:pPr>
      <w:ins w:id="20051" w:author="Voeun Kuyeng" w:date="2022-07-29T13:39:00Z">
        <w:del w:id="20052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53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ខ-</w:delText>
          </w:r>
        </w:del>
      </w:ins>
      <w:ins w:id="20054" w:author="Voeun Kuyeng" w:date="2022-07-29T13:38:00Z">
        <w:del w:id="20055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56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កថាខណ្ឌទី២</w:delText>
          </w:r>
          <w:r w:rsidRPr="00E33574" w:rsidDel="00B27355">
            <w:rPr>
              <w:rFonts w:ascii="Khmer MEF1" w:hAnsi="Khmer MEF1" w:cs="Khmer MEF1"/>
              <w:sz w:val="24"/>
              <w:szCs w:val="24"/>
              <w:lang w:val="ca-ES"/>
              <w:rPrChange w:id="20057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40"/>
                  <w:lang w:val="ca-ES"/>
                </w:rPr>
              </w:rPrChange>
            </w:rPr>
            <w:delText>: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58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ត្រូវរៀបរាប់អំពីការអនុវត្តការងា</w:delText>
          </w:r>
          <w:r w:rsidR="00C54022"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59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រតាមផែនការសវនកម្មដែលបានកំណត់ពី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60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ការធ្វើ</w:delText>
          </w:r>
          <w:r w:rsidRPr="00E33574" w:rsidDel="00B27355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0061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សវនកម្មអនុលោមភាព និងការអនុវត្តការងារសវនកម្មដែលមានការធានាអះអាងដោយសមហេតុផល។</w:delText>
          </w:r>
          <w:r w:rsidRPr="00E33574" w:rsidDel="00B27355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062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063" w:author="Kem Sereyboth" w:date="2023-07-19T16:59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សវនករ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2006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ទទួលបន្ទុក អាចរៀបរាប់អំពីកថាខណ្ឌទី២ នេះ ដូចគំរូខាងក្រោម៖</w:delText>
          </w:r>
        </w:del>
      </w:ins>
    </w:p>
    <w:p w14:paraId="5670B065" w14:textId="1324860A" w:rsidR="00DE6B19" w:rsidRPr="008922FA" w:rsidDel="00B45DE8" w:rsidRDefault="00DE6B19">
      <w:pPr>
        <w:spacing w:after="0" w:line="226" w:lineRule="auto"/>
        <w:rPr>
          <w:ins w:id="20065" w:author="Voeun Kuyeng" w:date="2022-07-29T13:38:00Z"/>
          <w:del w:id="20066" w:author="Sethvannak Sam" w:date="2022-08-22T09:33:00Z"/>
          <w:rFonts w:ascii="Khmer MEF1" w:hAnsi="Khmer MEF1" w:cs="Khmer MEF1"/>
        </w:rPr>
        <w:pPrChange w:id="20067" w:author="Sopheak Phorn" w:date="2023-08-25T16:18:00Z">
          <w:pPr>
            <w:pStyle w:val="NormalWeb"/>
            <w:spacing w:before="0" w:beforeAutospacing="0" w:after="0" w:afterAutospacing="0" w:line="273" w:lineRule="auto"/>
            <w:ind w:firstLine="720"/>
            <w:jc w:val="both"/>
          </w:pPr>
        </w:pPrChange>
      </w:pPr>
      <w:ins w:id="20068" w:author="Voeun Kuyeng" w:date="2022-07-29T13:38:00Z">
        <w:del w:id="20069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  <w:rPrChange w:id="20070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អង្គភាពសវនកម្មផ្ទៃក្នុងនៃ អ.ស.ហ. បានអនុវត្តការធ្វើសវនកម្មដោយអនុលោមតាម</w:delText>
          </w:r>
        </w:del>
        <w:del w:id="20071" w:author="Sethvannak Sam" w:date="2022-08-03T16:21:00Z">
          <w:r w:rsidRPr="00E33574" w:rsidDel="00BD380A">
            <w:rPr>
              <w:rFonts w:ascii="Khmer MEF1" w:hAnsi="Khmer MEF1" w:cs="Khmer MEF1"/>
              <w:spacing w:val="-6"/>
              <w:sz w:val="24"/>
              <w:szCs w:val="24"/>
              <w:cs/>
              <w:rPrChange w:id="20072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ស្តង់ដា</w:delText>
          </w:r>
        </w:del>
        <w:del w:id="20073" w:author="Sethvannak Sam" w:date="2022-08-03T16:22:00Z">
          <w:r w:rsidRPr="00E33574" w:rsidDel="00BD380A">
            <w:rPr>
              <w:rFonts w:ascii="Khmer MEF1" w:hAnsi="Khmer MEF1" w:cs="Khmer MEF1"/>
              <w:spacing w:val="-6"/>
              <w:sz w:val="24"/>
              <w:szCs w:val="24"/>
              <w:cs/>
              <w:rPrChange w:id="20074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នៃការធ្វើ</w:delText>
          </w:r>
        </w:del>
        <w:del w:id="20075" w:author="Sethvannak Sam" w:date="2022-08-20T18:30:00Z">
          <w:r w:rsidRPr="00E33574" w:rsidDel="00B27355">
            <w:rPr>
              <w:rFonts w:ascii="Khmer MEF1" w:hAnsi="Khmer MEF1" w:cs="Khmer MEF1"/>
              <w:spacing w:val="-6"/>
              <w:sz w:val="24"/>
              <w:szCs w:val="24"/>
              <w:cs/>
              <w:rPrChange w:id="20076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សវនកម្មអនុលោមភាព។ ការធ្វើសវនកម្មអនុលោមភាពនេះ បានតម្រូវឱ្យអង្គភាពសវនកម្មផ្ទៃ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rPrChange w:id="20077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ក្នុង</w:delText>
          </w:r>
          <w:r w:rsidRPr="00E33574" w:rsidDel="00B27355">
            <w:rPr>
              <w:rFonts w:ascii="Khmer MEF1" w:hAnsi="Khmer MEF1" w:cs="Khmer MEF1"/>
              <w:spacing w:val="-4"/>
              <w:sz w:val="24"/>
              <w:szCs w:val="24"/>
              <w:cs/>
              <w:rPrChange w:id="20078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នៃ អ.ស.ហ. អនុវត្តតាមផែនការសវនកម្មសម្រាប់ការិយបរិច្ឆេទឆ្នាំ២០២២ និងអនុវត្តការងារសវនកម្ម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rPrChange w:id="20079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ដើម្បីទទួលបានការធានាអះអាងដោយសមហេតុផល</w:delText>
          </w:r>
        </w:del>
        <w:del w:id="20080" w:author="Sethvannak Sam" w:date="2022-08-03T16:26:00Z">
          <w:r w:rsidRPr="00E33574" w:rsidDel="008C68D4">
            <w:rPr>
              <w:rFonts w:ascii="Khmer MEF1" w:hAnsi="Khmer MEF1" w:cs="Khmer MEF1"/>
              <w:sz w:val="24"/>
              <w:szCs w:val="24"/>
              <w:cs/>
              <w:rPrChange w:id="20081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</w:del>
        <w:del w:id="20082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  <w:rPrChange w:id="20083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របាយការណ៍សវនកម្មអនុលោមភាពរបស់ </w:delText>
          </w:r>
          <w:r w:rsidRPr="00E33574" w:rsidDel="00B27355">
            <w:rPr>
              <w:rFonts w:ascii="Khmer MEF1" w:hAnsi="Khmer MEF1" w:cs="Khmer MEF1"/>
              <w:sz w:val="24"/>
              <w:szCs w:val="24"/>
              <w:rPrChange w:id="20084" w:author="Kem Sereyboth" w:date="2023-07-19T16:59:00Z">
                <w:rPr>
                  <w:rFonts w:ascii="Khmer MEF1" w:hAnsi="Khmer MEF1" w:cs="Khmer MEF1"/>
                </w:rPr>
              </w:rPrChange>
            </w:rPr>
            <w:delText>[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rPrChange w:id="20085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សវនដ្ឋាន</w:delText>
          </w:r>
          <w:r w:rsidRPr="00E33574" w:rsidDel="00B27355">
            <w:rPr>
              <w:rFonts w:ascii="Khmer MEF1" w:hAnsi="Khmer MEF1" w:cs="Khmer MEF1"/>
              <w:sz w:val="24"/>
              <w:szCs w:val="24"/>
              <w:rPrChange w:id="20086" w:author="Kem Sereyboth" w:date="2023-07-19T16:59:00Z">
                <w:rPr>
                  <w:rFonts w:ascii="Khmer MEF1" w:hAnsi="Khmer MEF1" w:cs="Khmer MEF1"/>
                </w:rPr>
              </w:rPrChange>
            </w:rPr>
            <w:delText>]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rPrChange w:id="20087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គឺពុំមានកំហុសឆ្គងលើភាពមិនអនុលោម។</w:delText>
          </w:r>
        </w:del>
      </w:ins>
    </w:p>
    <w:p w14:paraId="3C2BF0E0" w14:textId="58CBA5F9" w:rsidR="00DE6B19" w:rsidRPr="00E33574" w:rsidDel="00256A31" w:rsidRDefault="00DE6B19">
      <w:pPr>
        <w:spacing w:after="0" w:line="226" w:lineRule="auto"/>
        <w:rPr>
          <w:ins w:id="20088" w:author="Voeun Kuyeng" w:date="2022-07-29T13:38:00Z"/>
          <w:del w:id="20089" w:author="Sethvannak Sam" w:date="2022-08-03T16:32:00Z"/>
          <w:rFonts w:ascii="Khmer MEF1" w:hAnsi="Khmer MEF1" w:cs="Khmer MEF1"/>
          <w:spacing w:val="-10"/>
          <w:sz w:val="24"/>
          <w:szCs w:val="24"/>
          <w:lang w:val="ca-ES"/>
          <w:rPrChange w:id="20090" w:author="Kem Sereyboth" w:date="2023-07-19T16:59:00Z">
            <w:rPr>
              <w:ins w:id="20091" w:author="Voeun Kuyeng" w:date="2022-07-29T13:38:00Z"/>
              <w:del w:id="20092" w:author="Sethvannak Sam" w:date="2022-08-03T16:32:00Z"/>
              <w:rFonts w:ascii="Khmer MEF1" w:hAnsi="Khmer MEF1" w:cs="Khmer MEF1"/>
              <w:color w:val="FF0000"/>
              <w:spacing w:val="-10"/>
              <w:sz w:val="16"/>
              <w:lang w:val="ca-ES"/>
            </w:rPr>
          </w:rPrChange>
        </w:rPr>
        <w:pPrChange w:id="20093" w:author="Sopheak Phorn" w:date="2023-08-25T16:18:00Z">
          <w:pPr>
            <w:spacing w:after="0" w:line="273" w:lineRule="auto"/>
            <w:ind w:firstLine="720"/>
          </w:pPr>
        </w:pPrChange>
      </w:pPr>
      <w:ins w:id="20094" w:author="Voeun Kuyeng" w:date="2022-07-29T13:39:00Z">
        <w:del w:id="20095" w:author="Sethvannak Sam" w:date="2022-08-03T16:32:00Z">
          <w:r w:rsidRPr="00E33574" w:rsidDel="00256A31">
            <w:rPr>
              <w:rFonts w:ascii="Khmer MEF1" w:hAnsi="Khmer MEF1" w:cs="Khmer MEF1"/>
              <w:sz w:val="24"/>
              <w:szCs w:val="24"/>
              <w:cs/>
              <w:lang w:val="ca-ES"/>
              <w:rPrChange w:id="20096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  <w:lang w:val="ca-ES"/>
                </w:rPr>
              </w:rPrChange>
            </w:rPr>
            <w:delText>គ-</w:delText>
          </w:r>
        </w:del>
      </w:ins>
      <w:ins w:id="20097" w:author="Voeun Kuyeng" w:date="2022-07-29T13:38:00Z">
        <w:del w:id="20098" w:author="Sethvannak Sam" w:date="2022-08-03T16:32:00Z">
          <w:r w:rsidRPr="00E33574" w:rsidDel="00256A31">
            <w:rPr>
              <w:rFonts w:ascii="Khmer MEF1" w:hAnsi="Khmer MEF1" w:cs="Khmer MEF1"/>
              <w:sz w:val="24"/>
              <w:szCs w:val="24"/>
              <w:cs/>
              <w:lang w:val="ca-ES"/>
              <w:rPrChange w:id="20099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z w:val="16"/>
                  <w:szCs w:val="24"/>
                  <w:cs/>
                  <w:lang w:val="ca-ES"/>
                </w:rPr>
              </w:rPrChange>
            </w:rPr>
            <w:delText>កថាខណ្ឌទី៣</w:delText>
          </w:r>
          <w:r w:rsidRPr="00E33574" w:rsidDel="00256A31">
            <w:rPr>
              <w:rFonts w:ascii="Khmer MEF1" w:hAnsi="Khmer MEF1" w:cs="Khmer MEF1"/>
              <w:sz w:val="24"/>
              <w:szCs w:val="24"/>
              <w:lang w:val="ca-ES"/>
              <w:rPrChange w:id="20100" w:author="Kem Sereyboth" w:date="2023-07-19T16:59:00Z">
                <w:rPr>
                  <w:rFonts w:ascii="Khmer MEF1" w:hAnsi="Khmer MEF1" w:cs="Khmer MEF1"/>
                  <w:color w:val="FF0000"/>
                  <w:sz w:val="16"/>
                  <w:szCs w:val="24"/>
                  <w:lang w:val="ca-ES"/>
                </w:rPr>
              </w:rPrChange>
            </w:rPr>
            <w:delText>: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  <w:lang w:val="ca-ES"/>
              <w:rPrChange w:id="20101" w:author="Kem Sereyboth" w:date="2023-07-19T16:59:00Z">
                <w:rPr>
                  <w:rFonts w:ascii="Khmer MEF1" w:hAnsi="Khmer MEF1" w:cs="Khmer MEF1"/>
                  <w:color w:val="FF0000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ត្រូវរៀបរាប់អំពីការធ្វើសវនកម្មផ្អែកលើមូលដ្ឋាននៃការអនុវត្តនីតិវិធីធ្វើតេស្តច្បាស់​លា​ស់​</w:delText>
          </w:r>
          <w:r w:rsidRPr="00E33574" w:rsidDel="00256A31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102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 xml:space="preserve"> និងមានឯកសារគាំទ្រគ្រប់គ្រាន់ និងការវាយតម្លៃលើការអនុវត្តច្បាប់ និងបទប្បញ្ញត្តិទាំងឡាយ ដើម្បីជាមូលដ្ឋានគ្រឹះ។សវនករទទួលបន្ទុក អាចរៀបរាប់អំពីកថាខណ្ឌទី៣ នេះ ដូចគំរូខាងក្រោម៖</w:delText>
          </w:r>
        </w:del>
      </w:ins>
    </w:p>
    <w:p w14:paraId="7CC4A793" w14:textId="1F11FFEF" w:rsidR="00DE6B19" w:rsidRPr="00E33574" w:rsidDel="00256A31" w:rsidRDefault="00DE6B19">
      <w:pPr>
        <w:spacing w:after="0" w:line="226" w:lineRule="auto"/>
        <w:rPr>
          <w:ins w:id="20103" w:author="Voeun Kuyeng" w:date="2022-07-29T13:38:00Z"/>
          <w:del w:id="20104" w:author="Sethvannak Sam" w:date="2022-08-03T16:32:00Z"/>
          <w:rFonts w:ascii="Khmer MEF2" w:hAnsi="Khmer MEF2" w:cs="Khmer MEF2"/>
          <w:spacing w:val="-2"/>
          <w:sz w:val="24"/>
          <w:szCs w:val="24"/>
          <w:lang w:val="ca-ES"/>
          <w:rPrChange w:id="20105" w:author="Kem Sereyboth" w:date="2023-07-19T16:59:00Z">
            <w:rPr>
              <w:ins w:id="20106" w:author="Voeun Kuyeng" w:date="2022-07-29T13:38:00Z"/>
              <w:del w:id="20107" w:author="Sethvannak Sam" w:date="2022-08-03T16:32:00Z"/>
              <w:rFonts w:ascii="Khmer MEF2" w:hAnsi="Khmer MEF2" w:cs="Khmer MEF2"/>
              <w:spacing w:val="-2"/>
              <w:sz w:val="10"/>
              <w:szCs w:val="10"/>
              <w:lang w:val="ca-ES"/>
            </w:rPr>
          </w:rPrChange>
        </w:rPr>
        <w:pPrChange w:id="20108" w:author="Sopheak Phorn" w:date="2023-08-25T16:18:00Z">
          <w:pPr>
            <w:ind w:firstLine="720"/>
            <w:jc w:val="both"/>
          </w:pPr>
        </w:pPrChange>
      </w:pPr>
      <w:ins w:id="20109" w:author="Voeun Kuyeng" w:date="2022-07-29T13:38:00Z">
        <w:del w:id="20110" w:author="Sethvannak Sam" w:date="2022-08-03T16:32:00Z">
          <w:r w:rsidRPr="00E33574" w:rsidDel="00256A31">
            <w:rPr>
              <w:rFonts w:ascii="Khmer MEF1" w:hAnsi="Khmer MEF1" w:cs="Khmer MEF1"/>
              <w:sz w:val="24"/>
              <w:szCs w:val="24"/>
              <w:cs/>
            </w:rPr>
            <w:delText xml:space="preserve">ការធ្វើសវនកម្មអនុលោមភាពរួមបញ្ចូលនូវការអនុវត្តនីតិវិធី នៃការត្រួតពិនិត្យឡើងវិញលើអនុ​លោ​ម​ភាពរបស់ </w:delText>
          </w:r>
          <w:r w:rsidRPr="00E33574" w:rsidDel="00256A31">
            <w:rPr>
              <w:rFonts w:ascii="Khmer MEF1" w:hAnsi="Khmer MEF1" w:cs="Khmer MEF1"/>
              <w:sz w:val="24"/>
              <w:szCs w:val="24"/>
              <w:lang w:val="ca-ES"/>
            </w:rPr>
            <w:delText>[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</w:rPr>
            <w:delText>សវនដ្ឋាន</w:delText>
          </w:r>
          <w:r w:rsidRPr="00E33574" w:rsidDel="00256A31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] 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</w:rPr>
            <w:delText xml:space="preserve">ដោយផ្អែកលើមូលដ្ឋាននៃការធ្វើតេស្តច្បាស់លាស់ និងមានឯកសារគាំទ្រគ្រប់គ្រាន់ទៅតាមប្រធានបទដែលបានកំណត់ នឹងបានបង្ហាញក្នុងរបាយការណ៍សវនកម្មអនុលោមភាពរបស់ </w:delText>
          </w:r>
          <w:r w:rsidRPr="00E33574" w:rsidDel="00256A31">
            <w:rPr>
              <w:rFonts w:ascii="Khmer MEF1" w:hAnsi="Khmer MEF1" w:cs="Khmer MEF1"/>
              <w:sz w:val="24"/>
              <w:szCs w:val="24"/>
              <w:lang w:val="ca-ES"/>
            </w:rPr>
            <w:delText>[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</w:rPr>
            <w:delText>សវនដ្ឋាន</w:delText>
          </w:r>
          <w:r w:rsidRPr="00E33574" w:rsidDel="00256A31">
            <w:rPr>
              <w:rFonts w:ascii="Khmer MEF1" w:hAnsi="Khmer MEF1" w:cs="Khmer MEF1"/>
              <w:sz w:val="24"/>
              <w:szCs w:val="24"/>
              <w:lang w:val="ca-ES"/>
            </w:rPr>
            <w:delText>]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</w:rPr>
            <w:delText xml:space="preserve">។ ការធ្វើសវនកម្មបានរួមបញ្ចូលនូវការវាយតម្លៃលើការអនុវត្តច្បាប់ និងបទប្បញ្ញត្តិទាំងឡាយ ដែលពាក់ព័ន្ធនឹងការត្រួតពិនិត្យផ្ទៃក្នុង​ ក៏ដូចជាការវាយតម្លៃដែលបង្ហាញនូវរបាយការណ៍សវនកម្មអនុលោមភាពរបស់ </w:delText>
          </w:r>
          <w:r w:rsidRPr="00E33574" w:rsidDel="00256A31">
            <w:rPr>
              <w:rFonts w:ascii="Khmer MEF1" w:hAnsi="Khmer MEF1" w:cs="Khmer MEF1"/>
              <w:sz w:val="24"/>
              <w:szCs w:val="24"/>
              <w:lang w:val="ca-ES"/>
            </w:rPr>
            <w:delText>[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</w:rPr>
            <w:delText>សវនដ្ឋាន</w:delText>
          </w:r>
          <w:r w:rsidRPr="00E33574" w:rsidDel="00256A31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] 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</w:rPr>
            <w:delText xml:space="preserve">ទាំងមូល​​។ អង្គភាពសវនកម្មផ្ទៃក្នុងនៃ 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  <w:rPrChange w:id="2011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 xml:space="preserve">អ.ស.ហ. 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</w:rPr>
            <w:delText>ជឿជាក់ថា​ការធ្វើសវនកម្មរបស់យើង នឹងផ្តល់នូវមូលដ្ឋានដ៏សមស្របមួយលើការផ្តល់មតិរបស់យើង។</w:delText>
          </w:r>
        </w:del>
      </w:ins>
    </w:p>
    <w:p w14:paraId="5E761BF7" w14:textId="5270B120" w:rsidR="00E015E8" w:rsidRPr="00E33574" w:rsidDel="00DE6B19" w:rsidRDefault="00E015E8">
      <w:pPr>
        <w:spacing w:after="0" w:line="226" w:lineRule="auto"/>
        <w:rPr>
          <w:ins w:id="20112" w:author="Sethvannak Sam" w:date="2022-07-26T14:31:00Z"/>
          <w:del w:id="20113" w:author="Voeun Kuyeng" w:date="2022-07-29T13:38:00Z"/>
          <w:rFonts w:ascii="Khmer MEF1" w:hAnsi="Khmer MEF1" w:cs="Khmer MEF1"/>
          <w:spacing w:val="-2"/>
          <w:sz w:val="24"/>
          <w:szCs w:val="24"/>
          <w:lang w:val="ca-ES"/>
          <w:rPrChange w:id="20114" w:author="Kem Sereyboth" w:date="2023-07-19T16:59:00Z">
            <w:rPr>
              <w:ins w:id="20115" w:author="Sethvannak Sam" w:date="2022-07-26T14:31:00Z"/>
              <w:del w:id="20116" w:author="Voeun Kuyeng" w:date="2022-07-29T13:38:00Z"/>
              <w:rFonts w:ascii="Khmer MEF1" w:hAnsi="Khmer MEF1" w:cs="Khmer MEF1"/>
              <w:color w:val="FF0000"/>
              <w:spacing w:val="-2"/>
              <w:lang w:val="ca-ES"/>
            </w:rPr>
          </w:rPrChange>
        </w:rPr>
        <w:pPrChange w:id="20117" w:author="Sopheak Phorn" w:date="2023-08-25T16:18:00Z">
          <w:pPr>
            <w:spacing w:after="0" w:line="273" w:lineRule="auto"/>
            <w:ind w:firstLine="720"/>
          </w:pPr>
        </w:pPrChange>
      </w:pPr>
      <w:ins w:id="20118" w:author="Sethvannak Sam" w:date="2022-07-26T14:31:00Z">
        <w:del w:id="20119" w:author="Voeun Kuyeng" w:date="2022-07-29T13:38:00Z">
          <w:r w:rsidRPr="00E33574" w:rsidDel="00DE6B19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120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កថាខណ្ឌទី១</w:delText>
          </w:r>
          <w:r w:rsidRPr="00E33574" w:rsidDel="00DE6B19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20121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40"/>
                  <w:lang w:val="ca-ES"/>
                </w:rPr>
              </w:rPrChange>
            </w:rPr>
            <w:delText>:</w:delText>
          </w:r>
          <w:r w:rsidRPr="00E33574" w:rsidDel="00DE6B19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122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lang w:val="ca-ES"/>
              <w:rPrChange w:id="2012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ការប្រមូលទិន្នន័យ និងព័ត៌មានសវនកម្មត្រូវបានប្រព្រឹត្តទៅនៅ (ដាក់ចំនួននាយកដ្ឋាន/</w:delText>
          </w:r>
          <w:r w:rsidRPr="00E33574" w:rsidDel="00DE6B19">
            <w:rPr>
              <w:rFonts w:ascii="Khmer MEF1" w:hAnsi="Khmer MEF1" w:cs="Khmer MEF1"/>
              <w:spacing w:val="-16"/>
              <w:sz w:val="24"/>
              <w:szCs w:val="24"/>
              <w:cs/>
              <w:rPrChange w:id="20124" w:author="Kem Sereyboth" w:date="2023-07-19T16:59:00Z">
                <w:rPr>
                  <w:rFonts w:ascii="Khmer MEF1" w:hAnsi="Khmer MEF1" w:cs="Khmer MEF1"/>
                  <w:color w:val="FF0000"/>
                  <w:spacing w:val="-16"/>
                  <w:sz w:val="24"/>
                  <w:szCs w:val="24"/>
                  <w:cs/>
                </w:rPr>
              </w:rPrChange>
            </w:rPr>
            <w:delText>មជ្ឈមណ្ឌល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lang w:val="ca-ES"/>
              <w:rPrChange w:id="2012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និង/ឬការិយាល័យ)។</w:delText>
          </w:r>
          <w:r w:rsidRPr="00E33574" w:rsidDel="00DE6B19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126" w:author="Kem Sereyboth" w:date="2023-07-19T16:59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សវនករ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lang w:val="ca-ES"/>
              <w:rPrChange w:id="2012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ទទួលបន្ទុក អាចរៀបរាប់អំពីកថាខណ្ឌទី១ នេះ ដូចគំរូខាងក្រោម៖</w:delText>
          </w:r>
        </w:del>
      </w:ins>
    </w:p>
    <w:p w14:paraId="741BB2C9" w14:textId="58D6861C" w:rsidR="00E015E8" w:rsidRPr="008922FA" w:rsidDel="00DE6B19" w:rsidRDefault="00E015E8">
      <w:pPr>
        <w:spacing w:after="0" w:line="226" w:lineRule="auto"/>
        <w:rPr>
          <w:ins w:id="20128" w:author="Sethvannak Sam" w:date="2022-07-26T14:31:00Z"/>
          <w:del w:id="20129" w:author="Voeun Kuyeng" w:date="2022-07-29T13:38:00Z"/>
          <w:rFonts w:ascii="Khmer MEF1" w:hAnsi="Khmer MEF1" w:cs="Khmer MEF1"/>
          <w:lang w:val="ca-ES"/>
        </w:rPr>
        <w:pPrChange w:id="20130" w:author="Sopheak Phorn" w:date="2023-08-25T16:18:00Z">
          <w:pPr>
            <w:pStyle w:val="NormalWeb"/>
            <w:spacing w:before="0" w:beforeAutospacing="0" w:after="0" w:afterAutospacing="0" w:line="273" w:lineRule="auto"/>
            <w:ind w:firstLine="720"/>
            <w:jc w:val="both"/>
          </w:pPr>
        </w:pPrChange>
      </w:pPr>
      <w:ins w:id="20131" w:author="Sethvannak Sam" w:date="2022-07-26T14:31:00Z">
        <w:del w:id="20132" w:author="Voeun Kuyeng" w:date="2022-07-29T13:38:00Z">
          <w:r w:rsidRPr="008922FA" w:rsidDel="00DE6B19">
            <w:rPr>
              <w:rFonts w:ascii="Khmer MEF1" w:hAnsi="Khmer MEF1" w:cs="Khmer MEF1"/>
              <w:spacing w:val="6"/>
              <w:cs/>
              <w:lang w:val="ca-ES"/>
            </w:rPr>
            <w:delText>សវនកម្មនេះគ្របដណ្តប់លើសកម្មភាពគ្រប់គ្រង និងប្រតិបត្តិការទាំងឡាយដែលបានដំណើរការ</w:delText>
          </w:r>
          <w:r w:rsidRPr="008922FA" w:rsidDel="00DE6B19">
            <w:rPr>
              <w:rFonts w:ascii="Khmer MEF1" w:hAnsi="Khmer MEF1" w:cs="Khmer MEF1"/>
              <w:cs/>
              <w:lang w:val="ca-ES"/>
            </w:rPr>
            <w:delText xml:space="preserve">ដោយ </w:delText>
          </w:r>
          <w:r w:rsidRPr="008922FA" w:rsidDel="00DE6B19">
            <w:rPr>
              <w:rFonts w:ascii="Khmer MEF1" w:hAnsi="Khmer MEF1" w:cs="Khmer MEF1"/>
              <w:lang w:val="ca-ES"/>
            </w:rPr>
            <w:delText>[</w:delText>
          </w:r>
          <w:r w:rsidRPr="008922FA" w:rsidDel="00DE6B19">
            <w:rPr>
              <w:rFonts w:ascii="Khmer MEF1" w:hAnsi="Khmer MEF1" w:cs="Khmer MEF1"/>
              <w:cs/>
              <w:lang w:val="ca-ES"/>
            </w:rPr>
            <w:delText>សវនដ្ឋាន</w:delText>
          </w:r>
          <w:r w:rsidRPr="008922FA" w:rsidDel="00DE6B19">
            <w:rPr>
              <w:rFonts w:ascii="Khmer MEF1" w:hAnsi="Khmer MEF1" w:cs="Khmer MEF1"/>
              <w:lang w:val="ca-ES"/>
            </w:rPr>
            <w:delText>]</w:delText>
          </w:r>
          <w:r w:rsidRPr="008922FA" w:rsidDel="00DE6B19">
            <w:rPr>
              <w:rFonts w:ascii="Khmer MEF1" w:hAnsi="Khmer MEF1" w:cs="Khmer MEF1"/>
              <w:cs/>
              <w:lang w:val="ca-ES"/>
            </w:rPr>
            <w:delText xml:space="preserve"> សម្រាប់ការិយបរិច្ឆេទ......។ ការប្រមូលទិន្នន័យ និងព័ត៌មានសវនកម្មត្រូវបានប្រព្រឹត្តទៅនៅ (ដាក់ចំនួននាយកដ្ឋាន/</w:delText>
          </w:r>
          <w:r w:rsidRPr="00E33574" w:rsidDel="00DE6B19">
            <w:rPr>
              <w:rFonts w:ascii="Khmer MEF1" w:hAnsi="Khmer MEF1" w:cs="Khmer MEF1"/>
              <w:spacing w:val="-16"/>
              <w:cs/>
              <w:rPrChange w:id="20133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cs/>
                </w:rPr>
              </w:rPrChange>
            </w:rPr>
            <w:delText>មជ្ឈមណ្ឌល</w:delText>
          </w:r>
          <w:r w:rsidRPr="008922FA" w:rsidDel="00DE6B19">
            <w:rPr>
              <w:rFonts w:ascii="Khmer MEF1" w:hAnsi="Khmer MEF1" w:cs="Khmer MEF1"/>
              <w:cs/>
              <w:lang w:val="ca-ES"/>
            </w:rPr>
            <w:delText xml:space="preserve"> និង/ឬការិយាល័យ)។ </w:delText>
          </w:r>
        </w:del>
      </w:ins>
    </w:p>
    <w:p w14:paraId="65A6C3FA" w14:textId="126EDC35" w:rsidR="00E015E8" w:rsidRPr="00E33574" w:rsidDel="00DE6B19" w:rsidRDefault="00E015E8">
      <w:pPr>
        <w:spacing w:after="0" w:line="226" w:lineRule="auto"/>
        <w:rPr>
          <w:ins w:id="20134" w:author="Sethvannak Sam" w:date="2022-07-26T14:31:00Z"/>
          <w:del w:id="20135" w:author="Voeun Kuyeng" w:date="2022-07-29T13:38:00Z"/>
          <w:rFonts w:ascii="Khmer MEF1" w:hAnsi="Khmer MEF1" w:cs="Khmer MEF1"/>
          <w:spacing w:val="-2"/>
          <w:sz w:val="24"/>
          <w:szCs w:val="24"/>
          <w:lang w:val="ca-ES"/>
          <w:rPrChange w:id="20136" w:author="Kem Sereyboth" w:date="2023-07-19T16:59:00Z">
            <w:rPr>
              <w:ins w:id="20137" w:author="Sethvannak Sam" w:date="2022-07-26T14:31:00Z"/>
              <w:del w:id="20138" w:author="Voeun Kuyeng" w:date="2022-07-29T13:38:00Z"/>
              <w:rFonts w:ascii="Khmer MEF1" w:hAnsi="Khmer MEF1" w:cs="Khmer MEF1"/>
              <w:color w:val="FF0000"/>
              <w:spacing w:val="-2"/>
              <w:lang w:val="ca-ES"/>
            </w:rPr>
          </w:rPrChange>
        </w:rPr>
        <w:pPrChange w:id="20139" w:author="Sopheak Phorn" w:date="2023-08-25T16:18:00Z">
          <w:pPr>
            <w:spacing w:after="0" w:line="273" w:lineRule="auto"/>
            <w:ind w:firstLine="720"/>
          </w:pPr>
        </w:pPrChange>
      </w:pPr>
      <w:ins w:id="20140" w:author="Sethvannak Sam" w:date="2022-07-26T14:31:00Z">
        <w:del w:id="20141" w:author="Voeun Kuyeng" w:date="2022-07-29T13:38:00Z">
          <w:r w:rsidRPr="00E33574" w:rsidDel="00DE6B19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142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កថាខណ្ឌទី២</w:delText>
          </w:r>
          <w:r w:rsidRPr="00E33574" w:rsidDel="00DE6B19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20143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40"/>
                  <w:lang w:val="ca-ES"/>
                </w:rPr>
              </w:rPrChange>
            </w:rPr>
            <w:delText>:</w:delText>
          </w:r>
          <w:r w:rsidRPr="00E33574" w:rsidDel="00DE6B19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144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ត្រូវរៀបរាប់អំពីការអនុវត្តការងារតាមផែនការសវនកម្មដែលបានកំណត់ពីនៃការធ្វើសវនកម្មអនុលោមភាព និងការអនុវត្តការងារសវនកម្មដែលមានការធានាអះអាងដោយសមហេតុផល។ </w:delText>
          </w:r>
          <w:r w:rsidRPr="00E33574" w:rsidDel="00DE6B19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145" w:author="Kem Sereyboth" w:date="2023-07-19T16:59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សវនករ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lang w:val="ca-ES"/>
              <w:rPrChange w:id="2014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ទទួលបន្ទុក អាចរៀបរាប់អំពីកថាខណ្ឌទី២ នេះ ដូចគំរូខាងក្រោម៖</w:delText>
          </w:r>
        </w:del>
      </w:ins>
    </w:p>
    <w:p w14:paraId="49B92A82" w14:textId="0B233F76" w:rsidR="00E015E8" w:rsidRPr="008922FA" w:rsidDel="00DE6B19" w:rsidRDefault="00E015E8">
      <w:pPr>
        <w:spacing w:after="0" w:line="226" w:lineRule="auto"/>
        <w:rPr>
          <w:ins w:id="20147" w:author="Sethvannak Sam" w:date="2022-07-26T14:31:00Z"/>
          <w:del w:id="20148" w:author="Voeun Kuyeng" w:date="2022-07-29T13:38:00Z"/>
          <w:rFonts w:ascii="Khmer MEF1" w:hAnsi="Khmer MEF1" w:cs="Khmer MEF1"/>
        </w:rPr>
        <w:pPrChange w:id="20149" w:author="Sopheak Phorn" w:date="2023-08-25T16:18:00Z">
          <w:pPr>
            <w:pStyle w:val="NormalWeb"/>
            <w:spacing w:before="0" w:beforeAutospacing="0" w:after="0" w:afterAutospacing="0" w:line="273" w:lineRule="auto"/>
            <w:ind w:firstLine="720"/>
            <w:jc w:val="both"/>
          </w:pPr>
        </w:pPrChange>
      </w:pPr>
      <w:ins w:id="20150" w:author="Sethvannak Sam" w:date="2022-07-26T14:31:00Z">
        <w:del w:id="20151" w:author="Voeun Kuyeng" w:date="2022-07-29T13:38:00Z">
          <w:r w:rsidRPr="008922FA" w:rsidDel="00DE6B19">
            <w:rPr>
              <w:rFonts w:ascii="Khmer MEF1" w:hAnsi="Khmer MEF1" w:cs="Khmer MEF1"/>
              <w:cs/>
            </w:rPr>
            <w:delText xml:space="preserve">អង្គភាពសវនកម្មផ្ទៃក្នុងនៃ </w:delText>
          </w:r>
          <w:r w:rsidRPr="00E33574" w:rsidDel="00DE6B19">
            <w:rPr>
              <w:rFonts w:ascii="Khmer MEF1" w:hAnsi="Khmer MEF1" w:cs="Khmer MEF1"/>
              <w:cs/>
              <w:rPrChange w:id="20152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 xml:space="preserve">អ.ស.ហ. </w:delText>
          </w:r>
          <w:r w:rsidRPr="008922FA" w:rsidDel="00DE6B19">
            <w:rPr>
              <w:rFonts w:ascii="Khmer MEF1" w:hAnsi="Khmer MEF1" w:cs="Khmer MEF1"/>
              <w:cs/>
            </w:rPr>
            <w:delText xml:space="preserve">បានអនុវត្តការធ្វើសវនកម្មដោយអនុលោមតាមស្តង់ដានៃការធ្វើសវនកម្មអនុលោមភាព។ ការធ្វើសវនកម្មអនុលោមភាពនេះ បានតម្រូវឱ្យអង្គភាពសវនកម្មផ្ទៃក្នុងនៃ </w:delText>
          </w:r>
          <w:r w:rsidRPr="00E33574" w:rsidDel="00DE6B19">
            <w:rPr>
              <w:rFonts w:ascii="Khmer MEF1" w:hAnsi="Khmer MEF1" w:cs="Khmer MEF1"/>
              <w:cs/>
              <w:rPrChange w:id="20153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 xml:space="preserve">អ.ស.ហ. </w:delText>
          </w:r>
          <w:r w:rsidRPr="008922FA" w:rsidDel="00DE6B19">
            <w:rPr>
              <w:rFonts w:ascii="Khmer MEF1" w:hAnsi="Khmer MEF1" w:cs="Khmer MEF1"/>
              <w:cs/>
            </w:rPr>
            <w:delText xml:space="preserve">អនុវត្តតាមផែនការសវនកម្មសម្រាប់ការិយបរិច្ឆេទឆ្នាំ២០២២ និងអនុវត្តការងារសវនកម្ម ដើម្បីទទួលបានការធានាអះអាងដោយសមហេតុផល របាយការណ៍សវនកម្មអនុលោមភាពរបស់ </w:delText>
          </w:r>
          <w:r w:rsidRPr="008922FA" w:rsidDel="00DE6B19">
            <w:rPr>
              <w:rFonts w:ascii="Khmer MEF1" w:hAnsi="Khmer MEF1" w:cs="Khmer MEF1"/>
            </w:rPr>
            <w:delText>[</w:delText>
          </w:r>
          <w:r w:rsidRPr="008922FA" w:rsidDel="00DE6B19">
            <w:rPr>
              <w:rFonts w:ascii="Khmer MEF1" w:hAnsi="Khmer MEF1" w:cs="Khmer MEF1"/>
              <w:cs/>
            </w:rPr>
            <w:delText>សវនដ្ឋាន</w:delText>
          </w:r>
          <w:r w:rsidRPr="008922FA" w:rsidDel="00DE6B19">
            <w:rPr>
              <w:rFonts w:ascii="Khmer MEF1" w:hAnsi="Khmer MEF1" w:cs="Khmer MEF1"/>
            </w:rPr>
            <w:delText>]</w:delText>
          </w:r>
          <w:r w:rsidRPr="008922FA" w:rsidDel="00DE6B19">
            <w:rPr>
              <w:rFonts w:ascii="Khmer MEF1" w:hAnsi="Khmer MEF1" w:cs="Khmer MEF1"/>
              <w:cs/>
            </w:rPr>
            <w:delText xml:space="preserve"> គឺពុំមានកំហុសឆ្គងលើភាពមិនអនុលោម។</w:delText>
          </w:r>
        </w:del>
      </w:ins>
    </w:p>
    <w:p w14:paraId="5FA08B26" w14:textId="2E768B39" w:rsidR="00E015E8" w:rsidRPr="00E33574" w:rsidDel="00DE6B19" w:rsidRDefault="00E015E8">
      <w:pPr>
        <w:spacing w:after="0" w:line="226" w:lineRule="auto"/>
        <w:rPr>
          <w:ins w:id="20154" w:author="Sethvannak Sam" w:date="2022-07-26T14:31:00Z"/>
          <w:del w:id="20155" w:author="Voeun Kuyeng" w:date="2022-07-29T13:38:00Z"/>
          <w:rFonts w:ascii="Khmer MEF1" w:hAnsi="Khmer MEF1" w:cs="Khmer MEF1"/>
          <w:spacing w:val="-10"/>
          <w:sz w:val="24"/>
          <w:szCs w:val="24"/>
          <w:lang w:val="ca-ES"/>
          <w:rPrChange w:id="20156" w:author="Kem Sereyboth" w:date="2023-07-19T16:59:00Z">
            <w:rPr>
              <w:ins w:id="20157" w:author="Sethvannak Sam" w:date="2022-07-26T14:31:00Z"/>
              <w:del w:id="20158" w:author="Voeun Kuyeng" w:date="2022-07-29T13:38:00Z"/>
              <w:rFonts w:ascii="Khmer MEF1" w:hAnsi="Khmer MEF1" w:cs="Khmer MEF1"/>
              <w:color w:val="FF0000"/>
              <w:spacing w:val="-10"/>
              <w:sz w:val="16"/>
              <w:lang w:val="ca-ES"/>
            </w:rPr>
          </w:rPrChange>
        </w:rPr>
        <w:pPrChange w:id="20159" w:author="Sopheak Phorn" w:date="2023-08-25T16:18:00Z">
          <w:pPr>
            <w:spacing w:after="0" w:line="273" w:lineRule="auto"/>
            <w:ind w:firstLine="720"/>
          </w:pPr>
        </w:pPrChange>
      </w:pPr>
      <w:ins w:id="20160" w:author="Sethvannak Sam" w:date="2022-07-26T14:31:00Z">
        <w:del w:id="20161" w:author="Voeun Kuyeng" w:date="2022-07-29T13:38:00Z">
          <w:r w:rsidRPr="00E33574" w:rsidDel="00DE6B19">
            <w:rPr>
              <w:rFonts w:ascii="Khmer MEF1" w:hAnsi="Khmer MEF1" w:cs="Khmer MEF1"/>
              <w:sz w:val="24"/>
              <w:szCs w:val="24"/>
              <w:cs/>
              <w:lang w:val="ca-ES"/>
              <w:rPrChange w:id="20162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z w:val="16"/>
                  <w:szCs w:val="24"/>
                  <w:cs/>
                  <w:lang w:val="ca-ES"/>
                </w:rPr>
              </w:rPrChange>
            </w:rPr>
            <w:delText>កថាខណ្ឌទី៣</w:delText>
          </w:r>
          <w:r w:rsidRPr="00E33574" w:rsidDel="00DE6B19">
            <w:rPr>
              <w:rFonts w:ascii="Khmer MEF1" w:hAnsi="Khmer MEF1" w:cs="Khmer MEF1"/>
              <w:sz w:val="24"/>
              <w:szCs w:val="24"/>
              <w:lang w:val="ca-ES"/>
              <w:rPrChange w:id="20163" w:author="Kem Sereyboth" w:date="2023-07-19T16:59:00Z">
                <w:rPr>
                  <w:rFonts w:ascii="Khmer MEF1" w:hAnsi="Khmer MEF1" w:cs="Khmer MEF1"/>
                  <w:color w:val="FF0000"/>
                  <w:sz w:val="16"/>
                  <w:szCs w:val="24"/>
                  <w:lang w:val="ca-ES"/>
                </w:rPr>
              </w:rPrChange>
            </w:rPr>
            <w:delText>: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lang w:val="ca-ES"/>
              <w:rPrChange w:id="20164" w:author="Kem Sereyboth" w:date="2023-07-19T16:59:00Z">
                <w:rPr>
                  <w:rFonts w:ascii="Khmer MEF1" w:hAnsi="Khmer MEF1" w:cs="Khmer MEF1"/>
                  <w:color w:val="FF0000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ត្រូវរៀបរាប់អំពីការធ្វើសវនកម្មផ្អែកលើមូលដ្ឋាននៃការអនុវត្តនីតិវិធីធ្វើតេស្តច្បាស់​លា​ស់​</w:delText>
          </w:r>
          <w:r w:rsidRPr="00E33574" w:rsidDel="00DE6B19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165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 xml:space="preserve"> និងមានឯកសារគាំទ្រគ្រប់គ្រាន់ និងការវាយតម្លៃលើការអនុវត្តច្បាប់ និងបទប្បញ្ញត្តិទាំងឡាយ ដើម្បីជាមូលដ្ឋានគ្រឹះ។សវនករទទួលបន្ទុក អាចរៀបរាប់អំពីកថាខណ្ឌទី៣ នេះ ដូចគំរូខាងក្រោម៖</w:delText>
          </w:r>
        </w:del>
      </w:ins>
    </w:p>
    <w:p w14:paraId="6CF2A6B1" w14:textId="2B69181B" w:rsidR="00E015E8" w:rsidRPr="00E33574" w:rsidDel="00DE6B19" w:rsidRDefault="00E015E8">
      <w:pPr>
        <w:spacing w:after="0" w:line="226" w:lineRule="auto"/>
        <w:rPr>
          <w:ins w:id="20166" w:author="Sethvannak Sam" w:date="2022-07-26T14:31:00Z"/>
          <w:del w:id="20167" w:author="Voeun Kuyeng" w:date="2022-07-29T13:38:00Z"/>
          <w:rFonts w:ascii="Khmer MEF2" w:hAnsi="Khmer MEF2" w:cs="Khmer MEF2"/>
          <w:spacing w:val="-2"/>
          <w:sz w:val="24"/>
          <w:szCs w:val="24"/>
          <w:lang w:val="ca-ES"/>
          <w:rPrChange w:id="20168" w:author="Kem Sereyboth" w:date="2023-07-19T16:59:00Z">
            <w:rPr>
              <w:ins w:id="20169" w:author="Sethvannak Sam" w:date="2022-07-26T14:31:00Z"/>
              <w:del w:id="20170" w:author="Voeun Kuyeng" w:date="2022-07-29T13:38:00Z"/>
              <w:rFonts w:ascii="Khmer MEF2" w:hAnsi="Khmer MEF2" w:cs="Khmer MEF2"/>
              <w:spacing w:val="-2"/>
              <w:sz w:val="10"/>
              <w:szCs w:val="10"/>
              <w:lang w:val="ca-ES"/>
            </w:rPr>
          </w:rPrChange>
        </w:rPr>
        <w:pPrChange w:id="20171" w:author="Sopheak Phorn" w:date="2023-08-25T16:18:00Z">
          <w:pPr>
            <w:pStyle w:val="NormalWeb"/>
            <w:spacing w:line="273" w:lineRule="auto"/>
            <w:ind w:firstLine="720"/>
            <w:jc w:val="both"/>
          </w:pPr>
        </w:pPrChange>
      </w:pPr>
      <w:ins w:id="20172" w:author="Sethvannak Sam" w:date="2022-07-26T14:31:00Z">
        <w:del w:id="20173" w:author="Voeun Kuyeng" w:date="2022-07-29T13:38:00Z">
          <w:r w:rsidRPr="00E33574" w:rsidDel="00DE6B19">
            <w:rPr>
              <w:rFonts w:ascii="Khmer MEF1" w:hAnsi="Khmer MEF1" w:cs="Khmer MEF1"/>
              <w:sz w:val="24"/>
              <w:szCs w:val="24"/>
              <w:cs/>
              <w:rPrChange w:id="20174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ការធ្វើសវនកម្មអនុលោមភាពរួមបញ្ចូលនូវការអនុវត្តនីតិវិធី នៃការត្រួតពិនិត្យឡើងវិញលើអនុ​លោ​ម​ភាពរបស់ </w:delText>
          </w:r>
          <w:r w:rsidRPr="00E33574" w:rsidDel="00DE6B19">
            <w:rPr>
              <w:rFonts w:ascii="Khmer MEF1" w:hAnsi="Khmer MEF1" w:cs="Khmer MEF1"/>
              <w:sz w:val="24"/>
              <w:szCs w:val="24"/>
              <w:lang w:val="ca-ES"/>
              <w:rPrChange w:id="20175" w:author="Kem Sereyboth" w:date="2023-07-19T16:59:00Z">
                <w:rPr>
                  <w:rFonts w:ascii="Khmer MEF1" w:hAnsi="Khmer MEF1" w:cs="Khmer MEF1"/>
                </w:rPr>
              </w:rPrChange>
            </w:rPr>
            <w:delText>[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rPrChange w:id="20176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សវនដ្ឋាន</w:delText>
          </w:r>
          <w:r w:rsidRPr="00E33574" w:rsidDel="00DE6B19">
            <w:rPr>
              <w:rFonts w:ascii="Khmer MEF1" w:hAnsi="Khmer MEF1" w:cs="Khmer MEF1"/>
              <w:sz w:val="24"/>
              <w:szCs w:val="24"/>
              <w:lang w:val="ca-ES"/>
              <w:rPrChange w:id="20177" w:author="Kem Sereyboth" w:date="2023-07-19T16:59:00Z">
                <w:rPr>
                  <w:rFonts w:ascii="Khmer MEF1" w:hAnsi="Khmer MEF1" w:cs="Khmer MEF1"/>
                </w:rPr>
              </w:rPrChange>
            </w:rPr>
            <w:delText xml:space="preserve">] 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rPrChange w:id="20178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ដោយផ្អែកលើមូលដ្ឋាននៃការធ្វើតេស្តច្បាស់លាស់ និងមានឯកសារគាំទ្រគ្រប់គ្រាន់ទៅតាមប្រធានបទដែលបានកំណត់ នឹងបានបង្ហាញក្នុងរបាយការណ៍សវនកម្មអនុលោមភាពរបស់ </w:delText>
          </w:r>
          <w:r w:rsidRPr="00E33574" w:rsidDel="00DE6B19">
            <w:rPr>
              <w:rFonts w:ascii="Khmer MEF1" w:hAnsi="Khmer MEF1" w:cs="Khmer MEF1"/>
              <w:sz w:val="24"/>
              <w:szCs w:val="24"/>
              <w:lang w:val="ca-ES"/>
              <w:rPrChange w:id="20179" w:author="Kem Sereyboth" w:date="2023-07-19T16:59:00Z">
                <w:rPr>
                  <w:rFonts w:ascii="Khmer MEF1" w:hAnsi="Khmer MEF1" w:cs="Khmer MEF1"/>
                </w:rPr>
              </w:rPrChange>
            </w:rPr>
            <w:delText>[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rPrChange w:id="20180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សវនដ្ឋាន</w:delText>
          </w:r>
          <w:r w:rsidRPr="00E33574" w:rsidDel="00DE6B19">
            <w:rPr>
              <w:rFonts w:ascii="Khmer MEF1" w:hAnsi="Khmer MEF1" w:cs="Khmer MEF1"/>
              <w:sz w:val="24"/>
              <w:szCs w:val="24"/>
              <w:lang w:val="ca-ES"/>
              <w:rPrChange w:id="20181" w:author="Kem Sereyboth" w:date="2023-07-19T16:59:00Z">
                <w:rPr>
                  <w:rFonts w:ascii="Khmer MEF1" w:hAnsi="Khmer MEF1" w:cs="Khmer MEF1"/>
                </w:rPr>
              </w:rPrChange>
            </w:rPr>
            <w:delText>]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rPrChange w:id="20182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។ ការធ្វើសវនកម្មបានរួមបញ្ចូលនូវការវាយតម្លៃលើការអនុវត្តច្បាប់ និងបទប្បញ្ញត្តិទាំងឡាយ ដែលពាក់ព័ន្ធនឹងការត្រួតពិនិត្យផ្ទៃក្នុង​ ក៏ដូចជាការវាយតម្លៃដែលបង្ហាញនូវរបាយការណ៍សវនកម្មអនុលោមភាពរបស់ </w:delText>
          </w:r>
          <w:r w:rsidRPr="00E33574" w:rsidDel="00DE6B19">
            <w:rPr>
              <w:rFonts w:ascii="Khmer MEF1" w:hAnsi="Khmer MEF1" w:cs="Khmer MEF1"/>
              <w:sz w:val="24"/>
              <w:szCs w:val="24"/>
              <w:lang w:val="ca-ES"/>
              <w:rPrChange w:id="20183" w:author="Kem Sereyboth" w:date="2023-07-19T16:59:00Z">
                <w:rPr>
                  <w:rFonts w:ascii="Khmer MEF1" w:hAnsi="Khmer MEF1" w:cs="Khmer MEF1"/>
                </w:rPr>
              </w:rPrChange>
            </w:rPr>
            <w:delText>[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rPrChange w:id="20184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សវនដ្ឋាន</w:delText>
          </w:r>
          <w:r w:rsidRPr="00E33574" w:rsidDel="00DE6B19">
            <w:rPr>
              <w:rFonts w:ascii="Khmer MEF1" w:hAnsi="Khmer MEF1" w:cs="Khmer MEF1"/>
              <w:sz w:val="24"/>
              <w:szCs w:val="24"/>
              <w:lang w:val="ca-ES"/>
              <w:rPrChange w:id="20185" w:author="Kem Sereyboth" w:date="2023-07-19T16:59:00Z">
                <w:rPr>
                  <w:rFonts w:ascii="Khmer MEF1" w:hAnsi="Khmer MEF1" w:cs="Khmer MEF1"/>
                </w:rPr>
              </w:rPrChange>
            </w:rPr>
            <w:delText xml:space="preserve">] 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rPrChange w:id="20186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ទាំងមូល​​។ អង្គភាពសវនកម្មផ្ទៃក្នុងនៃ អ.ស.ហ. ជឿជាក់ថា​ការធ្វើសវនកម្មរបស់យើង នឹងផ្តល់នូវមូលដ្ឋានដ៏សមស្របមួយលើការផ្តល់មតិរបស់យើង។</w:delText>
          </w:r>
        </w:del>
      </w:ins>
    </w:p>
    <w:p w14:paraId="31094DDD" w14:textId="4409FB57" w:rsidR="00297B69" w:rsidRPr="00E33574" w:rsidRDefault="00B27355">
      <w:pPr>
        <w:pStyle w:val="Heading1"/>
        <w:spacing w:before="0" w:line="226" w:lineRule="auto"/>
        <w:ind w:left="720"/>
        <w:rPr>
          <w:ins w:id="20187" w:author="Sethvannak Sam" w:date="2022-08-20T18:30:00Z"/>
          <w:rFonts w:ascii="Khmer MEF2" w:hAnsi="Khmer MEF2" w:cs="Khmer MEF2"/>
          <w:sz w:val="24"/>
          <w:szCs w:val="24"/>
          <w:lang w:val="ca-ES"/>
          <w:rPrChange w:id="20188" w:author="Kem Sereyboth" w:date="2023-07-19T16:59:00Z">
            <w:rPr>
              <w:ins w:id="20189" w:author="Sethvannak Sam" w:date="2022-08-20T18:30:00Z"/>
              <w:lang w:val="ca-ES"/>
            </w:rPr>
          </w:rPrChange>
        </w:rPr>
        <w:pPrChange w:id="20190" w:author="Sopheak Phorn" w:date="2023-08-25T16:18:00Z">
          <w:pPr>
            <w:spacing w:after="0" w:line="240" w:lineRule="auto"/>
            <w:ind w:firstLine="720"/>
          </w:pPr>
        </w:pPrChange>
      </w:pPr>
      <w:bookmarkStart w:id="20191" w:name="_Toc143872984"/>
      <w:ins w:id="20192" w:author="Sethvannak Sam" w:date="2022-08-20T18:30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20193" w:author="Kem Sereyboth" w:date="2023-07-19T16:59:00Z">
              <w:rPr>
                <w:rFonts w:cs="MoolBoran"/>
                <w:b/>
                <w:bCs/>
                <w:cs/>
                <w:lang w:val="ca-ES"/>
              </w:rPr>
            </w:rPrChange>
          </w:rPr>
          <w:t>៨.នីតិវិធីសវនកម្ម</w:t>
        </w:r>
        <w:bookmarkEnd w:id="20191"/>
      </w:ins>
    </w:p>
    <w:p w14:paraId="558D40EE" w14:textId="435F5D13" w:rsidR="005F46DE" w:rsidRPr="00E33574" w:rsidDel="00913214" w:rsidRDefault="005F46DE">
      <w:pPr>
        <w:spacing w:after="0" w:line="226" w:lineRule="auto"/>
        <w:ind w:firstLine="720"/>
        <w:jc w:val="both"/>
        <w:rPr>
          <w:ins w:id="20194" w:author="Kem Sereiboth" w:date="2022-09-13T11:33:00Z"/>
          <w:del w:id="20195" w:author="User" w:date="2022-09-16T11:25:00Z"/>
          <w:rFonts w:ascii="Khmer MEF2" w:hAnsi="Khmer MEF2" w:cs="Khmer MEF2"/>
          <w:b/>
          <w:bCs/>
          <w:sz w:val="24"/>
          <w:szCs w:val="24"/>
          <w:rPrChange w:id="20196" w:author="Kem Sereyboth" w:date="2023-07-19T16:59:00Z">
            <w:rPr>
              <w:ins w:id="20197" w:author="Kem Sereiboth" w:date="2022-09-13T11:33:00Z"/>
              <w:del w:id="20198" w:author="User" w:date="2022-09-16T11:25:00Z"/>
              <w:rFonts w:ascii="Khmer MEF2" w:hAnsi="Khmer MEF2" w:cs="Khmer MEF2"/>
              <w:b/>
              <w:bCs/>
              <w:szCs w:val="22"/>
            </w:rPr>
          </w:rPrChange>
        </w:rPr>
        <w:pPrChange w:id="20199" w:author="Sopheak Phorn" w:date="2023-08-25T16:18:00Z">
          <w:pPr>
            <w:ind w:firstLine="720"/>
          </w:pPr>
        </w:pPrChange>
      </w:pPr>
      <w:ins w:id="20200" w:author="Kem Sereiboth" w:date="2022-09-13T11:33:00Z">
        <w:del w:id="20201" w:author="User" w:date="2022-09-16T11:25:00Z">
          <w:r w:rsidRPr="00F55550" w:rsidDel="00913214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</w:rPr>
            <w:delText>ក</w:delText>
          </w:r>
          <w:r w:rsidRPr="00E33574" w:rsidDel="00913214">
            <w:rPr>
              <w:rFonts w:ascii="Khmer MEF1" w:hAnsi="Khmer MEF1" w:cs="Khmer MEF1"/>
              <w:b/>
              <w:bCs/>
              <w:spacing w:val="4"/>
              <w:sz w:val="24"/>
              <w:szCs w:val="24"/>
              <w:lang w:val="ca-ES"/>
              <w:rPrChange w:id="20202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40"/>
                  <w:lang w:val="ca-ES"/>
                </w:rPr>
              </w:rPrChange>
            </w:rPr>
            <w:delText>-</w:delText>
          </w:r>
          <w:r w:rsidRPr="00E33574" w:rsidDel="00913214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20203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 xml:space="preserve"> ក្របខ័ណ្ឌបទប្បញ្ញតិ្ត ដែលអនុញ្ញាតឱ្យអង្គភាពសវនកម្មផ្ទៃក្នុងនៃ អ</w:delText>
          </w:r>
          <w:r w:rsidRPr="00E33574" w:rsidDel="00913214">
            <w:rPr>
              <w:rFonts w:ascii="Khmer MEF1" w:hAnsi="Khmer MEF1" w:cs="Khmer MEF1"/>
              <w:b/>
              <w:bCs/>
              <w:sz w:val="24"/>
              <w:szCs w:val="24"/>
              <w:cs/>
              <w:rPrChange w:id="20204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.ស.ហ. អនុវត្តការងារសវនកម្មអនុលោមភាព</w:delText>
          </w:r>
        </w:del>
      </w:ins>
    </w:p>
    <w:p w14:paraId="28251325" w14:textId="6EA8FADC" w:rsidR="00B27355" w:rsidRPr="00E33574" w:rsidDel="005F46DE" w:rsidRDefault="00B27355">
      <w:pPr>
        <w:spacing w:after="0" w:line="226" w:lineRule="auto"/>
        <w:ind w:firstLine="720"/>
        <w:jc w:val="both"/>
        <w:rPr>
          <w:ins w:id="20205" w:author="Voeun Kuyeng" w:date="2022-08-31T16:03:00Z"/>
          <w:del w:id="20206" w:author="Kem Sereiboth" w:date="2022-09-13T11:33:00Z"/>
          <w:rFonts w:ascii="Khmer MEF1" w:hAnsi="Khmer MEF1" w:cs="Khmer MEF1"/>
          <w:sz w:val="24"/>
          <w:szCs w:val="24"/>
          <w:lang w:val="ca-ES"/>
          <w:rPrChange w:id="20207" w:author="Kem Sereyboth" w:date="2023-07-19T16:59:00Z">
            <w:rPr>
              <w:ins w:id="20208" w:author="Voeun Kuyeng" w:date="2022-08-31T16:03:00Z"/>
              <w:del w:id="20209" w:author="Kem Sereiboth" w:date="2022-09-13T11:33:00Z"/>
              <w:rFonts w:ascii="Khmer MEF1" w:hAnsi="Khmer MEF1" w:cs="Khmer MEF1"/>
              <w:sz w:val="16"/>
              <w:szCs w:val="24"/>
            </w:rPr>
          </w:rPrChange>
        </w:rPr>
        <w:pPrChange w:id="20210" w:author="Sopheak Phorn" w:date="2023-08-25T16:18:00Z">
          <w:pPr>
            <w:spacing w:after="0" w:line="240" w:lineRule="auto"/>
            <w:ind w:firstLine="720"/>
            <w:jc w:val="both"/>
          </w:pPr>
        </w:pPrChange>
      </w:pPr>
      <w:ins w:id="20211" w:author="Sethvannak Sam" w:date="2022-08-20T18:30:00Z">
        <w:del w:id="20212" w:author="Kem Sereiboth" w:date="2022-09-13T11:33:00Z">
          <w:r w:rsidRPr="00E33574" w:rsidDel="005F46DE">
            <w:rPr>
              <w:rFonts w:ascii="Khmer MEF1" w:hAnsi="Khmer MEF1" w:cs="Khmer MEF1"/>
              <w:spacing w:val="-4"/>
              <w:sz w:val="24"/>
              <w:szCs w:val="24"/>
              <w:cs/>
              <w:rPrChange w:id="20213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នីតិវិធីសវនកម្មគឺជាផ្នែកមួយដែលបង្ហាញដល់អ្នក</w:delText>
          </w:r>
        </w:del>
      </w:ins>
      <w:ins w:id="20214" w:author="socheata.ol@hotmail.com" w:date="2022-09-02T15:51:00Z">
        <w:del w:id="20215" w:author="Kem Sereiboth" w:date="2022-09-13T11:33:00Z">
          <w:r w:rsidR="00C946CF" w:rsidRPr="00F55550" w:rsidDel="005F46DE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ប្រើប្រាស់របាយការណ៍សវនកម្ម</w:delText>
          </w:r>
        </w:del>
      </w:ins>
      <w:ins w:id="20216" w:author="Sethvannak Sam" w:date="2022-08-20T18:30:00Z">
        <w:del w:id="20217" w:author="Kem Sereiboth" w:date="2022-09-13T11:33:00Z">
          <w:r w:rsidRPr="00E33574" w:rsidDel="005F46DE">
            <w:rPr>
              <w:rFonts w:ascii="Khmer MEF1" w:hAnsi="Khmer MEF1" w:cs="Khmer MEF1"/>
              <w:spacing w:val="-4"/>
              <w:sz w:val="24"/>
              <w:szCs w:val="24"/>
              <w:cs/>
              <w:rPrChange w:id="20218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អានអំពីយន្តការ និងបែបបទការងារផ្សេងៗដែល</w:delText>
          </w:r>
          <w:r w:rsidRPr="00E33574" w:rsidDel="005F46DE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20219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lang w:val="ca-ES"/>
                </w:rPr>
              </w:rPrChange>
            </w:rPr>
            <w:delText>​​</w:delText>
          </w:r>
          <w:r w:rsidRPr="00E33574" w:rsidDel="005F46DE">
            <w:rPr>
              <w:rFonts w:ascii="Khmer MEF1" w:hAnsi="Khmer MEF1" w:cs="Khmer MEF1"/>
              <w:spacing w:val="2"/>
              <w:sz w:val="24"/>
              <w:szCs w:val="24"/>
              <w:cs/>
              <w:rPrChange w:id="20220" w:author="Kem Sereyboth" w:date="2023-07-19T16:59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>សវនករទទួលបន្ទុកបានអនុវត្តក្នុងដំណើរការធ្វើសវនកម្ម ដូចនេះ</w:delText>
          </w:r>
        </w:del>
      </w:ins>
      <w:ins w:id="20221" w:author="socheata.ol@hotmail.com" w:date="2022-09-02T15:53:00Z">
        <w:del w:id="20222" w:author="Kem Sereiboth" w:date="2022-09-13T11:33:00Z">
          <w:r w:rsidR="00C946CF" w:rsidRPr="00E33574" w:rsidDel="005F46DE">
            <w:rPr>
              <w:rFonts w:ascii="Khmer MEF1" w:hAnsi="Khmer MEF1" w:cs="Khmer MEF1"/>
              <w:spacing w:val="2"/>
              <w:sz w:val="24"/>
              <w:szCs w:val="24"/>
              <w:cs/>
              <w:rPrChange w:id="20223" w:author="Kem Sereyboth" w:date="2023-07-19T16:59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20224" w:author="Sethvannak Sam" w:date="2022-08-20T18:30:00Z">
        <w:del w:id="20225" w:author="Kem Sereiboth" w:date="2022-09-13T11:33:00Z">
          <w:r w:rsidRPr="00E33574" w:rsidDel="005F46DE">
            <w:rPr>
              <w:rFonts w:ascii="Khmer MEF1" w:hAnsi="Khmer MEF1" w:cs="Khmer MEF1"/>
              <w:spacing w:val="2"/>
              <w:sz w:val="24"/>
              <w:szCs w:val="24"/>
              <w:cs/>
              <w:rPrChange w:id="20226" w:author="Kem Sereyboth" w:date="2023-07-19T16:59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 xml:space="preserve">ត្រូវរៀបចំឡើងជា ៤ </w:delText>
          </w:r>
        </w:del>
      </w:ins>
      <w:ins w:id="20227" w:author="socheata.ol@hotmail.com" w:date="2022-09-02T15:51:00Z">
        <w:del w:id="20228" w:author="Kem Sereiboth" w:date="2022-09-13T11:33:00Z">
          <w:r w:rsidR="00C946CF" w:rsidRPr="00E33574" w:rsidDel="005F46DE">
            <w:rPr>
              <w:rFonts w:ascii="Khmer MEF1" w:hAnsi="Khmer MEF1" w:cs="Khmer MEF1"/>
              <w:spacing w:val="2"/>
              <w:sz w:val="24"/>
              <w:szCs w:val="24"/>
              <w:cs/>
              <w:rPrChange w:id="20229" w:author="Kem Sereyboth" w:date="2023-07-19T16:59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>ចំណុច</w:delText>
          </w:r>
        </w:del>
      </w:ins>
      <w:ins w:id="20230" w:author="Sethvannak Sam" w:date="2022-08-20T18:30:00Z">
        <w:del w:id="20231" w:author="Kem Sereiboth" w:date="2022-09-13T11:33:00Z">
          <w:r w:rsidRPr="00E33574" w:rsidDel="005F46DE">
            <w:rPr>
              <w:rFonts w:ascii="Khmer MEF1" w:hAnsi="Khmer MEF1" w:cs="Khmer MEF1"/>
              <w:spacing w:val="2"/>
              <w:sz w:val="24"/>
              <w:szCs w:val="24"/>
              <w:cs/>
              <w:rPrChange w:id="20232" w:author="Kem Sereyboth" w:date="2023-07-19T16:59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>កថាខណ្ឌ ដូច</w:delText>
          </w:r>
          <w:r w:rsidRPr="00E33574" w:rsidDel="005F46DE">
            <w:rPr>
              <w:rFonts w:ascii="Khmer MEF1" w:hAnsi="Khmer MEF1" w:cs="Khmer MEF1"/>
              <w:sz w:val="24"/>
              <w:szCs w:val="24"/>
              <w:cs/>
              <w:rPrChange w:id="20233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មានរៀបរាប់ខាងក្រោម៖</w:delText>
          </w:r>
        </w:del>
      </w:ins>
    </w:p>
    <w:p w14:paraId="2C1FE351" w14:textId="63ACB870" w:rsidR="00756A09" w:rsidRPr="00E33574" w:rsidDel="005F46DE" w:rsidRDefault="00756A09">
      <w:pPr>
        <w:spacing w:after="0" w:line="226" w:lineRule="auto"/>
        <w:ind w:firstLine="720"/>
        <w:jc w:val="both"/>
        <w:rPr>
          <w:ins w:id="20234" w:author="Sethvannak Sam" w:date="2022-08-20T18:30:00Z"/>
          <w:del w:id="20235" w:author="Kem Sereiboth" w:date="2022-09-13T11:33:00Z"/>
          <w:rFonts w:ascii="Khmer MEF1" w:hAnsi="Khmer MEF1" w:cs="Khmer MEF1"/>
          <w:sz w:val="24"/>
          <w:szCs w:val="24"/>
          <w:lang w:val="ca-ES"/>
          <w:rPrChange w:id="20236" w:author="Kem Sereyboth" w:date="2023-07-19T16:59:00Z">
            <w:rPr>
              <w:ins w:id="20237" w:author="Sethvannak Sam" w:date="2022-08-20T18:30:00Z"/>
              <w:del w:id="20238" w:author="Kem Sereiboth" w:date="2022-09-13T11:33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20239" w:author="Sopheak Phorn" w:date="2023-08-25T16:18:00Z">
          <w:pPr>
            <w:spacing w:after="0" w:line="240" w:lineRule="auto"/>
            <w:ind w:firstLine="720"/>
            <w:jc w:val="both"/>
          </w:pPr>
        </w:pPrChange>
      </w:pPr>
    </w:p>
    <w:p w14:paraId="315C2BD6" w14:textId="499E3613" w:rsidR="00B27355" w:rsidRPr="00E33574" w:rsidDel="005F46DE" w:rsidRDefault="003D7F16">
      <w:pPr>
        <w:spacing w:after="0" w:line="226" w:lineRule="auto"/>
        <w:ind w:firstLine="720"/>
        <w:jc w:val="both"/>
        <w:rPr>
          <w:ins w:id="20240" w:author="Sethvannak Sam" w:date="2022-08-20T18:30:00Z"/>
          <w:del w:id="20241" w:author="Kem Sereiboth" w:date="2022-09-13T11:33:00Z"/>
          <w:rFonts w:ascii="Khmer MEF1" w:hAnsi="Khmer MEF1" w:cs="Khmer MEF1"/>
          <w:sz w:val="24"/>
          <w:szCs w:val="24"/>
          <w:lang w:val="ca-ES"/>
          <w:rPrChange w:id="20242" w:author="Kem Sereyboth" w:date="2023-07-19T16:59:00Z">
            <w:rPr>
              <w:ins w:id="20243" w:author="Sethvannak Sam" w:date="2022-08-20T18:30:00Z"/>
              <w:del w:id="20244" w:author="Kem Sereiboth" w:date="2022-09-13T11:33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20245" w:author="Sopheak Phorn" w:date="2023-08-25T16:18:00Z">
          <w:pPr>
            <w:spacing w:after="0" w:line="240" w:lineRule="auto"/>
            <w:ind w:firstLine="720"/>
            <w:jc w:val="both"/>
          </w:pPr>
        </w:pPrChange>
      </w:pPr>
      <w:ins w:id="20246" w:author="Voeun Kuyeng" w:date="2022-08-31T16:18:00Z">
        <w:del w:id="20247" w:author="Kem Sereiboth" w:date="2022-09-13T11:33:00Z">
          <w:r w:rsidRPr="00E33574" w:rsidDel="005F46DE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20248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>ក</w:delText>
          </w:r>
          <w:r w:rsidRPr="00E33574" w:rsidDel="005F46DE">
            <w:rPr>
              <w:rFonts w:ascii="Khmer MEF1" w:hAnsi="Khmer MEF1" w:cs="Khmer MEF1"/>
              <w:b/>
              <w:bCs/>
              <w:spacing w:val="4"/>
              <w:sz w:val="24"/>
              <w:szCs w:val="24"/>
              <w:lang w:val="ca-ES"/>
              <w:rPrChange w:id="20249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4"/>
                  <w:sz w:val="16"/>
                  <w:szCs w:val="24"/>
                </w:rPr>
              </w:rPrChange>
            </w:rPr>
            <w:delText>-</w:delText>
          </w:r>
        </w:del>
      </w:ins>
      <w:ins w:id="20250" w:author="socheata.ol@hotmail.com" w:date="2022-09-02T15:52:00Z">
        <w:del w:id="20251" w:author="Kem Sereiboth" w:date="2022-09-13T11:33:00Z">
          <w:r w:rsidR="00C946CF" w:rsidRPr="00E33574" w:rsidDel="005F46DE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20252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</w:delText>
          </w:r>
        </w:del>
      </w:ins>
      <w:ins w:id="20253" w:author="Sethvannak Sam" w:date="2022-08-20T18:30:00Z">
        <w:del w:id="20254" w:author="Kem Sereiboth" w:date="2022-09-13T11:33:00Z">
          <w:r w:rsidR="00B27355" w:rsidRPr="00E33574" w:rsidDel="005F46DE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20255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>កថាខណ្ឌទី១</w:delText>
          </w:r>
        </w:del>
      </w:ins>
      <w:ins w:id="20256" w:author="socheata.ol@hotmail.com" w:date="2022-09-02T15:58:00Z">
        <w:del w:id="20257" w:author="Kem Sereiboth" w:date="2022-09-13T11:33:00Z">
          <w:r w:rsidR="00863360" w:rsidRPr="00E33574" w:rsidDel="005F46DE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025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</w:del>
      </w:ins>
      <w:ins w:id="20259" w:author="Sethvannak Sam" w:date="2022-08-20T18:30:00Z">
        <w:del w:id="20260" w:author="Kem Sereiboth" w:date="2022-09-13T11:33:00Z">
          <w:r w:rsidR="00B27355" w:rsidRPr="00E33574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0261" w:author="Kem Sereyboth" w:date="2023-07-19T16:59:00Z">
                <w:rPr>
                  <w:rFonts w:ascii="Khmer MEF1" w:eastAsia="Times New Roman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៖​</w:delText>
          </w:r>
        </w:del>
      </w:ins>
      <w:ins w:id="20262" w:author="Voeun Kuyeng" w:date="2022-09-06T17:45:00Z">
        <w:del w:id="20263" w:author="Kem Sereiboth" w:date="2022-09-13T11:33:00Z">
          <w:r w:rsidR="002350AD" w:rsidRPr="00E33574" w:rsidDel="005F46DE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0264" w:author="Kem Sereyboth" w:date="2023-07-19T16:59:00Z">
                <w:rPr>
                  <w:rFonts w:ascii="Khmer MEF1" w:hAnsi="Khmer MEF1" w:cs="Khmer MEF1"/>
                  <w:spacing w:val="2"/>
                  <w:sz w:val="16"/>
                  <w:szCs w:val="24"/>
                </w:rPr>
              </w:rPrChange>
            </w:rPr>
            <w:delText xml:space="preserve"> </w:delText>
          </w:r>
        </w:del>
      </w:ins>
      <w:ins w:id="20265" w:author="Sethvannak Sam" w:date="2022-08-20T18:30:00Z">
        <w:del w:id="20266" w:author="Kem Sereiboth" w:date="2022-09-13T11:33:00Z">
          <w:r w:rsidR="00B27355" w:rsidRPr="00E33574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0267" w:author="Kem Sereyboth" w:date="2023-07-19T16:59:00Z">
                <w:rPr>
                  <w:rFonts w:ascii="Khmer MEF1" w:eastAsia="Times New Roman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 xml:space="preserve">ត្រូវរៀបរាប់អំពីក្របខ័ណ្ឌបទប្បញ្ញតិ្ត ដែលអនុញ្ញាតឱ្យអង្គភាពសវនកម្មផ្ទៃក្នុងនៃ </w:delText>
          </w:r>
          <w:r w:rsidR="00B27355" w:rsidRPr="00E33574" w:rsidDel="005F46DE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20268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>អ</w:delText>
          </w:r>
          <w:r w:rsidR="00B27355" w:rsidRPr="00E33574" w:rsidDel="005F46DE">
            <w:rPr>
              <w:rFonts w:ascii="Khmer MEF1" w:hAnsi="Khmer MEF1" w:cs="Khmer MEF1"/>
              <w:b/>
              <w:bCs/>
              <w:sz w:val="24"/>
              <w:szCs w:val="24"/>
              <w:cs/>
              <w:rPrChange w:id="20269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 xml:space="preserve">.ស.ហ. </w:delText>
          </w:r>
          <w:r w:rsidR="00B27355" w:rsidRPr="00E33574" w:rsidDel="005F46DE">
            <w:rPr>
              <w:rFonts w:ascii="Khmer MEF1" w:hAnsi="Khmer MEF1" w:cs="Khmer MEF1"/>
              <w:sz w:val="24"/>
              <w:szCs w:val="24"/>
              <w:cs/>
              <w:rPrChange w:id="20270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អនុវត្តការងារសវនកម្មអនុលោមភាព</w:delText>
          </w:r>
          <w:r w:rsidR="00B27355" w:rsidRPr="00F55550" w:rsidDel="005F46DE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 xml:space="preserve">។ </w:delText>
          </w:r>
          <w:r w:rsidR="00B27355" w:rsidRPr="00E33574" w:rsidDel="005F46DE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271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សវនករទទួលបន្ទុក អាចរៀបរាប់អំពីកថាខណ្ឌ</w:delText>
          </w:r>
        </w:del>
      </w:ins>
      <w:ins w:id="20272" w:author="socheata.ol@hotmail.com" w:date="2022-09-02T15:53:00Z">
        <w:del w:id="20273" w:author="Kem Sereiboth" w:date="2022-09-13T11:33:00Z">
          <w:r w:rsidR="004D7FEF" w:rsidRPr="00E33574" w:rsidDel="005F46DE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274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0275" w:author="Sethvannak Sam" w:date="2022-08-20T18:30:00Z">
        <w:del w:id="20276" w:author="Kem Sereiboth" w:date="2022-09-13T11:33:00Z">
          <w:r w:rsidR="00B27355" w:rsidRPr="00E33574" w:rsidDel="005F46DE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277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ទី១ នេះ ដូចគំរូ</w:delText>
          </w:r>
          <w:r w:rsidR="00B27355" w:rsidRPr="00F55550" w:rsidDel="005F46DE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ខាងក្រោម៖</w:delText>
          </w:r>
        </w:del>
      </w:ins>
    </w:p>
    <w:p w14:paraId="7BA9D30F" w14:textId="6627FBD7" w:rsidR="002E0F8C" w:rsidRPr="006E6058" w:rsidRDefault="005E03A9" w:rsidP="00ED148B">
      <w:pPr>
        <w:spacing w:after="0" w:line="226" w:lineRule="auto"/>
        <w:ind w:firstLine="720"/>
        <w:jc w:val="both"/>
        <w:rPr>
          <w:ins w:id="20278" w:author="Kem Sereyboth" w:date="2023-07-11T10:59:00Z"/>
          <w:rFonts w:ascii="Khmer MEF1" w:hAnsi="Khmer MEF1" w:cs="Khmer MEF1"/>
          <w:spacing w:val="2"/>
          <w:sz w:val="24"/>
          <w:szCs w:val="24"/>
          <w:lang w:val="ca-ES"/>
        </w:rPr>
      </w:pPr>
      <w:ins w:id="20279" w:author="Kem Sereyboth" w:date="2023-07-11T10:59:00Z">
        <w:r w:rsidRPr="008C2484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20280" w:author="Sopheak Phorn" w:date="2023-08-03T08:54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យោងតាមអនុក្រឹត្យលេខ ១១៣ អនក្រ.បក ចុះថ្ងៃទី១៤ ខែកក្កដា ឆ្នាំ២០២១ ស្តីពី​ការរៀបចំ​និង</w:t>
        </w:r>
        <w:r w:rsidRPr="008C2484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0281" w:author="Sopheak Phorn" w:date="2023-08-03T08:5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  <w:r w:rsidRPr="008C2484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20282" w:author="Sopheak Phorn" w:date="2023-08-03T08:54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ការ​ប្រព្រឹត្តទៅរបស់អង្គភាពក្រោមឱវាទ</w:t>
        </w:r>
        <w:r w:rsidRPr="00412193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rPrChange w:id="20283" w:author="Sopheak Phorn" w:date="2023-08-04T11:25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អាជ្ញាធរសេវាហិរញ្ញវត្ថុ</w:t>
        </w:r>
        <w:r w:rsidRPr="00412193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rPrChange w:id="20284" w:author="Sopheak Phorn" w:date="2023-08-04T11:25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មិនមែនធនាគារ អង្គភាពសវនកម្ម</w:t>
        </w:r>
        <w:r w:rsidRPr="00412193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rPrChange w:id="20285" w:author="Sopheak Phorn" w:date="2023-08-04T11:25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​ផ្ទៃក្នុង</w:t>
        </w:r>
      </w:ins>
      <w:ins w:id="20286" w:author="Kem Sereyboth" w:date="2023-07-19T14:25:00Z">
        <w:r w:rsidR="00CB0A95" w:rsidRPr="00412193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20287" w:author="Sopheak Phorn" w:date="2023-08-04T11:26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 xml:space="preserve">នៃ </w:t>
        </w:r>
        <w:r w:rsidR="00CB0A95" w:rsidRPr="00412193">
          <w:rPr>
            <w:rFonts w:ascii="Khmer MEF1" w:hAnsi="Khmer MEF1" w:cs="Khmer MEF1"/>
            <w:b/>
            <w:bCs/>
            <w:color w:val="000000" w:themeColor="text1"/>
            <w:spacing w:val="6"/>
            <w:sz w:val="24"/>
            <w:szCs w:val="24"/>
            <w:cs/>
            <w:rPrChange w:id="20288" w:author="Sopheak Phorn" w:date="2023-08-04T11:26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>អ.ស.ហ.</w:t>
        </w:r>
        <w:r w:rsidR="00CB0A95" w:rsidRPr="00412193">
          <w:rPr>
            <w:rFonts w:ascii="Khmer MEF1" w:hAnsi="Khmer MEF1" w:cs="Khmer MEF1"/>
            <w:b/>
            <w:bCs/>
            <w:color w:val="000000" w:themeColor="text1"/>
            <w:spacing w:val="6"/>
            <w:sz w:val="24"/>
            <w:szCs w:val="24"/>
            <w:cs/>
            <w:rPrChange w:id="20289" w:author="Sopheak Phorn" w:date="2023-08-04T11:26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</w:rPr>
            </w:rPrChange>
          </w:rPr>
          <w:t xml:space="preserve"> </w:t>
        </w:r>
      </w:ins>
      <w:ins w:id="20290" w:author="Kem Sereyboth" w:date="2023-07-11T10:59:00Z">
        <w:r w:rsidRPr="00412193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20291" w:author="Sopheak Phorn" w:date="2023-08-04T11:2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ត្រូវ​រៀបចំ</w:t>
        </w:r>
      </w:ins>
      <w:ins w:id="20292" w:author="Kem Sereyboth" w:date="2023-07-19T14:25:00Z">
        <w:r w:rsidR="00CB0A95" w:rsidRPr="00412193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20293" w:author="Sopheak Phorn" w:date="2023-08-04T11:2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</w:t>
        </w:r>
      </w:ins>
      <w:ins w:id="20294" w:author="Kem Sereyboth" w:date="2023-07-11T10:59:00Z">
        <w:r w:rsidRPr="00412193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20295" w:author="Sopheak Phorn" w:date="2023-08-04T11:2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​និង</w:t>
        </w:r>
        <w:r w:rsidRPr="008C2484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20296" w:author="Sopheak Phorn" w:date="2023-08-03T08:54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ស្នើ</w:t>
        </w:r>
        <w:r w:rsidRPr="00412193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20297" w:author="Sopheak Phorn" w:date="2023-08-04T11:2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ដាក់ឱ្យអនុវត្តនូវ</w:t>
        </w:r>
        <w:r w:rsidRPr="008C2484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20298" w:author="Sopheak Phorn" w:date="2023-08-03T08:54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ផែនការ​អភិវឌ្ឍន៍​អង្គភាព​សវនកម្ម​ផ្ទៃក្នុងនៃ 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cs/>
            <w:rPrChange w:id="20299" w:author="Sopheak Phorn" w:date="2023-08-03T08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អ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rPrChange w:id="20300" w:author="Sopheak Phorn" w:date="2023-08-03T08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</w:rPr>
            </w:rPrChange>
          </w:rPr>
          <w:t>.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cs/>
            <w:rPrChange w:id="20301" w:author="Sopheak Phorn" w:date="2023-08-03T08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ស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rPrChange w:id="20302" w:author="Sopheak Phorn" w:date="2023-08-03T08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</w:rPr>
            </w:rPrChange>
          </w:rPr>
          <w:t>.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cs/>
            <w:rPrChange w:id="20303" w:author="Sopheak Phorn" w:date="2023-08-03T08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ហ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rPrChange w:id="20304" w:author="Sopheak Phorn" w:date="2023-08-03T08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</w:rPr>
            </w:rPrChange>
          </w:rPr>
          <w:t xml:space="preserve">. </w:t>
        </w:r>
        <w:r w:rsidRPr="008C2484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20305" w:author="Sopheak Phorn" w:date="2023-08-03T08:54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រយៈពេល​ ៥ឆ្នាំ</w:t>
        </w:r>
        <w:r w:rsidRPr="008C2484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0306" w:author="Sopheak Phorn" w:date="2023-08-03T08:5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</w:t>
        </w:r>
        <w:r w:rsidRPr="008C2484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20307" w:author="Sopheak Phorn" w:date="2023-08-03T08:54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(២០២១-២០២៥)​ និងផែនការផេ្សងទៀត ក៏ដូច​ជាយន្តការ និងគោលការណ៍នានា​ដើម្បីជាជំនួយ​ក្នុង​ការ</w:t>
        </w:r>
        <w:r w:rsidRPr="008C2484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0308" w:author="Sopheak Phorn" w:date="2023-08-03T08:5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  <w:r w:rsidRPr="008C2484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20309" w:author="Sopheak Phorn" w:date="2023-08-03T08:54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 xml:space="preserve">អនុវត្ត​ការងារសវនកម្ម។ ស្របតាមផែនការ​អភិវឌ្ឍន៍​អង្គភាព​សវនកម្ម​ផ្ទៃក្នុងនៃ 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rPrChange w:id="20310" w:author="Sopheak Phorn" w:date="2023-08-03T08:54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t>អ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rPrChange w:id="20311" w:author="Sopheak Phorn" w:date="2023-08-03T08:54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</w:rPr>
            </w:rPrChange>
          </w:rPr>
          <w:t>.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rPrChange w:id="20312" w:author="Sopheak Phorn" w:date="2023-08-03T08:54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t>ស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rPrChange w:id="20313" w:author="Sopheak Phorn" w:date="2023-08-03T08:54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</w:rPr>
            </w:rPrChange>
          </w:rPr>
          <w:t>.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rPrChange w:id="20314" w:author="Sopheak Phorn" w:date="2023-08-03T08:54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t>ហ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rPrChange w:id="20315" w:author="Sopheak Phorn" w:date="2023-08-03T08:54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</w:rPr>
            </w:rPrChange>
          </w:rPr>
          <w:t xml:space="preserve">. </w:t>
        </w:r>
        <w:r w:rsidRPr="000943B3">
          <w:rPr>
            <w:rFonts w:ascii="Khmer MEF1" w:hAnsi="Khmer MEF1" w:cs="Khmer MEF1"/>
            <w:spacing w:val="-4"/>
            <w:sz w:val="24"/>
            <w:szCs w:val="24"/>
            <w:cs/>
            <w:rPrChange w:id="20316" w:author="Kem Sereyboth" w:date="2023-07-25T15:5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រយៈពេល​ ៥ឆ្នាំ</w:t>
        </w:r>
        <w:r w:rsidRPr="000943B3">
          <w:rPr>
            <w:rFonts w:ascii="Khmer MEF1" w:hAnsi="Khmer MEF1" w:cs="Khmer MEF1"/>
            <w:spacing w:val="-4"/>
            <w:sz w:val="24"/>
            <w:szCs w:val="24"/>
            <w:cs/>
            <w:rPrChange w:id="20317" w:author="Kem Sereyboth" w:date="2023-07-25T15:58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</w:t>
        </w:r>
        <w:r w:rsidRPr="000943B3">
          <w:rPr>
            <w:rFonts w:ascii="Khmer MEF1" w:hAnsi="Khmer MEF1" w:cs="Khmer MEF1"/>
            <w:spacing w:val="-4"/>
            <w:sz w:val="24"/>
            <w:szCs w:val="24"/>
            <w:cs/>
            <w:rPrChange w:id="20318" w:author="Kem Sereyboth" w:date="2023-07-25T15:58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(២០២១-២០២៥) ​ផែនការ​សកម្មភាព​​បីឆ្នាំរំកិល​ ២០២៣-២០២៥ </w:t>
        </w:r>
      </w:ins>
      <w:ins w:id="20319" w:author="Kem Sereyboth" w:date="2023-07-19T14:27:00Z">
        <w:r w:rsidR="00CB0A95" w:rsidRPr="000943B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0320" w:author="Kem Sereyboth" w:date="2023-07-25T15:58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>និង</w:t>
        </w:r>
        <w:r w:rsidR="00CB0A95" w:rsidRPr="000943B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0321" w:author="Kem Sereyboth" w:date="2023-07-25T15:58:00Z">
              <w:rPr>
                <w:rFonts w:ascii="Khmer MEF1" w:hAnsi="Khmer MEF1" w:cs="Khmer MEF1"/>
                <w:color w:val="FF0000"/>
                <w:spacing w:val="-4"/>
                <w:cs/>
                <w:lang w:val="ca-ES"/>
              </w:rPr>
            </w:rPrChange>
          </w:rPr>
          <w:t>ផែនការយុទ្ធសាស្រ្ដ</w:t>
        </w:r>
        <w:r w:rsidR="00CB0A95" w:rsidRPr="000943B3">
          <w:rPr>
            <w:rFonts w:ascii="Khmer MEF1" w:hAnsi="Khmer MEF1" w:cs="Khmer MEF1"/>
            <w:sz w:val="24"/>
            <w:szCs w:val="24"/>
            <w:cs/>
            <w:lang w:val="ca-ES"/>
            <w:rPrChange w:id="20322" w:author="Kem Sereyboth" w:date="2023-07-25T15:59:00Z">
              <w:rPr>
                <w:rFonts w:ascii="Khmer MEF1" w:hAnsi="Khmer MEF1" w:cs="Khmer MEF1"/>
                <w:color w:val="FF0000"/>
                <w:spacing w:val="-4"/>
                <w:cs/>
                <w:lang w:val="ca-ES"/>
              </w:rPr>
            </w:rPrChange>
          </w:rPr>
          <w:lastRenderedPageBreak/>
          <w:t>សវនកម្ម</w:t>
        </w:r>
        <w:r w:rsidR="00CB0A95" w:rsidRPr="000943B3">
          <w:rPr>
            <w:rFonts w:ascii="Khmer MEF1" w:hAnsi="Khmer MEF1" w:cs="Khmer MEF1"/>
            <w:sz w:val="24"/>
            <w:szCs w:val="24"/>
            <w:lang w:val="ca-ES"/>
            <w:rPrChange w:id="20323" w:author="Kem Sereyboth" w:date="2023-07-25T15:59:00Z">
              <w:rPr>
                <w:rFonts w:ascii="Khmer MEF1" w:hAnsi="Khmer MEF1" w:cs="Khmer MEF1"/>
                <w:color w:val="FF0000"/>
                <w:spacing w:val="-6"/>
                <w:lang w:val="ca-ES"/>
              </w:rPr>
            </w:rPrChange>
          </w:rPr>
          <w:t xml:space="preserve"> </w:t>
        </w:r>
        <w:r w:rsidR="00CB0A95" w:rsidRPr="000943B3">
          <w:rPr>
            <w:rFonts w:ascii="Khmer MEF1" w:hAnsi="Khmer MEF1" w:cs="Khmer MEF1"/>
            <w:sz w:val="24"/>
            <w:szCs w:val="24"/>
            <w:cs/>
            <w:lang w:val="ca-ES"/>
            <w:rPrChange w:id="20324" w:author="Kem Sereyboth" w:date="2023-07-25T15:59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>២០២៣-២០២៥</w:t>
        </w:r>
        <w:r w:rsidR="00CB0A95" w:rsidRPr="000943B3">
          <w:rPr>
            <w:rFonts w:ascii="Khmer MEF1" w:hAnsi="Khmer MEF1" w:cs="Khmer MEF1"/>
            <w:sz w:val="24"/>
            <w:szCs w:val="24"/>
            <w:cs/>
            <w:lang w:val="ca-ES"/>
            <w:rPrChange w:id="20325" w:author="Kem Sereyboth" w:date="2023-07-25T15:59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0326" w:author="Kem Sereyboth" w:date="2023-07-11T10:59:00Z">
        <w:r w:rsidRPr="000943B3">
          <w:rPr>
            <w:rFonts w:ascii="Khmer MEF1" w:hAnsi="Khmer MEF1" w:cs="Khmer MEF1"/>
            <w:sz w:val="24"/>
            <w:szCs w:val="24"/>
            <w:cs/>
            <w:rPrChange w:id="20327" w:author="Kem Sereyboth" w:date="2023-07-25T15:59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របស់អង្គភាពសវនកម្មផ្ទៃក្នុង</w:t>
        </w:r>
        <w:r w:rsidRPr="000943B3">
          <w:rPr>
            <w:rFonts w:ascii="Khmer MEF1" w:hAnsi="Khmer MEF1" w:cs="Khmer MEF1"/>
            <w:sz w:val="24"/>
            <w:szCs w:val="24"/>
            <w:cs/>
          </w:rPr>
          <w:t>​</w:t>
        </w:r>
        <w:r w:rsidRPr="000943B3">
          <w:rPr>
            <w:rFonts w:ascii="Khmer MEF1" w:hAnsi="Khmer MEF1" w:cs="Khmer MEF1"/>
            <w:sz w:val="24"/>
            <w:szCs w:val="24"/>
            <w:cs/>
            <w:rPrChange w:id="20328" w:author="Kem Sereyboth" w:date="2023-07-25T15:5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បានកំណត់​យ៉ាងច្បាស់ថា​អង្គភាពសវនកម្មផ្ទៃ</w:t>
        </w:r>
      </w:ins>
      <w:ins w:id="20329" w:author="Kem Sereyboth" w:date="2023-07-19T14:28:00Z">
        <w:r w:rsidR="002E0F8C" w:rsidRPr="000943B3">
          <w:rPr>
            <w:rFonts w:ascii="Khmer MEF1" w:hAnsi="Khmer MEF1" w:cs="Khmer MEF1"/>
            <w:sz w:val="24"/>
            <w:szCs w:val="24"/>
            <w:cs/>
            <w:rPrChange w:id="20330" w:author="Kem Sereyboth" w:date="2023-07-25T15:5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នៃ </w:t>
        </w:r>
        <w:r w:rsidR="002E0F8C" w:rsidRPr="00412193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20331" w:author="Sopheak Phorn" w:date="2023-08-04T11:27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អ.ស.ហ.</w:t>
        </w:r>
        <w:r w:rsidR="002E0F8C" w:rsidRPr="00412193">
          <w:rPr>
            <w:rFonts w:ascii="Khmer MEF1" w:hAnsi="Khmer MEF1" w:cs="Khmer MEF1"/>
            <w:spacing w:val="4"/>
            <w:sz w:val="24"/>
            <w:szCs w:val="24"/>
            <w:cs/>
            <w:rPrChange w:id="20332" w:author="Sopheak Phorn" w:date="2023-08-04T11:27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 </w:t>
        </w:r>
      </w:ins>
      <w:ins w:id="20333" w:author="Kem Sereyboth" w:date="2023-07-11T10:59:00Z">
        <w:r w:rsidRPr="00412193">
          <w:rPr>
            <w:rFonts w:ascii="Khmer MEF1" w:hAnsi="Khmer MEF1" w:cs="Khmer MEF1"/>
            <w:spacing w:val="4"/>
            <w:sz w:val="24"/>
            <w:szCs w:val="24"/>
            <w:cs/>
            <w:rPrChange w:id="20334" w:author="Sopheak Phorn" w:date="2023-08-04T11:27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ក្នុងនឹងធ្វើ</w:t>
        </w:r>
      </w:ins>
      <w:ins w:id="20335" w:author="Kem Sereyboth" w:date="2023-07-20T09:42:00Z">
        <w:r w:rsidR="009636A8" w:rsidRPr="00412193">
          <w:rPr>
            <w:rFonts w:ascii="Khmer MEF1" w:hAnsi="Khmer MEF1" w:cs="Khmer MEF1"/>
            <w:spacing w:val="2"/>
            <w:sz w:val="24"/>
            <w:szCs w:val="24"/>
            <w:cs/>
            <w:rPrChange w:id="20336" w:author="Sopheak Phorn" w:date="2023-08-04T11:27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>សវនកម្មអនុលោមភាព និង</w:t>
        </w:r>
      </w:ins>
      <w:ins w:id="20337" w:author="Kem Sereyboth" w:date="2023-07-11T10:59:00Z">
        <w:r w:rsidRPr="00412193">
          <w:rPr>
            <w:rFonts w:ascii="Khmer MEF1" w:hAnsi="Khmer MEF1" w:cs="Khmer MEF1"/>
            <w:spacing w:val="2"/>
            <w:sz w:val="24"/>
            <w:szCs w:val="24"/>
            <w:cs/>
            <w:rPrChange w:id="20338" w:author="Sopheak Phorn" w:date="2023-08-04T11:27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សវនកម្ម​សមិទ្ធកម្មនៅតាមបណ្តា</w:t>
        </w:r>
        <w:r w:rsidRPr="00412193">
          <w:rPr>
            <w:rFonts w:ascii="Khmer MEF1" w:hAnsi="Khmer MEF1" w:cs="Khmer MEF1"/>
            <w:spacing w:val="4"/>
            <w:sz w:val="24"/>
            <w:szCs w:val="24"/>
            <w:cs/>
            <w:rPrChange w:id="20339" w:author="Sopheak Phorn" w:date="2023-08-04T11:27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អង្គភាពក្រោមឱវាទ</w:t>
        </w:r>
        <w:r w:rsidRPr="00412193">
          <w:rPr>
            <w:rFonts w:ascii="Khmer MEF1" w:hAnsi="Khmer MEF1" w:cs="Khmer MEF1"/>
            <w:spacing w:val="4"/>
            <w:sz w:val="24"/>
            <w:szCs w:val="24"/>
            <w:cs/>
            <w:rPrChange w:id="20340" w:author="Sopheak Phorn" w:date="2023-08-04T11:27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នៅ</w:t>
        </w:r>
        <w:r w:rsidRPr="00412193">
          <w:rPr>
            <w:rFonts w:ascii="Khmer MEF1" w:hAnsi="Khmer MEF1" w:cs="Khmer MEF1"/>
            <w:spacing w:val="-2"/>
            <w:sz w:val="24"/>
            <w:szCs w:val="24"/>
            <w:cs/>
            <w:rPrChange w:id="20341" w:author="Sopheak Phorn" w:date="2023-08-04T11:28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ឆ្នាំ</w:t>
        </w:r>
      </w:ins>
      <w:ins w:id="20342" w:author="Kem Sereyboth" w:date="2023-07-11T13:43:00Z">
        <w:r w:rsidR="00933292" w:rsidRPr="00412193">
          <w:rPr>
            <w:rFonts w:ascii="Khmer MEF1" w:hAnsi="Khmer MEF1" w:cs="Khmer MEF1"/>
            <w:spacing w:val="-2"/>
            <w:sz w:val="24"/>
            <w:szCs w:val="24"/>
            <w:cs/>
            <w:rPrChange w:id="20343" w:author="Sopheak Phorn" w:date="2023-08-04T11:2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 xml:space="preserve">២០២៣ </w:t>
        </w:r>
      </w:ins>
      <w:ins w:id="20344" w:author="Kem Sereyboth" w:date="2023-07-11T10:59:00Z">
        <w:r w:rsidRPr="00412193">
          <w:rPr>
            <w:rFonts w:ascii="Khmer MEF1" w:hAnsi="Khmer MEF1" w:cs="Khmer MEF1"/>
            <w:spacing w:val="-2"/>
            <w:sz w:val="24"/>
            <w:szCs w:val="24"/>
            <w:cs/>
            <w:rPrChange w:id="20345" w:author="Sopheak Phorn" w:date="2023-08-04T11:28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ដែលក្នុងនោះ ក៏បាន​ចង្អុល</w:t>
        </w:r>
        <w:r w:rsidRPr="00412193">
          <w:rPr>
            <w:rFonts w:ascii="Khmer MEF1" w:hAnsi="Khmer MEF1" w:cs="Khmer MEF1"/>
            <w:spacing w:val="-2"/>
            <w:sz w:val="24"/>
            <w:szCs w:val="24"/>
            <w:rPrChange w:id="20346" w:author="Sopheak Phorn" w:date="2023-08-04T11:28:00Z">
              <w:rPr>
                <w:rFonts w:ascii="Khmer MEF1" w:hAnsi="Khmer MEF1" w:cs="Khmer MEF1"/>
                <w:spacing w:val="-6"/>
                <w:sz w:val="24"/>
                <w:szCs w:val="24"/>
              </w:rPr>
            </w:rPrChange>
          </w:rPr>
          <w:t>​​</w:t>
        </w:r>
        <w:r w:rsidRPr="00412193">
          <w:rPr>
            <w:rFonts w:ascii="Khmer MEF1" w:hAnsi="Khmer MEF1" w:cs="Khmer MEF1"/>
            <w:spacing w:val="-2"/>
            <w:sz w:val="24"/>
            <w:szCs w:val="24"/>
            <w:cs/>
            <w:rPrChange w:id="20347" w:author="Sopheak Phorn" w:date="2023-08-04T11:28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បង្ហាញឱ្យបង្កើតឡើង​នូវគោលការណ៍​</w:t>
        </w:r>
        <w:r w:rsidRPr="00412193">
          <w:rPr>
            <w:rFonts w:ascii="Khmer MEF1" w:hAnsi="Khmer MEF1" w:cs="Khmer MEF1"/>
            <w:spacing w:val="-2"/>
            <w:sz w:val="24"/>
            <w:szCs w:val="24"/>
            <w:rPrChange w:id="20348" w:author="Sopheak Phorn" w:date="2023-08-04T11:28:00Z">
              <w:rPr>
                <w:rFonts w:ascii="Khmer MEF1" w:hAnsi="Khmer MEF1" w:cs="Khmer MEF1"/>
                <w:spacing w:val="-6"/>
                <w:sz w:val="24"/>
                <w:szCs w:val="24"/>
              </w:rPr>
            </w:rPrChange>
          </w:rPr>
          <w:t>​​</w:t>
        </w:r>
        <w:r w:rsidRPr="00412193">
          <w:rPr>
            <w:rFonts w:ascii="Khmer MEF1" w:hAnsi="Khmer MEF1" w:cs="Khmer MEF1"/>
            <w:spacing w:val="-2"/>
            <w:sz w:val="24"/>
            <w:szCs w:val="24"/>
            <w:cs/>
            <w:rPrChange w:id="20349" w:author="Sopheak Phorn" w:date="2023-08-04T11:28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​ណែនាំ និងសេចក្តីណែនាំ​ស្ដីពី</w:t>
        </w:r>
        <w:r w:rsidRPr="00412193">
          <w:rPr>
            <w:rFonts w:ascii="Khmer MEF1" w:hAnsi="Khmer MEF1" w:cs="Khmer MEF1"/>
            <w:spacing w:val="-10"/>
            <w:sz w:val="24"/>
            <w:szCs w:val="24"/>
            <w:cs/>
            <w:rPrChange w:id="20350" w:author="Sopheak Phorn" w:date="2023-08-04T11:27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យន្តការ​</w:t>
        </w:r>
        <w:r w:rsidRPr="0081335F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និងនីតិវិធី​សម្រាប់​ជាជំនួយ​ដល់​សវនករ និង</w:t>
        </w:r>
      </w:ins>
      <w:ins w:id="20351" w:author="Kem Sereyboth" w:date="2023-07-11T13:43:00Z">
        <w:r w:rsidR="00933292" w:rsidRPr="0081335F">
          <w:rPr>
            <w:rFonts w:ascii="Khmer MEF1" w:hAnsi="Khmer MEF1" w:cs="Khmer MEF1"/>
            <w:spacing w:val="-4"/>
            <w:sz w:val="24"/>
            <w:szCs w:val="24"/>
            <w:cs/>
            <w:rPrChange w:id="20352" w:author="Sopheak Phorn" w:date="2023-08-03T14:21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 xml:space="preserve"> </w:t>
        </w:r>
      </w:ins>
      <w:ins w:id="20353" w:author="Kem Sereyboth" w:date="2023-07-11T13:44:00Z">
        <w:r w:rsidR="00933292" w:rsidRPr="0081335F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0354" w:author="Sopheak Phorn" w:date="2023-08-03T14:21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ន.</w:t>
        </w:r>
      </w:ins>
      <w:ins w:id="20355" w:author="Sopheak Phorn" w:date="2023-07-28T15:09:00Z">
        <w:r w:rsidR="00A72020" w:rsidRPr="0081335F">
          <w:rPr>
            <w:rFonts w:ascii="Khmer MEF1" w:hAnsi="Khmer MEF1" w:cs="Khmer MEF1" w:hint="cs"/>
            <w:b/>
            <w:bCs/>
            <w:spacing w:val="-4"/>
            <w:sz w:val="24"/>
            <w:szCs w:val="24"/>
            <w:cs/>
          </w:rPr>
          <w:t>គ</w:t>
        </w:r>
      </w:ins>
      <w:ins w:id="20356" w:author="Kem Sereyboth" w:date="2023-07-11T13:44:00Z">
        <w:del w:id="20357" w:author="Sopheak Phorn" w:date="2023-07-28T15:09:00Z">
          <w:r w:rsidR="00933292" w:rsidRPr="0081335F" w:rsidDel="00A72020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0358" w:author="Sopheak Phorn" w:date="2023-08-03T14:21:00Z">
                <w:rPr>
                  <w:rFonts w:ascii="Khmer MEF1" w:hAnsi="Khmer MEF1" w:cs="Khmer MEF1"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ស</w:delText>
          </w:r>
        </w:del>
        <w:r w:rsidR="00933292" w:rsidRPr="0081335F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0359" w:author="Sopheak Phorn" w:date="2023-08-03T14:21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.ស.</w:t>
        </w:r>
      </w:ins>
      <w:ins w:id="20360" w:author="Sopheak Phorn" w:date="2023-08-04T11:28:00Z">
        <w:r w:rsidR="00144D01"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 xml:space="preserve"> </w:t>
        </w:r>
      </w:ins>
      <w:ins w:id="20361" w:author="Kem Sereyboth" w:date="2023-07-11T10:59:00Z">
        <w:del w:id="20362" w:author="Sopheak Phorn" w:date="2023-08-04T11:28:00Z">
          <w:r w:rsidRPr="0081335F" w:rsidDel="00144D0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</w:delText>
          </w:r>
          <w:r w:rsidRPr="0081335F" w:rsidDel="00144D01">
            <w:rPr>
              <w:rFonts w:ascii="Khmer MEF1" w:hAnsi="Khmer MEF1" w:cs="Khmer MEF1"/>
              <w:spacing w:val="-4"/>
              <w:sz w:val="24"/>
              <w:szCs w:val="24"/>
              <w:lang w:val="ca-ES"/>
            </w:rPr>
            <w:delText xml:space="preserve"> </w:delText>
          </w:r>
        </w:del>
        <w:r w:rsidRPr="0081335F">
          <w:rPr>
            <w:rFonts w:ascii="Khmer MEF1" w:hAnsi="Khmer MEF1" w:cs="Khmer MEF1"/>
            <w:spacing w:val="-4"/>
            <w:sz w:val="24"/>
            <w:szCs w:val="24"/>
            <w:cs/>
          </w:rPr>
          <w:t>ក្នុងការអនុវត្តការងារ</w:t>
        </w:r>
      </w:ins>
      <w:ins w:id="20363" w:author="Kem Sereyboth" w:date="2023-07-20T09:42:00Z">
        <w:r w:rsidR="009636A8" w:rsidRPr="0081335F">
          <w:rPr>
            <w:rFonts w:ascii="Khmer MEF1" w:hAnsi="Khmer MEF1" w:cs="Khmer MEF1"/>
            <w:spacing w:val="-4"/>
            <w:sz w:val="24"/>
            <w:szCs w:val="24"/>
            <w:cs/>
            <w:rPrChange w:id="20364" w:author="Sopheak Phorn" w:date="2023-08-03T14:21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>សវនកម្មអនុលោមភាព និង</w:t>
        </w:r>
      </w:ins>
      <w:ins w:id="20365" w:author="Kem Sereyboth" w:date="2023-07-11T10:59:00Z">
        <w:r w:rsidRPr="00F55550">
          <w:rPr>
            <w:rFonts w:ascii="Khmer MEF1" w:hAnsi="Khmer MEF1" w:cs="Khmer MEF1"/>
            <w:spacing w:val="2"/>
            <w:sz w:val="24"/>
            <w:szCs w:val="24"/>
            <w:cs/>
          </w:rPr>
          <w:t>សវនកម្មសមិទ្ធកម្មប្រកបដោយប្រសិទ្ធភាព ស័ក្តិ​សិទ្ធភាព និង</w:t>
        </w:r>
        <w:r w:rsidRPr="006E6058">
          <w:rPr>
            <w:rFonts w:ascii="Khmer MEF1" w:hAnsi="Khmer MEF1" w:cs="Khmer MEF1"/>
            <w:spacing w:val="2"/>
            <w:sz w:val="24"/>
            <w:szCs w:val="24"/>
            <w:lang w:val="ca-ES"/>
            <w:rPrChange w:id="20366" w:author="Sopheak Phorn" w:date="2023-07-28T09:16:00Z">
              <w:rPr>
                <w:rFonts w:ascii="Khmer MEF1" w:hAnsi="Khmer MEF1" w:cs="Khmer MEF1"/>
                <w:spacing w:val="2"/>
                <w:sz w:val="24"/>
                <w:szCs w:val="24"/>
              </w:rPr>
            </w:rPrChange>
          </w:rPr>
          <w:t>​​</w:t>
        </w:r>
        <w:r w:rsidRPr="00F55550">
          <w:rPr>
            <w:rFonts w:ascii="Khmer MEF1" w:hAnsi="Khmer MEF1" w:cs="Khmer MEF1"/>
            <w:spacing w:val="2"/>
            <w:sz w:val="24"/>
            <w:szCs w:val="24"/>
            <w:cs/>
          </w:rPr>
          <w:t>ភាពសន្សំ​សំចៃ។</w:t>
        </w:r>
      </w:ins>
    </w:p>
    <w:p w14:paraId="500693BC" w14:textId="7C96A316" w:rsidR="00FD7EBC" w:rsidRPr="008C2484" w:rsidDel="005C3437" w:rsidRDefault="00524C8F">
      <w:pPr>
        <w:spacing w:after="0" w:line="226" w:lineRule="auto"/>
        <w:ind w:firstLine="720"/>
        <w:jc w:val="both"/>
        <w:rPr>
          <w:ins w:id="20367" w:author="LENOVO" w:date="2022-10-02T09:50:00Z"/>
          <w:del w:id="20368" w:author="Kem Sereyboth" w:date="2023-06-20T14:39:00Z"/>
          <w:rFonts w:ascii="Khmer MEF1" w:hAnsi="Khmer MEF1" w:cs="Khmer MEF1"/>
          <w:sz w:val="24"/>
          <w:szCs w:val="24"/>
          <w:lang w:val="ca-ES"/>
          <w:rPrChange w:id="20369" w:author="Sopheak Phorn" w:date="2023-08-03T08:56:00Z">
            <w:rPr>
              <w:ins w:id="20370" w:author="LENOVO" w:date="2022-10-02T09:50:00Z"/>
              <w:del w:id="20371" w:author="Kem Sereyboth" w:date="2023-06-20T14:39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20372" w:author="Sopheak Phorn" w:date="2023-08-25T16:18:00Z">
          <w:pPr>
            <w:spacing w:after="0" w:line="228" w:lineRule="auto"/>
            <w:ind w:firstLine="720"/>
            <w:jc w:val="both"/>
          </w:pPr>
        </w:pPrChange>
      </w:pPr>
      <w:ins w:id="20373" w:author="Kem Sereyboth" w:date="2023-07-19T14:42:00Z">
        <w:r w:rsidRPr="00E33574">
          <w:rPr>
            <w:rFonts w:ascii="Khmer MEF1" w:hAnsi="Khmer MEF1" w:cs="Khmer MEF1"/>
            <w:spacing w:val="-16"/>
            <w:sz w:val="24"/>
            <w:szCs w:val="24"/>
            <w:cs/>
            <w:lang w:val="ca-ES"/>
            <w:rPrChange w:id="20374" w:author="Kem Sereyboth" w:date="2023-07-19T16:59:00Z">
              <w:rPr>
                <w:rFonts w:ascii="Khmer MEF1" w:hAnsi="Khmer MEF1" w:cs="Khmer MEF1"/>
                <w:color w:val="FF0000"/>
                <w:spacing w:val="-16"/>
                <w:sz w:val="24"/>
                <w:szCs w:val="24"/>
                <w:cs/>
                <w:lang w:val="ca-ES"/>
              </w:rPr>
            </w:rPrChange>
          </w:rPr>
          <w:t>អនុលោមតាម</w:t>
        </w:r>
      </w:ins>
      <w:ins w:id="20375" w:author="Kem Sereyboth" w:date="2023-07-19T14:43:00Z"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ប្រកាសលេខ ០៣៥ អ.ស.ហ. ប្រក ចុះថ្ងៃទី៤ ខែសីហា ឆ្នាំ២០២២ ស្តីពីការ​ដាក់​ឱ្យ​</w:t>
        </w:r>
        <w:r w:rsidRPr="00F55550">
          <w:rPr>
            <w:rFonts w:ascii="Khmer MEF1" w:hAnsi="Khmer MEF1" w:cs="Khmer MEF1"/>
            <w:spacing w:val="-14"/>
            <w:sz w:val="24"/>
            <w:szCs w:val="24"/>
            <w:cs/>
            <w:lang w:val="ca-ES"/>
          </w:rPr>
          <w:t>អនុវត្ត​នូវ</w:t>
        </w:r>
        <w:r w:rsidRPr="00F55550">
          <w:rPr>
            <w:rFonts w:ascii="Khmer MEF1" w:hAnsi="Khmer MEF1" w:cs="Khmer MEF1"/>
            <w:spacing w:val="-14"/>
            <w:sz w:val="24"/>
            <w:szCs w:val="24"/>
            <w:cs/>
          </w:rPr>
          <w:t>គោលការណ៍ណែនាំស្ដីពី​</w:t>
        </w:r>
        <w:r w:rsidRPr="008C2484">
          <w:rPr>
            <w:rFonts w:ascii="Khmer MEF1" w:hAnsi="Khmer MEF1" w:cs="Khmer MEF1"/>
            <w:spacing w:val="-14"/>
            <w:sz w:val="24"/>
            <w:szCs w:val="24"/>
            <w:cs/>
          </w:rPr>
          <w:t>សវនកម្មអនុលោមភាពរបស់​អង្គភាពសវនកម្មផ្ទៃក្នុង​នៃអាជ្ញាធរ​សេវា​ហិរញ្ញវត្ថុ</w:t>
        </w:r>
        <w:r w:rsidRPr="008C2484">
          <w:rPr>
            <w:rFonts w:ascii="Khmer MEF1" w:hAnsi="Khmer MEF1" w:cs="Khmer MEF1"/>
            <w:spacing w:val="-12"/>
            <w:sz w:val="24"/>
            <w:szCs w:val="24"/>
            <w:cs/>
          </w:rPr>
          <w:t>​</w:t>
        </w:r>
        <w:r w:rsidRPr="008C2484">
          <w:rPr>
            <w:rFonts w:ascii="Khmer MEF1" w:hAnsi="Khmer MEF1" w:cs="Khmer MEF1"/>
            <w:sz w:val="24"/>
            <w:szCs w:val="24"/>
          </w:rPr>
          <w:t>​​</w:t>
        </w:r>
        <w:r w:rsidRPr="008C2484">
          <w:rPr>
            <w:rFonts w:ascii="Khmer MEF1" w:hAnsi="Khmer MEF1" w:cs="Khmer MEF1"/>
            <w:spacing w:val="2"/>
            <w:sz w:val="24"/>
            <w:szCs w:val="24"/>
            <w:cs/>
          </w:rPr>
          <w:t>មិនមែនធនាគារ</w:t>
        </w:r>
      </w:ins>
      <w:ins w:id="20376" w:author="LENOVO" w:date="2022-10-02T09:50:00Z">
        <w:del w:id="20377" w:author="Kem Sereyboth" w:date="2023-06-20T14:39:00Z"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0378" w:author="Sopheak Phorn" w:date="2023-08-03T08:56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>យោងតាមអនុក្រឹត្យលេខ ១១៣ អនក្រ.បក ចុះថ្ងៃទី១៤ ខែកក្កដា ឆ្នាំ២០២១ ស្តីពី​ការរៀបចំ​ និង</w:delText>
          </w:r>
          <w:r w:rsidR="00FD7EBC" w:rsidRPr="008C2484" w:rsidDel="005C3437">
            <w:rPr>
              <w:rFonts w:ascii="Khmer MEF1" w:hAnsi="Khmer MEF1" w:cs="Khmer MEF1"/>
              <w:sz w:val="24"/>
              <w:szCs w:val="24"/>
              <w:cs/>
              <w:rPrChange w:id="20379" w:author="Sopheak Phorn" w:date="2023-08-03T08:56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​</w:delText>
          </w:r>
          <w:r w:rsidR="00FD7EBC" w:rsidRPr="008C2484" w:rsidDel="005C3437">
            <w:rPr>
              <w:rFonts w:ascii="Khmer MEF1" w:hAnsi="Khmer MEF1" w:cs="Khmer MEF1"/>
              <w:spacing w:val="-2"/>
              <w:sz w:val="24"/>
              <w:szCs w:val="24"/>
              <w:cs/>
              <w:rPrChange w:id="20380" w:author="Sopheak Phorn" w:date="2023-08-03T08:56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ការ​ប្រព្រឹត្តទៅរបស់អង្គភាពក្រោមឱវាទអាជ្ញាធរសេវាហិរញ្ញវត្ថុមិនមែនធនាគារ អង្គភាពសវនកម្ម​ផ្ទៃក្នុងត្រូវ</w:delText>
          </w:r>
          <w:r w:rsidR="00FD7EBC" w:rsidRPr="008C2484" w:rsidDel="005C3437">
            <w:rPr>
              <w:rFonts w:ascii="Khmer MEF1" w:hAnsi="Khmer MEF1" w:cs="Khmer MEF1"/>
              <w:sz w:val="24"/>
              <w:szCs w:val="24"/>
              <w:cs/>
              <w:rPrChange w:id="20381" w:author="Sopheak Phorn" w:date="2023-08-03T08:56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​</w:delText>
          </w:r>
          <w:r w:rsidR="00FD7EBC" w:rsidRPr="008C2484" w:rsidDel="005C3437">
            <w:rPr>
              <w:rFonts w:ascii="Khmer MEF1" w:hAnsi="Khmer MEF1" w:cs="Khmer MEF1"/>
              <w:spacing w:val="-10"/>
              <w:sz w:val="24"/>
              <w:szCs w:val="24"/>
              <w:cs/>
              <w:rPrChange w:id="20382" w:author="Sopheak Phorn" w:date="2023-08-03T08:56:00Z">
                <w:rPr>
                  <w:rFonts w:ascii="Khmer MEF1" w:hAnsi="Khmer MEF1" w:cs="Khmer MEF1"/>
                  <w:spacing w:val="-8"/>
                  <w:sz w:val="16"/>
                  <w:szCs w:val="24"/>
                  <w:cs/>
                </w:rPr>
              </w:rPrChange>
            </w:rPr>
            <w:delText>រៀបចំ​និងស្នើដាក់ឱ្យអនុវត្តនូវផែនការ​អភិវឌ្ឍ​</w:delText>
          </w:r>
        </w:del>
      </w:ins>
      <w:ins w:id="20383" w:author="User" w:date="2022-10-05T18:49:00Z">
        <w:del w:id="20384" w:author="Kem Sereyboth" w:date="2023-06-20T14:39:00Z">
          <w:r w:rsidR="0022385E" w:rsidRPr="008C2484" w:rsidDel="005C3437">
            <w:rPr>
              <w:rFonts w:ascii="Khmer MEF1" w:hAnsi="Khmer MEF1" w:cs="Khmer MEF1"/>
              <w:spacing w:val="-10"/>
              <w:sz w:val="24"/>
              <w:szCs w:val="24"/>
              <w:cs/>
              <w:rPrChange w:id="20385" w:author="Sopheak Phorn" w:date="2023-08-03T08:56:00Z">
                <w:rPr>
                  <w:rFonts w:ascii="Khmer MEF1" w:hAnsi="Khmer MEF1" w:cs="Khmer MEF1"/>
                  <w:spacing w:val="-8"/>
                  <w:sz w:val="16"/>
                  <w:szCs w:val="24"/>
                  <w:cs/>
                </w:rPr>
              </w:rPrChange>
            </w:rPr>
            <w:delText>ន៍</w:delText>
          </w:r>
        </w:del>
      </w:ins>
      <w:ins w:id="20386" w:author="LENOVO" w:date="2022-10-02T09:50:00Z">
        <w:del w:id="20387" w:author="Kem Sereyboth" w:date="2023-06-20T14:39:00Z">
          <w:r w:rsidR="00FD7EBC" w:rsidRPr="008C2484" w:rsidDel="005C3437">
            <w:rPr>
              <w:rFonts w:ascii="Khmer MEF1" w:hAnsi="Khmer MEF1" w:cs="Khmer MEF1"/>
              <w:spacing w:val="-10"/>
              <w:sz w:val="24"/>
              <w:szCs w:val="24"/>
              <w:cs/>
              <w:rPrChange w:id="20388" w:author="Sopheak Phorn" w:date="2023-08-03T08:56:00Z">
                <w:rPr>
                  <w:rFonts w:ascii="Khmer MEF1" w:hAnsi="Khmer MEF1" w:cs="Khmer MEF1"/>
                  <w:spacing w:val="-8"/>
                  <w:sz w:val="16"/>
                  <w:szCs w:val="24"/>
                  <w:cs/>
                </w:rPr>
              </w:rPrChange>
            </w:rPr>
            <w:delText>អង្គភាព​សវនកម្ម​ផ្ទៃក្នុងរយៈពេល​ ៥ឆ្នាំ (២០២១-២០២៥)​ និង</w:delText>
          </w:r>
          <w:r w:rsidR="00FD7EBC" w:rsidRPr="008C248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20389" w:author="Sopheak Phorn" w:date="2023-08-03T08:56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>ផែនការផេ្សងទៀត ក៏ដូច​ជាយន្តការ និងគោលការណ៍នានា​ដើម្បីជាជំនួយ​ក្នុង​ការ​អនុវត្ត​ការងារសវនកម្ម។</w:delText>
          </w:r>
          <w:r w:rsidR="00FD7EBC" w:rsidRPr="008C2484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20390" w:author="Sopheak Phorn" w:date="2023-08-03T08:56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 xml:space="preserve"> </w:delText>
          </w:r>
          <w:r w:rsidR="00FD7EBC" w:rsidRPr="008C248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0391" w:author="Sopheak Phorn" w:date="2023-08-03T08:56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ស្របតាមផែនការ​អភិវឌ្ឍ​</w:delText>
          </w:r>
        </w:del>
      </w:ins>
      <w:ins w:id="20392" w:author="User" w:date="2022-10-05T18:49:00Z">
        <w:del w:id="20393" w:author="Kem Sereyboth" w:date="2023-06-20T14:39:00Z">
          <w:r w:rsidR="0022385E" w:rsidRPr="008C248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0394" w:author="Sopheak Phorn" w:date="2023-08-03T08:56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ន៍</w:delText>
          </w:r>
        </w:del>
      </w:ins>
      <w:ins w:id="20395" w:author="LENOVO" w:date="2022-10-02T09:50:00Z">
        <w:del w:id="20396" w:author="Kem Sereyboth" w:date="2023-06-20T14:39:00Z">
          <w:r w:rsidR="00FD7EBC" w:rsidRPr="008C248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0397" w:author="Sopheak Phorn" w:date="2023-08-03T08:56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អង្គភាព​សវនកម្ម​ផ្ទៃក្នុងរយៈពេល​ ៥ឆ្នាំ (២០២១-២០២៥) និង​ផែនការ​សកម្មភាព</w:delText>
          </w:r>
          <w:r w:rsidR="00FD7EBC" w:rsidRPr="008C2484" w:rsidDel="005C3437">
            <w:rPr>
              <w:rFonts w:ascii="Khmer MEF1" w:hAnsi="Khmer MEF1" w:cs="Khmer MEF1"/>
              <w:sz w:val="24"/>
              <w:szCs w:val="24"/>
              <w:rPrChange w:id="20398" w:author="Sopheak Phorn" w:date="2023-08-03T08:56:00Z">
                <w:rPr>
                  <w:rFonts w:ascii="Khmer MEF1" w:hAnsi="Khmer MEF1" w:cs="Khmer MEF1"/>
                  <w:sz w:val="16"/>
                  <w:szCs w:val="24"/>
                </w:rPr>
              </w:rPrChange>
            </w:rPr>
            <w:delText>​​</w:delText>
          </w:r>
          <w:r w:rsidR="00FD7EBC" w:rsidRPr="008C248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0399" w:author="Sopheak Phorn" w:date="2023-08-03T08:56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បីឆ្នាំរំកិល​ (២០២២-២០២៤) របស់អង្គភាពសវនកម្មផ្ទៃក្នុង​បានកំណត់​យ៉ាងច្បាស់ថា​អង្គភាពសវនកម្មផ្ទៃក្នុង</w:delText>
          </w:r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0400" w:author="Sopheak Phorn" w:date="2023-08-03T08:56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នឹងធ្វើសវនកម្ម​អនុលោមភាព​សម្រាប់ការិយបរិច្ឆេទឆ្នាំ២០២២ ដែលក្នុងនោះ ក៏បាន​ចង្អុល</w:delText>
          </w:r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rPrChange w:id="20401" w:author="Sopheak Phorn" w:date="2023-08-03T08:56:00Z">
                <w:rPr>
                  <w:rFonts w:ascii="Khmer MEF1" w:hAnsi="Khmer MEF1" w:cs="Khmer MEF1"/>
                  <w:spacing w:val="-2"/>
                  <w:sz w:val="16"/>
                  <w:szCs w:val="24"/>
                </w:rPr>
              </w:rPrChange>
            </w:rPr>
            <w:delText>​​</w:delText>
          </w:r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0402" w:author="Sopheak Phorn" w:date="2023-08-03T08:56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បង្ហាញ</w:delText>
          </w:r>
          <w:r w:rsidR="00FD7EBC" w:rsidRPr="008C2484" w:rsidDel="005C3437">
            <w:rPr>
              <w:rFonts w:ascii="Khmer MEF1" w:hAnsi="Khmer MEF1" w:cs="Khmer MEF1"/>
              <w:spacing w:val="-2"/>
              <w:sz w:val="24"/>
              <w:szCs w:val="24"/>
              <w:cs/>
              <w:rPrChange w:id="20403" w:author="Sopheak Phorn" w:date="2023-08-03T08:56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ឱ្យបង្កើត</w:delText>
          </w:r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0404" w:author="Sopheak Phorn" w:date="2023-08-03T08:56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ឡើង​នូវគោលការណ៍​</w:delText>
          </w:r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rPrChange w:id="20405" w:author="Sopheak Phorn" w:date="2023-08-03T08:56:00Z">
                <w:rPr>
                  <w:rFonts w:ascii="Khmer MEF1" w:hAnsi="Khmer MEF1" w:cs="Khmer MEF1"/>
                  <w:spacing w:val="4"/>
                  <w:sz w:val="16"/>
                  <w:szCs w:val="24"/>
                </w:rPr>
              </w:rPrChange>
            </w:rPr>
            <w:delText>​​</w:delText>
          </w:r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0406" w:author="Sopheak Phorn" w:date="2023-08-03T08:56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​ណែនាំ និងសេចក្តីណែនាំ​ស្ដីពីយន្តការ</w:delText>
          </w:r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rPrChange w:id="20407" w:author="Sopheak Phorn" w:date="2023-08-03T08:56:00Z">
                <w:rPr>
                  <w:rFonts w:ascii="Khmer MEF1" w:hAnsi="Khmer MEF1" w:cs="Khmer MEF1"/>
                  <w:spacing w:val="4"/>
                  <w:sz w:val="16"/>
                  <w:szCs w:val="24"/>
                </w:rPr>
              </w:rPrChange>
            </w:rPr>
            <w:delText xml:space="preserve">​ </w:delText>
          </w:r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0408" w:author="Sopheak Phorn" w:date="2023-08-03T08:56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និងនីតិវិធី​សម្រាប់​ជាជំនួយ​ដល់​សវនករ និង</w:delText>
          </w:r>
          <w:r w:rsidR="00FD7EBC" w:rsidRPr="008C2484" w:rsidDel="005C3437">
            <w:rPr>
              <w:rFonts w:ascii="Khmer MEF1" w:hAnsi="Khmer MEF1" w:cs="Khmer MEF1"/>
              <w:b/>
              <w:bCs/>
              <w:spacing w:val="-16"/>
              <w:sz w:val="24"/>
              <w:szCs w:val="24"/>
              <w:cs/>
              <w:rPrChange w:id="20409" w:author="Sopheak Phorn" w:date="2023-08-03T08:56:00Z">
                <w:rPr>
                  <w:rFonts w:ascii="Khmer MEF1" w:hAnsi="Khmer MEF1" w:cs="Khmer MEF1"/>
                  <w:spacing w:val="-16"/>
                  <w:sz w:val="16"/>
                  <w:szCs w:val="24"/>
                  <w:cs/>
                </w:rPr>
              </w:rPrChange>
            </w:rPr>
            <w:delText>សវនដ្ឋាន</w:delText>
          </w:r>
        </w:del>
      </w:ins>
      <w:ins w:id="20410" w:author="User" w:date="2022-10-09T08:44:00Z">
        <w:del w:id="20411" w:author="Kem Sereyboth" w:date="2023-06-20T14:39:00Z">
          <w:r w:rsidR="000A3A80" w:rsidRPr="008C2484" w:rsidDel="005C3437">
            <w:rPr>
              <w:rFonts w:ascii="Khmer MEF1" w:hAnsi="Khmer MEF1" w:cs="Khmer MEF1"/>
              <w:b/>
              <w:bCs/>
              <w:spacing w:val="-16"/>
              <w:sz w:val="24"/>
              <w:szCs w:val="24"/>
              <w:cs/>
              <w:rPrChange w:id="20412" w:author="Sopheak Phorn" w:date="2023-08-03T08:56:00Z">
                <w:rPr>
                  <w:rFonts w:ascii="Khmer MEF1" w:hAnsi="Khmer MEF1" w:cs="Khmer MEF1"/>
                  <w:spacing w:val="-16"/>
                  <w:sz w:val="16"/>
                  <w:szCs w:val="24"/>
                  <w:highlight w:val="yellow"/>
                  <w:cs/>
                </w:rPr>
              </w:rPrChange>
            </w:rPr>
            <w:delText>ន.ស.ស.</w:delText>
          </w:r>
          <w:r w:rsidR="000A3A80" w:rsidRPr="008C2484" w:rsidDel="005C3437">
            <w:rPr>
              <w:rFonts w:ascii="Khmer MEF1" w:hAnsi="Khmer MEF1" w:cs="Khmer MEF1"/>
              <w:spacing w:val="-16"/>
              <w:sz w:val="24"/>
              <w:szCs w:val="24"/>
              <w:cs/>
              <w:rPrChange w:id="20413" w:author="Sopheak Phorn" w:date="2023-08-03T08:56:00Z">
                <w:rPr>
                  <w:rFonts w:ascii="Khmer MEF1" w:hAnsi="Khmer MEF1" w:cs="Khmer MEF1"/>
                  <w:spacing w:val="-16"/>
                  <w:sz w:val="16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0414" w:author="LENOVO" w:date="2022-10-02T09:50:00Z">
        <w:del w:id="20415" w:author="Kem Sereyboth" w:date="2023-06-20T14:39:00Z">
          <w:r w:rsidR="00FD7EBC" w:rsidRPr="008C2484" w:rsidDel="005C3437">
            <w:rPr>
              <w:rFonts w:ascii="Khmer MEF1" w:hAnsi="Khmer MEF1" w:cs="Khmer MEF1"/>
              <w:spacing w:val="-16"/>
              <w:sz w:val="24"/>
              <w:szCs w:val="24"/>
              <w:cs/>
              <w:rPrChange w:id="20416" w:author="Sopheak Phorn" w:date="2023-08-03T08:56:00Z">
                <w:rPr>
                  <w:rFonts w:ascii="Khmer MEF1" w:hAnsi="Khmer MEF1" w:cs="Khmer MEF1"/>
                  <w:spacing w:val="-16"/>
                  <w:sz w:val="16"/>
                  <w:szCs w:val="24"/>
                  <w:cs/>
                </w:rPr>
              </w:rPrChange>
            </w:rPr>
            <w:delText>ក្នុងការអនុវត្តការងារសវនកម្មអនុលោមភាពប្រកបដោយប្រសិទ្ធភាព ស័ក្តិ​សិទ្ធភាព និង</w:delText>
          </w:r>
          <w:r w:rsidR="00FD7EBC" w:rsidRPr="008C2484" w:rsidDel="005C3437">
            <w:rPr>
              <w:rFonts w:ascii="Khmer MEF1" w:hAnsi="Khmer MEF1" w:cs="Khmer MEF1"/>
              <w:spacing w:val="-16"/>
              <w:sz w:val="24"/>
              <w:szCs w:val="24"/>
              <w:rPrChange w:id="20417" w:author="Sopheak Phorn" w:date="2023-08-03T08:56:00Z">
                <w:rPr>
                  <w:rFonts w:ascii="Khmer MEF1" w:hAnsi="Khmer MEF1" w:cs="Khmer MEF1"/>
                  <w:spacing w:val="-16"/>
                  <w:sz w:val="16"/>
                  <w:szCs w:val="24"/>
                </w:rPr>
              </w:rPrChange>
            </w:rPr>
            <w:delText>​​</w:delText>
          </w:r>
          <w:r w:rsidR="00FD7EBC" w:rsidRPr="008C2484" w:rsidDel="005C3437">
            <w:rPr>
              <w:rFonts w:ascii="Khmer MEF1" w:hAnsi="Khmer MEF1" w:cs="Khmer MEF1"/>
              <w:spacing w:val="-16"/>
              <w:sz w:val="24"/>
              <w:szCs w:val="24"/>
              <w:cs/>
              <w:rPrChange w:id="20418" w:author="Sopheak Phorn" w:date="2023-08-03T08:56:00Z">
                <w:rPr>
                  <w:rFonts w:ascii="Khmer MEF1" w:hAnsi="Khmer MEF1" w:cs="Khmer MEF1"/>
                  <w:spacing w:val="-16"/>
                  <w:sz w:val="16"/>
                  <w:szCs w:val="24"/>
                  <w:cs/>
                </w:rPr>
              </w:rPrChange>
            </w:rPr>
            <w:delText>ភាពសន្សំសំចៃ។</w:delText>
          </w:r>
        </w:del>
      </w:ins>
    </w:p>
    <w:p w14:paraId="3533B2C6" w14:textId="77777777" w:rsidR="005402A1" w:rsidRDefault="00524C8F" w:rsidP="00ED148B">
      <w:pPr>
        <w:spacing w:after="0" w:line="226" w:lineRule="auto"/>
        <w:ind w:firstLine="720"/>
        <w:jc w:val="both"/>
        <w:rPr>
          <w:ins w:id="20419" w:author="Kem Sereyboth" w:date="2023-07-25T16:02:00Z"/>
          <w:rFonts w:ascii="Khmer MEF1" w:hAnsi="Khmer MEF1" w:cs="Khmer MEF1"/>
          <w:sz w:val="24"/>
          <w:szCs w:val="24"/>
          <w:lang w:val="ca-ES"/>
        </w:rPr>
      </w:pPr>
      <w:ins w:id="20420" w:author="Kem Sereyboth" w:date="2023-07-19T14:43:00Z">
        <w:r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  <w:rPrChange w:id="20421" w:author="Sopheak Phorn" w:date="2023-08-03T08:56:00Z">
              <w:rPr>
                <w:rFonts w:ascii="Khmer MEF1" w:hAnsi="Khmer MEF1" w:cs="Khmer MEF1"/>
                <w:color w:val="FF0000"/>
                <w:spacing w:val="-16"/>
                <w:sz w:val="24"/>
                <w:szCs w:val="24"/>
                <w:cs/>
                <w:lang w:val="ca-ES"/>
              </w:rPr>
            </w:rPrChange>
          </w:rPr>
          <w:t xml:space="preserve"> និង</w:t>
        </w:r>
      </w:ins>
      <w:ins w:id="20422" w:author="Kem Sereyboth" w:date="2023-07-11T11:01:00Z">
        <w:r w:rsidR="005E03A9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>ប្រកាសលេខ</w:t>
        </w:r>
      </w:ins>
      <w:ins w:id="20423" w:author="Kem Sereyboth" w:date="2023-07-11T13:46:00Z">
        <w:r w:rsidR="00933292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 xml:space="preserve"> </w:t>
        </w:r>
      </w:ins>
      <w:ins w:id="20424" w:author="Kem Sereyboth" w:date="2023-07-11T11:01:00Z">
        <w:r w:rsidR="005E03A9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>០</w:t>
        </w:r>
      </w:ins>
      <w:ins w:id="20425" w:author="Kem Sereyboth" w:date="2023-07-11T13:46:00Z">
        <w:r w:rsidR="00933292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>១៥</w:t>
        </w:r>
      </w:ins>
      <w:ins w:id="20426" w:author="Kem Sereyboth" w:date="2023-07-11T11:01:00Z">
        <w:r w:rsidR="005E03A9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 xml:space="preserve"> អ.ស.ហ. ប្រក ចុះថ្ងៃទី</w:t>
        </w:r>
      </w:ins>
      <w:ins w:id="20427" w:author="Kem Sereyboth" w:date="2023-07-11T13:47:00Z">
        <w:r w:rsidR="00933292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  <w:rPrChange w:id="20428" w:author="Sopheak Phorn" w:date="2023-08-03T08:56:00Z">
              <w:rPr>
                <w:rFonts w:ascii="Khmer MEF1" w:hAnsi="Khmer MEF1" w:cs="Khmer MEF1"/>
                <w:color w:val="FF0000"/>
                <w:spacing w:val="-16"/>
                <w:sz w:val="24"/>
                <w:szCs w:val="24"/>
                <w:cs/>
                <w:lang w:val="ca-ES"/>
              </w:rPr>
            </w:rPrChange>
          </w:rPr>
          <w:t>២៨</w:t>
        </w:r>
      </w:ins>
      <w:ins w:id="20429" w:author="Kem Sereyboth" w:date="2023-07-11T11:01:00Z">
        <w:r w:rsidR="005E03A9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 xml:space="preserve"> ខែ</w:t>
        </w:r>
      </w:ins>
      <w:ins w:id="20430" w:author="Kem Sereyboth" w:date="2023-07-11T13:47:00Z">
        <w:r w:rsidR="00933292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  <w:rPrChange w:id="20431" w:author="Sopheak Phorn" w:date="2023-08-03T08:56:00Z">
              <w:rPr>
                <w:rFonts w:ascii="Khmer MEF1" w:hAnsi="Khmer MEF1" w:cs="Khmer MEF1"/>
                <w:color w:val="FF0000"/>
                <w:spacing w:val="-16"/>
                <w:sz w:val="24"/>
                <w:szCs w:val="24"/>
                <w:cs/>
                <w:lang w:val="ca-ES"/>
              </w:rPr>
            </w:rPrChange>
          </w:rPr>
          <w:t>មីនា</w:t>
        </w:r>
      </w:ins>
      <w:ins w:id="20432" w:author="Kem Sereyboth" w:date="2023-07-11T11:01:00Z">
        <w:r w:rsidR="005E03A9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 xml:space="preserve"> ឆ្នាំ</w:t>
        </w:r>
      </w:ins>
      <w:ins w:id="20433" w:author="Kem Sereyboth" w:date="2023-07-11T13:47:00Z">
        <w:r w:rsidR="00933292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  <w:rPrChange w:id="20434" w:author="Sopheak Phorn" w:date="2023-08-03T08:56:00Z">
              <w:rPr>
                <w:rFonts w:ascii="Khmer MEF1" w:hAnsi="Khmer MEF1" w:cs="Khmer MEF1"/>
                <w:color w:val="FF0000"/>
                <w:spacing w:val="-16"/>
                <w:sz w:val="24"/>
                <w:szCs w:val="24"/>
                <w:cs/>
                <w:lang w:val="ca-ES"/>
              </w:rPr>
            </w:rPrChange>
          </w:rPr>
          <w:t>២០២៣</w:t>
        </w:r>
      </w:ins>
      <w:ins w:id="20435" w:author="Kem Sereyboth" w:date="2023-07-11T11:01:00Z">
        <w:r w:rsidR="005E03A9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 xml:space="preserve"> ស្តី</w:t>
        </w:r>
        <w:r w:rsidR="005E03A9" w:rsidRPr="00F55550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>ពីការ​ដាក់​ឱ្យ​អនុវត្ត​</w:t>
        </w:r>
        <w:r w:rsidR="005E03A9"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436" w:author="Kem Sereyboth" w:date="2023-07-19T16:59:00Z">
              <w:rPr>
                <w:rFonts w:ascii="Khmer MEF1" w:hAnsi="Khmer MEF1" w:cs="Khmer MEF1"/>
                <w:spacing w:val="-16"/>
                <w:sz w:val="24"/>
                <w:szCs w:val="24"/>
                <w:cs/>
                <w:lang w:val="ca-ES"/>
              </w:rPr>
            </w:rPrChange>
          </w:rPr>
          <w:t>នូវ</w:t>
        </w:r>
        <w:r w:rsidR="005E03A9" w:rsidRPr="00E33574">
          <w:rPr>
            <w:rFonts w:ascii="Khmer MEF1" w:hAnsi="Khmer MEF1" w:cs="Khmer MEF1"/>
            <w:spacing w:val="-8"/>
            <w:sz w:val="24"/>
            <w:szCs w:val="24"/>
            <w:cs/>
            <w:rPrChange w:id="20437" w:author="Kem Sereyboth" w:date="2023-07-19T16:59:00Z">
              <w:rPr>
                <w:rFonts w:ascii="Khmer MEF1" w:hAnsi="Khmer MEF1" w:cs="Khmer MEF1"/>
                <w:spacing w:val="-16"/>
                <w:sz w:val="24"/>
                <w:szCs w:val="24"/>
                <w:cs/>
              </w:rPr>
            </w:rPrChange>
          </w:rPr>
          <w:t>គោលការណ៍</w:t>
        </w:r>
        <w:r w:rsidR="005E03A9" w:rsidRPr="00E33574">
          <w:rPr>
            <w:rFonts w:ascii="Khmer MEF1" w:hAnsi="Khmer MEF1" w:cs="Khmer MEF1"/>
            <w:spacing w:val="-8"/>
            <w:sz w:val="24"/>
            <w:szCs w:val="24"/>
            <w:cs/>
            <w:rPrChange w:id="20438" w:author="Kem Sereyboth" w:date="2023-07-19T16:59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ណែនាំស្ដីពី​សវនកម្មសមិទ្ធកម្មរបស់អង្គភាពសវនកម្មផ្ទៃក្នុងនៃអាជ្ញាធរសេវាហិរញ្ញវត្ថុមិនមែ</w:t>
        </w:r>
      </w:ins>
      <w:ins w:id="20439" w:author="Kem Sereyboth" w:date="2023-07-11T13:47:00Z">
        <w:r w:rsidR="00933292" w:rsidRPr="00E33574">
          <w:rPr>
            <w:rFonts w:ascii="Khmer MEF1" w:hAnsi="Khmer MEF1" w:cs="Khmer MEF1"/>
            <w:spacing w:val="-8"/>
            <w:sz w:val="24"/>
            <w:szCs w:val="24"/>
            <w:cs/>
            <w:rPrChange w:id="20440" w:author="Kem Sereyboth" w:date="2023-07-19T16:59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</w:rPr>
            </w:rPrChange>
          </w:rPr>
          <w:t>​</w:t>
        </w:r>
      </w:ins>
      <w:ins w:id="20441" w:author="Kem Sereyboth" w:date="2023-07-11T11:01:00Z">
        <w:r w:rsidR="005E03A9" w:rsidRPr="00E33574">
          <w:rPr>
            <w:rFonts w:ascii="Khmer MEF1" w:hAnsi="Khmer MEF1" w:cs="Khmer MEF1"/>
            <w:spacing w:val="-8"/>
            <w:sz w:val="24"/>
            <w:szCs w:val="24"/>
            <w:cs/>
            <w:rPrChange w:id="20442" w:author="Kem Sereyboth" w:date="2023-07-19T16:59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ន</w:t>
        </w:r>
      </w:ins>
      <w:ins w:id="20443" w:author="Kem Sereyboth" w:date="2023-07-11T13:47:00Z">
        <w:r w:rsidR="00933292" w:rsidRPr="00E33574">
          <w:rPr>
            <w:rFonts w:ascii="Khmer MEF1" w:hAnsi="Khmer MEF1" w:cs="Khmer MEF1"/>
            <w:spacing w:val="-2"/>
            <w:sz w:val="24"/>
            <w:szCs w:val="24"/>
            <w:cs/>
            <w:rPrChange w:id="20444" w:author="Kem Sereyboth" w:date="2023-07-19T16:59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</w:rPr>
            </w:rPrChange>
          </w:rPr>
          <w:t>​</w:t>
        </w:r>
      </w:ins>
      <w:ins w:id="20445" w:author="Kem Sereyboth" w:date="2023-07-11T11:01:00Z">
        <w:r w:rsidR="005E03A9" w:rsidRPr="006B48A9">
          <w:rPr>
            <w:rFonts w:ascii="Khmer MEF1" w:hAnsi="Khmer MEF1" w:cs="Khmer MEF1"/>
            <w:spacing w:val="-14"/>
            <w:sz w:val="24"/>
            <w:szCs w:val="24"/>
            <w:cs/>
            <w:rPrChange w:id="20446" w:author="Kem Sereyboth" w:date="2023-07-25T16:00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ធនាគារដែល</w:t>
        </w:r>
        <w:r w:rsidR="005E03A9" w:rsidRPr="006B48A9">
          <w:rPr>
            <w:rFonts w:ascii="Khmer MEF1" w:hAnsi="Khmer MEF1" w:cs="Khmer MEF1"/>
            <w:spacing w:val="-14"/>
            <w:sz w:val="24"/>
            <w:szCs w:val="24"/>
            <w:cs/>
            <w:rPrChange w:id="20447" w:author="Kem Sereyboth" w:date="2023-07-25T16:00:00Z">
              <w:rPr>
                <w:rFonts w:ascii="Khmer MEF1" w:hAnsi="Khmer MEF1" w:cs="Khmer MEF1"/>
                <w:spacing w:val="5"/>
                <w:sz w:val="24"/>
                <w:szCs w:val="24"/>
                <w:cs/>
              </w:rPr>
            </w:rPrChange>
          </w:rPr>
          <w:t>គោលការណ៍ណែនាំ</w:t>
        </w:r>
      </w:ins>
      <w:ins w:id="20448" w:author="Kem Sereyboth" w:date="2023-07-19T14:44:00Z">
        <w:r w:rsidRPr="006B48A9">
          <w:rPr>
            <w:rFonts w:ascii="Khmer MEF1" w:hAnsi="Khmer MEF1" w:cs="Khmer MEF1"/>
            <w:spacing w:val="-14"/>
            <w:sz w:val="24"/>
            <w:szCs w:val="24"/>
            <w:cs/>
            <w:rPrChange w:id="20449" w:author="Kem Sereyboth" w:date="2023-07-25T16:00:00Z">
              <w:rPr>
                <w:rFonts w:ascii="Khmer MEF1" w:hAnsi="Khmer MEF1" w:cs="Khmer MEF1"/>
                <w:color w:val="FF0000"/>
                <w:spacing w:val="5"/>
                <w:sz w:val="24"/>
                <w:szCs w:val="24"/>
                <w:cs/>
              </w:rPr>
            </w:rPrChange>
          </w:rPr>
          <w:t>ទាំង</w:t>
        </w:r>
      </w:ins>
      <w:ins w:id="20450" w:author="Kem Sereyboth" w:date="2023-07-19T14:52:00Z">
        <w:r w:rsidR="0003566A" w:rsidRPr="006B48A9">
          <w:rPr>
            <w:rFonts w:ascii="Khmer MEF1" w:hAnsi="Khmer MEF1" w:cs="Khmer MEF1"/>
            <w:spacing w:val="-14"/>
            <w:sz w:val="24"/>
            <w:szCs w:val="24"/>
            <w:cs/>
            <w:rPrChange w:id="20451" w:author="Kem Sereyboth" w:date="2023-07-25T16:00:00Z">
              <w:rPr>
                <w:rFonts w:ascii="Khmer MEF1" w:hAnsi="Khmer MEF1" w:cs="Khmer MEF1"/>
                <w:color w:val="FF0000"/>
                <w:spacing w:val="5"/>
                <w:sz w:val="24"/>
                <w:szCs w:val="24"/>
                <w:cs/>
              </w:rPr>
            </w:rPrChange>
          </w:rPr>
          <w:t>ពីរ</w:t>
        </w:r>
      </w:ins>
      <w:ins w:id="20452" w:author="Kem Sereyboth" w:date="2023-07-11T11:01:00Z">
        <w:r w:rsidR="005E03A9" w:rsidRPr="006B48A9">
          <w:rPr>
            <w:rFonts w:ascii="Khmer MEF1" w:hAnsi="Khmer MEF1" w:cs="Khmer MEF1"/>
            <w:spacing w:val="-14"/>
            <w:sz w:val="24"/>
            <w:szCs w:val="24"/>
            <w:cs/>
            <w:rPrChange w:id="20453" w:author="Kem Sereyboth" w:date="2023-07-25T16:00:00Z">
              <w:rPr>
                <w:rFonts w:ascii="Khmer MEF1" w:hAnsi="Khmer MEF1" w:cs="Khmer MEF1"/>
                <w:spacing w:val="5"/>
                <w:sz w:val="24"/>
                <w:szCs w:val="24"/>
                <w:cs/>
              </w:rPr>
            </w:rPrChange>
          </w:rPr>
          <w:t>នេះបានកំណត់​យ៉ាង</w:t>
        </w:r>
        <w:r w:rsidR="005E03A9" w:rsidRPr="006B48A9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454" w:author="Kem Sereyboth" w:date="2023-07-25T16:00:00Z">
              <w:rPr>
                <w:rFonts w:ascii="Khmer MEF1" w:hAnsi="Khmer MEF1" w:cs="Khmer MEF1"/>
                <w:spacing w:val="5"/>
                <w:sz w:val="24"/>
                <w:szCs w:val="24"/>
                <w:cs/>
                <w:lang w:val="ca-ES"/>
              </w:rPr>
            </w:rPrChange>
          </w:rPr>
          <w:t>ច្បាស់នូវក្របខ័ណ្ឌ​នៃការធ្វើ</w:t>
        </w:r>
      </w:ins>
      <w:ins w:id="20455" w:author="Kem Sereyboth" w:date="2023-07-19T14:44:00Z">
        <w:r w:rsidRPr="006B48A9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456" w:author="Kem Sereyboth" w:date="2023-07-25T16:00:00Z">
              <w:rPr>
                <w:rFonts w:ascii="Khmer MEF1" w:hAnsi="Khmer MEF1" w:cs="Khmer MEF1"/>
                <w:color w:val="FF0000"/>
                <w:spacing w:val="5"/>
                <w:sz w:val="24"/>
                <w:szCs w:val="24"/>
                <w:cs/>
                <w:lang w:val="ca-ES"/>
              </w:rPr>
            </w:rPrChange>
          </w:rPr>
          <w:t>សវកម្មអនុ</w:t>
        </w:r>
      </w:ins>
      <w:ins w:id="20457" w:author="Kem Sereyboth" w:date="2023-07-25T16:00:00Z">
        <w:r w:rsidR="006B48A9" w:rsidRPr="006B48A9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458" w:author="Kem Sereyboth" w:date="2023-07-25T16:00:00Z">
              <w:rPr>
                <w:rFonts w:ascii="Khmer MEF1" w:hAnsi="Khmer MEF1" w:cs="Khmer MEF1"/>
                <w:spacing w:val="5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459" w:author="Kem Sereyboth" w:date="2023-07-19T14:44:00Z">
        <w:r w:rsidRPr="006B48A9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460" w:author="Kem Sereyboth" w:date="2023-07-25T16:00:00Z">
              <w:rPr>
                <w:rFonts w:ascii="Khmer MEF1" w:hAnsi="Khmer MEF1" w:cs="Khmer MEF1"/>
                <w:color w:val="FF0000"/>
                <w:spacing w:val="5"/>
                <w:sz w:val="24"/>
                <w:szCs w:val="24"/>
                <w:cs/>
                <w:lang w:val="ca-ES"/>
              </w:rPr>
            </w:rPrChange>
          </w:rPr>
          <w:t>លោ</w:t>
        </w:r>
      </w:ins>
      <w:ins w:id="20461" w:author="Kem Sereyboth" w:date="2023-07-25T16:00:00Z">
        <w:r w:rsidR="006B48A9" w:rsidRPr="006B48A9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462" w:author="Kem Sereyboth" w:date="2023-07-25T16:00:00Z">
              <w:rPr>
                <w:rFonts w:ascii="Khmer MEF1" w:hAnsi="Khmer MEF1" w:cs="Khmer MEF1"/>
                <w:spacing w:val="5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463" w:author="Kem Sereyboth" w:date="2023-07-19T14:44:00Z">
        <w:r w:rsidRPr="006B48A9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464" w:author="Kem Sereyboth" w:date="2023-07-25T16:00:00Z">
              <w:rPr>
                <w:rFonts w:ascii="Khmer MEF1" w:hAnsi="Khmer MEF1" w:cs="Khmer MEF1"/>
                <w:color w:val="FF0000"/>
                <w:spacing w:val="5"/>
                <w:sz w:val="24"/>
                <w:szCs w:val="24"/>
                <w:cs/>
                <w:lang w:val="ca-ES"/>
              </w:rPr>
            </w:rPrChange>
          </w:rPr>
          <w:t>មភា</w:t>
        </w:r>
      </w:ins>
      <w:ins w:id="20465" w:author="Kem Sereyboth" w:date="2023-07-25T16:00:00Z">
        <w:r w:rsidR="006B48A9" w:rsidRPr="006B48A9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466" w:author="Kem Sereyboth" w:date="2023-07-25T16:00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467" w:author="Kem Sereyboth" w:date="2023-07-19T14:44:00Z">
        <w:r w:rsidRPr="006B48A9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468" w:author="Kem Sereyboth" w:date="2023-07-25T16:00:00Z">
              <w:rPr>
                <w:rFonts w:ascii="Khmer MEF1" w:hAnsi="Khmer MEF1" w:cs="Khmer MEF1"/>
                <w:color w:val="FF0000"/>
                <w:spacing w:val="5"/>
                <w:sz w:val="24"/>
                <w:szCs w:val="24"/>
                <w:cs/>
                <w:lang w:val="ca-ES"/>
              </w:rPr>
            </w:rPrChange>
          </w:rPr>
          <w:t>ព</w:t>
        </w:r>
        <w:r w:rsidRPr="00E33574">
          <w:rPr>
            <w:rFonts w:ascii="Khmer MEF1" w:hAnsi="Khmer MEF1" w:cs="Khmer MEF1"/>
            <w:spacing w:val="5"/>
            <w:sz w:val="24"/>
            <w:szCs w:val="24"/>
            <w:cs/>
            <w:lang w:val="ca-ES"/>
            <w:rPrChange w:id="20469" w:author="Kem Sereyboth" w:date="2023-07-19T16:59:00Z">
              <w:rPr>
                <w:rFonts w:ascii="Khmer MEF1" w:hAnsi="Khmer MEF1" w:cs="Khmer MEF1"/>
                <w:color w:val="FF0000"/>
                <w:spacing w:val="5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5402A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470" w:author="Kem Sereyboth" w:date="2023-07-25T16:01:00Z">
              <w:rPr>
                <w:rFonts w:ascii="Khmer MEF1" w:hAnsi="Khmer MEF1" w:cs="Khmer MEF1"/>
                <w:color w:val="FF0000"/>
                <w:spacing w:val="5"/>
                <w:sz w:val="24"/>
                <w:szCs w:val="24"/>
                <w:cs/>
                <w:lang w:val="ca-ES"/>
              </w:rPr>
            </w:rPrChange>
          </w:rPr>
          <w:t>និង</w:t>
        </w:r>
      </w:ins>
      <w:ins w:id="20471" w:author="Kem Sereyboth" w:date="2023-07-11T11:01:00Z">
        <w:r w:rsidR="005E03A9" w:rsidRPr="005402A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472" w:author="Kem Sereyboth" w:date="2023-07-25T16:01:00Z">
              <w:rPr>
                <w:rFonts w:ascii="Khmer MEF1" w:hAnsi="Khmer MEF1" w:cs="Khmer MEF1"/>
                <w:spacing w:val="5"/>
                <w:sz w:val="24"/>
                <w:szCs w:val="24"/>
                <w:cs/>
                <w:lang w:val="ca-ES"/>
              </w:rPr>
            </w:rPrChange>
          </w:rPr>
          <w:t>សវនកម្មសមិទ្ធកម្ម</w:t>
        </w:r>
        <w:r w:rsidR="005E03A9" w:rsidRPr="005402A1">
          <w:rPr>
            <w:rFonts w:ascii="Khmer MEF1" w:hAnsi="Khmer MEF1" w:cs="Khmer MEF1"/>
            <w:spacing w:val="4"/>
            <w:sz w:val="24"/>
            <w:szCs w:val="24"/>
            <w:lang w:val="ca-ES"/>
            <w:rPrChange w:id="20473" w:author="Kem Sereyboth" w:date="2023-07-25T16:01:00Z">
              <w:rPr>
                <w:rFonts w:ascii="Khmer MEF1" w:hAnsi="Khmer MEF1" w:cs="Khmer MEF1"/>
                <w:spacing w:val="5"/>
                <w:sz w:val="24"/>
                <w:szCs w:val="24"/>
                <w:lang w:val="ca-ES"/>
              </w:rPr>
            </w:rPrChange>
          </w:rPr>
          <w:t>​</w:t>
        </w:r>
        <w:r w:rsidR="005E03A9" w:rsidRPr="005402A1">
          <w:rPr>
            <w:rFonts w:ascii="Khmer MEF1" w:hAnsi="Khmer MEF1" w:cs="Khmer MEF1"/>
            <w:sz w:val="24"/>
            <w:szCs w:val="24"/>
            <w:lang w:val="ca-ES"/>
            <w:rPrChange w:id="20474" w:author="Kem Sereyboth" w:date="2023-07-25T16:01:00Z">
              <w:rPr>
                <w:rFonts w:ascii="Khmer MEF1" w:hAnsi="Khmer MEF1" w:cs="Khmer MEF1"/>
                <w:spacing w:val="5"/>
                <w:sz w:val="24"/>
                <w:szCs w:val="24"/>
                <w:lang w:val="ca-ES"/>
              </w:rPr>
            </w:rPrChange>
          </w:rPr>
          <w:t xml:space="preserve"> </w:t>
        </w:r>
        <w:r w:rsidR="005E03A9" w:rsidRPr="005402A1">
          <w:rPr>
            <w:rFonts w:ascii="Khmer MEF1" w:hAnsi="Khmer MEF1" w:cs="Khmer MEF1"/>
            <w:sz w:val="24"/>
            <w:szCs w:val="24"/>
            <w:cs/>
            <w:lang w:val="ca-ES"/>
            <w:rPrChange w:id="20475" w:author="Kem Sereyboth" w:date="2023-07-25T16:01:00Z">
              <w:rPr>
                <w:rFonts w:ascii="Khmer MEF1" w:hAnsi="Khmer MEF1" w:cs="Khmer MEF1"/>
                <w:spacing w:val="5"/>
                <w:sz w:val="24"/>
                <w:szCs w:val="24"/>
                <w:cs/>
                <w:lang w:val="ca-ES"/>
              </w:rPr>
            </w:rPrChange>
          </w:rPr>
          <w:t>ដោ</w:t>
        </w:r>
      </w:ins>
      <w:ins w:id="20476" w:author="Kem Sereyboth" w:date="2023-07-11T13:47:00Z">
        <w:r w:rsidR="00933292" w:rsidRPr="005402A1">
          <w:rPr>
            <w:rFonts w:ascii="Khmer MEF1" w:hAnsi="Khmer MEF1" w:cs="Khmer MEF1"/>
            <w:sz w:val="24"/>
            <w:szCs w:val="24"/>
            <w:cs/>
            <w:lang w:val="ca-ES"/>
            <w:rPrChange w:id="20477" w:author="Kem Sereyboth" w:date="2023-07-25T16:01:00Z">
              <w:rPr>
                <w:rFonts w:ascii="Khmer MEF1" w:hAnsi="Khmer MEF1" w:cs="Khmer MEF1"/>
                <w:spacing w:val="5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478" w:author="Kem Sereyboth" w:date="2023-07-11T11:01:00Z">
        <w:r w:rsidR="005E03A9" w:rsidRPr="005402A1">
          <w:rPr>
            <w:rFonts w:ascii="Khmer MEF1" w:hAnsi="Khmer MEF1" w:cs="Khmer MEF1"/>
            <w:sz w:val="24"/>
            <w:szCs w:val="24"/>
            <w:cs/>
            <w:lang w:val="ca-ES"/>
            <w:rPrChange w:id="20479" w:author="Kem Sereyboth" w:date="2023-07-25T16:01:00Z">
              <w:rPr>
                <w:rFonts w:ascii="Khmer MEF1" w:hAnsi="Khmer MEF1" w:cs="Khmer MEF1"/>
                <w:spacing w:val="5"/>
                <w:sz w:val="24"/>
                <w:szCs w:val="24"/>
                <w:cs/>
                <w:lang w:val="ca-ES"/>
              </w:rPr>
            </w:rPrChange>
          </w:rPr>
          <w:t>យតម្រូវឱ្យ</w:t>
        </w:r>
        <w:r w:rsidR="005E03A9" w:rsidRPr="005402A1">
          <w:rPr>
            <w:rFonts w:ascii="Khmer MEF1" w:hAnsi="Khmer MEF1" w:cs="Khmer MEF1"/>
            <w:sz w:val="24"/>
            <w:szCs w:val="24"/>
            <w:cs/>
            <w:lang w:val="ca-ES"/>
            <w:rPrChange w:id="20480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សវនករទទួលបន្ទុកត្រូវរៀបចំការងារតាមដំណាក់កាលសំខា</w:t>
        </w:r>
      </w:ins>
      <w:ins w:id="20481" w:author="Kem Sereyboth" w:date="2023-07-11T13:47:00Z">
        <w:r w:rsidR="00933292" w:rsidRPr="005402A1">
          <w:rPr>
            <w:rFonts w:ascii="Khmer MEF1" w:hAnsi="Khmer MEF1" w:cs="Khmer MEF1"/>
            <w:sz w:val="24"/>
            <w:szCs w:val="24"/>
            <w:cs/>
            <w:lang w:val="ca-ES"/>
            <w:rPrChange w:id="20482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483" w:author="Kem Sereyboth" w:date="2023-07-11T11:01:00Z">
        <w:r w:rsidR="005E03A9" w:rsidRPr="005402A1">
          <w:rPr>
            <w:rFonts w:ascii="Khmer MEF1" w:hAnsi="Khmer MEF1" w:cs="Khmer MEF1"/>
            <w:sz w:val="24"/>
            <w:szCs w:val="24"/>
            <w:cs/>
            <w:lang w:val="ca-ES"/>
            <w:rPrChange w:id="20484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ន់ៗដូច</w:t>
        </w:r>
      </w:ins>
      <w:ins w:id="20485" w:author="Kem Sereyboth" w:date="2023-07-25T16:00:00Z">
        <w:r w:rsidR="005402A1" w:rsidRPr="005402A1">
          <w:rPr>
            <w:rFonts w:ascii="Khmer MEF1" w:hAnsi="Khmer MEF1" w:cs="Khmer MEF1"/>
            <w:sz w:val="24"/>
            <w:szCs w:val="24"/>
            <w:cs/>
            <w:lang w:val="ca-ES"/>
            <w:rPrChange w:id="20486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487" w:author="Kem Sereyboth" w:date="2023-07-11T11:01:00Z">
        <w:r w:rsidR="005E03A9" w:rsidRPr="005402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488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ជាការរៀបចំ</w:t>
        </w:r>
      </w:ins>
      <w:ins w:id="20489" w:author="Kem Sereyboth" w:date="2023-07-11T13:47:00Z">
        <w:r w:rsidR="00933292" w:rsidRPr="005402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490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491" w:author="Kem Sereyboth" w:date="2023-07-11T11:01:00Z">
        <w:r w:rsidR="005E03A9" w:rsidRPr="005402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492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ផែន​ការស</w:t>
        </w:r>
      </w:ins>
      <w:ins w:id="20493" w:author="Kem Sereyboth" w:date="2023-07-11T13:50:00Z">
        <w:r w:rsidR="00933292" w:rsidRPr="005402A1">
          <w:rPr>
            <w:rFonts w:ascii="Khmer MEF1" w:hAnsi="Khmer MEF1" w:cs="Khmer MEF1"/>
            <w:spacing w:val="6"/>
            <w:sz w:val="24"/>
            <w:szCs w:val="24"/>
            <w:lang w:val="ca-ES"/>
            <w:rPrChange w:id="20494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t>​​</w:t>
        </w:r>
      </w:ins>
      <w:ins w:id="20495" w:author="Kem Sereyboth" w:date="2023-07-11T11:01:00Z">
        <w:r w:rsidR="005E03A9" w:rsidRPr="005402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496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វ</w:t>
        </w:r>
      </w:ins>
      <w:ins w:id="20497" w:author="Kem Sereyboth" w:date="2023-07-11T13:50:00Z">
        <w:r w:rsidR="00933292" w:rsidRPr="005402A1">
          <w:rPr>
            <w:rFonts w:ascii="Khmer MEF1" w:hAnsi="Khmer MEF1" w:cs="Khmer MEF1"/>
            <w:spacing w:val="6"/>
            <w:sz w:val="24"/>
            <w:szCs w:val="24"/>
            <w:lang w:val="ca-ES"/>
            <w:rPrChange w:id="20498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t>​​</w:t>
        </w:r>
      </w:ins>
      <w:ins w:id="20499" w:author="Kem Sereyboth" w:date="2023-07-11T11:01:00Z">
        <w:r w:rsidR="005E03A9" w:rsidRPr="005402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500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នកម្ម ការចុះ</w:t>
        </w:r>
        <w:r w:rsidR="005E03A9" w:rsidRPr="005402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501" w:author="Kem Sereyboth" w:date="2023-07-25T16:0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ធ្វើសវនកម្ម ការរៀបចំរបាយការណ៍សវនកម្ម និងការតាមដានការ</w:t>
        </w:r>
        <w:r w:rsidR="005E03A9"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អនុ</w:t>
        </w:r>
      </w:ins>
      <w:ins w:id="20502" w:author="Kem Sereyboth" w:date="2023-07-25T16:01:00Z">
        <w:r w:rsidR="005402A1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</w:ins>
      <w:ins w:id="20503" w:author="Kem Sereyboth" w:date="2023-07-11T11:01:00Z">
        <w:r w:rsidR="005E03A9"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វត្តអនុសាសន៍សវនកម្ម</w:t>
        </w:r>
      </w:ins>
      <w:ins w:id="20504" w:author="Kem Sereyboth" w:date="2023-07-11T13:50:00Z">
        <w:r w:rsidR="00933292" w:rsidRPr="00F55550">
          <w:rPr>
            <w:rFonts w:ascii="Khmer MEF1" w:hAnsi="Khmer MEF1" w:cs="Khmer MEF1" w:hint="cs"/>
            <w:sz w:val="24"/>
            <w:szCs w:val="24"/>
            <w:cs/>
            <w:lang w:val="ca-ES"/>
          </w:rPr>
          <w:t>​​</w:t>
        </w:r>
      </w:ins>
      <w:ins w:id="20505" w:author="Kem Sereyboth" w:date="2023-07-11T11:01:00Z">
        <w:r w:rsidR="005E03A9"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ជាដើម។</w:t>
        </w:r>
      </w:ins>
    </w:p>
    <w:p w14:paraId="10819CD7" w14:textId="0B087FF1" w:rsidR="005E03A9" w:rsidRPr="005402A1" w:rsidRDefault="005E03A9">
      <w:pPr>
        <w:spacing w:after="0" w:line="226" w:lineRule="auto"/>
        <w:ind w:firstLine="720"/>
        <w:jc w:val="both"/>
        <w:rPr>
          <w:ins w:id="20506" w:author="Kem Sereyboth" w:date="2023-07-11T11:01:00Z"/>
          <w:rFonts w:ascii="Khmer MEF1" w:hAnsi="Khmer MEF1" w:cs="Khmer MEF1"/>
          <w:sz w:val="24"/>
          <w:szCs w:val="24"/>
          <w:lang w:val="ca-ES"/>
          <w:rPrChange w:id="20507" w:author="Kem Sereyboth" w:date="2023-07-25T16:01:00Z">
            <w:rPr>
              <w:ins w:id="20508" w:author="Kem Sereyboth" w:date="2023-07-11T11:01:00Z"/>
              <w:rFonts w:ascii="Khmer MEF1" w:hAnsi="Khmer MEF1" w:cs="Khmer MEF1"/>
              <w:spacing w:val="-10"/>
              <w:sz w:val="24"/>
              <w:szCs w:val="24"/>
              <w:lang w:val="ca-ES"/>
            </w:rPr>
          </w:rPrChange>
        </w:rPr>
        <w:pPrChange w:id="20509" w:author="Sopheak Phorn" w:date="2023-08-03T14:28:00Z">
          <w:pPr>
            <w:spacing w:after="0" w:line="226" w:lineRule="auto"/>
            <w:ind w:firstLine="540"/>
            <w:jc w:val="both"/>
          </w:pPr>
        </w:pPrChange>
      </w:pPr>
      <w:ins w:id="20510" w:author="Kem Sereyboth" w:date="2023-07-11T11:01:00Z">
        <w:r w:rsidRPr="005402A1">
          <w:rPr>
            <w:rFonts w:ascii="Khmer MEF1" w:hAnsi="Khmer MEF1" w:cs="Khmer MEF1"/>
            <w:sz w:val="24"/>
            <w:szCs w:val="24"/>
            <w:cs/>
            <w:lang w:val="ca-ES"/>
            <w:rPrChange w:id="20511" w:author="Kem Sereyboth" w:date="2023-07-25T16:02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ក្រៅពីត្រូវអនុវត្តតាម</w:t>
        </w:r>
      </w:ins>
      <w:ins w:id="20512" w:author="Kem Sereyboth" w:date="2023-07-19T14:51:00Z">
        <w:r w:rsidR="0003566A" w:rsidRPr="005402A1">
          <w:rPr>
            <w:rFonts w:ascii="Khmer MEF1" w:hAnsi="Khmer MEF1" w:cs="Khmer MEF1"/>
            <w:sz w:val="24"/>
            <w:szCs w:val="24"/>
            <w:cs/>
            <w:rPrChange w:id="20513" w:author="Kem Sereyboth" w:date="2023-07-25T16:02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គោលការណ៍ណែនាំស្ដីពី​សវនកម្មអនុលោមភាពរបស់​អង្គភាពសវនកម្មផ្ទៃក្នុង​</w:t>
        </w:r>
        <w:r w:rsidR="0003566A" w:rsidRPr="005402A1">
          <w:rPr>
            <w:rFonts w:ascii="Khmer MEF1" w:hAnsi="Khmer MEF1" w:cs="Khmer MEF1"/>
            <w:spacing w:val="6"/>
            <w:sz w:val="24"/>
            <w:szCs w:val="24"/>
            <w:cs/>
            <w:rPrChange w:id="20514" w:author="Kem Sereyboth" w:date="2023-07-25T16:02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នៃអាជ្ញាធរ​សេវា​ហិរញ្ញវត្ថុ</w:t>
        </w:r>
        <w:r w:rsidR="0003566A" w:rsidRPr="005402A1">
          <w:rPr>
            <w:rFonts w:ascii="Khmer MEF1" w:hAnsi="Khmer MEF1" w:cs="Khmer MEF1"/>
            <w:spacing w:val="6"/>
            <w:sz w:val="24"/>
            <w:szCs w:val="24"/>
            <w:cs/>
            <w:rPrChange w:id="20515" w:author="Kem Sereyboth" w:date="2023-07-25T16:02:00Z">
              <w:rPr>
                <w:rFonts w:ascii="Khmer MEF1" w:hAnsi="Khmer MEF1" w:cs="Khmer MEF1"/>
                <w:spacing w:val="-12"/>
                <w:sz w:val="24"/>
                <w:szCs w:val="24"/>
                <w:cs/>
              </w:rPr>
            </w:rPrChange>
          </w:rPr>
          <w:t>​</w:t>
        </w:r>
        <w:r w:rsidR="0003566A" w:rsidRPr="006E6058">
          <w:rPr>
            <w:rFonts w:ascii="Khmer MEF1" w:hAnsi="Khmer MEF1" w:cs="Khmer MEF1"/>
            <w:spacing w:val="6"/>
            <w:sz w:val="24"/>
            <w:szCs w:val="24"/>
            <w:lang w:val="ca-ES"/>
            <w:rPrChange w:id="20516" w:author="Sopheak Phorn" w:date="2023-07-28T09:16:00Z">
              <w:rPr>
                <w:rFonts w:ascii="Khmer MEF1" w:hAnsi="Khmer MEF1" w:cs="Khmer MEF1"/>
                <w:sz w:val="24"/>
                <w:szCs w:val="24"/>
              </w:rPr>
            </w:rPrChange>
          </w:rPr>
          <w:t>​​</w:t>
        </w:r>
        <w:r w:rsidR="0003566A" w:rsidRPr="005402A1">
          <w:rPr>
            <w:rFonts w:ascii="Khmer MEF1" w:hAnsi="Khmer MEF1" w:cs="Khmer MEF1"/>
            <w:spacing w:val="6"/>
            <w:sz w:val="24"/>
            <w:szCs w:val="24"/>
            <w:cs/>
            <w:rPrChange w:id="20517" w:author="Kem Sereyboth" w:date="2023-07-25T16:02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មិនមែនធនាគារ និង</w:t>
        </w:r>
      </w:ins>
      <w:ins w:id="20518" w:author="Kem Sereyboth" w:date="2023-07-11T11:01:00Z">
        <w:r w:rsidRPr="005402A1">
          <w:rPr>
            <w:rFonts w:ascii="Khmer MEF1" w:hAnsi="Khmer MEF1" w:cs="Khmer MEF1"/>
            <w:spacing w:val="6"/>
            <w:sz w:val="24"/>
            <w:szCs w:val="24"/>
            <w:cs/>
            <w:rPrChange w:id="20519" w:author="Kem Sereyboth" w:date="2023-07-25T16:02:00Z">
              <w:rPr>
                <w:rFonts w:ascii="Khmer MEF1" w:hAnsi="Khmer MEF1" w:cs="Khmer MEF1"/>
                <w:spacing w:val="-12"/>
                <w:sz w:val="24"/>
                <w:szCs w:val="24"/>
                <w:cs/>
              </w:rPr>
            </w:rPrChange>
          </w:rPr>
          <w:t>គោលការណ៍ណែនាំស្ដីពី​សវនកម្មសមិទ្ធកម្មរបស់អង្គភាព</w:t>
        </w:r>
        <w:r w:rsidRPr="005402A1">
          <w:rPr>
            <w:rFonts w:ascii="Khmer MEF1" w:hAnsi="Khmer MEF1" w:cs="Khmer MEF1"/>
            <w:spacing w:val="-2"/>
            <w:sz w:val="24"/>
            <w:szCs w:val="24"/>
            <w:cs/>
            <w:rPrChange w:id="20520" w:author="Kem Sereyboth" w:date="2023-07-25T16:02:00Z">
              <w:rPr>
                <w:rFonts w:ascii="Khmer MEF1" w:hAnsi="Khmer MEF1" w:cs="Khmer MEF1"/>
                <w:spacing w:val="-12"/>
                <w:sz w:val="24"/>
                <w:szCs w:val="24"/>
                <w:cs/>
              </w:rPr>
            </w:rPrChange>
          </w:rPr>
          <w:t>សវ</w:t>
        </w:r>
      </w:ins>
      <w:ins w:id="20521" w:author="Kem Sereyboth" w:date="2023-07-25T16:02:00Z">
        <w:r w:rsidR="005402A1" w:rsidRPr="006E6058">
          <w:rPr>
            <w:rFonts w:ascii="Khmer MEF1" w:hAnsi="Khmer MEF1" w:cs="Khmer MEF1"/>
            <w:spacing w:val="-2"/>
            <w:sz w:val="24"/>
            <w:szCs w:val="24"/>
            <w:lang w:val="ca-ES"/>
            <w:rPrChange w:id="20522" w:author="Sopheak Phorn" w:date="2023-07-28T09:16:00Z">
              <w:rPr>
                <w:rFonts w:ascii="Khmer MEF1" w:hAnsi="Khmer MEF1" w:cs="Khmer MEF1"/>
                <w:sz w:val="24"/>
                <w:szCs w:val="24"/>
              </w:rPr>
            </w:rPrChange>
          </w:rPr>
          <w:t>​​</w:t>
        </w:r>
      </w:ins>
      <w:ins w:id="20523" w:author="Kem Sereyboth" w:date="2023-07-11T11:01:00Z">
        <w:r w:rsidRPr="005402A1">
          <w:rPr>
            <w:rFonts w:ascii="Khmer MEF1" w:hAnsi="Khmer MEF1" w:cs="Khmer MEF1"/>
            <w:spacing w:val="-2"/>
            <w:sz w:val="24"/>
            <w:szCs w:val="24"/>
            <w:cs/>
            <w:rPrChange w:id="20524" w:author="Kem Sereyboth" w:date="2023-07-25T16:02:00Z">
              <w:rPr>
                <w:rFonts w:ascii="Khmer MEF1" w:hAnsi="Khmer MEF1" w:cs="Khmer MEF1"/>
                <w:spacing w:val="-12"/>
                <w:sz w:val="24"/>
                <w:szCs w:val="24"/>
                <w:cs/>
              </w:rPr>
            </w:rPrChange>
          </w:rPr>
          <w:t>នកម្មផ្ទៃក្នុងនៃអាជ្ញាធរ</w:t>
        </w:r>
        <w:r w:rsidRPr="005402A1">
          <w:rPr>
            <w:rFonts w:ascii="Khmer MEF1" w:hAnsi="Khmer MEF1" w:cs="Khmer MEF1"/>
            <w:spacing w:val="-2"/>
            <w:sz w:val="24"/>
            <w:szCs w:val="24"/>
            <w:cs/>
            <w:rPrChange w:id="20525" w:author="Kem Sereyboth" w:date="2023-07-25T16:02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សេវាហិរញ្ញវត្ថុមិនមែនធនាគារ សវនករទទួលបន្ទុកក៏ត្រូវអនុវត្ត​​ផងដែរនូវ</w:t>
        </w:r>
      </w:ins>
      <w:ins w:id="20526" w:author="Kem Sereyboth" w:date="2023-07-19T14:51:00Z">
        <w:r w:rsidR="0003566A" w:rsidRPr="005402A1">
          <w:rPr>
            <w:rFonts w:ascii="Khmer MEF1" w:hAnsi="Khmer MEF1" w:cs="Khmer MEF1"/>
            <w:spacing w:val="-2"/>
            <w:sz w:val="24"/>
            <w:szCs w:val="24"/>
            <w:cs/>
            <w:rPrChange w:id="20527" w:author="Kem Sereyboth" w:date="2023-07-25T16:02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សេចក្តី</w:t>
        </w:r>
        <w:r w:rsidR="0003566A" w:rsidRPr="005402A1">
          <w:rPr>
            <w:rFonts w:ascii="Khmer MEF1" w:hAnsi="Khmer MEF1" w:cs="Khmer MEF1"/>
            <w:spacing w:val="4"/>
            <w:sz w:val="24"/>
            <w:szCs w:val="24"/>
            <w:cs/>
            <w:rPrChange w:id="20528" w:author="Kem Sereyboth" w:date="2023-07-25T16:0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ណែនាំលេខ ០០១</w:t>
        </w:r>
        <w:r w:rsidR="0003566A" w:rsidRPr="005402A1">
          <w:rPr>
            <w:rFonts w:ascii="Khmer MEF1" w:hAnsi="Khmer MEF1" w:cs="Khmer MEF1"/>
            <w:spacing w:val="4"/>
            <w:sz w:val="24"/>
            <w:szCs w:val="24"/>
            <w:cs/>
            <w:rPrChange w:id="20529" w:author="Kem Sereyboth" w:date="2023-07-25T16:03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 </w:t>
        </w:r>
        <w:r w:rsidR="0003566A" w:rsidRPr="005402A1">
          <w:rPr>
            <w:rFonts w:ascii="Khmer MEF1" w:hAnsi="Khmer MEF1" w:cs="Khmer MEF1"/>
            <w:spacing w:val="4"/>
            <w:sz w:val="16"/>
            <w:szCs w:val="24"/>
            <w:cs/>
            <w:rPrChange w:id="20530" w:author="Kem Sereyboth" w:date="2023-07-25T16:03:00Z">
              <w:rPr>
                <w:rFonts w:ascii="Khmer MEF1" w:hAnsi="Khmer MEF1" w:cs="Khmer MEF1"/>
                <w:spacing w:val="-4"/>
                <w:sz w:val="16"/>
                <w:szCs w:val="24"/>
                <w:cs/>
              </w:rPr>
            </w:rPrChange>
          </w:rPr>
          <w:t>អ.ស.ហ.​ស.ណ.ន ចុះ</w:t>
        </w:r>
        <w:r w:rsidR="0003566A" w:rsidRPr="005402A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531" w:author="Kem Sereyboth" w:date="2023-07-25T16:03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ថ្ងៃទី៤ ខែសីហា ឆ្នាំ២០២២ </w:t>
        </w:r>
        <w:r w:rsidR="0003566A" w:rsidRPr="005402A1">
          <w:rPr>
            <w:rFonts w:ascii="Khmer MEF1" w:hAnsi="Khmer MEF1" w:cs="Khmer MEF1"/>
            <w:spacing w:val="4"/>
            <w:sz w:val="16"/>
            <w:szCs w:val="24"/>
            <w:cs/>
            <w:rPrChange w:id="20532" w:author="Kem Sereyboth" w:date="2023-07-25T16:03:00Z">
              <w:rPr>
                <w:rFonts w:ascii="Khmer MEF1" w:hAnsi="Khmer MEF1" w:cs="Khmer MEF1"/>
                <w:spacing w:val="-4"/>
                <w:sz w:val="16"/>
                <w:szCs w:val="24"/>
                <w:cs/>
              </w:rPr>
            </w:rPrChange>
          </w:rPr>
          <w:t>ស្ដីពីយន្តការ និងនីតិវិធីសវនកម្ម</w:t>
        </w:r>
        <w:r w:rsidR="0003566A" w:rsidRPr="005402A1">
          <w:rPr>
            <w:rFonts w:ascii="Khmer MEF1" w:hAnsi="Khmer MEF1" w:cs="Khmer MEF1"/>
            <w:spacing w:val="-6"/>
            <w:sz w:val="16"/>
            <w:szCs w:val="24"/>
            <w:cs/>
            <w:rPrChange w:id="20533" w:author="Kem Sereyboth" w:date="2023-07-25T16:03:00Z">
              <w:rPr>
                <w:rFonts w:ascii="Khmer MEF1" w:hAnsi="Khmer MEF1" w:cs="Khmer MEF1"/>
                <w:spacing w:val="-4"/>
                <w:sz w:val="16"/>
                <w:szCs w:val="24"/>
                <w:cs/>
              </w:rPr>
            </w:rPrChange>
          </w:rPr>
          <w:t>អនុលោមភា</w:t>
        </w:r>
        <w:r w:rsidR="0003566A" w:rsidRPr="005402A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534" w:author="Kem Sereyboth" w:date="2023-07-25T16:03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ព</w:t>
        </w:r>
      </w:ins>
      <w:ins w:id="20535" w:author="Kem Sereyboth" w:date="2023-07-20T09:44:00Z">
        <w:r w:rsidR="009636A8" w:rsidRPr="005402A1">
          <w:rPr>
            <w:rFonts w:ascii="Khmer MEF1" w:hAnsi="Khmer MEF1" w:cs="Khmer MEF1"/>
            <w:spacing w:val="-6"/>
            <w:sz w:val="24"/>
            <w:szCs w:val="24"/>
            <w:cs/>
            <w:rPrChange w:id="20536" w:author="Kem Sereyboth" w:date="2023-07-25T16:03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របស់អង្គភាពសវនកម្មផ្ទៃក្នុងនៃអាជ្ញា</w:t>
        </w:r>
        <w:r w:rsidR="009636A8" w:rsidRPr="005402A1">
          <w:rPr>
            <w:rFonts w:ascii="Khmer MEF1" w:hAnsi="Khmer MEF1" w:cs="Khmer MEF1"/>
            <w:spacing w:val="-6"/>
            <w:sz w:val="24"/>
            <w:szCs w:val="24"/>
            <w:cs/>
            <w:rPrChange w:id="20537" w:author="Kem Sereyboth" w:date="2023-07-25T16:03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ធរ</w:t>
        </w:r>
        <w:r w:rsidR="009636A8" w:rsidRPr="005402A1">
          <w:rPr>
            <w:rFonts w:ascii="Khmer MEF1" w:hAnsi="Khmer MEF1" w:cs="Khmer MEF1"/>
            <w:spacing w:val="-6"/>
            <w:sz w:val="24"/>
            <w:szCs w:val="24"/>
            <w:cs/>
            <w:rPrChange w:id="20538" w:author="Kem Sereyboth" w:date="2023-07-25T16:0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សេវាហិរញ្ញវត្ថុមិនមែនធនាគារ</w:t>
        </w:r>
      </w:ins>
      <w:ins w:id="20539" w:author="Kem Sereyboth" w:date="2023-07-19T14:51:00Z">
        <w:r w:rsidR="0003566A" w:rsidRPr="005402A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540" w:author="Kem Sereyboth" w:date="2023-07-25T16:03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និង</w:t>
        </w:r>
      </w:ins>
      <w:ins w:id="20541" w:author="Kem Sereyboth" w:date="2023-07-11T11:01:00Z">
        <w:r w:rsidRPr="003C5EF7">
          <w:rPr>
            <w:rFonts w:ascii="Khmer MEF1" w:hAnsi="Khmer MEF1" w:cs="Khmer MEF1"/>
            <w:spacing w:val="-6"/>
            <w:sz w:val="24"/>
            <w:szCs w:val="24"/>
            <w:cs/>
          </w:rPr>
          <w:t>សេចក្តីណែនាំលេ</w:t>
        </w:r>
      </w:ins>
      <w:ins w:id="20542" w:author="Kem Sereyboth" w:date="2023-07-25T16:03:00Z">
        <w:r w:rsidR="005402A1" w:rsidRPr="003C5EF7">
          <w:rPr>
            <w:rFonts w:ascii="Khmer MEF1" w:hAnsi="Khmer MEF1" w:cs="Khmer MEF1" w:hint="cs"/>
            <w:spacing w:val="-6"/>
            <w:sz w:val="24"/>
            <w:szCs w:val="24"/>
            <w:cs/>
          </w:rPr>
          <w:t>​</w:t>
        </w:r>
      </w:ins>
      <w:ins w:id="20543" w:author="Kem Sereyboth" w:date="2023-07-11T11:01:00Z">
        <w:r w:rsidRPr="003C5EF7">
          <w:rPr>
            <w:rFonts w:ascii="Khmer MEF1" w:hAnsi="Khmer MEF1" w:cs="Khmer MEF1"/>
            <w:spacing w:val="-6"/>
            <w:sz w:val="24"/>
            <w:szCs w:val="24"/>
            <w:cs/>
          </w:rPr>
          <w:t>ខ</w:t>
        </w:r>
        <w:r w:rsidRPr="00F55550">
          <w:rPr>
            <w:rFonts w:ascii="Khmer MEF1" w:hAnsi="Khmer MEF1" w:cs="Khmer MEF1"/>
            <w:spacing w:val="-6"/>
            <w:sz w:val="24"/>
            <w:szCs w:val="24"/>
            <w:cs/>
          </w:rPr>
          <w:t xml:space="preserve"> </w:t>
        </w:r>
      </w:ins>
      <w:ins w:id="20544" w:author="Kem Sereyboth" w:date="2023-07-11T13:51:00Z">
        <w:r w:rsidR="00933292" w:rsidRPr="003C5EF7">
          <w:rPr>
            <w:rFonts w:ascii="Khmer MEF1" w:hAnsi="Khmer MEF1" w:cs="Khmer MEF1"/>
            <w:spacing w:val="-4"/>
            <w:sz w:val="24"/>
            <w:szCs w:val="24"/>
            <w:cs/>
            <w:rPrChange w:id="20545" w:author="Kem Sereyboth" w:date="2023-07-25T16:04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>០១១ អ.ស.ហ.​ស.ណ.ន. ចុះ</w:t>
        </w:r>
        <w:r w:rsidR="00933292" w:rsidRPr="003C5EF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0546" w:author="Kem Sereyboth" w:date="2023-07-25T16:04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ថ្ងៃទី២៨ ខែមីនា ឆ្នាំ២០២៣</w:t>
        </w:r>
      </w:ins>
      <w:ins w:id="20547" w:author="Kem Sereyboth" w:date="2023-07-11T11:01:00Z">
        <w:r w:rsidRPr="003C5EF7">
          <w:rPr>
            <w:rFonts w:ascii="Khmer MEF1" w:hAnsi="Khmer MEF1" w:cs="Khmer MEF1"/>
            <w:spacing w:val="-4"/>
            <w:sz w:val="24"/>
            <w:szCs w:val="24"/>
            <w:cs/>
            <w:rPrChange w:id="20548" w:author="Kem Sereyboth" w:date="2023-07-25T16:04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 xml:space="preserve"> ស្ដីពីយន្តការ​ និង​នីតិវិធី​សវនកម្មសមិទ្ធកម្មរប</w:t>
        </w:r>
      </w:ins>
      <w:ins w:id="20549" w:author="Kem Sereyboth" w:date="2023-07-25T16:04:00Z">
        <w:r w:rsidR="003C5EF7" w:rsidRPr="003C5EF7">
          <w:rPr>
            <w:rFonts w:ascii="Khmer MEF1" w:hAnsi="Khmer MEF1" w:cs="Khmer MEF1"/>
            <w:spacing w:val="-4"/>
            <w:sz w:val="24"/>
            <w:szCs w:val="24"/>
            <w:cs/>
            <w:rPrChange w:id="20550" w:author="Kem Sereyboth" w:date="2023-07-25T16:04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​</w:t>
        </w:r>
      </w:ins>
      <w:ins w:id="20551" w:author="Kem Sereyboth" w:date="2023-07-11T11:01:00Z">
        <w:r w:rsidRPr="003C5EF7">
          <w:rPr>
            <w:rFonts w:ascii="Khmer MEF1" w:hAnsi="Khmer MEF1" w:cs="Khmer MEF1"/>
            <w:spacing w:val="-4"/>
            <w:sz w:val="24"/>
            <w:szCs w:val="24"/>
            <w:cs/>
            <w:rPrChange w:id="20552" w:author="Kem Sereyboth" w:date="2023-07-25T16:04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ស់</w:t>
        </w:r>
      </w:ins>
      <w:ins w:id="20553" w:author="Kem Sereyboth" w:date="2023-07-25T16:04:00Z">
        <w:r w:rsidR="003C5EF7" w:rsidRPr="003C5EF7">
          <w:rPr>
            <w:rFonts w:ascii="Khmer MEF1" w:hAnsi="Khmer MEF1" w:cs="Khmer MEF1"/>
            <w:spacing w:val="-4"/>
            <w:sz w:val="24"/>
            <w:szCs w:val="24"/>
            <w:cs/>
            <w:rPrChange w:id="20554" w:author="Kem Sereyboth" w:date="2023-07-25T16:04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​</w:t>
        </w:r>
      </w:ins>
      <w:ins w:id="20555" w:author="Kem Sereyboth" w:date="2023-07-11T11:01:00Z">
        <w:r w:rsidRPr="003C5EF7">
          <w:rPr>
            <w:rFonts w:ascii="Khmer MEF1" w:hAnsi="Khmer MEF1" w:cs="Khmer MEF1"/>
            <w:spacing w:val="-12"/>
            <w:sz w:val="24"/>
            <w:szCs w:val="24"/>
            <w:cs/>
            <w:rPrChange w:id="20556" w:author="Kem Sereyboth" w:date="2023-07-25T16:04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អង្គភាពសវនកម្មផ្ទៃក្នុងនៃអាជ្ញា</w:t>
        </w:r>
        <w:r w:rsidRPr="003C5EF7">
          <w:rPr>
            <w:rFonts w:ascii="Khmer MEF1" w:hAnsi="Khmer MEF1" w:cs="Khmer MEF1"/>
            <w:spacing w:val="-12"/>
            <w:sz w:val="24"/>
            <w:szCs w:val="24"/>
            <w:cs/>
            <w:rPrChange w:id="20557" w:author="Kem Sereyboth" w:date="2023-07-25T16:04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ធរ</w:t>
        </w:r>
        <w:r w:rsidRPr="003C5EF7">
          <w:rPr>
            <w:rFonts w:ascii="Khmer MEF1" w:hAnsi="Khmer MEF1" w:cs="Khmer MEF1"/>
            <w:spacing w:val="-12"/>
            <w:sz w:val="24"/>
            <w:szCs w:val="24"/>
            <w:cs/>
            <w:rPrChange w:id="20558" w:author="Kem Sereyboth" w:date="2023-07-25T16:0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សេវាហិរញ្ញវត្ថុមិនមែនធនាគារលើអង្គភាពក្រោមឱ</w:t>
        </w:r>
        <w:r w:rsidRPr="003C5EF7">
          <w:rPr>
            <w:rFonts w:ascii="Khmer MEF1" w:hAnsi="Khmer MEF1" w:cs="Khmer MEF1"/>
            <w:spacing w:val="-10"/>
            <w:sz w:val="24"/>
            <w:szCs w:val="24"/>
            <w:cs/>
            <w:rPrChange w:id="20559" w:author="Kem Sereyboth" w:date="2023-07-25T16:0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វាទអាជ្ញាធរសេវាហិរ</w:t>
        </w:r>
      </w:ins>
      <w:ins w:id="20560" w:author="Kem Sereyboth" w:date="2023-07-25T16:04:00Z">
        <w:r w:rsidR="003C5EF7" w:rsidRPr="003C5EF7">
          <w:rPr>
            <w:rFonts w:ascii="Khmer MEF1" w:hAnsi="Khmer MEF1" w:cs="Khmer MEF1"/>
            <w:spacing w:val="-10"/>
            <w:sz w:val="24"/>
            <w:szCs w:val="24"/>
            <w:cs/>
            <w:rPrChange w:id="20561" w:author="Kem Sereyboth" w:date="2023-07-25T16:0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20562" w:author="Kem Sereyboth" w:date="2023-07-11T11:01:00Z">
        <w:r w:rsidRPr="003C5EF7">
          <w:rPr>
            <w:rFonts w:ascii="Khmer MEF1" w:hAnsi="Khmer MEF1" w:cs="Khmer MEF1"/>
            <w:spacing w:val="-10"/>
            <w:sz w:val="24"/>
            <w:szCs w:val="24"/>
            <w:cs/>
            <w:rPrChange w:id="20563" w:author="Kem Sereyboth" w:date="2023-07-25T16:0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ញ្ញ</w:t>
        </w:r>
      </w:ins>
      <w:ins w:id="20564" w:author="Kem Sereyboth" w:date="2023-07-25T16:04:00Z">
        <w:r w:rsidR="003C5EF7" w:rsidRPr="003C5EF7">
          <w:rPr>
            <w:rFonts w:ascii="Khmer MEF1" w:hAnsi="Khmer MEF1" w:cs="Khmer MEF1"/>
            <w:spacing w:val="-10"/>
            <w:sz w:val="24"/>
            <w:szCs w:val="24"/>
            <w:cs/>
            <w:rPrChange w:id="20565" w:author="Kem Sereyboth" w:date="2023-07-25T16:04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​</w:t>
        </w:r>
        <w:r w:rsidR="003C5EF7" w:rsidRPr="003C5EF7">
          <w:rPr>
            <w:rFonts w:ascii="Khmer MEF1" w:hAnsi="Khmer MEF1" w:cs="Khmer MEF1"/>
            <w:spacing w:val="-10"/>
            <w:sz w:val="24"/>
            <w:szCs w:val="24"/>
            <w:cs/>
            <w:rPrChange w:id="20566" w:author="Kem Sereyboth" w:date="2023-07-25T16:0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20567" w:author="Kem Sereyboth" w:date="2023-07-11T11:01:00Z">
        <w:r w:rsidRPr="003C5EF7">
          <w:rPr>
            <w:rFonts w:ascii="Khmer MEF1" w:hAnsi="Khmer MEF1" w:cs="Khmer MEF1"/>
            <w:spacing w:val="-10"/>
            <w:sz w:val="24"/>
            <w:szCs w:val="24"/>
            <w:cs/>
            <w:rPrChange w:id="20568" w:author="Kem Sereyboth" w:date="2023-07-25T16:0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វត្ថុ</w:t>
        </w:r>
        <w:r w:rsidRPr="00F20690">
          <w:rPr>
            <w:rFonts w:ascii="Khmer MEF1" w:hAnsi="Khmer MEF1" w:cs="Khmer MEF1"/>
            <w:sz w:val="24"/>
            <w:szCs w:val="24"/>
            <w:cs/>
          </w:rPr>
          <w:t>មិនមែនធនាគារ</w:t>
        </w:r>
        <w:r w:rsidRPr="00F20690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ដែលសេចក្តី</w:t>
        </w:r>
        <w:r w:rsidRPr="003C5EF7">
          <w:rPr>
            <w:rFonts w:ascii="Khmer MEF1" w:hAnsi="Khmer MEF1" w:cs="Khmer MEF1"/>
            <w:sz w:val="24"/>
            <w:szCs w:val="24"/>
            <w:cs/>
            <w:lang w:val="ca-ES"/>
            <w:rPrChange w:id="20569" w:author="Kem Sereyboth" w:date="2023-07-25T16:05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ណែនាំ</w:t>
        </w:r>
      </w:ins>
      <w:ins w:id="20570" w:author="Kem Sereyboth" w:date="2023-07-19T14:51:00Z">
        <w:r w:rsidR="0003566A" w:rsidRPr="003C5EF7">
          <w:rPr>
            <w:rFonts w:ascii="Khmer MEF1" w:hAnsi="Khmer MEF1" w:cs="Khmer MEF1"/>
            <w:sz w:val="24"/>
            <w:szCs w:val="24"/>
            <w:cs/>
            <w:lang w:val="ca-ES"/>
            <w:rPrChange w:id="20571" w:author="Kem Sereyboth" w:date="2023-07-25T16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ទាំ</w:t>
        </w:r>
      </w:ins>
      <w:ins w:id="20572" w:author="Kem Sereyboth" w:date="2023-07-19T14:52:00Z">
        <w:r w:rsidR="0003566A" w:rsidRPr="003C5EF7">
          <w:rPr>
            <w:rFonts w:ascii="Khmer MEF1" w:hAnsi="Khmer MEF1" w:cs="Khmer MEF1"/>
            <w:sz w:val="24"/>
            <w:szCs w:val="24"/>
            <w:cs/>
            <w:lang w:val="ca-ES"/>
            <w:rPrChange w:id="20573" w:author="Kem Sereyboth" w:date="2023-07-25T16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ងពីរ</w:t>
        </w:r>
      </w:ins>
      <w:ins w:id="20574" w:author="Kem Sereyboth" w:date="2023-07-11T11:01:00Z">
        <w:r w:rsidRPr="003C5EF7">
          <w:rPr>
            <w:rFonts w:ascii="Khmer MEF1" w:hAnsi="Khmer MEF1" w:cs="Khmer MEF1"/>
            <w:sz w:val="24"/>
            <w:szCs w:val="24"/>
            <w:cs/>
            <w:lang w:val="ca-ES"/>
            <w:rPrChange w:id="20575" w:author="Kem Sereyboth" w:date="2023-07-25T16:05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នេះ</w:t>
        </w:r>
        <w:r w:rsidRPr="003C5EF7">
          <w:rPr>
            <w:rFonts w:ascii="Khmer MEF1" w:hAnsi="Khmer MEF1" w:cs="Khmer MEF1"/>
            <w:sz w:val="24"/>
            <w:szCs w:val="24"/>
            <w:cs/>
            <w:rPrChange w:id="20576" w:author="Kem Sereyboth" w:date="2023-07-25T16:05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បានកំណត់​​យ៉ាង​ជាក់លាក់ពី​</w:t>
        </w:r>
        <w:r w:rsidRPr="003C5EF7">
          <w:rPr>
            <w:rFonts w:ascii="Khmer MEF1" w:hAnsi="Khmer MEF1" w:cs="Khmer MEF1"/>
            <w:sz w:val="24"/>
            <w:szCs w:val="24"/>
            <w:cs/>
            <w:lang w:val="ca-ES"/>
            <w:rPrChange w:id="20577" w:author="Kem Sereyboth" w:date="2023-07-25T16:05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យន្តការ និងនីតិវិធី​នៅ​ក្នុង​ការ</w:t>
        </w:r>
        <w:r w:rsidRPr="00F5555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​</w:t>
        </w:r>
        <w:r w:rsidRPr="003C5EF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578" w:author="Kem Sereyboth" w:date="2023-07-25T16:06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ធ្វើ</w:t>
        </w:r>
      </w:ins>
      <w:ins w:id="20579" w:author="Kem Sereyboth" w:date="2023-07-25T16:05:00Z">
        <w:r w:rsidR="003C5EF7" w:rsidRPr="003C5EF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580" w:author="Kem Sereyboth" w:date="2023-07-25T16:06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581" w:author="Kem Sereyboth" w:date="2023-07-11T11:01:00Z">
        <w:r w:rsidRPr="003C5EF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582" w:author="Kem Sereyboth" w:date="2023-07-25T16:06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583" w:author="Kem Sereyboth" w:date="2023-07-19T14:52:00Z">
        <w:r w:rsidR="0003566A" w:rsidRPr="003C5EF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584" w:author="Kem Sereyboth" w:date="2023-07-25T16:06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សវនកម្មអនុលោមភាព និង</w:t>
        </w:r>
      </w:ins>
      <w:ins w:id="20585" w:author="Kem Sereyboth" w:date="2023-07-11T11:01:00Z">
        <w:r w:rsidRPr="003C5EF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586" w:author="Kem Sereyboth" w:date="2023-07-25T16:06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សវនកម្មសមិទ្ធកម្ម ដោយផ្ដើមចេញ​</w:t>
        </w:r>
        <w:r w:rsidRPr="003C5EF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587" w:author="Kem Sereyboth" w:date="2023-07-25T16:06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ដំបូងពី​ការ</w:t>
        </w:r>
        <w:r w:rsidRPr="003C5EF7">
          <w:rPr>
            <w:rFonts w:ascii="Khmer MEF1" w:hAnsi="Khmer MEF1" w:cs="Khmer MEF1"/>
            <w:spacing w:val="-8"/>
            <w:sz w:val="24"/>
            <w:szCs w:val="24"/>
            <w:lang w:val="ca-ES"/>
            <w:rPrChange w:id="20588" w:author="Kem Sereyboth" w:date="2023-07-25T16:06:00Z">
              <w:rPr>
                <w:rFonts w:ascii="Khmer MEF1" w:hAnsi="Khmer MEF1" w:cs="Khmer MEF1"/>
                <w:spacing w:val="-12"/>
                <w:sz w:val="24"/>
                <w:szCs w:val="24"/>
                <w:lang w:val="ca-ES"/>
              </w:rPr>
            </w:rPrChange>
          </w:rPr>
          <w:t>​​</w:t>
        </w:r>
        <w:r w:rsidRPr="003C5EF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589" w:author="Kem Sereyboth" w:date="2023-07-25T16:06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ស្វែងយល់​ពី​បរិស្ថាន​ត្រួតពិនិត្យ</w:t>
        </w:r>
      </w:ins>
      <w:ins w:id="20590" w:author="Kem Sereyboth" w:date="2023-07-25T16:05:00Z">
        <w:r w:rsidR="003C5EF7" w:rsidRPr="003C5EF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591" w:author="Kem Sereyboth" w:date="2023-07-25T16:06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592" w:author="Kem Sereyboth" w:date="2023-07-11T11:01:00Z">
        <w:r w:rsidRPr="002574B7">
          <w:rPr>
            <w:rFonts w:ascii="Khmer MEF1" w:hAnsi="Khmer MEF1" w:cs="Khmer MEF1"/>
            <w:sz w:val="24"/>
            <w:szCs w:val="24"/>
            <w:cs/>
            <w:lang w:val="ca-ES"/>
            <w:rPrChange w:id="20593" w:author="Sopheak Phorn" w:date="2023-08-04T11:29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របស់</w:t>
        </w:r>
      </w:ins>
      <w:ins w:id="20594" w:author="Kem Sereyboth" w:date="2023-07-25T16:06:00Z">
        <w:r w:rsidR="003C5EF7" w:rsidRPr="002574B7">
          <w:rPr>
            <w:rFonts w:ascii="Khmer MEF1" w:hAnsi="Khmer MEF1" w:cs="Khmer MEF1"/>
            <w:sz w:val="24"/>
            <w:szCs w:val="24"/>
            <w:cs/>
            <w:lang w:val="ca-ES"/>
            <w:rPrChange w:id="20595" w:author="Sopheak Phorn" w:date="2023-08-04T11:29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0596" w:author="Kem Sereyboth" w:date="2023-07-11T13:52:00Z">
        <w:r w:rsidR="00933292" w:rsidRPr="002574B7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0597" w:author="Sopheak Phorn" w:date="2023-08-04T11:29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598" w:author="Sopheak Phorn" w:date="2023-07-28T15:09:00Z">
        <w:r w:rsidR="00A72020" w:rsidRPr="002574B7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0599" w:author="Sopheak Phorn" w:date="2023-08-04T11:29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0600" w:author="Kem Sereyboth" w:date="2023-07-11T13:52:00Z">
        <w:del w:id="20601" w:author="Sopheak Phorn" w:date="2023-07-28T15:09:00Z">
          <w:r w:rsidR="00933292" w:rsidRPr="002574B7" w:rsidDel="00A7202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0602" w:author="Sopheak Phorn" w:date="2023-08-04T11:2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933292" w:rsidRPr="002574B7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0603" w:author="Sopheak Phorn" w:date="2023-08-04T11:29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20604" w:author="Kem Sereyboth" w:date="2023-07-11T11:01:00Z">
        <w:r w:rsidRPr="002574B7">
          <w:rPr>
            <w:rFonts w:ascii="Khmer MEF1" w:hAnsi="Khmer MEF1" w:cs="Khmer MEF1"/>
            <w:sz w:val="24"/>
            <w:szCs w:val="24"/>
            <w:lang w:val="ca-ES"/>
            <w:rPrChange w:id="20605" w:author="Sopheak Phorn" w:date="2023-08-04T11:29:00Z">
              <w:rPr>
                <w:rFonts w:ascii="Khmer MEF1" w:hAnsi="Khmer MEF1" w:cs="Khmer MEF1"/>
                <w:spacing w:val="-2"/>
                <w:sz w:val="24"/>
                <w:szCs w:val="24"/>
                <w:lang w:val="ca-ES"/>
              </w:rPr>
            </w:rPrChange>
          </w:rPr>
          <w:t xml:space="preserve"> </w:t>
        </w:r>
        <w:r w:rsidRPr="002574B7">
          <w:rPr>
            <w:rFonts w:ascii="Khmer MEF1" w:hAnsi="Khmer MEF1" w:cs="Khmer MEF1"/>
            <w:sz w:val="24"/>
            <w:szCs w:val="24"/>
            <w:cs/>
            <w:lang w:val="ca-ES"/>
            <w:rPrChange w:id="20606" w:author="Sopheak Phorn" w:date="2023-08-04T11:2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ដើម្បី​កំណត់​អំពី​</w:t>
        </w:r>
        <w:r w:rsidRPr="002574B7">
          <w:rPr>
            <w:rFonts w:ascii="Khmer MEF1" w:hAnsi="Khmer MEF1" w:cs="Khmer MEF1"/>
            <w:sz w:val="24"/>
            <w:szCs w:val="24"/>
            <w:cs/>
            <w:lang w:val="ca-ES"/>
            <w:rPrChange w:id="20607" w:author="Sopheak Phorn" w:date="2023-08-04T11:29:00Z">
              <w:rPr>
                <w:rFonts w:ascii="Khmer MEF1" w:hAnsi="Khmer MEF1" w:cs="Khmer MEF1"/>
                <w:spacing w:val="-18"/>
                <w:sz w:val="24"/>
                <w:szCs w:val="24"/>
                <w:cs/>
                <w:lang w:val="ca-ES"/>
              </w:rPr>
            </w:rPrChange>
          </w:rPr>
          <w:t>ហ</w:t>
        </w:r>
      </w:ins>
      <w:ins w:id="20608" w:author="Kem Sereyboth" w:date="2023-07-19T14:04:00Z">
        <w:r w:rsidR="00C3103D" w:rsidRPr="002574B7">
          <w:rPr>
            <w:rFonts w:ascii="Khmer MEF1" w:hAnsi="Khmer MEF1" w:cs="Khmer MEF1"/>
            <w:sz w:val="24"/>
            <w:szCs w:val="24"/>
            <w:cs/>
            <w:lang w:val="ca-ES"/>
            <w:rPrChange w:id="20609" w:author="Sopheak Phorn" w:date="2023-08-04T11:29:00Z">
              <w:rPr>
                <w:rFonts w:ascii="Khmer MEF1" w:hAnsi="Khmer MEF1" w:cs="Khmer MEF1"/>
                <w:spacing w:val="-18"/>
                <w:sz w:val="24"/>
                <w:szCs w:val="24"/>
                <w:cs/>
                <w:lang w:val="ca-ES"/>
              </w:rPr>
            </w:rPrChange>
          </w:rPr>
          <w:t>ា</w:t>
        </w:r>
      </w:ins>
      <w:ins w:id="20610" w:author="Kem Sereyboth" w:date="2023-07-11T11:01:00Z">
        <w:r w:rsidRPr="002574B7">
          <w:rPr>
            <w:rFonts w:ascii="Khmer MEF1" w:hAnsi="Khmer MEF1" w:cs="Khmer MEF1"/>
            <w:sz w:val="24"/>
            <w:szCs w:val="24"/>
            <w:cs/>
            <w:lang w:val="ca-ES"/>
            <w:rPrChange w:id="20611" w:author="Sopheak Phorn" w:date="2023-08-04T11:29:00Z">
              <w:rPr>
                <w:rFonts w:ascii="Khmer MEF1" w:hAnsi="Khmer MEF1" w:cs="Khmer MEF1"/>
                <w:spacing w:val="-18"/>
                <w:sz w:val="24"/>
                <w:szCs w:val="24"/>
                <w:cs/>
                <w:lang w:val="ca-ES"/>
              </w:rPr>
            </w:rPrChange>
          </w:rPr>
          <w:t xml:space="preserve">និភ័យ </w:t>
        </w:r>
        <w:r w:rsidRPr="002574B7">
          <w:rPr>
            <w:rFonts w:ascii="Khmer MEF1" w:hAnsi="Khmer MEF1" w:cs="Khmer MEF1"/>
            <w:sz w:val="24"/>
            <w:szCs w:val="24"/>
            <w:cs/>
            <w:lang w:val="ca-ES"/>
            <w:rPrChange w:id="20612" w:author="Sopheak Phorn" w:date="2023-08-04T11:29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​​បញ្ហាប្រឈម និងកង្វល់នានាដែលត្រូវប្រើប្រាស់</w:t>
        </w:r>
        <w:r w:rsidRPr="002574B7">
          <w:rPr>
            <w:rFonts w:ascii="Khmer MEF1" w:hAnsi="Khmer MEF1" w:cs="Khmer MEF1"/>
            <w:sz w:val="24"/>
            <w:szCs w:val="24"/>
            <w:cs/>
            <w:rPrChange w:id="20613" w:author="Sopheak Phorn" w:date="2023-08-04T11:29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ជាមូលដ្ឋានក្នុង</w:t>
        </w:r>
        <w:r w:rsidRPr="00F55550">
          <w:rPr>
            <w:rFonts w:ascii="Khmer MEF1" w:hAnsi="Khmer MEF1" w:cs="Khmer MEF1"/>
            <w:spacing w:val="-10"/>
            <w:sz w:val="24"/>
            <w:szCs w:val="24"/>
            <w:cs/>
          </w:rPr>
          <w:t>ការរៀបចំផែនការសវនកម្មប្រចាំឆ្នាំ។</w:t>
        </w:r>
        <w:r w:rsidRPr="00F55550">
          <w:rPr>
            <w:rFonts w:ascii="Khmer MEF1" w:hAnsi="Khmer MEF1" w:cs="Khmer MEF1"/>
            <w:spacing w:val="-10"/>
            <w:sz w:val="24"/>
            <w:szCs w:val="24"/>
            <w:lang w:val="ca-ES"/>
          </w:rPr>
          <w:t>​​</w:t>
        </w:r>
        <w:r w:rsidRPr="00F55550">
          <w:rPr>
            <w:rFonts w:ascii="Khmer MEF1" w:hAnsi="Khmer MEF1" w:cs="Khmer MEF1"/>
            <w:spacing w:val="-10"/>
            <w:sz w:val="24"/>
            <w:szCs w:val="24"/>
            <w:cs/>
            <w:lang w:val="ca-ES"/>
          </w:rPr>
          <w:t xml:space="preserve"> </w:t>
        </w:r>
      </w:ins>
    </w:p>
    <w:p w14:paraId="275E68A4" w14:textId="51CD71F2" w:rsidR="00FD7EBC" w:rsidRPr="005967BA" w:rsidDel="005C3437" w:rsidRDefault="00FD7EBC">
      <w:pPr>
        <w:spacing w:after="0" w:line="226" w:lineRule="auto"/>
        <w:ind w:firstLine="720"/>
        <w:jc w:val="both"/>
        <w:rPr>
          <w:ins w:id="20614" w:author="LENOVO" w:date="2022-10-02T09:50:00Z"/>
          <w:del w:id="20615" w:author="Kem Sereyboth" w:date="2023-06-20T14:39:00Z"/>
          <w:rFonts w:ascii="Khmer MEF1" w:hAnsi="Khmer MEF1" w:cs="Khmer MEF1"/>
          <w:spacing w:val="-4"/>
          <w:sz w:val="24"/>
          <w:szCs w:val="24"/>
          <w:lang w:val="ca-ES"/>
          <w:rPrChange w:id="20616" w:author="Kem Sereyboth" w:date="2023-07-26T09:57:00Z">
            <w:rPr>
              <w:ins w:id="20617" w:author="LENOVO" w:date="2022-10-02T09:50:00Z"/>
              <w:del w:id="20618" w:author="Kem Sereyboth" w:date="2023-06-20T14:39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0619" w:author="Sopheak Phorn" w:date="2023-08-03T14:28:00Z">
          <w:pPr>
            <w:spacing w:after="0" w:line="228" w:lineRule="auto"/>
            <w:ind w:firstLine="720"/>
            <w:jc w:val="both"/>
          </w:pPr>
        </w:pPrChange>
      </w:pPr>
      <w:ins w:id="20620" w:author="LENOVO" w:date="2022-10-02T09:50:00Z">
        <w:del w:id="20621" w:author="Kem Sereyboth" w:date="2023-06-20T14:39:00Z"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622" w:author="Kem Sereyboth" w:date="2023-07-26T09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អនុលោមតាមប្រកាសលេខ ០៣៥ អ.ស.ហ. ប្រក ចុះថ្ងៃទី៤ ខែសីហា ឆ្នាំ២០២២ ស្តីពីការ​ដាក់​ឱ្យ​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623" w:author="Kem Sereyboth" w:date="2023-07-26T09:57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អនុវត្ត​នូវ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20624" w:author="Kem Sereyboth" w:date="2023-07-26T09:57:00Z">
                <w:rPr>
                  <w:rFonts w:ascii="Khmer MEF1" w:hAnsi="Khmer MEF1" w:cs="Khmer MEF1"/>
                  <w:spacing w:val="-14"/>
                  <w:sz w:val="16"/>
                  <w:szCs w:val="24"/>
                  <w:cs/>
                </w:rPr>
              </w:rPrChange>
            </w:rPr>
            <w:delText>គោលការណ៍ណែនាំស្ដីពី​សវនកម្មអនុលោមភាពរបស់​អង្គភាពសវនកម្មផ្ទៃក្នុង​នៃអាជ្ញាធរ​សេវា​ហិរញ្ញវត្ថុ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20625" w:author="Kem Sereyboth" w:date="2023-07-26T09:57:00Z">
                <w:rPr>
                  <w:rFonts w:ascii="Khmer MEF1" w:hAnsi="Khmer MEF1" w:cs="Khmer MEF1"/>
                  <w:spacing w:val="-12"/>
                  <w:sz w:val="16"/>
                  <w:szCs w:val="24"/>
                  <w:cs/>
                </w:rPr>
              </w:rPrChange>
            </w:rPr>
            <w:delText>​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rPrChange w:id="20626" w:author="Kem Sereyboth" w:date="2023-07-26T09:57:00Z">
                <w:rPr>
                  <w:rFonts w:ascii="Khmer MEF1" w:hAnsi="Khmer MEF1" w:cs="Khmer MEF1"/>
                  <w:sz w:val="16"/>
                  <w:szCs w:val="24"/>
                </w:rPr>
              </w:rPrChange>
            </w:rPr>
            <w:delText>​​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20627" w:author="Kem Sereyboth" w:date="2023-07-26T09:57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>មិនមែនធនាគារដែលគោលការណ៍ណែនាំនេះបានកំណត់​យ៉ាង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628" w:author="Kem Sereyboth" w:date="2023-07-26T09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ច្បាស់នូវក្របខណ្ឌ​នៃការធ្វើសវនកម្ម​អនុ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rPrChange w:id="20629" w:author="Kem Sereyboth" w:date="2023-07-26T09:57:00Z">
                <w:rPr>
                  <w:rFonts w:ascii="Khmer MEF1" w:hAnsi="Khmer MEF1" w:cs="Khmer MEF1"/>
                  <w:spacing w:val="2"/>
                  <w:sz w:val="24"/>
                  <w:szCs w:val="24"/>
                </w:rPr>
              </w:rPrChange>
            </w:rPr>
            <w:delText>-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630" w:author="Kem Sereyboth" w:date="2023-07-26T09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631" w:author="Kem Sereyboth" w:date="2023-07-26T09:5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លោមភាព​ដោយតម្រូវឱ្យសវនករផ្ទៃក្នុងត្រូវរៀបចំការងារតាមដំណាក់កាលសំខាន់ៗ</w:delText>
          </w:r>
        </w:del>
      </w:ins>
      <w:ins w:id="20632" w:author="LENOVO" w:date="2022-10-06T11:39:00Z">
        <w:del w:id="20633" w:author="Kem Sereyboth" w:date="2023-06-20T14:39:00Z">
          <w:r w:rsidR="00F34BF7"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634" w:author="Kem Sereyboth" w:date="2023-07-26T09:5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រួមមាន៖</w:delText>
          </w:r>
        </w:del>
      </w:ins>
      <w:ins w:id="20635" w:author="LENOVO" w:date="2022-10-02T09:50:00Z">
        <w:del w:id="20636" w:author="Kem Sereyboth" w:date="2023-06-20T14:39:00Z"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637" w:author="Kem Sereyboth" w:date="2023-07-26T09:5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ការរៀបចំផែន​ការ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20638" w:author="Kem Sereyboth" w:date="2023-07-26T09:57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639" w:author="Kem Sereyboth" w:date="2023-07-26T09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សវនកម្ម​អនុលោមភាព ការចុះធ្វើសវនកម្មអនុលោមភាព ការរៀបចំរបាយការណ៍សវនកម្មអនុលោមភាព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640" w:author="Kem Sereyboth" w:date="2023-07-26T09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និងការ​តាម​ដាន​​ការអនុវត្តអនុសាសន៍សវនកម្មអនុលោមភាពជាដើម។</w:delText>
          </w:r>
        </w:del>
      </w:ins>
    </w:p>
    <w:p w14:paraId="2361C507" w14:textId="5AC460CC" w:rsidR="005E03A9" w:rsidRPr="00F55550" w:rsidRDefault="005E03A9">
      <w:pPr>
        <w:spacing w:after="0" w:line="226" w:lineRule="auto"/>
        <w:ind w:firstLine="720"/>
        <w:jc w:val="both"/>
        <w:rPr>
          <w:ins w:id="20641" w:author="Kem Sereyboth" w:date="2023-07-11T11:05:00Z"/>
          <w:rFonts w:ascii="Khmer MEF1" w:hAnsi="Khmer MEF1" w:cs="Khmer MEF1"/>
          <w:spacing w:val="-8"/>
          <w:sz w:val="24"/>
          <w:szCs w:val="24"/>
          <w:lang w:val="ca-ES"/>
        </w:rPr>
        <w:pPrChange w:id="20642" w:author="Sopheak Phorn" w:date="2023-08-03T14:28:00Z">
          <w:pPr>
            <w:spacing w:after="0" w:line="245" w:lineRule="auto"/>
            <w:ind w:firstLine="720"/>
            <w:jc w:val="both"/>
          </w:pPr>
        </w:pPrChange>
      </w:pPr>
      <w:ins w:id="20643" w:author="Kem Sereyboth" w:date="2023-07-11T11:03:00Z">
        <w:r w:rsidRPr="005967BA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0644" w:author="Kem Sereyboth" w:date="2023-07-26T09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អង្គភាព​សវនកម្មផ្ទៃក្នុង</w:t>
        </w:r>
      </w:ins>
      <w:ins w:id="20645" w:author="Kem Sereyboth" w:date="2023-07-19T14:52:00Z">
        <w:r w:rsidR="0003566A" w:rsidRPr="005967BA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0646" w:author="Kem Sereyboth" w:date="2023-07-26T09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នៃ </w:t>
        </w:r>
        <w:r w:rsidR="0003566A" w:rsidRPr="005967BA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0647" w:author="Kem Sereyboth" w:date="2023-07-26T09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</w:t>
        </w:r>
      </w:ins>
      <w:ins w:id="20648" w:author="Kem Sereyboth" w:date="2023-07-19T14:53:00Z">
        <w:r w:rsidR="0003566A" w:rsidRPr="005967BA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0649" w:author="Kem Sereyboth" w:date="2023-07-26T09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ហ.</w:t>
        </w:r>
        <w:r w:rsidR="0003566A" w:rsidRPr="005967BA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0650" w:author="Kem Sereyboth" w:date="2023-07-26T09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0651" w:author="Kem Sereyboth" w:date="2023-07-11T11:03:00Z">
        <w:r w:rsidRPr="005967BA">
          <w:rPr>
            <w:rFonts w:ascii="Khmer MEF1" w:hAnsi="Khmer MEF1" w:cs="Khmer MEF1"/>
            <w:sz w:val="24"/>
            <w:szCs w:val="24"/>
            <w:cs/>
            <w:lang w:val="ca-ES"/>
          </w:rPr>
          <w:t>​បាន​រៀបចំផែនការសវនកម្មប្រចាំឆ្នាំ​ដែលក្នុង​នោះ​បាន​កំណត់</w:t>
        </w:r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>​</w:t>
        </w:r>
        <w:r w:rsidRPr="00BB30D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652" w:author="Sopheak Phorn" w:date="2023-08-03T08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អំពី​ប្រធានបទ</w:t>
        </w:r>
        <w:r w:rsidRPr="00BB30D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653" w:author="Sopheak Phorn" w:date="2023-08-03T08:59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សវនកម្ម លក្ខ</w:t>
        </w:r>
        <w:r w:rsidRPr="00BB30D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654" w:author="Sopheak Phorn" w:date="2023-08-03T08:59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ណៈ​​វិនិច្ឆ័យ គោលបំណង វិសាលភាព ដែនកំណត់នៃការធ្វើសវនកម្ម</w:t>
        </w:r>
        <w:r w:rsidRPr="00BB30D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655" w:author="Sopheak Phorn" w:date="2023-08-03T08:5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BB30D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656" w:author="Sopheak Phorn" w:date="2023-08-03T08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ព្រមទាំង</w:t>
        </w:r>
        <w:r w:rsidRPr="00F55550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  <w:r w:rsidRPr="005967BA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657" w:author="Kem Sereyboth" w:date="2023-07-26T10:00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រៀបចំនូវ​​កម្មវិធីការងារ</w:t>
        </w:r>
      </w:ins>
      <w:ins w:id="20658" w:author="Kem Sereyboth" w:date="2023-07-19T14:05:00Z">
        <w:r w:rsidR="00C3103D" w:rsidRPr="005967BA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659" w:author="Kem Sereyboth" w:date="2023-07-26T10:00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សវនកម្ម​អនុលោមភាព និង</w:t>
        </w:r>
      </w:ins>
      <w:ins w:id="20660" w:author="Kem Sereyboth" w:date="2023-07-11T11:03:00Z">
        <w:r w:rsidRPr="005967BA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661" w:author="Kem Sereyboth" w:date="2023-07-26T10:00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​សវនកម្ម​សមិទ្ធកម្មប្រចាំឆ្នាំ</w:t>
        </w:r>
      </w:ins>
      <w:ins w:id="20662" w:author="Kem Sereyboth" w:date="2023-07-11T14:05:00Z">
        <w:r w:rsidR="00193F72" w:rsidRPr="005967BA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663" w:author="Kem Sereyboth" w:date="2023-07-26T10:00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២០២៣</w:t>
        </w:r>
      </w:ins>
      <w:ins w:id="20664" w:author="Kem Sereyboth" w:date="2023-07-11T11:03:00Z">
        <w:r w:rsidRPr="005967BA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665" w:author="Kem Sereyboth" w:date="2023-07-26T10:00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។ ​មុន​នឹង​ឈាន​</w:t>
        </w:r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ដល់​ដំណាក់កាល​ចុះ​​ប្រមូល​ទិន្នន័យនិង​ព័ត៌មាន</w:t>
        </w:r>
        <w:r w:rsidRPr="00F55550">
          <w:rPr>
            <w:rFonts w:ascii="Khmer MEF1" w:hAnsi="Khmer MEF1" w:cs="Khmer MEF1"/>
            <w:sz w:val="24"/>
            <w:szCs w:val="24"/>
            <w:lang w:val="ca-ES"/>
          </w:rPr>
          <w:t xml:space="preserve">​​ </w:t>
        </w:r>
        <w:r w:rsidRPr="00675FA1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666" w:author="Sopheak Phorn" w:date="2023-08-03T09:00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សវនករ​ទទួលបន្ទុក​បាន​រៀបចំ​​បញ្ជីត្រួតពិនិត្យ​ដោយផ្អែក</w:t>
        </w:r>
        <w:r w:rsidRPr="005967BA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667" w:author="Kem Sereyboth" w:date="2023-07-26T10:0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ទៅលើលក្ខណៈ​វិនិច្ឆ័យសមស្រប និង​ពាក់ព័ន្ធទៅ</w:t>
        </w:r>
        <w:r w:rsidRPr="005967BA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នឹងប្រធានបទដែលបានកំណត់ និងបានរៀបចំ​បញ្ជីឈ្មោះ</w:t>
        </w:r>
      </w:ins>
      <w:ins w:id="20668" w:author="Kem Sereyboth" w:date="2023-07-26T10:01:00Z">
        <w:r w:rsidR="005967BA" w:rsidRPr="005967BA"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​</w:t>
        </w:r>
      </w:ins>
      <w:ins w:id="20669" w:author="Kem Sereyboth" w:date="2023-07-11T11:03:00Z">
        <w:r w:rsidRPr="00F55550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ប្រតិភូសវនកម្ម​ និងសវនករទទួលបន្ទុកដែលត្រូវ</w:t>
        </w:r>
        <w:r w:rsidRPr="00F5555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ចុះអនុវត្តការងារក្នុងដំណើរការធ្វើ</w:t>
        </w:r>
      </w:ins>
      <w:ins w:id="20670" w:author="Kem Sereyboth" w:date="2023-07-19T14:06:00Z">
        <w:r w:rsidR="00C3103D" w:rsidRPr="00E33574">
          <w:rPr>
            <w:rFonts w:ascii="Khmer MEF1" w:hAnsi="Khmer MEF1" w:cs="Khmer MEF1"/>
            <w:sz w:val="24"/>
            <w:szCs w:val="24"/>
            <w:cs/>
            <w:lang w:val="ca-ES"/>
            <w:rPrChange w:id="20671" w:author="Kem Sereyboth" w:date="2023-07-19T16:59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សវនកម្ម​អនុលោមភាព </w:t>
        </w:r>
        <w:r w:rsidR="00C3103D" w:rsidRPr="005967BA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672" w:author="Kem Sereyboth" w:date="2023-07-26T10:02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និង</w:t>
        </w:r>
      </w:ins>
      <w:ins w:id="20673" w:author="Kem Sereyboth" w:date="2023-07-11T11:03:00Z">
        <w:r w:rsidRPr="005967BA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674" w:author="Kem Sereyboth" w:date="2023-07-26T10:02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សវនកម្មសមិទ្ធកម្មផងដែរ។ បន្ទាប់ពីទទួល​បានការ​ឯកភាពដ៏ខ្ពង់ខ្ពស់ពី</w:t>
        </w:r>
        <w:r w:rsidRPr="005967BA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675" w:author="Kem Sereyboth" w:date="2023-07-26T10:0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5967BA">
          <w:rPr>
            <w:rFonts w:ascii="Khmer MEF2" w:hAnsi="Khmer MEF2" w:cs="Khmer MEF2"/>
            <w:spacing w:val="-2"/>
            <w:sz w:val="24"/>
            <w:szCs w:val="24"/>
            <w:cs/>
            <w:lang w:val="ca-ES"/>
            <w:rPrChange w:id="20676" w:author="Kem Sereyboth" w:date="2023-07-26T10:02:00Z">
              <w:rPr>
                <w:rFonts w:ascii="Khmer MEF2" w:hAnsi="Khmer MEF2" w:cs="Khmer MEF2"/>
                <w:spacing w:val="2"/>
                <w:sz w:val="24"/>
                <w:szCs w:val="24"/>
                <w:cs/>
                <w:lang w:val="ca-ES"/>
              </w:rPr>
            </w:rPrChange>
          </w:rPr>
          <w:t>ឯកឧត្តមអគ្គបណ្ឌិតសភាចារ្យ</w:t>
        </w:r>
        <w:r w:rsidRPr="00F55550">
          <w:rPr>
            <w:rFonts w:ascii="Khmer MEF2" w:hAnsi="Khmer MEF2" w:cs="Khmer MEF2"/>
            <w:spacing w:val="2"/>
            <w:sz w:val="24"/>
            <w:szCs w:val="24"/>
            <w:cs/>
            <w:lang w:val="ca-ES"/>
          </w:rPr>
          <w:t>​</w:t>
        </w:r>
        <w:r w:rsidRPr="001B7BE2">
          <w:rPr>
            <w:rFonts w:ascii="Khmer MEF2" w:hAnsi="Khmer MEF2" w:cs="Khmer MEF2"/>
            <w:spacing w:val="4"/>
            <w:sz w:val="24"/>
            <w:szCs w:val="24"/>
            <w:cs/>
            <w:lang w:val="ca-ES"/>
            <w:rPrChange w:id="20677" w:author="Sopheak Phorn" w:date="2023-08-03T09:01:00Z">
              <w:rPr>
                <w:rFonts w:ascii="Khmer MEF2" w:hAnsi="Khmer MEF2" w:cs="Khmer MEF2"/>
                <w:spacing w:val="2"/>
                <w:sz w:val="24"/>
                <w:szCs w:val="24"/>
                <w:cs/>
                <w:lang w:val="ca-ES"/>
              </w:rPr>
            </w:rPrChange>
          </w:rPr>
          <w:lastRenderedPageBreak/>
          <w:t>ឧបនាយករដ្ឋមន្រ្ដី</w:t>
        </w:r>
        <w:r w:rsidRPr="001B7BE2">
          <w:rPr>
            <w:rFonts w:ascii="Khmer MEF2" w:hAnsi="Khmer MEF2" w:cs="Khmer MEF2"/>
            <w:spacing w:val="4"/>
            <w:sz w:val="24"/>
            <w:szCs w:val="24"/>
            <w:lang w:val="ca-ES"/>
            <w:rPrChange w:id="20678" w:author="Sopheak Phorn" w:date="2023-08-03T09:01:00Z">
              <w:rPr>
                <w:rFonts w:ascii="Khmer MEF2" w:hAnsi="Khmer MEF2" w:cs="Khmer MEF2"/>
                <w:spacing w:val="2"/>
                <w:sz w:val="24"/>
                <w:szCs w:val="24"/>
                <w:lang w:val="ca-ES"/>
              </w:rPr>
            </w:rPrChange>
          </w:rPr>
          <w:t xml:space="preserve"> </w:t>
        </w:r>
      </w:ins>
      <w:ins w:id="20679" w:author="Kem Sereyboth" w:date="2023-07-19T14:06:00Z">
        <w:r w:rsidR="00C3103D" w:rsidRPr="001B7BE2">
          <w:rPr>
            <w:rFonts w:ascii="Khmer MEF2" w:hAnsi="Khmer MEF2" w:cs="Khmer MEF2"/>
            <w:spacing w:val="4"/>
            <w:sz w:val="24"/>
            <w:szCs w:val="24"/>
            <w:cs/>
            <w:lang w:val="ca-ES"/>
            <w:rPrChange w:id="20680" w:author="Sopheak Phorn" w:date="2023-08-03T09:01:00Z">
              <w:rPr>
                <w:rFonts w:ascii="Khmer MEF2" w:hAnsi="Khmer MEF2" w:cs="Khmer MEF2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រដ្ឋមន្រ្ដីក្រសួងសេដ្ឋកិច្ចនិងហិរញ្ញវត្ថុ </w:t>
        </w:r>
      </w:ins>
      <w:ins w:id="20681" w:author="Kem Sereyboth" w:date="2023-07-11T11:03:00Z"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682" w:author="Sopheak Phorn" w:date="2023-08-03T09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និង</w:t>
        </w:r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lang w:val="ca-ES"/>
            <w:rPrChange w:id="20683" w:author="Sopheak Phorn" w:date="2023-08-03T09:01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t>​</w:t>
        </w:r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684" w:author="Sopheak Phorn" w:date="2023-08-03T09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ជា</w:t>
        </w:r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lang w:val="ca-ES"/>
            <w:rPrChange w:id="20685" w:author="Sopheak Phorn" w:date="2023-08-03T09:01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t>​</w:t>
        </w:r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686" w:author="Sopheak Phorn" w:date="2023-08-03T09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ប្រធាន</w:t>
        </w:r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lang w:val="ca-ES"/>
            <w:rPrChange w:id="20687" w:author="Sopheak Phorn" w:date="2023-08-03T09:01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t>​</w:t>
        </w:r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688" w:author="Sopheak Phorn" w:date="2023-08-03T09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ក្រុមប្រឹក្សា </w:t>
        </w:r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689" w:author="Sopheak Phorn" w:date="2023-08-03T09:01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អ.ស.ហ.​</w:t>
        </w:r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lang w:val="ca-ES"/>
            <w:rPrChange w:id="20690" w:author="Sopheak Phorn" w:date="2023-08-03T09:01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lang w:val="ca-ES"/>
              </w:rPr>
            </w:rPrChange>
          </w:rPr>
          <w:t xml:space="preserve"> </w:t>
        </w:r>
        <w:r w:rsidRPr="001B7BE2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691" w:author="Sopheak Phorn" w:date="2023-08-03T09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អង្គភាព</w:t>
        </w:r>
        <w:r w:rsidRPr="00F5555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សវន</w:t>
        </w:r>
        <w:r w:rsidRPr="00F55550">
          <w:rPr>
            <w:rFonts w:ascii="Khmer MEF1" w:hAnsi="Khmer MEF1" w:cs="Khmer MEF1"/>
            <w:spacing w:val="8"/>
            <w:sz w:val="24"/>
            <w:szCs w:val="24"/>
            <w:cs/>
            <w:lang w:val="ca-ES"/>
          </w:rPr>
          <w:t>កម្ម</w:t>
        </w:r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ផ្ទៃក្នុងនៃ </w:t>
        </w:r>
        <w:r w:rsidRPr="00F55550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អ.ស.ហ.</w:t>
        </w:r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បានផ្តល់នូវផែនការសវនកម្មសម្រាប់ឆ្នាំ</w:t>
        </w:r>
      </w:ins>
      <w:ins w:id="20692" w:author="Kem Sereyboth" w:date="2023-07-11T14:06:00Z">
        <w:r w:rsidR="00193F72" w:rsidRPr="00E33574">
          <w:rPr>
            <w:rFonts w:ascii="Khmer MEF1" w:hAnsi="Khmer MEF1" w:cs="Khmer MEF1"/>
            <w:sz w:val="24"/>
            <w:szCs w:val="24"/>
            <w:cs/>
            <w:lang w:val="ca-ES"/>
            <w:rPrChange w:id="20693" w:author="Kem Sereyboth" w:date="2023-07-19T16:59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២០២៣ </w:t>
        </w:r>
      </w:ins>
      <w:ins w:id="20694" w:author="Kem Sereyboth" w:date="2023-07-11T11:03:00Z"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>​និងឯកសារបទដ្ឋានការងារ</w:t>
        </w:r>
        <w:r w:rsidRPr="00A72020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695" w:author="Sopheak Phorn" w:date="2023-07-28T15:5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មួយចំនួន</w:t>
        </w:r>
        <w:r w:rsidRPr="00A72020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696" w:author="Sopheak Phorn" w:date="2023-07-28T15:5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A72020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697" w:author="Sopheak Phorn" w:date="2023-07-28T15:52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ព្រមទាំងបានជួបប្រជុំបើកជាមួយថ្នាក់ដឹកនាំ </w:t>
        </w:r>
        <w:r w:rsidRPr="001B7BE2">
          <w:rPr>
            <w:rFonts w:ascii="Khmer MEF1" w:hAnsi="Khmer MEF1" w:cs="Khmer MEF1"/>
            <w:sz w:val="24"/>
            <w:szCs w:val="24"/>
            <w:cs/>
            <w:lang w:val="ca-ES"/>
            <w:rPrChange w:id="20698" w:author="Sopheak Phorn" w:date="2023-08-03T09:03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និងមន្ត្រីជំនាញរបស់</w:t>
        </w:r>
      </w:ins>
      <w:ins w:id="20699" w:author="Sopheak Phorn" w:date="2023-08-03T09:03:00Z">
        <w:r w:rsidR="001B7BE2" w:rsidRPr="001B7BE2">
          <w:rPr>
            <w:rFonts w:ascii="Khmer MEF1" w:hAnsi="Khmer MEF1" w:cs="Khmer MEF1"/>
            <w:sz w:val="24"/>
            <w:szCs w:val="24"/>
            <w:cs/>
            <w:lang w:val="ca-ES"/>
            <w:rPrChange w:id="20700" w:author="Sopheak Phorn" w:date="2023-08-03T09:0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0701" w:author="Kem Sereyboth" w:date="2023-07-11T11:03:00Z">
        <w:del w:id="20702" w:author="Sopheak Phorn" w:date="2023-08-03T09:03:00Z">
          <w:r w:rsidRPr="001B7BE2" w:rsidDel="001B7BE2">
            <w:rPr>
              <w:rFonts w:ascii="Khmer MEF1" w:hAnsi="Khmer MEF1" w:cs="Khmer MEF1"/>
              <w:sz w:val="24"/>
              <w:szCs w:val="24"/>
              <w:cs/>
              <w:lang w:val="en-GB"/>
              <w:rPrChange w:id="20703" w:author="Sopheak Phorn" w:date="2023-08-03T09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en-GB"/>
                </w:rPr>
              </w:rPrChange>
            </w:rPr>
            <w:delText xml:space="preserve"> </w:delText>
          </w:r>
          <w:r w:rsidRPr="001B7BE2" w:rsidDel="001B7BE2">
            <w:rPr>
              <w:rFonts w:ascii="Khmer MEF1" w:hAnsi="Khmer MEF1" w:cs="Khmer MEF1"/>
              <w:sz w:val="24"/>
              <w:szCs w:val="24"/>
              <w:cs/>
              <w:lang w:val="ca-ES"/>
              <w:rPrChange w:id="20704" w:author="Sopheak Phorn" w:date="2023-08-03T09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0705" w:author="Kem Sereyboth" w:date="2023-07-11T14:06:00Z">
        <w:r w:rsidR="00193F72" w:rsidRPr="001B7BE2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0706" w:author="Sopheak Phorn" w:date="2023-08-03T09:03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707" w:author="Sopheak Phorn" w:date="2023-07-28T15:10:00Z">
        <w:r w:rsidR="00A72020" w:rsidRPr="001B7BE2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0708" w:author="Sopheak Phorn" w:date="2023-08-03T09:03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0709" w:author="Kem Sereyboth" w:date="2023-07-11T14:06:00Z">
        <w:del w:id="20710" w:author="Sopheak Phorn" w:date="2023-07-28T15:10:00Z">
          <w:r w:rsidR="00193F72" w:rsidRPr="001B7BE2" w:rsidDel="00A7202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0711" w:author="Sopheak Phorn" w:date="2023-08-03T09:03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193F72" w:rsidRPr="001B7BE2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0712" w:author="Sopheak Phorn" w:date="2023-08-03T09:03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.ស</w:t>
        </w:r>
      </w:ins>
      <w:ins w:id="20713" w:author="Kem Sereyboth" w:date="2023-07-11T14:07:00Z">
        <w:r w:rsidR="00193F72" w:rsidRPr="001B7BE2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0714" w:author="Sopheak Phorn" w:date="2023-08-03T09:03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.</w:t>
        </w:r>
      </w:ins>
      <w:ins w:id="20715" w:author="Kem Sereyboth" w:date="2023-07-11T11:03:00Z">
        <w:r w:rsidRPr="001B7BE2">
          <w:rPr>
            <w:rFonts w:ascii="Khmer MEF1" w:hAnsi="Khmer MEF1" w:cs="Khmer MEF1"/>
            <w:sz w:val="24"/>
            <w:szCs w:val="24"/>
            <w:lang w:val="ca-ES"/>
            <w:rPrChange w:id="20716" w:author="Sopheak Phorn" w:date="2023-08-03T09:03:00Z">
              <w:rPr>
                <w:rFonts w:ascii="Khmer MEF1" w:hAnsi="Khmer MEF1" w:cs="Khmer MEF1"/>
                <w:spacing w:val="-6"/>
                <w:sz w:val="24"/>
                <w:szCs w:val="24"/>
                <w:lang w:val="ca-ES"/>
              </w:rPr>
            </w:rPrChange>
          </w:rPr>
          <w:t xml:space="preserve"> </w:t>
        </w:r>
        <w:r w:rsidRPr="001B7BE2">
          <w:rPr>
            <w:rFonts w:ascii="Khmer MEF1" w:hAnsi="Khmer MEF1" w:cs="Khmer MEF1"/>
            <w:sz w:val="24"/>
            <w:szCs w:val="24"/>
            <w:cs/>
            <w:lang w:val="ca-ES"/>
            <w:rPrChange w:id="20717" w:author="Sopheak Phorn" w:date="2023-08-03T09:03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មុនពេល</w:t>
        </w:r>
        <w:r w:rsidRPr="001B7BE2">
          <w:rPr>
            <w:rFonts w:ascii="Khmer MEF1" w:hAnsi="Khmer MEF1" w:cs="Khmer MEF1"/>
            <w:sz w:val="24"/>
            <w:szCs w:val="24"/>
            <w:cs/>
            <w:lang w:val="ca-ES"/>
          </w:rPr>
          <w:t>​</w:t>
        </w:r>
        <w:r w:rsidRPr="001B7BE2">
          <w:rPr>
            <w:rFonts w:ascii="Khmer MEF1" w:hAnsi="Khmer MEF1" w:cs="Khmer MEF1"/>
            <w:sz w:val="24"/>
            <w:szCs w:val="24"/>
            <w:cs/>
            <w:lang w:val="ca-ES"/>
            <w:rPrChange w:id="20718" w:author="Sopheak Phorn" w:date="2023-08-03T09:0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ដំណើរការ</w:t>
        </w:r>
        <w:r w:rsidRPr="005967BA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719" w:author="Kem Sereyboth" w:date="2023-07-26T10:0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ការងារ​សវនកម្ម។ បន្ថែមពីនេះ សវនករទទួលបន្ទុកត្រូវផ្តល់នូវបញ្ជីត្រួតពិនិត្យទៅបុគ្គលទទួល</w:t>
        </w:r>
        <w:r w:rsidRPr="005967BA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720" w:author="Kem Sereyboth" w:date="2023-07-26T10:0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បន្ទុកនៃអង្គ</w:t>
        </w:r>
      </w:ins>
      <w:ins w:id="20721" w:author="Kem Sereyboth" w:date="2023-07-26T10:02:00Z">
        <w:r w:rsidR="005967BA" w:rsidRPr="005967BA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722" w:author="Kem Sereyboth" w:date="2023-07-26T10:0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723" w:author="Kem Sereyboth" w:date="2023-07-11T11:03:00Z">
        <w:r w:rsidRPr="005967BA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724" w:author="Kem Sereyboth" w:date="2023-07-26T10:0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ភាព</w:t>
        </w:r>
        <w:r w:rsidRPr="005967BA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725" w:author="Kem Sereyboth" w:date="2023-07-26T10:0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ក្រោមឱវាទ </w:t>
        </w:r>
        <w:r w:rsidRPr="005967BA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0726" w:author="Kem Sereyboth" w:date="2023-07-26T10:04:00Z">
              <w:rPr>
                <w:rFonts w:ascii="Khmer MEF2" w:hAnsi="Khmer MEF2" w:cs="Khmer MEF2"/>
                <w:spacing w:val="-2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5967BA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727" w:author="Kem Sereyboth" w:date="2023-07-26T10:0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 ដើម្បីត្រៀមសហការផ្តល់នូវទិន្នន័យនិងព័ត៌មានដូចមានកំណត់ក្នុង</w:t>
        </w:r>
        <w:r w:rsidRPr="005967BA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728" w:author="Kem Sereyboth" w:date="2023-07-26T10:0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បញ្ជីត្រួតពិនិត្យ ជូ</w:t>
        </w:r>
      </w:ins>
      <w:ins w:id="20729" w:author="Kem Sereyboth" w:date="2023-07-26T10:04:00Z">
        <w:r w:rsidR="005967BA" w:rsidRPr="005967BA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730" w:author="Kem Sereyboth" w:date="2023-07-26T10:0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731" w:author="Kem Sereyboth" w:date="2023-07-11T11:03:00Z">
        <w:r w:rsidRPr="005967BA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732" w:author="Kem Sereyboth" w:date="2023-07-26T10:0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</w:t>
        </w:r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ប្រតិភូ</w:t>
        </w:r>
        <w:r w:rsidRPr="00F55550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សវនកម្ម និងសវនករទទួលបន្ទុក។</w:t>
        </w:r>
      </w:ins>
    </w:p>
    <w:p w14:paraId="0C71C2D5" w14:textId="77777777" w:rsidR="00193592" w:rsidRDefault="00FF3DA9">
      <w:pPr>
        <w:spacing w:after="0" w:line="226" w:lineRule="auto"/>
        <w:ind w:firstLine="709"/>
        <w:jc w:val="both"/>
        <w:rPr>
          <w:ins w:id="20733" w:author="Sopheak Phorn" w:date="2023-08-03T09:12:00Z"/>
          <w:rFonts w:ascii="Khmer MEF1" w:hAnsi="Khmer MEF1" w:cs="Khmer MEF1"/>
          <w:spacing w:val="2"/>
          <w:sz w:val="24"/>
          <w:szCs w:val="24"/>
          <w:lang w:val="ca-ES"/>
        </w:rPr>
        <w:pPrChange w:id="20734" w:author="Sopheak Phorn" w:date="2023-08-03T14:28:00Z">
          <w:pPr>
            <w:spacing w:after="0" w:line="226" w:lineRule="auto"/>
            <w:ind w:firstLine="540"/>
            <w:jc w:val="both"/>
          </w:pPr>
        </w:pPrChange>
      </w:pPr>
      <w:ins w:id="20735" w:author="Kem Sereyboth" w:date="2023-07-11T11:05:00Z">
        <w:r w:rsidRPr="008460B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736" w:author="Sopheak Phorn" w:date="2023-08-03T09:2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បន្ទាប់ពីទទួលបានទិន្នន័យនិងព័ត៌មានពី</w:t>
        </w:r>
        <w:r w:rsidRPr="008460B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0737" w:author="Sopheak Phorn" w:date="2023-08-03T09:2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0738" w:author="Kem Sereyboth" w:date="2023-07-11T14:08:00Z">
        <w:r w:rsidR="00193F72" w:rsidRPr="008460B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0739" w:author="Sopheak Phorn" w:date="2023-08-03T09:22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740" w:author="Sopheak Phorn" w:date="2023-07-28T15:10:00Z">
        <w:r w:rsidR="00A72020" w:rsidRPr="008460B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0741" w:author="Sopheak Phorn" w:date="2023-08-03T09:22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0742" w:author="Kem Sereyboth" w:date="2023-07-11T14:08:00Z">
        <w:del w:id="20743" w:author="Sopheak Phorn" w:date="2023-07-28T15:10:00Z">
          <w:r w:rsidR="00193F72" w:rsidRPr="008460B0" w:rsidDel="00A72020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0744" w:author="Sopheak Phorn" w:date="2023-08-03T09:22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193F72" w:rsidRPr="008460B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0745" w:author="Sopheak Phorn" w:date="2023-08-03T09:22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.ស.</w:t>
        </w:r>
        <w:r w:rsidR="00193F72" w:rsidRPr="008460B0">
          <w:rPr>
            <w:rFonts w:ascii="Khmer MEF1" w:hAnsi="Khmer MEF1" w:cs="Khmer MEF1"/>
            <w:spacing w:val="-8"/>
            <w:sz w:val="24"/>
            <w:szCs w:val="24"/>
            <w:lang w:val="ca-ES"/>
            <w:rPrChange w:id="20746" w:author="Sopheak Phorn" w:date="2023-08-03T09:22:00Z">
              <w:rPr>
                <w:rFonts w:ascii="Khmer MEF1" w:hAnsi="Khmer MEF1" w:cs="Khmer MEF1"/>
                <w:spacing w:val="-6"/>
                <w:sz w:val="24"/>
                <w:szCs w:val="24"/>
                <w:lang w:val="ca-ES"/>
              </w:rPr>
            </w:rPrChange>
          </w:rPr>
          <w:t xml:space="preserve"> </w:t>
        </w:r>
      </w:ins>
      <w:ins w:id="20747" w:author="Kem Sereyboth" w:date="2023-07-11T11:05:00Z">
        <w:r w:rsidRPr="008460B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748" w:author="Sopheak Phorn" w:date="2023-08-03T09:2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ប្រតិភូសវនកម្ម</w:t>
        </w:r>
      </w:ins>
      <w:ins w:id="20749" w:author="Kem Sereyboth" w:date="2023-07-11T14:08:00Z">
        <w:r w:rsidR="00193F72" w:rsidRPr="008460B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750" w:author="Sopheak Phorn" w:date="2023-08-03T09:2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0751" w:author="Kem Sereyboth" w:date="2023-07-11T11:05:00Z">
        <w:r w:rsidRPr="008460B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752" w:author="Sopheak Phorn" w:date="2023-08-03T09:2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និងសវនករ</w:t>
        </w:r>
        <w:r w:rsidRPr="008460B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753" w:author="Sopheak Phorn" w:date="2023-08-03T09:22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ទទួលបន្ទុក ត្រូវធ្វើការ</w:t>
        </w:r>
      </w:ins>
      <w:ins w:id="20754" w:author="Kem Sereyboth" w:date="2023-07-26T10:12:00Z">
        <w:r w:rsidR="005967BA" w:rsidRPr="005967BA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0755" w:author="Kem Sereyboth" w:date="2023-07-26T10:12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756" w:author="Kem Sereyboth" w:date="2023-07-11T11:05:00Z">
        <w:r w:rsidRPr="005967BA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757" w:author="Kem Sereyboth" w:date="2023-07-26T10:13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វិភាគ</w:t>
        </w:r>
        <w:r w:rsidRPr="005967BA">
          <w:rPr>
            <w:rFonts w:ascii="Khmer MEF1" w:hAnsi="Khmer MEF1" w:cs="Khmer MEF1"/>
            <w:spacing w:val="-10"/>
            <w:sz w:val="24"/>
            <w:szCs w:val="24"/>
            <w:lang w:val="ca-ES"/>
            <w:rPrChange w:id="20758" w:author="Kem Sereyboth" w:date="2023-07-26T10:13:00Z">
              <w:rPr>
                <w:rFonts w:ascii="Khmer MEF1" w:hAnsi="Khmer MEF1" w:cs="Khmer MEF1"/>
                <w:spacing w:val="4"/>
                <w:sz w:val="24"/>
                <w:szCs w:val="24"/>
                <w:lang w:val="ca-ES"/>
              </w:rPr>
            </w:rPrChange>
          </w:rPr>
          <w:t xml:space="preserve"> </w:t>
        </w:r>
        <w:r w:rsidRPr="005967BA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759" w:author="Kem Sereyboth" w:date="2023-07-26T10:13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និងវាយតម្លៃលើ</w:t>
        </w:r>
        <w:r w:rsidRPr="001B7BE2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760" w:author="Sopheak Phorn" w:date="2023-08-03T09:0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ទិន្នន័យនិងព័ត៌មានដែលប្រមូលបានពី</w:t>
        </w:r>
      </w:ins>
      <w:ins w:id="20761" w:author="Kem Sereyboth" w:date="2023-07-11T14:09:00Z">
        <w:r w:rsidR="00193F72" w:rsidRPr="001B7BE2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762" w:author="Sopheak Phorn" w:date="2023-08-03T09:0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193F72" w:rsidRPr="001B7BE2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0763" w:author="Sopheak Phorn" w:date="2023-08-03T09:09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764" w:author="Sopheak Phorn" w:date="2023-07-28T15:52:00Z">
        <w:r w:rsidR="00A72020" w:rsidRPr="001B7BE2">
          <w:rPr>
            <w:rFonts w:ascii="Khmer MEF1" w:hAnsi="Khmer MEF1" w:cs="Khmer MEF1" w:hint="cs"/>
            <w:b/>
            <w:bCs/>
            <w:spacing w:val="-10"/>
            <w:sz w:val="24"/>
            <w:szCs w:val="24"/>
            <w:cs/>
            <w:lang w:val="ca-ES"/>
          </w:rPr>
          <w:t>គ</w:t>
        </w:r>
      </w:ins>
      <w:ins w:id="20765" w:author="Kem Sereyboth" w:date="2023-07-11T14:09:00Z">
        <w:del w:id="20766" w:author="Sopheak Phorn" w:date="2023-07-28T15:52:00Z">
          <w:r w:rsidR="00193F72" w:rsidRPr="001B7BE2" w:rsidDel="00A72020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20767" w:author="Sopheak Phorn" w:date="2023-08-03T09:09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193F72" w:rsidRPr="001B7BE2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0768" w:author="Sopheak Phorn" w:date="2023-08-03T09:09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.ស</w:t>
        </w:r>
        <w:r w:rsidR="00193F72" w:rsidRPr="0081335F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0769" w:author="Sopheak Phorn" w:date="2023-08-03T14:23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.</w:t>
        </w:r>
        <w:r w:rsidR="00193F72" w:rsidRPr="0081335F">
          <w:rPr>
            <w:rFonts w:ascii="Khmer MEF1" w:hAnsi="Khmer MEF1" w:cs="Khmer MEF1"/>
            <w:spacing w:val="-10"/>
            <w:sz w:val="24"/>
            <w:szCs w:val="24"/>
            <w:lang w:val="ca-ES"/>
            <w:rPrChange w:id="20770" w:author="Sopheak Phorn" w:date="2023-08-03T14:23:00Z">
              <w:rPr>
                <w:rFonts w:ascii="Khmer MEF1" w:hAnsi="Khmer MEF1" w:cs="Khmer MEF1"/>
                <w:spacing w:val="-6"/>
                <w:sz w:val="24"/>
                <w:szCs w:val="24"/>
                <w:lang w:val="ca-ES"/>
              </w:rPr>
            </w:rPrChange>
          </w:rPr>
          <w:t xml:space="preserve"> </w:t>
        </w:r>
      </w:ins>
      <w:ins w:id="20771" w:author="Kem Sereyboth" w:date="2023-07-11T11:05:00Z">
        <w:r w:rsidRPr="0081335F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lang w:val="ca-ES"/>
            <w:rPrChange w:id="20772" w:author="Sopheak Phorn" w:date="2023-08-03T14:23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ដោយធ្វើការប្រៀបធៀបរវាងលទ្ធផល</w:t>
        </w:r>
        <w:r w:rsidRPr="0081335F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20773" w:author="Sopheak Phorn" w:date="2023-08-03T14:23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សម្រេចបាន</w:t>
        </w:r>
        <w:r w:rsidRPr="0081335F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774" w:author="Sopheak Phorn" w:date="2023-08-03T14:23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ជាមួយនឹងគោលដៅដែលបានកំណត់ក្នុងគោល</w:t>
        </w:r>
        <w:r w:rsidRPr="0081335F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>បំណងដើម្បីកំណត់អំពីគម្លាតរវាងលទ្ធផល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775" w:author="Sopheak Phorn" w:date="2023-08-03T14:2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សម្រេ</w:t>
        </w:r>
      </w:ins>
      <w:ins w:id="20776" w:author="Kem Sereyboth" w:date="2023-07-26T10:13:00Z">
        <w:r w:rsidR="005967BA"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777" w:author="Sopheak Phorn" w:date="2023-08-03T14:2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778" w:author="Kem Sereyboth" w:date="2023-07-11T11:05:00Z"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779" w:author="Sopheak Phorn" w:date="2023-08-03T14:2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ចបាន និងគោលដៅដែលបានគ្រោងទុក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នោះ។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780" w:author="Sopheak Phorn" w:date="2023-08-03T14:2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81335F">
          <w:rPr>
            <w:rFonts w:ascii="Khmer MEF1" w:hAnsi="Khmer MEF1" w:cs="Khmer MEF1"/>
            <w:spacing w:val="-6"/>
            <w:sz w:val="24"/>
            <w:szCs w:val="24"/>
            <w:lang w:val="ca-ES"/>
            <w:rPrChange w:id="20781" w:author="Sopheak Phorn" w:date="2023-08-03T14:23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782" w:author="Sopheak Phorn" w:date="2023-08-03T14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ប្រតិភូសវនកម្ម</w:t>
        </w:r>
      </w:ins>
      <w:ins w:id="20783" w:author="Kem Sereyboth" w:date="2023-07-11T14:09:00Z">
        <w:r w:rsidR="00193F72"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784" w:author="Sopheak Phorn" w:date="2023-08-03T14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0785" w:author="Kem Sereyboth" w:date="2023-07-11T11:05:00Z"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786" w:author="Sopheak Phorn" w:date="2023-08-03T14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និងសវនករទទួលបន្ទុក</w:t>
        </w:r>
      </w:ins>
      <w:ins w:id="20787" w:author="Kem Sereyboth" w:date="2023-07-11T14:09:00Z">
        <w:r w:rsidR="00193F72"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788" w:author="Sopheak Phorn" w:date="2023-08-03T14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0789" w:author="Kem Sereyboth" w:date="2023-07-11T11:05:00Z"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790" w:author="Sopheak Phorn" w:date="2023-08-03T14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អង្គភាពក្រោ</w:t>
        </w:r>
      </w:ins>
      <w:ins w:id="20791" w:author="Kem Sereyboth" w:date="2023-07-26T10:14:00Z">
        <w:r w:rsidR="00050408"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792" w:author="Sopheak Phorn" w:date="2023-08-03T14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793" w:author="Kem Sereyboth" w:date="2023-07-11T11:05:00Z"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794" w:author="Sopheak Phorn" w:date="2023-08-03T14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ម</w:t>
        </w:r>
      </w:ins>
      <w:ins w:id="20795" w:author="Kem Sereyboth" w:date="2023-07-26T10:15:00Z">
        <w:r w:rsidR="00050408"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796" w:author="Sopheak Phorn" w:date="2023-08-03T14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797" w:author="Kem Sereyboth" w:date="2023-07-11T11:05:00Z"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ឱវាទ </w:t>
        </w:r>
        <w:r w:rsidRPr="0081335F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0798" w:author="Sopheak Phorn" w:date="2023-08-03T14:23:00Z">
              <w:rPr>
                <w:rFonts w:ascii="Khmer MEF2" w:hAnsi="Khmer MEF2" w:cs="Khmer MEF2"/>
                <w:spacing w:val="-6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 នីមួយៗ</w:t>
        </w:r>
        <w:r w:rsidRPr="0081335F">
          <w:rPr>
            <w:rFonts w:ascii="Khmer MEF1" w:hAnsi="Khmer MEF1" w:cs="Times New Roman"/>
            <w:spacing w:val="-6"/>
            <w:sz w:val="24"/>
            <w:szCs w:val="24"/>
            <w:rtl/>
            <w:lang w:val="ca-ES" w:bidi="ar-SA"/>
          </w:rPr>
          <w:t xml:space="preserve"> 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ត្រូវប្រើប្រាស់មូលដ្ឋាននៃការសិក្សា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799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រួមមាន៖ </w:t>
        </w:r>
        <w:r w:rsidRPr="0081335F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0800" w:author="Sopheak Phorn" w:date="2023-08-03T14:23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១).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801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លំហូរការងារ </w:t>
        </w:r>
        <w:r w:rsidRPr="0081335F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0802" w:author="Sopheak Phorn" w:date="2023-08-03T14:23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២).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803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លក្ខខណ្ឌយោ</w:t>
        </w:r>
      </w:ins>
      <w:ins w:id="20804" w:author="Kem Sereyboth" w:date="2023-07-26T10:15:00Z">
        <w:r w:rsidR="00050408"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805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806" w:author="Kem Sereyboth" w:date="2023-07-11T11:05:00Z"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807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ង</w:t>
        </w:r>
      </w:ins>
      <w:ins w:id="20808" w:author="Kem Sereyboth" w:date="2023-07-26T10:15:00Z">
        <w:r w:rsidR="00050408"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809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810" w:author="Kem Sereyboth" w:date="2023-07-11T11:05:00Z">
        <w:r w:rsidRPr="0081335F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811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ការងារ </w:t>
        </w:r>
        <w:r w:rsidRPr="0081335F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20812" w:author="Sopheak Phorn" w:date="2023-08-03T14:23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៣).</w:t>
        </w:r>
        <w:r w:rsidRPr="0081335F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813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យន្តការ និងនីតិវិធីក្នុងការអនុវត្តការងារ </w:t>
        </w:r>
        <w:r w:rsidRPr="0081335F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20814" w:author="Sopheak Phorn" w:date="2023-08-03T14:23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៤).</w:t>
        </w:r>
        <w:r w:rsidRPr="0081335F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815" w:author="Sopheak Phorn" w:date="2023-08-03T14:2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យន្តការ និងនីតិវិធីតាមដានការអនុវត្តការងារ </w:t>
        </w:r>
        <w:r w:rsidRPr="0081335F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0816" w:author="Sopheak Phorn" w:date="2023-08-03T14:23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៥).</w:t>
        </w:r>
        <w:r w:rsidRPr="0081335F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817" w:author="Sopheak Phorn" w:date="2023-08-03T14:23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យន្តការ និងនីតិវិធីរាយការណ៍អំពីការអនុវត្តការងារ និង</w:t>
        </w:r>
        <w:r w:rsidRPr="0081335F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0818" w:author="Sopheak Phorn" w:date="2023-08-03T14:23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  <w:lang w:val="ca-ES"/>
              </w:rPr>
            </w:rPrChange>
          </w:rPr>
          <w:t>៦).</w:t>
        </w:r>
        <w:r w:rsidRPr="0081335F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 xml:space="preserve">សមត្ថភាពជំនាញរបស់មន្ត្រីអនុវត្តការងារ </w:t>
        </w:r>
        <w:r w:rsidRPr="0081335F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19" w:author="Sopheak Phorn" w:date="2023-08-03T14:23:00Z">
              <w:rPr>
                <w:rFonts w:ascii="Khmer MEF1" w:hAnsi="Khmer MEF1" w:cs="Khmer MEF1"/>
                <w:color w:val="000000" w:themeColor="text1"/>
                <w:spacing w:val="2"/>
                <w:sz w:val="24"/>
                <w:szCs w:val="24"/>
                <w:cs/>
                <w:lang w:val="ca-ES"/>
              </w:rPr>
            </w:rPrChange>
          </w:rPr>
          <w:t>ដើ</w:t>
        </w:r>
      </w:ins>
      <w:ins w:id="20820" w:author="Kem Sereyboth" w:date="2023-07-26T10:19:00Z">
        <w:r w:rsidR="00050408" w:rsidRPr="0081335F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21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822" w:author="Kem Sereyboth" w:date="2023-07-11T11:05:00Z">
        <w:r w:rsidRPr="0081335F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23" w:author="Sopheak Phorn" w:date="2023-08-03T14:23:00Z">
              <w:rPr>
                <w:rFonts w:ascii="Khmer MEF1" w:hAnsi="Khmer MEF1" w:cs="Khmer MEF1"/>
                <w:color w:val="000000" w:themeColor="text1"/>
                <w:spacing w:val="2"/>
                <w:sz w:val="24"/>
                <w:szCs w:val="24"/>
                <w:cs/>
                <w:lang w:val="ca-ES"/>
              </w:rPr>
            </w:rPrChange>
          </w:rPr>
          <w:t>ម្បី</w:t>
        </w:r>
        <w:r w:rsidRPr="0081335F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24" w:author="Sopheak Phorn" w:date="2023-08-03T14:23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ប្រមូលព័ត៌មាន ទិន្នន័យ</w:t>
        </w:r>
        <w:r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25" w:author="Kem Sereyboth" w:date="2023-07-26T10:20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 xml:space="preserve"> សេចក្តីបំភ្លឺដែលជាប់</w:t>
        </w:r>
        <w:r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26" w:author="Kem Sereyboth" w:date="2023-07-26T10:20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ពាក់ព័ន្ធទៅនឹងគម្លាតនៅក្នុងការអនុវត្តនៃប្រធានបទ</w:t>
        </w:r>
        <w:r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27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នី</w:t>
        </w:r>
      </w:ins>
      <w:ins w:id="20828" w:author="Kem Sereyboth" w:date="2023-07-26T10:19:00Z">
        <w:r w:rsidR="00050408"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29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830" w:author="Kem Sereyboth" w:date="2023-07-11T11:05:00Z">
        <w:r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31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មួ</w:t>
        </w:r>
      </w:ins>
      <w:ins w:id="20832" w:author="Kem Sereyboth" w:date="2023-07-26T10:19:00Z">
        <w:r w:rsidR="00050408"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33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834" w:author="Kem Sereyboth" w:date="2023-07-11T11:05:00Z">
        <w:r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35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យៗដែលបានកំណត់។</w:t>
        </w:r>
        <w:r w:rsidRPr="0005040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836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050408">
          <w:rPr>
            <w:rFonts w:ascii="Khmer MEF1" w:hAnsi="Khmer MEF1" w:cs="Khmer MEF1"/>
            <w:spacing w:val="-2"/>
            <w:sz w:val="24"/>
            <w:szCs w:val="24"/>
            <w:lang w:val="ca-ES"/>
            <w:rPrChange w:id="20837" w:author="Kem Sereyboth" w:date="2023-07-26T10:21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 xml:space="preserve"> </w:t>
        </w:r>
        <w:r w:rsidRPr="0005040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838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ប្រតិភូសវនកម្ម និងសវនករទទួលបន្ទុកអង្គភាពក្រោមឱវាទ </w:t>
        </w:r>
        <w:r w:rsidRPr="00050408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20839" w:author="Kem Sereyboth" w:date="2023-07-26T10:21:00Z"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05040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840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នី</w:t>
        </w:r>
      </w:ins>
      <w:ins w:id="20841" w:author="Kem Sereyboth" w:date="2023-07-26T10:21:00Z">
        <w:r w:rsidR="00050408" w:rsidRPr="0005040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842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843" w:author="Kem Sereyboth" w:date="2023-07-11T11:05:00Z">
        <w:r w:rsidRPr="0005040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844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មួយៗ</w:t>
        </w:r>
        <w:r w:rsidRPr="0005040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  <w:r w:rsidRPr="00050408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20845" w:author="Kem Sereyboth" w:date="2023-07-26T10:2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ត្រូ</w:t>
        </w:r>
      </w:ins>
      <w:ins w:id="20846" w:author="Kem Sereyboth" w:date="2023-07-26T10:21:00Z">
        <w:r w:rsidR="00050408" w:rsidRPr="00050408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20847" w:author="Kem Sereyboth" w:date="2023-07-26T10:2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848" w:author="Kem Sereyboth" w:date="2023-07-11T11:05:00Z">
        <w:r w:rsidRPr="00050408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20849" w:author="Kem Sereyboth" w:date="2023-07-26T10:2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វកំណត់ពេលវេលា ប្រភេទឯកសារ និងរបាយការណ៍ដែលបុគ្គលទទួលបន្ទុកនៃអង្គភាពក្រោមឱវាទ</w:t>
        </w:r>
        <w:r w:rsidRPr="00050408">
          <w:rPr>
            <w:rFonts w:ascii="Khmer MEF1" w:hAnsi="Khmer MEF1" w:cs="Khmer MEF1"/>
            <w:spacing w:val="-12"/>
            <w:sz w:val="26"/>
            <w:szCs w:val="26"/>
            <w:lang w:val="ca-ES"/>
            <w:rPrChange w:id="20850" w:author="Kem Sereyboth" w:date="2023-07-26T10:22:00Z">
              <w:rPr>
                <w:rFonts w:ascii="Khmer MEF1" w:hAnsi="Khmer MEF1" w:cs="Khmer MEF1"/>
                <w:sz w:val="26"/>
                <w:szCs w:val="26"/>
                <w:lang w:val="ca-ES"/>
              </w:rPr>
            </w:rPrChange>
          </w:rPr>
          <w:t xml:space="preserve"> </w:t>
        </w:r>
        <w:r w:rsidRPr="00050408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lang w:val="ca-ES"/>
            <w:rPrChange w:id="20851" w:author="Kem Sereyboth" w:date="2023-07-26T10:22:00Z">
              <w:rPr>
                <w:rFonts w:ascii="Khmer MEF2" w:hAnsi="Khmer MEF2" w:cs="Khmer MEF2"/>
                <w:color w:val="000000" w:themeColor="text1"/>
                <w:sz w:val="24"/>
                <w:szCs w:val="24"/>
                <w:cs/>
              </w:rPr>
            </w:rPrChange>
          </w:rPr>
          <w:t>អ.ស.ហ.</w:t>
        </w:r>
        <w:r w:rsidRPr="00050408">
          <w:rPr>
            <w:rFonts w:ascii="Khmer MEF1" w:hAnsi="Khmer MEF1" w:cs="Times New Roman"/>
            <w:spacing w:val="-12"/>
            <w:sz w:val="8"/>
            <w:szCs w:val="8"/>
            <w:rtl/>
            <w:lang w:val="ca-ES" w:bidi="ar-SA"/>
            <w:rPrChange w:id="20852" w:author="Kem Sereyboth" w:date="2023-07-26T10:22:00Z">
              <w:rPr>
                <w:rFonts w:ascii="Khmer MEF1" w:hAnsi="Khmer MEF1" w:cs="Times New Roman"/>
                <w:color w:val="000000" w:themeColor="text1"/>
                <w:sz w:val="8"/>
                <w:szCs w:val="8"/>
                <w:rtl/>
                <w:lang w:val="ca-ES" w:bidi="ar-SA"/>
              </w:rPr>
            </w:rPrChange>
          </w:rPr>
          <w:t xml:space="preserve"> </w:t>
        </w:r>
        <w:r w:rsidRPr="00E33574">
          <w:rPr>
            <w:rFonts w:ascii="Khmer MEF1" w:hAnsi="Khmer MEF1" w:cs="Times New Roman"/>
            <w:sz w:val="10"/>
            <w:szCs w:val="10"/>
            <w:rtl/>
            <w:lang w:val="ca-ES" w:bidi="ar-SA"/>
            <w:rPrChange w:id="20853" w:author="Kem Sereyboth" w:date="2023-07-19T16:59:00Z">
              <w:rPr>
                <w:rFonts w:ascii="Khmer MEF1" w:hAnsi="Khmer MEF1" w:cs="Times New Roman"/>
                <w:color w:val="000000" w:themeColor="text1"/>
                <w:sz w:val="10"/>
                <w:szCs w:val="10"/>
                <w:rtl/>
                <w:lang w:val="ca-ES" w:bidi="ar-SA"/>
              </w:rPr>
            </w:rPrChange>
          </w:rPr>
          <w:t xml:space="preserve"> </w:t>
        </w:r>
        <w:r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54" w:author="Kem Sereyboth" w:date="2023-07-26T10:2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ត្រូវផ្តល់មកឱ្យប្រតិភូសវនកម្ម និងសវនករទទួលបន្ទុក</w:t>
        </w:r>
        <w:r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55" w:author="Kem Sereyboth" w:date="2023-07-26T10:26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និងបុគ្គលជាប់ពាក់ព័ន្ធនានាដែលប្រតិភូសវនកម្ម </w:t>
        </w:r>
        <w:r w:rsidRPr="00050408">
          <w:rPr>
            <w:rFonts w:ascii="Khmer MEF1" w:hAnsi="Khmer MEF1" w:cs="Khmer MEF1"/>
            <w:sz w:val="24"/>
            <w:szCs w:val="24"/>
            <w:cs/>
            <w:lang w:val="ca-ES"/>
            <w:rPrChange w:id="20856" w:author="Kem Sereyboth" w:date="2023-07-26T10:2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និងសវនករទទួលបន្ទុកត្រូវជួបពិភាក្សាដើម្បីចុះទៅប្រមូល</w:t>
        </w:r>
        <w:r w:rsidRPr="00050408">
          <w:rPr>
            <w:rFonts w:ascii="Khmer MEF1" w:hAnsi="Khmer MEF1" w:cs="Khmer MEF1" w:hint="cs"/>
            <w:sz w:val="24"/>
            <w:szCs w:val="24"/>
            <w:cs/>
            <w:lang w:val="ca-ES"/>
          </w:rPr>
          <w:t xml:space="preserve"> </w:t>
        </w:r>
        <w:r w:rsidRPr="00050408">
          <w:rPr>
            <w:rFonts w:ascii="Khmer MEF1" w:hAnsi="Khmer MEF1" w:cs="Khmer MEF1"/>
            <w:sz w:val="24"/>
            <w:szCs w:val="24"/>
            <w:cs/>
            <w:lang w:val="ca-ES"/>
          </w:rPr>
          <w:t>ទិន្នន័យ</w:t>
        </w:r>
        <w:r w:rsidRPr="00050408">
          <w:rPr>
            <w:rFonts w:ascii="Khmer MEF1" w:hAnsi="Khmer MEF1" w:cs="Khmer MEF1"/>
            <w:sz w:val="18"/>
            <w:szCs w:val="18"/>
            <w:cs/>
            <w:lang w:val="ca-ES"/>
          </w:rPr>
          <w:t xml:space="preserve"> </w:t>
        </w:r>
        <w:r w:rsidRPr="00050408">
          <w:rPr>
            <w:rFonts w:ascii="Khmer MEF1" w:hAnsi="Khmer MEF1" w:cs="Khmer MEF1"/>
            <w:sz w:val="24"/>
            <w:szCs w:val="24"/>
            <w:cs/>
            <w:lang w:val="ca-ES"/>
          </w:rPr>
          <w:t>និងព័ត៌មានសំខាន់ៗដែលបម្រើឱ្យការ</w:t>
        </w:r>
        <w:r w:rsidRPr="0005040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857" w:author="Kem Sereyboth" w:date="2023-07-26T10:3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វាយ</w:t>
        </w:r>
        <w:r w:rsidRPr="0005040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858" w:author="Kem Sereyboth" w:date="2023-07-26T10:32:00Z">
              <w:rPr>
                <w:rFonts w:ascii="Khmer MEF1" w:hAnsi="Khmer MEF1" w:cs="Khmer MEF1"/>
                <w:spacing w:val="8"/>
                <w:sz w:val="24"/>
                <w:szCs w:val="24"/>
                <w:cs/>
                <w:lang w:val="ca-ES"/>
              </w:rPr>
            </w:rPrChange>
          </w:rPr>
          <w:t>តម្លៃលើ</w:t>
        </w:r>
        <w:r w:rsidRPr="0005040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859" w:author="Kem Sereyboth" w:date="2023-07-26T10:3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បញ្ហាដែលបានរកឃើញពាក់ព័ន្ធនឹងប្រធានបទដែលបានកំណត់។</w:t>
        </w:r>
        <w:r w:rsidRPr="00050408">
          <w:rPr>
            <w:rFonts w:ascii="Khmer MEF1" w:hAnsi="Khmer MEF1" w:cs="Khmer MEF1"/>
            <w:spacing w:val="2"/>
            <w:sz w:val="24"/>
            <w:szCs w:val="24"/>
            <w:lang w:val="ca-ES"/>
            <w:rPrChange w:id="20860" w:author="Kem Sereyboth" w:date="2023-07-26T10:32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 xml:space="preserve"> </w:t>
        </w:r>
      </w:ins>
    </w:p>
    <w:p w14:paraId="066A8F36" w14:textId="40FCC683" w:rsidR="00FF3DA9" w:rsidRDefault="00FF3DA9">
      <w:pPr>
        <w:spacing w:after="0" w:line="223" w:lineRule="auto"/>
        <w:ind w:firstLine="709"/>
        <w:jc w:val="both"/>
        <w:rPr>
          <w:ins w:id="20861" w:author="Sopheak Phorn" w:date="2023-08-25T14:35:00Z"/>
          <w:rFonts w:ascii="Khmer MEF1" w:hAnsi="Khmer MEF1" w:cs="Khmer MEF1"/>
          <w:spacing w:val="8"/>
          <w:sz w:val="24"/>
          <w:szCs w:val="24"/>
          <w:lang w:val="ca-ES"/>
        </w:rPr>
      </w:pPr>
      <w:ins w:id="20862" w:author="Kem Sereyboth" w:date="2023-07-11T11:05:00Z">
        <w:r w:rsidRPr="00281BDA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863" w:author="Sopheak Phorn" w:date="2023-08-03T09:2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បន្ទាប់ពីបានបញ្ចប់ការចុះប្រមូលទិន្នន័យនិងព័ត៌មា</w:t>
        </w:r>
      </w:ins>
      <w:ins w:id="20864" w:author="Sopheak Phorn" w:date="2023-08-03T09:14:00Z">
        <w:r w:rsidR="00185037" w:rsidRPr="00281BDA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865" w:author="Sopheak Phorn" w:date="2023-08-03T09:2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</w:t>
        </w:r>
      </w:ins>
      <w:ins w:id="20866" w:author="Kem Sereyboth" w:date="2023-07-11T11:05:00Z">
        <w:del w:id="20867" w:author="Sopheak Phorn" w:date="2023-08-03T09:13:00Z">
          <w:r w:rsidRPr="00281BDA" w:rsidDel="00185037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20868" w:author="Sopheak Phorn" w:date="2023-08-03T09:22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នដល់ទីកន្លែង</w:delText>
          </w:r>
        </w:del>
        <w:r w:rsidRPr="00281BDA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869" w:author="Sopheak Phorn" w:date="2023-08-03T09:2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281BDA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870" w:author="Sopheak Phorn" w:date="2023-08-03T09:22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សវនករទទួលបន្ទុកបានធ្វើការវិភាគ ​និងវាយតម្លៃ</w:t>
        </w:r>
        <w:r w:rsidRPr="0018503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871" w:author="Sopheak Phorn" w:date="2023-08-03T09:14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លើទិន្នន័យនិងព័ត៌មានដែលទទួលបានដើម្បីកំណត់អំពីបញ្ហាជាក់លាក់</w:t>
        </w:r>
        <w:r w:rsidRPr="0018503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872" w:author="Sopheak Phorn" w:date="2023-08-03T09:14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នានា</w:t>
        </w:r>
        <w:r w:rsidRPr="0018503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873" w:author="Sopheak Phorn" w:date="2023-08-03T09:14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ដែលជាមូលហេតុនាំទៅដល់</w:t>
        </w:r>
        <w:r w:rsidRPr="0018503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874" w:author="Sopheak Phorn" w:date="2023-08-03T09:1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ការមានគម្លាត</w:t>
        </w:r>
      </w:ins>
      <w:ins w:id="20875" w:author="Kem Sereyboth" w:date="2023-07-26T10:33:00Z">
        <w:r w:rsidR="00050408" w:rsidRPr="0018503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876" w:author="Sopheak Phorn" w:date="2023-08-03T09:15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877" w:author="Kem Sereyboth" w:date="2023-07-11T11:05:00Z">
        <w:r w:rsidRPr="0018503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878" w:author="Sopheak Phorn" w:date="2023-08-03T09:1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នៅ</w:t>
        </w:r>
      </w:ins>
      <w:ins w:id="20879" w:author="Kem Sereyboth" w:date="2023-07-26T10:33:00Z">
        <w:r w:rsidR="00050408" w:rsidRPr="00185037">
          <w:rPr>
            <w:rFonts w:ascii="Khmer MEF1" w:hAnsi="Khmer MEF1" w:cs="Khmer MEF1"/>
            <w:spacing w:val="-8"/>
            <w:sz w:val="24"/>
            <w:szCs w:val="24"/>
            <w:lang w:val="ca-ES"/>
            <w:rPrChange w:id="20880" w:author="Sopheak Phorn" w:date="2023-08-03T09:15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t>​​</w:t>
        </w:r>
      </w:ins>
      <w:ins w:id="20881" w:author="Kem Sereyboth" w:date="2023-07-11T11:05:00Z">
        <w:r w:rsidRPr="0018503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882" w:author="Sopheak Phorn" w:date="2023-08-03T09:1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ក្នុងការអនុវត្ត។</w:t>
        </w:r>
        <w:r w:rsidRPr="00185037">
          <w:rPr>
            <w:rFonts w:ascii="Khmer MEF1" w:hAnsi="Khmer MEF1" w:cs="Khmer MEF1"/>
            <w:spacing w:val="-8"/>
            <w:sz w:val="24"/>
            <w:szCs w:val="24"/>
            <w:lang w:val="ca-ES"/>
            <w:rPrChange w:id="20883" w:author="Sopheak Phorn" w:date="2023-08-03T09:1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lang w:val="ca-ES"/>
              </w:rPr>
            </w:rPrChange>
          </w:rPr>
          <w:t xml:space="preserve"> </w:t>
        </w:r>
        <w:r w:rsidRPr="0018503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884" w:author="Sopheak Phorn" w:date="2023-08-03T09:1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បន្ទាប់ពីបានបញ្ចប់ការវិភាគ និងវាយតម្លៃ</w:t>
        </w:r>
        <w:r w:rsidRPr="0018503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885" w:author="Sopheak Phorn" w:date="2023-08-03T09:15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  <w:lang w:val="ca-ES"/>
              </w:rPr>
            </w:rPrChange>
          </w:rPr>
          <w:t>លើ</w:t>
        </w:r>
        <w:r w:rsidRPr="0018503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886" w:author="Sopheak Phorn" w:date="2023-08-03T09:1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បញ្ហាដែលបានរកឃើញរួចមក</w:t>
        </w:r>
        <w:r w:rsidRPr="0005040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887" w:author="Kem Sereyboth" w:date="2023-07-26T10:33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30195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888" w:author="Sopheak Phorn" w:date="2023-08-03T09:17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សវនករទទួ</w:t>
        </w:r>
      </w:ins>
      <w:ins w:id="20889" w:author="Kem Sereyboth" w:date="2023-07-26T10:33:00Z">
        <w:r w:rsidR="00050408" w:rsidRPr="0030195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890" w:author="Sopheak Phorn" w:date="2023-08-03T09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891" w:author="Kem Sereyboth" w:date="2023-07-11T11:05:00Z">
        <w:r w:rsidRPr="0030195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892" w:author="Sopheak Phorn" w:date="2023-08-03T09:17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ល</w:t>
        </w:r>
      </w:ins>
      <w:ins w:id="20893" w:author="Kem Sereyboth" w:date="2023-07-26T10:33:00Z">
        <w:r w:rsidR="00050408" w:rsidRPr="0030195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894" w:author="Sopheak Phorn" w:date="2023-08-03T09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895" w:author="Kem Sereyboth" w:date="2023-07-11T11:05:00Z">
        <w:r w:rsidRPr="0030195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896" w:author="Sopheak Phorn" w:date="2023-08-03T09:17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បន្ទុកបានបន្តនីតិវិធីក្នុង</w:t>
        </w:r>
        <w:r w:rsidRPr="0018503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97" w:author="Sopheak Phorn" w:date="2023-08-03T09:16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ការរៀបចំនូវ</w:t>
        </w:r>
      </w:ins>
      <w:ins w:id="20898" w:author="Sopheak Phorn" w:date="2023-08-03T09:16:00Z">
        <w:r w:rsidR="00185037" w:rsidRPr="0018503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899" w:author="Sopheak Phorn" w:date="2023-08-03T09:1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របាយការណ៍លទ្ធផល</w:t>
        </w:r>
      </w:ins>
      <w:ins w:id="20900" w:author="Kem Sereyboth" w:date="2023-07-11T11:05:00Z">
        <w:del w:id="20901" w:author="Sopheak Phorn" w:date="2023-08-03T09:16:00Z">
          <w:r w:rsidRPr="00185037" w:rsidDel="001850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0902" w:author="Sopheak Phorn" w:date="2023-08-03T09:16:00Z">
                <w:rPr>
                  <w:rFonts w:ascii="Khmer MEF1" w:hAnsi="Khmer MEF1" w:cs="Khmer MEF1"/>
                  <w:color w:val="000000" w:themeColor="text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សេចក្តីព្រាងរបាយ</w:delText>
          </w:r>
          <w:r w:rsidRPr="00185037" w:rsidDel="001850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0903" w:author="Sopheak Phorn" w:date="2023-08-03T09:16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ការណ៍</w:delText>
          </w:r>
          <w:r w:rsidRPr="00185037" w:rsidDel="001850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0904" w:author="Sopheak Phorn" w:date="2023-08-03T09:16:00Z">
                <w:rPr>
                  <w:rFonts w:ascii="Khmer MEF1" w:hAnsi="Khmer MEF1" w:cs="Khmer MEF1"/>
                  <w:color w:val="000000" w:themeColor="text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លទ្ធផល</w:delText>
          </w:r>
        </w:del>
        <w:r w:rsidRPr="0018503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905" w:author="Sopheak Phorn" w:date="2023-08-03T09:16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នៃការរកឃើញរបស់</w:t>
        </w:r>
      </w:ins>
      <w:ins w:id="20906" w:author="Sopheak Phorn" w:date="2023-08-03T09:17:00Z">
        <w:r w:rsidR="00301953">
          <w:rPr>
            <w:rFonts w:ascii="Khmer MEF1" w:hAnsi="Khmer MEF1" w:cs="Khmer MEF1" w:hint="cs"/>
            <w:spacing w:val="4"/>
            <w:sz w:val="24"/>
            <w:szCs w:val="24"/>
            <w:cs/>
            <w:lang w:val="ca-ES"/>
          </w:rPr>
          <w:t xml:space="preserve"> </w:t>
        </w:r>
      </w:ins>
      <w:ins w:id="20907" w:author="Kem Sereyboth" w:date="2023-07-11T11:05:00Z">
        <w:del w:id="20908" w:author="Sopheak Phorn" w:date="2023-08-03T09:16:00Z">
          <w:r w:rsidRPr="00185037" w:rsidDel="00185037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0909" w:author="Sopheak Phorn" w:date="2023-08-03T09:16:00Z">
                <w:rPr>
                  <w:rFonts w:ascii="Khmer MEF1" w:hAnsi="Khmer MEF1" w:cs="Khmer MEF1"/>
                  <w:color w:val="000000" w:themeColor="text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0910" w:author="Kem Sereyboth" w:date="2023-07-11T14:11:00Z">
        <w:r w:rsidR="00193F72" w:rsidRPr="00185037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911" w:author="Sopheak Phorn" w:date="2023-08-03T09:16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912" w:author="Sopheak Phorn" w:date="2023-07-28T15:52:00Z">
        <w:r w:rsidR="00CA0FE5" w:rsidRPr="00185037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913" w:author="Sopheak Phorn" w:date="2023-08-03T09:16:00Z">
              <w:rPr>
                <w:rFonts w:ascii="Khmer MEF1" w:hAnsi="Khmer MEF1" w:cs="Khmer MEF1"/>
                <w:b/>
                <w:bCs/>
                <w:spacing w:val="10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0914" w:author="Kem Sereyboth" w:date="2023-07-11T14:11:00Z">
        <w:del w:id="20915" w:author="Sopheak Phorn" w:date="2023-07-28T15:52:00Z">
          <w:r w:rsidR="00193F72" w:rsidRPr="00185037" w:rsidDel="00CA0FE5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0916" w:author="Sopheak Phorn" w:date="2023-08-03T09:16:00Z">
                <w:rPr>
                  <w:rFonts w:ascii="Khmer MEF1" w:hAnsi="Khmer MEF1" w:cs="Khmer MEF1"/>
                  <w:color w:val="000000" w:themeColor="text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193F72" w:rsidRPr="00185037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917" w:author="Sopheak Phorn" w:date="2023-08-03T09:16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20918" w:author="Kem Sereyboth" w:date="2023-07-11T11:05:00Z">
        <w:r w:rsidRPr="00050408">
          <w:rPr>
            <w:rFonts w:ascii="Khmer MEF1" w:hAnsi="Khmer MEF1" w:cs="Khmer MEF1"/>
            <w:spacing w:val="6"/>
            <w:sz w:val="12"/>
            <w:szCs w:val="12"/>
            <w:cs/>
            <w:lang w:val="ca-ES"/>
            <w:rPrChange w:id="20919" w:author="Kem Sereyboth" w:date="2023-07-26T10:34:00Z">
              <w:rPr>
                <w:rFonts w:ascii="Khmer MEF1" w:hAnsi="Khmer MEF1" w:cs="Khmer MEF1"/>
                <w:color w:val="000000" w:themeColor="text1"/>
                <w:spacing w:val="4"/>
                <w:sz w:val="12"/>
                <w:szCs w:val="12"/>
                <w:cs/>
                <w:lang w:val="ca-ES"/>
              </w:rPr>
            </w:rPrChange>
          </w:rPr>
          <w:t xml:space="preserve"> 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920" w:author="Kem Sereyboth" w:date="2023-07-19T16:59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ដោយផ្អែកលើទិន្នន័យនិងព័ត៌មានដែល</w:t>
        </w:r>
        <w:r w:rsidRPr="00E33574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921" w:author="Kem Sereyboth" w:date="2023-07-19T16:59:00Z">
              <w:rPr>
                <w:rFonts w:ascii="Khmer MEF1" w:hAnsi="Khmer MEF1" w:cs="Khmer MEF1"/>
                <w:color w:val="000000" w:themeColor="text1"/>
                <w:spacing w:val="-10"/>
                <w:sz w:val="24"/>
                <w:szCs w:val="24"/>
                <w:cs/>
                <w:lang w:val="ca-ES"/>
              </w:rPr>
            </w:rPrChange>
          </w:rPr>
          <w:t xml:space="preserve">ទទួលបាន ព្រមទាំងបានដាក់ឆ្លងការពិនិត្យ និងសម្រេចពីថ្នាក់ដឹកនាំរបស់អង្គភាពសវនកម្មផ្ទៃក្នុងនៃ </w:t>
        </w:r>
        <w:r w:rsidRPr="00E33574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0922" w:author="Kem Sereyboth" w:date="2023-07-19T16:59:00Z">
              <w:rPr>
                <w:rFonts w:ascii="Khmer MEF1" w:hAnsi="Khmer MEF1" w:cs="Khmer MEF1"/>
                <w:b/>
                <w:bCs/>
                <w:color w:val="000000" w:themeColor="text1"/>
                <w:spacing w:val="-10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E33574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923" w:author="Kem Sereyboth" w:date="2023-07-19T16:59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E33574">
          <w:rPr>
            <w:rFonts w:ascii="Khmer MEF1" w:hAnsi="Khmer MEF1" w:cs="Khmer MEF1"/>
            <w:sz w:val="24"/>
            <w:szCs w:val="24"/>
            <w:cs/>
            <w:lang w:val="ca-ES"/>
            <w:rPrChange w:id="20924" w:author="Kem Sereyboth" w:date="2023-07-19T16:59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មុននឹងដាក់ឆ្លងកិច្ចប្រជុំពិភាក្សាជាមួយថ្នាក់ដឹកនាំ និងមន្ត្រីជំនាញ</w:t>
        </w:r>
        <w:r w:rsidRPr="008E200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925" w:author="Kem Sereyboth" w:date="2023-07-26T10:3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របស់</w:t>
        </w:r>
      </w:ins>
      <w:ins w:id="20926" w:author="Kem Sereyboth" w:date="2023-07-11T14:12:00Z">
        <w:r w:rsidR="00193F72" w:rsidRPr="008E200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927" w:author="Kem Sereyboth" w:date="2023-07-26T10:3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193F72" w:rsidRPr="008E2001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928" w:author="Kem Sereyboth" w:date="2023-07-26T10:35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929" w:author="Sopheak Phorn" w:date="2023-07-28T15:52:00Z">
        <w:r w:rsidR="00CA0FE5">
          <w:rPr>
            <w:rFonts w:ascii="Khmer MEF1" w:hAnsi="Khmer MEF1" w:cs="Khmer MEF1" w:hint="cs"/>
            <w:b/>
            <w:bCs/>
            <w:spacing w:val="4"/>
            <w:sz w:val="24"/>
            <w:szCs w:val="24"/>
            <w:cs/>
            <w:lang w:val="ca-ES"/>
          </w:rPr>
          <w:t>គ</w:t>
        </w:r>
      </w:ins>
      <w:ins w:id="20930" w:author="Kem Sereyboth" w:date="2023-07-11T14:12:00Z">
        <w:del w:id="20931" w:author="Sopheak Phorn" w:date="2023-07-28T15:52:00Z">
          <w:r w:rsidR="00193F72" w:rsidRPr="008E2001" w:rsidDel="00CA0FE5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0932" w:author="Kem Sereyboth" w:date="2023-07-26T10:35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193F72" w:rsidRPr="008E2001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933" w:author="Kem Sereyboth" w:date="2023-07-26T10:35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0934" w:author="Kem Sereyboth" w:date="2023-07-11T11:05:00Z">
        <w:r w:rsidRPr="008E200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935" w:author="Kem Sereyboth" w:date="2023-07-26T10:3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លើ</w:t>
        </w:r>
        <w:r w:rsidRPr="008E200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936" w:author="Kem Sereyboth" w:date="2023-07-26T10:35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លទ្ធផលនៃការរកឃើញនោះ។ </w:t>
        </w:r>
        <w:r w:rsidRPr="00274DB7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937" w:author="Sopheak Phorn" w:date="2023-08-03T09:17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បន្ទាប់ពីទទួលបានការអនុញ្ញាតពីថ្នាក់ដឹកនាំ សវនករ</w:t>
        </w:r>
        <w:r w:rsidRPr="00850EB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938" w:author="Sopheak Phorn" w:date="2023-08-03T09:18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ទទួលបន្ទុកបានជួប</w:t>
        </w:r>
        <w:r w:rsidRPr="00850EB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939" w:author="Sopheak Phorn" w:date="2023-08-03T09:18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 xml:space="preserve">ប្រជុំពិភាក្សាជាមួយជាមួយតំណាងរបស់ </w:t>
        </w:r>
      </w:ins>
      <w:ins w:id="20940" w:author="Kem Sereyboth" w:date="2023-07-11T14:12:00Z">
        <w:r w:rsidR="00193F72" w:rsidRPr="00850EB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0941" w:author="Sopheak Phorn" w:date="2023-08-03T09:18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942" w:author="Sopheak Phorn" w:date="2023-07-28T15:52:00Z">
        <w:r w:rsidR="00CA0FE5" w:rsidRPr="00850EB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0943" w:author="Sopheak Phorn" w:date="2023-08-03T09:18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0944" w:author="Kem Sereyboth" w:date="2023-07-11T14:12:00Z">
        <w:del w:id="20945" w:author="Sopheak Phorn" w:date="2023-07-28T15:52:00Z">
          <w:r w:rsidR="00193F72" w:rsidRPr="00850EB3" w:rsidDel="00CA0FE5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0946" w:author="Sopheak Phorn" w:date="2023-08-03T09:18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193F72" w:rsidRPr="00850EB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0947" w:author="Sopheak Phorn" w:date="2023-08-03T09:18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0948" w:author="Kem Sereyboth" w:date="2023-07-11T11:05:00Z">
        <w:r w:rsidRPr="00850EB3">
          <w:rPr>
            <w:rFonts w:ascii="Khmer MEF1" w:hAnsi="Khmer MEF1" w:cs="Khmer MEF1"/>
            <w:spacing w:val="4"/>
            <w:sz w:val="24"/>
            <w:szCs w:val="24"/>
            <w:cs/>
            <w:rPrChange w:id="20949" w:author="Sopheak Phorn" w:date="2023-08-03T09:18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t>ដើម្បីធ្វើការពន្យល់</w:t>
        </w:r>
        <w:r w:rsidRPr="00850EB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950" w:author="Sopheak Phorn" w:date="2023-08-03T09:18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អំពីលទ្ធផលនៃ</w:t>
        </w:r>
        <w:r w:rsidRPr="00E33574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951" w:author="Kem Sereyboth" w:date="2023-07-19T16:59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ការរកឃើញ ព្រមទាំងអនុសាសន៍នានា ដែលសវនករទទួល</w:t>
        </w:r>
        <w:r w:rsidRPr="00E33574">
          <w:rPr>
            <w:rFonts w:ascii="Khmer MEF1" w:hAnsi="Khmer MEF1" w:cs="Khmer MEF1"/>
            <w:sz w:val="24"/>
            <w:szCs w:val="24"/>
            <w:cs/>
            <w:lang w:val="ca-ES"/>
            <w:rPrChange w:id="20952" w:author="Kem Sereyboth" w:date="2023-07-19T16:59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បន្ទុក</w:t>
        </w:r>
      </w:ins>
      <w:ins w:id="20953" w:author="Kem Sereyboth" w:date="2023-07-11T14:13:00Z">
        <w:r w:rsidR="00193F72" w:rsidRPr="00E33574">
          <w:rPr>
            <w:rFonts w:ascii="Khmer MEF1" w:hAnsi="Khmer MEF1" w:cs="Khmer MEF1"/>
            <w:sz w:val="24"/>
            <w:szCs w:val="24"/>
            <w:cs/>
            <w:lang w:val="ca-ES"/>
            <w:rPrChange w:id="20954" w:author="Kem Sereyboth" w:date="2023-07-19T16:59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193F72" w:rsidRPr="00E33574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955" w:author="Kem Sereyboth" w:date="2023-07-19T16:59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956" w:author="Sopheak Phorn" w:date="2023-07-28T15:53:00Z">
        <w:r w:rsidR="00CA0FE5">
          <w:rPr>
            <w:rFonts w:ascii="Khmer MEF1" w:hAnsi="Khmer MEF1" w:cs="Khmer MEF1" w:hint="cs"/>
            <w:b/>
            <w:bCs/>
            <w:spacing w:val="4"/>
            <w:sz w:val="24"/>
            <w:szCs w:val="24"/>
            <w:cs/>
            <w:lang w:val="ca-ES"/>
          </w:rPr>
          <w:t>គ</w:t>
        </w:r>
      </w:ins>
      <w:ins w:id="20957" w:author="Kem Sereyboth" w:date="2023-07-11T14:13:00Z">
        <w:del w:id="20958" w:author="Sopheak Phorn" w:date="2023-07-28T15:53:00Z">
          <w:r w:rsidR="00193F72" w:rsidRPr="00E33574" w:rsidDel="00CA0FE5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0959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193F72" w:rsidRPr="00E33574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960" w:author="Kem Sereyboth" w:date="2023-07-19T16:59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0961" w:author="Kem Sereyboth" w:date="2023-07-11T11:05:00Z">
        <w:r w:rsidRPr="00E33574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20962" w:author="Kem Sereyboth" w:date="2023-07-19T16:59:00Z">
              <w:rPr>
                <w:rFonts w:ascii="Khmer MEF1" w:hAnsi="Khmer MEF1" w:cs="Khmer MEF1"/>
                <w:color w:val="000000" w:themeColor="text1"/>
                <w:spacing w:val="8"/>
                <w:sz w:val="24"/>
                <w:szCs w:val="24"/>
                <w:cs/>
                <w:lang w:val="ca-ES"/>
              </w:rPr>
            </w:rPrChange>
          </w:rPr>
          <w:t xml:space="preserve">បានស្នើឡើង។ </w:t>
        </w:r>
      </w:ins>
    </w:p>
    <w:p w14:paraId="135BDAB9" w14:textId="68AF50EC" w:rsidR="00505461" w:rsidRPr="00ED148B" w:rsidRDefault="00505461" w:rsidP="00505461">
      <w:pPr>
        <w:spacing w:after="0" w:line="230" w:lineRule="auto"/>
        <w:ind w:firstLine="720"/>
        <w:jc w:val="both"/>
        <w:rPr>
          <w:ins w:id="20963" w:author="Sopheak Phorn" w:date="2023-08-25T14:35:00Z"/>
          <w:rFonts w:ascii="Khmer MEF1" w:hAnsi="Khmer MEF1" w:cs="Khmer MEF1"/>
          <w:color w:val="000000" w:themeColor="text1"/>
          <w:sz w:val="24"/>
          <w:szCs w:val="24"/>
          <w:lang w:val="ca-ES"/>
          <w:rPrChange w:id="20964" w:author="Sopheak Phorn" w:date="2023-08-25T16:18:00Z">
            <w:rPr>
              <w:ins w:id="20965" w:author="Sopheak Phorn" w:date="2023-08-25T14:35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</w:pPr>
      <w:ins w:id="20966" w:author="Sopheak Phorn" w:date="2023-08-25T14:35:00Z"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lang w:val="ca-ES"/>
            <w:rPrChange w:id="20967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បន្ទាប់ពីទទួលបានការឯកភាពពីអង្គភាពក្រោមឱវាទ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-6"/>
            <w:sz w:val="24"/>
            <w:szCs w:val="24"/>
            <w:cs/>
            <w:lang w:val="ca-ES"/>
            <w:rPrChange w:id="20968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អ.ស.ហ. 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lang w:val="ca-ES"/>
            <w:rPrChange w:id="20969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លើលទ្ធផលនៃការរកឃើញ ព្រមទាំ​ង</w:t>
        </w:r>
        <w:r w:rsidRPr="00ED148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ca-ES"/>
            <w:rPrChange w:id="20970" w:author="Sopheak Phorn" w:date="2023-08-25T16:18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អនុសាសន៍សវនកម្មដែលបានស្នើឡើង សវនករទទួលបន្ទុកត្រូវរៀបចំរបាយការណ៍សវនកម្មឆ្នាំ២០២៣ នៅ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lang w:val="ca-ES"/>
            <w:rPrChange w:id="20971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lang w:val="ca-ES"/>
              </w:rPr>
            </w:rPrChange>
          </w:rPr>
          <w:t xml:space="preserve">​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lang w:val="ca-ES"/>
            <w:rPrChange w:id="20972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973" w:author="Sopheak Phorn" w:date="2023-08-25T14:36:00Z">
        <w:r w:rsidRPr="00ED148B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lang w:val="ca-ES"/>
            <w:rPrChange w:id="20974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0975" w:author="Sopheak Phorn" w:date="2023-08-25T14:35:00Z">
        <w:r w:rsidRPr="00ED148B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lang w:val="ca-ES"/>
            <w:rPrChange w:id="20976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  <w:lang w:val="ca-ES"/>
              </w:rPr>
            </w:rPrChange>
          </w:rPr>
          <w:t>​.ស.</w:t>
        </w:r>
        <w:r w:rsidRPr="00ED148B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lang w:val="ca-ES"/>
            <w:rPrChange w:id="20977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 ក្រោយពីបញ្ចប់ការ​ចុះ​ប្រមូល​ទិន្នន័យនិង​ព័ត៌មាន​នៅ  </w:t>
        </w:r>
        <w:del w:id="20978" w:author="Chamreun Poth" w:date="2024-05-30T18:32:00Z" w16du:dateUtc="2024-05-30T11:32:00Z">
          <w:r w:rsidRPr="00ED148B" w:rsidDel="00091126">
            <w:rPr>
              <w:rFonts w:ascii="Khmer MEF1" w:hAnsi="Khmer MEF1" w:cs="Khmer MEF1"/>
              <w:b/>
              <w:bCs/>
              <w:color w:val="000000" w:themeColor="text1"/>
              <w:spacing w:val="2"/>
              <w:sz w:val="24"/>
              <w:szCs w:val="24"/>
              <w:cs/>
              <w:lang w:val="ca-ES"/>
              <w:rPrChange w:id="20979" w:author="Sopheak Phorn" w:date="2023-08-25T16:18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20980" w:author="Sopheak Phorn" w:date="2023-08-25T14:36:00Z">
        <w:del w:id="20981" w:author="Chamreun Poth" w:date="2024-05-30T18:32:00Z" w16du:dateUtc="2024-05-30T11:32:00Z">
          <w:r w:rsidRPr="00ED148B" w:rsidDel="00091126">
            <w:rPr>
              <w:rFonts w:ascii="Khmer MEF1" w:hAnsi="Khmer MEF1" w:cs="Khmer MEF1"/>
              <w:b/>
              <w:bCs/>
              <w:color w:val="000000" w:themeColor="text1"/>
              <w:spacing w:val="2"/>
              <w:sz w:val="24"/>
              <w:szCs w:val="24"/>
              <w:cs/>
              <w:lang w:val="ca-ES"/>
              <w:rPrChange w:id="20982" w:author="Sopheak Phorn" w:date="2023-08-25T16:18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គ</w:delText>
          </w:r>
        </w:del>
      </w:ins>
      <w:ins w:id="20983" w:author="Sopheak Phorn" w:date="2023-08-25T14:35:00Z">
        <w:del w:id="20984" w:author="Chamreun Poth" w:date="2024-05-30T18:32:00Z" w16du:dateUtc="2024-05-30T11:32:00Z">
          <w:r w:rsidRPr="00ED148B" w:rsidDel="00091126">
            <w:rPr>
              <w:rFonts w:ascii="Khmer MEF1" w:hAnsi="Khmer MEF1" w:cs="Khmer MEF1"/>
              <w:b/>
              <w:bCs/>
              <w:color w:val="000000" w:themeColor="text1"/>
              <w:spacing w:val="2"/>
              <w:sz w:val="24"/>
              <w:szCs w:val="24"/>
              <w:cs/>
              <w:lang w:val="ca-ES"/>
              <w:rPrChange w:id="20985" w:author="Sopheak Phorn" w:date="2023-08-25T16:18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.ស.</w:delText>
          </w:r>
        </w:del>
      </w:ins>
      <w:ins w:id="20986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lang w:val="ca-ES"/>
          </w:rPr>
          <w:t>ឈ្មោះសវនដ្ឋាន</w:t>
        </w:r>
      </w:ins>
      <w:ins w:id="20987" w:author="Sopheak Phorn" w:date="2023-08-25T14:35:00Z">
        <w:r w:rsidRPr="00ED148B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lang w:val="ca-ES"/>
            <w:rPrChange w:id="20988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 ដោយត្រូវគោរពទៅតាម​</w:t>
        </w:r>
        <w:r w:rsidRPr="00ED148B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lang w:val="ca-ES"/>
            <w:rPrChange w:id="20989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lastRenderedPageBreak/>
          <w:t>មាតិកា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20990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​</w:t>
        </w:r>
        <w:r w:rsidRPr="00ED148B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lang w:val="ca-ES"/>
            <w:rPrChange w:id="20991" w:author="Sopheak Phorn" w:date="2023-08-25T16:18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  <w:lang w:val="ca-ES"/>
              </w:rPr>
            </w:rPrChange>
          </w:rPr>
          <w:t>ដូចមាន​កំណត់ក្នុង​សេចក្តីណែនាំលេខ ០១៥ ​អ.ស.ផ.ស.ណ.ន. ចុះថ្ងៃទី២៤ ខែមេសា ឆ្នាំ២០២៣ ស្តីពីទ​ម្រ</w:t>
        </w:r>
        <w:r w:rsidRPr="00ED148B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lang w:val="ca-ES"/>
            <w:rPrChange w:id="20992" w:author="Sopheak Phorn" w:date="2023-08-25T16:18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lang w:val="ca-ES"/>
              </w:rPr>
            </w:rPrChange>
          </w:rPr>
          <w:t>​​</w:t>
        </w:r>
        <w:r w:rsidRPr="00ED148B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lang w:val="ca-ES"/>
            <w:rPrChange w:id="20993" w:author="Sopheak Phorn" w:date="2023-08-25T16:18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  <w:lang w:val="ca-ES"/>
              </w:rPr>
            </w:rPrChange>
          </w:rPr>
          <w:t>ង់</w:t>
        </w:r>
        <w:r w:rsidRPr="00ED148B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lang w:val="ca-ES"/>
            <w:rPrChange w:id="20994" w:author="Sopheak Phorn" w:date="2023-08-25T16:18:00Z">
              <w:rPr>
                <w:rFonts w:ascii="Khmer MEF1" w:hAnsi="Khmer MEF1" w:cs="Khmer MEF1"/>
                <w:color w:val="FF0000"/>
                <w:spacing w:val="2"/>
                <w:sz w:val="24"/>
                <w:szCs w:val="24"/>
                <w:cs/>
                <w:lang w:val="ca-ES"/>
              </w:rPr>
            </w:rPrChange>
          </w:rPr>
          <w:t>របាយការណ៍សវនកម្មសមិទ្ធកម្មរបស់អង្គភាពសវនកម្មផ្ទៃ</w:t>
        </w:r>
        <w:r w:rsidRPr="00ED148B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lang w:val="ca-ES"/>
            <w:rPrChange w:id="20995" w:author="Sopheak Phorn" w:date="2023-08-25T16:18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ក្នុងនៃអាជ្ញាធរសេវាហិរញ្ញវត្ថុមិនមែនធនាគារ។</w:t>
        </w:r>
        <w:r w:rsidRPr="00ED148B">
          <w:rPr>
            <w:rFonts w:ascii="Khmer MEF1" w:hAnsi="Khmer MEF1" w:cs="Khmer MEF1"/>
            <w:color w:val="000000" w:themeColor="text1"/>
            <w:spacing w:val="2"/>
            <w:sz w:val="24"/>
            <w:szCs w:val="24"/>
            <w:lang w:val="ca-ES"/>
            <w:rPrChange w:id="20996" w:author="Sopheak Phorn" w:date="2023-08-25T16:18:00Z">
              <w:rPr>
                <w:rFonts w:ascii="Khmer MEF1" w:hAnsi="Khmer MEF1" w:cs="Khmer MEF1"/>
                <w:color w:val="FF0000"/>
                <w:spacing w:val="2"/>
                <w:sz w:val="24"/>
                <w:szCs w:val="24"/>
                <w:lang w:val="ca-ES"/>
              </w:rPr>
            </w:rPrChange>
          </w:rPr>
          <w:t>​​​​​​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20997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ca-ES"/>
            <w:rPrChange w:id="20998" w:author="Sopheak Phorn" w:date="2023-08-25T16:18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សវនករទទួលបន្ទុកត្រូវដាក់ឆ្លងសេចក្តីព្រាងរបាយការណ៍សវនកម្មឆ្នាំ២០២៣ នៅ </w:t>
        </w:r>
        <w:del w:id="20999" w:author="Chamreun Poth" w:date="2024-05-30T18:32:00Z" w16du:dateUtc="2024-05-30T11:32:00Z">
          <w:r w:rsidRPr="00ED148B" w:rsidDel="00091126">
            <w:rPr>
              <w:rFonts w:ascii="Khmer MEF1" w:hAnsi="Khmer MEF1" w:cs="Khmer MEF1"/>
              <w:b/>
              <w:bCs/>
              <w:color w:val="000000" w:themeColor="text1"/>
              <w:spacing w:val="-4"/>
              <w:sz w:val="24"/>
              <w:szCs w:val="24"/>
              <w:cs/>
              <w:lang w:val="ca-ES"/>
              <w:rPrChange w:id="21000" w:author="Sopheak Phorn" w:date="2023-08-25T16:18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21001" w:author="Sopheak Phorn" w:date="2023-08-25T14:37:00Z">
        <w:del w:id="21002" w:author="Chamreun Poth" w:date="2024-05-30T18:32:00Z" w16du:dateUtc="2024-05-30T11:32:00Z">
          <w:r w:rsidRPr="00ED148B" w:rsidDel="00091126">
            <w:rPr>
              <w:rFonts w:ascii="Khmer MEF1" w:hAnsi="Khmer MEF1" w:cs="Khmer MEF1"/>
              <w:b/>
              <w:bCs/>
              <w:color w:val="000000" w:themeColor="text1"/>
              <w:spacing w:val="-4"/>
              <w:sz w:val="24"/>
              <w:szCs w:val="24"/>
              <w:cs/>
              <w:lang w:val="ca-ES"/>
              <w:rPrChange w:id="21003" w:author="Sopheak Phorn" w:date="2023-08-25T16:18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គ</w:delText>
          </w:r>
        </w:del>
      </w:ins>
      <w:ins w:id="21004" w:author="Sopheak Phorn" w:date="2023-08-25T14:35:00Z">
        <w:del w:id="21005" w:author="Chamreun Poth" w:date="2024-05-30T18:32:00Z" w16du:dateUtc="2024-05-30T11:32:00Z">
          <w:r w:rsidRPr="00ED148B" w:rsidDel="00091126">
            <w:rPr>
              <w:rFonts w:ascii="Khmer MEF1" w:hAnsi="Khmer MEF1" w:cs="Khmer MEF1"/>
              <w:b/>
              <w:bCs/>
              <w:color w:val="000000" w:themeColor="text1"/>
              <w:spacing w:val="-4"/>
              <w:sz w:val="24"/>
              <w:szCs w:val="24"/>
              <w:cs/>
              <w:lang w:val="ca-ES"/>
              <w:rPrChange w:id="21006" w:author="Sopheak Phorn" w:date="2023-08-25T16:18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.ស.</w:delText>
          </w:r>
        </w:del>
      </w:ins>
      <w:ins w:id="21007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  <w:lang w:val="ca-ES"/>
          </w:rPr>
          <w:t>ឈ្មោះសវនដ្ឋាន</w:t>
        </w:r>
      </w:ins>
      <w:ins w:id="21008" w:author="Sopheak Phorn" w:date="2023-08-25T14:35:00Z">
        <w:r w:rsidRPr="00ED148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ca-ES"/>
            <w:rPrChange w:id="21009" w:author="Sopheak Phorn" w:date="2023-08-25T16:18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ជូន​​​ថ្នាក់ដឹក​នាំ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21010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​</w:t>
        </w:r>
        <w:r w:rsidRPr="00ED148B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21011" w:author="Sopheak Phorn" w:date="2023-08-25T16:18:00Z">
              <w:rPr>
                <w:rFonts w:ascii="Khmer MEF1" w:hAnsi="Khmer MEF1" w:cs="Khmer MEF1"/>
                <w:color w:val="FF0000"/>
                <w:spacing w:val="6"/>
                <w:sz w:val="24"/>
                <w:szCs w:val="24"/>
                <w:cs/>
                <w:lang w:val="ca-ES"/>
              </w:rPr>
            </w:rPrChange>
          </w:rPr>
          <w:t>តាមឋានានុក្រម​ដើម្បីពិនិត្យ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21012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 និងវាយតម្លៃលើការសន្និដ្ឋានរបស់សវនករទទួលបន្ទុកពាក់ព័ន្ធនឹងប្រធានបទ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lang w:val="ca-ES"/>
            <w:rPrChange w:id="21013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ដែ​លបានកំណត់ ព្រមទាំងត្រូវស្នើសុំការអនុញ្ញាតពីថ្នាក់ដឹកនាំដើម្បី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1014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>បញ្ជូន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lang w:val="ca-ES"/>
            <w:rPrChange w:id="21015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សេចក្តីព្រាងរបាយការណ៍សវនក​ម្ម</w:t>
        </w:r>
        <w:r w:rsidRPr="00ED148B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ca-ES"/>
            <w:rPrChange w:id="21016" w:author="Sopheak Phorn" w:date="2023-08-25T16:18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 xml:space="preserve">ឆ្នាំ២០២៣ នៅ </w:t>
        </w:r>
        <w:del w:id="21017" w:author="Chamreun Poth" w:date="2024-05-30T18:32:00Z" w16du:dateUtc="2024-05-30T11:32:00Z">
          <w:r w:rsidRPr="00ED148B" w:rsidDel="00091126">
            <w:rPr>
              <w:rFonts w:ascii="Khmer MEF1" w:hAnsi="Khmer MEF1" w:cs="Khmer MEF1"/>
              <w:b/>
              <w:bCs/>
              <w:color w:val="000000" w:themeColor="text1"/>
              <w:spacing w:val="-14"/>
              <w:sz w:val="24"/>
              <w:szCs w:val="24"/>
              <w:cs/>
              <w:lang w:val="ca-ES"/>
              <w:rPrChange w:id="21018" w:author="Sopheak Phorn" w:date="2023-08-25T16:18:00Z">
                <w:rPr>
                  <w:rFonts w:ascii="Khmer MEF1" w:hAnsi="Khmer MEF1" w:cs="Khmer MEF1"/>
                  <w:b/>
                  <w:bCs/>
                  <w:color w:val="FF0000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21019" w:author="Sopheak Phorn" w:date="2023-08-25T14:38:00Z">
        <w:del w:id="21020" w:author="Chamreun Poth" w:date="2024-05-30T18:32:00Z" w16du:dateUtc="2024-05-30T11:32:00Z">
          <w:r w:rsidR="00C93689" w:rsidRPr="00ED148B" w:rsidDel="00091126">
            <w:rPr>
              <w:rFonts w:ascii="Khmer MEF1" w:hAnsi="Khmer MEF1" w:cs="Khmer MEF1"/>
              <w:b/>
              <w:bCs/>
              <w:color w:val="000000" w:themeColor="text1"/>
              <w:spacing w:val="-14"/>
              <w:sz w:val="24"/>
              <w:szCs w:val="24"/>
              <w:cs/>
              <w:lang w:val="ca-ES"/>
              <w:rPrChange w:id="21021" w:author="Sopheak Phorn" w:date="2023-08-25T16:18:00Z">
                <w:rPr>
                  <w:rFonts w:ascii="Khmer MEF1" w:hAnsi="Khmer MEF1" w:cs="Khmer MEF1"/>
                  <w:b/>
                  <w:bCs/>
                  <w:color w:val="FF0000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គ</w:delText>
          </w:r>
        </w:del>
      </w:ins>
      <w:ins w:id="21022" w:author="Sopheak Phorn" w:date="2023-08-25T14:35:00Z">
        <w:del w:id="21023" w:author="Chamreun Poth" w:date="2024-05-30T18:32:00Z" w16du:dateUtc="2024-05-30T11:32:00Z">
          <w:r w:rsidRPr="00ED148B" w:rsidDel="00091126">
            <w:rPr>
              <w:rFonts w:ascii="Khmer MEF1" w:hAnsi="Khmer MEF1" w:cs="Khmer MEF1"/>
              <w:b/>
              <w:bCs/>
              <w:color w:val="000000" w:themeColor="text1"/>
              <w:spacing w:val="-14"/>
              <w:sz w:val="24"/>
              <w:szCs w:val="24"/>
              <w:cs/>
              <w:lang w:val="ca-ES"/>
              <w:rPrChange w:id="21024" w:author="Sopheak Phorn" w:date="2023-08-25T16:18:00Z">
                <w:rPr>
                  <w:rFonts w:ascii="Khmer MEF1" w:hAnsi="Khmer MEF1" w:cs="Khmer MEF1"/>
                  <w:b/>
                  <w:bCs/>
                  <w:color w:val="FF0000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.ស.</w:delText>
          </w:r>
        </w:del>
      </w:ins>
      <w:ins w:id="21025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 w:themeColor="text1"/>
            <w:spacing w:val="-14"/>
            <w:sz w:val="24"/>
            <w:szCs w:val="24"/>
            <w:cs/>
            <w:lang w:val="ca-ES"/>
          </w:rPr>
          <w:t>ឈ្មោះសវនដ្ឋាន</w:t>
        </w:r>
      </w:ins>
      <w:ins w:id="21026" w:author="Sopheak Phorn" w:date="2023-08-25T14:35:00Z">
        <w:r w:rsidRPr="00ED148B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ca-ES"/>
            <w:rPrChange w:id="21027" w:author="Sopheak Phorn" w:date="2023-08-25T16:18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 xml:space="preserve">។ អង្គភាពក្រោមឱវាទ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-14"/>
            <w:sz w:val="24"/>
            <w:szCs w:val="24"/>
            <w:cs/>
            <w:lang w:val="ca-ES"/>
            <w:rPrChange w:id="21028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ca-ES"/>
            <w:rPrChange w:id="21029" w:author="Sopheak Phorn" w:date="2023-08-25T16:18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 xml:space="preserve"> ត្រូវផ្តល់នូវការឆ្លើយតបជាលាយលក្ខអក្សរមកអង្គភា​ព</w:t>
        </w:r>
        <w:r w:rsidRPr="00ED148B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lang w:val="ca-ES"/>
            <w:rPrChange w:id="21030" w:author="Sopheak Phorn" w:date="2023-08-25T16:18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  <w:lang w:val="ca-ES"/>
              </w:rPr>
            </w:rPrChange>
          </w:rPr>
          <w:t>​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21031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សវនកម្មផ្ទៃក្នុងវិញយ៉ាងយូររយៈពេល ២០ថ្ងៃ នៃថ្ងៃធ្វើការ បន្ទាប់ពីទទួលបានសេចក្តីព្រាងរបាយការណ៍។ </w:t>
        </w:r>
      </w:ins>
    </w:p>
    <w:p w14:paraId="681B0230" w14:textId="6B7D3581" w:rsidR="00505461" w:rsidRPr="00ED148B" w:rsidRDefault="00505461">
      <w:pPr>
        <w:spacing w:after="0" w:line="216" w:lineRule="auto"/>
        <w:ind w:firstLine="720"/>
        <w:jc w:val="both"/>
        <w:rPr>
          <w:ins w:id="21032" w:author="Kem Sereyboth" w:date="2023-07-11T11:05:00Z"/>
          <w:rFonts w:ascii="Khmer MEF1" w:hAnsi="Khmer MEF1" w:cs="Khmer MEF1"/>
          <w:color w:val="000000" w:themeColor="text1"/>
          <w:sz w:val="24"/>
          <w:szCs w:val="24"/>
          <w:rPrChange w:id="21033" w:author="Sopheak Phorn" w:date="2023-08-25T16:18:00Z">
            <w:rPr>
              <w:ins w:id="21034" w:author="Kem Sereyboth" w:date="2023-07-11T11:05:00Z"/>
              <w:rFonts w:ascii="Khmer MEF1" w:hAnsi="Khmer MEF1" w:cs="Khmer MEF1"/>
              <w:color w:val="000000" w:themeColor="text1"/>
              <w:spacing w:val="8"/>
              <w:sz w:val="24"/>
              <w:szCs w:val="24"/>
              <w:lang w:val="ca-ES"/>
            </w:rPr>
          </w:rPrChange>
        </w:rPr>
        <w:pPrChange w:id="21035" w:author="Sopheak Phorn" w:date="2023-08-25T14:40:00Z">
          <w:pPr>
            <w:spacing w:after="0" w:line="226" w:lineRule="auto"/>
            <w:ind w:firstLine="540"/>
            <w:jc w:val="both"/>
          </w:pPr>
        </w:pPrChange>
      </w:pPr>
      <w:ins w:id="21036" w:author="Sopheak Phorn" w:date="2023-08-25T14:35:00Z"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1037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>បន្ទាប់ពីទទួលបានការឯកភាព សវនករទទួលបន្ទុក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lang w:val="ca-ES"/>
            <w:rPrChange w:id="21038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អង្គភាពក្រោមឱវាទ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-6"/>
            <w:sz w:val="24"/>
            <w:szCs w:val="24"/>
            <w:cs/>
            <w:lang w:val="ca-ES"/>
            <w:rPrChange w:id="21039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lang w:val="ca-ES"/>
            <w:rPrChange w:id="21040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នីមួយៗ</w:t>
        </w:r>
        <w:r w:rsidRPr="00ED148B">
          <w:rPr>
            <w:rFonts w:ascii="Khmer MEF1" w:hAnsi="Khmer MEF1" w:cs="Khmer MEF1"/>
            <w:color w:val="000000" w:themeColor="text1"/>
            <w:spacing w:val="-6"/>
            <w:sz w:val="10"/>
            <w:szCs w:val="10"/>
            <w:rPrChange w:id="21041" w:author="Sopheak Phorn" w:date="2023-08-25T16:18:00Z">
              <w:rPr>
                <w:rFonts w:ascii="Khmer MEF1" w:hAnsi="Khmer MEF1" w:cs="Khmer MEF1"/>
                <w:color w:val="FF0000"/>
                <w:spacing w:val="-6"/>
                <w:sz w:val="10"/>
                <w:szCs w:val="10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1042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>ត្រូវរៀ​ប​ចំ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rPrChange w:id="21043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21044" w:author="Sopheak Phorn" w:date="2023-08-25T16:18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 xml:space="preserve">ដាក់បញ្ចូលនូវមតិយោបល់ និងសំណូមពររបស់អង្គភាពក្រោមឱវាទ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  <w:rPrChange w:id="21045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rPrChange w:id="21046" w:author="Sopheak Phorn" w:date="2023-08-25T16:18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21047" w:author="Sopheak Phorn" w:date="2023-08-25T16:18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ទៅក្នុង</w:t>
        </w:r>
        <w:r w:rsidRPr="00ED148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ca-ES"/>
            <w:rPrChange w:id="21048" w:author="Sopheak Phorn" w:date="2023-08-25T16:18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របាយការណ៍សវនក​ម្ម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21049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​</w:t>
        </w:r>
        <w:r w:rsidRPr="00ED148B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lang w:val="ca-ES"/>
            <w:rPrChange w:id="21050" w:author="Sopheak Phorn" w:date="2023-08-25T16:18:00Z">
              <w:rPr>
                <w:rFonts w:ascii="Khmer MEF1" w:hAnsi="Khmer MEF1" w:cs="Khmer MEF1"/>
                <w:color w:val="FF0000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ឆ្នាំ២០៣ </w:t>
        </w:r>
        <w:r w:rsidRPr="00ED148B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21051" w:author="Sopheak Phorn" w:date="2023-08-25T16:18:00Z">
              <w:rPr>
                <w:rFonts w:ascii="Khmer MEF1" w:hAnsi="Khmer MEF1" w:cs="Khmer MEF1"/>
                <w:color w:val="FF0000"/>
                <w:spacing w:val="2"/>
                <w:sz w:val="24"/>
                <w:szCs w:val="24"/>
                <w:cs/>
              </w:rPr>
            </w:rPrChange>
          </w:rPr>
          <w:t>ដើម្បីត្រៀមសម្រាប់ដាក់ឆ្លងកិច្ចប្រជុំគណៈកម្មការចំពោះកិច្ច។ បន្ទាប់ពីទទួលបានការឯកភាពពី</w:t>
        </w:r>
        <w:r w:rsidRPr="00ED148B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21052" w:author="Sopheak Phorn" w:date="2023-08-25T16:18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>គណៈកម្មការចំពោះកិច្ច សវនករទទួលបន្ទុក</w:t>
        </w:r>
        <w:r w:rsidRPr="00ED148B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lang w:val="ca-ES"/>
            <w:rPrChange w:id="21053" w:author="Sopheak Phorn" w:date="2023-08-25T16:18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អង្គភាពក្រោមឱវាទ</w:t>
        </w:r>
        <w:r w:rsidRPr="00ED148B">
          <w:rPr>
            <w:rFonts w:ascii="Khmer MEF1" w:hAnsi="Khmer MEF1" w:cs="Khmer MEF1"/>
            <w:color w:val="000000" w:themeColor="text1"/>
            <w:spacing w:val="4"/>
            <w:sz w:val="10"/>
            <w:szCs w:val="10"/>
            <w:cs/>
            <w:lang w:val="ca-ES"/>
            <w:rPrChange w:id="21054" w:author="Sopheak Phorn" w:date="2023-08-25T16:18:00Z">
              <w:rPr>
                <w:rFonts w:ascii="Khmer MEF1" w:hAnsi="Khmer MEF1" w:cs="Khmer MEF1"/>
                <w:color w:val="FF0000"/>
                <w:spacing w:val="4"/>
                <w:sz w:val="10"/>
                <w:szCs w:val="10"/>
                <w:cs/>
                <w:lang w:val="ca-ES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cs/>
            <w:lang w:val="ca-ES"/>
            <w:rPrChange w:id="21055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pacing w:val="4"/>
            <w:sz w:val="10"/>
            <w:szCs w:val="10"/>
            <w:cs/>
            <w:lang w:val="ca-ES"/>
            <w:rPrChange w:id="21056" w:author="Sopheak Phorn" w:date="2023-08-25T16:18:00Z">
              <w:rPr>
                <w:rFonts w:ascii="Khmer MEF1" w:hAnsi="Khmer MEF1" w:cs="Khmer MEF1"/>
                <w:color w:val="FF0000"/>
                <w:spacing w:val="4"/>
                <w:sz w:val="10"/>
                <w:szCs w:val="10"/>
                <w:cs/>
                <w:lang w:val="ca-ES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21057" w:author="Sopheak Phorn" w:date="2023-08-25T16:18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>នីមួយៗត្រូវបន្តនីតិវិធីក្នុងការ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1058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>រៀបចំរបាយការណ៍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lang w:val="ca-ES"/>
            <w:rPrChange w:id="21059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សវនកម្មឆ្នាំ២០២៣ 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1060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>បញ្ចប់ ស្របទៅតាមគោលការណ៍ណែនាំស្តីពីសវនកម្មអនុលោមភា​ព​​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1061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1062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>គោលការណ៍ណែនាំស្តីពីសវនកម្មសមិទ្ធកម្ម និងសេចក្តីណែនាំស្តីពីការរៀបចំរបាយការណ៍សវនកម្មសមិទ្ធកម្ម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1063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​របស់អង្គភាពសវនកម្មផ្ទៃក្នុងនៃ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rPrChange w:id="21064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</w:rPr>
            </w:rPrChange>
          </w:rPr>
          <w:t xml:space="preserve">​ </w:t>
        </w:r>
        <w:r w:rsidRPr="00ED148B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21065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1066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។ សវនករទទួលបន្ទុក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21067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អង្គភាពក្រោមឱវាទ</w:t>
        </w:r>
        <w:r w:rsidRPr="00ED148B">
          <w:rPr>
            <w:rFonts w:ascii="Khmer MEF1" w:hAnsi="Khmer MEF1" w:cs="Khmer MEF1"/>
            <w:color w:val="000000" w:themeColor="text1"/>
            <w:sz w:val="12"/>
            <w:szCs w:val="12"/>
            <w:cs/>
            <w:lang w:val="ca-ES"/>
            <w:rPrChange w:id="21068" w:author="Sopheak Phorn" w:date="2023-08-25T16:18:00Z">
              <w:rPr>
                <w:rFonts w:ascii="Khmer MEF1" w:hAnsi="Khmer MEF1" w:cs="Khmer MEF1"/>
                <w:color w:val="FF0000"/>
                <w:sz w:val="12"/>
                <w:szCs w:val="12"/>
                <w:cs/>
                <w:lang w:val="ca-ES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lang w:val="ca-ES"/>
            <w:rPrChange w:id="21069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z w:val="12"/>
            <w:szCs w:val="12"/>
            <w:cs/>
            <w:lang w:val="ca-ES"/>
            <w:rPrChange w:id="21070" w:author="Sopheak Phorn" w:date="2023-08-25T16:18:00Z">
              <w:rPr>
                <w:rFonts w:ascii="Khmer MEF1" w:hAnsi="Khmer MEF1" w:cs="Khmer MEF1"/>
                <w:color w:val="FF0000"/>
                <w:sz w:val="12"/>
                <w:szCs w:val="12"/>
                <w:cs/>
                <w:lang w:val="ca-ES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1071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នីមួយៗ</w:t>
        </w:r>
        <w:r w:rsidRPr="00ED148B">
          <w:rPr>
            <w:rFonts w:ascii="Khmer MEF1" w:hAnsi="Khmer MEF1" w:cs="Khmer MEF1"/>
            <w:color w:val="000000" w:themeColor="text1"/>
            <w:sz w:val="12"/>
            <w:szCs w:val="12"/>
            <w:cs/>
            <w:rPrChange w:id="21072" w:author="Sopheak Phorn" w:date="2023-08-25T16:18:00Z">
              <w:rPr>
                <w:rFonts w:ascii="Khmer MEF1" w:hAnsi="Khmer MEF1" w:cs="Khmer MEF1"/>
                <w:color w:val="FF0000"/>
                <w:sz w:val="12"/>
                <w:szCs w:val="12"/>
                <w:cs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1073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ត្រូវ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1074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>រៀបចំចាត់ចែងបញ្ជូនរបាយការណ៍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lang w:val="ca-ES"/>
            <w:rPrChange w:id="21075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  <w:lang w:val="ca-ES"/>
              </w:rPr>
            </w:rPrChange>
          </w:rPr>
          <w:t>សវនកម្មឆ្នាំ២០២៣ របស់ខ្លួន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1076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>ទៅការិយាល័យផែនការ និងបណ្តុះបណ្តា​ល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1077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​</w:t>
        </w:r>
        <w:r w:rsidRPr="00ED148B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rPrChange w:id="21078" w:author="Sopheak Phorn" w:date="2023-08-25T16:18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</w:rPr>
            </w:rPrChange>
          </w:rPr>
          <w:t xml:space="preserve">នៃនាយកដ្ឋានកិច្ចការទូទៅនៃអង្គភាពសវនកម្មផ្ទៃក្នុងនៃ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-10"/>
            <w:sz w:val="24"/>
            <w:szCs w:val="24"/>
            <w:cs/>
            <w:rPrChange w:id="21079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10"/>
                <w:sz w:val="24"/>
                <w:szCs w:val="24"/>
                <w:cs/>
              </w:rPr>
            </w:rPrChange>
          </w:rPr>
          <w:t xml:space="preserve">អ.ស.ហ. </w:t>
        </w:r>
        <w:r w:rsidRPr="00ED148B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rPrChange w:id="21080" w:author="Sopheak Phorn" w:date="2023-08-25T16:18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</w:rPr>
            </w:rPrChange>
          </w:rPr>
          <w:t>ដើម្បីរៀបចំបូកសរុប។ ការិយាល័យផែ​ន​កា​រ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1081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21082" w:author="Sopheak Phorn" w:date="2023-08-25T16:18:00Z">
              <w:rPr>
                <w:rFonts w:ascii="Khmer MEF1" w:hAnsi="Khmer MEF1" w:cs="Khmer MEF1"/>
                <w:color w:val="FF0000"/>
                <w:spacing w:val="2"/>
                <w:sz w:val="24"/>
                <w:szCs w:val="24"/>
                <w:cs/>
              </w:rPr>
            </w:rPrChange>
          </w:rPr>
          <w:t xml:space="preserve">និងបណ្តុះបណ្តាលនៃនាយកដ្ឋានកិច្ចការទូទៅនៃអង្គភាពសវនកម្មផ្ទៃក្នុងនៃ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rPrChange w:id="21083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2"/>
                <w:sz w:val="24"/>
                <w:szCs w:val="24"/>
                <w:cs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pacing w:val="2"/>
            <w:sz w:val="14"/>
            <w:szCs w:val="14"/>
            <w:cs/>
            <w:rPrChange w:id="21084" w:author="Sopheak Phorn" w:date="2023-08-25T16:18:00Z">
              <w:rPr>
                <w:rFonts w:ascii="Khmer MEF1" w:hAnsi="Khmer MEF1" w:cs="Khmer MEF1"/>
                <w:color w:val="FF0000"/>
                <w:spacing w:val="2"/>
                <w:sz w:val="14"/>
                <w:szCs w:val="14"/>
                <w:cs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21085" w:author="Sopheak Phorn" w:date="2023-08-25T16:18:00Z">
              <w:rPr>
                <w:rFonts w:ascii="Khmer MEF1" w:hAnsi="Khmer MEF1" w:cs="Khmer MEF1"/>
                <w:color w:val="FF0000"/>
                <w:spacing w:val="2"/>
                <w:sz w:val="24"/>
                <w:szCs w:val="24"/>
                <w:cs/>
              </w:rPr>
            </w:rPrChange>
          </w:rPr>
          <w:t>ត្រូវរៀបចំបូកស​រុ​ប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1086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>​រ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1087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បាយការណ៍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21088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សវនកម្មឆ្នាំ២០២៣ 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1089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ទៅតាម</w:t>
        </w:r>
        <w:r w:rsidRPr="00ED148B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21090" w:author="Sopheak Phorn" w:date="2023-08-25T16:18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 xml:space="preserve">ទម្រង់ដែលបានកំណត់។ អង្គភាពសវនកម្មផ្ទៃក្នុងនៃ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cs/>
            <w:rPrChange w:id="21091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21092" w:author="Sopheak Phorn" w:date="2023-08-25T16:18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 xml:space="preserve"> ត្រូវរៀបចំ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1093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>បញ្ជូននូវរបាយការណ៍សវនកម្ម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lang w:val="ca-ES"/>
            <w:rPrChange w:id="21094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សវនកម្មឆ្នាំ២០២៣ 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1095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 xml:space="preserve">ជូនប្រធានក្រុមប្រឹក្សា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-6"/>
            <w:sz w:val="24"/>
            <w:szCs w:val="24"/>
            <w:cs/>
            <w:rPrChange w:id="21096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1097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 xml:space="preserve"> ដើម្បីពិនិត្យ 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1098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 xml:space="preserve">និងសម្រេច។ អង្គភាពសវនកម្មផ្ទៃក្នុងនៃ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-8"/>
            <w:sz w:val="24"/>
            <w:szCs w:val="24"/>
            <w:cs/>
            <w:rPrChange w:id="21099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8"/>
                <w:sz w:val="24"/>
                <w:szCs w:val="24"/>
                <w:cs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1100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 xml:space="preserve"> ត្រូវរៀបចំបញ្ជូននូវរបាយការណ៍សវនកម្ម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lang w:val="ca-ES"/>
            <w:rPrChange w:id="21101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ឆ្នាំ២០២៣ 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1102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>ដែ​ល</w:t>
        </w:r>
        <w:r w:rsidRPr="00ED148B">
          <w:rPr>
            <w:rFonts w:ascii="Khmer MEF1" w:hAnsi="Khmer MEF1" w:cs="Khmer MEF1"/>
            <w:color w:val="000000" w:themeColor="text1"/>
            <w:spacing w:val="-2"/>
            <w:sz w:val="24"/>
            <w:szCs w:val="24"/>
            <w:cs/>
            <w:rPrChange w:id="21103" w:author="Sopheak Phorn" w:date="2023-08-25T16:18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</w:rPr>
            </w:rPrChange>
          </w:rPr>
          <w:t>​ទទួលបានការពិនិត្យ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1104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 និងសម្រេចពី</w:t>
        </w:r>
        <w:r w:rsidRPr="00ED148B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21105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ប្រធានក្រុមប្រឹក្សា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1106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21107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អ.ស.ហ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1108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. ទៅអង្គភាពក្រោមឱវាទ </w:t>
        </w:r>
        <w:r w:rsidRPr="00ED148B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21109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1110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។</w:t>
        </w:r>
      </w:ins>
    </w:p>
    <w:p w14:paraId="6BE13125" w14:textId="404E51AA" w:rsidR="00FD7EBC" w:rsidRPr="00E33574" w:rsidDel="005C3437" w:rsidRDefault="00FD7EBC">
      <w:pPr>
        <w:spacing w:after="0" w:line="223" w:lineRule="auto"/>
        <w:ind w:firstLine="720"/>
        <w:jc w:val="both"/>
        <w:rPr>
          <w:ins w:id="21111" w:author="LENOVO" w:date="2022-10-02T09:50:00Z"/>
          <w:del w:id="21112" w:author="Kem Sereyboth" w:date="2023-06-20T14:40:00Z"/>
          <w:rFonts w:ascii="Khmer MEF2" w:hAnsi="Khmer MEF2" w:cs="Khmer MEF2"/>
          <w:sz w:val="24"/>
          <w:szCs w:val="24"/>
          <w:lang w:val="ca-ES"/>
        </w:rPr>
        <w:pPrChange w:id="21113" w:author="Sopheak Phorn" w:date="2023-08-03T14:28:00Z">
          <w:pPr>
            <w:spacing w:after="0" w:line="228" w:lineRule="auto"/>
            <w:ind w:firstLine="720"/>
            <w:jc w:val="both"/>
          </w:pPr>
        </w:pPrChange>
      </w:pPr>
      <w:ins w:id="21114" w:author="LENOVO" w:date="2022-10-02T09:50:00Z">
        <w:del w:id="21115" w:author="Kem Sereyboth" w:date="2023-06-20T14:40:00Z">
          <w:r w:rsidRPr="00E33574" w:rsidDel="005C3437">
            <w:rPr>
              <w:rFonts w:ascii="Khmer MEF1" w:hAnsi="Khmer MEF1" w:cs="Khmer MEF1"/>
              <w:spacing w:val="6"/>
              <w:sz w:val="16"/>
              <w:szCs w:val="24"/>
              <w:cs/>
              <w:lang w:val="ca-ES"/>
            </w:rPr>
            <w:delText>ក្រៅពីត្រូវអនុវត្តតាម</w:delText>
          </w:r>
          <w:r w:rsidRPr="00E33574" w:rsidDel="005C3437">
            <w:rPr>
              <w:rFonts w:ascii="Khmer MEF1" w:hAnsi="Khmer MEF1" w:cs="Khmer MEF1"/>
              <w:spacing w:val="6"/>
              <w:sz w:val="16"/>
              <w:szCs w:val="24"/>
              <w:cs/>
            </w:rPr>
            <w:delText>គោលការណ៍ណែនាំស្ដីពី​សវនកម្មអនុលោមភាពសវនករទទួលបន្ទុកក៏ត្រូវ</w:delText>
          </w:r>
          <w:r w:rsidRPr="00E33574" w:rsidDel="005C3437">
            <w:rPr>
              <w:rFonts w:ascii="Khmer MEF1" w:hAnsi="Khmer MEF1" w:cs="Khmer MEF1"/>
              <w:spacing w:val="-4"/>
              <w:sz w:val="16"/>
              <w:szCs w:val="24"/>
              <w:cs/>
            </w:rPr>
            <w:delText>អនុវត្ត​​ផងដែរនូវសេចក្តីណែនាំលេខ</w:delText>
          </w:r>
        </w:del>
      </w:ins>
      <w:ins w:id="21116" w:author="User" w:date="2022-10-05T18:51:00Z">
        <w:del w:id="21117" w:author="Kem Sereyboth" w:date="2023-06-20T14:40:00Z">
          <w:r w:rsidR="0022385E" w:rsidRPr="00E33574" w:rsidDel="005C3437">
            <w:rPr>
              <w:rFonts w:ascii="Khmer MEF1" w:hAnsi="Khmer MEF1" w:cs="Khmer MEF1"/>
              <w:spacing w:val="-4"/>
              <w:sz w:val="16"/>
              <w:szCs w:val="24"/>
              <w:cs/>
              <w:rPrChange w:id="21118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21119" w:author="LENOVO" w:date="2022-10-02T09:50:00Z">
        <w:del w:id="21120" w:author="Kem Sereyboth" w:date="2023-06-20T14:40:00Z">
          <w:r w:rsidRPr="00E33574" w:rsidDel="005C3437">
            <w:rPr>
              <w:rFonts w:ascii="Khmer MEF1" w:hAnsi="Khmer MEF1" w:cs="Khmer MEF1"/>
              <w:spacing w:val="-4"/>
              <w:sz w:val="16"/>
              <w:szCs w:val="24"/>
              <w:cs/>
            </w:rPr>
            <w:delText xml:space="preserve"> ០០១ អ.ស.ហ.ស.ណ.ន. ចុះថ្ងៃទី៤ ខែសីហា ឆ្នាំ២០២២ ស្ដីពីយន្តការ</w:delText>
          </w:r>
          <w:r w:rsidRPr="00E33574" w:rsidDel="005C3437">
            <w:rPr>
              <w:rFonts w:ascii="Khmer MEF1" w:hAnsi="Khmer MEF1" w:cs="Khmer MEF1"/>
              <w:spacing w:val="-2"/>
              <w:sz w:val="16"/>
              <w:szCs w:val="24"/>
              <w:rPrChange w:id="21121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</w:rPr>
              </w:rPrChange>
            </w:rPr>
            <w:delText xml:space="preserve">​ </w:delText>
          </w:r>
          <w:r w:rsidRPr="00E33574" w:rsidDel="005C3437">
            <w:rPr>
              <w:rFonts w:ascii="Khmer MEF1" w:hAnsi="Khmer MEF1" w:cs="Khmer MEF1"/>
              <w:sz w:val="16"/>
              <w:szCs w:val="24"/>
              <w:cs/>
            </w:rPr>
            <w:delText>និង​នីតិវិធី​សវនកម្មអនុលោមភា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ព ដែលសេចក្តីណែនាំនេះ</w:delText>
          </w:r>
          <w:r w:rsidRPr="00E33574" w:rsidDel="005C3437">
            <w:rPr>
              <w:rFonts w:ascii="Khmer MEF1" w:hAnsi="Khmer MEF1" w:cs="Khmer MEF1"/>
              <w:sz w:val="16"/>
              <w:szCs w:val="24"/>
              <w:cs/>
            </w:rPr>
            <w:delText>បានកំណត់​​យ៉ាង​ជាក់លាក់ពី​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យន្តការ និងនីតិវិធី​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12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នៅ​ក្នុង​ការ​ធ្វើ​សវនកម្មអនុលោមភាព ដោយផ្ដើមចេញ​ដំបូងពី​ការ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21123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12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ស្វែងយល់​ពី​បរិស្ថាន​របស់​សវនដ្ឋាន</w:delText>
          </w:r>
        </w:del>
      </w:ins>
      <w:ins w:id="21125" w:author="User" w:date="2022-10-09T08:44:00Z">
        <w:del w:id="21126" w:author="Kem Sereyboth" w:date="2023-06-20T14:40:00Z">
          <w:r w:rsidR="000A3A80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12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2112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="000A3A80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12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1130" w:author="LENOVO" w:date="2022-10-02T09:50:00Z">
        <w:del w:id="21131" w:author="Kem Sereyboth" w:date="2023-06-20T14:40:00Z"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13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ដើម្បី​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កំណត់​អំពី​ហានិភ័យ ​​បញ្ហាប្រឈម និងកង្វល់នានាដែលត្រូវប្រើប្រាស់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ជាមូលដ្ឋានក្នុងការរៀបចំផែនការ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សវនកម្មប្រចាំឆ្នាំ។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</w:rPr>
            <w:delText>​​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 xml:space="preserve"> អង្គភាព​សវនកម្មផ្ទៃក្នុង​បាន​រៀបចំផែនការសវនកម្មប្រចាំឆ្នាំ​ដែលក្នុង​នោះ​បាន​កំណត់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អំពី​ប្រធានបទសវនកម្ម លក្ខណៈ​​វិនិច្ឆ័យ គោលបំណង វិសាលភាព ដែនកំណត់នៃការធ្វើសវនកម្ម ព្រមទាំង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113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រៀបចំនូវ​​កម្មវិធី​សវនកម្ម​ផងដែរ។</w:delText>
          </w:r>
        </w:del>
      </w:ins>
      <w:ins w:id="21134" w:author="User" w:date="2022-10-05T18:52:00Z">
        <w:del w:id="21135" w:author="Kem Sereyboth" w:date="2023-06-20T14:40:00Z">
          <w:r w:rsidR="0022385E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113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137" w:author="LENOVO" w:date="2022-10-02T09:50:00Z">
        <w:del w:id="21138" w:author="Kem Sereyboth" w:date="2023-06-20T14:40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1139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​មុន​នឹង​ឈាន​ដល់​ដំណាក់កាល​ចុះ​​ប្រមូល​ទិន្នន័យ និង​ព័ត៌មាន​​ សវនករ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7"/>
              <w:sz w:val="24"/>
              <w:szCs w:val="24"/>
              <w:cs/>
              <w:lang w:val="ca-ES"/>
            </w:rPr>
            <w:delText>ទទួលបន្ទុក​បាន​រៀបចំ​​បញ្ជីត្រួតពិនិត្យ​ដោយផ្អែកទៅលើលក្ខណៈ​វិនិច្ឆ័យ សមស្រប និង​ពាក់ព័ន្ធទៅនឹង</w:delText>
          </w:r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delText>ប្រធានបទដែលបានកំណត់ និងបានរៀបចំ​បញ្ជីឈ្មោះប្រតិភូសវនកម្ម​ និងសវនករទទួលបន្ទុកក្នុងការ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ធ្វើសវនកម្មអនុលោមភាព​​។ បន្ទាប់ពីទទួល​បានការ​ឯកភាពដ៏ខ្ពង់ខ្ពស់ពី </w:delText>
          </w:r>
          <w:r w:rsidRPr="00E33574" w:rsidDel="005C3437">
            <w:rPr>
              <w:rFonts w:ascii="Khmer MEF2" w:hAnsi="Khmer MEF2" w:cs="Khmer MEF2"/>
              <w:spacing w:val="4"/>
              <w:sz w:val="24"/>
              <w:szCs w:val="24"/>
              <w:cs/>
              <w:lang w:val="ca-ES"/>
            </w:rPr>
            <w:delText>ឯកឧត្តមអគ្គបណ្ឌិតសភាចារ្យ</w:delText>
          </w:r>
          <w:r w:rsidRPr="00E33574" w:rsidDel="005C3437">
            <w:rPr>
              <w:rFonts w:ascii="Khmer MEF2" w:hAnsi="Khmer MEF2" w:cs="Khmer MEF2"/>
              <w:spacing w:val="8"/>
              <w:sz w:val="24"/>
              <w:szCs w:val="24"/>
              <w:cs/>
              <w:lang w:val="ca-ES"/>
            </w:rPr>
            <w:delText>​</w:delText>
          </w:r>
          <w:r w:rsidRPr="00E33574" w:rsidDel="005C3437">
            <w:rPr>
              <w:rFonts w:ascii="Khmer MEF2" w:hAnsi="Khmer MEF2" w:cs="Khmer MEF2"/>
              <w:spacing w:val="4"/>
              <w:sz w:val="24"/>
              <w:szCs w:val="24"/>
              <w:cs/>
              <w:lang w:val="ca-ES"/>
            </w:rPr>
            <w:delText>ឧបនាយករដ្ឋមន្រ្ដី</w:delText>
          </w:r>
          <w:r w:rsidRPr="00E33574" w:rsidDel="005C3437">
            <w:rPr>
              <w:rFonts w:ascii="Khmer MEF2" w:hAnsi="Khmer MEF2" w:cs="Khmer MEF2"/>
              <w:spacing w:val="4"/>
              <w:sz w:val="24"/>
              <w:szCs w:val="24"/>
              <w:lang w:val="ca-ES"/>
            </w:rPr>
            <w:delText xml:space="preserve"> </w:delText>
          </w:r>
          <w:r w:rsidRPr="00E33574" w:rsidDel="005C3437">
            <w:rPr>
              <w:rFonts w:ascii="Khmer MEF2" w:hAnsi="Khmer MEF2" w:cs="Khmer MEF2"/>
              <w:spacing w:val="4"/>
              <w:sz w:val="24"/>
              <w:szCs w:val="24"/>
              <w:cs/>
              <w:lang w:val="ca-ES"/>
            </w:rPr>
            <w:delText xml:space="preserve">រដ្ឋមន្រ្តី​​ក្រសួង​​​សេដ្ឋកិច្ចនិងហិរញ្ញវត្ថុ 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និង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ជា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ប្រធាន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ក្រុមប្រឹក្សា </w:delText>
          </w:r>
          <w:r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</w:rPr>
            <w:delText>អ.ស.ហ.​</w:delText>
          </w:r>
          <w:r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អង្គភាព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14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សវនកម្មផ្ទៃក្នុងនៃ </w:delText>
          </w:r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141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14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បានផ្តល់ផែនការសវនកម្មសម្រាប់ការិយបរិច្ឆេទឆ្នាំ២០២២ ​និងបញ្ជីត្រួ​ត​ពិនិត្យ​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ជូនសវនដ្ឋាន</w:delText>
          </w:r>
        </w:del>
      </w:ins>
      <w:ins w:id="21143" w:author="User" w:date="2022-10-09T08:43:00Z">
        <w:del w:id="21144" w:author="Kem Sereyboth" w:date="2023-06-20T14:40:00Z">
          <w:r w:rsidR="000A3A80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14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14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1147" w:author="LENOVO" w:date="2022-10-02T09:50:00Z">
        <w:del w:id="21148" w:author="Kem Sereyboth" w:date="2023-06-20T14:4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 xml:space="preserve"> ព្រមទាំងរៀបចំកិច្ចប្រជុំបើកជាមួយសវនដ្ឋាន</w:delText>
          </w:r>
        </w:del>
      </w:ins>
      <w:ins w:id="21149" w:author="User" w:date="2022-10-09T08:43:00Z">
        <w:del w:id="21150" w:author="Kem Sereyboth" w:date="2023-06-20T14:40:00Z">
          <w:r w:rsidR="000A3A80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15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15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0A3A80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15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154" w:author="LENOVO" w:date="2022-10-02T09:50:00Z">
        <w:del w:id="21155" w:author="Kem Sereyboth" w:date="2023-06-20T14:4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មុនពេល​ចុះអនុវត្ត​ការងារ​សវនកម្ម។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15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​​អំឡុង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ពេល​ចុះ​ប្រមូល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​​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ទិន្នន័យ និង​ព័ត៌មាន</w:delText>
          </w:r>
        </w:del>
      </w:ins>
      <w:ins w:id="21157" w:author="User" w:date="2022-10-05T18:53:00Z">
        <w:del w:id="21158" w:author="Kem Sereyboth" w:date="2023-06-20T14:40:00Z">
          <w:r w:rsidR="0022385E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1159" w:author="LENOVO" w:date="2022-10-02T09:50:00Z">
        <w:del w:id="21160" w:author="Kem Sereyboth" w:date="2023-06-20T14:40:00Z"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សវនករទទួលបន្ទុកបានប្រើប្រាស់បញ្ជីត្រួតពិនិត្យ​ជាមូល​ដ្ឋានដើម្បី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16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​ប្រមូល</w:delText>
          </w:r>
        </w:del>
      </w:ins>
      <w:ins w:id="21162" w:author="LENOVO" w:date="2022-10-06T11:42:00Z">
        <w:del w:id="21163" w:author="Kem Sereyboth" w:date="2023-06-20T14:40:00Z">
          <w:r w:rsidR="008B1F82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16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165" w:author="LENOVO" w:date="2022-10-02T09:50:00Z">
        <w:del w:id="21166" w:author="Kem Sereyboth" w:date="2023-06-20T14:40:00Z"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16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ទិន្នន័យ​​ កំណត់ពេលវេលា ប្រភេទឯកសារ និងរបាយការណ៍ដែល​សវនដ្ឋាន​</w:delText>
          </w:r>
        </w:del>
      </w:ins>
      <w:ins w:id="21168" w:author="User" w:date="2022-10-09T08:43:00Z">
        <w:del w:id="21169" w:author="Kem Sereyboth" w:date="2023-06-20T14:40:00Z">
          <w:r w:rsidR="000A3A80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17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2117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0A3A80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17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173" w:author="LENOVO" w:date="2022-10-02T09:50:00Z">
        <w:del w:id="21174" w:author="Kem Sereyboth" w:date="2023-06-20T14:40:00Z"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17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ត្រូវផ្តល់​មកឱ្យ​សវនករ​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17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ទទួល</w:delText>
          </w:r>
        </w:del>
      </w:ins>
      <w:ins w:id="21177" w:author="LENOVO" w:date="2022-10-06T11:43:00Z">
        <w:del w:id="21178" w:author="Kem Sereyboth" w:date="2023-06-20T14:40:00Z">
          <w:r w:rsidR="008B1F82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179" w:author="Kem Sereyboth" w:date="2023-07-19T16:59:00Z">
                <w:rPr>
                  <w:rFonts w:ascii="Khmer MEF1" w:hAnsi="Khmer MEF1" w:cs="Khmer MEF1"/>
                  <w:spacing w:val="3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180" w:author="LENOVO" w:date="2022-10-02T09:50:00Z">
        <w:del w:id="21181" w:author="Kem Sereyboth" w:date="2023-06-20T14:40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18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​បន្ទុក និងបានពិនិត្យលើឯកសារពាក់ព័ន្ធផ្សេងទៀតតាមការស្នើសុំជាក់ស្តែងក្នុងកំឡុងពេលធ្វើសវនកម្ម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18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ព្រមទាំងបានធ្វើការសាកសួរដោយផ្ទាល់ទៅកាន់បុគ្គលទទួលបន្ទុករបស់សវនដ្ឋាន</w:delText>
          </w:r>
        </w:del>
      </w:ins>
      <w:ins w:id="21184" w:author="User" w:date="2022-10-09T08:42:00Z">
        <w:del w:id="21185" w:author="Kem Sereyboth" w:date="2023-06-20T14:40:00Z">
          <w:r w:rsidR="000A3A80"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18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2118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0A3A80"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18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189" w:author="LENOVO" w:date="2022-10-02T09:50:00Z">
        <w:del w:id="21190" w:author="Kem Sereyboth" w:date="2023-06-20T14:40:00Z"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19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តាមផ្នែក​នីមួយៗ។ បន្ទាប់</w:delText>
          </w:r>
        </w:del>
      </w:ins>
      <w:ins w:id="21192" w:author="LENOVO" w:date="2022-10-06T11:43:00Z">
        <w:del w:id="21193" w:author="Kem Sereyboth" w:date="2023-06-20T14:40:00Z">
          <w:r w:rsidR="008B1F82"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194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195" w:author="LENOVO" w:date="2022-10-02T09:50:00Z">
        <w:del w:id="21196" w:author="Kem Sereyboth" w:date="2023-06-20T14:40:00Z"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197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ពី</w:delText>
          </w:r>
        </w:del>
      </w:ins>
      <w:ins w:id="21198" w:author="User" w:date="2022-10-09T08:52:00Z">
        <w:del w:id="21199" w:author="Kem Sereyboth" w:date="2023-06-20T14:40:00Z">
          <w:r w:rsidR="000A2841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1200" w:author="LENOVO" w:date="2022-10-02T09:50:00Z">
        <w:del w:id="21201" w:author="Kem Sereyboth" w:date="2023-06-20T14:40:00Z"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20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បញ្ចប់​​ការ​ចុះ​ប្រមូល​ទិន្នន័យ និង​ព័ត៌មាន​នៅ​សវនដ្ឋាន</w:delText>
          </w:r>
        </w:del>
      </w:ins>
      <w:ins w:id="21203" w:author="User" w:date="2022-10-09T08:42:00Z">
        <w:del w:id="21204" w:author="Kem Sereyboth" w:date="2023-06-20T14:40:00Z">
          <w:r w:rsidR="000A3A80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20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20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</w:del>
      </w:ins>
      <w:ins w:id="21207" w:author="LENOVO" w:date="2022-10-02T09:50:00Z">
        <w:del w:id="21208" w:author="Kem Sereyboth" w:date="2023-06-20T14:4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 xml:space="preserve"> សវនករទទួលបន្ទុក​បាន​ធ្វើ​ការ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20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​វិភាគ​ និងវាយតម្លៃ​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121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ពីភាពអនុលោម ឬមិនអនុ​លោម​របស់</w:delText>
          </w:r>
        </w:del>
      </w:ins>
      <w:ins w:id="21211" w:author="User" w:date="2022-10-09T08:42:00Z">
        <w:del w:id="21212" w:author="Kem Sereyboth" w:date="2023-06-20T14:40:00Z">
          <w:r w:rsidR="000A3A80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1213" w:author="Kem Sereyboth" w:date="2023-07-19T16:59:00Z">
                <w:rPr>
                  <w:rFonts w:ascii="Khmer MEF1" w:hAnsi="Khmer MEF1" w:cs="Khmer MEF1"/>
                  <w:spacing w:val="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1214" w:author="LENOVO" w:date="2022-10-02T09:50:00Z">
        <w:del w:id="21215" w:author="Kem Sereyboth" w:date="2023-06-20T14:40:00Z">
          <w:r w:rsidRPr="00E33574" w:rsidDel="005C3437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2121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</w:del>
      </w:ins>
      <w:ins w:id="21217" w:author="User" w:date="2022-10-09T08:42:00Z">
        <w:del w:id="21218" w:author="Kem Sereyboth" w:date="2023-06-20T14:40:00Z">
          <w:r w:rsidR="000A3A80" w:rsidRPr="00E33574" w:rsidDel="005C3437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21219" w:author="Kem Sereyboth" w:date="2023-07-19T16:59:00Z">
                <w:rPr>
                  <w:rFonts w:ascii="Khmer MEF1" w:hAnsi="Khmer MEF1" w:cs="Khmer MEF1"/>
                  <w:spacing w:val="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="000A3A80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1220" w:author="Kem Sereyboth" w:date="2023-07-19T16:59:00Z">
                <w:rPr>
                  <w:rFonts w:ascii="Khmer MEF1" w:hAnsi="Khmer MEF1" w:cs="Khmer MEF1"/>
                  <w:spacing w:val="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1221" w:author="LENOVO" w:date="2022-10-02T09:50:00Z">
        <w:del w:id="21222" w:author="Kem Sereyboth" w:date="2023-06-20T14:40:00Z"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122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ដោយផ្អែកលើទិន្នន័យ និងព័ត៌មានដែលប្រមូលបាន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ប្រៀបធៀប​​ជាមួយលក្ខណៈវិនិច្ឆ័យដែលបានកំណត់។</w:delText>
          </w:r>
        </w:del>
      </w:ins>
    </w:p>
    <w:p w14:paraId="5FE3BB3F" w14:textId="5A933DE2" w:rsidR="007A09CB" w:rsidRPr="00E33574" w:rsidDel="005C3437" w:rsidRDefault="00FD7EBC">
      <w:pPr>
        <w:spacing w:after="0" w:line="223" w:lineRule="auto"/>
        <w:jc w:val="both"/>
        <w:rPr>
          <w:del w:id="21224" w:author="Kem Sereyboth" w:date="2023-06-20T14:40:00Z"/>
          <w:rFonts w:ascii="Khmer MEF1" w:hAnsi="Khmer MEF1" w:cs="Khmer MEF1"/>
          <w:sz w:val="24"/>
          <w:szCs w:val="24"/>
          <w:lang w:val="ca-ES"/>
        </w:rPr>
        <w:pPrChange w:id="21225" w:author="Sopheak Phorn" w:date="2023-08-03T14:28:00Z">
          <w:pPr>
            <w:spacing w:after="0" w:line="240" w:lineRule="auto"/>
            <w:jc w:val="both"/>
          </w:pPr>
        </w:pPrChange>
      </w:pPr>
      <w:bookmarkStart w:id="21226" w:name="_Hlk114562474"/>
      <w:ins w:id="21227" w:author="LENOVO" w:date="2022-10-02T09:50:00Z">
        <w:del w:id="21228" w:author="Kem Sereyboth" w:date="2023-06-20T14:4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សវនករទទួលបន្ទុកត្រូវរៀបចំរបាយការណ៍សវនកម្មអនុលោមភាព ក្រោយពីបញ្ចប់ការ​ចុះ​ប្រមូល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22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​ទិន្នន័យ និង​ព័ត៌មាន​នៅ​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23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</w:del>
      </w:ins>
      <w:ins w:id="21231" w:author="User" w:date="2022-10-09T08:41:00Z">
        <w:del w:id="21232" w:author="Kem Sereyboth" w:date="2023-06-20T14:40:00Z">
          <w:r w:rsidR="000A3A80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23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23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1235" w:author="LENOVO" w:date="2022-10-02T09:50:00Z">
        <w:del w:id="21236" w:author="Kem Sereyboth" w:date="2023-06-20T14:4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23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។ ការ​រៀបចំ​របាយការណ៍​​​​នេះត្រូវគោរព​ទៅតាម​មាតិកា​ដូចមាន​កំណត់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 xml:space="preserve">ក្នុង​សេចក្តីណែនាំលេខ 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238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០០២/២២ អ.ស.ផ.ស.ណ.ន.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 xml:space="preserve"> ស្តីពីទម្រង់របាយការណ៍សវនកម្មអនុលោមភាព។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</w:rPr>
            <w:delText>​​​​​​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បន្ទាប់​ពី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lang w:val="ca-ES"/>
            </w:rPr>
            <w:delText>​​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បញ្ចប់ការធ្វើរបាយការណ៍ សវនករទទួលបន្ទុកត្រូវដាក់​របាយការណ៍​សវនកម្មជូន​​​គណៈកម្មការ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ចំពោះកិច្ច ​ដើម្បីធ្វើការពិនិត្យ និងវាយតម្លៃបឋមទៅលើការរៀបចំរបស់សវនករ​ទទួលបន្ទុក។ គណៈកម្មការ​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ចំពោះកិច្ច​ត្រូវបានបង្កើត​ឡើងតាមរយៈ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សេចក្តីសម្រេចលេខ ២២៦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</w:rPr>
            <w:delText>/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២២ អ.ស.ផ. ចុះថ្ងៃទី១១ ខែសីហា ឆ្នាំ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</w:rPr>
            <w:delText>២០២២ ស្តីពី​ការបង្កើតគណៈកម្មការចំពោះកិច្ចដើម្បីត្រួតពិនិត្យ និងវាយតម្លៃលើ​របាយការណ៍​សវនកម្ម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អនុលោមភាព​របស់សវនករទទួលបន្ទុកនៃអង្គភាពសវនកម្មផ្ទៃក្នុងនៃអាជ្ញាធរសេវាហិរញ្ញវត្ថុមិនមែន​ធនាគារ។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គណៈកម្មការ​ចំពោះកិច្ចត្រូវ​រៀបចំនូវកំណត់ហេតុស្ដីពីលទ្ធផលនៃការត្រួតពិនិត្យ និងវាយតម្លៃ​លើរបាយការណ៍</w:delText>
          </w:r>
          <w:r w:rsidRPr="00E33574" w:rsidDel="005C3437">
            <w:rPr>
              <w:rFonts w:ascii="Khmer MEF1" w:hAnsi="Khmer MEF1" w:cs="Khmer MEF1"/>
              <w:sz w:val="24"/>
              <w:szCs w:val="24"/>
              <w:lang w:val="ca-ES"/>
            </w:rPr>
            <w:delText>​​</w:delText>
          </w:r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delText>សវនកម្ម​អនុលោមភាព និងសេចក្តីសន្និដ្ឋានរបស់សវនករ​ទទួលបន្ទុកពាក់ព័ន្ធនឹងភាពអនុលោម ឬមិន</w:delText>
          </w:r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អនុលោម​របស់​សវនដ្ឋា</w:delText>
          </w:r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239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ន</w:delText>
          </w:r>
        </w:del>
      </w:ins>
      <w:ins w:id="21240" w:author="User" w:date="2022-10-09T08:43:00Z">
        <w:del w:id="21241" w:author="Kem Sereyboth" w:date="2023-06-20T14:40:00Z">
          <w:r w:rsidR="000A3A80"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24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21243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</w:delText>
          </w:r>
        </w:del>
      </w:ins>
      <w:ins w:id="21244" w:author="User" w:date="2022-10-09T08:44:00Z">
        <w:del w:id="21245" w:author="Kem Sereyboth" w:date="2023-06-20T14:40:00Z">
          <w:r w:rsidR="000A3A80" w:rsidRPr="00E33574" w:rsidDel="005C3437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2124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</w:delText>
          </w:r>
          <w:r w:rsidR="000A3A80"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247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1248" w:author="LENOVO" w:date="2022-10-02T09:50:00Z">
        <w:del w:id="21249" w:author="Kem Sereyboth" w:date="2023-06-20T14:40:00Z"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ទៅលើប្រធាន​បទ​នីមួយៗ​​។ ​បន្ទាប់ពីទទួលបានការឯកភាពពីគណៈកម្មការចំពោះកិច្ច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1"/>
              <w:sz w:val="24"/>
              <w:szCs w:val="24"/>
              <w:cs/>
              <w:lang w:val="ca-ES"/>
            </w:rPr>
            <w:delText>សវនករ​ទទួល​បន្ទុក</w:delText>
          </w:r>
          <w:r w:rsidRPr="00E33574" w:rsidDel="005C3437">
            <w:rPr>
              <w:rFonts w:ascii="Khmer MEF1" w:hAnsi="Khmer MEF1" w:cs="Khmer MEF1"/>
              <w:spacing w:val="1"/>
              <w:sz w:val="24"/>
              <w:szCs w:val="24"/>
              <w:cs/>
            </w:rPr>
            <w:delText>ត្រូវ​រៀបចំនូវសេចក្តីព្រាងរបាយការណ៍​សវនកម្មអនុលោមភាពដោយផ្អែក​លើ</w:delText>
          </w:r>
          <w:r w:rsidRPr="00E33574" w:rsidDel="005C3437">
            <w:rPr>
              <w:rFonts w:ascii="Khmer MEF1" w:hAnsi="Khmer MEF1" w:cs="Khmer MEF1"/>
              <w:spacing w:val="1"/>
              <w:sz w:val="24"/>
              <w:szCs w:val="24"/>
              <w:cs/>
              <w:lang w:val="ca-ES"/>
            </w:rPr>
            <w:delText>លទ្ធផល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2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នៃការត្រួតពិនិត្យ</w:delText>
          </w:r>
        </w:del>
      </w:ins>
      <w:ins w:id="21251" w:author="LENOVO" w:date="2022-10-06T11:47:00Z">
        <w:del w:id="21252" w:author="Kem Sereyboth" w:date="2023-06-20T14:40:00Z">
          <w:r w:rsidR="00F0124D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25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254" w:author="LENOVO" w:date="2022-10-02T09:50:00Z">
        <w:del w:id="21255" w:author="Kem Sereyboth" w:date="2023-06-20T14:40:00Z"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25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​និង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2125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វាយតម្លៃរបស់គណៈ​កម្មការចំពោះកិច្ច និង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25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បន្តនីតិវិធីក្នុងការផ្ញើរបាយការណ៍សវនកម្ម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25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ជូន </w:delText>
          </w:r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260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21261" w:author="LENOVO" w:date="2022-10-02T09:52:00Z">
        <w:del w:id="21262" w:author="Kem Sereyboth" w:date="2023-06-20T14:40:00Z"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263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1264" w:author="LENOVO" w:date="2022-10-02T09:50:00Z">
        <w:del w:id="21265" w:author="Kem Sereyboth" w:date="2023-06-20T14:40:00Z"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266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21267" w:author="LENOVO" w:date="2022-10-02T09:52:00Z">
        <w:del w:id="21268" w:author="Kem Sereyboth" w:date="2023-06-20T14:40:00Z"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269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1270" w:author="LENOVO" w:date="2022-10-02T09:50:00Z">
        <w:del w:id="21271" w:author="Kem Sereyboth" w:date="2023-06-20T14:40:00Z"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272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. 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27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ដើម្បី​ធ្វើ​ការពិនិត្យ ក៏ដូចជាផ្តល់​​នូវមតិយោបល់ និងសំណូមពរជូនមកសវនករទទួលបន្ទុក។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27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​បន្ទាប់​ពី​បាន​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1275" w:author="Kem Sereyboth" w:date="2023-07-19T16:59:00Z">
                <w:rPr>
                  <w:rFonts w:ascii="Khmer MEF1" w:hAnsi="Khmer MEF1" w:cs="Khmer MEF1"/>
                  <w:spacing w:val="7"/>
                  <w:sz w:val="24"/>
                  <w:szCs w:val="24"/>
                  <w:cs/>
                </w:rPr>
              </w:rPrChange>
            </w:rPr>
            <w:delText xml:space="preserve">ពិភាក្សា​ជាមួយ </w:delText>
          </w:r>
          <w:r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1276" w:author="Kem Sereyboth" w:date="2023-07-19T16:59:00Z">
                <w:rPr>
                  <w:rFonts w:ascii="Khmer MEF1" w:hAnsi="Khmer MEF1" w:cs="Khmer MEF1"/>
                  <w:b/>
                  <w:bCs/>
                  <w:spacing w:val="7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21277" w:author="LENOVO" w:date="2022-10-02T09:52:00Z">
        <w:del w:id="21278" w:author="Kem Sereyboth" w:date="2023-06-20T14:40:00Z">
          <w:r w:rsidR="002D4D5C"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1279" w:author="Kem Sereyboth" w:date="2023-07-19T16:59:00Z">
                <w:rPr>
                  <w:rFonts w:ascii="Khmer MEF1" w:hAnsi="Khmer MEF1" w:cs="Khmer MEF1"/>
                  <w:b/>
                  <w:bCs/>
                  <w:spacing w:val="7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1280" w:author="LENOVO" w:date="2022-10-02T09:50:00Z">
        <w:del w:id="21281" w:author="Kem Sereyboth" w:date="2023-06-20T14:40:00Z">
          <w:r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1282" w:author="Kem Sereyboth" w:date="2023-07-19T16:59:00Z">
                <w:rPr>
                  <w:rFonts w:ascii="Khmer MEF1" w:hAnsi="Khmer MEF1" w:cs="Khmer MEF1"/>
                  <w:b/>
                  <w:bCs/>
                  <w:spacing w:val="7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21283" w:author="LENOVO" w:date="2022-10-02T09:52:00Z">
        <w:del w:id="21284" w:author="Kem Sereyboth" w:date="2023-06-20T14:40:00Z">
          <w:r w:rsidR="002D4D5C"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1285" w:author="Kem Sereyboth" w:date="2023-07-19T16:59:00Z">
                <w:rPr>
                  <w:rFonts w:ascii="Khmer MEF1" w:hAnsi="Khmer MEF1" w:cs="Khmer MEF1"/>
                  <w:b/>
                  <w:bCs/>
                  <w:spacing w:val="7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1286" w:author="LENOVO" w:date="2022-10-02T09:50:00Z">
        <w:del w:id="21287" w:author="Kem Sereyboth" w:date="2023-06-20T14:40:00Z">
          <w:r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1288" w:author="Kem Sereyboth" w:date="2023-07-19T16:59:00Z">
                <w:rPr>
                  <w:rFonts w:ascii="Khmer MEF1" w:hAnsi="Khmer MEF1" w:cs="Khmer MEF1"/>
                  <w:b/>
                  <w:bCs/>
                  <w:spacing w:val="7"/>
                  <w:sz w:val="24"/>
                  <w:szCs w:val="24"/>
                  <w:cs/>
                  <w:lang w:val="ca-ES"/>
                </w:rPr>
              </w:rPrChange>
            </w:rPr>
            <w:delText xml:space="preserve">. 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1289" w:author="Kem Sereyboth" w:date="2023-07-19T16:59:00Z">
                <w:rPr>
                  <w:rFonts w:ascii="Khmer MEF1" w:hAnsi="Khmer MEF1" w:cs="Khmer MEF1"/>
                  <w:spacing w:val="7"/>
                  <w:sz w:val="24"/>
                  <w:szCs w:val="24"/>
                  <w:cs/>
                </w:rPr>
              </w:rPrChange>
            </w:rPr>
            <w:delText>សវនករទទួលបន្ទុក​ត្រូវរៀបចំរបាយ​​ការណ៍​ដោយ​ដាក់​បញ្ចូល​មតិ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rPrChange w:id="21290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​​​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យោបល់​​​​របស់​សវនដ្ឋាន</w:delText>
          </w:r>
        </w:del>
      </w:ins>
      <w:ins w:id="21291" w:author="User" w:date="2022-10-09T08:44:00Z">
        <w:del w:id="21292" w:author="Kem Sereyboth" w:date="2023-06-20T14:40:00Z">
          <w:r w:rsidR="000A3A80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129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2129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</w:del>
      </w:ins>
      <w:ins w:id="21295" w:author="LENOVO" w:date="2022-10-02T09:50:00Z">
        <w:del w:id="21296" w:author="Kem Sereyboth" w:date="2023-06-20T14:40:00Z"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​ និង​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</w:rPr>
            <w:delText>​​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ការសន្និដ្ឋាន​​​ផ្ទាល់ខ្លួនដើម្បី​ដាក់ឆ្លងគណៈកម្មការចំពោះកិច្ចដើម្បីពិនិត្យ និងសម្រេច។ គណៈកម្មការ​ចំពោះ​កិច្ច ត្រូវរៀបចំកិច្ចប្រជុំដើម្បីធ្វើការវាយតម្លៃលើភស្តុតាង និងការសន្និដ្ឋាន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</w:rPr>
            <w:delText>របស់សវនករទទួល​បន្ទុកពាក់ព័ន្ធ​នឹង​លទ្ធផល​នៃការរកឃើញ។ បន្ទាប់មក​សវនករទទួលបន្ទុក​ត្រូវរៀបចំនូវ​</w:delText>
          </w:r>
          <w:r w:rsidRPr="00E33574" w:rsidDel="005C3437">
            <w:rPr>
              <w:rFonts w:ascii="Khmer MEF1" w:hAnsi="Khmer MEF1" w:cs="Khmer MEF1"/>
              <w:spacing w:val="14"/>
              <w:sz w:val="24"/>
              <w:szCs w:val="24"/>
              <w:cs/>
              <w:rPrChange w:id="212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របាយការណ៍​សវន</w:delText>
          </w:r>
          <w:r w:rsidRPr="00E33574" w:rsidDel="005C3437">
            <w:rPr>
              <w:rFonts w:ascii="Khmer MEF1" w:hAnsi="Khmer MEF1" w:cs="Khmer MEF1"/>
              <w:spacing w:val="14"/>
              <w:sz w:val="24"/>
              <w:szCs w:val="24"/>
              <w:cs/>
              <w:rPrChange w:id="21298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កម្មអនុលោមភាព​</w:delText>
          </w:r>
          <w:r w:rsidRPr="00E33574" w:rsidDel="005C3437">
            <w:rPr>
              <w:rFonts w:ascii="Khmer MEF1" w:hAnsi="Khmer MEF1" w:cs="Khmer MEF1"/>
              <w:spacing w:val="14"/>
              <w:sz w:val="24"/>
              <w:szCs w:val="24"/>
              <w:cs/>
              <w:rPrChange w:id="2129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ដោយប្រើប្រាស់មូលដ្ឋាននៃសេចក្តីសម្រេចរបស់គណៈកម្មការ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2130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ចំពោះកិច្ច។ 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lang w:val="ca-ES"/>
              <w:rPrChange w:id="2130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ជានីតិវិធីចុងក្រោយអង្គភាពសវនកម្មផ្ទៃក្នុងនៃ </w:delText>
          </w:r>
          <w:r w:rsidRPr="00E33574" w:rsidDel="005C3437">
            <w:rPr>
              <w:rFonts w:ascii="Khmer MEF1" w:hAnsi="Khmer MEF1" w:cs="Khmer MEF1"/>
              <w:b/>
              <w:bCs/>
              <w:spacing w:val="12"/>
              <w:sz w:val="24"/>
              <w:szCs w:val="24"/>
              <w:cs/>
              <w:lang w:val="ca-ES"/>
              <w:rPrChange w:id="2130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lang w:val="ca-ES"/>
              <w:rPrChange w:id="2130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ត្រូវរៀបចំការបូកសរុបទៅជា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30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របាយការណ៍សវនកម្មនៃអង្គភាពក្រោមឱវាទ </w:delText>
          </w:r>
          <w:r w:rsidRPr="00E33574" w:rsidDel="005C343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1305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30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សម្រាប់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130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30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ការិយបរិច្ឆេទ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130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31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ឆ្នាំ២០២២ ជូនប្រធានក្រុមប្រឹក្សា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131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21312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131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bookmarkEnd w:id="21226"/>
      <w:ins w:id="21314" w:author="Kem Sereiboth" w:date="2022-09-29T13:31:00Z">
        <w:del w:id="21315" w:author="Kem Sereyboth" w:date="2023-06-20T14:40:00Z">
          <w:r w:rsidR="007A09CB" w:rsidRPr="00E33574" w:rsidDel="005C3437">
            <w:rPr>
              <w:rFonts w:ascii="Khmer MEF1" w:hAnsi="Khmer MEF1" w:cs="Khmer MEF1"/>
              <w:sz w:val="24"/>
              <w:szCs w:val="24"/>
              <w:cs/>
              <w:rPrChange w:id="21316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យោងតាមអនុក្រឹត្យលេខ ១១៣ អនក្រ.បក ចុះថ្ងៃទី១៤ ខែកក្កដា ឆ្នាំ២០២១ ស្តីពី​ការរៀបចំ</w:delText>
          </w:r>
          <w:r w:rsidR="007A09CB" w:rsidRPr="00E33574" w:rsidDel="005C3437">
            <w:rPr>
              <w:rFonts w:ascii="Khmer MEF1" w:hAnsi="Khmer MEF1" w:cs="Khmer MEF1"/>
              <w:sz w:val="24"/>
              <w:szCs w:val="24"/>
              <w:rPrChange w:id="21317" w:author="Kem Sereyboth" w:date="2023-07-19T16:59:00Z">
                <w:rPr>
                  <w:rFonts w:ascii="Khmer MEF1" w:hAnsi="Khmer MEF1" w:cs="Khmer MEF1"/>
                  <w:sz w:val="16"/>
                  <w:szCs w:val="24"/>
                </w:rPr>
              </w:rPrChange>
            </w:rPr>
            <w:delText xml:space="preserve">​ </w:delText>
          </w:r>
          <w:r w:rsidR="007A09CB" w:rsidRPr="00E33574" w:rsidDel="005C3437">
            <w:rPr>
              <w:rFonts w:ascii="Khmer MEF1" w:hAnsi="Khmer MEF1" w:cs="Khmer MEF1"/>
              <w:sz w:val="24"/>
              <w:szCs w:val="24"/>
              <w:cs/>
              <w:rPrChange w:id="21318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និង​ការ​ប្រព្រឹត្តទៅរបស់អង្គភាពក្រោមឱវាទអាជ្ញាធរសេវាហិរញ្ញវត្ថុមិនមែនធនាគារ អង្គភាពសវនកម្ម​ផ្ទៃក្នុងត្រូវរៀបចំ​និងស្នើដាក់ឱ្យអនុវត្តនូវ</w:delText>
          </w:r>
          <w:r w:rsidR="007A09CB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21319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 xml:space="preserve">ផែនការ​អភិវឌ្ឍ​អង្គភាព​សវនកម្ម​ផ្ទៃក្នុងរយៈពេល​ ៥ ឆ្នាំ (២០២១-២០២៥) </w:delText>
          </w:r>
          <w:r w:rsidR="007A09CB" w:rsidRPr="00E33574" w:rsidDel="005C3437">
            <w:rPr>
              <w:rFonts w:ascii="Khmer MEF1" w:hAnsi="Khmer MEF1" w:cs="Khmer MEF1"/>
              <w:sz w:val="24"/>
              <w:szCs w:val="24"/>
              <w:cs/>
              <w:rPrChange w:id="21320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និងផែនការផេ្សងទៀត ក៏ដូច​ជាយន្តការ និងគោលការណ៍នានា​ដើម្បីជាជំនួយ​ក្នុង​ការ​</w:delText>
          </w:r>
          <w:r w:rsidR="007A09CB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21321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អនុវត្ត​ការងារសវនកម្ម។ ស្របតាម</w:delText>
          </w:r>
          <w:r w:rsidR="007A09CB" w:rsidRPr="00E33574" w:rsidDel="005C3437">
            <w:rPr>
              <w:rFonts w:ascii="Khmer MEF1" w:hAnsi="Khmer MEF1" w:cs="Khmer MEF1"/>
              <w:sz w:val="24"/>
              <w:szCs w:val="24"/>
              <w:cs/>
              <w:rPrChange w:id="21322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ផែនការ​អភិវឌ្ឍ​អង្គភាព​សវនកម្ម​ផ្ទៃក្នុងរយៈពេល​ ៥ ឆ្នាំ (២០២១-២០២៥) និង​ផែនការ​សកម្មភាព​បីឆ្នាំរំកិល​ </w:delText>
          </w:r>
          <w:r w:rsidR="007A09CB"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rPrChange w:id="21323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</w:rPr>
              </w:rPrChange>
            </w:rPr>
            <w:delText>(២០២២-២០២៤) របស់អង្គភាពសវនកម្មផ្ទៃក្នុង​បានកំណត់​យ៉ាងច្បាស់ថា​អង្គភាពសវនកម្មផ្ទៃក្នុងនឹងធ្វើសវនកម្ម</w:delText>
          </w:r>
          <w:r w:rsidR="007A09CB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21324" w:author="Kem Sereyboth" w:date="2023-07-19T16:59:00Z">
                <w:rPr>
                  <w:rFonts w:ascii="Khmer MEF1" w:hAnsi="Khmer MEF1" w:cs="Khmer MEF1"/>
                  <w:spacing w:val="-12"/>
                  <w:sz w:val="16"/>
                  <w:szCs w:val="24"/>
                  <w:cs/>
                </w:rPr>
              </w:rPrChange>
            </w:rPr>
            <w:delText>​</w:delText>
          </w:r>
          <w:r w:rsidR="007A09CB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rPrChange w:id="21325" w:author="Kem Sereyboth" w:date="2023-07-19T16:59:00Z">
                <w:rPr>
                  <w:rFonts w:ascii="Khmer MEF1" w:hAnsi="Khmer MEF1" w:cs="Khmer MEF1"/>
                  <w:spacing w:val="-8"/>
                  <w:sz w:val="16"/>
                  <w:szCs w:val="24"/>
                  <w:cs/>
                </w:rPr>
              </w:rPrChange>
            </w:rPr>
            <w:delText>អនុលោមភាព​សម្រាប់ការិយបរិច្ឆេទឆ្នាំ២០២២ ដែលក្នុងនោះ ក៏បាន​ចង្អុល</w:delText>
          </w:r>
          <w:r w:rsidR="007A09CB" w:rsidRPr="00E33574" w:rsidDel="005C3437">
            <w:rPr>
              <w:rFonts w:ascii="Khmer MEF1" w:hAnsi="Khmer MEF1" w:cs="Khmer MEF1"/>
              <w:spacing w:val="-8"/>
              <w:sz w:val="24"/>
              <w:szCs w:val="24"/>
              <w:rPrChange w:id="21326" w:author="Kem Sereyboth" w:date="2023-07-19T16:59:00Z">
                <w:rPr>
                  <w:rFonts w:ascii="Khmer MEF1" w:hAnsi="Khmer MEF1" w:cs="Khmer MEF1"/>
                  <w:spacing w:val="-8"/>
                  <w:sz w:val="16"/>
                  <w:szCs w:val="24"/>
                </w:rPr>
              </w:rPrChange>
            </w:rPr>
            <w:delText>​​</w:delText>
          </w:r>
          <w:r w:rsidR="007A09CB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rPrChange w:id="21327" w:author="Kem Sereyboth" w:date="2023-07-19T16:59:00Z">
                <w:rPr>
                  <w:rFonts w:ascii="Khmer MEF1" w:hAnsi="Khmer MEF1" w:cs="Khmer MEF1"/>
                  <w:spacing w:val="-8"/>
                  <w:sz w:val="16"/>
                  <w:szCs w:val="24"/>
                  <w:cs/>
                </w:rPr>
              </w:rPrChange>
            </w:rPr>
            <w:delText>បង្ហាញឱ្យបង្កើតឡើងនូវគោលការណ៍</w:delText>
          </w:r>
          <w:r w:rsidR="007A09CB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1328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​</w:delText>
          </w:r>
          <w:r w:rsidR="007A09CB" w:rsidRPr="00E33574" w:rsidDel="005C3437">
            <w:rPr>
              <w:rFonts w:ascii="Khmer MEF1" w:hAnsi="Khmer MEF1" w:cs="Khmer MEF1"/>
              <w:spacing w:val="4"/>
              <w:sz w:val="24"/>
              <w:szCs w:val="24"/>
              <w:rPrChange w:id="21329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</w:rPr>
              </w:rPrChange>
            </w:rPr>
            <w:delText>​​</w:delText>
          </w:r>
          <w:r w:rsidR="007A09CB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1330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​ណែនាំ និងសេចក្តីណែនាំ​ស្ដីពីយន្តការ</w:delText>
          </w:r>
          <w:r w:rsidR="007A09CB" w:rsidRPr="00E33574" w:rsidDel="005C3437">
            <w:rPr>
              <w:rFonts w:ascii="Khmer MEF1" w:hAnsi="Khmer MEF1" w:cs="Khmer MEF1"/>
              <w:spacing w:val="4"/>
              <w:sz w:val="24"/>
              <w:szCs w:val="24"/>
              <w:rPrChange w:id="21331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</w:rPr>
              </w:rPrChange>
            </w:rPr>
            <w:delText xml:space="preserve">​ </w:delText>
          </w:r>
          <w:r w:rsidR="007A09CB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1332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និងនីតិវិធី​សម្រាប់​ជាជំនួយ​ដល់​សវនករ និងសវនដ្ឋានក្នុងការអនុវត្ត</w:delText>
          </w:r>
          <w:r w:rsidR="007A09CB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rPrChange w:id="21333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ការងារសវនកម្មអនុលោមភាពប្រកបដោយប្រសិទ្ធភាព ស័ក្តិ​សិទ្ធភាព និង</w:delText>
          </w:r>
          <w:r w:rsidR="007A09CB" w:rsidRPr="00E33574" w:rsidDel="005C3437">
            <w:rPr>
              <w:rFonts w:ascii="Khmer MEF1" w:hAnsi="Khmer MEF1" w:cs="Khmer MEF1"/>
              <w:sz w:val="24"/>
              <w:szCs w:val="24"/>
              <w:rPrChange w:id="21334" w:author="Kem Sereyboth" w:date="2023-07-19T16:59:00Z">
                <w:rPr>
                  <w:rFonts w:ascii="Khmer MEF1" w:hAnsi="Khmer MEF1" w:cs="Khmer MEF1"/>
                  <w:sz w:val="16"/>
                  <w:szCs w:val="24"/>
                </w:rPr>
              </w:rPrChange>
            </w:rPr>
            <w:delText>​​</w:delText>
          </w:r>
          <w:r w:rsidR="007A09CB" w:rsidRPr="00E33574" w:rsidDel="005C3437">
            <w:rPr>
              <w:rFonts w:ascii="Khmer MEF1" w:hAnsi="Khmer MEF1" w:cs="Khmer MEF1"/>
              <w:sz w:val="24"/>
              <w:szCs w:val="24"/>
              <w:cs/>
              <w:rPrChange w:id="21335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ភាពសន្សំសំចៃ។</w:delText>
          </w:r>
        </w:del>
      </w:ins>
    </w:p>
    <w:p w14:paraId="00277EA7" w14:textId="5DBA00B5" w:rsidR="003E5E3F" w:rsidRPr="00E33574" w:rsidDel="005C3437" w:rsidRDefault="003E5E3F">
      <w:pPr>
        <w:spacing w:after="0" w:line="223" w:lineRule="auto"/>
        <w:ind w:firstLine="720"/>
        <w:jc w:val="both"/>
        <w:rPr>
          <w:ins w:id="21336" w:author="LENOVO" w:date="2022-10-02T09:54:00Z"/>
          <w:del w:id="21337" w:author="Kem Sereyboth" w:date="2023-06-20T14:40:00Z"/>
          <w:rFonts w:ascii="Khmer MEF1" w:hAnsi="Khmer MEF1" w:cs="Khmer MEF1"/>
          <w:sz w:val="24"/>
          <w:szCs w:val="24"/>
          <w:lang w:val="ca-ES"/>
          <w:rPrChange w:id="21338" w:author="Kem Sereyboth" w:date="2023-07-19T16:59:00Z">
            <w:rPr>
              <w:ins w:id="21339" w:author="LENOVO" w:date="2022-10-02T09:54:00Z"/>
              <w:del w:id="21340" w:author="Kem Sereyboth" w:date="2023-06-20T14:40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21341" w:author="Sopheak Phorn" w:date="2023-08-03T14:28:00Z">
          <w:pPr>
            <w:spacing w:after="0" w:line="240" w:lineRule="auto"/>
            <w:ind w:firstLine="720"/>
            <w:jc w:val="both"/>
          </w:pPr>
        </w:pPrChange>
      </w:pPr>
    </w:p>
    <w:p w14:paraId="380A8FD4" w14:textId="38A80A63" w:rsidR="00B27355" w:rsidRPr="00E33574" w:rsidDel="00FD7EBC" w:rsidRDefault="00B27355">
      <w:pPr>
        <w:spacing w:after="0" w:line="223" w:lineRule="auto"/>
        <w:jc w:val="both"/>
        <w:rPr>
          <w:ins w:id="21342" w:author="Voeun Kuyeng" w:date="2022-08-31T16:03:00Z"/>
          <w:del w:id="21343" w:author="LENOVO" w:date="2022-10-02T09:50:00Z"/>
          <w:rFonts w:ascii="Khmer MEF1" w:hAnsi="Khmer MEF1" w:cs="Khmer MEF1"/>
          <w:sz w:val="24"/>
          <w:szCs w:val="24"/>
          <w:lang w:val="ca-ES"/>
          <w:rPrChange w:id="21344" w:author="Kem Sereyboth" w:date="2023-07-19T16:59:00Z">
            <w:rPr>
              <w:ins w:id="21345" w:author="Voeun Kuyeng" w:date="2022-08-31T16:03:00Z"/>
              <w:del w:id="21346" w:author="LENOVO" w:date="2022-10-02T09:50:00Z"/>
              <w:rFonts w:ascii="Khmer MEF1" w:hAnsi="Khmer MEF1" w:cs="Khmer MEF1"/>
              <w:sz w:val="16"/>
              <w:szCs w:val="24"/>
            </w:rPr>
          </w:rPrChange>
        </w:rPr>
        <w:pPrChange w:id="21347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348" w:author="Sethvannak Sam" w:date="2022-08-20T18:30:00Z">
        <w:del w:id="21349" w:author="LENOVO" w:date="2022-10-02T09:50:00Z">
          <w:r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rPrChange w:id="21350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យោងតាមអនុក្រឹត្យ</w:delText>
          </w:r>
        </w:del>
      </w:ins>
      <w:ins w:id="21351" w:author="socheata.ol@hotmail.com" w:date="2022-09-02T15:55:00Z">
        <w:del w:id="21352" w:author="LENOVO" w:date="2022-10-02T09:50:00Z">
          <w:r w:rsidR="000D2B93"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rPrChange w:id="21353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លេខ ១១៣ អនក្រ.បក ចុះ</w:delText>
          </w:r>
          <w:r w:rsidR="00651A27"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rPrChange w:id="21354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ថ្ងៃទី</w:delText>
          </w:r>
        </w:del>
      </w:ins>
      <w:ins w:id="21355" w:author="socheata.ol@hotmail.com" w:date="2022-09-02T15:56:00Z">
        <w:del w:id="21356" w:author="LENOVO" w:date="2022-10-02T09:50:00Z">
          <w:r w:rsidR="00D9172A"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rPrChange w:id="21357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 xml:space="preserve">១៤ ខែកក្កដា ឆ្នាំ២០២១ </w:delText>
          </w:r>
        </w:del>
      </w:ins>
      <w:ins w:id="21358" w:author="Sethvannak Sam" w:date="2022-08-20T18:30:00Z">
        <w:del w:id="21359" w:author="LENOVO" w:date="2022-10-02T09:50:00Z">
          <w:r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rPrChange w:id="21360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ស្តីពីការរៀបចំនិងការ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361" w:author="Kem Sereyboth" w:date="2023-07-19T16:59:00Z">
                <w:rPr>
                  <w:rFonts w:ascii="Khmer MEF1" w:eastAsia="Times New Roman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ប្រព្រឹត្តទៅរបស់អង្គភាពក្រោមឱវាទអាជ្ញាធរសេវាហិរញ្ញវត្ថុមិនមែនធនាគារ អង្គភាពសវនកម្មផ្ទៃក្នុងត្រូវរៀបចំ</w:delText>
          </w:r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362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 xml:space="preserve"> </w:delText>
          </w:r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rPrChange w:id="21363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និងស្នើដាក់ឱ្យអនុវត្តនូវយុទ្ធសាស្រ្ត និងផែនការក៏ដូច​ជាយន្តការ និងគោលការណ៍នានាដើម្បីជាជំនួយក្នុង</w:delText>
          </w:r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364" w:author="Kem Sereyboth" w:date="2023-07-19T16:59:00Z">
                <w:rPr>
                  <w:rFonts w:ascii="Khmer MEF1" w:eastAsia="Times New Roman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ការអនុវត្តការងារសវនកម្ម។ ស្របតាមផែនការយុទ្ធសាស្រ្ត​របស់អង្គភាពសវនកម្មផ្ទៃក្នុងបានកំណត់យ៉ាងច្បាស់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rPrChange w:id="21365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ថាអង្គភាពសវនកម្មផ្ទៃក្នុងនឹងធ្វើសវនកម្មអនុលោម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366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</w:rPr>
              </w:rPrChange>
            </w:rPr>
            <w:delText>ភាព​សម្រាប់ការិយបរិច្ឆេទ២០២២ ដែលក្នុងនោះ ក៏បានចង្អុលបង្ហាញឱ្យបង្កើតឡើងនូវគោលការណ៍​​ណែនាំ និងសេចក្តីណែនាំស្ដីពីយន្តការនិងនីតិវិធីសម្រាប់ជា</w:delText>
          </w:r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367" w:author="Kem Sereyboth" w:date="2023-07-19T16:59:00Z">
                <w:rPr>
                  <w:rFonts w:ascii="Khmer MEF1" w:eastAsia="Times New Roman" w:hAnsi="Khmer MEF1" w:cs="Khmer MEF1"/>
                  <w:spacing w:val="-10"/>
                  <w:sz w:val="16"/>
                  <w:szCs w:val="24"/>
                  <w:cs/>
                </w:rPr>
              </w:rPrChange>
            </w:rPr>
            <w:delText>ជំនួយ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368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ដល់សវនករ និងសវនដ្ឋានក្នុងការអនុវត្តការងារសវ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21369" w:author="Kem Sereyboth" w:date="2023-07-19T16:59:00Z">
                <w:rPr>
                  <w:rFonts w:ascii="Khmer MEF1" w:hAnsi="Khmer MEF1" w:cs="Khmer MEF1"/>
                  <w:sz w:val="16"/>
                  <w:szCs w:val="24"/>
                  <w:lang w:val="ca-ES"/>
                </w:rPr>
              </w:rPrChange>
            </w:rPr>
            <w:delText xml:space="preserve">- 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370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នកម្មអនុលោមភាពប្រកបដោយប្រសិទ្ធភាព ស័ក្តិ</w:delText>
          </w:r>
        </w:del>
      </w:ins>
      <w:ins w:id="21371" w:author="socheata.ol@hotmail.com" w:date="2022-09-02T15:58:00Z">
        <w:del w:id="21372" w:author="LENOVO" w:date="2022-10-02T09:50:00Z">
          <w:r w:rsidR="00863360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373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​</w:delText>
          </w:r>
        </w:del>
      </w:ins>
      <w:ins w:id="21374" w:author="Sethvannak Sam" w:date="2022-08-20T18:30:00Z">
        <w:del w:id="21375" w:author="LENOVO" w:date="2022-10-02T09:50:00Z"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376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សិទ្ធ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rPrChange w:id="21377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ភាព និងភាពសន្សំសំចៃ។</w:delText>
          </w:r>
        </w:del>
      </w:ins>
    </w:p>
    <w:p w14:paraId="324FE08E" w14:textId="120497D2" w:rsidR="00756A09" w:rsidRPr="00E33574" w:rsidDel="00FD7EBC" w:rsidRDefault="00096FB5">
      <w:pPr>
        <w:spacing w:after="0" w:line="223" w:lineRule="auto"/>
        <w:jc w:val="both"/>
        <w:rPr>
          <w:ins w:id="21378" w:author="Sethvannak Sam" w:date="2022-08-20T18:30:00Z"/>
          <w:del w:id="21379" w:author="LENOVO" w:date="2022-10-02T09:50:00Z"/>
          <w:rFonts w:ascii="Khmer MEF1" w:hAnsi="Khmer MEF1" w:cs="Khmer MEF1"/>
          <w:spacing w:val="-2"/>
          <w:sz w:val="24"/>
          <w:szCs w:val="24"/>
          <w:lang w:val="ca-ES"/>
          <w:rPrChange w:id="21380" w:author="Kem Sereyboth" w:date="2023-07-19T16:59:00Z">
            <w:rPr>
              <w:ins w:id="21381" w:author="Sethvannak Sam" w:date="2022-08-20T18:30:00Z"/>
              <w:del w:id="21382" w:author="LENOVO" w:date="2022-10-02T09:50:00Z"/>
              <w:rFonts w:ascii="Khmer MEF2" w:hAnsi="Khmer MEF2" w:cs="Khmer MEF2"/>
              <w:spacing w:val="-2"/>
              <w:sz w:val="24"/>
              <w:szCs w:val="24"/>
              <w:lang w:val="ca-ES"/>
            </w:rPr>
          </w:rPrChange>
        </w:rPr>
        <w:pPrChange w:id="21383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384" w:author="Kem Sereiboth" w:date="2022-09-16T12:54:00Z">
        <w:del w:id="21385" w:author="LENOVO" w:date="2022-10-02T09:50:00Z"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1386" w:author="Kem Sereyboth" w:date="2023-07-19T16:59:00Z">
                <w:rPr>
                  <w:rFonts w:ascii="Khmer MEF2" w:hAnsi="Khmer MEF2" w:cs="Khmer MEF2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ដើម្បី</w:delText>
          </w:r>
        </w:del>
      </w:ins>
    </w:p>
    <w:p w14:paraId="1D4C271A" w14:textId="755C8615" w:rsidR="005F46DE" w:rsidRPr="00E33574" w:rsidDel="00FD7EBC" w:rsidRDefault="005F46DE">
      <w:pPr>
        <w:spacing w:after="0" w:line="223" w:lineRule="auto"/>
        <w:jc w:val="both"/>
        <w:rPr>
          <w:ins w:id="21387" w:author="Kem Sereiboth" w:date="2022-09-13T11:34:00Z"/>
          <w:del w:id="21388" w:author="LENOVO" w:date="2022-10-02T09:50:00Z"/>
          <w:rFonts w:ascii="Khmer MEF1" w:hAnsi="Khmer MEF1" w:cs="Khmer MEF1"/>
          <w:sz w:val="24"/>
          <w:szCs w:val="24"/>
          <w:rPrChange w:id="21389" w:author="Kem Sereyboth" w:date="2023-07-19T16:59:00Z">
            <w:rPr>
              <w:ins w:id="21390" w:author="Kem Sereiboth" w:date="2022-09-13T11:34:00Z"/>
              <w:del w:id="21391" w:author="LENOVO" w:date="2022-10-02T09:50:00Z"/>
              <w:rFonts w:ascii="Khmer MEF1" w:hAnsi="Khmer MEF1" w:cs="Khmer MEF1"/>
              <w:b/>
              <w:bCs/>
              <w:sz w:val="16"/>
              <w:szCs w:val="24"/>
            </w:rPr>
          </w:rPrChange>
        </w:rPr>
        <w:pPrChange w:id="21392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393" w:author="Kem Sereiboth" w:date="2022-09-13T11:34:00Z">
        <w:del w:id="21394" w:author="LENOVO" w:date="2022-10-02T09:50:00Z"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395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</w:rPr>
              </w:rPrChange>
            </w:rPr>
            <w:delText>ខ</w:delText>
          </w:r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1396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40"/>
                  <w:lang w:val="ca-ES"/>
                </w:rPr>
              </w:rPrChange>
            </w:rPr>
            <w:delText>-</w:delText>
          </w:r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397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16"/>
                  <w:szCs w:val="24"/>
                  <w:cs/>
                  <w:lang w:val="ca-ES"/>
                </w:rPr>
              </w:rPrChange>
            </w:rPr>
            <w:delText xml:space="preserve"> គោលការណ៍ណែនាំ</w:delText>
          </w:r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398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16"/>
                  <w:szCs w:val="24"/>
                  <w:cs/>
                </w:rPr>
              </w:rPrChange>
            </w:rPr>
            <w:delText>ស្ដីពី​សវនកម្មអនុលោម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rPrChange w:id="21399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ភា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40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ព</w:delText>
          </w:r>
        </w:del>
      </w:ins>
    </w:p>
    <w:p w14:paraId="083C7EC0" w14:textId="05E8AB0A" w:rsidR="00B27355" w:rsidRPr="00E33574" w:rsidDel="00FD7EBC" w:rsidRDefault="007D383B">
      <w:pPr>
        <w:spacing w:after="0" w:line="223" w:lineRule="auto"/>
        <w:jc w:val="both"/>
        <w:rPr>
          <w:ins w:id="21401" w:author="Sethvannak Sam" w:date="2022-08-20T18:30:00Z"/>
          <w:del w:id="21402" w:author="LENOVO" w:date="2022-10-02T09:50:00Z"/>
          <w:rFonts w:ascii="Khmer MEF1" w:hAnsi="Khmer MEF1" w:cs="Khmer MEF1"/>
          <w:sz w:val="24"/>
          <w:szCs w:val="24"/>
          <w:cs/>
          <w:lang w:val="ca-ES"/>
          <w:rPrChange w:id="21403" w:author="Kem Sereyboth" w:date="2023-07-19T16:59:00Z">
            <w:rPr>
              <w:ins w:id="21404" w:author="Sethvannak Sam" w:date="2022-08-20T18:30:00Z"/>
              <w:del w:id="21405" w:author="LENOVO" w:date="2022-10-02T09:50:00Z"/>
              <w:rFonts w:ascii="Khmer MEF1" w:hAnsi="Khmer MEF1" w:cs="Khmer MEF1"/>
              <w:color w:val="FF0000"/>
              <w:sz w:val="16"/>
              <w:cs/>
              <w:lang w:val="ca-ES"/>
            </w:rPr>
          </w:rPrChange>
        </w:rPr>
        <w:pPrChange w:id="21406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407" w:author="Voeun Kuyeng" w:date="2022-08-31T16:17:00Z">
        <w:del w:id="21408" w:author="LENOVO" w:date="2022-10-02T09:50:00Z"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409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12"/>
                  <w:sz w:val="16"/>
                  <w:szCs w:val="24"/>
                  <w:cs/>
                </w:rPr>
              </w:rPrChange>
            </w:rPr>
            <w:delText>ខ</w:delText>
          </w:r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1410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12"/>
                  <w:sz w:val="16"/>
                  <w:szCs w:val="24"/>
                </w:rPr>
              </w:rPrChange>
            </w:rPr>
            <w:delText>-</w:delText>
          </w:r>
        </w:del>
      </w:ins>
      <w:ins w:id="21411" w:author="socheata.ol@hotmail.com" w:date="2022-09-02T15:52:00Z">
        <w:del w:id="21412" w:author="LENOVO" w:date="2022-10-02T09:50:00Z">
          <w:r w:rsidR="00C946CF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413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</w:delText>
          </w:r>
        </w:del>
      </w:ins>
      <w:ins w:id="21414" w:author="Sethvannak Sam" w:date="2022-08-20T18:30:00Z">
        <w:del w:id="21415" w:author="LENOVO" w:date="2022-10-02T09:50:00Z">
          <w:r w:rsidR="00B27355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416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12"/>
                  <w:sz w:val="16"/>
                  <w:szCs w:val="24"/>
                  <w:cs/>
                </w:rPr>
              </w:rPrChange>
            </w:rPr>
            <w:delText>កថាខណ្ឌទី</w:delText>
          </w:r>
          <w:r w:rsidR="00B27355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417" w:author="Kem Sereyboth" w:date="2023-07-19T16:59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B27355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418" w:author="Kem Sereyboth" w:date="2023-07-19T16:59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21419" w:author="socheata.ol@hotmail.com" w:date="2022-09-02T15:58:00Z">
        <w:del w:id="21420" w:author="LENOVO" w:date="2022-10-02T09:50:00Z">
          <w:r w:rsidR="00F4043C" w:rsidRPr="00E33574" w:rsidDel="00FD7EBC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1421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</w:del>
      </w:ins>
      <w:ins w:id="21422" w:author="Voeun Kuyeng" w:date="2022-09-06T17:46:00Z">
        <w:del w:id="21423" w:author="LENOVO" w:date="2022-10-02T09:50:00Z">
          <w:r w:rsidR="00B3506B" w:rsidRPr="00E33574" w:rsidDel="00FD7EBC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1424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16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1425" w:author="Sethvannak Sam" w:date="2022-08-20T18:30:00Z">
        <w:del w:id="21426" w:author="LENOVO" w:date="2022-10-02T09:50:00Z">
          <w:r w:rsidR="00B27355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427" w:author="Kem Sereyboth" w:date="2023-07-19T16:59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៖</w:delText>
          </w:r>
          <w:r w:rsidR="00B27355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428" w:author="Kem Sereyboth" w:date="2023-07-19T16:59:00Z">
                <w:rPr>
                  <w:rFonts w:ascii="Khmer MEF1" w:eastAsia="Times New Roman" w:hAnsi="Khmer MEF1" w:cs="Khmer MEF1"/>
                  <w:b/>
                  <w:bCs/>
                  <w:color w:val="FF0000"/>
                  <w:spacing w:val="-12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ត្រូវរៀបរាប់អំពីខ្លឹមសារសំខាន់ៗនៃគោលការណ៍ណែនាំ</w:delText>
          </w:r>
          <w:r w:rsidR="00B27355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429" w:author="Kem Sereyboth" w:date="2023-07-19T16:59:00Z">
                <w:rPr>
                  <w:rFonts w:ascii="Khmer MEF1" w:eastAsia="Times New Roman" w:hAnsi="Khmer MEF1" w:cs="Khmer MEF1"/>
                  <w:spacing w:val="-12"/>
                  <w:sz w:val="16"/>
                  <w:szCs w:val="24"/>
                  <w:cs/>
                </w:rPr>
              </w:rPrChange>
            </w:rPr>
            <w:delText>ស្ដីពី​សវនកម្មអនុ</w:delText>
          </w:r>
        </w:del>
      </w:ins>
      <w:ins w:id="21430" w:author="Voeun Kuyeng" w:date="2022-08-31T16:17:00Z">
        <w:del w:id="21431" w:author="LENOVO" w:date="2022-10-02T09:50:00Z"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1432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</w:rPr>
              </w:rPrChange>
            </w:rPr>
            <w:delText>-</w:delText>
          </w:r>
        </w:del>
      </w:ins>
      <w:ins w:id="21433" w:author="Sethvannak Sam" w:date="2022-08-20T18:30:00Z">
        <w:del w:id="21434" w:author="LENOVO" w:date="2022-10-02T09:50:00Z">
          <w:r w:rsidR="00B27355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435" w:author="Kem Sereyboth" w:date="2023-07-19T16:59:00Z">
                <w:rPr>
                  <w:rFonts w:ascii="Khmer MEF1" w:eastAsia="Times New Roman" w:hAnsi="Khmer MEF1" w:cs="Khmer MEF1"/>
                  <w:spacing w:val="-12"/>
                  <w:sz w:val="16"/>
                  <w:szCs w:val="24"/>
                  <w:cs/>
                </w:rPr>
              </w:rPrChange>
            </w:rPr>
            <w:delText>លោម</w:delText>
          </w:r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rPrChange w:id="21436" w:author="Kem Sereyboth" w:date="2023-07-19T16:59:00Z">
                <w:rPr>
                  <w:rFonts w:ascii="Khmer MEF1" w:eastAsia="Times New Roman" w:hAnsi="Khmer MEF1" w:cs="Khmer MEF1"/>
                  <w:spacing w:val="-12"/>
                  <w:sz w:val="16"/>
                  <w:szCs w:val="24"/>
                  <w:cs/>
                </w:rPr>
              </w:rPrChange>
            </w:rPr>
            <w:delText>ភា</w:delText>
          </w:r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437" w:author="Kem Sereyboth" w:date="2023-07-19T16:59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ព។ សវនករទទួលបន្ទុក អាចរៀបរាប់អំពី</w:delText>
          </w:r>
        </w:del>
      </w:ins>
      <w:ins w:id="21438" w:author="socheata.ol@hotmail.com" w:date="2022-09-02T15:59:00Z">
        <w:del w:id="21439" w:author="LENOVO" w:date="2022-10-02T09:50:00Z">
          <w:r w:rsidR="00F4043C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440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1441" w:author="Sethvannak Sam" w:date="2022-08-20T18:30:00Z">
        <w:del w:id="21442" w:author="LENOVO" w:date="2022-10-02T09:50:00Z"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443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កថាខណ្ឌទី២ នេះ ដូចគំរូខាងក្រោម៖</w:delText>
          </w:r>
        </w:del>
      </w:ins>
    </w:p>
    <w:p w14:paraId="13D75136" w14:textId="3953DCC9" w:rsidR="00B27355" w:rsidRPr="00E33574" w:rsidDel="00FD7EBC" w:rsidRDefault="00B27355">
      <w:pPr>
        <w:spacing w:after="0" w:line="223" w:lineRule="auto"/>
        <w:jc w:val="both"/>
        <w:rPr>
          <w:ins w:id="21444" w:author="Voeun Kuyeng" w:date="2022-08-31T16:03:00Z"/>
          <w:del w:id="21445" w:author="LENOVO" w:date="2022-10-02T09:50:00Z"/>
          <w:rFonts w:ascii="Khmer MEF1" w:hAnsi="Khmer MEF1" w:cs="Khmer MEF1"/>
          <w:sz w:val="24"/>
          <w:szCs w:val="24"/>
          <w:lang w:val="ca-ES"/>
          <w:rPrChange w:id="21446" w:author="Kem Sereyboth" w:date="2023-07-19T16:59:00Z">
            <w:rPr>
              <w:ins w:id="21447" w:author="Voeun Kuyeng" w:date="2022-08-31T16:03:00Z"/>
              <w:del w:id="21448" w:author="LENOVO" w:date="2022-10-02T09:50:00Z"/>
              <w:rFonts w:ascii="Khmer MEF1" w:hAnsi="Khmer MEF1" w:cs="Khmer MEF1"/>
              <w:spacing w:val="8"/>
              <w:sz w:val="24"/>
              <w:szCs w:val="24"/>
              <w:lang w:val="ca-ES"/>
            </w:rPr>
          </w:rPrChange>
        </w:rPr>
        <w:pPrChange w:id="21449" w:author="Sopheak Phorn" w:date="2023-08-03T14:28:00Z">
          <w:pPr>
            <w:spacing w:after="0" w:line="216" w:lineRule="auto"/>
            <w:ind w:firstLine="720"/>
            <w:jc w:val="both"/>
          </w:pPr>
        </w:pPrChange>
      </w:pPr>
      <w:ins w:id="21450" w:author="Sethvannak Sam" w:date="2022-08-20T18:30:00Z">
        <w:del w:id="21451" w:author="LENOVO" w:date="2022-10-02T09:50:00Z"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45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អនុលោមតាម</w:delText>
          </w:r>
        </w:del>
      </w:ins>
      <w:ins w:id="21453" w:author="socheata.ol@hotmail.com" w:date="2022-09-02T15:59:00Z">
        <w:del w:id="21454" w:author="LENOVO" w:date="2022-10-02T09:50:00Z">
          <w:r w:rsidR="00AA50C7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45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ប្រកាស</w:delText>
          </w:r>
        </w:del>
      </w:ins>
      <w:ins w:id="21456" w:author="socheata.ol@hotmail.com" w:date="2022-09-02T16:00:00Z">
        <w:del w:id="21457" w:author="LENOVO" w:date="2022-10-02T09:50:00Z">
          <w:r w:rsidR="00C6577E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45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លេខ</w:delText>
          </w:r>
        </w:del>
      </w:ins>
      <w:ins w:id="21459" w:author="socheata.ol@hotmail.com" w:date="2022-09-02T16:01:00Z">
        <w:del w:id="21460" w:author="LENOVO" w:date="2022-10-02T09:50:00Z">
          <w:r w:rsidR="004B577F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46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០៣៥</w:delText>
          </w:r>
        </w:del>
      </w:ins>
      <w:ins w:id="21462" w:author="socheata.ol@hotmail.com" w:date="2022-09-02T16:02:00Z">
        <w:del w:id="21463" w:author="LENOVO" w:date="2022-10-02T09:50:00Z">
          <w:r w:rsidR="004B577F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46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4C3F7D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46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អ.ស.ហ. ប្រក</w:delText>
          </w:r>
        </w:del>
      </w:ins>
      <w:ins w:id="21466" w:author="socheata.ol@hotmail.com" w:date="2022-09-02T16:00:00Z">
        <w:del w:id="21467" w:author="LENOVO" w:date="2022-10-02T09:50:00Z">
          <w:r w:rsidR="00C6577E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46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469" w:author="socheata.ol@hotmail.com" w:date="2022-09-02T16:07:00Z">
        <w:del w:id="21470" w:author="LENOVO" w:date="2022-10-02T09:50:00Z">
          <w:r w:rsidR="00D81FFC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47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ចុះថ្ងៃទី</w:delText>
          </w:r>
        </w:del>
      </w:ins>
      <w:ins w:id="21472" w:author="socheata.ol@hotmail.com" w:date="2022-09-02T16:08:00Z">
        <w:del w:id="21473" w:author="LENOVO" w:date="2022-10-02T09:50:00Z">
          <w:r w:rsidR="00B512EC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47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៤ ខែសីហា ឆ្នាំ២០២២ </w:delText>
          </w:r>
        </w:del>
      </w:ins>
      <w:ins w:id="21475" w:author="socheata.ol@hotmail.com" w:date="2022-09-02T16:02:00Z">
        <w:del w:id="21476" w:author="LENOVO" w:date="2022-10-02T09:50:00Z">
          <w:r w:rsidR="00DD12E5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47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ស្តីពី</w:delText>
          </w:r>
        </w:del>
      </w:ins>
      <w:ins w:id="21478" w:author="Kem Sereiboth" w:date="2022-09-16T12:55:00Z">
        <w:del w:id="21479" w:author="LENOVO" w:date="2022-10-02T09:50:00Z">
          <w:r w:rsidR="00096FB5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ការ</w:delText>
          </w:r>
        </w:del>
      </w:ins>
      <w:ins w:id="21480" w:author="socheata.ol@hotmail.com" w:date="2022-09-02T16:00:00Z">
        <w:del w:id="21481" w:author="LENOVO" w:date="2022-10-02T09:50:00Z">
          <w:r w:rsidR="004F60B3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48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ដាក់ឱ្យអនុ</w:delText>
          </w:r>
          <w:r w:rsidR="004F60B3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48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វត្ត</w:delText>
          </w:r>
          <w:r w:rsidR="004F60B3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148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នូវ</w:delText>
          </w:r>
        </w:del>
      </w:ins>
      <w:ins w:id="21485" w:author="Sethvannak Sam" w:date="2022-08-20T18:30:00Z">
        <w:del w:id="21486" w:author="LENOVO" w:date="2022-10-02T09:50:00Z">
          <w:r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rPrChange w:id="21487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គោលការណ៍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rPrChange w:id="21488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ណែនាំ</w:delText>
          </w:r>
        </w:del>
      </w:ins>
      <w:ins w:id="21489" w:author="socheata.ol@hotmail.com" w:date="2022-09-04T17:59:00Z">
        <w:del w:id="21490" w:author="LENOVO" w:date="2022-10-02T09:50:00Z">
          <w:r w:rsidR="00621858" w:rsidRPr="00E33574" w:rsidDel="00FD7EBC">
            <w:rPr>
              <w:rFonts w:ascii="Khmer MEF1" w:hAnsi="Khmer MEF1" w:cs="Khmer MEF1"/>
              <w:sz w:val="24"/>
              <w:szCs w:val="24"/>
              <w:rPrChange w:id="21491" w:author="Kem Sereyboth" w:date="2023-07-19T16:59:00Z">
                <w:rPr>
                  <w:rFonts w:ascii="Khmer MEF1" w:hAnsi="Khmer MEF1" w:cs="Khmer MEF1"/>
                  <w:sz w:val="16"/>
                  <w:szCs w:val="24"/>
                </w:rPr>
              </w:rPrChange>
            </w:rPr>
            <w:delText xml:space="preserve"> </w:delText>
          </w:r>
        </w:del>
      </w:ins>
      <w:ins w:id="21492" w:author="Sethvannak Sam" w:date="2022-08-20T18:30:00Z">
        <w:del w:id="21493" w:author="LENOVO" w:date="2022-10-02T09:50:00Z">
          <w:r w:rsidRPr="00E33574" w:rsidDel="00FD7EBC">
            <w:rPr>
              <w:rFonts w:ascii="Khmer MEF1" w:hAnsi="Khmer MEF1" w:cs="Khmer MEF1"/>
              <w:sz w:val="24"/>
              <w:szCs w:val="24"/>
              <w:cs/>
              <w:rPrChange w:id="21494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ស្ដីពី​សវនកម្មអនុលោមភាព</w:delText>
          </w:r>
        </w:del>
      </w:ins>
      <w:ins w:id="21495" w:author="socheata.ol@hotmail.com" w:date="2022-09-02T16:02:00Z">
        <w:del w:id="21496" w:author="LENOVO" w:date="2022-10-02T09:50:00Z">
          <w:r w:rsidR="00DD12E5" w:rsidRPr="00E33574" w:rsidDel="00FD7EBC">
            <w:rPr>
              <w:rFonts w:ascii="Khmer MEF1" w:hAnsi="Khmer MEF1" w:cs="Khmer MEF1"/>
              <w:sz w:val="24"/>
              <w:szCs w:val="24"/>
              <w:cs/>
              <w:rPrChange w:id="21497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របស់</w:delText>
          </w:r>
        </w:del>
      </w:ins>
      <w:ins w:id="21498" w:author="socheata.ol@hotmail.com" w:date="2022-09-02T16:03:00Z">
        <w:del w:id="21499" w:author="LENOVO" w:date="2022-10-02T09:50:00Z">
          <w:r w:rsidR="00DD12E5" w:rsidRPr="00E33574" w:rsidDel="00FD7EBC">
            <w:rPr>
              <w:rFonts w:ascii="Khmer MEF1" w:hAnsi="Khmer MEF1" w:cs="Khmer MEF1"/>
              <w:sz w:val="24"/>
              <w:szCs w:val="24"/>
              <w:cs/>
              <w:rPrChange w:id="21500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អង្គភាពសវនកម្មផ្ទៃក្នុងនៃ</w:delText>
          </w:r>
          <w:r w:rsidR="00D94582" w:rsidRPr="00E33574" w:rsidDel="00FD7EBC">
            <w:rPr>
              <w:rFonts w:ascii="Khmer MEF1" w:hAnsi="Khmer MEF1" w:cs="Khmer MEF1"/>
              <w:sz w:val="24"/>
              <w:szCs w:val="24"/>
              <w:cs/>
              <w:rPrChange w:id="21501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អាជ្ញាធរសេ</w:delText>
          </w:r>
          <w:r w:rsidR="00D94582" w:rsidRPr="00E33574" w:rsidDel="00FD7EBC">
            <w:rPr>
              <w:rFonts w:ascii="Khmer MEF1" w:hAnsi="Khmer MEF1" w:cs="Khmer MEF1"/>
              <w:spacing w:val="10"/>
              <w:sz w:val="24"/>
              <w:szCs w:val="24"/>
              <w:cs/>
              <w:rPrChange w:id="21502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 xml:space="preserve">វាហិរញ្ញវត្ថុមិនមែនធនាគារ </w:delText>
          </w:r>
        </w:del>
      </w:ins>
      <w:ins w:id="21503" w:author="socheata.ol@hotmail.com" w:date="2022-09-02T16:04:00Z">
        <w:del w:id="21504" w:author="LENOVO" w:date="2022-10-02T09:50:00Z">
          <w:r w:rsidR="00740154" w:rsidRPr="00E33574" w:rsidDel="00FD7EBC">
            <w:rPr>
              <w:rFonts w:ascii="Khmer MEF1" w:hAnsi="Khmer MEF1" w:cs="Khmer MEF1"/>
              <w:spacing w:val="10"/>
              <w:sz w:val="24"/>
              <w:szCs w:val="24"/>
              <w:cs/>
              <w:rPrChange w:id="21505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ដែលគោលការណ៍ណែនាំ</w:delText>
          </w:r>
          <w:r w:rsidR="009E3674" w:rsidRPr="00E33574" w:rsidDel="00FD7EBC">
            <w:rPr>
              <w:rFonts w:ascii="Khmer MEF1" w:hAnsi="Khmer MEF1" w:cs="Khmer MEF1"/>
              <w:spacing w:val="10"/>
              <w:sz w:val="24"/>
              <w:szCs w:val="24"/>
              <w:cs/>
              <w:rPrChange w:id="21506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នេះ</w:delText>
          </w:r>
        </w:del>
      </w:ins>
      <w:ins w:id="21507" w:author="Sethvannak Sam" w:date="2022-08-20T18:30:00Z">
        <w:del w:id="21508" w:author="LENOVO" w:date="2022-10-02T09:50:00Z">
          <w:r w:rsidRPr="00E33574" w:rsidDel="00FD7EBC">
            <w:rPr>
              <w:rFonts w:ascii="Khmer MEF1" w:hAnsi="Khmer MEF1" w:cs="Khmer MEF1"/>
              <w:spacing w:val="10"/>
              <w:sz w:val="24"/>
              <w:szCs w:val="24"/>
              <w:cs/>
              <w:rPrChange w:id="21509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បានកំណត់​យ៉ាង</w:delText>
          </w:r>
          <w:r w:rsidRPr="00E33574" w:rsidDel="00FD7EBC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2151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ច្បាស់នូវក្របខ័ណ្ឌ​នៃការធ្វើ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1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សវនកម្មអនុ</w:delText>
          </w:r>
        </w:del>
      </w:ins>
      <w:ins w:id="21512" w:author="Voeun Kuyeng" w:date="2022-09-06T17:47:00Z">
        <w:del w:id="21513" w:author="LENOVO" w:date="2022-10-02T09:50:00Z">
          <w:r w:rsidR="001A68CE" w:rsidRPr="00E33574" w:rsidDel="00FD7EBC">
            <w:rPr>
              <w:rFonts w:ascii="Khmer MEF1" w:hAnsi="Khmer MEF1" w:cs="Khmer MEF1"/>
              <w:sz w:val="24"/>
              <w:szCs w:val="24"/>
              <w:lang w:val="ca-ES"/>
              <w:rPrChange w:id="2151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-</w:delText>
          </w:r>
        </w:del>
      </w:ins>
      <w:ins w:id="21515" w:author="Sethvannak Sam" w:date="2022-08-20T18:30:00Z">
        <w:del w:id="21516" w:author="LENOVO" w:date="2022-10-02T09:50:00Z">
          <w:r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51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លោមភាពដោយតម្រូវឱ្យសវនករផ្ទៃក្នុងត្រូវរៀបចំការងារតាមដំណាក់កាលសំខាន់ៗដូចជាការរៀបចំផែន</w:delText>
          </w:r>
        </w:del>
      </w:ins>
      <w:ins w:id="21518" w:author="socheata.ol@hotmail.com" w:date="2022-09-02T16:09:00Z">
        <w:del w:id="21519" w:author="LENOVO" w:date="2022-10-02T09:50:00Z">
          <w:r w:rsidR="00BD6B67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</w:del>
      </w:ins>
      <w:ins w:id="21520" w:author="Sethvannak Sam" w:date="2022-08-20T18:30:00Z">
        <w:del w:id="21521" w:author="LENOVO" w:date="2022-10-02T09:50:00Z"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22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ការសវនកម្មអនុលោមភាព ការចុះធ្វើសវនកម្មអនុលោមភាព ការរៀបចំរបាយការណ៍សវនកម្មអនុលោមភាព និងដំណើរ</w:delText>
          </w:r>
        </w:del>
      </w:ins>
      <w:ins w:id="21523" w:author="Windows User" w:date="2022-09-06T03:08:00Z">
        <w:del w:id="21524" w:author="LENOVO" w:date="2022-10-02T09:50:00Z">
          <w:r w:rsidR="00D705E5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ការ</w:delText>
          </w:r>
        </w:del>
      </w:ins>
      <w:ins w:id="21525" w:author="Sethvannak Sam" w:date="2022-08-20T18:30:00Z">
        <w:del w:id="21526" w:author="LENOVO" w:date="2022-10-02T09:50:00Z"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27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ការតាមដាន</w:delText>
          </w:r>
        </w:del>
      </w:ins>
      <w:ins w:id="21528" w:author="Windows User" w:date="2022-09-06T03:08:00Z">
        <w:del w:id="21529" w:author="LENOVO" w:date="2022-10-02T09:50:00Z">
          <w:r w:rsidR="00EE6990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ការអនុវត្ត</w:delText>
          </w:r>
        </w:del>
      </w:ins>
      <w:ins w:id="21530" w:author="Sethvannak Sam" w:date="2022-08-20T18:30:00Z">
        <w:del w:id="21531" w:author="LENOVO" w:date="2022-10-02T09:50:00Z"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32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អនុសាសន៍សវនកម្មអនុលោមភាពជាដើម។</w:delText>
          </w:r>
          <w:r w:rsidRPr="00E33574" w:rsidDel="00FD7EBC">
            <w:rPr>
              <w:rFonts w:ascii="Khmer MEF1" w:hAnsi="Khmer MEF1" w:cs="Khmer MEF1"/>
              <w:sz w:val="24"/>
              <w:szCs w:val="24"/>
              <w:lang w:val="ca-ES"/>
              <w:rPrChange w:id="21533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</w:p>
    <w:p w14:paraId="2DFD9F53" w14:textId="6149F005" w:rsidR="00756A09" w:rsidRPr="00E33574" w:rsidDel="00FD7EBC" w:rsidRDefault="00756A09">
      <w:pPr>
        <w:spacing w:after="0" w:line="223" w:lineRule="auto"/>
        <w:jc w:val="both"/>
        <w:rPr>
          <w:ins w:id="21534" w:author="Sethvannak Sam" w:date="2022-08-20T18:30:00Z"/>
          <w:del w:id="21535" w:author="LENOVO" w:date="2022-10-02T09:50:00Z"/>
          <w:rFonts w:ascii="Khmer MEF1" w:hAnsi="Khmer MEF1" w:cs="Khmer MEF1"/>
          <w:sz w:val="24"/>
          <w:szCs w:val="24"/>
          <w:cs/>
          <w:lang w:val="ca-ES"/>
          <w:rPrChange w:id="21536" w:author="Kem Sereyboth" w:date="2023-07-19T16:59:00Z">
            <w:rPr>
              <w:ins w:id="21537" w:author="Sethvannak Sam" w:date="2022-08-20T18:30:00Z"/>
              <w:del w:id="21538" w:author="LENOVO" w:date="2022-10-02T09:50:00Z"/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</w:rPrChange>
        </w:rPr>
        <w:pPrChange w:id="21539" w:author="Sopheak Phorn" w:date="2023-08-03T14:28:00Z">
          <w:pPr>
            <w:spacing w:after="0" w:line="216" w:lineRule="auto"/>
            <w:ind w:firstLine="720"/>
            <w:jc w:val="both"/>
          </w:pPr>
        </w:pPrChange>
      </w:pPr>
    </w:p>
    <w:p w14:paraId="32DC81BB" w14:textId="4DDFC408" w:rsidR="005F46DE" w:rsidRPr="00E33574" w:rsidDel="00FD7EBC" w:rsidRDefault="005F46DE">
      <w:pPr>
        <w:spacing w:after="0" w:line="223" w:lineRule="auto"/>
        <w:jc w:val="both"/>
        <w:rPr>
          <w:ins w:id="21540" w:author="Kem Sereiboth" w:date="2022-09-13T11:34:00Z"/>
          <w:del w:id="21541" w:author="LENOVO" w:date="2022-10-02T09:50:00Z"/>
          <w:rFonts w:ascii="Khmer MEF1" w:hAnsi="Khmer MEF1" w:cs="Khmer MEF1"/>
          <w:spacing w:val="-4"/>
          <w:sz w:val="24"/>
          <w:szCs w:val="24"/>
          <w:lang w:val="ca-ES"/>
          <w:rPrChange w:id="21542" w:author="Kem Sereyboth" w:date="2023-07-19T16:59:00Z">
            <w:rPr>
              <w:ins w:id="21543" w:author="Kem Sereiboth" w:date="2022-09-13T11:34:00Z"/>
              <w:del w:id="21544" w:author="LENOVO" w:date="2022-10-02T09:50:00Z"/>
              <w:rFonts w:ascii="Khmer MEF1" w:hAnsi="Khmer MEF1" w:cs="Khmer MEF1"/>
              <w:b/>
              <w:bCs/>
              <w:spacing w:val="-4"/>
              <w:sz w:val="16"/>
              <w:szCs w:val="24"/>
              <w:lang w:val="ca-ES"/>
            </w:rPr>
          </w:rPrChange>
        </w:rPr>
        <w:pPrChange w:id="21545" w:author="Sopheak Phorn" w:date="2023-08-03T14:28:00Z">
          <w:pPr>
            <w:ind w:firstLine="720"/>
            <w:jc w:val="both"/>
          </w:pPr>
        </w:pPrChange>
      </w:pPr>
      <w:ins w:id="21546" w:author="Kem Sereiboth" w:date="2022-09-13T11:34:00Z">
        <w:del w:id="21547" w:author="LENOVO" w:date="2022-10-02T09:50:00Z">
          <w:r w:rsidRPr="00E33574" w:rsidDel="00FD7EBC">
            <w:rPr>
              <w:rFonts w:ascii="Khmer MEF1" w:hAnsi="Khmer MEF1" w:cs="Khmer MEF1"/>
              <w:sz w:val="24"/>
              <w:szCs w:val="24"/>
              <w:cs/>
              <w:rPrChange w:id="2154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គ-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49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  <w:lang w:val="ca-ES"/>
                </w:rPr>
              </w:rPrChange>
            </w:rPr>
            <w:delText>សេចក្ដីណែនាំ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rPrChange w:id="21550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ស្ដីពី​យន្តការ និងនីតិវិធីសវនកម្ម​អនុលោមភាព</w:delText>
          </w:r>
        </w:del>
      </w:ins>
    </w:p>
    <w:p w14:paraId="465346B4" w14:textId="1199165F" w:rsidR="00B27355" w:rsidRPr="00E33574" w:rsidDel="00FD7EBC" w:rsidRDefault="00E31607">
      <w:pPr>
        <w:spacing w:after="0" w:line="223" w:lineRule="auto"/>
        <w:jc w:val="both"/>
        <w:rPr>
          <w:ins w:id="21551" w:author="Sethvannak Sam" w:date="2022-08-20T18:30:00Z"/>
          <w:del w:id="21552" w:author="LENOVO" w:date="2022-10-02T09:50:00Z"/>
          <w:rFonts w:ascii="Khmer MEF1" w:hAnsi="Khmer MEF1" w:cs="Khmer MEF1"/>
          <w:sz w:val="24"/>
          <w:szCs w:val="24"/>
          <w:lang w:val="ca-ES"/>
          <w:rPrChange w:id="21553" w:author="Kem Sereyboth" w:date="2023-07-19T16:59:00Z">
            <w:rPr>
              <w:ins w:id="21554" w:author="Sethvannak Sam" w:date="2022-08-20T18:30:00Z"/>
              <w:del w:id="21555" w:author="LENOVO" w:date="2022-10-02T09:50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21556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557" w:author="Voeun Kuyeng" w:date="2022-08-31T16:17:00Z">
        <w:del w:id="21558" w:author="LENOVO" w:date="2022-10-02T09:50:00Z">
          <w:r w:rsidRPr="00E33574" w:rsidDel="00FD7EBC">
            <w:rPr>
              <w:rFonts w:ascii="Khmer MEF1" w:hAnsi="Khmer MEF1" w:cs="Khmer MEF1"/>
              <w:sz w:val="24"/>
              <w:szCs w:val="24"/>
              <w:cs/>
              <w:rPrChange w:id="21559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គ-</w:delText>
          </w:r>
        </w:del>
      </w:ins>
      <w:ins w:id="21560" w:author="socheata.ol@hotmail.com" w:date="2022-09-02T15:52:00Z">
        <w:del w:id="21561" w:author="LENOVO" w:date="2022-10-02T09:50:00Z">
          <w:r w:rsidR="00C946CF" w:rsidRPr="00E33574" w:rsidDel="00FD7EBC">
            <w:rPr>
              <w:rFonts w:ascii="Khmer MEF1" w:hAnsi="Khmer MEF1" w:cs="Khmer MEF1"/>
              <w:sz w:val="24"/>
              <w:szCs w:val="24"/>
              <w:cs/>
              <w:rPrChange w:id="21562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</w:delText>
          </w:r>
        </w:del>
      </w:ins>
      <w:ins w:id="21563" w:author="Sethvannak Sam" w:date="2022-08-20T18:30:00Z">
        <w:del w:id="21564" w:author="LENOVO" w:date="2022-10-02T09:50:00Z"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rPrChange w:id="21565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កថាខណ្ឌទី</w:delText>
          </w:r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6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៣</w:delText>
          </w:r>
        </w:del>
      </w:ins>
      <w:ins w:id="21567" w:author="socheata.ol@hotmail.com" w:date="2022-09-02T15:58:00Z">
        <w:del w:id="21568" w:author="LENOVO" w:date="2022-10-02T09:50:00Z">
          <w:r w:rsidR="00F4043C" w:rsidRPr="00E33574" w:rsidDel="00FD7EBC">
            <w:rPr>
              <w:rFonts w:ascii="Khmer MEF1" w:hAnsi="Khmer MEF1" w:cs="Khmer MEF1"/>
              <w:sz w:val="24"/>
              <w:szCs w:val="24"/>
              <w:lang w:val="ca-ES"/>
              <w:rPrChange w:id="2156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</w:del>
      </w:ins>
      <w:ins w:id="21570" w:author="Voeun Kuyeng" w:date="2022-09-06T17:47:00Z">
        <w:del w:id="21571" w:author="LENOVO" w:date="2022-10-02T09:50:00Z">
          <w:r w:rsidR="00817DBB" w:rsidRPr="00E33574" w:rsidDel="00FD7EBC">
            <w:rPr>
              <w:rFonts w:ascii="Khmer MEF1" w:hAnsi="Khmer MEF1" w:cs="Khmer MEF1"/>
              <w:sz w:val="24"/>
              <w:szCs w:val="24"/>
              <w:lang w:val="ca-ES"/>
              <w:rPrChange w:id="2157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 xml:space="preserve"> </w:delText>
          </w:r>
        </w:del>
      </w:ins>
      <w:ins w:id="21573" w:author="Sethvannak Sam" w:date="2022-08-20T18:30:00Z">
        <w:del w:id="21574" w:author="LENOVO" w:date="2022-10-02T09:50:00Z"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7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៖ ត្រូវរៀបរាប់អំពីខ្លឹមសារសំខាន់ៗនៃសេចក្ដីណែនាំ</w:delText>
          </w:r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rPrChange w:id="21576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ស្ដីពី​យន្តការ</w:delText>
          </w:r>
        </w:del>
      </w:ins>
      <w:ins w:id="21577" w:author="Voeun Kuyeng" w:date="2022-09-06T17:47:00Z">
        <w:del w:id="21578" w:author="LENOVO" w:date="2022-10-02T09:50:00Z">
          <w:r w:rsidR="00817DBB" w:rsidRPr="00E33574" w:rsidDel="00FD7EBC">
            <w:rPr>
              <w:rFonts w:ascii="Khmer MEF1" w:hAnsi="Khmer MEF1" w:cs="Khmer MEF1"/>
              <w:sz w:val="24"/>
              <w:szCs w:val="24"/>
              <w:rPrChange w:id="21579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</w:rPr>
              </w:rPrChange>
            </w:rPr>
            <w:delText xml:space="preserve"> </w:delText>
          </w:r>
        </w:del>
      </w:ins>
      <w:ins w:id="21580" w:author="Sethvannak Sam" w:date="2022-08-20T18:30:00Z">
        <w:del w:id="21581" w:author="LENOVO" w:date="2022-10-02T09:50:00Z"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rPrChange w:id="21582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និងនីតិវិធីសវនកម្ម​អនុលោមភាព</w:delText>
          </w:r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83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 xml:space="preserve"> សវនករទទួលបន្ទុក អាចរៀបរាប់អំពី</w:delText>
          </w:r>
        </w:del>
      </w:ins>
      <w:ins w:id="21584" w:author="socheata.ol@hotmail.com" w:date="2022-09-02T16:05:00Z">
        <w:del w:id="21585" w:author="LENOVO" w:date="2022-10-02T09:50:00Z">
          <w:r w:rsidR="005B28FD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86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ចំ</w:delText>
          </w:r>
        </w:del>
      </w:ins>
      <w:ins w:id="21587" w:author="socheata.ol@hotmail.com" w:date="2022-09-02T16:06:00Z">
        <w:del w:id="21588" w:author="LENOVO" w:date="2022-10-02T09:50:00Z">
          <w:r w:rsidR="005B28FD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89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ណុ</w:delText>
          </w:r>
        </w:del>
      </w:ins>
      <w:ins w:id="21590" w:author="Voeun Kuyeng" w:date="2022-09-06T17:47:00Z">
        <w:del w:id="21591" w:author="LENOVO" w:date="2022-10-02T09:50:00Z">
          <w:r w:rsidR="00817DBB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92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ច</w:delText>
          </w:r>
        </w:del>
      </w:ins>
      <w:ins w:id="21593" w:author="socheata.ol@hotmail.com" w:date="2022-09-02T16:06:00Z">
        <w:del w:id="21594" w:author="LENOVO" w:date="2022-10-02T09:50:00Z">
          <w:r w:rsidR="005B28FD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95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ន</w:delText>
          </w:r>
        </w:del>
      </w:ins>
      <w:ins w:id="21596" w:author="Sethvannak Sam" w:date="2022-08-20T18:30:00Z">
        <w:del w:id="21597" w:author="LENOVO" w:date="2022-10-02T09:50:00Z"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98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កថាខណ្ឌទី៣ នេះ ដូចគំរូខាងក្រោម៖</w:delText>
          </w:r>
        </w:del>
      </w:ins>
    </w:p>
    <w:p w14:paraId="03CC492D" w14:textId="5EB45231" w:rsidR="00B27355" w:rsidRPr="00E33574" w:rsidDel="00FD7EBC" w:rsidRDefault="00B27355">
      <w:pPr>
        <w:spacing w:after="0" w:line="223" w:lineRule="auto"/>
        <w:jc w:val="both"/>
        <w:rPr>
          <w:ins w:id="21599" w:author="Voeun Kuyeng" w:date="2022-08-31T16:04:00Z"/>
          <w:del w:id="21600" w:author="LENOVO" w:date="2022-10-02T09:50:00Z"/>
          <w:rFonts w:ascii="Khmer MEF1" w:hAnsi="Khmer MEF1" w:cs="Khmer MEF1"/>
          <w:sz w:val="24"/>
          <w:szCs w:val="24"/>
          <w:lang w:val="ca-ES"/>
        </w:rPr>
        <w:pPrChange w:id="21601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602" w:author="Sethvannak Sam" w:date="2022-08-20T18:30:00Z">
        <w:del w:id="21603" w:author="LENOVO" w:date="2022-10-02T09:50:00Z"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604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  <w:lang w:val="ca-ES"/>
                </w:rPr>
              </w:rPrChange>
            </w:rPr>
            <w:delText>ក្រៅពីត្រូវអនុវត្តតាម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605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គោលការណ៍ណែនាំស្ដីពី​សវនកម្មអនុលោមភាពសវនករទទួ</w:delText>
          </w:r>
        </w:del>
      </w:ins>
      <w:ins w:id="21606" w:author="Voeun Kuyeng" w:date="2022-09-06T17:48:00Z">
        <w:del w:id="21607" w:author="LENOVO" w:date="2022-10-02T09:50:00Z">
          <w:r w:rsidR="00817DBB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608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ល</w:delText>
          </w:r>
        </w:del>
      </w:ins>
      <w:ins w:id="21609" w:author="Sethvannak Sam" w:date="2022-08-20T18:30:00Z">
        <w:del w:id="21610" w:author="LENOVO" w:date="2022-10-02T09:50:00Z"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611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បន្ទុកក៏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612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613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ត្រូវអនុ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rPrChange w:id="21614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វត្ត​</w:delText>
          </w:r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615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ផងដែរនូវសេចក្តីណែនាំ</w:delText>
          </w:r>
        </w:del>
      </w:ins>
      <w:ins w:id="21616" w:author="socheata.ol@hotmail.com" w:date="2022-09-02T16:06:00Z">
        <w:del w:id="21617" w:author="LENOVO" w:date="2022-10-02T09:50:00Z">
          <w:r w:rsidR="001523DB"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618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 xml:space="preserve">លេខ ០០១ </w:delText>
          </w:r>
        </w:del>
      </w:ins>
      <w:ins w:id="21619" w:author="socheata.ol@hotmail.com" w:date="2022-09-02T16:07:00Z">
        <w:del w:id="21620" w:author="LENOVO" w:date="2022-10-02T09:50:00Z">
          <w:r w:rsidR="00AC033D"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621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 xml:space="preserve">អ.ស.ហ. </w:delText>
          </w:r>
        </w:del>
      </w:ins>
      <w:ins w:id="21622" w:author="socheata.ol@hotmail.com" w:date="2022-09-02T16:06:00Z">
        <w:del w:id="21623" w:author="LENOVO" w:date="2022-10-02T09:50:00Z">
          <w:r w:rsidR="001523DB"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624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ស</w:delText>
          </w:r>
        </w:del>
      </w:ins>
      <w:ins w:id="21625" w:author="socheata.ol@hotmail.com" w:date="2022-09-02T16:07:00Z">
        <w:del w:id="21626" w:author="LENOVO" w:date="2022-10-02T09:50:00Z">
          <w:r w:rsidR="00AC033D"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627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.ណ.ន.</w:delText>
          </w:r>
        </w:del>
      </w:ins>
      <w:ins w:id="21628" w:author="socheata.ol@hotmail.com" w:date="2022-09-02T16:06:00Z">
        <w:del w:id="21629" w:author="LENOVO" w:date="2022-10-02T09:50:00Z">
          <w:r w:rsidR="001523DB"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630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21631" w:author="socheata.ol@hotmail.com" w:date="2022-09-02T16:07:00Z">
        <w:del w:id="21632" w:author="LENOVO" w:date="2022-10-02T09:50:00Z">
          <w:r w:rsidR="00D81FFC"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633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ចុះថ្ងៃទី</w:delText>
          </w:r>
        </w:del>
      </w:ins>
      <w:ins w:id="21634" w:author="socheata.ol@hotmail.com" w:date="2022-09-02T16:09:00Z">
        <w:del w:id="21635" w:author="LENOVO" w:date="2022-10-02T09:50:00Z">
          <w:r w:rsidR="00BD6B67"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636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 xml:space="preserve">៤ ខែសីហា ឆ្នាំ២០២២ </w:delText>
          </w:r>
        </w:del>
      </w:ins>
      <w:ins w:id="21637" w:author="Sethvannak Sam" w:date="2022-08-20T18:30:00Z">
        <w:del w:id="21638" w:author="LENOVO" w:date="2022-10-02T09:50:00Z"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639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ស្ដីពីយន្តការនិងនីតិវិធីសវនកម្មអនុលោមភា</w:delText>
          </w:r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ព ដែលសេចក្តីណែនាំនេះ</w:delText>
          </w:r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640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បានកំណត់</w:delText>
          </w:r>
          <w:r w:rsidRPr="00E33574" w:rsidDel="00FD7EBC">
            <w:rPr>
              <w:rFonts w:ascii="Khmer MEF1" w:hAnsi="Khmer MEF1" w:cs="Khmer MEF1"/>
              <w:spacing w:val="8"/>
              <w:sz w:val="24"/>
              <w:szCs w:val="24"/>
              <w:rPrChange w:id="21641" w:author="Kem Sereyboth" w:date="2023-07-19T16:59:00Z">
                <w:rPr>
                  <w:rFonts w:ascii="Khmer MEF1" w:hAnsi="Khmer MEF1" w:cs="Khmer MEF1"/>
                  <w:spacing w:val="8"/>
                  <w:sz w:val="16"/>
                  <w:szCs w:val="24"/>
                </w:rPr>
              </w:rPrChange>
            </w:rPr>
            <w:delText>​​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rPrChange w:id="21642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យ៉ាង​ជាក់លាក់ពី​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យន្តការ និងនីតិវិធី​នៅ​</w:delText>
          </w:r>
          <w:r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164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ក្នុង​ការ​ធ្វើសវនកម្មអនុលោមភាព ដោយផ្ដើមចេញ​ដំបូងពី​ការ</w:delText>
          </w:r>
          <w:r w:rsidRPr="00E33574" w:rsidDel="00FD7EBC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21644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1645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ស្វែងយល់​ពី​បរិស្ថាន​របស់​សវនដ្ឋានដើម្បី​កំណត់​អំពីហានិភ័យបញ្ហាប្រឈម និងកង្វល់នានាដែលត្រូវប្រើប្រាស់</w:delText>
          </w:r>
          <w:r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rPrChange w:id="2164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ជាមូលដ្ឋានក្នុងការរៀបចំផែនការ</w:delText>
          </w:r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សវនកម្មប្រចាំឆ្នាំ។</w:delText>
          </w:r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lang w:val="ca-ES"/>
            </w:rPr>
            <w:delText>​​</w:delText>
          </w:r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 xml:space="preserve"> អង្គភាពសវនកម្មផ្ទៃក្នុង​បាន​រៀបចំផែនការសវនកម្ម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ប្រចាំឆ្នាំ​ដែលក្នុង​នោះ​បាន​កំណត់​</w:delText>
          </w:r>
          <w:r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6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អំពី​ប្រធានបទសវនកម្ម លក្ខណៈ​វិនិច្ឆ័យ គោលបំណង វិសាលភាព ដែនកំណត់នៃការធ្វើសវនកម្ម ព្រមទាំង</w:delText>
          </w:r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រៀបចំនូវ​​កម្មវិធី​សវនកម្មផងដែរ។</w:delText>
          </w:r>
        </w:del>
      </w:ins>
      <w:ins w:id="21648" w:author="User" w:date="2022-09-22T13:59:00Z">
        <w:del w:id="21649" w:author="LENOVO" w:date="2022-10-02T09:50:00Z">
          <w:r w:rsidR="00EB25DB"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1650" w:author="Sethvannak Sam" w:date="2022-08-20T18:30:00Z">
        <w:del w:id="21651" w:author="LENOVO" w:date="2022-10-02T09:50:00Z"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មុន​នឹង​ឈាន​ដល់​ដំណាក់កាល​ចុះ​​</w:delText>
          </w:r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ប្រមូល​ទិន្នន័យ និង​ព័ត៌មាន​​ សវនករ​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65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ទទួលបន្ទុក​បាន​រៀបចំ​​បញ្ជីត្រួតពិនិត្យដោយផ្អែកទៅលើលក្ខណៈ​វិនិច្ឆ័យ សមស្រប និង​ពាក់ព័ន្ធទៅនឹងប្រធាន</w:delText>
          </w:r>
          <w:r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បទដែលបានកំណត់ និងបានរៀបចំ​បញ្ជីឈ្មោះប្រតិភូសវនកម្ម​និង</w:delText>
          </w:r>
          <w:r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សវនករទទួលបន្ទុកក្នុងការធ្វើសវនកម្ម</w:delText>
          </w:r>
          <w:r w:rsidRPr="00E33574" w:rsidDel="00FD7EBC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2165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អនុលោមភាព​​។ បន្ទាប់ពីទទួលបានការឯកភាពដ៏ខ្ពង់ខ្ពស់ពី </w:delText>
          </w:r>
          <w:r w:rsidRPr="00E33574" w:rsidDel="00FD7EBC">
            <w:rPr>
              <w:rFonts w:ascii="Khmer MEF2" w:hAnsi="Khmer MEF2" w:cs="Khmer MEF2"/>
              <w:spacing w:val="-12"/>
              <w:sz w:val="24"/>
              <w:szCs w:val="24"/>
              <w:cs/>
              <w:lang w:val="ca-ES"/>
              <w:rPrChange w:id="21654" w:author="Kem Sereyboth" w:date="2023-07-19T16:59:00Z">
                <w:rPr>
                  <w:rFonts w:ascii="Khmer MEF2" w:hAnsi="Khmer MEF2" w:cs="Khmer MEF2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ឯកឧត្តមអគ្គបណ្ឌិតសភាចារ្យឧបនាយករដ្ឋមន្រ្ដី</w:delText>
          </w:r>
        </w:del>
      </w:ins>
      <w:ins w:id="21655" w:author="Kem Sereiboth" w:date="2022-09-29T13:33:00Z">
        <w:del w:id="21656" w:author="LENOVO" w:date="2022-10-02T09:50:00Z">
          <w:r w:rsidR="007A09CB" w:rsidRPr="00E33574" w:rsidDel="00FD7EBC">
            <w:rPr>
              <w:rFonts w:ascii="Khmer MEF2" w:hAnsi="Khmer MEF2" w:cs="Khmer MEF2"/>
              <w:spacing w:val="-10"/>
              <w:sz w:val="24"/>
              <w:szCs w:val="24"/>
              <w:cs/>
              <w:lang w:val="ca-ES"/>
            </w:rPr>
            <w:delText>ក្រសួងសេដ្ឋកិច្ចនិងហិរញ្ញវត្ថុ</w:delText>
          </w:r>
        </w:del>
      </w:ins>
      <w:ins w:id="21657" w:author="Sethvannak Sam" w:date="2022-08-20T18:30:00Z">
        <w:del w:id="21658" w:author="LENOVO" w:date="2022-10-02T09:50:00Z"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 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65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2166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66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ជា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2166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66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ប្រធាន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2166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66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ក្រុមប្រឹក្សា អ.ស.ហ.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21666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66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អង្គភាពសវនកម្មផ្ទៃក្នុងនៃ អ.ស.ហ. បានផ្តល់ផែនការសវនកម្ម</w:delText>
          </w:r>
        </w:del>
      </w:ins>
      <w:ins w:id="21668" w:author="Windows User" w:date="2022-09-06T03:14:00Z">
        <w:del w:id="21669" w:author="LENOVO" w:date="2022-10-02T09:50:00Z">
          <w:r w:rsidR="00493E2F" w:rsidRPr="00E33574" w:rsidDel="00FD7EBC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1670" w:author="Windows User" w:date="2022-09-06T03:17:00Z">
        <w:del w:id="21671" w:author="LENOVO" w:date="2022-10-02T09:50:00Z">
          <w:r w:rsidR="00F0393C" w:rsidRPr="00E33574" w:rsidDel="00FD7EBC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សម្រាប់</w:delText>
          </w:r>
          <w:r w:rsidR="00F0393C"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672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ការិយបរិច្ឆេទ</w:delText>
          </w:r>
        </w:del>
      </w:ins>
      <w:ins w:id="21673" w:author="Sethvannak Sam" w:date="2022-08-20T18:30:00Z">
        <w:del w:id="21674" w:author="LENOVO" w:date="2022-10-02T09:50:00Z"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675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សម្រាប់ការិយបរិច្ឆេទឆ្នាំ</w:delText>
          </w:r>
        </w:del>
      </w:ins>
      <w:ins w:id="21676" w:author="Voeun Kuyeng" w:date="2022-09-06T17:49:00Z">
        <w:del w:id="21677" w:author="LENOVO" w:date="2022-10-02T09:50:00Z">
          <w:r w:rsidR="001533AD"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678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679" w:author="Windows User" w:date="2022-09-06T03:17:00Z">
        <w:del w:id="21680" w:author="LENOVO" w:date="2022-10-02T09:50:00Z">
          <w:r w:rsidR="00F0393C" w:rsidRPr="00E33574" w:rsidDel="00FD7EBC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1681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>[</w:delText>
          </w:r>
          <w:r w:rsidR="00F0393C"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682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  <w:r w:rsidR="00F0393C" w:rsidRPr="00E33574" w:rsidDel="00FD7EBC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1683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 xml:space="preserve">] </w:delText>
          </w:r>
        </w:del>
      </w:ins>
      <w:ins w:id="21684" w:author="Sethvannak Sam" w:date="2022-08-20T18:30:00Z">
        <w:del w:id="21685" w:author="LENOVO" w:date="2022-10-02T09:50:00Z"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686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២០២២ និងបញ្ជីត្រួតពិនិត្យជូនសវនដ្ឋានព្រមទាំងរៀបចំកិច្ចប្រជុំបើកជាមួយសវនដ្ឋាន</w:delText>
          </w:r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នីមួយៗ មុនពេលចុះអនុវត្តការងារសវនកម្ម។ ​</w:delText>
          </w:r>
        </w:del>
      </w:ins>
      <w:ins w:id="21687" w:author="Voeun Kuyeng" w:date="2022-09-06T17:49:00Z">
        <w:del w:id="21688" w:author="LENOVO" w:date="2022-10-02T09:50:00Z">
          <w:r w:rsidR="001533AD"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អំ</w:delText>
          </w:r>
        </w:del>
      </w:ins>
      <w:ins w:id="21689" w:author="Sethvannak Sam" w:date="2022-08-20T18:30:00Z">
        <w:del w:id="21690" w:author="LENOVO" w:date="2022-10-02T09:50:00Z"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កំឡុងពេល​ចុះ​ប្រមូល</w:delText>
          </w:r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lang w:val="ca-ES"/>
            </w:rPr>
            <w:delText>​​</w:delText>
          </w:r>
          <w:r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ទិន្នន័យ និង​ព័ត៌មានសវនករទទួលបន្ទុកបានប្រើប្រាស់បញ្ជីត្រួតពិនិត្យ​ជាមូល​ដ្ឋានដើម្បី​ប្រមូលទិន្នន័យ​​</w:delText>
          </w:r>
          <w:r w:rsidRPr="00E33574" w:rsidDel="00FD7EBC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 xml:space="preserve"> កំណត់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ពេលវេលា ប្រភេទឯកសារ 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69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និងរបាយការណ៍ដែល​សវនដ្ឋាន​ត្រូវផ្តល់​មកឱ្យសវនករទទួលបន្ទុក និងបានពិនិត្យលើឯកសារពាក់ព័ន្ធ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ផ្សេង</w:delText>
          </w:r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69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ទៀតតាមការស្នើសុំជាក់ស្តែងក្នុងកំឡុងពេលធ្វើសវនកម្ម ព្រមទាំងបានធ្វើការសាកសួរដោយផ្ទាល់ទៅកាន់</w:delText>
          </w:r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169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បុគ្គលទទួលបន្ទុករបស់សវនដ្ឋានតាមផ្នែកនី</w:delText>
          </w:r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6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មួយៗ។ បន្ទាប់ពី​បញ្ចប់​​ការ​ចុះ​ប្រមូល​ទិន្នន័យ</w:delText>
          </w:r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1695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និង​ព័ត៌មាន​នៅ​</w:delText>
          </w:r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696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 សវនករទទួលបន្ទុក​បាន​ធ្វើ​ការ​វិភាគ​ និងវាយតម្លៃ​ពី</w:delText>
          </w:r>
        </w:del>
      </w:ins>
      <w:ins w:id="21697" w:author="User" w:date="2022-09-27T23:34:00Z">
        <w:del w:id="21698" w:author="LENOVO" w:date="2022-10-02T09:50:00Z">
          <w:r w:rsidR="00335550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លើទិន្នន័យដែលទទួលបាន</w:delText>
          </w:r>
        </w:del>
      </w:ins>
      <w:ins w:id="21699" w:author="Kem Sereiboth" w:date="2022-09-29T13:35:00Z">
        <w:del w:id="21700" w:author="LENOVO" w:date="2022-10-02T09:50:00Z">
          <w:r w:rsidR="007A09CB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70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ដើម្បីកំណត់ពី</w:delText>
          </w:r>
        </w:del>
      </w:ins>
      <w:ins w:id="21702" w:author="Sethvannak Sam" w:date="2022-08-20T18:30:00Z">
        <w:del w:id="21703" w:author="LENOVO" w:date="2022-10-02T09:50:00Z"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704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ភាពអនុលោម ឬមិនអនុ</w:delText>
          </w:r>
        </w:del>
      </w:ins>
      <w:ins w:id="21705" w:author="socheata.ol@hotmail.com" w:date="2022-09-02T16:11:00Z">
        <w:del w:id="21706" w:author="LENOVO" w:date="2022-10-02T09:50:00Z">
          <w:r w:rsidR="00976018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70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1708" w:author="Sethvannak Sam" w:date="2022-08-20T18:30:00Z">
        <w:del w:id="21709" w:author="LENOVO" w:date="2022-10-02T09:50:00Z"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71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លោម</w:delText>
          </w:r>
        </w:del>
      </w:ins>
      <w:ins w:id="21711" w:author="socheata.ol@hotmail.com" w:date="2022-09-02T16:11:00Z">
        <w:del w:id="21712" w:author="LENOVO" w:date="2022-10-02T09:50:00Z">
          <w:r w:rsidR="00976018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71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1714" w:author="Sethvannak Sam" w:date="2022-08-20T18:30:00Z">
        <w:del w:id="21715" w:author="LENOVO" w:date="2022-10-02T09:50:00Z"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71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របស់សវន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ដ្ឋាន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71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ដោយផ្អែកលើទិន្នន័យ និងព័ត៌មាន</w:delText>
          </w:r>
        </w:del>
      </w:ins>
      <w:ins w:id="21718" w:author="User" w:date="2022-09-27T23:35:00Z">
        <w:del w:id="21719" w:author="LENOVO" w:date="2022-10-02T09:50:00Z">
          <w:r w:rsidR="00335550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ភស្ត</w:delText>
          </w:r>
        </w:del>
      </w:ins>
      <w:ins w:id="21720" w:author="User" w:date="2022-09-27T23:36:00Z">
        <w:del w:id="21721" w:author="LENOVO" w:date="2022-10-02T09:50:00Z">
          <w:r w:rsidR="00335550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ុ</w:delText>
          </w:r>
        </w:del>
      </w:ins>
      <w:ins w:id="21722" w:author="User" w:date="2022-09-27T23:35:00Z">
        <w:del w:id="21723" w:author="LENOVO" w:date="2022-10-02T09:50:00Z">
          <w:r w:rsidR="00335550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តាង</w:delText>
          </w:r>
        </w:del>
      </w:ins>
      <w:ins w:id="21724" w:author="Sethvannak Sam" w:date="2022-08-20T18:30:00Z">
        <w:del w:id="21725" w:author="LENOVO" w:date="2022-10-02T09:50:00Z"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72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ដែលប្រមូលបានប្រៀបធៀប​ជាមួយលក្ខណៈវិនិច្ឆ័យដែលបានកំណត់។</w:delText>
          </w:r>
        </w:del>
      </w:ins>
    </w:p>
    <w:p w14:paraId="517936F1" w14:textId="1B66AE2D" w:rsidR="00756A09" w:rsidRPr="00E33574" w:rsidDel="00FD7EBC" w:rsidRDefault="00913214">
      <w:pPr>
        <w:spacing w:after="0" w:line="223" w:lineRule="auto"/>
        <w:jc w:val="both"/>
        <w:rPr>
          <w:ins w:id="21727" w:author="Sethvannak Sam" w:date="2022-08-20T18:30:00Z"/>
          <w:del w:id="21728" w:author="LENOVO" w:date="2022-10-02T09:50:00Z"/>
          <w:rFonts w:ascii="Khmer MEF1" w:hAnsi="Khmer MEF1" w:cs="Khmer MEF1"/>
          <w:sz w:val="24"/>
          <w:szCs w:val="24"/>
          <w:cs/>
          <w:lang w:val="ca-ES"/>
        </w:rPr>
        <w:pPrChange w:id="21729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730" w:author="User" w:date="2022-09-16T11:26:00Z">
        <w:del w:id="21731" w:author="LENOVO" w:date="2022-10-02T09:50:00Z"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rPrChange w:id="21732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tab/>
          </w:r>
        </w:del>
      </w:ins>
    </w:p>
    <w:p w14:paraId="1D24BA6E" w14:textId="4EF945EE" w:rsidR="005F46DE" w:rsidRPr="00E33574" w:rsidDel="00FD7EBC" w:rsidRDefault="005F46DE">
      <w:pPr>
        <w:spacing w:after="0" w:line="223" w:lineRule="auto"/>
        <w:jc w:val="both"/>
        <w:rPr>
          <w:ins w:id="21733" w:author="Kem Sereiboth" w:date="2022-09-13T11:34:00Z"/>
          <w:del w:id="21734" w:author="LENOVO" w:date="2022-10-02T09:50:00Z"/>
          <w:rFonts w:ascii="Khmer MEF1" w:hAnsi="Khmer MEF1" w:cs="Khmer MEF1"/>
          <w:sz w:val="24"/>
          <w:szCs w:val="24"/>
          <w:lang w:val="ca-ES"/>
          <w:rPrChange w:id="21735" w:author="Kem Sereyboth" w:date="2023-07-19T16:59:00Z">
            <w:rPr>
              <w:ins w:id="21736" w:author="Kem Sereiboth" w:date="2022-09-13T11:34:00Z"/>
              <w:del w:id="21737" w:author="LENOVO" w:date="2022-10-02T09:50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21738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739" w:author="Kem Sereiboth" w:date="2022-09-13T11:34:00Z">
        <w:del w:id="21740" w:author="LENOVO" w:date="2022-10-02T09:50:00Z"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rPrChange w:id="21741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ឃ-ការរៀបចំរបាយការណ៍សវនកម្មអនុលោមភាព</w:delText>
          </w:r>
        </w:del>
      </w:ins>
    </w:p>
    <w:p w14:paraId="4F1FF865" w14:textId="1842934E" w:rsidR="00B27355" w:rsidRPr="00E33574" w:rsidDel="00FD7EBC" w:rsidRDefault="005427DC">
      <w:pPr>
        <w:spacing w:after="0" w:line="223" w:lineRule="auto"/>
        <w:jc w:val="both"/>
        <w:rPr>
          <w:ins w:id="21742" w:author="Sethvannak Sam" w:date="2022-08-20T18:30:00Z"/>
          <w:del w:id="21743" w:author="LENOVO" w:date="2022-10-02T09:50:00Z"/>
          <w:rFonts w:ascii="Khmer MEF1" w:hAnsi="Khmer MEF1" w:cs="Khmer MEF1"/>
          <w:strike/>
          <w:sz w:val="24"/>
          <w:szCs w:val="24"/>
          <w:cs/>
          <w:rPrChange w:id="21744" w:author="Kem Sereyboth" w:date="2023-07-19T16:59:00Z">
            <w:rPr>
              <w:ins w:id="21745" w:author="Sethvannak Sam" w:date="2022-08-20T18:30:00Z"/>
              <w:del w:id="21746" w:author="LENOVO" w:date="2022-10-02T09:50:00Z"/>
              <w:rFonts w:ascii="Khmer MEF1" w:hAnsi="Khmer MEF1" w:cs="Khmer MEF1"/>
              <w:sz w:val="24"/>
              <w:szCs w:val="24"/>
              <w:cs/>
            </w:rPr>
          </w:rPrChange>
        </w:rPr>
        <w:pPrChange w:id="21747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748" w:author="Voeun Kuyeng" w:date="2022-08-31T16:16:00Z">
        <w:del w:id="21749" w:author="LENOVO" w:date="2022-10-02T09:50:00Z">
          <w:r w:rsidRPr="00E33574" w:rsidDel="00FD7EBC">
            <w:rPr>
              <w:rFonts w:ascii="Khmer MEF1" w:hAnsi="Khmer MEF1" w:cs="Khmer MEF1"/>
              <w:strike/>
              <w:spacing w:val="2"/>
              <w:sz w:val="24"/>
              <w:szCs w:val="24"/>
              <w:cs/>
              <w:rPrChange w:id="21750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ឃ-</w:delText>
          </w:r>
        </w:del>
      </w:ins>
      <w:ins w:id="21751" w:author="socheata.ol@hotmail.com" w:date="2022-09-02T15:52:00Z">
        <w:del w:id="21752" w:author="LENOVO" w:date="2022-10-02T09:50:00Z">
          <w:r w:rsidR="00C946CF" w:rsidRPr="00E33574" w:rsidDel="00FD7EBC">
            <w:rPr>
              <w:rFonts w:ascii="Khmer MEF1" w:hAnsi="Khmer MEF1" w:cs="Khmer MEF1"/>
              <w:strike/>
              <w:spacing w:val="2"/>
              <w:sz w:val="24"/>
              <w:szCs w:val="24"/>
              <w:cs/>
              <w:rPrChange w:id="21753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</w:delText>
          </w:r>
        </w:del>
      </w:ins>
      <w:ins w:id="21754" w:author="Sethvannak Sam" w:date="2022-08-20T18:30:00Z">
        <w:del w:id="21755" w:author="LENOVO" w:date="2022-10-02T09:50:00Z">
          <w:r w:rsidR="00B27355" w:rsidRPr="00E33574" w:rsidDel="00FD7EBC">
            <w:rPr>
              <w:rFonts w:ascii="Khmer MEF1" w:hAnsi="Khmer MEF1" w:cs="Khmer MEF1"/>
              <w:strike/>
              <w:spacing w:val="2"/>
              <w:sz w:val="24"/>
              <w:szCs w:val="24"/>
              <w:cs/>
              <w:rPrChange w:id="21756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កថាខណ្ឌទី ៤</w:delText>
          </w:r>
        </w:del>
      </w:ins>
      <w:ins w:id="21757" w:author="socheata.ol@hotmail.com" w:date="2022-09-02T16:12:00Z">
        <w:del w:id="21758" w:author="LENOVO" w:date="2022-10-02T09:50:00Z">
          <w:r w:rsidR="00976018" w:rsidRPr="00E33574" w:rsidDel="00FD7EBC">
            <w:rPr>
              <w:rFonts w:ascii="Khmer MEF1" w:hAnsi="Khmer MEF1" w:cs="Khmer MEF1"/>
              <w:strike/>
              <w:spacing w:val="2"/>
              <w:sz w:val="24"/>
              <w:szCs w:val="24"/>
              <w:lang w:val="ca-ES"/>
              <w:rPrChange w:id="2175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</w:del>
      </w:ins>
      <w:ins w:id="21760" w:author="Sethvannak Sam" w:date="2022-08-20T18:30:00Z">
        <w:del w:id="21761" w:author="LENOVO" w:date="2022-10-02T09:50:00Z">
          <w:r w:rsidR="00B27355" w:rsidRPr="00E33574" w:rsidDel="00FD7EBC">
            <w:rPr>
              <w:rFonts w:ascii="Khmer MEF1" w:hAnsi="Khmer MEF1" w:cs="Khmer MEF1"/>
              <w:strike/>
              <w:spacing w:val="2"/>
              <w:sz w:val="24"/>
              <w:szCs w:val="24"/>
              <w:cs/>
              <w:rPrChange w:id="21762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៖ ត្រូវរៀបរាប់អំពីការរៀបចំរបាយការណ៍សវនកម្មអនុលោមភាព ដោយយោងតាម</w:delText>
          </w:r>
          <w:r w:rsidR="00B27355" w:rsidRPr="00E33574" w:rsidDel="00FD7EBC">
            <w:rPr>
              <w:rFonts w:ascii="Khmer MEF1" w:hAnsi="Khmer MEF1" w:cs="Khmer MEF1"/>
              <w:strike/>
              <w:spacing w:val="8"/>
              <w:sz w:val="24"/>
              <w:szCs w:val="24"/>
              <w:cs/>
              <w:rPrChange w:id="21763" w:author="Kem Sereyboth" w:date="2023-07-19T16:59:00Z">
                <w:rPr>
                  <w:rFonts w:ascii="Khmer MEF1" w:hAnsi="Khmer MEF1" w:cs="Khmer MEF1"/>
                  <w:spacing w:val="8"/>
                  <w:sz w:val="16"/>
                  <w:szCs w:val="24"/>
                  <w:cs/>
                </w:rPr>
              </w:rPrChange>
            </w:rPr>
            <w:delText xml:space="preserve"> </w:delText>
          </w:r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176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សេចក្តីណែនាំលេខ</w:delText>
          </w:r>
        </w:del>
      </w:ins>
      <w:ins w:id="21765" w:author="Windows User" w:date="2022-09-06T03:20:00Z">
        <w:del w:id="21766" w:author="LENOVO" w:date="2022-10-02T09:50:00Z">
          <w:r w:rsidR="002A7D9A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176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768" w:author="Sethvannak Sam" w:date="2022-08-20T18:30:00Z">
        <w:del w:id="21769" w:author="LENOVO" w:date="2022-10-02T09:50:00Z"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177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០០២/២២ អ.ស.ផ.</w:delText>
          </w:r>
        </w:del>
      </w:ins>
      <w:ins w:id="21771" w:author="Windows User" w:date="2022-09-06T03:20:00Z">
        <w:del w:id="21772" w:author="LENOVO" w:date="2022-10-02T09:50:00Z">
          <w:r w:rsidR="001E43A8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177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774" w:author="Sethvannak Sam" w:date="2022-08-20T18:30:00Z">
        <w:del w:id="21775" w:author="LENOVO" w:date="2022-10-02T09:50:00Z"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177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ស.ណ.ន. ស្តីពីទម្រង់របាយការណ៍សវនកម្មអនុលោមភាព </w:delText>
          </w:r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lang w:val="ca-ES"/>
              <w:rPrChange w:id="2177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lang w:val="ca-ES"/>
                </w:rPr>
              </w:rPrChange>
            </w:rPr>
            <w:delText>​​​​​</w:delText>
          </w:r>
          <w:r w:rsidR="00B27355" w:rsidRPr="00E33574" w:rsidDel="00FD7EBC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2177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77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សេចក្តីសម្រេចលេខ</w:delText>
          </w:r>
        </w:del>
      </w:ins>
      <w:ins w:id="21780" w:author="Windows User" w:date="2022-09-06T03:20:00Z">
        <w:del w:id="21781" w:author="LENOVO" w:date="2022-10-02T09:50:00Z">
          <w:r w:rsidR="002A7D9A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78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1783" w:author="Sethvannak Sam" w:date="2022-08-20T18:30:00Z">
        <w:del w:id="21784" w:author="LENOVO" w:date="2022-10-02T09:50:00Z"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78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........</w:delText>
          </w:r>
        </w:del>
      </w:ins>
      <w:ins w:id="21786" w:author="Windows User" w:date="2022-09-06T03:18:00Z">
        <w:del w:id="21787" w:author="LENOVO" w:date="2022-10-02T09:50:00Z">
          <w:r w:rsidR="009D1FB3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78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២២៦</w:delText>
          </w:r>
        </w:del>
      </w:ins>
      <w:ins w:id="21789" w:author="Windows User" w:date="2022-09-06T03:19:00Z">
        <w:del w:id="21790" w:author="LENOVO" w:date="2022-10-02T09:50:00Z">
          <w:r w:rsidR="009D1FB3" w:rsidRPr="00E33574" w:rsidDel="00FD7EBC">
            <w:rPr>
              <w:rFonts w:ascii="Khmer MEF1" w:hAnsi="Khmer MEF1" w:cs="Khmer MEF1"/>
              <w:strike/>
              <w:sz w:val="24"/>
              <w:szCs w:val="24"/>
              <w:rPrChange w:id="21791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/</w:delText>
          </w:r>
          <w:r w:rsidR="009D1FB3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79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២២ អ.ស.ផ.</w:delText>
          </w:r>
          <w:r w:rsidR="001E43A8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79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ចុះថ្ងៃទី១១ ខែសីហា ឆ្នាំ២០២២ </w:delText>
          </w:r>
        </w:del>
      </w:ins>
      <w:ins w:id="21794" w:author="Sethvannak Sam" w:date="2022-08-20T18:30:00Z">
        <w:del w:id="21795" w:author="LENOVO" w:date="2022-10-02T09:50:00Z"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79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ស្តីពីការបង្កើតគណៈកម្មការ</w:delText>
          </w:r>
          <w:r w:rsidR="00B27355" w:rsidRPr="00E33574" w:rsidDel="00FD7EBC">
            <w:rPr>
              <w:rFonts w:ascii="Khmer MEF1" w:hAnsi="Khmer MEF1" w:cs="Khmer MEF1"/>
              <w:strike/>
              <w:spacing w:val="6"/>
              <w:sz w:val="24"/>
              <w:szCs w:val="24"/>
              <w:cs/>
              <w:rPrChange w:id="217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ចំពោះកិច្ចដើម្បីត្រួតពិនិត្យ និង</w:delText>
          </w:r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79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វាយតម្លៃលើរបាយ-</w:delText>
          </w:r>
          <w:r w:rsidR="00B27355" w:rsidRPr="00E33574" w:rsidDel="00FD7EBC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2179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ការណ៍សវនកម្មអនុលោមភាពរបស់សវនករទទួលបន្ទុកនៃអង្គភាពសវនកម្មផ្ទៃក្នុងនៃអាជ្ញាធរសេវាហិរញ្ញវត្ថុ</w:delText>
          </w:r>
          <w:r w:rsidR="00B27355" w:rsidRPr="00E33574" w:rsidDel="00FD7EBC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rPrChange w:id="2180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មិនមែន</w:delText>
          </w:r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80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​ធនាគារ។ </w:delText>
          </w:r>
          <w:r w:rsidR="00B27355" w:rsidRPr="00E33574" w:rsidDel="00FD7EBC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lang w:val="ca-ES"/>
              <w:rPrChange w:id="21802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សវនករទទួលបន្ទុក អាចរៀបរាប់អំពី</w:delText>
          </w:r>
        </w:del>
      </w:ins>
      <w:ins w:id="21803" w:author="socheata.ol@hotmail.com" w:date="2022-09-02T16:12:00Z">
        <w:del w:id="21804" w:author="LENOVO" w:date="2022-10-02T09:50:00Z">
          <w:r w:rsidR="00FE5FFA" w:rsidRPr="00E33574" w:rsidDel="00FD7EBC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lang w:val="ca-ES"/>
              <w:rPrChange w:id="21805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1806" w:author="Sethvannak Sam" w:date="2022-08-20T18:30:00Z">
        <w:del w:id="21807" w:author="LENOVO" w:date="2022-10-02T09:50:00Z">
          <w:r w:rsidR="00B27355" w:rsidRPr="00E33574" w:rsidDel="00FD7EBC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lang w:val="ca-ES"/>
              <w:rPrChange w:id="21808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កថាខណ្ឌទី៤ នេះ</w:delText>
          </w:r>
        </w:del>
      </w:ins>
      <w:ins w:id="21809" w:author="socheata.ol@hotmail.com" w:date="2022-09-02T16:12:00Z">
        <w:del w:id="21810" w:author="LENOVO" w:date="2022-10-02T09:50:00Z">
          <w:r w:rsidR="00FE5FFA" w:rsidRPr="00E33574" w:rsidDel="00FD7EBC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lang w:val="ca-ES"/>
              <w:rPrChange w:id="21811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812" w:author="Sethvannak Sam" w:date="2022-08-20T18:30:00Z">
        <w:del w:id="21813" w:author="LENOVO" w:date="2022-10-02T09:50:00Z">
          <w:r w:rsidR="00B27355" w:rsidRPr="00E33574" w:rsidDel="00FD7EBC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lang w:val="ca-ES"/>
              <w:rPrChange w:id="21814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ដូចគំរូខាងក្រោម៖</w:delText>
          </w:r>
        </w:del>
      </w:ins>
    </w:p>
    <w:p w14:paraId="78E4E0B4" w14:textId="36D3F62E" w:rsidR="00CA6561" w:rsidRPr="00E33574" w:rsidDel="006F2967" w:rsidRDefault="00B27355">
      <w:pPr>
        <w:tabs>
          <w:tab w:val="left" w:pos="2535"/>
        </w:tabs>
        <w:spacing w:after="0" w:line="223" w:lineRule="auto"/>
        <w:jc w:val="both"/>
        <w:rPr>
          <w:ins w:id="21815" w:author="Kem Sereiboth" w:date="2022-09-29T13:41:00Z"/>
          <w:del w:id="21816" w:author="User" w:date="2022-10-03T07:04:00Z"/>
          <w:rFonts w:ascii="Khmer MEF1" w:hAnsi="Khmer MEF1" w:cs="Khmer MEF1"/>
          <w:sz w:val="12"/>
          <w:szCs w:val="12"/>
          <w:lang w:val="ca-ES"/>
          <w:rPrChange w:id="21817" w:author="Kem Sereyboth" w:date="2023-07-19T16:59:00Z">
            <w:rPr>
              <w:ins w:id="21818" w:author="Kem Sereiboth" w:date="2022-09-29T13:41:00Z"/>
              <w:del w:id="21819" w:author="User" w:date="2022-10-03T07:04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1820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821" w:author="Sethvannak Sam" w:date="2022-08-20T18:30:00Z">
        <w:del w:id="21822" w:author="LENOVO" w:date="2022-10-02T09:50:00Z"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សវនករទទួលបន្ទុកត្រូវរៀបចំរបាយការណ៍សវនកម្មអនុលោមភាព ក្រោយពីបញ្ចប់ការ​ចុះ​ប្រមូល​</w:delText>
          </w:r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ទិន្នន័យ និង​ព័ត៌មាន​នៅ​សវនដ្ឋាន។ ការ​រៀបចំ​របាយការណ៍​​​​នេះត្រូវគោរពទៅតាមមាតិកាដូចមានកំណត់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82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ក្នុងសេចក្តីណែនាំលេខ</w:delText>
          </w:r>
        </w:del>
      </w:ins>
      <w:ins w:id="21824" w:author="Windows User" w:date="2022-09-06T03:22:00Z">
        <w:del w:id="21825" w:author="LENOVO" w:date="2022-10-02T09:50:00Z">
          <w:r w:rsidR="00E53555"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1826" w:author="Sethvannak Sam" w:date="2022-08-20T18:30:00Z">
        <w:del w:id="21827" w:author="LENOVO" w:date="2022-10-02T09:50:00Z"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០០២/២២ អ.ស.ផ.ស.ណ.ន. ស្តីពីទម្រង់របាយការណ៍សវនកម្មអនុលោមភាព។</w:delText>
          </w:r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​​​​​​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2182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បន្ទាប់ពីបញ្ចប់ការធ្វើ</w:delText>
          </w:r>
        </w:del>
      </w:ins>
      <w:ins w:id="21829" w:author="User" w:date="2022-09-27T23:36:00Z">
        <w:del w:id="21830" w:author="LENOVO" w:date="2022-10-02T09:50:00Z">
          <w:r w:rsidR="00335550"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delText>រៀបចំ</w:delText>
          </w:r>
        </w:del>
      </w:ins>
      <w:ins w:id="21831" w:author="Sethvannak Sam" w:date="2022-08-20T18:30:00Z">
        <w:del w:id="21832" w:author="LENOVO" w:date="2022-10-02T09:50:00Z">
          <w:r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218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របាយការណ៍</w:delText>
          </w:r>
        </w:del>
      </w:ins>
      <w:ins w:id="21834" w:author="User" w:date="2022-09-27T23:37:00Z">
        <w:del w:id="21835" w:author="LENOVO" w:date="2022-10-02T09:50:00Z">
          <w:r w:rsidR="00335550"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delText>សវនកម្ម</w:delText>
          </w:r>
        </w:del>
      </w:ins>
      <w:ins w:id="21836" w:author="Sethvannak Sam" w:date="2022-08-20T18:30:00Z">
        <w:del w:id="21837" w:author="LENOVO" w:date="2022-10-02T09:50:00Z">
          <w:r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2183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សវនករទទួលបន្ទុកត្រូវ ដាក់​របាយការណ៍​សវនកម្មជូន​​​អនុគណៈកម្មការចំពោះកិច្ច​ដើម្បីធ្វើការពិនិត្យ និងវាយតម្លៃបឋមទៅលើការរៀបចំរបស់សវនករ​ទទួលបន្ទុក។ អនុគណៈកម្មការចំពោះកិច្ចត្រូវបានបង្កើតឡើងតាមរយៈ</w:delText>
          </w:r>
          <w:r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rPrChange w:id="2183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សេចក្តីសម្រេចលេខ</w:delText>
          </w:r>
        </w:del>
      </w:ins>
      <w:ins w:id="21840" w:author="Windows User" w:date="2022-09-06T03:23:00Z">
        <w:del w:id="21841" w:author="LENOVO" w:date="2022-10-02T09:50:00Z">
          <w:r w:rsidR="00D853F7"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rPrChange w:id="2184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២២៦</w:delText>
          </w:r>
          <w:r w:rsidR="00D853F7" w:rsidRPr="00E33574" w:rsidDel="00FD7EBC">
            <w:rPr>
              <w:rFonts w:ascii="Khmer MEF1" w:hAnsi="Khmer MEF1" w:cs="Khmer MEF1"/>
              <w:spacing w:val="8"/>
              <w:sz w:val="24"/>
              <w:szCs w:val="24"/>
              <w:rPrChange w:id="21843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/</w:delText>
          </w:r>
          <w:r w:rsidR="00D853F7"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rPrChange w:id="218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២២ អ.ស.ផ. ចុះថ្ងៃទី១១ ខែសីហា ឆ្នាំ២០២២ </w:delText>
          </w:r>
        </w:del>
      </w:ins>
      <w:ins w:id="21845" w:author="Sethvannak Sam" w:date="2022-08-20T18:30:00Z">
        <w:del w:id="21846" w:author="LENOVO" w:date="2022-10-02T09:50:00Z">
          <w:r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rPrChange w:id="218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.........ស្តីពីការបង្កើតគណៈកម្មការចំពោះកិច្ចដើម្បីត្រួតពិនិត្យ និងវាយតម្លៃលើរបាយការណ៍សវនកម្មអនុលោមភាពរបស់សវនករទទួលបន្ទុកនៃអង្គភាពសវនកម្មផ្ទៃក្នុងនៃអាជ្ញាធរសេវាហិរញ្ញវត្ថុមិនមែន​ធនាគារ។ បន្ទាប់ពីដាក់ឆ្លងរបាយការណ៍នៅអនុគណៈកម្មការចំពោះកិច្ចរួចសវនករទទួលបន្ទុកត្រូវដាក់របាយការណ៍សវនកម្មនេះទៅ</w:delText>
          </w:r>
          <w:r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2184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គណៈកម្មការ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ចំពោះកិច្ច ដើម្បីពិនិ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ត្យ </w:delText>
          </w:r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និងវាយតម្លៃ</w:delText>
          </w:r>
        </w:del>
      </w:ins>
      <w:ins w:id="21849" w:author="Kem Sereiboth" w:date="2022-09-29T13:39:00Z">
        <w:del w:id="21850" w:author="LENOVO" w:date="2022-10-02T09:50:00Z"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បឋមទៅលើការរៀបចំរបស់សវនករ​ទទួលបន្ទុក</w:delText>
          </w:r>
        </w:del>
      </w:ins>
      <w:ins w:id="21851" w:author="Sethvannak Sam" w:date="2022-08-20T18:30:00Z">
        <w:del w:id="21852" w:author="LENOVO" w:date="2022-10-02T09:50:00Z"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 xml:space="preserve">បន្ត។ </w:delText>
          </w:r>
        </w:del>
      </w:ins>
      <w:ins w:id="21853" w:author="Kem Sereiboth" w:date="2022-09-29T13:39:00Z">
        <w:del w:id="21854" w:author="LENOVO" w:date="2022-10-02T09:50:00Z"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គណៈកម្មការ​ចំពោះកិច្ច​ត្រូវបានបង្កើត​ឡើងតាមរយៈ</w:delText>
          </w:r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សេចក្តីសម្រេចលេខ ២២៦</w:delText>
          </w:r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</w:rPr>
            <w:delText>/</w:delText>
          </w:r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២២ អ.ស.ផ. ចុះថ្ងៃទី១១ ខែសីហា ឆ្នាំ២០២២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 xml:space="preserve"> ស្តីពី​ការ</w:delText>
          </w:r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បង្កើតគណៈកម្មការចំពោះកិច្ចដើម្បីត្រួតពិនិត្យ និងវាយតម្លៃលើ​របាយការណ៍​សវនកម្មអនុលោមភាព​របស់</w:delText>
          </w:r>
          <w:r w:rsidR="00CA6561" w:rsidRPr="00E33574" w:rsidDel="00FD7EBC">
            <w:rPr>
              <w:rFonts w:ascii="Khmer MEF1" w:hAnsi="Khmer MEF1" w:cs="Khmer MEF1"/>
              <w:spacing w:val="10"/>
              <w:sz w:val="24"/>
              <w:szCs w:val="24"/>
              <w:cs/>
            </w:rPr>
            <w:delText>សវនករទទួលបន្ទុកនៃអង្គភាពសវនកម្មផ្ទៃក្នុងនៃអាជ្ញាធរសេវាហិរញ្ញវត្ថុមិនមែន​ធនាគា</w:delText>
          </w:r>
        </w:del>
      </w:ins>
      <w:ins w:id="21855" w:author="Kem Sereiboth" w:date="2022-09-29T13:41:00Z">
        <w:del w:id="21856" w:author="LENOVO" w:date="2022-10-02T09:50:00Z">
          <w:r w:rsidR="00CA6561" w:rsidRPr="00E33574" w:rsidDel="00FD7EBC">
            <w:rPr>
              <w:rFonts w:ascii="Khmer MEF1" w:hAnsi="Khmer MEF1" w:cs="Khmer MEF1"/>
              <w:spacing w:val="10"/>
              <w:sz w:val="24"/>
              <w:szCs w:val="24"/>
              <w:cs/>
            </w:rPr>
            <w:delText xml:space="preserve">រ។ </w:delText>
          </w:r>
          <w:r w:rsidR="00CA6561" w:rsidRPr="00E33574" w:rsidDel="00FD7EBC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</w:rPr>
            <w:delText>គណៈកម្មការ​</w:delText>
          </w:r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ចំពោះកិច្ចត្រូវ​រៀបចំនូវកំណត់ហេតុស្ដីពីលទ្ធផលនៃការត្រួតពិនិត្យ និងវាយតម្លៃ​លើរបាយការណ៍​សវនកម្ម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="00CA6561"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អនុលោមភាព និងសេចក្តីសន្និដ្ឋានរបស់សវនករ​ទទួលបន្ទុកពាក់ព័ន្ធនឹងភាពអនុលោម ឬមិនអនុលោម​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របស់​សវនដ្ឋា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857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ន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ទៅលើប្រធាន​បទ​នីមួយៗ​​។ ​បន្ទាប់ពីទទួលបានការឯកភាពពីគណៈកម្មការចំពោះកិច្ច សវនករ​ទទួល​</w:delText>
          </w:r>
          <w:r w:rsidR="00CA6561"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បន្ទុក</w:delText>
          </w:r>
          <w:r w:rsidR="00CA6561"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ត្រូវ​រៀបចំនូវសេចក្តីព្រាងរបាយការណ៍​សវនកម្មអនុលោមភាពដោយផ្អែក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>​លើ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លទ្ធផលនៃការត្រួតពិនិត្យ​និង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>វាយតម្លៃរបស់គណៈ​កម្មការចំពោះកិច្ច និង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បន្តនីតិវិធីក្នុងការផ្ញើរបាយការណ៍សវនកម្មជូន 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85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ដើម្បី​ធ្វើ​ការពិនិត្យ ក៏ដូចជាផ្តល់​​នូវមតិយោបល់ និងសំណូមពរជូនមកសវនករទទួលបន្ទុក។ ​បន្ទាប់​ពី​បាន​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>ពិភាក្សា​</w:delText>
          </w:r>
          <w:r w:rsidR="00CA6561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ជាមួយ </w:delText>
          </w:r>
          <w:r w:rsidR="00CA6561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859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21860" w:author="Kem Sereiboth" w:date="2022-09-29T13:42:00Z">
        <w:del w:id="21861" w:author="LENOVO" w:date="2022-10-02T09:50:00Z">
          <w:r w:rsidR="00CA6561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862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1863" w:author="Kem Sereiboth" w:date="2022-09-29T13:41:00Z">
        <w:del w:id="21864" w:author="LENOVO" w:date="2022-10-02T09:50:00Z">
          <w:r w:rsidR="00CA6561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865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21866" w:author="Kem Sereiboth" w:date="2022-09-29T13:42:00Z">
        <w:del w:id="21867" w:author="LENOVO" w:date="2022-10-02T09:50:00Z">
          <w:r w:rsidR="00CA6561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868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1869" w:author="Kem Sereiboth" w:date="2022-09-29T13:41:00Z">
        <w:del w:id="21870" w:author="LENOVO" w:date="2022-10-02T09:50:00Z">
          <w:r w:rsidR="00CA6561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871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. </w:delText>
          </w:r>
          <w:r w:rsidR="00CA6561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សវនករទទួលបន្ទុក​ត្រូវរៀបចំរបាយ​​ការណ៍​ដោយ​ដាក់​បញ្ចូល​មតិ​​​យោបល់​​​របស់​សវនដ្ឋាន​ និង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>​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</w:rPr>
            <w:delText>​​</w:delText>
          </w:r>
          <w:r w:rsidR="00CA6561"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ការសន្និដ្ឋាន​​​ផ្ទាល់ខ្លួនដើម្បី​ដាក់ឆ្លងគណៈកម្មការចំពោះកិច្ចដើម្បីពិនិត្យ និងសម្រេច។ គណៈកម្មការ​ចំពោះ​កិច្ច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ត្រូវរៀបចំកិច្ចប្រជុំដើម្បីធ្វើការវាយតម្លៃលើភស្តុតាង និងការសន្និដ្ឋានរបស់សវនករទទួល​បន្ទុកពាក់ព័ន្ធ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>​នឹង​</w:delText>
          </w:r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លទ្ធផល​នៃការរកឃើញ។ បន្ទាប់មក​សវនករទទួលបន្ទុក​ត្រូវរៀបចំនូវ​របាយ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>ការណ៍​សវន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rPrChange w:id="21872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កម្មអនុលោមភាព​</w:delText>
          </w:r>
          <w:r w:rsidR="00CA6561" w:rsidRPr="00E33574" w:rsidDel="00FD7EBC">
            <w:rPr>
              <w:rFonts w:ascii="Khmer MEF1" w:hAnsi="Khmer MEF1" w:cs="Khmer MEF1"/>
              <w:spacing w:val="-14"/>
              <w:sz w:val="24"/>
              <w:szCs w:val="24"/>
              <w:cs/>
            </w:rPr>
            <w:delText>ដោយប្រើប្រាស់មូលដ្ឋាននៃសេចក្តីសម្រេចរបស់គណៈកម្មការចំពោះកិច្ច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 xml:space="preserve">។ 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ជានីតិវិធីចុងក្រោយអង្គភាពសវនកម្ម</w:delText>
          </w:r>
          <w:r w:rsidR="00CA6561"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ផ្ទៃក្នុងនៃ </w:delText>
          </w:r>
          <w:r w:rsidR="00CA6561"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873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A6561"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 ត្រូវរៀបចំការបូកសរុបទៅជារបាយការណ៍សវនកម្មនៃអង្គភាពក្រោមឱវាទ </w:delText>
          </w:r>
          <w:r w:rsidR="00CA6561"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874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A6561"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 សម្រាប់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lang w:val="ca-ES"/>
            </w:rPr>
            <w:delText>​​</w:delText>
          </w:r>
          <w:r w:rsidR="00CA6561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ការិយបរិច្ឆេទ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lang w:val="ca-ES"/>
            </w:rPr>
            <w:delText>​​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ឆ្នាំ២០២២ ជូនប្រធានក្រុមប្រឹក្សា 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875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  <w:ins w:id="21876" w:author="LENOVO" w:date="2022-10-02T09:54:00Z">
        <w:del w:id="21877" w:author="User" w:date="2022-10-03T07:04:00Z">
          <w:r w:rsidR="003E5E3F" w:rsidRPr="00E33574" w:rsidDel="006F2967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</w:del>
      </w:ins>
    </w:p>
    <w:p w14:paraId="18892B9C" w14:textId="49BD2944" w:rsidR="00B27355" w:rsidRPr="00E33574" w:rsidDel="00CA6561" w:rsidRDefault="00B27355">
      <w:pPr>
        <w:tabs>
          <w:tab w:val="left" w:pos="2535"/>
        </w:tabs>
        <w:spacing w:after="0" w:line="223" w:lineRule="auto"/>
        <w:jc w:val="both"/>
        <w:rPr>
          <w:ins w:id="21878" w:author="Sethvannak Sam" w:date="2022-08-20T18:30:00Z"/>
          <w:del w:id="21879" w:author="Kem Sereiboth" w:date="2022-09-29T13:41:00Z"/>
          <w:rFonts w:ascii="Khmer MEF1" w:hAnsi="Khmer MEF1" w:cs="Khmer MEF1"/>
          <w:sz w:val="24"/>
          <w:szCs w:val="24"/>
          <w:lang w:val="ca-ES"/>
        </w:rPr>
        <w:pPrChange w:id="21880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881" w:author="Sethvannak Sam" w:date="2022-08-20T18:30:00Z">
        <w:del w:id="21882" w:author="Kem Sereiboth" w:date="2022-09-29T13:41:00Z">
          <w:r w:rsidRPr="00E33574" w:rsidDel="00CA6561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គណៈកម្មការចំពោះកិច្ចត្រូវ​រៀបចំ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  <w:lang w:val="ca-ES"/>
              <w:rPrChange w:id="2188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នូវរបាយការណ៍វាយតម្លៃទៅលើសេចក្តីសន្និដ្ឋានរបស់សវនករ​ទទួលបន្ទុកពាក់ព័ន្ធនឹងភាពអនុលោម ឬមិនអនុលោមរបស់សវនដ្ឋានទៅលើប្រធាន​បទ​នីមួយៗ​​។​ បន្ទាប់ពីទទួលបានការឯកភាពពីគណៈកម្មការចំពោះកិច្ច សវនករទទួលបន្ទុក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  <w:rPrChange w:id="2188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ត្រូវ​</w:delText>
          </w:r>
          <w:r w:rsidRPr="00E33574" w:rsidDel="00CA6561">
            <w:rPr>
              <w:rFonts w:ascii="Khmer MEF1" w:hAnsi="Khmer MEF1" w:cs="Khmer MEF1"/>
              <w:spacing w:val="8"/>
              <w:sz w:val="24"/>
              <w:szCs w:val="24"/>
              <w:cs/>
              <w:rPrChange w:id="2188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រៀបចំនូវសេចក្តីព្រាងរបាយការណ៍សវនកម្មអនុលោមភាពដោយ</w:delText>
          </w:r>
          <w:r w:rsidRPr="00E33574" w:rsidDel="00CA6561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2188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CA6561">
            <w:rPr>
              <w:rFonts w:ascii="Khmer MEF1" w:hAnsi="Khmer MEF1" w:cs="Khmer MEF1"/>
              <w:spacing w:val="8"/>
              <w:sz w:val="24"/>
              <w:szCs w:val="24"/>
              <w:cs/>
              <w:rPrChange w:id="2188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ផ្អែកលើរបាយការណ៍វាយតម្លៃរបស់</w:delText>
          </w:r>
          <w:r w:rsidRPr="00E33574" w:rsidDel="00CA6561">
            <w:rPr>
              <w:rFonts w:ascii="Khmer MEF1" w:hAnsi="Khmer MEF1" w:cs="Khmer MEF1"/>
              <w:spacing w:val="4"/>
              <w:sz w:val="24"/>
              <w:szCs w:val="24"/>
              <w:cs/>
              <w:rPrChange w:id="2188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គណៈ​កម្មការចំពោះកិច្ច និង</w:delText>
          </w:r>
          <w:r w:rsidRPr="00E33574" w:rsidDel="00CA656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88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បន្តនីតិវិធីក្នុងការផ្ញើរបាយការណ៍សវនកម្មជូន </w:delText>
          </w:r>
          <w:r w:rsidRPr="00E33574" w:rsidDel="00CA6561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189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CA656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89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CA6561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189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1893" w:author="User" w:date="2022-09-10T16:05:00Z">
        <w:del w:id="21894" w:author="Kem Sereiboth" w:date="2022-09-29T13:41:00Z">
          <w:r w:rsidR="007B7094" w:rsidRPr="00E33574" w:rsidDel="00CA656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89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1896" w:author="Sethvannak Sam" w:date="2022-08-20T18:30:00Z">
        <w:del w:id="21897" w:author="Kem Sereiboth" w:date="2022-09-29T13:41:00Z">
          <w:r w:rsidRPr="00E33574" w:rsidDel="00CA656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89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ដើម្បីធ្វើការពិនិត្យ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  <w:lang w:val="ca-ES"/>
              <w:rPrChange w:id="2189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CA6561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90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ក៏ដូចជាផ្តល់​​នូវមតិយោបល់ និងសំណូមពរជូនមកសវនករទទួលបន្ទុក។ ​បន្ទាប់​ពី​បាន​</w:delText>
          </w:r>
          <w:r w:rsidRPr="00E33574" w:rsidDel="00CA6561">
            <w:rPr>
              <w:rFonts w:ascii="Khmer MEF1" w:hAnsi="Khmer MEF1" w:cs="Khmer MEF1"/>
              <w:spacing w:val="-10"/>
              <w:sz w:val="24"/>
              <w:szCs w:val="24"/>
              <w:cs/>
              <w:rPrChange w:id="2190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ពិភាក្សាជាមួយសវនដ្ឋាន</w:delText>
          </w:r>
          <w:r w:rsidRPr="00E33574" w:rsidDel="00CA6561">
            <w:rPr>
              <w:rFonts w:ascii="Khmer MEF1" w:hAnsi="Khmer MEF1" w:cs="Khmer MEF1"/>
              <w:spacing w:val="-4"/>
              <w:sz w:val="24"/>
              <w:szCs w:val="24"/>
              <w:cs/>
              <w:rPrChange w:id="2190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សវនករទទួលបន្ទុក​ត្រូវរៀបចំ​របាយ​​ការណ៍​ដោយ​ដាក់​បញ្ចូល​មតិ​​​យោបល់​​​របស់​សវន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</w:rPr>
            <w:delText>ដ្ឋាន​ និង​ការសន្និដ្ឋាន​​​</w:delText>
          </w:r>
          <w:r w:rsidRPr="00E33574" w:rsidDel="00CA6561">
            <w:rPr>
              <w:rFonts w:ascii="Khmer MEF1" w:hAnsi="Khmer MEF1" w:cs="Khmer MEF1"/>
              <w:spacing w:val="4"/>
              <w:sz w:val="24"/>
              <w:szCs w:val="24"/>
              <w:cs/>
              <w:rPrChange w:id="2190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ផ្ទាល់ខ្លួន ដើម្បី​ដាក់ឆ្លងគណៈកម្មការចំពោះកិច្ចដើម្បីពិនិត្យ និងសម្រេច។ គណៈកម្មការចំពោះកិច្ច ត្រូវ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</w:rPr>
            <w:delText>រៀបចំកិច្ចប្រជុំដើម្បីធ្វើការវាយតម្លៃលើភស្តុតាង និងការសន្និដ្ឋានរបស់សវនករពាក់ព័ន្ធនឹងលទ្ធផលនៃការ</w:delText>
          </w:r>
          <w:r w:rsidRPr="00E33574" w:rsidDel="00CA6561">
            <w:rPr>
              <w:rFonts w:ascii="Khmer MEF1" w:hAnsi="Khmer MEF1" w:cs="Khmer MEF1"/>
              <w:spacing w:val="-4"/>
              <w:sz w:val="24"/>
              <w:szCs w:val="24"/>
              <w:cs/>
              <w:rPrChange w:id="2190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រកឃើញ។ បន្ទាប់មក​សវនករទទួលបន្ទុក</w:delText>
          </w:r>
          <w:r w:rsidRPr="00E33574" w:rsidDel="00CA6561">
            <w:rPr>
              <w:rFonts w:ascii="Khmer MEF1" w:hAnsi="Khmer MEF1" w:cs="Khmer MEF1"/>
              <w:spacing w:val="-4"/>
              <w:sz w:val="24"/>
              <w:szCs w:val="24"/>
              <w:rPrChange w:id="21905" w:author="Kem Sereyboth" w:date="2023-07-19T16:59:00Z">
                <w:rPr>
                  <w:rFonts w:ascii="Khmer MEF1" w:hAnsi="Khmer MEF1" w:cs="Khmer MEF1"/>
                  <w:sz w:val="10"/>
                  <w:szCs w:val="10"/>
                </w:rPr>
              </w:rPrChange>
            </w:rPr>
            <w:delText xml:space="preserve"> </w:delText>
          </w:r>
          <w:r w:rsidRPr="00E33574" w:rsidDel="00CA6561">
            <w:rPr>
              <w:rFonts w:ascii="Khmer MEF1" w:hAnsi="Khmer MEF1" w:cs="Khmer MEF1"/>
              <w:spacing w:val="-4"/>
              <w:sz w:val="24"/>
              <w:szCs w:val="24"/>
              <w:cs/>
              <w:rPrChange w:id="2190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ត្រូវរៀបចំនូវរបាយការណ៍សវនកម្មអនុលោមភាពដោយប្រើប្រាស់</w:delText>
          </w:r>
          <w:r w:rsidRPr="00E33574" w:rsidDel="00CA6561">
            <w:rPr>
              <w:rFonts w:ascii="Khmer MEF1" w:hAnsi="Khmer MEF1" w:cs="Khmer MEF1"/>
              <w:spacing w:val="6"/>
              <w:sz w:val="24"/>
              <w:szCs w:val="24"/>
              <w:cs/>
              <w:rPrChange w:id="2190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មូលដ្ឋាននៃសេចក្តីសម្រេចរបស់គណៈកម្មការចំពោះកិច្ចនៅក្នុងកិច្ចប្រជុំវាយតម្លៃលើរបាយការណ៍ជួប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  <w:rPrChange w:id="2190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ពិភាក្សារវាងសវនករ និងសវន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</w:rPr>
            <w:delText xml:space="preserve">ដ្ឋានលើលទ្ធផលរកឃើញ។ 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ជានីតិវិធីចុងក្រោយអង្គភាពសវនកម្មផ្ទៃក្នុងនៃ</w:delText>
          </w:r>
          <w:r w:rsidRPr="00E33574" w:rsidDel="00CA65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90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CA6561">
            <w:rPr>
              <w:rFonts w:ascii="Khmer MEF1" w:hAnsi="Khmer MEF1" w:cs="Khmer MEF1"/>
              <w:spacing w:val="12"/>
              <w:sz w:val="24"/>
              <w:szCs w:val="24"/>
              <w:cs/>
              <w:lang w:val="ca-ES"/>
              <w:rPrChange w:id="2191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 ត្រូវធ្វើការ</w:delText>
          </w:r>
        </w:del>
      </w:ins>
      <w:ins w:id="21911" w:author="User" w:date="2022-09-27T23:32:00Z">
        <w:del w:id="21912" w:author="Kem Sereiboth" w:date="2022-09-29T13:41:00Z">
          <w:r w:rsidR="00335550" w:rsidRPr="00E33574" w:rsidDel="00CA6561">
            <w:rPr>
              <w:rFonts w:ascii="Khmer MEF1" w:hAnsi="Khmer MEF1" w:cs="Khmer MEF1"/>
              <w:spacing w:val="12"/>
              <w:sz w:val="24"/>
              <w:szCs w:val="24"/>
              <w:cs/>
              <w:lang w:val="ca-ES"/>
            </w:rPr>
            <w:delText>រៀបចំ</w:delText>
          </w:r>
        </w:del>
      </w:ins>
      <w:ins w:id="21913" w:author="Sethvannak Sam" w:date="2022-08-20T18:30:00Z">
        <w:del w:id="21914" w:author="Kem Sereiboth" w:date="2022-09-29T13:41:00Z">
          <w:r w:rsidRPr="00E33574" w:rsidDel="00CA6561">
            <w:rPr>
              <w:rFonts w:ascii="Khmer MEF1" w:hAnsi="Khmer MEF1" w:cs="Khmer MEF1"/>
              <w:spacing w:val="12"/>
              <w:sz w:val="24"/>
              <w:szCs w:val="24"/>
              <w:cs/>
              <w:lang w:val="ca-ES"/>
              <w:rPrChange w:id="2191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បូកសរុបទៅជារបាយការណ៍សវនកម្មនៃអង្គភាពក្រោមឱវាទ អ.ស.ហ. សម្រាប់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ការិយបរិច្ឆេទឆ្នាំ២០២២ ជូនប្រធានក្រុមប្រឹក្សា  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  <w:lang w:val="ca-ES"/>
              <w:rPrChange w:id="2191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</w:p>
    <w:p w14:paraId="615ACF3E" w14:textId="2BC5CDAC" w:rsidR="00B27355" w:rsidRPr="00E33574" w:rsidDel="00CA6561" w:rsidRDefault="00B27355">
      <w:pPr>
        <w:spacing w:after="0" w:line="223" w:lineRule="auto"/>
        <w:rPr>
          <w:ins w:id="21917" w:author="Sethvannak Sam" w:date="2022-08-20T18:30:00Z"/>
          <w:del w:id="21918" w:author="Kem Sereiboth" w:date="2022-09-29T13:41:00Z"/>
          <w:rFonts w:ascii="Khmer MEF1" w:hAnsi="Khmer MEF1" w:cs="Khmer MEF1"/>
          <w:sz w:val="24"/>
          <w:szCs w:val="24"/>
          <w:cs/>
          <w:lang w:val="ca-ES"/>
          <w:rPrChange w:id="21919" w:author="Kem Sereyboth" w:date="2023-07-19T16:59:00Z">
            <w:rPr>
              <w:ins w:id="21920" w:author="Sethvannak Sam" w:date="2022-08-20T18:30:00Z"/>
              <w:del w:id="21921" w:author="Kem Sereiboth" w:date="2022-09-29T13:41:00Z"/>
              <w:rFonts w:ascii="Khmer MEF1" w:hAnsi="Khmer MEF1" w:cs="Khmer MEF1"/>
              <w:color w:val="FF0000"/>
              <w:sz w:val="2"/>
              <w:szCs w:val="6"/>
              <w:cs/>
              <w:lang w:val="ca-ES"/>
            </w:rPr>
          </w:rPrChange>
        </w:rPr>
        <w:pPrChange w:id="21922" w:author="Sopheak Phorn" w:date="2023-08-03T14:28:00Z">
          <w:pPr>
            <w:spacing w:after="0" w:line="240" w:lineRule="auto"/>
            <w:ind w:firstLine="720"/>
            <w:jc w:val="both"/>
          </w:pPr>
        </w:pPrChange>
      </w:pPr>
    </w:p>
    <w:p w14:paraId="73CD79FA" w14:textId="5E6FFBBA" w:rsidR="00B27355" w:rsidRPr="00E33574" w:rsidDel="00CA6561" w:rsidRDefault="00B27355">
      <w:pPr>
        <w:spacing w:after="0" w:line="223" w:lineRule="auto"/>
        <w:rPr>
          <w:ins w:id="21923" w:author="Sethvannak Sam" w:date="2022-08-20T18:30:00Z"/>
          <w:del w:id="21924" w:author="Kem Sereiboth" w:date="2022-09-29T13:41:00Z"/>
          <w:rFonts w:ascii="Khmer MEF1" w:hAnsi="Khmer MEF1" w:cs="Khmer MEF1"/>
          <w:spacing w:val="-4"/>
          <w:sz w:val="24"/>
          <w:szCs w:val="24"/>
          <w:lang w:val="ca-ES"/>
          <w:rPrChange w:id="21925" w:author="Kem Sereyboth" w:date="2023-07-19T16:59:00Z">
            <w:rPr>
              <w:ins w:id="21926" w:author="Sethvannak Sam" w:date="2022-08-20T18:30:00Z"/>
              <w:del w:id="21927" w:author="Kem Sereiboth" w:date="2022-09-29T13:41:00Z"/>
              <w:rFonts w:ascii="Khmer MEF1" w:hAnsi="Khmer MEF1" w:cs="Khmer MEF1"/>
              <w:spacing w:val="-4"/>
              <w:sz w:val="2"/>
              <w:szCs w:val="2"/>
              <w:lang w:val="ca-ES"/>
            </w:rPr>
          </w:rPrChange>
        </w:rPr>
        <w:pPrChange w:id="21928" w:author="Sopheak Phorn" w:date="2023-08-03T14:28:00Z">
          <w:pPr>
            <w:spacing w:after="0" w:line="240" w:lineRule="auto"/>
            <w:jc w:val="both"/>
          </w:pPr>
        </w:pPrChange>
      </w:pPr>
    </w:p>
    <w:p w14:paraId="146C6B1B" w14:textId="0918E9E9" w:rsidR="00756A09" w:rsidRPr="00E33574" w:rsidDel="00CA6561" w:rsidRDefault="00756A09">
      <w:pPr>
        <w:spacing w:after="0" w:line="223" w:lineRule="auto"/>
        <w:rPr>
          <w:ins w:id="21929" w:author="Voeun Kuyeng" w:date="2022-08-31T16:04:00Z"/>
          <w:del w:id="21930" w:author="Kem Sereiboth" w:date="2022-09-29T13:41:00Z"/>
          <w:rFonts w:ascii="Khmer MEF2" w:hAnsi="Khmer MEF2" w:cs="Khmer MEF2"/>
          <w:spacing w:val="-2"/>
          <w:sz w:val="24"/>
          <w:szCs w:val="24"/>
          <w:lang w:val="ca-ES"/>
        </w:rPr>
        <w:pPrChange w:id="21931" w:author="Sopheak Phorn" w:date="2023-08-03T14:28:00Z">
          <w:pPr>
            <w:spacing w:after="0" w:line="240" w:lineRule="auto"/>
            <w:ind w:firstLine="720"/>
            <w:jc w:val="both"/>
          </w:pPr>
        </w:pPrChange>
      </w:pPr>
    </w:p>
    <w:p w14:paraId="2A2EDD1B" w14:textId="11C3DC8A" w:rsidR="00756A09" w:rsidRPr="00E33574" w:rsidDel="00913214" w:rsidRDefault="0082772F">
      <w:pPr>
        <w:spacing w:after="0" w:line="223" w:lineRule="auto"/>
        <w:rPr>
          <w:ins w:id="21932" w:author="Voeun Kuyeng" w:date="2022-08-31T16:04:00Z"/>
          <w:del w:id="21933" w:author="User" w:date="2022-09-16T11:26:00Z"/>
          <w:rFonts w:ascii="Khmer MEF2" w:hAnsi="Khmer MEF2" w:cs="Khmer MEF2"/>
          <w:spacing w:val="-2"/>
          <w:sz w:val="24"/>
          <w:szCs w:val="24"/>
          <w:lang w:val="ca-ES"/>
        </w:rPr>
        <w:pPrChange w:id="21934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935" w:author="Kem Sereiboth" w:date="2022-09-19T11:39:00Z">
        <w:del w:id="21936" w:author="User" w:date="2022-10-03T07:24:00Z">
          <w:r w:rsidRPr="00E33574" w:rsidDel="00A70192">
            <w:rPr>
              <w:rFonts w:ascii="Khmer MEF2" w:hAnsi="Khmer MEF2" w:cs="Khmer MEF2"/>
              <w:spacing w:val="-2"/>
              <w:sz w:val="24"/>
              <w:szCs w:val="24"/>
              <w:cs/>
              <w:lang w:val="ca-ES"/>
            </w:rPr>
            <w:tab/>
          </w:r>
        </w:del>
      </w:ins>
    </w:p>
    <w:p w14:paraId="2CCD60B6" w14:textId="438BB1D3" w:rsidR="00B27355" w:rsidRPr="00E33574" w:rsidRDefault="00B27355">
      <w:pPr>
        <w:pStyle w:val="Heading1"/>
        <w:spacing w:before="0" w:line="223" w:lineRule="auto"/>
        <w:ind w:left="720"/>
        <w:rPr>
          <w:ins w:id="21937" w:author="Sethvannak Sam" w:date="2022-08-20T18:30:00Z"/>
          <w:rFonts w:ascii="Khmer MEF2" w:hAnsi="Khmer MEF2" w:cs="Khmer MEF2"/>
          <w:sz w:val="24"/>
          <w:szCs w:val="24"/>
          <w:lang w:val="ca-ES"/>
          <w:rPrChange w:id="21938" w:author="Kem Sereyboth" w:date="2023-07-19T16:59:00Z">
            <w:rPr>
              <w:ins w:id="21939" w:author="Sethvannak Sam" w:date="2022-08-20T18:30:00Z"/>
              <w:lang w:val="ca-ES"/>
            </w:rPr>
          </w:rPrChange>
        </w:rPr>
        <w:pPrChange w:id="21940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bookmarkStart w:id="21941" w:name="_Toc143872985"/>
      <w:ins w:id="21942" w:author="Sethvannak Sam" w:date="2022-08-20T18:30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21943" w:author="Kem Sereyboth" w:date="2023-07-19T16:59:00Z">
              <w:rPr>
                <w:rFonts w:cs="MoolBoran"/>
                <w:cs/>
                <w:lang w:val="ca-ES"/>
              </w:rPr>
            </w:rPrChange>
          </w:rPr>
          <w:t>៩.ការសង្កេត</w:t>
        </w:r>
        <w:bookmarkEnd w:id="21941"/>
      </w:ins>
    </w:p>
    <w:p w14:paraId="7F4A35B6" w14:textId="76D3BAFC" w:rsidR="005F46DE" w:rsidRPr="009C5CA3" w:rsidDel="00913214" w:rsidRDefault="005F46DE">
      <w:pPr>
        <w:spacing w:after="0" w:line="223" w:lineRule="auto"/>
        <w:ind w:firstLine="709"/>
        <w:jc w:val="both"/>
        <w:rPr>
          <w:ins w:id="21944" w:author="Kem Sereiboth" w:date="2022-09-13T11:34:00Z"/>
          <w:del w:id="21945" w:author="User" w:date="2022-09-16T11:26:00Z"/>
          <w:rFonts w:ascii="Khmer MEF2" w:hAnsi="Khmer MEF2" w:cs="Khmer MEF2"/>
          <w:b/>
          <w:bCs/>
          <w:spacing w:val="4"/>
          <w:sz w:val="24"/>
          <w:szCs w:val="24"/>
          <w:rPrChange w:id="21946" w:author="Kem Sereyboth" w:date="2023-07-26T10:57:00Z">
            <w:rPr>
              <w:ins w:id="21947" w:author="Kem Sereiboth" w:date="2022-09-13T11:34:00Z"/>
              <w:del w:id="21948" w:author="User" w:date="2022-09-16T11:26:00Z"/>
              <w:rFonts w:ascii="Khmer MEF2" w:hAnsi="Khmer MEF2" w:cs="Khmer MEF2"/>
              <w:b/>
              <w:bCs/>
              <w:szCs w:val="22"/>
            </w:rPr>
          </w:rPrChange>
        </w:rPr>
        <w:pPrChange w:id="21949" w:author="Sopheak Phorn" w:date="2023-08-03T14:28:00Z">
          <w:pPr>
            <w:ind w:firstLine="709"/>
          </w:pPr>
        </w:pPrChange>
      </w:pPr>
      <w:ins w:id="21950" w:author="Kem Sereiboth" w:date="2022-09-13T11:34:00Z">
        <w:del w:id="21951" w:author="User" w:date="2022-09-16T11:26:00Z">
          <w:r w:rsidRPr="009C5CA3" w:rsidDel="00913214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21952" w:author="Kem Sereyboth" w:date="2023-07-26T10:57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</w:rPr>
              </w:rPrChange>
            </w:rPr>
            <w:delText>ក</w:delText>
          </w:r>
          <w:r w:rsidRPr="009C5CA3" w:rsidDel="00913214">
            <w:rPr>
              <w:rFonts w:ascii="!Khmer MEF1" w:hAnsi="!Khmer MEF1" w:cs="!Khmer MEF1"/>
              <w:b/>
              <w:bCs/>
              <w:spacing w:val="4"/>
              <w:sz w:val="24"/>
              <w:szCs w:val="24"/>
              <w:cs/>
              <w:lang w:val="ca-ES"/>
              <w:rPrChange w:id="21953" w:author="Kem Sereyboth" w:date="2023-07-26T10:57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- ការសង្កេតលើការឆ្លើយតបរបស់សវនដ្ឋានបន្ទាប់ពីទទួលបានឯកសារពីប្រតិភូសវនកម្ម</w:delText>
          </w:r>
        </w:del>
      </w:ins>
    </w:p>
    <w:p w14:paraId="5E03E761" w14:textId="2552BA27" w:rsidR="00B27355" w:rsidRPr="009C5CA3" w:rsidDel="005F46DE" w:rsidRDefault="00B27355">
      <w:pPr>
        <w:spacing w:after="0" w:line="223" w:lineRule="auto"/>
        <w:ind w:firstLine="720"/>
        <w:jc w:val="both"/>
        <w:rPr>
          <w:ins w:id="21954" w:author="Sethvannak Sam" w:date="2022-08-20T18:30:00Z"/>
          <w:del w:id="21955" w:author="Kem Sereiboth" w:date="2022-09-13T11:34:00Z"/>
          <w:rFonts w:ascii="Khmer MEF1" w:hAnsi="Khmer MEF1" w:cs="Khmer MEF1"/>
          <w:spacing w:val="4"/>
          <w:sz w:val="24"/>
          <w:szCs w:val="24"/>
          <w:lang w:val="ca-ES"/>
          <w:rPrChange w:id="21956" w:author="Kem Sereyboth" w:date="2023-07-26T10:57:00Z">
            <w:rPr>
              <w:ins w:id="21957" w:author="Sethvannak Sam" w:date="2022-08-20T18:30:00Z"/>
              <w:del w:id="21958" w:author="Kem Sereiboth" w:date="2022-09-13T11:34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21959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960" w:author="Sethvannak Sam" w:date="2022-08-20T18:30:00Z">
        <w:del w:id="21961" w:author="Kem Sereiboth" w:date="2022-09-13T11:34:00Z">
          <w:r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962" w:author="Kem Sereyboth" w:date="2023-07-26T10:57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ការសង្កេត</w:delText>
          </w:r>
          <w:r w:rsidRPr="009C5CA3" w:rsidDel="005F46DE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1963" w:author="Kem Sereyboth" w:date="2023-07-26T10:57:00Z">
                <w:rPr>
                  <w:rFonts w:ascii="Khmer MEF1" w:hAnsi="Khmer MEF1" w:cs="Khmer MEF1"/>
                  <w:spacing w:val="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964" w:author="Kem Sereyboth" w:date="2023-07-26T10:57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គឺ</w:delText>
          </w:r>
          <w:r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1965" w:author="Kem Sereyboth" w:date="2023-07-26T10:57:00Z">
                <w:rPr>
                  <w:rFonts w:ascii="Khmer MEF1" w:hAnsi="Khmer MEF1" w:cs="Khmer MEF1"/>
                  <w:spacing w:val="8"/>
                  <w:sz w:val="16"/>
                  <w:szCs w:val="24"/>
                  <w:cs/>
                </w:rPr>
              </w:rPrChange>
            </w:rPr>
            <w:delText>ជាផ្នែកមួយដែលបង្ហាញដល់អ្នក</w:delText>
          </w:r>
        </w:del>
      </w:ins>
      <w:ins w:id="21966" w:author="socheata.ol@hotmail.com" w:date="2022-09-04T18:00:00Z">
        <w:del w:id="21967" w:author="Kem Sereiboth" w:date="2022-09-13T11:34:00Z">
          <w:r w:rsidR="00621858"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1968" w:author="Kem Sereyboth" w:date="2023-07-26T10:57:00Z">
                <w:rPr>
                  <w:rFonts w:ascii="Khmer MEF1" w:hAnsi="Khmer MEF1" w:cs="Khmer MEF1"/>
                  <w:spacing w:val="8"/>
                  <w:sz w:val="16"/>
                  <w:szCs w:val="24"/>
                  <w:cs/>
                </w:rPr>
              </w:rPrChange>
            </w:rPr>
            <w:delText>ប្រើប្រាស់របាយការណ៍សវនកម្ម</w:delText>
          </w:r>
        </w:del>
      </w:ins>
      <w:ins w:id="21969" w:author="Sethvannak Sam" w:date="2022-08-20T18:30:00Z">
        <w:del w:id="21970" w:author="Kem Sereiboth" w:date="2022-09-13T11:34:00Z">
          <w:r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1971" w:author="Kem Sereyboth" w:date="2023-07-26T10:57:00Z">
                <w:rPr>
                  <w:rFonts w:ascii="Khmer MEF1" w:hAnsi="Khmer MEF1" w:cs="Khmer MEF1"/>
                  <w:spacing w:val="8"/>
                  <w:sz w:val="16"/>
                  <w:szCs w:val="24"/>
                  <w:cs/>
                </w:rPr>
              </w:rPrChange>
            </w:rPr>
            <w:delText xml:space="preserve">អានអំពីការសង្កេតរបស់សវនករពាក់ព័ន្ធទៅនឹងដំណើរការសវនកម្មនៅសវនដ្ឋាន ដូចនេះត្រូវរៀបចំឡើងជា </w:delText>
          </w:r>
          <w:r w:rsidRPr="009C5CA3" w:rsidDel="005F46DE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21972" w:author="Kem Sereyboth" w:date="2023-07-26T10:57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៥</w:delText>
          </w:r>
          <w:r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1973" w:author="Kem Sereyboth" w:date="2023-07-26T10:57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21974" w:author="socheata.ol@hotmail.com" w:date="2022-09-04T18:00:00Z">
        <w:del w:id="21975" w:author="Kem Sereiboth" w:date="2022-09-13T11:34:00Z">
          <w:r w:rsidR="00621858"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1976" w:author="Kem Sereyboth" w:date="2023-07-26T10:57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ចំណុច</w:delText>
          </w:r>
        </w:del>
      </w:ins>
      <w:ins w:id="21977" w:author="Sethvannak Sam" w:date="2022-08-20T18:30:00Z">
        <w:del w:id="21978" w:author="Kem Sereiboth" w:date="2022-09-13T11:34:00Z">
          <w:r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1979" w:author="Kem Sereyboth" w:date="2023-07-26T10:57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កថាខណ្ឌ</w:delText>
          </w:r>
        </w:del>
      </w:ins>
      <w:ins w:id="21980" w:author="socheata.ol@hotmail.com" w:date="2022-09-04T18:01:00Z">
        <w:del w:id="21981" w:author="Kem Sereiboth" w:date="2022-09-13T11:34:00Z">
          <w:r w:rsidR="00621858"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1982" w:author="Kem Sereyboth" w:date="2023-07-26T10:57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21983" w:author="Sethvannak Sam" w:date="2022-08-20T18:30:00Z">
        <w:del w:id="21984" w:author="Kem Sereiboth" w:date="2022-09-13T11:34:00Z">
          <w:r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1985" w:author="Kem Sereyboth" w:date="2023-07-26T10:57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ដូចមានរៀបរាប់ខាងក្រោម៖</w:delText>
          </w:r>
        </w:del>
      </w:ins>
    </w:p>
    <w:p w14:paraId="56D05618" w14:textId="27FF115F" w:rsidR="00B27355" w:rsidRPr="009C5CA3" w:rsidDel="005F46DE" w:rsidRDefault="003D15A4">
      <w:pPr>
        <w:spacing w:after="0" w:line="223" w:lineRule="auto"/>
        <w:ind w:firstLine="709"/>
        <w:jc w:val="both"/>
        <w:rPr>
          <w:ins w:id="21986" w:author="Sethvannak Sam" w:date="2022-08-20T18:30:00Z"/>
          <w:del w:id="21987" w:author="Kem Sereiboth" w:date="2022-09-13T11:34:00Z"/>
          <w:rFonts w:ascii="Khmer MEF1" w:hAnsi="Khmer MEF1" w:cs="Khmer MEF1"/>
          <w:strike/>
          <w:spacing w:val="4"/>
          <w:sz w:val="24"/>
          <w:szCs w:val="24"/>
          <w:cs/>
          <w:lang w:val="ca-ES"/>
          <w:rPrChange w:id="21988" w:author="Kem Sereyboth" w:date="2023-07-26T10:57:00Z">
            <w:rPr>
              <w:ins w:id="21989" w:author="Sethvannak Sam" w:date="2022-08-20T18:30:00Z"/>
              <w:del w:id="21990" w:author="Kem Sereiboth" w:date="2022-09-13T11:34:00Z"/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</w:rPrChange>
        </w:rPr>
        <w:pPrChange w:id="21991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1992" w:author="Voeun Kuyeng" w:date="2022-08-31T16:16:00Z">
        <w:del w:id="21993" w:author="Kem Sereiboth" w:date="2022-09-13T11:34:00Z">
          <w:r w:rsidRPr="009C5CA3" w:rsidDel="005F46DE">
            <w:rPr>
              <w:rFonts w:ascii="Khmer MEF1" w:hAnsi="Khmer MEF1" w:cs="Khmer MEF1"/>
              <w:b/>
              <w:bCs/>
              <w:strike/>
              <w:spacing w:val="4"/>
              <w:sz w:val="24"/>
              <w:szCs w:val="24"/>
              <w:cs/>
              <w:rPrChange w:id="21994" w:author="Kem Sereyboth" w:date="2023-07-26T10:57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</w:delText>
          </w:r>
          <w:r w:rsidRPr="009C5CA3" w:rsidDel="005F46DE">
            <w:rPr>
              <w:rFonts w:ascii="!Khmer MEF1" w:hAnsi="!Khmer MEF1" w:cs="!Khmer MEF1"/>
              <w:b/>
              <w:bCs/>
              <w:strike/>
              <w:spacing w:val="4"/>
              <w:sz w:val="24"/>
              <w:szCs w:val="24"/>
              <w:cs/>
              <w:lang w:val="ca-ES"/>
              <w:rPrChange w:id="21995" w:author="Kem Sereyboth" w:date="2023-07-26T10:57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-</w:delText>
          </w:r>
        </w:del>
      </w:ins>
      <w:ins w:id="21996" w:author="socheata.ol@hotmail.com" w:date="2022-09-04T18:01:00Z">
        <w:del w:id="21997" w:author="Kem Sereiboth" w:date="2022-09-13T11:34:00Z">
          <w:r w:rsidR="00621858" w:rsidRPr="009C5CA3" w:rsidDel="005F46DE">
            <w:rPr>
              <w:rFonts w:ascii="Khmer MEF1" w:hAnsi="Khmer MEF1" w:cs="Khmer MEF1"/>
              <w:b/>
              <w:bCs/>
              <w:strike/>
              <w:spacing w:val="4"/>
              <w:sz w:val="24"/>
              <w:szCs w:val="24"/>
              <w:cs/>
              <w:rPrChange w:id="21998" w:author="Kem Sereyboth" w:date="2023-07-26T10:57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ចំណុចទី១</w:delText>
          </w:r>
          <w:r w:rsidR="00621858" w:rsidRPr="009C5CA3" w:rsidDel="005F46DE">
            <w:rPr>
              <w:rFonts w:ascii="Khmer MEF1" w:hAnsi="Khmer MEF1" w:cs="Khmer MEF1"/>
              <w:strike/>
              <w:spacing w:val="4"/>
              <w:sz w:val="24"/>
              <w:szCs w:val="24"/>
              <w:lang w:val="ca-ES"/>
              <w:rPrChange w:id="21999" w:author="Kem Sereyboth" w:date="2023-07-26T10:57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  <w:r w:rsidR="00621858" w:rsidRPr="009C5CA3" w:rsidDel="005F46DE">
            <w:rPr>
              <w:rFonts w:ascii="Khmer MEF1" w:hAnsi="Khmer MEF1" w:cs="Khmer MEF1"/>
              <w:b/>
              <w:bCs/>
              <w:strike/>
              <w:spacing w:val="4"/>
              <w:sz w:val="24"/>
              <w:szCs w:val="24"/>
              <w:cs/>
              <w:rPrChange w:id="22000" w:author="Kem Sereyboth" w:date="2023-07-26T10:57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22001" w:author="Sethvannak Sam" w:date="2022-08-20T18:30:00Z">
        <w:del w:id="22002" w:author="Kem Sereiboth" w:date="2022-09-13T11:34:00Z">
          <w:r w:rsidR="00B27355" w:rsidRPr="009C5CA3" w:rsidDel="005F46DE">
            <w:rPr>
              <w:rFonts w:ascii="!Khmer MEF1" w:hAnsi="!Khmer MEF1" w:cs="!Khmer MEF1"/>
              <w:b/>
              <w:bCs/>
              <w:strike/>
              <w:spacing w:val="4"/>
              <w:sz w:val="24"/>
              <w:szCs w:val="24"/>
              <w:cs/>
              <w:lang w:val="ca-ES"/>
              <w:rPrChange w:id="22003" w:author="Kem Sereyboth" w:date="2023-07-26T10:57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កថាខណ្ឌទី១</w:delText>
          </w:r>
          <w:r w:rsidR="00B27355" w:rsidRPr="009C5CA3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2004" w:author="Kem Sereyboth" w:date="2023-07-26T10:57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៖ត្រូវរៀបរាប់អំពីការសង្កេតលើការឆ្លើយតបរបស់សវនដ្ឋានបន្ទាប់ពីទទួលបានឯកសារ ពីប្រតិភូសវនកម្មរួមមានកម្មវិធីសវនកម្ម បញ្ជីត្រួតពិនិត្យ</w:delText>
          </w:r>
          <w:r w:rsidR="00B27355" w:rsidRPr="009C5CA3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lang w:val="ca-ES"/>
              <w:rPrChange w:id="22005" w:author="Kem Sereyboth" w:date="2023-07-26T10:57:00Z">
                <w:rPr>
                  <w:rFonts w:ascii="!Khmer MEF1" w:hAnsi="!Khmer MEF1" w:cs="!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27355" w:rsidRPr="009C5CA3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2006" w:author="Kem Sereyboth" w:date="2023-07-26T10:57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សមាសភាពប្រតិភូសវនកម្ម</w:delText>
          </w:r>
          <w:r w:rsidR="00B27355" w:rsidRPr="009C5CA3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lang w:val="ca-ES"/>
              <w:rPrChange w:id="22007" w:author="Kem Sereyboth" w:date="2023-07-26T10:57:00Z">
                <w:rPr>
                  <w:rFonts w:ascii="!Khmer MEF1" w:hAnsi="!Khmer MEF1" w:cs="!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27355" w:rsidRPr="009C5CA3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2008" w:author="Kem Sereyboth" w:date="2023-07-26T10:57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 xml:space="preserve">លិខិតបេសកកម្ម ជាដើម។ </w:delText>
          </w:r>
          <w:r w:rsidR="00B27355" w:rsidRPr="009C5CA3" w:rsidDel="005F46DE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22009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 អាចរៀបរាប់អំពី</w:delText>
          </w:r>
        </w:del>
      </w:ins>
      <w:ins w:id="22010" w:author="socheata.ol@hotmail.com" w:date="2022-09-04T18:02:00Z">
        <w:del w:id="22011" w:author="Kem Sereiboth" w:date="2022-09-13T11:34:00Z">
          <w:r w:rsidR="00621858" w:rsidRPr="009C5CA3" w:rsidDel="005F46DE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22012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2013" w:author="Sethvannak Sam" w:date="2022-08-20T18:30:00Z">
        <w:del w:id="22014" w:author="Kem Sereiboth" w:date="2022-09-13T11:34:00Z">
          <w:r w:rsidR="00B27355" w:rsidRPr="009C5CA3" w:rsidDel="005F46DE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22015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កថាខណ្ឌទី១ នេះ ដូចគំរូខាងក្រោម៖</w:delText>
          </w:r>
        </w:del>
      </w:ins>
    </w:p>
    <w:p w14:paraId="0BBE8234" w14:textId="7F7CD6CF" w:rsidR="00FF3DA9" w:rsidRPr="00861444" w:rsidRDefault="00FF3DA9">
      <w:pPr>
        <w:spacing w:after="0" w:line="223" w:lineRule="auto"/>
        <w:ind w:firstLine="709"/>
        <w:jc w:val="both"/>
        <w:rPr>
          <w:ins w:id="22016" w:author="Kem Sereyboth" w:date="2023-07-11T11:06:00Z"/>
          <w:rFonts w:ascii="Khmer MEF1" w:hAnsi="Khmer MEF1" w:cs="Khmer MEF1"/>
          <w:spacing w:val="-8"/>
          <w:sz w:val="24"/>
          <w:szCs w:val="24"/>
          <w:lang w:val="ca-ES"/>
        </w:rPr>
        <w:pPrChange w:id="22017" w:author="Sopheak Phorn" w:date="2023-08-03T14:28:00Z">
          <w:pPr>
            <w:spacing w:after="0" w:line="226" w:lineRule="auto"/>
            <w:ind w:firstLine="709"/>
            <w:jc w:val="both"/>
          </w:pPr>
        </w:pPrChange>
      </w:pPr>
      <w:ins w:id="22018" w:author="Kem Sereyboth" w:date="2023-07-11T11:06:00Z">
        <w:r w:rsidRPr="00771348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 xml:space="preserve">មុនពេលចុះប្រមូលទិន្នន័យនិងព័ត៌មាននៅ </w:t>
        </w:r>
      </w:ins>
      <w:ins w:id="22019" w:author="Kem Sereyboth" w:date="2023-07-11T14:22:00Z">
        <w:r w:rsidR="006D2C91" w:rsidRPr="00771348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2020" w:author="Sopheak Phorn" w:date="2023-08-03T09:18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2021" w:author="Sopheak Phorn" w:date="2023-07-28T15:53:00Z">
        <w:r w:rsidR="00CA0FE5" w:rsidRPr="00771348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2022" w:author="Sopheak Phorn" w:date="2023-08-03T09:18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2023" w:author="Kem Sereyboth" w:date="2023-07-11T14:22:00Z">
        <w:del w:id="22024" w:author="Sopheak Phorn" w:date="2023-07-28T15:53:00Z">
          <w:r w:rsidR="006D2C91" w:rsidRPr="00771348" w:rsidDel="00CA0FE5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2025" w:author="Sopheak Phorn" w:date="2023-08-03T09:18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6D2C91" w:rsidRPr="00771348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2026" w:author="Sopheak Phorn" w:date="2023-08-03T09:18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2027" w:author="Kem Sereyboth" w:date="2023-07-11T11:06:00Z">
        <w:r w:rsidRPr="00771348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ប្រតិភូសវនកម្ម និង</w:t>
        </w:r>
        <w:r w:rsidRPr="0077134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2028" w:author="Sopheak Phorn" w:date="2023-08-03T09:18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សវនករទទួលបន្ទុកបាន</w:t>
        </w:r>
        <w:r w:rsidRPr="0077134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2029" w:author="Sopheak Phorn" w:date="2023-08-03T09:19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រៀបចំដាក់ជូន </w:t>
        </w:r>
      </w:ins>
      <w:ins w:id="22030" w:author="Kem Sereyboth" w:date="2023-07-11T14:22:00Z">
        <w:r w:rsidR="006D2C91" w:rsidRPr="00771348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2031" w:author="Sopheak Phorn" w:date="2023-08-03T09:19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2032" w:author="Sopheak Phorn" w:date="2023-07-28T15:53:00Z">
        <w:r w:rsidR="00CA0FE5" w:rsidRPr="00771348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2033" w:author="Sopheak Phorn" w:date="2023-08-03T09:19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2034" w:author="Kem Sereyboth" w:date="2023-07-11T14:22:00Z">
        <w:del w:id="22035" w:author="Sopheak Phorn" w:date="2023-07-28T15:53:00Z">
          <w:r w:rsidR="006D2C91" w:rsidRPr="00771348" w:rsidDel="00CA0FE5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2036" w:author="Sopheak Phorn" w:date="2023-08-03T09:19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6D2C91" w:rsidRPr="00771348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2037" w:author="Sopheak Phorn" w:date="2023-08-03T09:19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2038" w:author="Kem Sereyboth" w:date="2023-07-11T11:06:00Z">
        <w:r w:rsidRPr="0077134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2039" w:author="Sopheak Phorn" w:date="2023-08-03T09:19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នូវ</w:t>
        </w:r>
        <w:r w:rsidRPr="00771348">
          <w:rPr>
            <w:rFonts w:ascii="!Khmer MEF1" w:hAnsi="!Khmer MEF1" w:cs="!Khmer MEF1"/>
            <w:spacing w:val="4"/>
            <w:sz w:val="24"/>
            <w:szCs w:val="24"/>
            <w:cs/>
            <w:lang w:val="ca-ES"/>
            <w:rPrChange w:id="22040" w:author="Sopheak Phorn" w:date="2023-08-03T09:19:00Z">
              <w:rPr>
                <w:rFonts w:ascii="!Khmer MEF1" w:hAnsi="!Khmer MEF1" w:cs="!Khmer MEF1"/>
                <w:spacing w:val="-6"/>
                <w:sz w:val="24"/>
                <w:szCs w:val="24"/>
                <w:cs/>
                <w:lang w:val="ca-ES"/>
              </w:rPr>
            </w:rPrChange>
          </w:rPr>
          <w:t>បញ្ជីរាយនាមប្រតិភូសវនកម្ម</w:t>
        </w:r>
        <w:r w:rsidRPr="00771348">
          <w:rPr>
            <w:rFonts w:ascii="!Khmer MEF1" w:hAnsi="!Khmer MEF1" w:cs="!Khmer MEF1"/>
            <w:spacing w:val="4"/>
            <w:sz w:val="24"/>
            <w:szCs w:val="24"/>
            <w:cs/>
            <w:lang w:val="ca-ES"/>
            <w:rPrChange w:id="22041" w:author="Sopheak Phorn" w:date="2023-08-03T09:19:00Z">
              <w:rPr>
                <w:rFonts w:ascii="!Khmer MEF1" w:hAnsi="!Khmer MEF1" w:cs="!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និង</w:t>
        </w:r>
        <w:r w:rsidRPr="00771348">
          <w:rPr>
            <w:rFonts w:ascii="!Khmer MEF1" w:hAnsi="!Khmer MEF1" w:cs="!Khmer MEF1"/>
            <w:spacing w:val="4"/>
            <w:sz w:val="24"/>
            <w:szCs w:val="24"/>
            <w:cs/>
            <w:lang w:val="ca-ES"/>
            <w:rPrChange w:id="22042" w:author="Sopheak Phorn" w:date="2023-08-03T09:19:00Z">
              <w:rPr>
                <w:rFonts w:ascii="!Khmer MEF1" w:hAnsi="!Khmer MEF1" w:cs="!Khmer MEF1"/>
                <w:spacing w:val="-6"/>
                <w:sz w:val="24"/>
                <w:szCs w:val="24"/>
                <w:cs/>
                <w:lang w:val="ca-ES"/>
              </w:rPr>
            </w:rPrChange>
          </w:rPr>
          <w:t>សវនករទទួលបន្ទុ​ក លិខិតបញ្ជាបេសកកម្ម</w:t>
        </w:r>
        <w:r w:rsidRPr="009C5CA3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22043" w:author="Kem Sereyboth" w:date="2023-07-26T10:57:00Z">
              <w:rPr>
                <w:rFonts w:ascii="!Khmer MEF1" w:hAnsi="!Khmer MEF1" w:cs="!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2843D7">
          <w:rPr>
            <w:rFonts w:ascii="!Khmer MEF1" w:hAnsi="!Khmer MEF1" w:cs="!Khmer MEF1"/>
            <w:spacing w:val="-6"/>
            <w:sz w:val="24"/>
            <w:szCs w:val="24"/>
            <w:cs/>
            <w:lang w:val="ca-ES"/>
          </w:rPr>
          <w:t>បញ្ជីត្រួតពិនិ</w:t>
        </w:r>
      </w:ins>
      <w:ins w:id="22044" w:author="Kem Sereyboth" w:date="2023-07-19T14:13:00Z">
        <w:r w:rsidR="0054325C" w:rsidRPr="002843D7">
          <w:rPr>
            <w:rFonts w:ascii="!Khmer MEF1" w:hAnsi="!Khmer MEF1" w:cs="!Khmer MEF1"/>
            <w:spacing w:val="-6"/>
            <w:sz w:val="24"/>
            <w:szCs w:val="24"/>
            <w:cs/>
            <w:lang w:val="ca-ES"/>
          </w:rPr>
          <w:t>ត្យសវនកម្មអនុលោមភាព និង</w:t>
        </w:r>
      </w:ins>
      <w:ins w:id="22045" w:author="Kem Sereyboth" w:date="2023-07-11T11:06:00Z">
        <w:r w:rsidRPr="00B2323D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2046" w:author="Sopheak Phorn" w:date="2023-08-03T09:20:00Z">
              <w:rPr>
                <w:rFonts w:ascii="!Khmer MEF1" w:hAnsi="!Khmer MEF1" w:cs="!Khmer MEF1"/>
                <w:spacing w:val="-6"/>
                <w:sz w:val="24"/>
                <w:szCs w:val="24"/>
                <w:cs/>
                <w:lang w:val="ca-ES"/>
              </w:rPr>
            </w:rPrChange>
          </w:rPr>
          <w:t>ស</w:t>
        </w:r>
        <w:r w:rsidRPr="002843D7">
          <w:rPr>
            <w:rFonts w:ascii="!Khmer MEF1" w:hAnsi="!Khmer MEF1" w:cs="!Khmer MEF1"/>
            <w:spacing w:val="-6"/>
            <w:sz w:val="24"/>
            <w:szCs w:val="24"/>
            <w:cs/>
            <w:lang w:val="ca-ES"/>
          </w:rPr>
          <w:t>វនកម្មសមិទ្ធកម្ម និងកម្ម</w:t>
        </w:r>
        <w:r w:rsidRPr="002843D7">
          <w:rPr>
            <w:rFonts w:ascii="!Khmer MEF1" w:hAnsi="!Khmer MEF1" w:cs="!Khmer MEF1"/>
            <w:spacing w:val="-6"/>
            <w:sz w:val="24"/>
            <w:szCs w:val="24"/>
            <w:lang w:val="ca-ES"/>
          </w:rPr>
          <w:t>​​</w:t>
        </w:r>
        <w:r w:rsidRPr="002843D7">
          <w:rPr>
            <w:rFonts w:ascii="!Khmer MEF1" w:hAnsi="!Khmer MEF1" w:cs="!Khmer MEF1"/>
            <w:spacing w:val="-6"/>
            <w:sz w:val="24"/>
            <w:szCs w:val="24"/>
            <w:cs/>
            <w:lang w:val="ca-ES"/>
          </w:rPr>
          <w:t>វិធីសវនកម្ម។ បន្ទាប់</w:t>
        </w:r>
        <w:r w:rsidRPr="00B2323D">
          <w:rPr>
            <w:rFonts w:ascii="!Khmer MEF1" w:hAnsi="!Khmer MEF1" w:cs="!Khmer MEF1"/>
            <w:spacing w:val="-6"/>
            <w:sz w:val="24"/>
            <w:szCs w:val="24"/>
            <w:cs/>
            <w:lang w:val="ca-ES"/>
            <w:rPrChange w:id="22047" w:author="Sopheak Phorn" w:date="2023-08-03T09:20:00Z">
              <w:rPr>
                <w:rFonts w:ascii="!Khmer MEF1" w:hAnsi="!Khmer MEF1" w:cs="!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ពី </w:t>
        </w:r>
      </w:ins>
      <w:ins w:id="22048" w:author="Kem Sereyboth" w:date="2023-07-11T14:22:00Z">
        <w:r w:rsidR="006D2C91" w:rsidRPr="00B2323D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2049" w:author="Sopheak Phorn" w:date="2023-08-03T09:20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2050" w:author="Sopheak Phorn" w:date="2023-07-28T15:53:00Z">
        <w:r w:rsidR="00CA0FE5" w:rsidRPr="00B2323D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2051" w:author="Sopheak Phorn" w:date="2023-08-03T09:20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2052" w:author="Kem Sereyboth" w:date="2023-07-11T14:22:00Z">
        <w:del w:id="22053" w:author="Sopheak Phorn" w:date="2023-07-28T15:53:00Z">
          <w:r w:rsidR="006D2C91" w:rsidRPr="00B2323D" w:rsidDel="00CA0FE5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2054" w:author="Sopheak Phorn" w:date="2023-08-03T09:20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6D2C91" w:rsidRPr="00B2323D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2055" w:author="Sopheak Phorn" w:date="2023-08-03T09:20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2056" w:author="Kem Sereyboth" w:date="2023-07-11T11:06:00Z">
        <w:r w:rsidRPr="002843D7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ទទួ</w:t>
        </w:r>
      </w:ins>
      <w:ins w:id="22057" w:author="Kem Sereyboth" w:date="2023-07-26T10:35:00Z">
        <w:r w:rsidR="008E2001" w:rsidRPr="002843D7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​</w:t>
        </w:r>
      </w:ins>
      <w:ins w:id="22058" w:author="Kem Sereyboth" w:date="2023-07-11T11:06:00Z">
        <w:r w:rsidRPr="002843D7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ល</w:t>
        </w:r>
        <w:r w:rsidRPr="00DD5CF5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បានឯកសារទាំងនេះពីប្រតិភូសវនកម្ម</w:t>
        </w:r>
      </w:ins>
      <w:ins w:id="22059" w:author="Sopheak Phorn" w:date="2023-08-03T09:21:00Z">
        <w:r w:rsidR="002843D7"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 xml:space="preserve"> </w:t>
        </w:r>
      </w:ins>
      <w:ins w:id="22060" w:author="Kem Sereyboth" w:date="2023-07-11T11:06:00Z">
        <w:del w:id="22061" w:author="Sopheak Phorn" w:date="2023-08-03T09:21:00Z">
          <w:r w:rsidRPr="00DD5CF5" w:rsidDel="002843D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 </w:delText>
          </w:r>
        </w:del>
        <w:r w:rsidRPr="00DD5CF5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និងសវនករទទួលបន្ទុករួច</w:t>
        </w:r>
        <w:r w:rsidRPr="00DD5CF5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2062" w:author="Sopheak" w:date="2023-07-28T22:1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មក </w:t>
        </w:r>
      </w:ins>
      <w:ins w:id="22063" w:author="Kem Sereyboth" w:date="2023-07-11T14:22:00Z">
        <w:r w:rsidR="006D2C91" w:rsidRPr="00DD5CF5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2064" w:author="Sopheak" w:date="2023-07-28T22:11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2065" w:author="Sopheak Phorn" w:date="2023-07-28T15:53:00Z">
        <w:r w:rsidR="00CA0FE5" w:rsidRPr="00DD5CF5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2066" w:author="Sopheak" w:date="2023-07-28T22:11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2067" w:author="Kem Sereyboth" w:date="2023-07-11T14:22:00Z">
        <w:del w:id="22068" w:author="Sopheak Phorn" w:date="2023-07-28T15:53:00Z">
          <w:r w:rsidR="006D2C91" w:rsidRPr="00DD5CF5" w:rsidDel="00CA0FE5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2069" w:author="Sopheak" w:date="2023-07-28T22:11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6D2C91" w:rsidRPr="00DD5CF5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2070" w:author="Sopheak" w:date="2023-07-28T22:11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2071" w:author="Kem Sereyboth" w:date="2023-07-11T11:06:00Z">
        <w:r w:rsidRPr="002843D7">
          <w:rPr>
            <w:rFonts w:ascii="!Khmer MEF1" w:hAnsi="!Khmer MEF1" w:cs="!Khmer MEF1"/>
            <w:spacing w:val="-4"/>
            <w:sz w:val="24"/>
            <w:szCs w:val="24"/>
            <w:cs/>
            <w:lang w:val="ca-ES"/>
            <w:rPrChange w:id="22072" w:author="Sopheak Phorn" w:date="2023-08-03T09:20:00Z">
              <w:rPr>
                <w:rFonts w:ascii="!Khmer MEF1" w:hAnsi="!Khmer MEF1" w:cs="!Khmer MEF1"/>
                <w:spacing w:val="-8"/>
                <w:sz w:val="24"/>
                <w:szCs w:val="24"/>
                <w:cs/>
                <w:lang w:val="ca-ES"/>
              </w:rPr>
            </w:rPrChange>
          </w:rPr>
          <w:t>ឯកភាពតាមពេលវេលាស្នើ</w:t>
        </w:r>
      </w:ins>
      <w:ins w:id="22073" w:author="Kem Sereyboth" w:date="2023-07-26T10:36:00Z">
        <w:r w:rsidR="008E2001" w:rsidRPr="002843D7">
          <w:rPr>
            <w:rFonts w:ascii="!Khmer MEF1" w:hAnsi="!Khmer MEF1" w:cs="!Khmer MEF1"/>
            <w:spacing w:val="-4"/>
            <w:sz w:val="24"/>
            <w:szCs w:val="24"/>
            <w:cs/>
            <w:lang w:val="ca-ES"/>
            <w:rPrChange w:id="22074" w:author="Sopheak Phorn" w:date="2023-08-03T09:20:00Z">
              <w:rPr>
                <w:rFonts w:ascii="!Khmer MEF1" w:hAnsi="!Khmer MEF1" w:cs="!Khmer MEF1"/>
                <w:spacing w:val="-8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2075" w:author="Kem Sereyboth" w:date="2023-07-11T11:06:00Z">
        <w:r w:rsidRPr="002843D7">
          <w:rPr>
            <w:rFonts w:ascii="!Khmer MEF1" w:hAnsi="!Khmer MEF1" w:cs="!Khmer MEF1"/>
            <w:spacing w:val="-4"/>
            <w:sz w:val="24"/>
            <w:szCs w:val="24"/>
            <w:cs/>
            <w:lang w:val="ca-ES"/>
            <w:rPrChange w:id="22076" w:author="Sopheak Phorn" w:date="2023-08-03T09:20:00Z">
              <w:rPr>
                <w:rFonts w:ascii="!Khmer MEF1" w:hAnsi="!Khmer MEF1" w:cs="!Khmer MEF1"/>
                <w:spacing w:val="-8"/>
                <w:sz w:val="24"/>
                <w:szCs w:val="24"/>
                <w:cs/>
                <w:lang w:val="ca-ES"/>
              </w:rPr>
            </w:rPrChange>
          </w:rPr>
          <w:t>សុំ</w:t>
        </w:r>
        <w:r w:rsidRPr="00861444">
          <w:rPr>
            <w:rFonts w:ascii="!Khmer MEF1" w:hAnsi="!Khmer MEF1" w:cs="!Khmer MEF1"/>
            <w:spacing w:val="-8"/>
            <w:sz w:val="24"/>
            <w:szCs w:val="24"/>
            <w:cs/>
            <w:lang w:val="ca-ES"/>
          </w:rPr>
          <w:t>ការចុះធ្វើសវនកម្មដោយប្រតិភូសវនកម្ម។</w:t>
        </w:r>
      </w:ins>
    </w:p>
    <w:p w14:paraId="09BCC955" w14:textId="320F3059" w:rsidR="00FC307F" w:rsidRPr="00861444" w:rsidDel="00FF3DA9" w:rsidRDefault="00B27355">
      <w:pPr>
        <w:spacing w:after="0" w:line="223" w:lineRule="auto"/>
        <w:ind w:firstLine="706"/>
        <w:jc w:val="both"/>
        <w:rPr>
          <w:ins w:id="22077" w:author="sakaria fa" w:date="2022-09-30T21:09:00Z"/>
          <w:del w:id="22078" w:author="Kem Sereyboth" w:date="2023-07-11T11:06:00Z"/>
          <w:rFonts w:ascii="!Khmer MEF1" w:hAnsi="!Khmer MEF1" w:cs="!Khmer MEF1"/>
          <w:sz w:val="24"/>
          <w:szCs w:val="24"/>
          <w:lang w:val="ca-ES"/>
        </w:rPr>
        <w:pPrChange w:id="22079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080" w:author="Sethvannak Sam" w:date="2022-08-20T18:30:00Z">
        <w:del w:id="22081" w:author="Kem Sereyboth" w:date="2023-07-11T11:06:00Z">
          <w:r w:rsidRPr="009C5CA3" w:rsidDel="00FF3DA9">
            <w:rPr>
              <w:rFonts w:ascii="Khmer MEF1" w:hAnsi="Khmer MEF1" w:cs="Khmer MEF1"/>
              <w:sz w:val="24"/>
              <w:szCs w:val="24"/>
              <w:cs/>
              <w:lang w:val="ca-ES"/>
              <w:rPrChange w:id="22082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ករណីឯកភាព៖</w:delText>
          </w:r>
        </w:del>
      </w:ins>
      <w:ins w:id="22083" w:author="Voeun Kuyeng" w:date="2022-09-06T17:54:00Z">
        <w:del w:id="22084" w:author="Kem Sereyboth" w:date="2023-07-11T11:06:00Z">
          <w:r w:rsidR="00C01A42" w:rsidRPr="009C5CA3" w:rsidDel="00FF3DA9">
            <w:rPr>
              <w:rFonts w:ascii="Khmer MEF1" w:hAnsi="Khmer MEF1" w:cs="Khmer MEF1"/>
              <w:sz w:val="24"/>
              <w:szCs w:val="24"/>
              <w:cs/>
              <w:lang w:val="ca-ES"/>
              <w:rPrChange w:id="22085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086" w:author="sakaria fa" w:date="2022-09-30T21:04:00Z">
        <w:del w:id="22087" w:author="Kem Sereyboth" w:date="2023-07-11T11:06:00Z">
          <w:r w:rsidR="005F61C2" w:rsidRPr="00861444" w:rsidDel="00FF3DA9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នៅមុនពេលចុះប្រមូលទិន្នន័យ និងព័ត៌មាននៅ </w:delText>
          </w:r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ន.ស.ស.</w:delText>
          </w:r>
          <w:r w:rsidR="005F61C2" w:rsidRPr="00861444" w:rsidDel="00FF3DA9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ប្រតិភូសវនកម្ម និងសវនករទទួលបន្ទុកបានរៀបចំដាក់ជូន​ </w:delText>
          </w:r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ន.</w:delText>
          </w:r>
        </w:del>
      </w:ins>
      <w:ins w:id="22088" w:author="sakaria fa" w:date="2022-09-30T21:05:00Z">
        <w:del w:id="22089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</w:ins>
      <w:ins w:id="22090" w:author="sakaria fa" w:date="2022-09-30T21:04:00Z">
        <w:del w:id="22091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.</w:delText>
          </w:r>
        </w:del>
      </w:ins>
      <w:ins w:id="22092" w:author="sakaria fa" w:date="2022-09-30T21:05:00Z">
        <w:del w:id="22093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</w:ins>
      <w:ins w:id="22094" w:author="sakaria fa" w:date="2022-09-30T21:04:00Z">
        <w:del w:id="22095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.</w:delText>
          </w:r>
          <w:r w:rsidR="005F61C2" w:rsidRPr="00861444" w:rsidDel="00FF3DA9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នូវ</w:delText>
          </w:r>
          <w:r w:rsidR="005F61C2" w:rsidRPr="00861444" w:rsidDel="00FF3DA9">
            <w:rPr>
              <w:rFonts w:ascii="!Khmer MEF1" w:hAnsi="!Khmer MEF1" w:cs="!Khmer MEF1"/>
              <w:sz w:val="24"/>
              <w:szCs w:val="24"/>
              <w:cs/>
              <w:lang w:val="ca-ES"/>
            </w:rPr>
            <w:delText>លិខិតបញ្ជាបេសកកម្ម បញ្ជីរាយនាមប្រតិភូសវនកម្មនិងសវនករទទួលបន្ទុក បញ្ជី​ត្រួតពិនិត្យសវនកម្មអនុលោមភាព និងកម្មវិធីសវនកម្ម</w:delText>
          </w:r>
          <w:r w:rsidR="005F61C2" w:rsidRPr="00861444" w:rsidDel="00FF3DA9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។ បន្ទាប់ពី </w:delText>
          </w:r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ន.</w:delText>
          </w:r>
        </w:del>
      </w:ins>
      <w:ins w:id="22096" w:author="sakaria fa" w:date="2022-09-30T21:05:00Z">
        <w:del w:id="22097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</w:ins>
      <w:ins w:id="22098" w:author="sakaria fa" w:date="2022-09-30T21:04:00Z">
        <w:del w:id="22099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.</w:delText>
          </w:r>
        </w:del>
      </w:ins>
      <w:ins w:id="22100" w:author="sakaria fa" w:date="2022-09-30T21:05:00Z">
        <w:del w:id="22101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</w:ins>
      <w:ins w:id="22102" w:author="sakaria fa" w:date="2022-09-30T21:04:00Z">
        <w:del w:id="22103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.</w:delText>
          </w:r>
          <w:r w:rsidR="005F61C2" w:rsidRPr="00861444" w:rsidDel="00FF3DA9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5F61C2" w:rsidRPr="00861444" w:rsidDel="00FF3DA9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ទទួលបានឯកសារទាំងនេះពីប្រតិភូសវនកម្ម និងសវនករទទួលបន្ទុករួចមក</w:delText>
          </w:r>
          <w:r w:rsidR="005F61C2" w:rsidRPr="00861444" w:rsidDel="00FF3DA9">
            <w:rPr>
              <w:rFonts w:ascii="!Khmer MEF1" w:hAnsi="!Khmer MEF1" w:cs="!Khmer MEF1"/>
              <w:sz w:val="24"/>
              <w:szCs w:val="24"/>
              <w:cs/>
              <w:lang w:val="ca-ES"/>
            </w:rPr>
            <w:delText xml:space="preserve"> </w:delText>
          </w:r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ន.</w:delText>
          </w:r>
        </w:del>
      </w:ins>
      <w:ins w:id="22104" w:author="sakaria fa" w:date="2022-09-30T21:08:00Z">
        <w:del w:id="22105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</w:ins>
      <w:ins w:id="22106" w:author="sakaria fa" w:date="2022-09-30T21:04:00Z">
        <w:del w:id="22107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.</w:delText>
          </w:r>
        </w:del>
      </w:ins>
      <w:ins w:id="22108" w:author="sakaria fa" w:date="2022-09-30T21:08:00Z">
        <w:del w:id="22109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</w:ins>
      <w:ins w:id="22110" w:author="sakaria fa" w:date="2022-09-30T21:04:00Z">
        <w:del w:id="22111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.</w:delText>
          </w:r>
          <w:r w:rsidR="005F61C2" w:rsidRPr="00861444" w:rsidDel="00FF3DA9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5F61C2" w:rsidRPr="00861444" w:rsidDel="00FF3DA9">
            <w:rPr>
              <w:rFonts w:ascii="!Khmer MEF1" w:hAnsi="!Khmer MEF1" w:cs="!Khmer MEF1"/>
              <w:sz w:val="24"/>
              <w:szCs w:val="24"/>
              <w:cs/>
              <w:lang w:val="ca-ES"/>
            </w:rPr>
            <w:delText>បានឯកភាពតាមកាលបរិច្ឆេទ និង</w:delText>
          </w:r>
        </w:del>
      </w:ins>
      <w:ins w:id="22112" w:author="User" w:date="2022-10-04T10:48:00Z">
        <w:del w:id="22113" w:author="Kem Sereyboth" w:date="2023-07-11T11:06:00Z">
          <w:r w:rsidR="001E5EB9" w:rsidRPr="009C5CA3" w:rsidDel="00FF3DA9">
            <w:rPr>
              <w:rFonts w:ascii="!Khmer MEF1" w:hAnsi="!Khmer MEF1" w:cs="!Khmer MEF1"/>
              <w:sz w:val="24"/>
              <w:szCs w:val="24"/>
              <w:cs/>
              <w:lang w:val="ca-ES"/>
              <w:rPrChange w:id="22114" w:author="Kem Sereyboth" w:date="2023-07-26T10:57:00Z">
                <w:rPr>
                  <w:rFonts w:ascii="!Khmer MEF1" w:hAnsi="!Khmer MEF1" w:cs="!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ឯកសារសម្រាប់</w:delText>
          </w:r>
          <w:r w:rsidR="00F72A59" w:rsidRPr="009C5CA3" w:rsidDel="00FF3DA9">
            <w:rPr>
              <w:rFonts w:ascii="!Khmer MEF1" w:hAnsi="!Khmer MEF1" w:cs="!Khmer MEF1"/>
              <w:sz w:val="24"/>
              <w:szCs w:val="24"/>
              <w:cs/>
              <w:lang w:val="ca-ES"/>
              <w:rPrChange w:id="22115" w:author="Kem Sereyboth" w:date="2023-07-26T10:57:00Z">
                <w:rPr>
                  <w:rFonts w:ascii="!Khmer MEF1" w:hAnsi="!Khmer MEF1" w:cs="!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ត្រួតពិនិត្យ</w:delText>
          </w:r>
        </w:del>
      </w:ins>
      <w:ins w:id="22116" w:author="sakaria fa" w:date="2022-09-30T21:04:00Z">
        <w:del w:id="22117" w:author="Kem Sereyboth" w:date="2023-07-11T11:06:00Z">
          <w:r w:rsidR="005F61C2" w:rsidRPr="00861444" w:rsidDel="00FF3DA9">
            <w:rPr>
              <w:rFonts w:ascii="!Khmer MEF1" w:hAnsi="!Khmer MEF1" w:cs="!Khmer MEF1"/>
              <w:sz w:val="24"/>
              <w:szCs w:val="24"/>
              <w:cs/>
              <w:lang w:val="ca-ES"/>
            </w:rPr>
            <w:delText xml:space="preserve">ពេលវេលាស្នើសុំការចុះធ្វើសវនកម្ម។ </w:delText>
          </w:r>
        </w:del>
      </w:ins>
    </w:p>
    <w:p w14:paraId="7C653A47" w14:textId="2E70E4CF" w:rsidR="005F61C2" w:rsidRPr="009C5CA3" w:rsidDel="005C3437" w:rsidRDefault="005F61C2">
      <w:pPr>
        <w:spacing w:after="0" w:line="223" w:lineRule="auto"/>
        <w:ind w:firstLine="706"/>
        <w:jc w:val="both"/>
        <w:rPr>
          <w:ins w:id="22118" w:author="sakaria fa" w:date="2022-09-30T21:09:00Z"/>
          <w:del w:id="22119" w:author="Kem Sereyboth" w:date="2023-06-20T14:41:00Z"/>
          <w:rFonts w:ascii="Khmer MEF1" w:hAnsi="Khmer MEF1" w:cs="Khmer MEF1"/>
          <w:sz w:val="24"/>
          <w:szCs w:val="24"/>
          <w:lang w:val="ca-ES"/>
          <w:rPrChange w:id="22120" w:author="Kem Sereyboth" w:date="2023-07-26T10:57:00Z">
            <w:rPr>
              <w:ins w:id="22121" w:author="sakaria fa" w:date="2022-09-30T21:09:00Z"/>
              <w:del w:id="22122" w:author="Kem Sereyboth" w:date="2023-06-20T14:41:00Z"/>
              <w:rFonts w:ascii="Khmer MEF1" w:hAnsi="Khmer MEF1" w:cs="Khmer MEF1"/>
              <w:color w:val="FF0000"/>
              <w:spacing w:val="-8"/>
              <w:sz w:val="24"/>
              <w:szCs w:val="24"/>
              <w:lang w:val="ca-ES"/>
            </w:rPr>
          </w:rPrChange>
        </w:rPr>
        <w:pPrChange w:id="22123" w:author="Sopheak Phorn" w:date="2023-08-03T14:28:00Z">
          <w:pPr>
            <w:spacing w:after="0" w:line="221" w:lineRule="auto"/>
            <w:jc w:val="both"/>
          </w:pPr>
        </w:pPrChange>
      </w:pPr>
      <w:ins w:id="22124" w:author="sakaria fa" w:date="2022-09-30T21:10:00Z">
        <w:del w:id="22125" w:author="Kem Sereyboth" w:date="2023-06-20T14:41:00Z">
          <w:r w:rsidRPr="0086144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អំឡុងពេលប្រតិភូសវនកម្ម និងសវនករទទួលបន្ទុកអនុវត្តការងារសវនកម្មលើ</w:delText>
          </w:r>
        </w:del>
      </w:ins>
      <w:ins w:id="22126" w:author="sakaria fa" w:date="2022-09-30T21:09:00Z">
        <w:del w:id="22127" w:author="Kem Sereyboth" w:date="2023-06-20T14:41:00Z">
          <w:r w:rsidRPr="009C5CA3" w:rsidDel="005C3437">
            <w:rPr>
              <w:rFonts w:ascii="Khmer MEF1" w:hAnsi="Khmer MEF1" w:cs="Khmer MEF1"/>
              <w:strike/>
              <w:sz w:val="24"/>
              <w:szCs w:val="24"/>
              <w:highlight w:val="yellow"/>
              <w:cs/>
              <w:lang w:val="ca-ES"/>
              <w:rPrChange w:id="22128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ប្រធានបទទាំង ៥</w:delText>
          </w:r>
          <w:r w:rsidRPr="009C5CA3" w:rsidDel="005C3437">
            <w:rPr>
              <w:rFonts w:ascii="Khmer MEF1" w:hAnsi="Khmer MEF1" w:cs="Khmer MEF1"/>
              <w:sz w:val="24"/>
              <w:szCs w:val="24"/>
              <w:lang w:val="ca-ES"/>
              <w:rPrChange w:id="22129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30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9C5CA3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2131" w:author="Kem Sereyboth" w:date="2023-07-26T10:57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32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ក៏បានរៀបចំឯកសារ​ជូន​ប្រតិភូសវនកម្ម និងសវនករទទួលបន្ទុកទៅ​តាម​</w:delText>
          </w:r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33" w:author="Kem Sereyboth" w:date="2023-07-26T10:57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បញ្ជីត្រួតពិនិត្យសវនកម្ម​អនុលោម​ភាព​​ដែល​ខាង</w:delText>
          </w:r>
          <w:r w:rsidRPr="009C5CA3" w:rsidDel="005C3437">
            <w:rPr>
              <w:rFonts w:ascii="Khmer MEF1" w:hAnsi="Khmer MEF1" w:cs="Khmer MEF1"/>
              <w:sz w:val="24"/>
              <w:szCs w:val="24"/>
              <w:lang w:val="ca-ES"/>
              <w:rPrChange w:id="22134" w:author="Kem Sereyboth" w:date="2023-07-26T10:57:00Z">
                <w:rPr>
                  <w:rFonts w:ascii="Khmer MEF1" w:hAnsi="Khmer MEF1" w:cs="Khmer MEF1"/>
                  <w:color w:val="FF0000"/>
                  <w:spacing w:val="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35" w:author="Kem Sereyboth" w:date="2023-07-26T10:57:00Z">
                <w:rPr>
                  <w:rFonts w:ascii="Khmer MEF1" w:hAnsi="Khmer MEF1" w:cs="Khmer MEF1"/>
                  <w:color w:val="FF0000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ប្រតិភូ​សវនកម្ម និងសវនករទទួលបន្ទុក​បាន​រៀបចំ​ប្រគល់ជូន។ ប៉ុន្តែ</w:delText>
          </w:r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36" w:author="Kem Sereyboth" w:date="2023-07-26T10:57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ដោយ​ឯកសារ</w:delText>
          </w:r>
        </w:del>
      </w:ins>
      <w:ins w:id="22137" w:author="LENOVO" w:date="2022-10-02T09:59:00Z">
        <w:del w:id="22138" w:author="Kem Sereyboth" w:date="2023-06-20T14:41:00Z">
          <w:r w:rsidR="00AE30BC"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39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140" w:author="sakaria fa" w:date="2022-09-30T21:09:00Z">
        <w:del w:id="22141" w:author="Kem Sereyboth" w:date="2023-06-20T14:41:00Z"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42" w:author="Kem Sereyboth" w:date="2023-07-26T10:57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មួយចំនួនជាប់ពាក់ព័ន្ធនឹង</w:delText>
          </w:r>
        </w:del>
      </w:ins>
      <w:ins w:id="22143" w:author="User" w:date="2022-10-03T13:26:00Z">
        <w:del w:id="22144" w:author="Kem Sereyboth" w:date="2023-06-20T14:41:00Z">
          <w:r w:rsidR="000A2604"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45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146" w:author="sakaria fa" w:date="2022-09-30T21:09:00Z">
        <w:del w:id="22147" w:author="Kem Sereyboth" w:date="2023-06-20T14:41:00Z"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48" w:author="Kem Sereyboth" w:date="2023-07-26T10:57:00Z">
                <w:rPr>
                  <w:rFonts w:ascii="Khmer MEF1" w:hAnsi="Khmer MEF1" w:cs="Khmer MEF1"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9C5CA3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2149" w:author="Kem Sereyboth" w:date="2023-07-26T10:57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អ.ក.គ.</w:delText>
          </w:r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50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ដូចនេះ ឯកសារទាំងនោះត្រូវឆ្លងកាត់ថ្នាក់ដឹកនាំសិន ទើបសវនដ្ឋាន</w:delText>
          </w:r>
        </w:del>
      </w:ins>
      <w:ins w:id="22151" w:author="User" w:date="2022-10-09T13:15:00Z">
        <w:del w:id="22152" w:author="Kem Sereyboth" w:date="2023-06-20T14:41:00Z">
          <w:r w:rsidR="002E6E68"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53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2E6E68" w:rsidRPr="009C5CA3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2154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>ន.ស.</w:delText>
          </w:r>
        </w:del>
      </w:ins>
      <w:ins w:id="22155" w:author="User" w:date="2022-10-09T13:16:00Z">
        <w:del w:id="22156" w:author="Kem Sereyboth" w:date="2023-06-20T14:41:00Z">
          <w:r w:rsidR="002E6E68" w:rsidRPr="009C5CA3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2157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>ស.</w:delText>
          </w:r>
          <w:r w:rsidR="002E6E68"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58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159" w:author="sakaria fa" w:date="2022-09-30T21:09:00Z">
        <w:del w:id="22160" w:author="Kem Sereyboth" w:date="2023-06-20T14:41:00Z"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61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អាចប្រគល់មកប្រតិភូសវនកម្ម </w:delText>
          </w:r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62" w:author="Kem Sereyboth" w:date="2023-07-26T10:57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និងសវនករទទួលបន្ទុក</w:delText>
          </w:r>
        </w:del>
      </w:ins>
      <w:ins w:id="22163" w:author="LENOVO" w:date="2022-10-02T10:00:00Z">
        <w:del w:id="22164" w:author="Kem Sereyboth" w:date="2023-06-20T14:41:00Z">
          <w:r w:rsidR="00C1522C"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65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166" w:author="sakaria fa" w:date="2022-09-30T21:09:00Z">
        <w:del w:id="22167" w:author="Kem Sereyboth" w:date="2023-06-20T14:41:00Z"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68" w:author="Kem Sereyboth" w:date="2023-07-26T10:57:00Z">
                <w:rPr>
                  <w:rFonts w:ascii="Khmer MEF1" w:hAnsi="Khmer MEF1" w:cs="Khmer MEF1"/>
                  <w:color w:val="FF0000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ដើម្បីធ្វើការពិនិត្យ ឬស្នើសុំថតចម្លងដើម្បីធ្វើជាឯកសារភ្ជាប់សម្រាប់រៀបចំរបាយការណ៍សវនកម្ម</w:delText>
          </w:r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169" w:author="Kem Sereyboth" w:date="2023-07-26T10:57:00Z">
                <w:rPr>
                  <w:rFonts w:ascii="Khmer MEF1" w:hAnsi="Khmer MEF1" w:cs="Khmer MEF1"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អនុលោមភាពបាន។</w:delText>
          </w:r>
        </w:del>
      </w:ins>
    </w:p>
    <w:p w14:paraId="70649C07" w14:textId="6F7428EC" w:rsidR="005C3437" w:rsidRPr="00281BDA" w:rsidRDefault="005C3437">
      <w:pPr>
        <w:spacing w:after="0" w:line="223" w:lineRule="auto"/>
        <w:ind w:firstLine="709"/>
        <w:jc w:val="both"/>
        <w:rPr>
          <w:ins w:id="22170" w:author="Kem Sereyboth" w:date="2023-06-20T14:42:00Z"/>
          <w:rFonts w:ascii="Khmer MEF1" w:hAnsi="Khmer MEF1" w:cs="Khmer MEF1"/>
          <w:sz w:val="24"/>
          <w:szCs w:val="24"/>
          <w:lang w:val="ca-ES"/>
        </w:rPr>
        <w:pPrChange w:id="22171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172" w:author="Kem Sereyboth" w:date="2023-06-20T14:42:00Z">
        <w:r w:rsidRPr="0081335F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2173" w:author="Sopheak Phorn" w:date="2023-08-03T14:24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អំឡុងពេលប្រតិភូសវនកម្ម</w:t>
        </w:r>
      </w:ins>
      <w:ins w:id="22174" w:author="Kem Sereyboth" w:date="2023-07-19T14:14:00Z">
        <w:r w:rsidR="0054325C" w:rsidRPr="0081335F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2175" w:author="Sopheak Phorn" w:date="2023-08-03T14:24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2176" w:author="Kem Sereyboth" w:date="2023-06-20T14:42:00Z">
        <w:r w:rsidRPr="003C255C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និងសវនករទទួលបន្ទុកអនុវត្តការងារសវនកម្មលើប្រធានបទ</w:t>
        </w:r>
        <w:r w:rsidRPr="003C255C">
          <w:rPr>
            <w:rFonts w:ascii="Khmer MEF1" w:hAnsi="Khmer MEF1" w:cs="Khmer MEF1"/>
            <w:spacing w:val="4"/>
            <w:sz w:val="24"/>
            <w:szCs w:val="24"/>
            <w:cs/>
          </w:rPr>
          <w:t>ចំនួន</w:t>
        </w:r>
      </w:ins>
      <w:ins w:id="22177" w:author="Kem Sereyboth" w:date="2023-07-11T14:23:00Z">
        <w:r w:rsidR="006D2C91" w:rsidRPr="0081335F">
          <w:rPr>
            <w:rFonts w:ascii="Khmer MEF1" w:hAnsi="Khmer MEF1" w:cs="Khmer MEF1"/>
            <w:spacing w:val="2"/>
            <w:sz w:val="24"/>
            <w:szCs w:val="24"/>
            <w:cs/>
            <w:rPrChange w:id="22178" w:author="Sopheak Phorn" w:date="2023-08-03T14:24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</w:t>
        </w:r>
        <w:r w:rsidR="006D2C91" w:rsidRPr="0081335F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2179" w:author="Sopheak Phorn" w:date="2023-08-03T14:24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៨</w:t>
        </w:r>
      </w:ins>
      <w:ins w:id="22180" w:author="Kem Sereyboth" w:date="2023-07-25T09:48:00Z">
        <w:r w:rsidR="0047575F" w:rsidRPr="0081335F">
          <w:rPr>
            <w:rFonts w:ascii="Khmer MEF1" w:hAnsi="Khmer MEF1" w:cs="Khmer MEF1"/>
            <w:b/>
            <w:bCs/>
            <w:sz w:val="24"/>
            <w:szCs w:val="24"/>
            <w:lang w:val="ca-ES"/>
            <w:rPrChange w:id="22181" w:author="Sopheak Phorn" w:date="2023-08-03T14:2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</w:rPr>
            </w:rPrChange>
          </w:rPr>
          <w:t>​​</w:t>
        </w:r>
      </w:ins>
      <w:ins w:id="22182" w:author="Kem Sereyboth" w:date="2023-06-20T14:42:00Z">
        <w:r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2183" w:author="Sopheak Phorn" w:date="2023-08-03T14:24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2184" w:author="Kem Sereyboth" w:date="2023-07-11T14:23:00Z">
        <w:r w:rsidR="006D2C91" w:rsidRPr="0081335F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2185" w:author="Sopheak Phorn" w:date="2023-08-03T14:24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2186" w:author="Sopheak Phorn" w:date="2023-07-28T15:53:00Z">
        <w:r w:rsidR="00797D00" w:rsidRPr="0081335F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2187" w:author="Sopheak Phorn" w:date="2023-08-03T14:24:00Z">
              <w:rPr>
                <w:rFonts w:ascii="Khmer MEF1" w:hAnsi="Khmer MEF1" w:cs="Khmer MEF1"/>
                <w:b/>
                <w:bCs/>
                <w:spacing w:val="-10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2188" w:author="Kem Sereyboth" w:date="2023-07-11T14:23:00Z">
        <w:del w:id="22189" w:author="Sopheak Phorn" w:date="2023-07-28T15:53:00Z">
          <w:r w:rsidR="006D2C91" w:rsidRPr="0081335F" w:rsidDel="00797D00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2190" w:author="Sopheak Phorn" w:date="2023-08-03T14:24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6D2C91" w:rsidRPr="0081335F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2191" w:author="Sopheak Phorn" w:date="2023-08-03T14:24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2192" w:author="Kem Sereyboth" w:date="2023-06-20T14:42:00Z">
        <w:r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2193" w:author="Sopheak Phorn" w:date="2023-08-03T14:24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បានរៀបចំឯកសារមានរបៀបរៀបរយដែលបង្កលក្ខណៈងាយ</w:t>
        </w:r>
        <w:r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2194" w:author="Sopheak Phorn" w:date="2023-08-03T14:2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ស្រួលដល់ប្រតិភូសវ</w:t>
        </w:r>
      </w:ins>
      <w:ins w:id="22195" w:author="Kem Sereyboth" w:date="2023-07-25T09:48:00Z">
        <w:r w:rsidR="0047575F"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2196" w:author="Sopheak Phorn" w:date="2023-08-03T14:2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2197" w:author="Kem Sereyboth" w:date="2023-06-20T14:42:00Z">
        <w:r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2198" w:author="Sopheak Phorn" w:date="2023-08-03T14:2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</w:t>
        </w:r>
      </w:ins>
      <w:ins w:id="22199" w:author="Kem Sereyboth" w:date="2023-07-25T09:48:00Z">
        <w:r w:rsidR="0047575F" w:rsidRPr="0081335F">
          <w:rPr>
            <w:rFonts w:ascii="Khmer MEF1" w:hAnsi="Khmer MEF1" w:cs="Khmer MEF1"/>
            <w:spacing w:val="-8"/>
            <w:sz w:val="24"/>
            <w:szCs w:val="24"/>
            <w:lang w:val="ca-ES"/>
            <w:rPrChange w:id="22200" w:author="Sopheak Phorn" w:date="2023-08-03T14:24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​​​</w:t>
        </w:r>
      </w:ins>
      <w:ins w:id="22201" w:author="Kem Sereyboth" w:date="2023-06-20T14:42:00Z">
        <w:r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2202" w:author="Sopheak Phorn" w:date="2023-08-03T14:2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ក</w:t>
        </w:r>
      </w:ins>
      <w:ins w:id="22203" w:author="Kem Sereyboth" w:date="2023-07-26T10:38:00Z">
        <w:r w:rsidR="008E2001"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2204" w:author="Sopheak Phorn" w:date="2023-08-03T14:2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2205" w:author="Kem Sereyboth" w:date="2023-06-20T14:42:00Z">
        <w:r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2206" w:author="Sopheak Phorn" w:date="2023-08-03T14:2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ម្ម និងសវនក</w:t>
        </w:r>
      </w:ins>
      <w:ins w:id="22207" w:author="Kem Sereyboth" w:date="2023-07-26T10:55:00Z">
        <w:r w:rsidR="009C5CA3"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2208" w:author="Sopheak Phorn" w:date="2023-08-03T14:24:00Z">
              <w:rPr>
                <w:rFonts w:ascii="Khmer MEF1" w:hAnsi="Khmer MEF1" w:cs="Khmer MEF1"/>
                <w:color w:val="7030A0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2209" w:author="Kem Sereyboth" w:date="2023-06-20T14:42:00Z">
        <w:r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2210" w:author="Sopheak Phorn" w:date="2023-08-03T14:2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រ</w:t>
        </w:r>
      </w:ins>
      <w:ins w:id="22211" w:author="Kem Sereyboth" w:date="2023-07-26T10:55:00Z">
        <w:r w:rsidR="009C5CA3" w:rsidRPr="0081335F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2212" w:author="Sopheak Phorn" w:date="2023-08-03T14:24:00Z">
              <w:rPr>
                <w:rFonts w:ascii="Khmer MEF1" w:hAnsi="Khmer MEF1" w:cs="Khmer MEF1"/>
                <w:color w:val="7030A0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2213" w:author="Kem Sereyboth" w:date="2023-06-20T14:42:00Z">
        <w:r w:rsidRPr="0081335F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2214" w:author="Sopheak Phorn" w:date="2023-08-03T14:2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ទទួលបន្ទុក ដើម្បីត្រួតពិនិត្យ និងចំណាយពេលវេលាយ៉ាងឆាប់រហ័សក្នុងការបញ្ចប់ការប្រមូល​</w:t>
        </w:r>
        <w:r w:rsidRPr="003C255C">
          <w:rPr>
            <w:rFonts w:ascii="Khmer MEF1" w:hAnsi="Khmer MEF1" w:cs="Khmer MEF1"/>
            <w:sz w:val="24"/>
            <w:szCs w:val="24"/>
            <w:cs/>
            <w:lang w:val="ca-ES"/>
          </w:rPr>
          <w:t>ព័ត៌</w:t>
        </w:r>
      </w:ins>
      <w:ins w:id="22215" w:author="Kem Sereyboth" w:date="2023-07-26T10:38:00Z">
        <w:r w:rsidR="008E2001" w:rsidRPr="003C255C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</w:ins>
      <w:ins w:id="22216" w:author="Kem Sereyboth" w:date="2023-06-20T14:42:00Z">
        <w:r w:rsidRPr="003C255C">
          <w:rPr>
            <w:rFonts w:ascii="Khmer MEF1" w:hAnsi="Khmer MEF1" w:cs="Khmer MEF1"/>
            <w:sz w:val="24"/>
            <w:szCs w:val="24"/>
            <w:cs/>
            <w:lang w:val="ca-ES"/>
          </w:rPr>
          <w:t>មាន។</w:t>
        </w:r>
        <w:r w:rsidRPr="00281BDA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</w:ins>
    </w:p>
    <w:p w14:paraId="5EC2B7FF" w14:textId="0A24CD64" w:rsidR="005C3437" w:rsidRPr="00861444" w:rsidRDefault="005C3437">
      <w:pPr>
        <w:spacing w:after="0" w:line="223" w:lineRule="auto"/>
        <w:ind w:right="-2" w:firstLine="720"/>
        <w:jc w:val="both"/>
        <w:rPr>
          <w:ins w:id="22217" w:author="Kem Sereyboth" w:date="2023-06-20T14:42:00Z"/>
          <w:rFonts w:ascii="Khmer MEF1" w:hAnsi="Khmer MEF1" w:cs="Khmer MEF1"/>
          <w:sz w:val="24"/>
          <w:szCs w:val="24"/>
          <w:lang w:val="ca-ES"/>
        </w:rPr>
        <w:pPrChange w:id="22218" w:author="Sopheak Phorn" w:date="2023-08-03T14:28:00Z">
          <w:pPr>
            <w:spacing w:after="0" w:line="226" w:lineRule="auto"/>
            <w:ind w:right="-2" w:firstLine="720"/>
            <w:jc w:val="both"/>
          </w:pPr>
        </w:pPrChange>
      </w:pPr>
      <w:ins w:id="22219" w:author="Kem Sereyboth" w:date="2023-06-20T14:42:00Z">
        <w:r w:rsidRPr="0012058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2220" w:author="Sopheak Phorn" w:date="2023-08-04T11:32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lastRenderedPageBreak/>
          <w:t>ពេលប្រតិភូសវនកម្ម និងសវនករទទួលបន្ទុកសាកសួរ</w:t>
        </w:r>
      </w:ins>
      <w:ins w:id="22221" w:author="Kem Sereyboth" w:date="2023-07-11T14:24:00Z">
        <w:r w:rsidR="006D2C91" w:rsidRPr="0012058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2222" w:author="Sopheak Phorn" w:date="2023-08-04T11:32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6D2C91" w:rsidRPr="0012058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2223" w:author="Sopheak Phorn" w:date="2023-08-04T11:32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2224" w:author="Sopheak Phorn" w:date="2023-07-28T15:54:00Z">
        <w:r w:rsidR="00797D00" w:rsidRPr="0012058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2225" w:author="Sopheak Phorn" w:date="2023-08-04T11:32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2226" w:author="Kem Sereyboth" w:date="2023-07-11T14:24:00Z">
        <w:del w:id="22227" w:author="Sopheak Phorn" w:date="2023-07-28T15:54:00Z">
          <w:r w:rsidR="006D2C91" w:rsidRPr="00120583" w:rsidDel="00797D0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2228" w:author="Sopheak Phorn" w:date="2023-08-04T11:32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6D2C91" w:rsidRPr="0012058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2229" w:author="Sopheak Phorn" w:date="2023-08-04T11:32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22230" w:author="Sopheak Phorn" w:date="2023-08-03T09:26:00Z">
        <w:r w:rsidR="00281BDA" w:rsidRPr="00120583">
          <w:rPr>
            <w:rFonts w:ascii="Khmer MEF1" w:hAnsi="Khmer MEF1" w:cs="Khmer MEF1" w:hint="cs"/>
            <w:b/>
            <w:bCs/>
            <w:spacing w:val="2"/>
            <w:sz w:val="24"/>
            <w:szCs w:val="24"/>
            <w:cs/>
            <w:lang w:val="ca-ES"/>
          </w:rPr>
          <w:t xml:space="preserve"> </w:t>
        </w:r>
      </w:ins>
      <w:ins w:id="22231" w:author="Kem Sereyboth" w:date="2023-07-11T14:24:00Z">
        <w:del w:id="22232" w:author="Sopheak Phorn" w:date="2023-08-03T09:26:00Z">
          <w:r w:rsidR="006D2C91" w:rsidRPr="00120583" w:rsidDel="00281BDA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2233" w:author="Sopheak Phorn" w:date="2023-08-04T11:32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234" w:author="Kem Sereyboth" w:date="2023-06-20T14:42:00Z">
        <w:r w:rsidRPr="00120583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អំពី</w:t>
        </w:r>
      </w:ins>
      <w:ins w:id="22235" w:author="Kem Sereyboth" w:date="2023-07-11T14:24:00Z">
        <w:r w:rsidR="006D2C91" w:rsidRPr="0012058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2236" w:author="Sopheak Phorn" w:date="2023-08-04T11:32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ប្រធានបទ</w:t>
        </w:r>
        <w:r w:rsidR="006D2C91" w:rsidRPr="00120583">
          <w:rPr>
            <w:rFonts w:ascii="Khmer MEF1" w:hAnsi="Khmer MEF1" w:cs="Khmer MEF1"/>
            <w:spacing w:val="4"/>
            <w:sz w:val="24"/>
            <w:szCs w:val="24"/>
            <w:cs/>
            <w:rPrChange w:id="22237" w:author="Sopheak Phorn" w:date="2023-08-04T11:32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>ចំនួន</w:t>
        </w:r>
      </w:ins>
      <w:ins w:id="22238" w:author="Sopheak Phorn" w:date="2023-08-03T09:26:00Z">
        <w:r w:rsidR="00281BDA" w:rsidRPr="00120583">
          <w:rPr>
            <w:rFonts w:ascii="Khmer MEF1" w:hAnsi="Khmer MEF1" w:cs="Khmer MEF1"/>
            <w:spacing w:val="4"/>
            <w:sz w:val="24"/>
            <w:szCs w:val="24"/>
            <w:cs/>
            <w:rPrChange w:id="22239" w:author="Sopheak Phorn" w:date="2023-08-04T11:32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 xml:space="preserve"> </w:t>
        </w:r>
      </w:ins>
      <w:ins w:id="22240" w:author="Kem Sereyboth" w:date="2023-07-26T10:56:00Z">
        <w:del w:id="22241" w:author="Sopheak Phorn" w:date="2023-08-03T09:26:00Z">
          <w:r w:rsidR="009C5CA3" w:rsidRPr="00120583" w:rsidDel="00281BDA">
            <w:rPr>
              <w:rFonts w:ascii="Khmer MEF1" w:hAnsi="Khmer MEF1" w:cs="Khmer MEF1"/>
              <w:spacing w:val="4"/>
              <w:sz w:val="24"/>
              <w:szCs w:val="24"/>
              <w:cs/>
              <w:rPrChange w:id="22242" w:author="Sopheak Phorn" w:date="2023-08-04T11:32:00Z">
                <w:rPr>
                  <w:rFonts w:ascii="Khmer MEF1" w:hAnsi="Khmer MEF1" w:cs="Khmer MEF1"/>
                  <w:color w:val="7030A0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2243" w:author="Kem Sereyboth" w:date="2023-07-11T14:24:00Z">
        <w:r w:rsidR="006D2C91" w:rsidRPr="00120583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22244" w:author="Sopheak Phorn" w:date="2023-08-04T11:32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>៨</w:t>
        </w:r>
      </w:ins>
      <w:ins w:id="22245" w:author="Sopheak Phorn" w:date="2023-08-03T09:26:00Z">
        <w:r w:rsidR="00281BDA" w:rsidRPr="0012058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2246" w:author="Sopheak Phorn" w:date="2023-08-04T11:32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2247" w:author="Kem Sereyboth" w:date="2023-07-11T14:24:00Z">
        <w:del w:id="22248" w:author="Sopheak Phorn" w:date="2023-08-03T09:26:00Z">
          <w:r w:rsidR="006D2C91" w:rsidRPr="00120583" w:rsidDel="00281BDA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2249" w:author="Sopheak Phorn" w:date="2023-08-04T11:32:00Z">
                <w:rPr>
                  <w:rFonts w:ascii="Khmer MEF1" w:hAnsi="Khmer MEF1" w:cs="Khmer MEF1"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250" w:author="Kem Sereyboth" w:date="2023-07-26T10:45:00Z">
        <w:r w:rsidR="008E2001" w:rsidRPr="0012058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2251" w:author="Sopheak Phorn" w:date="2023-08-04T11:3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សវនក​​​​​រ</w:t>
        </w:r>
        <w:r w:rsidR="008E2001" w:rsidRPr="009C5CA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2252" w:author="Kem Sereyboth" w:date="2023-07-26T10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ទទួលបន្ទុកបានសង្កេតឃើ​ញ</w:t>
        </w:r>
        <w:r w:rsidR="008E2001" w:rsidRPr="009C5CA3">
          <w:rPr>
            <w:rFonts w:ascii="Khmer MEF1" w:hAnsi="Khmer MEF1" w:cs="Khmer MEF1"/>
            <w:spacing w:val="-4"/>
            <w:sz w:val="24"/>
            <w:szCs w:val="24"/>
            <w:lang w:val="ca-ES"/>
            <w:rPrChange w:id="22253" w:author="Kem Sereyboth" w:date="2023-07-26T10:57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​​​​​​​​​​​​​​​​</w:t>
        </w:r>
        <w:r w:rsidR="008E2001" w:rsidRPr="009C5CA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2254" w:author="Kem Sereyboth" w:date="2023-07-26T10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ថា</w:t>
        </w:r>
        <w:r w:rsidR="008E2001" w:rsidRPr="009C5CA3">
          <w:rPr>
            <w:rFonts w:ascii="Khmer MEF1" w:hAnsi="Khmer MEF1" w:cs="Khmer MEF1"/>
            <w:spacing w:val="-4"/>
            <w:sz w:val="24"/>
            <w:szCs w:val="24"/>
            <w:lang w:val="ca-ES"/>
            <w:rPrChange w:id="22255" w:author="Kem Sereyboth" w:date="2023-07-26T10:57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 xml:space="preserve"> </w:t>
        </w:r>
      </w:ins>
      <w:ins w:id="22256" w:author="Kem Sereyboth" w:date="2023-07-11T14:24:00Z">
        <w:r w:rsidR="006D2C91" w:rsidRPr="009C5CA3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2257" w:author="Kem Sereyboth" w:date="2023-07-26T10:57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2258" w:author="Sopheak Phorn" w:date="2023-07-28T15:54:00Z">
        <w:r w:rsidR="00797D00">
          <w:rPr>
            <w:rFonts w:ascii="Khmer MEF1" w:hAnsi="Khmer MEF1" w:cs="Khmer MEF1" w:hint="cs"/>
            <w:b/>
            <w:bCs/>
            <w:spacing w:val="-4"/>
            <w:sz w:val="24"/>
            <w:szCs w:val="24"/>
            <w:cs/>
            <w:lang w:val="ca-ES"/>
          </w:rPr>
          <w:t>គ</w:t>
        </w:r>
      </w:ins>
      <w:ins w:id="22259" w:author="Kem Sereyboth" w:date="2023-07-11T14:24:00Z">
        <w:del w:id="22260" w:author="Sopheak Phorn" w:date="2023-07-28T15:54:00Z">
          <w:r w:rsidR="006D2C91" w:rsidRPr="009C5CA3" w:rsidDel="00797D00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22261" w:author="Kem Sereyboth" w:date="2023-07-26T10:57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6D2C91" w:rsidRPr="009C5CA3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2262" w:author="Kem Sereyboth" w:date="2023-07-26T10:57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2263" w:author="Kem Sereyboth" w:date="2023-06-20T14:42:00Z">
        <w:r w:rsidRPr="009C5CA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2264" w:author="Kem Sereyboth" w:date="2023-07-26T10:57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បានឆ្លើយបំភ្លឺយ៉ាង</w:t>
        </w:r>
        <w:r w:rsidRPr="009C5CA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2265" w:author="Kem Sereyboth" w:date="2023-07-26T10:5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ក្បោះក្បាយដោយមិនបញ្ចេញនូវអាកប្បកិរិ</w:t>
        </w:r>
      </w:ins>
      <w:ins w:id="22266" w:author="Kem Sereyboth" w:date="2023-07-26T10:56:00Z">
        <w:r w:rsidR="009C5CA3" w:rsidRPr="009C5CA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2267" w:author="Kem Sereyboth" w:date="2023-07-26T10:57:00Z">
              <w:rPr>
                <w:rFonts w:ascii="Khmer MEF1" w:hAnsi="Khmer MEF1" w:cs="Khmer MEF1"/>
                <w:color w:val="7030A0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2268" w:author="Kem Sereyboth" w:date="2023-06-20T14:42:00Z">
        <w:r w:rsidRPr="009C5CA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2269" w:author="Kem Sereyboth" w:date="2023-07-26T10:5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យា</w:t>
        </w:r>
      </w:ins>
      <w:ins w:id="22270" w:author="Kem Sereyboth" w:date="2023-07-26T10:56:00Z">
        <w:r w:rsidR="009C5CA3" w:rsidRPr="009C5CA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2271" w:author="Kem Sereyboth" w:date="2023-07-26T10:57:00Z">
              <w:rPr>
                <w:rFonts w:ascii="Khmer MEF1" w:hAnsi="Khmer MEF1" w:cs="Khmer MEF1"/>
                <w:color w:val="7030A0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2272" w:author="Kem Sereyboth" w:date="2023-06-20T14:42:00Z">
        <w:r w:rsidRPr="009C5CA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2273" w:author="Kem Sereyboth" w:date="2023-07-26T10:5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ណាមួយ</w:t>
        </w:r>
        <w:r w:rsidRPr="00861444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>ដែ</w:t>
        </w:r>
      </w:ins>
      <w:ins w:id="22274" w:author="Kem Sereyboth" w:date="2023-07-26T10:41:00Z">
        <w:r w:rsidR="008E2001" w:rsidRPr="00861444">
          <w:rPr>
            <w:rFonts w:ascii="Khmer MEF1" w:hAnsi="Khmer MEF1" w:cs="Khmer MEF1" w:hint="cs"/>
            <w:spacing w:val="6"/>
            <w:sz w:val="24"/>
            <w:szCs w:val="24"/>
            <w:cs/>
            <w:lang w:val="ca-ES"/>
          </w:rPr>
          <w:t>​</w:t>
        </w:r>
      </w:ins>
      <w:ins w:id="22275" w:author="Kem Sereyboth" w:date="2023-06-20T14:42:00Z">
        <w:r w:rsidRPr="00861444">
          <w:rPr>
            <w:rFonts w:ascii="Khmer MEF1" w:hAnsi="Khmer MEF1" w:cs="Khmer MEF1"/>
            <w:spacing w:val="6"/>
            <w:sz w:val="24"/>
            <w:szCs w:val="24"/>
            <w:lang w:val="ca-ES"/>
          </w:rPr>
          <w:t>​​​</w:t>
        </w:r>
        <w:r w:rsidRPr="00861444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>ល​មានបំណងលាក់បាំងព័ត៌មានចំពោះប្រតិភូ</w:t>
        </w:r>
        <w:r w:rsidRPr="00861444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សវនកម្ម</w:t>
        </w:r>
        <w:r w:rsidRPr="00861444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 xml:space="preserve"> និង</w:t>
        </w:r>
        <w:r w:rsidRPr="00861444">
          <w:rPr>
            <w:rFonts w:ascii="Khmer MEF1" w:hAnsi="Khmer MEF1" w:cs="Khmer MEF1" w:hint="cs"/>
            <w:sz w:val="24"/>
            <w:szCs w:val="24"/>
            <w:cs/>
            <w:lang w:val="ca-ES"/>
          </w:rPr>
          <w:t>សវនករទទួលបន្ទុក</w:t>
        </w:r>
        <w:r w:rsidRPr="00861444">
          <w:rPr>
            <w:rFonts w:ascii="Khmer MEF1" w:hAnsi="Khmer MEF1" w:cs="Khmer MEF1"/>
            <w:sz w:val="24"/>
            <w:szCs w:val="24"/>
            <w:cs/>
            <w:lang w:val="ca-ES"/>
          </w:rPr>
          <w:t>ឡើយ។</w:t>
        </w:r>
      </w:ins>
    </w:p>
    <w:p w14:paraId="6AA61955" w14:textId="6594BF00" w:rsidR="005F61C2" w:rsidRPr="009C5CA3" w:rsidDel="005C3437" w:rsidRDefault="005F61C2">
      <w:pPr>
        <w:spacing w:after="0" w:line="223" w:lineRule="auto"/>
        <w:ind w:firstLine="706"/>
        <w:jc w:val="both"/>
        <w:rPr>
          <w:ins w:id="22276" w:author="sakaria fa" w:date="2022-09-30T21:04:00Z"/>
          <w:del w:id="22277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278" w:author="Kem Sereyboth" w:date="2023-07-26T10:57:00Z">
            <w:rPr>
              <w:ins w:id="22279" w:author="sakaria fa" w:date="2022-09-30T21:04:00Z"/>
              <w:del w:id="22280" w:author="Kem Sereyboth" w:date="2023-06-20T14:42:00Z"/>
              <w:rFonts w:ascii="!Khmer MEF1" w:hAnsi="!Khmer MEF1" w:cs="!Khmer MEF1"/>
              <w:sz w:val="24"/>
              <w:szCs w:val="24"/>
              <w:lang w:val="ca-ES"/>
            </w:rPr>
          </w:rPrChange>
        </w:rPr>
        <w:pPrChange w:id="22281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282" w:author="sakaria fa" w:date="2022-09-30T21:09:00Z">
        <w:del w:id="22283" w:author="Kem Sereyboth" w:date="2023-06-20T14:42:00Z"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cs/>
              <w:rPrChange w:id="22284" w:author="Kem Sereyboth" w:date="2023-07-26T10:57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tab/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285" w:author="Kem Sereyboth" w:date="2023-07-26T10:57:00Z">
                <w:rPr>
                  <w:rFonts w:ascii="Khmer MEF1" w:hAnsi="Khmer MEF1" w:cs="Khmer MEF1"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>ទន្ទឹមនឹងនេះ</w:delText>
          </w:r>
        </w:del>
      </w:ins>
      <w:ins w:id="22286" w:author="sakaria fa" w:date="2022-09-30T21:11:00Z">
        <w:del w:id="22287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288" w:author="Kem Sereyboth" w:date="2023-07-26T10:57:00Z">
                <w:rPr>
                  <w:rFonts w:ascii="Khmer MEF1" w:hAnsi="Khmer MEF1" w:cs="Khmer MEF1"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2289" w:author="sakaria fa" w:date="2022-09-30T21:13:00Z">
        <w:del w:id="22290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91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ក្នុងពេលសវនករទទួលបន្ទុកចុះអនុវត្តការងារប្រមូលទិន្នន័យលើប្រធានបទចំនួន ៥ សវនករទទួលបន្ទុកបានពិនិត្យឃើញថា ឯកសារដែលសវនដ្ឋាន</w:delText>
          </w:r>
        </w:del>
      </w:ins>
      <w:ins w:id="22292" w:author="User" w:date="2022-10-09T13:16:00Z">
        <w:del w:id="22293" w:author="Kem Sereyboth" w:date="2023-06-20T14:42:00Z">
          <w:r w:rsidR="002E6E6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94" w:author="Kem Sereyboth" w:date="2023-07-26T10:57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2E6E68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295" w:author="Kem Sereyboth" w:date="2023-07-26T10:57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2E6E6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96" w:author="Kem Sereyboth" w:date="2023-07-26T10:57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297" w:author="sakaria fa" w:date="2022-09-30T21:13:00Z">
        <w:del w:id="22298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99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បានរៀបចំជូន មិន</w:delText>
          </w:r>
        </w:del>
      </w:ins>
      <w:ins w:id="22300" w:author="User" w:date="2022-10-07T09:39:00Z">
        <w:del w:id="22301" w:author="Kem Sereyboth" w:date="2023-06-20T14:42:00Z">
          <w:r w:rsidR="00DF588C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02" w:author="Kem Sereyboth" w:date="2023-07-26T10:57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</w:delText>
          </w:r>
        </w:del>
      </w:ins>
      <w:ins w:id="22303" w:author="sakaria fa" w:date="2022-09-30T21:13:00Z">
        <w:del w:id="22304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05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ទាន់</w:delText>
          </w:r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06" w:author="Kem Sereyboth" w:date="2023-07-26T10:57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>ពេញលេញ</w:delText>
          </w:r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07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ស្របតាមបញ្ជីត្រួតពិនិត្យ</w:delText>
          </w:r>
        </w:del>
      </w:ins>
      <w:ins w:id="22308" w:author="LENOVO" w:date="2022-10-02T10:08:00Z">
        <w:del w:id="22309" w:author="Kem Sereyboth" w:date="2023-06-20T14:42:00Z">
          <w:r w:rsidR="00262D70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10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311" w:author="sakaria fa" w:date="2022-09-30T21:13:00Z">
        <w:del w:id="22312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13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ដែលប្រតិភូសវនកម្ម និងសវនករទទួលបន្ទុកបានប្រគល់ជូនសវនដ្ឋាន</w:delText>
          </w:r>
        </w:del>
      </w:ins>
      <w:ins w:id="22314" w:author="User" w:date="2022-10-09T13:16:00Z">
        <w:del w:id="22315" w:author="Kem Sereyboth" w:date="2023-06-20T14:42:00Z">
          <w:r w:rsidR="002E6E6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16" w:author="Kem Sereyboth" w:date="2023-07-26T10:5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2E6E68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317" w:author="Kem Sereyboth" w:date="2023-07-26T10:5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2E6E6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18" w:author="Kem Sereyboth" w:date="2023-07-26T10:5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319" w:author="sakaria fa" w:date="2022-09-30T21:13:00Z">
        <w:del w:id="22320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21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មុនពេលចុះអនុវត្តការងារប្រមូលព័ត៌មាន ទិន្នន័យ និងឯកសារ</w:delText>
          </w:r>
        </w:del>
      </w:ins>
      <w:ins w:id="22322" w:author="Un Seakamey" w:date="2022-11-14T15:18:00Z">
        <w:del w:id="22323" w:author="Kem Sereyboth" w:date="2023-06-20T14:42:00Z">
          <w:r w:rsidR="008C2F2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24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ព្រោះឯកសារដែល</w:delText>
          </w:r>
        </w:del>
      </w:ins>
      <w:ins w:id="22325" w:author="Un Seakamey" w:date="2022-11-14T15:19:00Z">
        <w:del w:id="22326" w:author="Kem Sereyboth" w:date="2023-06-20T14:42:00Z">
          <w:r w:rsidR="008C2F2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27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ទា</w:delText>
          </w:r>
        </w:del>
      </w:ins>
      <w:ins w:id="22328" w:author="Un Seakamey" w:date="2022-11-14T15:18:00Z">
        <w:del w:id="22329" w:author="Kem Sereyboth" w:date="2023-06-20T14:42:00Z">
          <w:r w:rsidR="008C2F2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30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មទារខ្លះពុំទាន</w:delText>
          </w:r>
        </w:del>
      </w:ins>
      <w:ins w:id="22331" w:author="Un Seakamey" w:date="2022-11-14T15:19:00Z">
        <w:del w:id="22332" w:author="Kem Sereyboth" w:date="2023-06-20T14:42:00Z">
          <w:r w:rsidR="008C2F2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33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់មាននៅឡើយ</w:delText>
          </w:r>
        </w:del>
      </w:ins>
      <w:ins w:id="22334" w:author="sakaria fa" w:date="2022-09-30T21:13:00Z">
        <w:del w:id="22335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36" w:author="Kem Sereyboth" w:date="2023-07-26T10:57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 xml:space="preserve"> ប៉ុន្តែអា</w:delText>
          </w:r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37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ចឱ្យ</w:delText>
          </w:r>
        </w:del>
      </w:ins>
      <w:ins w:id="22338" w:author="Un Seakamey" w:date="2022-11-14T15:19:00Z">
        <w:del w:id="22339" w:author="Kem Sereyboth" w:date="2023-06-20T14:42:00Z">
          <w:r w:rsidR="008C2F2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40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2341" w:author="sakaria fa" w:date="2022-09-30T21:13:00Z">
        <w:del w:id="22342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43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2344" w:author="Un Seakamey" w:date="2022-11-14T15:19:00Z">
        <w:del w:id="22345" w:author="Kem Sereyboth" w:date="2023-06-20T14:42:00Z">
          <w:r w:rsidR="008C2F2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46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2347" w:author="sakaria fa" w:date="2022-09-30T21:13:00Z">
        <w:del w:id="22348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49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វនករទទួលបន្ទុកធ្វើការវិភាគ និងវាយ</w:delText>
          </w:r>
        </w:del>
      </w:ins>
      <w:ins w:id="22350" w:author="Un Seakamey" w:date="2022-10-03T17:44:00Z">
        <w:del w:id="22351" w:author="Kem Sereyboth" w:date="2023-06-20T14:42:00Z">
          <w:r w:rsidR="004E5817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52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-</w:delText>
          </w:r>
        </w:del>
      </w:ins>
      <w:ins w:id="22353" w:author="sakaria fa" w:date="2022-09-30T21:13:00Z">
        <w:del w:id="22354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55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តម្លៃបាន។</w:delText>
          </w:r>
        </w:del>
      </w:ins>
    </w:p>
    <w:p w14:paraId="0B255EEA" w14:textId="49D81483" w:rsidR="00CA6561" w:rsidRPr="009C5CA3" w:rsidDel="005C3437" w:rsidRDefault="00682841">
      <w:pPr>
        <w:spacing w:after="0" w:line="223" w:lineRule="auto"/>
        <w:ind w:firstLine="720"/>
        <w:jc w:val="both"/>
        <w:rPr>
          <w:ins w:id="22356" w:author="Kem Sereiboth" w:date="2022-09-29T13:48:00Z"/>
          <w:del w:id="22357" w:author="Kem Sereyboth" w:date="2023-06-20T14:42:00Z"/>
          <w:rFonts w:ascii="!Khmer MEF1" w:hAnsi="!Khmer MEF1" w:cs="!Khmer MEF1"/>
          <w:strike/>
          <w:spacing w:val="-2"/>
          <w:sz w:val="24"/>
          <w:szCs w:val="24"/>
          <w:highlight w:val="yellow"/>
          <w:lang w:val="ca-ES"/>
          <w:rPrChange w:id="22358" w:author="Kem Sereyboth" w:date="2023-07-26T10:57:00Z">
            <w:rPr>
              <w:ins w:id="22359" w:author="Kem Sereiboth" w:date="2022-09-29T13:48:00Z"/>
              <w:del w:id="22360" w:author="Kem Sereyboth" w:date="2023-06-20T14:42:00Z"/>
              <w:rFonts w:ascii="!Khmer MEF1" w:hAnsi="!Khmer MEF1" w:cs="!Khmer MEF1"/>
              <w:spacing w:val="-2"/>
              <w:sz w:val="24"/>
              <w:szCs w:val="24"/>
              <w:lang w:val="ca-ES"/>
            </w:rPr>
          </w:rPrChange>
        </w:rPr>
        <w:pPrChange w:id="22361" w:author="Sopheak Phorn" w:date="2023-08-03T14:28:00Z">
          <w:pPr>
            <w:spacing w:after="0" w:line="228" w:lineRule="auto"/>
            <w:ind w:firstLine="720"/>
            <w:jc w:val="both"/>
          </w:pPr>
        </w:pPrChange>
      </w:pPr>
      <w:ins w:id="22362" w:author="sakaria fa" w:date="2022-09-30T21:23:00Z">
        <w:del w:id="22363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64" w:author="Kem Sereyboth" w:date="2023-07-26T10:57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22365" w:author="Sethvannak Sam" w:date="2022-08-20T18:30:00Z">
        <w:del w:id="22366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67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បន្ទាប់ពី 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368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>[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69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370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2371" w:author="User" w:date="2022-09-10T16:07:00Z">
        <w:del w:id="22372" w:author="Kem Sereyboth" w:date="2023-06-20T14:42:00Z">
          <w:r w:rsidR="007B7094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373" w:author="Kem Sereyboth" w:date="2023-07-26T10:57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2374" w:author="Sethvannak Sam" w:date="2022-08-20T18:30:00Z">
        <w:del w:id="22375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376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77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ទទួលបានឯកសារពីប្រតិភូសវនកម្ម</w:delText>
          </w:r>
        </w:del>
      </w:ins>
      <w:ins w:id="22378" w:author="Windows User" w:date="2022-09-06T03:28:00Z">
        <w:del w:id="22379" w:author="Kem Sereyboth" w:date="2023-06-20T14:42:00Z">
          <w:r w:rsidR="00E9574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80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  <w:ins w:id="22381" w:author="Sethvannak Sam" w:date="2022-08-20T18:30:00Z">
        <w:del w:id="22382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83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រួមមាន</w:delText>
          </w:r>
        </w:del>
      </w:ins>
      <w:ins w:id="22384" w:author="Kem Sereiboth" w:date="2022-09-16T13:17:00Z">
        <w:del w:id="22385" w:author="Kem Sereyboth" w:date="2023-06-20T14:42:00Z">
          <w:r w:rsidR="00232513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86" w:author="Kem Sereyboth" w:date="2023-07-26T10:57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៖</w:delText>
          </w:r>
        </w:del>
      </w:ins>
      <w:ins w:id="22387" w:author="Windows User" w:date="2022-09-06T03:29:00Z">
        <w:del w:id="22388" w:author="Kem Sereyboth" w:date="2023-06-20T14:42:00Z">
          <w:r w:rsidR="00E9574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89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390" w:author="Sethvannak Sam" w:date="2022-08-20T18:30:00Z">
        <w:del w:id="22391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92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កម្មវិធីសវនកម្ម</w:delText>
          </w:r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lang w:val="ca-ES"/>
              <w:rPrChange w:id="22393" w:author="Kem Sereyboth" w:date="2023-07-26T10:57:00Z">
                <w:rPr>
                  <w:rFonts w:ascii="!Khmer MEF1" w:hAnsi="!Khmer MEF1" w:cs="!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94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បញ្ជីត្រួតពិនិត្យ</w:delText>
          </w:r>
        </w:del>
      </w:ins>
      <w:ins w:id="22395" w:author="Kem Sereiboth" w:date="2022-09-20T09:46:00Z">
        <w:del w:id="22396" w:author="Kem Sereyboth" w:date="2023-06-20T14:42:00Z">
          <w:r w:rsidR="003701FB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97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2398" w:author="Windows User" w:date="2022-09-06T03:31:00Z">
        <w:del w:id="22399" w:author="Kem Sereyboth" w:date="2023-06-20T14:42:00Z">
          <w:r w:rsidR="00BC4094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00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</w:delText>
          </w:r>
        </w:del>
      </w:ins>
      <w:ins w:id="22401" w:author="Kem Sereiboth" w:date="2022-09-20T09:46:00Z">
        <w:del w:id="22402" w:author="Kem Sereyboth" w:date="2023-06-20T14:42:00Z">
          <w:r w:rsidR="003701FB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03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2404" w:author="Windows User" w:date="2022-09-06T03:31:00Z">
        <w:del w:id="22405" w:author="Kem Sereyboth" w:date="2023-06-20T14:42:00Z">
          <w:r w:rsidR="00BC4094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06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នកម្មអនុលោមភាព</w:delText>
          </w:r>
        </w:del>
      </w:ins>
      <w:ins w:id="22407" w:author="Sethvannak Sam" w:date="2022-08-20T18:30:00Z">
        <w:del w:id="22408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lang w:val="ca-ES"/>
              <w:rPrChange w:id="22409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10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សមាសភាព</w:delText>
          </w:r>
        </w:del>
      </w:ins>
      <w:ins w:id="22411" w:author="Windows User" w:date="2022-09-06T03:29:00Z">
        <w:del w:id="22412" w:author="Kem Sereyboth" w:date="2023-06-20T14:42:00Z">
          <w:r w:rsidR="009F61CA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13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បញ្ជីរាយនាម</w:delText>
          </w:r>
        </w:del>
      </w:ins>
      <w:ins w:id="22414" w:author="Sethvannak Sam" w:date="2022-08-20T18:30:00Z">
        <w:del w:id="22415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16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</w:delText>
          </w:r>
        </w:del>
      </w:ins>
      <w:ins w:id="22417" w:author="Windows User" w:date="2022-09-06T03:29:00Z">
        <w:del w:id="22418" w:author="Kem Sereyboth" w:date="2023-06-20T14:42:00Z">
          <w:r w:rsidR="009F61CA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19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និងសវនករទទួលបន្ទុក</w:delText>
          </w:r>
        </w:del>
      </w:ins>
      <w:ins w:id="22420" w:author="Sethvannak Sam" w:date="2022-08-20T18:30:00Z">
        <w:del w:id="22421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lang w:val="ca-ES"/>
              <w:rPrChange w:id="22422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23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លិខិត</w:delText>
          </w:r>
        </w:del>
      </w:ins>
      <w:ins w:id="22424" w:author="Windows User" w:date="2022-09-06T03:29:00Z">
        <w:del w:id="22425" w:author="Kem Sereyboth" w:date="2023-06-20T14:42:00Z">
          <w:r w:rsidR="009F61CA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26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បញ្ជា</w:delText>
          </w:r>
        </w:del>
      </w:ins>
      <w:ins w:id="22427" w:author="Sethvannak Sam" w:date="2022-08-20T18:30:00Z">
        <w:del w:id="22428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29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បេសកកម្មជាដើ</w:delText>
          </w:r>
        </w:del>
      </w:ins>
      <w:ins w:id="22430" w:author="Kem Sereiboth" w:date="2022-09-20T09:46:00Z">
        <w:del w:id="22431" w:author="Kem Sereyboth" w:date="2023-06-20T14:42:00Z">
          <w:r w:rsidR="003701FB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32" w:author="Kem Sereyboth" w:date="2023-07-26T10:57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2433" w:author="Sethvannak Sam" w:date="2022-08-20T18:30:00Z">
        <w:del w:id="22434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35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ម</w:delText>
          </w:r>
        </w:del>
      </w:ins>
      <w:ins w:id="22436" w:author="Kem Sereiboth" w:date="2022-09-20T09:46:00Z">
        <w:del w:id="22437" w:author="Kem Sereyboth" w:date="2023-06-20T14:42:00Z">
          <w:r w:rsidR="003701FB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38" w:author="Kem Sereyboth" w:date="2023-07-26T10:57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2439" w:author="Sethvannak Sam" w:date="2022-08-20T18:30:00Z">
        <w:del w:id="22440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41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442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>[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43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444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2445" w:author="User" w:date="2022-09-10T16:07:00Z">
        <w:del w:id="22446" w:author="Kem Sereyboth" w:date="2023-06-20T14:42:00Z">
          <w:r w:rsidR="007B7094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447" w:author="Kem Sereyboth" w:date="2023-07-26T10:57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</w:delText>
          </w:r>
        </w:del>
      </w:ins>
      <w:ins w:id="22448" w:author="User" w:date="2022-09-10T16:08:00Z">
        <w:del w:id="22449" w:author="Kem Sereyboth" w:date="2023-06-20T14:42:00Z">
          <w:r w:rsidR="007B7094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450" w:author="Kem Sereyboth" w:date="2023-07-26T10:57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.ស.ស.</w:delText>
          </w:r>
        </w:del>
      </w:ins>
      <w:ins w:id="22451" w:author="Sethvannak Sam" w:date="2022-08-20T18:30:00Z">
        <w:del w:id="22452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453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54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បានឯកភាពតាមពេល វេលាស្នើសុំការចុះធ្វើសវនកម្មដោយប្រតិភូស</w:delText>
          </w:r>
        </w:del>
      </w:ins>
      <w:ins w:id="22455" w:author="Windows User" w:date="2022-09-06T03:26:00Z">
        <w:del w:id="22456" w:author="Kem Sereyboth" w:date="2023-06-20T14:42:00Z">
          <w:r w:rsidR="00B74FA6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57" w:author="Kem Sereyboth" w:date="2023-07-26T10:57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វន</w:delText>
          </w:r>
        </w:del>
      </w:ins>
      <w:ins w:id="22458" w:author="Sethvannak Sam" w:date="2022-08-20T18:30:00Z">
        <w:del w:id="22459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60" w:author="Kem Sereyboth" w:date="2023-07-26T10:57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កម្ម។</w:delText>
          </w:r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61" w:author="Kem Sereyboth" w:date="2023-07-26T10:57:00Z">
                <w:rPr>
                  <w:rFonts w:ascii="!Khmer MEF1" w:hAnsi="!Khmer MEF1" w:cs="!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1183B91A" w14:textId="005779BD" w:rsidR="00B27355" w:rsidRPr="009C5CA3" w:rsidDel="005C3437" w:rsidRDefault="00CD4B41">
      <w:pPr>
        <w:spacing w:after="0" w:line="223" w:lineRule="auto"/>
        <w:ind w:firstLine="720"/>
        <w:jc w:val="both"/>
        <w:rPr>
          <w:ins w:id="22462" w:author="Sethvannak Sam" w:date="2022-08-20T18:30:00Z"/>
          <w:del w:id="22463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464" w:author="Kem Sereyboth" w:date="2023-07-26T10:57:00Z">
            <w:rPr>
              <w:ins w:id="22465" w:author="Sethvannak Sam" w:date="2022-08-20T18:30:00Z"/>
              <w:del w:id="22466" w:author="Kem Sereyboth" w:date="2023-06-20T14:42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2467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468" w:author="Kem Sereiboth" w:date="2022-09-29T13:48:00Z">
        <w:del w:id="22469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70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តាមការសង្កេតរបស់សវនករទទួលបន្ទុកនៅ </w:delText>
          </w:r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471" w:author="Kem Sereyboth" w:date="2023-07-26T10:57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72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មានទីតាំងសម្រាប់ទុកប្រជុំផ្ទៃក្នុងផ្ទាល់ខ្លួន​</w:delText>
          </w:r>
        </w:del>
      </w:ins>
      <w:ins w:id="22473" w:author="Kem Sereiboth" w:date="2022-09-29T13:50:00Z">
        <w:del w:id="22474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75" w:author="Kem Sereyboth" w:date="2023-07-26T10:57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។ </w:delText>
          </w:r>
        </w:del>
      </w:ins>
      <w:ins w:id="22476" w:author="Kem Sereiboth" w:date="2022-09-29T13:48:00Z">
        <w:del w:id="22477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78" w:author="Kem Sereyboth" w:date="2023-07-26T10:5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ចំពោះបរិស្ថានក្នុងការអនុវត្តការងារ</w:delText>
          </w:r>
        </w:del>
      </w:ins>
      <w:ins w:id="22479" w:author="Kem Sereiboth" w:date="2022-09-29T13:52:00Z">
        <w:del w:id="22480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81" w:author="Kem Sereyboth" w:date="2023-07-26T10:57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482" w:author="Kem Sereiboth" w:date="2022-09-29T13:48:00Z">
        <w:del w:id="22483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84" w:author="Kem Sereyboth" w:date="2023-07-26T10:5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មានភាព</w:delText>
          </w:r>
        </w:del>
      </w:ins>
      <w:ins w:id="22485" w:author="Kem Sereiboth" w:date="2022-09-29T13:52:00Z">
        <w:del w:id="22486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87" w:author="Kem Sereyboth" w:date="2023-07-26T10:57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សបស្រប</w:delText>
          </w:r>
        </w:del>
      </w:ins>
      <w:ins w:id="22488" w:author="Kem Sereiboth" w:date="2022-09-29T13:48:00Z">
        <w:del w:id="22489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90" w:author="Kem Sereyboth" w:date="2023-07-26T10:5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ឯកសារផ្សេងៗរបស់ </w:delText>
          </w:r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491" w:author="Kem Sereyboth" w:date="2023-07-26T10:57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22492" w:author="Kem Sereiboth" w:date="2022-09-29T13:51:00Z">
        <w:del w:id="22493" w:author="Kem Sereyboth" w:date="2023-06-20T14:42:00Z"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494" w:author="Kem Sereyboth" w:date="2023-07-26T10:57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2495" w:author="Kem Sereiboth" w:date="2022-09-29T13:48:00Z">
        <w:del w:id="22496" w:author="Kem Sereyboth" w:date="2023-06-20T14:42:00Z"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497" w:author="Kem Sereyboth" w:date="2023-07-26T10:57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22498" w:author="Kem Sereiboth" w:date="2022-09-29T13:52:00Z">
        <w:del w:id="22499" w:author="Kem Sereyboth" w:date="2023-06-20T14:42:00Z"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500" w:author="Kem Sereyboth" w:date="2023-07-26T10:57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2501" w:author="Kem Sereiboth" w:date="2022-09-29T13:48:00Z">
        <w:del w:id="22502" w:author="Kem Sereyboth" w:date="2023-06-20T14:42:00Z"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503" w:author="Kem Sereyboth" w:date="2023-07-26T10:57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504" w:author="Kem Sereyboth" w:date="2023-07-26T10:57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05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ត្រូវបានរក្សាទុកនៅបរិវេនខាង</w:delText>
          </w:r>
        </w:del>
      </w:ins>
      <w:ins w:id="22506" w:author="Kem Sereiboth" w:date="2022-09-29T13:52:00Z">
        <w:del w:id="22507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08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ក្នុង</w:delText>
          </w:r>
        </w:del>
      </w:ins>
      <w:ins w:id="22509" w:author="Kem Sereiboth" w:date="2022-09-29T13:48:00Z">
        <w:del w:id="22510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11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បន្ទប់បំពេញការងារ ដោយមានទីតាំងសមស្របក្នុងការរក្សាទុកនូវឯកសារទំាំងអស់នោះ</w:delText>
          </w:r>
        </w:del>
      </w:ins>
      <w:ins w:id="22512" w:author="Kem Sereiboth" w:date="2022-09-29T13:53:00Z">
        <w:del w:id="22513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14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22515" w:author="Kem Sereiboth" w:date="2022-09-29T13:48:00Z">
        <w:del w:id="22516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17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0560E0E2" w14:textId="127347DA" w:rsidR="00B27355" w:rsidRPr="009C5CA3" w:rsidDel="005C3437" w:rsidRDefault="00B27355">
      <w:pPr>
        <w:spacing w:after="0" w:line="223" w:lineRule="auto"/>
        <w:ind w:firstLine="709"/>
        <w:jc w:val="both"/>
        <w:rPr>
          <w:ins w:id="22518" w:author="Voeun Kuyeng" w:date="2022-08-31T16:04:00Z"/>
          <w:del w:id="22519" w:author="Kem Sereyboth" w:date="2023-06-20T14:42:00Z"/>
          <w:rFonts w:ascii="!Khmer MEF1" w:hAnsi="!Khmer MEF1" w:cs="!Khmer MEF1"/>
          <w:strike/>
          <w:spacing w:val="-2"/>
          <w:sz w:val="24"/>
          <w:szCs w:val="24"/>
          <w:highlight w:val="yellow"/>
          <w:lang w:val="ca-ES"/>
          <w:rPrChange w:id="22520" w:author="Kem Sereyboth" w:date="2023-07-26T10:57:00Z">
            <w:rPr>
              <w:ins w:id="22521" w:author="Voeun Kuyeng" w:date="2022-08-31T16:04:00Z"/>
              <w:del w:id="22522" w:author="Kem Sereyboth" w:date="2023-06-20T14:42:00Z"/>
              <w:rFonts w:ascii="!Khmer MEF1" w:hAnsi="!Khmer MEF1" w:cs="!Khmer MEF1"/>
              <w:sz w:val="24"/>
              <w:szCs w:val="24"/>
              <w:lang w:val="ca-ES"/>
            </w:rPr>
          </w:rPrChange>
        </w:rPr>
        <w:pPrChange w:id="22523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524" w:author="Sethvannak Sam" w:date="2022-08-20T18:30:00Z">
        <w:del w:id="22525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26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ករណីមិនឯកភាព៖បន្ទាប់ពី 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527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28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529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2530" w:author="User" w:date="2022-09-10T16:08:00Z">
        <w:del w:id="22531" w:author="Kem Sereyboth" w:date="2023-06-20T14:42:00Z">
          <w:r w:rsidR="007B709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32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2533" w:author="Sethvannak Sam" w:date="2022-08-20T18:30:00Z">
        <w:del w:id="22534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535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36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ទទួលបានឯកសារពីប្រតិភូសវនកម្មរួមមាន 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537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​​​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38" w:author="Kem Sereyboth" w:date="2023-07-26T10:57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កម្មវិធីសវនកម្មបញ្ជីត្រួតពិនិត្យ សមាសភាពប្រតិភូសវនកម្ម លិខិតបេសកកម្មជាដើម 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539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40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541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2542" w:author="User" w:date="2022-09-10T16:08:00Z">
        <w:del w:id="22543" w:author="Kem Sereyboth" w:date="2023-06-20T14:42:00Z">
          <w:r w:rsidR="007B709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44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2545" w:author="Sethvannak Sam" w:date="2022-08-20T18:30:00Z">
        <w:del w:id="22546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547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48" w:author="Kem Sereyboth" w:date="2023-07-26T10:57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បានស្នើសុំប្រតិភូសវន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49" w:author="Kem Sereyboth" w:date="2023-07-26T10:57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កម្ម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lang w:val="ca-ES"/>
              <w:rPrChange w:id="22550" w:author="Kem Sereyboth" w:date="2023-07-26T10:57:00Z">
                <w:rPr>
                  <w:rFonts w:ascii="!Khmer MEF1" w:hAnsi="!Khmer MEF1" w:cs="!Khmer MEF1"/>
                  <w:sz w:val="24"/>
                  <w:szCs w:val="24"/>
                  <w:lang w:val="ca-ES"/>
                </w:rPr>
              </w:rPrChange>
            </w:rPr>
            <w:delText xml:space="preserve">​ 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51" w:author="Kem Sereyboth" w:date="2023-07-26T10:57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 xml:space="preserve">សម្របសម្រួលក្នុងការផ្លាស់ប្តូរនូវពេលវេលានៃការចុះធ្វើសវនកម្ម ដោយហេតុថា 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552" w:author="Kem Sereyboth" w:date="2023-07-26T10:5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53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554" w:author="Kem Sereyboth" w:date="2023-07-26T10:5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2555" w:author="User" w:date="2022-09-10T16:08:00Z">
        <w:del w:id="22556" w:author="Kem Sereyboth" w:date="2023-06-20T14:42:00Z">
          <w:r w:rsidR="007B709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57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ន.ស.ស</w:delText>
          </w:r>
        </w:del>
      </w:ins>
      <w:ins w:id="22558" w:author="User" w:date="2022-09-10T16:09:00Z">
        <w:del w:id="22559" w:author="Kem Sereyboth" w:date="2023-06-20T14:42:00Z">
          <w:r w:rsidR="007B709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60" w:author="Kem Sereyboth" w:date="2023-07-26T10:57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</w:delText>
          </w:r>
        </w:del>
      </w:ins>
      <w:ins w:id="22561" w:author="Sethvannak Sam" w:date="2022-08-20T18:30:00Z">
        <w:del w:id="22562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563" w:author="Kem Sereyboth" w:date="2023-07-26T10:5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64" w:author="Kem Sereyboth" w:date="2023-07-26T10:57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មានការងារ ចាំ​បាច់ដែលត្រូវបំពេញ។</w:delText>
          </w:r>
        </w:del>
      </w:ins>
    </w:p>
    <w:p w14:paraId="17493578" w14:textId="46A3473E" w:rsidR="00756A09" w:rsidRPr="009C5CA3" w:rsidDel="005C3437" w:rsidRDefault="00913214">
      <w:pPr>
        <w:spacing w:after="0" w:line="223" w:lineRule="auto"/>
        <w:ind w:firstLine="709"/>
        <w:jc w:val="both"/>
        <w:rPr>
          <w:ins w:id="22565" w:author="Sethvannak Sam" w:date="2022-08-20T18:30:00Z"/>
          <w:del w:id="22566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567" w:author="Kem Sereyboth" w:date="2023-07-26T10:57:00Z">
            <w:rPr>
              <w:ins w:id="22568" w:author="Sethvannak Sam" w:date="2022-08-20T18:30:00Z"/>
              <w:del w:id="22569" w:author="Kem Sereyboth" w:date="2023-06-20T14:42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2570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571" w:author="User" w:date="2022-09-16T11:27:00Z">
        <w:del w:id="22572" w:author="Kem Sereyboth" w:date="2023-06-20T14:42:00Z"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rPrChange w:id="22573" w:author="Kem Sereyboth" w:date="2023-07-26T10:57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tab/>
          </w:r>
        </w:del>
      </w:ins>
    </w:p>
    <w:p w14:paraId="245E29C2" w14:textId="56D0E957" w:rsidR="005F46DE" w:rsidRPr="009C5CA3" w:rsidDel="005C3437" w:rsidRDefault="005F46DE">
      <w:pPr>
        <w:spacing w:after="0" w:line="223" w:lineRule="auto"/>
        <w:jc w:val="both"/>
        <w:rPr>
          <w:ins w:id="22574" w:author="Kem Sereiboth" w:date="2022-09-13T11:37:00Z"/>
          <w:del w:id="22575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576" w:author="Kem Sereyboth" w:date="2023-07-26T10:57:00Z">
            <w:rPr>
              <w:ins w:id="22577" w:author="Kem Sereiboth" w:date="2022-09-13T11:37:00Z"/>
              <w:del w:id="22578" w:author="Kem Sereyboth" w:date="2023-06-20T14:42:00Z"/>
              <w:rFonts w:ascii="Khmer MEF1" w:hAnsi="Khmer MEF1" w:cs="Khmer MEF1"/>
              <w:b/>
              <w:bCs/>
              <w:spacing w:val="-8"/>
              <w:sz w:val="24"/>
              <w:szCs w:val="24"/>
              <w:lang w:val="ca-ES"/>
            </w:rPr>
          </w:rPrChange>
        </w:rPr>
        <w:pPrChange w:id="22579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580" w:author="Kem Sereiboth" w:date="2022-09-13T11:37:00Z">
        <w:del w:id="22581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582" w:author="Kem Sereyboth" w:date="2023-07-26T10:57:00Z">
                <w:rPr>
                  <w:rFonts w:ascii="Khmer MEF1" w:hAnsi="Khmer MEF1" w:cs="Khmer MEF1"/>
                  <w:b/>
                  <w:bCs/>
                  <w:spacing w:val="2"/>
                  <w:sz w:val="16"/>
                  <w:szCs w:val="24"/>
                  <w:cs/>
                </w:rPr>
              </w:rPrChange>
            </w:rPr>
            <w:delText>ខ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83" w:author="Kem Sereyboth" w:date="2023-07-26T10:57:00Z">
                <w:rPr>
                  <w:rFonts w:ascii="!Khmer MEF1" w:hAnsi="!Khmer MEF1" w:cs="!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-ការសង្កេតទៅលើឯកសារទទួលបានពីសវនដ្ឋាន</w:delText>
          </w:r>
        </w:del>
      </w:ins>
    </w:p>
    <w:p w14:paraId="709FE7AF" w14:textId="297E5D59" w:rsidR="00B27355" w:rsidRPr="009C5CA3" w:rsidDel="005C3437" w:rsidRDefault="00730458">
      <w:pPr>
        <w:spacing w:after="0" w:line="223" w:lineRule="auto"/>
        <w:jc w:val="both"/>
        <w:rPr>
          <w:ins w:id="22584" w:author="Sethvannak Sam" w:date="2022-08-20T18:30:00Z"/>
          <w:del w:id="22585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586" w:author="Kem Sereyboth" w:date="2023-07-26T10:57:00Z">
            <w:rPr>
              <w:ins w:id="22587" w:author="Sethvannak Sam" w:date="2022-08-20T18:30:00Z"/>
              <w:del w:id="22588" w:author="Kem Sereyboth" w:date="2023-06-20T14:42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2589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590" w:author="Voeun Kuyeng" w:date="2022-08-31T16:16:00Z">
        <w:del w:id="22591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592" w:author="Kem Sereyboth" w:date="2023-07-26T10:57:00Z">
                <w:rPr>
                  <w:rFonts w:ascii="!Khmer MEF1" w:hAnsi="!Khmer MEF1" w:cs="!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ខ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93" w:author="Kem Sereyboth" w:date="2023-07-26T10:57:00Z">
                <w:rPr>
                  <w:rFonts w:ascii="!Khmer MEF1" w:hAnsi="!Khmer MEF1" w:cs="!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-</w:delText>
          </w:r>
        </w:del>
      </w:ins>
      <w:ins w:id="22594" w:author="socheata.ol@hotmail.com" w:date="2022-09-04T18:02:00Z">
        <w:del w:id="22595" w:author="Kem Sereyboth" w:date="2023-06-20T14:42:00Z">
          <w:r w:rsidR="0062185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596" w:author="Kem Sereyboth" w:date="2023-07-26T10:57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ចំណុចទី២</w:delText>
          </w:r>
          <w:r w:rsidR="0062185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597" w:author="Kem Sereyboth" w:date="2023-07-26T10:57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</w:del>
      </w:ins>
      <w:ins w:id="22598" w:author="Voeun Kuyeng" w:date="2022-09-06T17:54:00Z">
        <w:del w:id="22599" w:author="Kem Sereyboth" w:date="2023-06-20T14:42:00Z">
          <w:r w:rsidR="00C63FD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00" w:author="Kem Sereyboth" w:date="2023-07-26T10:57:00Z">
                <w:rPr>
                  <w:rFonts w:ascii="Khmer MEF1" w:hAnsi="Khmer MEF1" w:cs="Khmer MEF1"/>
                  <w:spacing w:val="-6"/>
                  <w:sz w:val="24"/>
                  <w:szCs w:val="40"/>
                  <w:cs/>
                  <w:lang w:val="ca-ES"/>
                </w:rPr>
              </w:rPrChange>
            </w:rPr>
            <w:delText xml:space="preserve"> </w:delText>
          </w:r>
        </w:del>
      </w:ins>
      <w:ins w:id="22601" w:author="Sethvannak Sam" w:date="2022-08-20T18:30:00Z">
        <w:del w:id="22602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03" w:author="Kem Sereyboth" w:date="2023-07-26T10:57:00Z">
                <w:rPr>
                  <w:rFonts w:ascii="!Khmer MEF1" w:hAnsi="!Khmer MEF1" w:cs="!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កថាខណ្ឌទី២៖ ត្រូវរៀបរាប់អំពីការសង្កេតទៅលើឯកសារទទួលបានពីសវនដ្ឋាន។ 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04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សវនករទទួលបន្ទុកអាចរៀបរាប់អំពី</w:delText>
          </w:r>
        </w:del>
      </w:ins>
      <w:ins w:id="22605" w:author="socheata.ol@hotmail.com" w:date="2022-09-04T18:02:00Z">
        <w:del w:id="22606" w:author="Kem Sereyboth" w:date="2023-06-20T14:42:00Z">
          <w:r w:rsidR="0062185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07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2608" w:author="Sethvannak Sam" w:date="2022-08-20T18:30:00Z">
        <w:del w:id="22609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10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កថាខណ្ឌទី២ នេះ ដូចគំរូខាងក្រោម៖</w:delText>
          </w:r>
        </w:del>
      </w:ins>
    </w:p>
    <w:p w14:paraId="41881D82" w14:textId="1A449F7E" w:rsidR="00B27355" w:rsidRPr="009C5CA3" w:rsidDel="005C3437" w:rsidRDefault="003B1EB1">
      <w:pPr>
        <w:spacing w:after="0" w:line="223" w:lineRule="auto"/>
        <w:jc w:val="both"/>
        <w:rPr>
          <w:ins w:id="22611" w:author="Voeun Kuyeng" w:date="2022-08-31T16:05:00Z"/>
          <w:del w:id="22612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613" w:author="Kem Sereyboth" w:date="2023-07-26T10:57:00Z">
            <w:rPr>
              <w:ins w:id="22614" w:author="Voeun Kuyeng" w:date="2022-08-31T16:05:00Z"/>
              <w:del w:id="22615" w:author="Kem Sereyboth" w:date="2023-06-20T14:42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2616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617" w:author="Windows User" w:date="2022-09-06T03:52:00Z">
        <w:del w:id="22618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19" w:author="Kem Sereyboth" w:date="2023-07-26T10:57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អំ</w:delText>
          </w:r>
        </w:del>
      </w:ins>
      <w:ins w:id="22620" w:author="Sethvannak Sam" w:date="2022-08-20T18:30:00Z">
        <w:del w:id="22621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22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កំឡុង</w:delText>
          </w:r>
        </w:del>
      </w:ins>
      <w:ins w:id="22623" w:author="Kem Sereiboth" w:date="2022-09-29T13:57:00Z">
        <w:del w:id="22624" w:author="Kem Sereyboth" w:date="2023-06-20T14:42:00Z">
          <w:r w:rsidR="00CD4B41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25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ដោយឡែកទាក់ទងនឹង</w:delText>
          </w:r>
        </w:del>
      </w:ins>
      <w:ins w:id="22626" w:author="Kem Sereiboth" w:date="2022-09-29T13:58:00Z">
        <w:del w:id="22627" w:author="Kem Sereyboth" w:date="2023-06-20T14:42:00Z">
          <w:r w:rsidR="00CD4B41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28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ឯកសារពាក់ព័ន្ធទៅនឹង</w:delText>
          </w:r>
        </w:del>
      </w:ins>
      <w:ins w:id="22629" w:author="Sethvannak Sam" w:date="2022-08-20T18:30:00Z">
        <w:del w:id="22630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31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ពេលសវនករទទួលបន្ទុកអនុវត្តការងារសវនកម្មលើប្រធានប</w:delText>
          </w:r>
        </w:del>
      </w:ins>
      <w:ins w:id="22632" w:author="User" w:date="2022-09-27T23:40:00Z">
        <w:del w:id="22633" w:author="Kem Sereyboth" w:date="2023-06-20T14:42:00Z">
          <w:r w:rsidR="00E1051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34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ទ</w:delText>
          </w:r>
        </w:del>
      </w:ins>
      <w:ins w:id="22635" w:author="Sethvannak Sam" w:date="2022-08-20T18:30:00Z">
        <w:del w:id="22636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37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</w:delText>
          </w:r>
        </w:del>
      </w:ins>
      <w:ins w:id="22638" w:author="Kem Sereiboth" w:date="2022-09-20T10:05:00Z">
        <w:del w:id="22639" w:author="Kem Sereyboth" w:date="2023-06-20T14:42:00Z">
          <w:r w:rsidR="003679B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40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ាំង</w:delText>
          </w:r>
        </w:del>
      </w:ins>
      <w:ins w:id="22641" w:author="Sethvannak Sam" w:date="2022-08-20T18:30:00Z">
        <w:del w:id="22642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43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ទី........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44" w:author="Kem Sereyboth" w:date="2023-07-26T10:57:00Z">
                <w:rPr>
                  <w:rFonts w:ascii="Khmer MEF1" w:hAnsi="Khmer MEF1" w:cs="Khmer MEF1"/>
                  <w:sz w:val="20"/>
                  <w:szCs w:val="20"/>
                  <w:cs/>
                  <w:lang w:val="ca-ES"/>
                </w:rPr>
              </w:rPrChange>
            </w:rPr>
            <w:delText xml:space="preserve"> </w:delText>
          </w:r>
        </w:del>
      </w:ins>
      <w:ins w:id="22645" w:author="User" w:date="2022-09-10T16:11:00Z">
        <w:del w:id="22646" w:author="Kem Sereyboth" w:date="2023-06-20T14:42:00Z">
          <w:r w:rsidR="007B709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47" w:author="Kem Sereyboth" w:date="2023-07-26T10:57:00Z">
                <w:rPr>
                  <w:rFonts w:ascii="Khmer MEF1" w:hAnsi="Khmer MEF1" w:cs="Khmer MEF1"/>
                  <w:spacing w:val="-2"/>
                  <w:sz w:val="20"/>
                  <w:szCs w:val="20"/>
                  <w:cs/>
                  <w:lang w:val="ca-ES"/>
                </w:rPr>
              </w:rPrChange>
            </w:rPr>
            <w:delText>ទាំង៥</w:delText>
          </w:r>
        </w:del>
      </w:ins>
      <w:ins w:id="22648" w:author="User" w:date="2022-09-19T16:14:00Z">
        <w:del w:id="22649" w:author="Kem Sereyboth" w:date="2023-06-20T14:42:00Z">
          <w:r w:rsidR="00F512CD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650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2651" w:author="Kem Sereiboth" w:date="2022-09-29T13:58:00Z">
        <w:del w:id="22652" w:author="Kem Sereyboth" w:date="2023-06-20T14:42:00Z">
          <w:r w:rsidR="00AF1506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53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ខាងលើ </w:delText>
          </w:r>
          <w:r w:rsidR="00AF1506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654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="00AF1506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55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2656" w:author="Kem Sereiboth" w:date="2022-09-29T14:01:00Z">
        <w:del w:id="22657" w:author="Kem Sereyboth" w:date="2023-06-20T14:42:00Z">
          <w:r w:rsidR="00AF1506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58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ក៏</w:delText>
          </w:r>
        </w:del>
      </w:ins>
      <w:ins w:id="22659" w:author="Kem Sereiboth" w:date="2022-09-20T09:35:00Z">
        <w:del w:id="22660" w:author="Kem Sereyboth" w:date="2023-06-20T14:42:00Z">
          <w:r w:rsidR="001D50B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61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ឯកសារ</w:delText>
          </w:r>
        </w:del>
      </w:ins>
      <w:ins w:id="22662" w:author="Kem Sereiboth" w:date="2022-09-20T09:46:00Z">
        <w:del w:id="22663" w:author="Kem Sereyboth" w:date="2023-06-20T14:42:00Z"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64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​</w:delText>
          </w:r>
        </w:del>
      </w:ins>
      <w:ins w:id="22665" w:author="User" w:date="2022-09-22T14:10:00Z">
        <w:del w:id="22666" w:author="Kem Sereyboth" w:date="2023-06-20T14:42:00Z">
          <w:r w:rsidR="004E551A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67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668" w:author="Kem Sereiboth" w:date="2022-09-29T14:06:00Z">
        <w:del w:id="22669" w:author="Kem Sereyboth" w:date="2023-06-20T14:42:00Z">
          <w:r w:rsidR="00AF1506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70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ជូន​ប្រតិភូសវនកម្ម និងសវនករទទួលបន្ទុកទៅ​តាម​បញ្ជីត្រួតពិនិត្យសវនកម្ម​អនុលោម​ភាព​​ដែល​ខាង</w:delText>
          </w:r>
          <w:r w:rsidR="00AF1506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671" w:author="Kem Sereyboth" w:date="2023-07-26T10:57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​​</w:delText>
          </w:r>
          <w:r w:rsidR="00AF1506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72" w:author="Kem Sereyboth" w:date="2023-07-26T10:57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ប្រតិភូ​សវនកម្ម និងសវនករទទួលបន្ទុក​បាន​រៀបចំ​ប្រគល់ជូន។</w:delText>
          </w:r>
        </w:del>
      </w:ins>
      <w:ins w:id="22673" w:author="Seng Chheanglay" w:date="2022-09-20T14:27:00Z">
        <w:del w:id="22674" w:author="Kem Sereyboth" w:date="2023-06-20T14:42:00Z">
          <w:r w:rsidR="00741EF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75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តាមបញ្ជីត្រួតពិនិត្យដោយ</w:delText>
          </w:r>
        </w:del>
      </w:ins>
      <w:ins w:id="22676" w:author="Kem Sereiboth" w:date="2022-09-20T09:38:00Z">
        <w:del w:id="22677" w:author="Kem Sereyboth" w:date="2023-06-20T14:42:00Z">
          <w:r w:rsidR="001D50B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78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2679" w:author="Sethvannak Sam" w:date="2022-08-20T18:30:00Z">
        <w:del w:id="22680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81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សវនដ្ឋានបានរៀបចំ ឯកសារមានរបៀបរៀបរយដែលបង្កលក្ខណៈងាយស្រួលដល់ប្រតិភូសវនកម្ម ដើម្បីត្រួតពិនិត្យ និងចំណាយ ពេលវេលាយ៉ាងឆាប់រហ័សក្នុងការបញ្ចប់ការប្រមូល​ព័ត៌មាន។ ប្រតិភូសវនកម្មបានសង្កេតឃើញថា</w:delText>
          </w:r>
        </w:del>
      </w:ins>
      <w:ins w:id="22682" w:author="Kem Sereiboth" w:date="2022-09-29T14:07:00Z">
        <w:del w:id="22683" w:author="Kem Sereyboth" w:date="2023-06-20T14:42:00Z">
          <w:r w:rsidR="00AF1506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84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ប៉ុន្តែ ដោយ</w:delText>
          </w:r>
        </w:del>
      </w:ins>
      <w:ins w:id="22685" w:author="Kem Sereiboth" w:date="2022-09-20T09:39:00Z">
        <w:del w:id="22686" w:author="Kem Sereyboth" w:date="2023-06-20T14:42:00Z">
          <w:r w:rsidR="001D50B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87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​</w:delText>
          </w:r>
        </w:del>
      </w:ins>
      <w:ins w:id="22688" w:author="Kem Sereiboth" w:date="2022-09-20T09:42:00Z">
        <w:del w:id="22689" w:author="Kem Sereyboth" w:date="2023-06-20T14:42:00Z">
          <w:r w:rsidR="001D50B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90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ដោយ</w:delText>
          </w:r>
        </w:del>
      </w:ins>
      <w:ins w:id="22691" w:author="Kem Sereiboth" w:date="2022-09-20T09:39:00Z">
        <w:del w:id="22692" w:author="Kem Sereyboth" w:date="2023-06-20T14:42:00Z">
          <w:r w:rsidR="001D50B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93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មាន</w:delText>
          </w:r>
        </w:del>
      </w:ins>
      <w:ins w:id="22694" w:author="Sethvannak Sam" w:date="2022-08-20T18:30:00Z">
        <w:del w:id="22695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96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ឯកសារ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97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98" w:author="Kem Sereyboth" w:date="2023-07-26T10:57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មួយ</w:delText>
          </w:r>
        </w:del>
      </w:ins>
      <w:ins w:id="22699" w:author="Kem Sereiboth" w:date="2022-09-20T09:41:00Z">
        <w:del w:id="22700" w:author="Kem Sereyboth" w:date="2023-06-20T14:42:00Z">
          <w:r w:rsidR="001D50B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01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ចំនួន</w:delText>
          </w:r>
        </w:del>
      </w:ins>
      <w:ins w:id="22702" w:author="Kem Sereiboth" w:date="2022-09-20T09:43:00Z">
        <w:del w:id="22703" w:author="Kem Sereyboth" w:date="2023-06-20T14:42:00Z"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04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ជាប់ពាក់ព័ន្ធនឹង </w:delText>
          </w:r>
          <w:r w:rsidR="003701FB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705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អ.ក.គ.</w:delText>
          </w:r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06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2707" w:author="Kem Sereiboth" w:date="2022-09-20T10:09:00Z">
        <w:del w:id="22708" w:author="Kem Sereyboth" w:date="2023-06-20T14:42:00Z">
          <w:r w:rsidR="003679B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09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ហើយ</w:delText>
          </w:r>
        </w:del>
      </w:ins>
      <w:ins w:id="22710" w:author="Seng Chheanglay" w:date="2022-09-20T14:25:00Z">
        <w:del w:id="22711" w:author="Kem Sereyboth" w:date="2023-06-20T14:42:00Z">
          <w:r w:rsidR="004B3EF2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1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ដូចនេះ</w:delText>
          </w:r>
        </w:del>
      </w:ins>
      <w:ins w:id="22713" w:author="Kem Sereiboth" w:date="2022-09-29T14:09:00Z">
        <w:del w:id="22714" w:author="Kem Sereyboth" w:date="2023-06-20T14:42:00Z">
          <w:r w:rsidR="00BA114E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15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716" w:author="Kem Sereiboth" w:date="2022-09-20T10:09:00Z">
        <w:del w:id="22717" w:author="Kem Sereyboth" w:date="2023-06-20T14:42:00Z">
          <w:r w:rsidR="003679B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18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ឯ</w:delText>
          </w:r>
        </w:del>
      </w:ins>
      <w:ins w:id="22719" w:author="Kem Sereiboth" w:date="2022-09-20T10:07:00Z">
        <w:del w:id="22720" w:author="Kem Sereyboth" w:date="2023-06-20T14:42:00Z">
          <w:r w:rsidR="003679B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21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កសារ</w:delText>
          </w:r>
        </w:del>
      </w:ins>
      <w:ins w:id="22722" w:author="Seng Chheanglay" w:date="2022-09-20T14:25:00Z">
        <w:del w:id="22723" w:author="Kem Sereyboth" w:date="2023-06-20T14:42:00Z">
          <w:r w:rsidR="004B3EF2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24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ទាំងនោះ</w:delText>
          </w:r>
        </w:del>
      </w:ins>
      <w:ins w:id="22725" w:author="Kem Sereiboth" w:date="2022-09-20T09:44:00Z">
        <w:del w:id="22726" w:author="Kem Sereyboth" w:date="2023-06-20T14:42:00Z"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27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ត្រូវ</w:delText>
          </w:r>
        </w:del>
      </w:ins>
      <w:ins w:id="22728" w:author="Kem Sereiboth" w:date="2022-09-20T09:41:00Z">
        <w:del w:id="22729" w:author="Kem Sereyboth" w:date="2023-06-20T14:42:00Z">
          <w:r w:rsidR="001D50B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30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ឆ្លងកាត់</w:delText>
          </w:r>
        </w:del>
      </w:ins>
      <w:ins w:id="22731" w:author="Kem Sereiboth" w:date="2022-09-20T09:44:00Z">
        <w:del w:id="22732" w:author="Kem Sereyboth" w:date="2023-06-20T14:42:00Z"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33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ថ្នាក់ដឹកនាំសិន </w:delText>
          </w:r>
        </w:del>
      </w:ins>
      <w:ins w:id="22734" w:author="Kem Sereiboth" w:date="2022-09-20T09:45:00Z">
        <w:del w:id="22735" w:author="Kem Sereyboth" w:date="2023-06-20T14:42:00Z"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36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ទើបសវនដ្ឋាន</w:delText>
          </w:r>
        </w:del>
      </w:ins>
      <w:ins w:id="22737" w:author="Kem Sereiboth" w:date="2022-09-20T09:47:00Z">
        <w:del w:id="22738" w:author="Kem Sereyboth" w:date="2023-06-20T14:42:00Z"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39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អាច</w:delText>
          </w:r>
        </w:del>
      </w:ins>
      <w:ins w:id="22740" w:author="Kem Sereiboth" w:date="2022-09-20T09:45:00Z">
        <w:del w:id="22741" w:author="Kem Sereyboth" w:date="2023-06-20T14:42:00Z"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4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ប្រគល់មក</w:delText>
          </w:r>
        </w:del>
      </w:ins>
      <w:ins w:id="22743" w:author="Kem Sereiboth" w:date="2022-09-29T14:09:00Z">
        <w:del w:id="22744" w:author="Kem Sereyboth" w:date="2023-06-20T14:42:00Z">
          <w:r w:rsidR="00BA114E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45" w:author="Kem Sereyboth" w:date="2023-07-26T10:57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 និង</w:delText>
          </w:r>
        </w:del>
      </w:ins>
      <w:ins w:id="22746" w:author="Kem Sereiboth" w:date="2022-09-20T09:46:00Z">
        <w:del w:id="22747" w:author="Kem Sereyboth" w:date="2023-06-20T14:42:00Z"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48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  <w:ins w:id="22749" w:author="Seng Chheanglay" w:date="2022-09-20T14:25:00Z">
        <w:del w:id="22750" w:author="Kem Sereyboth" w:date="2023-06-20T14:42:00Z">
          <w:r w:rsidR="004B3EF2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51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ដើម្បីធ្វើការពិនិត្យ ឬស្នើសុំថតចម្លងដើម្បីធ្វើជាឯកសារភ្ជាប់សម្រាប់</w:delText>
          </w:r>
        </w:del>
      </w:ins>
      <w:ins w:id="22752" w:author="Seng Chheanglay" w:date="2022-09-20T14:26:00Z">
        <w:del w:id="22753" w:author="Kem Sereyboth" w:date="2023-06-20T14:42:00Z">
          <w:r w:rsidR="004B3EF2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54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រៀបចំ</w:delText>
          </w:r>
        </w:del>
      </w:ins>
      <w:ins w:id="22755" w:author="Seng Chheanglay" w:date="2022-09-20T14:25:00Z">
        <w:del w:id="22756" w:author="Kem Sereyboth" w:date="2023-06-20T14:42:00Z">
          <w:r w:rsidR="004B3EF2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57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របាយការណ៍សវនកម្ម</w:delText>
          </w:r>
        </w:del>
      </w:ins>
      <w:ins w:id="22758" w:author="Seng Chheanglay" w:date="2022-09-20T14:26:00Z">
        <w:del w:id="22759" w:author="Kem Sereyboth" w:date="2023-06-20T14:42:00Z">
          <w:r w:rsidR="004B3EF2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60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អនុលោមភាព</w:delText>
          </w:r>
        </w:del>
      </w:ins>
      <w:ins w:id="22761" w:author="Seng Chheanglay" w:date="2022-09-20T14:25:00Z">
        <w:del w:id="22762" w:author="Kem Sereyboth" w:date="2023-06-20T14:42:00Z">
          <w:r w:rsidR="004B3EF2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63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</w:ins>
      <w:ins w:id="22764" w:author="Kem Sereiboth" w:date="2022-09-20T10:07:00Z">
        <w:del w:id="22765" w:author="Kem Sereyboth" w:date="2023-06-20T14:42:00Z">
          <w:r w:rsidR="003679B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66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</w:ins>
      <w:ins w:id="22767" w:author="Sethvannak Sam" w:date="2022-08-20T18:30:00Z">
        <w:del w:id="22768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69" w:author="Kem Sereyboth" w:date="2023-07-26T10:57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ចំនួនបានរៀបចំឡើងដោយមានលក្ខណៈខុសទម្រង់គ្នា</w:delText>
          </w:r>
        </w:del>
      </w:ins>
      <w:ins w:id="22770" w:author="Voeun Kuyeng" w:date="2022-09-06T17:55:00Z">
        <w:del w:id="22771" w:author="Kem Sereyboth" w:date="2023-06-20T14:42:00Z">
          <w:r w:rsidR="003A1252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72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773" w:author="Sethvannak Sam" w:date="2022-08-20T18:30:00Z">
        <w:del w:id="22774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75" w:author="Kem Sereyboth" w:date="2023-07-26T10:57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ដែលបង្ហាញពីភាពមិនសង្គតភាពក្នុងការកំណត់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76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នូវ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77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ទម្រង់ជាក់លាក់មួយ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778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...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79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5F497E90" w14:textId="109AE765" w:rsidR="00756A09" w:rsidRPr="009C5CA3" w:rsidDel="005C3437" w:rsidRDefault="00913214">
      <w:pPr>
        <w:spacing w:after="0" w:line="223" w:lineRule="auto"/>
        <w:jc w:val="both"/>
        <w:rPr>
          <w:ins w:id="22780" w:author="Sethvannak Sam" w:date="2022-08-20T18:30:00Z"/>
          <w:del w:id="22781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782" w:author="Kem Sereyboth" w:date="2023-07-26T10:57:00Z">
            <w:rPr>
              <w:ins w:id="22783" w:author="Sethvannak Sam" w:date="2022-08-20T18:30:00Z"/>
              <w:del w:id="22784" w:author="Kem Sereyboth" w:date="2023-06-20T14:42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2785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786" w:author="User" w:date="2022-09-16T11:27:00Z">
        <w:del w:id="22787" w:author="Kem Sereyboth" w:date="2023-06-20T14:42:00Z"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rPrChange w:id="22788" w:author="Kem Sereyboth" w:date="2023-07-26T10:57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tab/>
          </w:r>
        </w:del>
      </w:ins>
      <w:ins w:id="22789" w:author="Kem Sereiboth" w:date="2022-09-29T14:16:00Z">
        <w:del w:id="22790" w:author="Kem Sereyboth" w:date="2023-06-20T14:42:00Z">
          <w:r w:rsidR="00BA114E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791" w:author="Kem Sereyboth" w:date="2023-07-26T10:57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>ទន្ទឹមនឹងនេះ</w:delText>
          </w:r>
        </w:del>
      </w:ins>
    </w:p>
    <w:p w14:paraId="4CC14AB5" w14:textId="2455743F" w:rsidR="005F46DE" w:rsidRPr="009C5CA3" w:rsidDel="005C3437" w:rsidRDefault="005F46DE">
      <w:pPr>
        <w:spacing w:after="0" w:line="223" w:lineRule="auto"/>
        <w:jc w:val="both"/>
        <w:rPr>
          <w:ins w:id="22792" w:author="Kem Sereiboth" w:date="2022-09-13T11:37:00Z"/>
          <w:del w:id="22793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794" w:author="Kem Sereyboth" w:date="2023-07-26T10:57:00Z">
            <w:rPr>
              <w:ins w:id="22795" w:author="Kem Sereiboth" w:date="2022-09-13T11:37:00Z"/>
              <w:del w:id="22796" w:author="Kem Sereyboth" w:date="2023-06-20T14:42:00Z"/>
              <w:rFonts w:ascii="Khmer MEF1" w:hAnsi="Khmer MEF1" w:cs="Khmer MEF1"/>
              <w:b/>
              <w:bCs/>
              <w:spacing w:val="-8"/>
              <w:sz w:val="24"/>
              <w:szCs w:val="24"/>
              <w:lang w:val="ca-ES"/>
            </w:rPr>
          </w:rPrChange>
        </w:rPr>
        <w:pPrChange w:id="22797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798" w:author="Kem Sereiboth" w:date="2022-09-13T11:37:00Z">
        <w:del w:id="22799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800" w:author="Kem Sereyboth" w:date="2023-07-26T10:57:00Z">
                <w:rPr>
                  <w:rFonts w:ascii="Khmer MEF1" w:hAnsi="Khmer MEF1" w:cs="Khmer MEF1"/>
                  <w:b/>
                  <w:bCs/>
                  <w:spacing w:val="-10"/>
                  <w:sz w:val="16"/>
                  <w:szCs w:val="24"/>
                  <w:cs/>
                </w:rPr>
              </w:rPrChange>
            </w:rPr>
            <w:delText>គ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lang w:val="ca-ES"/>
              <w:rPrChange w:id="22801" w:author="Kem Sereyboth" w:date="2023-07-26T10:57:00Z">
                <w:rPr>
                  <w:rFonts w:ascii="!Khmer MEF1" w:hAnsi="!Khmer MEF1" w:cs="!Khmer MEF1"/>
                  <w:b/>
                  <w:bCs/>
                  <w:spacing w:val="-10"/>
                  <w:sz w:val="24"/>
                  <w:szCs w:val="24"/>
                  <w:lang w:val="ca-ES"/>
                </w:rPr>
              </w:rPrChange>
            </w:rPr>
            <w:delText>-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02" w:author="Kem Sereyboth" w:date="2023-07-26T10:57:00Z">
                <w:rPr>
                  <w:rFonts w:ascii="!Khmer MEF1" w:hAnsi="!Khmer MEF1" w:cs="!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ការសង្កេតលើការពិនិត្យឯកសារដែលទទួលបានពីសវនដ្ឋាន</w:delText>
          </w:r>
        </w:del>
      </w:ins>
    </w:p>
    <w:p w14:paraId="1DE0E4A9" w14:textId="49E71C58" w:rsidR="00B27355" w:rsidRPr="009C5CA3" w:rsidDel="005C3437" w:rsidRDefault="00730458">
      <w:pPr>
        <w:spacing w:after="0" w:line="223" w:lineRule="auto"/>
        <w:jc w:val="both"/>
        <w:rPr>
          <w:ins w:id="22803" w:author="Sethvannak Sam" w:date="2022-08-20T18:30:00Z"/>
          <w:del w:id="22804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805" w:author="Kem Sereyboth" w:date="2023-07-26T10:57:00Z">
            <w:rPr>
              <w:ins w:id="22806" w:author="Sethvannak Sam" w:date="2022-08-20T18:30:00Z"/>
              <w:del w:id="22807" w:author="Kem Sereyboth" w:date="2023-06-20T14:42:00Z"/>
              <w:rFonts w:ascii="Khmer MEF1" w:hAnsi="Khmer MEF1" w:cs="Khmer MEF1"/>
              <w:color w:val="FF0000"/>
              <w:spacing w:val="-8"/>
              <w:sz w:val="24"/>
              <w:szCs w:val="24"/>
              <w:lang w:val="ca-ES"/>
            </w:rPr>
          </w:rPrChange>
        </w:rPr>
        <w:pPrChange w:id="22808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809" w:author="Voeun Kuyeng" w:date="2022-08-31T16:16:00Z">
        <w:del w:id="22810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811" w:author="Kem Sereyboth" w:date="2023-07-26T10:57:00Z">
                <w:rPr>
                  <w:rFonts w:ascii="!Khmer MEF1" w:hAnsi="!Khmer MEF1" w:cs="!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គ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lang w:val="ca-ES"/>
              <w:rPrChange w:id="22812" w:author="Kem Sereyboth" w:date="2023-07-26T10:57:00Z">
                <w:rPr>
                  <w:rFonts w:ascii="!Khmer MEF1" w:hAnsi="!Khmer MEF1" w:cs="!Khmer MEF1"/>
                  <w:b/>
                  <w:bCs/>
                  <w:spacing w:val="2"/>
                  <w:sz w:val="24"/>
                  <w:szCs w:val="24"/>
                  <w:lang w:val="ca-ES"/>
                </w:rPr>
              </w:rPrChange>
            </w:rPr>
            <w:delText>-</w:delText>
          </w:r>
        </w:del>
      </w:ins>
      <w:ins w:id="22813" w:author="socheata.ol@hotmail.com" w:date="2022-09-04T18:03:00Z">
        <w:del w:id="22814" w:author="Kem Sereyboth" w:date="2023-06-20T14:42:00Z">
          <w:r w:rsidR="00480D3C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815" w:author="Kem Sereyboth" w:date="2023-07-26T10:57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ចំណុចទី៣</w:delText>
          </w:r>
          <w:r w:rsidR="00480D3C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816" w:author="Kem Sereyboth" w:date="2023-07-26T10:57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</w:del>
      </w:ins>
      <w:ins w:id="22817" w:author="Sethvannak Sam" w:date="2022-08-20T18:30:00Z">
        <w:del w:id="22818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19" w:author="Kem Sereyboth" w:date="2023-07-26T10:57:00Z">
                <w:rPr>
                  <w:rFonts w:ascii="!Khmer MEF1" w:hAnsi="!Khmer MEF1" w:cs="!Khmer MEF1"/>
                  <w:b/>
                  <w:bCs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កថាខណ្ឌទី៣៖ ត្រូវរៀបរាប់អំពីការសង្កេតលើការពិនិត្យឯកសារដែលទទួលបានពីសវនដ្ឋាន។ 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20" w:author="Kem Sereyboth" w:date="2023-07-26T10:57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សវនករទទួលបន្ទុកអាចរៀបរាប់អំពី</w:delText>
          </w:r>
        </w:del>
      </w:ins>
      <w:ins w:id="22821" w:author="socheata.ol@hotmail.com" w:date="2022-09-04T18:03:00Z">
        <w:del w:id="22822" w:author="Kem Sereyboth" w:date="2023-06-20T14:42:00Z">
          <w:r w:rsidR="00480D3C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23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2824" w:author="Sethvannak Sam" w:date="2022-08-20T18:30:00Z">
        <w:del w:id="22825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26" w:author="Kem Sereyboth" w:date="2023-07-26T10:57:00Z">
                <w:rPr>
                  <w:rFonts w:ascii="Khmer MEF1" w:hAnsi="Khmer MEF1" w:cs="Khmer MEF1"/>
                  <w:color w:val="FF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កថាខណ្ឌទី២ នេះ ដូចគំរូខាងក្រោម៖</w:delText>
          </w:r>
        </w:del>
      </w:ins>
    </w:p>
    <w:p w14:paraId="57B0F877" w14:textId="18EA5251" w:rsidR="00B27355" w:rsidRPr="009C5CA3" w:rsidDel="00682841" w:rsidRDefault="00B27355">
      <w:pPr>
        <w:spacing w:after="0" w:line="223" w:lineRule="auto"/>
        <w:ind w:firstLine="720"/>
        <w:jc w:val="both"/>
        <w:rPr>
          <w:del w:id="22827" w:author="Kem Sereiboth" w:date="2022-09-15T13:53:00Z"/>
          <w:rFonts w:ascii="Khmer MEF1" w:hAnsi="Khmer MEF1" w:cs="Khmer MEF1"/>
          <w:strike/>
          <w:spacing w:val="-2"/>
          <w:sz w:val="24"/>
          <w:highlight w:val="yellow"/>
          <w:rPrChange w:id="22828" w:author="Kem Sereyboth" w:date="2023-07-26T10:57:00Z">
            <w:rPr>
              <w:del w:id="22829" w:author="Kem Sereiboth" w:date="2022-09-15T13:53:00Z"/>
              <w:rFonts w:ascii="Khmer MEF1" w:hAnsi="Khmer MEF1" w:cs="Khmer MEF1"/>
              <w:spacing w:val="6"/>
              <w:sz w:val="24"/>
            </w:rPr>
          </w:rPrChange>
        </w:rPr>
        <w:pPrChange w:id="22830" w:author="Sopheak Phorn" w:date="2023-08-03T14:28:00Z">
          <w:pPr>
            <w:spacing w:after="0" w:line="221" w:lineRule="auto"/>
            <w:ind w:firstLine="720"/>
            <w:jc w:val="both"/>
          </w:pPr>
        </w:pPrChange>
      </w:pPr>
      <w:ins w:id="22831" w:author="Sethvannak Sam" w:date="2022-08-20T18:30:00Z">
        <w:del w:id="22832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33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កំឡុង</w:delText>
          </w:r>
        </w:del>
      </w:ins>
      <w:ins w:id="22834" w:author="Windows User" w:date="2022-09-06T03:40:00Z">
        <w:del w:id="22835" w:author="Kem Sereyboth" w:date="2023-06-20T14:42:00Z">
          <w:r w:rsidR="00701EB1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36" w:author="Kem Sereyboth" w:date="2023-07-26T10:57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ក្នុង</w:delText>
          </w:r>
        </w:del>
      </w:ins>
      <w:ins w:id="22837" w:author="Sethvannak Sam" w:date="2022-08-20T18:30:00Z">
        <w:del w:id="22838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39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ពេលសវនករទទួលបន្ទុកចុះអនុវត្តការងារប្រមូលទិន្នន័យលើប្រធានបទ.........</w:delText>
          </w:r>
        </w:del>
      </w:ins>
      <w:ins w:id="22840" w:author="Voeun Kuyeng" w:date="2022-09-06T17:56:00Z">
        <w:del w:id="22841" w:author="Kem Sereyboth" w:date="2023-06-20T14:42:00Z">
          <w:r w:rsidR="005A3A4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42" w:author="Kem Sereyboth" w:date="2023-07-26T10:57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..</w:delText>
          </w:r>
        </w:del>
      </w:ins>
      <w:ins w:id="22843" w:author="Sethvannak Sam" w:date="2022-08-20T18:30:00Z">
        <w:del w:id="22844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45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សវនករទទួល</w:delText>
          </w:r>
        </w:del>
      </w:ins>
      <w:ins w:id="22846" w:author="socheata.ol@hotmail.com" w:date="2022-09-04T18:04:00Z">
        <w:del w:id="22847" w:author="Kem Sereyboth" w:date="2023-06-20T14:42:00Z">
          <w:r w:rsidR="00480D3C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48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2849" w:author="Sethvannak Sam" w:date="2022-08-20T18:30:00Z">
        <w:del w:id="22850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51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បន្ទុកបានពិនិត្យឃើញថា ឯកសារដែលសវនដ្ឋានបានរៀបចំជូន មានភាពពេញលេញ ត្រឹមត្រូវ ស្របតាមបញ្ជីត្រួតពិនិត្យដែលប្រតិភូសវនកម្មបានប្រគល់ជូនសវនដ្ឋានមុនពេលចុះអនុវត្តការងារប្រមូលទិន្នន័យ ដែលអាចឱ្យសវនករទទួលបន្ទុក ប្រមូលទិន្នន័យ</w:delText>
          </w:r>
        </w:del>
      </w:ins>
      <w:ins w:id="22852" w:author="Kem Sereiboth" w:date="2022-09-16T13:24:00Z">
        <w:del w:id="22853" w:author="Kem Sereyboth" w:date="2023-06-20T14:42:00Z">
          <w:r w:rsidR="00232513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54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មិន</w:delText>
          </w:r>
        </w:del>
      </w:ins>
      <w:ins w:id="22855" w:author="Sethvannak Sam" w:date="2022-08-20T18:30:00Z">
        <w:del w:id="22856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57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បានគ្រប់គ្រាន់ ដើម្បីធ្វើការវិភាគ និងវាយតម្លៃ</w:delText>
          </w:r>
        </w:del>
      </w:ins>
      <w:ins w:id="22858" w:author="Kem Sereiboth" w:date="2022-09-16T13:41:00Z">
        <w:del w:id="22859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860" w:author="Kem Sereyboth" w:date="2023-07-26T10:57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 xml:space="preserve">។ </w:delText>
          </w:r>
        </w:del>
      </w:ins>
      <w:ins w:id="22861" w:author="sakaria fa" w:date="2022-09-19T20:48:00Z">
        <w:del w:id="22862" w:author="Kem Sereyboth" w:date="2023-06-20T14:42:00Z">
          <w:r w:rsidR="00E274B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863" w:author="Kem Sereyboth" w:date="2023-07-26T10:57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ដោយឡែក</w:delText>
          </w:r>
        </w:del>
      </w:ins>
      <w:ins w:id="22864" w:author="Kem Sereiboth" w:date="2022-09-16T13:41:00Z">
        <w:del w:id="22865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866" w:author="Kem Sereyboth" w:date="2023-07-26T10:57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 xml:space="preserve"> គូសបញ្ជាក់ផងដែរថា </w:delText>
          </w:r>
        </w:del>
      </w:ins>
      <w:ins w:id="22867" w:author="sakaria fa" w:date="2022-09-19T20:33:00Z">
        <w:del w:id="22868" w:author="Kem Sereyboth" w:date="2023-06-20T14:42:00Z">
          <w:r w:rsidR="00BF01F7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69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ចំពោះ</w:delText>
          </w:r>
        </w:del>
      </w:ins>
      <w:ins w:id="22870" w:author="sakaria fa" w:date="2022-09-19T20:59:00Z">
        <w:del w:id="22871" w:author="Kem Sereyboth" w:date="2023-06-20T14:42:00Z">
          <w:r w:rsidR="002F779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7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ប្រធានបទប្រព័ន្ធលើកទឹកចិត្តមន្រ្តី</w:delText>
          </w:r>
        </w:del>
      </w:ins>
      <w:ins w:id="22873" w:author="sakaria fa" w:date="2022-09-19T20:53:00Z">
        <w:del w:id="22874" w:author="Kem Sereyboth" w:date="2023-06-20T14:42:00Z">
          <w:r w:rsidR="005B667E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75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សវនករទទួលបន្ទុកបានពិនិត្យឃើញថា</w:delText>
          </w:r>
        </w:del>
      </w:ins>
      <w:ins w:id="22876" w:author="User" w:date="2022-09-22T14:17:00Z">
        <w:del w:id="22877" w:author="Kem Sereyboth" w:date="2023-06-20T14:42:00Z">
          <w:r w:rsidR="00ED5B8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78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879" w:author="sakaria fa" w:date="2022-09-19T20:53:00Z">
        <w:del w:id="22880" w:author="Kem Sereyboth" w:date="2023-06-20T14:42:00Z">
          <w:r w:rsidR="005B667E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81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ទិន្នន័យក្នុង</w:delText>
          </w:r>
        </w:del>
      </w:ins>
      <w:ins w:id="22882" w:author="Kem Sereiboth" w:date="2022-09-20T10:11:00Z">
        <w:del w:id="22883" w:author="Kem Sereyboth" w:date="2023-06-20T14:42:00Z">
          <w:r w:rsidR="003679B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84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ឯកសារ</w:delText>
          </w:r>
        </w:del>
      </w:ins>
      <w:ins w:id="22885" w:author="sakaria fa" w:date="2022-09-19T20:33:00Z">
        <w:del w:id="22886" w:author="Kem Sereyboth" w:date="2023-06-20T14:42:00Z">
          <w:r w:rsidR="00BF01F7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87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សវនករទទួលបន្ទុកបានទទួលតែបញ្ជីរាយនាមស្ថានភាពមន្រ្តីរាជការ ផែនការសកម្មភាពសម្រាប់ទទួលប្រាក់ឧបត្ថម្ភមុខងារប្រចាំឆ្នាំ២០២២ របាយការណ៍វាយតម្លៃសមិទ្ធកម្មមន្រ្តីទទួលបានប្រាក់ឧបត្ថម្ភជីវភាព </w:delText>
          </w:r>
        </w:del>
      </w:ins>
      <w:ins w:id="22888" w:author="Kem Sereiboth" w:date="2022-09-20T10:15:00Z">
        <w:del w:id="22889" w:author="Kem Sereyboth" w:date="2023-06-20T14:42:00Z">
          <w:r w:rsidR="003679B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90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</w:del>
      </w:ins>
      <w:ins w:id="22891" w:author="sakaria fa" w:date="2022-09-19T20:33:00Z">
        <w:del w:id="22892" w:author="Kem Sereyboth" w:date="2023-06-20T14:42:00Z">
          <w:r w:rsidR="00BF01F7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93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និងឯកសារដែលពាក់ព័ន្ធ</w:delText>
          </w:r>
        </w:del>
      </w:ins>
      <w:ins w:id="22894" w:author="User" w:date="2022-09-22T14:22:00Z">
        <w:del w:id="22895" w:author="Kem Sereyboth" w:date="2023-06-20T14:42:00Z">
          <w:r w:rsidR="00ED5B8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96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នឹង</w:delText>
          </w:r>
        </w:del>
      </w:ins>
      <w:ins w:id="22897" w:author="Kem Sereiboth" w:date="2022-09-20T10:15:00Z">
        <w:del w:id="22898" w:author="Kem Sereyboth" w:date="2023-06-20T14:42:00Z">
          <w:r w:rsidR="00462A9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899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តែ</w:delText>
          </w:r>
        </w:del>
      </w:ins>
      <w:ins w:id="22900" w:author="sakaria fa" w:date="2022-09-19T20:33:00Z">
        <w:del w:id="22901" w:author="Kem Sereyboth" w:date="2023-06-20T14:42:00Z">
          <w:r w:rsidR="00BF01F7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90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តែមន្រ្តីរាជការតែប៉ុណ្ណោះ</w:delText>
          </w:r>
        </w:del>
      </w:ins>
      <w:ins w:id="22903" w:author="Kem Sereiboth" w:date="2022-09-20T10:15:00Z">
        <w:del w:id="22904" w:author="Kem Sereyboth" w:date="2023-06-20T14:42:00Z">
          <w:r w:rsidR="00462A9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905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22906" w:author="sakaria fa" w:date="2022-09-19T20:34:00Z">
        <w:del w:id="22907" w:author="Kem Sereyboth" w:date="2023-06-20T14:42:00Z">
          <w:r w:rsidR="00BF01F7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908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909" w:author="Kem Sereiboth" w:date="2022-09-20T10:15:00Z">
        <w:del w:id="22910" w:author="Kem Sereyboth" w:date="2023-06-20T14:42:00Z">
          <w:r w:rsidR="00462A9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911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912" w:author="User" w:date="2022-09-22T14:25:00Z">
        <w:del w:id="22913" w:author="Kem Sereyboth" w:date="2023-06-20T14:42:00Z">
          <w:r w:rsidR="00ED5B8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914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ទន្ទឹមនឹងនេះ</w:delText>
          </w:r>
        </w:del>
      </w:ins>
      <w:ins w:id="22915" w:author="Kem Sereiboth" w:date="2022-09-16T13:41:00Z">
        <w:del w:id="22916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17" w:author="Kem Sereyboth" w:date="2023-07-26T10:57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មន្រ្តី</w:delText>
          </w:r>
        </w:del>
      </w:ins>
      <w:ins w:id="22918" w:author="User" w:date="2022-09-22T14:24:00Z">
        <w:del w:id="22919" w:author="Kem Sereyboth" w:date="2023-06-20T14:42:00Z">
          <w:r w:rsidR="00ED5B8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920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រាជការ</w:delText>
          </w:r>
        </w:del>
      </w:ins>
      <w:ins w:id="22921" w:author="Kem Sereiboth" w:date="2022-09-16T13:41:00Z">
        <w:del w:id="22922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23" w:author="Kem Sereyboth" w:date="2023-07-26T10:57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មុខងារសាធារណៈ និងមន្រ្តីជាប់កិច្ចសន្យាគម្រោង</w:delText>
          </w:r>
        </w:del>
      </w:ins>
      <w:ins w:id="22924" w:author="User" w:date="2022-09-22T14:26:00Z">
        <w:del w:id="22925" w:author="Kem Sereyboth" w:date="2023-06-20T14:42:00Z">
          <w:r w:rsidR="004351E3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26" w:author="Kem Sereyboth" w:date="2023-07-26T10:57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ដែលបម្រើការងារនៅ</w:delText>
          </w:r>
        </w:del>
      </w:ins>
      <w:ins w:id="22927" w:author="Kem Sereiboth" w:date="2022-09-20T10:15:00Z">
        <w:del w:id="22928" w:author="Kem Sereyboth" w:date="2023-06-20T14:42:00Z">
          <w:r w:rsidR="00462A9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29" w:author="Kem Sereyboth" w:date="2023-07-26T10:57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2930" w:author="Kem Sereiboth" w:date="2022-09-16T13:41:00Z">
        <w:del w:id="22931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32" w:author="Kem Sereyboth" w:date="2023-07-26T10:57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 xml:space="preserve">មិនមែនជាមន្រ្តីរបស់ </w:delText>
          </w:r>
          <w:r w:rsidR="004C4974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rPrChange w:id="22933" w:author="Kem Sereyboth" w:date="2023-07-26T10:5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10"/>
                  <w:sz w:val="24"/>
                  <w:cs/>
                </w:rPr>
              </w:rPrChange>
            </w:rPr>
            <w:delText xml:space="preserve">ន.ស.ស. </w:delText>
          </w:r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34" w:author="Kem Sereyboth" w:date="2023-07-26T10:57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>នោះទេ ប៉ុន្តែមន្រ្តីទាំងអស់</w:delText>
          </w:r>
        </w:del>
      </w:ins>
      <w:ins w:id="22935" w:author="Kem Sereiboth" w:date="2022-09-20T10:15:00Z">
        <w:del w:id="22936" w:author="Kem Sereyboth" w:date="2023-06-20T14:42:00Z">
          <w:r w:rsidR="00462A9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37" w:author="Kem Sereyboth" w:date="2023-07-26T10:57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នេះ</w:delText>
          </w:r>
        </w:del>
      </w:ins>
      <w:ins w:id="22938" w:author="Kem Sereiboth" w:date="2022-09-16T13:41:00Z">
        <w:del w:id="22939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40" w:author="Kem Sereyboth" w:date="2023-07-26T10:57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 xml:space="preserve"> គឺជាមន្រ្តីដែល</w:delText>
          </w:r>
        </w:del>
      </w:ins>
      <w:ins w:id="22941" w:author="LENOVO" w:date="2022-10-02T10:12:00Z">
        <w:del w:id="22942" w:author="Kem Sereyboth" w:date="2023-06-20T14:42:00Z">
          <w:r w:rsidR="00262D70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43" w:author="Kem Sereyboth" w:date="2023-07-26T10:5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មក</w:delText>
          </w:r>
        </w:del>
      </w:ins>
      <w:ins w:id="22944" w:author="User" w:date="2022-09-22T14:27:00Z">
        <w:del w:id="22945" w:author="Kem Sereyboth" w:date="2023-06-20T14:42:00Z">
          <w:r w:rsidR="004351E3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46" w:author="Kem Sereyboth" w:date="2023-07-26T10:57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ពី</w:delText>
          </w:r>
        </w:del>
      </w:ins>
      <w:ins w:id="22947" w:author="Kem Sereiboth" w:date="2022-09-16T13:41:00Z">
        <w:del w:id="22948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49" w:author="Kem Sereyboth" w:date="2023-07-26T10:57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>ស្ថិតក្នុងចង្កោម</w:delText>
          </w:r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u w:val="single"/>
              <w:cs/>
              <w:rPrChange w:id="22950" w:author="Kem Sereyboth" w:date="2023-07-26T10:57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>អគ្គលេខាធិការដ្ឋានក្រុមប្រឹក្សាជាតិគាំពារសង្គម។</w:delText>
          </w:r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51" w:author="Kem Sereyboth" w:date="2023-07-26T10:57:00Z">
                <w:rPr>
                  <w:rFonts w:ascii="Khmer MEF1" w:hAnsi="Khmer MEF1" w:cs="Khmer MEF1"/>
                  <w:spacing w:val="6"/>
                  <w:sz w:val="24"/>
                  <w:cs/>
                </w:rPr>
              </w:rPrChange>
            </w:rPr>
            <w:delText xml:space="preserve"> </w:delText>
          </w:r>
        </w:del>
      </w:ins>
      <w:ins w:id="22952" w:author="User" w:date="2022-10-03T13:25:00Z">
        <w:del w:id="22953" w:author="Kem Sereyboth" w:date="2023-06-20T14:42:00Z">
          <w:r w:rsidR="000A2604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954" w:author="Kem Sereyboth" w:date="2023-07-26T10:5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>អ.ក.គ.</w:delText>
          </w:r>
          <w:r w:rsidR="000A260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955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956" w:author="Kem Sereiboth" w:date="2022-09-16T13:41:00Z">
        <w:del w:id="22957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58" w:author="Kem Sereyboth" w:date="2023-07-26T10:57:00Z">
                <w:rPr>
                  <w:rFonts w:ascii="Khmer MEF1" w:hAnsi="Khmer MEF1" w:cs="Khmer MEF1"/>
                  <w:spacing w:val="6"/>
                  <w:sz w:val="24"/>
                  <w:cs/>
                </w:rPr>
              </w:rPrChange>
            </w:rPr>
            <w:delText xml:space="preserve">ដូចនេះ </w:delText>
          </w:r>
        </w:del>
      </w:ins>
      <w:ins w:id="22959" w:author="sakaria fa" w:date="2022-09-19T20:35:00Z">
        <w:del w:id="22960" w:author="Kem Sereyboth" w:date="2023-06-20T14:42:00Z">
          <w:r w:rsidR="00227BBA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61" w:author="Kem Sereyboth" w:date="2023-07-26T10:57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ហើយ</w:delText>
          </w:r>
        </w:del>
      </w:ins>
      <w:ins w:id="22962" w:author="Kem Sereiboth" w:date="2022-09-16T13:41:00Z">
        <w:del w:id="22963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64" w:author="Kem Sereyboth" w:date="2023-07-26T10:57:00Z">
                <w:rPr>
                  <w:rFonts w:ascii="Khmer MEF1" w:hAnsi="Khmer MEF1" w:cs="Khmer MEF1"/>
                  <w:spacing w:val="6"/>
                  <w:sz w:val="24"/>
                  <w:cs/>
                </w:rPr>
              </w:rPrChange>
            </w:rPr>
            <w:delText>ប្រព័ន្ធនៃការលើកទឹកចិត្ត</w:delText>
          </w:r>
        </w:del>
      </w:ins>
      <w:ins w:id="22965" w:author="Kem Sereiboth" w:date="2022-09-20T10:16:00Z">
        <w:del w:id="22966" w:author="Kem Sereyboth" w:date="2023-06-20T14:42:00Z">
          <w:r w:rsidR="00462A9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67" w:author="Kem Sereyboth" w:date="2023-07-26T10:57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វិញ ក៏</w:delText>
          </w:r>
        </w:del>
      </w:ins>
      <w:ins w:id="22968" w:author="Kem Sereiboth" w:date="2022-09-16T13:41:00Z">
        <w:del w:id="22969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70" w:author="Kem Sereyboth" w:date="2023-07-26T10:57:00Z">
                <w:rPr>
                  <w:rFonts w:ascii="Khmer MEF1" w:hAnsi="Khmer MEF1" w:cs="Khmer MEF1"/>
                  <w:spacing w:val="6"/>
                  <w:sz w:val="24"/>
                  <w:cs/>
                </w:rPr>
              </w:rPrChange>
            </w:rPr>
            <w:delText>ស្ថិតក្រោមបទប្បញ្ញត្តិរបស់ក្រសួងសេដ្ឋកិច្ចនិងហិរញ្ញវត្ថុ</w:delText>
          </w:r>
        </w:del>
      </w:ins>
      <w:ins w:id="22971" w:author="Kem Sereiboth" w:date="2022-09-20T10:17:00Z">
        <w:del w:id="22972" w:author="Kem Sereyboth" w:date="2023-06-20T14:42:00Z">
          <w:r w:rsidR="00462A9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73" w:author="Kem Sereyboth" w:date="2023-07-26T10:57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ផងដែរ</w:delText>
          </w:r>
        </w:del>
      </w:ins>
      <w:ins w:id="22974" w:author="sakaria fa" w:date="2022-09-19T20:35:00Z">
        <w:del w:id="22975" w:author="Kem Sereyboth" w:date="2023-06-20T14:42:00Z">
          <w:r w:rsidR="00227BBA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76" w:author="Kem Sereyboth" w:date="2023-07-26T10:57:00Z">
                <w:rPr>
                  <w:rFonts w:ascii="Khmer MEF1" w:hAnsi="Khmer MEF1" w:cs="Khmer MEF1"/>
                  <w:spacing w:val="8"/>
                  <w:sz w:val="24"/>
                  <w:szCs w:val="24"/>
                  <w:highlight w:val="yellow"/>
                  <w:cs/>
                </w:rPr>
              </w:rPrChange>
            </w:rPr>
            <w:delText>។</w:delText>
          </w:r>
        </w:del>
      </w:ins>
      <w:ins w:id="22977" w:author="Kem Sereiboth" w:date="2022-09-16T13:41:00Z">
        <w:del w:id="22978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79" w:author="Kem Sereyboth" w:date="2023-07-26T10:57:00Z">
                <w:rPr>
                  <w:rFonts w:ascii="Khmer MEF1" w:hAnsi="Khmer MEF1" w:cs="Khmer MEF1"/>
                  <w:spacing w:val="8"/>
                  <w:sz w:val="24"/>
                  <w:cs/>
                </w:rPr>
              </w:rPrChange>
            </w:rPr>
            <w:delText>។</w:delText>
          </w:r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highlight w:val="yellow"/>
              <w:cs/>
              <w:rPrChange w:id="22980" w:author="Kem Sereyboth" w:date="2023-07-26T10:57:00Z">
                <w:rPr>
                  <w:rFonts w:ascii="Khmer MEF1" w:hAnsi="Khmer MEF1" w:cs="Khmer MEF1"/>
                  <w:spacing w:val="8"/>
                  <w:sz w:val="24"/>
                  <w:cs/>
                </w:rPr>
              </w:rPrChange>
            </w:rPr>
            <w:delText xml:space="preserve"> </w:delText>
          </w:r>
        </w:del>
      </w:ins>
      <w:ins w:id="22981" w:author="sakaria fa" w:date="2022-09-19T20:35:00Z">
        <w:del w:id="22982" w:author="Kem Sereiboth" w:date="2022-09-29T14:27:00Z">
          <w:r w:rsidR="00227BBA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983" w:author="Kem Sereyboth" w:date="2023-07-26T10:57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ដូចនេះ</w:delText>
          </w:r>
        </w:del>
      </w:ins>
      <w:ins w:id="22984" w:author="sakaria fa" w:date="2022-09-19T20:36:00Z">
        <w:del w:id="22985" w:author="Kem Sereiboth" w:date="2022-09-29T14:27:00Z">
          <w:r w:rsidR="00227BBA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986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987" w:author="Sethvannak Sam" w:date="2022-08-20T18:30:00Z">
        <w:del w:id="22988" w:author="Kem Sereiboth" w:date="2022-09-16T13:41:00Z">
          <w:r w:rsidRPr="009C5CA3" w:rsidDel="004C4974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989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22990" w:author="User" w:date="2022-09-16T10:59:00Z">
        <w:del w:id="22991" w:author="Kem Sereiboth" w:date="2022-09-29T14:27:00Z">
          <w:r w:rsidR="002A5819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99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ប្រព័ន្ធលើកទឹកចិត្តមន្រ្តី</w:delText>
          </w:r>
        </w:del>
      </w:ins>
      <w:ins w:id="22993" w:author="User" w:date="2022-09-16T11:00:00Z">
        <w:del w:id="22994" w:author="Kem Sereiboth" w:date="2022-09-29T14:27:00Z">
          <w:r w:rsidR="002A5819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995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996" w:author="User" w:date="2022-09-16T11:04:00Z">
        <w:del w:id="22997" w:author="Kem Sereiboth" w:date="2022-09-29T14:27:00Z">
          <w:r w:rsidR="002A5819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998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ផែនការ</w:delText>
          </w:r>
        </w:del>
      </w:ins>
      <w:ins w:id="22999" w:author="User" w:date="2022-09-16T11:05:00Z">
        <w:del w:id="23000" w:author="Kem Sereiboth" w:date="2022-09-29T14:27:00Z">
          <w:r w:rsidR="002A5819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3001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សកម្មភាពសម្រាប់ទទួលប្រាក់ឧបត្ថម្ភមុខងារប្រចាំ</w:delText>
          </w:r>
        </w:del>
      </w:ins>
      <w:ins w:id="23002" w:author="User" w:date="2022-09-16T11:06:00Z">
        <w:del w:id="23003" w:author="Kem Sereiboth" w:date="2022-09-29T14:27:00Z">
          <w:r w:rsidR="002A5819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3004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ឆ្នាំ២០២២ </w:delText>
          </w:r>
        </w:del>
      </w:ins>
      <w:ins w:id="23005" w:author="User" w:date="2022-09-16T11:07:00Z">
        <w:del w:id="23006" w:author="Kem Sereiboth" w:date="2022-09-29T14:27:00Z">
          <w:r w:rsidR="002A5819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3007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របាយការណ៍វាយតម្លៃសមិ</w:delText>
          </w:r>
        </w:del>
      </w:ins>
      <w:ins w:id="23008" w:author="User" w:date="2022-09-16T11:08:00Z">
        <w:del w:id="23009" w:author="Kem Sereiboth" w:date="2022-09-29T14:27:00Z">
          <w:r w:rsidR="002A5819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3010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ទ្ធកម្មមន្រ្តីទទួលបានប្រាក់ឧបត្ថម្ភជីវភាព</w:delText>
          </w:r>
        </w:del>
      </w:ins>
      <w:ins w:id="23011" w:author="User" w:date="2022-09-16T11:09:00Z">
        <w:del w:id="23012" w:author="Kem Sereiboth" w:date="2022-09-29T14:27:00Z">
          <w:r w:rsidR="002216A7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3013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និងឯកសារដែលពាក់ព័ន្ធត</w:delText>
          </w:r>
        </w:del>
      </w:ins>
      <w:ins w:id="23014" w:author="User" w:date="2022-09-16T11:10:00Z">
        <w:del w:id="23015" w:author="Kem Sereiboth" w:date="2022-09-29T14:27:00Z">
          <w:r w:rsidR="002216A7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3016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ែមន្រ្តីរាជការ</w:delText>
          </w:r>
        </w:del>
      </w:ins>
      <w:ins w:id="23017" w:author="Sethvannak Sam" w:date="2022-08-20T18:30:00Z">
        <w:del w:id="23018" w:author="Kem Sereiboth" w:date="2022-09-15T13:53:00Z">
          <w:r w:rsidRPr="009C5CA3" w:rsidDel="00332C54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3019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08C08B27" w14:textId="78ECEFAD" w:rsidR="005C3437" w:rsidRPr="00861444" w:rsidRDefault="005C3437">
      <w:pPr>
        <w:spacing w:after="0" w:line="233" w:lineRule="auto"/>
        <w:ind w:firstLine="720"/>
        <w:jc w:val="both"/>
        <w:rPr>
          <w:ins w:id="23020" w:author="Kem Sereyboth" w:date="2023-06-20T14:43:00Z"/>
          <w:rFonts w:ascii="Khmer MEF1" w:hAnsi="Khmer MEF1" w:cs="Khmer MEF1"/>
          <w:spacing w:val="-8"/>
          <w:sz w:val="24"/>
          <w:szCs w:val="24"/>
          <w:lang w:val="ca-ES"/>
        </w:rPr>
        <w:pPrChange w:id="23021" w:author="Sopheak Phorn" w:date="2023-08-25T13:09:00Z">
          <w:pPr>
            <w:spacing w:after="0" w:line="223" w:lineRule="auto"/>
            <w:ind w:firstLine="720"/>
            <w:jc w:val="both"/>
          </w:pPr>
        </w:pPrChange>
      </w:pPr>
      <w:ins w:id="23022" w:author="Kem Sereyboth" w:date="2023-06-20T14:43:00Z">
        <w:r w:rsidRPr="00D0535D">
          <w:rPr>
            <w:rFonts w:ascii="Khmer MEF1" w:hAnsi="Khmer MEF1" w:cs="Khmer MEF1"/>
            <w:sz w:val="24"/>
            <w:szCs w:val="24"/>
            <w:cs/>
            <w:lang w:val="ca-ES"/>
            <w:rPrChange w:id="23023" w:author="Sopheak Phorn" w:date="2023-08-03T09:26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នៅពេល​ចុះ​ប្រមូល​ទិន្នន័យ​និង​ព័ត៌មាន​នៅ​ </w:t>
        </w:r>
      </w:ins>
      <w:ins w:id="23024" w:author="Kem Sereyboth" w:date="2023-07-12T11:13:00Z">
        <w:r w:rsidR="00AA7749" w:rsidRPr="00D0535D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3025" w:author="Sopheak Phorn" w:date="2023-08-03T09:26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3026" w:author="Sopheak Phorn" w:date="2023-07-28T15:55:00Z">
        <w:r w:rsidR="00F125F3" w:rsidRPr="00D0535D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3027" w:author="Sopheak Phorn" w:date="2023-08-03T09:26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3028" w:author="Kem Sereyboth" w:date="2023-07-12T11:13:00Z">
        <w:del w:id="23029" w:author="Sopheak Phorn" w:date="2023-07-28T15:55:00Z">
          <w:r w:rsidR="00AA7749" w:rsidRPr="00D0535D" w:rsidDel="00F125F3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030" w:author="Sopheak Phorn" w:date="2023-08-03T09:26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AA7749" w:rsidRPr="00D0535D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3031" w:author="Sopheak Phorn" w:date="2023-08-03T09:26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23032" w:author="Sopheak Phorn" w:date="2023-08-03T09:26:00Z">
        <w:r w:rsidR="00D0535D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 xml:space="preserve"> </w:t>
        </w:r>
      </w:ins>
      <w:ins w:id="23033" w:author="Kem Sereyboth" w:date="2023-07-12T11:13:00Z">
        <w:del w:id="23034" w:author="Sopheak Phorn" w:date="2023-08-03T09:26:00Z">
          <w:r w:rsidR="00AA7749" w:rsidRPr="00D0535D" w:rsidDel="00D0535D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035" w:author="Sopheak Phorn" w:date="2023-08-03T09:26:00Z">
                <w:rPr>
                  <w:rFonts w:ascii="Khmer MEF1" w:hAnsi="Khmer MEF1" w:cs="Khmer MEF1"/>
                  <w:b/>
                  <w:bCs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036" w:author="Kem Sereyboth" w:date="2023-06-20T14:43:00Z">
        <w:r w:rsidRPr="00D0535D">
          <w:rPr>
            <w:rFonts w:ascii="Khmer MEF1" w:hAnsi="Khmer MEF1" w:cs="Khmer MEF1"/>
            <w:sz w:val="24"/>
            <w:szCs w:val="24"/>
            <w:cs/>
            <w:lang w:val="ca-ES"/>
            <w:rPrChange w:id="23037" w:author="Sopheak Phorn" w:date="2023-08-03T09:26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ប្រតិភូសវនកម្ម </w:t>
        </w:r>
        <w:r w:rsidRPr="00D0535D">
          <w:rPr>
            <w:rFonts w:ascii="Khmer MEF1" w:hAnsi="Khmer MEF1" w:cs="Khmer MEF1"/>
            <w:sz w:val="24"/>
            <w:szCs w:val="24"/>
            <w:lang w:val="ca-ES"/>
            <w:rPrChange w:id="23038" w:author="Sopheak Phorn" w:date="2023-08-03T09:26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t>​​</w:t>
        </w:r>
        <w:r w:rsidRPr="00D0535D">
          <w:rPr>
            <w:rFonts w:ascii="Khmer MEF1" w:hAnsi="Khmer MEF1" w:cs="Khmer MEF1"/>
            <w:sz w:val="24"/>
            <w:szCs w:val="24"/>
            <w:cs/>
            <w:lang w:val="ca-ES"/>
            <w:rPrChange w:id="23039" w:author="Sopheak Phorn" w:date="2023-08-03T09:26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និ​​ង</w:t>
        </w:r>
        <w:r w:rsidRPr="00073CFF">
          <w:rPr>
            <w:rFonts w:ascii="Khmer MEF1" w:hAnsi="Khmer MEF1" w:cs="Khmer MEF1"/>
            <w:sz w:val="24"/>
            <w:szCs w:val="24"/>
            <w:cs/>
            <w:lang w:val="ca-ES"/>
          </w:rPr>
          <w:t>សវនករទទួលបន្ទុក បា</w:t>
        </w:r>
      </w:ins>
      <w:ins w:id="23040" w:author="Kem Sereyboth" w:date="2023-07-26T10:47:00Z">
        <w:r w:rsidR="008E2001" w:rsidRPr="00073CFF">
          <w:rPr>
            <w:rFonts w:ascii="Khmer MEF1" w:hAnsi="Khmer MEF1" w:cs="Khmer MEF1"/>
            <w:sz w:val="24"/>
            <w:szCs w:val="24"/>
            <w:cs/>
            <w:lang w:val="ca-ES"/>
          </w:rPr>
          <w:t>​</w:t>
        </w:r>
      </w:ins>
      <w:ins w:id="23041" w:author="Kem Sereyboth" w:date="2023-06-20T14:43:00Z">
        <w:r w:rsidRPr="00073CFF">
          <w:rPr>
            <w:rFonts w:ascii="Khmer MEF1" w:hAnsi="Khmer MEF1" w:cs="Khmer MEF1"/>
            <w:sz w:val="24"/>
            <w:szCs w:val="24"/>
            <w:cs/>
            <w:lang w:val="ca-ES"/>
          </w:rPr>
          <w:t>ន</w:t>
        </w:r>
        <w:r w:rsidRPr="009C5CA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3042" w:author="Kem Sereyboth" w:date="2023-07-26T10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3043" w:author="Kem Sereyboth" w:date="2023-07-26T10:47:00Z">
        <w:r w:rsidR="008E2001" w:rsidRPr="009C5CA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3044" w:author="Kem Sereyboth" w:date="2023-07-26T10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3045" w:author="Kem Sereyboth" w:date="2023-06-20T14:43:00Z">
        <w:r w:rsidRPr="00F125F3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3046" w:author="Sopheak Phorn" w:date="2023-07-28T15:5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សង្កេត​ឃើញ​ថា</w:t>
        </w:r>
        <w:r w:rsidRPr="00F125F3">
          <w:rPr>
            <w:rFonts w:ascii="Khmer MEF1" w:hAnsi="Khmer MEF1" w:cs="Khmer MEF1"/>
            <w:spacing w:val="-10"/>
            <w:sz w:val="24"/>
            <w:szCs w:val="24"/>
            <w:lang w:val="ca-ES"/>
            <w:rPrChange w:id="23047" w:author="Sopheak Phorn" w:date="2023-07-28T15:55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 xml:space="preserve">​ </w:t>
        </w:r>
        <w:r w:rsidRPr="00F125F3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3048" w:author="Sopheak Phorn" w:date="2023-07-28T15:5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បរិស្ថានការងារ​របស់​​ </w:t>
        </w:r>
      </w:ins>
      <w:ins w:id="23049" w:author="Kem Sereyboth" w:date="2023-07-12T11:13:00Z">
        <w:r w:rsidR="00AA7749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3050" w:author="Sopheak Phorn" w:date="2023-07-28T15:55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3051" w:author="Sopheak Phorn" w:date="2023-07-28T15:55:00Z">
        <w:r w:rsidR="00F125F3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3052" w:author="Sopheak Phorn" w:date="2023-07-28T15:55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3053" w:author="Kem Sereyboth" w:date="2023-07-12T11:13:00Z">
        <w:del w:id="23054" w:author="Sopheak Phorn" w:date="2023-07-28T15:55:00Z">
          <w:r w:rsidR="00AA7749" w:rsidRPr="00F125F3" w:rsidDel="00F125F3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23055" w:author="Sopheak Phorn" w:date="2023-07-28T15:55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AA7749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3056" w:author="Sopheak Phorn" w:date="2023-07-28T15:55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  <w:r w:rsidR="00AA7749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3057" w:author="Sopheak Phorn" w:date="2023-07-28T15:55:00Z">
              <w:rPr>
                <w:rFonts w:ascii="Khmer MEF1" w:hAnsi="Khmer MEF1" w:cs="Khmer MEF1"/>
                <w:b/>
                <w:bCs/>
                <w:color w:val="FF0000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3058" w:author="Kem Sereyboth" w:date="2023-06-20T14:43:00Z">
        <w:r w:rsidRPr="00F125F3">
          <w:rPr>
            <w:rFonts w:ascii="!Khmer MEF1" w:hAnsi="!Khmer MEF1" w:cs="!Khmer MEF1"/>
            <w:spacing w:val="-10"/>
            <w:sz w:val="24"/>
            <w:szCs w:val="24"/>
            <w:cs/>
            <w:lang w:val="ca-ES"/>
            <w:rPrChange w:id="23059" w:author="Sopheak Phorn" w:date="2023-07-28T15:55:00Z">
              <w:rPr>
                <w:rFonts w:ascii="!Khmer MEF1" w:hAnsi="!Khmer MEF1" w:cs="!Khmer MEF1"/>
                <w:sz w:val="24"/>
                <w:szCs w:val="24"/>
                <w:cs/>
                <w:lang w:val="ca-ES"/>
              </w:rPr>
            </w:rPrChange>
          </w:rPr>
          <w:t>មាន​</w:t>
        </w:r>
        <w:r w:rsidRPr="00F125F3">
          <w:rPr>
            <w:rFonts w:ascii="!Khmer MEF1" w:hAnsi="!Khmer MEF1" w:cs="!Khmer MEF1"/>
            <w:spacing w:val="-10"/>
            <w:sz w:val="24"/>
            <w:szCs w:val="24"/>
            <w:cs/>
            <w:lang w:val="ca-ES"/>
            <w:rPrChange w:id="23060" w:author="Sopheak Phorn" w:date="2023-07-28T15:55:00Z">
              <w:rPr>
                <w:rFonts w:ascii="!Khmer MEF1" w:hAnsi="!Khmer MEF1" w:cs="!Khmer MEF1"/>
                <w:spacing w:val="-14"/>
                <w:sz w:val="24"/>
                <w:szCs w:val="24"/>
                <w:cs/>
                <w:lang w:val="ca-ES"/>
              </w:rPr>
            </w:rPrChange>
          </w:rPr>
          <w:t>សណ្ដា​ប់ធ្នា​ប់​ល្អ</w:t>
        </w:r>
        <w:r w:rsidRPr="00F125F3">
          <w:rPr>
            <w:rFonts w:ascii="Khmer MEF1" w:hAnsi="Khmer MEF1" w:cs="Khmer MEF1"/>
            <w:spacing w:val="-10"/>
            <w:sz w:val="24"/>
            <w:szCs w:val="24"/>
            <w:cs/>
            <w:rPrChange w:id="23061" w:author="Sopheak Phorn" w:date="2023-07-28T15:55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 xml:space="preserve">។ </w:t>
        </w:r>
      </w:ins>
      <w:ins w:id="23062" w:author="Kem Sereyboth" w:date="2023-07-12T11:14:00Z">
        <w:r w:rsidR="00AA7749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3063" w:author="Sopheak Phorn" w:date="2023-07-28T15:55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3064" w:author="Sopheak Phorn" w:date="2023-07-28T15:55:00Z">
        <w:r w:rsidR="00F125F3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3065" w:author="Sopheak Phorn" w:date="2023-07-28T15:55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3066" w:author="Kem Sereyboth" w:date="2023-07-12T11:14:00Z">
        <w:del w:id="23067" w:author="Sopheak Phorn" w:date="2023-07-28T15:55:00Z">
          <w:r w:rsidR="00AA7749" w:rsidRPr="00F125F3" w:rsidDel="00F125F3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23068" w:author="Sopheak Phorn" w:date="2023-07-28T15:55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AA7749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3069" w:author="Sopheak Phorn" w:date="2023-07-28T15:55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  <w:r w:rsidR="00AA7749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3070" w:author="Sopheak Phorn" w:date="2023-07-28T15:55:00Z">
              <w:rPr>
                <w:rFonts w:ascii="Khmer MEF1" w:hAnsi="Khmer MEF1" w:cs="Khmer MEF1"/>
                <w:b/>
                <w:bCs/>
                <w:color w:val="FF0000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3071" w:author="Kem Sereyboth" w:date="2023-06-20T14:43:00Z">
        <w:r w:rsidRPr="00F125F3">
          <w:rPr>
            <w:rFonts w:ascii="!Khmer MEF1" w:hAnsi="!Khmer MEF1" w:cs="!Khmer MEF1"/>
            <w:spacing w:val="-10"/>
            <w:sz w:val="24"/>
            <w:szCs w:val="24"/>
            <w:cs/>
            <w:lang w:val="ca-ES"/>
            <w:rPrChange w:id="23072" w:author="Sopheak Phorn" w:date="2023-07-28T15:55:00Z">
              <w:rPr>
                <w:rFonts w:ascii="!Khmer MEF1" w:hAnsi="!Khmer MEF1" w:cs="!Khmer MEF1"/>
                <w:spacing w:val="-14"/>
                <w:sz w:val="24"/>
                <w:szCs w:val="24"/>
                <w:cs/>
                <w:lang w:val="ca-ES"/>
              </w:rPr>
            </w:rPrChange>
          </w:rPr>
          <w:t>បាន</w:t>
        </w:r>
        <w:r w:rsidRPr="00F125F3">
          <w:rPr>
            <w:rFonts w:ascii="Khmer MEF1" w:hAnsi="Khmer MEF1" w:cs="Khmer MEF1"/>
            <w:spacing w:val="-10"/>
            <w:sz w:val="24"/>
            <w:szCs w:val="24"/>
            <w:cs/>
            <w:rPrChange w:id="23073" w:author="Sopheak Phorn" w:date="2023-07-28T15:55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រៀបចំ​សម្របសម្រួ</w:t>
        </w:r>
      </w:ins>
      <w:ins w:id="23074" w:author="Kem Sereyboth" w:date="2023-07-26T10:47:00Z">
        <w:r w:rsidR="008E2001" w:rsidRPr="00F125F3">
          <w:rPr>
            <w:rFonts w:ascii="Khmer MEF1" w:hAnsi="Khmer MEF1" w:cs="Khmer MEF1"/>
            <w:spacing w:val="-10"/>
            <w:sz w:val="24"/>
            <w:szCs w:val="24"/>
            <w:cs/>
            <w:rPrChange w:id="23075" w:author="Sopheak Phorn" w:date="2023-07-28T15:55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​</w:t>
        </w:r>
      </w:ins>
      <w:ins w:id="23076" w:author="Kem Sereyboth" w:date="2023-06-20T14:43:00Z">
        <w:r w:rsidRPr="00F125F3">
          <w:rPr>
            <w:rFonts w:ascii="Khmer MEF1" w:hAnsi="Khmer MEF1" w:cs="Khmer MEF1"/>
            <w:spacing w:val="-10"/>
            <w:sz w:val="24"/>
            <w:szCs w:val="24"/>
            <w:cs/>
            <w:rPrChange w:id="23077" w:author="Sopheak Phorn" w:date="2023-07-28T15:55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ល​</w:t>
        </w:r>
        <w:r w:rsidRPr="00F125F3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3078" w:author="Sopheak Phorn" w:date="2023-07-28T15:55:00Z">
              <w:rPr>
                <w:rFonts w:ascii="Khmer MEF1" w:hAnsi="Khmer MEF1" w:cs="Khmer MEF1"/>
                <w:spacing w:val="-14"/>
                <w:sz w:val="24"/>
                <w:szCs w:val="24"/>
                <w:cs/>
                <w:lang w:val="ca-ES"/>
              </w:rPr>
            </w:rPrChange>
          </w:rPr>
          <w:t>ផ្តល់</w:t>
        </w:r>
        <w:r w:rsidRPr="00F125F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3079" w:author="Sopheak Phorn" w:date="2023-07-28T15:57:00Z">
              <w:rPr>
                <w:rFonts w:ascii="Khmer MEF1" w:hAnsi="Khmer MEF1" w:cs="Khmer MEF1"/>
                <w:spacing w:val="-14"/>
                <w:sz w:val="24"/>
                <w:szCs w:val="24"/>
                <w:cs/>
                <w:lang w:val="ca-ES"/>
              </w:rPr>
            </w:rPrChange>
          </w:rPr>
          <w:t>ទីតាំងសម្រាប់ប្រតិភូសវនកម្ម</w:t>
        </w:r>
        <w:r w:rsidRPr="00F125F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3080" w:author="Sopheak Phorn" w:date="2023-07-28T15:57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 ​</w:t>
        </w:r>
        <w:r w:rsidRPr="00F125F3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និងសវនករទទួលបន្ទុកដើម្បី​ពិនិត្យឯកសារ</w:t>
        </w:r>
        <w:r w:rsidRPr="00F125F3">
          <w:rPr>
            <w:rFonts w:ascii="Khmer MEF1" w:hAnsi="Khmer MEF1" w:cs="Khmer MEF1"/>
            <w:spacing w:val="-4"/>
            <w:sz w:val="24"/>
            <w:szCs w:val="24"/>
            <w:lang w:val="ca-ES"/>
          </w:rPr>
          <w:t>​​</w:t>
        </w:r>
        <w:r w:rsidRPr="00F125F3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និង​​បាន​ចាត់តាំងមន្រ្តីទទួល​បន្ទុក</w:t>
        </w:r>
        <w:r w:rsidRPr="00861444">
          <w:rPr>
            <w:rFonts w:ascii="Khmer MEF1" w:hAnsi="Khmer MEF1" w:cs="Khmer MEF1"/>
            <w:spacing w:val="-4"/>
            <w:sz w:val="24"/>
            <w:szCs w:val="24"/>
            <w:cs/>
          </w:rPr>
          <w:t>​</w:t>
        </w:r>
        <w:r w:rsidRPr="00F125F3">
          <w:rPr>
            <w:rFonts w:ascii="Khmer MEF1" w:hAnsi="Khmer MEF1" w:cs="Khmer MEF1"/>
            <w:spacing w:val="-10"/>
            <w:sz w:val="24"/>
            <w:szCs w:val="24"/>
            <w:cs/>
            <w:rPrChange w:id="23081" w:author="Sopheak Phorn" w:date="2023-07-28T15:57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ក្នុង​ការ​</w:t>
        </w:r>
        <w:r w:rsidRPr="00F125F3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3082" w:author="Sopheak Phorn" w:date="2023-07-28T15:57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ផ្តល់ឯកសារទាន់ពេលវេលា។</w:t>
        </w:r>
        <w:r w:rsidRPr="00F125F3">
          <w:rPr>
            <w:rFonts w:ascii="Khmer MEF1" w:hAnsi="Khmer MEF1" w:cs="Khmer MEF1"/>
            <w:spacing w:val="-10"/>
            <w:sz w:val="24"/>
            <w:szCs w:val="24"/>
            <w:cs/>
            <w:rPrChange w:id="23083" w:author="Sopheak Phorn" w:date="2023-07-28T15:57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  <w:r w:rsidRPr="00F125F3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3084" w:author="Sopheak Phorn" w:date="2023-07-28T15:57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ប្រតិភូសវនកម្ម និងសវនក​រ​ទ​ទួលបន្ទុកសូមកោតសរសើរចំពោះ</w:t>
        </w:r>
        <w:r w:rsidRPr="00F125F3">
          <w:rPr>
            <w:rFonts w:ascii="Khmer MEF1" w:hAnsi="Khmer MEF1" w:cs="Khmer MEF1"/>
            <w:spacing w:val="-10"/>
            <w:sz w:val="24"/>
            <w:szCs w:val="24"/>
            <w:lang w:val="ca-ES"/>
            <w:rPrChange w:id="23085" w:author="Sopheak Phorn" w:date="2023-07-28T15:57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t xml:space="preserve"> </w:t>
        </w:r>
      </w:ins>
      <w:ins w:id="23086" w:author="Kem Sereyboth" w:date="2023-07-12T11:14:00Z">
        <w:r w:rsidR="00AA7749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3087" w:author="Sopheak Phorn" w:date="2023-07-28T15:57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3088" w:author="Sopheak Phorn" w:date="2023-07-28T15:55:00Z">
        <w:r w:rsidR="00F125F3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3089" w:author="Sopheak Phorn" w:date="2023-07-28T15:57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3090" w:author="Kem Sereyboth" w:date="2023-07-12T11:14:00Z">
        <w:del w:id="23091" w:author="Sopheak Phorn" w:date="2023-07-28T15:55:00Z">
          <w:r w:rsidR="00AA7749" w:rsidRPr="00F125F3" w:rsidDel="00F125F3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23092" w:author="Sopheak Phorn" w:date="2023-07-28T15:57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AA7749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3093" w:author="Sopheak Phorn" w:date="2023-07-28T15:57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  <w:r w:rsidR="00AA7749" w:rsidRPr="009C5CA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3094" w:author="Kem Sereyboth" w:date="2023-07-26T10:57:00Z">
              <w:rPr>
                <w:rFonts w:ascii="Khmer MEF1" w:hAnsi="Khmer MEF1" w:cs="Khmer MEF1"/>
                <w:b/>
                <w:bCs/>
                <w:color w:val="FF0000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3095" w:author="Kem Sereyboth" w:date="2023-06-20T14:43:00Z">
        <w:r w:rsidRPr="00533A2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3096" w:author="Sopheak" w:date="2023-07-28T22:1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ដែលផ្តល់កិច្ចសហការខ្ពស់ក្នុងកា</w:t>
        </w:r>
        <w:r w:rsidRPr="00533A2E">
          <w:rPr>
            <w:rFonts w:ascii="Khmer MEF1" w:hAnsi="Khmer MEF1" w:cs="Khmer MEF1"/>
            <w:spacing w:val="-2"/>
            <w:sz w:val="24"/>
            <w:szCs w:val="24"/>
            <w:lang w:val="ca-ES"/>
            <w:rPrChange w:id="23097" w:author="Sopheak" w:date="2023-07-28T22:12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t>​​</w:t>
        </w:r>
        <w:r w:rsidRPr="00533A2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3098" w:author="Sopheak" w:date="2023-07-28T22:1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រផ្តល់ទីតាំងសម្រាប់ប្រតិភូសវនកម្ម និងសវនករទទួលបន្ទុកពិនិត្យ</w:t>
        </w:r>
      </w:ins>
      <w:ins w:id="23099" w:author="Kem Sereyboth" w:date="2023-07-26T10:47:00Z">
        <w:r w:rsidR="008E2001" w:rsidRPr="00533A2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3100" w:author="Sopheak" w:date="2023-07-28T22:1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3101" w:author="Kem Sereyboth" w:date="2023-06-20T14:43:00Z">
        <w:r w:rsidRPr="00533A2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3102" w:author="Sopheak" w:date="2023-07-28T22:1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ឯកសារ</w:t>
        </w:r>
        <w:r w:rsidRPr="00533A2E">
          <w:rPr>
            <w:rFonts w:ascii="Khmer MEF1" w:hAnsi="Khmer MEF1" w:cs="Khmer MEF1"/>
            <w:spacing w:val="-2"/>
            <w:sz w:val="24"/>
            <w:szCs w:val="24"/>
            <w:lang w:val="ca-ES"/>
            <w:rPrChange w:id="23103" w:author="Sopheak" w:date="2023-07-28T22:12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t>​​​</w:t>
        </w:r>
        <w:r w:rsidRPr="009C5CA3">
          <w:rPr>
            <w:rFonts w:ascii="Khmer MEF1" w:hAnsi="Khmer MEF1" w:cs="Khmer MEF1"/>
            <w:spacing w:val="-12"/>
            <w:sz w:val="24"/>
            <w:szCs w:val="24"/>
            <w:lang w:val="ca-ES"/>
            <w:rPrChange w:id="23104" w:author="Kem Sereyboth" w:date="2023-07-26T10:57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 xml:space="preserve"> </w:t>
        </w:r>
        <w:r w:rsidRPr="00073CFF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និងផ្តល់ឯកសារទាន់ពេលវេ​លា​ ដែលនាំឱ្យការអនុវត្តការងារសវនកម្មសម្រាប់ការិយបរិច្ឆេទឆ្នាំ២០</w:t>
        </w:r>
      </w:ins>
      <w:ins w:id="23105" w:author="Kem Sereyboth" w:date="2023-07-26T10:48:00Z">
        <w:r w:rsidR="008E2001" w:rsidRPr="00073CFF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​</w:t>
        </w:r>
      </w:ins>
      <w:ins w:id="23106" w:author="Kem Sereyboth" w:date="2023-06-20T14:43:00Z">
        <w:r w:rsidRPr="00073CFF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២</w:t>
        </w:r>
      </w:ins>
      <w:ins w:id="23107" w:author="Kem Sereyboth" w:date="2023-07-26T10:48:00Z">
        <w:r w:rsidR="008E2001" w:rsidRPr="00073CFF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​</w:t>
        </w:r>
      </w:ins>
      <w:ins w:id="23108" w:author="Kem Sereyboth" w:date="2023-06-20T14:43:00Z">
        <w:r w:rsidRPr="00073CFF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៣</w:t>
        </w:r>
      </w:ins>
      <w:ins w:id="23109" w:author="Kem Sereyboth" w:date="2023-07-26T10:48:00Z">
        <w:r w:rsidR="008E2001" w:rsidRPr="00073CFF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​</w:t>
        </w:r>
      </w:ins>
      <w:ins w:id="23110" w:author="Kem Sereyboth" w:date="2023-06-20T14:43:00Z">
        <w:r w:rsidRPr="00073CFF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 xml:space="preserve"> បញ្ចប់</w:t>
        </w:r>
        <w:r w:rsidRPr="00861444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ទៅដោយរលូន និងទទួ​ល​បានលទ្ធផលល្អ។</w:t>
        </w:r>
      </w:ins>
    </w:p>
    <w:p w14:paraId="5F66435A" w14:textId="7B5B5271" w:rsidR="00682841" w:rsidRPr="00E33574" w:rsidDel="005C3437" w:rsidRDefault="00682841">
      <w:pPr>
        <w:spacing w:after="0" w:line="233" w:lineRule="auto"/>
        <w:jc w:val="both"/>
        <w:rPr>
          <w:ins w:id="23111" w:author="sakaria fa" w:date="2022-09-30T21:23:00Z"/>
          <w:del w:id="23112" w:author="Kem Sereyboth" w:date="2023-06-20T14:43:00Z"/>
          <w:rFonts w:ascii="Khmer MEF1" w:hAnsi="Khmer MEF1" w:cs="Khmer MEF1"/>
          <w:sz w:val="24"/>
          <w:rPrChange w:id="23113" w:author="Kem Sereyboth" w:date="2023-07-19T16:59:00Z">
            <w:rPr>
              <w:ins w:id="23114" w:author="sakaria fa" w:date="2022-09-30T21:23:00Z"/>
              <w:del w:id="23115" w:author="Kem Sereyboth" w:date="2023-06-20T14:43:00Z"/>
              <w:rFonts w:ascii="Khmer MEF1" w:hAnsi="Khmer MEF1" w:cs="Khmer MEF1"/>
              <w:spacing w:val="6"/>
              <w:sz w:val="24"/>
            </w:rPr>
          </w:rPrChange>
        </w:rPr>
        <w:pPrChange w:id="23116" w:author="Sopheak Phorn" w:date="2023-08-25T13:09:00Z">
          <w:pPr>
            <w:spacing w:after="0" w:line="221" w:lineRule="auto"/>
            <w:jc w:val="both"/>
          </w:pPr>
        </w:pPrChange>
      </w:pPr>
    </w:p>
    <w:p w14:paraId="1F312C07" w14:textId="10B1A7C3" w:rsidR="00FC307F" w:rsidRPr="00E33574" w:rsidDel="005C3437" w:rsidRDefault="00682841">
      <w:pPr>
        <w:spacing w:after="0" w:line="233" w:lineRule="auto"/>
        <w:ind w:firstLine="720"/>
        <w:jc w:val="both"/>
        <w:rPr>
          <w:ins w:id="23117" w:author="sakaria fa" w:date="2022-09-30T21:19:00Z"/>
          <w:del w:id="23118" w:author="Kem Sereyboth" w:date="2023-06-20T14:43:00Z"/>
          <w:rFonts w:ascii="Khmer MEF1" w:hAnsi="Khmer MEF1" w:cs="Khmer MEF1"/>
          <w:sz w:val="24"/>
          <w:szCs w:val="24"/>
          <w:lang w:val="ca-ES"/>
          <w:rPrChange w:id="23119" w:author="Kem Sereyboth" w:date="2023-07-19T16:59:00Z">
            <w:rPr>
              <w:ins w:id="23120" w:author="sakaria fa" w:date="2022-09-30T21:19:00Z"/>
              <w:del w:id="23121" w:author="Kem Sereyboth" w:date="2023-06-20T14:43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23122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3123" w:author="sakaria fa" w:date="2022-09-30T21:23:00Z">
        <w:del w:id="23124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2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ពេលសវនករទទួលបន្ទុកធ្វើការសាកសួរបំភ្លឺពី </w:delText>
          </w:r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126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3127" w:author="LENOVO" w:date="2022-10-06T11:56:00Z">
        <w:del w:id="23128" w:author="Kem Sereyboth" w:date="2023-06-20T14:43:00Z">
          <w:r w:rsidR="00D6491E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129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130" w:author="sakaria fa" w:date="2022-09-30T21:23:00Z">
        <w:del w:id="23131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3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ទៅលើប្រធានបទទាំង ៥ 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ប្រតិភូសវនកម្ម​​ និង​​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3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សវនករទទួលបន្ទុកបានសង្កេតឃើញថាថ្នាក់ដឹកនាំ និងមន្រ្តីជំនាញដែលបានជួបពិភាក្សាបានឆ្លើយបំភ្លឺ</w:delText>
          </w:r>
          <w:r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យ៉ាងក្បោះក្បាយដោយមិនបញ្ចេញនូវអាកប្បកិរិយាណាមួយដែលមានបំណងលាក់បាំងព័ត៌មានចំពោះប្រតិភូ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3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សវនកម្ម និងសវនករទទួលបន្ទុកឡើយ ​និងសម្ដែងនូវការពេញ​ចិត្ត​ក្នុង​ការ​ឆ្លើយបំភ្លឺ​រាល់​សំនួរ​ដែល​សវនករ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3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ទទួលបន្ទុក​បាន​សាកសួរ។</w:delText>
          </w:r>
        </w:del>
      </w:ins>
    </w:p>
    <w:p w14:paraId="05A9D19B" w14:textId="137C3288" w:rsidR="00756A09" w:rsidRPr="00E33574" w:rsidDel="005C3437" w:rsidRDefault="00FC307F">
      <w:pPr>
        <w:spacing w:after="0" w:line="233" w:lineRule="auto"/>
        <w:ind w:firstLine="706"/>
        <w:jc w:val="both"/>
        <w:rPr>
          <w:ins w:id="23136" w:author="Voeun Kuyeng" w:date="2022-08-31T16:05:00Z"/>
          <w:del w:id="23137" w:author="Kem Sereyboth" w:date="2023-06-20T14:43:00Z"/>
          <w:rFonts w:ascii="Khmer MEF1" w:hAnsi="Khmer MEF1" w:cs="Khmer MEF1"/>
          <w:strike/>
          <w:sz w:val="24"/>
          <w:szCs w:val="24"/>
          <w:lang w:val="ca-ES"/>
          <w:rPrChange w:id="23138" w:author="Kem Sereyboth" w:date="2023-07-19T16:59:00Z">
            <w:rPr>
              <w:ins w:id="23139" w:author="Voeun Kuyeng" w:date="2022-08-31T16:05:00Z"/>
              <w:del w:id="23140" w:author="Kem Sereyboth" w:date="2023-06-20T14:43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3141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3142" w:author="sakaria fa" w:date="2022-09-30T21:20:00Z">
        <w:del w:id="23143" w:author="Kem Sereyboth" w:date="2023-06-20T14:43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1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ជាមួយគ្នានេះ នៅពេល​ចុះ​ប្រមូល​ទិន្នន័យ​</w:delText>
          </w:r>
        </w:del>
      </w:ins>
      <w:ins w:id="23145" w:author="User" w:date="2022-10-06T04:31:00Z">
        <w:del w:id="23146" w:author="Kem Sereyboth" w:date="2023-06-20T14:43:00Z">
          <w:r w:rsidR="00933F0B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14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148" w:author="sakaria fa" w:date="2022-09-30T21:20:00Z">
        <w:del w:id="23149" w:author="Kem Sereyboth" w:date="2023-06-20T14:43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1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និង​ព័ត៌មាន​នៅ​ </w:delText>
          </w:r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315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15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ប្រតិភូសវនកម្ម​​ និង​សវនករ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ទទួលបន្ទុកបាន​សង្កេត​ឃើញ​ថា</w:delText>
          </w:r>
        </w:del>
      </w:ins>
      <w:ins w:id="23153" w:author="sakaria fa" w:date="2022-09-30T21:19:00Z">
        <w:del w:id="23154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55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156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57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មានទីតាំងសម្រាប់ទុកប្រជុំផ្ទៃក្នុងផ្ទាល់ខ្លួន​។ ចំពោះបរិស្ថានក្នុង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158" w:author="Kem Sereyboth" w:date="2023-07-19T16:59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ការអនុវត្តការងារ មានភាពស</w:delText>
          </w:r>
        </w:del>
      </w:ins>
      <w:ins w:id="23159" w:author="User" w:date="2022-10-05T18:58:00Z">
        <w:del w:id="23160" w:author="Kem Sereyboth" w:date="2023-06-20T14:43:00Z">
          <w:r w:rsidR="00383FF6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16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ម</w:delText>
          </w:r>
        </w:del>
      </w:ins>
      <w:ins w:id="23162" w:author="sakaria fa" w:date="2022-09-30T21:19:00Z">
        <w:del w:id="23163" w:author="Kem Sereyboth" w:date="2023-06-20T14:43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164" w:author="Kem Sereyboth" w:date="2023-07-19T16:59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បស្រប ឯកសារផ្សេងៗរបស់ </w:delText>
          </w:r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3165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16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ត្រូវបានរក្សាទុកនៅបរិវេ</w:delText>
          </w:r>
        </w:del>
      </w:ins>
      <w:ins w:id="23167" w:author="User" w:date="2022-10-06T04:35:00Z">
        <w:del w:id="23168" w:author="Kem Sereyboth" w:date="2023-06-20T14:43:00Z">
          <w:r w:rsidR="00933F0B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16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ណ</w:delText>
          </w:r>
        </w:del>
      </w:ins>
      <w:ins w:id="23170" w:author="sakaria fa" w:date="2022-09-30T21:19:00Z">
        <w:del w:id="23171" w:author="Kem Sereyboth" w:date="2023-06-20T14:43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17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នខាងក្នុង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7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បន្ទប់បំពេញការងារ ដោយមានទីតាំងសមស្របក្នុងការរក្សាទុកនូវឯកសារទំាំងអស់នោះ។</w:delText>
          </w:r>
        </w:del>
      </w:ins>
      <w:ins w:id="23174" w:author="Sethvannak Sam" w:date="2022-08-20T18:30:00Z">
        <w:del w:id="23175" w:author="Kem Sereyboth" w:date="2023-06-20T14:43:00Z">
          <w:r w:rsidR="00B27355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17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ដោយឡែកចំពោះប្រធានបទ........សវនករទទួលបន្ទុកបានពិនិត្យឃើញថាទិន្នន័យនៅក្នុងឯកសារ </w:delText>
          </w:r>
          <w:r w:rsidR="00B27355" w:rsidRPr="00E33574" w:rsidDel="005C3437">
            <w:rPr>
              <w:rFonts w:ascii="Khmer MEF1" w:hAnsi="Khmer MEF1" w:cs="Khmer MEF1"/>
              <w:strike/>
              <w:spacing w:val="4"/>
              <w:sz w:val="24"/>
              <w:szCs w:val="24"/>
              <w:rPrChange w:id="2317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[</w:delText>
          </w:r>
          <w:r w:rsidR="00B27355" w:rsidRPr="00E33574" w:rsidDel="005C3437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2317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ចំណងជើងឯកសារ</w:delText>
          </w:r>
          <w:r w:rsidR="00B27355" w:rsidRPr="00E33574" w:rsidDel="005C3437">
            <w:rPr>
              <w:rFonts w:ascii="Khmer MEF1" w:hAnsi="Khmer MEF1" w:cs="Khmer MEF1"/>
              <w:strike/>
              <w:spacing w:val="4"/>
              <w:sz w:val="24"/>
              <w:szCs w:val="24"/>
              <w:lang w:val="ca-ES"/>
              <w:rPrChange w:id="2317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lang w:val="ca-ES"/>
                </w:rPr>
              </w:rPrChange>
            </w:rPr>
            <w:delText>]</w:delText>
          </w:r>
          <w:r w:rsidR="00B27355" w:rsidRPr="00E33574" w:rsidDel="005C3437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2318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មានភាពមិនប្រក្រតី ដូចជា មិនមានចុះហត្ថលេខាត្រឹមត្រូវ  ជាដើមដែលតម្រូវឱ្យ</w:delText>
          </w:r>
        </w:del>
      </w:ins>
      <w:ins w:id="23181" w:author="Voeun Kuyeng" w:date="2022-08-31T16:15:00Z">
        <w:del w:id="23182" w:author="Kem Sereyboth" w:date="2023-06-20T14:43:00Z">
          <w:r w:rsidR="008904C3" w:rsidRPr="00E33574" w:rsidDel="005C3437">
            <w:rPr>
              <w:rFonts w:ascii="Khmer MEF1" w:hAnsi="Khmer MEF1" w:cs="Khmer MEF1"/>
              <w:strike/>
              <w:sz w:val="24"/>
              <w:szCs w:val="24"/>
              <w:lang w:val="ca-ES"/>
              <w:rPrChange w:id="23183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3184" w:author="Sethvannak Sam" w:date="2022-08-20T18:30:00Z">
        <w:del w:id="23185" w:author="Kem Sereyboth" w:date="2023-06-20T14:43:00Z">
          <w:r w:rsidR="00B27355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18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សវនករទទួលបន្ទុកមិនអាចយកធ្វើជាភស្ដុតាងបាន..</w:delText>
          </w:r>
        </w:del>
      </w:ins>
      <w:ins w:id="23187" w:author="socheata.ol@hotmail.com" w:date="2022-09-04T18:05:00Z">
        <w:del w:id="23188" w:author="Kem Sereyboth" w:date="2023-06-20T14:43:00Z">
          <w:r w:rsidR="00480D3C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18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...</w:delText>
          </w:r>
        </w:del>
      </w:ins>
      <w:ins w:id="23190" w:author="Sethvannak Sam" w:date="2022-08-20T18:30:00Z">
        <w:del w:id="23191" w:author="Kem Sereyboth" w:date="2023-06-20T14:43:00Z">
          <w:r w:rsidR="00B27355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19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.។</w:delText>
          </w:r>
        </w:del>
      </w:ins>
    </w:p>
    <w:p w14:paraId="3B38DB9A" w14:textId="28FA4866" w:rsidR="00B27355" w:rsidRPr="00E33574" w:rsidDel="005C3437" w:rsidRDefault="00B27355">
      <w:pPr>
        <w:spacing w:after="0" w:line="233" w:lineRule="auto"/>
        <w:ind w:firstLine="706"/>
        <w:jc w:val="both"/>
        <w:rPr>
          <w:ins w:id="23193" w:author="Sethvannak Sam" w:date="2022-08-20T18:30:00Z"/>
          <w:del w:id="23194" w:author="Kem Sereyboth" w:date="2023-06-20T14:43:00Z"/>
          <w:rFonts w:ascii="Khmer MEF1" w:hAnsi="Khmer MEF1" w:cs="Khmer MEF1"/>
          <w:sz w:val="24"/>
          <w:szCs w:val="24"/>
          <w:lang w:val="ca-ES"/>
          <w:rPrChange w:id="23195" w:author="Kem Sereyboth" w:date="2023-07-19T16:59:00Z">
            <w:rPr>
              <w:ins w:id="23196" w:author="Sethvannak Sam" w:date="2022-08-20T18:30:00Z"/>
              <w:del w:id="23197" w:author="Kem Sereyboth" w:date="2023-06-20T14:43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23198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3199" w:author="Sethvannak Sam" w:date="2022-08-20T18:30:00Z">
        <w:del w:id="23200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20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5D1A81F2" w14:textId="53366E12" w:rsidR="005F46DE" w:rsidRPr="00E33574" w:rsidDel="005C3437" w:rsidRDefault="005F46DE">
      <w:pPr>
        <w:spacing w:after="0" w:line="233" w:lineRule="auto"/>
        <w:ind w:firstLine="709"/>
        <w:jc w:val="both"/>
        <w:rPr>
          <w:ins w:id="23202" w:author="Kem Sereiboth" w:date="2022-09-13T11:37:00Z"/>
          <w:del w:id="23203" w:author="Kem Sereyboth" w:date="2023-06-20T14:43:00Z"/>
          <w:rFonts w:ascii="Khmer MEF1" w:hAnsi="Khmer MEF1" w:cs="Khmer MEF1"/>
          <w:b/>
          <w:bCs/>
          <w:spacing w:val="-6"/>
          <w:sz w:val="24"/>
          <w:szCs w:val="24"/>
          <w:lang w:val="ca-ES"/>
          <w:rPrChange w:id="23204" w:author="Kem Sereyboth" w:date="2023-07-19T16:59:00Z">
            <w:rPr>
              <w:ins w:id="23205" w:author="Kem Sereiboth" w:date="2022-09-13T11:37:00Z"/>
              <w:del w:id="23206" w:author="Kem Sereyboth" w:date="2023-06-20T14:43:00Z"/>
              <w:rFonts w:ascii="Khmer MEF1" w:hAnsi="Khmer MEF1" w:cs="Khmer MEF1"/>
              <w:b/>
              <w:bCs/>
              <w:color w:val="FF0000"/>
              <w:sz w:val="24"/>
              <w:szCs w:val="24"/>
              <w:lang w:val="ca-ES"/>
            </w:rPr>
          </w:rPrChange>
        </w:rPr>
        <w:pPrChange w:id="23207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3208" w:author="Kem Sereiboth" w:date="2022-09-13T11:37:00Z">
        <w:del w:id="23209" w:author="Kem Sereyboth" w:date="2023-06-20T14:43:00Z">
          <w:r w:rsidRPr="00E33574" w:rsidDel="005C343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3210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ឃ</w:delText>
          </w:r>
          <w:r w:rsidRPr="00E33574" w:rsidDel="005C3437">
            <w:rPr>
              <w:rFonts w:ascii="!Khmer MEF1" w:hAnsi="!Khmer MEF1" w:cs="!Khmer MEF1"/>
              <w:b/>
              <w:bCs/>
              <w:spacing w:val="-6"/>
              <w:sz w:val="24"/>
              <w:szCs w:val="24"/>
              <w:cs/>
              <w:lang w:val="ca-ES"/>
              <w:rPrChange w:id="23211" w:author="Kem Sereyboth" w:date="2023-07-19T16:59:00Z">
                <w:rPr>
                  <w:rFonts w:ascii="!Khmer MEF1" w:hAnsi="!Khmer MEF1" w:cs="!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-ដំណើរការឆ្លើយបំភ្លឺរបស់សវនដ្ឋាន</w:delText>
          </w:r>
        </w:del>
      </w:ins>
    </w:p>
    <w:p w14:paraId="0F4D6BC7" w14:textId="4F3F4C7A" w:rsidR="00B27355" w:rsidRPr="00E33574" w:rsidDel="005C3437" w:rsidRDefault="00730458">
      <w:pPr>
        <w:spacing w:after="0" w:line="233" w:lineRule="auto"/>
        <w:ind w:firstLine="709"/>
        <w:jc w:val="both"/>
        <w:rPr>
          <w:ins w:id="23212" w:author="Sethvannak Sam" w:date="2022-08-20T18:30:00Z"/>
          <w:del w:id="23213" w:author="Kem Sereyboth" w:date="2023-06-20T14:43:00Z"/>
          <w:rFonts w:ascii="!Khmer MEF1" w:hAnsi="!Khmer MEF1" w:cs="!Khmer MEF1"/>
          <w:strike/>
          <w:spacing w:val="-6"/>
          <w:sz w:val="24"/>
          <w:szCs w:val="24"/>
          <w:lang w:val="ca-ES"/>
          <w:rPrChange w:id="23214" w:author="Kem Sereyboth" w:date="2023-07-19T16:59:00Z">
            <w:rPr>
              <w:ins w:id="23215" w:author="Sethvannak Sam" w:date="2022-08-20T18:30:00Z"/>
              <w:del w:id="23216" w:author="Kem Sereyboth" w:date="2023-06-20T14:43:00Z"/>
              <w:rFonts w:ascii="!Khmer MEF1" w:hAnsi="!Khmer MEF1" w:cs="!Khmer MEF1"/>
              <w:sz w:val="24"/>
              <w:szCs w:val="24"/>
              <w:lang w:val="ca-ES"/>
            </w:rPr>
          </w:rPrChange>
        </w:rPr>
        <w:pPrChange w:id="23217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3218" w:author="Voeun Kuyeng" w:date="2022-08-31T16:15:00Z">
        <w:del w:id="23219" w:author="Kem Sereyboth" w:date="2023-06-20T14:43:00Z">
          <w:r w:rsidRPr="00E33574" w:rsidDel="005C3437">
            <w:rPr>
              <w:rFonts w:ascii="Khmer MEF1" w:hAnsi="Khmer MEF1" w:cs="Khmer MEF1"/>
              <w:b/>
              <w:bCs/>
              <w:strike/>
              <w:spacing w:val="-6"/>
              <w:sz w:val="24"/>
              <w:szCs w:val="24"/>
              <w:cs/>
              <w:rPrChange w:id="23220" w:author="Kem Sereyboth" w:date="2023-07-19T16:59:00Z">
                <w:rPr>
                  <w:rFonts w:ascii="!Khmer MEF1" w:hAnsi="!Khmer MEF1" w:cs="!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ឃ</w:delText>
          </w:r>
          <w:r w:rsidRPr="00E33574" w:rsidDel="005C3437">
            <w:rPr>
              <w:rFonts w:ascii="!Khmer MEF1" w:hAnsi="!Khmer MEF1" w:cs="!Khmer MEF1"/>
              <w:b/>
              <w:bCs/>
              <w:strike/>
              <w:spacing w:val="-6"/>
              <w:sz w:val="24"/>
              <w:szCs w:val="24"/>
              <w:cs/>
              <w:lang w:val="ca-ES"/>
              <w:rPrChange w:id="23221" w:author="Kem Sereyboth" w:date="2023-07-19T16:59:00Z">
                <w:rPr>
                  <w:rFonts w:ascii="!Khmer MEF1" w:hAnsi="!Khmer MEF1" w:cs="!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-</w:delText>
          </w:r>
        </w:del>
      </w:ins>
      <w:ins w:id="23222" w:author="socheata.ol@hotmail.com" w:date="2022-09-04T18:05:00Z">
        <w:del w:id="23223" w:author="Kem Sereyboth" w:date="2023-06-20T14:43:00Z">
          <w:r w:rsidR="00480D3C" w:rsidRPr="00E33574" w:rsidDel="005C3437">
            <w:rPr>
              <w:rFonts w:ascii="Khmer MEF1" w:hAnsi="Khmer MEF1" w:cs="Khmer MEF1"/>
              <w:b/>
              <w:bCs/>
              <w:strike/>
              <w:spacing w:val="-6"/>
              <w:sz w:val="24"/>
              <w:szCs w:val="24"/>
              <w:cs/>
              <w:rPrChange w:id="23224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ចំណុចទី៤</w:delText>
          </w:r>
          <w:r w:rsidR="00480D3C" w:rsidRPr="00E33574" w:rsidDel="005C3437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2322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</w:del>
      </w:ins>
      <w:ins w:id="23226" w:author="Sethvannak Sam" w:date="2022-08-20T18:30:00Z">
        <w:del w:id="23227" w:author="Kem Sereyboth" w:date="2023-06-20T14:43:00Z">
          <w:r w:rsidR="00B27355" w:rsidRPr="00E33574" w:rsidDel="005C3437">
            <w:rPr>
              <w:rFonts w:ascii="!Khmer MEF1" w:hAnsi="!Khmer MEF1" w:cs="!Khmer MEF1"/>
              <w:b/>
              <w:bCs/>
              <w:strike/>
              <w:spacing w:val="-6"/>
              <w:sz w:val="24"/>
              <w:szCs w:val="24"/>
              <w:cs/>
              <w:lang w:val="ca-ES"/>
              <w:rPrChange w:id="23228" w:author="Kem Sereyboth" w:date="2023-07-19T16:59:00Z">
                <w:rPr>
                  <w:rFonts w:ascii="!Khmer MEF1" w:hAnsi="!Khmer MEF1" w:cs="!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កថាខណ្ឌទី៤</w:delText>
          </w:r>
          <w:r w:rsidR="00B27355" w:rsidRPr="00E33574" w:rsidDel="005C3437">
            <w:rPr>
              <w:rFonts w:ascii="!Khmer MEF1" w:hAnsi="!Khmer MEF1" w:cs="!Khmer MEF1"/>
              <w:strike/>
              <w:spacing w:val="-6"/>
              <w:sz w:val="24"/>
              <w:szCs w:val="24"/>
              <w:cs/>
              <w:lang w:val="ca-ES"/>
              <w:rPrChange w:id="23229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៖ត្រូវរៀបរាប់អំពីដំណើរការឆ្លើយបំភ្លឺរបស់សវនដ្ឋាន។ </w:delText>
          </w:r>
          <w:r w:rsidR="00B27355" w:rsidRPr="00E33574" w:rsidDel="005C3437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2323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សវនករទទួលបន្ទុកអា</w:delText>
          </w:r>
        </w:del>
      </w:ins>
      <w:ins w:id="23231" w:author="socheata.ol@hotmail.com" w:date="2022-09-04T18:06:00Z">
        <w:del w:id="23232" w:author="Kem Sereyboth" w:date="2023-06-20T14:43:00Z">
          <w:r w:rsidR="00480D3C" w:rsidRPr="00E33574" w:rsidDel="005C3437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2323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ច</w:delText>
          </w:r>
        </w:del>
      </w:ins>
      <w:ins w:id="23234" w:author="Sethvannak Sam" w:date="2022-08-20T18:30:00Z">
        <w:del w:id="23235" w:author="Kem Sereyboth" w:date="2023-06-20T14:43:00Z">
          <w:r w:rsidR="00B27355" w:rsidRPr="00E33574" w:rsidDel="005C3437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2323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ចរៀបរាប់អំពី</w:delText>
          </w:r>
        </w:del>
      </w:ins>
      <w:ins w:id="23237" w:author="socheata.ol@hotmail.com" w:date="2022-09-04T18:06:00Z">
        <w:del w:id="23238" w:author="Kem Sereyboth" w:date="2023-06-20T14:43:00Z">
          <w:r w:rsidR="00480D3C" w:rsidRPr="00E33574" w:rsidDel="005C3437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2323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3240" w:author="Sethvannak Sam" w:date="2022-08-20T18:30:00Z">
        <w:del w:id="23241" w:author="Kem Sereyboth" w:date="2023-06-20T14:43:00Z">
          <w:r w:rsidR="00B27355" w:rsidRPr="00E33574" w:rsidDel="005C3437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2324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កថាខណ្ឌទី៣ នេះ ដូចគំរូខាងក្រោម៖</w:delText>
          </w:r>
        </w:del>
      </w:ins>
    </w:p>
    <w:p w14:paraId="282C7A0D" w14:textId="3190DFBB" w:rsidR="00B27355" w:rsidRPr="00E33574" w:rsidDel="005C3437" w:rsidRDefault="00B27355">
      <w:pPr>
        <w:spacing w:after="0" w:line="233" w:lineRule="auto"/>
        <w:ind w:firstLine="720"/>
        <w:jc w:val="both"/>
        <w:rPr>
          <w:ins w:id="23243" w:author="Voeun Kuyeng" w:date="2022-08-31T16:05:00Z"/>
          <w:del w:id="23244" w:author="Kem Sereyboth" w:date="2023-06-20T14:43:00Z"/>
          <w:rFonts w:ascii="Khmer MEF1" w:hAnsi="Khmer MEF1" w:cs="Khmer MEF1"/>
          <w:spacing w:val="-8"/>
          <w:sz w:val="24"/>
          <w:szCs w:val="24"/>
          <w:lang w:val="ca-ES"/>
        </w:rPr>
        <w:pPrChange w:id="23245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246" w:author="Sethvannak Sam" w:date="2022-08-20T18:30:00Z">
        <w:del w:id="23247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4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កំឡុងពេលនៃការសា</w:delText>
          </w:r>
        </w:del>
      </w:ins>
      <w:ins w:id="23249" w:author="Windows User" w:date="2022-09-06T03:48:00Z">
        <w:del w:id="23250" w:author="Kem Sereyboth" w:date="2023-06-20T14:43:00Z">
          <w:r w:rsidR="001809DB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5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  <w:ins w:id="23252" w:author="Kem Sereiboth" w:date="2022-09-29T14:28:00Z">
        <w:del w:id="23253" w:author="Kem Sereyboth" w:date="2023-06-20T14:43:00Z">
          <w:r w:rsidR="007020AD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ធ្វើការ</w:delText>
          </w:r>
        </w:del>
      </w:ins>
      <w:ins w:id="23254" w:author="Windows User" w:date="2022-09-06T03:48:00Z">
        <w:del w:id="23255" w:author="Kem Sereyboth" w:date="2023-06-20T14:43:00Z">
          <w:r w:rsidR="00422105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5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សាក</w:delText>
          </w:r>
        </w:del>
      </w:ins>
      <w:ins w:id="23257" w:author="Sethvannak Sam" w:date="2022-08-20T18:30:00Z">
        <w:del w:id="23258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5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កសួរ</w:delText>
          </w:r>
        </w:del>
      </w:ins>
      <w:ins w:id="23260" w:author="Kem Sereiboth" w:date="2022-09-29T14:28:00Z">
        <w:del w:id="23261" w:author="Kem Sereyboth" w:date="2023-06-20T14:43:00Z">
          <w:r w:rsidR="007020AD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បំភ្លឺពី </w:delText>
          </w:r>
          <w:r w:rsidR="007020AD" w:rsidRPr="00E33574" w:rsidDel="005C343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</w:rPr>
            <w:delText>ន.ស.ស.</w:delText>
          </w:r>
        </w:del>
      </w:ins>
      <w:ins w:id="23262" w:author="Sethvannak Sam" w:date="2022-08-20T18:30:00Z">
        <w:del w:id="23263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6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របស់សវនករទទួលបន្ទុកទៅលើ</w:delText>
          </w:r>
        </w:del>
      </w:ins>
      <w:ins w:id="23265" w:author="Kem Sereiboth" w:date="2022-09-29T14:29:00Z">
        <w:del w:id="23266" w:author="Kem Sereyboth" w:date="2023-06-20T14:43:00Z">
          <w:r w:rsidR="00BA04FB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លើ</w:delText>
          </w:r>
        </w:del>
      </w:ins>
      <w:ins w:id="23267" w:author="Sethvannak Sam" w:date="2022-08-20T18:30:00Z">
        <w:del w:id="23268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6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សវនដ្ឋានអំពីប្រធានបទ</w:delText>
          </w:r>
          <w:r w:rsidRPr="00E33574" w:rsidDel="005C3437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2327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ទី... </w:delText>
          </w:r>
        </w:del>
      </w:ins>
      <w:ins w:id="23271" w:author="User" w:date="2022-09-10T16:18:00Z">
        <w:del w:id="23272" w:author="Kem Sereyboth" w:date="2023-06-20T14:43:00Z">
          <w:r w:rsidR="00B14C1F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73" w:author="Kem Sereyboth" w:date="2023-07-19T16:59:00Z">
                <w:rPr>
                  <w:rFonts w:ascii="Khmer MEF1" w:hAnsi="Khmer MEF1" w:cs="Khmer MEF1"/>
                  <w:strike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ទាំង៥</w:delText>
          </w:r>
        </w:del>
      </w:ins>
      <w:ins w:id="23274" w:author="Kem Sereiboth" w:date="2022-09-29T14:29:00Z">
        <w:del w:id="23275" w:author="Kem Sereyboth" w:date="2023-06-20T14:43:00Z">
          <w:r w:rsidR="00BA04F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ប្រតិភូសវនកម្ម​​ និង​​</w:delText>
          </w:r>
          <w:r w:rsidR="00BA04FB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សវនករទទួលបន្ទុក</w:delText>
          </w:r>
        </w:del>
      </w:ins>
      <w:ins w:id="23276" w:author="Sethvannak Sam" w:date="2022-08-20T18:30:00Z">
        <w:del w:id="23277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7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បានសង្កេត ឃើញថា</w:delText>
          </w:r>
        </w:del>
      </w:ins>
      <w:ins w:id="23279" w:author="Kem Sereiboth" w:date="2022-09-29T14:29:00Z">
        <w:del w:id="23280" w:author="Kem Sereyboth" w:date="2023-06-20T14:43:00Z">
          <w:r w:rsidR="00BA04FB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ថ្នាក់ដឹកនាំ និងមន្រ្តីជំនាញ</w:delText>
          </w:r>
        </w:del>
      </w:ins>
      <w:ins w:id="23281" w:author="Sethvannak Sam" w:date="2022-08-20T18:30:00Z">
        <w:del w:id="23282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8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សវនដ្ឋាន</w:delText>
          </w:r>
        </w:del>
      </w:ins>
      <w:ins w:id="23284" w:author="Kem Sereiboth" w:date="2022-09-29T14:30:00Z">
        <w:del w:id="23285" w:author="Kem Sereyboth" w:date="2023-06-20T14:43:00Z">
          <w:r w:rsidR="00BA04FB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ដែល</w:delText>
          </w:r>
        </w:del>
      </w:ins>
      <w:ins w:id="23286" w:author="Sethvannak Sam" w:date="2022-08-20T18:30:00Z">
        <w:del w:id="23287" w:author="Kem Sereyboth" w:date="2023-06-20T14:43:00Z">
          <w:r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3288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</w:ins>
      <w:ins w:id="23289" w:author="Kem Sereiboth" w:date="2022-09-29T14:30:00Z">
        <w:del w:id="23290" w:author="Kem Sereyboth" w:date="2023-06-20T14:43:00Z">
          <w:r w:rsidR="00BA04FB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ជួបពិភាក្សាបាន</w:delText>
          </w:r>
        </w:del>
      </w:ins>
      <w:ins w:id="23291" w:author="Sethvannak Sam" w:date="2022-08-20T18:30:00Z">
        <w:del w:id="23292" w:author="Kem Sereyboth" w:date="2023-06-20T14:43:00Z">
          <w:r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329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ឆ្លើយបំភ្ល</w:delText>
          </w:r>
        </w:del>
      </w:ins>
      <w:ins w:id="23294" w:author="User" w:date="2022-09-16T11:40:00Z">
        <w:del w:id="23295" w:author="Kem Sereyboth" w:date="2023-06-20T14:43:00Z">
          <w:r w:rsidR="00345011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ឺ</w:delText>
          </w:r>
        </w:del>
      </w:ins>
      <w:ins w:id="23296" w:author="Sethvannak Sam" w:date="2022-08-20T18:30:00Z">
        <w:del w:id="23297" w:author="Kem Sereyboth" w:date="2023-06-20T14:43:00Z">
          <w:r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3298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ីយ៉ាងក្បោះក្បាយដោយមិនបញ្ចេញនូវអាកប្បកិរិយាណាមួយដែលមានបំណងលាក់បាំងព័ត៌មានចំពោះប្រតិភូសវនកម្ម</w:delText>
          </w:r>
        </w:del>
      </w:ins>
      <w:ins w:id="23299" w:author="Kem Sereiboth" w:date="2022-09-29T14:30:00Z">
        <w:del w:id="23300" w:author="Kem Sereyboth" w:date="2023-06-20T14:43:00Z">
          <w:r w:rsidR="00BA04FB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 </w:delText>
          </w:r>
          <w:r w:rsidR="00BA04FB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និងសវនករទទួលបន្ទុក</w:delText>
          </w:r>
        </w:del>
      </w:ins>
      <w:ins w:id="23301" w:author="Sethvannak Sam" w:date="2022-08-20T18:30:00Z">
        <w:del w:id="23302" w:author="Kem Sereyboth" w:date="2023-06-20T14:43:00Z">
          <w:r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330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ឡើយ</w:delText>
          </w:r>
        </w:del>
      </w:ins>
      <w:ins w:id="23304" w:author="Kem Sereiboth" w:date="2022-09-29T14:31:00Z">
        <w:del w:id="23305" w:author="Kem Sereyboth" w:date="2023-06-20T14:43:00Z">
          <w:r w:rsidR="00BA04FB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 ​</w:delText>
          </w:r>
          <w:r w:rsidR="00BA04FB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និងសម្ដែងនូវការពេញ​ចិត្ត​ក្នុង​ការ​ឆ្លើយបំភ្លឺ​រាល់​សំនួរ​ដែល​សវនករ</w:delText>
          </w:r>
          <w:r w:rsidR="00BA04F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="00BA04FB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ទទួល</w:delText>
          </w:r>
          <w:r w:rsidR="00BA04FB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បន្ទុក​បាន​សាកសួរ</w:delText>
          </w:r>
        </w:del>
      </w:ins>
      <w:ins w:id="23306" w:author="Sethvannak Sam" w:date="2022-08-20T18:30:00Z">
        <w:del w:id="23307" w:author="Kem Sereyboth" w:date="2023-06-20T14:43:00Z">
          <w:r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3308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0076FE55" w14:textId="1DE3C8B3" w:rsidR="00756A09" w:rsidRPr="00E33574" w:rsidDel="005C3437" w:rsidRDefault="00756A09">
      <w:pPr>
        <w:spacing w:after="0" w:line="233" w:lineRule="auto"/>
        <w:jc w:val="both"/>
        <w:rPr>
          <w:ins w:id="23309" w:author="Sethvannak Sam" w:date="2022-08-20T18:30:00Z"/>
          <w:del w:id="23310" w:author="Kem Sereyboth" w:date="2023-06-20T14:43:00Z"/>
          <w:rFonts w:ascii="Khmer MEF1" w:hAnsi="Khmer MEF1" w:cs="Khmer MEF1"/>
          <w:spacing w:val="-8"/>
          <w:sz w:val="24"/>
          <w:szCs w:val="24"/>
          <w:lang w:val="ca-ES"/>
        </w:rPr>
        <w:pPrChange w:id="23311" w:author="Sopheak Phorn" w:date="2023-08-25T13:09:00Z">
          <w:pPr>
            <w:spacing w:after="0" w:line="240" w:lineRule="auto"/>
            <w:ind w:firstLine="720"/>
            <w:jc w:val="both"/>
          </w:pPr>
        </w:pPrChange>
      </w:pPr>
    </w:p>
    <w:p w14:paraId="0F946C4C" w14:textId="616F5ADE" w:rsidR="005F46DE" w:rsidRPr="00E33574" w:rsidDel="005C3437" w:rsidRDefault="00682841">
      <w:pPr>
        <w:spacing w:after="0" w:line="233" w:lineRule="auto"/>
        <w:jc w:val="both"/>
        <w:rPr>
          <w:ins w:id="23312" w:author="Kem Sereiboth" w:date="2022-09-13T11:38:00Z"/>
          <w:del w:id="23313" w:author="Kem Sereyboth" w:date="2023-06-20T14:43:00Z"/>
          <w:rFonts w:ascii="Khmer MEF1" w:hAnsi="Khmer MEF1" w:cs="Khmer MEF1"/>
          <w:b/>
          <w:bCs/>
          <w:sz w:val="24"/>
          <w:szCs w:val="24"/>
          <w:lang w:val="ca-ES"/>
          <w:rPrChange w:id="23314" w:author="Kem Sereyboth" w:date="2023-07-19T16:59:00Z">
            <w:rPr>
              <w:ins w:id="23315" w:author="Kem Sereiboth" w:date="2022-09-13T11:38:00Z"/>
              <w:del w:id="23316" w:author="Kem Sereyboth" w:date="2023-06-20T14:43:00Z"/>
              <w:rFonts w:ascii="Khmer MEF1" w:hAnsi="Khmer MEF1" w:cs="Khmer MEF1"/>
              <w:b/>
              <w:bCs/>
              <w:spacing w:val="-8"/>
              <w:sz w:val="24"/>
              <w:szCs w:val="24"/>
              <w:lang w:val="ca-ES"/>
            </w:rPr>
          </w:rPrChange>
        </w:rPr>
        <w:pPrChange w:id="23317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318" w:author="sakaria fa" w:date="2022-09-30T21:24:00Z">
        <w:del w:id="23319" w:author="Kem Sereyboth" w:date="2023-06-20T14:43:00Z">
          <w:r w:rsidRPr="00E33574" w:rsidDel="005C343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</w:rPr>
            <w:tab/>
          </w:r>
        </w:del>
      </w:ins>
      <w:ins w:id="23320" w:author="Kem Sereiboth" w:date="2022-09-29T14:34:00Z">
        <w:del w:id="23321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23322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tab/>
          </w:r>
        </w:del>
      </w:ins>
      <w:ins w:id="23323" w:author="Kem Sereiboth" w:date="2022-09-13T11:38:00Z">
        <w:del w:id="23324" w:author="Kem Sereyboth" w:date="2023-06-20T14:43:00Z">
          <w:r w:rsidR="005F46DE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23325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</w:rPr>
              </w:rPrChange>
            </w:rPr>
            <w:delText>ង</w:delText>
          </w:r>
          <w:r w:rsidR="005F46DE" w:rsidRPr="00E33574" w:rsidDel="005C3437">
            <w:rPr>
              <w:rFonts w:ascii="!Khmer MEF1" w:hAnsi="!Khmer MEF1" w:cs="!Khmer MEF1"/>
              <w:b/>
              <w:bCs/>
              <w:sz w:val="24"/>
              <w:szCs w:val="24"/>
              <w:cs/>
              <w:lang w:val="ca-ES"/>
              <w:rPrChange w:id="23326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-បញ្ហាប្រឈមអំឡុងពេលអនុវត្តការងារសវនកម្ម</w:delText>
          </w:r>
        </w:del>
      </w:ins>
    </w:p>
    <w:p w14:paraId="4D530682" w14:textId="7447A231" w:rsidR="00B27355" w:rsidRPr="00E33574" w:rsidDel="005C3437" w:rsidRDefault="00237E29">
      <w:pPr>
        <w:spacing w:after="0" w:line="233" w:lineRule="auto"/>
        <w:jc w:val="both"/>
        <w:rPr>
          <w:ins w:id="23327" w:author="Sethvannak Sam" w:date="2022-08-20T18:30:00Z"/>
          <w:del w:id="23328" w:author="Kem Sereyboth" w:date="2023-06-20T14:43:00Z"/>
          <w:rFonts w:ascii="!Khmer MEF1" w:hAnsi="!Khmer MEF1" w:cs="!Khmer MEF1"/>
          <w:strike/>
          <w:sz w:val="24"/>
          <w:szCs w:val="24"/>
          <w:lang w:val="ca-ES"/>
          <w:rPrChange w:id="23329" w:author="Kem Sereyboth" w:date="2023-07-19T16:59:00Z">
            <w:rPr>
              <w:ins w:id="23330" w:author="Sethvannak Sam" w:date="2022-08-20T18:30:00Z"/>
              <w:del w:id="23331" w:author="Kem Sereyboth" w:date="2023-06-20T14:43:00Z"/>
              <w:rFonts w:ascii="!Khmer MEF1" w:hAnsi="!Khmer MEF1" w:cs="!Khmer MEF1"/>
              <w:spacing w:val="6"/>
              <w:sz w:val="24"/>
              <w:szCs w:val="24"/>
              <w:lang w:val="ca-ES"/>
            </w:rPr>
          </w:rPrChange>
        </w:rPr>
        <w:pPrChange w:id="23332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3333" w:author="Voeun Kuyeng" w:date="2022-08-31T16:15:00Z">
        <w:del w:id="23334" w:author="Kem Sereyboth" w:date="2023-06-20T14:43:00Z">
          <w:r w:rsidRPr="00E33574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335" w:author="Kem Sereyboth" w:date="2023-07-19T16:59:00Z">
                <w:rPr>
                  <w:rFonts w:ascii="!Khmer MEF1" w:hAnsi="!Khmer MEF1" w:cs="!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ង</w:delText>
          </w:r>
          <w:r w:rsidRPr="00E33574" w:rsidDel="005C3437">
            <w:rPr>
              <w:rFonts w:ascii="!Khmer MEF1" w:hAnsi="!Khmer MEF1" w:cs="!Khmer MEF1"/>
              <w:b/>
              <w:bCs/>
              <w:strike/>
              <w:sz w:val="24"/>
              <w:szCs w:val="24"/>
              <w:cs/>
              <w:lang w:val="ca-ES"/>
              <w:rPrChange w:id="23336" w:author="Kem Sereyboth" w:date="2023-07-19T16:59:00Z">
                <w:rPr>
                  <w:rFonts w:ascii="!Khmer MEF1" w:hAnsi="!Khmer MEF1" w:cs="!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-</w:delText>
          </w:r>
        </w:del>
      </w:ins>
      <w:ins w:id="23337" w:author="socheata.ol@hotmail.com" w:date="2022-09-04T18:08:00Z">
        <w:del w:id="23338" w:author="Kem Sereyboth" w:date="2023-06-20T14:43:00Z">
          <w:r w:rsidR="005A2B5E" w:rsidRPr="00E33574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339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ចំណុចទី៥</w:delText>
          </w:r>
          <w:r w:rsidR="005A2B5E" w:rsidRPr="00E33574" w:rsidDel="005C3437">
            <w:rPr>
              <w:rFonts w:ascii="Khmer MEF1" w:hAnsi="Khmer MEF1" w:cs="Khmer MEF1"/>
              <w:strike/>
              <w:sz w:val="24"/>
              <w:szCs w:val="24"/>
              <w:lang w:val="ca-ES"/>
              <w:rPrChange w:id="2334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  <w:r w:rsidR="005A2B5E" w:rsidRPr="00E33574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341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23342" w:author="Sethvannak Sam" w:date="2022-08-20T18:30:00Z">
        <w:del w:id="23343" w:author="Kem Sereyboth" w:date="2023-06-20T14:43:00Z">
          <w:r w:rsidR="00B27355" w:rsidRPr="00E33574" w:rsidDel="005C3437">
            <w:rPr>
              <w:rFonts w:ascii="!Khmer MEF1" w:hAnsi="!Khmer MEF1" w:cs="!Khmer MEF1"/>
              <w:b/>
              <w:bCs/>
              <w:strike/>
              <w:sz w:val="24"/>
              <w:szCs w:val="24"/>
              <w:cs/>
              <w:lang w:val="ca-ES"/>
              <w:rPrChange w:id="23344" w:author="Kem Sereyboth" w:date="2023-07-19T16:59:00Z">
                <w:rPr>
                  <w:rFonts w:ascii="!Khmer MEF1" w:hAnsi="!Khmer MEF1" w:cs="!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កថាខណ្ឌទី៥</w:delText>
          </w:r>
          <w:r w:rsidR="00B27355" w:rsidRPr="00E33574" w:rsidDel="005C3437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345" w:author="Kem Sereyboth" w:date="2023-07-19T16:59:00Z">
                <w:rPr>
                  <w:rFonts w:ascii="!Khmer MEF1" w:hAnsi="!Khmer MEF1" w:cs="!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៖ត្រូវរៀបរាប់អំពីបញ្ហាប្រឈមកំ</w:delText>
          </w:r>
        </w:del>
      </w:ins>
      <w:ins w:id="23346" w:author="Windows User" w:date="2022-09-06T03:52:00Z">
        <w:del w:id="23347" w:author="Kem Sereyboth" w:date="2023-06-20T14:43:00Z">
          <w:r w:rsidR="003B1EB1" w:rsidRPr="00E33574" w:rsidDel="005C3437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348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អំ</w:delText>
          </w:r>
        </w:del>
      </w:ins>
      <w:ins w:id="23349" w:author="Sethvannak Sam" w:date="2022-08-20T18:30:00Z">
        <w:del w:id="23350" w:author="Kem Sereyboth" w:date="2023-06-20T14:43:00Z">
          <w:r w:rsidR="00B27355" w:rsidRPr="00E33574" w:rsidDel="005C3437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351" w:author="Kem Sereyboth" w:date="2023-07-19T16:59:00Z">
                <w:rPr>
                  <w:rFonts w:ascii="!Khmer MEF1" w:hAnsi="!Khmer MEF1" w:cs="!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ឡុងពេលអនុវត្តការងារសវនកម្ម ។ </w:delText>
          </w:r>
          <w:r w:rsidR="00B27355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35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 អាចរៀបរាប់អំពី</w:delText>
          </w:r>
        </w:del>
      </w:ins>
      <w:ins w:id="23353" w:author="socheata.ol@hotmail.com" w:date="2022-09-04T18:08:00Z">
        <w:del w:id="23354" w:author="Kem Sereyboth" w:date="2023-06-20T14:43:00Z">
          <w:r w:rsidR="005A2B5E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35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3356" w:author="Sethvannak Sam" w:date="2022-08-20T18:30:00Z">
        <w:del w:id="23357" w:author="Kem Sereyboth" w:date="2023-06-20T14:43:00Z">
          <w:r w:rsidR="00B27355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35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កថាខណ្ឌទី៤ នេះ ដូចគំរូខាងក្រោម៖</w:delText>
          </w:r>
        </w:del>
      </w:ins>
    </w:p>
    <w:p w14:paraId="7B981D83" w14:textId="5D5D1801" w:rsidR="00BA04FB" w:rsidRPr="00E33574" w:rsidDel="005C3437" w:rsidRDefault="003B1EB1">
      <w:pPr>
        <w:spacing w:after="0" w:line="233" w:lineRule="auto"/>
        <w:jc w:val="both"/>
        <w:rPr>
          <w:ins w:id="23359" w:author="Kem Sereiboth" w:date="2022-09-29T14:34:00Z"/>
          <w:del w:id="23360" w:author="Kem Sereyboth" w:date="2023-06-20T14:43:00Z"/>
          <w:rFonts w:ascii="Khmer MEF1" w:hAnsi="Khmer MEF1" w:cs="Khmer MEF1"/>
          <w:sz w:val="24"/>
          <w:szCs w:val="24"/>
          <w:lang w:val="ca-ES"/>
          <w:rPrChange w:id="23361" w:author="Kem Sereyboth" w:date="2023-07-19T16:59:00Z">
            <w:rPr>
              <w:ins w:id="23362" w:author="Kem Sereiboth" w:date="2022-09-29T14:34:00Z"/>
              <w:del w:id="23363" w:author="Kem Sereyboth" w:date="2023-06-20T14:43:00Z"/>
              <w:rFonts w:ascii="Khmer MEF1" w:hAnsi="Khmer MEF1" w:cs="Khmer MEF1"/>
              <w:spacing w:val="-6"/>
              <w:sz w:val="24"/>
              <w:szCs w:val="24"/>
              <w:lang w:val="ca-ES"/>
            </w:rPr>
          </w:rPrChange>
        </w:rPr>
        <w:pPrChange w:id="23364" w:author="Sopheak Phorn" w:date="2023-08-25T13:09:00Z">
          <w:pPr>
            <w:spacing w:after="0" w:line="240" w:lineRule="auto"/>
            <w:ind w:firstLine="720"/>
          </w:pPr>
        </w:pPrChange>
      </w:pPr>
      <w:ins w:id="23365" w:author="Windows User" w:date="2022-09-06T03:52:00Z">
        <w:del w:id="23366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36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អំ</w:delText>
          </w:r>
        </w:del>
      </w:ins>
      <w:ins w:id="23368" w:author="Sethvannak Sam" w:date="2022-08-20T18:30:00Z">
        <w:del w:id="23369" w:author="Kem Sereyboth" w:date="2023-06-20T14:43:00Z">
          <w:r w:rsidR="00B27355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37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កំឡុងពេលនៃការចុះធ្វើសវនកម្មប្រតិភូសវនកម្មបានសង្កេតឃើញថា </w:delText>
          </w:r>
        </w:del>
      </w:ins>
      <w:ins w:id="23371" w:author="Kem Sereiboth" w:date="2022-09-29T14:34:00Z">
        <w:del w:id="23372" w:author="Kem Sereyboth" w:date="2023-06-20T14:43:00Z">
          <w:r w:rsidR="00BA04F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37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ទោះបី</w:delText>
          </w:r>
        </w:del>
      </w:ins>
      <w:ins w:id="23374" w:author="Kem Sereiboth" w:date="2022-09-29T14:35:00Z">
        <w:del w:id="23375" w:author="Kem Sereyboth" w:date="2023-06-20T14:43:00Z">
          <w:r w:rsidR="00BA04F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37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ជា </w:delText>
          </w:r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37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</w:del>
      </w:ins>
      <w:ins w:id="23378" w:author="Kem Sereiboth" w:date="2022-09-29T14:34:00Z">
        <w:del w:id="23379" w:author="Kem Sereyboth" w:date="2023-06-20T14:43:00Z">
          <w:r w:rsidR="00BA04F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មានភាពមមាញឹកក្នុងការ​បំពេញការងាររបស់​ខ្លួន ​</w:delText>
          </w:r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ន.</w:delText>
          </w:r>
        </w:del>
      </w:ins>
      <w:ins w:id="23380" w:author="Kem Sereiboth" w:date="2022-09-29T14:35:00Z">
        <w:del w:id="23381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</w:ins>
      <w:ins w:id="23382" w:author="Kem Sereiboth" w:date="2022-09-29T14:34:00Z">
        <w:del w:id="23383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.</w:delText>
          </w:r>
        </w:del>
      </w:ins>
      <w:ins w:id="23384" w:author="Kem Sereiboth" w:date="2022-09-29T14:35:00Z">
        <w:del w:id="23385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</w:ins>
      <w:ins w:id="23386" w:author="Kem Sereiboth" w:date="2022-09-29T14:34:00Z">
        <w:del w:id="23387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.</w:delText>
          </w:r>
          <w:r w:rsidR="00BA04F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ពុំ​បានរៀបចំ​ផ្ដល់ជូនឯកសារ​តាម​ប្រធាន​បទ​នីមួយៗតែម្ដងទាំងអស់នោះទេ តែ </w:delText>
          </w:r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388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23389" w:author="Kem Sereiboth" w:date="2022-09-29T14:35:00Z">
        <w:del w:id="23390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391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3392" w:author="Kem Sereiboth" w:date="2022-09-29T14:34:00Z">
        <w:del w:id="23393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394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23395" w:author="Kem Sereiboth" w:date="2022-09-29T14:35:00Z">
        <w:del w:id="23396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397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3398" w:author="Kem Sereiboth" w:date="2022-09-29T14:34:00Z">
        <w:del w:id="23399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400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. </w:delText>
          </w:r>
          <w:r w:rsidR="00BA04F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01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ក៏នៅ​តែខិតខំ​បន្ត​រៀបចំ​ឯកសារ​ដើម្បី​ផ្ដល់​ជូនប្រតិភូសវនកម្ម និងសវនករ​ទទួល​បន្ទុកតាមក្រោយ​ជាបន្តបន្ទាប់​ផងដែរ។</w:delText>
          </w:r>
        </w:del>
      </w:ins>
    </w:p>
    <w:p w14:paraId="052D9580" w14:textId="08590B78" w:rsidR="00B27355" w:rsidRPr="00E33574" w:rsidDel="005C3437" w:rsidRDefault="00B27355">
      <w:pPr>
        <w:spacing w:after="0" w:line="233" w:lineRule="auto"/>
        <w:jc w:val="both"/>
        <w:rPr>
          <w:ins w:id="23402" w:author="Voeun Kuyeng" w:date="2022-08-31T16:05:00Z"/>
          <w:del w:id="23403" w:author="Kem Sereyboth" w:date="2023-06-20T14:43:00Z"/>
          <w:rFonts w:ascii="Khmer MEF1" w:hAnsi="Khmer MEF1" w:cs="Khmer MEF1"/>
          <w:strike/>
          <w:sz w:val="24"/>
          <w:szCs w:val="24"/>
          <w:lang w:val="ca-ES"/>
          <w:rPrChange w:id="23404" w:author="Kem Sereyboth" w:date="2023-07-19T16:59:00Z">
            <w:rPr>
              <w:ins w:id="23405" w:author="Voeun Kuyeng" w:date="2022-08-31T16:05:00Z"/>
              <w:del w:id="23406" w:author="Kem Sereyboth" w:date="2023-06-20T14:43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3407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408" w:author="Sethvannak Sam" w:date="2022-08-20T18:30:00Z">
        <w:del w:id="23409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1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ការផ្តល់ជូនឯកសាររបស់សវន- 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1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ដ្ឋានមានភាពយឺតយ៉ាវ</w:delText>
          </w:r>
        </w:del>
      </w:ins>
      <w:ins w:id="23412" w:author="sakaria fa" w:date="2022-09-15T21:51:00Z">
        <w:del w:id="23413" w:author="Kem Sereyboth" w:date="2023-06-20T14:43:00Z">
          <w:r w:rsidR="002C2FE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1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ការសហការយ៉ាងល្អ </w:delText>
          </w:r>
        </w:del>
      </w:ins>
      <w:ins w:id="23415" w:author="sakaria fa" w:date="2022-09-19T21:22:00Z">
        <w:del w:id="23416" w:author="Kem Sereyboth" w:date="2023-06-20T14:43:00Z">
          <w:r w:rsidR="00C32D07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1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</w:delText>
          </w:r>
        </w:del>
      </w:ins>
      <w:ins w:id="23418" w:author="sakaria fa" w:date="2022-09-19T21:23:00Z">
        <w:del w:id="23419" w:author="Kem Sereyboth" w:date="2023-06-20T14:43:00Z">
          <w:r w:rsidR="00C32D07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2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ែលបង្កឱ្យមាន</w:delText>
          </w:r>
        </w:del>
      </w:ins>
      <w:ins w:id="23421" w:author="User" w:date="2022-09-22T14:31:00Z">
        <w:del w:id="23422" w:author="Kem Sereyboth" w:date="2023-06-20T14:43:00Z">
          <w:r w:rsidR="004351E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2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ភាព</w:delText>
          </w:r>
        </w:del>
      </w:ins>
      <w:ins w:id="23424" w:author="sakaria fa" w:date="2022-09-19T21:23:00Z">
        <w:del w:id="23425" w:author="Kem Sereyboth" w:date="2023-06-20T14:43:00Z">
          <w:r w:rsidR="00C32D07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2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ងាយស្រួលក្នុងការបំពេញការងាររបស់ប្រតិភូ</w:delText>
          </w:r>
        </w:del>
      </w:ins>
      <w:ins w:id="23427" w:author="sakaria fa" w:date="2022-09-19T21:24:00Z">
        <w:del w:id="23428" w:author="Kem Sereyboth" w:date="2023-06-20T14:43:00Z">
          <w:r w:rsidR="00C32D07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2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សវនកម្ម។</w:delText>
          </w:r>
        </w:del>
      </w:ins>
      <w:ins w:id="23430" w:author="Sethvannak Sam" w:date="2022-08-20T18:30:00Z">
        <w:del w:id="23431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3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ដែលបង្កឱ្យមានភាពរាំងស្ទះក្នុងការបំពេញការងាររបស់ប្រតិភូសវនកម្ម។ </w:delText>
          </w:r>
          <w:r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43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លើសពីនេះ ប្រតិភូសវនកម្មបានសង្កេតឃើញថាទីតាំងរបស់សវនដ្ឋានមានភាពតូចចង្អៀតដែលបង្កឱ្យមានការខ្វះខាតទីកន្លែងសម្រាប់ប្រតិភូសវនកម្មពិនិត្យឯកសារ។  </w:delText>
          </w:r>
        </w:del>
      </w:ins>
    </w:p>
    <w:p w14:paraId="2748E9F3" w14:textId="058ABF72" w:rsidR="00756A09" w:rsidRPr="00E33574" w:rsidDel="005C3437" w:rsidRDefault="00913214">
      <w:pPr>
        <w:spacing w:after="0" w:line="233" w:lineRule="auto"/>
        <w:jc w:val="both"/>
        <w:rPr>
          <w:ins w:id="23434" w:author="Sethvannak Sam" w:date="2022-08-20T18:30:00Z"/>
          <w:del w:id="23435" w:author="Kem Sereyboth" w:date="2023-06-20T14:43:00Z"/>
          <w:rFonts w:ascii="Khmer MEF1" w:hAnsi="Khmer MEF1" w:cs="Khmer MEF1"/>
          <w:sz w:val="24"/>
          <w:szCs w:val="24"/>
          <w:lang w:val="ca-ES"/>
        </w:rPr>
        <w:pPrChange w:id="23436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437" w:author="User" w:date="2022-09-16T11:27:00Z">
        <w:del w:id="23438" w:author="Kem Sereyboth" w:date="2023-06-20T14:43:00Z"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</w:rPr>
            <w:tab/>
          </w:r>
        </w:del>
      </w:ins>
    </w:p>
    <w:p w14:paraId="2ED6BA2C" w14:textId="3BE507FA" w:rsidR="005F46DE" w:rsidRPr="00E33574" w:rsidDel="005C3437" w:rsidRDefault="005F46DE">
      <w:pPr>
        <w:spacing w:after="0" w:line="233" w:lineRule="auto"/>
        <w:jc w:val="both"/>
        <w:rPr>
          <w:ins w:id="23439" w:author="Kem Sereiboth" w:date="2022-09-13T11:38:00Z"/>
          <w:del w:id="23440" w:author="Kem Sereyboth" w:date="2023-06-20T14:43:00Z"/>
          <w:rFonts w:ascii="Khmer MEF1" w:hAnsi="Khmer MEF1" w:cs="Khmer MEF1"/>
          <w:b/>
          <w:bCs/>
          <w:sz w:val="24"/>
          <w:szCs w:val="24"/>
          <w:lang w:val="ca-ES"/>
        </w:rPr>
        <w:pPrChange w:id="23441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442" w:author="Kem Sereiboth" w:date="2022-09-13T11:38:00Z">
        <w:del w:id="23443" w:author="Kem Sereyboth" w:date="2023-06-20T14:43:00Z"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23444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ច</w:delText>
          </w:r>
          <w:r w:rsidRPr="00E33574" w:rsidDel="005C3437">
            <w:rPr>
              <w:rFonts w:ascii="!Khmer MEF1" w:hAnsi="!Khmer MEF1" w:cs="!Khmer MEF1"/>
              <w:b/>
              <w:bCs/>
              <w:sz w:val="24"/>
              <w:szCs w:val="24"/>
              <w:lang w:val="ca-ES"/>
            </w:rPr>
            <w:delText>-</w:delText>
          </w:r>
          <w:r w:rsidRPr="00E33574" w:rsidDel="005C3437">
            <w:rPr>
              <w:rFonts w:ascii="!Khmer MEF1" w:hAnsi="!Khmer MEF1" w:cs="!Khmer MEF1"/>
              <w:b/>
              <w:bCs/>
              <w:sz w:val="24"/>
              <w:szCs w:val="24"/>
              <w:cs/>
              <w:lang w:val="ca-ES"/>
            </w:rPr>
            <w:delText xml:space="preserve"> ការផ្តល់កិច្ចសហការលើការផ្តល់ទីតាំងពិនិត្យលើឯកសារ ការផ្តល់</w:delText>
          </w:r>
          <w:r w:rsidRPr="00E33574" w:rsidDel="005C3437">
            <w:rPr>
              <w:rFonts w:ascii="!Khmer MEF1" w:hAnsi="!Khmer MEF1" w:cs="!Khmer MEF1"/>
              <w:b/>
              <w:bCs/>
              <w:sz w:val="24"/>
              <w:szCs w:val="24"/>
              <w:cs/>
              <w:lang w:val="ca-ES"/>
              <w:rPrChange w:id="23445" w:author="Kem Sereyboth" w:date="2023-07-19T16:59:00Z">
                <w:rPr>
                  <w:rFonts w:ascii="!Khmer MEF1" w:hAnsi="!Khmer MEF1" w:cs="!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ឯកសារ និងការឆ្លើយបំភ្លឺ ក្នុងកំឡុងពេលអនុវត្តការងារសវនកម្ម</w:delText>
          </w:r>
        </w:del>
      </w:ins>
    </w:p>
    <w:p w14:paraId="40CD1509" w14:textId="0C1F61B1" w:rsidR="00B27355" w:rsidRPr="00E33574" w:rsidDel="005C3437" w:rsidRDefault="00237E29">
      <w:pPr>
        <w:spacing w:after="0" w:line="233" w:lineRule="auto"/>
        <w:jc w:val="both"/>
        <w:rPr>
          <w:ins w:id="23446" w:author="Sethvannak Sam" w:date="2022-08-20T18:30:00Z"/>
          <w:del w:id="23447" w:author="Kem Sereyboth" w:date="2023-06-20T14:43:00Z"/>
          <w:rFonts w:ascii="Khmer MEF1" w:hAnsi="Khmer MEF1" w:cs="Khmer MEF1"/>
          <w:strike/>
          <w:sz w:val="24"/>
          <w:szCs w:val="24"/>
          <w:lang w:val="ca-ES"/>
          <w:rPrChange w:id="23448" w:author="Kem Sereyboth" w:date="2023-07-19T16:59:00Z">
            <w:rPr>
              <w:ins w:id="23449" w:author="Sethvannak Sam" w:date="2022-08-20T18:30:00Z"/>
              <w:del w:id="23450" w:author="Kem Sereyboth" w:date="2023-06-20T14:43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23451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3452" w:author="Voeun Kuyeng" w:date="2022-08-31T16:15:00Z">
        <w:del w:id="23453" w:author="Kem Sereyboth" w:date="2023-06-20T14:43:00Z">
          <w:r w:rsidRPr="00E33574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454" w:author="Kem Sereyboth" w:date="2023-07-19T16:59:00Z">
                <w:rPr>
                  <w:rFonts w:ascii="!Khmer MEF1" w:hAnsi="!Khmer MEF1" w:cs="!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</w:delText>
          </w:r>
          <w:r w:rsidRPr="00E33574" w:rsidDel="005C3437">
            <w:rPr>
              <w:rFonts w:ascii="!Khmer MEF1" w:hAnsi="!Khmer MEF1" w:cs="!Khmer MEF1"/>
              <w:b/>
              <w:bCs/>
              <w:strike/>
              <w:sz w:val="24"/>
              <w:szCs w:val="24"/>
              <w:lang w:val="ca-ES"/>
              <w:rPrChange w:id="23455" w:author="Kem Sereyboth" w:date="2023-07-19T16:59:00Z">
                <w:rPr>
                  <w:rFonts w:ascii="!Khmer MEF1" w:hAnsi="!Khmer MEF1" w:cs="!Khmer MEF1"/>
                  <w:b/>
                  <w:bCs/>
                  <w:spacing w:val="-4"/>
                  <w:sz w:val="24"/>
                  <w:szCs w:val="24"/>
                  <w:lang w:val="ca-ES"/>
                </w:rPr>
              </w:rPrChange>
            </w:rPr>
            <w:delText>-</w:delText>
          </w:r>
        </w:del>
      </w:ins>
      <w:ins w:id="23456" w:author="socheata.ol@hotmail.com" w:date="2022-09-04T18:09:00Z">
        <w:del w:id="23457" w:author="Kem Sereyboth" w:date="2023-06-20T14:43:00Z">
          <w:r w:rsidR="005A2B5E" w:rsidRPr="00E33574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458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ចំណុចទី៦</w:delText>
          </w:r>
          <w:r w:rsidR="005A2B5E" w:rsidRPr="00E33574" w:rsidDel="005C3437">
            <w:rPr>
              <w:rFonts w:ascii="Khmer MEF1" w:hAnsi="Khmer MEF1" w:cs="Khmer MEF1"/>
              <w:strike/>
              <w:sz w:val="24"/>
              <w:szCs w:val="24"/>
              <w:lang w:val="ca-ES"/>
              <w:rPrChange w:id="2345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  <w:r w:rsidR="005A2B5E" w:rsidRPr="00E33574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460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23461" w:author="Sethvannak Sam" w:date="2022-08-20T18:30:00Z">
        <w:del w:id="23462" w:author="Kem Sereyboth" w:date="2023-06-20T14:43:00Z">
          <w:r w:rsidR="00B27355" w:rsidRPr="00E33574" w:rsidDel="005C3437">
            <w:rPr>
              <w:rFonts w:ascii="!Khmer MEF1" w:hAnsi="!Khmer MEF1" w:cs="!Khmer MEF1"/>
              <w:b/>
              <w:bCs/>
              <w:strike/>
              <w:sz w:val="24"/>
              <w:szCs w:val="24"/>
              <w:cs/>
              <w:lang w:val="ca-ES"/>
              <w:rPrChange w:id="23463" w:author="Kem Sereyboth" w:date="2023-07-19T16:59:00Z">
                <w:rPr>
                  <w:rFonts w:ascii="!Khmer MEF1" w:hAnsi="!Khmer MEF1" w:cs="!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កថាខណ្ឌទី៦</w:delText>
          </w:r>
          <w:r w:rsidR="00B27355" w:rsidRPr="00E33574" w:rsidDel="005C3437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464" w:author="Kem Sereyboth" w:date="2023-07-19T16:59:00Z">
                <w:rPr>
                  <w:rFonts w:ascii="!Khmer MEF1" w:hAnsi="!Khmer MEF1" w:cs="!Khmer MEF1"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៖ត្រូវរៀបរាប់អំពីការផ្តល់កិច្ចសហការលើការផ្តល់ទីតាំងពិនិត្យលើឯកសារ ការផ្តល់ឯកសារ និងការឆ្លើយបំភ្លឺ ក្នុងកំឡុងពេលអនុវត្តការងារសវនកម្ម។ </w:delText>
          </w:r>
          <w:r w:rsidR="00B27355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465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សវនករ​​ទទួលបន្ទុកអាចរៀបរាប់អំពី</w:delText>
          </w:r>
        </w:del>
      </w:ins>
      <w:ins w:id="23466" w:author="socheata.ol@hotmail.com" w:date="2022-09-04T18:09:00Z">
        <w:del w:id="23467" w:author="Kem Sereyboth" w:date="2023-06-20T14:43:00Z">
          <w:r w:rsidR="005A2B5E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46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3469" w:author="Sethvannak Sam" w:date="2022-08-20T18:30:00Z">
        <w:del w:id="23470" w:author="Kem Sereyboth" w:date="2023-06-20T14:43:00Z">
          <w:r w:rsidR="00B27355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47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កថាខណ្ឌទី៦ នេះ ដូចគំរូខាងក្រោម៖</w:delText>
          </w:r>
        </w:del>
      </w:ins>
    </w:p>
    <w:p w14:paraId="2FE39F1D" w14:textId="143A0BB9" w:rsidR="009F77DE" w:rsidRPr="00E33574" w:rsidDel="005C3437" w:rsidRDefault="00B27355">
      <w:pPr>
        <w:spacing w:after="0" w:line="233" w:lineRule="auto"/>
        <w:jc w:val="both"/>
        <w:rPr>
          <w:ins w:id="23472" w:author="LENOVO" w:date="2022-10-02T10:18:00Z"/>
          <w:del w:id="23473" w:author="Kem Sereyboth" w:date="2023-06-20T14:43:00Z"/>
          <w:rFonts w:ascii="Khmer MEF1" w:hAnsi="Khmer MEF1" w:cs="Khmer MEF1"/>
          <w:sz w:val="24"/>
          <w:szCs w:val="24"/>
          <w:lang w:val="ca-ES"/>
          <w:rPrChange w:id="23474" w:author="Kem Sereyboth" w:date="2023-07-19T16:59:00Z">
            <w:rPr>
              <w:ins w:id="23475" w:author="LENOVO" w:date="2022-10-02T10:18:00Z"/>
              <w:del w:id="23476" w:author="Kem Sereyboth" w:date="2023-06-20T14:43:00Z"/>
              <w:rFonts w:ascii="Khmer MEF1" w:hAnsi="Khmer MEF1" w:cs="Khmer MEF1"/>
              <w:color w:val="000000" w:themeColor="text1"/>
              <w:sz w:val="24"/>
              <w:szCs w:val="24"/>
              <w:lang w:val="ca-ES"/>
            </w:rPr>
          </w:rPrChange>
        </w:rPr>
        <w:pPrChange w:id="23477" w:author="Sopheak Phorn" w:date="2023-08-25T13:09:00Z">
          <w:pPr>
            <w:spacing w:after="0" w:line="240" w:lineRule="auto"/>
            <w:jc w:val="both"/>
          </w:pPr>
        </w:pPrChange>
      </w:pPr>
      <w:ins w:id="23478" w:author="Sethvannak Sam" w:date="2022-08-20T18:30:00Z">
        <w:del w:id="23479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80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481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ករណីទីតាំងសមស្រប៖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82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កំឡុង</w:delText>
          </w:r>
        </w:del>
      </w:ins>
      <w:ins w:id="23483" w:author="Voeun Kuyeng" w:date="2022-09-06T17:57:00Z">
        <w:del w:id="23484" w:author="Kem Sereyboth" w:date="2023-06-20T14:43:00Z">
          <w:r w:rsidR="00F135FF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8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486" w:author="Kem Sereiboth" w:date="2022-09-29T14:44:00Z">
        <w:del w:id="23487" w:author="Kem Sereyboth" w:date="2023-06-20T14:43:00Z">
          <w:r w:rsidR="00F03E02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88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 xml:space="preserve">ប្រតិភូសវនកម្ម និងសវនករទទួលបន្ទុក​សូមកោតសរសើរចំពោះ </w:delText>
          </w:r>
        </w:del>
      </w:ins>
      <w:ins w:id="23489" w:author="Windows User" w:date="2022-09-06T03:53:00Z">
        <w:del w:id="23490" w:author="Kem Sereyboth" w:date="2023-06-20T14:43:00Z">
          <w:r w:rsidR="00A654CE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9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នៅ</w:delText>
          </w:r>
        </w:del>
      </w:ins>
      <w:ins w:id="23492" w:author="Sethvannak Sam" w:date="2022-08-20T18:30:00Z">
        <w:del w:id="23493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94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ពេល​ចុះ​ប្រមូល​ទិន្នន័យ​និង​ព័ត៌មាន​នៅ</w:delText>
          </w:r>
          <w:r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23495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​ [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496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23497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3498" w:author="User" w:date="2022-09-10T16:23:00Z">
        <w:del w:id="23499" w:author="Kem Sereyboth" w:date="2023-06-20T14:43:00Z">
          <w:r w:rsidR="00B14C1F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ន.ស.ស.</w:delText>
          </w:r>
        </w:del>
      </w:ins>
      <w:ins w:id="23500" w:author="Sethvannak Sam" w:date="2022-08-20T18:30:00Z">
        <w:del w:id="23501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502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503" w:author="Kem Sereiboth" w:date="2022-09-29T14:44:00Z">
        <w:del w:id="23504" w:author="Kem Sereyboth" w:date="2023-06-20T14:43:00Z">
          <w:r w:rsidR="00F03E02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505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>ដែលផ្តល់កិច្ច​សហការ​</w:delText>
          </w:r>
          <w:r w:rsidR="00F03E02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06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 xml:space="preserve">ខ្ពស់​ក្នុងការ​សម្របសម្រួល​ផ្តល់ទីតាំងសម្រាប់ប្រតិភូសវនកម្ម និងសវនករទទួលបន្ទុក​ពិនិត្យ​ឯកសារ។ </w:delText>
          </w:r>
        </w:del>
      </w:ins>
      <w:ins w:id="23507" w:author="Sethvannak Sam" w:date="2022-08-20T18:30:00Z">
        <w:del w:id="23508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09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</w:delText>
          </w:r>
        </w:del>
      </w:ins>
      <w:ins w:id="23510" w:author="User" w:date="2022-09-22T14:32:00Z">
        <w:del w:id="23511" w:author="Kem Sereyboth" w:date="2023-06-20T14:43:00Z">
          <w:r w:rsidR="004351E3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1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នទទួលបន្ទុក</w:delText>
          </w:r>
        </w:del>
      </w:ins>
      <w:ins w:id="23513" w:author="Sethvannak Sam" w:date="2022-08-20T18:30:00Z">
        <w:del w:id="23514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15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​​បាន​សង្កេត​ឃើញ​ថា​ បរិស្ថាន​របស់​​ 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3516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17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3518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19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3520" w:author="User" w:date="2022-09-10T16:24:00Z">
        <w:del w:id="23521" w:author="Kem Sereyboth" w:date="2023-06-20T14:43:00Z">
          <w:r w:rsidR="00B14C1F" w:rsidRPr="00E33574" w:rsidDel="005C343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352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B14C1F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2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524" w:author="Sethvannak Sam" w:date="2022-08-20T18:30:00Z">
        <w:del w:id="23525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26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មាន​សណ្ដាប់ធ្នាប់ល្អ​​ 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3527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បើទោះបីជា 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3528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29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3530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3531" w:author="User" w:date="2022-09-10T16:24:00Z">
        <w:del w:id="23532" w:author="Kem Sereyboth" w:date="2023-06-20T14:43:00Z">
          <w:r w:rsidR="008E7FBA" w:rsidRPr="00E33574" w:rsidDel="005C343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353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</w:del>
      </w:ins>
      <w:ins w:id="23534" w:author="Sethvannak Sam" w:date="2022-08-20T18:30:00Z">
        <w:del w:id="23535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36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មាន​ទីតាំង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3537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តូច​ចង្អៀតបន្តិចមែន។ 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3538" w:author="Kem Sereyboth" w:date="2023-07-19T16:59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39" w:author="Kem Sereyboth" w:date="2023-07-19T16:59:00Z">
                <w:rPr>
                  <w:rFonts w:ascii="!Khmer MEF1" w:hAnsi="!Khmer MEF1" w:cs="!Khmer MEF1"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3540" w:author="Kem Sereyboth" w:date="2023-07-19T16:59:00Z">
                <w:rPr>
                  <w:rFonts w:ascii="!Khmer MEF1" w:hAnsi="!Khmer MEF1" w:cs="!Khmer MEF1"/>
                  <w:color w:val="FF0000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3541" w:author="User" w:date="2022-09-10T16:25:00Z">
        <w:del w:id="23542" w:author="Kem Sereyboth" w:date="2023-06-20T14:43:00Z">
          <w:r w:rsidR="008E7FBA" w:rsidRPr="00E33574" w:rsidDel="005C343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354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3544" w:author="Sethvannak Sam" w:date="2022-08-20T18:30:00Z">
        <w:del w:id="23545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46" w:author="Kem Sereyboth" w:date="2023-07-19T16:59:00Z">
                <w:rPr>
                  <w:rFonts w:ascii="!Khmer MEF1" w:hAnsi="!Khmer MEF1" w:cs="!Khmer MEF1"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បាន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3547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រៀបចំ​សម្របសម្រួល​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48" w:author="Kem Sereyboth" w:date="2023-07-19T16:59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ផ្តល់ទីតាំងសម្រាប់ប្រតិភូសវនកម្ម​ដើម្បី​ពិនិត្យឯកសារ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3549" w:author="Kem Sereyboth" w:date="2023-07-19T16:59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3550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</w:rPr>
              </w:rPrChange>
            </w:rPr>
            <w:delText xml:space="preserve"> និង​​បាន​ចាត់តាំងមន្រ្តីទទួល​បន្ទុក​ក្នុង​ការ​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51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ផ្តល់ឯកសារ។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3552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53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ប្រតិភូសវនកម្មសូមកោតសរសើរចំពោះ</w:delText>
          </w:r>
        </w:del>
      </w:ins>
      <w:ins w:id="23554" w:author="Kem Sereiboth" w:date="2022-09-29T14:54:00Z">
        <w:del w:id="23555" w:author="Kem Sereyboth" w:date="2023-06-20T14:43:00Z">
          <w:r w:rsidR="000A4707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55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បន្ថែម</w:delText>
          </w:r>
        </w:del>
      </w:ins>
      <w:ins w:id="23557" w:author="LENOVO" w:date="2022-10-02T10:17:00Z">
        <w:del w:id="23558" w:author="Kem Sereyboth" w:date="2023-06-20T14:43:00Z">
          <w:r w:rsidR="006631C0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3559" w:author="Kem Sereiboth" w:date="2022-09-29T14:54:00Z">
        <w:del w:id="23560" w:author="Kem Sereyboth" w:date="2023-06-20T14:43:00Z">
          <w:r w:rsidR="000A4707"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2356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ពីនេះ</w:delText>
          </w:r>
        </w:del>
      </w:ins>
      <w:ins w:id="23562" w:author="Sethvannak Sam" w:date="2022-08-20T18:30:00Z">
        <w:del w:id="23563" w:author="Kem Sereyboth" w:date="2023-06-20T14:43:00Z">
          <w:r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23564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10"/>
              <w:sz w:val="24"/>
              <w:szCs w:val="24"/>
              <w:lang w:val="ca-ES"/>
              <w:rPrChange w:id="23565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23566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hAnsi="Khmer MEF1" w:cs="Khmer MEF1"/>
              <w:spacing w:val="10"/>
              <w:sz w:val="24"/>
              <w:szCs w:val="24"/>
              <w:lang w:val="ca-ES"/>
              <w:rPrChange w:id="23567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3568" w:author="User" w:date="2022-09-10T16:25:00Z">
        <w:del w:id="23569" w:author="Kem Sereyboth" w:date="2023-06-20T14:43:00Z">
          <w:r w:rsidR="008E7FBA" w:rsidRPr="00E33574" w:rsidDel="005C3437">
            <w:rPr>
              <w:rFonts w:ascii="Khmer MEF1" w:hAnsi="Khmer MEF1" w:cs="Khmer MEF1"/>
              <w:b/>
              <w:bCs/>
              <w:spacing w:val="10"/>
              <w:sz w:val="24"/>
              <w:szCs w:val="24"/>
              <w:cs/>
              <w:lang w:val="ca-ES"/>
              <w:rPrChange w:id="2357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3571" w:author="Sethvannak Sam" w:date="2022-08-20T18:30:00Z">
        <w:del w:id="23572" w:author="Kem Sereyboth" w:date="2023-06-20T14:43:00Z">
          <w:r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23573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574" w:author="Kem Sereiboth" w:date="2022-09-29T14:58:00Z">
        <w:del w:id="23575" w:author="Kem Sereyboth" w:date="2023-06-20T14:43:00Z">
          <w:r w:rsidR="000A4707"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2357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ក៏បាន</w:delText>
          </w:r>
        </w:del>
      </w:ins>
      <w:ins w:id="23577" w:author="Kem Sereiboth" w:date="2022-09-29T14:54:00Z">
        <w:del w:id="23578" w:author="Kem Sereyboth" w:date="2023-06-20T14:43:00Z">
          <w:r w:rsidR="000A4707"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23579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>​ផ្ដល់​​ការ​ឆ្លើយបំភ្លឺ​ជូន​ប្រតិភូសវនកម្ម និងសវនករទទួលបន្ទុកយ៉ាងក្បោះក្បាយ</w:delText>
          </w:r>
          <w:r w:rsidR="000A4707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580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>ដែលនាំឱ្យការអនុវត្តការងារ​សវនកម្ម​សម្រាប់​ការិយបរិច្ឆេទឆ្នាំ២០២២ បញ្ចប់ទៅដោយរលូន និង</w:delText>
          </w:r>
          <w:r w:rsidR="000A4707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3581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>ទទួលបាន</w:delText>
          </w:r>
          <w:r w:rsidR="000A4707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582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>លទ្ធផលល្អ។</w:delText>
          </w:r>
        </w:del>
      </w:ins>
    </w:p>
    <w:p w14:paraId="684C46F5" w14:textId="6A3C627C" w:rsidR="000A4707" w:rsidRPr="00E33574" w:rsidDel="005C3437" w:rsidRDefault="00682841">
      <w:pPr>
        <w:spacing w:after="0" w:line="233" w:lineRule="auto"/>
        <w:jc w:val="both"/>
        <w:rPr>
          <w:ins w:id="23583" w:author="Kem Sereiboth" w:date="2022-09-29T14:54:00Z"/>
          <w:del w:id="23584" w:author="Kem Sereyboth" w:date="2023-06-20T14:43:00Z"/>
          <w:rFonts w:ascii="Khmer MEF1" w:hAnsi="Khmer MEF1" w:cs="Khmer MEF1"/>
          <w:sz w:val="12"/>
          <w:szCs w:val="12"/>
          <w:lang w:val="ca-ES"/>
          <w:rPrChange w:id="23585" w:author="Kem Sereyboth" w:date="2023-07-19T16:59:00Z">
            <w:rPr>
              <w:ins w:id="23586" w:author="Kem Sereiboth" w:date="2022-09-29T14:54:00Z"/>
              <w:del w:id="23587" w:author="Kem Sereyboth" w:date="2023-06-20T14:43:00Z"/>
              <w:rFonts w:ascii="Khmer MEF1" w:hAnsi="Khmer MEF1" w:cs="Khmer MEF1"/>
              <w:color w:val="000000" w:themeColor="text1"/>
              <w:sz w:val="24"/>
              <w:szCs w:val="24"/>
              <w:lang w:val="ca-ES"/>
            </w:rPr>
          </w:rPrChange>
        </w:rPr>
        <w:pPrChange w:id="23588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589" w:author="sakaria fa" w:date="2022-09-30T21:24:00Z">
        <w:del w:id="23590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591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16ACC354" w14:textId="514B05A9" w:rsidR="00B27355" w:rsidRPr="00E33574" w:rsidDel="005F46DE" w:rsidRDefault="000A4707">
      <w:pPr>
        <w:spacing w:after="0" w:line="233" w:lineRule="auto"/>
        <w:jc w:val="both"/>
        <w:rPr>
          <w:ins w:id="23592" w:author="Sethvannak Sam" w:date="2022-08-20T18:30:00Z"/>
          <w:del w:id="23593" w:author="Kem Sereiboth" w:date="2022-09-13T11:38:00Z"/>
          <w:rFonts w:ascii="Khmer MEF1" w:hAnsi="Khmer MEF1" w:cs="Khmer MEF1"/>
          <w:sz w:val="24"/>
          <w:szCs w:val="24"/>
          <w:lang w:val="ca-ES"/>
          <w:rPrChange w:id="23594" w:author="Kem Sereyboth" w:date="2023-07-19T16:59:00Z">
            <w:rPr>
              <w:ins w:id="23595" w:author="Sethvannak Sam" w:date="2022-08-20T18:30:00Z"/>
              <w:del w:id="23596" w:author="Kem Sereiboth" w:date="2022-09-13T11:38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23597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598" w:author="Kem Sereiboth" w:date="2022-09-29T14:54:00Z">
        <w:del w:id="23599" w:author="User" w:date="2022-10-03T07:25:00Z">
          <w:r w:rsidRPr="00E33574" w:rsidDel="0074394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tab/>
          </w:r>
        </w:del>
      </w:ins>
      <w:ins w:id="23600" w:author="Sethvannak Sam" w:date="2022-08-20T18:30:00Z">
        <w:del w:id="23601" w:author="Kem Sereiboth" w:date="2022-09-29T14:54:00Z">
          <w:r w:rsidR="00B27355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602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ដែលផ្តល់កិច្ចសហការខ្ពស់ក្នុងការផ្តល់ទីតាំងសម្រាប់ប្រតិភូសវនកម្មពិនិត្យឯកសារ</w:delText>
          </w:r>
          <w:r w:rsidR="00B27355" w:rsidRPr="00E33574" w:rsidDel="000A470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23603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 xml:space="preserve">​​​ </w:delText>
          </w:r>
          <w:r w:rsidR="00B27355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604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និងផ្តល់</w:delText>
          </w:r>
          <w:r w:rsidR="00B27355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  <w:rPrChange w:id="23605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ឯកសារ</w:delText>
          </w:r>
        </w:del>
      </w:ins>
      <w:ins w:id="23606" w:author="sakaria fa" w:date="2022-09-13T22:41:00Z">
        <w:del w:id="23607" w:author="Kem Sereiboth" w:date="2022-09-29T14:54:00Z">
          <w:r w:rsidR="00082431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និង</w:delText>
          </w:r>
          <w:r w:rsidR="00082431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360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កិច្ចសហការ</w:delText>
          </w:r>
        </w:del>
      </w:ins>
      <w:ins w:id="23609" w:author="sakaria fa" w:date="2022-09-13T22:42:00Z">
        <w:del w:id="23610" w:author="Kem Sereiboth" w:date="2022-09-29T14:54:00Z">
          <w:r w:rsidR="00082431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361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ល្អ</w:delText>
          </w:r>
        </w:del>
      </w:ins>
      <w:ins w:id="23612" w:author="sakaria fa" w:date="2022-09-13T22:40:00Z">
        <w:del w:id="23613" w:author="Kem Sereiboth" w:date="2022-09-29T14:54:00Z">
          <w:r w:rsidR="00082431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361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615" w:author="Sethvannak Sam" w:date="2022-08-20T18:30:00Z">
        <w:del w:id="23616" w:author="Kem Sereiboth" w:date="2022-09-29T14:54:00Z">
          <w:r w:rsidR="00B27355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3617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ទាន់ពេលវេលា ដែលនាំឱ្យការអនុវត្ត</w:delText>
          </w:r>
        </w:del>
        <w:del w:id="23618" w:author="Kem Sereiboth" w:date="2022-09-13T10:03:00Z">
          <w:r w:rsidR="00B27355" w:rsidRPr="00E33574" w:rsidDel="00311D7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3619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23620" w:author="Kem Sereiboth" w:date="2022-09-29T14:54:00Z">
          <w:r w:rsidR="00B27355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3621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ការងារសវនកម្មសម្រាប់ការិយបរិច្ឆេទឆ្នាំ២០២២ បញ្ចប់ទៅដោយរលូន</w:delText>
          </w:r>
          <w:r w:rsidR="00B27355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  <w:rPrChange w:id="23622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និងទទួលបានលទ្ធផលល្អ។</w:delText>
          </w:r>
        </w:del>
      </w:ins>
    </w:p>
    <w:p w14:paraId="3AF781CE" w14:textId="342C06C8" w:rsidR="006F6589" w:rsidRPr="00E33574" w:rsidDel="005F46DE" w:rsidRDefault="00B27355">
      <w:pPr>
        <w:spacing w:after="0" w:line="233" w:lineRule="auto"/>
        <w:jc w:val="both"/>
        <w:rPr>
          <w:ins w:id="23623" w:author="Voeun Kuyeng" w:date="2022-08-08T14:59:00Z"/>
          <w:del w:id="23624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3625" w:author="Kem Sereyboth" w:date="2023-07-19T16:59:00Z">
            <w:rPr>
              <w:ins w:id="23626" w:author="Voeun Kuyeng" w:date="2022-08-08T14:59:00Z"/>
              <w:del w:id="23627" w:author="Kem Sereiboth" w:date="2022-09-13T11:3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3628" w:author="Sopheak Phorn" w:date="2023-08-25T13:09:00Z">
          <w:pPr>
            <w:spacing w:after="0" w:line="271" w:lineRule="auto"/>
            <w:ind w:firstLine="720"/>
            <w:jc w:val="both"/>
          </w:pPr>
        </w:pPrChange>
      </w:pPr>
      <w:ins w:id="23629" w:author="Sethvannak Sam" w:date="2022-08-20T18:30:00Z">
        <w:del w:id="23630" w:author="Kem Sereiboth" w:date="2022-09-13T11:38:00Z"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631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ករណីមិនមានទីតាំងសមស្រប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32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៖</w:delText>
          </w:r>
        </w:del>
      </w:ins>
      <w:ins w:id="23633" w:author="Voeun Kuyeng" w:date="2022-09-06T17:58:00Z">
        <w:del w:id="23634" w:author="Kem Sereiboth" w:date="2022-09-13T11:38:00Z">
          <w:r w:rsidR="006E2E27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3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636" w:author="Windows User" w:date="2022-09-06T03:54:00Z">
        <w:del w:id="23637" w:author="Kem Sereiboth" w:date="2022-09-13T11:38:00Z">
          <w:r w:rsidR="00A654CE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3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នៅ</w:delText>
          </w:r>
        </w:del>
      </w:ins>
      <w:ins w:id="23639" w:author="Sethvannak Sam" w:date="2022-08-20T18:30:00Z">
        <w:del w:id="23640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41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កំឡុងពេល​ចុះ​ប្រមូល​ទិន្នន័យ​និង​ព័ត៌មាន​នៅ​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642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643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3644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45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ប្រតិភូ</w:delText>
          </w:r>
          <w:r w:rsidRPr="00E33574" w:rsidDel="005F46DE">
            <w:rPr>
              <w:rFonts w:ascii="Khmer MEF1" w:hAnsi="Khmer MEF1" w:cs="Khmer MEF1"/>
              <w:strike/>
              <w:spacing w:val="-8"/>
              <w:sz w:val="24"/>
              <w:szCs w:val="24"/>
              <w:cs/>
              <w:lang w:val="ca-ES"/>
              <w:rPrChange w:id="23646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សវនកម្ម​​បាន​សង្កេត​ឃើញ​ថា​ បរិស្ថាន​របស់​​ </w:delText>
          </w:r>
          <w:r w:rsidRPr="00E33574" w:rsidDel="005F46DE">
            <w:rPr>
              <w:rFonts w:ascii="Khmer MEF1" w:hAnsi="Khmer MEF1" w:cs="Khmer MEF1"/>
              <w:strike/>
              <w:spacing w:val="-8"/>
              <w:sz w:val="24"/>
              <w:szCs w:val="24"/>
              <w:lang w:val="ca-ES"/>
              <w:rPrChange w:id="23647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!Khmer MEF1" w:hAnsi="!Khmer MEF1" w:cs="!Khmer MEF1"/>
              <w:strike/>
              <w:spacing w:val="-8"/>
              <w:sz w:val="24"/>
              <w:szCs w:val="24"/>
              <w:cs/>
              <w:lang w:val="ca-ES"/>
              <w:rPrChange w:id="23648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!Khmer MEF1" w:hAnsi="!Khmer MEF1" w:cs="!Khmer MEF1"/>
              <w:strike/>
              <w:spacing w:val="-8"/>
              <w:sz w:val="24"/>
              <w:szCs w:val="24"/>
              <w:lang w:val="ca-ES"/>
              <w:rPrChange w:id="23649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F46DE">
            <w:rPr>
              <w:rFonts w:ascii="!Khmer MEF1" w:hAnsi="!Khmer MEF1" w:cs="!Khmer MEF1"/>
              <w:strike/>
              <w:spacing w:val="-8"/>
              <w:sz w:val="24"/>
              <w:szCs w:val="24"/>
              <w:cs/>
              <w:lang w:val="ca-ES"/>
              <w:rPrChange w:id="23650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3651" w:author="Voeun Kuyeng" w:date="2022-09-06T17:58:00Z">
        <w:del w:id="23652" w:author="Kem Sereiboth" w:date="2022-09-13T11:38:00Z">
          <w:r w:rsidR="006E2E27" w:rsidRPr="00E33574" w:rsidDel="005F46DE">
            <w:rPr>
              <w:rFonts w:ascii="!Khmer MEF1" w:hAnsi="!Khmer MEF1" w:cs="!Khmer MEF1"/>
              <w:strike/>
              <w:spacing w:val="-8"/>
              <w:sz w:val="24"/>
              <w:szCs w:val="24"/>
              <w:cs/>
              <w:lang w:val="ca-ES"/>
              <w:rPrChange w:id="23653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654" w:author="Sethvannak Sam" w:date="2022-08-20T18:30:00Z">
        <w:del w:id="23655" w:author="Kem Sereiboth" w:date="2022-09-13T11:38:00Z">
          <w:r w:rsidRPr="00E33574" w:rsidDel="005F46DE">
            <w:rPr>
              <w:rFonts w:ascii="!Khmer MEF1" w:hAnsi="!Khmer MEF1" w:cs="!Khmer MEF1"/>
              <w:strike/>
              <w:spacing w:val="-8"/>
              <w:sz w:val="24"/>
              <w:szCs w:val="24"/>
              <w:cs/>
              <w:lang w:val="ca-ES"/>
              <w:rPrChange w:id="23656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មិនសូវមាន​សណ្ដាប់ធ្នាប់ល្អ ដោយសារមានឯក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657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សារ</w:delText>
          </w:r>
          <w:r w:rsidRPr="00E33574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3658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ជាច្រើនរក្សាទុកមិនមាន</w:delText>
          </w:r>
        </w:del>
      </w:ins>
      <w:ins w:id="23659" w:author="Voeun Kuyeng" w:date="2022-09-06T17:58:00Z">
        <w:del w:id="23660" w:author="Kem Sereiboth" w:date="2022-09-13T11:38:00Z">
          <w:r w:rsidR="006E2E27" w:rsidRPr="00E33574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3661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រ</w:delText>
          </w:r>
        </w:del>
      </w:ins>
      <w:ins w:id="23662" w:author="Sethvannak Sam" w:date="2022-08-20T18:30:00Z">
        <w:del w:id="23663" w:author="Kem Sereiboth" w:date="2022-09-13T11:38:00Z">
          <w:r w:rsidRPr="00E33574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3664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រៀប</w:delText>
          </w:r>
        </w:del>
      </w:ins>
      <w:ins w:id="23665" w:author="Voeun Kuyeng" w:date="2022-09-06T17:58:00Z">
        <w:del w:id="23666" w:author="Kem Sereiboth" w:date="2022-09-13T11:38:00Z">
          <w:r w:rsidR="006E2E27" w:rsidRPr="00E33574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3667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ៀប</w:delText>
          </w:r>
        </w:del>
      </w:ins>
      <w:ins w:id="23668" w:author="Sethvannak Sam" w:date="2022-08-20T18:30:00Z">
        <w:del w:id="23669" w:author="Kem Sereiboth" w:date="2022-09-13T11:38:00Z">
          <w:r w:rsidRPr="00E33574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3670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រ</w:delText>
          </w:r>
        </w:del>
      </w:ins>
      <w:ins w:id="23671" w:author="Voeun Kuyeng" w:date="2022-09-06T17:59:00Z">
        <w:del w:id="23672" w:author="Kem Sereiboth" w:date="2022-09-13T11:38:00Z">
          <w:r w:rsidR="006E2E27" w:rsidRPr="00E33574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3673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ៀ</w:delText>
          </w:r>
        </w:del>
      </w:ins>
      <w:ins w:id="23674" w:author="Sethvannak Sam" w:date="2022-08-20T18:30:00Z">
        <w:del w:id="23675" w:author="Kem Sereiboth" w:date="2022-09-13T11:38:00Z">
          <w:r w:rsidRPr="00E33574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3676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ាបរយ។ ជាមួយគ្នានេះ សវនដ្ឋានមិនមានទីតាំងផ្ទាល់ខ្លួនសម្រាប់ប្រតិភូ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677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សវនកម្មពិនិត្យឯកសារទេ ដោយ 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678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679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3680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81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បានស្នើសុំបន្ទប់របស់ </w:delText>
          </w:r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682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83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ជូនប្រតិភូសវនកម្មជំនួស</w:delText>
          </w:r>
          <w:r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23684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វិញ។</w:delText>
          </w:r>
          <w:r w:rsidRPr="00E33574" w:rsidDel="005F46DE">
            <w:rPr>
              <w:rFonts w:ascii="!Khmer MEF1" w:hAnsi="!Khmer MEF1" w:cs="!Khmer MEF1"/>
              <w:strike/>
              <w:spacing w:val="-2"/>
              <w:sz w:val="24"/>
              <w:szCs w:val="24"/>
              <w:lang w:val="ca-ES"/>
              <w:rPrChange w:id="23685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F46DE">
            <w:rPr>
              <w:rFonts w:ascii="!Khmer MEF1" w:hAnsi="!Khmer MEF1" w:cs="!Khmer MEF1"/>
              <w:strike/>
              <w:spacing w:val="-2"/>
              <w:sz w:val="24"/>
              <w:szCs w:val="24"/>
              <w:cs/>
              <w:lang w:val="ca-ES"/>
              <w:rPrChange w:id="23686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ដោយឡែក</w:delText>
          </w:r>
          <w:r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rPrChange w:id="23687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  <w:r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lang w:val="ca-ES"/>
              <w:rPrChange w:id="23688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!Khmer MEF1" w:hAnsi="!Khmer MEF1" w:cs="!Khmer MEF1"/>
              <w:strike/>
              <w:spacing w:val="-2"/>
              <w:sz w:val="24"/>
              <w:szCs w:val="24"/>
              <w:cs/>
              <w:lang w:val="ca-ES"/>
              <w:rPrChange w:id="23689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!Khmer MEF1" w:hAnsi="!Khmer MEF1" w:cs="!Khmer MEF1"/>
              <w:strike/>
              <w:spacing w:val="-2"/>
              <w:sz w:val="24"/>
              <w:szCs w:val="24"/>
              <w:lang w:val="ca-ES"/>
              <w:rPrChange w:id="23690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23691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ក៏មិនទាន់បានចាត់បុគ្គលទទួលបន្ទុកប្រគល់ឯកសារច្បាស់លាស់ដែរ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92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ដោយ</w:delText>
          </w:r>
          <w:r w:rsidRPr="00E33574" w:rsidDel="005F46DE">
            <w:rPr>
              <w:rFonts w:ascii="Khmer MEF1" w:hAnsi="Khmer MEF1" w:cs="Khmer MEF1"/>
              <w:strike/>
              <w:spacing w:val="6"/>
              <w:sz w:val="24"/>
              <w:szCs w:val="24"/>
              <w:cs/>
              <w:lang w:val="ca-ES"/>
              <w:rPrChange w:id="23693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សវនករត្រូវទៅទំនាក់ទំនងដោយផ្ទាល់ជាមួយបុគ្គលពាក់ព័ន្ធទៅតាមនាយកដ្ឋានសាមីតែម្តង។ ទោះបីជា</w:delText>
          </w:r>
          <w:r w:rsidRPr="00E33574" w:rsidDel="005F46DE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23694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មានបញ្ហាប្រឈមនេះក៏ដោយ ប្រតិភូសវនកម្មសូមកោតសរសើរចំពោះ </w:delText>
          </w:r>
          <w:r w:rsidRPr="00E33574" w:rsidDel="005F46DE">
            <w:rPr>
              <w:rFonts w:ascii="Khmer MEF1" w:hAnsi="Khmer MEF1" w:cs="Khmer MEF1"/>
              <w:strike/>
              <w:spacing w:val="-4"/>
              <w:sz w:val="24"/>
              <w:szCs w:val="24"/>
              <w:lang w:val="ca-ES"/>
              <w:rPrChange w:id="23695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!Khmer MEF1" w:hAnsi="!Khmer MEF1" w:cs="!Khmer MEF1"/>
              <w:strike/>
              <w:spacing w:val="-4"/>
              <w:sz w:val="24"/>
              <w:szCs w:val="24"/>
              <w:cs/>
              <w:lang w:val="ca-ES"/>
              <w:rPrChange w:id="23696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!Khmer MEF1" w:hAnsi="!Khmer MEF1" w:cs="!Khmer MEF1"/>
              <w:strike/>
              <w:spacing w:val="-4"/>
              <w:sz w:val="24"/>
              <w:szCs w:val="24"/>
              <w:lang w:val="ca-ES"/>
              <w:rPrChange w:id="23697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F46DE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23698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ដែលផ្តល់កិច្ចសហ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99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  <w:r w:rsidRPr="00E33574" w:rsidDel="005F46DE">
            <w:rPr>
              <w:rFonts w:ascii="Khmer MEF1" w:hAnsi="Khmer MEF1" w:cs="Khmer MEF1"/>
              <w:strike/>
              <w:spacing w:val="-12"/>
              <w:sz w:val="24"/>
              <w:szCs w:val="24"/>
              <w:cs/>
              <w:lang w:val="ca-ES"/>
              <w:rPrChange w:id="23700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ខ្ពស់ក្នុងការស្វែងរកទីតាំងសម្រាប់ប្រតិភូសវនកម្មពិនិត្យឯកសារ</w:delText>
          </w:r>
          <w:r w:rsidRPr="00E33574" w:rsidDel="005F46DE">
            <w:rPr>
              <w:rFonts w:ascii="Khmer MEF1" w:hAnsi="Khmer MEF1" w:cs="Khmer MEF1"/>
              <w:strike/>
              <w:spacing w:val="-12"/>
              <w:sz w:val="24"/>
              <w:szCs w:val="24"/>
              <w:lang w:val="ca-ES"/>
              <w:rPrChange w:id="23701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 xml:space="preserve">​​​ </w:delText>
          </w:r>
          <w:r w:rsidRPr="00E33574" w:rsidDel="005F46DE">
            <w:rPr>
              <w:rFonts w:ascii="Khmer MEF1" w:hAnsi="Khmer MEF1" w:cs="Khmer MEF1"/>
              <w:strike/>
              <w:spacing w:val="-12"/>
              <w:sz w:val="24"/>
              <w:szCs w:val="24"/>
              <w:cs/>
              <w:lang w:val="ca-ES"/>
              <w:rPrChange w:id="23702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សមស្រប និងផ្តល់ឯកសារជូនប្រតិភូ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03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សវនកម្ម </w:delText>
          </w:r>
          <w:r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23704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ដែលនាំឱ្យការអនុវត្ត ការងារសវនកម្មសម្រាប់ការិយបរិច្ឆេទឆ្នាំ</w:delText>
          </w:r>
        </w:del>
      </w:ins>
      <w:ins w:id="23705" w:author="Voeun Kuyeng" w:date="2022-09-06T18:00:00Z">
        <w:del w:id="23706" w:author="Kem Sereiboth" w:date="2022-09-13T11:38:00Z">
          <w:r w:rsidR="006E2E27"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2370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708" w:author="Windows User" w:date="2022-09-06T03:54:00Z">
        <w:del w:id="23709" w:author="Kem Sereiboth" w:date="2022-09-13T11:38:00Z">
          <w:r w:rsidR="001F79BC"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rPrChange w:id="2371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[</w:delText>
          </w:r>
        </w:del>
      </w:ins>
      <w:ins w:id="23711" w:author="Sethvannak Sam" w:date="2022-08-20T18:30:00Z">
        <w:del w:id="23712" w:author="Kem Sereiboth" w:date="2022-09-13T11:38:00Z">
          <w:r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23713" w:author="Kem Sereyboth" w:date="2023-07-19T16:59:00Z">
                <w:rPr>
                  <w:rFonts w:ascii="Khmer MEF1" w:hAnsi="Khmer MEF1" w:cs="Khmer MEF1"/>
                  <w:color w:val="FF0000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២០២២ </w:delText>
          </w:r>
        </w:del>
      </w:ins>
      <w:ins w:id="23714" w:author="Windows User" w:date="2022-09-06T03:54:00Z">
        <w:del w:id="23715" w:author="Kem Sereiboth" w:date="2022-09-13T11:38:00Z">
          <w:r w:rsidR="001F79BC"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lang w:val="ca-ES"/>
              <w:rPrChange w:id="2371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3717" w:author="Voeun Kuyeng" w:date="2022-09-06T18:00:00Z">
        <w:del w:id="23718" w:author="Kem Sereiboth" w:date="2022-09-13T11:38:00Z">
          <w:r w:rsidR="006E2E27"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2371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720" w:author="Sethvannak Sam" w:date="2022-08-20T18:30:00Z">
        <w:del w:id="23721" w:author="Kem Sereiboth" w:date="2022-09-13T11:38:00Z">
          <w:r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23722" w:author="Kem Sereyboth" w:date="2023-07-19T16:59:00Z">
                <w:rPr>
                  <w:rFonts w:ascii="Khmer MEF1" w:hAnsi="Khmer MEF1" w:cs="Khmer MEF1"/>
                  <w:color w:val="FF0000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បញ្ចប់ទៅដោយរលូន និងទទួល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2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បានលទ្ធផលល្អ។</w:delText>
          </w:r>
        </w:del>
      </w:ins>
      <w:ins w:id="23724" w:author="Voeun Kuyeng" w:date="2022-08-05T16:32:00Z">
        <w:del w:id="23725" w:author="Kem Sereiboth" w:date="2022-09-13T11:38:00Z">
          <w:r w:rsidR="006259E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26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រៀបចំឡើង</w:delText>
          </w:r>
        </w:del>
      </w:ins>
      <w:ins w:id="23727" w:author="Voeun Kuyeng" w:date="2022-08-05T16:33:00Z">
        <w:del w:id="23728" w:author="Kem Sereiboth" w:date="2022-09-13T11:38:00Z">
          <w:r w:rsidR="006259E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29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័</w:delText>
          </w:r>
        </w:del>
      </w:ins>
      <w:ins w:id="23730" w:author="Voeun Kuyeng" w:date="2022-08-05T16:54:00Z">
        <w:del w:id="23731" w:author="Kem Sereiboth" w:date="2022-09-13T11:38:00Z">
          <w:r w:rsidR="000778B4"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732" w:author="Kem Sereyboth" w:date="2023-07-19T16:59:00Z">
                <w:rPr>
                  <w:rFonts w:ascii="Khmer MEF1" w:hAnsi="Khmer MEF1" w:cs="Khmer MEF1"/>
                  <w:sz w:val="16"/>
                  <w:szCs w:val="24"/>
                  <w:lang w:val="ca-ES"/>
                </w:rPr>
              </w:rPrChange>
            </w:rPr>
            <w:delText xml:space="preserve">- </w:delText>
          </w:r>
        </w:del>
      </w:ins>
      <w:ins w:id="23733" w:author="Voeun Kuyeng" w:date="2022-08-05T16:58:00Z">
        <w:del w:id="23734" w:author="Kem Sereiboth" w:date="2022-09-13T11:38:00Z">
          <w:r w:rsidR="00D15499"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lang w:val="ca-ES"/>
              <w:rPrChange w:id="23735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D15499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3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នៃ </w:delText>
          </w:r>
          <w:r w:rsidR="00D15499"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73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</w:del>
      </w:ins>
      <w:bookmarkStart w:id="23738" w:name="_Hlk103309712"/>
      <w:ins w:id="23739" w:author="Voeun Kuyeng" w:date="2022-08-05T17:01:00Z">
        <w:del w:id="23740" w:author="Kem Sereiboth" w:date="2022-09-13T11:38:00Z">
          <w:r w:rsidR="00D15499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4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-</w:delText>
          </w:r>
        </w:del>
      </w:ins>
      <w:bookmarkEnd w:id="23738"/>
      <w:ins w:id="23742" w:author="Voeun Kuyeng" w:date="2022-08-05T17:03:00Z">
        <w:del w:id="23743" w:author="Kem Sereiboth" w:date="2022-09-13T11:38:00Z">
          <w:r w:rsidR="00E45EA2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745" w:author="Voeun Kuyeng" w:date="2022-08-05T17:04:00Z">
        <w:del w:id="23746" w:author="Kem Sereiboth" w:date="2022-09-13T11:38:00Z">
          <w:r w:rsidR="00E45EA2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7DB93DA2" w14:textId="2D4DD1DE" w:rsidR="0004256D" w:rsidRPr="00E33574" w:rsidDel="005F46DE" w:rsidRDefault="0004256D">
      <w:pPr>
        <w:spacing w:after="0" w:line="233" w:lineRule="auto"/>
        <w:jc w:val="both"/>
        <w:rPr>
          <w:ins w:id="23748" w:author="Windows User" w:date="2022-08-02T04:36:00Z"/>
          <w:del w:id="23749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3750" w:author="Kem Sereyboth" w:date="2023-07-19T16:59:00Z">
            <w:rPr>
              <w:ins w:id="23751" w:author="Windows User" w:date="2022-08-02T04:36:00Z"/>
              <w:del w:id="23752" w:author="Kem Sereiboth" w:date="2022-09-13T11:38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23753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754" w:author="Windows User" w:date="2022-08-02T04:36:00Z">
        <w:del w:id="23755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56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នីតិវិធីសវនកម្មគឺជាផ្នែកមួយដែលបង្ហាញដល់អ្នកអានអំពីយន្តការ និងបែបបទការងារផ្សេងៗ ដែលសវនករទទួលបន្ទុកបានអនុវត្តក្នុងដំណើរការធ្វើសវនកម្ម ដូចនេះ គួរត្រូវបានបែងចែកជា ៤ កថាខណ្ឌ ដូចមានរៀបរាប់ខាងក្រោម៖</w:delText>
          </w:r>
        </w:del>
      </w:ins>
    </w:p>
    <w:p w14:paraId="467E735A" w14:textId="21ADDB4D" w:rsidR="0004256D" w:rsidRPr="00E33574" w:rsidDel="005F46DE" w:rsidRDefault="0004256D">
      <w:pPr>
        <w:spacing w:after="0" w:line="233" w:lineRule="auto"/>
        <w:jc w:val="both"/>
        <w:rPr>
          <w:ins w:id="23757" w:author="Windows User" w:date="2022-08-02T04:36:00Z"/>
          <w:del w:id="23758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3759" w:author="Kem Sereyboth" w:date="2023-07-19T16:59:00Z">
            <w:rPr>
              <w:ins w:id="23760" w:author="Windows User" w:date="2022-08-02T04:36:00Z"/>
              <w:del w:id="23761" w:author="Kem Sereiboth" w:date="2022-09-13T11:38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23762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763" w:author="Windows User" w:date="2022-08-02T04:36:00Z">
        <w:del w:id="23764" w:author="Kem Sereiboth" w:date="2022-09-13T11:38:00Z"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765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កថាខណ្ឌទី១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66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៖​ត្រូវរៀបរាប់អំពីក្របខណ្ឌបទប្បញ្ញតិ្ត ដែលអនុញ្ញាតឱ្យអង្គភាពសវនកម្មផ្ទៃក្នុងនៃ </w:delText>
          </w:r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767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 xml:space="preserve">អ.ស.ហ.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68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អនុវត្តការងារសវនកម្មអនុលោមភាព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6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។ សវនករទទួលបន្ទុក អាចរៀបរាប់អំពីកថាខណ្ឌទី១ នេះ ដូចគំរូ ខាងក្រោម៖</w:delText>
          </w:r>
        </w:del>
      </w:ins>
    </w:p>
    <w:p w14:paraId="7C1C1524" w14:textId="5E9FCE09" w:rsidR="0004256D" w:rsidRPr="00E33574" w:rsidDel="005F46DE" w:rsidRDefault="0004256D">
      <w:pPr>
        <w:spacing w:after="0" w:line="233" w:lineRule="auto"/>
        <w:jc w:val="both"/>
        <w:rPr>
          <w:ins w:id="23770" w:author="Windows User" w:date="2022-08-02T04:36:00Z"/>
          <w:del w:id="23771" w:author="Kem Sereiboth" w:date="2022-09-13T11:38:00Z"/>
          <w:rFonts w:ascii="Khmer MEF2" w:hAnsi="Khmer MEF2" w:cs="Khmer MEF2"/>
          <w:strike/>
          <w:sz w:val="24"/>
          <w:szCs w:val="24"/>
          <w:lang w:val="ca-ES"/>
          <w:rPrChange w:id="23772" w:author="Kem Sereyboth" w:date="2023-07-19T16:59:00Z">
            <w:rPr>
              <w:ins w:id="23773" w:author="Windows User" w:date="2022-08-02T04:36:00Z"/>
              <w:del w:id="23774" w:author="Kem Sereiboth" w:date="2022-09-13T11:38:00Z"/>
              <w:rFonts w:ascii="Khmer MEF2" w:hAnsi="Khmer MEF2" w:cs="Khmer MEF2"/>
              <w:spacing w:val="-2"/>
              <w:sz w:val="24"/>
              <w:szCs w:val="24"/>
              <w:lang w:val="ca-ES"/>
            </w:rPr>
          </w:rPrChange>
        </w:rPr>
        <w:pPrChange w:id="23775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776" w:author="Windows User" w:date="2022-08-02T04:36:00Z">
        <w:del w:id="23777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78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យោងតាមអនុក្រឹត្យស្តីពីការរៀបចំនិងការប្រព្រឹត្តទៅរបស់អង្គភាពក្រោមឱវាទអាជ្ញាធរសេវាហិរញ្ញវត្ថុមិនមែនធនាគារ អង្គភាពសវនកម្មផ្ទៃក្នុងត្រូវរៀបចំ និងស្នើដាក់ឱ្យអនុវត្តនូវយុទ្ធសាស្រ្ត និងផែនការ ក៏ដូច​ជាយន្តការ និងគោលការណ៍នានាដើម្បីជាជំនួយក្នុងការអនុវត្តការងារសវនកម្ម។ ស្របតាមផែនការយុទ្ធសាស្រ្ត​របស់អង្គភាពសវនកម្មផ្ទៃក្នុងបានកំណត់យ៉ាងច្បាស់ថាអង្គភាពសវនកម្មផ្ទៃក្នុងនឹងធ្វើសវនកម្មអនុលោមភាព​សម្រាប់ការិយបរិច្ឆេទ២០២២ ដែលក្នុងនោះ ក៏បានចង្អុលបង្ហាញឱ្យបង្កើតឡើងនូវគោលការណ៍​​ណែនាំ និងសេចក្តីណែនាំស្ដីពីយន្តការនិងនីតិវិធីសម្រាប់ជាជំនួយដល់សវនករ និងសវនដ្ឋានក្នុងការអនុវត្តការងារសវនកម្មអនុលោមភាពប្រកបដោយប្រសិទ្ធភាព ស័ក្ត</w:delText>
          </w:r>
        </w:del>
      </w:ins>
      <w:ins w:id="23779" w:author="Windows User" w:date="2022-08-02T04:40:00Z">
        <w:del w:id="23780" w:author="Kem Sereiboth" w:date="2022-09-13T11:38:00Z">
          <w:r w:rsidR="00B04A23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81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ិ</w:delText>
          </w:r>
        </w:del>
      </w:ins>
      <w:ins w:id="23782" w:author="Windows User" w:date="2022-08-02T04:36:00Z">
        <w:del w:id="23783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84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សិទ្ធភាព និងភាពសន្សំសំចៃ។</w:delText>
          </w:r>
        </w:del>
      </w:ins>
    </w:p>
    <w:p w14:paraId="5C63F0ED" w14:textId="08F149D6" w:rsidR="0004256D" w:rsidRPr="00E33574" w:rsidDel="005F46DE" w:rsidRDefault="0004256D">
      <w:pPr>
        <w:spacing w:after="0" w:line="233" w:lineRule="auto"/>
        <w:jc w:val="both"/>
        <w:rPr>
          <w:ins w:id="23785" w:author="Windows User" w:date="2022-08-02T04:36:00Z"/>
          <w:del w:id="23786" w:author="Kem Sereiboth" w:date="2022-09-13T11:38:00Z"/>
          <w:rFonts w:ascii="Khmer MEF1" w:hAnsi="Khmer MEF1" w:cs="Khmer MEF1"/>
          <w:strike/>
          <w:sz w:val="24"/>
          <w:szCs w:val="24"/>
          <w:cs/>
          <w:lang w:val="ca-ES"/>
          <w:rPrChange w:id="23787" w:author="Kem Sereyboth" w:date="2023-07-19T16:59:00Z">
            <w:rPr>
              <w:ins w:id="23788" w:author="Windows User" w:date="2022-08-02T04:36:00Z"/>
              <w:del w:id="23789" w:author="Kem Sereiboth" w:date="2022-09-13T11:38:00Z"/>
              <w:rFonts w:ascii="Khmer MEF1" w:hAnsi="Khmer MEF1" w:cs="Khmer MEF1"/>
              <w:color w:val="FF0000"/>
              <w:spacing w:val="-10"/>
              <w:sz w:val="16"/>
              <w:cs/>
              <w:lang w:val="ca-ES"/>
            </w:rPr>
          </w:rPrChange>
        </w:rPr>
        <w:pPrChange w:id="23790" w:author="Sopheak Phorn" w:date="2023-08-25T13:09:00Z">
          <w:pPr>
            <w:spacing w:after="0" w:line="271" w:lineRule="auto"/>
            <w:ind w:firstLine="720"/>
            <w:jc w:val="both"/>
          </w:pPr>
        </w:pPrChange>
      </w:pPr>
      <w:ins w:id="23791" w:author="Windows User" w:date="2022-08-02T04:36:00Z">
        <w:del w:id="23792" w:author="Kem Sereiboth" w:date="2022-09-13T11:38:00Z"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793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កថាខណ្ឌទី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9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២៖</w:delText>
          </w:r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795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z w:val="16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96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ត្រូវរៀបរាប់អំពីខ្លឹមសារសំខាន់ៗនៃគោលការណ៍ណែនាំ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97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ស្ដីពី​សវនកម្ម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98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99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អនុលោមភា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0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ព។ សវនករទទួលបន្ទុក អាចរៀបរាប់អំពីកថាខណ្ឌទី២ នេះ ដូចគំរូខាងក្រោម៖</w:delText>
          </w:r>
        </w:del>
      </w:ins>
    </w:p>
    <w:p w14:paraId="011E8ED7" w14:textId="1F57807F" w:rsidR="0004256D" w:rsidRPr="00E33574" w:rsidDel="005F46DE" w:rsidRDefault="0004256D">
      <w:pPr>
        <w:spacing w:after="0" w:line="233" w:lineRule="auto"/>
        <w:jc w:val="both"/>
        <w:rPr>
          <w:ins w:id="23801" w:author="Windows User" w:date="2022-08-02T04:36:00Z"/>
          <w:del w:id="23802" w:author="Kem Sereiboth" w:date="2022-09-13T11:38:00Z"/>
          <w:rFonts w:ascii="Khmer MEF1" w:hAnsi="Khmer MEF1" w:cs="Khmer MEF1"/>
          <w:strike/>
          <w:sz w:val="24"/>
          <w:szCs w:val="24"/>
          <w:cs/>
          <w:lang w:val="ca-ES"/>
          <w:rPrChange w:id="23803" w:author="Kem Sereyboth" w:date="2023-07-19T16:59:00Z">
            <w:rPr>
              <w:ins w:id="23804" w:author="Windows User" w:date="2022-08-02T04:36:00Z"/>
              <w:del w:id="23805" w:author="Kem Sereiboth" w:date="2022-09-13T11:38:00Z"/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</w:rPrChange>
        </w:rPr>
        <w:pPrChange w:id="23806" w:author="Sopheak Phorn" w:date="2023-08-25T13:09:00Z">
          <w:pPr>
            <w:spacing w:after="0" w:line="216" w:lineRule="auto"/>
            <w:ind w:firstLine="720"/>
            <w:jc w:val="both"/>
          </w:pPr>
        </w:pPrChange>
      </w:pPr>
      <w:ins w:id="23807" w:author="Windows User" w:date="2022-08-02T04:36:00Z">
        <w:del w:id="23808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0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អនុលោមតាម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810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គោលការណ៍ណែនាំស្ដីពី​សវនកម្មអនុលោមភាព បានកំណត់​យ៉ាង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11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ច្បាស់ នូវក្របខ</w:delText>
          </w:r>
        </w:del>
      </w:ins>
      <w:ins w:id="23812" w:author="Windows User" w:date="2022-08-02T04:42:00Z">
        <w:del w:id="23813" w:author="Kem Sereiboth" w:date="2022-09-13T11:38:00Z">
          <w:r w:rsidR="003426A4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14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័</w:delText>
          </w:r>
        </w:del>
      </w:ins>
      <w:ins w:id="23815" w:author="Windows User" w:date="2022-08-02T04:36:00Z">
        <w:del w:id="23816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17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ណ្ឌនៃការធ្វើសវនកម្មអនុលោមភាពដោយតម្រូវឱ្យសវនករផ្ទៃក្នុងត្រូវរៀបចំការងារតាមដំណាក់កាលសំខាន់ៗដូចជាការរៀបចំផែនការសវនកម្មអនុលោមភ</w:delText>
          </w:r>
          <w:r w:rsidR="003426A4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18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ាព ការចុះធ្វើសវនកម្មអនុលោមភាព</w:delText>
          </w:r>
        </w:del>
      </w:ins>
      <w:ins w:id="23819" w:author="Windows User" w:date="2022-08-02T04:41:00Z">
        <w:del w:id="23820" w:author="Kem Sereiboth" w:date="2022-09-13T11:38:00Z">
          <w:r w:rsidR="003426A4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21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822" w:author="Windows User" w:date="2022-08-02T04:36:00Z">
        <w:del w:id="23823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24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ការរៀបចំរបាយការណ៍សវនកម្មអនុលោមភាព និងដ</w:delText>
          </w:r>
          <w:r w:rsidR="003426A4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25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ំណើរការតាមដានអនុសាសន៍សវនកម្មអនុលោម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26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ភាពជាដើម។</w:delText>
          </w:r>
        </w:del>
      </w:ins>
    </w:p>
    <w:p w14:paraId="0C5A8050" w14:textId="5FA4A9AA" w:rsidR="0004256D" w:rsidRPr="00E33574" w:rsidDel="005F46DE" w:rsidRDefault="0004256D">
      <w:pPr>
        <w:spacing w:after="0" w:line="233" w:lineRule="auto"/>
        <w:jc w:val="both"/>
        <w:rPr>
          <w:ins w:id="23827" w:author="Windows User" w:date="2022-08-02T04:36:00Z"/>
          <w:del w:id="23828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3829" w:author="Kem Sereyboth" w:date="2023-07-19T16:59:00Z">
            <w:rPr>
              <w:ins w:id="23830" w:author="Windows User" w:date="2022-08-02T04:36:00Z"/>
              <w:del w:id="23831" w:author="Kem Sereiboth" w:date="2022-09-13T11:38:00Z"/>
              <w:rFonts w:ascii="Khmer MEF1" w:hAnsi="Khmer MEF1" w:cs="Khmer MEF1"/>
              <w:spacing w:val="-10"/>
              <w:sz w:val="16"/>
              <w:szCs w:val="24"/>
              <w:lang w:val="ca-ES"/>
            </w:rPr>
          </w:rPrChange>
        </w:rPr>
        <w:pPrChange w:id="23832" w:author="Sopheak Phorn" w:date="2023-08-25T13:09:00Z">
          <w:pPr>
            <w:spacing w:after="0" w:line="271" w:lineRule="auto"/>
            <w:ind w:firstLine="720"/>
            <w:jc w:val="both"/>
          </w:pPr>
        </w:pPrChange>
      </w:pPr>
      <w:ins w:id="23833" w:author="Windows User" w:date="2022-08-02T04:36:00Z">
        <w:del w:id="23834" w:author="Kem Sereiboth" w:date="2022-09-13T11:38:00Z"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835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កថាខណ្ឌទី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3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៣៖</w:delText>
          </w:r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837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z w:val="16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38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ត្រូវរៀបរាប់អំពីខ្លឹមសារសំខាន់ៗនៃ</w:delText>
          </w:r>
        </w:del>
      </w:ins>
      <w:ins w:id="23839" w:author="Windows User" w:date="2022-08-02T04:42:00Z">
        <w:del w:id="23840" w:author="Kem Sereiboth" w:date="2022-09-13T11:38:00Z">
          <w:r w:rsidR="00CD7851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41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សេចក្ដី</w:delText>
          </w:r>
        </w:del>
      </w:ins>
      <w:ins w:id="23842" w:author="Windows User" w:date="2022-08-02T04:36:00Z">
        <w:del w:id="23843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44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ណែនាំ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845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ស្ដីពី​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46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847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យន្តការនិងនីតិវិធី</w:delText>
          </w:r>
          <w:r w:rsidR="00CD7851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848" w:author="Kem Sereyboth" w:date="2023-07-19T16:59:00Z">
                <w:rPr>
                  <w:rFonts w:ascii="Khmer MEF1" w:hAnsi="Khmer MEF1" w:cs="Khmer MEF1"/>
                  <w:spacing w:val="8"/>
                  <w:sz w:val="16"/>
                  <w:szCs w:val="24"/>
                  <w:cs/>
                </w:rPr>
              </w:rPrChange>
            </w:rPr>
            <w:delText>សវនកម្មអនុលោមភាព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4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។ សវនករទទួលបន្ទុក អាចរៀបរាប់អំពីកថាខណ្ឌទី៣ នេះ ដូចគំរូខាងក្រោម៖</w:delText>
          </w:r>
        </w:del>
      </w:ins>
    </w:p>
    <w:p w14:paraId="06F92501" w14:textId="224CE6B9" w:rsidR="0004256D" w:rsidRPr="00E33574" w:rsidDel="005F46DE" w:rsidRDefault="0004256D">
      <w:pPr>
        <w:spacing w:after="0" w:line="233" w:lineRule="auto"/>
        <w:jc w:val="both"/>
        <w:rPr>
          <w:ins w:id="23850" w:author="Windows User" w:date="2022-08-02T04:36:00Z"/>
          <w:del w:id="23851" w:author="Kem Sereiboth" w:date="2022-09-13T11:38:00Z"/>
          <w:rFonts w:ascii="Khmer MEF1" w:hAnsi="Khmer MEF1" w:cs="Khmer MEF1"/>
          <w:strike/>
          <w:sz w:val="24"/>
          <w:szCs w:val="24"/>
          <w:cs/>
          <w:lang w:val="ca-ES"/>
          <w:rPrChange w:id="23852" w:author="Kem Sereyboth" w:date="2023-07-19T16:59:00Z">
            <w:rPr>
              <w:ins w:id="23853" w:author="Windows User" w:date="2022-08-02T04:36:00Z"/>
              <w:del w:id="23854" w:author="Kem Sereiboth" w:date="2022-09-13T11:38:00Z"/>
              <w:rFonts w:ascii="Khmer MEF1" w:hAnsi="Khmer MEF1" w:cs="Khmer MEF1"/>
              <w:sz w:val="24"/>
              <w:szCs w:val="24"/>
              <w:cs/>
              <w:lang w:val="ca-ES"/>
            </w:rPr>
          </w:rPrChange>
        </w:rPr>
        <w:pPrChange w:id="23855" w:author="Sopheak Phorn" w:date="2023-08-25T13:09:00Z">
          <w:pPr>
            <w:spacing w:after="0" w:line="271" w:lineRule="auto"/>
            <w:ind w:firstLine="720"/>
            <w:jc w:val="both"/>
          </w:pPr>
        </w:pPrChange>
      </w:pPr>
      <w:ins w:id="23856" w:author="Windows User" w:date="2022-08-02T04:36:00Z">
        <w:del w:id="23857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58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ក្រៅពីត្រូវអនុវត្តតាម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859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គោលការណ៍ណែនាំស្ដីពី​សវនកម្មអនុលោមភាពសវនករទទួបន្ទុកក៏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60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861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ត្រូវអនុវត្តផងដែរនូវសេចក្តីណែនាំស្ដីពីយន្តការនិងនីតិវិធីសវនកម្មអនុលោមភា</w:delText>
          </w:r>
          <w:r w:rsidR="00623ECB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62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ព ដែលសេចក្តីណែនាំ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63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នេះ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864" w:author="Kem Sereyboth" w:date="2023-07-19T16:59:00Z">
                <w:rPr>
                  <w:rFonts w:ascii="Khmer MEF1" w:hAnsi="Khmer MEF1" w:cs="Khmer MEF1"/>
                  <w:spacing w:val="8"/>
                  <w:sz w:val="16"/>
                  <w:szCs w:val="24"/>
                  <w:cs/>
                </w:rPr>
              </w:rPrChange>
            </w:rPr>
            <w:delText>បានកំណត់​យ៉ាង​ជាក់លាក់ពី​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65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យន្តការ និងនីតិវិធី​នៅ​ក្នុង​ការ​ធ្វើសវនកម្ម</w:delText>
          </w:r>
          <w:r w:rsidR="00623ECB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6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អនុលោមភាព ដោយផ្ដើម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6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ចេញ​ដំបូងពី​ការ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86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6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ស្វែងយល់​ពី​បរិស្ថាន​របស់​សវនដ្ឋានដើម្បី​កំណត់​អំពីហានិភ័យ</w:delText>
          </w:r>
          <w:r w:rsidR="00623ECB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7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បញ្ហាប្រឈម និងកង្វល់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7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នានាដែលត្រូវប្រើប្រាស់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87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ជាមូលដ្ឋានក្នុងការរៀបចំផែនការសវនកម្មប្រចាំឆ្នាំ។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87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​​</w:delText>
          </w:r>
        </w:del>
      </w:ins>
      <w:ins w:id="23874" w:author="Windows User" w:date="2022-08-02T04:44:00Z">
        <w:del w:id="23875" w:author="Kem Sereiboth" w:date="2022-09-13T11:38:00Z">
          <w:r w:rsidR="00623ECB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7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877" w:author="Windows User" w:date="2022-08-02T04:36:00Z">
        <w:del w:id="23878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7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ង្គភាពសវនកម្មផ្ទៃក្នុង​បាន​រៀបចំផែនការសវនកម្មប្រចាំឆ្នាំ​ដែលក្នុង​នោះ​បាន​កំណត់​អំពី​ប្រធានបទសវនកម្ម លក្ខណៈ​វិនិច្ឆ័យ គោលបំណង វិសាលភាព ដែនកំណត់នៃការធ្វើសវនកម្ម ព្រម</w:delText>
          </w:r>
          <w:r w:rsidR="0053686C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8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ទាំងរៀបចំនូវ​​កម្មវិធី​សវនកម្ម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8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ផងដែរ។មុន​នឹង​ឈាន​ដល់​ដំណាក់កាល​ចុះ​ប្រមូល​ទិន្នន័យ និង​ព័ត៌មាន​​ សវនករ​ទ</w:delText>
          </w:r>
          <w:r w:rsidR="0053686C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8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ទួលបន្ទុក​បាន​រៀបចំ​​បញ្ជីត្រួត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8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ពិនិត្យដោយផ្អែកទៅលើលក្ខណៈ​វិនិច្ឆ័យ សមស្រប និង​ពាក់ព័ន្ធទៅនឹងប្រធានបទដែលបានកំណត់ និងបានរៀបចំ​បញ្ជីឈ្មោះប្រតិភូសវនកម្មនិងសវនករទទួលបន្ទុកក្នុងការធ្វើសវនកម្មអនុលោមភាព​​។ បន្ទាប់ពីទទួលបានការឯកភាពដ៏ខ្ពង់ខ្ពស់ពី </w:delText>
          </w:r>
          <w:r w:rsidRPr="00E33574" w:rsidDel="005F46DE">
            <w:rPr>
              <w:rFonts w:ascii="Khmer MEF2" w:hAnsi="Khmer MEF2" w:cs="Khmer MEF2"/>
              <w:strike/>
              <w:sz w:val="24"/>
              <w:szCs w:val="24"/>
              <w:cs/>
              <w:lang w:val="ca-ES"/>
              <w:rPrChange w:id="23884" w:author="Kem Sereyboth" w:date="2023-07-19T16:59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ឯកឧត្តមអគ្គបណ្ឌិតសភាចារ្យឧបនាយករដ្ឋមន្រ្ដី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8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និង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886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8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88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8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ប្រធាន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890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9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ក្រុមប្រឹក្សា </w:delText>
          </w:r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89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9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អង្គភាពសវនកម្មផ្ទៃក្នុង បា</w:delText>
          </w:r>
          <w:r w:rsidR="0053686C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នផ្តល់ផែនការសវនកម្មសម្រាប់ការិយ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9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បរិច្ឆេទឆ្នាំ២០២២ និងបញ្ជីត្រួតពិនិត្យជូនសវនដ្ឋាន ព្រមទាំងរ</w:delText>
          </w:r>
          <w:r w:rsidR="0053686C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9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ៀបចំកិច្ចប្រជុំបើកជាមួយសវនដ្ឋាន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នីមួយៗ មុនពេលចុះអនុវត្តការងារសវនកម្ម។ ​កំឡុងពេល​</w:delText>
          </w:r>
          <w:r w:rsidR="0053686C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9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ចុះ​ប្រមូល​ទិន្នន័យ និង​ព័ត៌មានសវនករ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9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ទទួលបន្ទុកបានប្រើប្រាស់បញ្ជីត្រួតពិនិត្យ​ជាមូល​ដ្ឋានដើម្បី​ប្រមូលទិន្នន័យ​​ កំណត់ពេលវេលា ប្រភេទឯកសារ និងរបាយការណ៍ដែល​សវនដ្ឋាន​ត្រូវផ្តល់​មកឱ្យសវនករទទួលបន្ទុក និងបានពិនិត្យលើឯកសារពាក់ព័ន្ធផ្សេងទៀតតាមការស្នើសុំជាក់ស្តែងក្នុងកំឡុងពេលធ្វើសវនកម្ម ព្រមទាំងបានធ្វើការសាកសួរដោយផ្ទាល់ទៅកាន់បុគ្គលទទួលបន្ទុករបស់សវនដ្ឋានតាមផ្នែកនីមួយៗ។</w:delText>
          </w:r>
        </w:del>
      </w:ins>
      <w:ins w:id="23900" w:author="Windows User" w:date="2022-08-02T04:47:00Z">
        <w:del w:id="23901" w:author="Kem Sereiboth" w:date="2022-09-13T11:38:00Z">
          <w:r w:rsidR="00C8546C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0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903" w:author="Windows User" w:date="2022-08-02T04:36:00Z">
        <w:del w:id="23904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0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បន្ទាប់ពី​បញ្ចប់​ការ​ចុះ​ប្រមូល​ទិន្នន័យ និង​ព័ត៌មាន​នៅ​សវនដ្ឋាន សវនករទទួលបន្ទុក​បាន​ធ្វើ​ការ​វិភាគ​ និង</w:delText>
          </w:r>
          <w:r w:rsidR="003362DC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0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វាយតម្លៃ​ពីភាពអនុលោម ឬមិនអនុលោមរបស់សវនដ្ឋាន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07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ដោយផ្អែកលើទិន្នន័យ និង</w:delText>
          </w:r>
          <w:r w:rsidR="003362DC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0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ព័ត៌មានដែលប្រមូលបាន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0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ប្រៀបធៀបជាមួយលក្ខណៈវិនិច្ឆ័យដែលបានកំណត់។</w:delText>
          </w:r>
        </w:del>
      </w:ins>
    </w:p>
    <w:p w14:paraId="1F0D4F3A" w14:textId="7CB65D14" w:rsidR="0004256D" w:rsidRPr="00E33574" w:rsidDel="005F46DE" w:rsidRDefault="0004256D">
      <w:pPr>
        <w:spacing w:after="0" w:line="233" w:lineRule="auto"/>
        <w:jc w:val="both"/>
        <w:rPr>
          <w:ins w:id="23910" w:author="Windows User" w:date="2022-08-02T04:36:00Z"/>
          <w:del w:id="23911" w:author="Kem Sereiboth" w:date="2022-09-13T11:38:00Z"/>
          <w:rFonts w:ascii="Khmer MEF1" w:hAnsi="Khmer MEF1" w:cs="Khmer MEF1"/>
          <w:strike/>
          <w:sz w:val="24"/>
          <w:szCs w:val="24"/>
          <w:cs/>
          <w:lang w:val="ca-ES"/>
          <w:rPrChange w:id="23912" w:author="Kem Sereyboth" w:date="2023-07-19T16:59:00Z">
            <w:rPr>
              <w:ins w:id="23913" w:author="Windows User" w:date="2022-08-02T04:36:00Z"/>
              <w:del w:id="23914" w:author="Kem Sereiboth" w:date="2022-09-13T11:38:00Z"/>
              <w:rFonts w:ascii="Khmer MEF1" w:hAnsi="Khmer MEF1" w:cs="Khmer MEF1"/>
              <w:color w:val="FF0000"/>
              <w:spacing w:val="-10"/>
              <w:sz w:val="16"/>
              <w:szCs w:val="24"/>
              <w:cs/>
              <w:lang w:val="ca-ES"/>
            </w:rPr>
          </w:rPrChange>
        </w:rPr>
        <w:pPrChange w:id="23915" w:author="Sopheak Phorn" w:date="2023-08-25T13:09:00Z">
          <w:pPr>
            <w:spacing w:after="0" w:line="271" w:lineRule="auto"/>
            <w:ind w:firstLine="720"/>
            <w:jc w:val="both"/>
          </w:pPr>
        </w:pPrChange>
      </w:pPr>
      <w:ins w:id="23916" w:author="Windows User" w:date="2022-08-02T04:36:00Z">
        <w:del w:id="23917" w:author="Kem Sereiboth" w:date="2022-09-13T11:38:00Z"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918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 xml:space="preserve">កថាខណ្ឌទី ៤៖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919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ត្រូវរៀបរាប់អំពីការរៀបចំរបាយការណ៍សវនកម្មអនុលោមភាព ដោយយោងតាម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2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សេចក្តីណែនាំលេខ០០២/២២ អ.ស.ផ.ស.ណ.ន. ស្តីពីទម្រង់របាយការណ៍សវនកម្មអនុលោមភាព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92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​​​​​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2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923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24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សវនករទទួលបន្ទ</w:delText>
          </w:r>
          <w:r w:rsidR="00662C2A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25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ុក អាចរៀបរាប់អំពីកថាខណ្ឌទី៤ នេះ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26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ដូចគំរូខាងក្រោម៖</w:delText>
          </w:r>
        </w:del>
      </w:ins>
    </w:p>
    <w:p w14:paraId="12C23A80" w14:textId="62FCB73F" w:rsidR="001951AD" w:rsidRPr="00E33574" w:rsidDel="005F46DE" w:rsidRDefault="0004256D">
      <w:pPr>
        <w:spacing w:after="0" w:line="233" w:lineRule="auto"/>
        <w:jc w:val="both"/>
        <w:rPr>
          <w:ins w:id="23927" w:author="Windows User" w:date="2022-08-02T04:57:00Z"/>
          <w:del w:id="23928" w:author="Kem Sereiboth" w:date="2022-09-13T11:38:00Z"/>
          <w:rFonts w:ascii="Khmer MEF1" w:hAnsi="Khmer MEF1" w:cs="Khmer MEF1"/>
          <w:strike/>
          <w:sz w:val="24"/>
          <w:szCs w:val="24"/>
          <w:rPrChange w:id="23929" w:author="Kem Sereyboth" w:date="2023-07-19T16:59:00Z">
            <w:rPr>
              <w:ins w:id="23930" w:author="Windows User" w:date="2022-08-02T04:57:00Z"/>
              <w:del w:id="23931" w:author="Kem Sereiboth" w:date="2022-09-13T11:38:00Z"/>
              <w:rFonts w:ascii="Khmer MEF1" w:hAnsi="Khmer MEF1" w:cs="Khmer MEF1"/>
              <w:spacing w:val="4"/>
              <w:sz w:val="24"/>
              <w:szCs w:val="24"/>
            </w:rPr>
          </w:rPrChange>
        </w:rPr>
        <w:pPrChange w:id="23932" w:author="Sopheak Phorn" w:date="2023-08-25T13:09:00Z">
          <w:pPr>
            <w:spacing w:after="0" w:line="271" w:lineRule="auto"/>
            <w:ind w:firstLine="720"/>
            <w:jc w:val="both"/>
          </w:pPr>
        </w:pPrChange>
      </w:pPr>
      <w:ins w:id="23933" w:author="Windows User" w:date="2022-08-02T04:36:00Z">
        <w:del w:id="23934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3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សវនករទទួលបន្ទុកត្រូវរៀបចំរបាយការណ៍សវនកម្មអនុលោមភាព ក្រោយពីបញ្ចប់ការ​ចុះ​ប្រមូល​ទិន្នន័យ និង​ព័ត៌មាន​នៅ​សវនដ្ឋាន។ ការ​រៀបចំ​របាយការណ៍​​​​នេះត្រូវគោរពទៅតាមមាតិកាដូចមានកំណត់ </w:delText>
          </w:r>
          <w:r w:rsidR="00662C2A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3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ក្នុងសេចក្តីណែនាំ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3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លេខ០០២/២២ អ.ស.ផ.ស.ណ.</w:delText>
          </w:r>
          <w:r w:rsidR="00662C2A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3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ន. ស្តីពីទម្រង់របាយការណ៍សវនកម្ម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3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អនុលោមភាព។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94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​​​​​​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4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បន្ទាប់ពីបញ្ចប់ការធ្វើរបាយការណ៍សវនករទទួលបន្ទុកត្រូវ ដាក់​របាយការណ៍​សវនកម្មជូន​​​អនុគណៈកម្មការចំពោះកិច្ចមុន​នឹង​ដាក់ឆ្លងគណៈកម្មការចំពោះកិច្ច​ដើម្បីធ</w:delText>
          </w:r>
          <w:r w:rsidR="00662C2A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4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្វើការពិនិត្យ និងវាយតម្លៃបន្ថែម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4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ទៅលើការរៀបចំរបស់សវនករ​ទ</w:delText>
          </w:r>
          <w:r w:rsidR="005F39F5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4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ទួលបន្ទុក។ គណៈកម្មការចំពោះកិច្ចត្រូវ​រៀបចំនូវរបាយការណ៍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4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វាយតម្លៃទៅលើសេចក្តីសន្និដ្ឋានរបស់សវនករ​ទទួលបន្ទុកព</w:delText>
          </w:r>
          <w:r w:rsidR="005F39F5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4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ាក់ព័ន្ធនឹងភាពអនុលោម ឬមិនអនុលោមរបស់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</w:delText>
          </w:r>
          <w:r w:rsidR="005F39F5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48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4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ទៅលើប្រធានបទ​នីមួយៗ​​។​</w:delText>
          </w:r>
        </w:del>
      </w:ins>
      <w:ins w:id="23950" w:author="Windows User" w:date="2022-08-02T04:57:00Z">
        <w:del w:id="23951" w:author="Kem Sereiboth" w:date="2022-09-13T11:38:00Z">
          <w:r w:rsidR="001951A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5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953" w:author="Windows User" w:date="2022-08-02T04:36:00Z">
        <w:del w:id="23954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5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បន្ទាប់ពីទទួលបានការឯកភាពពីគណៈកម្មការចំពោះកិច្ច សវនករទទួលបន្ទុក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95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ត្រូវ​រៀបចំនូវសេចក្តីព្រាងរបាយការណ៍សវនកម្មអនុលោមភាពដោយ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5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95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ផ្អែកលើរបាយការណ៍វាយតម្លៃរបស់គណៈ​កម្មការចំពោះកិច្ច និង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5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បន្តនីតិវិធីក្នុងការផ្ញើរបាយការណ៍សវនកម្មជូន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960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6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962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6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ដើម្បីធ្វើការពិនិត្យ ក៏ដូ</w:delText>
          </w:r>
          <w:r w:rsidR="005F39F5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6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ចជាផ្តល់​នូវមតិយោបល់ និងសំណូមពរ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6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ជូនមកសវនករទទួលបន្ទុក។ ​បន្ទាប់​ពី​បាន​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96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ពិភាក្សាជាមួយសវនដ្ឋាន សវនករទទួលបន្ទុក​ត្រូវរៀបចំ​របាយ​​ការណ៍​ដោយ​ដាក់​បញ្ចូល​មតិ​​​យោបល់​​​របស់​សវនដ្ឋាន​ និង​ការសន្និដ្ឋាន​​​ផ្ទាល់ខ្លួន ដើម្</w:delText>
          </w:r>
          <w:r w:rsidR="00776450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96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បី​ដាក់ឆ្លងគណៈកម្មការចំពោះកិច្ច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96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ដើម្បីពិនិត្យ និងសម្រេច។ </w:delText>
          </w:r>
        </w:del>
      </w:ins>
    </w:p>
    <w:p w14:paraId="5CA51436" w14:textId="2E998638" w:rsidR="0004256D" w:rsidRPr="00E33574" w:rsidDel="005F46DE" w:rsidRDefault="00D11955">
      <w:pPr>
        <w:spacing w:after="0" w:line="233" w:lineRule="auto"/>
        <w:jc w:val="both"/>
        <w:rPr>
          <w:ins w:id="23969" w:author="Windows User" w:date="2022-08-02T04:36:00Z"/>
          <w:del w:id="23970" w:author="Kem Sereiboth" w:date="2022-09-13T11:38:00Z"/>
          <w:rFonts w:ascii="Khmer MEF1" w:hAnsi="Khmer MEF1" w:cs="Khmer MEF1"/>
          <w:strike/>
          <w:sz w:val="24"/>
          <w:szCs w:val="24"/>
          <w:cs/>
          <w:lang w:val="ca-ES"/>
          <w:rPrChange w:id="23971" w:author="Kem Sereyboth" w:date="2023-07-19T16:59:00Z">
            <w:rPr>
              <w:ins w:id="23972" w:author="Windows User" w:date="2022-08-02T04:36:00Z"/>
              <w:del w:id="23973" w:author="Kem Sereiboth" w:date="2022-09-13T11:38:00Z"/>
              <w:rFonts w:ascii="Khmer MEF1" w:hAnsi="Khmer MEF1" w:cs="Khmer MEF1"/>
              <w:color w:val="FF0000"/>
              <w:spacing w:val="-10"/>
              <w:sz w:val="16"/>
              <w:szCs w:val="24"/>
              <w:cs/>
              <w:lang w:val="ca-ES"/>
            </w:rPr>
          </w:rPrChange>
        </w:rPr>
        <w:pPrChange w:id="23974" w:author="Sopheak Phorn" w:date="2023-08-25T13:09:00Z">
          <w:pPr>
            <w:spacing w:after="0" w:line="271" w:lineRule="auto"/>
            <w:ind w:firstLine="720"/>
            <w:jc w:val="both"/>
          </w:pPr>
        </w:pPrChange>
      </w:pPr>
      <w:ins w:id="23975" w:author="Windows User" w:date="2022-08-02T05:05:00Z">
        <w:del w:id="23976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7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3978" w:author="Windows User" w:date="2022-08-02T04:36:00Z">
        <w:del w:id="23979" w:author="Kem Sereiboth" w:date="2022-09-13T11:38:00Z">
          <w:r w:rsidR="00AF7F2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8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ជានីតិវិធីចុងក្រោយ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8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អង្គភាពសវនកម្មផ្ទៃក្នុងនៃ </w:delText>
          </w:r>
          <w:r w:rsidR="0004256D"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982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AF7F2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8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ត្រូវធ្វើការបូកសរុបទៅជា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8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របាយការណ៍សវនកម្មនៃអង្គភាពក្រោមឱវាទ</w:delText>
          </w:r>
          <w:r w:rsidR="0004256D"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985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8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សម្រាប់ការិយបរិច្ឆេទ</w:delText>
          </w:r>
        </w:del>
      </w:ins>
      <w:ins w:id="23987" w:author="Windows User" w:date="2022-08-02T04:52:00Z">
        <w:del w:id="23988" w:author="Kem Sereiboth" w:date="2022-09-13T11:38:00Z">
          <w:r w:rsidR="00AF7F2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8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ឆ្នាំ</w:delText>
          </w:r>
        </w:del>
      </w:ins>
      <w:ins w:id="23990" w:author="Windows User" w:date="2022-08-02T04:36:00Z">
        <w:del w:id="23991" w:author="Kem Sereiboth" w:date="2022-09-13T11:38:00Z">
          <w:r w:rsidR="00AF7F2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9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២០២២ ជូនប្រធាន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9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ក្រុមប្រឹក្សា  </w:delText>
          </w:r>
          <w:r w:rsidR="0004256D"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99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9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44053D49" w14:textId="52BEE9DC" w:rsidR="0004256D" w:rsidRPr="00E33574" w:rsidDel="005F46DE" w:rsidRDefault="0004256D">
      <w:pPr>
        <w:spacing w:after="0" w:line="233" w:lineRule="auto"/>
        <w:jc w:val="both"/>
        <w:rPr>
          <w:ins w:id="23996" w:author="Windows User" w:date="2022-08-02T04:36:00Z"/>
          <w:del w:id="23997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3998" w:author="Kem Sereyboth" w:date="2023-07-19T16:59:00Z">
            <w:rPr>
              <w:ins w:id="23999" w:author="Windows User" w:date="2022-08-02T04:36:00Z"/>
              <w:del w:id="24000" w:author="Kem Sereiboth" w:date="2022-09-13T11:38:00Z"/>
              <w:rFonts w:ascii="Khmer MEF1" w:hAnsi="Khmer MEF1" w:cs="Khmer MEF1"/>
              <w:spacing w:val="-4"/>
              <w:sz w:val="10"/>
              <w:szCs w:val="10"/>
              <w:lang w:val="ca-ES"/>
            </w:rPr>
          </w:rPrChange>
        </w:rPr>
        <w:pPrChange w:id="24001" w:author="Sopheak Phorn" w:date="2023-08-25T13:09:00Z">
          <w:pPr>
            <w:spacing w:after="0" w:line="240" w:lineRule="auto"/>
            <w:jc w:val="both"/>
          </w:pPr>
        </w:pPrChange>
      </w:pPr>
    </w:p>
    <w:p w14:paraId="180CFDA0" w14:textId="09A4DE2B" w:rsidR="0004256D" w:rsidRPr="00E33574" w:rsidDel="005F46DE" w:rsidRDefault="0004256D">
      <w:pPr>
        <w:spacing w:after="0" w:line="233" w:lineRule="auto"/>
        <w:jc w:val="both"/>
        <w:rPr>
          <w:ins w:id="24002" w:author="Windows User" w:date="2022-08-02T04:36:00Z"/>
          <w:del w:id="24003" w:author="Kem Sereiboth" w:date="2022-09-13T11:38:00Z"/>
          <w:rFonts w:ascii="Khmer MEF2" w:hAnsi="Khmer MEF2" w:cs="Khmer MEF2"/>
          <w:strike/>
          <w:sz w:val="24"/>
          <w:szCs w:val="24"/>
          <w:lang w:val="ca-ES"/>
          <w:rPrChange w:id="24004" w:author="Kem Sereyboth" w:date="2023-07-19T16:59:00Z">
            <w:rPr>
              <w:ins w:id="24005" w:author="Windows User" w:date="2022-08-02T04:36:00Z"/>
              <w:del w:id="24006" w:author="Kem Sereiboth" w:date="2022-09-13T11:38:00Z"/>
              <w:rFonts w:ascii="Khmer MEF2" w:hAnsi="Khmer MEF2" w:cs="Khmer MEF2"/>
              <w:spacing w:val="-2"/>
              <w:sz w:val="24"/>
              <w:szCs w:val="24"/>
              <w:lang w:val="ca-ES"/>
            </w:rPr>
          </w:rPrChange>
        </w:rPr>
        <w:pPrChange w:id="24007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008" w:author="Windows User" w:date="2022-08-02T04:36:00Z">
        <w:del w:id="24009" w:author="Kem Sereiboth" w:date="2022-09-13T11:38:00Z">
          <w:r w:rsidRPr="00E33574" w:rsidDel="005F46DE">
            <w:rPr>
              <w:rFonts w:ascii="Khmer MEF2" w:hAnsi="Khmer MEF2" w:cs="Khmer MEF2"/>
              <w:strike/>
              <w:sz w:val="24"/>
              <w:szCs w:val="24"/>
              <w:cs/>
              <w:lang w:val="ca-ES"/>
              <w:rPrChange w:id="24010" w:author="Kem Sereyboth" w:date="2023-07-19T16:59:00Z">
                <w:rPr>
                  <w:rFonts w:ascii="Khmer MEF2" w:hAnsi="Khmer MEF2" w:cs="Khmer MEF2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៩.ការសង្កេត</w:delText>
          </w:r>
        </w:del>
      </w:ins>
    </w:p>
    <w:p w14:paraId="456AB060" w14:textId="1E9D0BE9" w:rsidR="0004256D" w:rsidRPr="00E33574" w:rsidDel="005F46DE" w:rsidRDefault="004B79B6">
      <w:pPr>
        <w:spacing w:after="0" w:line="233" w:lineRule="auto"/>
        <w:jc w:val="both"/>
        <w:rPr>
          <w:ins w:id="24011" w:author="Windows User" w:date="2022-08-02T04:36:00Z"/>
          <w:del w:id="24012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4013" w:author="Kem Sereyboth" w:date="2023-07-19T16:59:00Z">
            <w:rPr>
              <w:ins w:id="24014" w:author="Windows User" w:date="2022-08-02T04:36:00Z"/>
              <w:del w:id="24015" w:author="Kem Sereiboth" w:date="2022-09-13T11:38:00Z"/>
              <w:rFonts w:ascii="Khmer MEF1" w:hAnsi="Khmer MEF1" w:cs="Khmer MEF1"/>
              <w:sz w:val="16"/>
              <w:szCs w:val="24"/>
            </w:rPr>
          </w:rPrChange>
        </w:rPr>
        <w:pPrChange w:id="24016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017" w:author="Windows User" w:date="2022-08-02T04:36:00Z">
        <w:del w:id="24018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01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</w:del>
      </w:ins>
      <w:ins w:id="24020" w:author="Windows User" w:date="2022-08-02T05:06:00Z">
        <w:del w:id="24021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02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4023" w:author="Windows User" w:date="2022-08-02T04:36:00Z">
        <w:del w:id="24024" w:author="Kem Sereiboth" w:date="2022-09-13T11:38:00Z"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02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ង្កេត</w:delText>
          </w:r>
        </w:del>
      </w:ins>
      <w:ins w:id="24026" w:author="Voeun Kuyeng" w:date="2022-08-16T11:08:00Z">
        <w:del w:id="24027" w:author="Kem Sereiboth" w:date="2022-09-13T11:38:00Z">
          <w:r w:rsidR="00DE0C94"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4028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4029" w:author="Windows User" w:date="2022-08-02T04:36:00Z">
        <w:del w:id="24030" w:author="Kem Sereiboth" w:date="2022-09-13T11:38:00Z"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031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គឺ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4032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</w:rPr>
              </w:rPrChange>
            </w:rPr>
            <w:delText>ជាផ្នែកមួយដែលបង្ហាញដល់អ្នកអានអំពីការសង្កេតរបស់សវនករពាក់ព័ន្ធទៅនឹងដំណើរការសវនកម្មនៅសវនដ្ឋាន</w:delText>
          </w:r>
          <w:r w:rsidR="00D11955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4033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ដូចនេះគួរត្រូវបាន</w:delText>
          </w:r>
        </w:del>
      </w:ins>
      <w:ins w:id="24034" w:author="Voeun Kuyeng" w:date="2022-08-05T17:04:00Z">
        <w:del w:id="24035" w:author="Kem Sereiboth" w:date="2022-09-13T11:38:00Z">
          <w:r w:rsidR="00681F19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4036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រៀបចំ</w:delText>
          </w:r>
        </w:del>
      </w:ins>
      <w:ins w:id="24037" w:author="Voeun Kuyeng" w:date="2022-08-08T10:40:00Z">
        <w:del w:id="24038" w:author="Kem Sereiboth" w:date="2022-09-13T11:38:00Z">
          <w:r w:rsidR="00B552D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4039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ឡើង</w:delText>
          </w:r>
        </w:del>
      </w:ins>
      <w:ins w:id="24040" w:author="Windows User" w:date="2022-08-02T04:36:00Z">
        <w:del w:id="24041" w:author="Kem Sereiboth" w:date="2022-09-13T11:38:00Z">
          <w:r w:rsidR="00D11955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4042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បែងចែកជា </w:delText>
          </w:r>
          <w:r w:rsidR="00D11955"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4043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៥</w:delText>
          </w:r>
          <w:r w:rsidR="00D11955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4044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កថាខណ្ឌ</w:delText>
          </w:r>
        </w:del>
      </w:ins>
      <w:ins w:id="24045" w:author="Voeun Kuyeng" w:date="2022-08-08T10:40:00Z">
        <w:del w:id="24046" w:author="Kem Sereiboth" w:date="2022-09-13T11:38:00Z">
          <w:r w:rsidR="00B552D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4047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24048" w:author="Windows User" w:date="2022-08-02T04:36:00Z">
        <w:del w:id="24049" w:author="Kem Sereiboth" w:date="2022-09-13T11:38:00Z"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4050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ដូចមានរៀបរាប់ខាងក្រោម៖</w:delText>
          </w:r>
        </w:del>
      </w:ins>
    </w:p>
    <w:p w14:paraId="28FD3721" w14:textId="68F64488" w:rsidR="0004256D" w:rsidRPr="00E33574" w:rsidDel="005F46DE" w:rsidRDefault="0004256D">
      <w:pPr>
        <w:spacing w:after="0" w:line="233" w:lineRule="auto"/>
        <w:jc w:val="both"/>
        <w:rPr>
          <w:ins w:id="24051" w:author="Windows User" w:date="2022-08-02T04:36:00Z"/>
          <w:del w:id="24052" w:author="Kem Sereiboth" w:date="2022-09-13T11:38:00Z"/>
          <w:rFonts w:ascii="Khmer MEF1" w:hAnsi="Khmer MEF1" w:cs="Khmer MEF1"/>
          <w:strike/>
          <w:sz w:val="24"/>
          <w:szCs w:val="24"/>
          <w:cs/>
          <w:lang w:val="ca-ES"/>
          <w:rPrChange w:id="24053" w:author="Kem Sereyboth" w:date="2023-07-19T16:59:00Z">
            <w:rPr>
              <w:ins w:id="24054" w:author="Windows User" w:date="2022-08-02T04:36:00Z"/>
              <w:del w:id="24055" w:author="Kem Sereiboth" w:date="2022-09-13T11:38:00Z"/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</w:rPrChange>
        </w:rPr>
        <w:pPrChange w:id="24056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057" w:author="Windows User" w:date="2022-08-02T04:36:00Z">
        <w:del w:id="24058" w:author="Kem Sereiboth" w:date="2022-09-13T11:38:00Z">
          <w:r w:rsidRPr="00E33574" w:rsidDel="005F46DE">
            <w:rPr>
              <w:rFonts w:ascii="!Khmer MEF1" w:hAnsi="!Khmer MEF1" w:cs="!Khmer MEF1"/>
              <w:b/>
              <w:bCs/>
              <w:strike/>
              <w:sz w:val="24"/>
              <w:szCs w:val="24"/>
              <w:cs/>
              <w:lang w:val="ca-ES"/>
              <w:rPrChange w:id="24059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កថាខណ្ឌទី១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060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៖ត្រូវរៀបរាប់អំពីការសង្កេតលើការឆ្លើយតបរបស់សវនដ្ឋានបន្ទាប់ពីទទួលបានឯកសារ ពីប្រតិភូសវនកម្មរួមមានកម្មវិធីសវនកម្ម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4061" w:author="Kem Sereyboth" w:date="2023-07-19T16:59:00Z">
                <w:rPr>
                  <w:rFonts w:ascii="!Khmer MEF1" w:hAnsi="!Khmer MEF1" w:cs="!Khmer MEF1"/>
                  <w:sz w:val="24"/>
                  <w:szCs w:val="24"/>
                  <w:lang w:val="ca-ES"/>
                </w:rPr>
              </w:rPrChange>
            </w:rPr>
            <w:delText>,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062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បញ្ជីត្រួតពិនិត្យ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4063" w:author="Kem Sereyboth" w:date="2023-07-19T16:59:00Z">
                <w:rPr>
                  <w:rFonts w:ascii="!Khmer MEF1" w:hAnsi="!Khmer MEF1" w:cs="!Khmer MEF1"/>
                  <w:sz w:val="24"/>
                  <w:szCs w:val="24"/>
                  <w:lang w:val="ca-ES"/>
                </w:rPr>
              </w:rPrChange>
            </w:rPr>
            <w:delText xml:space="preserve">,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064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សមាសភាពប្រតិភូសវនកម្ម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4065" w:author="Kem Sereyboth" w:date="2023-07-19T16:59:00Z">
                <w:rPr>
                  <w:rFonts w:ascii="!Khmer MEF1" w:hAnsi="!Khmer MEF1" w:cs="!Khmer MEF1"/>
                  <w:sz w:val="24"/>
                  <w:szCs w:val="24"/>
                  <w:lang w:val="ca-ES"/>
                </w:rPr>
              </w:rPrChange>
            </w:rPr>
            <w:delText xml:space="preserve">,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066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 xml:space="preserve">លិខិតបេសកកម្ម ជាដើម។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06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 អាចរៀបរាប់អំពីកថាខណ្ឌទី១ នេះ ដូចគំរូខាងក្រោម៖</w:delText>
          </w:r>
        </w:del>
      </w:ins>
    </w:p>
    <w:p w14:paraId="1538C82E" w14:textId="0496FEEE" w:rsidR="0004256D" w:rsidRPr="00E33574" w:rsidDel="005F46DE" w:rsidRDefault="0004256D">
      <w:pPr>
        <w:spacing w:after="0" w:line="233" w:lineRule="auto"/>
        <w:jc w:val="both"/>
        <w:rPr>
          <w:ins w:id="24068" w:author="Windows User" w:date="2022-08-02T04:36:00Z"/>
          <w:del w:id="24069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4070" w:author="Kem Sereyboth" w:date="2023-07-19T16:59:00Z">
            <w:rPr>
              <w:ins w:id="24071" w:author="Windows User" w:date="2022-08-02T04:36:00Z"/>
              <w:del w:id="24072" w:author="Kem Sereiboth" w:date="2022-09-13T11:38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4073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074" w:author="Windows User" w:date="2022-08-02T04:36:00Z">
        <w:del w:id="24075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07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ករណីឯកភាព៖បន្ទាប់ពី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4077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07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4079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]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08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ទទួលបានឯកសារពីប្រតិភូសវនកម្មរួមមាន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081" w:author="Kem Sereyboth" w:date="2023-07-19T16:59:00Z">
                <w:rPr>
                  <w:rFonts w:ascii="!Khmer MEF1" w:hAnsi="!Khmer MEF1" w:cs="!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កម្មវិធីសវនកម្ម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4082" w:author="Kem Sereyboth" w:date="2023-07-19T16:59:00Z">
                <w:rPr>
                  <w:rFonts w:ascii="!Khmer MEF1" w:hAnsi="!Khmer MEF1" w:cs="!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,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083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បញ្ជីត្រួតពិនិត្យ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4084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,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085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សមាសភាពប្រតិភូសវនកម្ម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4086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,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087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លិខិតបេសកកម្មជាដើម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408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08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4090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]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091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បានឯកភាព តាមពេល វេលាស្នើសុំការចុះធ្វើសវនកម្មដោយប្រតិភូសកម្ម។ </w:delText>
          </w:r>
        </w:del>
      </w:ins>
    </w:p>
    <w:p w14:paraId="3E64425C" w14:textId="04226BF7" w:rsidR="0004256D" w:rsidRPr="00E33574" w:rsidDel="005F46DE" w:rsidRDefault="0004256D">
      <w:pPr>
        <w:spacing w:after="0" w:line="233" w:lineRule="auto"/>
        <w:jc w:val="both"/>
        <w:rPr>
          <w:ins w:id="24092" w:author="Windows User" w:date="2022-08-02T04:36:00Z"/>
          <w:del w:id="24093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4094" w:author="Kem Sereyboth" w:date="2023-07-19T16:59:00Z">
            <w:rPr>
              <w:ins w:id="24095" w:author="Windows User" w:date="2022-08-02T04:36:00Z"/>
              <w:del w:id="24096" w:author="Kem Sereiboth" w:date="2022-09-13T11:38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4097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098" w:author="Windows User" w:date="2022-08-02T04:36:00Z">
        <w:del w:id="24099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00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ករណីមិនឯកភាព៖បន្ទាប់ពី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4101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02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4103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]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04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ទទួលបានឯកសារពីប្រតិភូសវនកម្មរួមមាន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4105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>​​​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106" w:author="Kem Sereyboth" w:date="2023-07-19T16:59:00Z">
                <w:rPr>
                  <w:rFonts w:ascii="!Khmer MEF1" w:hAnsi="!Khmer MEF1" w:cs="!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កម្មវិធីសវនកម្ម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4107" w:author="Kem Sereyboth" w:date="2023-07-19T16:59:00Z">
                <w:rPr>
                  <w:rFonts w:ascii="!Khmer MEF1" w:hAnsi="!Khmer MEF1" w:cs="!Khmer MEF1"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,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108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បញ្ជីត្រួតពិនិត្យ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4109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lang w:val="ca-ES"/>
                </w:rPr>
              </w:rPrChange>
            </w:rPr>
            <w:delText>,</w:delText>
          </w:r>
        </w:del>
      </w:ins>
      <w:ins w:id="24110" w:author="Voeun Kuyeng" w:date="2022-08-05T17:06:00Z">
        <w:del w:id="24111" w:author="Kem Sereiboth" w:date="2022-09-13T11:38:00Z">
          <w:r w:rsidR="00681F19"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112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4113" w:author="Windows User" w:date="2022-08-02T04:36:00Z">
        <w:del w:id="24114" w:author="Kem Sereiboth" w:date="2022-09-13T11:38:00Z"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115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សមាសភាពប្រតិភូសវនកម្ម</w:delText>
          </w:r>
        </w:del>
      </w:ins>
      <w:ins w:id="24116" w:author="Voeun Kuyeng" w:date="2022-08-05T17:06:00Z">
        <w:del w:id="24117" w:author="Kem Sereiboth" w:date="2022-09-13T11:38:00Z">
          <w:r w:rsidR="00681F19"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118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4119" w:author="Windows User" w:date="2022-08-02T04:36:00Z">
        <w:del w:id="24120" w:author="Kem Sereiboth" w:date="2022-09-13T11:38:00Z"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4121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lang w:val="ca-ES"/>
                </w:rPr>
              </w:rPrChange>
            </w:rPr>
            <w:delText>,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122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លិខិតបេសកកម្មជាដើម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4123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24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412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 xml:space="preserve">]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126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បានស្នើសុំប្រតិភូសវនកម្ម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4127" w:author="Kem Sereyboth" w:date="2023-07-19T16:59:00Z">
                <w:rPr>
                  <w:rFonts w:ascii="!Khmer MEF1" w:hAnsi="!Khmer MEF1" w:cs="!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​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128" w:author="Kem Sereyboth" w:date="2023-07-19T16:59:00Z">
                <w:rPr>
                  <w:rFonts w:ascii="!Khmer MEF1" w:hAnsi="!Khmer MEF1" w:cs="!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សម្របសម្រួលក្នុងការផ្លាស់ប្តូរនូវពេលវេលានៃការចុះធ្វើសវនកម្ម ដោយហេតុថា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4129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3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4131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]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132" w:author="Kem Sereyboth" w:date="2023-07-19T16:59:00Z">
                <w:rPr>
                  <w:rFonts w:ascii="!Khmer MEF1" w:hAnsi="!Khmer MEF1" w:cs="!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មានការងារ ចាំ​បាច់ដែលត្រូវបំពេញ។</w:delText>
          </w:r>
        </w:del>
      </w:ins>
    </w:p>
    <w:p w14:paraId="27529F5C" w14:textId="769A053B" w:rsidR="0004256D" w:rsidRPr="00E33574" w:rsidDel="005F46DE" w:rsidRDefault="0004256D">
      <w:pPr>
        <w:spacing w:after="0" w:line="233" w:lineRule="auto"/>
        <w:jc w:val="both"/>
        <w:rPr>
          <w:ins w:id="24133" w:author="Windows User" w:date="2022-08-02T04:36:00Z"/>
          <w:del w:id="24134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4135" w:author="Kem Sereyboth" w:date="2023-07-19T16:59:00Z">
            <w:rPr>
              <w:ins w:id="24136" w:author="Windows User" w:date="2022-08-02T04:36:00Z"/>
              <w:del w:id="24137" w:author="Kem Sereiboth" w:date="2022-09-13T11:38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4138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139" w:author="Windows User" w:date="2022-08-02T04:36:00Z">
        <w:del w:id="24140" w:author="Kem Sereiboth" w:date="2022-09-13T11:38:00Z">
          <w:r w:rsidRPr="00E33574" w:rsidDel="005F46DE">
            <w:rPr>
              <w:rFonts w:ascii="!Khmer MEF1" w:hAnsi="!Khmer MEF1" w:cs="!Khmer MEF1"/>
              <w:b/>
              <w:bCs/>
              <w:strike/>
              <w:sz w:val="24"/>
              <w:szCs w:val="24"/>
              <w:cs/>
              <w:lang w:val="ca-ES"/>
              <w:rPrChange w:id="24141" w:author="Kem Sereyboth" w:date="2023-07-19T16:59:00Z">
                <w:rPr>
                  <w:rFonts w:ascii="!Khmer MEF1" w:hAnsi="!Khmer MEF1" w:cs="!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កថាខណ្ឌទី២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142" w:author="Kem Sereyboth" w:date="2023-07-19T16:59:00Z">
                <w:rPr>
                  <w:rFonts w:ascii="!Khmer MEF1" w:hAnsi="!Khmer MEF1" w:cs="!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៖ ត្រូវរៀបរាប់អំពីការសង្កេតទៅលើឯកសារទទួលបានពីសវនដ្ឋាន។ </w:delText>
          </w:r>
          <w:r w:rsidR="002B403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4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4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អាចរៀបរាប់អំពីកថាខណ្ឌទី២ នេះ ដូចគំរូខាងក្រោម៖</w:delText>
          </w:r>
        </w:del>
      </w:ins>
    </w:p>
    <w:p w14:paraId="27B86164" w14:textId="614AE4F2" w:rsidR="0004256D" w:rsidRPr="00E33574" w:rsidDel="005F46DE" w:rsidRDefault="0004256D">
      <w:pPr>
        <w:spacing w:after="0" w:line="233" w:lineRule="auto"/>
        <w:jc w:val="both"/>
        <w:rPr>
          <w:ins w:id="24145" w:author="Windows User" w:date="2022-08-02T04:36:00Z"/>
          <w:del w:id="24146" w:author="Kem Sereiboth" w:date="2022-09-13T11:38:00Z"/>
          <w:rFonts w:ascii="!Khmer MEF1" w:hAnsi="!Khmer MEF1" w:cs="!Khmer MEF1"/>
          <w:strike/>
          <w:sz w:val="24"/>
          <w:szCs w:val="24"/>
          <w:lang w:val="ca-ES"/>
          <w:rPrChange w:id="24147" w:author="Kem Sereyboth" w:date="2023-07-19T16:59:00Z">
            <w:rPr>
              <w:ins w:id="24148" w:author="Windows User" w:date="2022-08-02T04:36:00Z"/>
              <w:del w:id="24149" w:author="Kem Sereiboth" w:date="2022-09-13T11:38:00Z"/>
              <w:rFonts w:ascii="!Khmer MEF1" w:hAnsi="!Khmer MEF1" w:cs="!Khmer MEF1"/>
              <w:spacing w:val="6"/>
              <w:sz w:val="24"/>
              <w:szCs w:val="24"/>
              <w:lang w:val="ca-ES"/>
            </w:rPr>
          </w:rPrChange>
        </w:rPr>
        <w:pPrChange w:id="24150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151" w:author="Windows User" w:date="2022-08-02T04:36:00Z">
        <w:del w:id="24152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5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កំឡុងពេលសវនករទទួលបន្ទុកអនុវត្តការងារសវនកម្មលើប្រធានបទទី.......</w:delText>
          </w:r>
        </w:del>
      </w:ins>
      <w:ins w:id="24154" w:author="Voeun Kuyeng" w:date="2022-08-05T17:06:00Z">
        <w:del w:id="24155" w:author="Kem Sereiboth" w:date="2022-09-13T11:38:00Z">
          <w:r w:rsidR="00681F19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5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24157" w:author="Voeun Kuyeng" w:date="2022-08-05T17:07:00Z">
        <w:del w:id="24158" w:author="Kem Sereiboth" w:date="2022-09-13T11:38:00Z">
          <w:r w:rsidR="00681F19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5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4160" w:author="Windows User" w:date="2022-08-02T04:36:00Z">
        <w:del w:id="24161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6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... សវនដ្ឋានបានរៀបចំ ឯកសារមានរបៀបរៀបរយដែលបង្កលក្ខណៈងាយស្រួលដល់ប្រតិភូសវនកម្ម ដើម្បីត្រួតពិនិត្យ និងចំណាយ ពេលវេលាយ៉ាងឆាប់រហ័សក្នុងការបញ្ចប់ការប្រមូល​ព័ត៌មាន។ ប្រតិភូសវនកម្មបានសង្កេតឃើញថា ឯកសារ មួយចំនួនបានរៀបចំឡើងដោយមានលក្ខណៈខុសទម្រង់គ្នាដែលបង្ហាញពីភាពមិនសង្គតភាពក្នុងការកំណត់ នូវទម្រង់ជាក់លាក់មួយ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416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...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6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677D126A" w14:textId="7C82C8F1" w:rsidR="0004256D" w:rsidRPr="00E33574" w:rsidDel="005F46DE" w:rsidRDefault="0004256D">
      <w:pPr>
        <w:spacing w:after="0" w:line="233" w:lineRule="auto"/>
        <w:jc w:val="both"/>
        <w:rPr>
          <w:ins w:id="24165" w:author="Windows User" w:date="2022-08-02T04:36:00Z"/>
          <w:del w:id="24166" w:author="Kem Sereiboth" w:date="2022-09-13T11:38:00Z"/>
          <w:rFonts w:ascii="!Khmer MEF1" w:hAnsi="!Khmer MEF1" w:cs="!Khmer MEF1"/>
          <w:strike/>
          <w:sz w:val="24"/>
          <w:szCs w:val="24"/>
          <w:lang w:val="ca-ES"/>
          <w:rPrChange w:id="24167" w:author="Kem Sereyboth" w:date="2023-07-19T16:59:00Z">
            <w:rPr>
              <w:ins w:id="24168" w:author="Windows User" w:date="2022-08-02T04:36:00Z"/>
              <w:del w:id="24169" w:author="Kem Sereiboth" w:date="2022-09-13T11:38:00Z"/>
              <w:rFonts w:ascii="!Khmer MEF1" w:hAnsi="!Khmer MEF1" w:cs="!Khmer MEF1"/>
              <w:spacing w:val="6"/>
              <w:sz w:val="24"/>
              <w:szCs w:val="24"/>
              <w:lang w:val="ca-ES"/>
            </w:rPr>
          </w:rPrChange>
        </w:rPr>
        <w:pPrChange w:id="24170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171" w:author="Windows User" w:date="2022-08-02T04:36:00Z">
        <w:del w:id="24172" w:author="Kem Sereiboth" w:date="2022-09-13T11:38:00Z">
          <w:r w:rsidRPr="00E33574" w:rsidDel="005F46DE">
            <w:rPr>
              <w:rFonts w:ascii="!Khmer MEF1" w:hAnsi="!Khmer MEF1" w:cs="!Khmer MEF1"/>
              <w:b/>
              <w:bCs/>
              <w:strike/>
              <w:sz w:val="24"/>
              <w:szCs w:val="24"/>
              <w:cs/>
              <w:lang w:val="ca-ES"/>
              <w:rPrChange w:id="24173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កថាខណ្ឌទី៣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174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៖ត្រូវរៀបរាប់អំពីដំណើរការឆ្លើយបំភ្លឺរបស់សវនដ្ឋាន។ </w:delText>
          </w:r>
          <w:r w:rsidR="00F230E7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7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7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អាចរៀប</w:delText>
          </w:r>
          <w:r w:rsidR="00F230E7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7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រាប់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7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អំពីកថាខណ្ឌទី៣ នេះ ដូចគំរូខាងក្រោម៖</w:delText>
          </w:r>
        </w:del>
      </w:ins>
    </w:p>
    <w:p w14:paraId="44386B96" w14:textId="45F8CCDC" w:rsidR="0004256D" w:rsidRPr="00E33574" w:rsidDel="005F46DE" w:rsidRDefault="0004256D">
      <w:pPr>
        <w:spacing w:after="0" w:line="233" w:lineRule="auto"/>
        <w:jc w:val="both"/>
        <w:rPr>
          <w:ins w:id="24179" w:author="Windows User" w:date="2022-08-02T04:36:00Z"/>
          <w:del w:id="24180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4181" w:author="Kem Sereyboth" w:date="2023-07-19T16:59:00Z">
            <w:rPr>
              <w:ins w:id="24182" w:author="Windows User" w:date="2022-08-02T04:36:00Z"/>
              <w:del w:id="24183" w:author="Kem Sereiboth" w:date="2022-09-13T11:38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4184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185" w:author="Windows User" w:date="2022-08-02T04:36:00Z">
        <w:del w:id="24186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8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កំឡុងពេ</w:delText>
          </w:r>
          <w:r w:rsidR="00F230E7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8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លនៃការសាកសួររបស់សវនករទទួលបន្ទុក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8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ទៅលើសវនដ្ឋានអំពីប្រធានបទទី... បានសង្កេត ឃើញថា សវនដ្ឋា</w:delText>
          </w:r>
          <w:r w:rsidR="0056308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90" w:author="Kem Sereyboth" w:date="2023-07-19T16:59:00Z">
                <w:rPr>
                  <w:rFonts w:ascii="Khmer MEF1" w:hAnsi="Khmer MEF1" w:cs="Khmer MEF1"/>
                  <w:spacing w:val="-16"/>
                  <w:sz w:val="24"/>
                  <w:szCs w:val="24"/>
                  <w:cs/>
                  <w:lang w:val="ca-ES"/>
                </w:rPr>
              </w:rPrChange>
            </w:rPr>
            <w:delText>នបានឆ្លើយបំភ្លីយ៉ាងក្បោះក្បាយ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191" w:author="Kem Sereyboth" w:date="2023-07-19T16:59:00Z">
                <w:rPr>
                  <w:rFonts w:ascii="Khmer MEF1" w:hAnsi="Khmer MEF1" w:cs="Khmer MEF1"/>
                  <w:spacing w:val="-16"/>
                  <w:sz w:val="24"/>
                  <w:szCs w:val="24"/>
                  <w:cs/>
                  <w:lang w:val="ca-ES"/>
                </w:rPr>
              </w:rPrChange>
            </w:rPr>
            <w:delText>ដោយមិនបញ្ចេញនូវអាកប្បកិរិយាណាមួយដែលមានបំណង លាក់បាំងព័ត៌មានចំពោះប្រតិភូសវនកម្មឡើយ។</w:delText>
          </w:r>
        </w:del>
      </w:ins>
    </w:p>
    <w:p w14:paraId="438435BB" w14:textId="34DCAD0B" w:rsidR="0004256D" w:rsidRPr="00E33574" w:rsidDel="005F46DE" w:rsidRDefault="0004256D">
      <w:pPr>
        <w:spacing w:after="0" w:line="233" w:lineRule="auto"/>
        <w:jc w:val="both"/>
        <w:rPr>
          <w:ins w:id="24192" w:author="Windows User" w:date="2022-08-02T04:36:00Z"/>
          <w:del w:id="24193" w:author="Kem Sereiboth" w:date="2022-09-13T11:38:00Z"/>
          <w:rFonts w:ascii="!Khmer MEF1" w:hAnsi="!Khmer MEF1" w:cs="!Khmer MEF1"/>
          <w:strike/>
          <w:sz w:val="24"/>
          <w:szCs w:val="24"/>
          <w:lang w:val="ca-ES"/>
          <w:rPrChange w:id="24194" w:author="Kem Sereyboth" w:date="2023-07-19T16:59:00Z">
            <w:rPr>
              <w:ins w:id="24195" w:author="Windows User" w:date="2022-08-02T04:36:00Z"/>
              <w:del w:id="24196" w:author="Kem Sereiboth" w:date="2022-09-13T11:38:00Z"/>
              <w:rFonts w:ascii="!Khmer MEF1" w:hAnsi="!Khmer MEF1" w:cs="!Khmer MEF1"/>
              <w:spacing w:val="6"/>
              <w:sz w:val="24"/>
              <w:szCs w:val="24"/>
              <w:lang w:val="ca-ES"/>
            </w:rPr>
          </w:rPrChange>
        </w:rPr>
        <w:pPrChange w:id="24197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198" w:author="Windows User" w:date="2022-08-02T04:36:00Z">
        <w:del w:id="24199" w:author="Kem Sereiboth" w:date="2022-09-13T11:38:00Z">
          <w:r w:rsidRPr="00E33574" w:rsidDel="005F46DE">
            <w:rPr>
              <w:rFonts w:ascii="!Khmer MEF1" w:hAnsi="!Khmer MEF1" w:cs="!Khmer MEF1"/>
              <w:b/>
              <w:bCs/>
              <w:strike/>
              <w:sz w:val="24"/>
              <w:szCs w:val="24"/>
              <w:cs/>
              <w:lang w:val="ca-ES"/>
              <w:rPrChange w:id="24200" w:author="Kem Sereyboth" w:date="2023-07-19T16:59:00Z">
                <w:rPr>
                  <w:rFonts w:ascii="!Khmer MEF1" w:hAnsi="!Khmer MEF1" w:cs="!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កថាខណ្ឌទី៤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201" w:author="Kem Sereyboth" w:date="2023-07-19T16:59:00Z">
                <w:rPr>
                  <w:rFonts w:ascii="!Khmer MEF1" w:hAnsi="!Khmer MEF1" w:cs="!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៖ត្រូវរៀបរាប់អំពីបញ្ហាប្រឈមកំឡុងពេលអនុវត្តការងារសវនកម្ម ។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0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សវនករ</w:delText>
          </w:r>
          <w:r w:rsidR="0056308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0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ទទួល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0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បន្ទុក អាចរៀបរាប់អំពីកថាខណ្ឌទី៤ នេះ ដូចគំរូខាងក្រោម៖</w:delText>
          </w:r>
        </w:del>
      </w:ins>
    </w:p>
    <w:p w14:paraId="420E116A" w14:textId="3B16DE7D" w:rsidR="0004256D" w:rsidRPr="00E33574" w:rsidDel="005F46DE" w:rsidRDefault="0056308F">
      <w:pPr>
        <w:spacing w:after="0" w:line="233" w:lineRule="auto"/>
        <w:jc w:val="both"/>
        <w:rPr>
          <w:ins w:id="24205" w:author="Windows User" w:date="2022-08-02T04:36:00Z"/>
          <w:del w:id="24206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4207" w:author="Kem Sereyboth" w:date="2023-07-19T16:59:00Z">
            <w:rPr>
              <w:ins w:id="24208" w:author="Windows User" w:date="2022-08-02T04:36:00Z"/>
              <w:del w:id="24209" w:author="Kem Sereiboth" w:date="2022-09-13T11:38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4210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211" w:author="Windows User" w:date="2022-08-02T04:36:00Z">
        <w:del w:id="24212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1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កំឡុងពេលនៃការចុះធ្វើសវនកម្ម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1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ប្រតិភូសវនកម្មបានស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1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ង្កេតឃើញថា ការផ្តល់ជូនឯកសាររបស់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1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</w:delText>
          </w:r>
        </w:del>
      </w:ins>
      <w:ins w:id="24217" w:author="Voeun Kuyeng" w:date="2022-08-05T17:09:00Z">
        <w:del w:id="24218" w:author="Kem Sereiboth" w:date="2022-09-13T11:38:00Z">
          <w:r w:rsidR="005A5D43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19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- </w:delText>
          </w:r>
        </w:del>
      </w:ins>
      <w:ins w:id="24220" w:author="Windows User" w:date="2022-08-02T04:36:00Z">
        <w:del w:id="24221" w:author="Kem Sereiboth" w:date="2022-09-13T11:38:00Z"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2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ដ្ឋានមានភាពយឺតយ៉ាវដែលបង្កឱ្យមានភាពរាំងស្ទះក្នុងការបំពេញ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2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ការងាររបស់ប្រតិភូសវនកម្ម។ លើសពី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24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នេះ ប្រតិភូសវនកម្មបានសង្កេតឃើញថាទីតាំងរបស់សវនដ្ឋានមានភាពតូចចង្អៀតដែលបង្កឱ្យមានការខ្វះខាតទីកន្លែងសម្រាប់ប្រតិភូសវនកម្មពិនិត្យឯកសារ។  </w:delText>
          </w:r>
        </w:del>
      </w:ins>
    </w:p>
    <w:p w14:paraId="30BED81D" w14:textId="656D900F" w:rsidR="0004256D" w:rsidRPr="00E33574" w:rsidDel="005F46DE" w:rsidRDefault="0004256D">
      <w:pPr>
        <w:spacing w:after="0" w:line="233" w:lineRule="auto"/>
        <w:jc w:val="both"/>
        <w:rPr>
          <w:ins w:id="24225" w:author="Windows User" w:date="2022-08-02T04:36:00Z"/>
          <w:del w:id="24226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4227" w:author="Kem Sereyboth" w:date="2023-07-19T16:59:00Z">
            <w:rPr>
              <w:ins w:id="24228" w:author="Windows User" w:date="2022-08-02T04:36:00Z"/>
              <w:del w:id="24229" w:author="Kem Sereiboth" w:date="2022-09-13T11:38:00Z"/>
              <w:rFonts w:ascii="Khmer MEF1" w:hAnsi="Khmer MEF1" w:cs="Khmer MEF1"/>
              <w:spacing w:val="-8"/>
              <w:sz w:val="24"/>
              <w:szCs w:val="24"/>
            </w:rPr>
          </w:rPrChange>
        </w:rPr>
        <w:pPrChange w:id="24230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231" w:author="Windows User" w:date="2022-08-02T04:36:00Z">
        <w:del w:id="24232" w:author="Kem Sereiboth" w:date="2022-09-13T11:38:00Z">
          <w:r w:rsidRPr="00E33574" w:rsidDel="005F46DE">
            <w:rPr>
              <w:rFonts w:ascii="!Khmer MEF1" w:hAnsi="!Khmer MEF1" w:cs="!Khmer MEF1"/>
              <w:b/>
              <w:bCs/>
              <w:strike/>
              <w:sz w:val="24"/>
              <w:szCs w:val="24"/>
              <w:cs/>
              <w:lang w:val="ca-ES"/>
              <w:rPrChange w:id="24233" w:author="Kem Sereyboth" w:date="2023-07-19T16:59:00Z">
                <w:rPr>
                  <w:rFonts w:ascii="!Khmer MEF1" w:hAnsi="!Khmer MEF1" w:cs="!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កថាខណ្ឌទី៥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234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៖ត្រូវរៀបរាប់អំពីការផ្តល់កិច្ចសហការ</w:delText>
          </w:r>
        </w:del>
      </w:ins>
      <w:ins w:id="24235" w:author="Voeun Kuyeng" w:date="2022-08-08T10:43:00Z">
        <w:del w:id="24236" w:author="Kem Sereiboth" w:date="2022-09-13T11:38:00Z">
          <w:r w:rsidR="00E56608"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237" w:author="Kem Sereyboth" w:date="2023-07-19T16:59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ក្នុង</w:delText>
          </w:r>
        </w:del>
      </w:ins>
      <w:ins w:id="24238" w:author="Windows User" w:date="2022-08-02T04:36:00Z">
        <w:del w:id="24239" w:author="Kem Sereiboth" w:date="2022-09-13T11:38:00Z"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240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កំឡុងពេលអនុវត្តការងារសវនកម្ម។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4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សវនករ​​</w:delText>
          </w:r>
          <w:r w:rsidR="0056308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4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ទទួលបន្ទុក</w:delText>
          </w:r>
          <w:r w:rsidR="00060B27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4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អាចរៀបរាប់អំពីកថាខណ្ឌទី</w:delText>
          </w:r>
        </w:del>
      </w:ins>
      <w:ins w:id="24244" w:author="Windows User" w:date="2022-08-02T05:11:00Z">
        <w:del w:id="24245" w:author="Kem Sereiboth" w:date="2022-09-13T11:38:00Z">
          <w:r w:rsidR="00060B27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4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៥</w:delText>
          </w:r>
        </w:del>
      </w:ins>
      <w:ins w:id="24247" w:author="Windows User" w:date="2022-08-02T04:36:00Z">
        <w:del w:id="24248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4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នេះ ដូចគំរូខាងក្រោម៖</w:delText>
          </w:r>
        </w:del>
      </w:ins>
    </w:p>
    <w:p w14:paraId="2475AAC0" w14:textId="23F8F602" w:rsidR="0004256D" w:rsidRPr="00E33574" w:rsidDel="005F46DE" w:rsidRDefault="0004256D">
      <w:pPr>
        <w:spacing w:after="0" w:line="233" w:lineRule="auto"/>
        <w:jc w:val="both"/>
        <w:rPr>
          <w:ins w:id="24250" w:author="Windows User" w:date="2022-08-02T04:36:00Z"/>
          <w:del w:id="24251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4252" w:author="Kem Sereyboth" w:date="2023-07-19T16:59:00Z">
            <w:rPr>
              <w:ins w:id="24253" w:author="Windows User" w:date="2022-08-02T04:36:00Z"/>
              <w:del w:id="24254" w:author="Kem Sereiboth" w:date="2022-09-13T11:38:00Z"/>
              <w:rFonts w:ascii="Khmer MEF1" w:hAnsi="Khmer MEF1" w:cs="Khmer MEF1"/>
              <w:spacing w:val="-8"/>
              <w:sz w:val="24"/>
              <w:szCs w:val="24"/>
            </w:rPr>
          </w:rPrChange>
        </w:rPr>
        <w:pPrChange w:id="24255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256" w:author="Windows User" w:date="2022-08-02T04:36:00Z">
        <w:del w:id="24257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5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ប្រតិភូសវនកម្មសូមកោតសរសើរចំពោះ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425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4260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4261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</w:rPr>
              </w:rPrChange>
            </w:rPr>
            <w:delText>]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6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ដែលផ្តល់កិច្ចសហការខ្ពស់ក្នុង</w:delText>
          </w:r>
          <w:r w:rsidR="00060B27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6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ការអនុវត្ត ការងារសវនកម្ម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6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សម្រាប់ការិយបរិច្ឆេទ</w:delText>
          </w:r>
        </w:del>
      </w:ins>
      <w:ins w:id="24265" w:author="Windows User" w:date="2022-08-02T05:12:00Z">
        <w:del w:id="24266" w:author="Kem Sereiboth" w:date="2022-09-13T11:38:00Z">
          <w:r w:rsidR="00060B27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6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ឆ្នាំ</w:delText>
          </w:r>
        </w:del>
      </w:ins>
      <w:ins w:id="24268" w:author="Windows User" w:date="2022-08-02T04:36:00Z">
        <w:del w:id="24269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27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២០២២ ដែលធ្វើឱ្យការងារសវនកម្មនេះបញ្ចប់ទៅដោយរលូន និងទទួលបានលទ្ធផលល្អ។</w:delText>
          </w:r>
        </w:del>
      </w:ins>
    </w:p>
    <w:p w14:paraId="7A0043B3" w14:textId="29CA3F3B" w:rsidR="0004256D" w:rsidRPr="00E33574" w:rsidDel="000A4707" w:rsidRDefault="0004256D">
      <w:pPr>
        <w:spacing w:after="0" w:line="233" w:lineRule="auto"/>
        <w:jc w:val="both"/>
        <w:rPr>
          <w:ins w:id="24271" w:author="Windows User" w:date="2022-08-02T04:36:00Z"/>
          <w:del w:id="24272" w:author="Kem Sereiboth" w:date="2022-09-29T14:54:00Z"/>
          <w:rFonts w:ascii="Calibri" w:hAnsi="Calibri" w:cs="Times New Roman"/>
          <w:sz w:val="24"/>
          <w:szCs w:val="24"/>
          <w:lang w:val="ca-ES"/>
          <w:rPrChange w:id="24273" w:author="Kem Sereyboth" w:date="2023-07-19T16:59:00Z">
            <w:rPr>
              <w:ins w:id="24274" w:author="Windows User" w:date="2022-08-02T04:36:00Z"/>
              <w:del w:id="24275" w:author="Kem Sereiboth" w:date="2022-09-29T14:54:00Z"/>
              <w:rFonts w:ascii="Calibri" w:hAnsi="Calibri" w:cs="Times New Roman"/>
              <w:lang w:val="ca-ES"/>
            </w:rPr>
          </w:rPrChange>
        </w:rPr>
        <w:pPrChange w:id="24276" w:author="Sopheak Phorn" w:date="2023-08-25T13:09:00Z">
          <w:pPr>
            <w:spacing w:after="0"/>
            <w:jc w:val="both"/>
          </w:pPr>
        </w:pPrChange>
      </w:pPr>
    </w:p>
    <w:p w14:paraId="7F12710B" w14:textId="2769D64D" w:rsidR="00BC08F8" w:rsidRPr="00E33574" w:rsidDel="000A4707" w:rsidRDefault="00BC08F8">
      <w:pPr>
        <w:spacing w:after="0" w:line="233" w:lineRule="auto"/>
        <w:jc w:val="both"/>
        <w:rPr>
          <w:ins w:id="24277" w:author="Voeun Kuyeng" w:date="2022-07-29T12:01:00Z"/>
          <w:del w:id="24278" w:author="Kem Sereiboth" w:date="2022-09-29T14:54:00Z"/>
          <w:rFonts w:ascii="Khmer MEF1" w:hAnsi="Khmer MEF1" w:cs="Khmer MEF1"/>
          <w:sz w:val="24"/>
          <w:szCs w:val="24"/>
          <w:lang w:val="ca-ES"/>
          <w:rPrChange w:id="24279" w:author="Kem Sereyboth" w:date="2023-07-19T16:59:00Z">
            <w:rPr>
              <w:ins w:id="24280" w:author="Voeun Kuyeng" w:date="2022-07-29T12:01:00Z"/>
              <w:del w:id="24281" w:author="Kem Sereiboth" w:date="2022-09-29T14:54:00Z"/>
              <w:rFonts w:ascii="Khmer MEF1" w:hAnsi="Khmer MEF1" w:cs="Khmer MEF1"/>
              <w:sz w:val="16"/>
              <w:szCs w:val="24"/>
            </w:rPr>
          </w:rPrChange>
        </w:rPr>
        <w:pPrChange w:id="24282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283" w:author="Voeun Kuyeng" w:date="2022-07-29T11:58:00Z">
        <w:del w:id="24284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285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នីតិវិធីសវនកម្ម គឺជាផ្នែកមួយដែលបង្ហាញដល់អ្នក</w:delText>
          </w:r>
        </w:del>
      </w:ins>
      <w:ins w:id="24286" w:author="Voeun Kuyeng" w:date="2022-07-29T11:59:00Z">
        <w:del w:id="24287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288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អានអំពីយន្តការ និងបែបបទការងារផ្សេងៗដែលសវនករទទួលបន្ទុកបានអនុវត្តក្នុង</w:delText>
          </w:r>
        </w:del>
      </w:ins>
      <w:ins w:id="24289" w:author="Voeun Kuyeng" w:date="2022-07-29T12:00:00Z">
        <w:del w:id="24290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291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កិច្ច</w:delText>
          </w:r>
        </w:del>
      </w:ins>
      <w:ins w:id="24292" w:author="Voeun Kuyeng" w:date="2022-07-29T11:59:00Z">
        <w:del w:id="24293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294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ដំណើរការធ្វើសវនកម្ម</w:delText>
          </w:r>
        </w:del>
      </w:ins>
      <w:ins w:id="24295" w:author="Voeun Kuyeng" w:date="2022-07-29T12:00:00Z">
        <w:del w:id="24296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297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របស់ខ្លួន ដូចនេះ គួរត្រូវបានប</w:delText>
          </w:r>
        </w:del>
      </w:ins>
      <w:ins w:id="24298" w:author="Voeun Kuyeng" w:date="2022-07-29T12:01:00Z">
        <w:del w:id="24299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300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ែងចែក</w:delText>
          </w:r>
        </w:del>
      </w:ins>
      <w:ins w:id="24301" w:author="Voeun Kuyeng" w:date="2022-07-29T12:00:00Z">
        <w:del w:id="24302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303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ជា ២ កថាខណ្ឌ ដូចមានរៀបរាប់ខាងក្រោម</w:delText>
          </w:r>
        </w:del>
      </w:ins>
      <w:ins w:id="24304" w:author="Voeun Kuyeng" w:date="2022-07-29T12:01:00Z">
        <w:del w:id="24305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306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៖</w:delText>
          </w:r>
        </w:del>
      </w:ins>
    </w:p>
    <w:p w14:paraId="7F2D4C40" w14:textId="6EEB89D8" w:rsidR="00BC08F8" w:rsidRPr="00E33574" w:rsidDel="000A4707" w:rsidRDefault="00BC08F8">
      <w:pPr>
        <w:spacing w:after="0" w:line="233" w:lineRule="auto"/>
        <w:jc w:val="both"/>
        <w:rPr>
          <w:ins w:id="24307" w:author="Voeun Kuyeng" w:date="2022-07-29T11:58:00Z"/>
          <w:del w:id="24308" w:author="Kem Sereiboth" w:date="2022-09-29T14:54:00Z"/>
          <w:rFonts w:ascii="Khmer MEF1" w:hAnsi="Khmer MEF1" w:cs="Khmer MEF1"/>
          <w:sz w:val="24"/>
          <w:szCs w:val="24"/>
          <w:lang w:val="ca-ES"/>
          <w:rPrChange w:id="24309" w:author="Kem Sereyboth" w:date="2023-07-19T16:59:00Z">
            <w:rPr>
              <w:ins w:id="24310" w:author="Voeun Kuyeng" w:date="2022-07-29T11:58:00Z"/>
              <w:del w:id="24311" w:author="Kem Sereiboth" w:date="2022-09-29T14:54:00Z"/>
              <w:rFonts w:ascii="Khmer MEF1" w:hAnsi="Khmer MEF1" w:cs="Khmer MEF1"/>
              <w:sz w:val="16"/>
              <w:szCs w:val="24"/>
            </w:rPr>
          </w:rPrChange>
        </w:rPr>
        <w:pPrChange w:id="24312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313" w:author="Voeun Kuyeng" w:date="2022-07-29T12:01:00Z">
        <w:del w:id="24314" w:author="Kem Sereiboth" w:date="2022-09-29T14:54:00Z">
          <w:r w:rsidRPr="00E33574" w:rsidDel="000A4707">
            <w:rPr>
              <w:rFonts w:ascii="Khmer MEF1" w:hAnsi="Khmer MEF1" w:cs="Khmer MEF1"/>
              <w:b/>
              <w:bCs/>
              <w:sz w:val="24"/>
              <w:szCs w:val="24"/>
              <w:cs/>
              <w:rPrChange w:id="24315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កថាខណ្ឌទី១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316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៖​ត្រូវរៀបរាប់អំពី</w:delText>
          </w:r>
        </w:del>
      </w:ins>
    </w:p>
    <w:p w14:paraId="1B9E286B" w14:textId="11A2E1D7" w:rsidR="00E015E8" w:rsidRPr="00E33574" w:rsidDel="000A4707" w:rsidRDefault="00E015E8">
      <w:pPr>
        <w:spacing w:after="0" w:line="233" w:lineRule="auto"/>
        <w:jc w:val="both"/>
        <w:rPr>
          <w:ins w:id="24317" w:author="Sethvannak Sam" w:date="2022-07-26T14:33:00Z"/>
          <w:del w:id="24318" w:author="Kem Sereiboth" w:date="2022-09-29T14:54:00Z"/>
          <w:rFonts w:ascii="Khmer MEF1" w:hAnsi="Khmer MEF1" w:cs="Khmer MEF1"/>
          <w:sz w:val="24"/>
          <w:szCs w:val="24"/>
          <w:lang w:val="ca-ES"/>
          <w:rPrChange w:id="24319" w:author="Kem Sereyboth" w:date="2023-07-19T16:59:00Z">
            <w:rPr>
              <w:ins w:id="24320" w:author="Sethvannak Sam" w:date="2022-07-26T14:33:00Z"/>
              <w:del w:id="24321" w:author="Kem Sereiboth" w:date="2022-09-29T14:54:00Z"/>
              <w:rFonts w:ascii="Khmer MEF1" w:hAnsi="Khmer MEF1" w:cs="Khmer MEF1"/>
              <w:sz w:val="16"/>
              <w:szCs w:val="24"/>
            </w:rPr>
          </w:rPrChange>
        </w:rPr>
        <w:pPrChange w:id="24322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323" w:author="Sethvannak Sam" w:date="2022-07-26T14:33:00Z">
        <w:del w:id="24324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325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យោងតាមអនុក្រឹត្យស្តីពីការរៀបចំនិងការប្រព្រឹត្តទៅរបស់អង្គភាពក្រោមឱវាទអាជ្ញាធរសេវាហិរញ្ញវត្ថុមិនមែនធនាគារ អង្គភាពសវនកម្មផ្ទៃក្នុងត្រូវរៀបចំ និងស្នើដាក់ឱ្យអនុវត្តនូវយុទ្ធសាស្រ្ត និងផែនការ ក៏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rPrChange w:id="24326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ដូច​ជាយន្តការ និងគោលការណ៍នានាដើម្បីជាជំនួយក្នុងការអនុវត្តការងារសវនកម្ម។ ស្របតាមផែនការ</w:delText>
          </w:r>
          <w:r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rPrChange w:id="24327" w:author="Kem Sereyboth" w:date="2023-07-19T16:59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>យុទ្ធសាស្រ្ត​របស់អង្គភាពសវនកម្មផ្ទៃក្នុងបានកំណត់យ៉ាងច្បាស់ថាអង្គភាពសវនកម្មផ្ទៃក្នុងនឹងធ្វើសវនកម្ម</w:delText>
          </w:r>
          <w:r w:rsidRPr="00E33574" w:rsidDel="000A4707">
            <w:rPr>
              <w:rFonts w:ascii="Khmer MEF1" w:hAnsi="Khmer MEF1" w:cs="Khmer MEF1"/>
              <w:spacing w:val="-10"/>
              <w:sz w:val="24"/>
              <w:szCs w:val="24"/>
              <w:cs/>
              <w:rPrChange w:id="24328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</w:rPr>
              </w:rPrChange>
            </w:rPr>
            <w:delText>អនុលោមភាព​សម្រាប់ការិយបរិច្ឆេទ២០២២ ដែលក្នុងនោះ ក៏បានចង្អុលបង្ហាញឱ្យបង្កើតឡើងនូវគោលការណ៍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329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​​ណែនាំ និងសេចក្តីណែនាំស្ដីពីយន្តការនិងនីតិវិធីសម្រាប់ជាជំនួយដល់សវនករ និងសវនដ្ឋានក្នុងការអនុវត្តការងារសវនកម្មអនុលោមភាពប្រកបដោយប្រសិទ្ធភាព ស័ក្តសិទ្ធភាព និងភាពសន្សំសំចៃ។ </w:delText>
          </w:r>
        </w:del>
      </w:ins>
    </w:p>
    <w:p w14:paraId="20F09976" w14:textId="2F56DBB3" w:rsidR="00BC08F8" w:rsidRPr="00E33574" w:rsidDel="000A4707" w:rsidRDefault="00BC08F8">
      <w:pPr>
        <w:spacing w:after="0" w:line="233" w:lineRule="auto"/>
        <w:jc w:val="both"/>
        <w:rPr>
          <w:ins w:id="24330" w:author="Voeun Kuyeng" w:date="2022-07-29T12:01:00Z"/>
          <w:del w:id="24331" w:author="Kem Sereiboth" w:date="2022-09-29T14:54:00Z"/>
          <w:rFonts w:ascii="Khmer MEF1" w:hAnsi="Khmer MEF1" w:cs="Khmer MEF1"/>
          <w:spacing w:val="4"/>
          <w:sz w:val="24"/>
          <w:szCs w:val="24"/>
          <w:lang w:val="ca-ES"/>
        </w:rPr>
        <w:pPrChange w:id="24332" w:author="Sopheak Phorn" w:date="2023-08-25T13:09:00Z">
          <w:pPr>
            <w:tabs>
              <w:tab w:val="left" w:pos="4032"/>
            </w:tabs>
            <w:spacing w:after="0" w:line="240" w:lineRule="auto"/>
            <w:ind w:firstLine="540"/>
            <w:jc w:val="both"/>
          </w:pPr>
        </w:pPrChange>
      </w:pPr>
      <w:ins w:id="24333" w:author="Voeun Kuyeng" w:date="2022-07-29T12:01:00Z">
        <w:del w:id="24334" w:author="Kem Sereiboth" w:date="2022-09-29T14:54:00Z">
          <w:r w:rsidRPr="00E33574" w:rsidDel="000A470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4335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ខ-កថាខណ្ឌទី២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4336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៖ ត្រូវរៀបរាប់អំពី</w:delText>
          </w:r>
        </w:del>
      </w:ins>
    </w:p>
    <w:p w14:paraId="1D8149D2" w14:textId="7AC07FAA" w:rsidR="00E015E8" w:rsidRPr="00E33574" w:rsidDel="000A4707" w:rsidRDefault="00E015E8">
      <w:pPr>
        <w:spacing w:after="0" w:line="233" w:lineRule="auto"/>
        <w:jc w:val="both"/>
        <w:rPr>
          <w:del w:id="24337" w:author="Kem Sereiboth" w:date="2022-09-29T14:54:00Z"/>
          <w:rFonts w:ascii="Khmer MEF1" w:hAnsi="Khmer MEF1" w:cs="Khmer MEF1"/>
          <w:sz w:val="24"/>
          <w:szCs w:val="24"/>
          <w:lang w:val="ca-ES"/>
        </w:rPr>
        <w:pPrChange w:id="24338" w:author="Sopheak Phorn" w:date="2023-08-25T13:09:00Z">
          <w:pPr>
            <w:spacing w:after="0" w:line="240" w:lineRule="auto"/>
            <w:jc w:val="both"/>
          </w:pPr>
        </w:pPrChange>
      </w:pPr>
      <w:ins w:id="24339" w:author="Sethvannak Sam" w:date="2022-07-26T14:33:00Z">
        <w:del w:id="24340" w:author="Kem Sereiboth" w:date="2022-09-29T14:54:00Z"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អនុលោមតាម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rPrChange w:id="24341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គោលការណ៍ណែនាំស្ដីពី​សវនកម្មអនុលោមភាព និងសេចក្តីណែនាំស្ដីពីយន្តការនិង</w:delText>
          </w:r>
          <w:r w:rsidRPr="00E33574" w:rsidDel="000A4707">
            <w:rPr>
              <w:rFonts w:ascii="Khmer MEF1" w:hAnsi="Khmer MEF1" w:cs="Khmer MEF1"/>
              <w:spacing w:val="8"/>
              <w:sz w:val="24"/>
              <w:szCs w:val="24"/>
              <w:cs/>
              <w:rPrChange w:id="24342" w:author="Kem Sereyboth" w:date="2023-07-19T16:59:00Z">
                <w:rPr>
                  <w:rFonts w:ascii="Khmer MEF1" w:hAnsi="Khmer MEF1" w:cs="Khmer MEF1"/>
                  <w:spacing w:val="8"/>
                  <w:sz w:val="16"/>
                  <w:szCs w:val="24"/>
                  <w:cs/>
                </w:rPr>
              </w:rPrChange>
            </w:rPr>
            <w:delText>នីតិវិធីសវនកម្មអនុលោមភាព បានកំណត់​យ៉ាង​ជាក់លាក់ពី​</w:delText>
          </w:r>
          <w:r w:rsidRPr="00E33574" w:rsidDel="000A470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delText>យន្តការ និងនីតិវិធី​នៅ​ក្នុង​ការ​ធ្វើសវនកម្ម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អនុលោមភាព ដោយផ្ដើមចេញ​ដំបូងពី​ការ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4343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highlight w:val="cyan"/>
                  <w:lang w:val="ca-ES"/>
                </w:rPr>
              </w:rPrChange>
            </w:rPr>
            <w:delText>​​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ស្វែងយល់​ពី​បរិស្ថាន​របស់​សវនដ្ឋានដើម្បី​កំណត់​អំពីហានិភ័យ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បញ្ហាប្រឈម និងកង្វល់នានាដែលត្រូវប្រើប្រាស់</w:delText>
          </w:r>
          <w:r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ជាមូលដ្ឋានក្នុងការរៀបចំផែនការសវនកម្មប្រចាំឆ្នាំ។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​​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អង្គភាពសវនកម្មផ្ទៃក្នុង​បាន​រៀបចំផែនការសវនកម្មប្រចាំឆ្នាំ​ដែលក្នុង​នោះ​បាន​កំណត់​អំពី​ប្រធានបទសវនកម្ម លក្ខណៈ​វិនិច្ឆ័យ </w:delText>
          </w:r>
          <w:r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គោលបំណង វិសាលភាព ដែនកំណត់នៃការធ្វើសវនកម្ម ព្រមទាំងរៀបចំនូវ​​កម្មវិធី​សវនកម្ម ​ផងដែរ។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មុន​នឹង​ឈាន​ដល់​ដំណាក់កាល​ចុះ​ប្រមូល​ទិន្នន័យ និង​ព័ត៌មាន​​ សវនករ​ទទួលបន្ទុក​បាន​រៀបចំ​​</w:delText>
          </w:r>
          <w:r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4344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បញ្ជីត្រួតពិនិត្យដោយផ្អែកទៅលើលក្ខណៈ​វិនិច្ឆ័យ សមស្រប និង​ពាក់ព័ន្ធទៅនឹងប្រធានបទដែលបានកំណត់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និងបាន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រៀបចំ​បញ្ជីឈ្មោះប្រតិភូសវនកម្ម</w:delText>
          </w:r>
          <w:r w:rsidRPr="00E33574" w:rsidDel="000A4707">
            <w:rPr>
              <w:rFonts w:ascii="Khmer MEF1" w:hAnsi="Khmer MEF1" w:cs="Times New Roman"/>
              <w:spacing w:val="-2"/>
              <w:sz w:val="24"/>
              <w:szCs w:val="24"/>
              <w:rtl/>
              <w:lang w:val="ca-ES" w:bidi="ar-SA"/>
              <w:rPrChange w:id="24345" w:author="Kem Sereyboth" w:date="2023-07-19T16:59:00Z">
                <w:rPr>
                  <w:rFonts w:ascii="Khmer MEF1" w:hAnsi="Khmer MEF1" w:cs="Times New Roman"/>
                  <w:spacing w:val="-2"/>
                  <w:sz w:val="16"/>
                  <w:szCs w:val="16"/>
                  <w:rtl/>
                  <w:lang w:val="ca-ES" w:bidi="ar-SA"/>
                </w:rPr>
              </w:rPrChange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និងសវនករទទួលបន្ទុកក្នុងការធ្វើសវនកម្មអនុលោមភាព​​។ បន្ទាប់ពី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ទទួលបានការឯកភាពដ៏ខ្ពង់ខ្ពស់ពី </w:delText>
          </w:r>
          <w:r w:rsidRPr="00E33574" w:rsidDel="000A4707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>ឯកឧត្តមអគ្គបណ្ឌិតសភាចារ្យឧបនាយករដ្ឋមន្រ្ដី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និង</w:delText>
          </w:r>
          <w:r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>​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</w:delText>
          </w:r>
          <w:r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>​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ប្រធាន</w:delText>
          </w:r>
          <w:r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>​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ក្រុមប្រឹក្សា </w:delText>
          </w:r>
          <w:r w:rsidRPr="00E33574" w:rsidDel="000A470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អ.ស.ហ.</w:delText>
          </w:r>
          <w:r w:rsidRPr="00E33574" w:rsidDel="000A4707">
            <w:rPr>
              <w:rFonts w:ascii="!Khmer MEF1" w:hAnsi="!Khmer MEF1" w:cs="!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អង្គភាពសវនកម្មផ្ទៃក្នុង បានផ្តល់ផែនការសវនកម្មសម្រាប់ការិយបរិច្ឆេទឆ្នាំ២០២២ និងបញ្ជីត្រួតពិនិត្យជូនសវនដ្ឋាន ព្រមទាំងរៀបចំកិច្ចប្រជុំបើកជាមួយសវនដ្ឋាននីមួយៗ មុនពេលចុះអនុវត្តការងារសវនកម្ម។ ​កំឡុងពេល​ចុះ​ប្រមូល​ទិន្នន័យ និង​ព័ត៌មាន 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សវនករទទួលបន្ទុកបានប្រើប្រាស់បញ្ជីត្រួតពិនិត្យ​</w:delText>
          </w:r>
          <w:r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ជាមូល​ដ្ឋានដើម្បី​ប្រមូលទិន្នន័យ​​ កំណត់ពេលវេលា ប្រភេទឯកសារ និងរបាយការណ៍ដែល​សវនដ្ឋាន​ត្រូវផ្តល់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​មកឱ្យ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 xml:space="preserve">សវនករទទួលបន្ទុក </w:delText>
          </w:r>
          <w:r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និងបានពិនិត្យលើឯកសារពាក់ព័ន្ធផ្សេងទៀត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តាមការស្នើសុំជាក់ស្តែង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346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ក្នុងកំឡុងពេលធ្វើសវនកម្ម ព្រមទាំងបានធ្វើការសាកសួរដោយផ្ទាល់ទៅកាន់បុគ្គលទទួលបន្ទុករបស់សវនដ្ឋាន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តាមផ្នែកនីមួយៗ។ បន្ទាប់ពី​បញ្ចប់​ការ​ចុះ​ប្រមូល​ទិន្នន័យ និង​ព័ត៌មាន​នៅ​សវនដ្ឋាន សវនករទទួលបន្ទុក​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347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បាន​ធ្វើ​ការ​វិភាគ​ និងវាយតម្លៃ​ពីភាពអនុលោម ឬមិនអនុលោម របស់សវនដ្ឋាន ដោយផ្អែកលើទិន្នន័យ</w:delText>
          </w:r>
          <w:r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 xml:space="preserve"> និង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ព័ត៌មានដែលប្រមូលបាន ប្រៀបធៀបជាមួយលក្ខណៈវិនិច្ឆ័យដែលបានកំណត់ និង​រៀបចំ​ជា​របាយការណ៍</w:delText>
          </w:r>
          <w:r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​​​​សវនកម្ម​អនុលោម​ភាព 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ដោយបានគោរពទៅតាមមាតិកាដូចមានកំណត់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ក្នុងសេចក្តីណែនាំលេខ០០២/២២ អ.ស.ផ.ស.ណ.ន. ស្តីពីទម្រង់របាយការណ៍សវនកម្មអនុលោមភាព </w:delText>
          </w:r>
          <w:r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​​​​​​ដើម្បី​ដាក់​របាយការណ៍​សវនកម្មជូន​​​អនុ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  <w:rPrChange w:id="24348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គណៈកម្មការចំពោះកិច្ច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 មុន​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នឹង​ដាក់ឆ្លងគណៈកម្មការចំពោះកិច្ច​ដើម្បីធ្វើការពិនិត្យ និងវាយតម្លៃបន្ថែមទៅលើការរៀបចំរបស់សវនករ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​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ទទួលបន្ទុក។ គណៈកម្មការចំពោះកិច្ច ត្រូវ​រៀបចំនូវរបាយការណ៍វាយតម្លៃ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349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ទៅលើសេចក្តីសន្និដ្ឋានរបស់សវនករ​ទទួលបន្ទុកពាក់ព័ន្ធនឹងភាពអនុលោម ឬមិនអនុលោមរបស់សវន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ដ្ឋានទៅលើប្រធានបទ​នីមួយៗ​​។​</w:delText>
          </w:r>
          <w:r w:rsidRPr="00E33574" w:rsidDel="000A470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បន្ទាប់ពីទទួលបានការឯកភាពពីគណៈកម្មការចំពោះកិច្ច សវនករទទួលបន្ទុក</w:delText>
          </w:r>
          <w:r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rPrChange w:id="24350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</w:rPr>
              </w:rPrChange>
            </w:rPr>
            <w:delText>ត្រូវ​រៀបចំនូវសេចក្តីព្រាងរបាយការណ៍សវនកម្មអនុលោមភាពដោយផ្អែកលើរបាយការណ៍</w:delText>
          </w:r>
          <w:r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rPrChange w:id="2435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វាយតម្លៃរបស់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rPrChange w:id="2435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គណៈ​កម្មការចំពោះកិច្ច និង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353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បន្តនីតិវិធីក្នុងការផ្ញើរបាយការណ៍សវនកម្មជូន 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354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355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356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357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ដើម្បីធ្វើការពិនិត្យ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24358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ក៏ដូចជាផ្តល់​នូវមតិយោបល់ និងសំណូមពរ ជូនមកសវនករទទួលបន្ទុក។ ​បន្ទាប់​ពី​បាន​</w:delText>
          </w:r>
          <w:r w:rsidRPr="00E33574" w:rsidDel="000A4707">
            <w:rPr>
              <w:rFonts w:ascii="Khmer MEF1" w:hAnsi="Khmer MEF1" w:cs="Khmer MEF1"/>
              <w:spacing w:val="-12"/>
              <w:sz w:val="24"/>
              <w:szCs w:val="24"/>
              <w:cs/>
              <w:rPrChange w:id="24359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</w:rPr>
              </w:rPrChange>
            </w:rPr>
            <w:delText>ពិភាក្សាជាមួយ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</w:rPr>
            <w:delText>សវនដ្ឋាន សវនករទទួលបន្ទុក​ត្រូវរៀបចំ​របាយ​​ការណ៍​ដោយ​ដាក់​បញ្ចូល​មតិ​​​យោបល់​​​របស់​សវនដ្ឋាន​ និង​ការសន្និដ្ឋាន​​​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</w:rPr>
            <w:delText xml:space="preserve">ផ្ទាល់ខ្លួន ដើម្បី​ដាក់ឆ្លងគណៈកម្មការចំពោះកិច្ច ដើម្បីពិនិត្យ និងសម្រេច។ 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ជានីតិវិធីចុងក្រោយ អង្គភាព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360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សវនកម្មផ្ទៃក្នុងនៃ </w:delText>
          </w:r>
          <w:r w:rsidRPr="00E33574" w:rsidDel="000A4707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4361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362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ត្រូវធ្វើការបូកសរុបទៅជារបាយការណ៍សវនកម្មនៃអង្គភាពក្រោមឱវាទ </w:delText>
          </w:r>
          <w:r w:rsidRPr="00E33574" w:rsidDel="000A4707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4363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អ.</w:delText>
          </w:r>
          <w:r w:rsidRPr="00E33574" w:rsidDel="000A470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</w:rPr>
            <w:delText>ស.ហ.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 សម្រាប់ការិយបរិច្ឆេទ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២០២២ ជូនប្រធានក្រុមប្រឹក្សា </w:delText>
          </w:r>
          <w:r w:rsidRPr="00E33574" w:rsidDel="000A470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អ.ស.ហ.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</w:p>
    <w:p w14:paraId="29B20940" w14:textId="45EEA74D" w:rsidR="0004256D" w:rsidRPr="00E33574" w:rsidDel="000A4707" w:rsidRDefault="0004256D">
      <w:pPr>
        <w:spacing w:after="0" w:line="233" w:lineRule="auto"/>
        <w:jc w:val="both"/>
        <w:rPr>
          <w:ins w:id="24364" w:author="Windows User" w:date="2022-08-02T04:35:00Z"/>
          <w:del w:id="24365" w:author="Kem Sereiboth" w:date="2022-09-29T14:54:00Z"/>
          <w:rFonts w:ascii="Khmer MEF1" w:hAnsi="Khmer MEF1" w:cs="Khmer MEF1"/>
          <w:sz w:val="24"/>
          <w:szCs w:val="24"/>
          <w:lang w:val="ca-ES"/>
        </w:rPr>
        <w:pPrChange w:id="24366" w:author="Sopheak Phorn" w:date="2023-08-25T13:09:00Z">
          <w:pPr>
            <w:tabs>
              <w:tab w:val="left" w:pos="4032"/>
            </w:tabs>
            <w:spacing w:after="0" w:line="240" w:lineRule="auto"/>
            <w:ind w:firstLine="540"/>
            <w:jc w:val="both"/>
          </w:pPr>
        </w:pPrChange>
      </w:pPr>
    </w:p>
    <w:p w14:paraId="64E2256E" w14:textId="6F950944" w:rsidR="00283550" w:rsidRPr="00E33574" w:rsidDel="000A4707" w:rsidRDefault="00283550">
      <w:pPr>
        <w:spacing w:after="0" w:line="233" w:lineRule="auto"/>
        <w:jc w:val="both"/>
        <w:rPr>
          <w:ins w:id="24367" w:author="Voeun Kuyeng" w:date="2022-07-29T12:05:00Z"/>
          <w:del w:id="24368" w:author="Kem Sereiboth" w:date="2022-09-29T14:54:00Z"/>
          <w:rFonts w:ascii="Khmer MEF1" w:hAnsi="Khmer MEF1" w:cs="Khmer MEF1"/>
          <w:spacing w:val="-4"/>
          <w:sz w:val="24"/>
          <w:szCs w:val="24"/>
          <w:lang w:val="ca-ES"/>
          <w:rPrChange w:id="24369" w:author="Kem Sereyboth" w:date="2023-07-19T16:59:00Z">
            <w:rPr>
              <w:ins w:id="24370" w:author="Voeun Kuyeng" w:date="2022-07-29T12:05:00Z"/>
              <w:del w:id="24371" w:author="Kem Sereiboth" w:date="2022-09-29T14:54:00Z"/>
              <w:rFonts w:ascii="Khmer MEF1" w:hAnsi="Khmer MEF1" w:cs="Khmer MEF1"/>
              <w:spacing w:val="-4"/>
              <w:sz w:val="10"/>
              <w:szCs w:val="10"/>
              <w:lang w:val="ca-ES"/>
            </w:rPr>
          </w:rPrChange>
        </w:rPr>
        <w:pPrChange w:id="24372" w:author="Sopheak Phorn" w:date="2023-08-25T13:09:00Z">
          <w:pPr>
            <w:spacing w:after="0" w:line="240" w:lineRule="auto"/>
            <w:jc w:val="both"/>
          </w:pPr>
        </w:pPrChange>
      </w:pPr>
    </w:p>
    <w:p w14:paraId="1D441DC6" w14:textId="3AA22247" w:rsidR="00E015E8" w:rsidRPr="00E33574" w:rsidDel="000A4707" w:rsidRDefault="00E015E8">
      <w:pPr>
        <w:spacing w:after="0" w:line="233" w:lineRule="auto"/>
        <w:jc w:val="both"/>
        <w:rPr>
          <w:ins w:id="24373" w:author="Sethvannak Sam" w:date="2022-07-26T14:33:00Z"/>
          <w:del w:id="24374" w:author="Kem Sereiboth" w:date="2022-09-29T14:54:00Z"/>
          <w:rFonts w:ascii="Khmer MEF2" w:hAnsi="Khmer MEF2" w:cs="Khmer MEF2"/>
          <w:spacing w:val="-2"/>
          <w:sz w:val="24"/>
          <w:szCs w:val="24"/>
          <w:lang w:val="ca-ES"/>
        </w:rPr>
        <w:pPrChange w:id="24375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376" w:author="Sethvannak Sam" w:date="2022-07-26T14:33:00Z">
        <w:del w:id="24377" w:author="Kem Sereiboth" w:date="2022-09-29T14:54:00Z">
          <w:r w:rsidRPr="00E33574" w:rsidDel="000A4707">
            <w:rPr>
              <w:rFonts w:ascii="Khmer MEF2" w:hAnsi="Khmer MEF2" w:cs="Khmer MEF2"/>
              <w:spacing w:val="-2"/>
              <w:sz w:val="24"/>
              <w:szCs w:val="24"/>
              <w:cs/>
              <w:lang w:val="ca-ES"/>
            </w:rPr>
            <w:delText>៩.ការសង្កេត</w:delText>
          </w:r>
        </w:del>
      </w:ins>
    </w:p>
    <w:p w14:paraId="5936F824" w14:textId="1379D4EE" w:rsidR="00E015E8" w:rsidRPr="00E33574" w:rsidDel="000A4707" w:rsidRDefault="00E015E8">
      <w:pPr>
        <w:spacing w:after="0" w:line="233" w:lineRule="auto"/>
        <w:jc w:val="both"/>
        <w:rPr>
          <w:ins w:id="24378" w:author="Sethvannak Sam" w:date="2022-07-26T14:33:00Z"/>
          <w:del w:id="24379" w:author="Kem Sereiboth" w:date="2022-09-29T14:54:00Z"/>
          <w:rFonts w:ascii="Khmer MEF1" w:hAnsi="Khmer MEF1" w:cs="Khmer MEF1"/>
          <w:sz w:val="24"/>
          <w:szCs w:val="24"/>
          <w:cs/>
          <w:rPrChange w:id="24380" w:author="Kem Sereyboth" w:date="2023-07-19T16:59:00Z">
            <w:rPr>
              <w:ins w:id="24381" w:author="Sethvannak Sam" w:date="2022-07-26T14:33:00Z"/>
              <w:del w:id="24382" w:author="Kem Sereiboth" w:date="2022-09-29T14:54:00Z"/>
              <w:rFonts w:ascii="Khmer MEF1" w:hAnsi="Khmer MEF1" w:cs="Khmer MEF1"/>
              <w:sz w:val="16"/>
              <w:szCs w:val="24"/>
              <w:cs/>
            </w:rPr>
          </w:rPrChange>
        </w:rPr>
        <w:pPrChange w:id="24383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384" w:author="Sethvannak Sam" w:date="2022-07-26T14:33:00Z">
        <w:del w:id="24385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386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មុនពេលចាប់ផ្តើមដំណើរការសវនកម្ម អង្គភាពសវនកម្មផ្ទៃក្នុងបានបញ្ជូនឯកសារពាក់ព័ន្ធនានាជូន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rPrChange w:id="24387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សវនដ្ឋានរួមមាន ផែនការសវនកម្ម កម្មវិធីសវនកម្ម បញ្ជីត្រួតពិនិត្យ បញ្ជីរាយនាមប្រតិភូសវនកម្ម និង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388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លិខិតបញ្ជាបេសកម្ម ដើម្បីឱ្យសវនដ្ឋានបានរៀបចំ និងត្រៀមរួចជាស្រេចនូវឯកសារនានាដែលពាក់ព័ន្ធ</w:delText>
          </w:r>
          <w:r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rPrChange w:id="24389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សម្រាប់ប្រគល់ជូនប្រតិភូសវនកម្មក្នុងការអនុវត្តការងារសវនកម្ម។ ការបើកដាក់ឱ្យដំណើរការសវនកម្មចំពោះ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390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rPrChange w:id="24391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(និយ័តករ/អគ្គលេខាធិការដ្ឋាន.........) ត្រូវបានចាប់ផ្តើមបន្ទាប់ពីកិច្ចប្រជុំបើកនៅថ្ងៃទី................។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392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pacing w:val="-12"/>
              <w:sz w:val="24"/>
              <w:szCs w:val="24"/>
              <w:cs/>
              <w:rPrChange w:id="24393" w:author="Kem Sereyboth" w:date="2023-07-19T16:59:00Z">
                <w:rPr>
                  <w:rFonts w:ascii="Khmer MEF1" w:hAnsi="Khmer MEF1" w:cs="Khmer MEF1"/>
                  <w:spacing w:val="-12"/>
                  <w:sz w:val="16"/>
                  <w:szCs w:val="24"/>
                  <w:cs/>
                </w:rPr>
              </w:rPrChange>
            </w:rPr>
            <w:delText>ប្រតិភូសវនកម្មបានប្រើប្រាស់វិធីសាស្រ្តសង្កេតដើម្បីជាជំនួយក្នុងការធ្វើសវនកម្មប្រកបដោយភាពពេញលេញ។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394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2CDA544C" w14:textId="1AC2C2EF" w:rsidR="00E015E8" w:rsidRPr="00E33574" w:rsidDel="000A4707" w:rsidRDefault="00E015E8">
      <w:pPr>
        <w:spacing w:after="0" w:line="233" w:lineRule="auto"/>
        <w:jc w:val="both"/>
        <w:rPr>
          <w:ins w:id="24395" w:author="Sethvannak Sam" w:date="2022-07-26T14:33:00Z"/>
          <w:del w:id="24396" w:author="Kem Sereiboth" w:date="2022-09-29T14:54:00Z"/>
          <w:rFonts w:ascii="Khmer MEF1" w:hAnsi="Khmer MEF1" w:cs="Khmer MEF1"/>
          <w:spacing w:val="-8"/>
          <w:sz w:val="24"/>
          <w:szCs w:val="24"/>
          <w:lang w:val="ca-ES"/>
        </w:rPr>
        <w:pPrChange w:id="24397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398" w:author="Sethvannak Sam" w:date="2022-07-26T14:33:00Z">
        <w:del w:id="24399" w:author="Kem Sereiboth" w:date="2022-09-29T14:54:00Z">
          <w:r w:rsidRPr="00E33574" w:rsidDel="000A470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</w:rPr>
            <w:delText>ក-កថាខណ្ឌទី១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lang w:val="ca-ES"/>
            </w:rPr>
            <w:delText>: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</w:rPr>
            <w:delText xml:space="preserve"> ត្រូវរៀបរាប់អំពីការសង្កេតលើការឆ្លើយតបរបស់សវនដ្ឋានបន្ទាប់ពី​ទទួលបានឯកសារពីប្រតិភូសវនកម្មរួមមានកម្មវិធីសវនកម្ម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lang w:val="ca-ES"/>
            </w:rPr>
            <w:delText>,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</w:rPr>
            <w:delText xml:space="preserve"> បញ្ជីត្រួតពិនិត្យ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lang w:val="ca-ES"/>
            </w:rPr>
            <w:delText xml:space="preserve">, 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</w:rPr>
            <w:delText>សមាសភាពប្រតិភូសវនកម្ម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lang w:val="ca-ES"/>
            </w:rPr>
            <w:delText xml:space="preserve">, 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</w:rPr>
            <w:delText>លិខិតបេសកកម្ម</w:delText>
          </w:r>
          <w:r w:rsidRPr="00E33574" w:rsidDel="000A470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</w:rPr>
            <w:delText xml:space="preserve">ជាដើម 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សវនករទទួលបន្ទុក អាចរៀបរាប់អំពីកថាខណ្ឌទី១ នេះ ដូចគំរូខាងក្រោម៖</w:delText>
          </w:r>
        </w:del>
      </w:ins>
    </w:p>
    <w:p w14:paraId="4EE0AB92" w14:textId="086DF88A" w:rsidR="00E015E8" w:rsidRPr="00E33574" w:rsidDel="000A4707" w:rsidRDefault="00E015E8">
      <w:pPr>
        <w:spacing w:after="0" w:line="233" w:lineRule="auto"/>
        <w:jc w:val="both"/>
        <w:rPr>
          <w:ins w:id="24400" w:author="Sethvannak Sam" w:date="2022-07-26T14:33:00Z"/>
          <w:del w:id="24401" w:author="Kem Sereiboth" w:date="2022-09-29T14:54:00Z"/>
          <w:rFonts w:ascii="!Khmer MEF1" w:hAnsi="!Khmer MEF1" w:cs="!Khmer MEF1"/>
          <w:spacing w:val="-2"/>
          <w:sz w:val="24"/>
          <w:szCs w:val="24"/>
          <w:lang w:val="ca-ES"/>
        </w:rPr>
        <w:pPrChange w:id="24402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403" w:author="Sethvannak Sam" w:date="2022-07-26T14:33:00Z">
        <w:del w:id="24404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ឧទាហរណ៍ៈ បន្ទាប់ពីនិយ័តករ (...) ទទួលបានឯកសារពីប្រតិភូសវនកម្មរួមមាន</w:delText>
          </w:r>
          <w:r w:rsidRPr="00E33574" w:rsidDel="000A4707">
            <w:rPr>
              <w:rFonts w:ascii="!Khmer MEF1" w:hAnsi="!Khmer MEF1" w:cs="!Khmer MEF1"/>
              <w:spacing w:val="-2"/>
              <w:sz w:val="24"/>
              <w:szCs w:val="24"/>
              <w:cs/>
              <w:lang w:val="ca-ES"/>
            </w:rPr>
            <w:delText>កម្មវិធីសវនកម្ម</w:delText>
          </w:r>
          <w:r w:rsidRPr="00E33574" w:rsidDel="000A4707">
            <w:rPr>
              <w:rFonts w:ascii="!Khmer MEF1" w:hAnsi="!Khmer MEF1" w:cs="!Khmer MEF1"/>
              <w:spacing w:val="-2"/>
              <w:sz w:val="24"/>
              <w:szCs w:val="24"/>
              <w:lang w:val="ca-ES"/>
            </w:rPr>
            <w:delText xml:space="preserve">, </w:delText>
          </w:r>
          <w:r w:rsidRPr="00E33574" w:rsidDel="000A470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</w:rPr>
            <w:delText>បញ្ជីត្រួតពិនិត្យ</w:delText>
          </w:r>
          <w:r w:rsidRPr="00E33574" w:rsidDel="000A4707">
            <w:rPr>
              <w:rFonts w:ascii="!Khmer MEF1" w:hAnsi="!Khmer MEF1" w:cs="!Khmer MEF1"/>
              <w:spacing w:val="-8"/>
              <w:sz w:val="24"/>
              <w:szCs w:val="24"/>
              <w:lang w:val="ca-ES"/>
            </w:rPr>
            <w:delText xml:space="preserve">, </w:delText>
          </w:r>
          <w:r w:rsidRPr="00E33574" w:rsidDel="000A470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</w:rPr>
            <w:delText>សមាសភាពប្រតិភូសវនកម្ម</w:delText>
          </w:r>
          <w:r w:rsidRPr="00E33574" w:rsidDel="000A4707">
            <w:rPr>
              <w:rFonts w:ascii="!Khmer MEF1" w:hAnsi="!Khmer MEF1" w:cs="!Khmer MEF1"/>
              <w:spacing w:val="-8"/>
              <w:sz w:val="24"/>
              <w:szCs w:val="24"/>
              <w:lang w:val="ca-ES"/>
            </w:rPr>
            <w:delText xml:space="preserve">, </w:delText>
          </w:r>
          <w:r w:rsidRPr="00E33574" w:rsidDel="000A470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</w:rPr>
            <w:delText>លិខិតបេសកកម្មជាដើម និយ័តករ (...) បានស្នើសុំប្រតិភូសវនកម្ម</w:delText>
          </w:r>
          <w:r w:rsidRPr="00E33574" w:rsidDel="000A4707">
            <w:rPr>
              <w:rFonts w:ascii="!Khmer MEF1" w:hAnsi="!Khmer MEF1" w:cs="!Khmer MEF1"/>
              <w:spacing w:val="-2"/>
              <w:sz w:val="24"/>
              <w:szCs w:val="24"/>
              <w:cs/>
              <w:lang w:val="ca-ES"/>
            </w:rPr>
            <w:delText>​សម្របសម្រួលក្នុងការផ្លាស់ប្តូរនូវពេលវេលានៃការចុះធ្វើសវនកម្ម ដោយហេតុថានិយ័តករមានការងារចាំ​បាច់ដែលត្រូវបំពេញ។</w:delText>
          </w:r>
        </w:del>
      </w:ins>
    </w:p>
    <w:p w14:paraId="1C22D037" w14:textId="2C312377" w:rsidR="00E015E8" w:rsidRPr="00E33574" w:rsidDel="000A4707" w:rsidRDefault="00E015E8">
      <w:pPr>
        <w:spacing w:after="0" w:line="233" w:lineRule="auto"/>
        <w:jc w:val="both"/>
        <w:rPr>
          <w:ins w:id="24405" w:author="Sethvannak Sam" w:date="2022-07-26T14:33:00Z"/>
          <w:del w:id="24406" w:author="Kem Sereiboth" w:date="2022-09-29T14:54:00Z"/>
          <w:rFonts w:ascii="Khmer MEF1" w:hAnsi="Khmer MEF1" w:cs="Khmer MEF1"/>
          <w:spacing w:val="-8"/>
          <w:sz w:val="24"/>
          <w:szCs w:val="24"/>
          <w:lang w:val="ca-ES"/>
        </w:rPr>
        <w:pPrChange w:id="24407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408" w:author="Sethvannak Sam" w:date="2022-07-26T14:33:00Z">
        <w:del w:id="24409" w:author="Kem Sereiboth" w:date="2022-09-29T14:54:00Z">
          <w:r w:rsidRPr="00E33574" w:rsidDel="000A470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</w:rPr>
            <w:delText>ខ-កថាខណ្ឌទី២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lang w:val="ca-ES"/>
            </w:rPr>
            <w:delText>: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</w:rPr>
            <w:delText xml:space="preserve"> ត្រូវរៀបរាប់អំពីការសង្កេតទៅលើឯកសារទទួលបានពីសវនដ្ឋាន។ </w:delText>
          </w:r>
          <w:r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សវនករ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ទទួលបន្ទុក អាចរៀបរាប់អំពីកថាខណ្ឌទី២ នេះ ដូចគំរូខាងក្រោម៖</w:delText>
          </w:r>
        </w:del>
      </w:ins>
    </w:p>
    <w:p w14:paraId="7E9A8F17" w14:textId="1DB77EB7" w:rsidR="00E015E8" w:rsidRPr="00E33574" w:rsidDel="000A4707" w:rsidRDefault="00E015E8">
      <w:pPr>
        <w:spacing w:after="0" w:line="233" w:lineRule="auto"/>
        <w:jc w:val="both"/>
        <w:rPr>
          <w:ins w:id="24410" w:author="Sethvannak Sam" w:date="2022-07-26T14:33:00Z"/>
          <w:del w:id="24411" w:author="Kem Sereiboth" w:date="2022-09-29T14:54:00Z"/>
          <w:rFonts w:ascii="!Khmer MEF1" w:hAnsi="!Khmer MEF1" w:cs="!Khmer MEF1"/>
          <w:spacing w:val="6"/>
          <w:sz w:val="24"/>
          <w:szCs w:val="24"/>
          <w:lang w:val="ca-ES"/>
        </w:rPr>
        <w:pPrChange w:id="24412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413" w:author="Sethvannak Sam" w:date="2022-07-26T14:33:00Z">
        <w:del w:id="24414" w:author="Kem Sereiboth" w:date="2022-09-29T14:54:00Z"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ឧទាហរណ៍ៈ កំឡុងពេលសវនករទទួលបន្ទុកអនុវត្តការងារសវនកម្មលើប្រធានបទ.......... សវនដ្ឋានបានរៀបចំឯកសារមានរបៀបរៀបរយដែលបង្កលក្ខណៈងាយស្រួលដល់ប្រតិភូសវនកម្ម ដើម្បីត្រួតពិនិត្យ និងចំណាយពេលវេលាយ៉ាងឆាប់រហ័សក្នុងការបញ្ចប់ការប្រមូល​ព័ត៌មាន។ ប្រតិភូសវនកម្មបានសង្កេតឃើញថា ឯកសារមួយ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ចំនួនបានរៀបចំឡើងដោយមានលក្ខណៈខុសទម្រង់គ្នា ដែលបង្ហាញពីភាពមិនសង្គតភាពក្នុងការកំណត់នូវ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ទម្រង់ជាក់លាក់មួយ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...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។</w:delText>
          </w:r>
        </w:del>
      </w:ins>
    </w:p>
    <w:p w14:paraId="0A705FA4" w14:textId="3597189C" w:rsidR="00E015E8" w:rsidRPr="00E33574" w:rsidDel="000A4707" w:rsidRDefault="00E015E8">
      <w:pPr>
        <w:spacing w:after="0" w:line="233" w:lineRule="auto"/>
        <w:jc w:val="both"/>
        <w:rPr>
          <w:ins w:id="24415" w:author="Sethvannak Sam" w:date="2022-07-26T14:33:00Z"/>
          <w:del w:id="24416" w:author="Kem Sereiboth" w:date="2022-09-29T14:54:00Z"/>
          <w:rFonts w:ascii="!Khmer MEF1" w:hAnsi="!Khmer MEF1" w:cs="!Khmer MEF1"/>
          <w:spacing w:val="6"/>
          <w:sz w:val="24"/>
          <w:szCs w:val="24"/>
          <w:lang w:val="ca-ES"/>
        </w:rPr>
        <w:pPrChange w:id="24417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418" w:author="Sethvannak Sam" w:date="2022-07-26T14:33:00Z">
        <w:del w:id="24419" w:author="Kem Sereiboth" w:date="2022-09-29T14:54:00Z">
          <w:r w:rsidRPr="00E33574" w:rsidDel="000A470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</w:rPr>
            <w:delText>គ-កថាខណ្ឌទី៣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lang w:val="ca-ES"/>
            </w:rPr>
            <w:delText>: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</w:rPr>
            <w:delText xml:space="preserve"> ត្រូវរៀបរាប់អំពីដំណើរការឆ្លើយបំភ្លឺរបស់សវនដ្ឋាន។ 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សវនករទទួលបន្ទុក អាចរៀបរាប់អំពីកថាខណ្ឌទី៣ នេះ ដូចគំរូខាងក្រោម៖</w:delText>
          </w:r>
        </w:del>
      </w:ins>
    </w:p>
    <w:p w14:paraId="1411DAD7" w14:textId="1D1E9EBD" w:rsidR="00E015E8" w:rsidRPr="00E33574" w:rsidDel="000A4707" w:rsidRDefault="00E015E8">
      <w:pPr>
        <w:spacing w:after="0" w:line="233" w:lineRule="auto"/>
        <w:jc w:val="both"/>
        <w:rPr>
          <w:ins w:id="24420" w:author="Sethvannak Sam" w:date="2022-07-26T14:33:00Z"/>
          <w:del w:id="24421" w:author="Kem Sereiboth" w:date="2022-09-29T14:54:00Z"/>
          <w:rFonts w:ascii="Khmer MEF1" w:hAnsi="Khmer MEF1" w:cs="Khmer MEF1"/>
          <w:spacing w:val="-8"/>
          <w:sz w:val="24"/>
          <w:szCs w:val="24"/>
          <w:lang w:val="ca-ES"/>
        </w:rPr>
        <w:pPrChange w:id="24422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423" w:author="Sethvannak Sam" w:date="2022-07-26T14:33:00Z">
        <w:del w:id="24424" w:author="Kem Sereiboth" w:date="2022-09-29T14:54:00Z"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ឧទាហរណ៍៖ កំឡុងពេលនៃការសាកសួររបស់សវនករទទួលបន្ទុក ទៅលើសវនដ្ឋានអំពីប្រធានបទ(......) បានសង្កេតឃើញថា សវនដ្ឋានបានឆ្លើយបំភ្លីយ៉ាងក្បោះក្បាយ ដោយមិនបញ្ចេញនូវអាកប្បកិរិយាណាមួយដែលមានបំណងលាក់បាំងប្រតិភូសវនកម្មឡើយ។</w:delText>
          </w:r>
        </w:del>
      </w:ins>
    </w:p>
    <w:p w14:paraId="0C052FCB" w14:textId="109B1D83" w:rsidR="00E015E8" w:rsidRPr="00E33574" w:rsidDel="000A4707" w:rsidRDefault="00E015E8">
      <w:pPr>
        <w:spacing w:after="0" w:line="233" w:lineRule="auto"/>
        <w:jc w:val="both"/>
        <w:rPr>
          <w:ins w:id="24425" w:author="Sethvannak Sam" w:date="2022-07-26T14:33:00Z"/>
          <w:del w:id="24426" w:author="Kem Sereiboth" w:date="2022-09-29T14:54:00Z"/>
          <w:rFonts w:ascii="!Khmer MEF1" w:hAnsi="!Khmer MEF1" w:cs="!Khmer MEF1"/>
          <w:spacing w:val="6"/>
          <w:sz w:val="24"/>
          <w:szCs w:val="24"/>
          <w:lang w:val="ca-ES"/>
        </w:rPr>
        <w:pPrChange w:id="24427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428" w:author="Sethvannak Sam" w:date="2022-07-26T14:33:00Z">
        <w:del w:id="24429" w:author="Kem Sereiboth" w:date="2022-09-29T14:54:00Z">
          <w:r w:rsidRPr="00E33574" w:rsidDel="000A4707">
            <w:rPr>
              <w:rFonts w:ascii="!Khmer MEF1" w:hAnsi="!Khmer MEF1" w:cs="!Khmer MEF1"/>
              <w:b/>
              <w:bCs/>
              <w:spacing w:val="4"/>
              <w:sz w:val="24"/>
              <w:szCs w:val="24"/>
              <w:cs/>
              <w:lang w:val="ca-ES"/>
            </w:rPr>
            <w:delText>ឃ-កថាខណ្ឌទី៤</w:delText>
          </w:r>
          <w:r w:rsidRPr="00E33574" w:rsidDel="000A4707">
            <w:rPr>
              <w:rFonts w:ascii="!Khmer MEF1" w:hAnsi="!Khmer MEF1" w:cs="!Khmer MEF1"/>
              <w:spacing w:val="4"/>
              <w:sz w:val="24"/>
              <w:szCs w:val="24"/>
              <w:lang w:val="ca-ES"/>
            </w:rPr>
            <w:delText>:</w:delText>
          </w:r>
          <w:r w:rsidRPr="00E33574" w:rsidDel="000A4707">
            <w:rPr>
              <w:rFonts w:ascii="!Khmer MEF1" w:hAnsi="!Khmer MEF1" w:cs="!Khmer MEF1"/>
              <w:spacing w:val="4"/>
              <w:sz w:val="24"/>
              <w:szCs w:val="24"/>
              <w:cs/>
              <w:lang w:val="ca-ES"/>
            </w:rPr>
            <w:delText xml:space="preserve"> ត្រូវរៀបរាប់អំពីបញ្ហាប្រឈម កំឡុងពេលអនុវត្តការងារសវនកម្ម។ 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សវនករ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ទទួលបន្ទុក អាចរៀបរាប់អំពីកថាខណ្ឌទី៤ នេះ ដូចគំរូខាងក្រោម៖</w:delText>
          </w:r>
        </w:del>
      </w:ins>
    </w:p>
    <w:p w14:paraId="3E072F60" w14:textId="68584DF8" w:rsidR="00E015E8" w:rsidRPr="00E33574" w:rsidDel="000A4707" w:rsidRDefault="00E015E8">
      <w:pPr>
        <w:spacing w:after="0" w:line="233" w:lineRule="auto"/>
        <w:jc w:val="both"/>
        <w:rPr>
          <w:ins w:id="24430" w:author="Sethvannak Sam" w:date="2022-07-26T14:33:00Z"/>
          <w:del w:id="24431" w:author="Kem Sereiboth" w:date="2022-09-29T14:54:00Z"/>
          <w:rFonts w:ascii="Khmer MEF1" w:hAnsi="Khmer MEF1" w:cs="Khmer MEF1"/>
          <w:spacing w:val="-8"/>
          <w:sz w:val="24"/>
          <w:szCs w:val="24"/>
          <w:lang w:val="ca-ES"/>
        </w:rPr>
        <w:pPrChange w:id="24432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433" w:author="Sethvannak Sam" w:date="2022-07-26T14:33:00Z">
        <w:del w:id="24434" w:author="Kem Sereiboth" w:date="2022-09-29T14:54:00Z"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ឧទាហរណ៍៖ កំឡុងពេលនៃការចុះធ្វើសវនកម្ម ប្រតិភូសវនកម្មបានសង្កេតឃើញថា ការផ្តល់ជូនឯកសាររបស់សវនដ្ឋានមានភាពយឺតយ៉ាវដែលបង្កឱ្យមានភាពរាំងស្ទះក្នុងការបំពេញការងាររបស់ប្រតិភូសវនកម្ម។ លើសពីនេះ ប្រតិភូសវនកម្មបានសង្កេតឃើញថា ទីតាំងរបស់សវនដ្ឋានមាន ភាពតូចចង្អៀត ដែលបង្កឱ្យមានការខ្វះខាតទីកន្លែងសម្រាប់ប្រតិភូសវនកម្មពិនិត្យឯកសារ។ </w:delText>
          </w:r>
        </w:del>
      </w:ins>
    </w:p>
    <w:p w14:paraId="34B14B4B" w14:textId="0AAFE463" w:rsidR="00E015E8" w:rsidRPr="00E33574" w:rsidDel="000A4707" w:rsidRDefault="00E015E8">
      <w:pPr>
        <w:spacing w:after="0" w:line="233" w:lineRule="auto"/>
        <w:jc w:val="both"/>
        <w:rPr>
          <w:ins w:id="24435" w:author="Sethvannak Sam" w:date="2022-07-26T14:33:00Z"/>
          <w:del w:id="24436" w:author="Kem Sereiboth" w:date="2022-09-29T14:54:00Z"/>
          <w:rFonts w:ascii="!Khmer MEF1" w:hAnsi="!Khmer MEF1" w:cs="!Khmer MEF1"/>
          <w:spacing w:val="6"/>
          <w:sz w:val="24"/>
          <w:szCs w:val="24"/>
          <w:lang w:val="ca-ES"/>
          <w:rPrChange w:id="24437" w:author="Kem Sereyboth" w:date="2023-07-19T16:59:00Z">
            <w:rPr>
              <w:ins w:id="24438" w:author="Sethvannak Sam" w:date="2022-07-26T14:33:00Z"/>
              <w:del w:id="24439" w:author="Kem Sereiboth" w:date="2022-09-29T14:54:00Z"/>
              <w:rFonts w:ascii="!Khmer MEF1" w:hAnsi="!Khmer MEF1" w:cs="!Khmer MEF1"/>
              <w:spacing w:val="6"/>
              <w:sz w:val="24"/>
              <w:szCs w:val="24"/>
              <w:highlight w:val="yellow"/>
              <w:lang w:val="ca-ES"/>
            </w:rPr>
          </w:rPrChange>
        </w:rPr>
        <w:pPrChange w:id="24440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441" w:author="Sethvannak Sam" w:date="2022-07-26T14:33:00Z">
        <w:del w:id="24442" w:author="Kem Sereiboth" w:date="2022-09-29T14:54:00Z">
          <w:r w:rsidRPr="00E33574" w:rsidDel="000A470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  <w:rPrChange w:id="24443" w:author="Kem Sereyboth" w:date="2023-07-19T16:59:00Z">
                <w:rPr>
                  <w:rFonts w:ascii="!Khmer MEF1" w:hAnsi="!Khmer MEF1" w:cs="!Khmer MEF1"/>
                  <w:b/>
                  <w:bCs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ង-កថាខណ្ឌទី៥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lang w:val="ca-ES"/>
              <w:rPrChange w:id="24444" w:author="Kem Sereyboth" w:date="2023-07-19T16:59:00Z">
                <w:rPr>
                  <w:rFonts w:ascii="!Khmer MEF1" w:hAnsi="!Khmer MEF1" w:cs="!Khmer MEF1"/>
                  <w:spacing w:val="6"/>
                  <w:sz w:val="24"/>
                  <w:szCs w:val="24"/>
                  <w:highlight w:val="yellow"/>
                  <w:lang w:val="ca-ES"/>
                </w:rPr>
              </w:rPrChange>
            </w:rPr>
            <w:delText>: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24445" w:author="Kem Sereyboth" w:date="2023-07-19T16:59:00Z">
                <w:rPr>
                  <w:rFonts w:ascii="!Khmer MEF1" w:hAnsi="!Khmer MEF1" w:cs="!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ត្រូវរៀបរាប់អំពីបរិស្ថានត្រួតពិនិត្យរបស់សវនដ្ឋាន។ 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44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សវនករទទួលបន្ទុក អាចរៀបរាប់អំពីកថាខណ្ឌទី៥ នេះ ដូចគំរូខាងក្រោម៖</w:delText>
          </w:r>
        </w:del>
      </w:ins>
    </w:p>
    <w:p w14:paraId="10A258C9" w14:textId="67807719" w:rsidR="00E015E8" w:rsidRPr="00E33574" w:rsidDel="000A4707" w:rsidRDefault="00E015E8">
      <w:pPr>
        <w:spacing w:after="0" w:line="233" w:lineRule="auto"/>
        <w:jc w:val="both"/>
        <w:rPr>
          <w:ins w:id="24447" w:author="Sethvannak Sam" w:date="2022-07-26T14:33:00Z"/>
          <w:del w:id="24448" w:author="Kem Sereiboth" w:date="2022-09-29T14:54:00Z"/>
          <w:rFonts w:ascii="Khmer MEF1" w:hAnsi="Khmer MEF1" w:cs="Khmer MEF1"/>
          <w:spacing w:val="-8"/>
          <w:sz w:val="24"/>
          <w:szCs w:val="24"/>
          <w:lang w:val="ca-ES"/>
        </w:rPr>
        <w:pPrChange w:id="24449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450" w:author="Sethvannak Sam" w:date="2022-07-26T14:33:00Z">
        <w:del w:id="24451" w:author="Kem Sereiboth" w:date="2022-09-29T14:54:00Z"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45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ឧទាហរណ៍៖ ប្រតិភូសវនកម្មបានសង្កេតឃើញថានិយ័តករ​ (.....)  </w:delText>
          </w:r>
        </w:del>
      </w:ins>
    </w:p>
    <w:p w14:paraId="3F34D702" w14:textId="5523033F" w:rsidR="00E015E8" w:rsidRPr="00E33574" w:rsidDel="000A4707" w:rsidRDefault="00E015E8">
      <w:pPr>
        <w:spacing w:after="0" w:line="233" w:lineRule="auto"/>
        <w:jc w:val="both"/>
        <w:rPr>
          <w:ins w:id="24453" w:author="Sethvannak Sam" w:date="2022-07-26T14:33:00Z"/>
          <w:del w:id="24454" w:author="Kem Sereiboth" w:date="2022-09-29T14:54:00Z"/>
          <w:rFonts w:ascii="!Khmer MEF1" w:hAnsi="!Khmer MEF1" w:cs="!Khmer MEF1"/>
          <w:sz w:val="24"/>
          <w:szCs w:val="24"/>
          <w:lang w:val="ca-ES"/>
        </w:rPr>
        <w:pPrChange w:id="24455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456" w:author="Sethvannak Sam" w:date="2022-07-26T14:33:00Z">
        <w:del w:id="24457" w:author="Kem Sereiboth" w:date="2022-09-29T14:54:00Z">
          <w:r w:rsidRPr="00E33574" w:rsidDel="000A4707">
            <w:rPr>
              <w:rFonts w:ascii="!Khmer MEF1" w:hAnsi="!Khmer MEF1" w:cs="!Khmer MEF1"/>
              <w:b/>
              <w:bCs/>
              <w:spacing w:val="-4"/>
              <w:sz w:val="24"/>
              <w:szCs w:val="24"/>
              <w:cs/>
              <w:lang w:val="ca-ES"/>
            </w:rPr>
            <w:delText>ច-កថាខណ្ឌទី៦</w:delText>
          </w:r>
          <w:r w:rsidRPr="00E33574" w:rsidDel="000A4707">
            <w:rPr>
              <w:rFonts w:ascii="!Khmer MEF1" w:hAnsi="!Khmer MEF1" w:cs="!Khmer MEF1"/>
              <w:spacing w:val="-4"/>
              <w:sz w:val="24"/>
              <w:szCs w:val="24"/>
              <w:lang w:val="ca-ES"/>
            </w:rPr>
            <w:delText>:</w:delText>
          </w:r>
          <w:r w:rsidRPr="00E33574" w:rsidDel="000A4707">
            <w:rPr>
              <w:rFonts w:ascii="!Khmer MEF1" w:hAnsi="!Khmer MEF1" w:cs="!Khmer MEF1"/>
              <w:spacing w:val="-4"/>
              <w:sz w:val="24"/>
              <w:szCs w:val="24"/>
              <w:cs/>
              <w:lang w:val="ca-ES"/>
            </w:rPr>
            <w:delText xml:space="preserve"> ត្រូវរៀបរាប់អំពីការផ្តល់កិច្ចសហការកំឡុងពេលអនុវត្តការងារសវនកម្ម។ </w:delText>
          </w:r>
          <w:r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សវនករ​​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ទទួលបន្ទុក អាចរៀបរាប់អំពីកថាខណ្ឌទី៦ នេះ ដូចគំរូខាងក្រោម៖</w:delText>
          </w:r>
        </w:del>
      </w:ins>
    </w:p>
    <w:p w14:paraId="69294635" w14:textId="2D982542" w:rsidR="00E015E8" w:rsidRPr="00E33574" w:rsidDel="000A4707" w:rsidRDefault="00E015E8">
      <w:pPr>
        <w:spacing w:after="0" w:line="233" w:lineRule="auto"/>
        <w:jc w:val="both"/>
        <w:rPr>
          <w:ins w:id="24458" w:author="Sethvannak Sam" w:date="2022-07-26T14:33:00Z"/>
          <w:del w:id="24459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460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461" w:author="Sethvannak Sam" w:date="2022-07-26T14:33:00Z">
        <w:del w:id="24462" w:author="Kem Sereiboth" w:date="2022-09-29T14:54:00Z"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ឧទាហរណ៍៖ ប្រតិភូសវនកម្មសូមកោតសរសើរចំពោះនិយ័តករ (.....) ដែលផ្តល់កិច្ចសហការខ្ពស់ក្នុង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ការអនុវត្តការងារសវនកម្ម សម្រាប់ការិយបរិច្ឆេទ២០២២ ដែលធ្វើឱ្យការងារសវនកម្មនេះបញ្ចប់ទៅដោយរលូន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 និងទទួលបានលទ្ធផលល្អ។</w:delText>
          </w:r>
        </w:del>
      </w:ins>
    </w:p>
    <w:p w14:paraId="6F776154" w14:textId="56C31FDB" w:rsidR="00E015E8" w:rsidRPr="00E33574" w:rsidDel="000A4707" w:rsidRDefault="00E015E8">
      <w:pPr>
        <w:spacing w:after="0" w:line="233" w:lineRule="auto"/>
        <w:jc w:val="both"/>
        <w:rPr>
          <w:ins w:id="24463" w:author="Sethvannak Sam" w:date="2022-07-26T14:33:00Z"/>
          <w:del w:id="24464" w:author="Kem Sereiboth" w:date="2022-09-29T14:54:00Z"/>
          <w:rFonts w:ascii="Khmer MEF1" w:hAnsi="Khmer MEF1" w:cs="Khmer MEF1"/>
          <w:sz w:val="24"/>
          <w:szCs w:val="24"/>
          <w:lang w:val="ca-ES"/>
        </w:rPr>
        <w:pPrChange w:id="24465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466" w:author="Sethvannak Sam" w:date="2022-07-26T14:33:00Z">
        <w:del w:id="24467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lang w:val="ca-ES"/>
            </w:rPr>
            <w:delText>[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សវនករទទួលបន្ទុកអាចរៀបរាប់ជាទិដ្ឋភាពរួមនៅក្នុងដំណើរការធ្វើសវនកម្មនៅ</w:delText>
          </w:r>
          <w:r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សវនដ្ឋាននីមួយៗ</w:delText>
          </w:r>
          <w:r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អំពីបដិសណ្ឋារកិច្ច ទីកន្លែង ពេលវេលា ជាពិសេសកិច្ចសហការក្នុងការចូលរួមឆ្លើយបំភ្លឺ និងការផ្តល់ឯកសារ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ភ្ជាប់ផ្សេងៗតាមការស្នើសុំជាដើម</w:delText>
          </w:r>
          <w:r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>]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</w:p>
    <w:p w14:paraId="0CF1C3E2" w14:textId="35365F0E" w:rsidR="009469F4" w:rsidRPr="00E33574" w:rsidDel="000A4707" w:rsidRDefault="009469F4">
      <w:pPr>
        <w:spacing w:after="0" w:line="233" w:lineRule="auto"/>
        <w:jc w:val="both"/>
        <w:rPr>
          <w:del w:id="24468" w:author="Kem Sereiboth" w:date="2022-09-29T14:54:00Z"/>
          <w:rFonts w:ascii="Khmer MEF2" w:hAnsi="Khmer MEF2" w:cs="Khmer MEF2"/>
          <w:spacing w:val="-2"/>
          <w:sz w:val="24"/>
          <w:szCs w:val="24"/>
          <w:lang w:val="ca-ES"/>
        </w:rPr>
        <w:pPrChange w:id="24469" w:author="Sopheak Phorn" w:date="2023-08-25T13:09:00Z">
          <w:pPr>
            <w:spacing w:after="0" w:line="240" w:lineRule="auto"/>
            <w:ind w:firstLine="720"/>
          </w:pPr>
        </w:pPrChange>
      </w:pPr>
      <w:del w:id="24470" w:author="Kem Sereiboth" w:date="2022-09-29T14:54:00Z">
        <w:r w:rsidRPr="00E33574" w:rsidDel="000A4707">
          <w:rPr>
            <w:rFonts w:ascii="Khmer MEF2" w:hAnsi="Khmer MEF2" w:cs="Khmer MEF2"/>
            <w:spacing w:val="-2"/>
            <w:sz w:val="24"/>
            <w:szCs w:val="24"/>
            <w:cs/>
          </w:rPr>
          <w:delText>៥.</w:delText>
        </w:r>
        <w:r w:rsidR="00B13999" w:rsidRPr="00E33574" w:rsidDel="000A4707">
          <w:rPr>
            <w:rFonts w:ascii="Khmer MEF2" w:hAnsi="Khmer MEF2" w:cs="Khmer MEF2"/>
            <w:spacing w:val="-2"/>
            <w:sz w:val="24"/>
            <w:szCs w:val="24"/>
            <w:cs/>
          </w:rPr>
          <w:delText>ប្រធានបទសវនកម្ម</w:delText>
        </w:r>
      </w:del>
    </w:p>
    <w:p w14:paraId="31F45D7D" w14:textId="2A88C8A8" w:rsidR="00B13999" w:rsidRPr="00E33574" w:rsidDel="000A4707" w:rsidRDefault="007C5A94">
      <w:pPr>
        <w:spacing w:after="0" w:line="233" w:lineRule="auto"/>
        <w:jc w:val="both"/>
        <w:rPr>
          <w:del w:id="24471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472" w:author="Sopheak Phorn" w:date="2023-08-25T13:09:00Z">
          <w:pPr>
            <w:spacing w:after="0" w:line="240" w:lineRule="auto"/>
            <w:ind w:firstLine="720"/>
          </w:pPr>
        </w:pPrChange>
      </w:pPr>
      <w:del w:id="24473" w:author="Kem Sereiboth" w:date="2022-09-29T14:54:00Z">
        <w:r w:rsidRPr="00E33574" w:rsidDel="000A4707">
          <w:rPr>
            <w:rFonts w:ascii="Khmer MEF1" w:hAnsi="Khmer MEF1" w:cs="Khmer MEF1"/>
            <w:spacing w:val="4"/>
            <w:sz w:val="24"/>
            <w:szCs w:val="24"/>
            <w:lang w:val="ca-ES"/>
          </w:rPr>
          <w:delText xml:space="preserve"> </w:delText>
        </w:r>
        <w:r w:rsidRPr="00E33574" w:rsidDel="000A4707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សវនករទទួលបន្ទុកត្រូវរៀបរា</w:delText>
        </w:r>
        <w:r w:rsidR="003D61D2" w:rsidRPr="00E33574" w:rsidDel="000A4707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ប់ពីប្រធានបទសវនកម្មដែលបានកំណត់សម្រាប់</w:delText>
        </w:r>
        <w:r w:rsidRPr="00E33574" w:rsidDel="000A4707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ការធ្វើសវនកម្ម</w:delText>
        </w:r>
        <w:r w:rsidR="003D61D2" w:rsidRPr="00E33574" w:rsidDel="000A4707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 xml:space="preserve"> នៅតាម</w:delText>
        </w:r>
        <w:r w:rsidRPr="00E33574" w:rsidDel="000A4707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សវនដ្ឋាន</w:delText>
        </w:r>
        <w:r w:rsidR="003D61D2" w:rsidRPr="00E33574" w:rsidDel="000A4707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នីមួយៗ។</w:delText>
        </w:r>
      </w:del>
    </w:p>
    <w:p w14:paraId="67B56878" w14:textId="1C576F7F" w:rsidR="00664040" w:rsidRPr="00E33574" w:rsidDel="000A4707" w:rsidRDefault="00664040">
      <w:pPr>
        <w:spacing w:after="0" w:line="233" w:lineRule="auto"/>
        <w:jc w:val="both"/>
        <w:rPr>
          <w:ins w:id="24474" w:author="Voeun Kuyeng" w:date="2022-07-07T10:34:00Z"/>
          <w:del w:id="24475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476" w:author="Sopheak Phorn" w:date="2023-08-25T13:09:00Z">
          <w:pPr>
            <w:spacing w:after="0" w:line="240" w:lineRule="auto"/>
            <w:ind w:firstLine="720"/>
          </w:pPr>
        </w:pPrChange>
      </w:pPr>
      <w:ins w:id="24477" w:author="Voeun Kuyeng" w:date="2022-07-07T10:34:00Z">
        <w:del w:id="24478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lang w:val="ca-ES"/>
              <w:rPrChange w:id="24479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សវនដ្ឋាន</w:delText>
          </w:r>
          <w:r w:rsidRPr="00E33574" w:rsidDel="000A4707">
            <w:rPr>
              <w:rFonts w:ascii="Khmer MEF1" w:hAnsi="Khmer MEF1" w:cs="Khmer MEF1"/>
              <w:sz w:val="24"/>
              <w:szCs w:val="24"/>
              <w:lang w:val="ca-ES"/>
              <w:rPrChange w:id="24480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ប្រធានបទទី១</w:delText>
          </w:r>
        </w:del>
      </w:ins>
    </w:p>
    <w:p w14:paraId="6C7B49AE" w14:textId="49F80F5A" w:rsidR="00664040" w:rsidRPr="00E33574" w:rsidDel="000A4707" w:rsidRDefault="00664040">
      <w:pPr>
        <w:spacing w:after="0" w:line="233" w:lineRule="auto"/>
        <w:jc w:val="both"/>
        <w:rPr>
          <w:ins w:id="24481" w:author="Voeun Kuyeng" w:date="2022-07-07T10:34:00Z"/>
          <w:del w:id="24482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483" w:author="Sopheak Phorn" w:date="2023-08-25T13:09:00Z">
          <w:pPr>
            <w:spacing w:after="0" w:line="240" w:lineRule="auto"/>
            <w:ind w:firstLine="720"/>
          </w:pPr>
        </w:pPrChange>
      </w:pPr>
      <w:ins w:id="24484" w:author="Voeun Kuyeng" w:date="2022-07-07T10:34:00Z">
        <w:del w:id="24485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២.ប្រធានបទទី២</w:delText>
          </w:r>
        </w:del>
      </w:ins>
    </w:p>
    <w:p w14:paraId="1E8EFE4D" w14:textId="47529BA7" w:rsidR="00664040" w:rsidRPr="00E33574" w:rsidDel="000A4707" w:rsidRDefault="00664040">
      <w:pPr>
        <w:spacing w:after="0" w:line="233" w:lineRule="auto"/>
        <w:jc w:val="both"/>
        <w:rPr>
          <w:ins w:id="24486" w:author="Voeun Kuyeng" w:date="2022-07-07T10:34:00Z"/>
          <w:del w:id="24487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488" w:author="Sopheak Phorn" w:date="2023-08-25T13:09:00Z">
          <w:pPr>
            <w:spacing w:after="0" w:line="240" w:lineRule="auto"/>
            <w:ind w:firstLine="720"/>
          </w:pPr>
        </w:pPrChange>
      </w:pPr>
      <w:ins w:id="24489" w:author="Voeun Kuyeng" w:date="2022-07-07T10:34:00Z">
        <w:del w:id="24490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៣.ប្រធានបទទី៣</w:delText>
          </w:r>
        </w:del>
      </w:ins>
    </w:p>
    <w:p w14:paraId="06B35A95" w14:textId="0A4672AC" w:rsidR="00156A9C" w:rsidRPr="00E33574" w:rsidDel="000A4707" w:rsidRDefault="00664040">
      <w:pPr>
        <w:spacing w:after="0" w:line="233" w:lineRule="auto"/>
        <w:jc w:val="both"/>
        <w:rPr>
          <w:del w:id="24491" w:author="Kem Sereiboth" w:date="2022-09-29T14:54:00Z"/>
          <w:rFonts w:ascii="Khmer MEF1" w:hAnsi="Khmer MEF1" w:cs="Khmer MEF1"/>
          <w:spacing w:val="-2"/>
          <w:sz w:val="24"/>
          <w:szCs w:val="24"/>
          <w:lang w:val="ca-ES"/>
          <w:rPrChange w:id="24492" w:author="Kem Sereyboth" w:date="2023-07-19T16:59:00Z">
            <w:rPr>
              <w:del w:id="24493" w:author="Kem Sereiboth" w:date="2022-09-29T14:54:00Z"/>
              <w:rFonts w:ascii="Khmer MEF1" w:hAnsi="Khmer MEF1" w:cs="Khmer MEF1"/>
              <w:spacing w:val="-2"/>
              <w:sz w:val="10"/>
              <w:szCs w:val="10"/>
              <w:lang w:val="ca-ES"/>
            </w:rPr>
          </w:rPrChange>
        </w:rPr>
        <w:pPrChange w:id="24494" w:author="Sopheak Phorn" w:date="2023-08-25T13:09:00Z">
          <w:pPr>
            <w:spacing w:after="0" w:line="240" w:lineRule="auto"/>
            <w:ind w:firstLine="720"/>
          </w:pPr>
        </w:pPrChange>
      </w:pPr>
      <w:ins w:id="24495" w:author="Voeun Kuyeng" w:date="2022-07-07T10:34:00Z">
        <w:del w:id="24496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....</w:delText>
          </w:r>
        </w:del>
      </w:ins>
      <w:ins w:id="24497" w:author="Voeun Kuyeng" w:date="2022-07-07T10:35:00Z">
        <w:del w:id="24498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...........................................................................................................</w:delText>
          </w:r>
        </w:del>
      </w:ins>
    </w:p>
    <w:p w14:paraId="29A6B543" w14:textId="516FB0F5" w:rsidR="003D61D2" w:rsidRPr="00E33574" w:rsidDel="000A4707" w:rsidRDefault="003D61D2">
      <w:pPr>
        <w:spacing w:after="0" w:line="233" w:lineRule="auto"/>
        <w:jc w:val="both"/>
        <w:rPr>
          <w:del w:id="24499" w:author="Kem Sereiboth" w:date="2022-09-29T14:54:00Z"/>
          <w:rFonts w:ascii="Khmer MEF2" w:hAnsi="Khmer MEF2" w:cs="Khmer MEF2"/>
          <w:spacing w:val="-2"/>
          <w:sz w:val="24"/>
          <w:szCs w:val="24"/>
          <w:lang w:val="ca-ES"/>
        </w:rPr>
        <w:pPrChange w:id="24500" w:author="Sopheak Phorn" w:date="2023-08-25T13:09:00Z">
          <w:pPr>
            <w:spacing w:after="0" w:line="240" w:lineRule="auto"/>
            <w:ind w:firstLine="720"/>
          </w:pPr>
        </w:pPrChange>
      </w:pPr>
      <w:del w:id="24501" w:author="Kem Sereiboth" w:date="2022-09-29T14:54:00Z">
        <w:r w:rsidRPr="00E33574" w:rsidDel="000A4707">
          <w:rPr>
            <w:rFonts w:ascii="Khmer MEF2" w:hAnsi="Khmer MEF2" w:cs="Khmer MEF2"/>
            <w:spacing w:val="-2"/>
            <w:sz w:val="24"/>
            <w:szCs w:val="24"/>
            <w:cs/>
            <w:lang w:val="ca-ES"/>
          </w:rPr>
          <w:delText>៦.លក្ខណៈវិនិច្ឆ័យ</w:delText>
        </w:r>
      </w:del>
    </w:p>
    <w:p w14:paraId="70D631E3" w14:textId="6DA68472" w:rsidR="003008F1" w:rsidRPr="00E33574" w:rsidDel="000A4707" w:rsidRDefault="003D61D2">
      <w:pPr>
        <w:spacing w:after="0" w:line="233" w:lineRule="auto"/>
        <w:jc w:val="both"/>
        <w:rPr>
          <w:ins w:id="24502" w:author="Voeun Kuyeng" w:date="2022-07-07T10:35:00Z"/>
          <w:del w:id="24503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504" w:author="Sopheak Phorn" w:date="2023-08-25T13:09:00Z">
          <w:pPr/>
        </w:pPrChange>
      </w:pPr>
      <w:del w:id="24505" w:author="Kem Sereiboth" w:date="2022-09-29T14:54:00Z">
        <w:r w:rsidRPr="00E33574" w:rsidDel="000A4707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សវនករទទួលបន្ទុកត្រូវរៀបរាប់លក្ខណៈវិនិច្ឆ័យដែលត្រូវបានប្រើប្រាស់ជាយោងសម្រាប់ការធ្វើសវនកម្មទៅតាមប្រធានបទសវនកម្ម</w:delText>
        </w:r>
        <w:r w:rsidRPr="00E33574" w:rsidDel="000A4707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នីមួយៗ។</w:delText>
        </w:r>
      </w:del>
      <w:ins w:id="24506" w:author="Voeun Kuyeng" w:date="2022-07-07T10:35:00Z">
        <w:del w:id="24507" w:author="Kem Sereiboth" w:date="2022-09-29T14:54:00Z">
          <w:r w:rsidR="00664040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១ប្រធានបទទី១១.................................................................</w:delText>
          </w:r>
        </w:del>
      </w:ins>
      <w:ins w:id="24508" w:author="Voeun Kuyeng" w:date="2022-07-07T10:37:00Z">
        <w:del w:id="24509" w:author="Kem Sereiboth" w:date="2022-09-29T14:54:00Z">
          <w:r w:rsidR="00664040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.....</w:delText>
          </w:r>
        </w:del>
      </w:ins>
    </w:p>
    <w:p w14:paraId="09D95D2F" w14:textId="5987A2F0" w:rsidR="00664040" w:rsidRPr="00E33574" w:rsidDel="000A4707" w:rsidRDefault="00664040">
      <w:pPr>
        <w:spacing w:after="0" w:line="233" w:lineRule="auto"/>
        <w:jc w:val="both"/>
        <w:rPr>
          <w:ins w:id="24510" w:author="Voeun Kuyeng" w:date="2022-07-07T10:36:00Z"/>
          <w:del w:id="24511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512" w:author="Sopheak Phorn" w:date="2023-08-25T13:09:00Z">
          <w:pPr/>
        </w:pPrChange>
      </w:pPr>
      <w:ins w:id="24513" w:author="Voeun Kuyeng" w:date="2022-07-07T10:35:00Z">
        <w:del w:id="24514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២................................................................</w:delText>
          </w:r>
        </w:del>
      </w:ins>
      <w:ins w:id="24515" w:author="Voeun Kuyeng" w:date="2022-07-07T10:37:00Z">
        <w:del w:id="24516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.....</w:delText>
          </w:r>
        </w:del>
      </w:ins>
      <w:ins w:id="24517" w:author="Voeun Kuyeng" w:date="2022-07-07T10:35:00Z">
        <w:del w:id="24518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២ប្រធានបទទី២</w:delText>
          </w:r>
        </w:del>
      </w:ins>
      <w:ins w:id="24519" w:author="Voeun Kuyeng" w:date="2022-07-07T10:36:00Z">
        <w:del w:id="24520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១.................................................................</w:delText>
          </w:r>
        </w:del>
      </w:ins>
      <w:ins w:id="24521" w:author="Voeun Kuyeng" w:date="2022-07-07T10:37:00Z">
        <w:del w:id="24522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.....</w:delText>
          </w:r>
        </w:del>
      </w:ins>
    </w:p>
    <w:p w14:paraId="551AE539" w14:textId="500290AE" w:rsidR="003008F1" w:rsidRPr="00E33574" w:rsidDel="000A4707" w:rsidRDefault="00664040">
      <w:pPr>
        <w:spacing w:after="0" w:line="233" w:lineRule="auto"/>
        <w:jc w:val="both"/>
        <w:rPr>
          <w:ins w:id="24523" w:author="Voeun Kuyeng" w:date="2022-07-07T10:36:00Z"/>
          <w:del w:id="24524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525" w:author="Sopheak Phorn" w:date="2023-08-25T13:09:00Z">
          <w:pPr/>
        </w:pPrChange>
      </w:pPr>
      <w:ins w:id="24526" w:author="Voeun Kuyeng" w:date="2022-07-07T10:36:00Z">
        <w:del w:id="24527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២................................................................</w:delText>
          </w:r>
        </w:del>
      </w:ins>
      <w:ins w:id="24528" w:author="Voeun Kuyeng" w:date="2022-07-07T10:37:00Z">
        <w:del w:id="24529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.....</w:delText>
          </w:r>
        </w:del>
      </w:ins>
    </w:p>
    <w:p w14:paraId="72BE3983" w14:textId="7F7CA93D" w:rsidR="00256C73" w:rsidRPr="00E33574" w:rsidDel="000A4707" w:rsidRDefault="00664040">
      <w:pPr>
        <w:spacing w:after="0" w:line="233" w:lineRule="auto"/>
        <w:jc w:val="both"/>
        <w:rPr>
          <w:del w:id="24530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531" w:author="Sopheak Phorn" w:date="2023-08-25T13:09:00Z">
          <w:pPr>
            <w:spacing w:after="0" w:line="240" w:lineRule="auto"/>
            <w:ind w:firstLine="720"/>
          </w:pPr>
        </w:pPrChange>
      </w:pPr>
      <w:ins w:id="24532" w:author="Voeun Kuyeng" w:date="2022-07-07T10:36:00Z">
        <w:del w:id="24533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៣................................................................</w:delText>
          </w:r>
        </w:del>
      </w:ins>
      <w:ins w:id="24534" w:author="Voeun Kuyeng" w:date="2022-07-07T10:37:00Z">
        <w:del w:id="24535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.....</w:delText>
          </w:r>
        </w:del>
      </w:ins>
      <w:ins w:id="24536" w:author="Voeun Kuyeng" w:date="2022-07-07T10:36:00Z">
        <w:del w:id="24537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៣ប្រធានបទទី៣</w:delText>
          </w:r>
        </w:del>
      </w:ins>
      <w:ins w:id="24538" w:author="Voeun Kuyeng" w:date="2022-07-07T10:37:00Z">
        <w:del w:id="24539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១......................................................................</w:delText>
          </w:r>
        </w:del>
      </w:ins>
      <w:ins w:id="24540" w:author="Voeun Kuyeng" w:date="2022-07-07T10:36:00Z">
        <w:del w:id="24541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....................................................................................................................</w:delText>
          </w:r>
        </w:del>
      </w:ins>
      <w:ins w:id="24542" w:author="Voeun Kuyeng" w:date="2022-07-07T10:37:00Z">
        <w:del w:id="24543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</w:delText>
          </w:r>
        </w:del>
      </w:ins>
    </w:p>
    <w:p w14:paraId="2674B8EB" w14:textId="6C757C3F" w:rsidR="00156A9C" w:rsidRPr="00E33574" w:rsidDel="000A4707" w:rsidRDefault="00156A9C">
      <w:pPr>
        <w:spacing w:after="0" w:line="233" w:lineRule="auto"/>
        <w:jc w:val="both"/>
        <w:rPr>
          <w:del w:id="24544" w:author="Kem Sereiboth" w:date="2022-09-29T14:54:00Z"/>
          <w:rFonts w:ascii="Khmer MEF1" w:hAnsi="Khmer MEF1" w:cs="Khmer MEF1"/>
          <w:spacing w:val="-2"/>
          <w:sz w:val="24"/>
          <w:szCs w:val="24"/>
          <w:lang w:val="ca-ES"/>
          <w:rPrChange w:id="24545" w:author="Kem Sereyboth" w:date="2023-07-19T16:59:00Z">
            <w:rPr>
              <w:del w:id="24546" w:author="Kem Sereiboth" w:date="2022-09-29T14:54:00Z"/>
              <w:rFonts w:ascii="Khmer MEF1" w:hAnsi="Khmer MEF1" w:cs="Khmer MEF1"/>
              <w:spacing w:val="-2"/>
              <w:sz w:val="10"/>
              <w:szCs w:val="10"/>
              <w:lang w:val="ca-ES"/>
            </w:rPr>
          </w:rPrChange>
        </w:rPr>
        <w:pPrChange w:id="24547" w:author="Sopheak Phorn" w:date="2023-08-25T13:09:00Z">
          <w:pPr>
            <w:spacing w:after="0" w:line="240" w:lineRule="auto"/>
            <w:ind w:firstLine="720"/>
          </w:pPr>
        </w:pPrChange>
      </w:pPr>
    </w:p>
    <w:p w14:paraId="66E6C7F1" w14:textId="2FC7AD1B" w:rsidR="003D61D2" w:rsidRPr="00E33574" w:rsidDel="000A4707" w:rsidRDefault="003D61D2">
      <w:pPr>
        <w:spacing w:after="0" w:line="233" w:lineRule="auto"/>
        <w:jc w:val="both"/>
        <w:rPr>
          <w:del w:id="24548" w:author="Kem Sereiboth" w:date="2022-09-29T14:54:00Z"/>
          <w:rFonts w:ascii="Khmer MEF2" w:hAnsi="Khmer MEF2" w:cs="Khmer MEF2"/>
          <w:spacing w:val="-2"/>
          <w:sz w:val="24"/>
          <w:szCs w:val="24"/>
          <w:lang w:val="ca-ES"/>
        </w:rPr>
        <w:pPrChange w:id="24549" w:author="Sopheak Phorn" w:date="2023-08-25T13:09:00Z">
          <w:pPr>
            <w:spacing w:after="0" w:line="240" w:lineRule="auto"/>
            <w:ind w:firstLine="720"/>
          </w:pPr>
        </w:pPrChange>
      </w:pPr>
      <w:del w:id="24550" w:author="Kem Sereiboth" w:date="2022-09-29T14:54:00Z">
        <w:r w:rsidRPr="00E33574" w:rsidDel="000A4707">
          <w:rPr>
            <w:rFonts w:ascii="Khmer MEF2" w:hAnsi="Khmer MEF2" w:cs="Khmer MEF2"/>
            <w:spacing w:val="-2"/>
            <w:sz w:val="24"/>
            <w:szCs w:val="24"/>
            <w:cs/>
            <w:lang w:val="ca-ES"/>
          </w:rPr>
          <w:delText>៧.វិសាលភាពសវនកម្ម</w:delText>
        </w:r>
      </w:del>
    </w:p>
    <w:p w14:paraId="3E9147B6" w14:textId="1E94ABB5" w:rsidR="003D61D2" w:rsidRPr="008922FA" w:rsidDel="000A4707" w:rsidRDefault="003D61D2">
      <w:pPr>
        <w:spacing w:after="0" w:line="233" w:lineRule="auto"/>
        <w:jc w:val="both"/>
        <w:rPr>
          <w:del w:id="24551" w:author="Kem Sereiboth" w:date="2022-09-29T14:54:00Z"/>
          <w:rFonts w:ascii="Khmer MEF1" w:hAnsi="Khmer MEF1" w:cs="Khmer MEF1"/>
          <w:lang w:val="ca-ES"/>
        </w:rPr>
        <w:pPrChange w:id="24552" w:author="Sopheak Phorn" w:date="2023-08-25T13:09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24553" w:author="Kem Sereiboth" w:date="2022-09-29T14:54:00Z">
        <w:r w:rsidRPr="00E33574" w:rsidDel="000A4707">
          <w:rPr>
            <w:rFonts w:ascii="Khmer MEF1" w:hAnsi="Khmer MEF1" w:cs="Khmer MEF1"/>
            <w:spacing w:val="6"/>
            <w:cs/>
            <w:lang w:val="ca-ES"/>
            <w:rPrChange w:id="24554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សវនកម្មនេះគ្របដណ្តប់លើសកម្មភាពគ្រប់គ្រង និងប្រតិបត្តិការទាំងឡាយដែលបានដំណើរការ</w:delText>
        </w:r>
        <w:r w:rsidRPr="008922FA" w:rsidDel="000A4707">
          <w:rPr>
            <w:rFonts w:ascii="Khmer MEF1" w:hAnsi="Khmer MEF1" w:cs="Khmer MEF1"/>
            <w:cs/>
            <w:lang w:val="ca-ES"/>
          </w:rPr>
          <w:delText xml:space="preserve">ដោយ </w:delText>
        </w:r>
        <w:r w:rsidRPr="008922FA" w:rsidDel="000A4707">
          <w:rPr>
            <w:rFonts w:ascii="Khmer MEF1" w:hAnsi="Khmer MEF1" w:cs="Khmer MEF1"/>
            <w:lang w:val="ca-ES"/>
          </w:rPr>
          <w:delText>[</w:delText>
        </w:r>
        <w:r w:rsidRPr="008922FA" w:rsidDel="000A4707">
          <w:rPr>
            <w:rFonts w:ascii="Khmer MEF1" w:hAnsi="Khmer MEF1" w:cs="Khmer MEF1"/>
            <w:cs/>
            <w:lang w:val="ca-ES"/>
          </w:rPr>
          <w:delText>សវនដ្ឋាន</w:delText>
        </w:r>
        <w:r w:rsidRPr="008922FA" w:rsidDel="000A4707">
          <w:rPr>
            <w:rFonts w:ascii="Khmer MEF1" w:hAnsi="Khmer MEF1" w:cs="Khmer MEF1"/>
            <w:lang w:val="ca-ES"/>
          </w:rPr>
          <w:delText>]</w:delText>
        </w:r>
        <w:r w:rsidRPr="008922FA" w:rsidDel="000A4707">
          <w:rPr>
            <w:rFonts w:ascii="Khmer MEF1" w:hAnsi="Khmer MEF1" w:cs="Khmer MEF1"/>
            <w:cs/>
            <w:lang w:val="ca-ES"/>
          </w:rPr>
          <w:delText xml:space="preserve"> សម្រាប់ការិយបរិច្ឆេទ......។ ការប្រមូលព័ត៌មានសវនកម្ម និងការធ្វើតេស្តសវនកម្មត្រូវបានប្រព្រឹត្តទៅនៅ </w:delText>
        </w:r>
        <w:r w:rsidRPr="00E33574" w:rsidDel="000A4707">
          <w:rPr>
            <w:rFonts w:ascii="Khmer MEF1" w:hAnsi="Khmer MEF1" w:cs="Khmer MEF1"/>
            <w:lang w:val="ca-ES"/>
            <w:rPrChange w:id="24555" w:author="Kem Sereyboth" w:date="2023-07-19T16:59:00Z">
              <w:rPr>
                <w:rFonts w:ascii="Khmer MEF1" w:hAnsi="Khmer MEF1" w:cs="Khmer MEF1"/>
              </w:rPr>
            </w:rPrChange>
          </w:rPr>
          <w:delText>[</w:delText>
        </w:r>
        <w:r w:rsidRPr="008922FA" w:rsidDel="000A4707">
          <w:rPr>
            <w:rFonts w:ascii="Khmer MEF1" w:hAnsi="Khmer MEF1" w:cs="Khmer MEF1"/>
            <w:cs/>
            <w:lang w:val="ca-ES"/>
          </w:rPr>
          <w:delText>ដាក់ចំនួនសវនដ្ឋានប្រសិនបើមានលើសពីមួយ-និងទីតាំងដែលបានចុះត្រួតពិនិត្យ</w:delText>
        </w:r>
        <w:r w:rsidRPr="008922FA" w:rsidDel="000A4707">
          <w:rPr>
            <w:rFonts w:ascii="Khmer MEF1" w:hAnsi="Khmer MEF1" w:cs="Khmer MEF1"/>
            <w:lang w:val="ca-ES"/>
          </w:rPr>
          <w:delText>]</w:delText>
        </w:r>
        <w:r w:rsidRPr="008922FA" w:rsidDel="000A4707">
          <w:rPr>
            <w:rFonts w:ascii="Khmer MEF1" w:hAnsi="Khmer MEF1" w:cs="Khmer MEF1"/>
            <w:cs/>
            <w:lang w:val="ca-ES"/>
          </w:rPr>
          <w:delText>។</w:delText>
        </w:r>
      </w:del>
    </w:p>
    <w:p w14:paraId="6678DED1" w14:textId="488BFFA4" w:rsidR="00156A9C" w:rsidRPr="00E33574" w:rsidDel="000A4707" w:rsidRDefault="00156A9C">
      <w:pPr>
        <w:spacing w:after="0" w:line="233" w:lineRule="auto"/>
        <w:jc w:val="both"/>
        <w:rPr>
          <w:del w:id="24556" w:author="Kem Sereiboth" w:date="2022-09-29T14:54:00Z"/>
          <w:rFonts w:ascii="Khmer MEF2" w:hAnsi="Khmer MEF2" w:cs="Khmer MEF2"/>
          <w:spacing w:val="-2"/>
          <w:sz w:val="24"/>
          <w:szCs w:val="24"/>
          <w:lang w:val="ca-ES"/>
          <w:rPrChange w:id="24557" w:author="Kem Sereyboth" w:date="2023-07-19T16:59:00Z">
            <w:rPr>
              <w:del w:id="24558" w:author="Kem Sereiboth" w:date="2022-09-29T14:54:00Z"/>
              <w:rFonts w:ascii="Khmer MEF2" w:hAnsi="Khmer MEF2" w:cs="Khmer MEF2"/>
              <w:spacing w:val="-2"/>
              <w:sz w:val="10"/>
              <w:szCs w:val="10"/>
              <w:lang w:val="ca-ES"/>
            </w:rPr>
          </w:rPrChange>
        </w:rPr>
        <w:pPrChange w:id="24559" w:author="Sopheak Phorn" w:date="2023-08-25T13:09:00Z">
          <w:pPr>
            <w:spacing w:after="0" w:line="240" w:lineRule="auto"/>
            <w:ind w:firstLine="720"/>
          </w:pPr>
        </w:pPrChange>
      </w:pPr>
    </w:p>
    <w:p w14:paraId="4608DFA0" w14:textId="4F24230C" w:rsidR="003D61D2" w:rsidRPr="00E33574" w:rsidDel="000A4707" w:rsidRDefault="003D61D2">
      <w:pPr>
        <w:spacing w:after="0" w:line="233" w:lineRule="auto"/>
        <w:jc w:val="both"/>
        <w:rPr>
          <w:del w:id="24560" w:author="Kem Sereiboth" w:date="2022-09-29T14:54:00Z"/>
          <w:rFonts w:ascii="Khmer MEF2" w:hAnsi="Khmer MEF2" w:cs="Khmer MEF2"/>
          <w:spacing w:val="-2"/>
          <w:sz w:val="24"/>
          <w:szCs w:val="24"/>
          <w:lang w:val="ca-ES"/>
        </w:rPr>
        <w:pPrChange w:id="24561" w:author="Sopheak Phorn" w:date="2023-08-25T13:09:00Z">
          <w:pPr>
            <w:spacing w:after="0" w:line="240" w:lineRule="auto"/>
            <w:ind w:firstLine="720"/>
          </w:pPr>
        </w:pPrChange>
      </w:pPr>
      <w:del w:id="24562" w:author="Kem Sereiboth" w:date="2022-09-29T14:54:00Z">
        <w:r w:rsidRPr="00E33574" w:rsidDel="000A4707">
          <w:rPr>
            <w:rFonts w:ascii="Khmer MEF2" w:hAnsi="Khmer MEF2" w:cs="Khmer MEF2"/>
            <w:spacing w:val="-2"/>
            <w:sz w:val="24"/>
            <w:szCs w:val="24"/>
            <w:cs/>
            <w:lang w:val="ca-ES"/>
          </w:rPr>
          <w:delText>៨.នីតិវិធីសវនកម្ម</w:delText>
        </w:r>
      </w:del>
    </w:p>
    <w:p w14:paraId="5D77E5F3" w14:textId="0B6951E2" w:rsidR="003D61D2" w:rsidRPr="00E33574" w:rsidDel="000A4707" w:rsidRDefault="003D61D2">
      <w:pPr>
        <w:spacing w:after="0" w:line="233" w:lineRule="auto"/>
        <w:jc w:val="both"/>
        <w:rPr>
          <w:del w:id="24563" w:author="Kem Sereiboth" w:date="2022-09-29T14:54:00Z"/>
          <w:rFonts w:ascii="Khmer MEF1" w:hAnsi="Khmer MEF1" w:cs="Khmer MEF1"/>
          <w:spacing w:val="2"/>
          <w:sz w:val="24"/>
          <w:szCs w:val="24"/>
          <w:lang w:val="ca-ES"/>
          <w:rPrChange w:id="24564" w:author="Kem Sereyboth" w:date="2023-07-19T16:59:00Z">
            <w:rPr>
              <w:del w:id="24565" w:author="Kem Sereiboth" w:date="2022-09-29T14:54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  <w:pPrChange w:id="24566" w:author="Sopheak Phorn" w:date="2023-08-25T13:09:00Z">
          <w:pPr>
            <w:spacing w:after="0" w:line="240" w:lineRule="auto"/>
            <w:ind w:firstLine="720"/>
          </w:pPr>
        </w:pPrChange>
      </w:pPr>
      <w:del w:id="24567" w:author="Kem Sereiboth" w:date="2022-09-29T14:54:00Z">
        <w:r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568" w:author="Kem Sereyboth" w:date="2023-07-19T16:59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delText>សវនករទទួលបន្ទុកត្រូវគោរពទៅតាមសេចក្តីណែនាំលេខ ០០២/២២ អ.ស.ផ.ស.ណ.ន. ស្តីពីទម្រង់របាយការណ៍សវនកម្មអនុលោមភាព។</w:delText>
        </w:r>
      </w:del>
    </w:p>
    <w:p w14:paraId="43AD00D4" w14:textId="5E59D0E7" w:rsidR="0050714B" w:rsidRPr="00E33574" w:rsidDel="000A4707" w:rsidRDefault="0050714B">
      <w:pPr>
        <w:spacing w:after="0" w:line="233" w:lineRule="auto"/>
        <w:jc w:val="both"/>
        <w:rPr>
          <w:del w:id="24569" w:author="Kem Sereiboth" w:date="2022-09-29T14:54:00Z"/>
          <w:rFonts w:ascii="Khmer MEF1" w:hAnsi="Khmer MEF1" w:cs="Khmer MEF1"/>
          <w:b/>
          <w:bCs/>
          <w:spacing w:val="-8"/>
          <w:sz w:val="24"/>
          <w:szCs w:val="24"/>
          <w:lang w:val="ca-ES"/>
          <w:rPrChange w:id="24570" w:author="Kem Sereyboth" w:date="2023-07-19T16:59:00Z">
            <w:rPr>
              <w:del w:id="24571" w:author="Kem Sereiboth" w:date="2022-09-29T14:54:00Z"/>
              <w:rFonts w:ascii="Khmer MEF1" w:hAnsi="Khmer MEF1" w:cs="Khmer MEF1"/>
              <w:b/>
              <w:bCs/>
              <w:spacing w:val="-8"/>
              <w:sz w:val="24"/>
              <w:szCs w:val="24"/>
            </w:rPr>
          </w:rPrChange>
        </w:rPr>
        <w:pPrChange w:id="24572" w:author="Sopheak Phorn" w:date="2023-08-25T13:09:00Z">
          <w:pPr>
            <w:spacing w:after="0" w:line="240" w:lineRule="auto"/>
            <w:ind w:firstLine="540"/>
            <w:jc w:val="both"/>
          </w:pPr>
        </w:pPrChange>
      </w:pPr>
      <w:del w:id="24573" w:author="Kem Sereiboth" w:date="2022-09-29T14:54:00Z">
        <w:r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574" w:author="Kem Sereyboth" w:date="2023-07-19T16:59:00Z">
              <w:rPr>
                <w:rFonts w:ascii="Khmer MEF1" w:hAnsi="Khmer MEF1" w:cs="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ដោយអនុលោមតាមគោលការណ៍ណែនាំស្តីពី</w:delText>
        </w:r>
        <w:r w:rsidR="00D97AE0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575" w:author="Kem Sereyboth" w:date="2023-07-19T16:59:00Z">
              <w:rPr>
                <w:rFonts w:ascii="Khmer MEF1" w:hAnsi="Khmer MEF1" w:cs="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សវនកម្មអនុលោមភាព</w:delText>
        </w:r>
        <w:r w:rsidR="00384D7E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576" w:author="Kem Sereyboth" w:date="2023-07-19T16:59:00Z">
              <w:rPr>
                <w:rFonts w:ascii="Khmer MEF1" w:hAnsi="Khmer MEF1" w:cs="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225302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577" w:author="Kem Sereyboth" w:date="2023-07-19T16:59:00Z">
              <w:rPr>
                <w:rFonts w:ascii="Khmer MEF1" w:hAnsi="Khmer MEF1" w:cs="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និង</w:delText>
        </w:r>
        <w:r w:rsidR="00384D7E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578" w:author="Kem Sereyboth" w:date="2023-07-19T16:59:00Z">
              <w:rPr>
                <w:rFonts w:ascii="Khmer MEF1" w:hAnsi="Khmer MEF1" w:cs="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សេចក្តីណែនាំស្តីពីយន្តការនិង</w:delText>
        </w:r>
        <w:r w:rsidR="00384D7E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579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នីតិវិធីសវនកម្មអនុលោមភាព </w:delText>
        </w:r>
      </w:del>
      <w:ins w:id="24580" w:author="Voeun Kuyeng" w:date="2022-07-07T11:43:00Z">
        <w:del w:id="24581" w:author="Kem Sereiboth" w:date="2022-09-29T14:54:00Z">
          <w:r w:rsidR="007525B8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>[</w:delText>
          </w:r>
          <w:r w:rsidR="007525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សវនដ្ឋាន</w:delText>
          </w:r>
          <w:r w:rsidR="007525B8" w:rsidRPr="00E33574" w:rsidDel="000A4707">
            <w:rPr>
              <w:rFonts w:ascii="Khmer MEF1" w:hAnsi="Khmer MEF1" w:cs="Khmer MEF1"/>
              <w:sz w:val="24"/>
              <w:szCs w:val="24"/>
              <w:lang w:val="ca-ES"/>
              <w:rPrChange w:id="24582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] </w:delText>
          </w:r>
        </w:del>
      </w:ins>
      <w:ins w:id="24583" w:author="Voeun Kuyeng" w:date="2022-07-07T11:44:00Z">
        <w:del w:id="24584" w:author="Kem Sereiboth" w:date="2022-09-29T14:54:00Z">
          <w:r w:rsidR="007525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បានតែងតាំងបុគ្គលទទួលបន្ទុក</w:delText>
          </w:r>
          <w:r w:rsidR="007525B8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rPrChange w:id="24585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</w:rPr>
              </w:rPrChange>
            </w:rPr>
            <w:delText>សម្របសម្រួលការងារសវនកម្ម</w:delText>
          </w:r>
          <w:r w:rsidR="007525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ដើម្បីធានាបានការច</w:delText>
          </w:r>
        </w:del>
      </w:ins>
      <w:ins w:id="24586" w:author="Voeun Kuyeng" w:date="2022-07-07T11:45:00Z">
        <w:del w:id="24587" w:author="Kem Sereiboth" w:date="2022-09-29T14:54:00Z">
          <w:r w:rsidR="007525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ែករំលែកព័ត៌មាន និងឯកសារពាក់ព័ន្ធផ្សេងៗបានទាន់ពេលវេលា។ </w:delText>
          </w:r>
        </w:del>
      </w:ins>
      <w:ins w:id="24588" w:author="Voeun Kuyeng" w:date="2022-07-07T11:48:00Z">
        <w:del w:id="24589" w:author="Kem Sereiboth" w:date="2022-09-29T14:54:00Z">
          <w:r w:rsidR="007525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ជាជំហានដំបូងនៃការធ្វើសវនកម្ម </w:delText>
          </w:r>
        </w:del>
      </w:ins>
      <w:del w:id="24590" w:author="Kem Sereiboth" w:date="2022-09-29T14:54:00Z">
        <w:r w:rsidR="00F83D3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591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អង្គភាពសវនកម្មផ្ទៃក្នុង</w:delText>
        </w:r>
        <w:r w:rsidR="001C1CFC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592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បានធ្វើការស្វែងយល់អំពីបរិស្ថានសវនដ្ឋាន</w:delText>
        </w:r>
        <w:r w:rsidR="00F83D3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593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5465BC" w:rsidRPr="00E33574" w:rsidDel="000A470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4594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ពាក់</w:delText>
        </w:r>
        <w:r w:rsidR="00A3333D" w:rsidRPr="00E33574" w:rsidDel="000A470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4595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​</w:delText>
        </w:r>
        <w:r w:rsidR="005465BC" w:rsidRPr="00E33574" w:rsidDel="000A470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4596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ព័ន្ធនឹងប្រព័ន្ធត្រួត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597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ពិនិត្យផ្ទៃក្នុង​ដោយ​ផ្ទាល់​ជា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lang w:val="ca-ES"/>
            <w:rPrChange w:id="24598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lang w:val="ca-ES"/>
              </w:rPr>
            </w:rPrChange>
          </w:rPr>
          <w:delText>​​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599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មួយថ្នាក់ដឹកនាំ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lang w:val="ca-ES"/>
            <w:rPrChange w:id="24600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601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និង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lang w:val="ca-ES"/>
            <w:rPrChange w:id="24602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lang w:val="ca-ES"/>
              </w:rPr>
            </w:rPrChange>
          </w:rPr>
          <w:delText>​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603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មន្ត្រីជំនាញ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lang w:val="ca-ES"/>
            <w:rPrChange w:id="24604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lang w:val="ca-ES"/>
              </w:rPr>
            </w:rPrChange>
          </w:rPr>
          <w:delText>​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605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នៃ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lang w:val="ca-ES"/>
            <w:rPrChange w:id="24606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lang w:val="ca-ES"/>
              </w:rPr>
            </w:rPrChange>
          </w:rPr>
          <w:delText>​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607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អង្គភាពក្រោមឱវាទ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lang w:val="ca-ES"/>
            <w:rPrChange w:id="24608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5465BC" w:rsidRPr="00E33574" w:rsidDel="000A4707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4609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អ</w:delText>
        </w:r>
        <w:r w:rsidR="005465BC" w:rsidRPr="00E33574" w:rsidDel="000A4707">
          <w:rPr>
            <w:rFonts w:ascii="Khmer MEF1" w:hAnsi="Khmer MEF1" w:cs="Khmer MEF1"/>
            <w:b/>
            <w:bCs/>
            <w:spacing w:val="-4"/>
            <w:sz w:val="24"/>
            <w:szCs w:val="24"/>
            <w:lang w:val="ca-ES"/>
            <w:rPrChange w:id="24610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lang w:val="ca-ES"/>
              </w:rPr>
            </w:rPrChange>
          </w:rPr>
          <w:delText>.</w:delText>
        </w:r>
        <w:r w:rsidR="005465BC" w:rsidRPr="00E33574" w:rsidDel="000A4707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4611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ស</w:delText>
        </w:r>
        <w:r w:rsidR="005465BC" w:rsidRPr="00E33574" w:rsidDel="000A4707">
          <w:rPr>
            <w:rFonts w:ascii="Khmer MEF1" w:hAnsi="Khmer MEF1" w:cs="Khmer MEF1"/>
            <w:b/>
            <w:bCs/>
            <w:spacing w:val="-4"/>
            <w:sz w:val="24"/>
            <w:szCs w:val="24"/>
            <w:lang w:val="ca-ES"/>
            <w:rPrChange w:id="24612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lang w:val="ca-ES"/>
              </w:rPr>
            </w:rPrChange>
          </w:rPr>
          <w:delText>.</w:delText>
        </w:r>
        <w:r w:rsidR="005465BC" w:rsidRPr="00E33574" w:rsidDel="000A4707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4613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ហ</w:delText>
        </w:r>
        <w:r w:rsidR="005465BC" w:rsidRPr="00E33574" w:rsidDel="000A4707">
          <w:rPr>
            <w:rFonts w:ascii="Khmer MEF1" w:hAnsi="Khmer MEF1" w:cs="Khmer MEF1"/>
            <w:b/>
            <w:bCs/>
            <w:spacing w:val="-4"/>
            <w:sz w:val="24"/>
            <w:szCs w:val="24"/>
            <w:lang w:val="ca-ES"/>
            <w:rPrChange w:id="24614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lang w:val="ca-ES"/>
              </w:rPr>
            </w:rPrChange>
          </w:rPr>
          <w:delText>.</w:delText>
        </w:r>
        <w:r w:rsidR="00BF0A09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615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។</w:delText>
        </w:r>
      </w:del>
      <w:ins w:id="24616" w:author="Voeun Kuyeng" w:date="2022-07-07T11:48:00Z">
        <w:del w:id="24617" w:author="Kem Sereiboth" w:date="2022-09-29T14:54:00Z">
          <w:r w:rsidR="007525B8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បន្ទាប់ពីទទួល</w:delText>
          </w:r>
          <w:r w:rsidR="007525B8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61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បាននូវព័ត</w:delText>
          </w:r>
        </w:del>
      </w:ins>
      <w:ins w:id="24619" w:author="Voeun Kuyeng" w:date="2022-07-07T11:49:00Z">
        <w:del w:id="24620" w:author="Kem Sereiboth" w:date="2022-09-29T14:54:00Z">
          <w:r w:rsidR="007525B8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62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៌មានគ្រប់គ្រាន់សម្រាប់ជាគោលក្នុងការកំណត់ប្រធានបទសវនកម្មរួចហើយ អង្គភាពសវនកម្មផ្ទៃក្នុង</w:delText>
          </w:r>
          <w:r w:rsidR="007525B8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462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នៃ </w:delText>
          </w:r>
          <w:r w:rsidR="007525B8" w:rsidRPr="00E33574" w:rsidDel="000A470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462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7525B8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462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បាន</w:delText>
          </w:r>
        </w:del>
      </w:ins>
      <w:del w:id="24625" w:author="Kem Sereiboth" w:date="2022-09-29T14:54:00Z">
        <w:r w:rsidR="00BF0A09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626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 xml:space="preserve"> ការ</w:delText>
        </w:r>
        <w:r w:rsidR="001C1CFC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627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រៀបចំផែនការសវនកម្ម</w:delText>
        </w:r>
        <w:r w:rsidR="0039322D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628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 xml:space="preserve">ជាដំណាក់កាលដ៏សំខាន់ដែលមិនអាចខ្វះបាន </w:delText>
        </w:r>
        <w:r w:rsidR="00102212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629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អង្គភាពសវនកម្មផ្ទៃក្នុងបានរៀបចំផែនការសវនកម្ម</w:delText>
        </w:r>
        <w:r w:rsidR="001C1CFC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630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សម្រាប់ការិយបរិច្ឆេទឆ្នាំ២០២២</w:delText>
        </w:r>
        <w:r w:rsidR="00504D6B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631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</w:del>
      <w:ins w:id="24632" w:author="Voeun Kuyeng" w:date="2022-07-07T11:50:00Z">
        <w:del w:id="24633" w:author="Kem Sereiboth" w:date="2022-09-29T14:54:00Z">
          <w:r w:rsidR="007525B8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4634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ដែល</w:delText>
          </w:r>
        </w:del>
      </w:ins>
      <w:del w:id="24635" w:author="Kem Sereiboth" w:date="2022-09-29T14:54:00Z">
        <w:r w:rsidR="00E815F4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636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ផែន</w:delText>
        </w:r>
      </w:del>
      <w:ins w:id="24637" w:author="Voeun Kuyeng" w:date="2022-07-07T11:50:00Z">
        <w:del w:id="24638" w:author="Kem Sereiboth" w:date="2022-09-29T14:54:00Z">
          <w:r w:rsidR="007525B8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463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</w:del>
      </w:ins>
      <w:del w:id="24640" w:author="Kem Sereiboth" w:date="2022-09-29T14:54:00Z">
        <w:r w:rsidR="00E815F4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641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សវនកម្មនេះ</w:delText>
        </w:r>
        <w:r w:rsidR="00504D6B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642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បានកំណត់</w:delText>
        </w:r>
      </w:del>
      <w:ins w:id="24643" w:author="Voeun Kuyeng" w:date="2022-07-07T11:55:00Z">
        <w:del w:id="24644" w:author="Kem Sereiboth" w:date="2022-09-29T14:54:00Z">
          <w:r w:rsidR="00C920B8" w:rsidRPr="00E33574" w:rsidDel="000A470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 xml:space="preserve"> </w:delText>
          </w:r>
        </w:del>
      </w:ins>
      <w:del w:id="24645" w:author="Kem Sereiboth" w:date="2022-09-29T14:54:00Z">
        <w:r w:rsidR="00504D6B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46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អំពី</w:delText>
        </w:r>
        <w:r w:rsidR="00704371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47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 xml:space="preserve">ធាតុសំខាន់ៗរួមមាន </w:delText>
        </w:r>
        <w:r w:rsidR="00504D6B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48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 xml:space="preserve">កម្មវិធីសវនកម្ម </w:delText>
        </w:r>
        <w:r w:rsidR="00062D2B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49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កម្មវិធីលម្អិតការងារជាមួយនិយ័តករពាក់ព័ន្ធ</w:delText>
        </w:r>
        <w:r w:rsidR="00CB40DE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50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4A4C91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51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វិសាលភាពនិងដែនកំណត់</w:delText>
        </w:r>
        <w:r w:rsidR="00532807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52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114C73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53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ការ</w:delText>
        </w:r>
        <w:r w:rsidR="009B5FCB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54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យល់ដឹងអំពីសវនដ្ឋាន មូលដ្ឋានគតិយុត្ត</w:delText>
        </w:r>
        <w:r w:rsidR="00532807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55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1F01A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56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ភាពជាសារ</w:delText>
        </w:r>
        <w:r w:rsidR="001448E7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57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វ័ន្ត </w:delText>
        </w:r>
        <w:r w:rsidR="002420E6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58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វិធីសា</w:delText>
        </w:r>
        <w:r w:rsidR="001F01A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59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ស្ត្រសវនកម្ម </w:delText>
        </w:r>
        <w:r w:rsidR="00AB68BE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60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ហានិភ័យសវនកម្ម </w:delText>
        </w:r>
        <w:r w:rsidR="00272B26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61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របាយការណ៍សវនកម្ម និងធនធានសវនករជាដើម</w:delText>
        </w:r>
        <w:r w:rsidR="00F83D3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62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។ </w:delText>
        </w:r>
        <w:r w:rsidR="001C1CFC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63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F83D3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64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បន្ទាប់ទទួលបានការ</w:delText>
        </w:r>
        <w:r w:rsidR="00AF441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65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ឯកភាព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66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 xml:space="preserve">ដ៏ខ្ពង់ខ្ពស់ពី </w:delText>
        </w:r>
        <w:r w:rsidR="002613C5" w:rsidRPr="00E33574" w:rsidDel="000A4707">
          <w:rPr>
            <w:rFonts w:ascii="Khmer MEF2" w:hAnsi="Khmer MEF2" w:cs="Khmer MEF2"/>
            <w:sz w:val="24"/>
            <w:szCs w:val="24"/>
            <w:cs/>
            <w:lang w:val="ca-ES"/>
            <w:rPrChange w:id="24667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ឯកឧត្តមអគ្គបណ្ឌិតសភាចារ្យឧបនាយករដ្ឋមន្រ្ដី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lang w:val="ca-ES"/>
            <w:rPrChange w:id="24668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69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និង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lang w:val="ca-ES"/>
            <w:rPrChange w:id="24670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lang w:val="ca-ES"/>
              </w:rPr>
            </w:rPrChange>
          </w:rPr>
          <w:delText>​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71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ជា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lang w:val="ca-ES"/>
            <w:rPrChange w:id="24672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lang w:val="ca-ES"/>
              </w:rPr>
            </w:rPrChange>
          </w:rPr>
          <w:delText>​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73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ប្រធាន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lang w:val="ca-ES"/>
            <w:rPrChange w:id="24674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lang w:val="ca-ES"/>
              </w:rPr>
            </w:rPrChange>
          </w:rPr>
          <w:delText>​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75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 xml:space="preserve">ក្រុមប្រឹក្សា </w:delText>
        </w:r>
        <w:r w:rsidR="002613C5" w:rsidRPr="00E33574" w:rsidDel="000A4707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4676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អ.ស.ហ.</w:delText>
        </w:r>
        <w:r w:rsidR="002613C5" w:rsidRPr="00E33574" w:rsidDel="000A4707">
          <w:rPr>
            <w:rFonts w:ascii="!Khmer MEF1" w:hAnsi="!Khmer MEF1" w:cs="!Khmer MEF1"/>
            <w:sz w:val="24"/>
            <w:szCs w:val="24"/>
            <w:lang w:val="ca-ES"/>
            <w:rPrChange w:id="24677" w:author="Kem Sereyboth" w:date="2023-07-19T16:59:00Z">
              <w:rPr>
                <w:rFonts w:ascii="!Khmer MEF1" w:hAnsi="!Khmer MEF1" w:cs="!Khmer MEF1"/>
                <w:spacing w:val="-4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591BD4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78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អង្គភាពសវនកម្មផ្ទៃក្នុង បានផ្តល់</w:delText>
        </w:r>
        <w:r w:rsidR="00F83D3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79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ផែនការសវនកម្មសម្រាប់ការិយបរិច្ឆេទឆ្នាំ២០២២</w:delText>
        </w:r>
        <w:r w:rsidR="00591BD4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80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និងបញ្ជីត្រួតពិនិត្យជូនសវនដ្ឋាន </w:delText>
        </w:r>
        <w:r w:rsidR="006C0DEB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81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ព្រមទាំង</w:delText>
        </w:r>
        <w:r w:rsidR="00BD3C25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82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រៀបចំកិច្ចប្រជុំបើកជាមួយតំណាងសវនដ្ឋាននីមួយៗ </w:delText>
        </w:r>
        <w:r w:rsidR="00591BD4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83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មុនពេលចុះអនុវត្តសវនកម្ម។</w:delText>
        </w:r>
        <w:r w:rsidR="00B71429" w:rsidRPr="00E33574" w:rsidDel="000A4707">
          <w:rPr>
            <w:rFonts w:ascii="Khmer MEF1" w:hAnsi="Khmer MEF1" w:cs="Khmer MEF1"/>
            <w:sz w:val="24"/>
            <w:szCs w:val="24"/>
            <w:lang w:val="ca-ES"/>
            <w:rPrChange w:id="24684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2E513C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85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បន្ទាប់ពីបញ្ចប់</w:delText>
        </w:r>
        <w:r w:rsidR="000A02B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686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កិច្ចប្រជុំបើក</w:delText>
        </w:r>
      </w:del>
      <w:ins w:id="24687" w:author="Voeun Kuyeng" w:date="2022-07-07T11:57:00Z">
        <w:del w:id="24688" w:author="Kem Sereiboth" w:date="2022-09-29T14:54:00Z">
          <w:r w:rsidR="00C920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  <w:rPrChange w:id="2468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ត្រូវ</w:delText>
          </w:r>
          <w:r w:rsidR="00C920B8"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469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បានបញ្ចប់</w:delText>
          </w:r>
        </w:del>
      </w:ins>
      <w:del w:id="24691" w:author="Kem Sereiboth" w:date="2022-09-29T14:54:00Z">
        <w:r w:rsidR="00B01537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692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</w:del>
      <w:ins w:id="24693" w:author="Voeun Kuyeng" w:date="2022-07-07T11:58:00Z">
        <w:del w:id="24694" w:author="Kem Sereiboth" w:date="2022-09-29T14:54:00Z">
          <w:r w:rsidR="00C920B8"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469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អង្គភា</w:delText>
          </w:r>
        </w:del>
      </w:ins>
      <w:ins w:id="24696" w:author="Voeun Kuyeng" w:date="2022-07-07T11:59:00Z">
        <w:del w:id="24697" w:author="Kem Sereiboth" w:date="2022-09-29T14:54:00Z">
          <w:r w:rsidR="00C920B8"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469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ពសវនកម្មផ្ទៃក្នុងនៃ </w:delText>
          </w:r>
          <w:r w:rsidR="00C920B8" w:rsidRPr="00E33574" w:rsidDel="000A470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469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920B8"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470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បាន</w:delText>
          </w:r>
        </w:del>
      </w:ins>
      <w:del w:id="24701" w:author="Kem Sereiboth" w:date="2022-09-29T14:54:00Z">
        <w:r w:rsidR="00B01537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702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អង្គភាពសវនកម្មផ្ទៃក្នុង បានផ្តល់ជូនសវនដ្ឋាននូវកំណត់ហេតុនៃកិច្ចប្រជុំផងដែរ</w:delText>
        </w:r>
        <w:r w:rsidR="006667EA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703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។</w:delText>
        </w:r>
        <w:r w:rsidR="00B01537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704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B71429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705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ការ</w:delText>
        </w:r>
        <w:r w:rsidR="008B5B47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706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ចុះអនុវត្ត</w:delText>
        </w:r>
      </w:del>
      <w:ins w:id="24707" w:author="Voeun Kuyeng" w:date="2022-07-07T11:58:00Z">
        <w:del w:id="24708" w:author="Kem Sereiboth" w:date="2022-09-29T14:54:00Z">
          <w:r w:rsidR="00C920B8"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470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ការចុះធ្វើ</w:delText>
          </w:r>
        </w:del>
      </w:ins>
      <w:del w:id="24710" w:author="Kem Sereiboth" w:date="2022-09-29T14:54:00Z">
        <w:r w:rsidR="008B5B47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711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សវនកម្ម</w:delText>
        </w:r>
      </w:del>
      <w:ins w:id="24712" w:author="Voeun Kuyeng" w:date="2022-07-07T11:59:00Z">
        <w:del w:id="24713" w:author="Kem Sereiboth" w:date="2022-09-29T14:54:00Z">
          <w:r w:rsidR="00C920B8"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471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ដោយផ្អែក</w:delText>
          </w:r>
        </w:del>
      </w:ins>
      <w:del w:id="24715" w:author="Kem Sereiboth" w:date="2022-09-29T14:54:00Z">
        <w:r w:rsidR="00B45C45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716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ផ្អែ</w:delText>
        </w:r>
        <w:r w:rsidR="003C6D77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717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</w:delText>
        </w:r>
        <w:r w:rsidR="00BC7B20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718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រៀបចំឡើងតាម</w:delText>
        </w:r>
        <w:r w:rsidR="003C6D77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719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កម្មវិធីសវនកម្ម</w:delText>
        </w:r>
        <w:r w:rsidR="00BC7B20" w:rsidRPr="00E33574" w:rsidDel="000A470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4720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ប្រចាំឆ្នាំ</w:delText>
        </w:r>
      </w:del>
      <w:ins w:id="24721" w:author="Voeun Kuyeng" w:date="2022-07-07T11:59:00Z">
        <w:del w:id="24722" w:author="Kem Sereiboth" w:date="2022-09-29T14:54:00Z">
          <w:r w:rsidR="00C920B8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72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ដូច</w:delText>
          </w:r>
        </w:del>
      </w:ins>
      <w:del w:id="24724" w:author="Kem Sereiboth" w:date="2022-09-29T14:54:00Z">
        <w:r w:rsidR="003C6D77" w:rsidRPr="00E33574" w:rsidDel="000A470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4725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ដែលបាន</w:delText>
        </w:r>
      </w:del>
      <w:ins w:id="24726" w:author="Voeun Kuyeng" w:date="2022-07-07T11:59:00Z">
        <w:del w:id="24727" w:author="Kem Sereiboth" w:date="2022-09-29T14:54:00Z">
          <w:r w:rsidR="00C920B8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72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មាន</w:delText>
          </w:r>
        </w:del>
      </w:ins>
      <w:del w:id="24729" w:author="Kem Sereiboth" w:date="2022-09-29T14:54:00Z">
        <w:r w:rsidR="003C6D77" w:rsidRPr="00E33574" w:rsidDel="000A470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4730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កំណត់ក្នុងផែនការសវនកម្មសម្រាប់ការិយបរិច្ឆេទឆ្នាំ២០២២</w:delText>
        </w:r>
      </w:del>
      <w:ins w:id="24731" w:author="Voeun Kuyeng" w:date="2022-07-07T11:59:00Z">
        <w:del w:id="24732" w:author="Kem Sereiboth" w:date="2022-09-29T14:54:00Z">
          <w:r w:rsidR="00C920B8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73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 នេះ</w:delText>
          </w:r>
        </w:del>
      </w:ins>
      <w:del w:id="24734" w:author="Kem Sereiboth" w:date="2022-09-29T14:54:00Z">
        <w:r w:rsidR="00397102" w:rsidRPr="00E33574" w:rsidDel="000A470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4735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 xml:space="preserve">។ </w:delText>
        </w:r>
      </w:del>
      <w:ins w:id="24736" w:author="Voeun Kuyeng" w:date="2022-07-07T12:00:00Z">
        <w:del w:id="24737" w:author="Kem Sereiboth" w:date="2022-09-29T14:54:00Z">
          <w:r w:rsidR="00C920B8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738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 តាមរយៈការធ្វើសវនកម្ម</w:delText>
          </w:r>
          <w:r w:rsidR="00C920B8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73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នៅ</w:delText>
          </w:r>
        </w:del>
      </w:ins>
      <w:ins w:id="24740" w:author="Voeun Kuyeng" w:date="2022-07-07T12:01:00Z">
        <w:del w:id="24741" w:author="Kem Sereiboth" w:date="2022-09-29T14:54:00Z">
          <w:r w:rsidR="00C920B8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74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C920B8" w:rsidRPr="00E33574" w:rsidDel="000A470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24743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="00C920B8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7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C920B8" w:rsidRPr="00E33574" w:rsidDel="000A470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24745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] </w:delText>
          </w:r>
          <w:r w:rsidR="00C920B8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74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បានត្រួតពិនិត្យលើឯកសារប</w:delText>
          </w:r>
        </w:del>
      </w:ins>
      <w:ins w:id="24747" w:author="Voeun Kuyeng" w:date="2022-07-07T12:02:00Z">
        <w:del w:id="24748" w:author="Kem Sereiboth" w:date="2022-09-29T14:54:00Z">
          <w:r w:rsidR="006F1A36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74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ទដ្ឋានការងារដូចមាន</w:delText>
          </w:r>
          <w:r w:rsidR="006F1A36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7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</w:delText>
          </w:r>
        </w:del>
      </w:ins>
      <w:ins w:id="24751" w:author="Voeun Kuyeng" w:date="2022-07-07T12:04:00Z">
        <w:del w:id="24752" w:author="Kem Sereiboth" w:date="2022-09-29T14:54:00Z">
          <w:r w:rsidR="006F1A36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75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ំ</w:delText>
          </w:r>
        </w:del>
      </w:ins>
      <w:ins w:id="24754" w:author="Voeun Kuyeng" w:date="2022-07-07T12:02:00Z">
        <w:del w:id="24755" w:author="Kem Sereiboth" w:date="2022-09-29T14:54:00Z">
          <w:r w:rsidR="00C920B8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75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ណត់ក្នុងបញ្ជីត្រួតពិនិត្យដែលបានផ្តល់ជូន </w:delText>
          </w:r>
          <w:r w:rsidR="00C920B8" w:rsidRPr="00E33574" w:rsidDel="000A4707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24757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="00C920B8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75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C920B8" w:rsidRPr="00E33574" w:rsidDel="000A4707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24759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] </w:delText>
          </w:r>
          <w:r w:rsidR="00C920B8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76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និងបានពិនិត្យលើឯកសារពាក់ព័ន្ធផ្សេងទៀត</w:delText>
          </w:r>
          <w:r w:rsidR="00C920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តាមការស្នើសុំជាក់ស្តែងក្នុងក</w:delText>
          </w:r>
        </w:del>
      </w:ins>
      <w:ins w:id="24761" w:author="Voeun Kuyeng" w:date="2022-07-07T12:03:00Z">
        <w:del w:id="24762" w:author="Kem Sereiboth" w:date="2022-09-29T14:54:00Z">
          <w:r w:rsidR="00C920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ំឡុងពេលធ្វើសវនកម្ម ព្រមទាំងបានធ្វើការសាកសួរដោយផ្ទាល់ទៅ</w:delText>
          </w:r>
          <w:r w:rsidR="006F1A36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កាន់</w:delText>
          </w:r>
          <w:r w:rsidR="00C920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បុគ្គលទទួលបន្ទុករបស់សវនដ្ឋានតាមផ្នែកនីមួយៗ</w:delText>
          </w:r>
        </w:del>
      </w:ins>
      <w:ins w:id="24763" w:author="Voeun Kuyeng" w:date="2022-07-07T12:04:00Z">
        <w:del w:id="24764" w:author="Kem Sereiboth" w:date="2022-09-29T14:54:00Z">
          <w:r w:rsidR="006F1A36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  <w:ins w:id="24765" w:author="Voeun Kuyeng" w:date="2022-07-07T13:35:00Z">
        <w:del w:id="24766" w:author="Kem Sereiboth" w:date="2022-09-29T14:54:00Z">
          <w:r w:rsidR="00856917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8569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បន្ទាប់ពីការធ្វើសវនកម្មបានបញ្ចប់</w:delText>
          </w:r>
          <w:r w:rsidR="00856917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8569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សវនករទទួលបន្ទុកបាន</w:delText>
          </w:r>
        </w:del>
      </w:ins>
      <w:ins w:id="24767" w:author="Voeun Kuyeng" w:date="2022-07-07T13:36:00Z">
        <w:del w:id="24768" w:author="Kem Sereiboth" w:date="2022-09-29T14:54:00Z">
          <w:r w:rsidR="008569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ធ្វើការវិភាគនិងវាយតម្លៃអំពីអនុលោមភាពលើ</w:delText>
          </w:r>
        </w:del>
      </w:ins>
      <w:ins w:id="24769" w:author="Voeun Kuyeng" w:date="2022-07-07T13:45:00Z">
        <w:del w:id="24770" w:author="Kem Sereiboth" w:date="2022-09-29T14:54:00Z">
          <w:r w:rsidR="00E3002A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</w:del>
      </w:ins>
      <w:ins w:id="24771" w:author="Voeun Kuyeng" w:date="2022-07-07T13:36:00Z">
        <w:del w:id="24772" w:author="Kem Sereiboth" w:date="2022-09-29T14:54:00Z">
          <w:r w:rsidR="00856917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477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លទ្ធផលដែលបានរកឃើញ</w:delText>
          </w:r>
          <w:r w:rsidR="00856917" w:rsidRPr="00E33574" w:rsidDel="000A470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24774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856917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477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និងបានរៀបចំជា</w:delText>
          </w:r>
        </w:del>
      </w:ins>
      <w:ins w:id="24776" w:author="Voeun Kuyeng" w:date="2022-07-07T13:49:00Z">
        <w:del w:id="24777" w:author="Kem Sereiboth" w:date="2022-09-29T14:54:00Z">
          <w:r w:rsidR="00E3002A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477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សេចក្តីព្រាង</w:delText>
          </w:r>
        </w:del>
      </w:ins>
      <w:ins w:id="24779" w:author="Voeun Kuyeng" w:date="2022-07-07T13:50:00Z">
        <w:del w:id="24780" w:author="Kem Sereiboth" w:date="2022-09-29T14:54:00Z">
          <w:r w:rsidR="00E3002A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78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បឋម</w:delText>
          </w:r>
        </w:del>
      </w:ins>
      <w:ins w:id="24782" w:author="Voeun Kuyeng" w:date="2022-07-07T13:36:00Z">
        <w:del w:id="24783" w:author="Kem Sereiboth" w:date="2022-09-29T14:54:00Z">
          <w:r w:rsidR="00856917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78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របាយការណ៍សវនកម្ម</w:delText>
          </w:r>
        </w:del>
      </w:ins>
      <w:ins w:id="24785" w:author="Voeun Kuyeng" w:date="2022-07-07T13:37:00Z">
        <w:del w:id="24786" w:author="Kem Sereiboth" w:date="2022-09-29T14:54:00Z">
          <w:r w:rsidR="00856917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78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អនុលោមភាពលើ</w:delText>
          </w:r>
          <w:r w:rsidR="00856917" w:rsidRPr="00E33574" w:rsidDel="000A4707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2478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[</w:delText>
          </w:r>
          <w:r w:rsidR="00856917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78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856917" w:rsidRPr="00E33574" w:rsidDel="000A4707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24790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] </w:delText>
          </w:r>
          <w:r w:rsidR="00856917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79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ដោយបានគោរពទៅតាមមាតិកាដូចមានកំណត់</w:delText>
          </w:r>
          <w:r w:rsidR="00856917"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479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ក្នុងសេចក្តីណែនាំលេខ</w:delText>
          </w:r>
        </w:del>
      </w:ins>
      <w:ins w:id="24793" w:author="Voeun Kuyeng" w:date="2022-07-07T13:38:00Z">
        <w:del w:id="24794" w:author="Kem Sereiboth" w:date="2022-09-29T14:54:00Z">
          <w:r w:rsidR="00856917"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479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០០២/២២</w:delText>
          </w:r>
          <w:r w:rsidR="00856917" w:rsidRPr="00E33574" w:rsidDel="000A4707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4796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856917"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47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អ.ស.ផ.ស.ណ.ន.</w:delText>
          </w:r>
          <w:r w:rsidR="00856917" w:rsidRPr="00E33574" w:rsidDel="000A4707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479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856917"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479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ស្តីពីទម្រង់របាយការណ៍សវនកម្មអនុលោមភាព។</w:delText>
          </w:r>
          <w:r w:rsidR="00856917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80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4801" w:author="Voeun Kuyeng" w:date="2022-07-07T13:39:00Z">
        <w:del w:id="24802" w:author="Kem Sereiboth" w:date="2022-09-29T14:54:00Z">
          <w:r w:rsidR="00856917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80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ជំហានបន្តនៃការរៀបចំរបាយការណ៍ </w:delText>
          </w:r>
          <w:r w:rsidR="00E3002A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80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  <w:ins w:id="24805" w:author="Voeun Kuyeng" w:date="2022-07-07T13:55:00Z">
        <w:del w:id="24806" w:author="Kem Sereiboth" w:date="2022-09-29T14:54:00Z">
          <w:r w:rsidR="002F6D2F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4807" w:author="Voeun Kuyeng" w:date="2022-07-07T13:39:00Z">
        <w:del w:id="24808" w:author="Kem Sereiboth" w:date="2022-09-29T14:54:00Z">
          <w:r w:rsidR="00E3002A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80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  <w:r w:rsidR="00856917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81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ដាក់</w:delText>
          </w:r>
        </w:del>
      </w:ins>
      <w:ins w:id="24811" w:author="Voeun Kuyeng" w:date="2022-07-07T13:49:00Z">
        <w:del w:id="24812" w:author="Kem Sereiboth" w:date="2022-09-29T14:54:00Z">
          <w:r w:rsidR="00E3002A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81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សេចក្តីព្រាង</w:delText>
          </w:r>
        </w:del>
      </w:ins>
      <w:ins w:id="24814" w:author="Voeun Kuyeng" w:date="2022-07-07T13:50:00Z">
        <w:del w:id="24815" w:author="Kem Sereiboth" w:date="2022-09-29T14:54:00Z">
          <w:r w:rsidR="00E3002A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81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បឋម</w:delText>
          </w:r>
        </w:del>
      </w:ins>
      <w:ins w:id="24817" w:author="Voeun Kuyeng" w:date="2022-07-07T13:39:00Z">
        <w:del w:id="24818" w:author="Kem Sereiboth" w:date="2022-09-29T14:54:00Z">
          <w:r w:rsidR="00856917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81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របាយការណ៍</w:delText>
          </w:r>
        </w:del>
      </w:ins>
      <w:ins w:id="24820" w:author="Voeun Kuyeng" w:date="2022-07-07T13:50:00Z">
        <w:del w:id="24821" w:author="Kem Sereiboth" w:date="2022-09-29T14:54:00Z">
          <w:r w:rsidR="00E3002A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82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របស់ខ្លួន</w:delText>
          </w:r>
        </w:del>
      </w:ins>
      <w:ins w:id="24823" w:author="Voeun Kuyeng" w:date="2022-07-07T13:40:00Z">
        <w:del w:id="24824" w:author="Kem Sereiboth" w:date="2022-09-29T14:54:00Z">
          <w:r w:rsidR="00856917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82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ឆ្លងគណៈកម្មការចំពោះកិច្ច</w:delText>
          </w:r>
          <w:r w:rsidR="00856917" w:rsidRPr="00E33574" w:rsidDel="000A4707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24826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856917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82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ដើម្បីធ្វើការពិនិត្យនិងវាយតម្លៃបន្ថែមទៅលើការរៀបចំរបស់សវនករទទួល</w:delText>
          </w:r>
          <w:r w:rsidR="00856917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82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បន្ទុក</w:delText>
          </w:r>
        </w:del>
      </w:ins>
      <w:ins w:id="24829" w:author="Voeun Kuyeng" w:date="2022-07-07T13:51:00Z">
        <w:del w:id="24830" w:author="Kem Sereiboth" w:date="2022-09-29T14:54:00Z">
          <w:r w:rsidR="009E233E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831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4832" w:author="Voeun Kuyeng" w:date="2022-07-08T10:14:00Z">
        <w:del w:id="24833" w:author="Kem Sereiboth" w:date="2022-09-29T14:54:00Z">
          <w:r w:rsidR="009E233E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834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ព្រមទាំង</w:delText>
          </w:r>
        </w:del>
      </w:ins>
      <w:ins w:id="24835" w:author="Voeun Kuyeng" w:date="2022-07-07T13:51:00Z">
        <w:del w:id="24836" w:author="Kem Sereiboth" w:date="2022-09-29T14:54:00Z">
          <w:r w:rsidR="00C40A17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83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រៀបចំជារបាយការណ៍សវនកម្មអនុលោមភាពនៅ</w:delText>
          </w:r>
          <w:r w:rsidR="00C40A17" w:rsidRPr="00E33574" w:rsidDel="000A4707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83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4839" w:author="Voeun Kuyeng" w:date="2022-07-07T13:52:00Z">
        <w:del w:id="24840" w:author="Kem Sereiboth" w:date="2022-09-29T14:54:00Z">
          <w:r w:rsidR="00C40A17" w:rsidRPr="00E33574" w:rsidDel="000A4707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841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</w:del>
      </w:ins>
      <w:ins w:id="24842" w:author="Voeun Kuyeng" w:date="2022-07-07T13:51:00Z">
        <w:del w:id="24843" w:author="Kem Sereiboth" w:date="2022-09-29T14:54:00Z">
          <w:r w:rsidR="00C40A17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8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</w:del>
      </w:ins>
      <w:ins w:id="24845" w:author="Voeun Kuyeng" w:date="2022-07-07T13:52:00Z">
        <w:del w:id="24846" w:author="Kem Sereiboth" w:date="2022-09-29T14:54:00Z">
          <w:r w:rsidR="00C40A17" w:rsidRPr="00E33574" w:rsidDel="000A4707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847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4848" w:author="Voeun Kuyeng" w:date="2022-07-07T13:41:00Z">
        <w:del w:id="24849" w:author="Kem Sereiboth" w:date="2022-09-29T14:54:00Z">
          <w:r w:rsidR="00E3002A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8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="00E3002A" w:rsidRPr="00E33574" w:rsidDel="000A4707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851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E3002A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85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បន្ទាប់ពីទទួលបានការឯក</w:delText>
          </w:r>
          <w:r w:rsidR="00E3002A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85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ភាព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ពីគណៈកម្មការចំពោះកិច្ចរួចរាល់</w:delText>
          </w:r>
        </w:del>
      </w:ins>
      <w:ins w:id="24854" w:author="Voeun Kuyeng" w:date="2022-07-07T13:42:00Z">
        <w:del w:id="24855" w:author="Kem Sereiboth" w:date="2022-09-29T14:54:00Z"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សវនករទទួលបន្ទុកអាចបន្ត</w:delText>
          </w:r>
        </w:del>
      </w:ins>
      <w:ins w:id="24856" w:author="Voeun Kuyeng" w:date="2022-07-07T13:57:00Z">
        <w:del w:id="24857" w:author="Kem Sereiboth" w:date="2022-09-29T14:54:00Z">
          <w:r w:rsidR="0042548C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  <w:rPrChange w:id="2485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4859" w:author="Voeun Kuyeng" w:date="2022-07-07T13:42:00Z">
        <w:del w:id="24860" w:author="Kem Sereiboth" w:date="2022-09-29T14:54:00Z"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នីតិវិធីក្នុងការផ្ញើរបាយការណ៍សវនកម្មរបស់ខ្លួនជូន 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>[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សវនដ្ឋាន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>]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ដើម្បីធ្វើការ</w:delText>
          </w:r>
        </w:del>
      </w:ins>
      <w:ins w:id="24861" w:author="Voeun Kuyeng" w:date="2022-07-07T13:43:00Z">
        <w:del w:id="24862" w:author="Kem Sereiboth" w:date="2022-09-29T14:54:00Z"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ពិនិត្យ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ក៏ដូចជាផ្តល់នូវមតិយោបល់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និងសំណូមពរ</w:delText>
          </w:r>
        </w:del>
      </w:ins>
      <w:ins w:id="24863" w:author="Voeun Kuyeng" w:date="2022-07-07T13:42:00Z">
        <w:del w:id="24864" w:author="Kem Sereiboth" w:date="2022-09-29T14:54:00Z">
          <w:r w:rsidR="00E3002A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</w:del>
      </w:ins>
      <w:ins w:id="24865" w:author="Voeun Kuyeng" w:date="2022-07-07T13:43:00Z">
        <w:del w:id="24866" w:author="Kem Sereiboth" w:date="2022-09-29T14:54:00Z"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ជូនមកសវនករទទួល</w:delText>
          </w:r>
          <w:r w:rsidR="00E3002A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86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បន្ទុកវិញ។</w:delText>
          </w:r>
        </w:del>
      </w:ins>
      <w:ins w:id="24868" w:author="Voeun Kuyeng" w:date="2022-07-07T13:46:00Z">
        <w:del w:id="24869" w:author="Kem Sereiboth" w:date="2022-09-29T14:54:00Z">
          <w:r w:rsidR="00E3002A" w:rsidRPr="00E33574" w:rsidDel="000A4707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24870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4871" w:author="Voeun Kuyeng" w:date="2022-07-07T13:47:00Z">
        <w:del w:id="24872" w:author="Kem Sereiboth" w:date="2022-09-29T14:54:00Z">
          <w:r w:rsidR="00E3002A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87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  <w:r w:rsidR="00E3002A" w:rsidRPr="00E33574" w:rsidDel="000A4707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24874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E3002A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87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បានរៀបចំដាក់បញ្ចូលនូវមតិយោបល់</w:delText>
          </w:r>
        </w:del>
      </w:ins>
      <w:ins w:id="24876" w:author="Voeun Kuyeng" w:date="2022-07-07T13:48:00Z">
        <w:del w:id="24877" w:author="Kem Sereiboth" w:date="2022-09-29T14:54:00Z">
          <w:r w:rsidR="00E3002A" w:rsidRPr="00E33574" w:rsidDel="000A4707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2487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E3002A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87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ក៏ដូចជាសំណូមពរផ្សេងៗរបស់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សវនដ្ឋាន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ព្រមទាំងបានធ្វើការអធិប្បា</w:delText>
          </w:r>
          <w:r w:rsidR="00C40A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យលើការឆ្លើយតប</w:delText>
          </w:r>
        </w:del>
      </w:ins>
      <w:ins w:id="24880" w:author="Voeun Kuyeng" w:date="2022-07-07T13:52:00Z">
        <w:del w:id="24881" w:author="Kem Sereiboth" w:date="2022-09-29T14:54:00Z">
          <w:r w:rsidR="00C40A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សវនដ្ឋាន</w:delText>
          </w:r>
        </w:del>
      </w:ins>
      <w:ins w:id="24882" w:author="Voeun Kuyeng" w:date="2022-07-07T13:53:00Z">
        <w:del w:id="24883" w:author="Kem Sereiboth" w:date="2022-09-29T14:54:00Z">
          <w:r w:rsidR="00C40A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ចូលទៅក្នុងរបាយការណ៍</w:delText>
          </w:r>
          <w:r w:rsidR="00C40A17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C40A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ផងដែរ។ ជានីតិវិធីចុងក្រោយ អង្គភាពសវនកម្មផ្ទៃក្នុងនៃ </w:delText>
          </w:r>
          <w:r w:rsidR="00C40A17" w:rsidRPr="00E33574" w:rsidDel="000A470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អ.ស.ហ.</w:delText>
          </w:r>
          <w:r w:rsidR="00C40A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បានធ្វើការបូកសរុប</w:delText>
          </w:r>
        </w:del>
      </w:ins>
      <w:ins w:id="24884" w:author="Voeun Kuyeng" w:date="2022-07-07T13:54:00Z">
        <w:del w:id="24885" w:author="Kem Sereiboth" w:date="2022-09-29T14:54:00Z">
          <w:r w:rsidR="00C40A17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88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ទៅជារបាយការណ៍សវនកម្មអនុលោមភាពរបស់អង្គភាពក្រោមឱវាទ </w:delText>
          </w:r>
          <w:r w:rsidR="00C40A17" w:rsidRPr="00E33574" w:rsidDel="000A4707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488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40A17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88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សម្រាប់ការិយបរិច្ឆេទ</w:delText>
          </w:r>
          <w:r w:rsidR="00C40A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២០២២ ជូនប្រធានក្រុមប្រឹក្សា </w:delText>
          </w:r>
          <w:r w:rsidR="00C40A17" w:rsidRPr="00E33574" w:rsidDel="000A470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អ.ស.ហ.</w:delText>
          </w:r>
          <w:r w:rsidR="00C40A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  <w:del w:id="24889" w:author="Kem Sereiboth" w:date="2022-09-29T14:54:00Z">
        <w:r w:rsidR="00DA27DC" w:rsidRPr="00E33574" w:rsidDel="000A4707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4890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នីតិវិធីនៃ</w:delText>
        </w:r>
        <w:r w:rsidR="006667EA" w:rsidRPr="00E33574" w:rsidDel="000A4707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4891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ការចុះប្រមូលទិន្នន័យ និងព័ត</w:delText>
        </w:r>
        <w:r w:rsidR="004D24FD" w:rsidRPr="00E33574" w:rsidDel="000A4707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4892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៌មានត្រូវបានចាប់ផ្តើមបន្ទាប់ពីកិច្ចប្រជុំបើក</w:delText>
        </w:r>
        <w:r w:rsidR="00A0452F" w:rsidRPr="00E33574" w:rsidDel="000A4707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4893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។.........</w:delText>
        </w:r>
      </w:del>
    </w:p>
    <w:p w14:paraId="2A95917B" w14:textId="36B01F10" w:rsidR="00EF6434" w:rsidRPr="00E33574" w:rsidDel="000A4707" w:rsidRDefault="00EF6434">
      <w:pPr>
        <w:spacing w:after="0" w:line="233" w:lineRule="auto"/>
        <w:jc w:val="both"/>
        <w:rPr>
          <w:ins w:id="24894" w:author="Voeun Kuyeng" w:date="2022-07-07T13:58:00Z"/>
          <w:del w:id="24895" w:author="Kem Sereiboth" w:date="2022-09-29T14:54:00Z"/>
          <w:rFonts w:ascii="Khmer MEF1" w:hAnsi="Khmer MEF1" w:cs="Khmer MEF1"/>
          <w:spacing w:val="-14"/>
          <w:sz w:val="24"/>
          <w:szCs w:val="24"/>
          <w:lang w:val="ca-ES"/>
          <w:rPrChange w:id="24896" w:author="Kem Sereyboth" w:date="2023-07-19T16:59:00Z">
            <w:rPr>
              <w:ins w:id="24897" w:author="Voeun Kuyeng" w:date="2022-07-07T13:58:00Z"/>
              <w:del w:id="24898" w:author="Kem Sereiboth" w:date="2022-09-29T14:54:00Z"/>
              <w:rFonts w:ascii="Khmer MEF1" w:hAnsi="Khmer MEF1" w:cs="Khmer MEF1"/>
              <w:color w:val="0070C0"/>
              <w:spacing w:val="-14"/>
              <w:sz w:val="24"/>
              <w:szCs w:val="24"/>
              <w:lang w:val="ca-ES"/>
            </w:rPr>
          </w:rPrChange>
        </w:rPr>
        <w:pPrChange w:id="24899" w:author="Sopheak Phorn" w:date="2023-08-25T13:09:00Z">
          <w:pPr>
            <w:spacing w:after="0" w:line="240" w:lineRule="auto"/>
            <w:ind w:firstLine="720"/>
            <w:jc w:val="both"/>
          </w:pPr>
        </w:pPrChange>
      </w:pPr>
    </w:p>
    <w:p w14:paraId="79867381" w14:textId="1DA466EE" w:rsidR="003601BD" w:rsidRPr="00E33574" w:rsidDel="000A4707" w:rsidRDefault="003601BD">
      <w:pPr>
        <w:spacing w:after="0" w:line="233" w:lineRule="auto"/>
        <w:jc w:val="both"/>
        <w:rPr>
          <w:del w:id="24900" w:author="Kem Sereiboth" w:date="2022-09-29T14:54:00Z"/>
          <w:rFonts w:ascii="Khmer MEF1" w:hAnsi="Khmer MEF1" w:cs="Khmer MEF1"/>
          <w:sz w:val="24"/>
          <w:szCs w:val="24"/>
          <w:cs/>
          <w:lang w:val="ca-ES"/>
          <w:rPrChange w:id="24901" w:author="Kem Sereyboth" w:date="2023-07-19T16:59:00Z">
            <w:rPr>
              <w:del w:id="24902" w:author="Kem Sereiboth" w:date="2022-09-29T14:54:00Z"/>
              <w:rFonts w:ascii="Khmer MEF1" w:hAnsi="Khmer MEF1" w:cs="Khmer MEF1"/>
              <w:color w:val="0070C0"/>
              <w:sz w:val="24"/>
              <w:szCs w:val="24"/>
              <w:cs/>
              <w:lang w:val="ca-ES"/>
            </w:rPr>
          </w:rPrChange>
        </w:rPr>
        <w:pPrChange w:id="24903" w:author="Sopheak Phorn" w:date="2023-08-25T13:09:00Z">
          <w:pPr>
            <w:spacing w:after="0" w:line="240" w:lineRule="auto"/>
            <w:ind w:firstLine="720"/>
            <w:jc w:val="both"/>
          </w:pPr>
        </w:pPrChange>
      </w:pPr>
    </w:p>
    <w:p w14:paraId="5BBD7989" w14:textId="470D8231" w:rsidR="00156A9C" w:rsidRPr="00E33574" w:rsidDel="000A4707" w:rsidRDefault="00156A9C">
      <w:pPr>
        <w:spacing w:after="0" w:line="233" w:lineRule="auto"/>
        <w:jc w:val="both"/>
        <w:rPr>
          <w:del w:id="24904" w:author="Kem Sereiboth" w:date="2022-09-29T14:54:00Z"/>
          <w:rFonts w:ascii="Khmer MEF1" w:hAnsi="Khmer MEF1" w:cs="Khmer MEF1"/>
          <w:spacing w:val="-2"/>
          <w:sz w:val="24"/>
          <w:szCs w:val="24"/>
          <w:lang w:val="ca-ES"/>
          <w:rPrChange w:id="24905" w:author="Kem Sereyboth" w:date="2023-07-19T16:59:00Z">
            <w:rPr>
              <w:del w:id="24906" w:author="Kem Sereiboth" w:date="2022-09-29T14:54:00Z"/>
              <w:rFonts w:ascii="Khmer MEF1" w:hAnsi="Khmer MEF1" w:cs="Khmer MEF1"/>
              <w:spacing w:val="-2"/>
              <w:sz w:val="10"/>
              <w:szCs w:val="10"/>
              <w:lang w:val="ca-ES"/>
            </w:rPr>
          </w:rPrChange>
        </w:rPr>
        <w:pPrChange w:id="24907" w:author="Sopheak Phorn" w:date="2023-08-25T13:09:00Z">
          <w:pPr>
            <w:spacing w:after="0" w:line="240" w:lineRule="auto"/>
            <w:ind w:firstLine="720"/>
          </w:pPr>
        </w:pPrChange>
      </w:pPr>
    </w:p>
    <w:p w14:paraId="0EEC69F2" w14:textId="401CE3A9" w:rsidR="003D61D2" w:rsidRPr="00E33574" w:rsidDel="000A4707" w:rsidRDefault="003D61D2">
      <w:pPr>
        <w:spacing w:after="0" w:line="233" w:lineRule="auto"/>
        <w:jc w:val="both"/>
        <w:rPr>
          <w:del w:id="24908" w:author="Kem Sereiboth" w:date="2022-09-29T14:54:00Z"/>
          <w:rFonts w:ascii="Khmer MEF2" w:hAnsi="Khmer MEF2" w:cs="Khmer MEF2"/>
          <w:spacing w:val="-2"/>
          <w:sz w:val="24"/>
          <w:szCs w:val="24"/>
          <w:cs/>
          <w:lang w:val="ca-ES"/>
        </w:rPr>
        <w:pPrChange w:id="24909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del w:id="24910" w:author="Kem Sereiboth" w:date="2022-09-29T14:54:00Z">
        <w:r w:rsidRPr="00E33574" w:rsidDel="000A4707">
          <w:rPr>
            <w:rFonts w:ascii="Khmer MEF2" w:hAnsi="Khmer MEF2" w:cs="Khmer MEF2"/>
            <w:spacing w:val="-2"/>
            <w:sz w:val="24"/>
            <w:szCs w:val="24"/>
            <w:cs/>
            <w:lang w:val="ca-ES"/>
          </w:rPr>
          <w:delText>៩.</w:delText>
        </w:r>
        <w:r w:rsidR="007322C3" w:rsidRPr="00E33574" w:rsidDel="000A4707">
          <w:rPr>
            <w:rFonts w:ascii="Khmer MEF2" w:hAnsi="Khmer MEF2" w:cs="Khmer MEF2"/>
            <w:spacing w:val="-2"/>
            <w:sz w:val="24"/>
            <w:szCs w:val="24"/>
            <w:cs/>
            <w:lang w:val="ca-ES"/>
          </w:rPr>
          <w:delText>ការសង្កេត</w:delText>
        </w:r>
      </w:del>
    </w:p>
    <w:p w14:paraId="1EA90EFB" w14:textId="42EE3F8B" w:rsidR="007322C3" w:rsidRPr="00E33574" w:rsidDel="000A4707" w:rsidRDefault="00A84BFC">
      <w:pPr>
        <w:spacing w:after="0" w:line="233" w:lineRule="auto"/>
        <w:jc w:val="both"/>
        <w:rPr>
          <w:del w:id="24911" w:author="Kem Sereiboth" w:date="2022-09-29T14:54:00Z"/>
          <w:rFonts w:ascii="Khmer MEF1" w:hAnsi="Khmer MEF1" w:cs="Khmer MEF1"/>
          <w:sz w:val="24"/>
          <w:szCs w:val="24"/>
          <w:lang w:val="ca-ES"/>
        </w:rPr>
        <w:pPrChange w:id="24912" w:author="Sopheak Phorn" w:date="2023-08-25T13:09:00Z">
          <w:pPr>
            <w:spacing w:after="0" w:line="240" w:lineRule="auto"/>
            <w:ind w:firstLine="720"/>
          </w:pPr>
        </w:pPrChange>
      </w:pPr>
      <w:ins w:id="24913" w:author="Voeun Kuyeng" w:date="2022-07-07T10:48:00Z">
        <w:del w:id="24914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24915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del w:id="24916" w:author="Kem Sereiboth" w:date="2022-09-29T14:54:00Z">
        <w:r w:rsidR="00F2222A" w:rsidRPr="00E33574" w:rsidDel="000A4707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4917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សវនករទទួលបន្ទុកអាចរៀបរាប់ជាទិដ្ឋភាពរួមនៅក្នុងដំណើរការធ្វើសវនកម្មនៅ</w:delText>
        </w:r>
        <w:r w:rsidR="00F2222A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918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សវនដ្ឋាននីមួយៗ</w:delText>
        </w:r>
        <w:r w:rsidR="00F2222A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919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អំពីបដិសណ្ឋារកិច្ច ទីកន្លែង ពេលវេលា ជាពិសេសកិច្ចសហការក្នុងការចូលរួមឆ្លើយសំណួរ</w:delText>
        </w:r>
        <w:r w:rsidR="00BD7B9D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920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 xml:space="preserve"> និង</w:delText>
        </w:r>
        <w:r w:rsidR="00F2222A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921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ការផ្តល់ឯកសារ</w:delText>
        </w:r>
        <w:r w:rsidR="00F2222A" w:rsidRPr="00E33574" w:rsidDel="000A4707">
          <w:rPr>
            <w:rFonts w:ascii="Khmer MEF1" w:hAnsi="Khmer MEF1" w:cs="Khmer MEF1"/>
            <w:sz w:val="24"/>
            <w:szCs w:val="24"/>
            <w:cs/>
            <w:lang w:val="ca-ES"/>
          </w:rPr>
          <w:delText>ភ្ជាប់ផ្សេងៗតាមការស្នើសុំ</w:delText>
        </w:r>
      </w:del>
      <w:ins w:id="24922" w:author="Voeun Kuyeng" w:date="2022-07-07T10:49:00Z">
        <w:del w:id="24923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ជាដើម</w:delText>
          </w:r>
        </w:del>
      </w:ins>
      <w:ins w:id="24924" w:author="Voeun Kuyeng" w:date="2022-07-07T10:48:00Z">
        <w:del w:id="24925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lang w:val="ca-ES"/>
              <w:rPrChange w:id="24926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</w:del>
      </w:ins>
      <w:ins w:id="24927" w:author="Voeun Kuyeng" w:date="2022-07-08T10:17:00Z">
        <w:del w:id="24928" w:author="Kem Sereiboth" w:date="2022-09-29T14:54:00Z">
          <w:r w:rsidR="000B03E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  <w:del w:id="24929" w:author="Kem Sereiboth" w:date="2022-09-29T14:54:00Z">
        <w:r w:rsidR="00F2222A" w:rsidRPr="00E33574" w:rsidDel="000A4707">
          <w:rPr>
            <w:rFonts w:ascii="Khmer MEF1" w:hAnsi="Khmer MEF1" w:cs="Khmer MEF1"/>
            <w:sz w:val="24"/>
            <w:szCs w:val="24"/>
            <w:cs/>
            <w:lang w:val="ca-ES"/>
          </w:rPr>
          <w:delText>។</w:delText>
        </w:r>
      </w:del>
    </w:p>
    <w:p w14:paraId="56B07126" w14:textId="49088E6A" w:rsidR="00156A9C" w:rsidRPr="00E33574" w:rsidDel="000A4707" w:rsidRDefault="00156A9C">
      <w:pPr>
        <w:spacing w:after="0" w:line="233" w:lineRule="auto"/>
        <w:jc w:val="both"/>
        <w:rPr>
          <w:del w:id="24930" w:author="Kem Sereiboth" w:date="2022-09-29T14:54:00Z"/>
          <w:rFonts w:ascii="Khmer MEF1" w:hAnsi="Khmer MEF1" w:cs="Khmer MEF1"/>
          <w:sz w:val="24"/>
          <w:szCs w:val="24"/>
          <w:lang w:val="ca-ES"/>
          <w:rPrChange w:id="24931" w:author="Kem Sereyboth" w:date="2023-07-19T16:59:00Z">
            <w:rPr>
              <w:del w:id="24932" w:author="Kem Sereiboth" w:date="2022-09-29T14:54:00Z"/>
              <w:rFonts w:ascii="Khmer MEF1" w:hAnsi="Khmer MEF1" w:cs="Khmer MEF1"/>
              <w:sz w:val="10"/>
              <w:szCs w:val="10"/>
              <w:lang w:val="ca-ES"/>
            </w:rPr>
          </w:rPrChange>
        </w:rPr>
        <w:pPrChange w:id="24933" w:author="Sopheak Phorn" w:date="2023-08-25T13:09:00Z">
          <w:pPr>
            <w:spacing w:after="0" w:line="240" w:lineRule="auto"/>
            <w:ind w:firstLine="720"/>
          </w:pPr>
        </w:pPrChange>
      </w:pPr>
    </w:p>
    <w:p w14:paraId="2E5DE20F" w14:textId="020F8A4F" w:rsidR="00756A09" w:rsidRPr="00E33574" w:rsidRDefault="00756A09">
      <w:pPr>
        <w:pStyle w:val="Heading1"/>
        <w:spacing w:before="0" w:line="233" w:lineRule="auto"/>
        <w:ind w:left="720"/>
        <w:rPr>
          <w:ins w:id="24934" w:author="Voeun Kuyeng" w:date="2022-08-31T16:00:00Z"/>
          <w:rFonts w:ascii="Khmer MEF2" w:hAnsi="Khmer MEF2" w:cs="Khmer MEF2"/>
          <w:sz w:val="24"/>
          <w:szCs w:val="24"/>
          <w:lang w:val="ca-ES"/>
          <w:rPrChange w:id="24935" w:author="Kem Sereyboth" w:date="2023-07-19T16:59:00Z">
            <w:rPr>
              <w:ins w:id="24936" w:author="Voeun Kuyeng" w:date="2022-08-31T16:00:00Z"/>
              <w:lang w:val="ca-ES"/>
            </w:rPr>
          </w:rPrChange>
        </w:rPr>
        <w:pPrChange w:id="24937" w:author="Sopheak Phorn" w:date="2023-08-25T13:09:00Z">
          <w:pPr>
            <w:spacing w:after="0" w:line="228" w:lineRule="auto"/>
            <w:ind w:firstLine="720"/>
          </w:pPr>
        </w:pPrChange>
      </w:pPr>
      <w:bookmarkStart w:id="24938" w:name="_Toc143872986"/>
      <w:ins w:id="24939" w:author="Voeun Kuyeng" w:date="2022-08-31T16:00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24940" w:author="Kem Sereyboth" w:date="2023-07-19T16:59:00Z">
              <w:rPr>
                <w:rFonts w:cs="MoolBoran"/>
                <w:cs/>
                <w:lang w:val="ca-ES"/>
              </w:rPr>
            </w:rPrChange>
          </w:rPr>
          <w:t>១០.លទ្ធផលនៃការរកឃើញ</w:t>
        </w:r>
        <w:bookmarkEnd w:id="24938"/>
      </w:ins>
    </w:p>
    <w:p w14:paraId="62B62C18" w14:textId="344782AB" w:rsidR="00756A09" w:rsidRPr="000A3C93" w:rsidDel="005F46DE" w:rsidRDefault="005F46DE">
      <w:pPr>
        <w:spacing w:after="0" w:line="233" w:lineRule="auto"/>
        <w:ind w:firstLine="720"/>
        <w:jc w:val="both"/>
        <w:rPr>
          <w:ins w:id="24941" w:author="Voeun Kuyeng" w:date="2022-08-31T16:00:00Z"/>
          <w:del w:id="24942" w:author="Kem Sereiboth" w:date="2022-09-13T11:38:00Z"/>
          <w:rFonts w:ascii="Khmer MEF1" w:hAnsi="Khmer MEF1" w:cs="Khmer MEF1"/>
          <w:spacing w:val="-8"/>
          <w:sz w:val="24"/>
          <w:szCs w:val="24"/>
          <w:lang w:val="ca-ES"/>
          <w:rPrChange w:id="24943" w:author="Kem Sereyboth" w:date="2023-07-27T10:20:00Z">
            <w:rPr>
              <w:ins w:id="24944" w:author="Voeun Kuyeng" w:date="2022-08-31T16:00:00Z"/>
              <w:del w:id="24945" w:author="Kem Sereiboth" w:date="2022-09-13T11:3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4946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4947" w:author="Kem Sereiboth" w:date="2022-09-13T11:38:00Z">
        <w:r w:rsidRPr="00F55550" w:rsidDel="005F46DE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 </w:t>
        </w:r>
      </w:ins>
      <w:ins w:id="24948" w:author="Kem Sereyboth" w:date="2023-07-11T11:08:00Z">
        <w:del w:id="24949" w:author="Sopheak" w:date="2023-07-28T22:12:00Z">
          <w:r w:rsidR="00FF3DA9" w:rsidRPr="00F55550" w:rsidDel="00533A2E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tab/>
          </w:r>
        </w:del>
      </w:ins>
      <w:ins w:id="24950" w:author="Voeun Kuyeng" w:date="2022-08-31T16:00:00Z">
        <w:del w:id="24951" w:author="Kem Sereiboth" w:date="2022-09-13T11:38:00Z">
          <w:r w:rsidR="00756A09" w:rsidRPr="000A3C93" w:rsidDel="005F46DE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952" w:author="Kem Sereyboth" w:date="2023-07-27T10:2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លទ្ធផលនៃការរកឃើញ គឺជាផ្នែកមួយដែលបង្ហាញដល់អ្នក</w:delText>
          </w:r>
        </w:del>
      </w:ins>
      <w:ins w:id="24953" w:author="socheata.ol@hotmail.com" w:date="2022-09-04T18:10:00Z">
        <w:del w:id="24954" w:author="Kem Sereiboth" w:date="2022-09-13T11:38:00Z">
          <w:r w:rsidR="005A2B5E" w:rsidRPr="000A3C93" w:rsidDel="005F46DE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955" w:author="Kem Sereyboth" w:date="2023-07-27T10:2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ប្រើប្រាស់របា</w:delText>
          </w:r>
        </w:del>
      </w:ins>
      <w:ins w:id="24956" w:author="socheata.ol@hotmail.com" w:date="2022-09-04T18:11:00Z">
        <w:del w:id="24957" w:author="Kem Sereiboth" w:date="2022-09-13T11:38:00Z">
          <w:r w:rsidR="005A2B5E" w:rsidRPr="000A3C93" w:rsidDel="005F46DE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958" w:author="Kem Sereyboth" w:date="2023-07-27T10:2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យការណ៍សវនកម្ម</w:delText>
          </w:r>
        </w:del>
      </w:ins>
      <w:ins w:id="24959" w:author="Voeun Kuyeng" w:date="2022-08-31T16:00:00Z">
        <w:del w:id="24960" w:author="Kem Sereiboth" w:date="2022-09-13T11:38:00Z">
          <w:r w:rsidR="00756A09" w:rsidRPr="000A3C93" w:rsidDel="005F46DE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961" w:author="Kem Sereyboth" w:date="2023-07-27T10:2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អានអំពីលទ្ធផលដែលសវនករទទួលបន្ទុកបានរកឃើញនៅក្នុងដំណើរការធ្វើសវនកម្ម។ ដូចនេះលទ្ធផលនៃការ</w:delText>
          </w:r>
          <w:r w:rsidR="00756A09" w:rsidRPr="000A3C93" w:rsidDel="005F46DE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962" w:author="Kem Sereyboth" w:date="2023-07-27T10:20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រកឃើញ ត្រូវរៀបចំឡើង</w:delText>
          </w:r>
        </w:del>
      </w:ins>
      <w:ins w:id="24963" w:author="socheata.ol@hotmail.com" w:date="2022-09-04T18:12:00Z">
        <w:del w:id="24964" w:author="Kem Sereiboth" w:date="2022-09-13T11:38:00Z">
          <w:r w:rsidR="005A2B5E" w:rsidRPr="000A3C93" w:rsidDel="005F46DE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965" w:author="Kem Sereyboth" w:date="2023-07-27T10:20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4966" w:author="Voeun Kuyeng" w:date="2022-08-31T16:00:00Z">
        <w:del w:id="24967" w:author="Kem Sereiboth" w:date="2022-09-13T11:38:00Z">
          <w:r w:rsidR="00756A09" w:rsidRPr="000A3C93" w:rsidDel="005F46DE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968" w:author="Kem Sereyboth" w:date="2023-07-27T10:20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ដូចគំរូ</w:delText>
          </w:r>
          <w:r w:rsidR="00756A09" w:rsidRPr="000A3C93" w:rsidDel="005F46DE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969" w:author="Kem Sereyboth" w:date="2023-07-27T10:2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ខាងក្រោម៖</w:delText>
          </w:r>
        </w:del>
      </w:ins>
    </w:p>
    <w:p w14:paraId="40EB2D1C" w14:textId="44D20398" w:rsidR="0091069E" w:rsidDel="000A3C93" w:rsidRDefault="005A2B5E">
      <w:pPr>
        <w:spacing w:after="0" w:line="233" w:lineRule="auto"/>
        <w:jc w:val="both"/>
        <w:rPr>
          <w:del w:id="24970" w:author="User" w:date="2022-10-03T11:01:00Z"/>
          <w:rFonts w:ascii="Khmer MEF1" w:hAnsi="Khmer MEF1" w:cs="Khmer MEF1"/>
          <w:sz w:val="24"/>
          <w:szCs w:val="24"/>
          <w:lang w:val="ca-ES"/>
        </w:rPr>
        <w:pPrChange w:id="24971" w:author="Sopheak Phorn" w:date="2023-08-25T13:09:00Z">
          <w:pPr>
            <w:spacing w:after="0" w:line="245" w:lineRule="auto"/>
            <w:jc w:val="both"/>
          </w:pPr>
        </w:pPrChange>
      </w:pPr>
      <w:ins w:id="24972" w:author="socheata.ol@hotmail.com" w:date="2022-09-04T18:12:00Z">
        <w:del w:id="24973" w:author="Kem Sereiboth" w:date="2022-09-13T11:39:00Z">
          <w:r w:rsidRPr="000A3C93" w:rsidDel="005F46DE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974" w:author="Kem Sereyboth" w:date="2023-07-27T10:20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[</w:delText>
          </w:r>
        </w:del>
      </w:ins>
      <w:ins w:id="24975" w:author="Voeun Kuyeng" w:date="2022-08-31T16:00:00Z">
        <w:del w:id="24976" w:author="socheata.ol@hotmail.com" w:date="2022-09-04T18:10:00Z">
          <w:r w:rsidR="00756A09" w:rsidRPr="000A3C93" w:rsidDel="005A2B5E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977" w:author="Kem Sereyboth" w:date="2023-07-27T10:20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24978" w:author="Kem Sereyboth" w:date="2023-06-20T14:44:00Z">
        <w:r w:rsidR="005C3437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4979" w:author="Kem Sereyboth" w:date="2023-07-27T10:2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ឆ្លងតាមការធ្វើប្រមូល</w:t>
        </w:r>
      </w:ins>
      <w:ins w:id="24980" w:author="Kem Sereyboth" w:date="2023-07-12T11:15:00Z">
        <w:r w:rsidR="00792344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4981" w:author="Kem Sereyboth" w:date="2023-07-27T10:2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ទិន្នន័យ </w:t>
        </w:r>
      </w:ins>
      <w:ins w:id="24982" w:author="Kem Sereyboth" w:date="2023-06-20T14:44:00Z">
        <w:r w:rsidR="005C3437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4983" w:author="Kem Sereyboth" w:date="2023-07-27T10:2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ព័ត៌មាន និងត្រួតពិនិត្យភស្តុតាងដែលទទួលបាននៅ </w:t>
        </w:r>
      </w:ins>
      <w:ins w:id="24984" w:author="Kem Sereyboth" w:date="2023-07-12T11:14:00Z">
        <w:r w:rsidR="00792344" w:rsidRPr="000A3C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4985" w:author="Kem Sereyboth" w:date="2023-07-27T10:20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4986" w:author="Sopheak Phorn" w:date="2023-07-28T15:58:00Z">
        <w:r w:rsidR="00F125F3">
          <w:rPr>
            <w:rFonts w:ascii="Khmer MEF1" w:hAnsi="Khmer MEF1" w:cs="Khmer MEF1" w:hint="cs"/>
            <w:b/>
            <w:bCs/>
            <w:spacing w:val="-8"/>
            <w:sz w:val="24"/>
            <w:szCs w:val="24"/>
            <w:cs/>
            <w:lang w:val="ca-ES"/>
          </w:rPr>
          <w:t>គ</w:t>
        </w:r>
      </w:ins>
      <w:ins w:id="24987" w:author="Kem Sereyboth" w:date="2023-07-12T11:14:00Z">
        <w:del w:id="24988" w:author="Sopheak Phorn" w:date="2023-07-28T15:58:00Z">
          <w:r w:rsidR="00792344" w:rsidRPr="000A3C93" w:rsidDel="00F125F3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4989" w:author="Kem Sereyboth" w:date="2023-07-27T10:20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792344" w:rsidRPr="000A3C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4990" w:author="Kem Sereyboth" w:date="2023-07-27T10:20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  <w:r w:rsidR="00792344" w:rsidRPr="000A3C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4991" w:author="Kem Sereyboth" w:date="2023-07-27T10:20:00Z">
              <w:rPr>
                <w:rFonts w:ascii="Khmer MEF1" w:hAnsi="Khmer MEF1" w:cs="Khmer MEF1"/>
                <w:b/>
                <w:bCs/>
                <w:color w:val="FF0000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4992" w:author="Kem Sereyboth" w:date="2023-06-20T14:44:00Z">
        <w:r w:rsidR="005C3437"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រួចមក សវនករទទួលបន្ទុកបានរកឃើញនូវលទ្ធផលមួយចំនួនដូចខាងក្រោម៖</w:t>
        </w:r>
      </w:ins>
      <w:ins w:id="24993" w:author="sakaria fa" w:date="2022-09-30T21:26:00Z">
        <w:del w:id="24994" w:author="Kem Sereyboth" w:date="2023-06-20T14:44:00Z">
          <w:r w:rsidR="00682841" w:rsidRPr="00E33574" w:rsidDel="005C3437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499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ឆ្លងតាមការប្រមូលព័ត៌មាន ទិន្នន័យ និងត្រួតពិនិត្យលើភស្តុតាងដែលទទួលបាន សវនករទទួលបន្ទុកបានរកឃើញនូវលទ្ធផលមួយចំនួនដូចខាងក្រោម៖</w:delText>
          </w:r>
        </w:del>
      </w:ins>
      <w:ins w:id="24996" w:author="Voeun Kuyeng" w:date="2022-08-31T16:00:00Z">
        <w:del w:id="24997" w:author="sakaria fa" w:date="2022-09-30T21:26:00Z">
          <w:r w:rsidR="00756A09" w:rsidRPr="00E33574" w:rsidDel="00682841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4998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ឆ្លងតាមការប្រមូល និងត្រួតពិនិត្យភស្តុតាងខាងលើដែលទទួលបាន សវនករ</w:delText>
          </w:r>
        </w:del>
      </w:ins>
      <w:ins w:id="24999" w:author="Windows User" w:date="2022-09-06T03:55:00Z">
        <w:del w:id="25000" w:author="sakaria fa" w:date="2022-09-30T21:26:00Z">
          <w:r w:rsidR="004B21CF" w:rsidRPr="00E33574" w:rsidDel="00682841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5001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ទទួលបន្ទុក</w:delText>
          </w:r>
        </w:del>
      </w:ins>
      <w:ins w:id="25002" w:author="Voeun Kuyeng" w:date="2022-08-31T16:00:00Z">
        <w:del w:id="25003" w:author="sakaria fa" w:date="2022-09-30T21:26:00Z">
          <w:r w:rsidR="00756A09" w:rsidRPr="00E33574" w:rsidDel="00682841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5004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បានរកឃើញនូវលទ្ធផល</w:delText>
          </w:r>
          <w:r w:rsidR="00756A09" w:rsidRPr="00E33574" w:rsidDel="00682841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500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ដូចខាងក្រោម៖</w:delText>
          </w:r>
        </w:del>
      </w:ins>
    </w:p>
    <w:p w14:paraId="03BC242C" w14:textId="77777777" w:rsidR="000A3C93" w:rsidRPr="00E33574" w:rsidRDefault="000A3C93">
      <w:pPr>
        <w:spacing w:after="0" w:line="233" w:lineRule="auto"/>
        <w:ind w:firstLine="720"/>
        <w:jc w:val="both"/>
        <w:rPr>
          <w:ins w:id="25006" w:author="Kem Sereyboth" w:date="2023-07-27T10:19:00Z"/>
          <w:rFonts w:ascii="Khmer MEF1" w:hAnsi="Khmer MEF1" w:cs="Khmer MEF1"/>
          <w:b/>
          <w:bCs/>
          <w:strike/>
          <w:spacing w:val="-8"/>
          <w:sz w:val="24"/>
          <w:szCs w:val="24"/>
          <w:highlight w:val="yellow"/>
          <w:lang w:val="ca-ES"/>
          <w:rPrChange w:id="25007" w:author="Kem Sereyboth" w:date="2023-07-19T16:59:00Z">
            <w:rPr>
              <w:ins w:id="25008" w:author="Kem Sereyboth" w:date="2023-07-27T10:19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5009" w:author="Sopheak Phorn" w:date="2023-08-25T13:09:00Z">
          <w:pPr>
            <w:spacing w:after="0" w:line="228" w:lineRule="auto"/>
            <w:ind w:firstLine="720"/>
            <w:jc w:val="both"/>
          </w:pPr>
        </w:pPrChange>
      </w:pPr>
    </w:p>
    <w:p w14:paraId="56C88782" w14:textId="5EE09337" w:rsidR="002C5873" w:rsidRPr="000A3C93" w:rsidDel="00792344" w:rsidRDefault="000A3C93">
      <w:pPr>
        <w:spacing w:after="0" w:line="233" w:lineRule="auto"/>
        <w:ind w:firstLine="709"/>
        <w:jc w:val="both"/>
        <w:rPr>
          <w:del w:id="25010" w:author="Kem Sereyboth" w:date="2023-07-12T11:18:00Z"/>
          <w:rFonts w:ascii="Khmer MEF1" w:hAnsi="Khmer MEF1" w:cs="Khmer MEF1"/>
          <w:b/>
          <w:bCs/>
          <w:spacing w:val="-8"/>
          <w:sz w:val="24"/>
          <w:szCs w:val="24"/>
          <w:lang w:val="ca-ES"/>
          <w:rPrChange w:id="25011" w:author="Kem Sereyboth" w:date="2023-07-27T10:21:00Z">
            <w:rPr>
              <w:del w:id="25012" w:author="Kem Sereyboth" w:date="2023-07-12T11:18:00Z"/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lang w:val="ca-ES"/>
            </w:rPr>
          </w:rPrChange>
        </w:rPr>
        <w:pPrChange w:id="25013" w:author="Sopheak Phorn" w:date="2023-08-25T13:09:00Z">
          <w:pPr>
            <w:spacing w:after="0" w:line="245" w:lineRule="auto"/>
            <w:jc w:val="both"/>
          </w:pPr>
        </w:pPrChange>
      </w:pPr>
      <w:ins w:id="25014" w:author="Kem Sereyboth" w:date="2023-07-27T10:20:00Z">
        <w:r w:rsidRPr="000A3C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5015" w:author="Kem Sereyboth" w:date="2023-07-27T10:21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ក.សវនកម្មអនុលោម</w:t>
        </w:r>
      </w:ins>
      <w:ins w:id="25016" w:author="Kem Sereyboth" w:date="2023-07-27T10:21:00Z">
        <w:r w:rsidRPr="000A3C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5017" w:author="Kem Sereyboth" w:date="2023-07-27T10:21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ភាព</w:t>
        </w:r>
      </w:ins>
      <w:ins w:id="25018" w:author="Kem Sereiboth" w:date="2022-09-13T15:38:00Z">
        <w:del w:id="25019" w:author="User" w:date="2022-10-03T11:01:00Z">
          <w:r w:rsidR="00C222D3" w:rsidRPr="000A3C93" w:rsidDel="008C2F17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5020" w:author="Kem Sereyboth" w:date="2023-07-27T10:21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ក.ប្រធានបទទី១</w:delText>
          </w:r>
          <w:r w:rsidR="00D53DD0" w:rsidRPr="000A3C93" w:rsidDel="008C2F17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5021" w:author="Kem Sereyboth" w:date="2023-07-27T10:21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រចនាសម្ព័ន្ធគ្រប់គ្រង</w:delText>
          </w:r>
        </w:del>
      </w:ins>
      <w:ins w:id="25022" w:author="LENOVO" w:date="2022-10-02T10:35:00Z">
        <w:del w:id="25023" w:author="User" w:date="2022-10-03T11:01:00Z">
          <w:r w:rsidR="00F4758D" w:rsidRPr="000A3C93" w:rsidDel="008C2F17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5024" w:author="Kem Sereyboth" w:date="2023-07-27T10:21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៖</w:delText>
          </w:r>
        </w:del>
      </w:ins>
    </w:p>
    <w:p w14:paraId="4992F70F" w14:textId="77777777" w:rsidR="00792344" w:rsidRPr="000A3C93" w:rsidRDefault="00792344">
      <w:pPr>
        <w:spacing w:after="0" w:line="233" w:lineRule="auto"/>
        <w:ind w:firstLine="709"/>
        <w:jc w:val="both"/>
        <w:rPr>
          <w:ins w:id="25025" w:author="Kem Sereyboth" w:date="2023-07-12T11:18:00Z"/>
          <w:rFonts w:ascii="Khmer MEF1" w:hAnsi="Khmer MEF1" w:cs="Khmer MEF1"/>
          <w:b/>
          <w:bCs/>
          <w:spacing w:val="-8"/>
          <w:sz w:val="24"/>
          <w:szCs w:val="24"/>
          <w:lang w:val="ca-ES"/>
          <w:rPrChange w:id="25026" w:author="Kem Sereyboth" w:date="2023-07-27T10:21:00Z">
            <w:rPr>
              <w:ins w:id="25027" w:author="Kem Sereyboth" w:date="2023-07-12T11:18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25028" w:author="Sopheak Phorn" w:date="2023-08-25T13:09:00Z">
          <w:pPr>
            <w:spacing w:after="0" w:line="240" w:lineRule="auto"/>
            <w:ind w:firstLine="720"/>
            <w:jc w:val="both"/>
          </w:pPr>
        </w:pPrChange>
      </w:pPr>
    </w:p>
    <w:p w14:paraId="269F942F" w14:textId="28C04D92" w:rsidR="00861444" w:rsidRPr="00091126" w:rsidRDefault="00792344">
      <w:pPr>
        <w:spacing w:after="0" w:line="233" w:lineRule="auto"/>
        <w:ind w:firstLine="709"/>
        <w:jc w:val="both"/>
        <w:rPr>
          <w:ins w:id="25029" w:author="Sopheak Phorn" w:date="2023-07-28T16:00:00Z"/>
          <w:rFonts w:ascii="Khmer MEF1" w:hAnsi="Khmer MEF1" w:cs="Khmer MEF1"/>
          <w:spacing w:val="-6"/>
          <w:sz w:val="24"/>
          <w:szCs w:val="24"/>
          <w:lang w:val="ca-ES"/>
          <w:rPrChange w:id="25030" w:author="Chamreun Poth" w:date="2024-05-30T18:36:00Z" w16du:dateUtc="2024-05-30T11:36:00Z">
            <w:rPr>
              <w:ins w:id="25031" w:author="Sopheak Phorn" w:date="2023-07-28T16:00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25032" w:author="Sopheak Phorn" w:date="2023-08-25T13:09:00Z">
          <w:pPr>
            <w:spacing w:after="0" w:line="245" w:lineRule="auto"/>
            <w:ind w:firstLine="709"/>
            <w:jc w:val="both"/>
          </w:pPr>
        </w:pPrChange>
      </w:pPr>
      <w:bookmarkStart w:id="25033" w:name="_Hlk116052083"/>
      <w:ins w:id="25034" w:author="Kem Sereyboth" w:date="2023-07-12T11:17:00Z">
        <w:r w:rsidRPr="006D58F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rPrChange w:id="25035" w:author="Sopheak Phorn" w:date="2023-07-28T16:00:00Z">
              <w:rPr>
                <w:rFonts w:cs="MoolBoran"/>
                <w:b/>
                <w:bCs/>
                <w:cs/>
              </w:rPr>
            </w:rPrChange>
          </w:rPr>
          <w:t>លទ្ធផលនៃការរកឃើញទី១៖</w:t>
        </w:r>
      </w:ins>
      <w:ins w:id="25036" w:author="Kem Sereyboth" w:date="2023-07-12T11:18:00Z">
        <w:r w:rsidRPr="006D58F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rPrChange w:id="25037" w:author="Sopheak Phorn" w:date="2023-07-28T16:00:00Z">
              <w:rPr>
                <w:rFonts w:cs="MoolBoran"/>
                <w:b/>
                <w:bCs/>
                <w:cs/>
              </w:rPr>
            </w:rPrChange>
          </w:rPr>
          <w:t xml:space="preserve"> </w:t>
        </w:r>
      </w:ins>
      <w:ins w:id="25038" w:author="Sopheak Phorn" w:date="2023-07-28T15:59:00Z">
        <w:del w:id="25039" w:author="Chamreun Poth" w:date="2024-05-30T18:32:00Z" w16du:dateUtc="2024-05-30T11:32:00Z">
          <w:r w:rsidR="006D58F1" w:rsidRPr="006D58F1" w:rsidDel="00091126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25040" w:author="Sopheak Phorn" w:date="2023-07-28T16:00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25041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2"/>
            <w:sz w:val="24"/>
            <w:szCs w:val="24"/>
            <w:cs/>
          </w:rPr>
          <w:t>ឈ្មោះសវនដ្ឋាន</w:t>
        </w:r>
      </w:ins>
      <w:ins w:id="25042" w:author="Sopheak Phorn" w:date="2023-07-28T15:59:00Z">
        <w:r w:rsidR="006D58F1" w:rsidRPr="006D58F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rPrChange w:id="25043" w:author="Sopheak Phorn" w:date="2023-07-28T16:00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 </w:t>
        </w:r>
        <w:r w:rsidR="006D58F1" w:rsidRPr="006D58F1">
          <w:rPr>
            <w:rFonts w:ascii="Khmer MEF1" w:hAnsi="Khmer MEF1" w:cs="Khmer MEF1"/>
            <w:spacing w:val="-2"/>
            <w:sz w:val="24"/>
            <w:szCs w:val="24"/>
            <w:cs/>
            <w:rPrChange w:id="25044" w:author="Sopheak Phorn" w:date="2023-07-28T16:00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ពុំទាន់បានបង្កើតក្រុមប្រឹក្សាវិន័យស្របតាមប្រកាសដាក់ឱ្យ</w:t>
        </w:r>
        <w:r w:rsidR="006D58F1" w:rsidRPr="006D58F1">
          <w:rPr>
            <w:rFonts w:ascii="Khmer MEF1" w:hAnsi="Khmer MEF1" w:cs="Khmer MEF1"/>
            <w:spacing w:val="-6"/>
            <w:sz w:val="24"/>
            <w:szCs w:val="24"/>
            <w:cs/>
            <w:rPrChange w:id="25045" w:author="Sopheak Phorn" w:date="2023-07-28T15:59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អនុវត្តបទបញ្ជាផ្ទៃក្នុង </w:t>
        </w:r>
        <w:r w:rsidR="006D58F1" w:rsidRPr="006D58F1">
          <w:rPr>
            <w:rFonts w:ascii="Khmer MEF1" w:hAnsi="Khmer MEF1" w:cs="Khmer MEF1"/>
            <w:b/>
            <w:bCs/>
            <w:spacing w:val="-6"/>
            <w:sz w:val="24"/>
            <w:szCs w:val="24"/>
            <w:cs/>
          </w:rPr>
          <w:t>អ.ស.ហ.</w:t>
        </w:r>
        <w:r w:rsidR="006D58F1" w:rsidRPr="006D58F1">
          <w:rPr>
            <w:rFonts w:ascii="Khmer MEF1" w:hAnsi="Khmer MEF1" w:cs="Khmer MEF1"/>
            <w:spacing w:val="-6"/>
            <w:sz w:val="24"/>
            <w:szCs w:val="24"/>
            <w:cs/>
            <w:rPrChange w:id="25046" w:author="Sopheak Phorn" w:date="2023-07-28T15:59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 </w:t>
        </w:r>
      </w:ins>
      <w:ins w:id="25047" w:author="Kem Sereyboth" w:date="2023-07-12T11:16:00Z">
        <w:del w:id="25048" w:author="Sopheak Phorn" w:date="2023-07-28T15:59:00Z">
          <w:r w:rsidRPr="00861444" w:rsidDel="006D58F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5049" w:author="Kem Sereyboth" w:date="2023-07-26T11:00:00Z">
                <w:rPr>
                  <w:rFonts w:cs="MoolBoran"/>
                  <w:spacing w:val="6"/>
                  <w:cs/>
                </w:rPr>
              </w:rPrChange>
            </w:rPr>
            <w:delText>ន.</w:delText>
          </w:r>
        </w:del>
        <w:del w:id="25050" w:author="Sopheak Phorn" w:date="2023-07-28T15:58:00Z">
          <w:r w:rsidRPr="00861444" w:rsidDel="00F125F3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5051" w:author="Kem Sereyboth" w:date="2023-07-26T11:00:00Z">
                <w:rPr>
                  <w:rFonts w:cs="MoolBoran"/>
                  <w:spacing w:val="6"/>
                  <w:cs/>
                </w:rPr>
              </w:rPrChange>
            </w:rPr>
            <w:delText>ស</w:delText>
          </w:r>
        </w:del>
        <w:del w:id="25052" w:author="Sopheak Phorn" w:date="2023-07-28T15:59:00Z">
          <w:r w:rsidRPr="00861444" w:rsidDel="006D58F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5053" w:author="Kem Sereyboth" w:date="2023-07-26T11:00:00Z">
                <w:rPr>
                  <w:rFonts w:cs="MoolBoran"/>
                  <w:spacing w:val="6"/>
                  <w:cs/>
                </w:rPr>
              </w:rPrChange>
            </w:rPr>
            <w:delText>.ស.</w:delText>
          </w:r>
          <w:r w:rsidRPr="00861444" w:rsidDel="006D58F1">
            <w:rPr>
              <w:rFonts w:ascii="Khmer MEF1" w:hAnsi="Khmer MEF1" w:cs="Khmer MEF1"/>
              <w:spacing w:val="-6"/>
              <w:sz w:val="24"/>
              <w:szCs w:val="24"/>
              <w:cs/>
              <w:rPrChange w:id="25054" w:author="Kem Sereyboth" w:date="2023-07-26T11:00:00Z">
                <w:rPr>
                  <w:rFonts w:cs="MoolBoran"/>
                  <w:spacing w:val="6"/>
                  <w:cs/>
                </w:rPr>
              </w:rPrChange>
            </w:rPr>
            <w:delText xml:space="preserve"> </w:delText>
          </w:r>
          <w:r w:rsidRPr="00861444" w:rsidDel="006D58F1">
            <w:rPr>
              <w:rFonts w:ascii="Khmer MEF1" w:hAnsi="Khmer MEF1" w:cs="Khmer MEF1"/>
              <w:spacing w:val="-6"/>
              <w:sz w:val="24"/>
              <w:szCs w:val="24"/>
              <w:cs/>
              <w:rPrChange w:id="25055" w:author="Kem Sereyboth" w:date="2023-07-26T11:0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ពុំទាន់អាចអនុវត្តតាមប្រកាសស្ដីពីការដាក់ឱ្យអនុវត្តបទប</w:delText>
          </w:r>
        </w:del>
      </w:ins>
      <w:ins w:id="25056" w:author="Kem Sereyboth" w:date="2023-07-26T11:00:00Z">
        <w:del w:id="25057" w:author="Sopheak Phorn" w:date="2023-07-28T15:59:00Z">
          <w:r w:rsidR="00861444" w:rsidRPr="00861444" w:rsidDel="006D58F1">
            <w:rPr>
              <w:rFonts w:ascii="Khmer MEF1" w:hAnsi="Khmer MEF1" w:cs="Khmer MEF1"/>
              <w:spacing w:val="-6"/>
              <w:sz w:val="24"/>
              <w:szCs w:val="24"/>
              <w:cs/>
              <w:rPrChange w:id="25058" w:author="Kem Sereyboth" w:date="2023-07-26T11:0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5059" w:author="Kem Sereyboth" w:date="2023-07-12T11:16:00Z">
        <w:del w:id="25060" w:author="Sopheak Phorn" w:date="2023-07-28T15:59:00Z">
          <w:r w:rsidRPr="00861444" w:rsidDel="006D58F1">
            <w:rPr>
              <w:rFonts w:ascii="Khmer MEF1" w:hAnsi="Khmer MEF1" w:cs="Khmer MEF1"/>
              <w:spacing w:val="-6"/>
              <w:sz w:val="24"/>
              <w:szCs w:val="24"/>
              <w:cs/>
              <w:rPrChange w:id="25061" w:author="Kem Sereyboth" w:date="2023-07-26T11:0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ញ្ជា</w:delText>
          </w:r>
        </w:del>
      </w:ins>
      <w:ins w:id="25062" w:author="Kem Sereyboth" w:date="2023-07-26T11:00:00Z">
        <w:del w:id="25063" w:author="Sopheak Phorn" w:date="2023-07-28T15:59:00Z">
          <w:r w:rsidR="00861444" w:rsidRPr="00861444" w:rsidDel="006D58F1">
            <w:rPr>
              <w:rFonts w:ascii="Khmer MEF1" w:hAnsi="Khmer MEF1" w:cs="Khmer MEF1"/>
              <w:spacing w:val="-6"/>
              <w:sz w:val="24"/>
              <w:szCs w:val="24"/>
              <w:cs/>
              <w:rPrChange w:id="25064" w:author="Kem Sereyboth" w:date="2023-07-26T11:0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5065" w:author="Kem Sereyboth" w:date="2023-07-12T11:16:00Z">
        <w:del w:id="25066" w:author="Sopheak Phorn" w:date="2023-07-28T15:59:00Z">
          <w:r w:rsidRPr="00F55550" w:rsidDel="006D58F1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ផ្ទៃក្នុ​ងសម្រាប់</w:delText>
          </w:r>
          <w:r w:rsidRPr="00F55550" w:rsidDel="006D58F1">
            <w:rPr>
              <w:rFonts w:ascii="Khmer MEF1" w:hAnsi="Khmer MEF1" w:cs="Khmer MEF1"/>
              <w:sz w:val="24"/>
              <w:szCs w:val="24"/>
              <w:cs/>
            </w:rPr>
            <w:delText>គ្រប់គ្រងមន្រ្តីរបស់អាជ្ញា​ធរ​សេ​​​វាហិ​រញ្ញ​វ​ត្ថុមិនមែនធនាគារ ឱ្យបានពេញលេញ</w:delText>
          </w:r>
          <w:r w:rsidRPr="00F55550" w:rsidDel="006D58F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 </w:delText>
          </w:r>
        </w:del>
      </w:ins>
    </w:p>
    <w:p w14:paraId="0D6806E5" w14:textId="746C99BA" w:rsidR="006D58F1" w:rsidRDefault="006D58F1">
      <w:pPr>
        <w:spacing w:after="0" w:line="233" w:lineRule="auto"/>
        <w:ind w:firstLine="709"/>
        <w:jc w:val="both"/>
        <w:rPr>
          <w:ins w:id="25067" w:author="Kem Sereyboth" w:date="2023-07-26T10:59:00Z"/>
          <w:rFonts w:ascii="Khmer MEF1" w:hAnsi="Khmer MEF1" w:cs="Khmer MEF1"/>
          <w:spacing w:val="-6"/>
          <w:sz w:val="24"/>
          <w:szCs w:val="24"/>
          <w:lang w:val="ca-ES"/>
        </w:rPr>
        <w:pPrChange w:id="25068" w:author="Sopheak Phorn" w:date="2023-08-25T13:09:00Z">
          <w:pPr>
            <w:spacing w:after="0" w:line="245" w:lineRule="auto"/>
            <w:ind w:firstLine="709"/>
            <w:jc w:val="both"/>
          </w:pPr>
        </w:pPrChange>
      </w:pPr>
      <w:ins w:id="25069" w:author="Sopheak Phorn" w:date="2023-07-28T16:00:00Z">
        <w:r w:rsidRPr="006D58F1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rPrChange w:id="25070" w:author="Sopheak Phorn" w:date="2023-07-28T16:00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លទ្ធផលនៃការរកឃើញទី២</w:t>
        </w:r>
        <w:r w:rsidRPr="006D58F1">
          <w:rPr>
            <w:rFonts w:ascii="Khmer MEF1" w:hAnsi="Khmer MEF1" w:cs="Khmer MEF1"/>
            <w:spacing w:val="-10"/>
            <w:sz w:val="24"/>
            <w:szCs w:val="24"/>
            <w:cs/>
            <w:rPrChange w:id="25071" w:author="Sopheak Phorn" w:date="2023-07-28T16:00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៖ </w:t>
        </w:r>
        <w:del w:id="25072" w:author="Chamreun Poth" w:date="2024-05-30T18:32:00Z" w16du:dateUtc="2024-05-30T11:32:00Z">
          <w:r w:rsidRPr="006D58F1" w:rsidDel="00091126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rPrChange w:id="25073" w:author="Sopheak Phorn" w:date="2023-07-28T16:00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25074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10"/>
            <w:sz w:val="24"/>
            <w:szCs w:val="24"/>
            <w:cs/>
          </w:rPr>
          <w:t>ឈ្មោះសវនដ្ឋាន</w:t>
        </w:r>
      </w:ins>
      <w:ins w:id="25075" w:author="Sopheak Phorn" w:date="2023-07-28T16:00:00Z">
        <w:r w:rsidRPr="006D58F1">
          <w:rPr>
            <w:rFonts w:ascii="Khmer MEF1" w:hAnsi="Khmer MEF1" w:cs="Khmer MEF1"/>
            <w:spacing w:val="-10"/>
            <w:sz w:val="24"/>
            <w:szCs w:val="24"/>
            <w:cs/>
            <w:rPrChange w:id="25076" w:author="Sopheak Phorn" w:date="2023-07-28T16:00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  <w:r w:rsidRPr="006D58F1">
          <w:rPr>
            <w:rFonts w:ascii="Khmer MEF1" w:hAnsi="Khmer MEF1" w:cs="Khmer MEF1"/>
            <w:color w:val="000000"/>
            <w:spacing w:val="-10"/>
            <w:sz w:val="24"/>
            <w:szCs w:val="24"/>
            <w:cs/>
            <w:lang w:val="en-GB"/>
            <w:rPrChange w:id="25077" w:author="Sopheak Phorn" w:date="2023-07-28T16:00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  <w:lang w:val="en-GB"/>
              </w:rPr>
            </w:rPrChange>
          </w:rPr>
          <w:t>បានតម្រូវឱ្យមន្ត្រីធ្វើកម្មសិក្សារយៈពេល ៣ខែ បន្ទាប់</w:t>
        </w:r>
        <w:r w:rsidRPr="006D58F1">
          <w:rPr>
            <w:rFonts w:ascii="Khmer MEF1" w:hAnsi="Khmer MEF1" w:cs="Khmer MEF1"/>
            <w:color w:val="000000"/>
            <w:spacing w:val="-10"/>
            <w:sz w:val="24"/>
            <w:szCs w:val="24"/>
            <w:cs/>
            <w:lang w:val="en-GB"/>
            <w:rPrChange w:id="25078" w:author="Sopheak Phorn" w:date="2023-07-28T16:00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>ពីទទួល</w:t>
        </w:r>
        <w:r w:rsidRPr="00F1517F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</w:rPr>
          <w:t>បានប្រកាសទទួលស្គាល់ជាមន្ត្រីលក្ខន្តិកៈប្រភេទក្រមការ</w:t>
        </w:r>
      </w:ins>
    </w:p>
    <w:p w14:paraId="5BFA1022" w14:textId="49FE9E16" w:rsidR="000A3C93" w:rsidRPr="006E6058" w:rsidRDefault="000A3C93">
      <w:pPr>
        <w:spacing w:after="0" w:line="233" w:lineRule="auto"/>
        <w:ind w:firstLine="709"/>
        <w:jc w:val="both"/>
        <w:rPr>
          <w:ins w:id="25079" w:author="Kem Sereyboth" w:date="2023-07-27T10:21:00Z"/>
          <w:rFonts w:ascii="Khmer MEF1" w:hAnsi="Khmer MEF1" w:cs="Khmer MEF1"/>
          <w:b/>
          <w:bCs/>
          <w:spacing w:val="2"/>
          <w:sz w:val="24"/>
          <w:szCs w:val="24"/>
          <w:lang w:val="ca-ES"/>
          <w:rPrChange w:id="25080" w:author="Sopheak Phorn" w:date="2023-07-28T09:16:00Z">
            <w:rPr>
              <w:ins w:id="25081" w:author="Kem Sereyboth" w:date="2023-07-27T10:21:00Z"/>
              <w:rFonts w:ascii="Khmer MEF1" w:hAnsi="Khmer MEF1" w:cs="Khmer MEF1"/>
              <w:b/>
              <w:bCs/>
              <w:spacing w:val="2"/>
              <w:sz w:val="24"/>
              <w:szCs w:val="24"/>
            </w:rPr>
          </w:rPrChange>
        </w:rPr>
        <w:pPrChange w:id="25082" w:author="Sopheak Phorn" w:date="2023-08-25T13:09:00Z">
          <w:pPr>
            <w:spacing w:after="0" w:line="245" w:lineRule="auto"/>
            <w:ind w:firstLine="709"/>
            <w:jc w:val="both"/>
          </w:pPr>
        </w:pPrChange>
      </w:pPr>
      <w:ins w:id="25083" w:author="Kem Sereyboth" w:date="2023-07-27T10:21:00Z">
        <w:r>
          <w:rPr>
            <w:rFonts w:ascii="Khmer MEF1" w:hAnsi="Khmer MEF1" w:cs="Khmer MEF1" w:hint="cs"/>
            <w:b/>
            <w:bCs/>
            <w:spacing w:val="2"/>
            <w:sz w:val="24"/>
            <w:szCs w:val="24"/>
            <w:cs/>
          </w:rPr>
          <w:t>ខ.សវនកម្មសមិទ្ធកម្ម</w:t>
        </w:r>
      </w:ins>
    </w:p>
    <w:p w14:paraId="68B3AFA8" w14:textId="05525D8C" w:rsidR="005C3F0D" w:rsidRPr="00091126" w:rsidRDefault="00792344">
      <w:pPr>
        <w:spacing w:after="0" w:line="233" w:lineRule="auto"/>
        <w:ind w:firstLine="709"/>
        <w:jc w:val="both"/>
        <w:rPr>
          <w:ins w:id="25084" w:author="Kem Sereyboth" w:date="2023-07-25T09:39:00Z"/>
          <w:rFonts w:ascii="Khmer MEF1" w:hAnsi="Khmer MEF1" w:cs="Khmer MEF1"/>
          <w:color w:val="000000" w:themeColor="text1"/>
          <w:spacing w:val="-8"/>
          <w:sz w:val="24"/>
          <w:szCs w:val="24"/>
          <w:lang w:val="ca-ES"/>
          <w:rPrChange w:id="25085" w:author="Chamreun Poth" w:date="2024-05-30T18:36:00Z" w16du:dateUtc="2024-05-30T11:36:00Z">
            <w:rPr>
              <w:ins w:id="25086" w:author="Kem Sereyboth" w:date="2023-07-25T09:39:00Z"/>
              <w:rFonts w:ascii="Khmer MEF1" w:hAnsi="Khmer MEF1" w:cs="Khmer MEF1"/>
              <w:sz w:val="24"/>
              <w:szCs w:val="24"/>
            </w:rPr>
          </w:rPrChange>
        </w:rPr>
        <w:pPrChange w:id="25087" w:author="Sopheak Phorn" w:date="2023-08-25T13:09:00Z">
          <w:pPr>
            <w:spacing w:after="0" w:line="245" w:lineRule="auto"/>
            <w:ind w:left="709"/>
            <w:jc w:val="both"/>
          </w:pPr>
        </w:pPrChange>
      </w:pPr>
      <w:ins w:id="25088" w:author="Kem Sereyboth" w:date="2023-07-12T11:20:00Z">
        <w:r w:rsidRPr="006D58F1">
          <w:rPr>
            <w:rFonts w:ascii="Khmer MEF1" w:hAnsi="Khmer MEF1" w:cs="Khmer MEF1"/>
            <w:b/>
            <w:bCs/>
            <w:sz w:val="24"/>
            <w:szCs w:val="24"/>
            <w:cs/>
            <w:rPrChange w:id="25089" w:author="Sopheak Phorn" w:date="2023-07-28T16:01:00Z">
              <w:rPr>
                <w:rFonts w:ascii="Khmer MEF1" w:eastAsiaTheme="majorEastAsia" w:hAnsi="Khmer MEF1" w:cs="Khmer MEF1"/>
                <w:b/>
                <w:bCs/>
                <w:color w:val="2E74B5" w:themeColor="accent1" w:themeShade="BF"/>
                <w:sz w:val="24"/>
                <w:szCs w:val="24"/>
                <w:cs/>
              </w:rPr>
            </w:rPrChange>
          </w:rPr>
          <w:t>លទ្ធផលនៃ</w:t>
        </w:r>
        <w:r w:rsidRPr="005D3AC9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rPrChange w:id="25090" w:author="Sopheak Phorn" w:date="2023-08-03T09:31:00Z">
              <w:rPr>
                <w:rFonts w:ascii="Khmer MEF1" w:eastAsiaTheme="majorEastAsia" w:hAnsi="Khmer MEF1" w:cs="Khmer MEF1"/>
                <w:b/>
                <w:bCs/>
                <w:color w:val="2E74B5" w:themeColor="accent1" w:themeShade="BF"/>
                <w:sz w:val="24"/>
                <w:szCs w:val="24"/>
                <w:cs/>
              </w:rPr>
            </w:rPrChange>
          </w:rPr>
          <w:t>ការ</w:t>
        </w:r>
        <w:r w:rsidRPr="006D58F1">
          <w:rPr>
            <w:rFonts w:ascii="Khmer MEF1" w:hAnsi="Khmer MEF1" w:cs="Khmer MEF1"/>
            <w:b/>
            <w:bCs/>
            <w:sz w:val="24"/>
            <w:szCs w:val="24"/>
            <w:cs/>
            <w:rPrChange w:id="25091" w:author="Sopheak Phorn" w:date="2023-07-28T16:01:00Z">
              <w:rPr>
                <w:rFonts w:ascii="Khmer MEF1" w:eastAsiaTheme="majorEastAsia" w:hAnsi="Khmer MEF1" w:cs="Khmer MEF1"/>
                <w:b/>
                <w:bCs/>
                <w:color w:val="2E74B5" w:themeColor="accent1" w:themeShade="BF"/>
                <w:sz w:val="24"/>
                <w:szCs w:val="24"/>
                <w:cs/>
              </w:rPr>
            </w:rPrChange>
          </w:rPr>
          <w:t>រកឃើញទី</w:t>
        </w:r>
      </w:ins>
      <w:ins w:id="25092" w:author="Sopheak Phorn" w:date="2023-07-28T16:00:00Z">
        <w:r w:rsidR="006D58F1" w:rsidRPr="006D58F1">
          <w:rPr>
            <w:rFonts w:ascii="Khmer MEF1" w:hAnsi="Khmer MEF1" w:cs="Khmer MEF1"/>
            <w:b/>
            <w:bCs/>
            <w:sz w:val="24"/>
            <w:szCs w:val="24"/>
            <w:cs/>
            <w:rPrChange w:id="25093" w:author="Sopheak Phorn" w:date="2023-07-28T16:01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t>៣</w:t>
        </w:r>
      </w:ins>
      <w:ins w:id="25094" w:author="Kem Sereyboth" w:date="2023-07-27T10:03:00Z">
        <w:del w:id="25095" w:author="Sopheak Phorn" w:date="2023-07-28T16:00:00Z">
          <w:r w:rsidR="00E3331A" w:rsidRPr="006D58F1" w:rsidDel="006D58F1">
            <w:rPr>
              <w:rFonts w:ascii="Khmer MEF1" w:hAnsi="Khmer MEF1" w:cs="Khmer MEF1"/>
              <w:b/>
              <w:bCs/>
              <w:sz w:val="24"/>
              <w:szCs w:val="24"/>
              <w:cs/>
              <w:rPrChange w:id="25096" w:author="Sopheak Phorn" w:date="2023-07-28T16:01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25097" w:author="Kem Sereyboth" w:date="2023-07-12T11:20:00Z">
        <w:r w:rsidRPr="006D58F1">
          <w:rPr>
            <w:rFonts w:ascii="Khmer MEF1" w:hAnsi="Khmer MEF1" w:cs="Khmer MEF1"/>
            <w:b/>
            <w:bCs/>
            <w:sz w:val="24"/>
            <w:szCs w:val="24"/>
            <w:cs/>
            <w:rPrChange w:id="25098" w:author="Sopheak Phorn" w:date="2023-07-28T16:01:00Z">
              <w:rPr>
                <w:rFonts w:ascii="Khmer MEF1" w:eastAsiaTheme="majorEastAsia" w:hAnsi="Khmer MEF1" w:cs="Khmer MEF1"/>
                <w:b/>
                <w:bCs/>
                <w:color w:val="2E74B5" w:themeColor="accent1" w:themeShade="BF"/>
                <w:sz w:val="24"/>
                <w:szCs w:val="24"/>
                <w:cs/>
              </w:rPr>
            </w:rPrChange>
          </w:rPr>
          <w:t>៖</w:t>
        </w:r>
        <w:r w:rsidRPr="006D58F1">
          <w:rPr>
            <w:rFonts w:ascii="Khmer MEF1" w:hAnsi="Khmer MEF1" w:cs="Khmer MEF1"/>
            <w:b/>
            <w:bCs/>
            <w:sz w:val="24"/>
            <w:szCs w:val="24"/>
            <w:cs/>
            <w:rPrChange w:id="25099" w:author="Sopheak Phorn" w:date="2023-07-28T16:01:00Z">
              <w:rPr>
                <w:rFonts w:ascii="Khmer MEF1" w:eastAsiaTheme="majorEastAsia" w:hAnsi="Khmer MEF1" w:cs="Khmer MEF1"/>
                <w:color w:val="2E74B5" w:themeColor="accent1" w:themeShade="BF"/>
                <w:sz w:val="24"/>
                <w:szCs w:val="24"/>
                <w:cs/>
              </w:rPr>
            </w:rPrChange>
          </w:rPr>
          <w:t xml:space="preserve"> </w:t>
        </w:r>
      </w:ins>
      <w:ins w:id="25100" w:author="Sopheak Phorn" w:date="2023-08-03T09:30:00Z">
        <w:r w:rsidR="005D3AC9" w:rsidRPr="00AD1E0F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</w:rPr>
          <w:t>សេចក្ដី</w:t>
        </w:r>
        <w:r w:rsidR="005D3AC9" w:rsidRPr="00AD1E0F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 xml:space="preserve">ព្រាងប្រកាសស្ដីពីការដាក់ឱ្យអនុវត្តស្ដង់ដាគណនេយ្យសម្រាប់គ្រឹះស្ថានសាធារណៈរដ្ឋបាល </w:t>
        </w:r>
        <w:del w:id="25101" w:author="Chamreun Poth" w:date="2024-05-30T18:32:00Z" w16du:dateUtc="2024-05-30T11:32:00Z">
          <w:r w:rsidR="005D3AC9" w:rsidRPr="00AD1E0F" w:rsidDel="00091126">
            <w:rPr>
              <w:rFonts w:ascii="Khmer MEF1" w:hAnsi="Khmer MEF1" w:cs="Khmer MEF1"/>
              <w:b/>
              <w:bCs/>
              <w:color w:val="000000" w:themeColor="text1"/>
              <w:spacing w:val="-8"/>
              <w:sz w:val="24"/>
              <w:szCs w:val="24"/>
              <w:cs/>
            </w:rPr>
            <w:delText>ន.គ.ស.</w:delText>
          </w:r>
        </w:del>
      </w:ins>
      <w:ins w:id="25102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 w:themeColor="text1"/>
            <w:spacing w:val="-8"/>
            <w:sz w:val="24"/>
            <w:szCs w:val="24"/>
            <w:cs/>
          </w:rPr>
          <w:t>ឈ្មោះសវនដ្ឋាន</w:t>
        </w:r>
      </w:ins>
      <w:ins w:id="25103" w:author="Sopheak Phorn" w:date="2023-08-03T09:30:00Z">
        <w:r w:rsidR="005D3AC9" w:rsidRPr="00AD1E0F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 xml:space="preserve"> ពុំទាន់អាចដាក់ឱ្យអនុវត្តស្របតាមផែនការសកម្មភាពឆ្នាំ២០២២</w:t>
        </w:r>
      </w:ins>
      <w:ins w:id="25104" w:author="Kem Sereyboth" w:date="2023-07-12T11:16:00Z">
        <w:del w:id="25105" w:author="Sopheak Phorn" w:date="2023-07-28T16:00:00Z">
          <w:r w:rsidRPr="00861444" w:rsidDel="006D58F1">
            <w:rPr>
              <w:rFonts w:ascii="Khmer MEF1" w:hAnsi="Khmer MEF1" w:cs="Khmer MEF1"/>
              <w:spacing w:val="2"/>
              <w:sz w:val="24"/>
              <w:szCs w:val="24"/>
              <w:cs/>
              <w:rPrChange w:id="25106" w:author="Kem Sereyboth" w:date="2023-07-26T11:02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សៀវភៅណែនាំស្ដីពីការត្រួតពិនិត្យប្រព័ន្ធសន្តិសុខសង្គមផ្នែកថែទាំ</w:delText>
          </w:r>
          <w:r w:rsidRPr="00861444" w:rsidDel="006D58F1">
            <w:rPr>
              <w:rFonts w:ascii="Khmer MEF1" w:hAnsi="Khmer MEF1" w:cs="Khmer MEF1"/>
              <w:spacing w:val="-2"/>
              <w:sz w:val="24"/>
              <w:szCs w:val="24"/>
              <w:cs/>
              <w:rPrChange w:id="25107" w:author="Kem Sereyboth" w:date="2023-07-26T11:02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សុ</w:delText>
          </w:r>
        </w:del>
      </w:ins>
      <w:ins w:id="25108" w:author="Kem Sereyboth" w:date="2023-07-12T11:22:00Z">
        <w:del w:id="25109" w:author="Sopheak Phorn" w:date="2023-07-28T16:00:00Z">
          <w:r w:rsidR="003532A4" w:rsidRPr="00861444" w:rsidDel="006D58F1">
            <w:rPr>
              <w:rFonts w:ascii="Khmer MEF1" w:hAnsi="Khmer MEF1" w:cs="Khmer MEF1"/>
              <w:spacing w:val="-2"/>
              <w:sz w:val="24"/>
              <w:szCs w:val="24"/>
              <w:cs/>
              <w:rPrChange w:id="25110" w:author="Kem Sereyboth" w:date="2023-07-26T11:02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5111" w:author="Kem Sereyboth" w:date="2023-07-12T11:16:00Z">
        <w:del w:id="25112" w:author="Sopheak Phorn" w:date="2023-07-28T16:00:00Z">
          <w:r w:rsidRPr="00861444" w:rsidDel="006D58F1">
            <w:rPr>
              <w:rFonts w:ascii="Khmer MEF1" w:hAnsi="Khmer MEF1" w:cs="Khmer MEF1"/>
              <w:spacing w:val="-2"/>
              <w:sz w:val="24"/>
              <w:szCs w:val="24"/>
              <w:cs/>
              <w:rPrChange w:id="25113" w:author="Kem Sereyboth" w:date="2023-07-26T11:02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ខ</w:delText>
          </w:r>
        </w:del>
      </w:ins>
      <w:ins w:id="25114" w:author="Kem Sereyboth" w:date="2023-07-12T11:22:00Z">
        <w:del w:id="25115" w:author="Sopheak Phorn" w:date="2023-07-28T16:00:00Z">
          <w:r w:rsidR="003532A4" w:rsidRPr="006E6058" w:rsidDel="006D58F1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25116" w:author="Sopheak Phorn" w:date="2023-07-28T09:16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​​</w:delText>
          </w:r>
        </w:del>
      </w:ins>
      <w:ins w:id="25117" w:author="Kem Sereyboth" w:date="2023-07-26T11:02:00Z">
        <w:del w:id="25118" w:author="Sopheak Phorn" w:date="2023-07-28T16:00:00Z">
          <w:r w:rsidR="00861444" w:rsidRPr="00861444" w:rsidDel="006D58F1">
            <w:rPr>
              <w:rFonts w:ascii="Khmer MEF1" w:hAnsi="Khmer MEF1" w:cs="Khmer MEF1"/>
              <w:spacing w:val="-2"/>
              <w:sz w:val="24"/>
              <w:szCs w:val="24"/>
              <w:cs/>
              <w:rPrChange w:id="25119" w:author="Kem Sereyboth" w:date="2023-07-26T11:02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5120" w:author="Kem Sereyboth" w:date="2023-07-12T11:16:00Z">
        <w:del w:id="25121" w:author="Sopheak Phorn" w:date="2023-07-28T16:00:00Z">
          <w:r w:rsidRPr="00F55550" w:rsidDel="006D58F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ភាព</w:delText>
          </w:r>
          <w:r w:rsidRPr="006E6058" w:rsidDel="006D58F1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25122" w:author="Sopheak Phorn" w:date="2023-07-28T09:16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 xml:space="preserve"> </w:delText>
          </w:r>
          <w:r w:rsidRPr="00F55550" w:rsidDel="006D58F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និ</w:delText>
          </w:r>
          <w:r w:rsidRPr="006E6058" w:rsidDel="006D58F1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25123" w:author="Sopheak Phorn" w:date="2023-07-28T09:16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</w:delText>
          </w:r>
          <w:r w:rsidRPr="00F55550" w:rsidDel="006D58F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ង</w:delText>
          </w:r>
          <w:r w:rsidRPr="006E6058" w:rsidDel="006D58F1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25124" w:author="Sopheak Phorn" w:date="2023-07-28T09:16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</w:delText>
          </w:r>
          <w:r w:rsidRPr="00F55550" w:rsidDel="006D58F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ហា</w:delText>
          </w:r>
          <w:r w:rsidRPr="006E6058" w:rsidDel="006D58F1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25125" w:author="Sopheak Phorn" w:date="2023-07-28T09:16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</w:delText>
          </w:r>
          <w:r w:rsidRPr="00F55550" w:rsidDel="006D58F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និ</w:delText>
          </w:r>
          <w:r w:rsidRPr="006E6058" w:rsidDel="006D58F1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25126" w:author="Sopheak Phorn" w:date="2023-07-28T09:16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</w:delText>
          </w:r>
          <w:r w:rsidRPr="00F55550" w:rsidDel="006D58F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ភ័</w:delText>
          </w:r>
          <w:r w:rsidRPr="006E6058" w:rsidDel="006D58F1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25127" w:author="Sopheak Phorn" w:date="2023-07-28T09:16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​​​</w:delText>
          </w:r>
          <w:r w:rsidRPr="00F55550" w:rsidDel="006D58F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យ​</w:delText>
          </w:r>
          <w:r w:rsidRPr="006E6058" w:rsidDel="006D58F1">
            <w:rPr>
              <w:rFonts w:ascii="Khmer MEF1" w:hAnsi="Khmer MEF1" w:cs="Khmer MEF1"/>
              <w:sz w:val="24"/>
              <w:szCs w:val="24"/>
              <w:lang w:val="ca-ES"/>
              <w:rPrChange w:id="25128" w:author="Sopheak Phorn" w:date="2023-07-28T09:1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​​</w:delText>
          </w:r>
          <w:r w:rsidRPr="00F55550" w:rsidDel="006D58F1">
            <w:rPr>
              <w:rFonts w:ascii="Khmer MEF1" w:hAnsi="Khmer MEF1" w:cs="Khmer MEF1"/>
              <w:sz w:val="24"/>
              <w:szCs w:val="24"/>
              <w:cs/>
            </w:rPr>
            <w:delText>ការ</w:delText>
          </w:r>
          <w:r w:rsidRPr="006E6058" w:rsidDel="006D58F1">
            <w:rPr>
              <w:rFonts w:ascii="Khmer MEF1" w:hAnsi="Khmer MEF1" w:cs="Khmer MEF1"/>
              <w:sz w:val="24"/>
              <w:szCs w:val="24"/>
              <w:lang w:val="ca-ES"/>
              <w:rPrChange w:id="25129" w:author="Sopheak Phorn" w:date="2023-07-28T09:1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​</w:delText>
          </w:r>
          <w:r w:rsidRPr="00F55550" w:rsidDel="006D58F1">
            <w:rPr>
              <w:rFonts w:ascii="Khmer MEF1" w:hAnsi="Khmer MEF1" w:cs="Khmer MEF1"/>
              <w:sz w:val="24"/>
              <w:szCs w:val="24"/>
              <w:cs/>
            </w:rPr>
            <w:delText>ងារ ពុំទាន់អាចសម្រេចបានស្របតាម​ផែ​ន​ការសក​ម្មភា​ពក្នុងឆ្នាំ២០២២</w:delText>
          </w:r>
        </w:del>
      </w:ins>
    </w:p>
    <w:p w14:paraId="4EBF6E32" w14:textId="43DB89C4" w:rsidR="00532CEA" w:rsidRPr="006E6058" w:rsidDel="005C3F0D" w:rsidRDefault="005C3F0D">
      <w:pPr>
        <w:spacing w:after="0" w:line="233" w:lineRule="auto"/>
        <w:rPr>
          <w:del w:id="25130" w:author="Kem Sereyboth" w:date="2023-07-12T11:16:00Z"/>
          <w:rFonts w:ascii="Khmer MEF1" w:hAnsi="Khmer MEF1" w:cs="Khmer MEF1"/>
          <w:spacing w:val="-6"/>
          <w:sz w:val="24"/>
          <w:szCs w:val="24"/>
          <w:lang w:val="ca-ES"/>
          <w:rPrChange w:id="25131" w:author="Sopheak Phorn" w:date="2023-07-28T09:16:00Z">
            <w:rPr>
              <w:del w:id="25132" w:author="Kem Sereyboth" w:date="2023-07-12T11:16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25133" w:author="Sopheak Phorn" w:date="2023-08-25T13:09:00Z">
          <w:pPr/>
        </w:pPrChange>
      </w:pPr>
      <w:ins w:id="25134" w:author="Kem Sereyboth" w:date="2023-07-25T09:39:00Z">
        <w:r w:rsidRPr="005D3AC9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5135" w:author="Sopheak Phorn" w:date="2023-08-03T09:32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លទ្ធផលនៃការរកឃើញទី</w:t>
        </w:r>
      </w:ins>
      <w:ins w:id="25136" w:author="Sopheak Phorn" w:date="2023-07-28T16:00:00Z">
        <w:r w:rsidR="006D58F1" w:rsidRPr="005D3AC9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5137" w:author="Sopheak Phorn" w:date="2023-08-03T09:32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</w:rPr>
            </w:rPrChange>
          </w:rPr>
          <w:t>៤</w:t>
        </w:r>
      </w:ins>
      <w:ins w:id="25138" w:author="Kem Sereyboth" w:date="2023-07-27T10:03:00Z">
        <w:del w:id="25139" w:author="Sopheak Phorn" w:date="2023-07-28T16:00:00Z">
          <w:r w:rsidR="00E3331A" w:rsidRPr="005D3AC9" w:rsidDel="006D58F1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5140" w:author="Sopheak Phorn" w:date="2023-08-03T09:32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25141" w:author="Kem Sereyboth" w:date="2023-07-25T09:39:00Z">
        <w:r w:rsidRPr="005D3AC9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5142" w:author="Sopheak Phorn" w:date="2023-08-03T09:32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 xml:space="preserve">៖ </w:t>
        </w:r>
      </w:ins>
      <w:ins w:id="25143" w:author="Sopheak Phorn" w:date="2023-08-03T09:31:00Z">
        <w:r w:rsidR="005D3AC9" w:rsidRPr="005D3AC9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25144" w:author="Sopheak Phorn" w:date="2023-08-03T09:32:00Z">
              <w:rPr>
                <w:cs/>
              </w:rPr>
            </w:rPrChange>
          </w:rPr>
          <w:t>សេចក្ដីព្រាងប្រកាសស្ដីពីការដាក់ឱ្យអនុវត្តស្ដង់ដាគណនេយ្យសាម</w:t>
        </w:r>
      </w:ins>
      <w:ins w:id="25145" w:author="Sopheak Phorn" w:date="2023-08-03T09:32:00Z">
        <w:r w:rsidR="005D3AC9" w:rsidRPr="007D5057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>​</w:t>
        </w:r>
      </w:ins>
      <w:ins w:id="25146" w:author="Sopheak Phorn" w:date="2023-08-03T09:31:00Z">
        <w:r w:rsidR="005D3AC9" w:rsidRPr="005D3AC9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25147" w:author="Sopheak Phorn" w:date="2023-08-03T09:32:00Z">
              <w:rPr>
                <w:cs/>
              </w:rPr>
            </w:rPrChange>
          </w:rPr>
          <w:t>ញ្ញ</w:t>
        </w:r>
      </w:ins>
      <w:ins w:id="25148" w:author="Sopheak Phorn" w:date="2023-08-03T09:32:00Z">
        <w:r w:rsidR="005D3AC9" w:rsidRPr="007D5057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>​​​​</w:t>
        </w:r>
      </w:ins>
      <w:ins w:id="25149" w:author="Sopheak Phorn" w:date="2023-08-03T09:31:00Z">
        <w:r w:rsidR="005D3AC9" w:rsidRPr="005D3AC9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25150" w:author="Sopheak Phorn" w:date="2023-08-03T09:31:00Z">
              <w:rPr>
                <w:cs/>
              </w:rPr>
            </w:rPrChange>
          </w:rPr>
          <w:t xml:space="preserve">កម្ពុជា </w:t>
        </w:r>
        <w:del w:id="25151" w:author="Chamreun Poth" w:date="2024-05-30T18:32:00Z" w16du:dateUtc="2024-05-30T11:32:00Z">
          <w:r w:rsidR="005D3AC9" w:rsidRPr="005D3AC9" w:rsidDel="00091126">
            <w:rPr>
              <w:rFonts w:ascii="Khmer MEF1" w:hAnsi="Khmer MEF1" w:cs="Khmer MEF1"/>
              <w:b/>
              <w:bCs/>
              <w:color w:val="000000" w:themeColor="text1"/>
              <w:spacing w:val="-4"/>
              <w:sz w:val="24"/>
              <w:szCs w:val="24"/>
              <w:cs/>
              <w:rPrChange w:id="25152" w:author="Sopheak Phorn" w:date="2023-08-03T09:31:00Z">
                <w:rPr>
                  <w:b/>
                  <w:bCs/>
                  <w:cs/>
                </w:rPr>
              </w:rPrChange>
            </w:rPr>
            <w:delText>ន.គ.ស.</w:delText>
          </w:r>
        </w:del>
      </w:ins>
      <w:ins w:id="25153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</w:rPr>
          <w:t>ឈ្មោះសវនដ្ឋាន</w:t>
        </w:r>
      </w:ins>
      <w:ins w:id="25154" w:author="Sopheak Phorn" w:date="2023-08-03T09:31:00Z">
        <w:r w:rsidR="005D3AC9" w:rsidRPr="005D3AC9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25155" w:author="Sopheak Phorn" w:date="2023-08-03T09:31:00Z">
              <w:rPr>
                <w:cs/>
              </w:rPr>
            </w:rPrChange>
          </w:rPr>
          <w:t xml:space="preserve"> ពុំទាន់</w:t>
        </w:r>
        <w:r w:rsidR="005D3AC9" w:rsidRPr="005D3AC9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5156" w:author="Sopheak Phorn" w:date="2023-08-03T09:31:00Z">
              <w:rPr>
                <w:spacing w:val="-8"/>
                <w:cs/>
              </w:rPr>
            </w:rPrChange>
          </w:rPr>
          <w:t>អាចដាក់ឱ្យអនុវត្តស្របតាមផែនការសកម្មភាពឆ្នាំ២០២២</w:t>
        </w:r>
      </w:ins>
      <w:ins w:id="25157" w:author="Kem Sereyboth" w:date="2023-07-25T09:39:00Z">
        <w:del w:id="25158" w:author="Sopheak Phorn" w:date="2023-07-28T16:01:00Z">
          <w:r w:rsidRPr="00E3331A" w:rsidDel="006D58F1">
            <w:rPr>
              <w:rFonts w:ascii="Khmer MEF1" w:hAnsi="Khmer MEF1" w:cs="Khmer MEF1"/>
              <w:spacing w:val="6"/>
              <w:sz w:val="24"/>
              <w:szCs w:val="24"/>
              <w:cs/>
              <w:rPrChange w:id="25159" w:author="Kem Sereyboth" w:date="2023-07-27T10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សេចក្ដីណែនាំស្ដីពីការកំណត់ធាតុអប្បបរិមានៃយន្តការគ្រប់</w:delText>
          </w:r>
        </w:del>
      </w:ins>
      <w:ins w:id="25160" w:author="Kem Sereyboth" w:date="2023-07-27T10:04:00Z">
        <w:del w:id="25161" w:author="Sopheak Phorn" w:date="2023-07-28T16:01:00Z">
          <w:r w:rsidR="00E3331A" w:rsidRPr="00E3331A" w:rsidDel="006D58F1">
            <w:rPr>
              <w:rFonts w:ascii="Khmer MEF1" w:hAnsi="Khmer MEF1" w:cs="Khmer MEF1"/>
              <w:spacing w:val="6"/>
              <w:sz w:val="24"/>
              <w:szCs w:val="24"/>
              <w:cs/>
              <w:rPrChange w:id="25162" w:author="Kem Sereyboth" w:date="2023-07-27T10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5163" w:author="Kem Sereyboth" w:date="2023-07-25T09:39:00Z">
        <w:del w:id="25164" w:author="Sopheak Phorn" w:date="2023-07-28T16:01:00Z">
          <w:r w:rsidRPr="00E3331A" w:rsidDel="006D58F1">
            <w:rPr>
              <w:rFonts w:ascii="Khmer MEF1" w:hAnsi="Khmer MEF1" w:cs="Khmer MEF1"/>
              <w:spacing w:val="6"/>
              <w:sz w:val="24"/>
              <w:szCs w:val="24"/>
              <w:cs/>
              <w:rPrChange w:id="25165" w:author="Kem Sereyboth" w:date="2023-07-27T10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គ្រ</w:delText>
          </w:r>
        </w:del>
      </w:ins>
      <w:ins w:id="25166" w:author="Kem Sereyboth" w:date="2023-07-27T10:04:00Z">
        <w:del w:id="25167" w:author="Sopheak Phorn" w:date="2023-07-28T16:01:00Z">
          <w:r w:rsidR="00E3331A" w:rsidRPr="00E3331A" w:rsidDel="006D58F1">
            <w:rPr>
              <w:rFonts w:ascii="Khmer MEF1" w:hAnsi="Khmer MEF1" w:cs="Khmer MEF1"/>
              <w:spacing w:val="6"/>
              <w:sz w:val="24"/>
              <w:szCs w:val="24"/>
              <w:cs/>
              <w:rPrChange w:id="25168" w:author="Kem Sereyboth" w:date="2023-07-27T10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5169" w:author="Kem Sereyboth" w:date="2023-07-25T09:39:00Z">
        <w:del w:id="25170" w:author="Sopheak Phorn" w:date="2023-07-28T16:01:00Z">
          <w:r w:rsidRPr="00E3331A" w:rsidDel="006D58F1">
            <w:rPr>
              <w:rFonts w:ascii="Khmer MEF1" w:hAnsi="Khmer MEF1" w:cs="Khmer MEF1"/>
              <w:spacing w:val="6"/>
              <w:sz w:val="24"/>
              <w:szCs w:val="24"/>
              <w:cs/>
              <w:rPrChange w:id="25171" w:author="Kem Sereyboth" w:date="2023-07-27T10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ង</w:delText>
          </w:r>
        </w:del>
      </w:ins>
      <w:ins w:id="25172" w:author="Kem Sereyboth" w:date="2023-07-27T10:04:00Z">
        <w:del w:id="25173" w:author="Sopheak Phorn" w:date="2023-07-28T16:01:00Z">
          <w:r w:rsidR="00E3331A" w:rsidRPr="00E3331A" w:rsidDel="006D58F1">
            <w:rPr>
              <w:rFonts w:ascii="Khmer MEF1" w:hAnsi="Khmer MEF1" w:cs="Khmer MEF1"/>
              <w:spacing w:val="6"/>
              <w:sz w:val="24"/>
              <w:szCs w:val="24"/>
              <w:cs/>
              <w:rPrChange w:id="25174" w:author="Kem Sereyboth" w:date="2023-07-27T10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5175" w:author="Kem Sereyboth" w:date="2023-07-25T09:39:00Z">
        <w:del w:id="25176" w:author="Sopheak Phorn" w:date="2023-07-28T16:01:00Z">
          <w:r w:rsidRPr="00861444" w:rsidDel="006D58F1">
            <w:rPr>
              <w:rFonts w:ascii="Khmer MEF1" w:hAnsi="Khmer MEF1" w:cs="Khmer MEF1"/>
              <w:spacing w:val="2"/>
              <w:sz w:val="24"/>
              <w:szCs w:val="24"/>
              <w:cs/>
              <w:rPrChange w:id="25177" w:author="Kem Sereyboth" w:date="2023-07-26T11:03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ហានិភ័</w:delText>
          </w:r>
        </w:del>
      </w:ins>
      <w:ins w:id="25178" w:author="Kem Sereyboth" w:date="2023-07-26T11:02:00Z">
        <w:del w:id="25179" w:author="Sopheak Phorn" w:date="2023-07-28T16:01:00Z">
          <w:r w:rsidR="00861444" w:rsidRPr="00861444" w:rsidDel="006D58F1">
            <w:rPr>
              <w:rFonts w:ascii="Khmer MEF1" w:hAnsi="Khmer MEF1" w:cs="Khmer MEF1"/>
              <w:spacing w:val="2"/>
              <w:sz w:val="24"/>
              <w:szCs w:val="24"/>
              <w:cs/>
              <w:rPrChange w:id="25180" w:author="Kem Sereyboth" w:date="2023-07-26T11:03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5181" w:author="Kem Sereyboth" w:date="2023-07-25T09:39:00Z">
        <w:del w:id="25182" w:author="Sopheak Phorn" w:date="2023-07-28T16:01:00Z">
          <w:r w:rsidRPr="00861444" w:rsidDel="006D58F1">
            <w:rPr>
              <w:rFonts w:ascii="Khmer MEF1" w:hAnsi="Khmer MEF1" w:cs="Khmer MEF1"/>
              <w:spacing w:val="2"/>
              <w:sz w:val="24"/>
              <w:szCs w:val="24"/>
              <w:cs/>
              <w:rPrChange w:id="25183" w:author="Kem Sereyboth" w:date="2023-07-26T11:03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យ ពុំ</w:delText>
          </w:r>
          <w:r w:rsidRPr="000E428F" w:rsidDel="006D58F1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>ទាន់</w:delText>
          </w:r>
          <w:r w:rsidRPr="000E428F" w:rsidDel="006D58F1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អា</w:delText>
          </w:r>
          <w:r w:rsidRPr="000E428F" w:rsidDel="006D58F1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>​</w:delText>
          </w:r>
          <w:r w:rsidRPr="000E428F" w:rsidDel="006D58F1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ច</w:delText>
          </w:r>
          <w:r w:rsidDel="006D58F1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​ដាក់ឱ្យអនុវត្តបាន</w:delText>
          </w:r>
          <w:r w:rsidRPr="00F55550" w:rsidDel="006D58F1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 xml:space="preserve"> ស្របតាម​ផែ​ន​កា​រ​​​ស​ក​ម្មភា​ពក្នុងឆ្នាំ២​០​២​២</w:delText>
          </w:r>
        </w:del>
        <w:r w:rsidRPr="00F55550">
          <w:rPr>
            <w:rFonts w:ascii="Khmer MEF1" w:hAnsi="Khmer MEF1" w:cs="Khmer MEF1" w:hint="cs"/>
            <w:spacing w:val="-6"/>
            <w:sz w:val="24"/>
            <w:szCs w:val="24"/>
            <w:cs/>
          </w:rPr>
          <w:t>។</w:t>
        </w:r>
      </w:ins>
      <w:ins w:id="25184" w:author="User" w:date="2022-10-03T11:01:00Z">
        <w:del w:id="25185" w:author="Kem Sereyboth" w:date="2023-07-12T11:16:00Z">
          <w:r w:rsidR="008C2F17" w:rsidRPr="00E33574" w:rsidDel="00792344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518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</w:del>
      </w:ins>
      <w:ins w:id="25187" w:author="Kem Sereiboth" w:date="2022-09-30T17:11:00Z">
        <w:del w:id="25188" w:author="Kem Sereyboth" w:date="2023-07-12T11:16:00Z">
          <w:r w:rsidR="002C5873" w:rsidRPr="00E33574" w:rsidDel="00792344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5189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25190" w:author="User" w:date="2022-10-03T11:01:00Z">
        <w:del w:id="25191" w:author="Kem Sereyboth" w:date="2023-07-12T11:16:00Z">
          <w:r w:rsidR="008C2F17" w:rsidRPr="00E33574" w:rsidDel="00792344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519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ទី១</w:delText>
          </w:r>
        </w:del>
      </w:ins>
      <w:ins w:id="25193" w:author="Kem Sereiboth" w:date="2022-09-30T17:11:00Z">
        <w:del w:id="25194" w:author="Kem Sereyboth" w:date="2023-07-12T11:16:00Z">
          <w:r w:rsidR="002C5873" w:rsidRPr="00E33574" w:rsidDel="00792344">
            <w:rPr>
              <w:rFonts w:ascii="Khmer MEF1" w:hAnsi="Khmer MEF1" w:cs="Khmer MEF1"/>
              <w:strike/>
              <w:spacing w:val="-8"/>
              <w:sz w:val="24"/>
              <w:szCs w:val="24"/>
              <w:highlight w:val="yellow"/>
              <w:cs/>
              <w:lang w:val="ca-ES"/>
              <w:rPrChange w:id="2519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៖ </w:delText>
          </w:r>
        </w:del>
      </w:ins>
      <w:ins w:id="25196" w:author="sakaria fa" w:date="2022-09-30T09:19:00Z">
        <w:del w:id="25197" w:author="Kem Sereyboth" w:date="2023-07-12T11:16:00Z">
          <w:r w:rsidR="00532CEA" w:rsidRPr="00E33574" w:rsidDel="00792344">
            <w:rPr>
              <w:rFonts w:ascii="Khmer MEF1" w:hAnsi="Khmer MEF1" w:cs="Khmer MEF1"/>
              <w:strike/>
              <w:spacing w:val="-8"/>
              <w:sz w:val="24"/>
              <w:szCs w:val="24"/>
              <w:highlight w:val="yellow"/>
              <w:cs/>
              <w:lang w:val="ca-ES"/>
              <w:rPrChange w:id="2519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នៅ </w:delText>
          </w:r>
        </w:del>
      </w:ins>
      <w:ins w:id="25199" w:author="sakaria fa" w:date="2022-09-30T09:20:00Z">
        <w:del w:id="25200" w:author="Kem Sereyboth" w:date="2023-07-12T11:16:00Z">
          <w:r w:rsidR="00532CEA" w:rsidRPr="00E33574" w:rsidDel="00792344">
            <w:rPr>
              <w:rFonts w:ascii="Khmer MEF1" w:hAnsi="Khmer MEF1" w:cs="Khmer MEF1"/>
              <w:strike/>
              <w:spacing w:val="-8"/>
              <w:sz w:val="24"/>
              <w:szCs w:val="24"/>
              <w:highlight w:val="yellow"/>
              <w:cs/>
              <w:lang w:val="ca-ES"/>
              <w:rPrChange w:id="2520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532CEA" w:rsidRPr="00E33574" w:rsidDel="00792344">
            <w:rPr>
              <w:rFonts w:ascii="Khmer MEF1" w:eastAsia="Adobe Fan Heiti Std B" w:hAnsi="Khmer MEF1" w:cs="Khmer MEF1" w:hint="cs"/>
              <w:strike/>
              <w:spacing w:val="-8"/>
              <w:sz w:val="24"/>
              <w:szCs w:val="24"/>
              <w:highlight w:val="yellow"/>
              <w:cs/>
              <w:rPrChange w:id="25202" w:author="Kem Sereyboth" w:date="2023-07-19T16:59:00Z">
                <w:rPr>
                  <w:rFonts w:ascii="Khmer MEF1" w:eastAsia="Adobe Fan Heiti Std B" w:hAnsi="Khmer MEF1" w:cs="Khmer MEF1" w:hint="cs"/>
                  <w:color w:val="171717"/>
                  <w:spacing w:val="-6"/>
                  <w:sz w:val="24"/>
                  <w:szCs w:val="24"/>
                  <w:cs/>
                </w:rPr>
              </w:rPrChange>
            </w:rPr>
            <w:delText>តាមរយៈការពិនិត្យលើឯកសារ</w:delText>
          </w:r>
          <w:r w:rsidR="00532CEA" w:rsidRPr="00E33574" w:rsidDel="00792344">
            <w:rPr>
              <w:rFonts w:ascii="Khmer MEF1" w:eastAsia="Adobe Fan Heiti Std B" w:hAnsi="Khmer MEF1" w:cs="Khmer MEF1"/>
              <w:strike/>
              <w:spacing w:val="-8"/>
              <w:sz w:val="24"/>
              <w:szCs w:val="24"/>
              <w:highlight w:val="yellow"/>
              <w:cs/>
              <w:rPrChange w:id="25203" w:author="Kem Sereyboth" w:date="2023-07-19T16:59:00Z">
                <w:rPr>
                  <w:rFonts w:ascii="Khmer MEF1" w:eastAsia="Adobe Fan Heiti Std B" w:hAnsi="Khmer MEF1" w:cs="Khmer MEF1"/>
                  <w:color w:val="171717"/>
                  <w:spacing w:val="-1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32CEA" w:rsidRPr="00E33574" w:rsidDel="00792344">
            <w:rPr>
              <w:rFonts w:ascii="Khmer MEF1" w:eastAsia="Adobe Fan Heiti Std B" w:hAnsi="Khmer MEF1" w:cs="Khmer MEF1" w:hint="cs"/>
              <w:strike/>
              <w:spacing w:val="-8"/>
              <w:sz w:val="24"/>
              <w:szCs w:val="24"/>
              <w:highlight w:val="yellow"/>
              <w:cs/>
              <w:rPrChange w:id="25204" w:author="Kem Sereyboth" w:date="2023-07-19T16:59:00Z">
                <w:rPr>
                  <w:rFonts w:ascii="Khmer MEF1" w:eastAsia="Adobe Fan Heiti Std B" w:hAnsi="Khmer MEF1" w:cs="Khmer MEF1" w:hint="cs"/>
                  <w:color w:val="171717"/>
                  <w:spacing w:val="-16"/>
                  <w:sz w:val="24"/>
                  <w:szCs w:val="24"/>
                  <w:cs/>
                </w:rPr>
              </w:rPrChange>
            </w:rPr>
            <w:delText>និងភស្ដុតាងដែលបានផ្ដល់</w:delText>
          </w:r>
          <w:r w:rsidR="00532CEA" w:rsidRPr="00E33574" w:rsidDel="00792344">
            <w:rPr>
              <w:rFonts w:ascii="Khmer MEF1" w:eastAsia="Adobe Fan Heiti Std B" w:hAnsi="Khmer MEF1" w:cs="Khmer MEF1"/>
              <w:strike/>
              <w:spacing w:val="-8"/>
              <w:sz w:val="24"/>
              <w:szCs w:val="24"/>
              <w:highlight w:val="yellow"/>
              <w:cs/>
              <w:rPrChange w:id="25205" w:author="Kem Sereyboth" w:date="2023-07-19T16:59:00Z">
                <w:rPr>
                  <w:rFonts w:ascii="Khmer MEF1" w:eastAsia="Adobe Fan Heiti Std B" w:hAnsi="Khmer MEF1" w:cs="Khmer MEF1"/>
                  <w:color w:val="171717"/>
                  <w:spacing w:val="-1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32CEA" w:rsidRPr="00E33574" w:rsidDel="00792344">
            <w:rPr>
              <w:rFonts w:ascii="Khmer MEF1" w:eastAsia="Adobe Fan Heiti Std B" w:hAnsi="Khmer MEF1" w:cs="Khmer MEF1" w:hint="cs"/>
              <w:strike/>
              <w:spacing w:val="-8"/>
              <w:sz w:val="24"/>
              <w:szCs w:val="24"/>
              <w:highlight w:val="yellow"/>
              <w:cs/>
              <w:rPrChange w:id="25206" w:author="Kem Sereyboth" w:date="2023-07-19T16:59:00Z">
                <w:rPr>
                  <w:rFonts w:ascii="Khmer MEF1" w:eastAsia="Adobe Fan Heiti Std B" w:hAnsi="Khmer MEF1" w:cs="Khmer MEF1" w:hint="cs"/>
                  <w:color w:val="171717"/>
                  <w:spacing w:val="-16"/>
                  <w:sz w:val="24"/>
                  <w:szCs w:val="24"/>
                  <w:cs/>
                </w:rPr>
              </w:rPrChange>
            </w:rPr>
            <w:delText>ព្រមទាំងការសាកសួរជាមួយថ្នាក់ដឹកនាំរបស់</w:delText>
          </w:r>
          <w:r w:rsidR="00532CEA" w:rsidRPr="00E33574" w:rsidDel="00792344">
            <w:rPr>
              <w:rFonts w:ascii="Khmer MEF1" w:eastAsia="Adobe Fan Heiti Std B" w:hAnsi="Khmer MEF1" w:cs="Khmer MEF1"/>
              <w:strike/>
              <w:spacing w:val="-8"/>
              <w:sz w:val="24"/>
              <w:szCs w:val="24"/>
              <w:highlight w:val="yellow"/>
              <w:cs/>
              <w:rPrChange w:id="25207" w:author="Kem Sereyboth" w:date="2023-07-19T16:59:00Z">
                <w:rPr>
                  <w:rFonts w:ascii="Khmer MEF1" w:eastAsia="Adobe Fan Heiti Std B" w:hAnsi="Khmer MEF1" w:cs="Khmer MEF1"/>
                  <w:color w:val="171717"/>
                  <w:spacing w:val="-1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32CEA" w:rsidRPr="00E33574" w:rsidDel="00792344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5208" w:author="Kem Sereyboth" w:date="2023-07-19T16:59:00Z">
                <w:rPr>
                  <w:rFonts w:ascii="Khmer MEF1" w:hAnsi="Khmer MEF1" w:cs="Khmer MEF1"/>
                  <w:b/>
                  <w:bCs/>
                  <w:spacing w:val="-16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="00532CEA" w:rsidRPr="00E33574" w:rsidDel="00792344">
            <w:rPr>
              <w:rFonts w:ascii="Khmer MEF1" w:hAnsi="Khmer MEF1" w:cs="Khmer MEF1"/>
              <w:strike/>
              <w:spacing w:val="-8"/>
              <w:sz w:val="24"/>
              <w:szCs w:val="24"/>
              <w:highlight w:val="yellow"/>
              <w:cs/>
              <w:lang w:val="ca-ES"/>
              <w:rPrChange w:id="25209" w:author="Kem Sereyboth" w:date="2023-07-19T16:59:00Z">
                <w:rPr>
                  <w:rFonts w:ascii="Khmer MEF1" w:hAnsi="Khmer MEF1" w:cs="Khmer MEF1"/>
                  <w:spacing w:val="-16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 និងសវនករ​ទទួលបន្ទុក​ សូម​ជម្រាប​ជូន​នូវលទ្ធផលរកឃើញមួយចំនួនដូចខាងក្រោម៖</w:delText>
          </w:r>
        </w:del>
      </w:ins>
    </w:p>
    <w:p w14:paraId="0B7E1B84" w14:textId="15F6AA77" w:rsidR="005C3F0D" w:rsidRPr="006E6058" w:rsidRDefault="005C3F0D">
      <w:pPr>
        <w:spacing w:after="0" w:line="233" w:lineRule="auto"/>
        <w:ind w:firstLine="709"/>
        <w:jc w:val="both"/>
        <w:rPr>
          <w:ins w:id="25210" w:author="Kem Sereyboth" w:date="2023-07-25T09:39:00Z"/>
          <w:rFonts w:ascii="Khmer MEF1" w:hAnsi="Khmer MEF1" w:cs="Khmer MEF1"/>
          <w:sz w:val="24"/>
          <w:szCs w:val="24"/>
          <w:lang w:val="ca-ES"/>
        </w:rPr>
        <w:pPrChange w:id="25211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5212" w:author="Kem Sereyboth" w:date="2023-07-25T09:40:00Z">
        <w:r>
          <w:rPr>
            <w:rFonts w:ascii="Khmer MEF1" w:hAnsi="Khmer MEF1" w:cs="Khmer MEF1"/>
            <w:spacing w:val="-6"/>
            <w:sz w:val="24"/>
            <w:szCs w:val="24"/>
            <w:cs/>
          </w:rPr>
          <w:tab/>
        </w:r>
      </w:ins>
    </w:p>
    <w:p w14:paraId="020C2A10" w14:textId="15EAD389" w:rsidR="00532CEA" w:rsidRPr="005C3F0D" w:rsidDel="00792344" w:rsidRDefault="005C3F0D">
      <w:pPr>
        <w:spacing w:after="0" w:line="233" w:lineRule="auto"/>
        <w:rPr>
          <w:ins w:id="25213" w:author="sakaria fa" w:date="2022-09-30T09:19:00Z"/>
          <w:del w:id="25214" w:author="Kem Sereyboth" w:date="2023-07-12T11:16:00Z"/>
          <w:rFonts w:ascii="Khmer MEF1" w:hAnsi="Khmer MEF1" w:cs="Khmer MEF1"/>
          <w:spacing w:val="-8"/>
          <w:sz w:val="24"/>
          <w:szCs w:val="24"/>
          <w:highlight w:val="yellow"/>
          <w:cs/>
          <w:lang w:val="ca-ES"/>
          <w:rPrChange w:id="25215" w:author="Kem Sereyboth" w:date="2023-07-25T09:40:00Z">
            <w:rPr>
              <w:ins w:id="25216" w:author="sakaria fa" w:date="2022-09-30T09:19:00Z"/>
              <w:del w:id="25217" w:author="Kem Sereyboth" w:date="2023-07-12T11:16:00Z"/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</w:rPrChange>
        </w:rPr>
        <w:pPrChange w:id="25218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5219" w:author="Kem Sereyboth" w:date="2023-07-25T09:40:00Z">
        <w:r w:rsidRPr="005C3F0D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5220" w:author="Kem Sereyboth" w:date="2023-07-25T09:40:00Z">
              <w:rPr>
                <w:rFonts w:ascii="Khmer MEF1" w:hAnsi="Khmer MEF1" w:cs="Khmer MEF1"/>
                <w:strike/>
                <w:spacing w:val="-8"/>
                <w:sz w:val="24"/>
                <w:szCs w:val="24"/>
                <w:highlight w:val="yellow"/>
                <w:cs/>
                <w:lang w:val="ca-ES"/>
              </w:rPr>
            </w:rPrChange>
          </w:rPr>
          <w:tab/>
        </w:r>
      </w:ins>
      <w:ins w:id="25221" w:author="sakaria fa" w:date="2022-09-30T09:21:00Z">
        <w:del w:id="25222" w:author="Kem Sereyboth" w:date="2023-07-12T11:16:00Z">
          <w:r w:rsidR="00DE3C18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23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ក.១.លទ្ធផលរកឃើញទី១៖ នៅ </w:delText>
          </w:r>
          <w:r w:rsidR="00DE3C18" w:rsidRPr="005C3F0D" w:rsidDel="00792344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lang w:val="ca-ES"/>
              <w:rPrChange w:id="25224" w:author="Kem Sereyboth" w:date="2023-07-25T09:40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="00DE3C18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25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មាននាយកដ្ឋានចំនួន </w:delText>
          </w:r>
        </w:del>
      </w:ins>
      <w:ins w:id="25226" w:author="sakaria fa" w:date="2022-09-30T09:22:00Z">
        <w:del w:id="25227" w:author="Kem Sereyboth" w:date="2023-07-12T11:16:00Z">
          <w:r w:rsidR="00DE3C18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28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25229" w:author="sakaria fa" w:date="2022-09-30T09:21:00Z">
        <w:del w:id="25230" w:author="Kem Sereyboth" w:date="2023-07-12T11:16:00Z">
          <w:r w:rsidR="00DE3C18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31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គឺ</w:delText>
          </w:r>
        </w:del>
      </w:ins>
      <w:ins w:id="25232" w:author="sakaria fa" w:date="2022-09-30T09:22:00Z">
        <w:del w:id="25233" w:author="Kem Sereyboth" w:date="2023-07-12T11:16:00Z">
          <w:r w:rsidR="00DE3C18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34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នាយកដ្ឋាន</w:delText>
          </w:r>
        </w:del>
      </w:ins>
      <w:ins w:id="25235" w:author="sakaria fa" w:date="2022-09-30T09:24:00Z">
        <w:del w:id="25236" w:author="Kem Sereyboth" w:date="2023-07-12T11:16:00Z">
          <w:r w:rsidR="00DE3C18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37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ជំនួយសង្គម នាយកដ្ឋានសន្តិសុខសង្គម នាយកដ្ឋានកិច្ចការទូទៅ និងនាយកដ្ឋានផ្សះផ្សាវិ</w:delText>
          </w:r>
        </w:del>
      </w:ins>
      <w:ins w:id="25238" w:author="sakaria fa" w:date="2022-09-30T09:25:00Z">
        <w:del w:id="25239" w:author="Kem Sereyboth" w:date="2023-07-12T11:16:00Z">
          <w:r w:rsidR="00DE3C18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40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វាទ និងការពារអ្នកទទួលផលមានរចនាសម្ព័ន្ធ</w:delText>
          </w:r>
        </w:del>
      </w:ins>
      <w:ins w:id="25241" w:author="sakaria fa" w:date="2022-09-30T09:28:00Z">
        <w:del w:id="25242" w:author="Kem Sereyboth" w:date="2023-07-12T11:16:00Z">
          <w:r w:rsidR="00EF0D71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43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ថ្នាក់</w:delText>
          </w:r>
        </w:del>
      </w:ins>
      <w:ins w:id="25244" w:author="Kem Sereiboth" w:date="2022-09-30T17:10:00Z">
        <w:del w:id="25245" w:author="Kem Sereyboth" w:date="2023-07-12T11:16:00Z">
          <w:r w:rsidR="002C5873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46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ថា</w:delText>
          </w:r>
        </w:del>
      </w:ins>
    </w:p>
    <w:p w14:paraId="5083E92A" w14:textId="02DA20D7" w:rsidR="00BB73E5" w:rsidRPr="005C3F0D" w:rsidDel="00792344" w:rsidRDefault="00BE680E">
      <w:pPr>
        <w:spacing w:after="0" w:line="233" w:lineRule="auto"/>
        <w:rPr>
          <w:ins w:id="25247" w:author="User" w:date="2022-09-22T12:57:00Z"/>
          <w:del w:id="25248" w:author="Kem Sereyboth" w:date="2023-07-12T11:16:00Z"/>
          <w:rFonts w:ascii="Khmer MEF1" w:hAnsi="Khmer MEF1" w:cs="Khmer MEF1"/>
          <w:sz w:val="24"/>
          <w:szCs w:val="24"/>
          <w:highlight w:val="yellow"/>
          <w:lang w:val="ca-ES"/>
          <w:rPrChange w:id="25249" w:author="Kem Sereyboth" w:date="2023-07-25T09:40:00Z">
            <w:rPr>
              <w:ins w:id="25250" w:author="User" w:date="2022-09-22T12:57:00Z"/>
              <w:del w:id="25251" w:author="Kem Sereyboth" w:date="2023-07-12T11:16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5252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bookmarkStart w:id="25253" w:name="_Hlk116049809"/>
      <w:ins w:id="25254" w:author="Kem Sereiboth" w:date="2022-09-30T13:34:00Z">
        <w:del w:id="25255" w:author="Kem Sereyboth" w:date="2023-07-12T11:16:00Z">
          <w:r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56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5C3F0D" w:rsidDel="00792344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lang w:val="ca-ES"/>
              <w:rPrChange w:id="25257" w:author="Kem Sereyboth" w:date="2023-07-25T09:40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58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មាននាយកដ្ឋាន</w:delText>
          </w:r>
        </w:del>
      </w:ins>
      <w:ins w:id="25259" w:author="Kem Sereiboth" w:date="2022-09-30T13:36:00Z">
        <w:del w:id="25260" w:author="Kem Sereyboth" w:date="2023-07-12T11:16:00Z">
          <w:r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61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១ គឺ</w:delText>
          </w:r>
        </w:del>
      </w:ins>
      <w:ins w:id="25262" w:author="User" w:date="2022-09-22T12:57:00Z">
        <w:del w:id="25263" w:author="Kem Sereyboth" w:date="2023-07-12T11:16:00Z">
          <w:r w:rsidR="00BB73E5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64" w:author="Kem Sereyboth" w:date="2023-07-25T09:40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ដែលក្នុងនោះមាននាយកដ្ឋាន ចំនួន ៤</w:delText>
          </w:r>
          <w:r w:rsidR="00BB73E5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rPrChange w:id="25265" w:author="Kem Sereyboth" w:date="2023-07-25T09:40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 xml:space="preserve"> </w:delText>
          </w:r>
          <w:r w:rsidR="00BB73E5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66" w:author="Kem Sereyboth" w:date="2023-07-25T09:4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ដែលមានប្រធាន និងអនុប្រធាននាយកដ្ឋាន។ សម្រាប់</w:delText>
          </w:r>
        </w:del>
      </w:ins>
      <w:bookmarkStart w:id="25267" w:name="_Hlk116049887"/>
      <w:ins w:id="25268" w:author="User" w:date="2022-10-07T08:20:00Z">
        <w:del w:id="25269" w:author="Kem Sereyboth" w:date="2023-07-12T11:16:00Z">
          <w:r w:rsidR="005C60F6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70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ពុំទាន់</w:delText>
          </w:r>
        </w:del>
      </w:ins>
      <w:ins w:id="25271" w:author="User" w:date="2022-10-07T15:26:00Z">
        <w:del w:id="25272" w:author="Kem Sereyboth" w:date="2023-07-12T11:16:00Z">
          <w:r w:rsidR="00795462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73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បា</w:delText>
          </w:r>
        </w:del>
      </w:ins>
      <w:ins w:id="25274" w:author="User" w:date="2022-10-07T15:27:00Z">
        <w:del w:id="25275" w:author="Kem Sereyboth" w:date="2023-07-12T11:16:00Z">
          <w:r w:rsidR="00795462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76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នបំពេញ</w:delText>
          </w:r>
        </w:del>
      </w:ins>
      <w:ins w:id="25277" w:author="User" w:date="2022-10-07T08:20:00Z">
        <w:del w:id="25278" w:author="Kem Sereyboth" w:date="2023-07-12T11:16:00Z">
          <w:r w:rsidR="005C60F6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79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រចនាសម្ព័ន្ធគ្រប់គ្រងស្រប</w:delText>
          </w:r>
        </w:del>
      </w:ins>
      <w:ins w:id="25280" w:author="User" w:date="2022-10-07T15:31:00Z">
        <w:del w:id="25281" w:author="Kem Sereyboth" w:date="2023-07-12T11:16:00Z">
          <w:r w:rsidR="003C77F2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82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ទៅ</w:delText>
          </w:r>
        </w:del>
      </w:ins>
      <w:ins w:id="25283" w:author="User" w:date="2022-10-07T08:20:00Z">
        <w:del w:id="25284" w:author="Kem Sereyboth" w:date="2023-07-12T11:16:00Z">
          <w:r w:rsidR="005C60F6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85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តាមបទប្បញ្ញត្តិ</w:delText>
          </w:r>
        </w:del>
      </w:ins>
      <w:ins w:id="25286" w:author="User" w:date="2022-10-07T15:27:00Z">
        <w:del w:id="25287" w:author="Kem Sereyboth" w:date="2023-07-12T11:16:00Z">
          <w:r w:rsidR="00795462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288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ជាធរមាន។</w:delText>
          </w:r>
        </w:del>
      </w:ins>
      <w:ins w:id="25289" w:author="Kem Sereiboth" w:date="2022-09-30T13:37:00Z">
        <w:del w:id="25290" w:author="Kem Sereyboth" w:date="2023-07-12T11:16:00Z">
          <w:r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291" w:author="Kem Sereyboth" w:date="2023-07-25T09:4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ពុំ</w:delText>
          </w:r>
        </w:del>
      </w:ins>
      <w:ins w:id="25292" w:author="LENOVO" w:date="2022-10-06T11:57:00Z">
        <w:del w:id="25293" w:author="Kem Sereyboth" w:date="2023-07-12T11:16:00Z">
          <w:r w:rsidR="00D6491E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294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bookmarkEnd w:id="25253"/>
    <w:bookmarkEnd w:id="25267"/>
    <w:p w14:paraId="01C93D92" w14:textId="531A01A8" w:rsidR="00D53DD0" w:rsidRPr="005C3F0D" w:rsidDel="00792344" w:rsidRDefault="00D53DD0">
      <w:pPr>
        <w:spacing w:after="0" w:line="233" w:lineRule="auto"/>
        <w:rPr>
          <w:ins w:id="25295" w:author="Kem Sereiboth" w:date="2022-09-15T14:04:00Z"/>
          <w:del w:id="25296" w:author="Kem Sereyboth" w:date="2023-07-12T11:16:00Z"/>
          <w:rFonts w:ascii="Khmer MEF1" w:hAnsi="Khmer MEF1" w:cs="Khmer MEF1"/>
          <w:sz w:val="24"/>
          <w:szCs w:val="24"/>
          <w:highlight w:val="yellow"/>
          <w:lang w:val="ca-ES"/>
          <w:rPrChange w:id="25297" w:author="Kem Sereyboth" w:date="2023-07-25T09:40:00Z">
            <w:rPr>
              <w:ins w:id="25298" w:author="Kem Sereiboth" w:date="2022-09-15T14:04:00Z"/>
              <w:del w:id="25299" w:author="Kem Sereyboth" w:date="2023-07-12T11:16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5300" w:author="Sopheak Phorn" w:date="2023-08-25T13:09:00Z">
          <w:pPr>
            <w:spacing w:after="0" w:line="240" w:lineRule="auto"/>
            <w:ind w:firstLine="720"/>
          </w:pPr>
        </w:pPrChange>
      </w:pPr>
      <w:ins w:id="25301" w:author="Kem Sereiboth" w:date="2022-09-13T15:38:00Z">
        <w:del w:id="25302" w:author="Kem Sereyboth" w:date="2023-07-12T11:16:00Z"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303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 មាននាយកដ្ឋានចំនួន ៥  ព្រមទាំងមានប្រធាននាយកដ្ឋាន និងអនុប្រធាននាយកដ្ឋាន ដោយឡែកសម្រាប់</w:delText>
          </w:r>
        </w:del>
      </w:ins>
      <w:ins w:id="25304" w:author="sakaria fa" w:date="2022-09-13T22:43:00Z">
        <w:del w:id="25305" w:author="Kem Sereyboth" w:date="2023-07-12T11:16:00Z">
          <w:r w:rsidR="00082431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306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លើកឡែងតែ</w:delText>
          </w:r>
        </w:del>
      </w:ins>
      <w:ins w:id="25307" w:author="Kem Sereiboth" w:date="2022-09-13T15:38:00Z">
        <w:del w:id="25308" w:author="Kem Sereyboth" w:date="2023-07-12T11:16:00Z"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</w:rPr>
            <w:delText>នាយកដ្ឋានត្រួតពិនិត្យវិញ</w:delText>
          </w:r>
        </w:del>
      </w:ins>
      <w:ins w:id="25309" w:author="sakaria fa" w:date="2022-09-13T22:43:00Z">
        <w:del w:id="25310" w:author="Kem Sereyboth" w:date="2023-07-12T11:16:00Z">
          <w:r w:rsidR="00082431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311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ទេ ដែល</w:delText>
          </w:r>
        </w:del>
      </w:ins>
      <w:ins w:id="25312" w:author="Kem Sereiboth" w:date="2022-09-13T15:38:00Z">
        <w:del w:id="25313" w:author="Kem Sereyboth" w:date="2023-07-12T11:16:00Z"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</w:rPr>
            <w:delText>នៅមិនទាន់បានតែងតាំងប្រធាននាយកដ្ឋាននៅឡើយ។</w:delText>
          </w:r>
        </w:del>
      </w:ins>
    </w:p>
    <w:p w14:paraId="099DC1F0" w14:textId="6EF9C62C" w:rsidR="0070294D" w:rsidRPr="005C3F0D" w:rsidDel="00792344" w:rsidRDefault="0070294D">
      <w:pPr>
        <w:spacing w:after="0" w:line="233" w:lineRule="auto"/>
        <w:rPr>
          <w:ins w:id="25314" w:author="Kem Sereiboth" w:date="2022-09-13T15:38:00Z"/>
          <w:del w:id="25315" w:author="Kem Sereyboth" w:date="2023-07-12T11:16:00Z"/>
          <w:rFonts w:ascii="Khmer MEF1" w:hAnsi="Khmer MEF1" w:cs="Khmer MEF1"/>
          <w:sz w:val="24"/>
          <w:szCs w:val="24"/>
          <w:highlight w:val="yellow"/>
          <w:lang w:val="ca-ES"/>
        </w:rPr>
        <w:pPrChange w:id="25316" w:author="Sopheak Phorn" w:date="2023-08-25T13:09:00Z">
          <w:pPr>
            <w:spacing w:after="0" w:line="240" w:lineRule="auto"/>
            <w:ind w:firstLine="720"/>
          </w:pPr>
        </w:pPrChange>
      </w:pPr>
      <w:ins w:id="25317" w:author="Kem Sereiboth" w:date="2022-09-15T14:04:00Z">
        <w:del w:id="25318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319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ក.២.លទ្ធផលនៃការរកឃើញ២</w:delText>
          </w:r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320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៖ </w:delText>
          </w:r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321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322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មិនទាន់បែងចែកមន្រ្តីចំនួនប៉ុន្មានជាមន្រ្តីរបស់</w:delText>
          </w:r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323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 អ.ក.គ. </w:delText>
          </w:r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324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និងមន្រ្តីប៉ុន្មានជា</w:delText>
          </w:r>
        </w:del>
      </w:ins>
      <w:ins w:id="25325" w:author="Kem Sereiboth" w:date="2022-09-15T14:08:00Z">
        <w:del w:id="25326" w:author="Kem Sereyboth" w:date="2023-07-12T11:16:00Z">
          <w:r w:rsidR="00D83A79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327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មន្រ្តី</w:delText>
          </w:r>
        </w:del>
      </w:ins>
      <w:ins w:id="25328" w:author="Kem Sereiboth" w:date="2022-09-15T14:04:00Z">
        <w:del w:id="25329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330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 ន.ស.</w:delText>
          </w:r>
        </w:del>
      </w:ins>
      <w:ins w:id="25331" w:author="Kem Sereiboth" w:date="2022-09-15T14:06:00Z">
        <w:del w:id="25332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333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ស.</w:delText>
          </w:r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334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5D9EFDD3" w14:textId="476EB487" w:rsidR="00575957" w:rsidRPr="005C3F0D" w:rsidDel="00792344" w:rsidRDefault="00D940BD">
      <w:pPr>
        <w:spacing w:after="0" w:line="233" w:lineRule="auto"/>
        <w:rPr>
          <w:ins w:id="25335" w:author="Kem Sereiboth" w:date="2022-09-15T14:18:00Z"/>
          <w:del w:id="25336" w:author="Kem Sereyboth" w:date="2023-07-12T11:16:00Z"/>
          <w:rFonts w:ascii="Khmer MEF1" w:hAnsi="Khmer MEF1" w:cs="Khmer MEF1"/>
          <w:b/>
          <w:bCs/>
          <w:sz w:val="24"/>
          <w:szCs w:val="24"/>
          <w:highlight w:val="yellow"/>
          <w:rPrChange w:id="25337" w:author="Kem Sereyboth" w:date="2023-07-25T09:40:00Z">
            <w:rPr>
              <w:ins w:id="25338" w:author="Kem Sereiboth" w:date="2022-09-15T14:18:00Z"/>
              <w:del w:id="25339" w:author="Kem Sereyboth" w:date="2023-07-12T11:16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</w:rPr>
          </w:rPrChange>
        </w:rPr>
        <w:pPrChange w:id="25340" w:author="Sopheak Phorn" w:date="2023-08-25T13:09:00Z">
          <w:pPr>
            <w:spacing w:after="0" w:line="240" w:lineRule="auto"/>
            <w:ind w:firstLine="720"/>
          </w:pPr>
        </w:pPrChange>
      </w:pPr>
      <w:ins w:id="25341" w:author="Kem Sereiboth" w:date="2022-09-13T16:52:00Z">
        <w:del w:id="25342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25343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ខ</w:delText>
          </w:r>
        </w:del>
      </w:ins>
      <w:ins w:id="25344" w:author="Kem Sereiboth" w:date="2022-09-13T15:38:00Z">
        <w:del w:id="25345" w:author="Kem Sereyboth" w:date="2023-07-12T11:16:00Z">
          <w:r w:rsidR="00D53DD0"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25346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.</w:delText>
          </w:r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25347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ប្រធានបទទី</w:delText>
          </w:r>
        </w:del>
      </w:ins>
      <w:ins w:id="25348" w:author="Kem Sereiboth" w:date="2022-09-13T16:51:00Z">
        <w:del w:id="25349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25350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២</w:delText>
          </w:r>
        </w:del>
      </w:ins>
      <w:ins w:id="25351" w:author="Kem Sereiboth" w:date="2022-09-13T15:38:00Z">
        <w:del w:id="25352" w:author="Kem Sereyboth" w:date="2023-07-12T11:16:00Z">
          <w:r w:rsidR="00D53DD0"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25353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 xml:space="preserve">៖ </w:delText>
          </w:r>
          <w:r w:rsidR="00D53DD0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354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ប្រភពចំណូល</w:delText>
          </w:r>
        </w:del>
      </w:ins>
      <w:ins w:id="25355" w:author="LENOVO" w:date="2022-10-02T10:35:00Z">
        <w:del w:id="25356" w:author="Kem Sereyboth" w:date="2023-07-12T11:16:00Z">
          <w:r w:rsidR="00F4758D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357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៖</w:delText>
          </w:r>
        </w:del>
      </w:ins>
    </w:p>
    <w:p w14:paraId="4FEF59C0" w14:textId="4A92AEC0" w:rsidR="00D53DD0" w:rsidRPr="005C3F0D" w:rsidDel="00792344" w:rsidRDefault="00A67DEE">
      <w:pPr>
        <w:spacing w:after="0" w:line="233" w:lineRule="auto"/>
        <w:rPr>
          <w:ins w:id="25358" w:author="Kem Sereiboth" w:date="2022-09-13T15:39:00Z"/>
          <w:del w:id="25359" w:author="Kem Sereyboth" w:date="2023-07-12T11:16:00Z"/>
          <w:rFonts w:ascii="Khmer MEF1" w:hAnsi="Khmer MEF1" w:cs="Khmer MEF1"/>
          <w:b/>
          <w:bCs/>
          <w:sz w:val="24"/>
          <w:szCs w:val="24"/>
          <w:highlight w:val="yellow"/>
          <w:rPrChange w:id="25360" w:author="Kem Sereyboth" w:date="2023-07-25T09:40:00Z">
            <w:rPr>
              <w:ins w:id="25361" w:author="Kem Sereiboth" w:date="2022-09-13T15:39:00Z"/>
              <w:del w:id="25362" w:author="Kem Sereyboth" w:date="2023-07-12T11:16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5363" w:author="Sopheak Phorn" w:date="2023-08-25T13:09:00Z">
          <w:pPr>
            <w:spacing w:after="0" w:line="240" w:lineRule="auto"/>
            <w:ind w:firstLine="720"/>
          </w:pPr>
        </w:pPrChange>
      </w:pPr>
      <w:ins w:id="25364" w:author="User" w:date="2022-10-03T11:52:00Z">
        <w:del w:id="25365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7"/>
              <w:sz w:val="24"/>
              <w:szCs w:val="24"/>
              <w:highlight w:val="yellow"/>
              <w:cs/>
              <w:lang w:val="ca-ES"/>
              <w:rPrChange w:id="25366" w:author="Kem Sereyboth" w:date="2023-07-25T09:40:00Z">
                <w:rPr>
                  <w:rFonts w:ascii="Khmer MEF1" w:hAnsi="Khmer MEF1" w:cs="Khmer MEF1"/>
                  <w:b/>
                  <w:bCs/>
                  <w:spacing w:val="7"/>
                  <w:sz w:val="24"/>
                  <w:szCs w:val="24"/>
                  <w:cs/>
                  <w:lang w:val="ca-ES"/>
                </w:rPr>
              </w:rPrChange>
            </w:rPr>
            <w:delText>២.</w:delText>
          </w:r>
        </w:del>
      </w:ins>
      <w:ins w:id="25367" w:author="Kem Sereiboth" w:date="2022-09-13T15:38:00Z">
        <w:del w:id="25368" w:author="Kem Sereyboth" w:date="2023-07-12T11:16:00Z">
          <w:r w:rsidR="00D53DD0"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</w:rPr>
            <w:delText>លទ្ធផលនៃការរកឃើញ</w:delText>
          </w:r>
        </w:del>
      </w:ins>
      <w:ins w:id="25369" w:author="User" w:date="2022-10-03T11:52:00Z">
        <w:del w:id="25370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371" w:author="Kem Sereyboth" w:date="2023-07-25T09:40:00Z">
                <w:rPr>
                  <w:rFonts w:ascii="Khmer MEF1" w:hAnsi="Khmer MEF1" w:cs="Khmer MEF1"/>
                  <w:b/>
                  <w:bCs/>
                  <w:spacing w:val="7"/>
                  <w:sz w:val="24"/>
                  <w:szCs w:val="24"/>
                  <w:cs/>
                  <w:lang w:val="ca-ES"/>
                </w:rPr>
              </w:rPrChange>
            </w:rPr>
            <w:delText>ទ</w:delText>
          </w:r>
        </w:del>
      </w:ins>
      <w:ins w:id="25372" w:author="User" w:date="2022-10-03T11:53:00Z">
        <w:del w:id="25373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374" w:author="Kem Sereyboth" w:date="2023-07-25T09:40:00Z">
                <w:rPr>
                  <w:rFonts w:ascii="Khmer MEF1" w:hAnsi="Khmer MEF1" w:cs="Khmer MEF1"/>
                  <w:b/>
                  <w:bCs/>
                  <w:spacing w:val="7"/>
                  <w:sz w:val="24"/>
                  <w:szCs w:val="24"/>
                  <w:cs/>
                  <w:lang w:val="ca-ES"/>
                </w:rPr>
              </w:rPrChange>
            </w:rPr>
            <w:delText>ី២</w:delText>
          </w:r>
        </w:del>
      </w:ins>
      <w:ins w:id="25375" w:author="Kem Sereiboth" w:date="2022-09-13T15:38:00Z">
        <w:del w:id="25376" w:author="Kem Sereyboth" w:date="2023-07-12T11:16:00Z">
          <w:r w:rsidR="00D53DD0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</w:rPr>
            <w:delText xml:space="preserve">៖ </w:delText>
          </w:r>
        </w:del>
      </w:ins>
      <w:ins w:id="25377" w:author="User" w:date="2022-09-22T12:58:00Z">
        <w:del w:id="25378" w:author="Kem Sereyboth" w:date="2023-07-12T11:16:00Z">
          <w:r w:rsidR="00BB73E5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379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ពុំ</w:delText>
          </w:r>
        </w:del>
      </w:ins>
      <w:bookmarkStart w:id="25380" w:name="_Hlk116049236"/>
      <w:ins w:id="25381" w:author="Kem Sereiboth" w:date="2022-09-30T17:12:00Z">
        <w:del w:id="25382" w:author="Kem Sereyboth" w:date="2023-07-12T11:16:00Z">
          <w:r w:rsidR="002C5873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383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ពុំទាន់អនុវត្តការប្រមូល</w:delText>
          </w:r>
          <w:r w:rsidR="002C5873" w:rsidRPr="005C3F0D" w:rsidDel="00792344">
            <w:rPr>
              <w:rFonts w:ascii="Khmer MEF1" w:hAnsi="Khmer MEF1" w:cs="Khmer MEF1"/>
              <w:spacing w:val="7"/>
              <w:sz w:val="24"/>
              <w:szCs w:val="24"/>
              <w:highlight w:val="yellow"/>
              <w:cs/>
              <w:rPrChange w:id="25384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ចំណូល</w:delText>
          </w:r>
        </w:del>
      </w:ins>
      <w:ins w:id="25385" w:author="User" w:date="2022-10-07T08:21:00Z">
        <w:del w:id="25386" w:author="Kem Sereyboth" w:date="2023-07-12T11:16:00Z">
          <w:r w:rsidR="005C60F6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387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ស្របតាមបទប្បញ្ញត្តិ</w:delText>
          </w:r>
        </w:del>
      </w:ins>
      <w:ins w:id="25388" w:author="User" w:date="2022-10-07T15:27:00Z">
        <w:del w:id="25389" w:author="Kem Sereyboth" w:date="2023-07-12T11:16:00Z">
          <w:r w:rsidR="00795462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</w:rPr>
            <w:delText>ជាធរមាន។</w:delText>
          </w:r>
        </w:del>
      </w:ins>
      <w:ins w:id="25390" w:author="LENOVO" w:date="2022-10-06T11:57:00Z">
        <w:del w:id="25391" w:author="Kem Sereyboth" w:date="2023-07-12T11:16:00Z">
          <w:r w:rsidR="00D6491E" w:rsidRPr="005C3F0D" w:rsidDel="00792344">
            <w:rPr>
              <w:rFonts w:ascii="Khmer MEF1" w:hAnsi="Khmer MEF1" w:cs="Khmer MEF1"/>
              <w:spacing w:val="7"/>
              <w:sz w:val="24"/>
              <w:szCs w:val="24"/>
              <w:highlight w:val="yellow"/>
              <w:cs/>
              <w:rPrChange w:id="25392" w:author="Kem Sereyboth" w:date="2023-07-25T09:40:00Z">
                <w:rPr>
                  <w:rFonts w:ascii="Khmer MEF1" w:hAnsi="Khmer MEF1" w:cs="Khmer MEF1"/>
                  <w:spacing w:val="7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5393" w:author="LENOVO" w:date="2022-10-02T10:21:00Z">
        <w:del w:id="25394" w:author="Kem Sereyboth" w:date="2023-07-12T11:16:00Z">
          <w:r w:rsidR="00D21DF2" w:rsidRPr="005C3F0D" w:rsidDel="00792344">
            <w:rPr>
              <w:rFonts w:ascii="Khmer MEF1" w:hAnsi="Khmer MEF1" w:cs="Khmer MEF1"/>
              <w:spacing w:val="7"/>
              <w:sz w:val="24"/>
              <w:szCs w:val="24"/>
              <w:highlight w:val="yellow"/>
              <w:cs/>
              <w:rPrChange w:id="25395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បាន</w:delText>
          </w:r>
        </w:del>
      </w:ins>
      <w:ins w:id="25396" w:author="Kem Sereiboth" w:date="2022-09-30T17:12:00Z">
        <w:del w:id="25397" w:author="Kem Sereyboth" w:date="2023-07-12T11:16:00Z">
          <w:r w:rsidR="002C5873" w:rsidRPr="005C3F0D" w:rsidDel="00792344">
            <w:rPr>
              <w:rFonts w:ascii="Khmer MEF1" w:hAnsi="Khmer MEF1" w:cs="Khmer MEF1"/>
              <w:spacing w:val="7"/>
              <w:sz w:val="24"/>
              <w:szCs w:val="24"/>
              <w:highlight w:val="yellow"/>
              <w:cs/>
              <w:rPrChange w:id="25398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នោះទេ ព្រោះសេចក្ដី</w:delText>
          </w:r>
          <w:r w:rsidR="002C5873" w:rsidRPr="005C3F0D" w:rsidDel="0079234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25399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សម្រេចស្ដីពីអត្រា នីតិវិធីនៃការបង់ និងការចាត់ចែងកម្រៃសេវាត្រួតពិនិត្យ មិនទាន់បានរៀបចំរួច</w:delText>
          </w:r>
        </w:del>
      </w:ins>
      <w:ins w:id="25400" w:author="LENOVO" w:date="2022-10-02T10:21:00Z">
        <w:del w:id="25401" w:author="Kem Sereyboth" w:date="2023-07-12T11:16:00Z">
          <w:r w:rsidR="00D21DF2" w:rsidRPr="005C3F0D" w:rsidDel="0079234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25402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រាល់</w:delText>
          </w:r>
        </w:del>
      </w:ins>
      <w:ins w:id="25403" w:author="Kem Sereiboth" w:date="2022-09-30T17:12:00Z">
        <w:del w:id="25404" w:author="Kem Sereyboth" w:date="2023-07-12T11:16:00Z">
          <w:r w:rsidR="002C5873" w:rsidRPr="005C3F0D" w:rsidDel="0079234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25405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5406" w:author="Kem Sereiboth" w:date="2022-09-13T15:38:00Z">
        <w:del w:id="25407" w:author="Kem Sereyboth" w:date="2023-07-12T11:16:00Z">
          <w:r w:rsidR="00D53DD0"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</w:rPr>
            <w:delText>ន.ស.ស.</w:delText>
          </w:r>
          <w:r w:rsidR="00D53DD0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</w:rPr>
            <w:delText xml:space="preserve"> ពុំទាន់មានប្រភពចំណូលទេ ព្រោះមិនទាន់</w:delText>
          </w:r>
        </w:del>
      </w:ins>
      <w:ins w:id="25408" w:author="sakaria fa" w:date="2022-09-13T22:45:00Z">
        <w:del w:id="25409" w:author="Kem Sereyboth" w:date="2023-07-12T11:16:00Z">
          <w:r w:rsidR="004E54F1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410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មានបទដ្</w:delText>
          </w:r>
        </w:del>
      </w:ins>
      <w:ins w:id="25411" w:author="sakaria fa" w:date="2022-09-13T22:46:00Z">
        <w:del w:id="25412" w:author="Kem Sereyboth" w:date="2023-07-12T11:16:00Z">
          <w:r w:rsidR="004E54F1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413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ឋានគតិយុត្តិកំណត់ពី</w:delText>
          </w:r>
        </w:del>
      </w:ins>
      <w:ins w:id="25414" w:author="Kem Sereiboth" w:date="2022-09-13T15:38:00Z">
        <w:del w:id="25415" w:author="Kem Sereyboth" w:date="2023-07-12T11:16:00Z">
          <w:r w:rsidR="00D53DD0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</w:rPr>
            <w:delText>កម្រងសេវាសាធារណៈក្រោមសមត្ថកិច្ចនៅឡើយ។</w:delText>
          </w:r>
        </w:del>
      </w:ins>
      <w:ins w:id="25416" w:author="Kem Sereiboth" w:date="2022-09-15T14:10:00Z">
        <w:del w:id="25417" w:author="Kem Sereyboth" w:date="2023-07-12T11:16:00Z">
          <w:r w:rsidR="0057549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418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5419" w:author="Kem Sereiboth" w:date="2022-09-13T15:38:00Z">
        <w:del w:id="25420" w:author="Kem Sereyboth" w:date="2023-07-12T11:16:00Z">
          <w:r w:rsidR="00D53DD0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</w:rPr>
            <w:delText xml:space="preserve"> </w:delText>
          </w:r>
        </w:del>
      </w:ins>
    </w:p>
    <w:bookmarkEnd w:id="25380"/>
    <w:p w14:paraId="115F2F63" w14:textId="2FF31098" w:rsidR="002C5873" w:rsidRPr="005C3F0D" w:rsidDel="00792344" w:rsidRDefault="00D940BD">
      <w:pPr>
        <w:spacing w:after="0" w:line="233" w:lineRule="auto"/>
        <w:rPr>
          <w:ins w:id="25421" w:author="Kem Sereiboth" w:date="2022-09-30T17:12:00Z"/>
          <w:del w:id="25422" w:author="Kem Sereyboth" w:date="2023-07-12T11:16:00Z"/>
          <w:rFonts w:ascii="Khmer MEF1" w:hAnsi="Khmer MEF1" w:cs="Khmer MEF1"/>
          <w:spacing w:val="4"/>
          <w:sz w:val="24"/>
          <w:szCs w:val="24"/>
          <w:highlight w:val="yellow"/>
          <w:rPrChange w:id="25423" w:author="Kem Sereyboth" w:date="2023-07-25T09:40:00Z">
            <w:rPr>
              <w:ins w:id="25424" w:author="Kem Sereiboth" w:date="2022-09-30T17:12:00Z"/>
              <w:del w:id="25425" w:author="Kem Sereyboth" w:date="2023-07-12T11:16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25426" w:author="Sopheak Phorn" w:date="2023-08-25T13:09:00Z">
          <w:pPr>
            <w:spacing w:after="0" w:line="240" w:lineRule="auto"/>
            <w:ind w:firstLine="720"/>
          </w:pPr>
        </w:pPrChange>
      </w:pPr>
      <w:ins w:id="25427" w:author="Kem Sereiboth" w:date="2022-09-13T16:52:00Z">
        <w:del w:id="25428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25429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គ</w:delText>
          </w:r>
        </w:del>
      </w:ins>
      <w:ins w:id="25430" w:author="Kem Sereiboth" w:date="2022-09-13T15:38:00Z">
        <w:del w:id="25431" w:author="Kem Sereyboth" w:date="2023-07-12T11:16:00Z">
          <w:r w:rsidR="00D53DD0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25432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.ប្រធានបទទី</w:delText>
          </w:r>
        </w:del>
      </w:ins>
      <w:ins w:id="25433" w:author="Kem Sereiboth" w:date="2022-09-13T16:51:00Z">
        <w:del w:id="25434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25435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៣</w:delText>
          </w:r>
        </w:del>
      </w:ins>
      <w:ins w:id="25436" w:author="Kem Sereiboth" w:date="2022-09-13T15:38:00Z">
        <w:del w:id="25437" w:author="Kem Sereyboth" w:date="2023-07-12T11:16:00Z">
          <w:r w:rsidR="00D53DD0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25438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5439" w:author="Kem Sereiboth" w:date="2022-09-30T14:11:00Z">
        <w:del w:id="25440" w:author="Kem Sereyboth" w:date="2023-07-12T11:16:00Z"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25441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ការ</w:delText>
          </w:r>
        </w:del>
      </w:ins>
      <w:ins w:id="25442" w:author="Kem Sereiboth" w:date="2022-09-13T15:38:00Z">
        <w:del w:id="25443" w:author="Kem Sereyboth" w:date="2023-07-12T11:16:00Z">
          <w:r w:rsidR="00D53DD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25444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បង់ភាគទាន១០%</w:delText>
          </w:r>
        </w:del>
      </w:ins>
    </w:p>
    <w:p w14:paraId="5E812580" w14:textId="4BFC3F8C" w:rsidR="00D53DD0" w:rsidRPr="005C3F0D" w:rsidDel="00792344" w:rsidRDefault="00A67DEE">
      <w:pPr>
        <w:spacing w:after="0" w:line="233" w:lineRule="auto"/>
        <w:rPr>
          <w:del w:id="25445" w:author="Kem Sereyboth" w:date="2023-07-12T11:16:00Z"/>
          <w:rFonts w:ascii="Khmer MEF1" w:hAnsi="Khmer MEF1" w:cs="Khmer MEF1"/>
          <w:sz w:val="24"/>
          <w:szCs w:val="24"/>
          <w:highlight w:val="yellow"/>
          <w:lang w:val="ca-ES"/>
          <w:rPrChange w:id="25446" w:author="Kem Sereyboth" w:date="2023-07-25T09:40:00Z">
            <w:rPr>
              <w:del w:id="25447" w:author="Kem Sereyboth" w:date="2023-07-12T11:16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5448" w:author="Sopheak Phorn" w:date="2023-08-25T13:09:00Z">
          <w:pPr>
            <w:spacing w:after="0" w:line="240" w:lineRule="auto"/>
            <w:ind w:left="990" w:hanging="270"/>
            <w:jc w:val="both"/>
          </w:pPr>
        </w:pPrChange>
      </w:pPr>
      <w:ins w:id="25449" w:author="User" w:date="2022-10-03T11:53:00Z">
        <w:del w:id="25450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451" w:author="Kem Sereyboth" w:date="2023-07-25T09:40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25452" w:author="User" w:date="2022-10-03T13:32:00Z">
        <w:del w:id="25453" w:author="Kem Sereyboth" w:date="2023-07-12T11:16:00Z">
          <w:r w:rsidR="008C0BC2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454" w:author="Kem Sereyboth" w:date="2023-07-25T09:40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25455" w:author="Kem Sereiboth" w:date="2022-09-30T17:13:00Z">
        <w:del w:id="25456" w:author="Kem Sereyboth" w:date="2023-07-12T11:16:00Z">
          <w:r w:rsidR="002C5873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457" w:author="Kem Sereyboth" w:date="2023-07-25T09:40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25458" w:author="User" w:date="2022-10-03T11:53:00Z">
        <w:del w:id="25459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460" w:author="Kem Sereyboth" w:date="2023-07-25T09:40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ទី៣</w:delText>
          </w:r>
        </w:del>
      </w:ins>
      <w:ins w:id="25461" w:author="Kem Sereiboth" w:date="2022-09-30T14:10:00Z">
        <w:del w:id="25462" w:author="Kem Sereyboth" w:date="2023-07-12T11:16:00Z"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63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៖</w:delText>
          </w:r>
        </w:del>
      </w:ins>
      <w:ins w:id="25464" w:author="Kem Sereiboth" w:date="2022-09-30T14:11:00Z">
        <w:del w:id="25465" w:author="Kem Sereyboth" w:date="2023-07-12T11:16:00Z"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66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513F90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467" w:author="Kem Sereyboth" w:date="2023-07-25T09:40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68" w:author="Kem Sereyboth" w:date="2023-07-25T09:40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មានកាតព្វកិច្ចបង់ភាគទាន ១០% ជាប្រចាំខែ</w:delText>
          </w:r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lang w:val="ca-ES"/>
              <w:rPrChange w:id="25469" w:author="Kem Sereyboth" w:date="2023-07-25T09:40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70" w:author="Kem Sereyboth" w:date="2023-07-25T09:40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ឬ​</w:delText>
          </w:r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71" w:author="Kem Sereyboth" w:date="2023-07-25T09:4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ប្រចាំឆ្នាំជូនទៅអគ្គលេខាធិការដ្ឋាន</w:delText>
          </w:r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lang w:val="ca-ES"/>
              <w:rPrChange w:id="25472" w:author="Kem Sereyboth" w:date="2023-07-25T09:40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​</w:delText>
          </w:r>
          <w:r w:rsidR="00513F90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473" w:author="Kem Sereyboth" w:date="2023-07-25T09:40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="00513F90" w:rsidRPr="005C3F0D" w:rsidDel="00792344">
            <w:rPr>
              <w:rFonts w:ascii="Khmer MEF1" w:hAnsi="Khmer MEF1" w:cs="Khmer MEF1"/>
              <w:b/>
              <w:spacing w:val="4"/>
              <w:sz w:val="24"/>
              <w:szCs w:val="24"/>
              <w:highlight w:val="yellow"/>
              <w:lang w:val="ca-ES"/>
              <w:rPrChange w:id="25474" w:author="Kem Sereyboth" w:date="2023-07-25T09:40:00Z">
                <w:rPr>
                  <w:rFonts w:ascii="Khmer MEF1" w:hAnsi="Khmer MEF1" w:cs="Khmer MEF1"/>
                  <w:b/>
                  <w:spacing w:val="4"/>
                  <w:sz w:val="24"/>
                  <w:szCs w:val="24"/>
                  <w:lang w:val="ca-ES"/>
                </w:rPr>
              </w:rPrChange>
            </w:rPr>
            <w:delText>.</w:delText>
          </w:r>
          <w:r w:rsidR="00513F90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475" w:author="Kem Sereyboth" w:date="2023-07-25T09:40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="00513F90" w:rsidRPr="005C3F0D" w:rsidDel="00792344">
            <w:rPr>
              <w:rFonts w:ascii="Khmer MEF1" w:hAnsi="Khmer MEF1" w:cs="Khmer MEF1"/>
              <w:b/>
              <w:spacing w:val="4"/>
              <w:sz w:val="24"/>
              <w:szCs w:val="24"/>
              <w:highlight w:val="yellow"/>
              <w:lang w:val="ca-ES"/>
              <w:rPrChange w:id="25476" w:author="Kem Sereyboth" w:date="2023-07-25T09:40:00Z">
                <w:rPr>
                  <w:rFonts w:ascii="Khmer MEF1" w:hAnsi="Khmer MEF1" w:cs="Khmer MEF1"/>
                  <w:b/>
                  <w:spacing w:val="4"/>
                  <w:sz w:val="24"/>
                  <w:szCs w:val="24"/>
                  <w:lang w:val="ca-ES"/>
                </w:rPr>
              </w:rPrChange>
            </w:rPr>
            <w:delText>.</w:delText>
          </w:r>
          <w:r w:rsidR="00513F90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477" w:author="Kem Sereyboth" w:date="2023-07-25T09:40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ហ</w:delText>
          </w:r>
          <w:r w:rsidR="00513F90" w:rsidRPr="005C3F0D" w:rsidDel="00792344">
            <w:rPr>
              <w:rFonts w:ascii="Khmer MEF1" w:hAnsi="Khmer MEF1" w:cs="Khmer MEF1"/>
              <w:b/>
              <w:spacing w:val="4"/>
              <w:sz w:val="24"/>
              <w:szCs w:val="24"/>
              <w:highlight w:val="yellow"/>
              <w:lang w:val="ca-ES"/>
              <w:rPrChange w:id="25478" w:author="Kem Sereyboth" w:date="2023-07-25T09:40:00Z">
                <w:rPr>
                  <w:rFonts w:ascii="Khmer MEF1" w:hAnsi="Khmer MEF1" w:cs="Khmer MEF1"/>
                  <w:b/>
                  <w:spacing w:val="4"/>
                  <w:sz w:val="24"/>
                  <w:szCs w:val="24"/>
                  <w:lang w:val="ca-ES"/>
                </w:rPr>
              </w:rPrChange>
            </w:rPr>
            <w:delText>.</w:delText>
          </w:r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79" w:author="Kem Sereyboth" w:date="2023-07-25T09:4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។ តាមរយៈការពិនិត្យលើឯកសារ និង</w:delText>
          </w:r>
          <w:r w:rsidR="00513F90" w:rsidRPr="005C3F0D" w:rsidDel="00792344">
            <w:rPr>
              <w:rFonts w:ascii="Khmer MEF1" w:eastAsia="Adobe Fan Heiti Std B" w:hAnsi="Khmer MEF1" w:cs="Khmer MEF1" w:hint="cs"/>
              <w:spacing w:val="4"/>
              <w:sz w:val="24"/>
              <w:szCs w:val="24"/>
              <w:highlight w:val="yellow"/>
              <w:cs/>
              <w:rPrChange w:id="25480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4"/>
                  <w:sz w:val="24"/>
                  <w:szCs w:val="24"/>
                  <w:cs/>
                </w:rPr>
              </w:rPrChange>
            </w:rPr>
            <w:delText>ភស្ដុតាងដែលបានផ្ដល់</w:delText>
          </w:r>
          <w:r w:rsidR="00513F90" w:rsidRPr="005C3F0D" w:rsidDel="00792344">
            <w:rPr>
              <w:rFonts w:ascii="Khmer MEF1" w:eastAsia="Adobe Fan Heiti Std B" w:hAnsi="Khmer MEF1" w:cs="Khmer MEF1"/>
              <w:spacing w:val="4"/>
              <w:sz w:val="24"/>
              <w:szCs w:val="24"/>
              <w:highlight w:val="yellow"/>
              <w:lang w:val="ca-ES"/>
              <w:rPrChange w:id="25481" w:author="Kem Sereyboth" w:date="2023-07-25T09:40:00Z">
                <w:rPr>
                  <w:rFonts w:ascii="Khmer MEF1" w:eastAsia="Adobe Fan Heiti Std B" w:hAnsi="Khmer MEF1" w:cs="Khmer MEF1"/>
                  <w:color w:val="171717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513F90" w:rsidRPr="005C3F0D" w:rsidDel="00792344">
            <w:rPr>
              <w:rFonts w:ascii="Khmer MEF1" w:eastAsia="Adobe Fan Heiti Std B" w:hAnsi="Khmer MEF1" w:cs="Khmer MEF1" w:hint="cs"/>
              <w:spacing w:val="4"/>
              <w:sz w:val="24"/>
              <w:szCs w:val="24"/>
              <w:highlight w:val="yellow"/>
              <w:cs/>
              <w:rPrChange w:id="25482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z w:val="24"/>
                  <w:szCs w:val="24"/>
                  <w:cs/>
                </w:rPr>
              </w:rPrChange>
            </w:rPr>
            <w:delText>ព្រមទាំងការសាកសួរជាមួយថ្នាក់ដឹកនាំរបស់</w:delText>
          </w:r>
          <w:r w:rsidR="00513F90" w:rsidRPr="005C3F0D" w:rsidDel="00792344">
            <w:rPr>
              <w:rFonts w:ascii="Khmer MEF1" w:eastAsia="Adobe Fan Heiti Std B" w:hAnsi="Khmer MEF1" w:cs="Khmer MEF1"/>
              <w:spacing w:val="4"/>
              <w:sz w:val="24"/>
              <w:szCs w:val="24"/>
              <w:highlight w:val="yellow"/>
              <w:cs/>
              <w:rPrChange w:id="25483" w:author="Kem Sereyboth" w:date="2023-07-25T09:40:00Z">
                <w:rPr>
                  <w:rFonts w:ascii="Khmer MEF1" w:eastAsia="Adobe Fan Heiti Std B" w:hAnsi="Khmer MEF1" w:cs="Khmer MEF1"/>
                  <w:color w:val="171717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13F90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484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85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 និងសវនករទទួលបន្ទុក</w:delText>
          </w:r>
        </w:del>
      </w:ins>
      <w:ins w:id="25486" w:author="sakaria fa" w:date="2022-09-30T21:29:00Z">
        <w:del w:id="25487" w:author="Kem Sereyboth" w:date="2023-07-12T11:16:00Z">
          <w:r w:rsidR="00682841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88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5489" w:author="Kem Sereiboth" w:date="2022-09-30T14:11:00Z">
        <w:del w:id="25490" w:author="Kem Sereyboth" w:date="2023-07-12T11:16:00Z"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91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សូមជម្រាបជូននូវលទ្ធផលរកឃើញថា </w:delText>
          </w:r>
        </w:del>
      </w:ins>
      <w:bookmarkStart w:id="25492" w:name="_Hlk116049291"/>
      <w:bookmarkStart w:id="25493" w:name="_Hlk116050692"/>
      <w:ins w:id="25494" w:author="User" w:date="2022-09-22T12:59:00Z">
        <w:del w:id="25495" w:author="Kem Sereyboth" w:date="2023-07-12T11:16:00Z">
          <w:r w:rsidR="00BB73E5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96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ពុំ</w:delText>
          </w:r>
        </w:del>
      </w:ins>
      <w:ins w:id="25497" w:author="User" w:date="2022-10-04T10:58:00Z">
        <w:del w:id="25498" w:author="Kem Sereyboth" w:date="2023-07-12T11:16:00Z">
          <w:r w:rsidR="000D306B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99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ទាន់</w:delText>
          </w:r>
        </w:del>
      </w:ins>
      <w:ins w:id="25500" w:author="User" w:date="2022-09-22T12:59:00Z">
        <w:del w:id="25501" w:author="Kem Sereyboth" w:date="2023-07-12T11:16:00Z">
          <w:r w:rsidR="00BB73E5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502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</w:ins>
      <w:ins w:id="25503" w:author="Un Seakamey" w:date="2022-11-14T10:57:00Z">
        <w:del w:id="25504" w:author="Kem Sereyboth" w:date="2023-07-12T11:16:00Z">
          <w:r w:rsidR="00EF4746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505" w:author="Kem Sereyboth" w:date="2023-07-25T09:4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អាច</w:delText>
          </w:r>
        </w:del>
      </w:ins>
      <w:ins w:id="25506" w:author="User" w:date="2022-09-22T12:59:00Z">
        <w:del w:id="25507" w:author="Kem Sereyboth" w:date="2023-07-12T11:16:00Z">
          <w:r w:rsidR="00BB73E5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508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បង់ភាគទាន ១០% </w:delText>
          </w:r>
        </w:del>
      </w:ins>
      <w:ins w:id="25509" w:author="User" w:date="2022-10-03T13:35:00Z">
        <w:del w:id="25510" w:author="Kem Sereyboth" w:date="2023-07-12T11:16:00Z">
          <w:r w:rsidR="00413D41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511" w:author="Kem Sereyboth" w:date="2023-07-25T09:40:00Z">
                <w:rPr>
                  <w:rFonts w:ascii="Khmer MEF1" w:hAnsi="Khmer MEF1" w:cs="Khmer MEF1"/>
                  <w:spacing w:val="3"/>
                  <w:sz w:val="24"/>
                  <w:szCs w:val="24"/>
                  <w:cs/>
                  <w:lang w:val="ca-ES"/>
                </w:rPr>
              </w:rPrChange>
            </w:rPr>
            <w:delText>ជូន</w:delText>
          </w:r>
        </w:del>
      </w:ins>
      <w:ins w:id="25512" w:author="User" w:date="2022-09-22T12:59:00Z">
        <w:del w:id="25513" w:author="Kem Sereyboth" w:date="2023-07-12T11:16:00Z">
          <w:r w:rsidR="00BB73E5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514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អគ្គលេខា</w:delText>
          </w:r>
        </w:del>
      </w:ins>
      <w:ins w:id="25515" w:author="User" w:date="2022-10-03T13:36:00Z">
        <w:del w:id="25516" w:author="Kem Sereyboth" w:date="2023-07-12T11:16:00Z">
          <w:r w:rsidR="00715AA2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517" w:author="Kem Sereyboth" w:date="2023-07-25T09:40:00Z">
                <w:rPr>
                  <w:rFonts w:ascii="Khmer MEF1" w:hAnsi="Khmer MEF1" w:cs="Khmer MEF1"/>
                  <w:spacing w:val="3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5518" w:author="User" w:date="2022-09-22T12:59:00Z">
        <w:del w:id="25519" w:author="Kem Sereyboth" w:date="2023-07-12T11:16:00Z">
          <w:r w:rsidR="00BB73E5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520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ធិ</w:delText>
          </w:r>
        </w:del>
      </w:ins>
      <w:ins w:id="25521" w:author="User" w:date="2022-10-03T13:36:00Z">
        <w:del w:id="25522" w:author="Kem Sereyboth" w:date="2023-07-12T11:16:00Z">
          <w:r w:rsidR="00715AA2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523" w:author="Kem Sereyboth" w:date="2023-07-25T09:40:00Z">
                <w:rPr>
                  <w:rFonts w:ascii="Khmer MEF1" w:hAnsi="Khmer MEF1" w:cs="Khmer MEF1"/>
                  <w:spacing w:val="3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5524" w:author="User" w:date="2022-09-22T12:59:00Z">
        <w:del w:id="25525" w:author="Kem Sereyboth" w:date="2023-07-12T11:16:00Z">
          <w:r w:rsidR="00BB73E5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526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ការដ្ឋាននៃ </w:delText>
          </w:r>
          <w:r w:rsidR="00BB73E5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527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="00BB73E5"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528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.ស.ហ.</w:delText>
          </w:r>
        </w:del>
      </w:ins>
      <w:ins w:id="25529" w:author="User" w:date="2022-10-07T08:21:00Z">
        <w:del w:id="25530" w:author="Kem Sereyboth" w:date="2023-07-12T11:16:00Z">
          <w:r w:rsidR="005C60F6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531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ស្របតាមបទប្បញ្ញត្តិ</w:delText>
          </w:r>
        </w:del>
      </w:ins>
      <w:ins w:id="25532" w:author="User" w:date="2022-10-07T15:27:00Z">
        <w:del w:id="25533" w:author="Kem Sereyboth" w:date="2023-07-12T11:16:00Z">
          <w:r w:rsidR="00795462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534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ជាធរមាន។</w:delText>
          </w:r>
        </w:del>
      </w:ins>
      <w:bookmarkEnd w:id="25492"/>
      <w:ins w:id="25535" w:author="LENOVO" w:date="2022-10-06T11:57:00Z">
        <w:del w:id="25536" w:author="Kem Sereyboth" w:date="2023-07-12T11:16:00Z">
          <w:r w:rsidR="00D6491E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537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25538" w:author="Kem Sereiboth" w:date="2022-09-13T15:38:00Z">
        <w:del w:id="25539" w:author="Kem Sereyboth" w:date="2023-07-12T11:16:00Z">
          <w:r w:rsidR="00D53DD0" w:rsidRPr="00F126B8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</w:rPr>
            <w:delText>ន.ស.ស</w:delText>
          </w:r>
          <w:r w:rsidR="00D53DD0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</w:rPr>
            <w:delText>. ពុំទាន់មានកម្រងសេវាសាធារណៈក្រោមសមត្ថកិច្ចនៅឡើយ។</w:delText>
          </w:r>
        </w:del>
      </w:ins>
      <w:ins w:id="25540" w:author="Kem Sereiboth" w:date="2022-09-15T14:14:00Z">
        <w:del w:id="25541" w:author="Kem Sereyboth" w:date="2023-07-12T11:16:00Z">
          <w:r w:rsidR="00575957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542" w:author="Kem Sereyboth" w:date="2023-07-25T09:40:00Z">
                <w:rPr>
                  <w:rFonts w:cs="MoolBoran"/>
                  <w:cs/>
                </w:rPr>
              </w:rPrChange>
            </w:rPr>
            <w:delText xml:space="preserve"> ប៉ុន្តែ</w:delText>
          </w:r>
        </w:del>
      </w:ins>
      <w:ins w:id="25543" w:author="Kem Sereiboth" w:date="2022-09-15T14:27:00Z">
        <w:del w:id="25544" w:author="Kem Sereyboth" w:date="2023-07-12T11:16:00Z">
          <w:r w:rsidR="00A7139C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545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A7139C"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25546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ន.ស.ស.</w:delText>
          </w:r>
          <w:r w:rsidR="00A7139C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547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5548" w:author="Kem Sereiboth" w:date="2022-09-15T14:14:00Z">
        <w:del w:id="25549" w:author="Kem Sereyboth" w:date="2023-07-12T11:16:00Z">
          <w:r w:rsidR="00575957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550" w:author="Kem Sereyboth" w:date="2023-07-25T09:40:00Z">
                <w:rPr>
                  <w:rFonts w:cs="MoolBoran"/>
                  <w:cs/>
                </w:rPr>
              </w:rPrChange>
            </w:rPr>
            <w:delText>មានលិខិតបញ្ជាក់ពីការ</w:delText>
          </w:r>
        </w:del>
      </w:ins>
      <w:ins w:id="25551" w:author="Kem Sereiboth" w:date="2022-09-15T14:17:00Z">
        <w:del w:id="25552" w:author="Kem Sereyboth" w:date="2023-07-12T11:16:00Z">
          <w:r w:rsidR="00575957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553" w:author="Kem Sereyboth" w:date="2023-07-25T09:40:00Z">
                <w:rPr>
                  <w:rFonts w:cs="MoolBoran"/>
                  <w:color w:val="171717" w:themeColor="background2" w:themeShade="1A"/>
                  <w:cs/>
                </w:rPr>
              </w:rPrChange>
            </w:rPr>
            <w:delText>ឆ្លើយតបករណីសំណើសុំផ្ដល់កម្រងសេវាសាធារណៈរបស់និយ័តករក្រោមឱវាទអាជ្ញាធរសេវាហិរញ្ញវត្ថុមិនមែនធនាគារ</w:delText>
          </w:r>
        </w:del>
      </w:ins>
      <w:ins w:id="25554" w:author="Kem Sereiboth" w:date="2022-09-15T14:27:00Z">
        <w:del w:id="25555" w:author="Kem Sereyboth" w:date="2023-07-12T11:16:00Z">
          <w:r w:rsidR="00A7139C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556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ផងដែរ</w:delText>
          </w:r>
        </w:del>
      </w:ins>
      <w:ins w:id="25557" w:author="Kem Sereiboth" w:date="2022-09-15T14:17:00Z">
        <w:del w:id="25558" w:author="Kem Sereyboth" w:date="2023-07-12T11:16:00Z">
          <w:r w:rsidR="00575957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559" w:author="Kem Sereyboth" w:date="2023-07-25T09:40:00Z">
                <w:rPr>
                  <w:rFonts w:cs="MoolBoran"/>
                  <w:color w:val="171717" w:themeColor="background2" w:themeShade="1A"/>
                  <w:cs/>
                </w:rPr>
              </w:rPrChange>
            </w:rPr>
            <w:delText>។</w:delText>
          </w:r>
        </w:del>
      </w:ins>
    </w:p>
    <w:p w14:paraId="5526E9BD" w14:textId="271EADEC" w:rsidR="00383FF6" w:rsidRPr="005C3F0D" w:rsidDel="00792344" w:rsidRDefault="00383FF6">
      <w:pPr>
        <w:spacing w:after="0" w:line="233" w:lineRule="auto"/>
        <w:rPr>
          <w:ins w:id="25560" w:author="User" w:date="2022-10-05T19:02:00Z"/>
          <w:del w:id="25561" w:author="Kem Sereyboth" w:date="2023-07-12T11:16:00Z"/>
          <w:rFonts w:ascii="Khmer MEF1" w:hAnsi="Khmer MEF1" w:cs="Khmer MEF1"/>
          <w:sz w:val="24"/>
          <w:szCs w:val="24"/>
          <w:highlight w:val="yellow"/>
          <w:lang w:val="ca-ES"/>
          <w:rPrChange w:id="25562" w:author="Kem Sereyboth" w:date="2023-07-25T09:40:00Z">
            <w:rPr>
              <w:ins w:id="25563" w:author="User" w:date="2022-10-05T19:02:00Z"/>
              <w:del w:id="25564" w:author="Kem Sereyboth" w:date="2023-07-12T11:16:00Z"/>
              <w:rFonts w:ascii="Khmer MEF1" w:hAnsi="Khmer MEF1" w:cs="Khmer MEF1"/>
              <w:sz w:val="24"/>
              <w:szCs w:val="24"/>
              <w:highlight w:val="yellow"/>
            </w:rPr>
          </w:rPrChange>
        </w:rPr>
        <w:pPrChange w:id="25565" w:author="Sopheak Phorn" w:date="2023-08-25T13:09:00Z">
          <w:pPr>
            <w:spacing w:after="0" w:line="240" w:lineRule="auto"/>
            <w:ind w:firstLine="720"/>
          </w:pPr>
        </w:pPrChange>
      </w:pPr>
    </w:p>
    <w:bookmarkEnd w:id="25493"/>
    <w:p w14:paraId="778AA481" w14:textId="05E1160A" w:rsidR="0043355C" w:rsidRPr="005C3F0D" w:rsidDel="00792344" w:rsidRDefault="00D940BD">
      <w:pPr>
        <w:spacing w:after="0" w:line="233" w:lineRule="auto"/>
        <w:rPr>
          <w:del w:id="25566" w:author="Kem Sereyboth" w:date="2023-07-12T11:16:00Z"/>
          <w:rFonts w:ascii="Khmer MEF1" w:hAnsi="Khmer MEF1" w:cs="Khmer MEF1"/>
          <w:spacing w:val="2"/>
          <w:sz w:val="24"/>
          <w:szCs w:val="24"/>
          <w:highlight w:val="yellow"/>
          <w:lang w:val="ca-ES"/>
          <w:rPrChange w:id="25567" w:author="Kem Sereyboth" w:date="2023-07-25T09:40:00Z">
            <w:rPr>
              <w:del w:id="25568" w:author="Kem Sereyboth" w:date="2023-07-12T11:16:00Z"/>
              <w:szCs w:val="22"/>
            </w:rPr>
          </w:rPrChange>
        </w:rPr>
        <w:pPrChange w:id="25569" w:author="Sopheak Phorn" w:date="2023-08-25T13:09:00Z">
          <w:pPr>
            <w:tabs>
              <w:tab w:val="left" w:pos="720"/>
            </w:tabs>
            <w:spacing w:after="0" w:line="245" w:lineRule="auto"/>
            <w:ind w:left="720"/>
            <w:jc w:val="both"/>
          </w:pPr>
        </w:pPrChange>
      </w:pPr>
      <w:ins w:id="25570" w:author="Kem Sereiboth" w:date="2022-09-13T16:52:00Z">
        <w:del w:id="25571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lang w:val="ca-ES"/>
              <w:rPrChange w:id="25572" w:author="Kem Sereyboth" w:date="2023-07-25T09:40:00Z">
                <w:rPr>
                  <w:rFonts w:ascii="Khmer MEF1" w:hAnsi="Khmer MEF1" w:cs="Khmer MEF1"/>
                  <w:b/>
                  <w:bCs/>
                  <w:highlight w:val="yellow"/>
                  <w:cs/>
                  <w:lang w:val="ca-ES"/>
                </w:rPr>
              </w:rPrChange>
            </w:rPr>
            <w:delText>ឃ</w:delText>
          </w:r>
        </w:del>
      </w:ins>
      <w:ins w:id="25573" w:author="User" w:date="2022-10-03T13:40:00Z">
        <w:del w:id="25574" w:author="Kem Sereyboth" w:date="2023-07-12T11:16:00Z">
          <w:r w:rsidR="00E16C50" w:rsidRPr="005C3F0D" w:rsidDel="00792344">
            <w:rPr>
              <w:rFonts w:ascii="Khmer MEF1" w:hAnsi="Khmer MEF1" w:cs="Khmer MEF1"/>
              <w:b/>
              <w:bCs/>
              <w:spacing w:val="-6"/>
              <w:sz w:val="24"/>
              <w:szCs w:val="24"/>
              <w:highlight w:val="yellow"/>
              <w:cs/>
              <w:lang w:val="ca-ES"/>
              <w:rPrChange w:id="25575" w:author="Kem Sereyboth" w:date="2023-07-25T09:40:00Z">
                <w:rPr>
                  <w:rFonts w:ascii="Khmer MEF1" w:hAnsi="Khmer MEF1" w:cs="Khmer MEF1"/>
                  <w:b/>
                  <w:bCs/>
                  <w:spacing w:val="6"/>
                  <w:cs/>
                  <w:lang w:val="ca-ES"/>
                </w:rPr>
              </w:rPrChange>
            </w:rPr>
            <w:delText>៤</w:delText>
          </w:r>
        </w:del>
      </w:ins>
      <w:ins w:id="25576" w:author="Kem Sereiboth" w:date="2022-09-13T16:51:00Z">
        <w:del w:id="25577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-6"/>
              <w:sz w:val="24"/>
              <w:szCs w:val="24"/>
              <w:highlight w:val="yellow"/>
              <w:cs/>
              <w:lang w:val="ca-ES"/>
              <w:rPrChange w:id="25578" w:author="Kem Sereyboth" w:date="2023-07-25T09:40:00Z">
                <w:rPr>
                  <w:rFonts w:ascii="Khmer MEF1" w:hAnsi="Khmer MEF1" w:cs="Khmer MEF1"/>
                  <w:b/>
                  <w:bCs/>
                  <w:highlight w:val="yellow"/>
                  <w:cs/>
                  <w:lang w:val="ca-ES"/>
                </w:rPr>
              </w:rPrChange>
            </w:rPr>
            <w:delText>.</w:delText>
          </w:r>
        </w:del>
      </w:ins>
      <w:ins w:id="25579" w:author="User" w:date="2022-10-03T13:40:00Z">
        <w:del w:id="25580" w:author="Kem Sereyboth" w:date="2023-07-12T11:16:00Z">
          <w:r w:rsidR="00E16C50" w:rsidRPr="005C3F0D" w:rsidDel="00792344">
            <w:rPr>
              <w:rFonts w:ascii="Khmer MEF1" w:hAnsi="Khmer MEF1" w:cs="Khmer MEF1"/>
              <w:b/>
              <w:bCs/>
              <w:spacing w:val="-6"/>
              <w:sz w:val="24"/>
              <w:szCs w:val="24"/>
              <w:highlight w:val="yellow"/>
              <w:cs/>
              <w:lang w:val="ca-ES"/>
              <w:rPrChange w:id="25581" w:author="Kem Sereyboth" w:date="2023-07-25T09:40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លទ្ធផលរកឃើញទី</w:delText>
          </w:r>
        </w:del>
      </w:ins>
      <w:ins w:id="25582" w:author="Kem Sereiboth" w:date="2022-09-13T16:51:00Z">
        <w:del w:id="25583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-6"/>
              <w:sz w:val="24"/>
              <w:szCs w:val="24"/>
              <w:highlight w:val="yellow"/>
              <w:cs/>
              <w:lang w:val="ca-ES"/>
              <w:rPrChange w:id="25584" w:author="Kem Sereyboth" w:date="2023-07-25T09:40:00Z">
                <w:rPr>
                  <w:rFonts w:ascii="Khmer MEF1" w:hAnsi="Khmer MEF1" w:cs="Khmer MEF1"/>
                  <w:b/>
                  <w:bCs/>
                  <w:highlight w:val="yellow"/>
                  <w:cs/>
                  <w:lang w:val="ca-ES"/>
                </w:rPr>
              </w:rPrChange>
            </w:rPr>
            <w:delText>ប្រធានប</w:delText>
          </w:r>
          <w:r w:rsidR="00C222D3" w:rsidRPr="005C3F0D" w:rsidDel="00792344">
            <w:rPr>
              <w:rFonts w:ascii="Khmer MEF1" w:hAnsi="Khmer MEF1" w:cs="Khmer MEF1"/>
              <w:b/>
              <w:bCs/>
              <w:spacing w:val="-6"/>
              <w:sz w:val="24"/>
              <w:szCs w:val="24"/>
              <w:highlight w:val="yellow"/>
              <w:cs/>
              <w:lang w:val="ca-ES"/>
              <w:rPrChange w:id="25585" w:author="Kem Sereyboth" w:date="2023-07-25T09:40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ទី៤</w:delText>
          </w:r>
        </w:del>
      </w:ins>
      <w:ins w:id="25586" w:author="User" w:date="2022-10-03T13:40:00Z">
        <w:del w:id="25587" w:author="Kem Sereyboth" w:date="2023-07-12T11:16:00Z">
          <w:r w:rsidR="00E16C50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588" w:author="Kem Sereyboth" w:date="2023-07-25T09:40:00Z">
                <w:rPr>
                  <w:rFonts w:ascii="Khmer MEF1" w:hAnsi="Khmer MEF1" w:cs="Khmer MEF1"/>
                  <w:b/>
                  <w:bCs/>
                  <w:spacing w:val="6"/>
                  <w:cs/>
                  <w:lang w:val="ca-ES"/>
                </w:rPr>
              </w:rPrChange>
            </w:rPr>
            <w:delText>៖</w:delText>
          </w:r>
        </w:del>
      </w:ins>
      <w:ins w:id="25589" w:author="User" w:date="2022-10-07T08:22:00Z">
        <w:del w:id="25590" w:author="Kem Sereyboth" w:date="2023-07-12T11:16:00Z">
          <w:r w:rsidR="005C60F6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591" w:author="Kem Sereyboth" w:date="2023-07-25T09:40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5592" w:author="Kem Sereiboth" w:date="2022-09-13T16:51:00Z">
        <w:del w:id="25593" w:author="Kem Sereyboth" w:date="2023-07-12T11:16:00Z">
          <w:r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594" w:author="Kem Sereyboth" w:date="2023-07-25T09:40:00Z">
                <w:rPr>
                  <w:rFonts w:ascii="Khmer MEF1" w:hAnsi="Khmer MEF1" w:cs="Khmer MEF1"/>
                  <w:b/>
                  <w:bCs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5595" w:author="User" w:date="2022-10-07T10:42:00Z">
        <w:del w:id="25596" w:author="Kem Sereyboth" w:date="2023-07-12T11:16:00Z">
          <w:r w:rsidR="00841019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597" w:author="Kem Sereyboth" w:date="2023-07-25T09:40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ពុំទាន់អនុវត្តប្រព័ន្ធលើកទឹក</w:delText>
          </w:r>
        </w:del>
      </w:ins>
      <w:ins w:id="25598" w:author="User" w:date="2022-10-07T10:43:00Z">
        <w:del w:id="25599" w:author="Kem Sereyboth" w:date="2023-07-12T11:16:00Z">
          <w:r w:rsidR="00841019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600" w:author="Kem Sereyboth" w:date="2023-07-25T09:40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ចិត្តមន្រ្តីស្របតាមបទប្បញ្ញត្តិ</w:delText>
          </w:r>
        </w:del>
      </w:ins>
      <w:ins w:id="25601" w:author="User" w:date="2022-10-07T15:27:00Z">
        <w:del w:id="25602" w:author="Kem Sereyboth" w:date="2023-07-12T11:16:00Z">
          <w:r w:rsidR="00795462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</w:rPr>
            <w:delText>ជាធរមាន</w:delText>
          </w:r>
        </w:del>
      </w:ins>
      <w:ins w:id="25603" w:author="Un Seakamey" w:date="2022-11-14T10:58:00Z">
        <w:del w:id="25604" w:author="Kem Sereyboth" w:date="2023-07-12T11:16:00Z">
          <w:r w:rsidR="00726817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605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5606" w:author="Un Seakamey" w:date="2022-11-14T10:59:00Z">
        <w:del w:id="25607" w:author="Kem Sereyboth" w:date="2023-07-12T11:16:00Z">
          <w:r w:rsidR="00726817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608" w:author="Kem Sereyboth" w:date="2023-07-25T09:40:00Z">
                <w:rPr>
                  <w:rFonts w:cs="MoolBoran"/>
                  <w:szCs w:val="22"/>
                  <w:cs/>
                </w:rPr>
              </w:rPrChange>
            </w:rPr>
            <w:delText>ព្រោះ</w:delText>
          </w:r>
        </w:del>
      </w:ins>
      <w:ins w:id="25609" w:author="Un Seakamey" w:date="2022-11-14T11:43:00Z">
        <w:del w:id="25610" w:author="Kem Sereyboth" w:date="2023-07-12T11:16:00Z">
          <w:r w:rsidR="000A60EF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</w:rPr>
            <w:delText>​</w:delText>
          </w:r>
        </w:del>
      </w:ins>
      <w:ins w:id="25611" w:author="Un Seakamey" w:date="2022-11-14T10:59:00Z">
        <w:del w:id="25612" w:author="Kem Sereyboth" w:date="2023-07-12T11:16:00Z">
          <w:r w:rsidR="00726817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13" w:author="Kem Sereyboth" w:date="2023-07-25T09:40:00Z">
                <w:rPr>
                  <w:rFonts w:cs="MoolBoran"/>
                  <w:szCs w:val="22"/>
                  <w:cs/>
                </w:rPr>
              </w:rPrChange>
            </w:rPr>
            <w:delText xml:space="preserve">ករណី </w:delText>
          </w:r>
          <w:r w:rsidR="00726817" w:rsidRPr="005C3F0D" w:rsidDel="00792344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lang w:val="ca-ES"/>
              <w:rPrChange w:id="25614" w:author="Kem Sereyboth" w:date="2023-07-25T09:40:00Z">
                <w:rPr>
                  <w:rFonts w:cs="MoolBoran"/>
                  <w:szCs w:val="22"/>
                  <w:cs/>
                </w:rPr>
              </w:rPrChange>
            </w:rPr>
            <w:delText>ន.ស.ស</w:delText>
          </w:r>
          <w:r w:rsidR="00726817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15" w:author="Kem Sereyboth" w:date="2023-07-25T09:40:00Z">
                <w:rPr>
                  <w:rFonts w:cs="MoolBoran"/>
                  <w:szCs w:val="22"/>
                  <w:cs/>
                </w:rPr>
              </w:rPrChange>
            </w:rPr>
            <w:delText xml:space="preserve"> បានអនុវត្តប្រព័ន្ធលើកទឹកចិត្តមន្រ្តីក្រោមប្រព័ន្ធលើកទឹកចិត្តរបស់អគ្គលេខាធិការដ្ឋានក្រុមប្រឹក្សាជាតិគាំពារសង្គម។</w:delText>
          </w:r>
        </w:del>
      </w:ins>
      <w:ins w:id="25616" w:author="User" w:date="2022-10-07T15:27:00Z">
        <w:del w:id="25617" w:author="Kem Sereyboth" w:date="2023-07-12T11:16:00Z">
          <w:r w:rsidR="00795462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18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។</w:delText>
          </w:r>
        </w:del>
      </w:ins>
      <w:ins w:id="25619" w:author="LENOVO" w:date="2022-10-06T11:59:00Z">
        <w:del w:id="25620" w:author="Kem Sereyboth" w:date="2023-07-12T11:16:00Z">
          <w:r w:rsidR="00DD020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21" w:author="Kem Sereyboth" w:date="2023-07-25T09:40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25622" w:author="Kem Sereiboth" w:date="2022-09-13T16:51:00Z">
        <w:del w:id="25623" w:author="Kem Sereyboth" w:date="2023-07-12T11:16:00Z">
          <w:r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24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ប្រព័ន្ធលើកទឹកចិត្តមន្រ្តី</w:delText>
          </w:r>
        </w:del>
      </w:ins>
      <w:ins w:id="25625" w:author="Kem Sereiboth" w:date="2022-09-30T13:53:00Z">
        <w:del w:id="25626" w:author="Kem Sereyboth" w:date="2023-07-12T11:16:00Z"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27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5628" w:author="Kem Sereiboth" w:date="2022-09-13T16:51:00Z">
        <w:del w:id="25629" w:author="Kem Sereyboth" w:date="2023-07-12T11:16:00Z">
          <w:r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30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៖ </w:delText>
          </w:r>
        </w:del>
      </w:ins>
      <w:ins w:id="25631" w:author="Kem Sereiboth" w:date="2022-09-30T13:40:00Z">
        <w:del w:id="25632" w:author="Kem Sereyboth" w:date="2023-07-12T11:16:00Z">
          <w:r w:rsidR="00374ACF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33" w:author="Kem Sereyboth" w:date="2023-07-25T09:40:00Z">
                <w:rPr>
                  <w:rFonts w:cs="MoolBoran"/>
                  <w:spacing w:val="6"/>
                  <w:highlight w:val="yellow"/>
                  <w:cs/>
                </w:rPr>
              </w:rPrChange>
            </w:rPr>
            <w:delText>មានប្រព័ន្ធ​​​លើកទឹកចិត្តមន្ត្រីចំនួន ២</w:delText>
          </w:r>
          <w:r w:rsidR="00374ACF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34" w:author="Kem Sereyboth" w:date="2023-07-25T09:40:00Z">
                <w:rPr>
                  <w:rFonts w:cs="MoolBoran"/>
                  <w:spacing w:val="6"/>
                  <w:cs/>
                </w:rPr>
              </w:rPrChange>
            </w:rPr>
            <w:delText xml:space="preserve"> គឺប្រាក់​ឧបត្ថម្ភ​ជីវភាព</w:delText>
          </w:r>
          <w:r w:rsidR="00374ACF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35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 xml:space="preserve"> </w:delText>
          </w:r>
        </w:del>
      </w:ins>
      <w:ins w:id="25636" w:author="Kem Sereiboth" w:date="2022-09-30T13:45:00Z">
        <w:del w:id="25637" w:author="Kem Sereyboth" w:date="2023-07-12T11:16:00Z">
          <w:r w:rsidR="0043355C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38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និង</w:delText>
          </w:r>
        </w:del>
      </w:ins>
      <w:ins w:id="25639" w:author="Kem Sereiboth" w:date="2022-09-30T13:40:00Z">
        <w:del w:id="25640" w:author="Kem Sereyboth" w:date="2023-07-12T11:16:00Z">
          <w:r w:rsidR="00374ACF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41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ប្រាក់ឧបត្ថម្ភមុខងារ</w:delText>
          </w:r>
        </w:del>
      </w:ins>
      <w:ins w:id="25642" w:author="Kem Sereiboth" w:date="2022-09-30T13:43:00Z">
        <w:del w:id="25643" w:author="Kem Sereyboth" w:date="2023-07-12T11:16:00Z">
          <w:r w:rsidR="0043355C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44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 xml:space="preserve">។ </w:delText>
          </w:r>
        </w:del>
      </w:ins>
      <w:ins w:id="25645" w:author="Kem Sereiboth" w:date="2022-09-30T13:45:00Z">
        <w:del w:id="25646" w:author="Kem Sereyboth" w:date="2023-07-12T11:16:00Z">
          <w:r w:rsidR="0043355C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47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 xml:space="preserve">ប្រព័ន្ធលើកទឹកចិត្តនេះ </w:delText>
          </w:r>
        </w:del>
      </w:ins>
      <w:ins w:id="25648" w:author="Kem Sereiboth" w:date="2022-09-30T13:57:00Z">
        <w:del w:id="25649" w:author="Kem Sereyboth" w:date="2023-07-12T11:16:00Z"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50" w:author="Kem Sereyboth" w:date="2023-07-25T09:4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អនុវត្ត</w:delText>
          </w:r>
        </w:del>
      </w:ins>
      <w:ins w:id="25651" w:author="sakaria fa" w:date="2022-09-30T21:30:00Z">
        <w:del w:id="25652" w:author="Kem Sereyboth" w:date="2023-07-12T11:16:00Z">
          <w:r w:rsidR="00682841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53" w:author="Kem Sereyboth" w:date="2023-07-25T09:4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យោង</w:delText>
          </w:r>
        </w:del>
      </w:ins>
      <w:ins w:id="25654" w:author="Kem Sereiboth" w:date="2022-09-30T13:57:00Z">
        <w:del w:id="25655" w:author="Kem Sereyboth" w:date="2023-07-12T11:16:00Z"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56" w:author="Kem Sereyboth" w:date="2023-07-25T09:4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តាម</w:delText>
          </w:r>
        </w:del>
      </w:ins>
      <w:ins w:id="25657" w:author="Kem Sereiboth" w:date="2022-09-30T13:45:00Z">
        <w:del w:id="25658" w:author="Kem Sereyboth" w:date="2023-07-12T11:16:00Z">
          <w:r w:rsidR="0043355C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59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ប្រកាស</w:delText>
          </w:r>
        </w:del>
      </w:ins>
      <w:ins w:id="25660" w:author="Kem Sereiboth" w:date="2022-09-30T13:48:00Z">
        <w:del w:id="25661" w:author="Kem Sereyboth" w:date="2023-07-12T11:16:00Z">
          <w:r w:rsidR="0043355C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62" w:author="Kem Sereyboth" w:date="2023-07-25T09:40:00Z">
                <w:rPr>
                  <w:rFonts w:cs="MoolBoran"/>
                  <w:spacing w:val="4"/>
                  <w:cs/>
                </w:rPr>
              </w:rPrChange>
            </w:rPr>
            <w:delText>លេខ៦១៦ សហវប្រក. ចុះថ្ងៃទី០៤ ខែមិថុនា ឆ្នាំ២០១៤ ប្រកាសស្ដីពីការកំណត់គោលការណ៍</w:delText>
          </w:r>
          <w:r w:rsidR="0043355C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63" w:author="Kem Sereyboth" w:date="2023-07-25T09:40:00Z">
                <w:rPr>
                  <w:rFonts w:cs="MoolBoran"/>
                  <w:spacing w:val="-8"/>
                  <w:cs/>
                </w:rPr>
              </w:rPrChange>
            </w:rPr>
            <w:delText xml:space="preserve"> យន្តការ នីតិវិធី និងការត្រួតពិនិត្យសម្រាប់ការផ្ដល់ការលើកទឹកចិត្តដោយប្រើប្រាស់ប្រាក់រង្វាន់របស់អង្គភាពក្រោមឱវាទក្រសួងសេដ្ឋកិច្ចនិងហិរញ្ញវត្ថុ</w:delText>
          </w:r>
        </w:del>
      </w:ins>
      <w:ins w:id="25664" w:author="Kem Sereiboth" w:date="2022-09-30T13:49:00Z">
        <w:del w:id="25665" w:author="Kem Sereyboth" w:date="2023-07-12T11:16:00Z"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66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5667" w:author="Kem Sereiboth" w:date="2022-09-30T13:51:00Z">
        <w:del w:id="25668" w:author="Kem Sereyboth" w:date="2023-07-12T11:16:00Z"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69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C222D3" w:rsidRPr="005C3F0D" w:rsidDel="00792344">
            <w:rPr>
              <w:rFonts w:ascii="Khmer MEF1" w:hAnsi="Khmer MEF1" w:cs="Khmer MEF1" w:hint="cs"/>
              <w:spacing w:val="2"/>
              <w:sz w:val="24"/>
              <w:szCs w:val="24"/>
              <w:highlight w:val="yellow"/>
              <w:cs/>
              <w:lang w:val="ca-ES"/>
              <w:rPrChange w:id="25670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-4"/>
                  <w:sz w:val="24"/>
                  <w:szCs w:val="24"/>
                  <w:cs/>
                </w:rPr>
              </w:rPrChange>
            </w:rPr>
            <w:delText>តាមរយៈការពិនិត្យលើឯកសារ</w:delText>
          </w:r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71" w:author="Kem Sereyboth" w:date="2023-07-25T09:40:00Z">
                <w:rPr>
                  <w:rFonts w:ascii="Khmer MEF1" w:eastAsia="Adobe Fan Heiti Std B" w:hAnsi="Khmer MEF1" w:cs="Khmer MEF1"/>
                  <w:color w:val="171717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C222D3" w:rsidRPr="005C3F0D" w:rsidDel="00792344">
            <w:rPr>
              <w:rFonts w:ascii="Khmer MEF1" w:hAnsi="Khmer MEF1" w:cs="Khmer MEF1" w:hint="cs"/>
              <w:spacing w:val="2"/>
              <w:sz w:val="24"/>
              <w:szCs w:val="24"/>
              <w:highlight w:val="yellow"/>
              <w:cs/>
              <w:lang w:val="ca-ES"/>
              <w:rPrChange w:id="25672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និងភស្ដុតាងដែលបានផ្ដល់</w:delText>
          </w:r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73" w:author="Kem Sereyboth" w:date="2023-07-25T09:40:00Z">
                <w:rPr>
                  <w:rFonts w:ascii="Khmer MEF1" w:eastAsia="Adobe Fan Heiti Std B" w:hAnsi="Khmer MEF1" w:cs="Khmer MEF1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C222D3" w:rsidRPr="005C3F0D" w:rsidDel="00792344">
            <w:rPr>
              <w:rFonts w:ascii="Khmer MEF1" w:hAnsi="Khmer MEF1" w:cs="Khmer MEF1" w:hint="cs"/>
              <w:spacing w:val="2"/>
              <w:sz w:val="24"/>
              <w:szCs w:val="24"/>
              <w:highlight w:val="yellow"/>
              <w:cs/>
              <w:lang w:val="ca-ES"/>
              <w:rPrChange w:id="25674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ព្រមទាំងការសាកសួរជាមួយថ្នាក់ដឹកនាំរបស់</w:delText>
          </w:r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75" w:author="Kem Sereyboth" w:date="2023-07-25T09:40:00Z">
                <w:rPr>
                  <w:rFonts w:ascii="Khmer MEF1" w:eastAsia="Adobe Fan Heiti Std B" w:hAnsi="Khmer MEF1" w:cs="Khmer MEF1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C222D3" w:rsidRPr="005C3F0D" w:rsidDel="00792344">
            <w:rPr>
              <w:rFonts w:ascii="Khmer MEF1" w:hAnsi="Khmer MEF1" w:cs="Khmer MEF1" w:hint="cs"/>
              <w:spacing w:val="2"/>
              <w:sz w:val="24"/>
              <w:szCs w:val="24"/>
              <w:highlight w:val="yellow"/>
              <w:cs/>
              <w:lang w:val="ca-ES"/>
              <w:rPrChange w:id="25676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ន</w:delText>
          </w:r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77" w:author="Kem Sereyboth" w:date="2023-07-25T09:40:00Z">
                <w:rPr>
                  <w:rFonts w:ascii="Khmer MEF1" w:eastAsia="Adobe Fan Heiti Std B" w:hAnsi="Khmer MEF1" w:cs="Khmer MEF1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.</w:delText>
          </w:r>
          <w:r w:rsidR="00C222D3" w:rsidRPr="005C3F0D" w:rsidDel="00792344">
            <w:rPr>
              <w:rFonts w:ascii="Khmer MEF1" w:hAnsi="Khmer MEF1" w:cs="Khmer MEF1" w:hint="cs"/>
              <w:spacing w:val="2"/>
              <w:sz w:val="24"/>
              <w:szCs w:val="24"/>
              <w:highlight w:val="yellow"/>
              <w:cs/>
              <w:lang w:val="ca-ES"/>
              <w:rPrChange w:id="25678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ស</w:delText>
          </w:r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79" w:author="Kem Sereyboth" w:date="2023-07-25T09:40:00Z">
                <w:rPr>
                  <w:rFonts w:ascii="Khmer MEF1" w:eastAsia="Adobe Fan Heiti Std B" w:hAnsi="Khmer MEF1" w:cs="Khmer MEF1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.</w:delText>
          </w:r>
          <w:r w:rsidR="00C222D3" w:rsidRPr="005C3F0D" w:rsidDel="00792344">
            <w:rPr>
              <w:rFonts w:ascii="Khmer MEF1" w:hAnsi="Khmer MEF1" w:cs="Khmer MEF1" w:hint="cs"/>
              <w:spacing w:val="2"/>
              <w:sz w:val="24"/>
              <w:szCs w:val="24"/>
              <w:highlight w:val="yellow"/>
              <w:cs/>
              <w:lang w:val="ca-ES"/>
              <w:rPrChange w:id="25680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ស</w:delText>
          </w:r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81" w:author="Kem Sereyboth" w:date="2023-07-25T09:40:00Z">
                <w:rPr>
                  <w:rFonts w:ascii="Khmer MEF1" w:eastAsia="Adobe Fan Heiti Std B" w:hAnsi="Khmer MEF1" w:cs="Khmer MEF1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 xml:space="preserve">. </w:delText>
          </w:r>
          <w:r w:rsidR="00C222D3" w:rsidRPr="005C3F0D" w:rsidDel="00792344">
            <w:rPr>
              <w:rFonts w:ascii="Khmer MEF1" w:hAnsi="Khmer MEF1" w:cs="Khmer MEF1" w:hint="cs"/>
              <w:spacing w:val="2"/>
              <w:sz w:val="24"/>
              <w:szCs w:val="24"/>
              <w:highlight w:val="yellow"/>
              <w:cs/>
              <w:lang w:val="ca-ES"/>
              <w:rPrChange w:id="25682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ប្រតិភូសវនកម្ម</w:delText>
          </w:r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683" w:author="Kem Sereyboth" w:date="2023-07-25T09:40:00Z">
                <w:rPr>
                  <w:rFonts w:ascii="Khmer MEF1" w:eastAsia="Adobe Fan Heiti Std B" w:hAnsi="Khmer MEF1" w:cs="Khmer MEF1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C222D3" w:rsidRPr="005C3F0D" w:rsidDel="00792344">
            <w:rPr>
              <w:rFonts w:ascii="Khmer MEF1" w:hAnsi="Khmer MEF1" w:cs="Khmer MEF1" w:hint="cs"/>
              <w:spacing w:val="2"/>
              <w:sz w:val="24"/>
              <w:szCs w:val="24"/>
              <w:highlight w:val="yellow"/>
              <w:cs/>
              <w:lang w:val="ca-ES"/>
              <w:rPrChange w:id="25684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និង​សវនករ​ទទួលបន្ទុកសូមជម្រាបជូននូវលទ្ធផលរកឃើញមួយចំនួនដូចខាងក្រោម៖</w:delText>
          </w:r>
        </w:del>
      </w:ins>
    </w:p>
    <w:p w14:paraId="1D628B11" w14:textId="27173169" w:rsidR="00726817" w:rsidRPr="005C3F0D" w:rsidDel="00792344" w:rsidRDefault="00726817">
      <w:pPr>
        <w:spacing w:after="0" w:line="233" w:lineRule="auto"/>
        <w:rPr>
          <w:ins w:id="25685" w:author="Un Seakamey" w:date="2022-11-14T10:59:00Z"/>
          <w:del w:id="25686" w:author="Kem Sereyboth" w:date="2023-07-12T11:16:00Z"/>
          <w:rFonts w:ascii="Khmer MEF1" w:hAnsi="Khmer MEF1" w:cs="Khmer MEF1"/>
          <w:spacing w:val="2"/>
          <w:sz w:val="24"/>
          <w:szCs w:val="24"/>
          <w:highlight w:val="yellow"/>
          <w:lang w:val="ca-ES"/>
          <w:rPrChange w:id="25687" w:author="Kem Sereyboth" w:date="2023-07-25T09:40:00Z">
            <w:rPr>
              <w:ins w:id="25688" w:author="Un Seakamey" w:date="2022-11-14T10:59:00Z"/>
              <w:del w:id="25689" w:author="Kem Sereyboth" w:date="2023-07-12T11:16:00Z"/>
              <w:rFonts w:ascii="Khmer MEF1" w:hAnsi="Khmer MEF1" w:cs="Khmer MEF1"/>
              <w:b/>
              <w:bCs/>
              <w:spacing w:val="4"/>
              <w:sz w:val="24"/>
              <w:szCs w:val="24"/>
              <w:lang w:val="ca-ES"/>
            </w:rPr>
          </w:rPrChange>
        </w:rPr>
        <w:pPrChange w:id="25690" w:author="Sopheak Phorn" w:date="2023-08-25T13:09:00Z">
          <w:pPr>
            <w:spacing w:after="0" w:line="228" w:lineRule="auto"/>
            <w:ind w:firstLine="720"/>
            <w:jc w:val="both"/>
          </w:pPr>
        </w:pPrChange>
      </w:pPr>
    </w:p>
    <w:p w14:paraId="7F75E54D" w14:textId="54890648" w:rsidR="00485B04" w:rsidRPr="005C3F0D" w:rsidDel="00792344" w:rsidRDefault="00C222D3">
      <w:pPr>
        <w:spacing w:after="0" w:line="233" w:lineRule="auto"/>
        <w:rPr>
          <w:ins w:id="25691" w:author="sakaria fa" w:date="2022-09-30T21:39:00Z"/>
          <w:del w:id="25692" w:author="Kem Sereyboth" w:date="2023-07-12T11:16:00Z"/>
          <w:rFonts w:ascii="Khmer MEF1" w:hAnsi="Khmer MEF1" w:cs="Khmer MEF1"/>
          <w:sz w:val="24"/>
          <w:szCs w:val="24"/>
          <w:highlight w:val="yellow"/>
          <w:lang w:val="ca-ES"/>
          <w:rPrChange w:id="25693" w:author="Kem Sereyboth" w:date="2023-07-25T09:40:00Z">
            <w:rPr>
              <w:ins w:id="25694" w:author="sakaria fa" w:date="2022-09-30T21:39:00Z"/>
              <w:del w:id="25695" w:author="Kem Sereyboth" w:date="2023-07-12T11:16:00Z"/>
              <w:rFonts w:ascii="Khmer MEF1" w:hAnsi="Khmer MEF1" w:cs="Khmer MEF1"/>
              <w:spacing w:val="-10"/>
              <w:sz w:val="24"/>
              <w:szCs w:val="24"/>
              <w:lang w:val="ca-ES"/>
            </w:rPr>
          </w:rPrChange>
        </w:rPr>
        <w:pPrChange w:id="25696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5697" w:author="Kem Sereiboth" w:date="2022-09-30T13:52:00Z">
        <w:del w:id="25698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699" w:author="Kem Sereyboth" w:date="2023-07-25T09:40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ឃ.១.លទ្ធផលរកឃើញ</w:delText>
          </w:r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700" w:author="Kem Sereyboth" w:date="2023-07-25T09:40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ទី១​</w:delText>
          </w:r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701" w:author="Kem Sereyboth" w:date="2023-07-25T09:40:00Z">
                <w:rPr>
                  <w:rFonts w:cs="MoolBoran"/>
                  <w:spacing w:val="-2"/>
                  <w:cs/>
                  <w:lang w:val="ca-ES"/>
                </w:rPr>
              </w:rPrChange>
            </w:rPr>
            <w:delText>៖</w:delText>
          </w:r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lang w:val="ca-ES"/>
              <w:rPrChange w:id="25702" w:author="Kem Sereyboth" w:date="2023-07-25T09:40:00Z">
                <w:rPr>
                  <w:spacing w:val="-2"/>
                  <w:lang w:val="ca-ES"/>
                </w:rPr>
              </w:rPrChange>
            </w:rPr>
            <w:delText xml:space="preserve"> </w:delText>
          </w:r>
          <w:bookmarkStart w:id="25703" w:name="_Hlk114564423"/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704" w:author="Kem Sereyboth" w:date="2023-07-25T09:40:00Z">
                <w:rPr>
                  <w:rFonts w:cs="MoolBoran"/>
                  <w:spacing w:val="-2"/>
                  <w:cs/>
                  <w:lang w:val="ca-ES"/>
                </w:rPr>
              </w:rPrChange>
            </w:rPr>
            <w:delText xml:space="preserve">ក្នុងចំណោមប្រព័ន្ធលើកទឹកចិត្តខាងលើ </w:delText>
          </w:r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705" w:author="Kem Sereyboth" w:date="2023-07-25T09:40:00Z">
                <w:rPr>
                  <w:rFonts w:cs="MoolBoran"/>
                  <w:b/>
                  <w:bCs/>
                  <w:spacing w:val="-2"/>
                  <w:cs/>
                  <w:lang w:val="ca-ES"/>
                </w:rPr>
              </w:rPrChange>
            </w:rPr>
            <w:delText>ន.</w:delText>
          </w:r>
        </w:del>
      </w:ins>
      <w:ins w:id="25706" w:author="Kem Sereiboth" w:date="2022-09-30T13:54:00Z">
        <w:del w:id="25707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708" w:author="Kem Sereyboth" w:date="2023-07-25T09:40:00Z">
                <w:rPr>
                  <w:rFonts w:cs="MoolBoran"/>
                  <w:b/>
                  <w:bCs/>
                  <w:spacing w:val="-2"/>
                  <w:cs/>
                  <w:lang w:val="ca-ES"/>
                </w:rPr>
              </w:rPrChange>
            </w:rPr>
            <w:delText>ស</w:delText>
          </w:r>
        </w:del>
      </w:ins>
      <w:ins w:id="25709" w:author="Kem Sereiboth" w:date="2022-09-30T13:52:00Z">
        <w:del w:id="25710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711" w:author="Kem Sereyboth" w:date="2023-07-25T09:40:00Z">
                <w:rPr>
                  <w:rFonts w:cs="MoolBoran"/>
                  <w:b/>
                  <w:bCs/>
                  <w:spacing w:val="-2"/>
                  <w:cs/>
                  <w:lang w:val="ca-ES"/>
                </w:rPr>
              </w:rPrChange>
            </w:rPr>
            <w:delText>.</w:delText>
          </w:r>
        </w:del>
      </w:ins>
      <w:ins w:id="25712" w:author="Kem Sereiboth" w:date="2022-09-30T13:54:00Z">
        <w:del w:id="25713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714" w:author="Kem Sereyboth" w:date="2023-07-25T09:40:00Z">
                <w:rPr>
                  <w:rFonts w:cs="MoolBoran"/>
                  <w:b/>
                  <w:bCs/>
                  <w:spacing w:val="-2"/>
                  <w:cs/>
                  <w:lang w:val="ca-ES"/>
                </w:rPr>
              </w:rPrChange>
            </w:rPr>
            <w:delText>ស</w:delText>
          </w:r>
        </w:del>
      </w:ins>
      <w:ins w:id="25715" w:author="Kem Sereiboth" w:date="2022-09-30T13:52:00Z">
        <w:del w:id="25716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717" w:author="Kem Sereyboth" w:date="2023-07-25T09:40:00Z">
                <w:rPr>
                  <w:rFonts w:cs="MoolBoran"/>
                  <w:b/>
                  <w:bCs/>
                  <w:spacing w:val="-2"/>
                  <w:cs/>
                  <w:lang w:val="ca-ES"/>
                </w:rPr>
              </w:rPrChange>
            </w:rPr>
            <w:delText>.</w:delText>
          </w:r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  <w:rPrChange w:id="25718" w:author="Kem Sereyboth" w:date="2023-07-25T09:40:00Z">
                <w:rPr>
                  <w:b/>
                  <w:bCs/>
                  <w:spacing w:val="-2"/>
                  <w:lang w:val="ca-ES"/>
                </w:rPr>
              </w:rPrChange>
            </w:rPr>
            <w:delText xml:space="preserve"> </w:delText>
          </w:r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719" w:author="Kem Sereyboth" w:date="2023-07-25T09:40:00Z">
                <w:rPr>
                  <w:rFonts w:cs="MoolBoran"/>
                  <w:spacing w:val="-2"/>
                  <w:cs/>
                  <w:lang w:val="ca-ES"/>
                </w:rPr>
              </w:rPrChange>
            </w:rPr>
            <w:delText>បាននឹងកំពុងអនុវត្ត</w:delText>
          </w:r>
          <w:r w:rsidRPr="005C3F0D" w:rsidDel="00792344">
            <w:rPr>
              <w:rFonts w:ascii="Khmer MEF1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25720" w:author="Kem Sereyboth" w:date="2023-07-25T09:40:00Z">
                <w:rPr>
                  <w:rFonts w:cs="MoolBoran"/>
                  <w:spacing w:val="-2"/>
                  <w:cs/>
                  <w:lang w:val="ca-ES"/>
                </w:rPr>
              </w:rPrChange>
            </w:rPr>
            <w:delText>នូវ</w:delText>
          </w:r>
          <w:bookmarkEnd w:id="25703"/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721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​</w:delText>
          </w:r>
          <w:r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722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 xml:space="preserve">ការបើកផ្ដល់ប្រាក់ឧបត្ថម្ភជីវភាពជូនដល់មន្ត្រីទាំងអស់របស់ </w:delText>
          </w:r>
          <w:r w:rsidRPr="005C3F0D" w:rsidDel="00792344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lang w:val="ca-ES"/>
              <w:rPrChange w:id="25723" w:author="Kem Sereyboth" w:date="2023-07-25T09:40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>ន.</w:delText>
          </w:r>
        </w:del>
      </w:ins>
      <w:ins w:id="25724" w:author="Kem Sereiboth" w:date="2022-09-30T13:54:00Z">
        <w:del w:id="25725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lang w:val="ca-ES"/>
              <w:rPrChange w:id="25726" w:author="Kem Sereyboth" w:date="2023-07-25T09:40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>ស</w:delText>
          </w:r>
        </w:del>
      </w:ins>
      <w:ins w:id="25727" w:author="Kem Sereiboth" w:date="2022-09-30T13:52:00Z">
        <w:del w:id="25728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lang w:val="ca-ES"/>
              <w:rPrChange w:id="25729" w:author="Kem Sereyboth" w:date="2023-07-25T09:40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>.</w:delText>
          </w:r>
        </w:del>
      </w:ins>
      <w:ins w:id="25730" w:author="Kem Sereiboth" w:date="2022-09-30T13:55:00Z">
        <w:del w:id="25731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lang w:val="ca-ES"/>
              <w:rPrChange w:id="25732" w:author="Kem Sereyboth" w:date="2023-07-25T09:40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>ស</w:delText>
          </w:r>
        </w:del>
      </w:ins>
      <w:ins w:id="25733" w:author="Kem Sereiboth" w:date="2022-09-30T13:52:00Z">
        <w:del w:id="25734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lang w:val="ca-ES"/>
              <w:rPrChange w:id="25735" w:author="Kem Sereyboth" w:date="2023-07-25T09:40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 xml:space="preserve">. </w:delText>
          </w:r>
          <w:r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736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ដោយប្រាក់​ឧបត្ថម្ភ​ជីវភាពនេះ​ទទួល​បាន​​ទៅ</w:delText>
          </w:r>
          <w:r w:rsidRPr="005C3F0D" w:rsidDel="00792344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lang w:val="ca-ES"/>
              <w:rPrChange w:id="25737" w:author="Kem Sereyboth" w:date="2023-07-25T09:40:00Z">
                <w:rPr>
                  <w:rFonts w:cs="MoolBoran"/>
                  <w:spacing w:val="-14"/>
                  <w:cs/>
                  <w:lang w:val="ca-ES"/>
                </w:rPr>
              </w:rPrChange>
            </w:rPr>
            <w:delText>​</w:delText>
          </w:r>
          <w:r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738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 xml:space="preserve">តាមឋានានុក្រមដោយផ្អែកលើតម្លៃឯកតាសន្ទស្សន៍ចំនួន </w:delText>
          </w:r>
        </w:del>
      </w:ins>
      <w:ins w:id="25739" w:author="Kem Sereiboth" w:date="2022-09-30T14:01:00Z">
        <w:del w:id="25740" w:author="Kem Sereyboth" w:date="2023-07-12T11:16:00Z">
          <w:r w:rsidR="00BC407D"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741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៣</w:delText>
          </w:r>
        </w:del>
      </w:ins>
      <w:ins w:id="25742" w:author="Kem Sereiboth" w:date="2022-09-30T13:52:00Z">
        <w:del w:id="25743" w:author="Kem Sereyboth" w:date="2023-07-12T11:16:00Z">
          <w:r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lang w:val="ca-ES"/>
              <w:rPrChange w:id="25744" w:author="Kem Sereyboth" w:date="2023-07-25T09:40:00Z">
                <w:rPr>
                  <w:lang w:val="ca-ES"/>
                </w:rPr>
              </w:rPrChange>
            </w:rPr>
            <w:delText>,</w:delText>
          </w:r>
        </w:del>
      </w:ins>
      <w:ins w:id="25745" w:author="Kem Sereiboth" w:date="2022-09-30T14:01:00Z">
        <w:del w:id="25746" w:author="Kem Sereyboth" w:date="2023-07-12T11:16:00Z">
          <w:r w:rsidR="00BC407D"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747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៨</w:delText>
          </w:r>
        </w:del>
      </w:ins>
      <w:ins w:id="25748" w:author="Kem Sereiboth" w:date="2022-09-30T13:52:00Z">
        <w:del w:id="25749" w:author="Kem Sereyboth" w:date="2023-07-12T11:16:00Z">
          <w:r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750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០០ រៀល</w:delText>
          </w:r>
        </w:del>
      </w:ins>
      <w:ins w:id="25751" w:author="sakaria fa" w:date="2022-09-30T21:39:00Z">
        <w:del w:id="25752" w:author="Kem Sereyboth" w:date="2023-07-12T11:16:00Z">
          <w:r w:rsidR="00485B04"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753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។</w:delText>
          </w:r>
        </w:del>
      </w:ins>
      <w:ins w:id="25754" w:author="sakaria fa" w:date="2022-09-30T21:40:00Z">
        <w:del w:id="25755" w:author="Kem Sereyboth" w:date="2023-07-12T11:16:00Z">
          <w:r w:rsidR="00485B04"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756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 xml:space="preserve"> </w:delText>
          </w:r>
          <w:r w:rsidR="00485B0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757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ក្នុងចំណោមប្រព័ន្ធលើក</w:delText>
          </w:r>
          <w:r w:rsidR="00485B04" w:rsidRPr="005C3F0D" w:rsidDel="0079234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25758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 xml:space="preserve">ទឹកចិត្តចំនួន ២ ខាងលើ </w:delText>
          </w:r>
          <w:r w:rsidR="00485B04" w:rsidRPr="005C3F0D" w:rsidDel="00792344">
            <w:rPr>
              <w:rFonts w:ascii="Khmer MEF1" w:hAnsi="Khmer MEF1" w:cs="Khmer MEF1"/>
              <w:b/>
              <w:bCs/>
              <w:spacing w:val="6"/>
              <w:sz w:val="24"/>
              <w:szCs w:val="24"/>
              <w:highlight w:val="yellow"/>
              <w:cs/>
              <w:rPrChange w:id="25759" w:author="Kem Sereyboth" w:date="2023-07-25T09:40:00Z">
                <w:rPr>
                  <w:rFonts w:cs="MoolBoran"/>
                  <w:b/>
                  <w:bCs/>
                  <w:cs/>
                </w:rPr>
              </w:rPrChange>
            </w:rPr>
            <w:delText>ន.ស.ស.</w:delText>
          </w:r>
          <w:r w:rsidR="00485B04" w:rsidRPr="005C3F0D" w:rsidDel="0079234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25760" w:author="Kem Sereyboth" w:date="2023-07-25T09:40:00Z">
                <w:rPr>
                  <w:rFonts w:cs="MoolBoran"/>
                  <w:cs/>
                </w:rPr>
              </w:rPrChange>
            </w:rPr>
            <w:delText xml:space="preserve"> </w:delText>
          </w:r>
          <w:r w:rsidR="00485B04" w:rsidRPr="005C3F0D" w:rsidDel="0079234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25761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ពុំទាន់បានអនុវត្ត</w:delText>
          </w:r>
        </w:del>
      </w:ins>
      <w:ins w:id="25762" w:author="sakaria fa" w:date="2022-09-30T21:44:00Z">
        <w:del w:id="25763" w:author="Kem Sereyboth" w:date="2023-07-12T11:16:00Z">
          <w:r w:rsidR="006F1E14" w:rsidRPr="005C3F0D" w:rsidDel="0079234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25764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តាម</w:delText>
          </w:r>
        </w:del>
      </w:ins>
      <w:ins w:id="25765" w:author="sakaria fa" w:date="2022-09-30T21:43:00Z">
        <w:del w:id="25766" w:author="Kem Sereyboth" w:date="2023-07-12T11:16:00Z">
          <w:r w:rsidR="006F1E14" w:rsidRPr="005C3F0D" w:rsidDel="0079234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25767" w:author="Kem Sereyboth" w:date="2023-07-25T09:40:00Z">
                <w:rPr>
                  <w:rFonts w:cs="MoolBoran"/>
                  <w:color w:val="171717" w:themeColor="background2" w:themeShade="1A"/>
                  <w:cs/>
                  <w:lang w:val="ca-ES"/>
                </w:rPr>
              </w:rPrChange>
            </w:rPr>
            <w:delText>ប្រកាសលេខ០០៨ អ.ស.ហ.ប្រក ចុះថ្ងៃទី១០</w:delText>
          </w:r>
          <w:r w:rsidR="006F1E14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768" w:author="Kem Sereyboth" w:date="2023-07-25T09:40:00Z">
                <w:rPr>
                  <w:rFonts w:cs="MoolBoran"/>
                  <w:color w:val="171717" w:themeColor="background2" w:themeShade="1A"/>
                  <w:cs/>
                  <w:lang w:val="ca-ES"/>
                </w:rPr>
              </w:rPrChange>
            </w:rPr>
            <w:delText xml:space="preserve"> </w:delText>
          </w:r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769" w:author="Kem Sereyboth" w:date="2023-07-25T09:40:00Z">
                <w:rPr>
                  <w:rFonts w:cs="MoolBoran"/>
                  <w:color w:val="171717" w:themeColor="background2" w:themeShade="1A"/>
                  <w:cs/>
                  <w:lang w:val="ca-ES"/>
                </w:rPr>
              </w:rPrChange>
            </w:rPr>
            <w:delText>ខែកុម្ភៈ ឆ្នាំ២០២២ ស្ដីពីការកំណត់ប្រាក់ឧបត្ថម្ភជីវភាពសម្រាប់ថ្នាក់ដឹកនាំ មន្ត្រី និងបុគ្គលិករបស់អាជ្ញាធរសេវាហិរញ្ញវត្ថុមិនមែនធនាគារ</w:delText>
          </w:r>
        </w:del>
      </w:ins>
      <w:ins w:id="25770" w:author="sakaria fa" w:date="2022-09-30T21:44:00Z">
        <w:del w:id="25771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772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នោះទេ។</w:delText>
          </w:r>
        </w:del>
      </w:ins>
      <w:ins w:id="25773" w:author="Kem Sereiboth" w:date="2022-09-30T13:52:00Z">
        <w:del w:id="25774" w:author="Kem Sereyboth" w:date="2023-07-12T11:16:00Z">
          <w:r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775" w:author="Kem Sereyboth" w:date="2023-07-25T09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280AA455" w14:textId="7AEA53AE" w:rsidR="00383FF6" w:rsidRPr="005C3F0D" w:rsidDel="00792344" w:rsidRDefault="00CD5954">
      <w:pPr>
        <w:spacing w:after="0" w:line="233" w:lineRule="auto"/>
        <w:rPr>
          <w:ins w:id="25776" w:author="User" w:date="2022-10-05T19:03:00Z"/>
          <w:del w:id="25777" w:author="Kem Sereyboth" w:date="2023-07-12T11:16:00Z"/>
          <w:rFonts w:ascii="Khmer MEF1" w:hAnsi="Khmer MEF1" w:cs="Khmer MEF1"/>
          <w:b/>
          <w:bCs/>
          <w:spacing w:val="-4"/>
          <w:sz w:val="24"/>
          <w:szCs w:val="24"/>
          <w:highlight w:val="yellow"/>
          <w:lang w:val="ca-ES"/>
          <w:rPrChange w:id="25778" w:author="Kem Sereyboth" w:date="2023-07-25T09:40:00Z">
            <w:rPr>
              <w:ins w:id="25779" w:author="User" w:date="2022-10-05T19:03:00Z"/>
              <w:del w:id="25780" w:author="Kem Sereyboth" w:date="2023-07-12T11:16:00Z"/>
              <w:rFonts w:ascii="Khmer MEF1" w:hAnsi="Khmer MEF1" w:cs="Khmer MEF1"/>
              <w:b/>
              <w:bCs/>
              <w:spacing w:val="-4"/>
              <w:sz w:val="24"/>
              <w:szCs w:val="24"/>
              <w:lang w:val="ca-ES"/>
            </w:rPr>
          </w:rPrChange>
        </w:rPr>
        <w:pPrChange w:id="25781" w:author="Sopheak Phorn" w:date="2023-08-25T13:09:00Z">
          <w:pPr>
            <w:spacing w:after="0" w:line="228" w:lineRule="auto"/>
            <w:ind w:left="990" w:hanging="450"/>
            <w:jc w:val="both"/>
          </w:pPr>
        </w:pPrChange>
      </w:pPr>
      <w:ins w:id="25782" w:author="Kem Sereiboth" w:date="2022-09-30T14:05:00Z">
        <w:del w:id="25783" w:author="Kem Sereyboth" w:date="2023-07-12T11:16:00Z">
          <w:r w:rsidRPr="005C3F0D" w:rsidDel="00792344">
            <w:rPr>
              <w:noProof/>
              <w:sz w:val="24"/>
              <w:szCs w:val="24"/>
              <w:highlight w:val="yellow"/>
              <w:rPrChange w:id="25784" w:author="Kem Sereyboth" w:date="2023-07-25T09:40:00Z">
                <w:rPr>
                  <w:noProof/>
                </w:rPr>
              </w:rPrChange>
            </w:rPr>
            <w:drawing>
              <wp:anchor distT="0" distB="0" distL="114300" distR="114300" simplePos="0" relativeHeight="251669504" behindDoc="0" locked="0" layoutInCell="1" allowOverlap="1" wp14:anchorId="574F36F4" wp14:editId="4ED58018">
                <wp:simplePos x="0" y="0"/>
                <wp:positionH relativeFrom="column">
                  <wp:posOffset>30480</wp:posOffset>
                </wp:positionH>
                <wp:positionV relativeFrom="paragraph">
                  <wp:posOffset>2847975</wp:posOffset>
                </wp:positionV>
                <wp:extent cx="5939790" cy="2973705"/>
                <wp:effectExtent l="0" t="0" r="3810" b="0"/>
                <wp:wrapTopAndBottom/>
                <wp:docPr id="4" name="t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able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9790" cy="2973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del>
      </w:ins>
    </w:p>
    <w:p w14:paraId="6001071A" w14:textId="0B03ADD0" w:rsidR="00CD5954" w:rsidRPr="005C3F0D" w:rsidDel="00792344" w:rsidRDefault="00F259BB">
      <w:pPr>
        <w:spacing w:after="0" w:line="233" w:lineRule="auto"/>
        <w:rPr>
          <w:ins w:id="25785" w:author="Kem Sereiboth" w:date="2022-09-30T13:52:00Z"/>
          <w:del w:id="25786" w:author="Kem Sereyboth" w:date="2023-07-12T11:16:00Z"/>
          <w:rFonts w:ascii="Khmer MEF1" w:hAnsi="Khmer MEF1" w:cs="Khmer MEF1"/>
          <w:sz w:val="24"/>
          <w:szCs w:val="24"/>
          <w:rPrChange w:id="25787" w:author="Kem Sereyboth" w:date="2023-07-25T09:40:00Z">
            <w:rPr>
              <w:ins w:id="25788" w:author="Kem Sereiboth" w:date="2022-09-30T13:52:00Z"/>
              <w:del w:id="25789" w:author="Kem Sereyboth" w:date="2023-07-12T11:16:00Z"/>
              <w:rFonts w:ascii="Khmer MEF1" w:hAnsi="Khmer MEF1" w:cs="Khmer MEF1"/>
              <w:spacing w:val="-14"/>
              <w:sz w:val="24"/>
              <w:szCs w:val="24"/>
              <w:lang w:val="ca-ES"/>
            </w:rPr>
          </w:rPrChange>
        </w:rPr>
        <w:pPrChange w:id="25790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5791" w:author="User" w:date="2022-10-03T13:47:00Z">
        <w:del w:id="25792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lang w:val="ca-ES"/>
              <w:rPrChange w:id="25793" w:author="Kem Sereyboth" w:date="2023-07-25T09:40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៥.លទ្ធផលរកឃើញទី៥</w:delText>
          </w:r>
          <w:bookmarkStart w:id="25794" w:name="_Hlk116049529"/>
          <w:r w:rsidRPr="005C3F0D" w:rsidDel="00792344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lang w:val="ca-ES"/>
              <w:rPrChange w:id="25795" w:author="Kem Sereyboth" w:date="2023-07-25T09:40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៖</w:delText>
          </w:r>
        </w:del>
      </w:ins>
      <w:ins w:id="25796" w:author="User" w:date="2022-10-07T08:22:00Z">
        <w:del w:id="25797" w:author="Kem Sereyboth" w:date="2023-07-12T11:16:00Z">
          <w:r w:rsidR="005C60F6" w:rsidRPr="005C3F0D" w:rsidDel="00792344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lang w:val="ca-ES"/>
              <w:rPrChange w:id="25798" w:author="Kem Sereyboth" w:date="2023-07-25T09:40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5799" w:author="User" w:date="2022-10-03T13:49:00Z">
        <w:del w:id="25800" w:author="Kem Sereyboth" w:date="2023-07-12T11:16:00Z">
          <w:r w:rsidR="001D31EE" w:rsidRPr="005C3F0D" w:rsidDel="00792344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  <w:rPrChange w:id="25801" w:author="Kem Sereyboth" w:date="2023-07-25T09:40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ពុំទាន់មានបទប្បញ្ញត្តិសម្រាប់ត្រួតពិនិត្យលើប្រតិបត្តិការរបស់ប្រតិបត្តិករ</w:delText>
          </w:r>
          <w:r w:rsidR="001D31EE" w:rsidRPr="005C3F0D" w:rsidDel="00792344">
            <w:rPr>
              <w:rFonts w:ascii="Khmer MEF1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25802" w:author="Kem Sereyboth" w:date="2023-07-25T09:40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សន្តិសុខ</w:delText>
          </w:r>
          <w:r w:rsidR="001D31EE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803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សង្គម។</w:delText>
          </w:r>
        </w:del>
      </w:ins>
      <w:ins w:id="25804" w:author="User" w:date="2022-10-04T11:25:00Z">
        <w:del w:id="25805" w:author="Kem Sereyboth" w:date="2023-07-12T11:16:00Z">
          <w:r w:rsidR="001E6DD3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806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bookmarkEnd w:id="25033"/>
      <w:ins w:id="25807" w:author="sakaria fa" w:date="2022-09-30T21:46:00Z">
        <w:del w:id="25808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809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>តារាងទី</w:delText>
          </w:r>
        </w:del>
      </w:ins>
      <w:ins w:id="25810" w:author="sakaria fa" w:date="2022-09-30T21:48:00Z">
        <w:del w:id="25811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812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>១</w:delText>
          </w:r>
        </w:del>
      </w:ins>
      <w:ins w:id="25813" w:author="sakaria fa" w:date="2022-09-30T21:46:00Z">
        <w:del w:id="25814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815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>៖ សេចក្ដីសង្ខេបនៃប្រាក់ឧបត្</w:delText>
          </w:r>
        </w:del>
      </w:ins>
      <w:ins w:id="25816" w:author="sakaria fa" w:date="2022-09-30T21:47:00Z">
        <w:del w:id="25817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818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>ថ</w:delText>
          </w:r>
        </w:del>
      </w:ins>
      <w:ins w:id="25819" w:author="sakaria fa" w:date="2022-09-30T21:50:00Z">
        <w:del w:id="25820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821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>ម្ភ</w:delText>
          </w:r>
        </w:del>
      </w:ins>
      <w:ins w:id="25822" w:author="sakaria fa" w:date="2022-09-30T21:47:00Z">
        <w:del w:id="25823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824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>ជីវភាព</w:delText>
          </w:r>
        </w:del>
      </w:ins>
      <w:ins w:id="25825" w:author="sakaria fa" w:date="2022-09-30T21:46:00Z">
        <w:del w:id="25826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827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 xml:space="preserve"> </w:delText>
          </w:r>
        </w:del>
      </w:ins>
      <w:ins w:id="25828" w:author="sakaria fa" w:date="2022-09-30T21:47:00Z">
        <w:del w:id="25829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830" w:author="Kem Sereyboth" w:date="2023-07-25T09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លើតម្លៃឯកតាសន្ទស្សន៍ចំនួន ៣</w:delText>
          </w:r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rPrChange w:id="25831" w:author="Kem Sereyboth" w:date="2023-07-25T09:40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>,</w:delText>
          </w:r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832" w:author="Kem Sereyboth" w:date="2023-07-25T09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៨០០ រៀល</w:delText>
          </w:r>
        </w:del>
      </w:ins>
      <w:ins w:id="25833" w:author="Kem Sereiboth" w:date="2022-09-30T13:52:00Z">
        <w:del w:id="25834" w:author="Kem Sereyboth" w:date="2023-07-12T11:16:00Z">
          <w:r w:rsidR="00C222D3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835" w:author="Kem Sereyboth" w:date="2023-07-25T09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និងតារាងសន្ទស្សន៍មេគុណសមាមាត្រ</w:delText>
          </w:r>
          <w:r w:rsidR="00C222D3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836" w:author="Kem Sereyboth" w:date="2023-07-25T09:40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  <w:lang w:val="ca-ES"/>
                </w:rPr>
              </w:rPrChange>
            </w:rPr>
            <w:delText xml:space="preserve"> និង​បើក​ផ្ដល់ជា​ប្រចាំខែ​ដូច​តទៅ៖</w:delText>
          </w:r>
        </w:del>
      </w:ins>
    </w:p>
    <w:p w14:paraId="7C1F9E24" w14:textId="272FAC20" w:rsidR="006F2967" w:rsidRPr="005C3F0D" w:rsidDel="00792344" w:rsidRDefault="006F2967">
      <w:pPr>
        <w:spacing w:after="0" w:line="233" w:lineRule="auto"/>
        <w:rPr>
          <w:ins w:id="25837" w:author="User" w:date="2022-10-03T05:15:00Z"/>
          <w:del w:id="25838" w:author="Kem Sereyboth" w:date="2023-07-12T11:16:00Z"/>
          <w:rFonts w:ascii="Khmer MEF1" w:hAnsi="Khmer MEF1" w:cs="Khmer MEF1"/>
          <w:sz w:val="10"/>
          <w:szCs w:val="10"/>
          <w:rPrChange w:id="25839" w:author="Kem Sereyboth" w:date="2023-07-25T09:40:00Z">
            <w:rPr>
              <w:ins w:id="25840" w:author="User" w:date="2022-10-03T05:15:00Z"/>
              <w:del w:id="25841" w:author="Kem Sereyboth" w:date="2023-07-12T11:16:00Z"/>
              <w:rFonts w:ascii="Khmer MEF1" w:hAnsi="Khmer MEF1" w:cs="Khmer MEF1"/>
              <w:color w:val="000000" w:themeColor="text1"/>
              <w:sz w:val="24"/>
              <w:szCs w:val="24"/>
            </w:rPr>
          </w:rPrChange>
        </w:rPr>
        <w:pPrChange w:id="25842" w:author="Sopheak Phorn" w:date="2023-08-25T13:09:00Z">
          <w:pPr>
            <w:spacing w:after="0" w:line="228" w:lineRule="auto"/>
            <w:ind w:firstLine="720"/>
            <w:jc w:val="both"/>
          </w:pPr>
        </w:pPrChange>
      </w:pPr>
    </w:p>
    <w:bookmarkEnd w:id="25794"/>
    <w:p w14:paraId="32373EF4" w14:textId="77F98AAF" w:rsidR="00AB442C" w:rsidRPr="005C3F0D" w:rsidDel="00E16C50" w:rsidRDefault="00AB442C">
      <w:pPr>
        <w:spacing w:after="0" w:line="233" w:lineRule="auto"/>
        <w:rPr>
          <w:ins w:id="25843" w:author="Kem Sereiboth" w:date="2022-09-30T14:07:00Z"/>
          <w:del w:id="25844" w:author="User" w:date="2022-10-03T13:47:00Z"/>
          <w:rFonts w:ascii="Khmer MEF1" w:hAnsi="Khmer MEF1" w:cs="Khmer MEF1"/>
          <w:sz w:val="20"/>
          <w:szCs w:val="20"/>
          <w:rPrChange w:id="25845" w:author="Kem Sereyboth" w:date="2023-07-25T09:40:00Z">
            <w:rPr>
              <w:ins w:id="25846" w:author="Kem Sereiboth" w:date="2022-09-30T14:07:00Z"/>
              <w:del w:id="25847" w:author="User" w:date="2022-10-03T13:47:00Z"/>
              <w:rFonts w:ascii="Khmer MEF1" w:hAnsi="Khmer MEF1" w:cs="Khmer MEF1"/>
              <w:sz w:val="24"/>
              <w:szCs w:val="24"/>
            </w:rPr>
          </w:rPrChange>
        </w:rPr>
        <w:pPrChange w:id="25848" w:author="Sopheak Phorn" w:date="2023-08-25T13:09:00Z">
          <w:pPr>
            <w:spacing w:after="0" w:line="240" w:lineRule="auto"/>
            <w:ind w:firstLine="720"/>
          </w:pPr>
        </w:pPrChange>
      </w:pPr>
    </w:p>
    <w:p w14:paraId="0DCFE67C" w14:textId="37A43DA4" w:rsidR="00BC407D" w:rsidRPr="005C3F0D" w:rsidDel="00E52046" w:rsidRDefault="00BC407D">
      <w:pPr>
        <w:spacing w:after="0" w:line="233" w:lineRule="auto"/>
        <w:rPr>
          <w:ins w:id="25849" w:author="Kem Sereiboth" w:date="2022-09-30T13:40:00Z"/>
          <w:del w:id="25850" w:author="User" w:date="2022-10-03T05:26:00Z"/>
          <w:rFonts w:ascii="Khmer MEF1" w:hAnsi="Khmer MEF1" w:cs="Khmer MEF1"/>
          <w:sz w:val="24"/>
          <w:szCs w:val="24"/>
          <w:rPrChange w:id="25851" w:author="Kem Sereyboth" w:date="2023-07-25T09:40:00Z">
            <w:rPr>
              <w:ins w:id="25852" w:author="Kem Sereiboth" w:date="2022-09-30T13:40:00Z"/>
              <w:del w:id="25853" w:author="User" w:date="2022-10-03T05:26:00Z"/>
              <w:rFonts w:ascii="Khmer MEF1" w:hAnsi="Khmer MEF1" w:cs="Khmer MEF1"/>
              <w:spacing w:val="-4"/>
              <w:sz w:val="24"/>
              <w:szCs w:val="24"/>
              <w:highlight w:val="yellow"/>
              <w:lang w:val="ca-ES"/>
            </w:rPr>
          </w:rPrChange>
        </w:rPr>
        <w:pPrChange w:id="25854" w:author="Sopheak Phorn" w:date="2023-08-25T13:09:00Z">
          <w:pPr>
            <w:spacing w:after="0" w:line="240" w:lineRule="auto"/>
            <w:ind w:firstLine="720"/>
          </w:pPr>
        </w:pPrChange>
      </w:pPr>
    </w:p>
    <w:p w14:paraId="66D681D2" w14:textId="396DB878" w:rsidR="00BC407D" w:rsidRPr="005C3F0D" w:rsidDel="00E16C50" w:rsidRDefault="006F1E14">
      <w:pPr>
        <w:spacing w:after="0" w:line="233" w:lineRule="auto"/>
        <w:rPr>
          <w:del w:id="25855" w:author="User" w:date="2022-10-03T13:47:00Z"/>
          <w:rFonts w:ascii="Khmer MEF1" w:hAnsi="Khmer MEF1" w:cs="Khmer MEF1"/>
          <w:sz w:val="24"/>
          <w:szCs w:val="24"/>
          <w:rPrChange w:id="25856" w:author="Kem Sereyboth" w:date="2023-07-25T09:40:00Z">
            <w:rPr>
              <w:del w:id="25857" w:author="User" w:date="2022-10-03T13:47:00Z"/>
              <w:rFonts w:ascii="Khmer MEF1" w:hAnsi="Khmer MEF1" w:cs="Khmer MEF1"/>
              <w:color w:val="000000" w:themeColor="text1"/>
              <w:sz w:val="24"/>
              <w:szCs w:val="24"/>
            </w:rPr>
          </w:rPrChange>
        </w:rPr>
        <w:pPrChange w:id="25858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5859" w:author="sakaria fa" w:date="2022-09-30T21:49:00Z">
        <w:del w:id="25860" w:author="User" w:date="2022-10-03T13:47:00Z">
          <w:r w:rsidRPr="005C3F0D" w:rsidDel="00E16C50">
            <w:rPr>
              <w:rFonts w:ascii="Khmer MEF1" w:hAnsi="Khmer MEF1" w:cs="Khmer MEF1"/>
              <w:sz w:val="24"/>
              <w:szCs w:val="24"/>
              <w:cs/>
              <w:rPrChange w:id="25861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>តារាងទី២៖ សេចក្ដីសង្ខេបនៃប្រាក់ឧបត្ថម្ភមុខងារលើតម្លៃឯកតាសន្ទស្សន៍ចំនួន ៣</w:delText>
          </w:r>
          <w:r w:rsidRPr="005C3F0D" w:rsidDel="00E16C50">
            <w:rPr>
              <w:rFonts w:ascii="Khmer MEF1" w:hAnsi="Khmer MEF1" w:cs="Khmer MEF1"/>
              <w:sz w:val="24"/>
              <w:szCs w:val="24"/>
              <w:rPrChange w:id="25862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</w:rPr>
              </w:rPrChange>
            </w:rPr>
            <w:delText>,</w:delText>
          </w:r>
          <w:r w:rsidRPr="005C3F0D" w:rsidDel="00E16C50">
            <w:rPr>
              <w:rFonts w:ascii="Khmer MEF1" w:hAnsi="Khmer MEF1" w:cs="Khmer MEF1"/>
              <w:sz w:val="24"/>
              <w:szCs w:val="24"/>
              <w:cs/>
              <w:rPrChange w:id="25863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 xml:space="preserve">៨០០ រៀលនិងតារាងសន្ទស្សន៍មេគុណសមាមាត្រ </w:delText>
          </w:r>
        </w:del>
      </w:ins>
      <w:ins w:id="25864" w:author="Kem Sereiboth" w:date="2022-09-30T14:05:00Z">
        <w:del w:id="25865" w:author="User" w:date="2022-10-03T13:47:00Z">
          <w:r w:rsidR="00BC407D" w:rsidRPr="005C3F0D" w:rsidDel="00E16C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ឃ.</w:delText>
          </w:r>
        </w:del>
      </w:ins>
      <w:ins w:id="25866" w:author="Kem Sereiboth" w:date="2022-09-30T14:06:00Z">
        <w:del w:id="25867" w:author="User" w:date="2022-10-03T13:47:00Z">
          <w:r w:rsidR="00BC407D" w:rsidRPr="005C3F0D" w:rsidDel="00E16C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២</w:delText>
          </w:r>
        </w:del>
      </w:ins>
      <w:ins w:id="25868" w:author="Kem Sereiboth" w:date="2022-09-30T14:05:00Z">
        <w:del w:id="25869" w:author="User" w:date="2022-10-03T13:47:00Z">
          <w:r w:rsidR="00BC407D" w:rsidRPr="005C3F0D" w:rsidDel="00E16C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.លទ្ធផលរកឃើញទី</w:delText>
          </w:r>
        </w:del>
      </w:ins>
      <w:ins w:id="25870" w:author="Kem Sereiboth" w:date="2022-09-30T14:06:00Z">
        <w:del w:id="25871" w:author="User" w:date="2022-10-03T13:47:00Z">
          <w:r w:rsidR="00BC407D" w:rsidRPr="005C3F0D" w:rsidDel="00E16C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២</w:delText>
          </w:r>
        </w:del>
      </w:ins>
      <w:ins w:id="25872" w:author="Kem Sereiboth" w:date="2022-09-30T14:05:00Z">
        <w:del w:id="25873" w:author="User" w:date="2022-10-03T13:47:00Z">
          <w:r w:rsidR="00BC407D" w:rsidRPr="005C3F0D" w:rsidDel="00E16C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​៖</w:delText>
          </w:r>
          <w:r w:rsidR="00BC407D" w:rsidRPr="005C3F0D" w:rsidDel="00E16C50">
            <w:rPr>
              <w:rFonts w:ascii="Khmer MEF1" w:hAnsi="Khmer MEF1" w:cs="Khmer MEF1"/>
              <w:spacing w:val="-2"/>
              <w:sz w:val="24"/>
              <w:szCs w:val="24"/>
              <w:lang w:val="ca-ES"/>
            </w:rPr>
            <w:delText xml:space="preserve"> </w:delText>
          </w:r>
          <w:r w:rsidR="00BC407D" w:rsidRPr="005C3F0D" w:rsidDel="00E16C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 xml:space="preserve">ក្នុងចំណោមប្រព័ន្ធលើកទឹកចិត្តខាងលើ </w:delText>
          </w:r>
          <w:r w:rsidR="00BC407D" w:rsidRPr="005C3F0D" w:rsidDel="00E16C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</w:rPr>
            <w:delText>ន.ស.ស.</w:delText>
          </w:r>
          <w:r w:rsidR="00BC407D" w:rsidRPr="005C3F0D" w:rsidDel="00E16C50">
            <w:rPr>
              <w:rFonts w:ascii="Khmer MEF1" w:hAnsi="Khmer MEF1" w:cs="Khmer MEF1"/>
              <w:b/>
              <w:bCs/>
              <w:spacing w:val="-2"/>
              <w:sz w:val="24"/>
              <w:szCs w:val="24"/>
              <w:lang w:val="ca-ES"/>
            </w:rPr>
            <w:delText xml:space="preserve"> </w:delText>
          </w:r>
          <w:r w:rsidR="00BC407D" w:rsidRPr="005C3F0D" w:rsidDel="00E16C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បាននឹងកំពុងអនុវត្តនូវ</w:delText>
          </w:r>
          <w:r w:rsidR="00BC407D" w:rsidRPr="005C3F0D" w:rsidDel="00E16C5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="00BC407D" w:rsidRPr="005C3F0D" w:rsidDel="00E16C50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ការបើកផ្ដល់ប្រាក់ឧបត្ថម្ភ</w:delText>
          </w:r>
        </w:del>
      </w:ins>
      <w:ins w:id="25874" w:author="Kem Sereiboth" w:date="2022-09-30T14:06:00Z">
        <w:del w:id="25875" w:author="User" w:date="2022-10-03T13:47:00Z">
          <w:r w:rsidR="00BC407D" w:rsidRPr="005C3F0D" w:rsidDel="00E16C50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មុខងារ</w:delText>
          </w:r>
        </w:del>
      </w:ins>
      <w:ins w:id="25876" w:author="Kem Sereiboth" w:date="2022-09-30T14:05:00Z">
        <w:del w:id="25877" w:author="User" w:date="2022-10-03T13:47:00Z">
          <w:r w:rsidR="00BC407D" w:rsidRPr="005C3F0D" w:rsidDel="00E16C50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 xml:space="preserve">ជូនដល់មន្ត្រីទាំងអស់របស់ </w:delText>
          </w:r>
          <w:r w:rsidR="00BC407D" w:rsidRPr="005C3F0D" w:rsidDel="00E16C50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</w:rPr>
            <w:delText xml:space="preserve">ន.ស.ស. </w:delText>
          </w:r>
          <w:r w:rsidR="00BC407D" w:rsidRPr="005C3F0D" w:rsidDel="00E16C50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ដោយប្រាក់​ឧបត្ថម្ភ​នេះ​ទទួល​បាន​​ទៅ</w:delText>
          </w:r>
          <w:r w:rsidR="00BC407D" w:rsidRPr="005C3F0D" w:rsidDel="00E16C50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​</w:delText>
          </w:r>
          <w:r w:rsidR="00BC407D" w:rsidRPr="005C3F0D" w:rsidDel="00E16C50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តាមឋានានុក្រមដោយផ្អែកលើតម្លៃឯកតាសន្ទស្សន៍ចំនួន ៣</w:delText>
          </w:r>
          <w:r w:rsidR="00BC407D" w:rsidRPr="005C3F0D" w:rsidDel="00E16C50">
            <w:rPr>
              <w:rFonts w:ascii="Khmer MEF1" w:hAnsi="Khmer MEF1" w:cs="Khmer MEF1"/>
              <w:spacing w:val="-10"/>
              <w:sz w:val="24"/>
              <w:szCs w:val="24"/>
              <w:lang w:val="ca-ES"/>
            </w:rPr>
            <w:delText>,</w:delText>
          </w:r>
          <w:r w:rsidR="00BC407D" w:rsidRPr="005C3F0D" w:rsidDel="00E16C50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៨០០ រៀល និងតារាងសន្ទស្សន៍មេគុណសមាមាត្រ</w:delText>
          </w:r>
          <w:r w:rsidR="00BC407D" w:rsidRPr="005C3F0D" w:rsidDel="00E16C50">
            <w:rPr>
              <w:rFonts w:ascii="Khmer MEF1" w:hAnsi="Khmer MEF1" w:cs="Khmer MEF1"/>
              <w:spacing w:val="-18"/>
              <w:sz w:val="24"/>
              <w:szCs w:val="24"/>
              <w:cs/>
              <w:lang w:val="ca-ES"/>
            </w:rPr>
            <w:delText xml:space="preserve"> និង​បើក​ផ្ដល់ជា​ប្រចាំខែ​ដូច​តទៅ៖</w:delText>
          </w:r>
        </w:del>
      </w:ins>
    </w:p>
    <w:p w14:paraId="0937FC39" w14:textId="6E949A1D" w:rsidR="00D940BD" w:rsidRPr="005C3F0D" w:rsidDel="00C75F98" w:rsidRDefault="00BC407D">
      <w:pPr>
        <w:spacing w:after="0" w:line="233" w:lineRule="auto"/>
        <w:rPr>
          <w:ins w:id="25878" w:author="Kem Sereiboth" w:date="2022-09-15T14:35:00Z"/>
          <w:del w:id="25879" w:author="User" w:date="2022-10-03T05:30:00Z"/>
          <w:rFonts w:ascii="Khmer MEF1" w:hAnsi="Khmer MEF1" w:cs="Khmer MEF1"/>
          <w:sz w:val="24"/>
          <w:szCs w:val="24"/>
          <w:lang w:val="ca-ES"/>
        </w:rPr>
        <w:pPrChange w:id="25880" w:author="Sopheak Phorn" w:date="2023-08-25T13:09:00Z">
          <w:pPr>
            <w:spacing w:after="0" w:line="240" w:lineRule="auto"/>
            <w:ind w:firstLine="720"/>
          </w:pPr>
        </w:pPrChange>
      </w:pPr>
      <w:ins w:id="25881" w:author="Kem Sereiboth" w:date="2022-09-30T14:07:00Z">
        <w:del w:id="25882" w:author="User" w:date="2022-10-03T05:26:00Z">
          <w:r w:rsidRPr="005C3F0D" w:rsidDel="00E52046">
            <w:rPr>
              <w:noProof/>
            </w:rPr>
            <w:drawing>
              <wp:inline distT="0" distB="0" distL="0" distR="0" wp14:anchorId="2639BD25" wp14:editId="2DDD1834">
                <wp:extent cx="5939790" cy="3445205"/>
                <wp:effectExtent l="0" t="0" r="3810" b="3175"/>
                <wp:docPr id="5" name="t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able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9790" cy="3445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ins>
      <w:ins w:id="25883" w:author="Kem Sereiboth" w:date="2022-09-13T16:51:00Z">
        <w:del w:id="25884" w:author="User" w:date="2022-09-22T13:01:00Z">
          <w:r w:rsidR="00D940BD" w:rsidRPr="005C3F0D" w:rsidDel="00BB73E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5885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="00D940BD" w:rsidRPr="005C3F0D" w:rsidDel="00BB73E5">
            <w:rPr>
              <w:rFonts w:ascii="Khmer MEF1" w:hAnsi="Khmer MEF1" w:cs="Khmer MEF1"/>
              <w:sz w:val="24"/>
              <w:szCs w:val="24"/>
              <w:cs/>
              <w:lang w:val="ca-ES"/>
              <w:rPrChange w:id="25886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មិនបានអនុវត្តតាមប្រព័ន្ធលើកទឹកចិត្តមន្រ្តីដែលកំណត់ដោយបទប្បញ្ញត្តិ</w:delText>
          </w:r>
          <w:r w:rsidR="00D940BD" w:rsidRPr="005C3F0D" w:rsidDel="00BB73E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5887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អ.ស.ហ. </w:delText>
          </w:r>
          <w:r w:rsidR="00D940BD" w:rsidRPr="005C3F0D" w:rsidDel="00BB73E5">
            <w:rPr>
              <w:rFonts w:ascii="Khmer MEF1" w:hAnsi="Khmer MEF1" w:cs="Khmer MEF1"/>
              <w:sz w:val="24"/>
              <w:szCs w:val="24"/>
              <w:cs/>
              <w:lang w:val="ca-ES"/>
              <w:rPrChange w:id="25888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ទេ </w:delText>
          </w:r>
          <w:r w:rsidR="00D940BD" w:rsidRPr="005C3F0D" w:rsidDel="00BB73E5">
            <w:rPr>
              <w:rFonts w:ascii="Khmer MEF1" w:hAnsi="Khmer MEF1" w:cs="Khmer MEF1"/>
              <w:spacing w:val="6"/>
              <w:sz w:val="24"/>
              <w:szCs w:val="24"/>
              <w:cs/>
              <w:rPrChange w:id="25889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ប្រព័ន្ធនៃការលើកទឹកចិត្ត</w:delText>
          </w:r>
          <w:r w:rsidR="00D940BD" w:rsidRPr="005C3F0D" w:rsidDel="00BB73E5">
            <w:rPr>
              <w:rFonts w:ascii="Khmer MEF1" w:hAnsi="Khmer MEF1" w:cs="Khmer MEF1"/>
              <w:spacing w:val="6"/>
              <w:sz w:val="24"/>
              <w:szCs w:val="24"/>
              <w:rPrChange w:id="25890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="00D940BD" w:rsidRPr="005C3F0D" w:rsidDel="00BB73E5">
            <w:rPr>
              <w:rFonts w:ascii="Khmer MEF1" w:hAnsi="Khmer MEF1" w:cs="Khmer MEF1"/>
              <w:spacing w:val="6"/>
              <w:sz w:val="24"/>
              <w:szCs w:val="24"/>
              <w:cs/>
              <w:rPrChange w:id="25891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គឺស្ថិតក្រោមបទប្បញ្ញត្តិរបស់ក្រសួងសេដ្ឋកិច្ច</w:delText>
          </w:r>
          <w:r w:rsidR="00D940BD" w:rsidRPr="005C3F0D" w:rsidDel="00BB73E5">
            <w:rPr>
              <w:rFonts w:ascii="Khmer MEF1" w:hAnsi="Khmer MEF1" w:cs="Khmer MEF1"/>
              <w:spacing w:val="8"/>
              <w:sz w:val="24"/>
              <w:szCs w:val="24"/>
              <w:cs/>
              <w:rPrChange w:id="25892" w:author="Kem Sereyboth" w:date="2023-07-25T09:40:00Z">
                <w:rPr>
                  <w:rFonts w:ascii="Khmer MEF1" w:hAnsi="Khmer MEF1" w:cs="Khmer MEF1"/>
                  <w:spacing w:val="8"/>
                  <w:sz w:val="24"/>
                  <w:szCs w:val="24"/>
                  <w:highlight w:val="yellow"/>
                  <w:cs/>
                </w:rPr>
              </w:rPrChange>
            </w:rPr>
            <w:delText xml:space="preserve">និងហិរញ្ញវត្ថុ។ </w:delText>
          </w:r>
          <w:r w:rsidR="00D940BD" w:rsidRPr="005C3F0D" w:rsidDel="00BB73E5">
            <w:rPr>
              <w:rFonts w:ascii="Khmer MEF1" w:hAnsi="Khmer MEF1" w:cs="Khmer MEF1"/>
              <w:sz w:val="24"/>
              <w:szCs w:val="24"/>
              <w:cs/>
              <w:lang w:val="ca-ES"/>
              <w:rPrChange w:id="25893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ការលើកទឹកចិត្តត្រូវផ្ដល់ជូនថ្នាក់ដឹកនាំ និងមន្រ្តីរាជការ ២ប្រភេទ</w:delText>
          </w:r>
        </w:del>
      </w:ins>
      <w:ins w:id="25894" w:author="sakaria fa" w:date="2022-09-13T22:47:00Z">
        <w:del w:id="25895" w:author="User" w:date="2022-09-22T13:01:00Z">
          <w:r w:rsidR="004E54F1" w:rsidRPr="005C3F0D" w:rsidDel="00BB73E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5896" w:author="Kem Sereiboth" w:date="2022-09-13T16:51:00Z">
        <w:del w:id="25897" w:author="User" w:date="2022-09-22T13:01:00Z">
          <w:r w:rsidR="00D940BD" w:rsidRPr="005C3F0D" w:rsidDel="00BB73E5">
            <w:rPr>
              <w:rFonts w:ascii="Khmer MEF1" w:hAnsi="Khmer MEF1" w:cs="Khmer MEF1"/>
              <w:sz w:val="24"/>
              <w:szCs w:val="24"/>
              <w:cs/>
              <w:lang w:val="ca-ES"/>
              <w:rPrChange w:id="25898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គឺ ប្រើប្រព័ន្ធលើកទឹកចិត្តមន្ត្រីដោយផ្ដល់ប្រាក់ឧបត្ថម្ភជីវភាព និងប្រាក់ឧបត្ថម្ភមុខងារ។</w:delText>
          </w:r>
        </w:del>
      </w:ins>
    </w:p>
    <w:p w14:paraId="7BC9D8C4" w14:textId="07D24816" w:rsidR="00BC407D" w:rsidRPr="005C3F0D" w:rsidDel="00C75F98" w:rsidRDefault="00BC407D">
      <w:pPr>
        <w:spacing w:after="0" w:line="233" w:lineRule="auto"/>
        <w:rPr>
          <w:ins w:id="25899" w:author="Kem Sereiboth" w:date="2022-09-30T14:07:00Z"/>
          <w:del w:id="25900" w:author="User" w:date="2022-10-03T05:30:00Z"/>
          <w:rFonts w:ascii="Khmer MEF1" w:hAnsi="Khmer MEF1" w:cs="Khmer MEF1"/>
          <w:b/>
          <w:bCs/>
          <w:sz w:val="24"/>
          <w:szCs w:val="24"/>
          <w:rPrChange w:id="25901" w:author="Kem Sereyboth" w:date="2023-07-25T09:40:00Z">
            <w:rPr>
              <w:ins w:id="25902" w:author="Kem Sereiboth" w:date="2022-09-30T14:07:00Z"/>
              <w:del w:id="25903" w:author="User" w:date="2022-10-03T05:30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</w:rPr>
          </w:rPrChange>
        </w:rPr>
        <w:pPrChange w:id="25904" w:author="Sopheak Phorn" w:date="2023-08-25T13:09:00Z">
          <w:pPr>
            <w:spacing w:after="0" w:line="240" w:lineRule="auto"/>
            <w:ind w:firstLine="720"/>
          </w:pPr>
        </w:pPrChange>
      </w:pPr>
    </w:p>
    <w:p w14:paraId="69E52E5C" w14:textId="3593DF8F" w:rsidR="0012204A" w:rsidRPr="005C3F0D" w:rsidDel="003F0973" w:rsidRDefault="00D53DD0">
      <w:pPr>
        <w:spacing w:after="0" w:line="233" w:lineRule="auto"/>
        <w:rPr>
          <w:ins w:id="25905" w:author="Kem Sereiboth" w:date="2022-09-20T16:49:00Z"/>
          <w:del w:id="25906" w:author="User" w:date="2022-10-03T13:54:00Z"/>
          <w:rFonts w:ascii="Khmer MEF1" w:hAnsi="Khmer MEF1" w:cs="Khmer MEF1"/>
          <w:sz w:val="24"/>
          <w:szCs w:val="24"/>
          <w:cs/>
          <w:lang w:val="ca-ES"/>
        </w:rPr>
        <w:pPrChange w:id="25907" w:author="Sopheak Phorn" w:date="2023-08-25T13:09:00Z">
          <w:pPr>
            <w:spacing w:before="240" w:after="0" w:line="240" w:lineRule="auto"/>
            <w:ind w:firstLine="720"/>
            <w:jc w:val="both"/>
          </w:pPr>
        </w:pPrChange>
      </w:pPr>
      <w:ins w:id="25908" w:author="Kem Sereiboth" w:date="2022-09-13T15:38:00Z">
        <w:del w:id="25909" w:author="User" w:date="2022-10-03T13:54:00Z">
          <w:r w:rsidRPr="005C3F0D" w:rsidDel="003F0973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5910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ង.</w:delText>
          </w:r>
          <w:r w:rsidRPr="005C3F0D" w:rsidDel="003F0973">
            <w:rPr>
              <w:rFonts w:ascii="Khmer MEF1" w:hAnsi="Khmer MEF1" w:cs="Khmer MEF1"/>
              <w:spacing w:val="2"/>
              <w:sz w:val="24"/>
              <w:szCs w:val="24"/>
              <w:cs/>
              <w:rPrChange w:id="25911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វិធាន និងយន្តការត្រួតពិនិត្យប្រតិបត្តិការរបស់ប្រតិបត្តិករសន្តិសុខសង្គម</w:delText>
          </w:r>
        </w:del>
      </w:ins>
      <w:ins w:id="25912" w:author="Kem Sereiboth" w:date="2022-09-20T16:49:00Z">
        <w:del w:id="25913" w:author="User" w:date="2022-09-22T13:08:00Z">
          <w:r w:rsidR="0012204A" w:rsidRPr="005C3F0D" w:rsidDel="0060274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5914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ទី៣</w:delText>
          </w:r>
        </w:del>
        <w:del w:id="25915" w:author="User" w:date="2022-10-03T13:54:00Z">
          <w:r w:rsidR="0012204A" w:rsidRPr="005C3F0D" w:rsidDel="003F0973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5916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៖ </w:delText>
          </w:r>
        </w:del>
      </w:ins>
      <w:ins w:id="25917" w:author="Kem Sereiboth" w:date="2022-09-30T14:15:00Z">
        <w:del w:id="25918" w:author="User" w:date="2022-10-03T13:54:00Z">
          <w:r w:rsidR="00513F90" w:rsidRPr="005C3F0D" w:rsidDel="003F0973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5919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នៅ</w:delText>
          </w:r>
          <w:r w:rsidR="00513F90" w:rsidRPr="005C3F0D" w:rsidDel="003F097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5920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ក្នុងឆ្នាំ២០២២</w:delText>
          </w:r>
        </w:del>
      </w:ins>
      <w:ins w:id="25921" w:author="Kem Sereiboth" w:date="2022-09-30T14:14:00Z">
        <w:del w:id="25922" w:author="User" w:date="2022-10-03T13:54:00Z">
          <w:r w:rsidR="00513F90" w:rsidRPr="005C3F0D" w:rsidDel="003F097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5923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5924" w:author="Kem Sereiboth" w:date="2022-09-20T16:49:00Z">
        <w:del w:id="25925" w:author="User" w:date="2022-10-03T13:54:00Z">
          <w:r w:rsidR="0012204A" w:rsidRPr="005C3F0D" w:rsidDel="003F0973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25926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12204A" w:rsidRPr="005C3F0D" w:rsidDel="003F097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5927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5928" w:author="Kem Sereiboth" w:date="2022-09-30T14:15:00Z">
        <w:del w:id="25929" w:author="User" w:date="2022-10-03T13:54:00Z">
          <w:r w:rsidR="00513F90" w:rsidRPr="005C3F0D" w:rsidDel="003F097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5930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</w:delText>
          </w:r>
        </w:del>
      </w:ins>
      <w:ins w:id="25931" w:author="Kem Sereiboth" w:date="2022-09-20T16:49:00Z">
        <w:del w:id="25932" w:author="User" w:date="2022-10-03T13:54:00Z">
          <w:r w:rsidR="0012204A" w:rsidRPr="005C3F0D" w:rsidDel="003F097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5933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ទាន់មានបទប្បញ្ញត្តិសម្រាប់ត្រួតពិនិត្យ</w:delText>
          </w:r>
        </w:del>
      </w:ins>
      <w:ins w:id="25934" w:author="sakaria fa" w:date="2022-09-30T21:59:00Z">
        <w:del w:id="25935" w:author="User" w:date="2022-10-03T13:54:00Z">
          <w:r w:rsidR="00AE2EB2" w:rsidRPr="005C3F0D" w:rsidDel="003F097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5936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លើ</w:delText>
          </w:r>
        </w:del>
      </w:ins>
      <w:ins w:id="25937" w:author="Kem Sereiboth" w:date="2022-09-20T16:49:00Z">
        <w:del w:id="25938" w:author="User" w:date="2022-10-03T13:54:00Z">
          <w:r w:rsidR="0012204A" w:rsidRPr="005C3F0D" w:rsidDel="003F097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5939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ប្រតិបត្តិការរបស់ប្រតិបត្តិករសន្តិសុខ</w:delText>
          </w:r>
        </w:del>
      </w:ins>
      <w:ins w:id="25940" w:author="LENOVO" w:date="2022-10-02T10:35:00Z">
        <w:del w:id="25941" w:author="User" w:date="2022-10-03T13:54:00Z">
          <w:r w:rsidR="00F4758D" w:rsidRPr="005C3F0D" w:rsidDel="003F097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5942" w:author="Kem Sereiboth" w:date="2022-09-20T16:49:00Z">
        <w:del w:id="25943" w:author="User" w:date="2022-10-03T13:54:00Z">
          <w:r w:rsidR="0012204A" w:rsidRPr="005C3F0D" w:rsidDel="003F097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សង្គមនៅឡើយទេ។</w:delText>
          </w:r>
          <w:r w:rsidR="0012204A" w:rsidRPr="005C3F0D" w:rsidDel="003F0973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 xml:space="preserve"> </w:delText>
          </w:r>
        </w:del>
      </w:ins>
      <w:ins w:id="25944" w:author="LENOVO" w:date="2022-10-02T10:41:00Z">
        <w:del w:id="25945" w:author="User" w:date="2022-10-03T13:54:00Z">
          <w:r w:rsidR="005A322E" w:rsidRPr="005C3F0D" w:rsidDel="003F0973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តាមរយៈការពិនិត្យលើឯកសារ និង</w:delText>
          </w:r>
          <w:r w:rsidR="005A322E" w:rsidRPr="005C3F0D" w:rsidDel="003F0973">
            <w:rPr>
              <w:rFonts w:ascii="Khmer MEF1" w:eastAsia="Adobe Fan Heiti Std B" w:hAnsi="Khmer MEF1" w:cs="Khmer MEF1" w:hint="cs"/>
              <w:spacing w:val="4"/>
              <w:sz w:val="24"/>
              <w:szCs w:val="24"/>
              <w:cs/>
              <w:rPrChange w:id="25946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4"/>
                  <w:sz w:val="24"/>
                  <w:szCs w:val="24"/>
                  <w:cs/>
                </w:rPr>
              </w:rPrChange>
            </w:rPr>
            <w:delText>ភស្ដុតាងដែលបានផ្ដល់</w:delText>
          </w:r>
          <w:r w:rsidR="005A322E" w:rsidRPr="005C3F0D" w:rsidDel="003F0973">
            <w:rPr>
              <w:rFonts w:ascii="Khmer MEF1" w:eastAsia="Adobe Fan Heiti Std B" w:hAnsi="Khmer MEF1" w:cs="Khmer MEF1"/>
              <w:sz w:val="24"/>
              <w:szCs w:val="24"/>
              <w:lang w:val="ca-ES"/>
              <w:rPrChange w:id="25947" w:author="Kem Sereyboth" w:date="2023-07-25T09:40:00Z">
                <w:rPr>
                  <w:rFonts w:ascii="Khmer MEF1" w:eastAsia="Adobe Fan Heiti Std B" w:hAnsi="Khmer MEF1" w:cs="Khmer MEF1"/>
                  <w:color w:val="171717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5A322E" w:rsidRPr="005C3F0D" w:rsidDel="003F0973">
            <w:rPr>
              <w:rFonts w:ascii="Khmer MEF1" w:eastAsia="Adobe Fan Heiti Std B" w:hAnsi="Khmer MEF1" w:cs="Khmer MEF1" w:hint="cs"/>
              <w:sz w:val="24"/>
              <w:szCs w:val="24"/>
              <w:cs/>
              <w:rPrChange w:id="25948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z w:val="24"/>
                  <w:szCs w:val="24"/>
                  <w:cs/>
                </w:rPr>
              </w:rPrChange>
            </w:rPr>
            <w:delText>ព្រមទាំង</w:delText>
          </w:r>
          <w:r w:rsidR="005A322E" w:rsidRPr="005C3F0D" w:rsidDel="003F0973">
            <w:rPr>
              <w:rFonts w:ascii="Khmer MEF1" w:eastAsia="Adobe Fan Heiti Std B" w:hAnsi="Khmer MEF1" w:cs="Khmer MEF1" w:hint="cs"/>
              <w:spacing w:val="6"/>
              <w:sz w:val="24"/>
              <w:szCs w:val="24"/>
              <w:cs/>
              <w:rPrChange w:id="25949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6"/>
                  <w:sz w:val="24"/>
                  <w:szCs w:val="24"/>
                  <w:cs/>
                </w:rPr>
              </w:rPrChange>
            </w:rPr>
            <w:delText>ការសាកសួរជាមួយថ្នាក់ដឹកនាំរបស់</w:delText>
          </w:r>
          <w:r w:rsidR="005A322E" w:rsidRPr="005C3F0D" w:rsidDel="003F0973">
            <w:rPr>
              <w:rFonts w:ascii="Khmer MEF1" w:eastAsia="Adobe Fan Heiti Std B" w:hAnsi="Khmer MEF1" w:cs="Khmer MEF1"/>
              <w:spacing w:val="6"/>
              <w:sz w:val="24"/>
              <w:szCs w:val="24"/>
              <w:cs/>
              <w:rPrChange w:id="25950" w:author="Kem Sereyboth" w:date="2023-07-25T09:40:00Z">
                <w:rPr>
                  <w:rFonts w:ascii="Khmer MEF1" w:eastAsia="Adobe Fan Heiti Std B" w:hAnsi="Khmer MEF1" w:cs="Khmer MEF1"/>
                  <w:color w:val="171717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A322E" w:rsidRPr="005C3F0D" w:rsidDel="003F0973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</w:rPr>
            <w:delText xml:space="preserve">ន.ស.ស. </w:delText>
          </w:r>
          <w:r w:rsidR="005A322E" w:rsidRPr="005C3F0D" w:rsidDel="003F0973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ប្រតិភូសវនកម្ម និងសវនករទទួលបន្ទុកសូមជម្រាបជូន</w:delText>
          </w:r>
          <w:r w:rsidR="005A322E" w:rsidRPr="005C3F0D" w:rsidDel="003F0973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នូវលទ្ធផលរកឃើញថា</w:delText>
          </w:r>
        </w:del>
      </w:ins>
      <w:ins w:id="25951" w:author="LENOVO" w:date="2022-10-02T10:42:00Z">
        <w:del w:id="25952" w:author="User" w:date="2022-10-03T13:54:00Z">
          <w:r w:rsidR="005A322E" w:rsidRPr="005C3F0D" w:rsidDel="003F0973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5953" w:author="Kem Sereyboth" w:date="2023-07-25T09:40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៖</w:delText>
          </w:r>
        </w:del>
      </w:ins>
    </w:p>
    <w:p w14:paraId="18BFFDDF" w14:textId="73098DFA" w:rsidR="00602747" w:rsidRPr="005C3F0D" w:rsidDel="003F0973" w:rsidRDefault="00602747">
      <w:pPr>
        <w:spacing w:after="0" w:line="233" w:lineRule="auto"/>
        <w:rPr>
          <w:del w:id="25954" w:author="User" w:date="2022-10-03T13:54:00Z"/>
          <w:rFonts w:ascii="Khmer MEF1" w:hAnsi="Khmer MEF1" w:cs="Khmer MEF1"/>
          <w:spacing w:val="-4"/>
          <w:sz w:val="24"/>
          <w:szCs w:val="24"/>
          <w:lang w:val="ca-ES"/>
          <w:rPrChange w:id="25955" w:author="Kem Sereyboth" w:date="2023-07-25T09:40:00Z">
            <w:rPr>
              <w:del w:id="25956" w:author="User" w:date="2022-10-03T13:54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  <w:lang w:val="ca-ES"/>
            </w:rPr>
          </w:rPrChange>
        </w:rPr>
        <w:pPrChange w:id="25957" w:author="Sopheak Phorn" w:date="2023-08-25T13:09:00Z">
          <w:pPr>
            <w:spacing w:after="0" w:line="228" w:lineRule="auto"/>
            <w:ind w:left="990" w:hanging="270"/>
            <w:jc w:val="both"/>
          </w:pPr>
        </w:pPrChange>
      </w:pPr>
    </w:p>
    <w:p w14:paraId="2CE3F290" w14:textId="50989652" w:rsidR="005A322E" w:rsidRPr="005C3F0D" w:rsidDel="003F0973" w:rsidRDefault="005A322E">
      <w:pPr>
        <w:spacing w:after="0" w:line="233" w:lineRule="auto"/>
        <w:rPr>
          <w:ins w:id="25958" w:author="LENOVO" w:date="2022-10-02T10:44:00Z"/>
          <w:del w:id="25959" w:author="User" w:date="2022-10-03T13:54:00Z"/>
          <w:rFonts w:ascii="Khmer MEF1" w:hAnsi="Khmer MEF1" w:cs="Khmer MEF1"/>
          <w:sz w:val="24"/>
          <w:szCs w:val="24"/>
          <w:lang w:val="ca-ES"/>
          <w:rPrChange w:id="25960" w:author="Kem Sereyboth" w:date="2023-07-25T09:40:00Z">
            <w:rPr>
              <w:ins w:id="25961" w:author="LENOVO" w:date="2022-10-02T10:44:00Z"/>
              <w:del w:id="25962" w:author="User" w:date="2022-10-03T13:54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5963" w:author="Sopheak Phorn" w:date="2023-08-25T13:09:00Z">
          <w:pPr>
            <w:spacing w:after="0" w:line="240" w:lineRule="auto"/>
            <w:ind w:firstLine="720"/>
            <w:jc w:val="both"/>
          </w:pPr>
        </w:pPrChange>
      </w:pPr>
    </w:p>
    <w:p w14:paraId="187B0611" w14:textId="1075C07D" w:rsidR="00602747" w:rsidRPr="005C3F0D" w:rsidDel="003F0973" w:rsidRDefault="00602747">
      <w:pPr>
        <w:spacing w:after="0" w:line="233" w:lineRule="auto"/>
        <w:rPr>
          <w:del w:id="25964" w:author="User" w:date="2022-10-03T13:54:00Z"/>
          <w:rFonts w:ascii="Khmer MEF1" w:hAnsi="Khmer MEF1" w:cs="Khmer MEF1"/>
          <w:spacing w:val="-6"/>
          <w:sz w:val="24"/>
          <w:szCs w:val="24"/>
          <w:lang w:val="ca-ES"/>
          <w:rPrChange w:id="25965" w:author="Kem Sereyboth" w:date="2023-07-25T09:40:00Z">
            <w:rPr>
              <w:del w:id="25966" w:author="User" w:date="2022-10-03T13:54:00Z"/>
              <w:rFonts w:ascii="Khmer MEF1" w:hAnsi="Khmer MEF1" w:cs="Khmer MEF1"/>
              <w:color w:val="171717" w:themeColor="background2" w:themeShade="1A"/>
              <w:spacing w:val="-6"/>
              <w:sz w:val="24"/>
              <w:szCs w:val="24"/>
              <w:lang w:val="ca-ES"/>
            </w:rPr>
          </w:rPrChange>
        </w:rPr>
        <w:pPrChange w:id="25967" w:author="Sopheak Phorn" w:date="2023-08-25T13:09:00Z">
          <w:pPr>
            <w:spacing w:after="0" w:line="228" w:lineRule="auto"/>
            <w:ind w:left="990" w:hanging="270"/>
            <w:jc w:val="both"/>
          </w:pPr>
        </w:pPrChange>
      </w:pPr>
    </w:p>
    <w:p w14:paraId="6D5CCB00" w14:textId="106637F5" w:rsidR="005A322E" w:rsidRPr="005C3F0D" w:rsidDel="003F0973" w:rsidRDefault="005A322E">
      <w:pPr>
        <w:spacing w:after="0" w:line="233" w:lineRule="auto"/>
        <w:rPr>
          <w:ins w:id="25968" w:author="LENOVO" w:date="2022-10-02T10:45:00Z"/>
          <w:del w:id="25969" w:author="User" w:date="2022-10-03T13:54:00Z"/>
          <w:rFonts w:ascii="Khmer MEF1" w:hAnsi="Khmer MEF1" w:cs="Khmer MEF1"/>
          <w:sz w:val="24"/>
          <w:szCs w:val="24"/>
          <w:rPrChange w:id="25970" w:author="Kem Sereyboth" w:date="2023-07-25T09:40:00Z">
            <w:rPr>
              <w:ins w:id="25971" w:author="LENOVO" w:date="2022-10-02T10:45:00Z"/>
              <w:del w:id="25972" w:author="User" w:date="2022-10-03T13:5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25973" w:author="Sopheak Phorn" w:date="2023-08-25T13:09:00Z">
          <w:pPr>
            <w:spacing w:after="0" w:line="240" w:lineRule="auto"/>
            <w:ind w:firstLine="720"/>
            <w:jc w:val="both"/>
          </w:pPr>
        </w:pPrChange>
      </w:pPr>
    </w:p>
    <w:p w14:paraId="42A47A8A" w14:textId="07BEA70C" w:rsidR="00602747" w:rsidRPr="005C3F0D" w:rsidDel="003F0973" w:rsidRDefault="00602747">
      <w:pPr>
        <w:spacing w:after="0" w:line="233" w:lineRule="auto"/>
        <w:rPr>
          <w:del w:id="25974" w:author="User" w:date="2022-10-03T13:54:00Z"/>
          <w:rFonts w:ascii="Khmer MEF1" w:hAnsi="Khmer MEF1" w:cs="Khmer MEF1"/>
          <w:spacing w:val="-10"/>
          <w:sz w:val="24"/>
          <w:szCs w:val="24"/>
          <w:lang w:val="ca-ES"/>
          <w:rPrChange w:id="25975" w:author="Kem Sereyboth" w:date="2023-07-25T09:40:00Z">
            <w:rPr>
              <w:del w:id="25976" w:author="User" w:date="2022-10-03T13:54:00Z"/>
              <w:rFonts w:ascii="Khmer MEF1" w:hAnsi="Khmer MEF1" w:cs="Khmer MEF1"/>
              <w:color w:val="171717" w:themeColor="background2" w:themeShade="1A"/>
              <w:spacing w:val="-10"/>
              <w:sz w:val="24"/>
              <w:szCs w:val="24"/>
              <w:lang w:val="ca-ES"/>
            </w:rPr>
          </w:rPrChange>
        </w:rPr>
        <w:pPrChange w:id="25977" w:author="Sopheak Phorn" w:date="2023-08-25T13:09:00Z">
          <w:pPr>
            <w:spacing w:after="0" w:line="228" w:lineRule="auto"/>
            <w:ind w:left="990" w:hanging="270"/>
            <w:jc w:val="both"/>
          </w:pPr>
        </w:pPrChange>
      </w:pPr>
    </w:p>
    <w:p w14:paraId="7C3B001B" w14:textId="381B27B0" w:rsidR="005A322E" w:rsidRPr="005C3F0D" w:rsidDel="003F0973" w:rsidRDefault="005A322E">
      <w:pPr>
        <w:spacing w:after="0" w:line="233" w:lineRule="auto"/>
        <w:rPr>
          <w:ins w:id="25978" w:author="LENOVO" w:date="2022-10-02T10:45:00Z"/>
          <w:del w:id="25979" w:author="User" w:date="2022-10-03T13:54:00Z"/>
          <w:rFonts w:ascii="Khmer MEF1" w:hAnsi="Khmer MEF1" w:cs="Khmer MEF1"/>
          <w:sz w:val="24"/>
          <w:szCs w:val="24"/>
          <w:lang w:val="ca-ES"/>
          <w:rPrChange w:id="25980" w:author="Kem Sereyboth" w:date="2023-07-25T09:40:00Z">
            <w:rPr>
              <w:ins w:id="25981" w:author="LENOVO" w:date="2022-10-02T10:45:00Z"/>
              <w:del w:id="25982" w:author="User" w:date="2022-10-03T13:54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5983" w:author="Sopheak Phorn" w:date="2023-08-25T13:09:00Z">
          <w:pPr>
            <w:spacing w:after="0" w:line="240" w:lineRule="auto"/>
            <w:ind w:firstLine="720"/>
            <w:jc w:val="both"/>
          </w:pPr>
        </w:pPrChange>
      </w:pPr>
    </w:p>
    <w:p w14:paraId="3AFDDB19" w14:textId="561898FC" w:rsidR="00602747" w:rsidRPr="005C3F0D" w:rsidDel="003F0973" w:rsidRDefault="005A322E">
      <w:pPr>
        <w:spacing w:after="0" w:line="233" w:lineRule="auto"/>
        <w:rPr>
          <w:del w:id="25984" w:author="User" w:date="2022-10-03T13:54:00Z"/>
          <w:rFonts w:ascii="Khmer MEF1" w:hAnsi="Khmer MEF1" w:cs="Khmer MEF1"/>
          <w:spacing w:val="-4"/>
          <w:sz w:val="24"/>
          <w:szCs w:val="24"/>
          <w:rPrChange w:id="25985" w:author="Kem Sereyboth" w:date="2023-07-25T09:40:00Z">
            <w:rPr>
              <w:del w:id="25986" w:author="User" w:date="2022-10-03T13:54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25987" w:author="Sopheak Phorn" w:date="2023-08-25T13:09:00Z">
          <w:pPr>
            <w:spacing w:after="0" w:line="228" w:lineRule="auto"/>
            <w:ind w:left="990" w:hanging="270"/>
            <w:jc w:val="both"/>
          </w:pPr>
        </w:pPrChange>
      </w:pPr>
      <w:ins w:id="25988" w:author="LENOVO" w:date="2022-10-02T10:45:00Z">
        <w:del w:id="25989" w:author="User" w:date="2022-10-03T13:54:00Z">
          <w:r w:rsidRPr="005C3F0D" w:rsidDel="003F0973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5990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56B65C04" w14:textId="08B1CF3F" w:rsidR="00AB7780" w:rsidRPr="005C3F0D" w:rsidDel="003F0973" w:rsidRDefault="00AB7780">
      <w:pPr>
        <w:spacing w:after="0" w:line="233" w:lineRule="auto"/>
        <w:rPr>
          <w:ins w:id="25991" w:author="LENOVO" w:date="2022-10-02T10:45:00Z"/>
          <w:del w:id="25992" w:author="User" w:date="2022-10-03T13:54:00Z"/>
          <w:rFonts w:ascii="Khmer MEF1" w:hAnsi="Khmer MEF1" w:cs="Khmer MEF1"/>
          <w:sz w:val="24"/>
          <w:szCs w:val="24"/>
          <w:lang w:val="ca-ES"/>
          <w:rPrChange w:id="25993" w:author="Kem Sereyboth" w:date="2023-07-25T09:40:00Z">
            <w:rPr>
              <w:ins w:id="25994" w:author="LENOVO" w:date="2022-10-02T10:45:00Z"/>
              <w:del w:id="25995" w:author="User" w:date="2022-10-03T13:54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5996" w:author="Sopheak Phorn" w:date="2023-08-25T13:09:00Z">
          <w:pPr>
            <w:spacing w:after="0" w:line="240" w:lineRule="auto"/>
            <w:ind w:firstLine="720"/>
            <w:jc w:val="both"/>
          </w:pPr>
        </w:pPrChange>
      </w:pPr>
    </w:p>
    <w:p w14:paraId="1830797C" w14:textId="40E4FF17" w:rsidR="0012204A" w:rsidRPr="005C3F0D" w:rsidDel="00602747" w:rsidRDefault="0012204A">
      <w:pPr>
        <w:spacing w:after="0" w:line="233" w:lineRule="auto"/>
        <w:rPr>
          <w:ins w:id="25997" w:author="Kem Sereiboth" w:date="2022-09-20T16:49:00Z"/>
          <w:del w:id="25998" w:author="User" w:date="2022-09-22T13:06:00Z"/>
          <w:rFonts w:ascii="Khmer MEF1" w:hAnsi="Khmer MEF1" w:cs="Khmer MEF1"/>
          <w:sz w:val="24"/>
          <w:szCs w:val="24"/>
          <w:lang w:val="ca-ES"/>
        </w:rPr>
        <w:pPrChange w:id="25999" w:author="Sopheak Phorn" w:date="2023-08-25T13:09:00Z">
          <w:pPr>
            <w:ind w:firstLine="720"/>
            <w:jc w:val="both"/>
          </w:pPr>
        </w:pPrChange>
      </w:pPr>
      <w:ins w:id="26000" w:author="Kem Sereiboth" w:date="2022-09-20T16:49:00Z">
        <w:del w:id="26001" w:author="User" w:date="2022-09-22T13:06:00Z"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- នាយកដ្ឋានត្រួតពិនិត្យបានរៀបចំបទប្បញ្ញត្តិចំនួន ៥ រួមមាន៖</w:delText>
          </w:r>
        </w:del>
      </w:ins>
    </w:p>
    <w:p w14:paraId="16B13968" w14:textId="03E792AD" w:rsidR="0012204A" w:rsidRPr="005C3F0D" w:rsidDel="00602747" w:rsidRDefault="0012204A">
      <w:pPr>
        <w:spacing w:after="0" w:line="233" w:lineRule="auto"/>
        <w:rPr>
          <w:ins w:id="26002" w:author="Kem Sereiboth" w:date="2022-09-20T16:49:00Z"/>
          <w:del w:id="26003" w:author="User" w:date="2022-09-22T13:06:00Z"/>
          <w:rFonts w:ascii="Khmer MEF1" w:hAnsi="Khmer MEF1" w:cs="Khmer MEF1"/>
          <w:sz w:val="24"/>
          <w:szCs w:val="24"/>
          <w:lang w:val="ca-ES"/>
          <w:rPrChange w:id="26004" w:author="Kem Sereyboth" w:date="2023-07-25T09:40:00Z">
            <w:rPr>
              <w:ins w:id="26005" w:author="Kem Sereiboth" w:date="2022-09-20T16:49:00Z"/>
              <w:del w:id="26006" w:author="User" w:date="2022-09-22T13:06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6007" w:author="Sopheak Phorn" w:date="2023-08-25T13:09:00Z">
          <w:pPr>
            <w:spacing w:after="200" w:line="276" w:lineRule="auto"/>
            <w:ind w:firstLine="720"/>
            <w:jc w:val="both"/>
          </w:pPr>
        </w:pPrChange>
      </w:pPr>
      <w:ins w:id="26008" w:author="Kem Sereiboth" w:date="2022-09-20T16:49:00Z">
        <w:del w:id="26009" w:author="User" w:date="2022-09-22T13:06:00Z">
          <w:r w:rsidRPr="005C3F0D" w:rsidDel="00602747">
            <w:rPr>
              <w:rFonts w:ascii="Khmer MEF1" w:hAnsi="Khmer MEF1" w:cs="Khmer MEF1"/>
              <w:sz w:val="24"/>
              <w:szCs w:val="24"/>
              <w:cs/>
              <w:rPrChange w:id="26010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១.</w:delText>
          </w:r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6011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សេចក្ដីព្រាងផែនការអភិវឌ្ឍន៍ស្ថាប័នរបស់និយ័តករសន្តិសុខសង្គម២០២១-២០២៦ ដែលបានឆ្លងកិច្ចប្រជុំបច្ចេកទេសកាលពីថ្ងៃទី១៩ ខែសីហា ឆ្នាំ២០២២។ ក្រោយពីបានឆ្លងកាត់កិច្ចប្រជុំបច្ចេកទេសសេចក្តីព្រាងផែនការនេះ កំពុងរៀបចំលិខិតជូន</w:delText>
          </w:r>
          <w:r w:rsidRPr="005C3F0D" w:rsidDel="00602747">
            <w:rPr>
              <w:rFonts w:ascii="Khmer MEF1" w:hAnsi="Khmer MEF1" w:cs="Khmer MEF1"/>
              <w:lang w:val="ca-ES"/>
            </w:rPr>
            <w:delText xml:space="preserve"> </w:delText>
          </w:r>
          <w:r w:rsidRPr="005C3F0D" w:rsidDel="00602747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>ឯកឧត្តម</w:delText>
          </w:r>
          <w:r w:rsidRPr="005C3F0D" w:rsidDel="00602747">
            <w:rPr>
              <w:rFonts w:ascii="Khmer MEF2" w:hAnsi="Khmer MEF2" w:cs="Khmer MEF2"/>
              <w:spacing w:val="-8"/>
              <w:sz w:val="24"/>
              <w:szCs w:val="24"/>
              <w:cs/>
              <w:lang w:val="ca-ES"/>
            </w:rPr>
            <w:delText>អគ្គបណ្ឌិតសភាចារ្យឧបនាយក</w:delText>
          </w:r>
          <w:r w:rsidRPr="005C3F0D" w:rsidDel="00602747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>រដ្ឋមន្ត្រី</w:delText>
          </w:r>
          <w:r w:rsidRPr="005C3F0D" w:rsidDel="0060274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6012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ដើម្បីដាក់ឆ្លងក្រុមប្រឹក្សា </w:delText>
          </w:r>
          <w:r w:rsidRPr="005C3F0D" w:rsidDel="0060274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013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6014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27F3F677" w14:textId="24B92160" w:rsidR="0012204A" w:rsidRPr="005C3F0D" w:rsidDel="00602747" w:rsidRDefault="0012204A">
      <w:pPr>
        <w:spacing w:after="0" w:line="233" w:lineRule="auto"/>
        <w:rPr>
          <w:ins w:id="26015" w:author="Kem Sereiboth" w:date="2022-09-20T16:49:00Z"/>
          <w:del w:id="26016" w:author="User" w:date="2022-09-22T13:06:00Z"/>
          <w:rFonts w:ascii="Khmer MEF1" w:hAnsi="Khmer MEF1" w:cs="Khmer MEF1"/>
          <w:sz w:val="24"/>
          <w:szCs w:val="24"/>
          <w:lang w:val="ca-ES"/>
          <w:rPrChange w:id="26017" w:author="Kem Sereyboth" w:date="2023-07-25T09:40:00Z">
            <w:rPr>
              <w:ins w:id="26018" w:author="Kem Sereiboth" w:date="2022-09-20T16:49:00Z"/>
              <w:del w:id="26019" w:author="User" w:date="2022-09-22T13:06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6020" w:author="Sopheak Phorn" w:date="2023-08-25T13:09:00Z">
          <w:pPr>
            <w:spacing w:after="200" w:line="276" w:lineRule="auto"/>
            <w:ind w:firstLine="720"/>
            <w:jc w:val="both"/>
          </w:pPr>
        </w:pPrChange>
      </w:pPr>
      <w:ins w:id="26021" w:author="Kem Sereiboth" w:date="2022-09-20T16:49:00Z">
        <w:del w:id="26022" w:author="User" w:date="2022-09-22T13:06:00Z"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២.</w:delText>
          </w:r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6023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អនុក្រឹត្យស្ដីពីនិយ័តកម្មប្រព័ន្ធសន្តិសុខសង្គម ក្រោយពីបានបញ្ចប់ការចុះធ្វើសវនក​ម្មអនុលោមភាពសេចក្តីព្រាងនេះ ទើបតែបានចុះហត្ថលេខាដាក់ឱ្យប្រើប្រាស់កាលពីថ្ងៃទី០៨ ខែសីហា ឆ្នាំ២០២២។</w:delText>
          </w:r>
        </w:del>
      </w:ins>
    </w:p>
    <w:p w14:paraId="55430919" w14:textId="0078049E" w:rsidR="0012204A" w:rsidRPr="005C3F0D" w:rsidDel="00602747" w:rsidRDefault="0012204A">
      <w:pPr>
        <w:spacing w:after="0" w:line="233" w:lineRule="auto"/>
        <w:rPr>
          <w:ins w:id="26024" w:author="Kem Sereiboth" w:date="2022-09-20T16:49:00Z"/>
          <w:del w:id="26025" w:author="User" w:date="2022-09-22T13:06:00Z"/>
          <w:rFonts w:ascii="Khmer MEF1" w:hAnsi="Khmer MEF1" w:cs="Khmer MEF1"/>
          <w:sz w:val="24"/>
          <w:szCs w:val="24"/>
          <w:rPrChange w:id="26026" w:author="Kem Sereyboth" w:date="2023-07-25T09:40:00Z">
            <w:rPr>
              <w:ins w:id="26027" w:author="Kem Sereiboth" w:date="2022-09-20T16:49:00Z"/>
              <w:del w:id="26028" w:author="User" w:date="2022-09-22T13:06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26029" w:author="Sopheak Phorn" w:date="2023-08-25T13:09:00Z">
          <w:pPr>
            <w:spacing w:after="200" w:line="276" w:lineRule="auto"/>
            <w:ind w:firstLine="720"/>
            <w:jc w:val="both"/>
          </w:pPr>
        </w:pPrChange>
      </w:pPr>
      <w:ins w:id="26030" w:author="Kem Sereiboth" w:date="2022-09-20T16:49:00Z">
        <w:del w:id="26031" w:author="User" w:date="2022-09-22T13:06:00Z"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6032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៣.សេចក្ដីព្រាងអនុក្រឹត្យស្ដីពីគោលការណ៍ណែនាំសម្រាប់ការវិនិយោគមូលនិធិសន្តិសុខសង្គម បានឆ្លងកាត់កម្មវិធីសិក្ខាសាលាស្ដីពីការពិនិត្យបញ្ចប់ខ្លឹមសារនៃសេចក្ដីព្រាងអនុក្រឹត្យចុងក្រោយនៅថ្ងៃទី១៨ ខែកក្កដា ឆ្នាំ២០២២។ បន្ទាប់ពីឆ្លងកាត់កម្មវិធីសិក្ខាសាលារួច ក្រុមការងារកំពុងរៀបចំលិខិតជូនអគ្គ</w:delText>
          </w:r>
          <w:r w:rsidRPr="005C3F0D" w:rsidDel="0060274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6033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លេខធិការដ្ឋាន </w:delText>
          </w:r>
          <w:r w:rsidRPr="005C3F0D" w:rsidDel="0060274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6034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5C3F0D" w:rsidDel="0060274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6035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ដើម្បីរៀបចំកិច្ចប្រជុំបច្ចេកទេសកម្រិតអគ្គនាយកនិយ័តករក្រោមឱវាទ </w:delText>
          </w:r>
          <w:r w:rsidRPr="005C3F0D" w:rsidDel="0060274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6036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5C3F0D" w:rsidDel="0060274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6037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07C0E412" w14:textId="721DA1B3" w:rsidR="0012204A" w:rsidRPr="005C3F0D" w:rsidDel="00602747" w:rsidRDefault="0012204A">
      <w:pPr>
        <w:spacing w:after="0" w:line="233" w:lineRule="auto"/>
        <w:rPr>
          <w:ins w:id="26038" w:author="Kem Sereiboth" w:date="2022-09-20T16:49:00Z"/>
          <w:del w:id="26039" w:author="User" w:date="2022-09-22T13:06:00Z"/>
          <w:rFonts w:ascii="Khmer MEF1" w:hAnsi="Khmer MEF1" w:cs="Khmer MEF1"/>
          <w:sz w:val="24"/>
          <w:szCs w:val="24"/>
          <w:lang w:val="ca-ES"/>
          <w:rPrChange w:id="26040" w:author="Kem Sereyboth" w:date="2023-07-25T09:40:00Z">
            <w:rPr>
              <w:ins w:id="26041" w:author="Kem Sereiboth" w:date="2022-09-20T16:49:00Z"/>
              <w:del w:id="26042" w:author="User" w:date="2022-09-22T13:06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6043" w:author="Sopheak Phorn" w:date="2023-08-25T13:09:00Z">
          <w:pPr>
            <w:spacing w:after="200" w:line="276" w:lineRule="auto"/>
            <w:ind w:firstLine="720"/>
            <w:jc w:val="both"/>
          </w:pPr>
        </w:pPrChange>
      </w:pPr>
      <w:ins w:id="26044" w:author="Kem Sereiboth" w:date="2022-09-20T16:49:00Z">
        <w:del w:id="26045" w:author="User" w:date="2022-09-22T13:06:00Z"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6046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៤.សេចក្តីព្រាងប្រកាសស្តីពីនីតិវិធីក្នុងការជ្រើសរើសក្រុមហ៊ុនផ្តល់សេវាសវនកម្មក្នុងវិស័យសន្តិសុខសង្គម ដែលសេចក្តីព្រាងនេះកំពុងស្ថិតក្នុងកិច្ចពិភាក្សាផ្ទៃក្នុងកម្រិតនាយកដ្ឋាន</w:delText>
          </w:r>
        </w:del>
      </w:ins>
    </w:p>
    <w:p w14:paraId="0DFA2DCE" w14:textId="7F999659" w:rsidR="0012204A" w:rsidRPr="005C3F0D" w:rsidDel="00602747" w:rsidRDefault="0012204A">
      <w:pPr>
        <w:spacing w:after="0" w:line="233" w:lineRule="auto"/>
        <w:rPr>
          <w:ins w:id="26047" w:author="Kem Sereiboth" w:date="2022-09-20T16:49:00Z"/>
          <w:del w:id="26048" w:author="User" w:date="2022-09-22T13:06:00Z"/>
          <w:rFonts w:ascii="Khmer MEF1" w:hAnsi="Khmer MEF1" w:cs="Khmer MEF1"/>
          <w:sz w:val="24"/>
          <w:szCs w:val="24"/>
          <w:lang w:val="ca-ES"/>
          <w:rPrChange w:id="26049" w:author="Kem Sereyboth" w:date="2023-07-25T09:40:00Z">
            <w:rPr>
              <w:ins w:id="26050" w:author="Kem Sereiboth" w:date="2022-09-20T16:49:00Z"/>
              <w:del w:id="26051" w:author="User" w:date="2022-09-22T13:06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6052" w:author="Sopheak Phorn" w:date="2023-08-25T13:09:00Z">
          <w:pPr>
            <w:spacing w:after="200" w:line="276" w:lineRule="auto"/>
            <w:ind w:firstLine="720"/>
            <w:jc w:val="both"/>
          </w:pPr>
        </w:pPrChange>
      </w:pPr>
      <w:ins w:id="26053" w:author="Kem Sereiboth" w:date="2022-09-20T16:49:00Z">
        <w:del w:id="26054" w:author="User" w:date="2022-09-22T13:06:00Z"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6055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៥.សេចក្តីព្រាងប្រកាសស្តីពីការកំណត់ប្រភេទ និងទម្រង់របាយការណ៍របស់ប្រតិបត្តិករសន្តិសុខសង្គម</w:delText>
          </w:r>
          <w:r w:rsidRPr="005C3F0D" w:rsidDel="00602747">
            <w:rPr>
              <w:rFonts w:ascii="Khmer MEF1" w:hAnsi="Khmer MEF1" w:cs="Khmer MEF1"/>
              <w:sz w:val="24"/>
              <w:szCs w:val="24"/>
              <w:lang w:val="ca-ES"/>
              <w:rPrChange w:id="26056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 xml:space="preserve">, </w:delText>
          </w:r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6057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ស្ថាប័នបញ្ជាក់ចំណាយសេវាសុខាភិបាល និងមូលដ្ឋានសុខាភិបាលឯកជន ដែលសេចក្តីព្រាងនេះកំពុងស្ថិតក្នុងកិច្ចពិភាក្សាផ្ទៃក្នុងកម្រិតនាយកដ្ឋាន។</w:delText>
          </w:r>
        </w:del>
      </w:ins>
    </w:p>
    <w:p w14:paraId="51BBF234" w14:textId="66239412" w:rsidR="0012204A" w:rsidRPr="005C3F0D" w:rsidDel="00602747" w:rsidRDefault="0012204A">
      <w:pPr>
        <w:spacing w:after="0" w:line="233" w:lineRule="auto"/>
        <w:rPr>
          <w:ins w:id="26058" w:author="Kem Sereiboth" w:date="2022-09-20T16:49:00Z"/>
          <w:del w:id="26059" w:author="User" w:date="2022-09-22T13:06:00Z"/>
          <w:rFonts w:ascii="Khmer MEF1" w:hAnsi="Khmer MEF1" w:cs="Khmer MEF1"/>
          <w:sz w:val="24"/>
          <w:szCs w:val="24"/>
          <w:lang w:val="ca-ES"/>
          <w:rPrChange w:id="26060" w:author="Kem Sereyboth" w:date="2023-07-25T09:40:00Z">
            <w:rPr>
              <w:ins w:id="26061" w:author="Kem Sereiboth" w:date="2022-09-20T16:49:00Z"/>
              <w:del w:id="26062" w:author="User" w:date="2022-09-22T13:06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6063" w:author="Sopheak Phorn" w:date="2023-08-25T13:09:00Z">
          <w:pPr>
            <w:spacing w:after="200" w:line="276" w:lineRule="auto"/>
            <w:ind w:firstLine="720"/>
            <w:jc w:val="both"/>
          </w:pPr>
        </w:pPrChange>
      </w:pPr>
      <w:ins w:id="26064" w:author="Kem Sereiboth" w:date="2022-09-20T16:49:00Z">
        <w:del w:id="26065" w:author="User" w:date="2022-09-22T13:06:00Z"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6066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- នាយកដ្ឋានផ្សះផ្សាវិវាទ និងការពារអ្នកទទួលផល បានរៀបចំនូវប្រកាសចំនួន ១ គឺ៖</w:delText>
          </w:r>
        </w:del>
      </w:ins>
    </w:p>
    <w:p w14:paraId="3247A1D6" w14:textId="11B955EA" w:rsidR="0012204A" w:rsidRPr="005C3F0D" w:rsidDel="00602747" w:rsidRDefault="0012204A">
      <w:pPr>
        <w:spacing w:after="0" w:line="233" w:lineRule="auto"/>
        <w:rPr>
          <w:ins w:id="26067" w:author="Kem Sereiboth" w:date="2022-09-20T16:49:00Z"/>
          <w:del w:id="26068" w:author="User" w:date="2022-09-22T13:06:00Z"/>
          <w:rFonts w:ascii="Khmer MEF1" w:hAnsi="Khmer MEF1" w:cs="Khmer MEF1"/>
          <w:sz w:val="24"/>
          <w:szCs w:val="24"/>
          <w:lang w:val="ca-ES"/>
          <w:rPrChange w:id="26069" w:author="Kem Sereyboth" w:date="2023-07-25T09:40:00Z">
            <w:rPr>
              <w:ins w:id="26070" w:author="Kem Sereiboth" w:date="2022-09-20T16:49:00Z"/>
              <w:del w:id="26071" w:author="User" w:date="2022-09-22T13:06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6072" w:author="Sopheak Phorn" w:date="2023-08-25T13:09:00Z">
          <w:pPr>
            <w:spacing w:after="200" w:line="276" w:lineRule="auto"/>
            <w:ind w:firstLine="720"/>
            <w:jc w:val="both"/>
          </w:pPr>
        </w:pPrChange>
      </w:pPr>
      <w:ins w:id="26073" w:author="Kem Sereiboth" w:date="2022-09-20T16:49:00Z">
        <w:del w:id="26074" w:author="User" w:date="2022-09-22T13:06:00Z"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6075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សេចក្ដីព្រាងប្រកាសស្តីពីការដោះស្រាយវិវាទក្នុងប្រព័ន្ធសន្តិសុខសង្គម ដែលបានឆ្លងកម្មវិធីសិក្ខាសាលាពិគ្រោះយោបល់ជាសាធារណៈ កា​ល​ពីថ្ងៃទី១៦ ខែសីហា ឆ្នាំ២០២២។ នាយកដ្ឋានកំពុងតែរៀបចំស្នើសុំកិច្ចប្រជុំកម្រិតមន្ត្រីបច្ចេកទេសនៃនិយ័តករ </w:delText>
          </w:r>
          <w:r w:rsidRPr="005C3F0D" w:rsidDel="0060274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076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6077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 សម្រាប់</w:delText>
          </w:r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ឆ្នាំ២០២៣ ២០២៤ នាយកដ្ឋានក៏ត្រៀមរៀបចំជាសេចក្ដីសម្រេចផ្សេងៗ អាចឈានដល់ការបង្កើតគណៈកម្មការវាយតម្លៃ និងអាចមានបង្កើតជាប្រកាសស្ដីពីក្រមសីលធម៌សម្រាប់អ្នកដោះស្រាយវិវាទ។</w:delText>
          </w:r>
        </w:del>
      </w:ins>
    </w:p>
    <w:p w14:paraId="02840173" w14:textId="210C26D2" w:rsidR="0091069E" w:rsidRPr="005C3F0D" w:rsidDel="00D53DD0" w:rsidRDefault="00974584">
      <w:pPr>
        <w:spacing w:after="0" w:line="233" w:lineRule="auto"/>
        <w:rPr>
          <w:ins w:id="26078" w:author="sakaria fa" w:date="2022-09-12T23:25:00Z"/>
          <w:del w:id="26079" w:author="Kem Sereiboth" w:date="2022-09-13T15:38:00Z"/>
          <w:rFonts w:ascii="Khmer MEF1" w:hAnsi="Khmer MEF1" w:cs="Khmer MEF1"/>
          <w:sz w:val="24"/>
          <w:szCs w:val="24"/>
          <w:lang w:val="ca-ES"/>
          <w:rPrChange w:id="26080" w:author="Kem Sereyboth" w:date="2023-07-25T09:40:00Z">
            <w:rPr>
              <w:ins w:id="26081" w:author="sakaria fa" w:date="2022-09-12T23:25:00Z"/>
              <w:del w:id="26082" w:author="Kem Sereiboth" w:date="2022-09-13T15:3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6083" w:author="Sopheak Phorn" w:date="2023-08-25T13:09:00Z">
          <w:pPr>
            <w:spacing w:after="0" w:line="240" w:lineRule="auto"/>
          </w:pPr>
        </w:pPrChange>
      </w:pPr>
      <w:ins w:id="26084" w:author="User" w:date="2022-09-19T16:33:00Z">
        <w:del w:id="26085" w:author="Kem Sereiboth" w:date="2022-09-20T16:49:00Z">
          <w:r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6086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ក្រ</w:delText>
          </w:r>
        </w:del>
      </w:ins>
      <w:ins w:id="26087" w:author="User" w:date="2022-09-19T16:34:00Z">
        <w:del w:id="26088" w:author="Kem Sereiboth" w:date="2022-09-20T16:49:00Z">
          <w:r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6089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ោយពីបានបញ្ចប់ការចុះធ្វើសវនកម្មអនុលោមភាព</w:delText>
          </w:r>
        </w:del>
      </w:ins>
      <w:ins w:id="26090" w:author="sakaria fa" w:date="2022-09-19T21:27:00Z">
        <w:del w:id="26091" w:author="Kem Sereiboth" w:date="2022-09-20T16:49:00Z">
          <w:r w:rsidR="00D13EFD" w:rsidRPr="005C3F0D" w:rsidDel="0012204A">
            <w:rPr>
              <w:rFonts w:ascii="Khmer MEF1" w:hAnsi="Khmer MEF1" w:cs="Khmer MEF1"/>
              <w:spacing w:val="6"/>
              <w:sz w:val="24"/>
              <w:szCs w:val="24"/>
              <w:cs/>
              <w:rPrChange w:id="26092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បញ្រ្ជាបការយល់ដឹងដល់ស្ថាប័នពាក់ព័ន្ធ និង</w:delText>
          </w:r>
        </w:del>
      </w:ins>
      <w:ins w:id="26093" w:author="sakaria fa" w:date="2022-09-19T21:26:00Z">
        <w:del w:id="26094" w:author="Kem Sereiboth" w:date="2022-09-20T16:49:00Z">
          <w:r w:rsidR="00D13EFD" w:rsidRPr="005C3F0D" w:rsidDel="0012204A">
            <w:rPr>
              <w:rFonts w:ascii="Khmer MEF1" w:hAnsi="Khmer MEF1" w:cs="Khmer MEF1"/>
              <w:spacing w:val="6"/>
              <w:sz w:val="24"/>
              <w:szCs w:val="24"/>
              <w:cs/>
              <w:rPrChange w:id="26095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យកទៅ</w:delText>
          </w:r>
        </w:del>
      </w:ins>
      <w:ins w:id="26096" w:author="sakaria fa" w:date="2022-09-19T21:27:00Z">
        <w:del w:id="26097" w:author="Kem Sereiboth" w:date="2022-09-20T16:49:00Z">
          <w:r w:rsidR="00D13EFD" w:rsidRPr="005C3F0D" w:rsidDel="0012204A">
            <w:rPr>
              <w:rFonts w:ascii="Khmer MEF1" w:hAnsi="Khmer MEF1" w:cs="Khmer MEF1"/>
              <w:spacing w:val="6"/>
              <w:sz w:val="24"/>
              <w:szCs w:val="24"/>
              <w:cs/>
              <w:rPrChange w:id="26098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នៅឡើយ</w:delText>
          </w:r>
        </w:del>
      </w:ins>
      <w:ins w:id="26099" w:author="User" w:date="2022-09-19T16:49:00Z">
        <w:del w:id="26100" w:author="Kem Sereiboth" w:date="2022-09-20T10:17:00Z">
          <w:r w:rsidR="00A12884" w:rsidRPr="005C3F0D" w:rsidDel="00462A99">
            <w:rPr>
              <w:rFonts w:ascii="Khmer MEF1" w:hAnsi="Khmer MEF1" w:cs="Khmer MEF1"/>
              <w:sz w:val="24"/>
              <w:szCs w:val="24"/>
              <w:rPrChange w:id="26101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(</w:delText>
          </w:r>
          <w:r w:rsidR="00A12884" w:rsidRPr="005C3F0D" w:rsidDel="00462A99">
            <w:rPr>
              <w:rFonts w:ascii="Khmer MEF1" w:hAnsi="Khmer MEF1" w:cs="Khmer MEF1"/>
              <w:sz w:val="24"/>
              <w:szCs w:val="24"/>
              <w:cs/>
              <w:rPrChange w:id="26102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កែ</w:delText>
          </w:r>
        </w:del>
      </w:ins>
      <w:ins w:id="26103" w:author="User" w:date="2022-09-19T16:50:00Z">
        <w:del w:id="26104" w:author="Kem Sereiboth" w:date="2022-09-20T10:17:00Z">
          <w:r w:rsidR="00A12884" w:rsidRPr="005C3F0D" w:rsidDel="00462A99">
            <w:rPr>
              <w:rFonts w:ascii="Khmer MEF1" w:hAnsi="Khmer MEF1" w:cs="Khmer MEF1"/>
              <w:sz w:val="24"/>
              <w:szCs w:val="24"/>
              <w:cs/>
              <w:rPrChange w:id="26105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សម្រួលឃ្លា</w:delText>
          </w:r>
          <w:r w:rsidR="00A12884" w:rsidRPr="005C3F0D" w:rsidDel="00462A99">
            <w:rPr>
              <w:rFonts w:ascii="Khmer MEF1" w:hAnsi="Khmer MEF1" w:cs="Khmer MEF1"/>
              <w:sz w:val="24"/>
              <w:szCs w:val="24"/>
              <w:rPrChange w:id="26106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)</w:delText>
          </w:r>
        </w:del>
      </w:ins>
      <w:ins w:id="26107" w:author="User" w:date="2022-09-19T16:49:00Z">
        <w:del w:id="26108" w:author="Kem Sereiboth" w:date="2022-09-20T16:49:00Z">
          <w:r w:rsidR="00A12884"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6109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កម្មវិធី</w:delText>
          </w:r>
        </w:del>
      </w:ins>
      <w:ins w:id="26110" w:author="User" w:date="2022-09-19T16:47:00Z">
        <w:del w:id="26111" w:author="Kem Sereiboth" w:date="2022-09-20T16:49:00Z">
          <w:r w:rsidR="00A12884"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6112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សិក្ខាសាលា</w:delText>
          </w:r>
        </w:del>
      </w:ins>
      <w:ins w:id="26113" w:author="User" w:date="2022-09-19T16:48:00Z">
        <w:del w:id="26114" w:author="Kem Sereiboth" w:date="2022-09-20T16:49:00Z">
          <w:r w:rsidR="00A12884"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6115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ស្ដីពីការ</w:delText>
          </w:r>
        </w:del>
      </w:ins>
      <w:ins w:id="26116" w:author="User" w:date="2022-09-19T16:47:00Z">
        <w:del w:id="26117" w:author="Kem Sereiboth" w:date="2022-09-20T16:49:00Z">
          <w:r w:rsidR="00A12884"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6118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</w:delText>
          </w:r>
        </w:del>
      </w:ins>
      <w:ins w:id="26119" w:author="User" w:date="2022-09-19T16:48:00Z">
        <w:del w:id="26120" w:author="Kem Sereiboth" w:date="2022-09-20T16:49:00Z">
          <w:r w:rsidR="00A12884"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6121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ិនិត្យបញ្ចប់ខ្លឹមសារនៃសេចក្ដីព្រាង</w:delText>
          </w:r>
        </w:del>
      </w:ins>
      <w:ins w:id="26122" w:author="User" w:date="2022-09-19T16:49:00Z">
        <w:del w:id="26123" w:author="Kem Sereiboth" w:date="2022-09-20T16:49:00Z">
          <w:r w:rsidR="00A12884"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6124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អនុក្រឹត្យ</w:delText>
          </w:r>
        </w:del>
      </w:ins>
      <w:ins w:id="26125" w:author="User" w:date="2022-09-19T16:35:00Z">
        <w:del w:id="26126" w:author="Kem Sereiboth" w:date="2022-09-20T16:49:00Z">
          <w:r w:rsidR="00B72F20"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6127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26128" w:author="Kem Sereiboth" w:date="2022-09-15T14:57:00Z">
        <w:del w:id="26129" w:author="User" w:date="2022-10-03T07:25:00Z">
          <w:r w:rsidR="00BF0A2B" w:rsidRPr="005C3F0D" w:rsidDel="0074394C">
            <w:rPr>
              <w:rFonts w:ascii="Khmer MEF1" w:hAnsi="Khmer MEF1" w:cs="Khmer MEF1"/>
              <w:sz w:val="24"/>
              <w:szCs w:val="24"/>
              <w:cs/>
              <w:lang w:val="ca-ES"/>
              <w:rPrChange w:id="26130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26131" w:author="sakaria fa" w:date="2022-09-12T23:25:00Z">
        <w:del w:id="26132" w:author="Kem Sereiboth" w:date="2022-09-13T15:38:00Z">
          <w:r w:rsidR="0091069E" w:rsidRPr="005C3F0D" w:rsidDel="00D53DD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133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ប្រធានបទទី១៖ រចនាសម្ព័ន្ធគ្រប់គ្រង</w:delText>
          </w:r>
        </w:del>
      </w:ins>
    </w:p>
    <w:p w14:paraId="3B96E014" w14:textId="6D7209CE" w:rsidR="00653AD0" w:rsidRPr="005C3F0D" w:rsidDel="00653AD0" w:rsidRDefault="0091069E">
      <w:pPr>
        <w:spacing w:after="0" w:line="233" w:lineRule="auto"/>
        <w:rPr>
          <w:del w:id="26134" w:author="Kem Sereiboth" w:date="2022-09-13T10:28:00Z"/>
          <w:rFonts w:ascii="Khmer MEF1" w:hAnsi="Khmer MEF1" w:cs="Khmer MEF1"/>
          <w:b/>
          <w:bCs/>
          <w:sz w:val="24"/>
          <w:szCs w:val="24"/>
          <w:lang w:val="ca-ES"/>
          <w:rPrChange w:id="26135" w:author="Kem Sereyboth" w:date="2023-07-25T09:40:00Z">
            <w:rPr>
              <w:del w:id="26136" w:author="Kem Sereiboth" w:date="2022-09-13T10:28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26137" w:author="Sopheak Phorn" w:date="2023-08-25T13:09:00Z">
          <w:pPr>
            <w:pStyle w:val="ListParagraph"/>
            <w:numPr>
              <w:numId w:val="4"/>
            </w:numPr>
            <w:spacing w:after="0" w:line="240" w:lineRule="auto"/>
            <w:ind w:left="1080" w:hanging="360"/>
          </w:pPr>
        </w:pPrChange>
      </w:pPr>
      <w:ins w:id="26138" w:author="sakaria fa" w:date="2022-09-12T23:23:00Z">
        <w:del w:id="26139" w:author="Kem Sereiboth" w:date="2022-09-13T10:22:00Z">
          <w:r w:rsidRPr="005C3F0D" w:rsidDel="0013599E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26140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</w:del>
        <w:del w:id="26141" w:author="Kem Sereiboth" w:date="2022-09-13T15:38:00Z">
          <w:r w:rsidRPr="005C3F0D" w:rsidDel="00D53DD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142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  <w:del w:id="26143" w:author="Kem Sereiboth" w:date="2022-09-13T10:09:00Z">
          <w:r w:rsidRPr="005C3F0D" w:rsidDel="00BD58D3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144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ទី១</w:delText>
          </w:r>
        </w:del>
        <w:del w:id="26145" w:author="Kem Sereiboth" w:date="2022-09-13T10:22:00Z">
          <w:r w:rsidRPr="005C3F0D" w:rsidDel="0013599E">
            <w:rPr>
              <w:rFonts w:ascii="Khmer MEF1" w:hAnsi="Khmer MEF1" w:cs="Khmer MEF1"/>
              <w:sz w:val="24"/>
              <w:szCs w:val="24"/>
              <w:lang w:val="ca-ES"/>
              <w:rPrChange w:id="26146" w:author="Kem Sereyboth" w:date="2023-07-25T09:40:00Z">
                <w:rPr>
                  <w:highlight w:val="yellow"/>
                  <w:lang w:val="ca-ES"/>
                </w:rPr>
              </w:rPrChange>
            </w:rPr>
            <w:delText>]</w:delText>
          </w:r>
        </w:del>
      </w:ins>
      <w:ins w:id="26147" w:author="sakaria fa" w:date="2022-09-12T23:26:00Z">
        <w:del w:id="26148" w:author="Kem Sereiboth" w:date="2022-09-13T10:22:00Z">
          <w:r w:rsidRPr="005C3F0D" w:rsidDel="0013599E">
            <w:rPr>
              <w:rFonts w:ascii="Khmer MEF1" w:hAnsi="Khmer MEF1" w:cs="Khmer MEF1"/>
              <w:sz w:val="24"/>
              <w:szCs w:val="24"/>
              <w:lang w:val="ca-ES"/>
              <w:rPrChange w:id="26149" w:author="Kem Sereyboth" w:date="2023-07-25T09:40:00Z">
                <w:rPr>
                  <w:highlight w:val="yellow"/>
                  <w:lang w:val="ca-ES"/>
                </w:rPr>
              </w:rPrChange>
            </w:rPr>
            <w:delText>​​</w:delText>
          </w:r>
        </w:del>
      </w:ins>
      <w:ins w:id="26150" w:author="sakaria fa" w:date="2022-09-12T23:23:00Z">
        <w:del w:id="26151" w:author="Kem Sereiboth" w:date="2022-09-13T13:10:00Z">
          <w:r w:rsidRPr="005C3F0D" w:rsidDel="00F62DC2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152" w:author="Kem Sereyboth" w:date="2023-07-25T09:40:00Z">
                <w:rPr>
                  <w:rFonts w:cs="MoolBoran"/>
                  <w:b/>
                  <w:bCs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5C3F0D" w:rsidDel="00F62DC2">
            <w:rPr>
              <w:rFonts w:ascii="Khmer MEF1" w:hAnsi="Khmer MEF1" w:cs="Khmer MEF1"/>
              <w:sz w:val="24"/>
              <w:szCs w:val="24"/>
              <w:cs/>
              <w:lang w:val="ca-ES"/>
              <w:rPrChange w:id="26153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 មិនទាន់បែងចែកមន្រ្តីលក្ខន្តិកៈឱ្យស្ថិតក្រោមការគ្រប់គ្រងរបស់</w:delText>
          </w:r>
          <w:r w:rsidRPr="005C3F0D" w:rsidDel="00F62DC2">
            <w:rPr>
              <w:rFonts w:ascii="Khmer MEF1" w:hAnsi="Khmer MEF1" w:cs="Khmer MEF1"/>
              <w:sz w:val="24"/>
              <w:szCs w:val="24"/>
              <w:lang w:val="ca-ES"/>
              <w:rPrChange w:id="26154" w:author="Kem Sereyboth" w:date="2023-07-25T09:40:00Z">
                <w:rPr>
                  <w:highlight w:val="yellow"/>
                  <w:lang w:val="ca-ES"/>
                </w:rPr>
              </w:rPrChange>
            </w:rPr>
            <w:delText xml:space="preserve"> </w:delText>
          </w:r>
          <w:r w:rsidRPr="005C3F0D" w:rsidDel="00F62DC2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155" w:author="Kem Sereyboth" w:date="2023-07-25T09:40:00Z">
                <w:rPr>
                  <w:rFonts w:cs="MoolBoran"/>
                  <w:b/>
                  <w:bCs/>
                  <w:highlight w:val="yellow"/>
                  <w:cs/>
                  <w:lang w:val="ca-ES"/>
                </w:rPr>
              </w:rPrChange>
            </w:rPr>
            <w:delText>អ.ស.ហ.</w:delText>
          </w:r>
          <w:r w:rsidRPr="005C3F0D" w:rsidDel="00F62DC2">
            <w:rPr>
              <w:rFonts w:ascii="Khmer MEF1" w:hAnsi="Khmer MEF1" w:cs="Khmer MEF1"/>
              <w:sz w:val="24"/>
              <w:szCs w:val="24"/>
              <w:cs/>
              <w:lang w:val="ca-ES"/>
              <w:rPrChange w:id="26156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នៅឡើយ បច្ចុប្បន្ន </w:delText>
          </w:r>
          <w:r w:rsidRPr="005C3F0D" w:rsidDel="00F62DC2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157" w:author="Kem Sereyboth" w:date="2023-07-25T09:40:00Z">
                <w:rPr>
                  <w:rFonts w:cs="MoolBoran"/>
                  <w:b/>
                  <w:bCs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5C3F0D" w:rsidDel="00F62DC2">
            <w:rPr>
              <w:rFonts w:ascii="Khmer MEF1" w:hAnsi="Khmer MEF1" w:cs="Khmer MEF1"/>
              <w:sz w:val="24"/>
              <w:szCs w:val="24"/>
              <w:cs/>
              <w:lang w:val="ca-ES"/>
              <w:rPrChange w:id="26158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 មានតែមន្រ្តីកិច្ចសន្យាគម្រោងដែលជាមន្រ្តីរបស់អគ្គលេខាធិការដ្ឋានក្រុមប្រឹក្សាជាតិគាំពារសង្គម</w:delText>
          </w:r>
        </w:del>
      </w:ins>
    </w:p>
    <w:p w14:paraId="201ABDCF" w14:textId="4775FAAE" w:rsidR="0091069E" w:rsidRPr="005C3F0D" w:rsidDel="00D53DD0" w:rsidRDefault="0091069E">
      <w:pPr>
        <w:spacing w:after="0" w:line="233" w:lineRule="auto"/>
        <w:rPr>
          <w:ins w:id="26159" w:author="sakaria fa" w:date="2022-09-12T23:23:00Z"/>
          <w:del w:id="26160" w:author="Kem Sereiboth" w:date="2022-09-13T15:38:00Z"/>
          <w:rFonts w:ascii="Khmer MEF1" w:hAnsi="Khmer MEF1" w:cs="Khmer MEF1"/>
          <w:b/>
          <w:bCs/>
          <w:sz w:val="24"/>
          <w:szCs w:val="24"/>
          <w:lang w:val="ca-ES"/>
          <w:rPrChange w:id="26161" w:author="Kem Sereyboth" w:date="2023-07-25T09:40:00Z">
            <w:rPr>
              <w:ins w:id="26162" w:author="sakaria fa" w:date="2022-09-12T23:23:00Z"/>
              <w:del w:id="26163" w:author="Kem Sereiboth" w:date="2022-09-13T15:38:00Z"/>
              <w:sz w:val="24"/>
              <w:szCs w:val="24"/>
              <w:highlight w:val="yellow"/>
              <w:lang w:val="ca-ES"/>
            </w:rPr>
          </w:rPrChange>
        </w:rPr>
        <w:pPrChange w:id="26164" w:author="Sopheak Phorn" w:date="2023-08-25T13:09:00Z">
          <w:pPr>
            <w:pStyle w:val="ListParagraph"/>
            <w:numPr>
              <w:numId w:val="4"/>
            </w:numPr>
            <w:spacing w:after="0" w:line="240" w:lineRule="auto"/>
            <w:ind w:left="1080" w:hanging="360"/>
          </w:pPr>
        </w:pPrChange>
      </w:pPr>
      <w:ins w:id="26165" w:author="sakaria fa" w:date="2022-09-12T23:26:00Z">
        <w:del w:id="26166" w:author="Kem Sereiboth" w:date="2022-09-13T15:38:00Z">
          <w:r w:rsidRPr="005C3F0D" w:rsidDel="00D53DD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167" w:author="Kem Sereyboth" w:date="2023-07-25T09:40:00Z">
                <w:rPr>
                  <w:rFonts w:ascii="Khmer MEF1" w:hAnsi="Khmer MEF1" w:cs="Khmer MEF1"/>
                  <w:szCs w:val="22"/>
                  <w:highlight w:val="yellow"/>
                  <w:cs/>
                  <w:lang w:val="ca-ES"/>
                </w:rPr>
              </w:rPrChange>
            </w:rPr>
            <w:delText>ប្រធាន</w:delText>
          </w:r>
        </w:del>
      </w:ins>
      <w:ins w:id="26168" w:author="sakaria fa" w:date="2022-09-12T23:27:00Z">
        <w:del w:id="26169" w:author="Kem Sereiboth" w:date="2022-09-13T15:38:00Z">
          <w:r w:rsidRPr="005C3F0D" w:rsidDel="00D53DD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170" w:author="Kem Sereyboth" w:date="2023-07-25T09:40:00Z">
                <w:rPr>
                  <w:rFonts w:ascii="Khmer MEF1" w:hAnsi="Khmer MEF1" w:cs="Khmer MEF1"/>
                  <w:szCs w:val="22"/>
                  <w:highlight w:val="yellow"/>
                  <w:cs/>
                  <w:lang w:val="ca-ES"/>
                </w:rPr>
              </w:rPrChange>
            </w:rPr>
            <w:delText>បទី២៖ ប្រព័ន្ធលើកទឹកចិត្តមន្រ្តី</w:delText>
          </w:r>
        </w:del>
      </w:ins>
    </w:p>
    <w:p w14:paraId="43133FE0" w14:textId="5DBF88E6" w:rsidR="0091069E" w:rsidRPr="005C3F0D" w:rsidDel="00BD58D3" w:rsidRDefault="0091069E">
      <w:pPr>
        <w:spacing w:after="0" w:line="233" w:lineRule="auto"/>
        <w:rPr>
          <w:del w:id="26171" w:author="Kem Sereiboth" w:date="2022-09-13T10:10:00Z"/>
          <w:rFonts w:ascii="Khmer MEF1" w:hAnsi="Khmer MEF1" w:cs="Khmer MEF1"/>
          <w:sz w:val="24"/>
          <w:szCs w:val="24"/>
          <w:lang w:val="ca-ES"/>
          <w:rPrChange w:id="26172" w:author="Kem Sereyboth" w:date="2023-07-25T09:40:00Z">
            <w:rPr>
              <w:del w:id="26173" w:author="Kem Sereiboth" w:date="2022-09-13T10:10:00Z"/>
              <w:rFonts w:ascii="Khmer MEF1" w:hAnsi="Khmer MEF1" w:cs="Khmer MEF1"/>
              <w:spacing w:val="6"/>
              <w:sz w:val="24"/>
              <w:szCs w:val="24"/>
              <w:highlight w:val="yellow"/>
            </w:rPr>
          </w:rPrChange>
        </w:rPr>
        <w:pPrChange w:id="26174" w:author="Sopheak Phorn" w:date="2023-08-25T13:09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6175" w:author="sakaria fa" w:date="2022-09-12T23:23:00Z">
        <w:del w:id="26176" w:author="Kem Sereiboth" w:date="2022-09-13T10:33:00Z">
          <w:r w:rsidRPr="005C3F0D" w:rsidDel="00653AD0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26177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</w:del>
        <w:del w:id="26178" w:author="Kem Sereiboth" w:date="2022-09-13T15:38:00Z">
          <w:r w:rsidRPr="005C3F0D" w:rsidDel="00D53DD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179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  <w:del w:id="26180" w:author="Kem Sereiboth" w:date="2022-09-13T10:10:00Z">
          <w:r w:rsidRPr="005C3F0D" w:rsidDel="00BD58D3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181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ទី២</w:delText>
          </w:r>
        </w:del>
        <w:del w:id="26182" w:author="Kem Sereiboth" w:date="2022-09-13T10:34:00Z">
          <w:r w:rsidRPr="005C3F0D" w:rsidDel="00653AD0">
            <w:rPr>
              <w:rFonts w:ascii="Khmer MEF1" w:hAnsi="Khmer MEF1" w:cs="Khmer MEF1"/>
              <w:sz w:val="24"/>
              <w:szCs w:val="24"/>
              <w:lang w:val="ca-ES"/>
              <w:rPrChange w:id="26183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]</w:delText>
          </w:r>
        </w:del>
      </w:ins>
      <w:ins w:id="26184" w:author="sakaria fa" w:date="2022-09-12T23:27:00Z">
        <w:del w:id="26185" w:author="Kem Sereiboth" w:date="2022-09-13T15:38:00Z">
          <w:r w:rsidRPr="005C3F0D" w:rsidDel="00D53DD0">
            <w:rPr>
              <w:rFonts w:ascii="Khmer MEF1" w:hAnsi="Khmer MEF1" w:cs="Khmer MEF1"/>
              <w:sz w:val="24"/>
              <w:szCs w:val="24"/>
              <w:cs/>
              <w:lang w:val="ca-ES"/>
              <w:rPrChange w:id="26186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6187" w:author="sakaria fa" w:date="2022-09-12T23:23:00Z">
        <w:del w:id="26188" w:author="Kem Sereiboth" w:date="2022-09-13T15:38:00Z">
          <w:r w:rsidRPr="005C3F0D" w:rsidDel="00D53DD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189" w:author="Kem Sereyboth" w:date="2023-07-25T09:40:00Z">
                <w:rPr>
                  <w:rFonts w:ascii="Khmer MEF1" w:hAnsi="Khmer MEF1" w:cs="Khmer MEF1"/>
                  <w:b/>
                  <w:bCs/>
                  <w:szCs w:val="22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5C3F0D" w:rsidDel="00D53DD0">
            <w:rPr>
              <w:rFonts w:ascii="Khmer MEF1" w:hAnsi="Khmer MEF1" w:cs="Khmer MEF1"/>
              <w:sz w:val="24"/>
              <w:szCs w:val="24"/>
              <w:cs/>
              <w:lang w:val="ca-ES"/>
              <w:rPrChange w:id="26190" w:author="Kem Sereyboth" w:date="2023-07-25T09:40:00Z">
                <w:rPr>
                  <w:rFonts w:ascii="Khmer MEF1" w:hAnsi="Khmer MEF1" w:cs="Khmer MEF1"/>
                  <w:szCs w:val="22"/>
                  <w:highlight w:val="yellow"/>
                  <w:cs/>
                  <w:lang w:val="ca-ES"/>
                </w:rPr>
              </w:rPrChange>
            </w:rPr>
            <w:delText xml:space="preserve"> មិនបានអនុវត្តតាមប្រព័ន្ធលើកទឹកចិត្តមន្រ្តីដែលកំណត់ដោយបទប្បញ្ញត្តិ</w:delText>
          </w:r>
          <w:r w:rsidRPr="005C3F0D" w:rsidDel="00D53DD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191" w:author="Kem Sereyboth" w:date="2023-07-25T09:40:00Z">
                <w:rPr>
                  <w:rFonts w:ascii="Khmer MEF1" w:hAnsi="Khmer MEF1" w:cs="Khmer MEF1"/>
                  <w:b/>
                  <w:bCs/>
                  <w:szCs w:val="22"/>
                  <w:highlight w:val="yellow"/>
                  <w:cs/>
                  <w:lang w:val="ca-ES"/>
                </w:rPr>
              </w:rPrChange>
            </w:rPr>
            <w:delText xml:space="preserve"> អ.ស.ហ. </w:delText>
          </w:r>
          <w:r w:rsidRPr="005C3F0D" w:rsidDel="00D53DD0">
            <w:rPr>
              <w:rFonts w:ascii="Khmer MEF1" w:hAnsi="Khmer MEF1" w:cs="Khmer MEF1"/>
              <w:sz w:val="24"/>
              <w:szCs w:val="24"/>
              <w:cs/>
              <w:lang w:val="ca-ES"/>
              <w:rPrChange w:id="26192" w:author="Kem Sereyboth" w:date="2023-07-25T09:40:00Z">
                <w:rPr>
                  <w:rFonts w:ascii="Khmer MEF1" w:hAnsi="Khmer MEF1" w:cs="Khmer MEF1"/>
                  <w:szCs w:val="22"/>
                  <w:highlight w:val="yellow"/>
                  <w:cs/>
                  <w:lang w:val="ca-ES"/>
                </w:rPr>
              </w:rPrChange>
            </w:rPr>
            <w:delText>ទេ</w:delText>
          </w:r>
        </w:del>
      </w:ins>
    </w:p>
    <w:p w14:paraId="5486540F" w14:textId="344432C6" w:rsidR="0091069E" w:rsidRPr="005C3F0D" w:rsidDel="00D53DD0" w:rsidRDefault="0091069E">
      <w:pPr>
        <w:spacing w:after="0" w:line="233" w:lineRule="auto"/>
        <w:rPr>
          <w:ins w:id="26193" w:author="sakaria fa" w:date="2022-09-12T23:23:00Z"/>
          <w:del w:id="26194" w:author="Kem Sereiboth" w:date="2022-09-13T15:38:00Z"/>
          <w:rFonts w:ascii="Khmer MEF1" w:hAnsi="Khmer MEF1" w:cs="Khmer MEF1"/>
          <w:sz w:val="24"/>
          <w:szCs w:val="24"/>
          <w:lang w:val="ca-ES"/>
          <w:rPrChange w:id="26195" w:author="Kem Sereyboth" w:date="2023-07-25T09:40:00Z">
            <w:rPr>
              <w:ins w:id="26196" w:author="sakaria fa" w:date="2022-09-12T23:23:00Z"/>
              <w:del w:id="26197" w:author="Kem Sereiboth" w:date="2022-09-13T15:38:00Z"/>
              <w:rFonts w:ascii="Khmer MEF1" w:hAnsi="Khmer MEF1" w:cs="Khmer MEF1"/>
              <w:szCs w:val="22"/>
              <w:highlight w:val="yellow"/>
              <w:lang w:val="ca-ES"/>
            </w:rPr>
          </w:rPrChange>
        </w:rPr>
        <w:pPrChange w:id="26198" w:author="Sopheak Phorn" w:date="2023-08-25T13:09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6199" w:author="sakaria fa" w:date="2022-09-12T23:23:00Z">
        <w:del w:id="26200" w:author="Kem Sereiboth" w:date="2022-09-13T15:38:00Z">
          <w:r w:rsidRPr="005C3F0D" w:rsidDel="00D53DD0">
            <w:rPr>
              <w:rFonts w:ascii="Khmer MEF1" w:hAnsi="Khmer MEF1" w:cs="Khmer MEF1"/>
              <w:spacing w:val="6"/>
              <w:sz w:val="24"/>
              <w:szCs w:val="24"/>
              <w:cs/>
              <w:rPrChange w:id="26201" w:author="Kem Sereyboth" w:date="2023-07-25T09:40:00Z">
                <w:rPr>
                  <w:rFonts w:ascii="Khmer MEF1" w:hAnsi="Khmer MEF1" w:cs="Khmer MEF1"/>
                  <w:spacing w:val="6"/>
                  <w:szCs w:val="22"/>
                  <w:highlight w:val="yellow"/>
                  <w:cs/>
                </w:rPr>
              </w:rPrChange>
            </w:rPr>
            <w:delText>ប្រព័ន្ធនៃការលើកទឹកចិត្ត</w:delText>
          </w:r>
          <w:r w:rsidRPr="005C3F0D" w:rsidDel="00D53DD0">
            <w:rPr>
              <w:rFonts w:ascii="Khmer MEF1" w:hAnsi="Khmer MEF1" w:cs="Khmer MEF1"/>
              <w:spacing w:val="6"/>
              <w:sz w:val="24"/>
              <w:szCs w:val="24"/>
              <w:rPrChange w:id="26202" w:author="Kem Sereyboth" w:date="2023-07-25T09:40:00Z">
                <w:rPr>
                  <w:rFonts w:ascii="Khmer MEF1" w:hAnsi="Khmer MEF1" w:cs="Khmer MEF1"/>
                  <w:spacing w:val="6"/>
                  <w:szCs w:val="22"/>
                  <w:highlight w:val="yellow"/>
                </w:rPr>
              </w:rPrChange>
            </w:rPr>
            <w:delText xml:space="preserve"> </w:delText>
          </w:r>
          <w:r w:rsidRPr="005C3F0D" w:rsidDel="00D53DD0">
            <w:rPr>
              <w:rFonts w:ascii="Khmer MEF1" w:hAnsi="Khmer MEF1" w:cs="Khmer MEF1"/>
              <w:spacing w:val="6"/>
              <w:sz w:val="24"/>
              <w:szCs w:val="24"/>
              <w:cs/>
              <w:rPrChange w:id="26203" w:author="Kem Sereyboth" w:date="2023-07-25T09:40:00Z">
                <w:rPr>
                  <w:rFonts w:ascii="Khmer MEF1" w:hAnsi="Khmer MEF1" w:cs="Khmer MEF1"/>
                  <w:spacing w:val="6"/>
                  <w:szCs w:val="22"/>
                  <w:highlight w:val="yellow"/>
                  <w:cs/>
                </w:rPr>
              </w:rPrChange>
            </w:rPr>
            <w:delText>គឺស្ថិតក្រោមបទប្បញ្ញត្តិរបស់ក្រសួងសេដ្ឋកិច្ច</w:delText>
          </w:r>
          <w:r w:rsidRPr="005C3F0D" w:rsidDel="00D53DD0">
            <w:rPr>
              <w:rFonts w:ascii="Khmer MEF1" w:hAnsi="Khmer MEF1" w:cs="Khmer MEF1"/>
              <w:spacing w:val="8"/>
              <w:sz w:val="24"/>
              <w:szCs w:val="24"/>
              <w:cs/>
              <w:rPrChange w:id="26204" w:author="Kem Sereyboth" w:date="2023-07-25T09:40:00Z">
                <w:rPr>
                  <w:rFonts w:ascii="Khmer MEF1" w:hAnsi="Khmer MEF1" w:cs="Khmer MEF1"/>
                  <w:spacing w:val="8"/>
                  <w:szCs w:val="22"/>
                  <w:highlight w:val="yellow"/>
                  <w:cs/>
                </w:rPr>
              </w:rPrChange>
            </w:rPr>
            <w:delText>និងហិរញ្ញវត្ថុ</w:delText>
          </w:r>
        </w:del>
      </w:ins>
    </w:p>
    <w:p w14:paraId="40539B91" w14:textId="77464916" w:rsidR="0091069E" w:rsidRPr="005C3F0D" w:rsidDel="00D53DD0" w:rsidRDefault="0091069E">
      <w:pPr>
        <w:spacing w:after="0" w:line="233" w:lineRule="auto"/>
        <w:rPr>
          <w:ins w:id="26205" w:author="sakaria fa" w:date="2022-09-12T23:28:00Z"/>
          <w:del w:id="26206" w:author="Kem Sereiboth" w:date="2022-09-13T15:38:00Z"/>
          <w:rFonts w:ascii="Khmer MEF1" w:hAnsi="Khmer MEF1" w:cs="Khmer MEF1"/>
          <w:sz w:val="24"/>
          <w:szCs w:val="24"/>
          <w:rPrChange w:id="26207" w:author="Kem Sereyboth" w:date="2023-07-25T09:40:00Z">
            <w:rPr>
              <w:ins w:id="26208" w:author="sakaria fa" w:date="2022-09-12T23:28:00Z"/>
              <w:del w:id="26209" w:author="Kem Sereiboth" w:date="2022-09-13T15:38:00Z"/>
              <w:rFonts w:ascii="Khmer MEF1" w:hAnsi="Khmer MEF1" w:cs="Khmer MEF1"/>
              <w:szCs w:val="22"/>
              <w:highlight w:val="yellow"/>
              <w:lang w:val="ca-ES"/>
            </w:rPr>
          </w:rPrChange>
        </w:rPr>
        <w:pPrChange w:id="26210" w:author="Sopheak Phorn" w:date="2023-08-25T13:09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6211" w:author="sakaria fa" w:date="2022-09-12T23:23:00Z">
        <w:del w:id="26212" w:author="Kem Sereiboth" w:date="2022-09-13T15:38:00Z">
          <w:r w:rsidRPr="005C3F0D" w:rsidDel="00D53DD0">
            <w:rPr>
              <w:rFonts w:ascii="Khmer MEF1" w:hAnsi="Khmer MEF1" w:cs="Khmer MEF1"/>
              <w:sz w:val="24"/>
              <w:szCs w:val="24"/>
              <w:cs/>
              <w:lang w:val="ca-ES"/>
              <w:rPrChange w:id="26213" w:author="Kem Sereyboth" w:date="2023-07-25T09:40:00Z">
                <w:rPr>
                  <w:rFonts w:ascii="Khmer MEF1" w:hAnsi="Khmer MEF1" w:cs="Khmer MEF1"/>
                  <w:szCs w:val="22"/>
                  <w:highlight w:val="yellow"/>
                  <w:cs/>
                  <w:lang w:val="ca-ES"/>
                </w:rPr>
              </w:rPrChange>
            </w:rPr>
            <w:delText xml:space="preserve">ការលើកទឹកចិត្តត្រូវផ្ដល់ជូនថ្នាក់ដឹកនាំ និងមន្រ្តីរាជការ តាម២ប្រភេទគឺ ប្រើប្រព័ន្ធលើកទឹកចិត្តមន្ត្រីដោយផ្ដល់ប្រាក់ឧបត្ថម្ភជីវភាព និងប្រាក់ឧបត្ថម្ភមុខងារ </w:delText>
          </w:r>
        </w:del>
      </w:ins>
    </w:p>
    <w:p w14:paraId="0E818245" w14:textId="22A21688" w:rsidR="00067C6A" w:rsidRPr="005C3F0D" w:rsidDel="00BD58D3" w:rsidRDefault="00067C6A">
      <w:pPr>
        <w:spacing w:after="0" w:line="233" w:lineRule="auto"/>
        <w:rPr>
          <w:ins w:id="26214" w:author="sakaria fa" w:date="2022-09-12T23:28:00Z"/>
          <w:del w:id="26215" w:author="Kem Sereiboth" w:date="2022-09-13T10:11:00Z"/>
          <w:rFonts w:ascii="Khmer MEF1" w:hAnsi="Khmer MEF1" w:cs="Khmer MEF1"/>
          <w:sz w:val="24"/>
          <w:szCs w:val="24"/>
          <w:lang w:val="ca-ES"/>
          <w:rPrChange w:id="26216" w:author="Kem Sereyboth" w:date="2023-07-25T09:40:00Z">
            <w:rPr>
              <w:ins w:id="26217" w:author="sakaria fa" w:date="2022-09-12T23:28:00Z"/>
              <w:del w:id="26218" w:author="Kem Sereiboth" w:date="2022-09-13T10:11:00Z"/>
              <w:rFonts w:ascii="Khmer MEF1" w:hAnsi="Khmer MEF1" w:cs="Khmer MEF1"/>
              <w:szCs w:val="22"/>
              <w:highlight w:val="green"/>
              <w:lang w:val="ca-ES"/>
            </w:rPr>
          </w:rPrChange>
        </w:rPr>
        <w:pPrChange w:id="26219" w:author="Sopheak Phorn" w:date="2023-08-25T13:09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6220" w:author="sakaria fa" w:date="2022-09-12T23:28:00Z">
        <w:del w:id="26221" w:author="Kem Sereiboth" w:date="2022-09-13T10:11:00Z">
          <w:r w:rsidRPr="005C3F0D" w:rsidDel="00BD58D3">
            <w:rPr>
              <w:rFonts w:ascii="Khmer MEF1" w:hAnsi="Khmer MEF1" w:cs="Khmer MEF1"/>
              <w:sz w:val="24"/>
              <w:szCs w:val="24"/>
              <w:cs/>
              <w:lang w:val="ca-ES"/>
              <w:rPrChange w:id="26222" w:author="Kem Sereyboth" w:date="2023-07-25T09:40:00Z">
                <w:rPr>
                  <w:rFonts w:ascii="Khmer MEF1" w:hAnsi="Khmer MEF1" w:cs="Khmer MEF1"/>
                  <w:szCs w:val="22"/>
                  <w:highlight w:val="green"/>
                  <w:cs/>
                  <w:lang w:val="ca-ES"/>
                </w:rPr>
              </w:rPrChange>
            </w:rPr>
            <w:delText>មិនអនុវត្តតាមប្រកាសលេខ ០១៥ អ.ស.ហ. ប្រកចុះថ្ងៃទី១២ ខែវិច្ឆិកា ឆ្នាំ២០២១ ស្តីពីការកំណត់ប្រភពធនធាន និងការប្រើប្រាស់ធនធានរបស់អគ្គលេខាធិការដ្ឋានអ.ស.ហ. ទេ។</w:delText>
          </w:r>
        </w:del>
      </w:ins>
    </w:p>
    <w:p w14:paraId="196F4811" w14:textId="63E00E07" w:rsidR="00067C6A" w:rsidRPr="005C3F0D" w:rsidDel="00D065FE" w:rsidRDefault="00067C6A">
      <w:pPr>
        <w:spacing w:after="0" w:line="233" w:lineRule="auto"/>
        <w:rPr>
          <w:ins w:id="26223" w:author="sakaria fa" w:date="2022-09-12T23:28:00Z"/>
          <w:del w:id="26224" w:author="Kem Sereiboth" w:date="2022-09-13T11:51:00Z"/>
          <w:rFonts w:ascii="Khmer MEF1" w:hAnsi="Khmer MEF1" w:cs="Khmer MEF1"/>
          <w:sz w:val="24"/>
          <w:szCs w:val="24"/>
          <w:lang w:val="ca-ES"/>
          <w:rPrChange w:id="26225" w:author="Kem Sereyboth" w:date="2023-07-25T09:40:00Z">
            <w:rPr>
              <w:ins w:id="26226" w:author="sakaria fa" w:date="2022-09-12T23:28:00Z"/>
              <w:del w:id="26227" w:author="Kem Sereiboth" w:date="2022-09-13T11:51:00Z"/>
              <w:rFonts w:ascii="Khmer MEF1" w:hAnsi="Khmer MEF1" w:cs="Khmer MEF1"/>
              <w:szCs w:val="22"/>
              <w:highlight w:val="green"/>
              <w:lang w:val="ca-ES"/>
            </w:rPr>
          </w:rPrChange>
        </w:rPr>
        <w:pPrChange w:id="26228" w:author="Sopheak Phorn" w:date="2023-08-25T13:09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6229" w:author="sakaria fa" w:date="2022-09-12T23:28:00Z">
        <w:del w:id="26230" w:author="Kem Sereiboth" w:date="2022-09-13T11:51:00Z">
          <w:r w:rsidRPr="005C3F0D" w:rsidDel="00D065FE">
            <w:rPr>
              <w:rFonts w:ascii="Khmer MEF1" w:hAnsi="Khmer MEF1" w:cs="Khmer MEF1"/>
              <w:sz w:val="24"/>
              <w:szCs w:val="24"/>
              <w:cs/>
              <w:lang w:val="ca-ES"/>
              <w:rPrChange w:id="26231" w:author="Kem Sereyboth" w:date="2023-07-25T09:40:00Z">
                <w:rPr>
                  <w:rFonts w:ascii="Khmer MEF1" w:hAnsi="Khmer MEF1" w:cs="Khmer MEF1"/>
                  <w:szCs w:val="22"/>
                  <w:highlight w:val="green"/>
                  <w:cs/>
                  <w:lang w:val="ca-ES"/>
                </w:rPr>
              </w:rPrChange>
            </w:rPr>
            <w:delText>អនុវត្តតាម ប្រកាសលេខ ៦១៦ សហវ.ប្រក ចុះថ្ងៃទី៤​ ខែមិថុនា ឆ្នាំ២០១៤ ស្តីពីការកំណត់គោលការណ៍ យន្តការ នីតិវិធី និងការត្រួតពិនិត្យសម្រាប់ការផ្ដល់ការលើកទឹកចិត្តដោយប្រើប្រាស់ប្រាក់រង្វាន់របស់អង្គភាពក្រោមឱវាទក្រសួងសេដ្ឋកិច្ចនិងហិរញ្ញវត្ថុ</w:delText>
          </w:r>
        </w:del>
      </w:ins>
    </w:p>
    <w:p w14:paraId="5D2C8275" w14:textId="473EBB2C" w:rsidR="00067C6A" w:rsidRPr="005C3F0D" w:rsidDel="00D065FE" w:rsidRDefault="00067C6A">
      <w:pPr>
        <w:spacing w:after="0" w:line="233" w:lineRule="auto"/>
        <w:rPr>
          <w:ins w:id="26232" w:author="sakaria fa" w:date="2022-09-12T23:28:00Z"/>
          <w:del w:id="26233" w:author="Kem Sereiboth" w:date="2022-09-13T11:51:00Z"/>
          <w:rFonts w:ascii="Khmer MEF1" w:hAnsi="Khmer MEF1" w:cs="Khmer MEF1"/>
          <w:sz w:val="24"/>
          <w:szCs w:val="24"/>
          <w:lang w:val="ca-ES"/>
          <w:rPrChange w:id="26234" w:author="Kem Sereyboth" w:date="2023-07-25T09:40:00Z">
            <w:rPr>
              <w:ins w:id="26235" w:author="sakaria fa" w:date="2022-09-12T23:28:00Z"/>
              <w:del w:id="26236" w:author="Kem Sereiboth" w:date="2022-09-13T11:51:00Z"/>
              <w:rFonts w:ascii="Khmer MEF1" w:hAnsi="Khmer MEF1" w:cs="Khmer MEF1"/>
              <w:szCs w:val="22"/>
              <w:highlight w:val="green"/>
              <w:lang w:val="ca-ES"/>
            </w:rPr>
          </w:rPrChange>
        </w:rPr>
        <w:pPrChange w:id="26237" w:author="Sopheak Phorn" w:date="2023-08-25T13:09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6238" w:author="sakaria fa" w:date="2022-09-12T23:28:00Z">
        <w:del w:id="26239" w:author="Kem Sereiboth" w:date="2022-09-13T11:51:00Z">
          <w:r w:rsidRPr="005C3F0D" w:rsidDel="00D065FE">
            <w:rPr>
              <w:rFonts w:ascii="Khmer MEF1" w:hAnsi="Khmer MEF1" w:cs="Khmer MEF1"/>
              <w:sz w:val="24"/>
              <w:szCs w:val="24"/>
              <w:cs/>
              <w:lang w:val="ca-ES"/>
              <w:rPrChange w:id="26240" w:author="Kem Sereyboth" w:date="2023-07-25T09:40:00Z">
                <w:rPr>
                  <w:rFonts w:ascii="Khmer MEF1" w:hAnsi="Khmer MEF1" w:cs="Khmer MEF1"/>
                  <w:szCs w:val="22"/>
                  <w:highlight w:val="green"/>
                  <w:cs/>
                  <w:lang w:val="ca-ES"/>
                </w:rPr>
              </w:rPrChange>
            </w:rPr>
            <w:delText>តារាងកំណត់ពិន្ទុសម្រាប់វាយតម្លៃ</w:delText>
          </w:r>
        </w:del>
      </w:ins>
    </w:p>
    <w:p w14:paraId="03728E54" w14:textId="5531307F" w:rsidR="00067C6A" w:rsidRPr="005C3F0D" w:rsidDel="00D065FE" w:rsidRDefault="00067C6A">
      <w:pPr>
        <w:spacing w:after="0" w:line="233" w:lineRule="auto"/>
        <w:rPr>
          <w:ins w:id="26241" w:author="sakaria fa" w:date="2022-09-12T23:23:00Z"/>
          <w:del w:id="26242" w:author="Kem Sereiboth" w:date="2022-09-13T11:51:00Z"/>
          <w:rFonts w:ascii="Khmer MEF1" w:hAnsi="Khmer MEF1" w:cs="Khmer MEF1"/>
          <w:sz w:val="24"/>
          <w:szCs w:val="24"/>
          <w:lang w:val="ca-ES"/>
          <w:rPrChange w:id="26243" w:author="Kem Sereyboth" w:date="2023-07-25T09:40:00Z">
            <w:rPr>
              <w:ins w:id="26244" w:author="sakaria fa" w:date="2022-09-12T23:23:00Z"/>
              <w:del w:id="26245" w:author="Kem Sereiboth" w:date="2022-09-13T11:51:00Z"/>
              <w:highlight w:val="yellow"/>
            </w:rPr>
          </w:rPrChange>
        </w:rPr>
        <w:pPrChange w:id="26246" w:author="Sopheak Phorn" w:date="2023-08-25T13:09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6247" w:author="sakaria fa" w:date="2022-09-12T23:28:00Z">
        <w:del w:id="26248" w:author="Kem Sereiboth" w:date="2022-09-13T11:51:00Z">
          <w:r w:rsidRPr="005C3F0D" w:rsidDel="00D065FE">
            <w:rPr>
              <w:rFonts w:ascii="Khmer MEF1" w:hAnsi="Khmer MEF1" w:cs="Khmer MEF1"/>
              <w:sz w:val="24"/>
              <w:szCs w:val="24"/>
              <w:cs/>
              <w:lang w:val="ca-ES"/>
              <w:rPrChange w:id="26249" w:author="Kem Sereyboth" w:date="2023-07-25T09:40:00Z">
                <w:rPr>
                  <w:rFonts w:ascii="Khmer MEF1" w:hAnsi="Khmer MEF1" w:cs="Khmer MEF1"/>
                  <w:szCs w:val="22"/>
                  <w:highlight w:val="green"/>
                  <w:cs/>
                  <w:lang w:val="ca-ES"/>
                </w:rPr>
              </w:rPrChange>
            </w:rPr>
            <w:delText>លក្ខខណ្ឌយោងនៃសមាសភាពនៃគម្រោង</w:delText>
          </w:r>
          <w:r w:rsidRPr="005C3F0D" w:rsidDel="00D065FE">
            <w:rPr>
              <w:rFonts w:ascii="Khmer MEF1" w:hAnsi="Khmer MEF1" w:cs="Khmer MEF1"/>
              <w:sz w:val="24"/>
              <w:szCs w:val="24"/>
              <w:lang w:val="ca-ES"/>
              <w:rPrChange w:id="26250" w:author="Kem Sereyboth" w:date="2023-07-25T09:40:00Z">
                <w:rPr>
                  <w:rFonts w:ascii="Khmer MEF1" w:hAnsi="Khmer MEF1" w:cs="Khmer MEF1"/>
                  <w:szCs w:val="22"/>
                  <w:highlight w:val="green"/>
                  <w:lang w:val="ca-ES"/>
                </w:rPr>
              </w:rPrChange>
            </w:rPr>
            <w:delText>/</w:delText>
          </w:r>
          <w:r w:rsidRPr="005C3F0D" w:rsidDel="00D065FE">
            <w:rPr>
              <w:rFonts w:ascii="Khmer MEF1" w:hAnsi="Khmer MEF1" w:cs="Khmer MEF1"/>
              <w:sz w:val="24"/>
              <w:szCs w:val="24"/>
              <w:cs/>
              <w:lang w:val="ca-ES"/>
              <w:rPrChange w:id="26251" w:author="Kem Sereyboth" w:date="2023-07-25T09:40:00Z">
                <w:rPr>
                  <w:rFonts w:ascii="Khmer MEF1" w:hAnsi="Khmer MEF1" w:cs="Khmer MEF1"/>
                  <w:szCs w:val="22"/>
                  <w:highlight w:val="green"/>
                  <w:cs/>
                  <w:lang w:val="ca-ES"/>
                </w:rPr>
              </w:rPrChange>
            </w:rPr>
            <w:delText>ក្រុមការងារទទួលប្រាក់ឧបត្ថម្ភមុខងារ</w:delText>
          </w:r>
        </w:del>
      </w:ins>
    </w:p>
    <w:p w14:paraId="6BC347CB" w14:textId="74C94D20" w:rsidR="00067C6A" w:rsidRPr="005C3F0D" w:rsidDel="00376B78" w:rsidRDefault="00067C6A">
      <w:pPr>
        <w:spacing w:after="0" w:line="233" w:lineRule="auto"/>
        <w:rPr>
          <w:ins w:id="26252" w:author="sakaria fa" w:date="2022-09-12T23:32:00Z"/>
          <w:del w:id="26253" w:author="Kem Sereiboth" w:date="2022-09-13T10:49:00Z"/>
          <w:rFonts w:ascii="Khmer MEF1" w:hAnsi="Khmer MEF1" w:cs="Khmer MEF1"/>
          <w:b/>
          <w:bCs/>
          <w:sz w:val="24"/>
          <w:szCs w:val="24"/>
          <w:rPrChange w:id="26254" w:author="Kem Sereyboth" w:date="2023-07-25T09:40:00Z">
            <w:rPr>
              <w:ins w:id="26255" w:author="sakaria fa" w:date="2022-09-12T23:32:00Z"/>
              <w:del w:id="26256" w:author="Kem Sereiboth" w:date="2022-09-13T10:49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green"/>
            </w:rPr>
          </w:rPrChange>
        </w:rPr>
        <w:pPrChange w:id="26257" w:author="Sopheak Phorn" w:date="2023-08-25T13:09:00Z">
          <w:pPr>
            <w:spacing w:after="0" w:line="240" w:lineRule="auto"/>
          </w:pPr>
        </w:pPrChange>
      </w:pPr>
      <w:ins w:id="26258" w:author="sakaria fa" w:date="2022-09-12T23:30:00Z">
        <w:del w:id="26259" w:author="Kem Sereiboth" w:date="2022-09-13T10:49:00Z">
          <w:r w:rsidRPr="005C3F0D" w:rsidDel="00376B78">
            <w:rPr>
              <w:rFonts w:ascii="Khmer MEF1" w:hAnsi="Khmer MEF1" w:cs="Khmer MEF1"/>
              <w:b/>
              <w:bCs/>
              <w:sz w:val="24"/>
              <w:szCs w:val="24"/>
              <w:cs/>
              <w:rPrChange w:id="26260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green"/>
                  <w:cs/>
                </w:rPr>
              </w:rPrChange>
            </w:rPr>
            <w:delText>ប្រធានបទទី៣៖ ប្រភពចំណូល</w:delText>
          </w:r>
        </w:del>
      </w:ins>
    </w:p>
    <w:p w14:paraId="79060CCC" w14:textId="4AC8D429" w:rsidR="00067C6A" w:rsidRPr="005C3F0D" w:rsidDel="00BD58D3" w:rsidRDefault="00067C6A">
      <w:pPr>
        <w:spacing w:after="0" w:line="233" w:lineRule="auto"/>
        <w:rPr>
          <w:del w:id="26261" w:author="Kem Sereiboth" w:date="2022-09-13T10:12:00Z"/>
          <w:rFonts w:ascii="Khmer MEF1" w:hAnsi="Khmer MEF1" w:cs="Khmer MEF1"/>
          <w:sz w:val="24"/>
          <w:szCs w:val="24"/>
          <w:lang w:val="ca-ES"/>
          <w:rPrChange w:id="26262" w:author="Kem Sereyboth" w:date="2023-07-25T09:40:00Z">
            <w:rPr>
              <w:del w:id="26263" w:author="Kem Sereiboth" w:date="2022-09-13T10:12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6264" w:author="Sopheak Phorn" w:date="2023-08-25T13:09:00Z">
          <w:pPr>
            <w:spacing w:after="0" w:line="240" w:lineRule="auto"/>
          </w:pPr>
        </w:pPrChange>
      </w:pPr>
      <w:ins w:id="26265" w:author="sakaria fa" w:date="2022-09-12T23:32:00Z">
        <w:del w:id="26266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lang w:val="ca-ES"/>
              <w:rPrChange w:id="26267" w:author="Kem Sereyboth" w:date="2023-07-25T09:40:00Z">
                <w:rPr>
                  <w:highlight w:val="yellow"/>
                  <w:lang w:val="ca-ES"/>
                </w:rPr>
              </w:rPrChange>
            </w:rPr>
            <w:delText>[</w:delText>
          </w:r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268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  <w:del w:id="26269" w:author="Kem Sereiboth" w:date="2022-09-13T10:11:00Z">
          <w:r w:rsidRPr="005C3F0D" w:rsidDel="00BD58D3">
            <w:rPr>
              <w:rFonts w:ascii="Khmer MEF1" w:hAnsi="Khmer MEF1" w:cs="Khmer MEF1"/>
              <w:sz w:val="24"/>
              <w:szCs w:val="24"/>
              <w:cs/>
              <w:lang w:val="ca-ES"/>
              <w:rPrChange w:id="26270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ទី</w:delText>
          </w:r>
        </w:del>
      </w:ins>
      <w:ins w:id="26271" w:author="sakaria fa" w:date="2022-09-12T23:34:00Z">
        <w:del w:id="26272" w:author="Kem Sereiboth" w:date="2022-09-13T10:11:00Z">
          <w:r w:rsidR="00E24593" w:rsidRPr="005C3F0D" w:rsidDel="00BD58D3">
            <w:rPr>
              <w:rFonts w:ascii="Khmer MEF1" w:hAnsi="Khmer MEF1" w:cs="Khmer MEF1"/>
              <w:sz w:val="24"/>
              <w:szCs w:val="24"/>
              <w:cs/>
              <w:lang w:val="ca-ES"/>
              <w:rPrChange w:id="26273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</w:delText>
          </w:r>
        </w:del>
      </w:ins>
      <w:ins w:id="26274" w:author="sakaria fa" w:date="2022-09-12T23:32:00Z">
        <w:del w:id="26275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lang w:val="ca-ES"/>
              <w:rPrChange w:id="26276" w:author="Kem Sereyboth" w:date="2023-07-25T09:40:00Z">
                <w:rPr>
                  <w:highlight w:val="yellow"/>
                  <w:lang w:val="ca-ES"/>
                </w:rPr>
              </w:rPrChange>
            </w:rPr>
            <w:delText>]</w:delText>
          </w:r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277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Pr="005C3F0D" w:rsidDel="00376B78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278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279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 ពុំទាន់មានប្រភពចំណូលទេ ព្រោះមិនទាន់កម្រងសេវាសាធារណៈក្រោមសមត្ថកិច្ចនៅឡើយ។</w:delText>
          </w:r>
        </w:del>
      </w:ins>
    </w:p>
    <w:p w14:paraId="3951E3DE" w14:textId="3AA70594" w:rsidR="00067C6A" w:rsidRPr="005C3F0D" w:rsidDel="00BD58D3" w:rsidRDefault="00067C6A">
      <w:pPr>
        <w:spacing w:after="0" w:line="233" w:lineRule="auto"/>
        <w:rPr>
          <w:ins w:id="26280" w:author="sakaria fa" w:date="2022-09-12T23:30:00Z"/>
          <w:del w:id="26281" w:author="Kem Sereiboth" w:date="2022-09-13T10:12:00Z"/>
          <w:rFonts w:ascii="Khmer MEF1" w:hAnsi="Khmer MEF1" w:cs="Khmer MEF1"/>
          <w:b/>
          <w:bCs/>
          <w:sz w:val="24"/>
          <w:szCs w:val="24"/>
          <w:rPrChange w:id="26282" w:author="Kem Sereyboth" w:date="2023-07-25T09:40:00Z">
            <w:rPr>
              <w:ins w:id="26283" w:author="sakaria fa" w:date="2022-09-12T23:30:00Z"/>
              <w:del w:id="26284" w:author="Kem Sereiboth" w:date="2022-09-13T10:12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green"/>
            </w:rPr>
          </w:rPrChange>
        </w:rPr>
        <w:pPrChange w:id="26285" w:author="Sopheak Phorn" w:date="2023-08-25T13:09:00Z">
          <w:pPr>
            <w:spacing w:after="0" w:line="240" w:lineRule="auto"/>
          </w:pPr>
        </w:pPrChange>
      </w:pPr>
    </w:p>
    <w:p w14:paraId="3DA629E9" w14:textId="30A7EFB5" w:rsidR="00067C6A" w:rsidRPr="005C3F0D" w:rsidDel="00376B78" w:rsidRDefault="00067C6A">
      <w:pPr>
        <w:spacing w:after="0" w:line="233" w:lineRule="auto"/>
        <w:rPr>
          <w:ins w:id="26286" w:author="sakaria fa" w:date="2022-09-12T23:32:00Z"/>
          <w:del w:id="26287" w:author="Kem Sereiboth" w:date="2022-09-13T10:49:00Z"/>
          <w:rFonts w:ascii="Khmer MEF1" w:hAnsi="Khmer MEF1" w:cs="Khmer MEF1"/>
          <w:b/>
          <w:bCs/>
          <w:sz w:val="24"/>
          <w:szCs w:val="24"/>
          <w:rPrChange w:id="26288" w:author="Kem Sereyboth" w:date="2023-07-25T09:40:00Z">
            <w:rPr>
              <w:ins w:id="26289" w:author="sakaria fa" w:date="2022-09-12T23:32:00Z"/>
              <w:del w:id="26290" w:author="Kem Sereiboth" w:date="2022-09-13T10:49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green"/>
            </w:rPr>
          </w:rPrChange>
        </w:rPr>
        <w:pPrChange w:id="26291" w:author="Sopheak Phorn" w:date="2023-08-25T13:09:00Z">
          <w:pPr>
            <w:spacing w:after="0" w:line="240" w:lineRule="auto"/>
          </w:pPr>
        </w:pPrChange>
      </w:pPr>
      <w:ins w:id="26292" w:author="sakaria fa" w:date="2022-09-12T23:30:00Z">
        <w:del w:id="26293" w:author="Kem Sereiboth" w:date="2022-09-13T10:49:00Z">
          <w:r w:rsidRPr="005C3F0D" w:rsidDel="00376B78">
            <w:rPr>
              <w:rFonts w:ascii="Khmer MEF1" w:hAnsi="Khmer MEF1" w:cs="Khmer MEF1"/>
              <w:b/>
              <w:bCs/>
              <w:sz w:val="24"/>
              <w:szCs w:val="24"/>
              <w:cs/>
              <w:rPrChange w:id="26294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green"/>
                  <w:cs/>
                </w:rPr>
              </w:rPrChange>
            </w:rPr>
            <w:delText>ឃ</w:delText>
          </w:r>
        </w:del>
        <w:del w:id="26295" w:author="Kem Sereiboth" w:date="2022-09-13T10:12:00Z">
          <w:r w:rsidRPr="005C3F0D" w:rsidDel="00BD58D3">
            <w:rPr>
              <w:rFonts w:ascii="Khmer MEF1" w:hAnsi="Khmer MEF1" w:cs="Khmer MEF1"/>
              <w:b/>
              <w:bCs/>
              <w:sz w:val="24"/>
              <w:szCs w:val="24"/>
              <w:rPrChange w:id="26296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green"/>
                </w:rPr>
              </w:rPrChange>
            </w:rPr>
            <w:delText>-</w:delText>
          </w:r>
        </w:del>
        <w:del w:id="26297" w:author="Kem Sereiboth" w:date="2022-09-13T10:49:00Z">
          <w:r w:rsidRPr="005C3F0D" w:rsidDel="00376B78">
            <w:rPr>
              <w:rFonts w:ascii="Khmer MEF1" w:hAnsi="Khmer MEF1" w:cs="Khmer MEF1"/>
              <w:b/>
              <w:bCs/>
              <w:sz w:val="24"/>
              <w:szCs w:val="24"/>
              <w:cs/>
              <w:rPrChange w:id="26298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green"/>
                  <w:cs/>
                </w:rPr>
              </w:rPrChange>
            </w:rPr>
            <w:delText>ប្រធានបទទី៤៖ បង់ភាគទាន១០%</w:delText>
          </w:r>
        </w:del>
      </w:ins>
    </w:p>
    <w:p w14:paraId="628BBD32" w14:textId="6D2D07AB" w:rsidR="00E24593" w:rsidRPr="005C3F0D" w:rsidDel="00376B78" w:rsidRDefault="00E24593">
      <w:pPr>
        <w:spacing w:after="0" w:line="233" w:lineRule="auto"/>
        <w:rPr>
          <w:ins w:id="26299" w:author="sakaria fa" w:date="2022-09-12T23:34:00Z"/>
          <w:del w:id="26300" w:author="Kem Sereiboth" w:date="2022-09-13T10:49:00Z"/>
          <w:rFonts w:ascii="Khmer MEF1" w:hAnsi="Khmer MEF1" w:cs="Khmer MEF1"/>
          <w:sz w:val="24"/>
          <w:szCs w:val="24"/>
          <w:rPrChange w:id="26301" w:author="Kem Sereyboth" w:date="2023-07-25T09:40:00Z">
            <w:rPr>
              <w:ins w:id="26302" w:author="sakaria fa" w:date="2022-09-12T23:34:00Z"/>
              <w:del w:id="26303" w:author="Kem Sereiboth" w:date="2022-09-13T10:49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green"/>
            </w:rPr>
          </w:rPrChange>
        </w:rPr>
        <w:pPrChange w:id="26304" w:author="Sopheak Phorn" w:date="2023-08-25T13:09:00Z">
          <w:pPr>
            <w:spacing w:after="0" w:line="240" w:lineRule="auto"/>
            <w:ind w:firstLine="720"/>
          </w:pPr>
        </w:pPrChange>
      </w:pPr>
      <w:ins w:id="26305" w:author="sakaria fa" w:date="2022-09-12T23:34:00Z">
        <w:del w:id="26306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lang w:val="ca-ES"/>
              <w:rPrChange w:id="26307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08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  <w:del w:id="26309" w:author="Kem Sereiboth" w:date="2022-09-13T10:13:00Z">
          <w:r w:rsidRPr="005C3F0D" w:rsidDel="00BD58D3">
            <w:rPr>
              <w:rFonts w:ascii="Khmer MEF1" w:hAnsi="Khmer MEF1" w:cs="Khmer MEF1"/>
              <w:sz w:val="24"/>
              <w:szCs w:val="24"/>
              <w:cs/>
              <w:lang w:val="ca-ES"/>
              <w:rPrChange w:id="26310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ទី៤</w:delText>
          </w:r>
        </w:del>
        <w:del w:id="26311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lang w:val="ca-ES"/>
              <w:rPrChange w:id="26312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]</w:delText>
          </w:r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13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មាន</w:delText>
          </w:r>
          <w:r w:rsidRPr="005C3F0D" w:rsidDel="00376B78">
            <w:rPr>
              <w:rFonts w:ascii="Khmer MEF1" w:hAnsi="Khmer MEF1" w:cs="Khmer MEF1"/>
              <w:sz w:val="24"/>
              <w:szCs w:val="24"/>
              <w:cs/>
              <w:rPrChange w:id="26314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green"/>
                  <w:cs/>
                </w:rPr>
              </w:rPrChange>
            </w:rPr>
            <w:delText xml:space="preserve">លិខិតលេខ </w:delText>
          </w:r>
        </w:del>
      </w:ins>
      <w:ins w:id="26315" w:author="sakaria fa" w:date="2022-09-12T23:37:00Z">
        <w:del w:id="26316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rPrChange w:id="26317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៣៩</w:delText>
          </w:r>
        </w:del>
      </w:ins>
      <w:ins w:id="26318" w:author="sakaria fa" w:date="2022-09-12T23:34:00Z">
        <w:del w:id="26319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rPrChange w:id="26320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green"/>
                  <w:cs/>
                </w:rPr>
              </w:rPrChange>
            </w:rPr>
            <w:delText xml:space="preserve"> </w:delText>
          </w:r>
        </w:del>
      </w:ins>
      <w:ins w:id="26321" w:author="sakaria fa" w:date="2022-09-12T23:38:00Z">
        <w:del w:id="26322" w:author="Kem Sereiboth" w:date="2022-09-13T10:49:00Z">
          <w:r w:rsidR="0068096C" w:rsidRPr="005C3F0D" w:rsidDel="00376B78">
            <w:rPr>
              <w:rFonts w:ascii="Khmer MEF1" w:hAnsi="Khmer MEF1" w:cs="Khmer MEF1"/>
              <w:sz w:val="24"/>
              <w:szCs w:val="24"/>
              <w:cs/>
              <w:rPrChange w:id="26323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 xml:space="preserve">ចុះថ្ងៃទី២០ ខែមិថុនា ឆ្នាំ២០២១ </w:delText>
          </w:r>
        </w:del>
      </w:ins>
      <w:ins w:id="26324" w:author="sakaria fa" w:date="2022-09-12T23:37:00Z">
        <w:del w:id="26325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rPrChange w:id="26326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ស្តីពី</w:delText>
          </w:r>
        </w:del>
      </w:ins>
      <w:ins w:id="26327" w:author="sakaria fa" w:date="2022-09-12T23:38:00Z">
        <w:del w:id="26328" w:author="Kem Sereiboth" w:date="2022-09-13T10:49:00Z">
          <w:r w:rsidR="0068096C" w:rsidRPr="005C3F0D" w:rsidDel="00376B78">
            <w:rPr>
              <w:rFonts w:ascii="Khmer MEF1" w:hAnsi="Khmer MEF1" w:cs="Khmer MEF1"/>
              <w:sz w:val="24"/>
              <w:szCs w:val="24"/>
              <w:cs/>
              <w:rPrChange w:id="26329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ករណីសុំផ្តល់កម្រង</w:delText>
          </w:r>
        </w:del>
      </w:ins>
      <w:ins w:id="26330" w:author="sakaria fa" w:date="2022-09-12T23:39:00Z">
        <w:del w:id="26331" w:author="Kem Sereiboth" w:date="2022-09-13T10:49:00Z">
          <w:r w:rsidR="0068096C"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32" w:author="Kem Sereyboth" w:date="2023-07-25T09:40:00Z">
                <w:rPr>
                  <w:rFonts w:ascii="Khmer MEF1" w:hAnsi="Khmer MEF1" w:cs="Khmer MEF1"/>
                  <w:szCs w:val="22"/>
                  <w:highlight w:val="yellow"/>
                  <w:cs/>
                  <w:lang w:val="ca-ES"/>
                </w:rPr>
              </w:rPrChange>
            </w:rPr>
            <w:delText xml:space="preserve">សេវាសាធារណៈរបស់និយ័តករ </w:delText>
          </w:r>
        </w:del>
      </w:ins>
      <w:ins w:id="26333" w:author="sakaria fa" w:date="2022-09-12T23:40:00Z">
        <w:del w:id="26334" w:author="Kem Sereiboth" w:date="2022-09-13T10:49:00Z">
          <w:r w:rsidR="0068096C"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35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ក្រោមឱវាទអាជ្ញាធរសេវាហិរញ្ញវ្តត្ថុមិនមែនធនាគា</w:delText>
          </w:r>
        </w:del>
      </w:ins>
      <w:ins w:id="26336" w:author="sakaria fa" w:date="2022-09-12T23:41:00Z">
        <w:del w:id="26337" w:author="Kem Sereiboth" w:date="2022-09-13T10:49:00Z">
          <w:r w:rsidR="0068096C"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38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រ</w:delText>
          </w:r>
        </w:del>
      </w:ins>
      <w:ins w:id="26339" w:author="sakaria fa" w:date="2022-09-12T23:34:00Z">
        <w:del w:id="26340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rPrChange w:id="26341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green"/>
                  <w:cs/>
                </w:rPr>
              </w:rPrChange>
            </w:rPr>
            <w:delText>។</w:delText>
          </w:r>
        </w:del>
      </w:ins>
    </w:p>
    <w:p w14:paraId="25E60BA5" w14:textId="60DD3E20" w:rsidR="00E24593" w:rsidRPr="005C3F0D" w:rsidDel="00BD58D3" w:rsidRDefault="00E24593">
      <w:pPr>
        <w:spacing w:after="0" w:line="233" w:lineRule="auto"/>
        <w:rPr>
          <w:ins w:id="26342" w:author="sakaria fa" w:date="2022-09-12T23:34:00Z"/>
          <w:del w:id="26343" w:author="Kem Sereiboth" w:date="2022-09-13T10:13:00Z"/>
          <w:rFonts w:ascii="Khmer MEF1" w:hAnsi="Khmer MEF1" w:cs="Khmer MEF1"/>
          <w:b/>
          <w:bCs/>
          <w:sz w:val="24"/>
          <w:szCs w:val="24"/>
          <w:rPrChange w:id="26344" w:author="Kem Sereyboth" w:date="2023-07-25T09:40:00Z">
            <w:rPr>
              <w:ins w:id="26345" w:author="sakaria fa" w:date="2022-09-12T23:34:00Z"/>
              <w:del w:id="26346" w:author="Kem Sereiboth" w:date="2022-09-13T10:13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green"/>
            </w:rPr>
          </w:rPrChange>
        </w:rPr>
        <w:pPrChange w:id="26347" w:author="Sopheak Phorn" w:date="2023-08-25T13:09:00Z">
          <w:pPr>
            <w:spacing w:after="0" w:line="240" w:lineRule="auto"/>
          </w:pPr>
        </w:pPrChange>
      </w:pPr>
      <w:ins w:id="26348" w:author="sakaria fa" w:date="2022-09-12T23:34:00Z">
        <w:del w:id="26349" w:author="Kem Sereiboth" w:date="2022-09-13T10:49:00Z">
          <w:r w:rsidRPr="005C3F0D" w:rsidDel="00376B78">
            <w:rPr>
              <w:rFonts w:ascii="Khmer MEF1" w:hAnsi="Khmer MEF1" w:cs="Khmer MEF1"/>
              <w:b/>
              <w:bCs/>
              <w:sz w:val="24"/>
              <w:szCs w:val="24"/>
              <w:cs/>
              <w:rPrChange w:id="26350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green"/>
                  <w:cs/>
                </w:rPr>
              </w:rPrChange>
            </w:rPr>
            <w:delText>ង.</w:delText>
          </w:r>
          <w:r w:rsidRPr="005C3F0D" w:rsidDel="00376B78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26351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highlight w:val="green"/>
                  <w:cs/>
                </w:rPr>
              </w:rPrChange>
            </w:rPr>
            <w:delText>វិធាន និងយន្តការត្រួតពិនិត្យប្រតិបត្តិការរបស់ប្រតិបត្តិករសន្តិសុខសង្គម</w:delText>
          </w:r>
        </w:del>
      </w:ins>
    </w:p>
    <w:p w14:paraId="667833A3" w14:textId="22A53CB3" w:rsidR="00067C6A" w:rsidRPr="005C3F0D" w:rsidDel="00376B78" w:rsidRDefault="00067C6A">
      <w:pPr>
        <w:spacing w:after="0" w:line="233" w:lineRule="auto"/>
        <w:rPr>
          <w:ins w:id="26352" w:author="sakaria fa" w:date="2022-09-12T23:27:00Z"/>
          <w:del w:id="26353" w:author="Kem Sereiboth" w:date="2022-09-13T10:49:00Z"/>
          <w:rFonts w:ascii="Khmer MEF1" w:hAnsi="Khmer MEF1" w:cs="Khmer MEF1"/>
          <w:sz w:val="24"/>
          <w:szCs w:val="24"/>
          <w:lang w:val="ca-ES"/>
          <w:rPrChange w:id="26354" w:author="Kem Sereyboth" w:date="2023-07-25T09:40:00Z">
            <w:rPr>
              <w:ins w:id="26355" w:author="sakaria fa" w:date="2022-09-12T23:27:00Z"/>
              <w:del w:id="26356" w:author="Kem Sereiboth" w:date="2022-09-13T10:49:00Z"/>
              <w:highlight w:val="green"/>
              <w:lang w:val="ca-ES"/>
            </w:rPr>
          </w:rPrChange>
        </w:rPr>
        <w:pPrChange w:id="26357" w:author="Sopheak Phorn" w:date="2023-08-25T13:09:00Z">
          <w:pPr>
            <w:pStyle w:val="ListParagraph"/>
            <w:spacing w:after="200" w:line="276" w:lineRule="auto"/>
            <w:ind w:left="26"/>
          </w:pPr>
        </w:pPrChange>
      </w:pPr>
    </w:p>
    <w:p w14:paraId="33EB06F5" w14:textId="1B2B869F" w:rsidR="0037727F" w:rsidRPr="005C3F0D" w:rsidDel="00376B78" w:rsidRDefault="0091069E">
      <w:pPr>
        <w:spacing w:after="0" w:line="233" w:lineRule="auto"/>
        <w:rPr>
          <w:ins w:id="26358" w:author="sakaria fa" w:date="2022-09-12T23:45:00Z"/>
          <w:del w:id="26359" w:author="Kem Sereiboth" w:date="2022-09-13T10:49:00Z"/>
          <w:rFonts w:ascii="Khmer MEF1" w:hAnsi="Khmer MEF1" w:cs="Khmer MEF1"/>
          <w:sz w:val="24"/>
          <w:szCs w:val="24"/>
          <w:lang w:val="ca-ES"/>
          <w:rPrChange w:id="26360" w:author="Kem Sereyboth" w:date="2023-07-25T09:40:00Z">
            <w:rPr>
              <w:ins w:id="26361" w:author="sakaria fa" w:date="2022-09-12T23:45:00Z"/>
              <w:del w:id="26362" w:author="Kem Sereiboth" w:date="2022-09-13T10:49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6363" w:author="Sopheak Phorn" w:date="2023-08-25T13:09:00Z">
          <w:pPr>
            <w:spacing w:after="200" w:line="276" w:lineRule="auto"/>
          </w:pPr>
        </w:pPrChange>
      </w:pPr>
      <w:ins w:id="26364" w:author="sakaria fa" w:date="2022-09-12T23:23:00Z">
        <w:del w:id="26365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lang w:val="ca-ES"/>
              <w:rPrChange w:id="26366" w:author="Kem Sereyboth" w:date="2023-07-25T09:40:00Z">
                <w:rPr>
                  <w:highlight w:val="yellow"/>
                  <w:lang w:val="ca-ES"/>
                </w:rPr>
              </w:rPrChange>
            </w:rPr>
            <w:delText>[</w:delText>
          </w:r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67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  <w:del w:id="26368" w:author="Kem Sereiboth" w:date="2022-09-13T10:13:00Z">
          <w:r w:rsidRPr="005C3F0D" w:rsidDel="00BD58D3">
            <w:rPr>
              <w:rFonts w:ascii="Khmer MEF1" w:hAnsi="Khmer MEF1" w:cs="Khmer MEF1"/>
              <w:sz w:val="24"/>
              <w:szCs w:val="24"/>
              <w:cs/>
              <w:lang w:val="ca-ES"/>
              <w:rPrChange w:id="26369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ទី៥</w:delText>
          </w:r>
        </w:del>
        <w:del w:id="26370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lang w:val="ca-ES"/>
              <w:rPrChange w:id="26371" w:author="Kem Sereyboth" w:date="2023-07-25T09:40:00Z">
                <w:rPr>
                  <w:highlight w:val="yellow"/>
                  <w:lang w:val="ca-ES"/>
                </w:rPr>
              </w:rPrChange>
            </w:rPr>
            <w:delText>]</w:delText>
          </w:r>
        </w:del>
      </w:ins>
      <w:ins w:id="26372" w:author="sakaria fa" w:date="2022-09-12T23:32:00Z">
        <w:del w:id="26373" w:author="Kem Sereiboth" w:date="2022-09-13T10:49:00Z">
          <w:r w:rsidR="00067C6A"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74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6375" w:author="sakaria fa" w:date="2022-09-12T23:23:00Z">
        <w:del w:id="26376" w:author="Kem Sereiboth" w:date="2022-09-13T10:49:00Z">
          <w:r w:rsidRPr="005C3F0D" w:rsidDel="00376B78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377" w:author="Kem Sereyboth" w:date="2023-07-25T09:40:00Z">
                <w:rPr>
                  <w:rFonts w:cs="MoolBoran"/>
                  <w:b/>
                  <w:bCs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78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 មិនទាន់មានវិធាន និងយន្តការត្រួតពិនិត្យប្រតិបត្តិការរបស់ប្រតិបត្តិករសន្តិសុខសង្គមនៅឡើយ</w:delText>
          </w:r>
        </w:del>
        <w:del w:id="26379" w:author="Kem Sereiboth" w:date="2022-09-13T10:13:00Z">
          <w:r w:rsidRPr="005C3F0D" w:rsidDel="00BD58D3">
            <w:rPr>
              <w:rFonts w:ascii="Khmer MEF1" w:hAnsi="Khmer MEF1" w:cs="Khmer MEF1"/>
              <w:sz w:val="24"/>
              <w:szCs w:val="24"/>
              <w:cs/>
              <w:lang w:val="ca-ES"/>
              <w:rPrChange w:id="26380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del w:id="26381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82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សម្រាប់ឆ្នាំ២០២២នេះ នាយកដ្ឋានត្រួតពិនិត្យទើបតែបានបញ្ចប់នូវសេចក្តីព្រាងលិខិតបទដ្ឋានចំនួន ៣ រួមមាន៖</w:delText>
          </w:r>
        </w:del>
      </w:ins>
    </w:p>
    <w:p w14:paraId="417293DB" w14:textId="5D1461EB" w:rsidR="0037727F" w:rsidRPr="005C3F0D" w:rsidDel="00376B78" w:rsidRDefault="0037727F">
      <w:pPr>
        <w:spacing w:after="0" w:line="233" w:lineRule="auto"/>
        <w:rPr>
          <w:ins w:id="26383" w:author="sakaria fa" w:date="2022-09-12T23:45:00Z"/>
          <w:del w:id="26384" w:author="Kem Sereiboth" w:date="2022-09-13T10:49:00Z"/>
          <w:rFonts w:ascii="Khmer MEF1" w:hAnsi="Khmer MEF1" w:cs="Khmer MEF1"/>
          <w:sz w:val="24"/>
          <w:szCs w:val="24"/>
          <w:lang w:val="ca-ES"/>
          <w:rPrChange w:id="26385" w:author="Kem Sereyboth" w:date="2023-07-25T09:40:00Z">
            <w:rPr>
              <w:ins w:id="26386" w:author="sakaria fa" w:date="2022-09-12T23:45:00Z"/>
              <w:del w:id="26387" w:author="Kem Sereiboth" w:date="2022-09-13T10:49:00Z"/>
              <w:highlight w:val="yellow"/>
              <w:lang w:val="ca-ES"/>
            </w:rPr>
          </w:rPrChange>
        </w:rPr>
        <w:pPrChange w:id="26388" w:author="Sopheak Phorn" w:date="2023-08-25T13:09:00Z">
          <w:pPr>
            <w:pStyle w:val="ListParagraph"/>
            <w:numPr>
              <w:numId w:val="9"/>
            </w:numPr>
            <w:spacing w:after="200" w:line="276" w:lineRule="auto"/>
            <w:ind w:hanging="360"/>
          </w:pPr>
        </w:pPrChange>
      </w:pPr>
      <w:ins w:id="26389" w:author="sakaria fa" w:date="2022-09-12T23:46:00Z">
        <w:del w:id="26390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91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</w:delText>
          </w:r>
        </w:del>
      </w:ins>
      <w:ins w:id="26392" w:author="sakaria fa" w:date="2022-09-12T23:47:00Z">
        <w:del w:id="26393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94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</w:delText>
          </w:r>
        </w:del>
      </w:ins>
      <w:ins w:id="26395" w:author="sakaria fa" w:date="2022-09-12T23:23:00Z">
        <w:del w:id="26396" w:author="Kem Sereiboth" w:date="2022-09-13T10:49:00Z">
          <w:r w:rsidR="0091069E"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397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សេចក្ដីព្រាង អនុក្រឹត្យស្ដីពីនិយ័តកម្មប្រព័ន្ធសន្តិសុខសង្គម បានចុះហត្ថលេខារួចរាល់ហើយត្រៀមនឹងដាក់ផ្សព្វផ្សាយនៅចុងខែកញ្ញា ឆ្នាំ២០២២ នេះជាសាធារណៈដែលមានការចូលរួមគ្រប់និយ័តករទាំងអស់រួមទាំងអង្គភាពសវនកម្មផ្ទៃក្នុងផងដែរ។</w:delText>
          </w:r>
        </w:del>
      </w:ins>
    </w:p>
    <w:p w14:paraId="16E7778C" w14:textId="1F9D890B" w:rsidR="0037727F" w:rsidRPr="005C3F0D" w:rsidDel="00376B78" w:rsidRDefault="0037727F">
      <w:pPr>
        <w:spacing w:after="0" w:line="233" w:lineRule="auto"/>
        <w:rPr>
          <w:ins w:id="26398" w:author="sakaria fa" w:date="2022-09-12T23:46:00Z"/>
          <w:del w:id="26399" w:author="Kem Sereiboth" w:date="2022-09-13T10:49:00Z"/>
          <w:rFonts w:ascii="Khmer MEF1" w:hAnsi="Khmer MEF1" w:cs="Khmer MEF1"/>
          <w:sz w:val="24"/>
          <w:szCs w:val="24"/>
          <w:lang w:val="ca-ES"/>
          <w:rPrChange w:id="26400" w:author="Kem Sereyboth" w:date="2023-07-25T09:40:00Z">
            <w:rPr>
              <w:ins w:id="26401" w:author="sakaria fa" w:date="2022-09-12T23:46:00Z"/>
              <w:del w:id="26402" w:author="Kem Sereiboth" w:date="2022-09-13T10:49:00Z"/>
              <w:highlight w:val="yellow"/>
              <w:lang w:val="ca-ES"/>
            </w:rPr>
          </w:rPrChange>
        </w:rPr>
        <w:pPrChange w:id="26403" w:author="Sopheak Phorn" w:date="2023-08-25T13:09:00Z">
          <w:pPr>
            <w:pStyle w:val="ListParagraph"/>
          </w:pPr>
        </w:pPrChange>
      </w:pPr>
      <w:ins w:id="26404" w:author="sakaria fa" w:date="2022-09-12T23:47:00Z">
        <w:del w:id="26405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406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២.</w:delText>
          </w:r>
        </w:del>
      </w:ins>
      <w:ins w:id="26407" w:author="sakaria fa" w:date="2022-09-12T23:23:00Z">
        <w:del w:id="26408" w:author="Kem Sereiboth" w:date="2022-09-13T10:49:00Z">
          <w:r w:rsidR="0091069E"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409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សេចក្ដីព្រាង អនុក្រឹត្យស្ដីពីគោលការណ៍ណែនាំសម្រាប់ការវិនិយោគមូលនិធិសន្តិសុខសង្គម ឆ្លងកាត់ការប្រជុំចុងក្រោយនៅថ្ងៃទី១៨ ខែកក្កដា ឆ្នាំ២០២២ ជាមួយគ្នានេះ ន.ស.ស. បានធ្វើការកែលម្អជាបន្តបន្ទាប់លើការរៀបចំសេចក្ដីព្រាងអនុក្រឹត្យ និងប្រកាសពាក់ព័ន្ធ និងមានការរៀបចំយន្ដការផ្សេងៗទៀតដើម្បីងាយស្រួលគ្រប់គ្រង</w:delText>
          </w:r>
        </w:del>
      </w:ins>
    </w:p>
    <w:p w14:paraId="4C7A26B6" w14:textId="6F345B88" w:rsidR="0091069E" w:rsidRPr="005C3F0D" w:rsidDel="00376B78" w:rsidRDefault="0037727F">
      <w:pPr>
        <w:spacing w:after="0" w:line="233" w:lineRule="auto"/>
        <w:rPr>
          <w:ins w:id="26410" w:author="Voeun Kuyeng" w:date="2022-08-31T16:00:00Z"/>
          <w:del w:id="26411" w:author="Kem Sereiboth" w:date="2022-09-13T10:49:00Z"/>
          <w:rFonts w:ascii="Khmer MEF1" w:hAnsi="Khmer MEF1" w:cs="Khmer MEF1"/>
          <w:sz w:val="24"/>
          <w:szCs w:val="24"/>
          <w:lang w:val="ca-ES"/>
          <w:rPrChange w:id="26412" w:author="Kem Sereyboth" w:date="2023-07-25T09:40:00Z">
            <w:rPr>
              <w:ins w:id="26413" w:author="Voeun Kuyeng" w:date="2022-08-31T16:00:00Z"/>
              <w:del w:id="26414" w:author="Kem Sereiboth" w:date="2022-09-13T10:49:00Z"/>
              <w:lang w:val="ca-ES"/>
            </w:rPr>
          </w:rPrChange>
        </w:rPr>
        <w:pPrChange w:id="26415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416" w:author="sakaria fa" w:date="2022-09-12T23:47:00Z">
        <w:del w:id="26417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418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៣.</w:delText>
          </w:r>
        </w:del>
      </w:ins>
      <w:ins w:id="26419" w:author="sakaria fa" w:date="2022-09-12T23:23:00Z">
        <w:del w:id="26420" w:author="Kem Sereiboth" w:date="2022-09-13T10:49:00Z">
          <w:r w:rsidR="0091069E"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421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សេចក្ដីព្រាង ប្រកាសការដោះស្រាយវិវាទក្នុងប្រព័ន្ធសន្តិសុខសង្គម ក៏មានរៀបចំជាសេចក្ដីសម្រេចផ្សេងៗ អាចឈានដល់ការបង្កើតគណៈកម្មការវាយតម្លៃ និងអាចមានបង្កើតជាប្រកាសស្ដីពីក្រមសីលធម៌សម្រាប់អ្នកដោះស្រាយវិវាទដែលគ្រោងបន្តនៅឆ្នាំ២០២៣ ២០២៤ ខាងមុខនេះ</w:delText>
          </w:r>
        </w:del>
      </w:ins>
      <w:ins w:id="26422" w:author="sakaria fa" w:date="2022-09-12T23:41:00Z">
        <w:del w:id="26423" w:author="Kem Sereiboth" w:date="2022-09-13T10:49:00Z">
          <w:r w:rsidR="007817AC"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424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។</w:delText>
          </w:r>
        </w:del>
      </w:ins>
    </w:p>
    <w:p w14:paraId="368EBE79" w14:textId="4514D7F1" w:rsidR="00756A09" w:rsidRPr="005C3F0D" w:rsidDel="00376B78" w:rsidRDefault="00756A09">
      <w:pPr>
        <w:spacing w:after="0" w:line="233" w:lineRule="auto"/>
        <w:rPr>
          <w:ins w:id="26425" w:author="Voeun Kuyeng" w:date="2022-08-31T16:00:00Z"/>
          <w:del w:id="26426" w:author="Kem Sereiboth" w:date="2022-09-13T10:49:00Z"/>
          <w:sz w:val="24"/>
          <w:szCs w:val="24"/>
          <w:lang w:val="ca-ES"/>
          <w:rPrChange w:id="26427" w:author="Kem Sereyboth" w:date="2023-07-25T09:40:00Z">
            <w:rPr>
              <w:ins w:id="26428" w:author="Voeun Kuyeng" w:date="2022-08-31T16:00:00Z"/>
              <w:del w:id="26429" w:author="Kem Sereiboth" w:date="2022-09-13T10:49:00Z"/>
              <w:lang w:val="ca-ES"/>
            </w:rPr>
          </w:rPrChange>
        </w:rPr>
        <w:pPrChange w:id="26430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431" w:author="Voeun Kuyeng" w:date="2022-08-31T16:00:00Z">
        <w:del w:id="26432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433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ក.ប្រធានបទទី១</w:delText>
          </w:r>
        </w:del>
      </w:ins>
    </w:p>
    <w:p w14:paraId="1D2DF896" w14:textId="493CFCC9" w:rsidR="00756A09" w:rsidRPr="005C3F0D" w:rsidDel="00376B78" w:rsidRDefault="00756A09">
      <w:pPr>
        <w:spacing w:after="0" w:line="233" w:lineRule="auto"/>
        <w:rPr>
          <w:ins w:id="26434" w:author="Voeun Kuyeng" w:date="2022-08-31T16:00:00Z"/>
          <w:del w:id="26435" w:author="Kem Sereiboth" w:date="2022-09-13T10:49:00Z"/>
          <w:sz w:val="24"/>
          <w:szCs w:val="24"/>
          <w:lang w:val="ca-ES"/>
          <w:rPrChange w:id="26436" w:author="Kem Sereyboth" w:date="2023-07-25T09:40:00Z">
            <w:rPr>
              <w:ins w:id="26437" w:author="Voeun Kuyeng" w:date="2022-08-31T16:00:00Z"/>
              <w:del w:id="26438" w:author="Kem Sereiboth" w:date="2022-09-13T10:49:00Z"/>
              <w:lang w:val="ca-ES"/>
            </w:rPr>
          </w:rPrChange>
        </w:rPr>
        <w:pPrChange w:id="26439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440" w:author="Voeun Kuyeng" w:date="2022-08-31T16:00:00Z">
        <w:del w:id="26441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442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ក.១.លទ្ធផលរកឃើញទី១.............................។</w:delText>
          </w:r>
        </w:del>
      </w:ins>
    </w:p>
    <w:p w14:paraId="07A647B2" w14:textId="6551200D" w:rsidR="00756A09" w:rsidRPr="005C3F0D" w:rsidDel="00376B78" w:rsidRDefault="00756A09">
      <w:pPr>
        <w:spacing w:after="0" w:line="233" w:lineRule="auto"/>
        <w:rPr>
          <w:ins w:id="26443" w:author="Voeun Kuyeng" w:date="2022-08-31T16:00:00Z"/>
          <w:del w:id="26444" w:author="Kem Sereiboth" w:date="2022-09-13T10:49:00Z"/>
          <w:sz w:val="24"/>
          <w:szCs w:val="24"/>
          <w:lang w:val="ca-ES"/>
          <w:rPrChange w:id="26445" w:author="Kem Sereyboth" w:date="2023-07-25T09:40:00Z">
            <w:rPr>
              <w:ins w:id="26446" w:author="Voeun Kuyeng" w:date="2022-08-31T16:00:00Z"/>
              <w:del w:id="26447" w:author="Kem Sereiboth" w:date="2022-09-13T10:49:00Z"/>
              <w:lang w:val="ca-ES"/>
            </w:rPr>
          </w:rPrChange>
        </w:rPr>
        <w:pPrChange w:id="26448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449" w:author="Voeun Kuyeng" w:date="2022-08-31T16:00:00Z">
        <w:del w:id="26450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451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ក.២.លទ្ធផលរកឃើញទី២.............................។</w:delText>
          </w:r>
        </w:del>
      </w:ins>
    </w:p>
    <w:p w14:paraId="111929CB" w14:textId="7347C00B" w:rsidR="00756A09" w:rsidRPr="005C3F0D" w:rsidDel="00376B78" w:rsidRDefault="00756A09">
      <w:pPr>
        <w:spacing w:after="0" w:line="233" w:lineRule="auto"/>
        <w:rPr>
          <w:ins w:id="26452" w:author="Voeun Kuyeng" w:date="2022-08-31T16:00:00Z"/>
          <w:del w:id="26453" w:author="Kem Sereiboth" w:date="2022-09-13T10:49:00Z"/>
          <w:sz w:val="24"/>
          <w:szCs w:val="24"/>
          <w:lang w:val="ca-ES"/>
          <w:rPrChange w:id="26454" w:author="Kem Sereyboth" w:date="2023-07-25T09:40:00Z">
            <w:rPr>
              <w:ins w:id="26455" w:author="Voeun Kuyeng" w:date="2022-08-31T16:00:00Z"/>
              <w:del w:id="26456" w:author="Kem Sereiboth" w:date="2022-09-13T10:49:00Z"/>
              <w:lang w:val="ca-ES"/>
            </w:rPr>
          </w:rPrChange>
        </w:rPr>
        <w:pPrChange w:id="26457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458" w:author="Voeun Kuyeng" w:date="2022-08-31T16:00:00Z">
        <w:del w:id="26459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460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ខ.ប្រធានបទទី២</w:delText>
          </w:r>
        </w:del>
      </w:ins>
    </w:p>
    <w:p w14:paraId="0D651815" w14:textId="548E6D66" w:rsidR="00756A09" w:rsidRPr="005C3F0D" w:rsidDel="00376B78" w:rsidRDefault="00756A09">
      <w:pPr>
        <w:spacing w:after="0" w:line="233" w:lineRule="auto"/>
        <w:rPr>
          <w:ins w:id="26461" w:author="Voeun Kuyeng" w:date="2022-08-31T16:00:00Z"/>
          <w:del w:id="26462" w:author="Kem Sereiboth" w:date="2022-09-13T10:49:00Z"/>
          <w:sz w:val="24"/>
          <w:szCs w:val="24"/>
          <w:lang w:val="ca-ES"/>
          <w:rPrChange w:id="26463" w:author="Kem Sereyboth" w:date="2023-07-25T09:40:00Z">
            <w:rPr>
              <w:ins w:id="26464" w:author="Voeun Kuyeng" w:date="2022-08-31T16:00:00Z"/>
              <w:del w:id="26465" w:author="Kem Sereiboth" w:date="2022-09-13T10:49:00Z"/>
              <w:lang w:val="ca-ES"/>
            </w:rPr>
          </w:rPrChange>
        </w:rPr>
        <w:pPrChange w:id="26466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467" w:author="Voeun Kuyeng" w:date="2022-08-31T16:00:00Z">
        <w:del w:id="26468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469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ខ.១.លទ្ធផលរកឃើញទី១.............................។</w:delText>
          </w:r>
        </w:del>
      </w:ins>
    </w:p>
    <w:p w14:paraId="019F5243" w14:textId="7B41A135" w:rsidR="004B220C" w:rsidRPr="005C3F0D" w:rsidDel="00376B78" w:rsidRDefault="00756A09">
      <w:pPr>
        <w:spacing w:after="0" w:line="233" w:lineRule="auto"/>
        <w:rPr>
          <w:ins w:id="26470" w:author="Voeun Kuyeng" w:date="2022-09-06T18:01:00Z"/>
          <w:del w:id="26471" w:author="Kem Sereiboth" w:date="2022-09-13T10:49:00Z"/>
          <w:sz w:val="24"/>
          <w:szCs w:val="24"/>
          <w:lang w:val="ca-ES"/>
          <w:rPrChange w:id="26472" w:author="Kem Sereyboth" w:date="2023-07-25T09:40:00Z">
            <w:rPr>
              <w:ins w:id="26473" w:author="Voeun Kuyeng" w:date="2022-09-06T18:01:00Z"/>
              <w:del w:id="26474" w:author="Kem Sereiboth" w:date="2022-09-13T10:49:00Z"/>
              <w:lang w:val="ca-ES"/>
            </w:rPr>
          </w:rPrChange>
        </w:rPr>
        <w:pPrChange w:id="26475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476" w:author="Voeun Kuyeng" w:date="2022-08-31T16:00:00Z">
        <w:del w:id="26477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478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ខ.២.លទ្ធផលរកឃើញទី២.............................។</w:delText>
          </w:r>
        </w:del>
      </w:ins>
      <w:ins w:id="26479" w:author="socheata.ol@hotmail.com" w:date="2022-09-04T18:12:00Z">
        <w:del w:id="26480" w:author="Kem Sereiboth" w:date="2022-09-13T10:49:00Z">
          <w:r w:rsidR="005A2B5E" w:rsidRPr="005C3F0D" w:rsidDel="00376B78">
            <w:rPr>
              <w:sz w:val="24"/>
              <w:szCs w:val="24"/>
              <w:lang w:val="ca-ES"/>
              <w:rPrChange w:id="26481" w:author="Kem Sereyboth" w:date="2023-07-25T09:40:00Z">
                <w:rPr>
                  <w:lang w:val="ca-ES"/>
                </w:rPr>
              </w:rPrChange>
            </w:rPr>
            <w:delText>]</w:delText>
          </w:r>
        </w:del>
      </w:ins>
    </w:p>
    <w:p w14:paraId="0896A202" w14:textId="5FFC5638" w:rsidR="008E7FBA" w:rsidRPr="005C3F0D" w:rsidDel="00376B78" w:rsidRDefault="008E7FBA">
      <w:pPr>
        <w:spacing w:after="0" w:line="233" w:lineRule="auto"/>
        <w:rPr>
          <w:ins w:id="26482" w:author="User" w:date="2022-09-10T16:33:00Z"/>
          <w:del w:id="26483" w:author="Kem Sereiboth" w:date="2022-09-13T10:49:00Z"/>
          <w:sz w:val="24"/>
          <w:szCs w:val="24"/>
          <w:lang w:val="ca-ES"/>
          <w:rPrChange w:id="26484" w:author="Kem Sereyboth" w:date="2023-07-25T09:40:00Z">
            <w:rPr>
              <w:ins w:id="26485" w:author="User" w:date="2022-09-10T16:33:00Z"/>
              <w:del w:id="26486" w:author="Kem Sereiboth" w:date="2022-09-13T10:49:00Z"/>
              <w:lang w:val="ca-ES"/>
            </w:rPr>
          </w:rPrChange>
        </w:rPr>
        <w:pPrChange w:id="26487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488" w:author="User" w:date="2022-09-10T16:34:00Z">
        <w:del w:id="26489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490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គ</w:delText>
          </w:r>
        </w:del>
      </w:ins>
      <w:ins w:id="26491" w:author="User" w:date="2022-09-10T16:33:00Z">
        <w:del w:id="26492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493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.ប្រធានបទទី</w:delText>
          </w:r>
        </w:del>
      </w:ins>
      <w:ins w:id="26494" w:author="User" w:date="2022-09-10T16:34:00Z">
        <w:del w:id="26495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496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៣</w:delText>
          </w:r>
        </w:del>
      </w:ins>
    </w:p>
    <w:p w14:paraId="15D1ECCA" w14:textId="42AD0BCD" w:rsidR="008E7FBA" w:rsidRPr="005C3F0D" w:rsidDel="00376B78" w:rsidRDefault="008E7FBA">
      <w:pPr>
        <w:spacing w:after="0" w:line="233" w:lineRule="auto"/>
        <w:rPr>
          <w:ins w:id="26497" w:author="User" w:date="2022-09-10T16:33:00Z"/>
          <w:del w:id="26498" w:author="Kem Sereiboth" w:date="2022-09-13T10:49:00Z"/>
          <w:sz w:val="24"/>
          <w:szCs w:val="24"/>
          <w:lang w:val="ca-ES"/>
          <w:rPrChange w:id="26499" w:author="Kem Sereyboth" w:date="2023-07-25T09:40:00Z">
            <w:rPr>
              <w:ins w:id="26500" w:author="User" w:date="2022-09-10T16:33:00Z"/>
              <w:del w:id="26501" w:author="Kem Sereiboth" w:date="2022-09-13T10:49:00Z"/>
              <w:lang w:val="ca-ES"/>
            </w:rPr>
          </w:rPrChange>
        </w:rPr>
        <w:pPrChange w:id="26502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503" w:author="User" w:date="2022-09-10T16:34:00Z">
        <w:del w:id="26504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505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ឃ</w:delText>
          </w:r>
        </w:del>
      </w:ins>
      <w:ins w:id="26506" w:author="User" w:date="2022-09-10T16:33:00Z">
        <w:del w:id="26507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508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.ប្រធានបទទី</w:delText>
          </w:r>
        </w:del>
      </w:ins>
      <w:ins w:id="26509" w:author="User" w:date="2022-09-10T16:34:00Z">
        <w:del w:id="26510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511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៤</w:delText>
          </w:r>
        </w:del>
      </w:ins>
    </w:p>
    <w:p w14:paraId="3175AE7E" w14:textId="7C3F6F4D" w:rsidR="008E7FBA" w:rsidRPr="005C3F0D" w:rsidDel="00376B78" w:rsidRDefault="008E7FBA">
      <w:pPr>
        <w:spacing w:after="0" w:line="233" w:lineRule="auto"/>
        <w:rPr>
          <w:ins w:id="26512" w:author="User" w:date="2022-09-10T16:33:00Z"/>
          <w:del w:id="26513" w:author="Kem Sereiboth" w:date="2022-09-13T10:49:00Z"/>
          <w:sz w:val="24"/>
          <w:szCs w:val="24"/>
          <w:lang w:val="ca-ES"/>
          <w:rPrChange w:id="26514" w:author="Kem Sereyboth" w:date="2023-07-25T09:40:00Z">
            <w:rPr>
              <w:ins w:id="26515" w:author="User" w:date="2022-09-10T16:33:00Z"/>
              <w:del w:id="26516" w:author="Kem Sereiboth" w:date="2022-09-13T10:49:00Z"/>
              <w:lang w:val="ca-ES"/>
            </w:rPr>
          </w:rPrChange>
        </w:rPr>
        <w:pPrChange w:id="26517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518" w:author="User" w:date="2022-09-10T16:34:00Z">
        <w:del w:id="26519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520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ង</w:delText>
          </w:r>
        </w:del>
      </w:ins>
      <w:ins w:id="26521" w:author="User" w:date="2022-09-10T16:33:00Z">
        <w:del w:id="26522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523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.ប្រធានបទទី</w:delText>
          </w:r>
        </w:del>
      </w:ins>
      <w:ins w:id="26524" w:author="User" w:date="2022-09-10T16:34:00Z">
        <w:del w:id="26525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526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៥</w:delText>
          </w:r>
        </w:del>
      </w:ins>
    </w:p>
    <w:p w14:paraId="7A598E1B" w14:textId="289DE3B2" w:rsidR="00756A09" w:rsidRPr="005C3F0D" w:rsidDel="00BD58D3" w:rsidRDefault="00756A09">
      <w:pPr>
        <w:spacing w:after="0" w:line="233" w:lineRule="auto"/>
        <w:rPr>
          <w:ins w:id="26527" w:author="Voeun Kuyeng" w:date="2022-08-31T16:00:00Z"/>
          <w:del w:id="26528" w:author="Kem Sereiboth" w:date="2022-09-13T10:14:00Z"/>
          <w:sz w:val="24"/>
          <w:szCs w:val="24"/>
          <w:lang w:val="ca-ES"/>
          <w:rPrChange w:id="26529" w:author="Kem Sereyboth" w:date="2023-07-25T09:40:00Z">
            <w:rPr>
              <w:ins w:id="26530" w:author="Voeun Kuyeng" w:date="2022-08-31T16:00:00Z"/>
              <w:del w:id="26531" w:author="Kem Sereiboth" w:date="2022-09-13T10:14:00Z"/>
              <w:lang w:val="ca-ES"/>
            </w:rPr>
          </w:rPrChange>
        </w:rPr>
        <w:pPrChange w:id="26532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533" w:author="Voeun Kuyeng" w:date="2022-08-31T16:00:00Z">
        <w:del w:id="26534" w:author="Kem Sereiboth" w:date="2022-09-13T10:49:00Z">
          <w:r w:rsidRPr="005C3F0D" w:rsidDel="00376B78">
            <w:rPr>
              <w:sz w:val="24"/>
              <w:szCs w:val="24"/>
              <w:lang w:val="ca-ES"/>
              <w:rPrChange w:id="26535" w:author="Kem Sereyboth" w:date="2023-07-25T09:40:00Z">
                <w:rPr>
                  <w:lang w:val="ca-ES"/>
                </w:rPr>
              </w:rPrChange>
            </w:rPr>
            <w:delText>]</w:delText>
          </w:r>
        </w:del>
      </w:ins>
    </w:p>
    <w:p w14:paraId="58AD8FA7" w14:textId="4C34EDEB" w:rsidR="00756A09" w:rsidRPr="005C3F0D" w:rsidDel="00376B78" w:rsidRDefault="00756A09">
      <w:pPr>
        <w:spacing w:after="0" w:line="233" w:lineRule="auto"/>
        <w:rPr>
          <w:ins w:id="26536" w:author="Voeun Kuyeng" w:date="2022-08-31T16:00:00Z"/>
          <w:del w:id="26537" w:author="Kem Sereiboth" w:date="2022-09-13T10:49:00Z"/>
          <w:rFonts w:ascii="Khmer MEF1" w:hAnsi="Khmer MEF1" w:cs="Khmer MEF1"/>
          <w:b/>
          <w:bCs/>
          <w:sz w:val="24"/>
          <w:szCs w:val="24"/>
          <w:lang w:val="ca-ES"/>
          <w:rPrChange w:id="26538" w:author="Kem Sereyboth" w:date="2023-07-25T09:40:00Z">
            <w:rPr>
              <w:ins w:id="26539" w:author="Voeun Kuyeng" w:date="2022-08-31T16:00:00Z"/>
              <w:del w:id="26540" w:author="Kem Sereiboth" w:date="2022-09-13T10:49:00Z"/>
              <w:rFonts w:ascii="Khmer MEF1" w:hAnsi="Khmer MEF1" w:cs="Khmer MEF1"/>
              <w:b/>
              <w:bCs/>
              <w:sz w:val="8"/>
              <w:szCs w:val="8"/>
              <w:lang w:val="ca-ES"/>
            </w:rPr>
          </w:rPrChange>
        </w:rPr>
        <w:pPrChange w:id="26541" w:author="Sopheak Phorn" w:date="2023-08-25T13:09:00Z">
          <w:pPr>
            <w:spacing w:after="0" w:line="228" w:lineRule="auto"/>
            <w:ind w:firstLine="720"/>
            <w:jc w:val="both"/>
          </w:pPr>
        </w:pPrChange>
      </w:pPr>
    </w:p>
    <w:p w14:paraId="156CDE99" w14:textId="506489CF" w:rsidR="00756A09" w:rsidRPr="00183788" w:rsidRDefault="00756A09">
      <w:pPr>
        <w:pStyle w:val="Heading1"/>
        <w:spacing w:before="0" w:line="233" w:lineRule="auto"/>
        <w:rPr>
          <w:ins w:id="26542" w:author="Voeun Kuyeng" w:date="2022-08-31T16:00:00Z"/>
          <w:rFonts w:ascii="Khmer MEF2" w:hAnsi="Khmer MEF2" w:cs="Khmer MEF2"/>
          <w:color w:val="000000" w:themeColor="text1"/>
          <w:sz w:val="24"/>
          <w:szCs w:val="24"/>
          <w:lang w:val="ca-ES"/>
          <w:rPrChange w:id="26543" w:author="Sopheak Phorn" w:date="2023-08-18T12:36:00Z">
            <w:rPr>
              <w:ins w:id="26544" w:author="Voeun Kuyeng" w:date="2022-08-31T16:00:00Z"/>
              <w:rFonts w:ascii="Khmer MEF1" w:hAnsi="Khmer MEF1" w:cs="Khmer MEF1"/>
              <w:lang w:val="ca-ES"/>
            </w:rPr>
          </w:rPrChange>
        </w:rPr>
        <w:pPrChange w:id="26545" w:author="Sopheak Phorn" w:date="2023-08-25T13:09:00Z">
          <w:pPr>
            <w:spacing w:after="0" w:line="228" w:lineRule="auto"/>
            <w:jc w:val="both"/>
          </w:pPr>
        </w:pPrChange>
      </w:pPr>
      <w:bookmarkStart w:id="26546" w:name="_Toc143872987"/>
      <w:ins w:id="26547" w:author="Voeun Kuyeng" w:date="2022-08-31T16:00:00Z">
        <w:r w:rsidRPr="00183788">
          <w:rPr>
            <w:rFonts w:ascii="Khmer MEF2" w:hAnsi="Khmer MEF2" w:cs="Khmer MEF2"/>
            <w:b w:val="0"/>
            <w:bCs w:val="0"/>
            <w:color w:val="000000" w:themeColor="text1"/>
            <w:sz w:val="24"/>
            <w:szCs w:val="24"/>
            <w:cs/>
            <w:lang w:val="ca-ES"/>
            <w:rPrChange w:id="26548" w:author="Sopheak Phorn" w:date="2023-08-18T12:36:00Z">
              <w:rPr>
                <w:rFonts w:cs="MoolBoran"/>
                <w:b/>
                <w:bCs/>
                <w:cs/>
                <w:lang w:val="ca-ES"/>
              </w:rPr>
            </w:rPrChange>
          </w:rPr>
          <w:t>១១.</w:t>
        </w:r>
        <w:r w:rsidRPr="00183788">
          <w:rPr>
            <w:rFonts w:ascii="Khmer MEF2" w:hAnsi="Khmer MEF2" w:cs="Khmer MEF2"/>
            <w:b w:val="0"/>
            <w:bCs w:val="0"/>
            <w:color w:val="000000" w:themeColor="text1"/>
            <w:sz w:val="24"/>
            <w:szCs w:val="24"/>
            <w:cs/>
            <w:lang w:val="ca-ES"/>
            <w:rPrChange w:id="26549" w:author="Sopheak Phorn" w:date="2023-08-18T12:36:00Z">
              <w:rPr>
                <w:rFonts w:cs="MoolBoran"/>
                <w:b/>
                <w:bCs/>
                <w:cs/>
              </w:rPr>
            </w:rPrChange>
          </w:rPr>
          <w:t>ការវិភាគ និងវាយតម្លៃរបស់សវនករទទួលបន្ទុក</w:t>
        </w:r>
        <w:bookmarkEnd w:id="26546"/>
      </w:ins>
    </w:p>
    <w:p w14:paraId="4E9AC609" w14:textId="5BA3ADEC" w:rsidR="005C3437" w:rsidRPr="00F55550" w:rsidRDefault="005C3437">
      <w:pPr>
        <w:spacing w:after="0" w:line="233" w:lineRule="auto"/>
        <w:ind w:firstLine="720"/>
        <w:jc w:val="both"/>
        <w:rPr>
          <w:ins w:id="26550" w:author="Kem Sereyboth" w:date="2023-06-20T14:44:00Z"/>
          <w:rFonts w:ascii="Khmer MEF1" w:hAnsi="Khmer MEF1" w:cs="Khmer MEF1"/>
          <w:sz w:val="24"/>
          <w:szCs w:val="24"/>
          <w:lang w:val="ca-ES"/>
        </w:rPr>
        <w:pPrChange w:id="26551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552" w:author="Kem Sereyboth" w:date="2023-06-20T14:44:00Z">
        <w:r w:rsidRPr="007D5057">
          <w:rPr>
            <w:rFonts w:ascii="Khmer MEF1" w:hAnsi="Khmer MEF1" w:cs="Khmer MEF1"/>
            <w:spacing w:val="2"/>
            <w:sz w:val="24"/>
            <w:szCs w:val="24"/>
            <w:cs/>
            <w:rPrChange w:id="26553" w:author="Sopheak Phorn" w:date="2023-08-03T09:3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ដើម្បីធានាបាននូវការវាយតម្លៃប្រកបដោយភាពត្រឹមត្រូវ និងពេញលេញ សវនករទទួលបន្ទុកបាន</w:t>
        </w:r>
        <w:r w:rsidRPr="00F55550">
          <w:rPr>
            <w:rFonts w:ascii="Khmer MEF1" w:hAnsi="Khmer MEF1" w:cs="Khmer MEF1"/>
            <w:sz w:val="24"/>
            <w:szCs w:val="24"/>
            <w:cs/>
          </w:rPr>
          <w:t xml:space="preserve"> </w:t>
        </w:r>
        <w:r w:rsidRPr="00F55550">
          <w:rPr>
            <w:rFonts w:ascii="Khmer MEF1" w:hAnsi="Khmer MEF1" w:cs="Khmer MEF1"/>
            <w:spacing w:val="4"/>
            <w:sz w:val="24"/>
            <w:szCs w:val="24"/>
            <w:cs/>
          </w:rPr>
          <w:t>ប្រមូលភស្តុតាងនៅ</w:t>
        </w:r>
        <w:r w:rsidRPr="00F55550"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 xml:space="preserve"> </w:t>
        </w:r>
      </w:ins>
      <w:ins w:id="26554" w:author="Kem Sereyboth" w:date="2023-07-12T11:23:00Z">
        <w:r w:rsidR="00BB1AFD" w:rsidRPr="00E33574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26555" w:author="Kem Sereyboth" w:date="2023-07-19T16:59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6556" w:author="Sopheak Phorn" w:date="2023-07-28T16:02:00Z">
        <w:r w:rsidR="002E4273">
          <w:rPr>
            <w:rFonts w:ascii="Khmer MEF1" w:hAnsi="Khmer MEF1" w:cs="Khmer MEF1" w:hint="cs"/>
            <w:b/>
            <w:bCs/>
            <w:spacing w:val="-2"/>
            <w:sz w:val="24"/>
            <w:szCs w:val="24"/>
            <w:cs/>
            <w:lang w:val="ca-ES"/>
          </w:rPr>
          <w:t>គ</w:t>
        </w:r>
      </w:ins>
      <w:ins w:id="26557" w:author="Kem Sereyboth" w:date="2023-07-12T11:23:00Z">
        <w:del w:id="26558" w:author="Sopheak Phorn" w:date="2023-07-28T16:02:00Z">
          <w:r w:rsidR="00BB1AFD" w:rsidRPr="00E33574" w:rsidDel="002E4273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26559" w:author="Kem Sereyboth" w:date="2023-07-19T16:59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BB1AFD" w:rsidRPr="00E33574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26560" w:author="Kem Sereyboth" w:date="2023-07-19T16:59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26561" w:author="Kem Sereyboth" w:date="2023-06-20T14:44:00Z">
        <w:r w:rsidRPr="00F55550"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 xml:space="preserve"> </w:t>
        </w:r>
        <w:r w:rsidRPr="00A014C3">
          <w:rPr>
            <w:rFonts w:ascii="Khmer MEF1" w:hAnsi="Khmer MEF1" w:cs="Khmer MEF1"/>
            <w:spacing w:val="4"/>
            <w:sz w:val="24"/>
            <w:szCs w:val="24"/>
            <w:cs/>
          </w:rPr>
          <w:t>ដោយប្រើនីតិវិធី​សវនកម្ម​​ដែលបាន​កំណត់​នៅក្នុង</w:t>
        </w:r>
        <w:r w:rsidRPr="00147EFE">
          <w:rPr>
            <w:rFonts w:ascii="Khmer MEF1" w:hAnsi="Khmer MEF1" w:cs="Khmer MEF1"/>
            <w:spacing w:val="4"/>
            <w:sz w:val="24"/>
            <w:szCs w:val="24"/>
            <w:cs/>
            <w:rPrChange w:id="26562" w:author="Sopheak Phorn" w:date="2023-07-28T16:0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  <w:r w:rsidRPr="00147EFE">
          <w:rPr>
            <w:rFonts w:ascii="Khmer MEF1" w:hAnsi="Khmer MEF1" w:cs="Khmer MEF1"/>
            <w:spacing w:val="4"/>
            <w:sz w:val="24"/>
            <w:szCs w:val="24"/>
            <w:cs/>
            <w:rPrChange w:id="26563" w:author="Sopheak Phorn" w:date="2023-07-28T16:03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គោលការណ៍ណែនាំ​ស្ដី​ពី</w:t>
        </w:r>
        <w:r w:rsidRPr="00F55550">
          <w:rPr>
            <w:rFonts w:ascii="Khmer MEF1" w:hAnsi="Khmer MEF1" w:cs="Khmer MEF1"/>
            <w:spacing w:val="-4"/>
            <w:sz w:val="24"/>
            <w:szCs w:val="24"/>
            <w:cs/>
          </w:rPr>
          <w:t>​</w:t>
        </w:r>
        <w:r w:rsidRPr="00C6207F">
          <w:rPr>
            <w:rFonts w:ascii="Khmer MEF1" w:hAnsi="Khmer MEF1" w:cs="Khmer MEF1"/>
            <w:spacing w:val="2"/>
            <w:sz w:val="24"/>
            <w:szCs w:val="24"/>
            <w:cs/>
            <w:rPrChange w:id="26564" w:author="Kem Sereyboth" w:date="2023-07-26T11:04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សវនកម្ម</w:t>
        </w:r>
      </w:ins>
      <w:ins w:id="26565" w:author="Kem Sereyboth" w:date="2023-07-19T15:22:00Z">
        <w:r w:rsidR="00756E65" w:rsidRPr="00C6207F">
          <w:rPr>
            <w:rFonts w:ascii="Khmer MEF1" w:hAnsi="Khmer MEF1" w:cs="Khmer MEF1"/>
            <w:spacing w:val="2"/>
            <w:sz w:val="24"/>
            <w:szCs w:val="24"/>
            <w:cs/>
            <w:rPrChange w:id="26566" w:author="Kem Sereyboth" w:date="2023-07-26T11:04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អនុលោមភាព និង</w:t>
        </w:r>
      </w:ins>
      <w:ins w:id="26567" w:author="Kem Sereyboth" w:date="2023-07-19T15:23:00Z">
        <w:r w:rsidR="00756E65" w:rsidRPr="00C6207F">
          <w:rPr>
            <w:rFonts w:ascii="Khmer MEF1" w:hAnsi="Khmer MEF1" w:cs="Khmer MEF1"/>
            <w:spacing w:val="2"/>
            <w:sz w:val="24"/>
            <w:szCs w:val="24"/>
            <w:cs/>
            <w:rPrChange w:id="26568" w:author="Kem Sereyboth" w:date="2023-07-26T11:04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គោលការណ៍ណែនាំ​ស្ដី​ពី</w:t>
        </w:r>
      </w:ins>
      <w:ins w:id="26569" w:author="Kem Sereyboth" w:date="2023-07-19T15:22:00Z">
        <w:r w:rsidR="00756E65" w:rsidRPr="00C6207F">
          <w:rPr>
            <w:rFonts w:ascii="Khmer MEF1" w:hAnsi="Khmer MEF1" w:cs="Khmer MEF1"/>
            <w:spacing w:val="2"/>
            <w:sz w:val="24"/>
            <w:szCs w:val="24"/>
            <w:cs/>
            <w:rPrChange w:id="26570" w:author="Kem Sereyboth" w:date="2023-07-26T11:04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សវកម្ម</w:t>
        </w:r>
      </w:ins>
      <w:ins w:id="26571" w:author="Kem Sereyboth" w:date="2023-06-20T14:44:00Z">
        <w:r w:rsidRPr="00C6207F">
          <w:rPr>
            <w:rFonts w:ascii="Khmer MEF1" w:hAnsi="Khmer MEF1" w:cs="Khmer MEF1"/>
            <w:spacing w:val="2"/>
            <w:sz w:val="24"/>
            <w:szCs w:val="24"/>
            <w:cs/>
            <w:rPrChange w:id="26572" w:author="Kem Sereyboth" w:date="2023-07-26T11:04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សមិទ្ធកម្ម​រួមមានការសាកសួរ ការសង្កេត​ និង</w:t>
        </w:r>
        <w:r w:rsidRPr="00C6207F">
          <w:rPr>
            <w:rFonts w:ascii="Khmer MEF1" w:hAnsi="Khmer MEF1" w:cs="Khmer MEF1"/>
            <w:spacing w:val="4"/>
            <w:sz w:val="24"/>
            <w:szCs w:val="24"/>
            <w:cs/>
            <w:rPrChange w:id="26573" w:author="Kem Sereyboth" w:date="2023-07-26T11:04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ការពិនិត្យលើឯកសារដោយ</w:t>
        </w:r>
        <w:r w:rsidRPr="00C6207F">
          <w:rPr>
            <w:rFonts w:ascii="Khmer MEF1" w:hAnsi="Khmer MEF1" w:cs="Khmer MEF1"/>
            <w:spacing w:val="4"/>
            <w:sz w:val="24"/>
            <w:szCs w:val="24"/>
            <w:cs/>
            <w:rPrChange w:id="26574" w:author="Kem Sereyboth" w:date="2023-07-26T11:04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ប្រើប្រាស់មូលដ្ឋានបញ្ជីត្រួតពិនិត្យដែលអង្គភាពសវនកម្មផ្ទៃក្នុង</w:t>
        </w:r>
      </w:ins>
      <w:ins w:id="26575" w:author="Kem Sereyboth" w:date="2023-07-26T11:05:00Z">
        <w:r w:rsidR="00C6207F">
          <w:rPr>
            <w:rFonts w:ascii="Khmer MEF1" w:hAnsi="Khmer MEF1" w:cs="Khmer MEF1" w:hint="cs"/>
            <w:spacing w:val="4"/>
            <w:sz w:val="24"/>
            <w:szCs w:val="24"/>
            <w:cs/>
          </w:rPr>
          <w:t xml:space="preserve">នៃ </w:t>
        </w:r>
        <w:r w:rsidR="00C6207F" w:rsidRPr="00C6207F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26576" w:author="Kem Sereyboth" w:date="2023-07-26T11:05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អ.ស.ហ.</w:t>
        </w:r>
      </w:ins>
      <w:ins w:id="26577" w:author="Kem Sereyboth" w:date="2023-06-20T14:44:00Z">
        <w:r w:rsidRPr="007D5057">
          <w:rPr>
            <w:rFonts w:ascii="Khmer MEF1" w:hAnsi="Khmer MEF1" w:cs="Khmer MEF1"/>
            <w:spacing w:val="4"/>
            <w:sz w:val="24"/>
            <w:szCs w:val="24"/>
            <w:cs/>
            <w:rPrChange w:id="26578" w:author="Sopheak Phorn" w:date="2023-08-03T09:34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បានផ្ដល់ជូន</w:t>
        </w:r>
        <w:r w:rsidRPr="007D505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6579" w:author="Sopheak Phorn" w:date="2023-08-03T09:3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6580" w:author="Kem Sereyboth" w:date="2023-07-12T11:23:00Z">
        <w:r w:rsidR="00BB1AFD" w:rsidRPr="007D5057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6581" w:author="Sopheak Phorn" w:date="2023-08-03T09:34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6582" w:author="Sopheak Phorn" w:date="2023-07-28T16:02:00Z">
        <w:r w:rsidR="002E4273" w:rsidRPr="007D5057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6583" w:author="Sopheak Phorn" w:date="2023-08-03T09:34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6584" w:author="Kem Sereyboth" w:date="2023-07-12T11:23:00Z">
        <w:del w:id="26585" w:author="Sopheak Phorn" w:date="2023-07-28T16:02:00Z">
          <w:r w:rsidR="00BB1AFD" w:rsidRPr="007D5057" w:rsidDel="002E4273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6586" w:author="Sopheak Phorn" w:date="2023-08-03T09:34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BB1AFD" w:rsidRPr="007D5057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6587" w:author="Sopheak Phorn" w:date="2023-08-03T09:34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6588" w:author="Kem Sereyboth" w:date="2023-06-20T14:44:00Z">
        <w:r w:rsidRPr="00AD4008">
          <w:rPr>
            <w:rFonts w:ascii="Khmer MEF1" w:hAnsi="Khmer MEF1" w:cs="Khmer MEF1"/>
            <w:spacing w:val="4"/>
            <w:sz w:val="24"/>
            <w:szCs w:val="24"/>
            <w:cs/>
          </w:rPr>
          <w:t>មុន​នឹង</w:t>
        </w:r>
        <w:r w:rsidRPr="007D5057">
          <w:rPr>
            <w:rFonts w:ascii="Khmer MEF1" w:hAnsi="Khmer MEF1" w:cs="Khmer MEF1"/>
            <w:spacing w:val="4"/>
            <w:sz w:val="24"/>
            <w:szCs w:val="24"/>
            <w:cs/>
            <w:rPrChange w:id="26589" w:author="Sopheak Phorn" w:date="2023-08-03T09:3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​សវនករ​ទទួលបន្ទុកយកទៅប្រើប្រាស់​ដើម្បី​ប្រមូលភស្តុតាង​នៅក្នុងដំណើរ</w:t>
        </w:r>
        <w:r w:rsidRPr="00E92E6D">
          <w:rPr>
            <w:rFonts w:ascii="Khmer MEF1" w:hAnsi="Khmer MEF1" w:cs="Khmer MEF1"/>
            <w:sz w:val="24"/>
            <w:szCs w:val="24"/>
            <w:cs/>
          </w:rPr>
          <w:lastRenderedPageBreak/>
          <w:t>ការសវនកម្ម។</w:t>
        </w:r>
        <w:r w:rsidRPr="00F55550">
          <w:rPr>
            <w:rFonts w:ascii="Khmer MEF1" w:hAnsi="Khmer MEF1" w:cs="Khmer MEF1"/>
            <w:sz w:val="24"/>
            <w:szCs w:val="24"/>
            <w:cs/>
          </w:rPr>
          <w:t xml:space="preserve"> </w:t>
        </w:r>
        <w:r w:rsidRPr="00F55550">
          <w:rPr>
            <w:rFonts w:ascii="Khmer MEF1" w:hAnsi="Khmer MEF1" w:cs="Khmer MEF1"/>
            <w:spacing w:val="-4"/>
            <w:sz w:val="24"/>
            <w:szCs w:val="24"/>
            <w:cs/>
          </w:rPr>
          <w:t>លទ្ធផលនៃការវិភាគនិងវាយតម្លៃរបស់</w:t>
        </w:r>
        <w:r w:rsidRPr="00F5555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សវនករទទួលបន្ទុកផ្អែកទៅលើ</w:t>
        </w:r>
        <w:r w:rsidRPr="00F55550">
          <w:rPr>
            <w:rFonts w:ascii="Khmer MEF1" w:hAnsi="Khmer MEF1" w:cs="Khmer MEF1"/>
            <w:spacing w:val="-4"/>
            <w:sz w:val="24"/>
            <w:szCs w:val="24"/>
            <w:cs/>
          </w:rPr>
          <w:t>ភស្តុតាង និង</w:t>
        </w:r>
        <w:r w:rsidRPr="00F5555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លទ្ធផលនៃការរក</w:t>
        </w:r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ឃើញដូចខាងក្រោម</w:t>
        </w:r>
        <w:r w:rsidRPr="00F55550">
          <w:rPr>
            <w:rFonts w:ascii="Khmer MEF1" w:hAnsi="Khmer MEF1" w:cs="Khmer MEF1"/>
            <w:sz w:val="24"/>
            <w:szCs w:val="24"/>
            <w:cs/>
          </w:rPr>
          <w:t>៖</w:t>
        </w:r>
      </w:ins>
    </w:p>
    <w:p w14:paraId="2D03F723" w14:textId="0D176961" w:rsidR="008F74B2" w:rsidRPr="00E33574" w:rsidDel="00035B5B" w:rsidRDefault="00E92E6D">
      <w:pPr>
        <w:spacing w:after="0" w:line="233" w:lineRule="auto"/>
        <w:ind w:left="709" w:hanging="709"/>
        <w:jc w:val="both"/>
        <w:rPr>
          <w:del w:id="26590" w:author="Kem Sereyboth" w:date="2023-06-20T14:44:00Z"/>
          <w:rFonts w:ascii="Khmer MEF1" w:hAnsi="Khmer MEF1" w:cs="Khmer MEF1"/>
          <w:b/>
          <w:bCs/>
          <w:sz w:val="24"/>
          <w:szCs w:val="24"/>
          <w:rPrChange w:id="26591" w:author="Kem Sereyboth" w:date="2023-07-19T16:59:00Z">
            <w:rPr>
              <w:del w:id="26592" w:author="Kem Sereyboth" w:date="2023-06-20T14:44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26593" w:author="Sopheak Phorn" w:date="2023-08-25T13:09:00Z">
          <w:pPr>
            <w:spacing w:after="0" w:line="240" w:lineRule="auto"/>
            <w:ind w:left="709" w:hanging="709"/>
            <w:jc w:val="both"/>
          </w:pPr>
        </w:pPrChange>
      </w:pPr>
      <w:ins w:id="26594" w:author="Kem Sereyboth" w:date="2023-07-26T11:06:00Z">
        <w:r>
          <w:rPr>
            <w:rFonts w:ascii="Khmer MEF1" w:hAnsi="Khmer MEF1" w:cs="Khmer MEF1"/>
            <w:b/>
            <w:bCs/>
            <w:sz w:val="24"/>
            <w:szCs w:val="24"/>
            <w:cs/>
          </w:rPr>
          <w:tab/>
        </w:r>
      </w:ins>
      <w:ins w:id="26595" w:author="LENOVO" w:date="2022-10-02T10:47:00Z">
        <w:del w:id="26596" w:author="Kem Sereyboth" w:date="2023-06-20T14:44:00Z">
          <w:r w:rsidR="00052ED9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265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ដើម្បីធានាបាននូវការវាយតម្លៃប្រកបដោយភាពត្រឹមត្រូវ និងពេញលេញ សវនករទទួលបន្ទុកបាន</w:delText>
          </w:r>
          <w:r w:rsidR="00052ED9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659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ប្រមូល</w:delText>
          </w:r>
          <w:r w:rsidR="00052ED9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rPrChange w:id="2659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​​</w:delText>
          </w:r>
          <w:r w:rsidR="00052ED9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660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ភស្តុតាងនៅសវនដ្ឋាន</w:delText>
          </w:r>
        </w:del>
      </w:ins>
      <w:ins w:id="26601" w:author="User" w:date="2022-10-09T13:17:00Z">
        <w:del w:id="26602" w:author="Kem Sereyboth" w:date="2023-06-20T14:44:00Z">
          <w:r w:rsidR="002E6E68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660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ន.ស.ស. </w:delText>
          </w:r>
        </w:del>
      </w:ins>
      <w:ins w:id="26604" w:author="LENOVO" w:date="2022-10-02T10:47:00Z">
        <w:del w:id="26605" w:author="Kem Sereyboth" w:date="2023-06-20T14:44:00Z">
          <w:r w:rsidR="00052ED9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660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ដោយប្រើនីតិវិធីសវនកម្មដែលបានកំណត់នៅក្នុងគោលការណ៍ណែនាំស្ដីពី</w:delText>
          </w:r>
          <w:r w:rsidR="00052ED9"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2660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សវនកម្ម​អនុលោមភាពរួមមានការសាកសួរ ការសង្កេត និងការពិនិត្យលើឯកសារ ដោយប្រើប្រាស់​មូលដ្ឋាន</w:delText>
          </w:r>
          <w:r w:rsidR="00052ED9" w:rsidRPr="00E33574" w:rsidDel="005C3437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rPrChange w:id="26608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​</w:delText>
          </w:r>
          <w:r w:rsidR="00052ED9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660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បញ្ជី​ត្រួតពិនិត្យដែលអង្គភាពសវនកម្មផ្ទៃក្នុងបានផ្ដល់ជូនសវនដ្ឋាន</w:delText>
          </w:r>
        </w:del>
      </w:ins>
      <w:ins w:id="26610" w:author="User" w:date="2022-10-09T13:17:00Z">
        <w:del w:id="26611" w:author="Kem Sereyboth" w:date="2023-06-20T14:44:00Z">
          <w:r w:rsidR="002E6E68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661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ន.ស.ស.</w:delText>
          </w:r>
        </w:del>
      </w:ins>
      <w:ins w:id="26613" w:author="User" w:date="2022-10-09T13:18:00Z">
        <w:del w:id="26614" w:author="Kem Sereyboth" w:date="2023-06-20T14:44:00Z">
          <w:r w:rsidR="002E6E68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661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6616" w:author="LENOVO" w:date="2022-10-02T10:47:00Z">
        <w:del w:id="26617" w:author="Kem Sereyboth" w:date="2023-06-20T14:44:00Z">
          <w:r w:rsidR="00052ED9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661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មុននឹងសវនករយកទៅប្រើប្រាស់ ​ដើ</w:delText>
          </w:r>
        </w:del>
      </w:ins>
      <w:ins w:id="26619" w:author="Un Seakamey" w:date="2022-11-14T11:45:00Z">
        <w:del w:id="26620" w:author="Kem Sereyboth" w:date="2023-06-20T14:44:00Z">
          <w:r w:rsidR="000A60EF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662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622" w:author="LENOVO" w:date="2022-10-02T10:47:00Z">
        <w:del w:id="26623" w:author="Kem Sereyboth" w:date="2023-06-20T14:44:00Z">
          <w:r w:rsidR="00052ED9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662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ម្បី</w:delText>
          </w:r>
        </w:del>
      </w:ins>
      <w:ins w:id="26625" w:author="Un Seakamey" w:date="2022-11-14T11:45:00Z">
        <w:del w:id="26626" w:author="Kem Sereyboth" w:date="2023-06-20T14:44:00Z">
          <w:r w:rsidR="000A60EF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662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628" w:author="LENOVO" w:date="2022-10-02T10:47:00Z">
        <w:del w:id="26629" w:author="Kem Sereyboth" w:date="2023-06-20T14:44:00Z">
          <w:r w:rsidR="00052ED9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663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ប្រមូលភស្តុតាងនៅក្នុងដំណើរការសវនកម្ម។ លទ្ធផលនៃការវិភាគ និងវាយតម្លៃរបស់​សវនករទទួល</w:delText>
          </w:r>
          <w:r w:rsidR="00052ED9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266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បន្ទុក​ផ្អែកទៅលើ​ភស្តុតាង និងលទ្ធផលនៃការរកឃើញដូចខាងក្រោម៖</w:delText>
          </w:r>
        </w:del>
      </w:ins>
      <w:ins w:id="26632" w:author="Kem Sereiboth" w:date="2022-09-15T15:02:00Z">
        <w:del w:id="26633" w:author="Kem Sereyboth" w:date="2023-06-20T14:44:00Z">
          <w:r w:rsidR="008F74B2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26634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ដើម្បីធានាបាននូវការវាយតម្លៃប្រកបដោយភាពត្រឹមត្រូវ និងពេញលេញ សវនករទទួលបន្ទុកបានប្រមូលភស្តុតាងនៅសវនដ្ឋាន​​ដោយប្រើនីតិវិធី​សវនកម្ម​​ដែលបាន​កំណត់​នៅក្នុង​គោលការណ៍ណែនាំ​ស្ដី​ពី​សវនកម្មអនុលោមភាព​រួមមានការសាកសួរ ការសង្កេត​ និងការពិនិត្យលើឯកសារជាដើម ដោយប្រើប្រាស់មូលដ្ឋានបញ្ជីត្រួតពិនិត្យដែលអង្គភាពសវនកម្មផ្ទៃក្នុងបានផ្ដល់ជូនសវនដ្ឋានមុន​នឹង​សវនករ​យកទៅប្រើប្រាស់​ដើម្បី​ប្រមូលភស្តុតាង​នៅក្នុងដំណើរការសវនកម្ម។ លទ្ធផលនៃការវិភាគ និងវាយតម្លៃរបស់</w:delText>
          </w:r>
          <w:r w:rsidR="008F74B2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635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សវនករទទួល</w:delText>
          </w:r>
          <w:r w:rsidR="008F74B2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63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បន្ទុកផ្អែកទៅលើ</w:delText>
          </w:r>
          <w:r w:rsidR="008F74B2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2663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ភស្តុតាង និង</w:delText>
          </w:r>
          <w:r w:rsidR="008F74B2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63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លទ្ធផលនៃការរកឃើញដូចខាងក្រោម</w:delText>
          </w:r>
          <w:r w:rsidR="008F74B2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2663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៖</w:delText>
          </w:r>
        </w:del>
      </w:ins>
    </w:p>
    <w:p w14:paraId="739EBCB6" w14:textId="238867C5" w:rsidR="00035B5B" w:rsidRPr="00C532AE" w:rsidRDefault="00035B5B">
      <w:pPr>
        <w:spacing w:after="0" w:line="233" w:lineRule="auto"/>
        <w:jc w:val="both"/>
        <w:rPr>
          <w:ins w:id="26640" w:author="Kem Sereyboth" w:date="2023-07-19T15:17:00Z"/>
          <w:rFonts w:ascii="Khmer MEF1" w:hAnsi="Khmer MEF1" w:cs="Khmer MEF1"/>
          <w:b/>
          <w:bCs/>
          <w:spacing w:val="6"/>
          <w:sz w:val="24"/>
          <w:szCs w:val="24"/>
        </w:rPr>
        <w:pPrChange w:id="26641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6642" w:author="Kem Sereyboth" w:date="2023-07-19T15:17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26643" w:author="Kem Sereyboth" w:date="2023-07-26T16:28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ក.សវនកម្មអនុលោមភាព</w:t>
        </w:r>
      </w:ins>
    </w:p>
    <w:p w14:paraId="6C2E8E92" w14:textId="5486C1A9" w:rsidR="00840FAA" w:rsidRPr="00E92E6D" w:rsidDel="005C3437" w:rsidRDefault="00E92E6D">
      <w:pPr>
        <w:spacing w:after="0" w:line="233" w:lineRule="auto"/>
        <w:ind w:firstLine="720"/>
        <w:jc w:val="both"/>
        <w:rPr>
          <w:ins w:id="26644" w:author="User" w:date="2022-10-05T19:33:00Z"/>
          <w:del w:id="26645" w:author="Kem Sereyboth" w:date="2023-06-20T14:44:00Z"/>
          <w:rFonts w:ascii="Khmer MEF1" w:hAnsi="Khmer MEF1" w:cs="Khmer MEF1"/>
          <w:b/>
          <w:bCs/>
          <w:spacing w:val="-8"/>
          <w:sz w:val="24"/>
          <w:szCs w:val="24"/>
          <w:lang w:val="ca-ES"/>
          <w:rPrChange w:id="26646" w:author="Kem Sereyboth" w:date="2023-07-26T11:18:00Z">
            <w:rPr>
              <w:ins w:id="26647" w:author="User" w:date="2022-10-05T19:33:00Z"/>
              <w:del w:id="26648" w:author="Kem Sereyboth" w:date="2023-06-20T14:44:00Z"/>
              <w:rFonts w:ascii="Khmer MEF1" w:hAnsi="Khmer MEF1" w:cs="Khmer MEF1"/>
              <w:b/>
              <w:bCs/>
              <w:spacing w:val="6"/>
              <w:sz w:val="24"/>
              <w:szCs w:val="24"/>
            </w:rPr>
          </w:rPrChange>
        </w:rPr>
        <w:pPrChange w:id="26649" w:author="Sopheak Phorn" w:date="2023-08-25T13:09:00Z">
          <w:pPr>
            <w:spacing w:after="0" w:line="240" w:lineRule="auto"/>
            <w:ind w:firstLine="720"/>
          </w:pPr>
        </w:pPrChange>
      </w:pPr>
      <w:ins w:id="26650" w:author="Kem Sereyboth" w:date="2023-07-26T11:07:00Z">
        <w:r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ab/>
        </w:r>
      </w:ins>
    </w:p>
    <w:p w14:paraId="0CA460C3" w14:textId="4F1E8929" w:rsidR="00756A09" w:rsidRPr="00E92E6D" w:rsidDel="00D85F61" w:rsidRDefault="00756A09">
      <w:pPr>
        <w:spacing w:after="0" w:line="233" w:lineRule="auto"/>
        <w:jc w:val="both"/>
        <w:rPr>
          <w:ins w:id="26651" w:author="Voeun Kuyeng" w:date="2022-08-31T16:05:00Z"/>
          <w:del w:id="26652" w:author="sakaria fa" w:date="2022-09-13T22:51:00Z"/>
          <w:rFonts w:ascii="Khmer MEF1" w:hAnsi="Khmer MEF1" w:cs="Khmer MEF1"/>
          <w:spacing w:val="-8"/>
          <w:sz w:val="24"/>
          <w:szCs w:val="24"/>
          <w:lang w:val="ca-ES"/>
          <w:rPrChange w:id="26653" w:author="Kem Sereyboth" w:date="2023-07-26T11:18:00Z">
            <w:rPr>
              <w:ins w:id="26654" w:author="Voeun Kuyeng" w:date="2022-08-31T16:05:00Z"/>
              <w:del w:id="26655" w:author="sakaria fa" w:date="2022-09-13T22:51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6656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657" w:author="Voeun Kuyeng" w:date="2022-08-31T16:00:00Z">
        <w:del w:id="26658" w:author="sakaria fa" w:date="2022-09-13T22:50:00Z">
          <w:r w:rsidRPr="00E92E6D" w:rsidDel="00D85F61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26659" w:author="Kem Sereyboth" w:date="2023-07-26T11:18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660" w:author="Kem Sereyboth" w:date="2023-07-26T11:18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ការវិភាគ និងការវាយតម្លៃរបស់សវនករទទួលបន្ទុក</w:delText>
          </w:r>
          <w:r w:rsidRPr="00E92E6D" w:rsidDel="00D85F61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26661" w:author="Kem Sereyboth" w:date="2023-07-26T11:18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662" w:author="Kem Sereyboth" w:date="2023-07-26T11:18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គឺជាផ្នែកមួយដែលអាចឱ្យអ្នកអានដឹងអំពី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663" w:author="Kem Sereyboth" w:date="2023-07-26T11:1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ដំណើរការនៃការកំណត់ការវិភាគ និងវាយតម្លៃការរកឃើញរបស់សវនករទទួលបន្ទុកក្នុងដំណើរការសវនកម្ម។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664" w:author="Kem Sereyboth" w:date="2023-07-26T11:1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665" w:author="Kem Sereyboth" w:date="2023-07-26T11:1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ដូចនេះ 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666" w:author="Kem Sereyboth" w:date="2023-07-26T11:1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ការវិភាគ និងការវាយតម្លៃរបស់សវនករទទួលបន្ទុក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667" w:author="Kem Sereyboth" w:date="2023-07-26T11:1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6668" w:author="socheata.ol@hotmail.com" w:date="2022-09-04T18:18:00Z">
        <w:del w:id="26669" w:author="sakaria fa" w:date="2022-09-13T22:50:00Z"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670" w:author="Kem Sereyboth" w:date="2023-07-26T11:18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ត្រូវសរសេររៀបរាប់ពីដំណើរការ​ប្រមូលភស្ដុ</w:delText>
          </w:r>
        </w:del>
      </w:ins>
      <w:ins w:id="26671" w:author="Voeun Kuyeng" w:date="2022-09-06T18:01:00Z">
        <w:del w:id="26672" w:author="sakaria fa" w:date="2022-09-13T22:50:00Z">
          <w:r w:rsidR="004B220C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673" w:author="Kem Sereyboth" w:date="2023-07-26T11:18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-</w:delText>
          </w:r>
        </w:del>
      </w:ins>
      <w:ins w:id="26674" w:author="socheata.ol@hotmail.com" w:date="2022-09-04T18:18:00Z">
        <w:del w:id="26675" w:author="sakaria fa" w:date="2022-09-13T22:50:00Z"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676" w:author="Kem Sereyboth" w:date="2023-07-26T11:18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តាង និងបង្ហាញដល់អ្នកប្រើប្រាស់របាយការណ៍សវនកម្មអំពី</w:delText>
          </w:r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677" w:author="Kem Sereyboth" w:date="2023-07-26T11:1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ប្រធានបទ លទ្ធផលរកឃើញ </w:delText>
          </w:r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678" w:author="Kem Sereyboth" w:date="2023-07-26T11:1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លក្ខណៈវិនិច្ឆ័យ ឫស</w:delText>
          </w:r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679" w:author="Kem Sereyboth" w:date="2023-07-26T11:18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គល់</w:delText>
          </w:r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680" w:author="Kem Sereyboth" w:date="2023-07-26T11:18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បញ្ហា</w:delText>
          </w:r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681" w:author="Kem Sereyboth" w:date="2023-07-26T11:18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និង</w:delText>
          </w:r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682" w:author="Kem Sereyboth" w:date="2023-07-26T11:18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ផលវិបាក</w:delText>
          </w:r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683" w:author="Kem Sereyboth" w:date="2023-07-26T11:18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។ </w:delText>
          </w:r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684" w:author="Kem Sereyboth" w:date="2023-07-26T11:1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សវនករ​​ទទួលបន្ទុកអាចរៀប​រាប់អំពីចំណុចនេះ ដូចគំរូខាងក្រោម៖</w:delText>
          </w:r>
        </w:del>
      </w:ins>
      <w:ins w:id="26685" w:author="Voeun Kuyeng" w:date="2022-08-31T16:00:00Z">
        <w:del w:id="26686" w:author="sakaria fa" w:date="2022-09-13T22:50:00Z"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687" w:author="Kem Sereyboth" w:date="2023-07-26T11:1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ត្រូវ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688" w:author="Kem Sereyboth" w:date="2023-07-26T11:1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រៀបចំឡើងដោយបែងចែកជា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689" w:author="Kem Sereyboth" w:date="2023-07-26T11:1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២ កថា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690" w:author="Kem Sereyboth" w:date="2023-07-26T11:1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ខណ្ឌ សំខាន់ៗ ដូចមានរៀបរាប់ខាងក្រោម៖</w:delText>
          </w:r>
        </w:del>
      </w:ins>
    </w:p>
    <w:p w14:paraId="15A00AAA" w14:textId="69A5118D" w:rsidR="00376B78" w:rsidRPr="00E92E6D" w:rsidDel="002159EC" w:rsidRDefault="00376B78">
      <w:pPr>
        <w:spacing w:after="0" w:line="233" w:lineRule="auto"/>
        <w:jc w:val="both"/>
        <w:rPr>
          <w:ins w:id="26691" w:author="Kem Sereiboth" w:date="2022-09-13T10:51:00Z"/>
          <w:del w:id="26692" w:author="User" w:date="2022-10-04T15:43:00Z"/>
          <w:rFonts w:ascii="Khmer MEF1" w:hAnsi="Khmer MEF1" w:cs="Khmer MEF1"/>
          <w:b/>
          <w:bCs/>
          <w:spacing w:val="-8"/>
          <w:sz w:val="24"/>
          <w:szCs w:val="24"/>
          <w:lang w:val="ca-ES"/>
          <w:rPrChange w:id="26693" w:author="Kem Sereyboth" w:date="2023-07-26T11:18:00Z">
            <w:rPr>
              <w:ins w:id="26694" w:author="Kem Sereiboth" w:date="2022-09-13T10:51:00Z"/>
              <w:del w:id="26695" w:author="User" w:date="2022-10-04T15:43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26696" w:author="Sopheak Phorn" w:date="2023-08-25T13:09:00Z">
          <w:pPr>
            <w:spacing w:after="0" w:line="240" w:lineRule="auto"/>
            <w:ind w:firstLine="720"/>
          </w:pPr>
        </w:pPrChange>
      </w:pPr>
      <w:ins w:id="26697" w:author="Kem Sereiboth" w:date="2022-09-13T10:51:00Z">
        <w:del w:id="26698" w:author="User" w:date="2022-10-04T15:43:00Z">
          <w:r w:rsidRPr="00E92E6D" w:rsidDel="002159EC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6699" w:author="Kem Sereyboth" w:date="2023-07-26T11:18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ក.ប្រធានបទទី១៖ </w:delText>
          </w:r>
          <w:r w:rsidRPr="00E92E6D" w:rsidDel="002159E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700" w:author="Kem Sereyboth" w:date="2023-07-26T11:18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រចនាសម្ព័ន្ធគ្រប់គ្រង</w:delText>
          </w:r>
        </w:del>
      </w:ins>
    </w:p>
    <w:p w14:paraId="799C9FAC" w14:textId="57D34AAE" w:rsidR="00756E65" w:rsidRPr="00091126" w:rsidRDefault="000A3F26">
      <w:pPr>
        <w:spacing w:after="0" w:line="233" w:lineRule="auto"/>
        <w:jc w:val="both"/>
        <w:rPr>
          <w:ins w:id="26701" w:author="Kem Sereyboth" w:date="2023-07-19T15:24:00Z"/>
          <w:rFonts w:ascii="Khmer MEF1" w:hAnsi="Khmer MEF1" w:cs="Khmer MEF1"/>
          <w:sz w:val="24"/>
          <w:szCs w:val="24"/>
          <w:lang w:val="ca-ES"/>
          <w:rPrChange w:id="26702" w:author="Chamreun Poth" w:date="2024-05-30T18:36:00Z" w16du:dateUtc="2024-05-30T11:36:00Z">
            <w:rPr>
              <w:ins w:id="26703" w:author="Kem Sereyboth" w:date="2023-07-19T15:24:00Z"/>
              <w:rFonts w:ascii="Khmer MEF1" w:hAnsi="Khmer MEF1" w:cs="Khmer MEF1"/>
              <w:sz w:val="24"/>
              <w:szCs w:val="24"/>
            </w:rPr>
          </w:rPrChange>
        </w:rPr>
        <w:pPrChange w:id="26704" w:author="Sopheak Phorn" w:date="2023-08-25T13:09:00Z">
          <w:pPr>
            <w:spacing w:after="0" w:line="240" w:lineRule="auto"/>
            <w:jc w:val="both"/>
          </w:pPr>
        </w:pPrChange>
      </w:pPr>
      <w:ins w:id="26705" w:author="Sopheak Phorn" w:date="2023-07-28T16:48:00Z">
        <w:r>
          <w:rPr>
            <w:rFonts w:ascii="Khmer MEF1" w:hAnsi="Khmer MEF1" w:cs="Khmer MEF1" w:hint="cs"/>
            <w:b/>
            <w:bCs/>
            <w:spacing w:val="-6"/>
            <w:sz w:val="24"/>
            <w:szCs w:val="24"/>
            <w:cs/>
          </w:rPr>
          <w:t>​​</w:t>
        </w:r>
      </w:ins>
      <w:ins w:id="26706" w:author="Kem Sereyboth" w:date="2023-07-19T15:24:00Z">
        <w:r w:rsidR="00756E65" w:rsidRPr="00120583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26707" w:author="Sopheak Phorn" w:date="2023-08-04T11:34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លទ្ធផល</w:t>
        </w:r>
      </w:ins>
      <w:ins w:id="26708" w:author="Kem Sereyboth" w:date="2023-07-26T11:12:00Z">
        <w:r w:rsidR="00E92E6D" w:rsidRPr="00120583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26709" w:author="Sopheak Phorn" w:date="2023-08-04T11:34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នៃការ</w:t>
        </w:r>
      </w:ins>
      <w:ins w:id="26710" w:author="Kem Sereyboth" w:date="2023-07-19T15:24:00Z">
        <w:r w:rsidR="00756E65" w:rsidRPr="00120583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26711" w:author="Sopheak Phorn" w:date="2023-08-04T11:34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 xml:space="preserve">រកឃើញទី១៖ </w:t>
        </w:r>
      </w:ins>
      <w:ins w:id="26712" w:author="Sopheak Phorn" w:date="2023-07-28T16:09:00Z">
        <w:del w:id="26713" w:author="Chamreun Poth" w:date="2024-05-30T18:32:00Z" w16du:dateUtc="2024-05-30T11:32:00Z">
          <w:r w:rsidR="00D77738" w:rsidRPr="00120583" w:rsidDel="00091126">
            <w:rPr>
              <w:rFonts w:ascii="Khmer MEF1" w:hAnsi="Khmer MEF1" w:cs="Khmer MEF1"/>
              <w:b/>
              <w:bCs/>
              <w:color w:val="000000"/>
              <w:spacing w:val="4"/>
              <w:sz w:val="24"/>
              <w:szCs w:val="24"/>
              <w:cs/>
              <w:lang w:val="en-GB"/>
              <w:rPrChange w:id="26714" w:author="Sopheak Phorn" w:date="2023-08-04T11:34:00Z">
                <w:rPr>
                  <w:rFonts w:ascii="Khmer MEF1" w:hAnsi="Khmer MEF1" w:cs="Khmer MEF1"/>
                  <w:b/>
                  <w:bCs/>
                  <w:color w:val="000000"/>
                  <w:spacing w:val="10"/>
                  <w:sz w:val="24"/>
                  <w:szCs w:val="24"/>
                  <w:cs/>
                  <w:lang w:val="en-GB"/>
                </w:rPr>
              </w:rPrChange>
            </w:rPr>
            <w:delText>ន.គ.ស.</w:delText>
          </w:r>
        </w:del>
      </w:ins>
      <w:ins w:id="26715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/>
            <w:spacing w:val="4"/>
            <w:sz w:val="24"/>
            <w:szCs w:val="24"/>
            <w:cs/>
            <w:lang w:val="en-GB"/>
          </w:rPr>
          <w:t>ឈ្មោះសវនដ្ឋាន</w:t>
        </w:r>
      </w:ins>
      <w:ins w:id="26716" w:author="Sopheak Phorn" w:date="2023-07-28T16:09:00Z">
        <w:r w:rsidR="00D77738" w:rsidRPr="00120583">
          <w:rPr>
            <w:rFonts w:ascii="Khmer MEF1" w:hAnsi="Khmer MEF1" w:cs="Khmer MEF1"/>
            <w:color w:val="000000"/>
            <w:spacing w:val="4"/>
            <w:sz w:val="24"/>
            <w:szCs w:val="24"/>
            <w:cs/>
            <w:lang w:val="en-GB"/>
            <w:rPrChange w:id="26717" w:author="Sopheak Phorn" w:date="2023-08-04T11:34:00Z">
              <w:rPr>
                <w:rFonts w:ascii="Khmer MEF1" w:hAnsi="Khmer MEF1" w:cs="Khmer MEF1"/>
                <w:color w:val="000000"/>
                <w:spacing w:val="10"/>
                <w:sz w:val="24"/>
                <w:szCs w:val="24"/>
                <w:cs/>
                <w:lang w:val="en-GB"/>
              </w:rPr>
            </w:rPrChange>
          </w:rPr>
          <w:t xml:space="preserve"> ពុំទាន់បានបង្កើត</w:t>
        </w:r>
        <w:r w:rsidR="00D77738" w:rsidRPr="00120583">
          <w:rPr>
            <w:rFonts w:ascii="Khmer MEF1" w:hAnsi="Khmer MEF1" w:cs="Khmer MEF1"/>
            <w:color w:val="000000"/>
            <w:spacing w:val="4"/>
            <w:sz w:val="24"/>
            <w:szCs w:val="24"/>
            <w:cs/>
            <w:lang w:val="en-GB"/>
            <w:rPrChange w:id="26718" w:author="Sopheak Phorn" w:date="2023-08-04T11:34:00Z">
              <w:rPr>
                <w:rFonts w:ascii="Khmer MEF1" w:hAnsi="Khmer MEF1" w:cs="Khmer MEF1"/>
                <w:color w:val="000000"/>
                <w:spacing w:val="10"/>
                <w:sz w:val="24"/>
                <w:szCs w:val="24"/>
                <w:highlight w:val="yellow"/>
                <w:cs/>
                <w:lang w:val="en-GB"/>
              </w:rPr>
            </w:rPrChange>
          </w:rPr>
          <w:t>​</w:t>
        </w:r>
        <w:r w:rsidR="00D77738" w:rsidRPr="00120583">
          <w:rPr>
            <w:rFonts w:ascii="Khmer MEF1" w:hAnsi="Khmer MEF1" w:cs="Khmer MEF1"/>
            <w:color w:val="000000"/>
            <w:spacing w:val="4"/>
            <w:sz w:val="24"/>
            <w:szCs w:val="24"/>
            <w:cs/>
            <w:lang w:val="en-GB"/>
            <w:rPrChange w:id="26719" w:author="Sopheak Phorn" w:date="2023-08-04T11:34:00Z">
              <w:rPr>
                <w:rFonts w:ascii="Khmer MEF1" w:hAnsi="Khmer MEF1" w:cs="Khmer MEF1"/>
                <w:color w:val="000000"/>
                <w:spacing w:val="10"/>
                <w:sz w:val="24"/>
                <w:szCs w:val="24"/>
                <w:cs/>
                <w:lang w:val="en-GB"/>
              </w:rPr>
            </w:rPrChange>
          </w:rPr>
          <w:t>ក្រុម</w:t>
        </w:r>
        <w:r w:rsidR="00D77738" w:rsidRPr="00120583">
          <w:rPr>
            <w:rFonts w:ascii="Khmer MEF1" w:hAnsi="Khmer MEF1" w:cs="Khmer MEF1"/>
            <w:color w:val="000000"/>
            <w:spacing w:val="4"/>
            <w:sz w:val="24"/>
            <w:szCs w:val="24"/>
            <w:cs/>
            <w:lang w:val="en-GB"/>
            <w:rPrChange w:id="26720" w:author="Sopheak Phorn" w:date="2023-08-04T11:3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>ប្រឹក្សា​​វិន័យ</w:t>
        </w:r>
        <w:r w:rsidR="00D77738" w:rsidRPr="00120583">
          <w:rPr>
            <w:rFonts w:ascii="Khmer MEF1" w:hAnsi="Khmer MEF1" w:cs="Khmer MEF1"/>
            <w:color w:val="000000"/>
            <w:spacing w:val="6"/>
            <w:sz w:val="24"/>
            <w:szCs w:val="24"/>
            <w:cs/>
            <w:lang w:val="en-GB"/>
            <w:rPrChange w:id="26721" w:author="Sopheak Phorn" w:date="2023-08-04T11:3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>ស្របតាមប្រកាសដាក់</w:t>
        </w:r>
        <w:r w:rsidR="00D77738" w:rsidRPr="000A3F26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</w:rPr>
          <w:t xml:space="preserve">ឱ្យអនុវត្តបទបញ្ជាផ្ទៃក្នុង </w:t>
        </w:r>
        <w:r w:rsidR="00D77738" w:rsidRPr="000A3F26">
          <w:rPr>
            <w:rFonts w:ascii="Khmer MEF1" w:hAnsi="Khmer MEF1" w:cs="Khmer MEF1"/>
            <w:b/>
            <w:bCs/>
            <w:color w:val="000000"/>
            <w:spacing w:val="2"/>
            <w:sz w:val="24"/>
            <w:szCs w:val="24"/>
            <w:cs/>
            <w:lang w:val="en-GB"/>
          </w:rPr>
          <w:t>អ.ស.ហ.</w:t>
        </w:r>
      </w:ins>
      <w:ins w:id="26722" w:author="Kem Sereyboth" w:date="2023-07-19T15:24:00Z">
        <w:del w:id="26723" w:author="Sopheak Phorn" w:date="2023-07-28T16:09:00Z">
          <w:r w:rsidR="00756E65" w:rsidRPr="000A3F26" w:rsidDel="00D77738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6724" w:author="Sopheak Phorn" w:date="2023-07-28T16:28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ន.</w:delText>
          </w:r>
        </w:del>
        <w:del w:id="26725" w:author="Sopheak Phorn" w:date="2023-07-28T16:02:00Z">
          <w:r w:rsidR="00756E65" w:rsidRPr="000A3F26" w:rsidDel="00147EFE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6726" w:author="Sopheak Phorn" w:date="2023-07-28T16:28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ស</w:delText>
          </w:r>
        </w:del>
        <w:del w:id="26727" w:author="Sopheak Phorn" w:date="2023-07-28T16:09:00Z">
          <w:r w:rsidR="00756E65" w:rsidRPr="000A3F26" w:rsidDel="00D77738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6728" w:author="Sopheak Phorn" w:date="2023-07-28T16:28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 xml:space="preserve">.ស. </w:delText>
          </w:r>
          <w:r w:rsidR="00756E65" w:rsidRPr="000A3F26" w:rsidDel="00D77738">
            <w:rPr>
              <w:rFonts w:ascii="Khmer MEF1" w:hAnsi="Khmer MEF1" w:cs="Khmer MEF1"/>
              <w:spacing w:val="-6"/>
              <w:sz w:val="24"/>
              <w:szCs w:val="24"/>
              <w:cs/>
              <w:rPrChange w:id="26729" w:author="Sopheak Phorn" w:date="2023-07-28T16:2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ពុំទាន់អាចអនុវត្តតាមប្រកាសស្ដីពីការដាក់ឱ្យអនុវត្តបទប</w:delText>
          </w:r>
        </w:del>
      </w:ins>
      <w:ins w:id="26730" w:author="Kem Sereyboth" w:date="2023-07-26T11:18:00Z">
        <w:del w:id="26731" w:author="Sopheak Phorn" w:date="2023-07-28T16:09:00Z">
          <w:r w:rsidR="00E92E6D" w:rsidRPr="000A3F26" w:rsidDel="00D77738">
            <w:rPr>
              <w:rFonts w:ascii="Khmer MEF1" w:hAnsi="Khmer MEF1" w:cs="Khmer MEF1"/>
              <w:spacing w:val="-6"/>
              <w:sz w:val="24"/>
              <w:szCs w:val="24"/>
              <w:cs/>
              <w:rPrChange w:id="26732" w:author="Sopheak Phorn" w:date="2023-07-28T16:2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733" w:author="Kem Sereyboth" w:date="2023-07-19T15:24:00Z">
        <w:del w:id="26734" w:author="Sopheak Phorn" w:date="2023-07-28T16:09:00Z">
          <w:r w:rsidR="00756E65" w:rsidRPr="000A3F26" w:rsidDel="00D77738">
            <w:rPr>
              <w:rFonts w:ascii="Khmer MEF1" w:hAnsi="Khmer MEF1" w:cs="Khmer MEF1"/>
              <w:spacing w:val="-6"/>
              <w:sz w:val="24"/>
              <w:szCs w:val="24"/>
              <w:cs/>
              <w:rPrChange w:id="26735" w:author="Sopheak Phorn" w:date="2023-07-28T16:2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ញ្ជា</w:delText>
          </w:r>
        </w:del>
      </w:ins>
      <w:ins w:id="26736" w:author="Kem Sereyboth" w:date="2023-07-26T11:18:00Z">
        <w:del w:id="26737" w:author="Sopheak Phorn" w:date="2023-07-28T16:09:00Z">
          <w:r w:rsidR="00E92E6D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</w:delText>
          </w:r>
        </w:del>
      </w:ins>
      <w:ins w:id="26738" w:author="Kem Sereyboth" w:date="2023-07-26T11:17:00Z">
        <w:del w:id="26739" w:author="Sopheak Phorn" w:date="2023-07-28T16:09:00Z">
          <w:r w:rsidR="00E92E6D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​​​</w:delText>
          </w:r>
        </w:del>
      </w:ins>
      <w:ins w:id="26740" w:author="Kem Sereyboth" w:date="2023-07-19T15:24:00Z">
        <w:del w:id="26741" w:author="Sopheak Phorn" w:date="2023-07-28T16:09:00Z">
          <w:r w:rsidR="00756E65" w:rsidRPr="000A3F26" w:rsidDel="00D77738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ផ្ទៃក្នុ​ង</w:delText>
          </w:r>
          <w:r w:rsidR="00756E65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</w:delText>
          </w:r>
          <w:r w:rsidR="00756E65" w:rsidRPr="000A3F26" w:rsidDel="00D77738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ស</w:delText>
          </w:r>
          <w:r w:rsidR="00756E65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</w:delText>
          </w:r>
          <w:r w:rsidR="00756E65" w:rsidRPr="000A3F26" w:rsidDel="00D77738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ម្រា</w:delText>
          </w:r>
          <w:r w:rsidR="00756E65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​​​</w:delText>
          </w:r>
          <w:r w:rsidR="00756E65" w:rsidRPr="000A3F26" w:rsidDel="00D77738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ប់</w:delText>
          </w:r>
          <w:r w:rsidR="00756E65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</w:delText>
          </w:r>
          <w:r w:rsidR="00756E65" w:rsidRPr="000A3F26" w:rsidDel="00D77738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គ្រប់</w:delText>
          </w:r>
          <w:r w:rsidR="00756E65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</w:delText>
          </w:r>
          <w:r w:rsidR="00756E65" w:rsidRPr="000A3F26" w:rsidDel="00D77738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គ្រ</w:delText>
          </w:r>
          <w:r w:rsidR="00756E65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</w:delText>
          </w:r>
          <w:r w:rsidR="00756E65" w:rsidRPr="000A3F26" w:rsidDel="00D77738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ង</w:delText>
          </w:r>
          <w:r w:rsidR="00756E65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</w:delText>
          </w:r>
          <w:r w:rsidR="00756E65" w:rsidRPr="000A3F26" w:rsidDel="00D77738">
            <w:rPr>
              <w:rFonts w:ascii="Khmer MEF1" w:hAnsi="Khmer MEF1" w:cs="Khmer MEF1"/>
              <w:sz w:val="24"/>
              <w:szCs w:val="24"/>
              <w:cs/>
            </w:rPr>
            <w:delText>មន្រ្តីរបស់អាជ្ញា​ធរ​សេ​​​វាហិ​រញ្ញ​វ​ត្ថុមិនមែនធនាគារ ឱ្យបានពេញលេញ</w:delText>
          </w:r>
        </w:del>
      </w:ins>
    </w:p>
    <w:p w14:paraId="08A67802" w14:textId="3A90E807" w:rsidR="00756E65" w:rsidRPr="000A3F26" w:rsidRDefault="00756E65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6742" w:author="Kem Sereyboth" w:date="2023-07-19T15:24:00Z"/>
          <w:rFonts w:ascii="Khmer MEF1" w:hAnsi="Khmer MEF1" w:cs="Khmer MEF1"/>
          <w:b/>
          <w:bCs/>
          <w:sz w:val="24"/>
          <w:szCs w:val="24"/>
        </w:rPr>
        <w:pPrChange w:id="26743" w:author="Sopheak Phorn" w:date="2023-08-25T13:09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26744" w:author="Kem Sereyboth" w:date="2023-07-19T15:24:00Z">
        <w:r w:rsidRPr="006E7ED2">
          <w:rPr>
            <w:rFonts w:ascii="Khmer MEF1" w:hAnsi="Khmer MEF1" w:cs="Khmer MEF1"/>
            <w:b/>
            <w:bCs/>
            <w:spacing w:val="2"/>
            <w:sz w:val="24"/>
            <w:szCs w:val="24"/>
            <w:cs/>
          </w:rPr>
          <w:t xml:space="preserve">លក្ខណៈវិនិច្ឆ័យ៖ </w:t>
        </w:r>
      </w:ins>
      <w:ins w:id="26745" w:author="Sopheak Phorn" w:date="2023-08-03T09:41:00Z">
        <w:r w:rsidR="00B03B86" w:rsidRPr="00B03B86">
          <w:rPr>
            <w:rFonts w:ascii="Khmer MEF1" w:hAnsi="Khmer MEF1" w:cs="Khmer MEF1"/>
            <w:spacing w:val="2"/>
            <w:sz w:val="24"/>
            <w:szCs w:val="24"/>
            <w:cs/>
            <w:rPrChange w:id="26746" w:author="Sopheak Phorn" w:date="2023-08-03T09:43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ប្រការ១១</w:t>
        </w:r>
        <w:r w:rsidR="00B03B86" w:rsidRPr="00B03B86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6747" w:author="Sopheak Phorn" w:date="2023-08-03T09:43:00Z">
              <w:rPr>
                <w:rFonts w:ascii="Khmer MEF1" w:hAnsi="Khmer MEF1" w:cs="Khmer MEF1"/>
                <w:b/>
                <w:bCs/>
                <w:spacing w:val="-10"/>
                <w:sz w:val="24"/>
                <w:szCs w:val="24"/>
                <w:cs/>
              </w:rPr>
            </w:rPrChange>
          </w:rPr>
          <w:t xml:space="preserve"> </w:t>
        </w:r>
        <w:r w:rsidR="00B03B86" w:rsidRPr="00B03B86">
          <w:rPr>
            <w:rFonts w:ascii="Khmer MEF1" w:hAnsi="Khmer MEF1" w:cs="Khmer MEF1"/>
            <w:spacing w:val="2"/>
            <w:sz w:val="24"/>
            <w:szCs w:val="24"/>
            <w:cs/>
            <w:rPrChange w:id="26748" w:author="Sopheak Phorn" w:date="2023-08-03T09:43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 xml:space="preserve">នៃប្រកាសលេខ ០៤៧  អ.ស.ហ.ប្រក ចុះថ្ងៃទី១៤ ខែតុលា </w:t>
        </w:r>
        <w:r w:rsidR="00B03B86" w:rsidRPr="00B03B86">
          <w:rPr>
            <w:rFonts w:ascii="Khmer MEF1" w:hAnsi="Khmer MEF1" w:cs="Khmer MEF1"/>
            <w:spacing w:val="10"/>
            <w:sz w:val="24"/>
            <w:szCs w:val="24"/>
            <w:cs/>
            <w:rPrChange w:id="26749" w:author="Sopheak Phorn" w:date="2023-08-03T09:43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ឆ្នាំ២០២២ ពីការដាក់</w:t>
        </w:r>
        <w:r w:rsidR="00B03B86" w:rsidRPr="00B03B86">
          <w:rPr>
            <w:rFonts w:ascii="Khmer MEF1" w:hAnsi="Khmer MEF1" w:cs="Khmer MEF1"/>
            <w:spacing w:val="10"/>
            <w:sz w:val="24"/>
            <w:szCs w:val="24"/>
            <w:cs/>
            <w:rPrChange w:id="26750" w:author="Sopheak Phorn" w:date="2023-08-03T09:4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ឱ្យ</w:t>
        </w:r>
        <w:r w:rsidR="00B03B86" w:rsidRPr="00B03B86">
          <w:rPr>
            <w:rFonts w:ascii="Khmer MEF1" w:hAnsi="Khmer MEF1" w:cs="Khmer MEF1"/>
            <w:spacing w:val="10"/>
            <w:sz w:val="24"/>
            <w:szCs w:val="24"/>
            <w:cs/>
            <w:rPrChange w:id="26751" w:author="Sopheak Phorn" w:date="2023-08-03T09:4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អនុវត្តបទបញ្ជាផ្ទៃក្នុ​ងសម្រាប់</w:t>
        </w:r>
        <w:r w:rsidR="00B03B86" w:rsidRPr="00B03B86">
          <w:rPr>
            <w:rFonts w:ascii="Khmer MEF1" w:hAnsi="Khmer MEF1" w:cs="Khmer MEF1"/>
            <w:spacing w:val="10"/>
            <w:sz w:val="24"/>
            <w:szCs w:val="24"/>
            <w:cs/>
            <w:rPrChange w:id="26752" w:author="Sopheak Phorn" w:date="2023-08-03T09:4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​គ្រប់​គ្រង​មន្រ្តី​រប​ស់​អាជ្ញា​​ធ​រ​សេ​​​វា</w:t>
        </w:r>
        <w:r w:rsidR="00B03B86">
          <w:rPr>
            <w:rFonts w:ascii="Khmer MEF1" w:hAnsi="Khmer MEF1" w:cs="Khmer MEF1"/>
            <w:sz w:val="24"/>
            <w:szCs w:val="24"/>
            <w:cs/>
          </w:rPr>
          <w:t>ហិ​រ​​​ញ្ញ​វ​ត្ថុមិនមែនធនាគារ</w:t>
        </w:r>
      </w:ins>
      <w:ins w:id="26753" w:author="Kem Sereyboth" w:date="2023-07-19T15:24:00Z">
        <w:del w:id="26754" w:author="Sopheak Phorn" w:date="2023-08-03T09:41:00Z">
          <w:r w:rsidRPr="000A3F26" w:rsidDel="00B03B86">
            <w:rPr>
              <w:rFonts w:ascii="Khmer MEF1" w:hAnsi="Khmer MEF1" w:cs="Khmer MEF1"/>
              <w:sz w:val="24"/>
              <w:szCs w:val="24"/>
              <w:cs/>
              <w:rPrChange w:id="26755" w:author="Sopheak Phorn" w:date="2023-07-28T16:28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ប្រកាសស្ដីពីការដាក់ឱ្យ</w:delText>
          </w:r>
          <w:r w:rsidRPr="000A3F26" w:rsidDel="00B03B86">
            <w:rPr>
              <w:rFonts w:ascii="Khmer MEF1" w:hAnsi="Khmer MEF1" w:cs="Khmer MEF1"/>
              <w:sz w:val="24"/>
              <w:szCs w:val="24"/>
              <w:cs/>
              <w:rPrChange w:id="26756" w:author="Sopheak Phorn" w:date="2023-07-28T16:28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អនុវត្តបទបញ្ជាផ្ទៃក្នុ​ងសម្រាប់</w:delText>
          </w:r>
          <w:r w:rsidRPr="000A3F26" w:rsidDel="00B03B86">
            <w:rPr>
              <w:rFonts w:ascii="Khmer MEF1" w:hAnsi="Khmer MEF1" w:cs="Khmer MEF1"/>
              <w:sz w:val="24"/>
              <w:szCs w:val="24"/>
              <w:cs/>
              <w:rPrChange w:id="26757" w:author="Sopheak Phorn" w:date="2023-07-28T16:28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​គ្រប់​គ្រង​មន្រ្តី​រប​ស់</w:delText>
          </w:r>
          <w:r w:rsidRPr="000A3F26" w:rsidDel="00B03B86">
            <w:rPr>
              <w:rFonts w:ascii="Khmer MEF1" w:hAnsi="Khmer MEF1" w:cs="Khmer MEF1" w:hint="cs"/>
              <w:spacing w:val="2"/>
              <w:sz w:val="24"/>
              <w:szCs w:val="24"/>
              <w:cs/>
            </w:rPr>
            <w:delText>​អាជ្ញា​​ធ​រ​សេ​​​វា</w:delText>
          </w:r>
          <w:r w:rsidRPr="000A3F26" w:rsidDel="00B03B86">
            <w:rPr>
              <w:rFonts w:ascii="Khmer MEF1" w:hAnsi="Khmer MEF1" w:cs="Khmer MEF1" w:hint="cs"/>
              <w:sz w:val="24"/>
              <w:szCs w:val="24"/>
              <w:cs/>
            </w:rPr>
            <w:delText>ហិ​រ​​​ញ្ញ​វ​ត្ថុមិនមែនធនាគារ</w:delText>
          </w:r>
        </w:del>
      </w:ins>
    </w:p>
    <w:p w14:paraId="75569534" w14:textId="5FE4E29B" w:rsidR="00756E65" w:rsidRPr="000A3F26" w:rsidRDefault="00756E65">
      <w:pPr>
        <w:pStyle w:val="ListParagraph"/>
        <w:numPr>
          <w:ilvl w:val="0"/>
          <w:numId w:val="71"/>
        </w:numPr>
        <w:spacing w:after="0" w:line="240" w:lineRule="auto"/>
        <w:ind w:hanging="153"/>
        <w:rPr>
          <w:ins w:id="26758" w:author="Kem Sereyboth" w:date="2023-07-19T15:24:00Z"/>
          <w:rFonts w:ascii="Khmer MEF1" w:hAnsi="Khmer MEF1" w:cs="Khmer MEF1"/>
          <w:b/>
          <w:bCs/>
          <w:sz w:val="24"/>
          <w:szCs w:val="24"/>
        </w:rPr>
        <w:pPrChange w:id="26759" w:author="Sopheak Phorn" w:date="2023-08-25T13:08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26760" w:author="Kem Sereyboth" w:date="2023-07-19T15:24:00Z">
        <w:r w:rsidRPr="00BC5CB1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6761" w:author="Sopheak Phorn" w:date="2023-08-04T11:35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ឫសគល់បញ្ហា៖ </w:t>
        </w:r>
      </w:ins>
      <w:ins w:id="26762" w:author="Sopheak Phorn" w:date="2023-07-28T16:10:00Z">
        <w:del w:id="26763" w:author="Chamreun Poth" w:date="2024-05-30T18:32:00Z" w16du:dateUtc="2024-05-30T11:32:00Z">
          <w:r w:rsidR="00D77738" w:rsidRPr="00BC5CB1" w:rsidDel="00091126">
            <w:rPr>
              <w:rFonts w:ascii="Khmer MEF1" w:hAnsi="Khmer MEF1" w:cs="Khmer MEF1"/>
              <w:b/>
              <w:bCs/>
              <w:color w:val="000000"/>
              <w:spacing w:val="-4"/>
              <w:sz w:val="24"/>
              <w:szCs w:val="24"/>
              <w:cs/>
              <w:lang w:val="en-GB"/>
              <w:rPrChange w:id="26764" w:author="Sopheak Phorn" w:date="2023-08-04T11:35:00Z">
                <w:rPr>
                  <w:rFonts w:ascii="Khmer MEF1" w:hAnsi="Khmer MEF1" w:cs="Khmer MEF1"/>
                  <w:b/>
                  <w:bCs/>
                  <w:color w:val="000000"/>
                  <w:spacing w:val="4"/>
                  <w:sz w:val="24"/>
                  <w:szCs w:val="24"/>
                  <w:cs/>
                  <w:lang w:val="en-GB"/>
                </w:rPr>
              </w:rPrChange>
            </w:rPr>
            <w:delText>ន.គ.ស.</w:delText>
          </w:r>
        </w:del>
      </w:ins>
      <w:ins w:id="26765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/>
            <w:spacing w:val="-4"/>
            <w:sz w:val="24"/>
            <w:szCs w:val="24"/>
            <w:cs/>
            <w:lang w:val="en-GB"/>
          </w:rPr>
          <w:t>ឈ្មោះសវនដ្ឋាន</w:t>
        </w:r>
      </w:ins>
      <w:ins w:id="26766" w:author="Sopheak Phorn" w:date="2023-07-28T16:10:00Z">
        <w:r w:rsidR="00D77738" w:rsidRPr="00BC5CB1">
          <w:rPr>
            <w:rFonts w:ascii="Khmer MEF1" w:hAnsi="Khmer MEF1" w:cs="Khmer MEF1"/>
            <w:b/>
            <w:bCs/>
            <w:color w:val="000000"/>
            <w:spacing w:val="-4"/>
            <w:sz w:val="24"/>
            <w:szCs w:val="24"/>
            <w:cs/>
            <w:lang w:val="en-GB"/>
            <w:rPrChange w:id="26767" w:author="Sopheak Phorn" w:date="2023-08-04T11:35:00Z">
              <w:rPr>
                <w:rFonts w:ascii="Khmer MEF1" w:hAnsi="Khmer MEF1" w:cs="Khmer MEF1"/>
                <w:b/>
                <w:bCs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 xml:space="preserve"> </w:t>
        </w:r>
        <w:r w:rsidR="00D77738" w:rsidRPr="00BC5CB1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26768" w:author="Sopheak Phorn" w:date="2023-08-04T11:35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មានគណៈកម្</w:t>
        </w:r>
      </w:ins>
      <w:ins w:id="26769" w:author="Sopheak Phorn" w:date="2023-08-03T09:38:00Z">
        <w:r w:rsidR="00AD4008" w:rsidRPr="00BC5CB1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26770" w:author="Sopheak Phorn" w:date="2023-08-04T11:35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ម</w:t>
        </w:r>
      </w:ins>
      <w:ins w:id="26771" w:author="Sopheak Phorn" w:date="2023-07-28T16:10:00Z">
        <w:r w:rsidR="00D77738" w:rsidRPr="00BC5CB1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26772" w:author="Sopheak Phorn" w:date="2023-08-04T11:35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ការ</w:t>
        </w:r>
      </w:ins>
      <w:ins w:id="26773" w:author="Sopheak Phorn" w:date="2023-08-03T09:39:00Z">
        <w:r w:rsidR="00AD4008" w:rsidRPr="00BC5CB1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26774" w:author="Sopheak Phorn" w:date="2023-08-04T11:35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វាយតម្លៃ</w:t>
        </w:r>
      </w:ins>
      <w:ins w:id="26775" w:author="Sopheak Phorn" w:date="2023-07-28T16:10:00Z">
        <w:r w:rsidR="00D77738" w:rsidRPr="00BC5CB1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26776" w:author="Sopheak Phorn" w:date="2023-08-04T11:35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សមិទ្ធកម្ម</w:t>
        </w:r>
      </w:ins>
      <w:ins w:id="26777" w:author="Sopheak Phorn" w:date="2023-08-03T09:39:00Z">
        <w:r w:rsidR="005A2E84" w:rsidRPr="00BC5CB1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26778" w:author="Sopheak Phorn" w:date="2023-08-04T11:35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 xml:space="preserve"> </w:t>
        </w:r>
      </w:ins>
      <w:ins w:id="26779" w:author="Sopheak Phorn" w:date="2023-07-28T16:10:00Z">
        <w:r w:rsidR="00D77738" w:rsidRPr="00BC5CB1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26780" w:author="Sopheak Phorn" w:date="2023-08-04T11:35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ដែលតែងតែធ្វើការវាយតម្លៃ</w:t>
        </w:r>
        <w:r w:rsidR="00D77738" w:rsidRPr="000A3F26">
          <w:rPr>
            <w:rFonts w:ascii="Khmer MEF1" w:hAnsi="Khmer MEF1" w:cs="Khmer MEF1"/>
            <w:color w:val="000000"/>
            <w:sz w:val="24"/>
            <w:szCs w:val="24"/>
            <w:cs/>
            <w:lang w:val="en-GB"/>
          </w:rPr>
          <w:t>ការអនុវត្តការងារ លទ្ធផលការងារ និង</w:t>
        </w:r>
        <w:r w:rsidR="00D77738" w:rsidRPr="000A3F26">
          <w:rPr>
            <w:rFonts w:ascii="Khmer MEF1" w:hAnsi="Khmer MEF1" w:cs="Khmer MEF1" w:hint="cs"/>
            <w:color w:val="000000"/>
            <w:sz w:val="24"/>
            <w:szCs w:val="24"/>
            <w:cs/>
            <w:lang w:val="en-GB"/>
          </w:rPr>
          <w:t>ឥរិយាបថរបស់មន្ត្រីរៀងរាល់ ៣ខែម្ដង</w:t>
        </w:r>
      </w:ins>
      <w:ins w:id="26781" w:author="Kem Sereyboth" w:date="2023-07-19T15:24:00Z">
        <w:del w:id="26782" w:author="Sopheak Phorn" w:date="2023-07-28T16:10:00Z">
          <w:r w:rsidRPr="000A3F26" w:rsidDel="00D77738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26783" w:author="Sopheak Phorn" w:date="2023-07-28T16:28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 xml:space="preserve">ន.ស.ស. </w:delText>
          </w:r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784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អនុវត្តតាមបទបញ្ជាផ្ទៃក្នុងរបស់ក្រសួងសេដ្ឋកិច្ចនិងហិរញ្ញវត្ថុដោ</w:delText>
          </w:r>
        </w:del>
      </w:ins>
      <w:ins w:id="26785" w:author="Kem Sereyboth" w:date="2023-07-25T16:07:00Z">
        <w:del w:id="26786" w:author="Sopheak Phorn" w:date="2023-07-28T16:10:00Z">
          <w:r w:rsidR="00926EE0"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787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788" w:author="Kem Sereyboth" w:date="2023-07-19T15:24:00Z">
        <w:del w:id="26789" w:author="Sopheak Phorn" w:date="2023-07-28T16:10:00Z"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790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យ</w:delText>
          </w:r>
        </w:del>
      </w:ins>
      <w:ins w:id="26791" w:author="Kem Sereyboth" w:date="2023-07-25T16:08:00Z">
        <w:del w:id="26792" w:author="Sopheak Phorn" w:date="2023-07-28T16:10:00Z">
          <w:r w:rsidR="00926EE0" w:rsidRPr="000A3F26" w:rsidDel="00D77738">
            <w:rPr>
              <w:rFonts w:ascii="Khmer MEF1" w:hAnsi="Khmer MEF1" w:cs="Khmer MEF1"/>
              <w:spacing w:val="-10"/>
              <w:sz w:val="24"/>
              <w:szCs w:val="24"/>
              <w:cs/>
              <w:rPrChange w:id="26793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794" w:author="Kem Sereyboth" w:date="2023-07-19T15:24:00Z">
        <w:del w:id="26795" w:author="Sopheak Phorn" w:date="2023-07-28T16:10:00Z"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796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សា</w:delText>
          </w:r>
        </w:del>
      </w:ins>
      <w:ins w:id="26797" w:author="Kem Sereyboth" w:date="2023-07-25T16:08:00Z">
        <w:del w:id="26798" w:author="Sopheak Phorn" w:date="2023-07-28T16:10:00Z">
          <w:r w:rsidR="00926EE0"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799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800" w:author="Kem Sereyboth" w:date="2023-07-19T15:24:00Z">
        <w:del w:id="26801" w:author="Sopheak Phorn" w:date="2023-07-28T16:10:00Z"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802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រ</w:delText>
          </w:r>
        </w:del>
      </w:ins>
      <w:ins w:id="26803" w:author="Kem Sereyboth" w:date="2023-07-25T16:08:00Z">
        <w:del w:id="26804" w:author="Sopheak Phorn" w:date="2023-07-28T16:10:00Z">
          <w:r w:rsidR="00926EE0"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805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806" w:author="Kem Sereyboth" w:date="2023-07-19T15:24:00Z">
        <w:del w:id="26807" w:author="Sopheak Phorn" w:date="2023-07-28T16:10:00Z"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808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0A3F26" w:rsidDel="00D77738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26809" w:author="Sopheak Phorn" w:date="2023-07-28T16:28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ន.ស.ស.</w:delText>
          </w:r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810" w:author="Sopheak Phorn" w:date="2023-07-28T16:28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811" w:author="Sopheak Phorn" w:date="2023-07-28T16:28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 xml:space="preserve">ជាមុខងារបន្ថែមរបស់អគ្គលេខាធិកាដ្ឋានក្រុមប្រឹក្សាជាតិគាំពារសង្គម </w:delText>
          </w:r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6812" w:author="Sopheak Phorn" w:date="2023-07-28T16:28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>(</w:delText>
          </w:r>
          <w:r w:rsidRPr="000A3F26" w:rsidDel="00D77738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26813" w:author="Sopheak Phorn" w:date="2023-07-28T16:28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</w:rPr>
              </w:rPrChange>
            </w:rPr>
            <w:delText>អ.ក.គ.</w:delText>
          </w:r>
        </w:del>
      </w:ins>
      <w:ins w:id="26814" w:author="Kem Sereyboth" w:date="2023-07-25T16:07:00Z">
        <w:del w:id="26815" w:author="Sopheak Phorn" w:date="2023-07-28T16:10:00Z">
          <w:r w:rsidR="00926EE0" w:rsidRPr="000A3F26" w:rsidDel="00D77738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26816" w:author="Sopheak Phorn" w:date="2023-07-28T16:28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817" w:author="Kem Sereyboth" w:date="2023-07-19T15:24:00Z">
        <w:del w:id="26818" w:author="Sopheak Phorn" w:date="2023-07-28T16:10:00Z"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rPrChange w:id="26819" w:author="Sopheak Phorn" w:date="2023-07-28T16:28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)</w:delText>
          </w:r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820" w:author="Sopheak Phorn" w:date="2023-07-28T16:28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0A3F26" w:rsidDel="00D77738">
            <w:rPr>
              <w:rFonts w:ascii="Khmer MEF1" w:hAnsi="Khmer MEF1" w:cs="Khmer MEF1" w:hint="cs"/>
              <w:spacing w:val="-12"/>
              <w:sz w:val="24"/>
              <w:szCs w:val="24"/>
              <w:cs/>
            </w:rPr>
            <w:delText>ដែ​​ល​</w:delText>
          </w:r>
          <w:r w:rsidRPr="000A3F26" w:rsidDel="00D77738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>ត្រូ</w:delText>
          </w:r>
          <w:r w:rsidRPr="000A3F26" w:rsidDel="00D77738">
            <w:rPr>
              <w:rFonts w:ascii="Khmer MEF1" w:hAnsi="Khmer MEF1" w:cs="Khmer MEF1" w:hint="cs"/>
              <w:spacing w:val="-12"/>
              <w:sz w:val="24"/>
              <w:szCs w:val="24"/>
              <w:cs/>
            </w:rPr>
            <w:delText>​</w:delText>
          </w:r>
          <w:r w:rsidRPr="000A3F26" w:rsidDel="00D77738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>វ</w:delText>
          </w:r>
          <w:r w:rsidRPr="000A3F26" w:rsidDel="00D77738">
            <w:rPr>
              <w:rFonts w:ascii="Khmer MEF1" w:hAnsi="Khmer MEF1" w:cs="Khmer MEF1" w:hint="cs"/>
              <w:spacing w:val="-12"/>
              <w:sz w:val="24"/>
              <w:szCs w:val="24"/>
              <w:cs/>
            </w:rPr>
            <w:delText>​បាន</w:delText>
          </w:r>
          <w:r w:rsidRPr="000A3F26" w:rsidDel="00D77738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>បង្កើតឡើងក្រោ</w:delText>
          </w:r>
          <w:r w:rsidRPr="000A3F26" w:rsidDel="00D77738">
            <w:rPr>
              <w:rFonts w:ascii="Khmer MEF1" w:hAnsi="Khmer MEF1" w:cs="Khmer MEF1" w:hint="cs"/>
              <w:spacing w:val="-12"/>
              <w:sz w:val="24"/>
              <w:szCs w:val="24"/>
              <w:cs/>
            </w:rPr>
            <w:delText>​​​​​</w:delText>
          </w:r>
          <w:r w:rsidRPr="000A3F26" w:rsidDel="00D77738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>ម</w:delText>
          </w:r>
          <w:r w:rsidRPr="000A3F26" w:rsidDel="00D77738">
            <w:rPr>
              <w:rFonts w:ascii="Khmer MEF1" w:hAnsi="Khmer MEF1" w:cs="Khmer MEF1"/>
              <w:sz w:val="24"/>
              <w:szCs w:val="24"/>
              <w:cs/>
            </w:rPr>
            <w:delText xml:space="preserve">រចនាសម្ព័ន្ធរបស់ក្រសួងសេដ្ឋកិច្ចនិងហិរញ្ញវត្ថុ </w:delText>
          </w:r>
          <w:r w:rsidRPr="000A3F26" w:rsidDel="00D77738">
            <w:rPr>
              <w:rFonts w:ascii="Khmer MEF1" w:hAnsi="Khmer MEF1" w:cs="Khmer MEF1"/>
              <w:sz w:val="24"/>
              <w:szCs w:val="24"/>
            </w:rPr>
            <w:delText>(</w:delText>
          </w:r>
          <w:r w:rsidRPr="000A3F26" w:rsidDel="00D77738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>កសហ</w:delText>
          </w:r>
          <w:r w:rsidRPr="000A3F26" w:rsidDel="00D77738">
            <w:rPr>
              <w:rFonts w:ascii="Khmer MEF1" w:hAnsi="Khmer MEF1" w:cs="Khmer MEF1" w:hint="cs"/>
              <w:b/>
              <w:bCs/>
              <w:sz w:val="24"/>
              <w:szCs w:val="24"/>
              <w:cs/>
            </w:rPr>
            <w:delText>វ</w:delText>
          </w:r>
          <w:r w:rsidRPr="000A3F26" w:rsidDel="00D77738">
            <w:rPr>
              <w:rFonts w:ascii="Khmer MEF1" w:hAnsi="Khmer MEF1" w:cs="Khmer MEF1"/>
              <w:sz w:val="24"/>
              <w:szCs w:val="24"/>
            </w:rPr>
            <w:delText>)</w:delText>
          </w:r>
        </w:del>
      </w:ins>
    </w:p>
    <w:p w14:paraId="15A6D9BD" w14:textId="36D4AC8B" w:rsidR="00756E65" w:rsidRPr="000A3F26" w:rsidRDefault="00756E65">
      <w:pPr>
        <w:pStyle w:val="ListParagraph"/>
        <w:numPr>
          <w:ilvl w:val="0"/>
          <w:numId w:val="71"/>
        </w:numPr>
        <w:spacing w:after="0" w:line="240" w:lineRule="auto"/>
        <w:ind w:hanging="153"/>
        <w:rPr>
          <w:ins w:id="26821" w:author="Sopheak Phorn" w:date="2023-07-28T16:11:00Z"/>
          <w:rFonts w:ascii="Khmer MEF1" w:hAnsi="Khmer MEF1" w:cs="Khmer MEF1"/>
          <w:b/>
          <w:bCs/>
          <w:sz w:val="24"/>
          <w:szCs w:val="24"/>
          <w:rPrChange w:id="26822" w:author="Sopheak Phorn" w:date="2023-07-28T16:28:00Z">
            <w:rPr>
              <w:ins w:id="26823" w:author="Sopheak Phorn" w:date="2023-07-28T16:11:00Z"/>
              <w:rFonts w:ascii="Khmer MEF1" w:hAnsi="Khmer MEF1" w:cs="Khmer MEF1"/>
              <w:sz w:val="24"/>
              <w:szCs w:val="24"/>
            </w:rPr>
          </w:rPrChange>
        </w:rPr>
        <w:pPrChange w:id="26824" w:author="Sopheak Phorn" w:date="2023-08-25T13:08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26825" w:author="Kem Sereyboth" w:date="2023-07-19T15:24:00Z">
        <w:r w:rsidRPr="00862585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26826" w:author="Sopheak Phorn" w:date="2023-08-03T09:40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 xml:space="preserve">ផលវិបាក៖ </w:t>
        </w:r>
      </w:ins>
      <w:ins w:id="26827" w:author="Sopheak Phorn" w:date="2023-07-28T16:11:00Z">
        <w:del w:id="26828" w:author="Chamreun Poth" w:date="2024-05-30T18:32:00Z" w16du:dateUtc="2024-05-30T11:32:00Z">
          <w:r w:rsidR="00D77738" w:rsidRPr="00862585" w:rsidDel="00091126">
            <w:rPr>
              <w:rFonts w:ascii="Khmer MEF1" w:hAnsi="Khmer MEF1" w:cs="Khmer MEF1"/>
              <w:b/>
              <w:bCs/>
              <w:color w:val="000000"/>
              <w:spacing w:val="8"/>
              <w:sz w:val="24"/>
              <w:szCs w:val="24"/>
              <w:cs/>
              <w:lang w:val="en-GB"/>
              <w:rPrChange w:id="26829" w:author="Sopheak Phorn" w:date="2023-08-03T09:40:00Z">
                <w:rPr>
                  <w:rFonts w:ascii="Khmer MEF1" w:hAnsi="Khmer MEF1" w:cs="Khmer MEF1"/>
                  <w:b/>
                  <w:bCs/>
                  <w:color w:val="000000"/>
                  <w:spacing w:val="4"/>
                  <w:sz w:val="24"/>
                  <w:szCs w:val="24"/>
                  <w:cs/>
                  <w:lang w:val="en-GB"/>
                </w:rPr>
              </w:rPrChange>
            </w:rPr>
            <w:delText>ន.គ.ស</w:delText>
          </w:r>
          <w:r w:rsidR="00D77738" w:rsidRPr="00862585" w:rsidDel="00091126">
            <w:rPr>
              <w:rFonts w:ascii="Khmer MEF1" w:hAnsi="Khmer MEF1" w:cs="Khmer MEF1"/>
              <w:color w:val="000000"/>
              <w:spacing w:val="8"/>
              <w:sz w:val="24"/>
              <w:szCs w:val="24"/>
              <w:cs/>
              <w:lang w:val="en-GB"/>
              <w:rPrChange w:id="26830" w:author="Sopheak Phorn" w:date="2023-08-03T09:40:00Z">
                <w:rPr>
                  <w:rFonts w:ascii="Khmer MEF1" w:hAnsi="Khmer MEF1" w:cs="Khmer MEF1"/>
                  <w:color w:val="000000"/>
                  <w:spacing w:val="4"/>
                  <w:sz w:val="24"/>
                  <w:szCs w:val="24"/>
                  <w:cs/>
                  <w:lang w:val="en-GB"/>
                </w:rPr>
              </w:rPrChange>
            </w:rPr>
            <w:delText>.</w:delText>
          </w:r>
        </w:del>
      </w:ins>
      <w:ins w:id="26831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/>
            <w:spacing w:val="8"/>
            <w:sz w:val="24"/>
            <w:szCs w:val="24"/>
            <w:cs/>
            <w:lang w:val="en-GB"/>
          </w:rPr>
          <w:t>ឈ្មោះសវនដ្ឋាន</w:t>
        </w:r>
      </w:ins>
      <w:ins w:id="26832" w:author="Sopheak Phorn" w:date="2023-07-28T16:11:00Z">
        <w:r w:rsidR="00D77738" w:rsidRPr="00862585">
          <w:rPr>
            <w:rFonts w:ascii="Khmer MEF1" w:hAnsi="Khmer MEF1" w:cs="Khmer MEF1"/>
            <w:color w:val="000000"/>
            <w:spacing w:val="8"/>
            <w:sz w:val="24"/>
            <w:szCs w:val="24"/>
            <w:cs/>
            <w:lang w:val="en-GB"/>
            <w:rPrChange w:id="26833" w:author="Sopheak Phorn" w:date="2023-08-03T09:40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 xml:space="preserve"> </w:t>
        </w:r>
        <w:r w:rsidR="00D77738" w:rsidRPr="00EE6C61">
          <w:rPr>
            <w:rFonts w:ascii="Khmer MEF1" w:hAnsi="Khmer MEF1" w:cs="Khmer MEF1"/>
            <w:color w:val="000000"/>
            <w:spacing w:val="10"/>
            <w:sz w:val="24"/>
            <w:szCs w:val="24"/>
            <w:cs/>
            <w:lang w:val="en-GB"/>
            <w:rPrChange w:id="26834" w:author="Sopheak Phorn" w:date="2023-08-04T11:35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  <w:cs/>
                <w:lang w:val="en-GB"/>
              </w:rPr>
            </w:rPrChange>
          </w:rPr>
          <w:t xml:space="preserve">ពុំមានបញ្ហាទេព្រោះបច្ចុប្បន្ន </w:t>
        </w:r>
        <w:del w:id="26835" w:author="Chamreun Poth" w:date="2024-05-30T18:32:00Z" w16du:dateUtc="2024-05-30T11:32:00Z">
          <w:r w:rsidR="00D77738" w:rsidRPr="00EE6C61" w:rsidDel="00091126">
            <w:rPr>
              <w:rFonts w:ascii="Khmer MEF1" w:hAnsi="Khmer MEF1" w:cs="Khmer MEF1"/>
              <w:b/>
              <w:bCs/>
              <w:color w:val="000000"/>
              <w:spacing w:val="10"/>
              <w:sz w:val="24"/>
              <w:szCs w:val="24"/>
              <w:cs/>
              <w:lang w:val="en-GB"/>
              <w:rPrChange w:id="26836" w:author="Sopheak Phorn" w:date="2023-08-04T11:35:00Z">
                <w:rPr>
                  <w:rFonts w:ascii="Khmer MEF1" w:hAnsi="Khmer MEF1" w:cs="Khmer MEF1"/>
                  <w:b/>
                  <w:bCs/>
                  <w:color w:val="000000"/>
                  <w:spacing w:val="6"/>
                  <w:sz w:val="24"/>
                  <w:szCs w:val="24"/>
                  <w:cs/>
                  <w:lang w:val="en-GB"/>
                </w:rPr>
              </w:rPrChange>
            </w:rPr>
            <w:delText>ន.គ.ស.</w:delText>
          </w:r>
        </w:del>
      </w:ins>
      <w:ins w:id="26837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/>
            <w:spacing w:val="10"/>
            <w:sz w:val="24"/>
            <w:szCs w:val="24"/>
            <w:cs/>
            <w:lang w:val="en-GB"/>
          </w:rPr>
          <w:t>ឈ្មោះសវនដ្ឋាន</w:t>
        </w:r>
      </w:ins>
      <w:ins w:id="26838" w:author="Sopheak Phorn" w:date="2023-07-28T16:11:00Z">
        <w:r w:rsidR="00D77738" w:rsidRPr="00EE6C61">
          <w:rPr>
            <w:rFonts w:ascii="Khmer MEF1" w:hAnsi="Khmer MEF1" w:cs="Khmer MEF1"/>
            <w:color w:val="000000"/>
            <w:spacing w:val="10"/>
            <w:sz w:val="24"/>
            <w:szCs w:val="24"/>
            <w:cs/>
            <w:lang w:val="en-GB"/>
            <w:rPrChange w:id="26839" w:author="Sopheak Phorn" w:date="2023-08-04T11:35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  <w:cs/>
                <w:lang w:val="en-GB"/>
              </w:rPr>
            </w:rPrChange>
          </w:rPr>
          <w:t xml:space="preserve"> ពុំមានមន្ត្រីប្រព្រឹត្តកំហុស</w:t>
        </w:r>
        <w:r w:rsidR="00D77738" w:rsidRPr="000A3F26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</w:rPr>
          <w:t>ធ្ងន់ធ្ងរដែលចាំបាច់ត្រូវការក្រុមប្រឹក្សាវិន័យ</w:t>
        </w:r>
        <w:r w:rsidR="00D77738" w:rsidRPr="000A3F26">
          <w:rPr>
            <w:rFonts w:ascii="Khmer MEF1" w:hAnsi="Khmer MEF1" w:cs="Khmer MEF1"/>
            <w:color w:val="000000"/>
            <w:spacing w:val="-2"/>
            <w:sz w:val="24"/>
            <w:szCs w:val="24"/>
            <w:cs/>
            <w:lang w:val="en-GB"/>
          </w:rPr>
          <w:t>មានចំណាត់ការនៅឡើយទេ</w:t>
        </w:r>
      </w:ins>
      <w:ins w:id="26840" w:author="Kem Sereyboth" w:date="2023-07-19T15:24:00Z">
        <w:del w:id="26841" w:author="Sopheak Phorn" w:date="2023-07-28T16:11:00Z">
          <w:r w:rsidRPr="000A3F26" w:rsidDel="00D77738">
            <w:rPr>
              <w:rFonts w:ascii="Khmer MEF1" w:hAnsi="Khmer MEF1" w:cs="Khmer MEF1"/>
              <w:sz w:val="24"/>
              <w:szCs w:val="24"/>
              <w:cs/>
            </w:rPr>
            <w:delText xml:space="preserve">មន្រ្តីក្រោមឱវាទ </w:delText>
          </w:r>
          <w:r w:rsidRPr="000A3F26" w:rsidDel="00D77738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>អ.ស.ហ.</w:delText>
          </w:r>
          <w:r w:rsidRPr="000A3F26" w:rsidDel="00D77738">
            <w:rPr>
              <w:rFonts w:ascii="Khmer MEF1" w:hAnsi="Khmer MEF1" w:cs="Khmer MEF1"/>
              <w:sz w:val="24"/>
              <w:szCs w:val="24"/>
              <w:cs/>
            </w:rPr>
            <w:delText xml:space="preserve"> តែមួយ</w:delText>
          </w:r>
        </w:del>
      </w:ins>
      <w:ins w:id="26842" w:author="Kem Sereyboth" w:date="2023-07-26T11:21:00Z">
        <w:del w:id="26843" w:author="Sopheak Phorn" w:date="2023-07-28T16:11:00Z">
          <w:r w:rsidR="00E92E6D" w:rsidRPr="000A3F26" w:rsidDel="00D77738">
            <w:rPr>
              <w:rFonts w:ascii="Khmer MEF1" w:hAnsi="Khmer MEF1" w:cs="Khmer MEF1" w:hint="cs"/>
              <w:sz w:val="24"/>
              <w:szCs w:val="24"/>
              <w:cs/>
            </w:rPr>
            <w:delText xml:space="preserve"> </w:delText>
          </w:r>
        </w:del>
      </w:ins>
      <w:ins w:id="26844" w:author="Kem Sereyboth" w:date="2023-07-19T15:24:00Z">
        <w:del w:id="26845" w:author="Sopheak Phorn" w:date="2023-07-28T16:11:00Z">
          <w:r w:rsidRPr="000A3F26" w:rsidDel="00D77738">
            <w:rPr>
              <w:rFonts w:ascii="Khmer MEF1" w:hAnsi="Khmer MEF1" w:cs="Khmer MEF1"/>
              <w:sz w:val="24"/>
              <w:szCs w:val="24"/>
              <w:cs/>
            </w:rPr>
            <w:delText>អនុ​វត្តប​ទ​បញ្ជា​ផ្ទៃក្នុ​ងពី​រ​ផ្សេ​​​ង​គ្នា</w:delText>
          </w:r>
        </w:del>
      </w:ins>
      <w:ins w:id="26846" w:author="Kem Sereyboth" w:date="2023-07-26T11:20:00Z">
        <w:r w:rsidR="00E92E6D" w:rsidRPr="000A3F26">
          <w:rPr>
            <w:rFonts w:ascii="Khmer MEF1" w:hAnsi="Khmer MEF1" w:cs="Khmer MEF1" w:hint="cs"/>
            <w:sz w:val="24"/>
            <w:szCs w:val="24"/>
            <w:cs/>
          </w:rPr>
          <w:t>។</w:t>
        </w:r>
      </w:ins>
    </w:p>
    <w:p w14:paraId="3BAA3A00" w14:textId="3D9CD03C" w:rsidR="00D77738" w:rsidRDefault="00D77738">
      <w:pPr>
        <w:spacing w:after="0" w:line="240" w:lineRule="auto"/>
        <w:ind w:firstLine="720"/>
        <w:rPr>
          <w:ins w:id="26847" w:author="Sopheak Phorn" w:date="2023-07-28T16:16:00Z"/>
          <w:rFonts w:ascii="Khmer MEF1" w:hAnsi="Khmer MEF1" w:cs="Khmer MEF1"/>
          <w:spacing w:val="-8"/>
          <w:sz w:val="24"/>
          <w:szCs w:val="24"/>
        </w:rPr>
        <w:pPrChange w:id="26848" w:author="Sopheak Phorn" w:date="2023-08-25T13:08:00Z">
          <w:pPr>
            <w:spacing w:after="0" w:line="228" w:lineRule="auto"/>
            <w:ind w:firstLine="720"/>
          </w:pPr>
        </w:pPrChange>
      </w:pPr>
      <w:ins w:id="26849" w:author="Sopheak Phorn" w:date="2023-07-28T16:11:00Z">
        <w:r w:rsidRPr="000A3F26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26850" w:author="Sopheak Phorn" w:date="2023-07-28T16:28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highlight w:val="yellow"/>
                <w:cs/>
              </w:rPr>
            </w:rPrChange>
          </w:rPr>
          <w:t>លទ្ធផលនៃការរកឃើញទី</w:t>
        </w:r>
      </w:ins>
      <w:ins w:id="26851" w:author="Sopheak Phorn" w:date="2023-07-28T16:12:00Z">
        <w:r w:rsidR="003411E9" w:rsidRPr="000A3F26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26852" w:author="Sopheak Phorn" w:date="2023-07-28T16:28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highlight w:val="yellow"/>
                <w:cs/>
              </w:rPr>
            </w:rPrChange>
          </w:rPr>
          <w:t>២</w:t>
        </w:r>
      </w:ins>
      <w:ins w:id="26853" w:author="Sopheak Phorn" w:date="2023-07-28T16:11:00Z">
        <w:r w:rsidRPr="000A3F26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26854" w:author="Sopheak Phorn" w:date="2023-07-28T16:28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highlight w:val="yellow"/>
                <w:cs/>
              </w:rPr>
            </w:rPrChange>
          </w:rPr>
          <w:t>៖</w:t>
        </w:r>
      </w:ins>
      <w:ins w:id="26855" w:author="Sopheak Phorn" w:date="2023-07-28T16:12:00Z">
        <w:r w:rsidR="003411E9" w:rsidRPr="000A3F26">
          <w:rPr>
            <w:rFonts w:ascii="Khmer MEF1" w:hAnsi="Khmer MEF1" w:cs="Khmer MEF1" w:hint="cs"/>
            <w:b/>
            <w:bCs/>
            <w:spacing w:val="-6"/>
            <w:sz w:val="24"/>
            <w:szCs w:val="24"/>
            <w:cs/>
          </w:rPr>
          <w:t xml:space="preserve"> </w:t>
        </w:r>
        <w:r w:rsidR="003411E9" w:rsidRPr="000A3F26">
          <w:rPr>
            <w:rFonts w:ascii="Khmer MEF1" w:hAnsi="Khmer MEF1" w:cs="Khmer MEF1"/>
            <w:spacing w:val="-8"/>
            <w:sz w:val="24"/>
            <w:szCs w:val="24"/>
            <w:cs/>
          </w:rPr>
          <w:t>មន្រ្តី</w:t>
        </w:r>
        <w:r w:rsidR="003411E9" w:rsidRPr="00F1517F">
          <w:rPr>
            <w:rFonts w:ascii="Khmer MEF1" w:hAnsi="Khmer MEF1" w:cs="Khmer MEF1"/>
            <w:spacing w:val="-8"/>
            <w:sz w:val="24"/>
            <w:szCs w:val="24"/>
            <w:cs/>
          </w:rPr>
          <w:t>លក្ខន្តិកៈប្រភេទក្រមការ</w:t>
        </w:r>
        <w:r w:rsidR="003411E9">
          <w:rPr>
            <w:rFonts w:ascii="Khmer MEF1" w:hAnsi="Khmer MEF1" w:cs="Khmer MEF1" w:hint="cs"/>
            <w:spacing w:val="-8"/>
            <w:sz w:val="24"/>
            <w:szCs w:val="24"/>
            <w:cs/>
          </w:rPr>
          <w:t xml:space="preserve"> ត្រូវបានឱ្យធ្វើកម្មសិក្សារយៈពេល ៣ខែ ទៀត បន្ទាប់ពីទទួលបានប្រកាសទទួលស្គាល់</w:t>
        </w:r>
      </w:ins>
    </w:p>
    <w:p w14:paraId="77ACE42F" w14:textId="4EC9065B" w:rsidR="003411E9" w:rsidRPr="00BC4AD2" w:rsidRDefault="003411E9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6856" w:author="Sopheak Phorn" w:date="2023-07-28T16:16:00Z"/>
          <w:rFonts w:ascii="Khmer MEF1" w:hAnsi="Khmer MEF1" w:cs="Khmer MEF1"/>
          <w:sz w:val="24"/>
          <w:szCs w:val="24"/>
          <w:lang w:val="pt-BR"/>
          <w:rPrChange w:id="26857" w:author="Sopheak Phorn" w:date="2023-08-03T14:29:00Z">
            <w:rPr>
              <w:ins w:id="26858" w:author="Sopheak Phorn" w:date="2023-07-28T16:16:00Z"/>
            </w:rPr>
          </w:rPrChange>
        </w:rPr>
        <w:pPrChange w:id="26859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26860" w:author="Sopheak Phorn" w:date="2023-07-28T16:16:00Z">
        <w:r w:rsidRPr="00EE6C61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26861" w:author="Sopheak Phorn" w:date="2023-08-04T11:36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 xml:space="preserve">លក្ខណៈវិនិច្ឆ័យ៖ </w:t>
        </w:r>
      </w:ins>
      <w:ins w:id="26862" w:author="Sopheak Phorn" w:date="2023-08-03T09:42:00Z">
        <w:r w:rsidR="00B03B86" w:rsidRPr="00EE6C61">
          <w:rPr>
            <w:rFonts w:ascii="Khmer MEF1" w:hAnsi="Khmer MEF1" w:cs="Khmer MEF1"/>
            <w:spacing w:val="4"/>
            <w:sz w:val="24"/>
            <w:szCs w:val="24"/>
            <w:cs/>
            <w:rPrChange w:id="26863" w:author="Sopheak Phorn" w:date="2023-08-04T11:36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ប្រការ៩ នៃប្រកាសលេខ ០១០ អ.ស.ហ.ប្រក ចុះថ្ងៃទី៨ ខែតុលា ឆ្នាំ</w:t>
        </w:r>
        <w:r w:rsidR="00B03B86" w:rsidRPr="006E7ED2">
          <w:rPr>
            <w:rFonts w:ascii="Khmer MEF1" w:hAnsi="Khmer MEF1" w:cs="Khmer MEF1"/>
            <w:spacing w:val="10"/>
            <w:sz w:val="24"/>
            <w:szCs w:val="24"/>
            <w:cs/>
            <w:rPrChange w:id="26864" w:author="Sopheak Phorn" w:date="2023-08-03T09:44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២០២១</w:t>
        </w:r>
        <w:r w:rsidR="00B03B86">
          <w:rPr>
            <w:rFonts w:ascii="Khmer MEF1" w:hAnsi="Khmer MEF1" w:cs="Khmer MEF1"/>
            <w:spacing w:val="-10"/>
            <w:sz w:val="24"/>
            <w:szCs w:val="24"/>
            <w:cs/>
          </w:rPr>
          <w:t xml:space="preserve"> ស្ដី​ពី​លក្ខន្តិកៈ</w:t>
        </w:r>
        <w:r w:rsidR="00B03B86">
          <w:rPr>
            <w:rFonts w:ascii="Khmer MEF1" w:hAnsi="Khmer MEF1" w:cs="Khmer MEF1"/>
            <w:sz w:val="24"/>
            <w:szCs w:val="24"/>
            <w:cs/>
          </w:rPr>
          <w:t>នៃមន្រ្តីលក្ខន្តិកៈរបស់អាជ្ញាធរសេវាហិរញ្ញវត្ថុមិនមែនធនាគារ</w:t>
        </w:r>
      </w:ins>
    </w:p>
    <w:p w14:paraId="3EBAD383" w14:textId="17EC33EE" w:rsidR="003411E9" w:rsidRPr="00091126" w:rsidRDefault="003411E9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6865" w:author="Sopheak Phorn" w:date="2023-07-28T16:16:00Z"/>
          <w:rFonts w:ascii="Khmer MEF1" w:hAnsi="Khmer MEF1" w:cs="Khmer MEF1"/>
          <w:b/>
          <w:bCs/>
          <w:sz w:val="24"/>
          <w:szCs w:val="24"/>
          <w:lang w:val="pt-BR"/>
          <w:rPrChange w:id="26866" w:author="Chamreun Poth" w:date="2024-05-30T18:36:00Z" w16du:dateUtc="2024-05-30T11:36:00Z">
            <w:rPr>
              <w:ins w:id="26867" w:author="Sopheak Phorn" w:date="2023-07-28T16:16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26868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26869" w:author="Sopheak Phorn" w:date="2023-07-28T16:16:00Z">
        <w:r w:rsidRPr="00AE5C2B">
          <w:rPr>
            <w:rFonts w:ascii="Khmer MEF1" w:hAnsi="Khmer MEF1" w:cs="Khmer MEF1"/>
            <w:b/>
            <w:bCs/>
            <w:spacing w:val="-8"/>
            <w:sz w:val="24"/>
            <w:szCs w:val="24"/>
            <w:cs/>
          </w:rPr>
          <w:t xml:space="preserve">ឫសគល់បញ្ហា៖ </w:t>
        </w:r>
        <w:del w:id="26870" w:author="Chamreun Poth" w:date="2024-05-30T18:32:00Z" w16du:dateUtc="2024-05-30T11:32:00Z">
          <w:r w:rsidRPr="003411E9" w:rsidDel="0009112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26871" w:author="Sopheak Phorn" w:date="2023-07-28T16:18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26872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8"/>
            <w:sz w:val="24"/>
            <w:szCs w:val="24"/>
            <w:cs/>
          </w:rPr>
          <w:t>ឈ្មោះសវនដ្ឋាន</w:t>
        </w:r>
      </w:ins>
      <w:ins w:id="26873" w:author="Sopheak Phorn" w:date="2023-07-28T16:16:00Z">
        <w:r w:rsidRPr="003411E9">
          <w:rPr>
            <w:rFonts w:ascii="Khmer MEF1" w:hAnsi="Khmer MEF1" w:cs="Khmer MEF1"/>
            <w:spacing w:val="-8"/>
            <w:sz w:val="24"/>
            <w:szCs w:val="24"/>
            <w:cs/>
            <w:rPrChange w:id="26874" w:author="Sopheak Phorn" w:date="2023-07-28T16:18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បានអនុវត្តនីតិវិធីនៃការទទួល</w:t>
        </w:r>
        <w:r w:rsidRPr="003411E9">
          <w:rPr>
            <w:rFonts w:ascii="Khmer MEF1" w:hAnsi="Khmer MEF1" w:cs="Khmer MEF1"/>
            <w:spacing w:val="-8"/>
            <w:sz w:val="24"/>
            <w:szCs w:val="24"/>
            <w:cs/>
            <w:rPrChange w:id="26875" w:author="Sopheak Phorn" w:date="2023-07-28T16:1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មន្ត្រីលក្ខន្តិកៈដោយបានចេញ</w:t>
        </w:r>
        <w:r w:rsidRPr="003411E9">
          <w:rPr>
            <w:rFonts w:ascii="Khmer MEF1" w:hAnsi="Khmer MEF1" w:cs="Khmer MEF1"/>
            <w:spacing w:val="-8"/>
            <w:sz w:val="24"/>
            <w:szCs w:val="24"/>
            <w:cs/>
            <w:rPrChange w:id="26876" w:author="Sopheak Phorn" w:date="2023-07-28T16:18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ប្រកាស</w:t>
        </w:r>
        <w:r w:rsidRPr="003411E9">
          <w:rPr>
            <w:rFonts w:ascii="Khmer MEF1" w:hAnsi="Khmer MEF1" w:cs="Khmer MEF1"/>
            <w:spacing w:val="-16"/>
            <w:sz w:val="24"/>
            <w:szCs w:val="24"/>
            <w:cs/>
            <w:rPrChange w:id="26877" w:author="Sopheak Phorn" w:date="2023-07-28T16:1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ទទួលស្គាល់មន្ត្រីលក្ខន្តិកៈប្រភេទ</w:t>
        </w:r>
        <w:r w:rsidRPr="003411E9">
          <w:rPr>
            <w:rFonts w:ascii="Khmer MEF1" w:hAnsi="Khmer MEF1" w:cs="Khmer MEF1"/>
            <w:spacing w:val="-16"/>
            <w:sz w:val="24"/>
            <w:szCs w:val="24"/>
            <w:cs/>
            <w:rPrChange w:id="26878" w:author="Sopheak Phorn" w:date="2023-07-28T16:1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ក្រមការបន្ទាប់ពីប្រលងជាប់ជាស្ថាពរ</w:t>
        </w:r>
        <w:r w:rsidRPr="00091126">
          <w:rPr>
            <w:rFonts w:ascii="Khmer MEF1" w:hAnsi="Khmer MEF1" w:cs="Khmer MEF1"/>
            <w:spacing w:val="-16"/>
            <w:sz w:val="24"/>
            <w:szCs w:val="24"/>
            <w:lang w:val="pt-BR"/>
            <w:rPrChange w:id="26879" w:author="Chamreun Poth" w:date="2024-05-30T18:36:00Z" w16du:dateUtc="2024-05-30T11:36:00Z">
              <w:rPr>
                <w:rFonts w:ascii="Khmer MEF1" w:hAnsi="Khmer MEF1" w:cs="Khmer MEF1"/>
                <w:spacing w:val="-6"/>
                <w:sz w:val="24"/>
                <w:szCs w:val="24"/>
              </w:rPr>
            </w:rPrChange>
          </w:rPr>
          <w:t xml:space="preserve"> </w:t>
        </w:r>
        <w:r w:rsidRPr="003411E9">
          <w:rPr>
            <w:rFonts w:ascii="Khmer MEF1" w:hAnsi="Khmer MEF1" w:cs="Khmer MEF1"/>
            <w:spacing w:val="-16"/>
            <w:sz w:val="24"/>
            <w:szCs w:val="24"/>
            <w:cs/>
            <w:rPrChange w:id="26880" w:author="Sopheak Phorn" w:date="2023-07-28T16:19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ទើបតម្រូវឱ្យធ្វើ</w:t>
        </w:r>
        <w:r w:rsidRPr="003411E9">
          <w:rPr>
            <w:rFonts w:ascii="Khmer MEF1" w:hAnsi="Khmer MEF1" w:cs="Khmer MEF1"/>
            <w:spacing w:val="-16"/>
            <w:sz w:val="24"/>
            <w:szCs w:val="24"/>
            <w:cs/>
            <w:rPrChange w:id="26881" w:author="Sopheak Phorn" w:date="2023-07-28T16:19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កម្មសិក្សា</w:t>
        </w:r>
      </w:ins>
      <w:ins w:id="26882" w:author="Sopheak Phorn" w:date="2023-07-28T16:18:00Z"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>​</w:t>
        </w:r>
      </w:ins>
      <w:ins w:id="26883" w:author="Sopheak Phorn" w:date="2023-07-28T16:16:00Z">
        <w:r w:rsidRPr="00E23CC6">
          <w:rPr>
            <w:rFonts w:ascii="Khmer MEF1" w:hAnsi="Khmer MEF1" w:cs="Khmer MEF1" w:hint="cs"/>
            <w:spacing w:val="-8"/>
            <w:sz w:val="24"/>
            <w:szCs w:val="24"/>
            <w:cs/>
          </w:rPr>
          <w:t>រយៈពេល</w:t>
        </w:r>
        <w:r w:rsidRPr="00E23CC6">
          <w:rPr>
            <w:rFonts w:ascii="Khmer MEF1" w:hAnsi="Khmer MEF1" w:cs="Khmer MEF1"/>
            <w:spacing w:val="-8"/>
            <w:sz w:val="24"/>
            <w:szCs w:val="24"/>
            <w:cs/>
          </w:rPr>
          <w:t xml:space="preserve"> </w:t>
        </w:r>
        <w:r w:rsidRPr="00E23CC6">
          <w:rPr>
            <w:rFonts w:ascii="Khmer MEF1" w:hAnsi="Khmer MEF1" w:cs="Khmer MEF1" w:hint="cs"/>
            <w:spacing w:val="-8"/>
            <w:sz w:val="24"/>
            <w:szCs w:val="24"/>
            <w:cs/>
          </w:rPr>
          <w:t>៣</w:t>
        </w:r>
        <w:r w:rsidRPr="00E23CC6">
          <w:rPr>
            <w:rFonts w:ascii="Khmer MEF1" w:hAnsi="Khmer MEF1" w:cs="Khmer MEF1"/>
            <w:spacing w:val="-8"/>
            <w:sz w:val="24"/>
            <w:szCs w:val="24"/>
            <w:cs/>
          </w:rPr>
          <w:t xml:space="preserve"> </w:t>
        </w:r>
        <w:r w:rsidRPr="00E23CC6">
          <w:rPr>
            <w:rFonts w:ascii="Khmer MEF1" w:hAnsi="Khmer MEF1" w:cs="Khmer MEF1" w:hint="cs"/>
            <w:spacing w:val="-8"/>
            <w:sz w:val="24"/>
            <w:szCs w:val="24"/>
            <w:cs/>
          </w:rPr>
          <w:t>ខែ</w:t>
        </w:r>
      </w:ins>
    </w:p>
    <w:p w14:paraId="2A326615" w14:textId="5B90E65C" w:rsidR="003411E9" w:rsidRPr="00091126" w:rsidRDefault="003411E9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6884" w:author="Kem Sereyboth" w:date="2023-07-19T15:24:00Z"/>
          <w:rFonts w:ascii="Khmer MEF1" w:hAnsi="Khmer MEF1" w:cs="Khmer MEF1"/>
          <w:b/>
          <w:bCs/>
          <w:sz w:val="24"/>
          <w:szCs w:val="24"/>
          <w:lang w:val="pt-BR"/>
          <w:rPrChange w:id="26885" w:author="Chamreun Poth" w:date="2024-05-30T18:36:00Z" w16du:dateUtc="2024-05-30T11:36:00Z">
            <w:rPr>
              <w:ins w:id="26886" w:author="Kem Sereyboth" w:date="2023-07-19T15:24:00Z"/>
            </w:rPr>
          </w:rPrChange>
        </w:rPr>
        <w:pPrChange w:id="26887" w:author="Sopheak Phorn" w:date="2023-08-25T16:19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26888" w:author="Sopheak Phorn" w:date="2023-07-28T16:16:00Z">
        <w:r w:rsidRPr="006E7ED2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26889" w:author="Sopheak Phorn" w:date="2023-08-03T09:46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 xml:space="preserve">ផលវិបាក៖ </w:t>
        </w:r>
      </w:ins>
      <w:ins w:id="26890" w:author="Sopheak Phorn" w:date="2023-07-28T16:18:00Z">
        <w:del w:id="26891" w:author="Chamreun Poth" w:date="2024-05-30T18:32:00Z" w16du:dateUtc="2024-05-30T11:32:00Z">
          <w:r w:rsidRPr="006E7ED2" w:rsidDel="0009112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26892" w:author="Sopheak Phorn" w:date="2023-08-03T09:46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26893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8"/>
            <w:sz w:val="24"/>
            <w:szCs w:val="24"/>
            <w:cs/>
          </w:rPr>
          <w:t>ឈ្មោះសវនដ្ឋាន</w:t>
        </w:r>
      </w:ins>
      <w:ins w:id="26894" w:author="Sopheak Phorn" w:date="2023-07-28T16:18:00Z">
        <w:r w:rsidRPr="006E7ED2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26895" w:author="Sopheak Phorn" w:date="2023-08-03T09:46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 xml:space="preserve"> </w:t>
        </w:r>
        <w:r w:rsidRPr="006E7ED2">
          <w:rPr>
            <w:rFonts w:ascii="Khmer MEF1" w:hAnsi="Khmer MEF1" w:cs="Khmer MEF1"/>
            <w:spacing w:val="-6"/>
            <w:sz w:val="24"/>
            <w:szCs w:val="24"/>
            <w:cs/>
            <w:rPrChange w:id="26896" w:author="Sopheak Phorn" w:date="2023-08-03T09:46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គួរអនុវត្តនីតិវិធី</w:t>
        </w:r>
        <w:r w:rsidRPr="006E7ED2">
          <w:rPr>
            <w:rFonts w:ascii="Khmer MEF1" w:hAnsi="Khmer MEF1" w:cs="Khmer MEF1"/>
            <w:spacing w:val="-6"/>
            <w:sz w:val="24"/>
            <w:szCs w:val="24"/>
            <w:cs/>
            <w:rPrChange w:id="26897" w:author="Sopheak Phorn" w:date="2023-08-03T09:46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នៃការទទួលស្គាល់មន្ត្រីលក្ខន្តិកៈអនុលោមតាមប្រកាស</w:t>
        </w:r>
        <w:r w:rsidRPr="00F1517F">
          <w:rPr>
            <w:rFonts w:ascii="Khmer MEF1" w:hAnsi="Khmer MEF1" w:cs="Khmer MEF1"/>
            <w:spacing w:val="6"/>
            <w:sz w:val="24"/>
            <w:szCs w:val="24"/>
            <w:cs/>
          </w:rPr>
          <w:t>ស្ដីពីលក្ខន្តិកៈនៃមន្ត្រីលក្ខន្តិកៈរបស់</w:t>
        </w:r>
        <w:r w:rsidRPr="00091126">
          <w:rPr>
            <w:rFonts w:ascii="Khmer MEF1" w:hAnsi="Khmer MEF1" w:cs="Khmer MEF1"/>
            <w:spacing w:val="6"/>
            <w:sz w:val="24"/>
            <w:szCs w:val="24"/>
            <w:lang w:val="pt-BR"/>
            <w:rPrChange w:id="26898" w:author="Chamreun Poth" w:date="2024-05-30T18:36:00Z" w16du:dateUtc="2024-05-30T11:36:00Z">
              <w:rPr>
                <w:rFonts w:ascii="Khmer MEF1" w:hAnsi="Khmer MEF1" w:cs="Khmer MEF1"/>
                <w:spacing w:val="6"/>
                <w:sz w:val="24"/>
                <w:szCs w:val="24"/>
              </w:rPr>
            </w:rPrChange>
          </w:rPr>
          <w:t>​​</w:t>
        </w:r>
        <w:r w:rsidRPr="00F1517F">
          <w:rPr>
            <w:rFonts w:ascii="Khmer MEF1" w:hAnsi="Khmer MEF1" w:cs="Khmer MEF1"/>
            <w:sz w:val="24"/>
            <w:szCs w:val="24"/>
            <w:cs/>
          </w:rPr>
          <w:t>អាជ្ញាធរសេវាហិរញ្ញវត្ថុមិនមែនធនាគារ</w:t>
        </w:r>
      </w:ins>
      <w:ins w:id="26899" w:author="Sopheak Phorn" w:date="2023-07-28T16:16:00Z">
        <w:r>
          <w:rPr>
            <w:rFonts w:ascii="Khmer MEF1" w:hAnsi="Khmer MEF1" w:cs="Khmer MEF1" w:hint="cs"/>
            <w:sz w:val="24"/>
            <w:szCs w:val="24"/>
            <w:cs/>
          </w:rPr>
          <w:t>។</w:t>
        </w:r>
      </w:ins>
    </w:p>
    <w:p w14:paraId="2B8F4254" w14:textId="095D4799" w:rsidR="0099453B" w:rsidRPr="005A3279" w:rsidRDefault="00CA4271">
      <w:pPr>
        <w:spacing w:after="0" w:line="233" w:lineRule="auto"/>
        <w:ind w:firstLine="720"/>
        <w:jc w:val="both"/>
        <w:rPr>
          <w:ins w:id="26900" w:author="Kem Sereyboth" w:date="2023-07-19T15:25:00Z"/>
          <w:rFonts w:ascii="Khmer MEF1" w:hAnsi="Khmer MEF1" w:cs="Khmer MEF1"/>
          <w:b/>
          <w:bCs/>
          <w:spacing w:val="6"/>
          <w:sz w:val="24"/>
          <w:szCs w:val="24"/>
          <w:lang w:val="pt-BR"/>
          <w:rPrChange w:id="26901" w:author="Chamreun Poth" w:date="2024-06-03T20:41:00Z" w16du:dateUtc="2024-06-03T13:41:00Z">
            <w:rPr>
              <w:ins w:id="26902" w:author="Kem Sereyboth" w:date="2023-07-19T15:25:00Z"/>
              <w:spacing w:val="6"/>
            </w:rPr>
          </w:rPrChange>
        </w:rPr>
        <w:pPrChange w:id="26903" w:author="Sopheak Phorn" w:date="2023-08-25T16:19:00Z">
          <w:pPr>
            <w:pStyle w:val="ListParagraph"/>
            <w:numPr>
              <w:numId w:val="55"/>
            </w:numPr>
            <w:spacing w:after="0" w:line="245" w:lineRule="auto"/>
            <w:jc w:val="both"/>
          </w:pPr>
        </w:pPrChange>
      </w:pPr>
      <w:ins w:id="26904" w:author="Kem Sereyboth" w:date="2023-07-19T15:57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26905" w:author="Kem Sereyboth" w:date="2023-07-26T16:28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ខ</w:t>
        </w:r>
      </w:ins>
      <w:ins w:id="26906" w:author="Kem Sereyboth" w:date="2023-07-19T15:25:00Z">
        <w:r w:rsidR="0099453B"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26907" w:author="Kem Sereyboth" w:date="2023-07-26T16:28:00Z">
              <w:rPr>
                <w:rFonts w:cs="MoolBoran"/>
                <w:cs/>
              </w:rPr>
            </w:rPrChange>
          </w:rPr>
          <w:t>.សវនកម្ម</w:t>
        </w:r>
        <w:r w:rsidR="0099453B"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26908" w:author="Kem Sereyboth" w:date="2023-07-26T16:28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សមិទ្ធ</w:t>
        </w:r>
      </w:ins>
      <w:ins w:id="26909" w:author="Kem Sereyboth" w:date="2023-07-19T16:58:00Z">
        <w:r w:rsidR="00D337E7"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26910" w:author="Kem Sereyboth" w:date="2023-07-26T16:28:00Z">
              <w:rPr>
                <w:rFonts w:ascii="Khmer MEF2" w:hAnsi="Khmer MEF2" w:cs="Khmer MEF2"/>
                <w:sz w:val="24"/>
                <w:szCs w:val="24"/>
                <w:cs/>
              </w:rPr>
            </w:rPrChange>
          </w:rPr>
          <w:t>កម្ម</w:t>
        </w:r>
      </w:ins>
    </w:p>
    <w:p w14:paraId="46023FD5" w14:textId="60E23A67" w:rsidR="004200AA" w:rsidRPr="005A3279" w:rsidRDefault="00DA0E01">
      <w:pPr>
        <w:spacing w:after="0" w:line="233" w:lineRule="auto"/>
        <w:ind w:firstLine="709"/>
        <w:jc w:val="both"/>
        <w:rPr>
          <w:ins w:id="26911" w:author="Kem Sereyboth" w:date="2023-07-19T15:43:00Z"/>
          <w:rFonts w:ascii="Khmer MEF1" w:hAnsi="Khmer MEF1" w:cs="Khmer MEF1"/>
          <w:spacing w:val="-6"/>
          <w:sz w:val="24"/>
          <w:szCs w:val="24"/>
          <w:lang w:val="pt-BR"/>
          <w:rPrChange w:id="26912" w:author="Chamreun Poth" w:date="2024-06-03T20:41:00Z" w16du:dateUtc="2024-06-03T13:41:00Z">
            <w:rPr>
              <w:ins w:id="26913" w:author="Kem Sereyboth" w:date="2023-07-19T15:43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26914" w:author="Sopheak Phorn" w:date="2023-08-25T16:19:00Z">
          <w:pPr>
            <w:spacing w:after="0" w:line="230" w:lineRule="auto"/>
            <w:ind w:left="709" w:hanging="709"/>
            <w:jc w:val="both"/>
          </w:pPr>
        </w:pPrChange>
      </w:pPr>
      <w:ins w:id="26915" w:author="Kem Sereyboth" w:date="2023-07-13T14:28:00Z">
        <w:r w:rsidRPr="006E7ED2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26916" w:author="Sopheak Phorn" w:date="2023-08-03T09:50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លទ្ធផល</w:t>
        </w:r>
      </w:ins>
      <w:ins w:id="26917" w:author="Kem Sereyboth" w:date="2023-07-26T11:12:00Z">
        <w:r w:rsidR="00E92E6D" w:rsidRPr="006E7ED2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26918" w:author="Sopheak Phorn" w:date="2023-08-03T09:50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នៃការ</w:t>
        </w:r>
      </w:ins>
      <w:ins w:id="26919" w:author="Kem Sereyboth" w:date="2023-07-13T14:28:00Z">
        <w:r w:rsidRPr="006E7ED2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26920" w:author="Sopheak Phorn" w:date="2023-08-03T09:50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រកឃើញទី</w:t>
        </w:r>
      </w:ins>
      <w:ins w:id="26921" w:author="Sopheak Phorn" w:date="2023-07-28T16:21:00Z">
        <w:r w:rsidR="004A69EC" w:rsidRPr="006E7ED2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26922" w:author="Sopheak Phorn" w:date="2023-08-03T09:50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៣</w:t>
        </w:r>
      </w:ins>
      <w:ins w:id="26923" w:author="Kem Sereyboth" w:date="2023-07-19T15:42:00Z">
        <w:del w:id="26924" w:author="Sopheak Phorn" w:date="2023-07-28T16:21:00Z">
          <w:r w:rsidR="007F21AA" w:rsidRPr="006E7ED2" w:rsidDel="004A69EC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6925" w:author="Sopheak Phorn" w:date="2023-08-03T09:50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26926" w:author="Kem Sereyboth" w:date="2023-07-13T14:28:00Z">
        <w:r w:rsidRPr="006E7ED2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26927" w:author="Sopheak Phorn" w:date="2023-08-03T09:50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 xml:space="preserve">៖ </w:t>
        </w:r>
      </w:ins>
      <w:ins w:id="26928" w:author="Sopheak Phorn" w:date="2023-08-03T09:49:00Z">
        <w:r w:rsidR="006E7ED2" w:rsidRPr="006E7ED2">
          <w:rPr>
            <w:rFonts w:ascii="Khmer MEF1" w:hAnsi="Khmer MEF1" w:cs="Khmer MEF1"/>
            <w:color w:val="000000"/>
            <w:spacing w:val="-6"/>
            <w:sz w:val="24"/>
            <w:szCs w:val="24"/>
            <w:cs/>
            <w:lang w:val="en-GB"/>
            <w:rPrChange w:id="26929" w:author="Sopheak Phorn" w:date="2023-08-03T09:50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  <w:lang w:val="en-GB"/>
              </w:rPr>
            </w:rPrChange>
          </w:rPr>
          <w:t>សេចក្ដី</w:t>
        </w:r>
        <w:r w:rsidR="006E7ED2" w:rsidRPr="006E7ED2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6930" w:author="Sopheak Phorn" w:date="2023-08-03T09:50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ព្រាងប្រកាសស្ដីពីការដាក់ឱ្យអនុវត្តស្ដង់ដាគណនេយ្យសម្រាប់</w:t>
        </w:r>
        <w:r w:rsidR="006E7ED2" w:rsidRPr="00AD1E0F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 xml:space="preserve">គ្រឹះស្ថានសាធារណៈរដ្ឋបាល </w:t>
        </w:r>
        <w:del w:id="26931" w:author="Chamreun Poth" w:date="2024-05-30T18:32:00Z" w16du:dateUtc="2024-05-30T11:32:00Z">
          <w:r w:rsidR="006E7ED2" w:rsidRPr="00AD1E0F" w:rsidDel="00091126">
            <w:rPr>
              <w:rFonts w:ascii="Khmer MEF1" w:hAnsi="Khmer MEF1" w:cs="Khmer MEF1"/>
              <w:b/>
              <w:bCs/>
              <w:color w:val="000000" w:themeColor="text1"/>
              <w:spacing w:val="-8"/>
              <w:sz w:val="24"/>
              <w:szCs w:val="24"/>
              <w:cs/>
            </w:rPr>
            <w:delText>ន.គ.ស.</w:delText>
          </w:r>
        </w:del>
      </w:ins>
      <w:ins w:id="26932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 w:themeColor="text1"/>
            <w:spacing w:val="-8"/>
            <w:sz w:val="24"/>
            <w:szCs w:val="24"/>
            <w:cs/>
          </w:rPr>
          <w:t>ឈ្មោះសវនដ្ឋាន</w:t>
        </w:r>
      </w:ins>
      <w:ins w:id="26933" w:author="Sopheak Phorn" w:date="2023-08-03T09:49:00Z">
        <w:r w:rsidR="006E7ED2" w:rsidRPr="00AD1E0F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 xml:space="preserve"> ពុំទាន់អាចដាក់ឱ្យអនុវត្តស្របតាមផែនការសកម្មភាពឆ្នាំ២០២២</w:t>
        </w:r>
      </w:ins>
      <w:ins w:id="26934" w:author="Sopheak Phorn" w:date="2023-08-03T13:11:00Z">
        <w:r w:rsidR="00CC7C31">
          <w:rPr>
            <w:rFonts w:ascii="Khmer MEF1" w:hAnsi="Khmer MEF1" w:cs="Khmer MEF1" w:hint="cs"/>
            <w:sz w:val="24"/>
            <w:szCs w:val="24"/>
            <w:cs/>
          </w:rPr>
          <w:t>។</w:t>
        </w:r>
      </w:ins>
      <w:ins w:id="26935" w:author="Kem Sereyboth" w:date="2023-07-19T15:43:00Z">
        <w:del w:id="26936" w:author="Sopheak Phorn" w:date="2023-07-28T16:21:00Z">
          <w:r w:rsidR="004200AA" w:rsidRPr="00D828DF" w:rsidDel="004A69EC">
            <w:rPr>
              <w:rFonts w:ascii="Khmer MEF1" w:hAnsi="Khmer MEF1" w:cs="Khmer MEF1"/>
              <w:sz w:val="24"/>
              <w:szCs w:val="24"/>
              <w:cs/>
              <w:rPrChange w:id="26937" w:author="Kem Sereyboth" w:date="2023-07-26T11:21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សេចក្ដីសម្រេចស្ដីពីការកំណត់លក្ខខណ្ឌក្នុងការជ្រើសរើសក្រុមហ៊ុ</w:delText>
          </w:r>
          <w:r w:rsidR="004200AA" w:rsidRPr="005A3279" w:rsidDel="004A69EC">
            <w:rPr>
              <w:rFonts w:ascii="Khmer MEF1" w:hAnsi="Khmer MEF1" w:cs="Khmer MEF1"/>
              <w:sz w:val="24"/>
              <w:szCs w:val="24"/>
              <w:lang w:val="pt-BR"/>
              <w:rPrChange w:id="26938" w:author="Chamreun Poth" w:date="2024-06-03T20:41:00Z" w16du:dateUtc="2024-06-03T13:41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​</w:delText>
          </w:r>
          <w:r w:rsidR="004200AA" w:rsidRPr="00D828DF" w:rsidDel="004A69EC">
            <w:rPr>
              <w:rFonts w:ascii="Khmer MEF1" w:hAnsi="Khmer MEF1" w:cs="Khmer MEF1"/>
              <w:sz w:val="24"/>
              <w:szCs w:val="24"/>
              <w:cs/>
              <w:rPrChange w:id="26939" w:author="Kem Sereyboth" w:date="2023-07-26T11:21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</w:delText>
          </w:r>
          <w:r w:rsidR="004200AA" w:rsidRPr="00D828DF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6940" w:author="Kem Sereyboth" w:date="2023-07-26T11:2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សវនកម្មឯក</w:delText>
          </w:r>
          <w:r w:rsidR="004200AA" w:rsidRPr="005A3279" w:rsidDel="004A69EC">
            <w:rPr>
              <w:rFonts w:ascii="Khmer MEF1" w:hAnsi="Khmer MEF1" w:cs="Khmer MEF1"/>
              <w:spacing w:val="2"/>
              <w:sz w:val="24"/>
              <w:szCs w:val="24"/>
              <w:lang w:val="pt-BR"/>
              <w:rPrChange w:id="26941" w:author="Chamreun Poth" w:date="2024-06-03T20:41:00Z" w16du:dateUtc="2024-06-03T13:41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​</w:delText>
          </w:r>
          <w:r w:rsidR="004200AA" w:rsidRPr="00D828DF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6942" w:author="Kem Sereyboth" w:date="2023-07-26T11:2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រាជ្យ​ផ្តល់សេវា​</w:delText>
          </w:r>
          <w:r w:rsidR="004200AA" w:rsidRPr="00D828DF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6943" w:author="Kem Sereyboth" w:date="2023-07-26T11:2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សវនកម្មក្នុងប្រព័ន្ធសន្តិសុខស​ង្គ​ម​ ពុំទាន់អាចដាក់ឱ្យអនុវត្តស្របតាម​ផែ​ន​កា​រ​​​</w:delText>
          </w:r>
          <w:r w:rsidR="004200AA" w:rsidRPr="00D828DF" w:rsidDel="004A69EC">
            <w:rPr>
              <w:rFonts w:ascii="Khmer MEF1" w:hAnsi="Khmer MEF1" w:cs="Khmer MEF1"/>
              <w:sz w:val="24"/>
              <w:szCs w:val="24"/>
              <w:cs/>
              <w:rPrChange w:id="26944" w:author="Kem Sereyboth" w:date="2023-07-26T11:2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</w:delText>
          </w:r>
          <w:r w:rsidR="004200AA" w:rsidRPr="00F55550" w:rsidDel="004A69EC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​ក​ម្មភា​ពក្នុងឆ្នាំ២​០​២​២។</w:delText>
          </w:r>
        </w:del>
      </w:ins>
    </w:p>
    <w:p w14:paraId="6AF362CE" w14:textId="711176AA" w:rsidR="007F21AA" w:rsidRPr="00E33574" w:rsidRDefault="00DA0E01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6945" w:author="Kem Sereyboth" w:date="2023-07-19T15:42:00Z"/>
          <w:rFonts w:ascii="Khmer MEF1" w:hAnsi="Khmer MEF1" w:cs="Khmer MEF1"/>
          <w:b/>
          <w:bCs/>
          <w:spacing w:val="-14"/>
          <w:sz w:val="24"/>
          <w:szCs w:val="24"/>
          <w:rPrChange w:id="26946" w:author="Kem Sereyboth" w:date="2023-07-19T16:59:00Z">
            <w:rPr>
              <w:ins w:id="26947" w:author="Kem Sereyboth" w:date="2023-07-19T15:42:00Z"/>
            </w:rPr>
          </w:rPrChange>
        </w:rPr>
        <w:pPrChange w:id="26948" w:author="Sopheak Phorn" w:date="2023-08-25T16:19:00Z">
          <w:pPr>
            <w:spacing w:after="0" w:line="230" w:lineRule="auto"/>
            <w:ind w:left="709" w:hanging="709"/>
            <w:jc w:val="both"/>
          </w:pPr>
        </w:pPrChange>
      </w:pPr>
      <w:ins w:id="26949" w:author="Kem Sereyboth" w:date="2023-07-13T14:28:00Z">
        <w:r w:rsidRPr="00F55550">
          <w:rPr>
            <w:rFonts w:ascii="Khmer MEF1" w:hAnsi="Khmer MEF1" w:cs="Khmer MEF1"/>
            <w:b/>
            <w:bCs/>
            <w:spacing w:val="-14"/>
            <w:sz w:val="24"/>
            <w:szCs w:val="24"/>
            <w:cs/>
          </w:rPr>
          <w:t xml:space="preserve">លក្ខណៈវិនិច្ឆ័យ៖ </w:t>
        </w:r>
      </w:ins>
    </w:p>
    <w:p w14:paraId="5DE0BF7A" w14:textId="61E7593B" w:rsidR="004A69EC" w:rsidRPr="004A69EC" w:rsidRDefault="004A69EC">
      <w:pPr>
        <w:pStyle w:val="ListParagraph"/>
        <w:numPr>
          <w:ilvl w:val="0"/>
          <w:numId w:val="96"/>
        </w:numPr>
        <w:spacing w:after="0" w:line="233" w:lineRule="auto"/>
        <w:ind w:left="1985" w:hanging="284"/>
        <w:jc w:val="both"/>
        <w:rPr>
          <w:ins w:id="26950" w:author="Sopheak Phorn" w:date="2023-07-28T16:22:00Z"/>
          <w:rFonts w:ascii="Khmer MEF1" w:hAnsi="Khmer MEF1" w:cs="Khmer MEF1"/>
          <w:spacing w:val="-14"/>
          <w:sz w:val="24"/>
          <w:szCs w:val="24"/>
        </w:rPr>
        <w:pPrChange w:id="26951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bookmarkStart w:id="26952" w:name="_Hlk141453965"/>
      <w:ins w:id="26953" w:author="Sopheak Phorn" w:date="2023-07-28T16:22:00Z">
        <w:r w:rsidRPr="004A69EC">
          <w:rPr>
            <w:rFonts w:ascii="Khmer MEF1" w:hAnsi="Khmer MEF1" w:cs="Khmer MEF1"/>
            <w:spacing w:val="-14"/>
            <w:sz w:val="24"/>
            <w:szCs w:val="24"/>
            <w:cs/>
          </w:rPr>
          <w:t>ផែនការសកម្មភាព</w:t>
        </w:r>
        <w:r w:rsidRPr="004A69EC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6954" w:author="Sopheak Phorn" w:date="2023-07-28T16:22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ប្រចាំ</w:t>
        </w:r>
        <w:r w:rsidRPr="004A69EC">
          <w:rPr>
            <w:rFonts w:ascii="Khmer MEF1" w:hAnsi="Khmer MEF1" w:cs="Khmer MEF1"/>
            <w:spacing w:val="-14"/>
            <w:sz w:val="24"/>
            <w:szCs w:val="24"/>
            <w:cs/>
          </w:rPr>
          <w:t xml:space="preserve">ឆ្នាំ២០២២ របស់ </w:t>
        </w:r>
        <w:del w:id="26955" w:author="Chamreun Poth" w:date="2024-05-30T18:32:00Z" w16du:dateUtc="2024-05-30T11:32:00Z">
          <w:r w:rsidRPr="00FE2D37" w:rsidDel="00091126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26956" w:author="Sopheak" w:date="2023-07-28T22:16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26957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14"/>
            <w:sz w:val="24"/>
            <w:szCs w:val="24"/>
            <w:cs/>
          </w:rPr>
          <w:t>ឈ្មោះសវនដ្ឋាន</w:t>
        </w:r>
      </w:ins>
    </w:p>
    <w:p w14:paraId="121EA3BC" w14:textId="77777777" w:rsidR="004A69EC" w:rsidRDefault="004A69EC">
      <w:pPr>
        <w:pStyle w:val="ListParagraph"/>
        <w:numPr>
          <w:ilvl w:val="0"/>
          <w:numId w:val="96"/>
        </w:numPr>
        <w:spacing w:after="0" w:line="233" w:lineRule="auto"/>
        <w:ind w:left="1985" w:hanging="284"/>
        <w:jc w:val="both"/>
        <w:rPr>
          <w:ins w:id="26958" w:author="Sopheak Phorn" w:date="2023-08-03T09:48:00Z"/>
          <w:rFonts w:ascii="Khmer MEF1" w:hAnsi="Khmer MEF1" w:cs="Khmer MEF1"/>
          <w:spacing w:val="-14"/>
          <w:sz w:val="24"/>
          <w:szCs w:val="24"/>
        </w:rPr>
        <w:pPrChange w:id="26959" w:author="Sopheak Phorn" w:date="2023-08-25T16:19:00Z">
          <w:pPr>
            <w:pStyle w:val="ListParagraph"/>
            <w:numPr>
              <w:numId w:val="96"/>
            </w:numPr>
            <w:spacing w:after="0" w:line="240" w:lineRule="auto"/>
            <w:ind w:left="1985" w:hanging="284"/>
            <w:jc w:val="both"/>
          </w:pPr>
        </w:pPrChange>
      </w:pPr>
      <w:ins w:id="26960" w:author="Sopheak Phorn" w:date="2023-07-28T16:22:00Z">
        <w:r w:rsidRPr="004A69EC">
          <w:rPr>
            <w:rFonts w:ascii="Khmer MEF1" w:hAnsi="Khmer MEF1" w:cs="Khmer MEF1"/>
            <w:spacing w:val="-14"/>
            <w:sz w:val="24"/>
            <w:szCs w:val="24"/>
            <w:cs/>
          </w:rPr>
          <w:t>ផែនការសកម្មភាព</w:t>
        </w:r>
        <w:r w:rsidRPr="004A69EC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6961" w:author="Sopheak Phorn" w:date="2023-07-28T16:23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ប្រចាំ</w:t>
        </w:r>
        <w:r w:rsidRPr="004A69EC">
          <w:rPr>
            <w:rFonts w:ascii="Khmer MEF1" w:hAnsi="Khmer MEF1" w:cs="Khmer MEF1"/>
            <w:spacing w:val="-14"/>
            <w:sz w:val="24"/>
            <w:szCs w:val="24"/>
            <w:cs/>
          </w:rPr>
          <w:t>ឆ្នាំ២០២២ របស់នាយកដ្ឋានបច្ចេកទេស</w:t>
        </w:r>
      </w:ins>
    </w:p>
    <w:p w14:paraId="6E32A40D" w14:textId="4A3FBB03" w:rsidR="006E7ED2" w:rsidRDefault="006E7ED2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6962" w:author="Sopheak Phorn" w:date="2023-08-03T09:48:00Z"/>
          <w:rFonts w:ascii="Khmer MEF1" w:hAnsi="Khmer MEF1" w:cs="Khmer MEF1"/>
          <w:b/>
          <w:bCs/>
          <w:spacing w:val="-14"/>
          <w:sz w:val="24"/>
          <w:szCs w:val="24"/>
        </w:rPr>
        <w:pPrChange w:id="26963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26964" w:author="Sopheak Phorn" w:date="2023-08-03T09:48:00Z">
        <w:r w:rsidRPr="006E7ED2">
          <w:rPr>
            <w:rFonts w:ascii="Khmer MEF1" w:hAnsi="Khmer MEF1" w:cs="Khmer MEF1"/>
            <w:b/>
            <w:bCs/>
            <w:spacing w:val="-14"/>
            <w:sz w:val="24"/>
            <w:szCs w:val="24"/>
            <w:cs/>
            <w:rPrChange w:id="26965" w:author="Sopheak Phorn" w:date="2023-08-03T09:48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គម្លាតនៃការអនុវត្ត៖</w:t>
        </w:r>
      </w:ins>
    </w:p>
    <w:p w14:paraId="72CF6AB9" w14:textId="3C8A13F9" w:rsidR="006E7ED2" w:rsidRDefault="003F69F7">
      <w:pPr>
        <w:pStyle w:val="ListParagraph"/>
        <w:numPr>
          <w:ilvl w:val="0"/>
          <w:numId w:val="96"/>
        </w:numPr>
        <w:spacing w:after="0" w:line="233" w:lineRule="auto"/>
        <w:ind w:left="1985" w:hanging="284"/>
        <w:jc w:val="both"/>
        <w:rPr>
          <w:ins w:id="26966" w:author="Sopheak Phorn" w:date="2023-08-03T09:54:00Z"/>
          <w:rFonts w:ascii="Khmer MEF1" w:hAnsi="Khmer MEF1" w:cs="Khmer MEF1"/>
          <w:b/>
          <w:bCs/>
          <w:spacing w:val="-14"/>
          <w:sz w:val="24"/>
          <w:szCs w:val="24"/>
        </w:rPr>
        <w:pPrChange w:id="26967" w:author="Sopheak Phorn" w:date="2023-08-25T16:19:00Z">
          <w:pPr>
            <w:pStyle w:val="ListParagraph"/>
            <w:numPr>
              <w:numId w:val="96"/>
            </w:numPr>
            <w:spacing w:after="0" w:line="240" w:lineRule="auto"/>
            <w:ind w:left="1985" w:hanging="284"/>
            <w:jc w:val="both"/>
          </w:pPr>
        </w:pPrChange>
      </w:pPr>
      <w:ins w:id="26968" w:author="S_Chhenglay" w:date="2023-08-04T09:29:00Z">
        <w:r w:rsidRPr="00EE6C61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rPrChange w:id="26969" w:author="Sopheak Phorn" w:date="2023-08-04T11:37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lastRenderedPageBreak/>
          <w:t>សូ</w:t>
        </w:r>
      </w:ins>
      <w:ins w:id="26970" w:author="Sopheak Phorn" w:date="2023-08-03T09:49:00Z">
        <w:r w:rsidR="006E7ED2" w:rsidRPr="00EE6C61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rPrChange w:id="26971" w:author="Sopheak Phorn" w:date="2023-08-04T11:37:00Z">
              <w:rPr>
                <w:rFonts w:ascii="Khmer MEF1" w:hAnsi="Khmer MEF1" w:cs="Khmer MEF1"/>
                <w:b/>
                <w:bCs/>
                <w:spacing w:val="-14"/>
                <w:sz w:val="24"/>
                <w:szCs w:val="24"/>
                <w:cs/>
              </w:rPr>
            </w:rPrChange>
          </w:rPr>
          <w:t>ចនាករសកម្មភាពក្នុងឆ្នាំ២០២២</w:t>
        </w:r>
        <w:r w:rsidR="006E7ED2" w:rsidRPr="00EE6C61">
          <w:rPr>
            <w:rFonts w:ascii="Khmer MEF1" w:hAnsi="Khmer MEF1" w:cs="Khmer MEF1"/>
            <w:spacing w:val="-12"/>
            <w:sz w:val="24"/>
            <w:szCs w:val="24"/>
            <w:cs/>
            <w:rPrChange w:id="26972" w:author="Sopheak Phorn" w:date="2023-08-04T11:37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៖</w:t>
        </w:r>
      </w:ins>
      <w:ins w:id="26973" w:author="Sopheak Phorn" w:date="2023-08-03T09:51:00Z">
        <w:r w:rsidR="00F41F63" w:rsidRPr="00EE6C61">
          <w:rPr>
            <w:rFonts w:ascii="Khmer MEF1" w:hAnsi="Khmer MEF1" w:cs="Khmer MEF1"/>
            <w:spacing w:val="-12"/>
            <w:sz w:val="24"/>
            <w:szCs w:val="24"/>
            <w:cs/>
            <w:rPrChange w:id="26974" w:author="Sopheak Phorn" w:date="2023-08-04T11:37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 xml:space="preserve"> </w:t>
        </w:r>
      </w:ins>
      <w:ins w:id="26975" w:author="Sopheak Phorn" w:date="2023-08-03T09:50:00Z">
        <w:r w:rsidR="00F41F63" w:rsidRPr="00EE6C61">
          <w:rPr>
            <w:rFonts w:ascii="Khmer MEF1" w:hAnsi="Khmer MEF1" w:cs="Khmer MEF1"/>
            <w:spacing w:val="-12"/>
            <w:sz w:val="24"/>
            <w:szCs w:val="24"/>
            <w:cs/>
            <w:rPrChange w:id="26976" w:author="Sopheak Phorn" w:date="2023-08-04T11:37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សេចក្ដីព្រាងប្រកាសស្ដីពីការដាក់ឱ្យអនុវត្តស្ដង់ដា</w:t>
        </w:r>
        <w:r w:rsidR="00F41F63" w:rsidRPr="00F41F63">
          <w:rPr>
            <w:rFonts w:ascii="Khmer MEF1" w:hAnsi="Khmer MEF1" w:cs="Khmer MEF1"/>
            <w:spacing w:val="-14"/>
            <w:sz w:val="24"/>
            <w:szCs w:val="24"/>
            <w:cs/>
          </w:rPr>
          <w:t>គណនេយ្យសម្រាប់គ្រឹះស្ថានសាធារណៈរដ្ឋបាល</w:t>
        </w:r>
      </w:ins>
      <w:ins w:id="26977" w:author="Sopheak Phorn" w:date="2023-08-03T09:53:00Z">
        <w:r w:rsidR="00C00E35">
          <w:rPr>
            <w:rFonts w:ascii="Khmer MEF1" w:hAnsi="Khmer MEF1" w:cs="Khmer MEF1" w:hint="cs"/>
            <w:spacing w:val="-14"/>
            <w:sz w:val="24"/>
            <w:szCs w:val="24"/>
            <w:cs/>
          </w:rPr>
          <w:t xml:space="preserve"> ត្រូវបានដាក់ចូលក្រុមប្រឹក្សា </w:t>
        </w:r>
        <w:r w:rsidR="00C00E35" w:rsidRPr="00C00E35">
          <w:rPr>
            <w:rFonts w:ascii="Khmer MEF1" w:hAnsi="Khmer MEF1" w:cs="Khmer MEF1"/>
            <w:b/>
            <w:bCs/>
            <w:spacing w:val="-14"/>
            <w:sz w:val="24"/>
            <w:szCs w:val="24"/>
            <w:cs/>
            <w:rPrChange w:id="26978" w:author="Sopheak Phorn" w:date="2023-08-03T09:54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អ</w:t>
        </w:r>
      </w:ins>
      <w:ins w:id="26979" w:author="Sopheak Phorn" w:date="2023-08-03T09:54:00Z">
        <w:r w:rsidR="00C00E35" w:rsidRPr="00C00E35">
          <w:rPr>
            <w:rFonts w:ascii="Khmer MEF1" w:hAnsi="Khmer MEF1" w:cs="Khmer MEF1"/>
            <w:b/>
            <w:bCs/>
            <w:spacing w:val="-14"/>
            <w:sz w:val="24"/>
            <w:szCs w:val="24"/>
            <w:cs/>
            <w:rPrChange w:id="26980" w:author="Sopheak Phorn" w:date="2023-08-03T09:54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.ស.ហ.</w:t>
        </w:r>
      </w:ins>
    </w:p>
    <w:p w14:paraId="2950AFB7" w14:textId="2609C079" w:rsidR="00C00E35" w:rsidRPr="006E7ED2" w:rsidRDefault="00C00E35">
      <w:pPr>
        <w:pStyle w:val="ListParagraph"/>
        <w:numPr>
          <w:ilvl w:val="0"/>
          <w:numId w:val="96"/>
        </w:numPr>
        <w:spacing w:after="0" w:line="233" w:lineRule="auto"/>
        <w:ind w:left="1985" w:hanging="284"/>
        <w:jc w:val="both"/>
        <w:rPr>
          <w:ins w:id="26981" w:author="Sopheak Phorn" w:date="2023-07-28T16:22:00Z"/>
          <w:rFonts w:ascii="Khmer MEF1" w:hAnsi="Khmer MEF1" w:cs="Khmer MEF1"/>
          <w:b/>
          <w:bCs/>
          <w:spacing w:val="-14"/>
          <w:sz w:val="24"/>
          <w:szCs w:val="24"/>
          <w:rPrChange w:id="26982" w:author="Sopheak Phorn" w:date="2023-08-03T09:48:00Z">
            <w:rPr>
              <w:ins w:id="26983" w:author="Sopheak Phorn" w:date="2023-07-28T16:22:00Z"/>
            </w:rPr>
          </w:rPrChange>
        </w:rPr>
        <w:pPrChange w:id="26984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26985" w:author="Sopheak Phorn" w:date="2023-08-03T09:54:00Z">
        <w:r>
          <w:rPr>
            <w:rFonts w:ascii="Khmer MEF1" w:hAnsi="Khmer MEF1" w:cs="Khmer MEF1"/>
            <w:b/>
            <w:bCs/>
            <w:spacing w:val="-8"/>
            <w:sz w:val="24"/>
            <w:szCs w:val="24"/>
            <w:cs/>
          </w:rPr>
          <w:t>លទ្ធផលសម្រេចបានក្នុងឆ្នាំ២០២២</w:t>
        </w:r>
        <w:r>
          <w:rPr>
            <w:rFonts w:ascii="Khmer MEF1" w:hAnsi="Khmer MEF1" w:cs="Khmer MEF1"/>
            <w:spacing w:val="-8"/>
            <w:sz w:val="24"/>
            <w:szCs w:val="24"/>
            <w:cs/>
          </w:rPr>
          <w:t>៖</w:t>
        </w:r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 xml:space="preserve"> </w:t>
        </w:r>
      </w:ins>
      <w:ins w:id="26986" w:author="Sopheak Phorn" w:date="2023-08-03T10:00:00Z"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>ដាក់ចេញជាសេចក្ដី</w:t>
        </w:r>
      </w:ins>
      <w:ins w:id="26987" w:author="Sopheak Phorn" w:date="2023-08-03T10:01:00Z"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>ព្រាង</w:t>
        </w:r>
      </w:ins>
      <w:ins w:id="26988" w:author="Sopheak Phorn" w:date="2023-08-03T10:02:00Z"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>កម្រិត</w:t>
        </w:r>
      </w:ins>
      <w:ins w:id="26989" w:author="Sopheak Phorn" w:date="2023-08-03T10:01:00Z"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>ជំនាញ</w:t>
        </w:r>
      </w:ins>
      <w:ins w:id="26990" w:author="Sopheak Phorn" w:date="2023-08-03T10:02:00Z"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 xml:space="preserve"> និងបន្ដពិនិត្យ និងសិក្សាលើស្ដង់ដា</w:t>
        </w:r>
      </w:ins>
      <w:ins w:id="26991" w:author="Sopheak Phorn" w:date="2023-08-03T10:03:00Z"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>គណនេយ្យសាធារ​ណៈរបស់អន្តរជាតិ</w:t>
        </w:r>
        <w:r w:rsidR="00770310">
          <w:rPr>
            <w:rFonts w:ascii="Khmer MEF1" w:hAnsi="Khmer MEF1" w:cs="Khmer MEF1" w:hint="cs"/>
            <w:spacing w:val="-8"/>
            <w:sz w:val="24"/>
            <w:szCs w:val="24"/>
            <w:cs/>
          </w:rPr>
          <w:t>ដែលចូលជាធរមាន</w:t>
        </w:r>
      </w:ins>
    </w:p>
    <w:bookmarkEnd w:id="26952"/>
    <w:p w14:paraId="22961248" w14:textId="2691E4A1" w:rsidR="00E92E6D" w:rsidRPr="00E92E6D" w:rsidDel="004A69EC" w:rsidRDefault="00DA0E01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6992" w:author="Kem Sereyboth" w:date="2023-07-26T11:11:00Z"/>
          <w:del w:id="26993" w:author="Sopheak Phorn" w:date="2023-07-28T16:22:00Z"/>
          <w:rFonts w:ascii="Khmer MEF1" w:hAnsi="Khmer MEF1" w:cs="Khmer MEF1"/>
          <w:b/>
          <w:bCs/>
          <w:spacing w:val="-14"/>
          <w:sz w:val="24"/>
          <w:szCs w:val="24"/>
          <w:rPrChange w:id="26994" w:author="Kem Sereyboth" w:date="2023-07-26T11:11:00Z">
            <w:rPr>
              <w:ins w:id="26995" w:author="Kem Sereyboth" w:date="2023-07-26T11:11:00Z"/>
              <w:del w:id="26996" w:author="Sopheak Phorn" w:date="2023-07-28T16:22:00Z"/>
              <w:rFonts w:ascii="Khmer MEF1" w:hAnsi="Khmer MEF1" w:cs="Khmer MEF1"/>
              <w:spacing w:val="-14"/>
              <w:sz w:val="24"/>
              <w:szCs w:val="24"/>
            </w:rPr>
          </w:rPrChange>
        </w:rPr>
        <w:pPrChange w:id="26997" w:author="Sopheak Phorn" w:date="2023-08-25T16:19:00Z">
          <w:pPr>
            <w:pStyle w:val="ListParagraph"/>
            <w:numPr>
              <w:numId w:val="60"/>
            </w:numPr>
            <w:spacing w:after="0" w:line="240" w:lineRule="auto"/>
            <w:ind w:left="1985" w:hanging="283"/>
            <w:jc w:val="both"/>
          </w:pPr>
        </w:pPrChange>
      </w:pPr>
      <w:ins w:id="26998" w:author="Kem Sereyboth" w:date="2023-07-13T14:28:00Z">
        <w:del w:id="26999" w:author="Sopheak Phorn" w:date="2023-07-28T16:22:00Z">
          <w:r w:rsidRPr="00F55550" w:rsidDel="004A69EC">
            <w:rPr>
              <w:rFonts w:ascii="Khmer MEF1" w:hAnsi="Khmer MEF1" w:cs="Khmer MEF1"/>
              <w:spacing w:val="-14"/>
              <w:sz w:val="24"/>
              <w:szCs w:val="24"/>
              <w:cs/>
            </w:rPr>
            <w:delText>ផែនការអភិវឌ្ឍន៍ស្ថាប័នរបស់និយ័តករសន្តិសុខសង្គម</w:delText>
          </w:r>
          <w:r w:rsidRPr="00F55550" w:rsidDel="004A69EC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</w:rPr>
            <w:delText xml:space="preserve"> </w:delText>
          </w:r>
          <w:r w:rsidRPr="00E33574" w:rsidDel="004A69EC">
            <w:rPr>
              <w:rFonts w:ascii="Khmer MEF1" w:hAnsi="Khmer MEF1" w:cs="Khmer MEF1"/>
              <w:spacing w:val="-14"/>
              <w:sz w:val="24"/>
              <w:szCs w:val="24"/>
              <w:cs/>
              <w:rPrChange w:id="27000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២០២២</w:delText>
          </w:r>
          <w:r w:rsidRPr="00E33574" w:rsidDel="004A69EC">
            <w:rPr>
              <w:rFonts w:ascii="Khmer MEF1" w:hAnsi="Khmer MEF1" w:cs="Khmer MEF1"/>
              <w:spacing w:val="-14"/>
              <w:sz w:val="24"/>
              <w:szCs w:val="24"/>
              <w:rPrChange w:id="27001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</w:rPr>
              </w:rPrChange>
            </w:rPr>
            <w:delText>-</w:delText>
          </w:r>
          <w:r w:rsidRPr="00E33574" w:rsidDel="004A69EC">
            <w:rPr>
              <w:rFonts w:ascii="Khmer MEF1" w:hAnsi="Khmer MEF1" w:cs="Khmer MEF1"/>
              <w:spacing w:val="-14"/>
              <w:sz w:val="24"/>
              <w:szCs w:val="24"/>
              <w:cs/>
              <w:rPrChange w:id="27002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២០២៦</w:delText>
          </w:r>
        </w:del>
      </w:ins>
    </w:p>
    <w:p w14:paraId="4777A1E2" w14:textId="12FF0EA0" w:rsidR="007F21AA" w:rsidRPr="00E92E6D" w:rsidDel="004A69EC" w:rsidRDefault="007F21AA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7003" w:author="Kem Sereyboth" w:date="2023-07-13T14:28:00Z"/>
          <w:del w:id="27004" w:author="Sopheak Phorn" w:date="2023-07-28T16:22:00Z"/>
          <w:rFonts w:ascii="Khmer MEF1" w:hAnsi="Khmer MEF1" w:cs="Khmer MEF1"/>
          <w:b/>
          <w:bCs/>
          <w:spacing w:val="-14"/>
          <w:sz w:val="24"/>
          <w:szCs w:val="24"/>
          <w:rPrChange w:id="27005" w:author="Kem Sereyboth" w:date="2023-07-26T11:11:00Z">
            <w:rPr>
              <w:ins w:id="27006" w:author="Kem Sereyboth" w:date="2023-07-13T14:28:00Z"/>
              <w:del w:id="27007" w:author="Sopheak Phorn" w:date="2023-07-28T16:22:00Z"/>
              <w:b/>
              <w:bCs/>
            </w:rPr>
          </w:rPrChange>
        </w:rPr>
        <w:pPrChange w:id="27008" w:author="Sopheak Phorn" w:date="2023-08-25T16:19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27009" w:author="Kem Sereyboth" w:date="2023-07-19T15:42:00Z">
        <w:del w:id="27010" w:author="Sopheak Phorn" w:date="2023-07-28T16:22:00Z">
          <w:r w:rsidRPr="00E92E6D" w:rsidDel="004A69EC">
            <w:rPr>
              <w:rFonts w:ascii="Khmer MEF1" w:hAnsi="Khmer MEF1" w:cs="Khmer MEF1"/>
              <w:spacing w:val="-14"/>
              <w:sz w:val="24"/>
              <w:szCs w:val="24"/>
              <w:cs/>
              <w:rPrChange w:id="27011" w:author="Kem Sereyboth" w:date="2023-07-26T11:11:00Z">
                <w:rPr>
                  <w:rFonts w:ascii="Khmer MEF1" w:hAnsi="Khmer MEF1" w:cs="Khmer MEF1"/>
                  <w:color w:val="FF0000"/>
                  <w:spacing w:val="-14"/>
                  <w:sz w:val="24"/>
                  <w:szCs w:val="24"/>
                  <w:cs/>
                </w:rPr>
              </w:rPrChange>
            </w:rPr>
            <w:delText>ផែនការសកម្មភាពឆ្នាំ២០២២ របស់នាយក</w:delText>
          </w:r>
        </w:del>
      </w:ins>
      <w:ins w:id="27012" w:author="Kem Sereyboth" w:date="2023-07-19T15:43:00Z">
        <w:del w:id="27013" w:author="Sopheak Phorn" w:date="2023-07-28T16:22:00Z">
          <w:r w:rsidRPr="00E92E6D" w:rsidDel="004A69EC">
            <w:rPr>
              <w:rFonts w:ascii="Khmer MEF1" w:hAnsi="Khmer MEF1" w:cs="Khmer MEF1"/>
              <w:spacing w:val="-14"/>
              <w:sz w:val="24"/>
              <w:szCs w:val="24"/>
              <w:cs/>
              <w:rPrChange w:id="27014" w:author="Kem Sereyboth" w:date="2023-07-26T11:11:00Z">
                <w:rPr>
                  <w:rFonts w:ascii="Khmer MEF1" w:hAnsi="Khmer MEF1" w:cs="Khmer MEF1"/>
                  <w:color w:val="FF0000"/>
                  <w:spacing w:val="-14"/>
                  <w:sz w:val="24"/>
                  <w:szCs w:val="24"/>
                  <w:cs/>
                </w:rPr>
              </w:rPrChange>
            </w:rPr>
            <w:delText>ដ្ឋានត្រួតពិនិត្យ</w:delText>
          </w:r>
        </w:del>
      </w:ins>
    </w:p>
    <w:p w14:paraId="53FD182C" w14:textId="77777777" w:rsidR="00DA0E01" w:rsidRPr="00F55550" w:rsidRDefault="00DA0E01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7015" w:author="Kem Sereyboth" w:date="2023-07-13T14:28:00Z"/>
          <w:rFonts w:ascii="Khmer MEF1" w:hAnsi="Khmer MEF1" w:cs="Khmer MEF1"/>
          <w:b/>
          <w:bCs/>
          <w:spacing w:val="-14"/>
          <w:sz w:val="24"/>
          <w:szCs w:val="24"/>
        </w:rPr>
        <w:pPrChange w:id="27016" w:author="Sopheak Phorn" w:date="2023-08-25T16:19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27017" w:author="Kem Sereyboth" w:date="2023-07-13T14:28:00Z">
        <w:r w:rsidRPr="00F55550">
          <w:rPr>
            <w:rFonts w:ascii="Khmer MEF1" w:hAnsi="Khmer MEF1" w:cs="Khmer MEF1"/>
            <w:b/>
            <w:bCs/>
            <w:spacing w:val="-6"/>
            <w:sz w:val="24"/>
            <w:szCs w:val="24"/>
            <w:cs/>
          </w:rPr>
          <w:t>ឫសគល់បញ្ហា</w:t>
        </w:r>
        <w:r w:rsidRPr="00F55550">
          <w:rPr>
            <w:rFonts w:ascii="Khmer MEF1" w:hAnsi="Khmer MEF1" w:cs="Khmer MEF1"/>
            <w:b/>
            <w:bCs/>
            <w:spacing w:val="-4"/>
            <w:sz w:val="24"/>
            <w:szCs w:val="24"/>
            <w:cs/>
          </w:rPr>
          <w:t>៖</w:t>
        </w:r>
      </w:ins>
    </w:p>
    <w:p w14:paraId="3C6E00C1" w14:textId="77777777" w:rsidR="004A69EC" w:rsidRPr="00F93C78" w:rsidRDefault="004A69EC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7018" w:author="Sopheak Phorn" w:date="2023-07-28T16:23:00Z"/>
          <w:rFonts w:ascii="Khmer MEF1" w:hAnsi="Khmer MEF1" w:cs="Khmer MEF1"/>
          <w:sz w:val="24"/>
          <w:szCs w:val="24"/>
          <w:lang w:val="pt-BR"/>
          <w:rPrChange w:id="27019" w:author="Sopheak" w:date="2023-07-28T22:16:00Z">
            <w:rPr>
              <w:ins w:id="27020" w:author="Sopheak Phorn" w:date="2023-07-28T16:23:00Z"/>
              <w:rFonts w:ascii="Khmer MEF1" w:hAnsi="Khmer MEF1" w:cs="Khmer MEF1"/>
              <w:spacing w:val="6"/>
              <w:sz w:val="24"/>
              <w:szCs w:val="24"/>
              <w:lang w:val="pt-BR"/>
            </w:rPr>
          </w:rPrChange>
        </w:rPr>
        <w:pPrChange w:id="27021" w:author="Sopheak Phorn" w:date="2023-08-25T16:19:00Z">
          <w:pPr>
            <w:pStyle w:val="ListParagraph"/>
            <w:numPr>
              <w:numId w:val="60"/>
            </w:numPr>
            <w:spacing w:after="0" w:line="240" w:lineRule="auto"/>
            <w:ind w:left="1985" w:hanging="283"/>
            <w:jc w:val="both"/>
          </w:pPr>
        </w:pPrChange>
      </w:pPr>
      <w:ins w:id="27022" w:author="Sopheak Phorn" w:date="2023-07-28T16:23:00Z">
        <w:r w:rsidRPr="00F93C78">
          <w:rPr>
            <w:rFonts w:ascii="Khmer MEF1" w:hAnsi="Khmer MEF1" w:cs="Khmer MEF1"/>
            <w:spacing w:val="-16"/>
            <w:sz w:val="24"/>
            <w:szCs w:val="24"/>
            <w:cs/>
            <w:lang w:val="pt-BR"/>
            <w:rPrChange w:id="27023" w:author="Sopheak" w:date="2023-07-28T22:1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pt-BR"/>
              </w:rPr>
            </w:rPrChange>
          </w:rPr>
          <w:t>ការប្រែក្លាយស្ថាប័នពីក្រុមប្រឹក្សាជាតិគណនេយ្យ ទៅជានិយ័តករគណនេយ្យនិងសវនកម្ម</w:t>
        </w:r>
        <w:r w:rsidRPr="00F93C78">
          <w:rPr>
            <w:rFonts w:ascii="Khmer MEF1" w:hAnsi="Khmer MEF1" w:cs="Khmer MEF1"/>
            <w:sz w:val="24"/>
            <w:szCs w:val="24"/>
            <w:cs/>
            <w:lang w:val="pt-BR"/>
            <w:rPrChange w:id="27024" w:author="Sopheak" w:date="2023-07-28T22:1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pt-BR"/>
              </w:rPr>
            </w:rPrChange>
          </w:rPr>
          <w:t xml:space="preserve"> </w:t>
        </w:r>
        <w:r w:rsidRPr="00F93C78">
          <w:rPr>
            <w:rFonts w:ascii="Khmer MEF1" w:hAnsi="Khmer MEF1" w:cs="Khmer MEF1"/>
            <w:spacing w:val="-12"/>
            <w:sz w:val="24"/>
            <w:szCs w:val="24"/>
            <w:cs/>
            <w:lang w:val="pt-BR"/>
            <w:rPrChange w:id="27025" w:author="Sopheak" w:date="2023-07-28T22:1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pt-BR"/>
              </w:rPr>
            </w:rPrChange>
          </w:rPr>
          <w:t>បានប៉ះពាល់ដល់លំហូរការងារមួយចំនួន ដោយសារមានការផ្លាស់ប្តូររចនាសម្ព័ន្ធស្ថាប័ន</w:t>
        </w:r>
        <w:r w:rsidRPr="00F93C78">
          <w:rPr>
            <w:rFonts w:ascii="Khmer MEF1" w:hAnsi="Khmer MEF1" w:cs="Khmer MEF1"/>
            <w:sz w:val="24"/>
            <w:szCs w:val="24"/>
            <w:cs/>
            <w:lang w:val="pt-BR"/>
            <w:rPrChange w:id="27026" w:author="Sopheak" w:date="2023-07-28T22:1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pt-BR"/>
              </w:rPr>
            </w:rPrChange>
          </w:rPr>
          <w:t xml:space="preserve"> និងបទដ្ឋានគតិយុត្តិផ្សេងៗ</w:t>
        </w:r>
      </w:ins>
    </w:p>
    <w:p w14:paraId="4887C9C6" w14:textId="77777777" w:rsidR="004A69EC" w:rsidRPr="004A69EC" w:rsidRDefault="004A69EC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7027" w:author="Sopheak Phorn" w:date="2023-07-28T16:24:00Z"/>
          <w:rFonts w:ascii="Khmer MEF1" w:hAnsi="Khmer MEF1" w:cs="Khmer MEF1"/>
          <w:spacing w:val="6"/>
          <w:sz w:val="24"/>
          <w:szCs w:val="24"/>
          <w:lang w:val="pt-BR"/>
        </w:rPr>
        <w:pPrChange w:id="27028" w:author="Sopheak Phorn" w:date="2023-08-25T16:19:00Z">
          <w:pPr>
            <w:pStyle w:val="ListParagraph"/>
            <w:numPr>
              <w:numId w:val="60"/>
            </w:numPr>
            <w:ind w:left="1713" w:hanging="360"/>
          </w:pPr>
        </w:pPrChange>
      </w:pPr>
      <w:ins w:id="27029" w:author="Sopheak Phorn" w:date="2023-07-28T16:24:00Z">
        <w:r w:rsidRPr="00F93C78">
          <w:rPr>
            <w:rFonts w:ascii="Khmer MEF1" w:hAnsi="Khmer MEF1" w:cs="Khmer MEF1"/>
            <w:spacing w:val="2"/>
            <w:sz w:val="24"/>
            <w:szCs w:val="24"/>
            <w:cs/>
            <w:lang w:val="pt-BR"/>
            <w:rPrChange w:id="27030" w:author="Sopheak" w:date="2023-07-28T22:18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pt-BR"/>
              </w:rPr>
            </w:rPrChange>
          </w:rPr>
          <w:t>ចំនួន និងសមត្ថភាពមន្រ្តីបច្ចេកទេសពុំទាន់អាចឆ្លើយតបនឹងទំហំការងារបាន ស្រប</w:t>
        </w:r>
        <w:r w:rsidRPr="00F93C78">
          <w:rPr>
            <w:rFonts w:ascii="Khmer MEF1" w:hAnsi="Khmer MEF1" w:cs="Khmer MEF1"/>
            <w:spacing w:val="8"/>
            <w:sz w:val="24"/>
            <w:szCs w:val="24"/>
            <w:cs/>
            <w:lang w:val="pt-BR"/>
            <w:rPrChange w:id="27031" w:author="Sopheak" w:date="2023-07-28T22:18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pt-BR"/>
              </w:rPr>
            </w:rPrChange>
          </w:rPr>
          <w:t>ពេលចលនាចូល-ចេញមន្រ្តីកើតមានបន្តបន្ទាប់ជាប្រចាំ ដែលធ្វើឱ្យប៉ះពាល់ដល់</w:t>
        </w:r>
        <w:r w:rsidRPr="004A69EC">
          <w:rPr>
            <w:rFonts w:ascii="Khmer MEF1" w:hAnsi="Khmer MEF1" w:cs="Khmer MEF1"/>
            <w:spacing w:val="6"/>
            <w:sz w:val="24"/>
            <w:szCs w:val="24"/>
            <w:cs/>
            <w:lang w:val="pt-BR"/>
          </w:rPr>
          <w:t>ប្រតិបត្តិការនៃការងារស្នូល</w:t>
        </w:r>
      </w:ins>
    </w:p>
    <w:p w14:paraId="3E6C9927" w14:textId="4E8613BC" w:rsidR="004A69EC" w:rsidRPr="004A69EC" w:rsidRDefault="004A69EC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7032" w:author="Sopheak Phorn" w:date="2023-07-28T16:23:00Z"/>
          <w:rFonts w:ascii="Khmer MEF1" w:hAnsi="Khmer MEF1" w:cs="Khmer MEF1"/>
          <w:spacing w:val="6"/>
          <w:sz w:val="24"/>
          <w:szCs w:val="24"/>
          <w:lang w:val="pt-BR"/>
          <w:rPrChange w:id="27033" w:author="Sopheak Phorn" w:date="2023-07-28T16:24:00Z">
            <w:rPr>
              <w:ins w:id="27034" w:author="Sopheak Phorn" w:date="2023-07-28T16:23:00Z"/>
              <w:lang w:val="pt-BR"/>
            </w:rPr>
          </w:rPrChange>
        </w:rPr>
        <w:pPrChange w:id="27035" w:author="Sopheak Phorn" w:date="2023-08-25T16:19:00Z">
          <w:pPr>
            <w:pStyle w:val="ListParagraph"/>
            <w:numPr>
              <w:numId w:val="71"/>
            </w:numPr>
            <w:ind w:left="1287" w:hanging="360"/>
          </w:pPr>
        </w:pPrChange>
      </w:pPr>
      <w:ins w:id="27036" w:author="Sopheak Phorn" w:date="2023-07-28T16:24:00Z">
        <w:r w:rsidRPr="00F93C78">
          <w:rPr>
            <w:rFonts w:ascii="Khmer MEF1" w:hAnsi="Khmer MEF1" w:cs="Khmer MEF1"/>
            <w:spacing w:val="2"/>
            <w:sz w:val="24"/>
            <w:szCs w:val="24"/>
            <w:cs/>
            <w:lang w:val="pt-BR"/>
            <w:rPrChange w:id="27037" w:author="Sopheak" w:date="2023-07-28T22:19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pt-BR"/>
              </w:rPr>
            </w:rPrChange>
          </w:rPr>
          <w:t>ការធ្វើរៀបចំស្តង់ដាគណនេយ្យសាធារណៈថ្មីអំពីចំណូលកម្រិតអន្តរជាតិទាមទារឱ្យ</w:t>
        </w:r>
      </w:ins>
      <w:ins w:id="27038" w:author="Sopheak" w:date="2023-07-28T22:19:00Z">
        <w:r w:rsidR="00F93C78">
          <w:rPr>
            <w:rFonts w:ascii="Khmer MEF1" w:hAnsi="Khmer MEF1" w:cs="Khmer MEF1" w:hint="cs"/>
            <w:spacing w:val="8"/>
            <w:sz w:val="24"/>
            <w:szCs w:val="24"/>
            <w:cs/>
            <w:lang w:val="pt-BR"/>
          </w:rPr>
          <w:t>​</w:t>
        </w:r>
      </w:ins>
      <w:ins w:id="27039" w:author="Sopheak Phorn" w:date="2023-07-28T16:24:00Z">
        <w:r w:rsidRPr="00F93C78">
          <w:rPr>
            <w:rFonts w:ascii="Khmer MEF1" w:hAnsi="Khmer MEF1" w:cs="Khmer MEF1"/>
            <w:spacing w:val="-4"/>
            <w:sz w:val="24"/>
            <w:szCs w:val="24"/>
            <w:cs/>
            <w:lang w:val="pt-BR"/>
            <w:rPrChange w:id="27040" w:author="Sopheak" w:date="2023-07-28T22:20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pt-BR"/>
              </w:rPr>
            </w:rPrChange>
          </w:rPr>
          <w:t>និយ័តករគណនេយ្យនិងសវនកម្ម ត្រូវការពេលវេលាសម្រាប់សិក្សាបន្ថែម និងពិភាក្សា</w:t>
        </w:r>
        <w:r w:rsidRPr="004A69EC">
          <w:rPr>
            <w:rFonts w:ascii="Khmer MEF1" w:hAnsi="Khmer MEF1" w:cs="Khmer MEF1"/>
            <w:spacing w:val="6"/>
            <w:sz w:val="24"/>
            <w:szCs w:val="24"/>
            <w:cs/>
            <w:lang w:val="pt-BR"/>
          </w:rPr>
          <w:t>លម្អិតមុននឹងស្នើគោលការណ៍ឡើង ដើម្បីសុំការអនុម័ត</w:t>
        </w:r>
      </w:ins>
    </w:p>
    <w:p w14:paraId="092B5C8B" w14:textId="403E9885" w:rsidR="00E92E6D" w:rsidDel="004A69EC" w:rsidRDefault="00DA0E01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7041" w:author="Kem Sereyboth" w:date="2023-07-26T11:12:00Z"/>
          <w:del w:id="27042" w:author="Sopheak Phorn" w:date="2023-07-28T16:23:00Z"/>
          <w:rFonts w:ascii="Khmer MEF1" w:hAnsi="Khmer MEF1" w:cs="Khmer MEF1"/>
          <w:sz w:val="24"/>
          <w:szCs w:val="24"/>
        </w:rPr>
        <w:pPrChange w:id="27043" w:author="Sopheak Phorn" w:date="2023-08-25T16:19:00Z">
          <w:pPr>
            <w:pStyle w:val="ListParagraph"/>
            <w:numPr>
              <w:numId w:val="60"/>
            </w:numPr>
            <w:spacing w:after="0" w:line="240" w:lineRule="auto"/>
            <w:ind w:left="1985" w:hanging="283"/>
            <w:jc w:val="both"/>
          </w:pPr>
        </w:pPrChange>
      </w:pPr>
      <w:ins w:id="27044" w:author="Kem Sereyboth" w:date="2023-07-13T14:28:00Z">
        <w:del w:id="27045" w:author="Sopheak Phorn" w:date="2023-07-28T16:23:00Z">
          <w:r w:rsidRPr="00E92E6D" w:rsidDel="004A69EC">
            <w:rPr>
              <w:rFonts w:ascii="Khmer MEF1" w:hAnsi="Khmer MEF1" w:cs="Khmer MEF1"/>
              <w:spacing w:val="6"/>
              <w:sz w:val="24"/>
              <w:szCs w:val="24"/>
              <w:cs/>
              <w:lang w:val="pt-BR"/>
              <w:rPrChange w:id="27046" w:author="Kem Sereyboth" w:date="2023-07-26T11:11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pt-BR"/>
                </w:rPr>
              </w:rPrChange>
            </w:rPr>
            <w:delText>បញ្ហាខាងក្រៅ</w:delText>
          </w:r>
          <w:r w:rsidRPr="00E92E6D" w:rsidDel="004A69EC">
            <w:rPr>
              <w:rFonts w:ascii="Khmer MEF1" w:hAnsi="Khmer MEF1" w:cs="Khmer MEF1"/>
              <w:spacing w:val="6"/>
              <w:sz w:val="24"/>
              <w:szCs w:val="24"/>
              <w:cs/>
              <w:rPrChange w:id="27047" w:author="Kem Sereyboth" w:date="2023-07-26T11:11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៖</w:delText>
          </w:r>
          <w:r w:rsidRPr="00E92E6D" w:rsidDel="004A69EC">
            <w:rPr>
              <w:rFonts w:ascii="Khmer MEF1" w:hAnsi="Khmer MEF1" w:cs="Khmer MEF1"/>
              <w:spacing w:val="4"/>
              <w:sz w:val="24"/>
              <w:szCs w:val="24"/>
              <w:cs/>
              <w:rPrChange w:id="27048" w:author="Kem Sereyboth" w:date="2023-07-26T11:11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ដំណើរកា​រកិច្ចប្រជុំ​ពិគ្រោះ​យោបល់​ចំណា​យពេ​លច្រើ​ន​លើ​​ស</w:delText>
          </w:r>
          <w:r w:rsidRPr="00E92E6D" w:rsidDel="004A69EC">
            <w:rPr>
              <w:rFonts w:ascii="Khmer MEF1" w:hAnsi="Khmer MEF1" w:cs="Khmer MEF1"/>
              <w:spacing w:val="4"/>
              <w:sz w:val="24"/>
              <w:szCs w:val="24"/>
              <w:cs/>
              <w:rPrChange w:id="27049" w:author="Kem Sereyboth" w:date="2023-07-26T11:11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ការ</w:delText>
          </w:r>
          <w:r w:rsidRPr="00E92E6D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7050" w:author="Kem Sereyboth" w:date="2023-07-26T11:11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រំ</w:delText>
          </w:r>
        </w:del>
      </w:ins>
      <w:ins w:id="27051" w:author="Kem Sereyboth" w:date="2023-07-26T11:11:00Z">
        <w:del w:id="27052" w:author="Sopheak Phorn" w:date="2023-07-28T16:23:00Z">
          <w:r w:rsidR="00E92E6D" w:rsidDel="004A69EC">
            <w:rPr>
              <w:rFonts w:ascii="Khmer MEF1" w:hAnsi="Khmer MEF1" w:cs="Khmer MEF1" w:hint="cs"/>
              <w:sz w:val="24"/>
              <w:szCs w:val="24"/>
              <w:cs/>
            </w:rPr>
            <w:delText>​</w:delText>
          </w:r>
        </w:del>
      </w:ins>
      <w:ins w:id="27053" w:author="Kem Sereyboth" w:date="2023-07-13T14:28:00Z">
        <w:del w:id="27054" w:author="Sopheak Phorn" w:date="2023-07-28T16:23:00Z">
          <w:r w:rsidRPr="00E92E6D" w:rsidDel="004A69EC">
            <w:rPr>
              <w:rFonts w:ascii="Khmer MEF1" w:hAnsi="Khmer MEF1" w:cs="Khmer MEF1"/>
              <w:sz w:val="24"/>
              <w:szCs w:val="24"/>
              <w:cs/>
              <w:rPrChange w:id="27055" w:author="Kem Sereyboth" w:date="2023-07-26T11:11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ពឹ</w:delText>
          </w:r>
        </w:del>
      </w:ins>
      <w:ins w:id="27056" w:author="Kem Sereyboth" w:date="2023-07-26T11:11:00Z">
        <w:del w:id="27057" w:author="Sopheak Phorn" w:date="2023-07-28T16:23:00Z">
          <w:r w:rsidR="00E92E6D" w:rsidDel="004A69EC">
            <w:rPr>
              <w:rFonts w:ascii="Khmer MEF1" w:hAnsi="Khmer MEF1" w:cs="Khmer MEF1" w:hint="cs"/>
              <w:sz w:val="24"/>
              <w:szCs w:val="24"/>
              <w:cs/>
            </w:rPr>
            <w:delText>​</w:delText>
          </w:r>
        </w:del>
      </w:ins>
      <w:ins w:id="27058" w:author="Kem Sereyboth" w:date="2023-07-13T14:28:00Z">
        <w:del w:id="27059" w:author="Sopheak Phorn" w:date="2023-07-28T16:23:00Z">
          <w:r w:rsidRPr="00E92E6D" w:rsidDel="004A69EC">
            <w:rPr>
              <w:rFonts w:ascii="Khmer MEF1" w:hAnsi="Khmer MEF1" w:cs="Khmer MEF1"/>
              <w:sz w:val="24"/>
              <w:szCs w:val="24"/>
              <w:cs/>
              <w:rPrChange w:id="27060" w:author="Kem Sereyboth" w:date="2023-07-26T11:11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ងទុក</w:delText>
          </w:r>
        </w:del>
      </w:ins>
    </w:p>
    <w:p w14:paraId="6182C1BA" w14:textId="403EC2AE" w:rsidR="00E92E6D" w:rsidRPr="00E92E6D" w:rsidDel="004A69EC" w:rsidRDefault="00DA0E01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7061" w:author="Kem Sereyboth" w:date="2023-07-26T11:12:00Z"/>
          <w:del w:id="27062" w:author="Sopheak Phorn" w:date="2023-07-28T16:23:00Z"/>
          <w:rFonts w:ascii="Khmer MEF1" w:hAnsi="Khmer MEF1" w:cs="Khmer MEF1"/>
          <w:sz w:val="24"/>
          <w:szCs w:val="24"/>
          <w:rPrChange w:id="27063" w:author="Kem Sereyboth" w:date="2023-07-26T11:12:00Z">
            <w:rPr>
              <w:ins w:id="27064" w:author="Kem Sereyboth" w:date="2023-07-26T11:12:00Z"/>
              <w:del w:id="27065" w:author="Sopheak Phorn" w:date="2023-07-28T16:23:00Z"/>
              <w:rFonts w:ascii="Khmer MEF1" w:hAnsi="Khmer MEF1" w:cs="Khmer MEF1"/>
              <w:sz w:val="24"/>
              <w:szCs w:val="24"/>
              <w:lang w:val="pt-BR"/>
            </w:rPr>
          </w:rPrChange>
        </w:rPr>
        <w:pPrChange w:id="27066" w:author="Sopheak Phorn" w:date="2023-08-25T16:19:00Z">
          <w:pPr>
            <w:pStyle w:val="ListParagraph"/>
            <w:numPr>
              <w:numId w:val="60"/>
            </w:numPr>
            <w:spacing w:after="0" w:line="240" w:lineRule="auto"/>
            <w:ind w:left="1985" w:hanging="283"/>
            <w:jc w:val="both"/>
          </w:pPr>
        </w:pPrChange>
      </w:pPr>
      <w:ins w:id="27067" w:author="Kem Sereyboth" w:date="2023-07-13T14:28:00Z">
        <w:del w:id="27068" w:author="Sopheak Phorn" w:date="2023-07-28T16:23:00Z">
          <w:r w:rsidRPr="00E92E6D" w:rsidDel="004A69EC">
            <w:rPr>
              <w:rFonts w:ascii="Khmer MEF1" w:hAnsi="Khmer MEF1" w:cs="Khmer MEF1"/>
              <w:sz w:val="24"/>
              <w:szCs w:val="24"/>
              <w:cs/>
              <w:lang w:val="pt-BR"/>
              <w:rPrChange w:id="27069" w:author="Kem Sereyboth" w:date="2023-07-26T11:12:00Z">
                <w:rPr>
                  <w:rFonts w:cs="MoolBoran"/>
                  <w:cs/>
                  <w:lang w:val="pt-BR"/>
                </w:rPr>
              </w:rPrChange>
            </w:rPr>
            <w:delText xml:space="preserve">បញ្ហាខាងក្នុង៖ ធនធានមនុស្សនៅមានកម្រិត​ ទាំងចំណេះជំនាញ និងបរិមាណ </w:delText>
          </w:r>
        </w:del>
      </w:ins>
    </w:p>
    <w:p w14:paraId="229E97D7" w14:textId="210CCAF1" w:rsidR="00DA0E01" w:rsidRPr="00E92E6D" w:rsidDel="004A69EC" w:rsidRDefault="00DA0E01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7070" w:author="Kem Sereyboth" w:date="2023-07-13T14:28:00Z"/>
          <w:del w:id="27071" w:author="Sopheak Phorn" w:date="2023-07-28T16:24:00Z"/>
          <w:rFonts w:ascii="Khmer MEF1" w:hAnsi="Khmer MEF1" w:cs="Khmer MEF1"/>
          <w:sz w:val="24"/>
          <w:szCs w:val="24"/>
          <w:rPrChange w:id="27072" w:author="Kem Sereyboth" w:date="2023-07-26T11:12:00Z">
            <w:rPr>
              <w:ins w:id="27073" w:author="Kem Sereyboth" w:date="2023-07-13T14:28:00Z"/>
              <w:del w:id="27074" w:author="Sopheak Phorn" w:date="2023-07-28T16:24:00Z"/>
            </w:rPr>
          </w:rPrChange>
        </w:rPr>
        <w:pPrChange w:id="27075" w:author="Sopheak Phorn" w:date="2023-08-25T16:19:00Z">
          <w:pPr>
            <w:numPr>
              <w:numId w:val="56"/>
            </w:numPr>
            <w:spacing w:after="0" w:line="230" w:lineRule="auto"/>
            <w:ind w:left="993" w:hanging="196"/>
            <w:jc w:val="both"/>
          </w:pPr>
        </w:pPrChange>
      </w:pPr>
      <w:ins w:id="27076" w:author="Kem Sereyboth" w:date="2023-07-13T14:28:00Z">
        <w:del w:id="27077" w:author="Sopheak Phorn" w:date="2023-07-28T16:24:00Z">
          <w:r w:rsidRPr="00D828DF" w:rsidDel="004A69EC">
            <w:rPr>
              <w:rFonts w:ascii="Khmer MEF1" w:hAnsi="Khmer MEF1" w:cs="Khmer MEF1"/>
              <w:spacing w:val="-2"/>
              <w:sz w:val="24"/>
              <w:szCs w:val="24"/>
              <w:cs/>
              <w:lang w:val="pt-BR"/>
              <w:rPrChange w:id="27078" w:author="Kem Sereyboth" w:date="2023-07-26T11:2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pt-BR"/>
                </w:rPr>
              </w:rPrChange>
            </w:rPr>
            <w:delText>កិច្ចការនេះមានភាពរសើបដែលតម្រូវឱ្យបានការគោរពស្នើសុំការសម្រេចដ៏ខ្ព</w:delText>
          </w:r>
        </w:del>
      </w:ins>
      <w:ins w:id="27079" w:author="Kem Sereyboth" w:date="2023-07-26T11:23:00Z">
        <w:del w:id="27080" w:author="Sopheak Phorn" w:date="2023-07-28T16:24:00Z">
          <w:r w:rsidR="00D828DF" w:rsidRPr="00D828DF" w:rsidDel="004A69EC">
            <w:rPr>
              <w:rFonts w:ascii="Khmer MEF1" w:hAnsi="Khmer MEF1" w:cs="Khmer MEF1"/>
              <w:spacing w:val="-2"/>
              <w:sz w:val="24"/>
              <w:szCs w:val="24"/>
              <w:cs/>
              <w:lang w:val="pt-BR"/>
              <w:rPrChange w:id="27081" w:author="Kem Sereyboth" w:date="2023-07-26T11:2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pt-BR"/>
                </w:rPr>
              </w:rPrChange>
            </w:rPr>
            <w:delText>​</w:delText>
          </w:r>
        </w:del>
      </w:ins>
      <w:ins w:id="27082" w:author="Kem Sereyboth" w:date="2023-07-13T14:28:00Z">
        <w:del w:id="27083" w:author="Sopheak Phorn" w:date="2023-07-28T16:24:00Z">
          <w:r w:rsidRPr="00D828DF" w:rsidDel="004A69EC">
            <w:rPr>
              <w:rFonts w:ascii="Khmer MEF1" w:hAnsi="Khmer MEF1" w:cs="Khmer MEF1"/>
              <w:spacing w:val="-2"/>
              <w:sz w:val="24"/>
              <w:szCs w:val="24"/>
              <w:cs/>
              <w:lang w:val="pt-BR"/>
              <w:rPrChange w:id="27084" w:author="Kem Sereyboth" w:date="2023-07-26T11:2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pt-BR"/>
                </w:rPr>
              </w:rPrChange>
            </w:rPr>
            <w:delText>ង់ខ្ព</w:delText>
          </w:r>
        </w:del>
      </w:ins>
      <w:ins w:id="27085" w:author="Kem Sereyboth" w:date="2023-07-26T11:23:00Z">
        <w:del w:id="27086" w:author="Sopheak Phorn" w:date="2023-07-28T16:24:00Z">
          <w:r w:rsidR="00D828DF" w:rsidRPr="00D828DF" w:rsidDel="004A69EC">
            <w:rPr>
              <w:rFonts w:ascii="Khmer MEF1" w:hAnsi="Khmer MEF1" w:cs="Khmer MEF1"/>
              <w:spacing w:val="-2"/>
              <w:sz w:val="24"/>
              <w:szCs w:val="24"/>
              <w:cs/>
              <w:lang w:val="pt-BR"/>
              <w:rPrChange w:id="27087" w:author="Kem Sereyboth" w:date="2023-07-26T11:2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pt-BR"/>
                </w:rPr>
              </w:rPrChange>
            </w:rPr>
            <w:delText>​</w:delText>
          </w:r>
        </w:del>
      </w:ins>
      <w:ins w:id="27088" w:author="Kem Sereyboth" w:date="2023-07-13T14:28:00Z">
        <w:del w:id="27089" w:author="Sopheak Phorn" w:date="2023-07-28T16:24:00Z">
          <w:r w:rsidRPr="00D828DF" w:rsidDel="004A69EC">
            <w:rPr>
              <w:rFonts w:ascii="Khmer MEF1" w:hAnsi="Khmer MEF1" w:cs="Khmer MEF1"/>
              <w:spacing w:val="-2"/>
              <w:sz w:val="24"/>
              <w:szCs w:val="24"/>
              <w:cs/>
              <w:lang w:val="pt-BR"/>
              <w:rPrChange w:id="27090" w:author="Kem Sereyboth" w:date="2023-07-26T11:2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pt-BR"/>
                </w:rPr>
              </w:rPrChange>
            </w:rPr>
            <w:delText>ស់</w:delText>
          </w:r>
        </w:del>
      </w:ins>
      <w:ins w:id="27091" w:author="Kem Sereyboth" w:date="2023-07-26T11:23:00Z">
        <w:del w:id="27092" w:author="Sopheak Phorn" w:date="2023-07-28T16:24:00Z">
          <w:r w:rsidR="00D828DF" w:rsidRPr="00D828DF" w:rsidDel="004A69EC">
            <w:rPr>
              <w:rFonts w:ascii="Khmer MEF1" w:hAnsi="Khmer MEF1" w:cs="Khmer MEF1"/>
              <w:spacing w:val="-2"/>
              <w:sz w:val="24"/>
              <w:szCs w:val="24"/>
              <w:cs/>
              <w:lang w:val="pt-BR"/>
              <w:rPrChange w:id="27093" w:author="Kem Sereyboth" w:date="2023-07-26T11:2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pt-BR"/>
                </w:rPr>
              </w:rPrChange>
            </w:rPr>
            <w:delText>​</w:delText>
          </w:r>
        </w:del>
      </w:ins>
      <w:ins w:id="27094" w:author="Kem Sereyboth" w:date="2023-07-13T14:28:00Z">
        <w:del w:id="27095" w:author="Sopheak Phorn" w:date="2023-07-28T16:24:00Z">
          <w:r w:rsidRPr="00D828DF" w:rsidDel="004A69EC">
            <w:rPr>
              <w:rFonts w:ascii="Khmer MEF1" w:hAnsi="Khmer MEF1" w:cs="Khmer MEF1"/>
              <w:spacing w:val="-2"/>
              <w:sz w:val="24"/>
              <w:szCs w:val="24"/>
              <w:cs/>
              <w:lang w:val="pt-BR"/>
              <w:rPrChange w:id="27096" w:author="Kem Sereyboth" w:date="2023-07-26T11:2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pt-BR"/>
                </w:rPr>
              </w:rPrChange>
            </w:rPr>
            <w:delText>ពី</w:delText>
          </w:r>
          <w:r w:rsidRPr="00E92E6D" w:rsidDel="004A69EC">
            <w:rPr>
              <w:rFonts w:ascii="Khmer MEF1" w:hAnsi="Khmer MEF1" w:cs="Khmer MEF1"/>
              <w:spacing w:val="4"/>
              <w:sz w:val="24"/>
              <w:szCs w:val="24"/>
              <w:cs/>
              <w:lang w:val="pt-BR"/>
              <w:rPrChange w:id="27097" w:author="Kem Sereyboth" w:date="2023-07-26T11:12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pt-BR"/>
                </w:rPr>
              </w:rPrChange>
            </w:rPr>
            <w:delText xml:space="preserve"> </w:delText>
          </w:r>
          <w:r w:rsidRPr="00D828DF" w:rsidDel="004A69EC">
            <w:rPr>
              <w:rFonts w:ascii="Khmer MEF2" w:hAnsi="Khmer MEF2" w:cs="Khmer MEF2"/>
              <w:spacing w:val="-4"/>
              <w:sz w:val="24"/>
              <w:szCs w:val="24"/>
              <w:cs/>
              <w:lang w:val="pt-BR"/>
            </w:rPr>
            <w:delText>សម្តេ​</w:delText>
          </w:r>
        </w:del>
      </w:ins>
      <w:ins w:id="27098" w:author="Kem Sereyboth" w:date="2023-07-20T09:50:00Z">
        <w:del w:id="27099" w:author="Sopheak Phorn" w:date="2023-07-28T16:24:00Z">
          <w:r w:rsidR="009636A8" w:rsidRPr="00D828DF" w:rsidDel="004A69EC">
            <w:rPr>
              <w:rFonts w:ascii="Khmer MEF2" w:hAnsi="Khmer MEF2" w:cs="Khmer MEF2"/>
              <w:spacing w:val="-4"/>
              <w:sz w:val="24"/>
              <w:szCs w:val="24"/>
              <w:cs/>
              <w:lang w:val="pt-BR"/>
            </w:rPr>
            <w:delText>​</w:delText>
          </w:r>
        </w:del>
      </w:ins>
      <w:ins w:id="27100" w:author="Kem Sereyboth" w:date="2023-07-13T14:28:00Z">
        <w:del w:id="27101" w:author="Sopheak Phorn" w:date="2023-07-28T16:24:00Z">
          <w:r w:rsidRPr="00D828DF" w:rsidDel="004A69EC">
            <w:rPr>
              <w:rFonts w:ascii="Khmer MEF2" w:hAnsi="Khmer MEF2" w:cs="Khmer MEF2"/>
              <w:spacing w:val="-4"/>
              <w:sz w:val="24"/>
              <w:szCs w:val="24"/>
              <w:cs/>
              <w:lang w:val="pt-BR"/>
            </w:rPr>
            <w:delText>ច​អ​គ្គ</w:delText>
          </w:r>
          <w:r w:rsidRPr="00D828DF" w:rsidDel="004A69EC">
            <w:rPr>
              <w:rFonts w:ascii="Khmer MEF2" w:hAnsi="Khmer MEF2" w:cs="Khmer MEF2"/>
              <w:spacing w:val="-4"/>
              <w:sz w:val="24"/>
              <w:szCs w:val="24"/>
              <w:lang w:val="pt-BR"/>
            </w:rPr>
            <w:delText>​​</w:delText>
          </w:r>
          <w:r w:rsidRPr="00D828DF" w:rsidDel="004A69EC">
            <w:rPr>
              <w:rFonts w:ascii="Khmer MEF2" w:hAnsi="Khmer MEF2" w:cs="Khmer MEF2"/>
              <w:spacing w:val="-4"/>
              <w:sz w:val="24"/>
              <w:szCs w:val="24"/>
              <w:cs/>
              <w:lang w:val="pt-BR"/>
            </w:rPr>
            <w:delText>មហា</w:delText>
          </w:r>
          <w:r w:rsidRPr="00D828DF" w:rsidDel="004A69EC">
            <w:rPr>
              <w:rFonts w:ascii="Khmer MEF2" w:hAnsi="Khmer MEF2" w:cs="Khmer MEF2"/>
              <w:spacing w:val="-4"/>
              <w:sz w:val="24"/>
              <w:szCs w:val="24"/>
              <w:cs/>
              <w:lang w:val="pt-BR"/>
              <w:rPrChange w:id="27102" w:author="Kem Sereyboth" w:date="2023-07-26T11:24:00Z">
                <w:rPr>
                  <w:rFonts w:ascii="Khmer MEF2" w:hAnsi="Khmer MEF2" w:cs="Khmer MEF2"/>
                  <w:cs/>
                  <w:lang w:val="pt-BR"/>
                </w:rPr>
              </w:rPrChange>
            </w:rPr>
            <w:delText>សេនាបតីតេជោ ហ៊ុន សែន នាយករដ្ឋមន្ត្រីនៃព្រះរាជាណាច</w:delText>
          </w:r>
        </w:del>
      </w:ins>
      <w:ins w:id="27103" w:author="Kem Sereyboth" w:date="2023-07-26T11:24:00Z">
        <w:del w:id="27104" w:author="Sopheak Phorn" w:date="2023-07-28T16:24:00Z">
          <w:r w:rsidR="00D828DF" w:rsidRPr="00D828DF" w:rsidDel="004A69EC">
            <w:rPr>
              <w:rFonts w:ascii="Khmer MEF2" w:hAnsi="Khmer MEF2" w:cs="Khmer MEF2"/>
              <w:spacing w:val="-4"/>
              <w:sz w:val="24"/>
              <w:szCs w:val="24"/>
              <w:cs/>
              <w:lang w:val="pt-BR"/>
              <w:rPrChange w:id="27105" w:author="Kem Sereyboth" w:date="2023-07-26T11:24:00Z">
                <w:rPr>
                  <w:rFonts w:ascii="Khmer MEF2" w:hAnsi="Khmer MEF2" w:cs="Khmer MEF2"/>
                  <w:spacing w:val="2"/>
                  <w:sz w:val="24"/>
                  <w:szCs w:val="24"/>
                  <w:cs/>
                  <w:lang w:val="pt-BR"/>
                </w:rPr>
              </w:rPrChange>
            </w:rPr>
            <w:delText>​</w:delText>
          </w:r>
        </w:del>
      </w:ins>
      <w:ins w:id="27106" w:author="Kem Sereyboth" w:date="2023-07-13T14:28:00Z">
        <w:del w:id="27107" w:author="Sopheak Phorn" w:date="2023-07-28T16:24:00Z">
          <w:r w:rsidRPr="00D828DF" w:rsidDel="004A69EC">
            <w:rPr>
              <w:rFonts w:ascii="Khmer MEF2" w:hAnsi="Khmer MEF2" w:cs="Khmer MEF2"/>
              <w:spacing w:val="-4"/>
              <w:sz w:val="24"/>
              <w:szCs w:val="24"/>
              <w:cs/>
              <w:lang w:val="pt-BR"/>
              <w:rPrChange w:id="27108" w:author="Kem Sereyboth" w:date="2023-07-26T11:24:00Z">
                <w:rPr>
                  <w:rFonts w:ascii="Khmer MEF2" w:hAnsi="Khmer MEF2" w:cs="Khmer MEF2"/>
                  <w:cs/>
                  <w:lang w:val="pt-BR"/>
                </w:rPr>
              </w:rPrChange>
            </w:rPr>
            <w:delText>ក្រ</w:delText>
          </w:r>
        </w:del>
      </w:ins>
      <w:ins w:id="27109" w:author="Kem Sereyboth" w:date="2023-07-26T11:24:00Z">
        <w:del w:id="27110" w:author="Sopheak Phorn" w:date="2023-07-28T16:24:00Z">
          <w:r w:rsidR="00D828DF" w:rsidRPr="00D828DF" w:rsidDel="004A69EC">
            <w:rPr>
              <w:rFonts w:ascii="Khmer MEF2" w:hAnsi="Khmer MEF2" w:cs="Khmer MEF2"/>
              <w:spacing w:val="-4"/>
              <w:sz w:val="24"/>
              <w:szCs w:val="24"/>
              <w:cs/>
              <w:lang w:val="pt-BR"/>
              <w:rPrChange w:id="27111" w:author="Kem Sereyboth" w:date="2023-07-26T11:24:00Z">
                <w:rPr>
                  <w:rFonts w:ascii="Khmer MEF2" w:hAnsi="Khmer MEF2" w:cs="Khmer MEF2"/>
                  <w:spacing w:val="2"/>
                  <w:sz w:val="24"/>
                  <w:szCs w:val="24"/>
                  <w:cs/>
                  <w:lang w:val="pt-BR"/>
                </w:rPr>
              </w:rPrChange>
            </w:rPr>
            <w:delText>​</w:delText>
          </w:r>
        </w:del>
      </w:ins>
      <w:ins w:id="27112" w:author="Kem Sereyboth" w:date="2023-07-13T14:28:00Z">
        <w:del w:id="27113" w:author="Sopheak Phorn" w:date="2023-07-28T16:24:00Z">
          <w:r w:rsidRPr="00E92E6D" w:rsidDel="004A69EC">
            <w:rPr>
              <w:rFonts w:ascii="Khmer MEF2" w:hAnsi="Khmer MEF2" w:cs="Khmer MEF2"/>
              <w:spacing w:val="2"/>
              <w:sz w:val="24"/>
              <w:szCs w:val="24"/>
              <w:cs/>
              <w:lang w:val="pt-BR"/>
              <w:rPrChange w:id="27114" w:author="Kem Sereyboth" w:date="2023-07-26T11:12:00Z">
                <w:rPr>
                  <w:rFonts w:ascii="Khmer MEF2" w:hAnsi="Khmer MEF2" w:cs="Khmer MEF2"/>
                  <w:cs/>
                  <w:lang w:val="pt-BR"/>
                </w:rPr>
              </w:rPrChange>
            </w:rPr>
            <w:delText>ក</w:delText>
          </w:r>
        </w:del>
      </w:ins>
      <w:ins w:id="27115" w:author="Kem Sereyboth" w:date="2023-07-20T09:50:00Z">
        <w:del w:id="27116" w:author="Sopheak Phorn" w:date="2023-07-28T16:24:00Z">
          <w:r w:rsidR="009636A8" w:rsidRPr="00E92E6D" w:rsidDel="004A69EC">
            <w:rPr>
              <w:rFonts w:ascii="Khmer MEF2" w:hAnsi="Khmer MEF2" w:cs="Khmer MEF2"/>
              <w:spacing w:val="2"/>
              <w:sz w:val="24"/>
              <w:szCs w:val="24"/>
              <w:cs/>
              <w:lang w:val="pt-BR"/>
              <w:rPrChange w:id="27117" w:author="Kem Sereyboth" w:date="2023-07-26T11:12:00Z">
                <w:rPr>
                  <w:rFonts w:ascii="Khmer MEF2" w:hAnsi="Khmer MEF2" w:cs="Khmer MEF2"/>
                  <w:cs/>
                  <w:lang w:val="pt-BR"/>
                </w:rPr>
              </w:rPrChange>
            </w:rPr>
            <w:delText>​</w:delText>
          </w:r>
        </w:del>
      </w:ins>
      <w:ins w:id="27118" w:author="Kem Sereyboth" w:date="2023-07-13T14:28:00Z">
        <w:del w:id="27119" w:author="Sopheak Phorn" w:date="2023-07-28T16:24:00Z">
          <w:r w:rsidRPr="00E92E6D" w:rsidDel="004A69EC">
            <w:rPr>
              <w:rFonts w:ascii="Khmer MEF2" w:hAnsi="Khmer MEF2" w:cs="Khmer MEF2"/>
              <w:spacing w:val="2"/>
              <w:sz w:val="24"/>
              <w:szCs w:val="24"/>
              <w:cs/>
              <w:lang w:val="pt-BR"/>
              <w:rPrChange w:id="27120" w:author="Kem Sereyboth" w:date="2023-07-26T11:12:00Z">
                <w:rPr>
                  <w:rFonts w:ascii="Khmer MEF2" w:hAnsi="Khmer MEF2" w:cs="Khmer MEF2"/>
                  <w:cs/>
                  <w:lang w:val="pt-BR"/>
                </w:rPr>
              </w:rPrChange>
            </w:rPr>
            <w:delText xml:space="preserve">ម្ពុជា </w:delText>
          </w:r>
          <w:r w:rsidRPr="00E92E6D" w:rsidDel="004A69EC">
            <w:rPr>
              <w:rFonts w:ascii="Khmer MEF1" w:hAnsi="Khmer MEF1" w:cs="Khmer MEF1"/>
              <w:spacing w:val="2"/>
              <w:sz w:val="24"/>
              <w:szCs w:val="24"/>
              <w:cs/>
              <w:lang w:val="pt-BR"/>
              <w:rPrChange w:id="27121" w:author="Kem Sereyboth" w:date="2023-07-26T11:12:00Z">
                <w:rPr>
                  <w:rFonts w:cs="MoolBoran"/>
                  <w:cs/>
                  <w:lang w:val="pt-BR"/>
                </w:rPr>
              </w:rPrChange>
            </w:rPr>
            <w:delText>ដើម្បី​ជំរុ​ញ​កា​រងារនេះបន្ត</w:delText>
          </w:r>
          <w:r w:rsidRPr="00E92E6D" w:rsidDel="004A69EC">
            <w:rPr>
              <w:rFonts w:ascii="Khmer MEF1" w:hAnsi="Khmer MEF1" w:cs="Khmer MEF1"/>
              <w:sz w:val="24"/>
              <w:szCs w:val="24"/>
              <w:cs/>
              <w:lang w:val="pt-BR"/>
              <w:rPrChange w:id="27122" w:author="Kem Sereyboth" w:date="2023-07-26T11:12:00Z">
                <w:rPr>
                  <w:rFonts w:cs="MoolBoran"/>
                  <w:cs/>
                  <w:lang w:val="pt-BR"/>
                </w:rPr>
              </w:rPrChange>
            </w:rPr>
            <w:delText>ដែលត្រូវចំណាយពេលយូរមួយកម្រិតទៀត</w:delText>
          </w:r>
        </w:del>
      </w:ins>
    </w:p>
    <w:p w14:paraId="0FCAD08C" w14:textId="1AF5759D" w:rsidR="00CA4271" w:rsidRPr="005C3F0D" w:rsidRDefault="00DA0E01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7123" w:author="Kem Sereyboth" w:date="2023-07-25T09:37:00Z"/>
          <w:rFonts w:ascii="Khmer MEF1" w:hAnsi="Khmer MEF1" w:cs="Khmer MEF1"/>
          <w:b/>
          <w:bCs/>
          <w:sz w:val="24"/>
          <w:szCs w:val="24"/>
          <w:rPrChange w:id="27124" w:author="Kem Sereyboth" w:date="2023-07-25T09:37:00Z">
            <w:rPr>
              <w:ins w:id="27125" w:author="Kem Sereyboth" w:date="2023-07-25T09:37:00Z"/>
              <w:rFonts w:ascii="Khmer MEF1" w:hAnsi="Khmer MEF1" w:cs="Khmer MEF1"/>
              <w:sz w:val="24"/>
              <w:szCs w:val="24"/>
            </w:rPr>
          </w:rPrChange>
        </w:rPr>
        <w:pPrChange w:id="27126" w:author="Sopheak Phorn" w:date="2023-08-25T16:19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27127" w:author="Kem Sereyboth" w:date="2023-07-13T14:28:00Z">
        <w:r w:rsidRPr="00F93C78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rPrChange w:id="27128" w:author="Sopheak" w:date="2023-07-28T22:19:00Z">
              <w:rPr>
                <w:rFonts w:ascii="Khmer MEF1" w:hAnsi="Khmer MEF1" w:cs="Khmer MEF1"/>
                <w:b/>
                <w:bCs/>
                <w:spacing w:val="-14"/>
                <w:sz w:val="24"/>
                <w:szCs w:val="24"/>
                <w:cs/>
              </w:rPr>
            </w:rPrChange>
          </w:rPr>
          <w:t xml:space="preserve">ផលវិបាក៖ </w:t>
        </w:r>
      </w:ins>
      <w:ins w:id="27129" w:author="Sopheak Phorn" w:date="2023-07-28T16:24:00Z">
        <w:r w:rsidR="004A69EC" w:rsidRPr="00F93C78">
          <w:rPr>
            <w:rFonts w:ascii="Khmer MEF1" w:hAnsi="Khmer MEF1" w:cs="Khmer MEF1"/>
            <w:color w:val="000000"/>
            <w:spacing w:val="-10"/>
            <w:sz w:val="24"/>
            <w:szCs w:val="24"/>
            <w:cs/>
            <w:lang w:val="en-GB"/>
            <w:rPrChange w:id="27130" w:author="Sopheak" w:date="2023-07-28T22:19:00Z">
              <w:rPr>
                <w:rFonts w:ascii="Khmer MEF1" w:hAnsi="Khmer MEF1" w:cs="Khmer MEF1"/>
                <w:color w:val="000000"/>
                <w:spacing w:val="-6"/>
                <w:sz w:val="24"/>
                <w:szCs w:val="24"/>
                <w:cs/>
                <w:lang w:val="en-GB"/>
              </w:rPr>
            </w:rPrChange>
          </w:rPr>
          <w:t>របាយការណ៍ហិរញ្ញវត្ថុរបស់គ្រឹះស្ថានសាធារណ:រដ្ឋបាល នៅបន្តប្រើគោល</w:t>
        </w:r>
        <w:del w:id="27131" w:author="Sopheak" w:date="2023-07-28T22:19:00Z">
          <w:r w:rsidR="004A69EC" w:rsidRPr="00F93C78" w:rsidDel="00F93C78">
            <w:rPr>
              <w:rFonts w:ascii="Khmer MEF1" w:hAnsi="Khmer MEF1" w:cs="Khmer MEF1"/>
              <w:color w:val="000000"/>
              <w:spacing w:val="-10"/>
              <w:sz w:val="24"/>
              <w:szCs w:val="24"/>
              <w:cs/>
              <w:lang w:val="en-GB"/>
              <w:rPrChange w:id="27132" w:author="Sopheak" w:date="2023-07-28T22:1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en-GB"/>
                </w:rPr>
              </w:rPrChange>
            </w:rPr>
            <w:delText>-</w:delText>
          </w:r>
        </w:del>
        <w:r w:rsidR="004A69EC" w:rsidRPr="00F93C78">
          <w:rPr>
            <w:rFonts w:ascii="Khmer MEF1" w:hAnsi="Khmer MEF1" w:cs="Khmer MEF1"/>
            <w:color w:val="000000"/>
            <w:spacing w:val="-10"/>
            <w:sz w:val="24"/>
            <w:szCs w:val="24"/>
            <w:cs/>
            <w:lang w:val="en-GB"/>
            <w:rPrChange w:id="27133" w:author="Sopheak" w:date="2023-07-28T22:19:00Z">
              <w:rPr>
                <w:rFonts w:ascii="Khmer MEF1" w:hAnsi="Khmer MEF1" w:cs="Khmer MEF1"/>
                <w:color w:val="000000"/>
                <w:spacing w:val="-8"/>
                <w:sz w:val="24"/>
                <w:szCs w:val="24"/>
                <w:cs/>
                <w:lang w:val="en-GB"/>
              </w:rPr>
            </w:rPrChange>
          </w:rPr>
          <w:t>ការណ៍</w:t>
        </w:r>
        <w:r w:rsidR="004A69EC" w:rsidRPr="00F1517F">
          <w:rPr>
            <w:rFonts w:ascii="Khmer MEF1" w:hAnsi="Khmer MEF1" w:cs="Khmer MEF1"/>
            <w:color w:val="000000"/>
            <w:spacing w:val="-8"/>
            <w:sz w:val="24"/>
            <w:szCs w:val="24"/>
            <w:cs/>
            <w:lang w:val="en-GB"/>
          </w:rPr>
          <w:t>គណនេយ្យដែលមានបច្ចុប្បន្ន ដែលមិនមែនជាស្តង់ដាគណនេយ្យសម្រាប់ឱ្យភាគីពាក់ព័ន្ធ</w:t>
        </w:r>
        <w:r w:rsidR="004A69EC" w:rsidRPr="00F1517F">
          <w:rPr>
            <w:rFonts w:ascii="Khmer MEF1" w:hAnsi="Khmer MEF1" w:cs="Khmer MEF1"/>
            <w:color w:val="000000"/>
            <w:spacing w:val="-14"/>
            <w:sz w:val="24"/>
            <w:szCs w:val="24"/>
            <w:cs/>
            <w:lang w:val="en-GB"/>
          </w:rPr>
          <w:t>អាចមើលឃើញច្បាស់នៅឡើយពីមូលដ្ឋានគណនេយ្យជាក់លាក់បម្រើឱ្យការវិភាគ និងប្រៀបធៀប</w:t>
        </w:r>
        <w:r w:rsidR="004A69EC" w:rsidRPr="00F1517F">
          <w:rPr>
            <w:rFonts w:ascii="Khmer MEF1" w:hAnsi="Khmer MEF1" w:cs="Khmer MEF1"/>
            <w:color w:val="000000"/>
            <w:spacing w:val="-10"/>
            <w:sz w:val="24"/>
            <w:szCs w:val="24"/>
            <w:cs/>
            <w:lang w:val="en-GB"/>
          </w:rPr>
          <w:t>លទ្ធផល និងស្ថានភាពហិរញ្ញវត្ថុក្នុងចំណោមគ្រឹះស្ថានសាធារណ:រដ្ឋបាល។</w:t>
        </w:r>
      </w:ins>
      <w:ins w:id="27134" w:author="Kem Sereyboth" w:date="2023-07-19T15:45:00Z">
        <w:del w:id="27135" w:author="Sopheak Phorn" w:date="2023-07-28T16:24:00Z">
          <w:r w:rsidR="00CA4271" w:rsidRPr="00D828DF" w:rsidDel="004A69EC">
            <w:rPr>
              <w:rFonts w:ascii="Khmer MEF1" w:hAnsi="Khmer MEF1" w:cs="Khmer MEF1"/>
              <w:spacing w:val="-10"/>
              <w:sz w:val="24"/>
              <w:szCs w:val="24"/>
              <w:cs/>
              <w:rPrChange w:id="27136" w:author="Kem Sereyboth" w:date="2023-07-26T11:25:00Z">
                <w:rPr>
                  <w:rFonts w:cs="MoolBoran"/>
                  <w:cs/>
                </w:rPr>
              </w:rPrChange>
            </w:rPr>
            <w:delText>ដោយសារតែសេចក្តីសម្រេចនេះ ស្ថិតនៅក្នុងដំណាក់កាលអន្តរកាល ត្រូវបានដា</w:delText>
          </w:r>
        </w:del>
      </w:ins>
      <w:ins w:id="27137" w:author="Kem Sereyboth" w:date="2023-07-19T15:49:00Z">
        <w:del w:id="27138" w:author="Sopheak Phorn" w:date="2023-07-28T16:24:00Z">
          <w:r w:rsidR="00CA4271" w:rsidRPr="00D828DF" w:rsidDel="004A69EC">
            <w:rPr>
              <w:rFonts w:ascii="Khmer MEF1" w:hAnsi="Khmer MEF1" w:cs="Khmer MEF1"/>
              <w:spacing w:val="-10"/>
              <w:sz w:val="24"/>
              <w:szCs w:val="24"/>
              <w:rPrChange w:id="27139" w:author="Kem Sereyboth" w:date="2023-07-26T11:25:00Z">
                <w:rPr/>
              </w:rPrChange>
            </w:rPr>
            <w:delText>​​​</w:delText>
          </w:r>
        </w:del>
      </w:ins>
      <w:ins w:id="27140" w:author="Kem Sereyboth" w:date="2023-07-19T15:45:00Z">
        <w:del w:id="27141" w:author="Sopheak Phorn" w:date="2023-07-28T16:24:00Z">
          <w:r w:rsidR="00CA4271" w:rsidRPr="00D828DF" w:rsidDel="004A69EC">
            <w:rPr>
              <w:rFonts w:ascii="Khmer MEF1" w:hAnsi="Khmer MEF1" w:cs="Khmer MEF1"/>
              <w:spacing w:val="-10"/>
              <w:sz w:val="24"/>
              <w:szCs w:val="24"/>
              <w:cs/>
              <w:rPrChange w:id="27142" w:author="Kem Sereyboth" w:date="2023-07-26T11:25:00Z">
                <w:rPr>
                  <w:rFonts w:cs="MoolBoran"/>
                  <w:cs/>
                </w:rPr>
              </w:rPrChange>
            </w:rPr>
            <w:delText>ក់</w:delText>
          </w:r>
        </w:del>
      </w:ins>
      <w:ins w:id="27143" w:author="Kem Sereyboth" w:date="2023-07-26T11:24:00Z">
        <w:del w:id="27144" w:author="Sopheak Phorn" w:date="2023-07-28T16:24:00Z">
          <w:r w:rsidR="00D828DF" w:rsidRPr="00D828DF" w:rsidDel="004A69EC">
            <w:rPr>
              <w:rFonts w:ascii="Khmer MEF1" w:hAnsi="Khmer MEF1" w:cs="Khmer MEF1"/>
              <w:spacing w:val="-10"/>
              <w:sz w:val="24"/>
              <w:szCs w:val="24"/>
              <w:cs/>
              <w:rPrChange w:id="27145" w:author="Kem Sereyboth" w:date="2023-07-26T11:25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146" w:author="Kem Sereyboth" w:date="2023-07-19T15:45:00Z">
        <w:del w:id="27147" w:author="Sopheak Phorn" w:date="2023-07-28T16:24:00Z">
          <w:r w:rsidR="00CA4271" w:rsidRPr="00D828DF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7148" w:author="Kem Sereyboth" w:date="2023-07-26T11:25:00Z">
                <w:rPr>
                  <w:rFonts w:cs="MoolBoran"/>
                  <w:cs/>
                </w:rPr>
              </w:rPrChange>
            </w:rPr>
            <w:delText xml:space="preserve">ឱ្យ </w:delText>
          </w:r>
          <w:r w:rsidR="00CA4271" w:rsidRPr="00D828DF" w:rsidDel="004A69EC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7149" w:author="Kem Sereyboth" w:date="2023-07-26T11:25:00Z">
                <w:rPr>
                  <w:rFonts w:cs="MoolBoran"/>
                  <w:b/>
                  <w:bCs/>
                  <w:cs/>
                </w:rPr>
              </w:rPrChange>
            </w:rPr>
            <w:delText>ប.​ស​.ស.</w:delText>
          </w:r>
          <w:r w:rsidR="00CA4271" w:rsidRPr="00D828DF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7150" w:author="Kem Sereyboth" w:date="2023-07-26T11:25:00Z">
                <w:rPr>
                  <w:rFonts w:cs="MoolBoran"/>
                  <w:b/>
                  <w:bCs/>
                  <w:cs/>
                </w:rPr>
              </w:rPrChange>
            </w:rPr>
            <w:delText xml:space="preserve"> </w:delText>
          </w:r>
          <w:r w:rsidR="00CA4271" w:rsidRPr="00D828DF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7151" w:author="Kem Sereyboth" w:date="2023-07-26T11:25:00Z">
                <w:rPr>
                  <w:rFonts w:cs="MoolBoran"/>
                  <w:cs/>
                </w:rPr>
              </w:rPrChange>
            </w:rPr>
            <w:delText>រ​ងសវនកម្មឯករាជ្យចំនួន ២លើក ក្នុងរយៈពេល៥ ឆ្នាំដំបូង ដែលជា​ហេ​តុ​ធ្វើ</w:delText>
          </w:r>
        </w:del>
      </w:ins>
      <w:ins w:id="27152" w:author="Kem Sereyboth" w:date="2023-07-26T11:25:00Z">
        <w:del w:id="27153" w:author="Sopheak Phorn" w:date="2023-07-28T16:24:00Z">
          <w:r w:rsidR="00D828DF" w:rsidRPr="00D828DF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7154" w:author="Kem Sereyboth" w:date="2023-07-26T11:25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155" w:author="Kem Sereyboth" w:date="2023-07-19T15:45:00Z">
        <w:del w:id="27156" w:author="Sopheak Phorn" w:date="2023-07-28T16:24:00Z">
          <w:r w:rsidR="00CA4271" w:rsidRPr="00D828DF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7157" w:author="Kem Sereyboth" w:date="2023-07-26T11:25:00Z">
                <w:rPr>
                  <w:rFonts w:cs="MoolBoran"/>
                  <w:cs/>
                </w:rPr>
              </w:rPrChange>
            </w:rPr>
            <w:delText>​</w:delText>
          </w:r>
          <w:r w:rsidR="00CA4271" w:rsidRPr="009636A8" w:rsidDel="004A69EC">
            <w:rPr>
              <w:rFonts w:ascii="Khmer MEF1" w:hAnsi="Khmer MEF1" w:cs="Khmer MEF1"/>
              <w:spacing w:val="4"/>
              <w:sz w:val="24"/>
              <w:szCs w:val="24"/>
              <w:cs/>
              <w:rPrChange w:id="27158" w:author="Kem Sereyboth" w:date="2023-07-20T09:51:00Z">
                <w:rPr>
                  <w:rFonts w:cs="MoolBoran"/>
                  <w:cs/>
                </w:rPr>
              </w:rPrChange>
            </w:rPr>
            <w:delText>ឱ្យកា​រ</w:delText>
          </w:r>
        </w:del>
      </w:ins>
      <w:ins w:id="27159" w:author="Kem Sereyboth" w:date="2023-07-20T09:51:00Z">
        <w:del w:id="27160" w:author="Sopheak Phorn" w:date="2023-07-28T16:24:00Z">
          <w:r w:rsidR="009636A8" w:rsidRPr="009636A8" w:rsidDel="004A69EC">
            <w:rPr>
              <w:rFonts w:ascii="Khmer MEF1" w:hAnsi="Khmer MEF1" w:cs="Khmer MEF1"/>
              <w:spacing w:val="4"/>
              <w:sz w:val="24"/>
              <w:szCs w:val="24"/>
              <w:rPrChange w:id="27161" w:author="Kem Sereyboth" w:date="2023-07-20T09:51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​​</w:delText>
          </w:r>
        </w:del>
      </w:ins>
      <w:ins w:id="27162" w:author="Kem Sereyboth" w:date="2023-07-19T15:45:00Z">
        <w:del w:id="27163" w:author="Sopheak Phorn" w:date="2023-07-28T16:24:00Z">
          <w:r w:rsidR="00CA4271" w:rsidRPr="00E33574" w:rsidDel="004A69EC">
            <w:rPr>
              <w:rFonts w:ascii="Khmer MEF1" w:hAnsi="Khmer MEF1" w:cs="Khmer MEF1"/>
              <w:sz w:val="24"/>
              <w:szCs w:val="24"/>
              <w:cs/>
              <w:rPrChange w:id="27164" w:author="Kem Sereyboth" w:date="2023-07-19T16:59:00Z">
                <w:rPr>
                  <w:rFonts w:cs="MoolBoran"/>
                  <w:cs/>
                </w:rPr>
              </w:rPrChange>
            </w:rPr>
            <w:delText>អនុ​វត្ត​សេ​ច​ក្តី</w:delText>
          </w:r>
          <w:r w:rsidR="00CA4271" w:rsidRPr="00E33574" w:rsidDel="004A69EC">
            <w:rPr>
              <w:rFonts w:ascii="Khmer MEF1" w:hAnsi="Khmer MEF1" w:cs="Khmer MEF1"/>
              <w:sz w:val="24"/>
              <w:szCs w:val="24"/>
              <w:cs/>
              <w:rPrChange w:id="27165" w:author="Kem Sereyboth" w:date="2023-07-19T16:59:00Z">
                <w:rPr>
                  <w:rFonts w:cs="MoolBoran"/>
                  <w:spacing w:val="-14"/>
                  <w:cs/>
                </w:rPr>
              </w:rPrChange>
            </w:rPr>
            <w:delText>​សម្រេចនេះពុំទាន់អាចធ្វើទៅបាន</w:delText>
          </w:r>
        </w:del>
      </w:ins>
      <w:ins w:id="27166" w:author="Kem Sereyboth" w:date="2023-07-20T09:51:00Z">
        <w:del w:id="27167" w:author="Sopheak Phorn" w:date="2023-07-28T16:24:00Z">
          <w:r w:rsidR="009636A8" w:rsidDel="004A69EC">
            <w:rPr>
              <w:rFonts w:ascii="Khmer MEF1" w:hAnsi="Khmer MEF1" w:cs="Khmer MEF1" w:hint="cs"/>
              <w:sz w:val="24"/>
              <w:szCs w:val="24"/>
              <w:cs/>
            </w:rPr>
            <w:delText>។</w:delText>
          </w:r>
        </w:del>
      </w:ins>
    </w:p>
    <w:p w14:paraId="546039E5" w14:textId="2A36A69F" w:rsidR="005C3F0D" w:rsidRPr="00F55550" w:rsidRDefault="005C3F0D">
      <w:pPr>
        <w:spacing w:after="0" w:line="233" w:lineRule="auto"/>
        <w:ind w:firstLine="709"/>
        <w:jc w:val="both"/>
        <w:rPr>
          <w:ins w:id="27168" w:author="Kem Sereyboth" w:date="2023-07-25T09:37:00Z"/>
          <w:rFonts w:ascii="Khmer MEF1" w:hAnsi="Khmer MEF1" w:cs="Khmer MEF1"/>
          <w:spacing w:val="-6"/>
          <w:sz w:val="24"/>
          <w:szCs w:val="24"/>
        </w:rPr>
        <w:pPrChange w:id="27169" w:author="Sopheak Phorn" w:date="2023-08-25T16:19:00Z">
          <w:pPr>
            <w:spacing w:after="0" w:line="230" w:lineRule="auto"/>
            <w:jc w:val="both"/>
          </w:pPr>
        </w:pPrChange>
      </w:pPr>
      <w:ins w:id="27170" w:author="Kem Sereyboth" w:date="2023-07-25T09:37:00Z">
        <w:r w:rsidRPr="00461C8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7171" w:author="Sopheak Phorn" w:date="2023-08-03T10:43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លទ្ធផល</w:t>
        </w:r>
      </w:ins>
      <w:ins w:id="27172" w:author="Kem Sereyboth" w:date="2023-07-26T11:13:00Z">
        <w:r w:rsidR="00E92E6D" w:rsidRPr="00461C8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7173" w:author="Sopheak Phorn" w:date="2023-08-03T10:43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នៃការ</w:t>
        </w:r>
      </w:ins>
      <w:ins w:id="27174" w:author="Kem Sereyboth" w:date="2023-07-25T09:37:00Z">
        <w:r w:rsidRPr="00461C8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7175" w:author="Sopheak Phorn" w:date="2023-08-03T10:43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រកឃើញ</w:t>
        </w:r>
      </w:ins>
      <w:ins w:id="27176" w:author="Kem Sereyboth" w:date="2023-07-26T11:26:00Z">
        <w:r w:rsidR="00410E9B" w:rsidRPr="00461C8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7177" w:author="Sopheak Phorn" w:date="2023-08-03T10:43:00Z">
              <w:rPr>
                <w:rFonts w:ascii="Khmer MEF1" w:hAnsi="Khmer MEF1" w:cs="Khmer MEF1"/>
                <w:b/>
                <w:bCs/>
                <w:spacing w:val="10"/>
                <w:sz w:val="24"/>
                <w:szCs w:val="24"/>
                <w:cs/>
              </w:rPr>
            </w:rPrChange>
          </w:rPr>
          <w:t>ទី</w:t>
        </w:r>
      </w:ins>
      <w:ins w:id="27178" w:author="Sopheak Phorn" w:date="2023-07-28T16:25:00Z">
        <w:r w:rsidR="004A69EC" w:rsidRPr="00461C8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7179" w:author="Sopheak Phorn" w:date="2023-08-03T10:43:00Z">
              <w:rPr>
                <w:rFonts w:ascii="Khmer MEF1" w:hAnsi="Khmer MEF1" w:cs="Khmer MEF1"/>
                <w:b/>
                <w:bCs/>
                <w:spacing w:val="8"/>
                <w:sz w:val="24"/>
                <w:szCs w:val="24"/>
                <w:cs/>
              </w:rPr>
            </w:rPrChange>
          </w:rPr>
          <w:t>៤</w:t>
        </w:r>
      </w:ins>
      <w:ins w:id="27180" w:author="Kem Sereyboth" w:date="2023-07-25T09:37:00Z">
        <w:del w:id="27181" w:author="Sopheak Phorn" w:date="2023-07-28T16:25:00Z">
          <w:r w:rsidRPr="00461C88" w:rsidDel="004A69E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7182" w:author="Sopheak Phorn" w:date="2023-08-03T10:43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</w:rPr>
              </w:rPrChange>
            </w:rPr>
            <w:delText>៣</w:delText>
          </w:r>
        </w:del>
        <w:r w:rsidRPr="00461C8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7183" w:author="Sopheak Phorn" w:date="2023-08-03T10:43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 xml:space="preserve">៖ </w:t>
        </w:r>
      </w:ins>
      <w:ins w:id="27184" w:author="Sopheak Phorn" w:date="2023-08-03T10:43:00Z">
        <w:r w:rsidR="00461C88" w:rsidRPr="009D4057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>សេចក្ដីព្រាងប្រកាសស្ដីពីការដាក់ឱ្យអនុវត្តស្ដង់ដាគណនេយ្យសាម</w:t>
        </w:r>
        <w:r w:rsidR="00461C88" w:rsidRPr="009D4057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>​</w:t>
        </w:r>
        <w:r w:rsidR="00461C88" w:rsidRPr="009D4057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>ញ្ញ</w:t>
        </w:r>
        <w:r w:rsidR="00461C88" w:rsidRPr="007D5057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>​​​​</w:t>
        </w:r>
        <w:r w:rsidR="00461C88" w:rsidRPr="00BE61D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 xml:space="preserve">កម្ពុជា </w:t>
        </w:r>
        <w:del w:id="27185" w:author="Chamreun Poth" w:date="2024-05-30T18:32:00Z" w16du:dateUtc="2024-05-30T11:32:00Z">
          <w:r w:rsidR="00461C88" w:rsidRPr="00BE61DB" w:rsidDel="00091126">
            <w:rPr>
              <w:rFonts w:ascii="Khmer MEF1" w:hAnsi="Khmer MEF1" w:cs="Khmer MEF1"/>
              <w:b/>
              <w:bCs/>
              <w:color w:val="000000" w:themeColor="text1"/>
              <w:spacing w:val="-4"/>
              <w:sz w:val="24"/>
              <w:szCs w:val="24"/>
              <w:cs/>
            </w:rPr>
            <w:delText>ន.គ.ស.</w:delText>
          </w:r>
        </w:del>
      </w:ins>
      <w:ins w:id="27186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</w:rPr>
          <w:t>ឈ្មោះសវនដ្ឋាន</w:t>
        </w:r>
      </w:ins>
      <w:ins w:id="27187" w:author="Sopheak Phorn" w:date="2023-08-03T10:43:00Z">
        <w:r w:rsidR="00461C88" w:rsidRPr="00BE61D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 xml:space="preserve"> ពុំទាន់</w:t>
        </w:r>
        <w:r w:rsidR="00461C88" w:rsidRPr="00BE61DB">
          <w:rPr>
            <w:rFonts w:ascii="Khmer MEF1" w:hAnsi="Khmer MEF1" w:cs="Khmer MEF1" w:hint="cs"/>
            <w:color w:val="000000" w:themeColor="text1"/>
            <w:spacing w:val="-8"/>
            <w:sz w:val="24"/>
            <w:szCs w:val="24"/>
            <w:cs/>
          </w:rPr>
          <w:t>អាចដាក់ឱ្យអនុវត្តស្របតាម</w:t>
        </w:r>
        <w:r w:rsidR="00461C88" w:rsidRPr="00BE61D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>ផែនការ</w:t>
        </w:r>
        <w:r w:rsidR="00461C88" w:rsidRPr="00BE61DB">
          <w:rPr>
            <w:rFonts w:ascii="Khmer MEF1" w:hAnsi="Khmer MEF1" w:cs="Khmer MEF1" w:hint="cs"/>
            <w:color w:val="000000" w:themeColor="text1"/>
            <w:spacing w:val="-8"/>
            <w:sz w:val="24"/>
            <w:szCs w:val="24"/>
            <w:cs/>
          </w:rPr>
          <w:t>សកម្មភាពឆ្នាំ២០២២</w:t>
        </w:r>
      </w:ins>
      <w:ins w:id="27188" w:author="Kem Sereyboth" w:date="2023-07-25T09:37:00Z">
        <w:del w:id="27189" w:author="Sopheak Phorn" w:date="2023-07-28T16:25:00Z">
          <w:r w:rsidRPr="00410E9B" w:rsidDel="004A69EC">
            <w:rPr>
              <w:rFonts w:ascii="Khmer MEF1" w:hAnsi="Khmer MEF1" w:cs="Khmer MEF1"/>
              <w:spacing w:val="6"/>
              <w:sz w:val="24"/>
              <w:szCs w:val="24"/>
              <w:cs/>
              <w:rPrChange w:id="27190" w:author="Kem Sereyboth" w:date="2023-07-26T11:26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សេចក្ដីណែនាំស្ដីពីការកំណត់ធាតុអប្បបរិមានៃយន្តការគ្រប់គ្រ</w:delText>
          </w:r>
          <w:r w:rsidRPr="00410E9B" w:rsidDel="004A69EC">
            <w:rPr>
              <w:rFonts w:ascii="Khmer MEF1" w:hAnsi="Khmer MEF1" w:cs="Khmer MEF1"/>
              <w:spacing w:val="10"/>
              <w:sz w:val="24"/>
              <w:szCs w:val="24"/>
              <w:cs/>
              <w:rPrChange w:id="27191" w:author="Kem Sereyboth" w:date="2023-07-26T11:26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ង</w:delText>
          </w:r>
          <w:r w:rsidRPr="00410E9B" w:rsidDel="004A69EC">
            <w:rPr>
              <w:rFonts w:ascii="Khmer MEF1" w:hAnsi="Khmer MEF1" w:cs="Khmer MEF1"/>
              <w:spacing w:val="4"/>
              <w:sz w:val="24"/>
              <w:szCs w:val="24"/>
              <w:cs/>
              <w:rPrChange w:id="27192" w:author="Kem Sereyboth" w:date="2023-07-26T11:26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ហា</w:delText>
          </w:r>
          <w:r w:rsidRPr="00410E9B" w:rsidDel="004A69EC">
            <w:rPr>
              <w:rFonts w:ascii="Khmer MEF1" w:hAnsi="Khmer MEF1" w:cs="Khmer MEF1"/>
              <w:sz w:val="24"/>
              <w:szCs w:val="24"/>
              <w:cs/>
              <w:rPrChange w:id="27193" w:author="Kem Sereyboth" w:date="2023-07-26T11:25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និ</w:delText>
          </w:r>
        </w:del>
      </w:ins>
      <w:ins w:id="27194" w:author="Kem Sereyboth" w:date="2023-07-26T11:25:00Z">
        <w:del w:id="27195" w:author="Sopheak Phorn" w:date="2023-07-28T16:25:00Z">
          <w:r w:rsidR="00410E9B" w:rsidDel="004A69EC">
            <w:rPr>
              <w:rFonts w:ascii="Khmer MEF1" w:hAnsi="Khmer MEF1" w:cs="Khmer MEF1" w:hint="cs"/>
              <w:sz w:val="24"/>
              <w:szCs w:val="24"/>
              <w:cs/>
            </w:rPr>
            <w:delText>​​​</w:delText>
          </w:r>
        </w:del>
      </w:ins>
      <w:ins w:id="27196" w:author="Kem Sereyboth" w:date="2023-07-25T09:37:00Z">
        <w:del w:id="27197" w:author="Sopheak Phorn" w:date="2023-07-28T16:25:00Z">
          <w:r w:rsidRPr="000E428F" w:rsidDel="004A69EC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>ភ័យ ពុំទាន់</w:delText>
          </w:r>
          <w:r w:rsidRPr="000E428F" w:rsidDel="004A69EC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អា</w:delText>
          </w:r>
          <w:r w:rsidRPr="000E428F" w:rsidDel="004A69EC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>​</w:delText>
          </w:r>
          <w:r w:rsidRPr="000E428F" w:rsidDel="004A69EC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ច</w:delText>
          </w:r>
          <w:r w:rsidDel="004A69EC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​ដាក់ឱ្យអនុវត្តបាន</w:delText>
          </w:r>
          <w:r w:rsidRPr="00F55550" w:rsidDel="004A69EC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 xml:space="preserve"> ស្របតាម​ផែ​ន​កា​រ​​​ស​ក​ម្មភា​ពក្នុងឆ្នាំ២​០​២​២</w:delText>
          </w:r>
        </w:del>
      </w:ins>
    </w:p>
    <w:p w14:paraId="0A99F191" w14:textId="77777777" w:rsidR="005C3F0D" w:rsidRPr="00AF4CB0" w:rsidRDefault="005C3F0D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7198" w:author="Kem Sereyboth" w:date="2023-07-25T09:37:00Z"/>
          <w:rFonts w:ascii="Khmer MEF1" w:hAnsi="Khmer MEF1" w:cs="Khmer MEF1"/>
          <w:b/>
          <w:bCs/>
          <w:spacing w:val="-14"/>
          <w:sz w:val="24"/>
          <w:szCs w:val="24"/>
        </w:rPr>
        <w:pPrChange w:id="27199" w:author="Sopheak Phorn" w:date="2023-08-25T16:19:00Z">
          <w:pPr>
            <w:pStyle w:val="ListParagraph"/>
            <w:numPr>
              <w:numId w:val="62"/>
            </w:numPr>
            <w:spacing w:after="0" w:line="230" w:lineRule="auto"/>
            <w:ind w:left="993" w:hanging="284"/>
            <w:jc w:val="both"/>
          </w:pPr>
        </w:pPrChange>
      </w:pPr>
      <w:ins w:id="27200" w:author="Kem Sereyboth" w:date="2023-07-25T09:37:00Z">
        <w:r w:rsidRPr="00F55550">
          <w:rPr>
            <w:rFonts w:ascii="Khmer MEF1" w:hAnsi="Khmer MEF1" w:cs="Khmer MEF1"/>
            <w:b/>
            <w:bCs/>
            <w:spacing w:val="-14"/>
            <w:sz w:val="24"/>
            <w:szCs w:val="24"/>
            <w:cs/>
          </w:rPr>
          <w:t xml:space="preserve">លក្ខណៈវិនិច្ឆ័យ៖ </w:t>
        </w:r>
      </w:ins>
    </w:p>
    <w:p w14:paraId="265695B3" w14:textId="0DA2DAA3" w:rsidR="004A69EC" w:rsidRPr="004A69EC" w:rsidRDefault="004A69EC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7201" w:author="Sopheak Phorn" w:date="2023-07-28T16:25:00Z"/>
          <w:rFonts w:ascii="Khmer MEF1" w:hAnsi="Khmer MEF1" w:cs="Khmer MEF1"/>
          <w:spacing w:val="-14"/>
          <w:sz w:val="24"/>
          <w:szCs w:val="24"/>
        </w:rPr>
        <w:pPrChange w:id="27202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27203" w:author="Sopheak Phorn" w:date="2023-07-28T16:25:00Z">
        <w:r w:rsidRPr="004A69EC">
          <w:rPr>
            <w:rFonts w:ascii="Khmer MEF1" w:hAnsi="Khmer MEF1" w:cs="Khmer MEF1"/>
            <w:spacing w:val="-14"/>
            <w:sz w:val="24"/>
            <w:szCs w:val="24"/>
            <w:cs/>
          </w:rPr>
          <w:t>ផែនការសកម្មភាព</w:t>
        </w:r>
        <w:r w:rsidRPr="004A69EC">
          <w:rPr>
            <w:rFonts w:ascii="Khmer MEF1" w:hAnsi="Khmer MEF1" w:cs="Khmer MEF1"/>
            <w:spacing w:val="6"/>
            <w:sz w:val="24"/>
            <w:szCs w:val="24"/>
            <w:cs/>
            <w:lang w:val="pt-BR"/>
            <w:rPrChange w:id="27204" w:author="Sopheak Phorn" w:date="2023-07-28T16:25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ប្រចាំ</w:t>
        </w:r>
        <w:r w:rsidRPr="004A69EC">
          <w:rPr>
            <w:rFonts w:ascii="Khmer MEF1" w:hAnsi="Khmer MEF1" w:cs="Khmer MEF1"/>
            <w:spacing w:val="-14"/>
            <w:sz w:val="24"/>
            <w:szCs w:val="24"/>
            <w:cs/>
          </w:rPr>
          <w:t xml:space="preserve">ឆ្នាំ២០២២ របស់ </w:t>
        </w:r>
        <w:del w:id="27205" w:author="Chamreun Poth" w:date="2024-05-30T18:32:00Z" w16du:dateUtc="2024-05-30T11:32:00Z">
          <w:r w:rsidRPr="002D0D15" w:rsidDel="00091126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27206" w:author="Sopheak" w:date="2023-07-28T22:20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27207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14"/>
            <w:sz w:val="24"/>
            <w:szCs w:val="24"/>
            <w:cs/>
          </w:rPr>
          <w:t>ឈ្មោះសវនដ្ឋាន</w:t>
        </w:r>
      </w:ins>
    </w:p>
    <w:p w14:paraId="62B9A8ED" w14:textId="77777777" w:rsidR="004A69EC" w:rsidRDefault="004A69EC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7208" w:author="Sopheak Phorn" w:date="2023-08-03T10:04:00Z"/>
          <w:rFonts w:ascii="Khmer MEF1" w:hAnsi="Khmer MEF1" w:cs="Khmer MEF1"/>
          <w:spacing w:val="-14"/>
          <w:sz w:val="24"/>
          <w:szCs w:val="24"/>
        </w:rPr>
        <w:pPrChange w:id="27209" w:author="Sopheak Phorn" w:date="2023-08-25T16:19:00Z">
          <w:pPr>
            <w:pStyle w:val="ListParagraph"/>
            <w:numPr>
              <w:numId w:val="60"/>
            </w:numPr>
            <w:spacing w:after="0" w:line="240" w:lineRule="auto"/>
            <w:ind w:left="1985" w:hanging="283"/>
            <w:jc w:val="both"/>
          </w:pPr>
        </w:pPrChange>
      </w:pPr>
      <w:ins w:id="27210" w:author="Sopheak Phorn" w:date="2023-07-28T16:25:00Z">
        <w:r w:rsidRPr="004A69EC">
          <w:rPr>
            <w:rFonts w:ascii="Khmer MEF1" w:hAnsi="Khmer MEF1" w:cs="Khmer MEF1"/>
            <w:spacing w:val="-14"/>
            <w:sz w:val="24"/>
            <w:szCs w:val="24"/>
            <w:cs/>
          </w:rPr>
          <w:t>ផែនការសកម្មភាព</w:t>
        </w:r>
        <w:r w:rsidRPr="004A69EC">
          <w:rPr>
            <w:rFonts w:ascii="Khmer MEF1" w:hAnsi="Khmer MEF1" w:cs="Khmer MEF1"/>
            <w:spacing w:val="6"/>
            <w:sz w:val="24"/>
            <w:szCs w:val="24"/>
            <w:cs/>
            <w:lang w:val="pt-BR"/>
            <w:rPrChange w:id="27211" w:author="Sopheak Phorn" w:date="2023-07-28T16:25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ប្រចាំ</w:t>
        </w:r>
        <w:r w:rsidRPr="004A69EC">
          <w:rPr>
            <w:rFonts w:ascii="Khmer MEF1" w:hAnsi="Khmer MEF1" w:cs="Khmer MEF1"/>
            <w:spacing w:val="-14"/>
            <w:sz w:val="24"/>
            <w:szCs w:val="24"/>
            <w:cs/>
          </w:rPr>
          <w:t>ឆ្នាំ២០២២ របស់នាយកដ្ឋានបច្ចេកទេស</w:t>
        </w:r>
      </w:ins>
    </w:p>
    <w:p w14:paraId="17915FC8" w14:textId="77777777" w:rsidR="00731314" w:rsidRDefault="00731314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7212" w:author="Sopheak Phorn" w:date="2023-08-03T10:04:00Z"/>
          <w:rFonts w:ascii="Khmer MEF1" w:hAnsi="Khmer MEF1" w:cs="Khmer MEF1"/>
          <w:b/>
          <w:bCs/>
          <w:spacing w:val="-14"/>
          <w:sz w:val="24"/>
          <w:szCs w:val="24"/>
        </w:rPr>
        <w:pPrChange w:id="27213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27214" w:author="Sopheak Phorn" w:date="2023-08-03T10:04:00Z">
        <w:r w:rsidRPr="00BE61DB">
          <w:rPr>
            <w:rFonts w:ascii="Khmer MEF1" w:hAnsi="Khmer MEF1" w:cs="Khmer MEF1" w:hint="cs"/>
            <w:b/>
            <w:bCs/>
            <w:spacing w:val="-14"/>
            <w:sz w:val="24"/>
            <w:szCs w:val="24"/>
            <w:cs/>
          </w:rPr>
          <w:t>គម្លាតនៃការអនុវត្ត៖</w:t>
        </w:r>
      </w:ins>
    </w:p>
    <w:p w14:paraId="3F1436C6" w14:textId="1A1577F2" w:rsidR="00731314" w:rsidRDefault="003F69F7">
      <w:pPr>
        <w:pStyle w:val="ListParagraph"/>
        <w:numPr>
          <w:ilvl w:val="0"/>
          <w:numId w:val="96"/>
        </w:numPr>
        <w:spacing w:after="0" w:line="233" w:lineRule="auto"/>
        <w:ind w:left="1985" w:hanging="284"/>
        <w:jc w:val="both"/>
        <w:rPr>
          <w:ins w:id="27215" w:author="Sopheak Phorn" w:date="2023-08-03T10:04:00Z"/>
          <w:rFonts w:ascii="Khmer MEF1" w:hAnsi="Khmer MEF1" w:cs="Khmer MEF1"/>
          <w:b/>
          <w:bCs/>
          <w:spacing w:val="-14"/>
          <w:sz w:val="24"/>
          <w:szCs w:val="24"/>
        </w:rPr>
        <w:pPrChange w:id="27216" w:author="Sopheak Phorn" w:date="2023-08-25T16:19:00Z">
          <w:pPr>
            <w:pStyle w:val="ListParagraph"/>
            <w:numPr>
              <w:numId w:val="96"/>
            </w:numPr>
            <w:spacing w:after="0" w:line="240" w:lineRule="auto"/>
            <w:ind w:left="1985" w:hanging="284"/>
            <w:jc w:val="both"/>
          </w:pPr>
        </w:pPrChange>
      </w:pPr>
      <w:ins w:id="27217" w:author="S_Chhenglay" w:date="2023-08-04T09:29:00Z">
        <w:r w:rsidRPr="00670108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rPrChange w:id="27218" w:author="Sopheak Phorn" w:date="2023-08-04T11:39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សូ</w:t>
        </w:r>
      </w:ins>
      <w:ins w:id="27219" w:author="Sopheak Phorn" w:date="2023-08-03T10:04:00Z">
        <w:r w:rsidR="00731314" w:rsidRPr="00670108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rPrChange w:id="27220" w:author="Sopheak Phorn" w:date="2023-08-04T11:39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ចនាករសកម្មភាពក្នុងឆ្នាំ២០២២</w:t>
        </w:r>
        <w:r w:rsidR="00731314" w:rsidRPr="00670108">
          <w:rPr>
            <w:rFonts w:ascii="Khmer MEF1" w:hAnsi="Khmer MEF1" w:cs="Khmer MEF1"/>
            <w:spacing w:val="-12"/>
            <w:sz w:val="24"/>
            <w:szCs w:val="24"/>
            <w:cs/>
            <w:rPrChange w:id="27221" w:author="Sopheak Phorn" w:date="2023-08-04T11:3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៖ </w:t>
        </w:r>
      </w:ins>
      <w:ins w:id="27222" w:author="Sopheak Phorn" w:date="2023-08-03T10:44:00Z">
        <w:r w:rsidR="009D4057" w:rsidRPr="00670108">
          <w:rPr>
            <w:rFonts w:ascii="Khmer MEF1" w:hAnsi="Khmer MEF1" w:cs="Khmer MEF1"/>
            <w:color w:val="000000" w:themeColor="text1"/>
            <w:spacing w:val="-12"/>
            <w:sz w:val="24"/>
            <w:szCs w:val="24"/>
            <w:cs/>
            <w:rPrChange w:id="27223" w:author="Sopheak Phorn" w:date="2023-08-04T11:39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>សេចក្ដីព្រាងប្រកាសស្ដីពីការដាក់ឱ្យអនុវត្តស្ដង់ដា</w:t>
        </w:r>
        <w:r w:rsidR="009D4057" w:rsidRPr="009D4057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>គណនេយ្យសាម</w:t>
        </w:r>
        <w:r w:rsidR="009D4057" w:rsidRPr="009D4057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>​</w:t>
        </w:r>
        <w:r w:rsidR="009D4057" w:rsidRPr="009D4057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>ញ្ញ</w:t>
        </w:r>
        <w:r w:rsidR="009D4057" w:rsidRPr="007D5057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>​​​​</w:t>
        </w:r>
        <w:r w:rsidR="009D4057" w:rsidRPr="00BE61D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>កម្ពុជា</w:t>
        </w:r>
        <w:r w:rsidR="009D4057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 xml:space="preserve"> </w:t>
        </w:r>
      </w:ins>
      <w:ins w:id="27224" w:author="Sopheak Phorn" w:date="2023-08-03T10:04:00Z">
        <w:r w:rsidR="00731314">
          <w:rPr>
            <w:rFonts w:ascii="Khmer MEF1" w:hAnsi="Khmer MEF1" w:cs="Khmer MEF1" w:hint="cs"/>
            <w:spacing w:val="-14"/>
            <w:sz w:val="24"/>
            <w:szCs w:val="24"/>
            <w:cs/>
          </w:rPr>
          <w:t xml:space="preserve">ត្រូវបានដាក់ចូលក្រុមប្រឹក្សា </w:t>
        </w:r>
        <w:r w:rsidR="00731314" w:rsidRPr="00BE61DB">
          <w:rPr>
            <w:rFonts w:ascii="Khmer MEF1" w:hAnsi="Khmer MEF1" w:cs="Khmer MEF1" w:hint="cs"/>
            <w:b/>
            <w:bCs/>
            <w:spacing w:val="-14"/>
            <w:sz w:val="24"/>
            <w:szCs w:val="24"/>
            <w:cs/>
          </w:rPr>
          <w:t>អ.ស.ហ.</w:t>
        </w:r>
      </w:ins>
      <w:ins w:id="27225" w:author="Sopheak Phorn" w:date="2023-08-03T10:44:00Z">
        <w:r w:rsidR="009D4057">
          <w:rPr>
            <w:rFonts w:ascii="Khmer MEF1" w:hAnsi="Khmer MEF1" w:cs="Khmer MEF1" w:hint="cs"/>
            <w:b/>
            <w:bCs/>
            <w:spacing w:val="-14"/>
            <w:sz w:val="24"/>
            <w:szCs w:val="24"/>
            <w:cs/>
          </w:rPr>
          <w:t xml:space="preserve"> </w:t>
        </w:r>
        <w:r w:rsidR="009D4057" w:rsidRPr="009D4057">
          <w:rPr>
            <w:rFonts w:ascii="Khmer MEF1" w:hAnsi="Khmer MEF1" w:cs="Khmer MEF1"/>
            <w:spacing w:val="-14"/>
            <w:sz w:val="24"/>
            <w:szCs w:val="24"/>
            <w:cs/>
            <w:rPrChange w:id="27226" w:author="Sopheak Phorn" w:date="2023-08-03T10:44:00Z">
              <w:rPr>
                <w:rFonts w:ascii="Khmer MEF1" w:hAnsi="Khmer MEF1" w:cs="Khmer MEF1"/>
                <w:b/>
                <w:bCs/>
                <w:spacing w:val="-14"/>
                <w:sz w:val="24"/>
                <w:szCs w:val="24"/>
                <w:cs/>
              </w:rPr>
            </w:rPrChange>
          </w:rPr>
          <w:t>និង</w:t>
        </w:r>
        <w:r w:rsidR="009D4057">
          <w:rPr>
            <w:rFonts w:ascii="Khmer MEF1" w:hAnsi="Khmer MEF1" w:cs="Khmer MEF1" w:hint="cs"/>
            <w:spacing w:val="-14"/>
            <w:sz w:val="24"/>
            <w:szCs w:val="24"/>
            <w:cs/>
          </w:rPr>
          <w:t>ដាក់ឱ្យ</w:t>
        </w:r>
        <w:r w:rsidR="009D4057" w:rsidRPr="009D4057">
          <w:rPr>
            <w:rFonts w:ascii="Khmer MEF1" w:hAnsi="Khmer MEF1" w:cs="Khmer MEF1"/>
            <w:spacing w:val="-14"/>
            <w:sz w:val="24"/>
            <w:szCs w:val="24"/>
            <w:cs/>
            <w:rPrChange w:id="27227" w:author="Sopheak Phorn" w:date="2023-08-03T10:44:00Z">
              <w:rPr>
                <w:rFonts w:ascii="Khmer MEF1" w:hAnsi="Khmer MEF1" w:cs="Khmer MEF1"/>
                <w:b/>
                <w:bCs/>
                <w:spacing w:val="-14"/>
                <w:sz w:val="24"/>
                <w:szCs w:val="24"/>
                <w:cs/>
              </w:rPr>
            </w:rPrChange>
          </w:rPr>
          <w:t>អនុវត្ត</w:t>
        </w:r>
      </w:ins>
    </w:p>
    <w:p w14:paraId="648E93F1" w14:textId="3BAA4D85" w:rsidR="00731314" w:rsidRPr="00FD3767" w:rsidRDefault="00731314">
      <w:pPr>
        <w:pStyle w:val="ListParagraph"/>
        <w:numPr>
          <w:ilvl w:val="0"/>
          <w:numId w:val="96"/>
        </w:numPr>
        <w:spacing w:after="0" w:line="233" w:lineRule="auto"/>
        <w:ind w:left="1985" w:hanging="284"/>
        <w:jc w:val="both"/>
        <w:rPr>
          <w:ins w:id="27228" w:author="Sopheak Phorn" w:date="2023-07-28T16:25:00Z"/>
          <w:rFonts w:ascii="Khmer MEF1" w:hAnsi="Khmer MEF1" w:cs="Khmer MEF1"/>
          <w:b/>
          <w:bCs/>
          <w:spacing w:val="-14"/>
          <w:sz w:val="24"/>
          <w:szCs w:val="24"/>
          <w:rPrChange w:id="27229" w:author="Sopheak Phorn" w:date="2023-08-03T10:57:00Z">
            <w:rPr>
              <w:ins w:id="27230" w:author="Sopheak Phorn" w:date="2023-07-28T16:25:00Z"/>
            </w:rPr>
          </w:rPrChange>
        </w:rPr>
        <w:pPrChange w:id="27231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27232" w:author="Sopheak Phorn" w:date="2023-08-03T10:04:00Z">
        <w:r w:rsidRPr="00D562BD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7233" w:author="Sopheak Phorn" w:date="2023-08-03T10:55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លទ្ធផលសម្រេចបានក្នុង</w:t>
        </w:r>
        <w:r w:rsidRPr="00D562BD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27234" w:author="Sopheak Phorn" w:date="2023-08-03T10:55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ឆ្នាំ២០២២</w:t>
        </w:r>
        <w:r w:rsidRPr="00D562BD">
          <w:rPr>
            <w:rFonts w:ascii="Khmer MEF1" w:hAnsi="Khmer MEF1" w:cs="Khmer MEF1"/>
            <w:spacing w:val="4"/>
            <w:sz w:val="24"/>
            <w:szCs w:val="24"/>
            <w:cs/>
            <w:rPrChange w:id="27235" w:author="Sopheak Phorn" w:date="2023-08-03T10:55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 xml:space="preserve">៖ </w:t>
        </w:r>
      </w:ins>
      <w:ins w:id="27236" w:author="Sopheak Phorn" w:date="2023-08-03T10:45:00Z">
        <w:r w:rsidR="00D562BD" w:rsidRPr="00D562BD">
          <w:rPr>
            <w:rFonts w:ascii="Khmer MEF1" w:hAnsi="Khmer MEF1" w:cs="Khmer MEF1"/>
            <w:spacing w:val="4"/>
            <w:sz w:val="24"/>
            <w:szCs w:val="24"/>
            <w:cs/>
            <w:rPrChange w:id="27237" w:author="Sopheak Phorn" w:date="2023-08-03T10:55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ដាក់ចេញជាសេចក្ដីព្រាង</w:t>
        </w:r>
        <w:r w:rsidR="00D562BD" w:rsidRPr="00670108">
          <w:rPr>
            <w:rFonts w:ascii="Khmer MEF1" w:hAnsi="Khmer MEF1" w:cs="Khmer MEF1"/>
            <w:spacing w:val="6"/>
            <w:sz w:val="24"/>
            <w:szCs w:val="24"/>
            <w:cs/>
            <w:rPrChange w:id="27238" w:author="Sopheak Phorn" w:date="2023-08-04T11:39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កម្រិត</w:t>
        </w:r>
      </w:ins>
      <w:ins w:id="27239" w:author="Sopheak Phorn" w:date="2023-08-03T10:46:00Z">
        <w:r w:rsidR="00D562BD" w:rsidRPr="00670108">
          <w:rPr>
            <w:rFonts w:ascii="Khmer MEF1" w:hAnsi="Khmer MEF1" w:cs="Khmer MEF1"/>
            <w:spacing w:val="6"/>
            <w:sz w:val="24"/>
            <w:szCs w:val="24"/>
            <w:cs/>
            <w:rPrChange w:id="27240" w:author="Sopheak Phorn" w:date="2023-08-04T11:39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 xml:space="preserve">បច្ចេកទេស </w:t>
        </w:r>
        <w:del w:id="27241" w:author="Chamreun Poth" w:date="2024-05-30T18:32:00Z" w16du:dateUtc="2024-05-30T11:32:00Z">
          <w:r w:rsidR="00D562BD" w:rsidRPr="00AD5A6F" w:rsidDel="00091126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27242" w:author="Sopheak Phorn" w:date="2023-08-03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27243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4"/>
            <w:sz w:val="24"/>
            <w:szCs w:val="24"/>
            <w:cs/>
          </w:rPr>
          <w:t>ឈ្មោះសវនដ្ឋាន</w:t>
        </w:r>
      </w:ins>
      <w:ins w:id="27244" w:author="Sopheak Phorn" w:date="2023-08-03T10:50:00Z">
        <w:r w:rsidR="00D562BD" w:rsidRPr="00AD5A6F">
          <w:rPr>
            <w:rFonts w:ascii="Khmer MEF1" w:hAnsi="Khmer MEF1" w:cs="Khmer MEF1"/>
            <w:spacing w:val="4"/>
            <w:sz w:val="24"/>
            <w:szCs w:val="24"/>
            <w:cs/>
            <w:rPrChange w:id="27245" w:author="Sopheak Phorn" w:date="2023-08-03T10:57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 xml:space="preserve"> និង</w:t>
        </w:r>
      </w:ins>
      <w:ins w:id="27246" w:author="Sopheak Phorn" w:date="2023-08-03T10:52:00Z">
        <w:r w:rsidR="00D562BD" w:rsidRPr="00AD5A6F">
          <w:rPr>
            <w:rFonts w:ascii="Khmer MEF1" w:hAnsi="Khmer MEF1" w:cs="Khmer MEF1"/>
            <w:spacing w:val="4"/>
            <w:sz w:val="24"/>
            <w:szCs w:val="24"/>
            <w:cs/>
            <w:rPrChange w:id="27247" w:author="Sopheak Phorn" w:date="2023-08-03T10:57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ត្រៀម</w:t>
        </w:r>
      </w:ins>
      <w:ins w:id="27248" w:author="Sopheak Phorn" w:date="2023-08-03T10:51:00Z">
        <w:r w:rsidR="00D562BD" w:rsidRPr="00AD5A6F">
          <w:rPr>
            <w:rFonts w:ascii="Khmer MEF1" w:hAnsi="Khmer MEF1" w:cs="Khmer MEF1"/>
            <w:spacing w:val="4"/>
            <w:sz w:val="24"/>
            <w:szCs w:val="24"/>
            <w:cs/>
            <w:rPrChange w:id="27249" w:author="Sopheak Phorn" w:date="2023-08-03T10:57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រៀបចំសិក្ខាសាលាពិគ្រោះយោបល់ជាសា</w:t>
        </w:r>
      </w:ins>
      <w:ins w:id="27250" w:author="Sopheak Phorn" w:date="2023-08-03T10:52:00Z">
        <w:r w:rsidR="00D562BD" w:rsidRPr="00AD5A6F">
          <w:rPr>
            <w:rFonts w:ascii="Khmer MEF1" w:hAnsi="Khmer MEF1" w:cs="Khmer MEF1"/>
            <w:spacing w:val="4"/>
            <w:sz w:val="24"/>
            <w:szCs w:val="24"/>
            <w:cs/>
            <w:rPrChange w:id="27251" w:author="Sopheak Phorn" w:date="2023-08-03T10:57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ធារណៈ</w:t>
        </w:r>
      </w:ins>
      <w:ins w:id="27252" w:author="Sopheak Phorn" w:date="2023-08-03T10:56:00Z">
        <w:r w:rsidR="00AD5A6F" w:rsidRPr="00AD5A6F">
          <w:rPr>
            <w:rFonts w:ascii="Khmer MEF1" w:hAnsi="Khmer MEF1" w:cs="Khmer MEF1"/>
            <w:spacing w:val="4"/>
            <w:sz w:val="24"/>
            <w:szCs w:val="24"/>
            <w:cs/>
            <w:rPrChange w:id="27253" w:author="Sopheak Phorn" w:date="2023-08-03T10:57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លើ “</w:t>
        </w:r>
      </w:ins>
      <w:ins w:id="27254" w:author="Sopheak Phorn" w:date="2023-08-03T10:57:00Z">
        <w:r w:rsidR="00AD5A6F" w:rsidRPr="00AD5A6F">
          <w:rPr>
            <w:rFonts w:ascii="Khmer MEF1" w:hAnsi="Khmer MEF1" w:cs="Khmer MEF1"/>
            <w:spacing w:val="4"/>
            <w:sz w:val="24"/>
            <w:szCs w:val="24"/>
            <w:cs/>
            <w:rPrChange w:id="27255" w:author="Sopheak Phorn" w:date="2023-08-03T10:57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សេចក្ដី</w:t>
        </w:r>
        <w:r w:rsidR="00AD5A6F">
          <w:rPr>
            <w:rFonts w:ascii="Khmer MEF1" w:hAnsi="Khmer MEF1" w:cs="Khmer MEF1" w:hint="cs"/>
            <w:sz w:val="24"/>
            <w:szCs w:val="24"/>
            <w:cs/>
          </w:rPr>
          <w:t>ព្រាងស្ដង់ដាគណនេយ្យសាមញ្ញកម្ពុជា កំណែប្រែថ្មី</w:t>
        </w:r>
      </w:ins>
      <w:ins w:id="27256" w:author="Sopheak Phorn" w:date="2023-08-03T10:56:00Z">
        <w:r w:rsidR="00AD5A6F">
          <w:rPr>
            <w:rFonts w:ascii="Khmer MEF1" w:hAnsi="Khmer MEF1" w:cs="Khmer MEF1" w:hint="cs"/>
            <w:sz w:val="24"/>
            <w:szCs w:val="24"/>
            <w:cs/>
          </w:rPr>
          <w:t>”</w:t>
        </w:r>
      </w:ins>
      <w:ins w:id="27257" w:author="Sopheak Phorn" w:date="2023-08-03T10:54:00Z">
        <w:r w:rsidR="00D562BD" w:rsidRPr="00AD5A6F">
          <w:rPr>
            <w:rFonts w:ascii="Khmer MEF1" w:hAnsi="Khmer MEF1" w:cs="Khmer MEF1"/>
            <w:sz w:val="24"/>
            <w:szCs w:val="24"/>
            <w:cs/>
            <w:rPrChange w:id="27258" w:author="Sopheak Phorn" w:date="2023-08-03T10:56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​នៅខែកុម្ភៈ ឆ្នាំ</w:t>
        </w:r>
        <w:r w:rsidR="00D562BD">
          <w:rPr>
            <w:rFonts w:ascii="Khmer MEF1" w:hAnsi="Khmer MEF1" w:cs="Khmer MEF1" w:hint="cs"/>
            <w:spacing w:val="-8"/>
            <w:sz w:val="24"/>
            <w:szCs w:val="24"/>
            <w:cs/>
          </w:rPr>
          <w:t>២០២៣</w:t>
        </w:r>
      </w:ins>
      <w:ins w:id="27259" w:author="Sopheak Phorn" w:date="2023-08-04T11:42:00Z">
        <w:r w:rsidR="00020143">
          <w:rPr>
            <w:rFonts w:ascii="Khmer MEF1" w:hAnsi="Khmer MEF1" w:cs="Khmer MEF1" w:hint="cs"/>
            <w:spacing w:val="-8"/>
            <w:sz w:val="24"/>
            <w:szCs w:val="24"/>
            <w:cs/>
          </w:rPr>
          <w:t>។</w:t>
        </w:r>
      </w:ins>
    </w:p>
    <w:p w14:paraId="4ED50651" w14:textId="2DBC1C49" w:rsidR="005C3F0D" w:rsidRPr="00AF4CB0" w:rsidDel="004A69EC" w:rsidRDefault="005C3F0D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7260" w:author="Kem Sereyboth" w:date="2023-07-25T09:37:00Z"/>
          <w:del w:id="27261" w:author="Sopheak Phorn" w:date="2023-07-28T16:25:00Z"/>
          <w:rFonts w:ascii="Khmer MEF1" w:hAnsi="Khmer MEF1" w:cs="Khmer MEF1"/>
          <w:b/>
          <w:bCs/>
          <w:spacing w:val="-14"/>
          <w:sz w:val="24"/>
          <w:szCs w:val="24"/>
        </w:rPr>
        <w:pPrChange w:id="27262" w:author="Sopheak Phorn" w:date="2023-08-25T16:19:00Z">
          <w:pPr>
            <w:pStyle w:val="ListParagraph"/>
            <w:numPr>
              <w:numId w:val="60"/>
            </w:numPr>
            <w:spacing w:after="0" w:line="240" w:lineRule="auto"/>
            <w:ind w:left="1713" w:hanging="360"/>
            <w:jc w:val="both"/>
          </w:pPr>
        </w:pPrChange>
      </w:pPr>
      <w:ins w:id="27263" w:author="Kem Sereyboth" w:date="2023-07-25T09:37:00Z">
        <w:del w:id="27264" w:author="Sopheak Phorn" w:date="2023-07-28T16:25:00Z">
          <w:r w:rsidRPr="00F55550" w:rsidDel="004A69EC">
            <w:rPr>
              <w:rFonts w:ascii="Khmer MEF1" w:hAnsi="Khmer MEF1" w:cs="Khmer MEF1"/>
              <w:spacing w:val="-14"/>
              <w:sz w:val="24"/>
              <w:szCs w:val="24"/>
              <w:cs/>
            </w:rPr>
            <w:lastRenderedPageBreak/>
            <w:delText>ផែនការអភិវឌ្ឍន៍ស្ថាប័នរបស់និយ័តករសន្តិសុខសង្គម</w:delText>
          </w:r>
          <w:r w:rsidRPr="00F55550" w:rsidDel="004A69EC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</w:rPr>
            <w:delText xml:space="preserve"> </w:delText>
          </w:r>
          <w:r w:rsidRPr="00AF4CB0" w:rsidDel="004A69EC">
            <w:rPr>
              <w:rFonts w:ascii="Khmer MEF1" w:hAnsi="Khmer MEF1" w:cs="Khmer MEF1"/>
              <w:spacing w:val="-14"/>
              <w:sz w:val="24"/>
              <w:szCs w:val="24"/>
              <w:cs/>
            </w:rPr>
            <w:delText>២០២២</w:delText>
          </w:r>
          <w:r w:rsidRPr="00AF4CB0" w:rsidDel="004A69EC">
            <w:rPr>
              <w:rFonts w:ascii="Khmer MEF1" w:hAnsi="Khmer MEF1" w:cs="Khmer MEF1"/>
              <w:spacing w:val="-14"/>
              <w:sz w:val="24"/>
              <w:szCs w:val="24"/>
            </w:rPr>
            <w:delText>-</w:delText>
          </w:r>
          <w:r w:rsidRPr="00AF4CB0" w:rsidDel="004A69EC">
            <w:rPr>
              <w:rFonts w:ascii="Khmer MEF1" w:hAnsi="Khmer MEF1" w:cs="Khmer MEF1"/>
              <w:spacing w:val="-14"/>
              <w:sz w:val="24"/>
              <w:szCs w:val="24"/>
              <w:cs/>
            </w:rPr>
            <w:delText>២០២៦</w:delText>
          </w:r>
        </w:del>
      </w:ins>
    </w:p>
    <w:p w14:paraId="5D602592" w14:textId="26304F15" w:rsidR="005C3F0D" w:rsidRPr="00F55550" w:rsidDel="004A69EC" w:rsidRDefault="005C3F0D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7265" w:author="Kem Sereyboth" w:date="2023-07-25T09:37:00Z"/>
          <w:del w:id="27266" w:author="Sopheak Phorn" w:date="2023-07-28T16:25:00Z"/>
          <w:rFonts w:ascii="Khmer MEF1" w:hAnsi="Khmer MEF1" w:cs="Khmer MEF1"/>
          <w:b/>
          <w:bCs/>
          <w:spacing w:val="-14"/>
          <w:sz w:val="24"/>
          <w:szCs w:val="24"/>
        </w:rPr>
        <w:pPrChange w:id="27267" w:author="Sopheak Phorn" w:date="2023-08-25T16:19:00Z">
          <w:pPr>
            <w:pStyle w:val="ListParagraph"/>
            <w:numPr>
              <w:numId w:val="60"/>
            </w:numPr>
            <w:spacing w:after="0" w:line="240" w:lineRule="auto"/>
            <w:ind w:left="1713" w:hanging="360"/>
            <w:jc w:val="both"/>
          </w:pPr>
        </w:pPrChange>
      </w:pPr>
      <w:ins w:id="27268" w:author="Kem Sereyboth" w:date="2023-07-25T09:37:00Z">
        <w:del w:id="27269" w:author="Sopheak Phorn" w:date="2023-07-28T16:25:00Z">
          <w:r w:rsidRPr="00AF4CB0" w:rsidDel="004A69EC">
            <w:rPr>
              <w:rFonts w:ascii="Khmer MEF1" w:hAnsi="Khmer MEF1" w:cs="Khmer MEF1"/>
              <w:spacing w:val="-14"/>
              <w:sz w:val="24"/>
              <w:szCs w:val="24"/>
              <w:cs/>
            </w:rPr>
            <w:delText>ផែនការសកម្មភាពឆ្នាំ២០២២ របស់នាយកដ្ឋានត្រួតពិនិត្យ</w:delText>
          </w:r>
        </w:del>
      </w:ins>
    </w:p>
    <w:p w14:paraId="4C8E2B34" w14:textId="77777777" w:rsidR="005C3F0D" w:rsidRDefault="005C3F0D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7270" w:author="Kem Sereyboth" w:date="2023-07-25T09:37:00Z"/>
          <w:rFonts w:ascii="Khmer MEF1" w:hAnsi="Khmer MEF1" w:cs="Khmer MEF1"/>
          <w:spacing w:val="-14"/>
          <w:sz w:val="24"/>
          <w:szCs w:val="24"/>
        </w:rPr>
        <w:pPrChange w:id="27271" w:author="Sopheak Phorn" w:date="2023-08-25T16:19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27272" w:author="Kem Sereyboth" w:date="2023-07-25T09:37:00Z">
        <w:r w:rsidRPr="00F55550">
          <w:rPr>
            <w:rFonts w:ascii="Khmer MEF1" w:hAnsi="Khmer MEF1" w:cs="Khmer MEF1"/>
            <w:b/>
            <w:bCs/>
            <w:spacing w:val="-6"/>
            <w:sz w:val="24"/>
            <w:szCs w:val="24"/>
            <w:cs/>
          </w:rPr>
          <w:t>ឫសគល់បញ្ហា</w:t>
        </w:r>
        <w:r w:rsidRPr="00F55550">
          <w:rPr>
            <w:rFonts w:ascii="Khmer MEF1" w:hAnsi="Khmer MEF1" w:cs="Khmer MEF1"/>
            <w:b/>
            <w:bCs/>
            <w:spacing w:val="-4"/>
            <w:sz w:val="24"/>
            <w:szCs w:val="24"/>
            <w:cs/>
          </w:rPr>
          <w:t>៖</w:t>
        </w:r>
        <w:r>
          <w:rPr>
            <w:rFonts w:ascii="Khmer MEF1" w:hAnsi="Khmer MEF1" w:cs="Khmer MEF1" w:hint="cs"/>
            <w:b/>
            <w:bCs/>
            <w:spacing w:val="-4"/>
            <w:sz w:val="24"/>
            <w:szCs w:val="24"/>
            <w:cs/>
          </w:rPr>
          <w:t xml:space="preserve"> </w:t>
        </w:r>
        <w:del w:id="27273" w:author="Sopheak" w:date="2023-07-28T22:21:00Z">
          <w:r w:rsidDel="002D0D15">
            <w:rPr>
              <w:rFonts w:ascii="Khmer MEF1" w:hAnsi="Khmer MEF1" w:cs="Khmer MEF1" w:hint="cs"/>
              <w:b/>
              <w:bCs/>
              <w:spacing w:val="-4"/>
              <w:sz w:val="24"/>
              <w:szCs w:val="24"/>
              <w:cs/>
            </w:rPr>
            <w:delText>ន.ស.ស.</w:delText>
          </w:r>
          <w:r w:rsidRPr="00624DA8" w:rsidDel="002D0D15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 </w:delText>
          </w:r>
        </w:del>
      </w:ins>
    </w:p>
    <w:p w14:paraId="051C4994" w14:textId="0F6CCAE6" w:rsidR="005C3F0D" w:rsidRDefault="00DB2A46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7274" w:author="Kem Sereyboth" w:date="2023-07-25T09:37:00Z"/>
          <w:rFonts w:ascii="Khmer MEF1" w:hAnsi="Khmer MEF1" w:cs="Khmer MEF1"/>
          <w:spacing w:val="-18"/>
          <w:sz w:val="24"/>
          <w:szCs w:val="24"/>
        </w:rPr>
        <w:pPrChange w:id="27275" w:author="Sopheak Phorn" w:date="2023-08-25T16:19:00Z">
          <w:pPr>
            <w:pStyle w:val="ListParagraph"/>
            <w:numPr>
              <w:numId w:val="63"/>
            </w:numPr>
            <w:spacing w:after="0" w:line="240" w:lineRule="auto"/>
            <w:ind w:left="1713" w:hanging="360"/>
            <w:jc w:val="both"/>
          </w:pPr>
        </w:pPrChange>
      </w:pPr>
      <w:ins w:id="27276" w:author="Sopheak Phorn" w:date="2023-07-28T16:26:00Z">
        <w:r w:rsidRPr="00636E45">
          <w:rPr>
            <w:rFonts w:ascii="Khmer MEF1" w:hAnsi="Khmer MEF1" w:cs="Khmer MEF1"/>
            <w:color w:val="000000"/>
            <w:spacing w:val="-6"/>
            <w:sz w:val="24"/>
            <w:szCs w:val="24"/>
            <w:cs/>
            <w:rPrChange w:id="27277" w:author="Sopheak" w:date="2023-07-28T22:31:00Z">
              <w:rPr>
                <w:rFonts w:ascii="Khmer MEF1" w:hAnsi="Khmer MEF1" w:cs="Khmer MEF1"/>
                <w:color w:val="000000"/>
                <w:spacing w:val="-2"/>
                <w:sz w:val="24"/>
                <w:szCs w:val="24"/>
                <w:cs/>
              </w:rPr>
            </w:rPrChange>
          </w:rPr>
          <w:t xml:space="preserve">សមត្ថភាពមន្ត្រីអនុវត្តការងារ មិនទាន់ឆ្លើយតបនឹងជំនាញទាំងស្រុងទេ ប៉ុន្តែ </w:t>
        </w:r>
        <w:del w:id="27278" w:author="Chamreun Poth" w:date="2024-05-30T18:32:00Z" w16du:dateUtc="2024-05-30T11:32:00Z">
          <w:r w:rsidRPr="00636E45" w:rsidDel="00091126">
            <w:rPr>
              <w:rFonts w:ascii="Khmer MEF1" w:hAnsi="Khmer MEF1" w:cs="Khmer MEF1"/>
              <w:b/>
              <w:bCs/>
              <w:color w:val="000000"/>
              <w:spacing w:val="-6"/>
              <w:sz w:val="24"/>
              <w:szCs w:val="24"/>
              <w:cs/>
              <w:rPrChange w:id="27279" w:author="Sopheak" w:date="2023-07-28T22:31:00Z">
                <w:rPr>
                  <w:rFonts w:ascii="Khmer MEF1" w:hAnsi="Khmer MEF1" w:cs="Khmer MEF1"/>
                  <w:b/>
                  <w:bCs/>
                  <w:color w:val="000000"/>
                  <w:spacing w:val="-2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27280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/>
            <w:spacing w:val="-6"/>
            <w:sz w:val="24"/>
            <w:szCs w:val="24"/>
            <w:cs/>
          </w:rPr>
          <w:t>ឈ្មោះសវនដ្ឋាន</w:t>
        </w:r>
      </w:ins>
      <w:ins w:id="27281" w:author="Sopheak Phorn" w:date="2023-07-28T16:26:00Z">
        <w:r w:rsidRPr="00FE4CA6">
          <w:rPr>
            <w:rFonts w:ascii="Khmer MEF1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FE4CA6">
          <w:rPr>
            <w:rFonts w:ascii="Khmer MEF1" w:hAnsi="Khmer MEF1" w:cs="Khmer MEF1" w:hint="cs"/>
            <w:color w:val="000000"/>
            <w:spacing w:val="4"/>
            <w:sz w:val="24"/>
            <w:szCs w:val="24"/>
            <w:cs/>
          </w:rPr>
          <w:t>ប្រកាន់ទស្សនៈ</w:t>
        </w:r>
        <w:r w:rsidRPr="00FE4CA6">
          <w:rPr>
            <w:rFonts w:ascii="Khmer MEF1" w:hAnsi="Khmer MEF1" w:cs="Khmer MEF1"/>
            <w:color w:val="000000"/>
            <w:spacing w:val="4"/>
            <w:sz w:val="24"/>
            <w:szCs w:val="24"/>
            <w:cs/>
          </w:rPr>
          <w:t xml:space="preserve"> “</w:t>
        </w:r>
        <w:r w:rsidRPr="00FE4CA6">
          <w:rPr>
            <w:rFonts w:ascii="Khmer MEF1" w:hAnsi="Khmer MEF1" w:cs="Khmer MEF1" w:hint="cs"/>
            <w:color w:val="000000"/>
            <w:spacing w:val="4"/>
            <w:sz w:val="24"/>
            <w:szCs w:val="24"/>
            <w:cs/>
          </w:rPr>
          <w:t>រៀនបណ្ដើរធ្វើបណ្ដើរ</w:t>
        </w:r>
      </w:ins>
      <w:ins w:id="27282" w:author="Sopheak" w:date="2023-07-28T22:31:00Z">
        <w:r w:rsidR="00E04608">
          <w:rPr>
            <w:rFonts w:ascii="Khmer MEF1" w:hAnsi="Khmer MEF1" w:cs="Khmer MEF1" w:hint="cs"/>
            <w:color w:val="000000"/>
            <w:spacing w:val="4"/>
            <w:sz w:val="24"/>
            <w:szCs w:val="24"/>
            <w:cs/>
          </w:rPr>
          <w:t>”</w:t>
        </w:r>
      </w:ins>
      <w:ins w:id="27283" w:author="Sopheak Phorn" w:date="2023-07-28T16:26:00Z">
        <w:del w:id="27284" w:author="Sopheak" w:date="2023-07-28T22:31:00Z">
          <w:r w:rsidRPr="00FE4CA6" w:rsidDel="00E04608">
            <w:rPr>
              <w:rFonts w:ascii="Khmer MEF1" w:hAnsi="Khmer MEF1" w:cs="Khmer MEF1"/>
              <w:color w:val="000000"/>
              <w:spacing w:val="4"/>
              <w:sz w:val="24"/>
              <w:szCs w:val="24"/>
              <w:cs/>
            </w:rPr>
            <w:delText xml:space="preserve"> </w:delText>
          </w:r>
        </w:del>
      </w:ins>
      <w:ins w:id="27285" w:author="Kem Sereyboth" w:date="2023-07-25T09:37:00Z">
        <w:del w:id="27286" w:author="Sopheak Phorn" w:date="2023-07-28T16:26:00Z">
          <w:r w:rsidR="005C3F0D" w:rsidRPr="00410E9B" w:rsidDel="00DB2A46">
            <w:rPr>
              <w:rFonts w:ascii="Khmer MEF1" w:hAnsi="Khmer MEF1" w:cs="Khmer MEF1"/>
              <w:spacing w:val="-6"/>
              <w:sz w:val="24"/>
              <w:szCs w:val="24"/>
              <w:cs/>
              <w:rPrChange w:id="27287" w:author="Kem Sereyboth" w:date="2023-07-26T11:28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បញ្ហាខាងក្នុង៖ ធនធានមនុស្សនៅមានកម្រិត ទាំងចំណេះជំនាញ និងបរិមាណ ដោ</w:delText>
          </w:r>
        </w:del>
      </w:ins>
      <w:ins w:id="27288" w:author="Kem Sereyboth" w:date="2023-07-26T11:28:00Z">
        <w:del w:id="27289" w:author="Sopheak Phorn" w:date="2023-07-28T16:26:00Z">
          <w:r w:rsidR="00410E9B" w:rsidRPr="00410E9B" w:rsidDel="00DB2A46">
            <w:rPr>
              <w:rFonts w:ascii="Khmer MEF1" w:hAnsi="Khmer MEF1" w:cs="Khmer MEF1"/>
              <w:spacing w:val="-6"/>
              <w:sz w:val="24"/>
              <w:szCs w:val="24"/>
              <w:cs/>
              <w:rPrChange w:id="27290" w:author="Kem Sereyboth" w:date="2023-07-26T11:28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291" w:author="Kem Sereyboth" w:date="2023-07-25T09:37:00Z">
        <w:del w:id="27292" w:author="Sopheak Phorn" w:date="2023-07-28T16:26:00Z">
          <w:r w:rsidR="005C3F0D" w:rsidRPr="00410E9B" w:rsidDel="00DB2A46">
            <w:rPr>
              <w:rFonts w:ascii="Khmer MEF1" w:hAnsi="Khmer MEF1" w:cs="Khmer MEF1"/>
              <w:spacing w:val="-6"/>
              <w:sz w:val="24"/>
              <w:szCs w:val="24"/>
              <w:cs/>
              <w:rPrChange w:id="27293" w:author="Kem Sereyboth" w:date="2023-07-26T11:28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យ</w:delText>
          </w:r>
        </w:del>
      </w:ins>
      <w:ins w:id="27294" w:author="Kem Sereyboth" w:date="2023-07-26T11:28:00Z">
        <w:del w:id="27295" w:author="Sopheak Phorn" w:date="2023-07-28T16:26:00Z">
          <w:r w:rsidR="00410E9B" w:rsidRPr="00410E9B" w:rsidDel="00DB2A46">
            <w:rPr>
              <w:rFonts w:ascii="Khmer MEF1" w:hAnsi="Khmer MEF1" w:cs="Khmer MEF1"/>
              <w:spacing w:val="-6"/>
              <w:sz w:val="24"/>
              <w:szCs w:val="24"/>
              <w:cs/>
              <w:rPrChange w:id="27296" w:author="Kem Sereyboth" w:date="2023-07-26T11:28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297" w:author="Kem Sereyboth" w:date="2023-07-25T09:37:00Z">
        <w:del w:id="27298" w:author="Sopheak Phorn" w:date="2023-07-28T16:26:00Z">
          <w:r w:rsidR="005C3F0D" w:rsidRPr="00410E9B" w:rsidDel="00DB2A46">
            <w:rPr>
              <w:rFonts w:ascii="Khmer MEF1" w:hAnsi="Khmer MEF1" w:cs="Khmer MEF1"/>
              <w:sz w:val="24"/>
              <w:szCs w:val="24"/>
              <w:cs/>
              <w:rPrChange w:id="27299" w:author="Kem Sereyboth" w:date="2023-07-26T11:30:00Z">
                <w:rPr>
                  <w:rFonts w:ascii="Khmer MEF1" w:hAnsi="Khmer MEF1" w:cs="Khmer MEF1"/>
                  <w:spacing w:val="-26"/>
                  <w:sz w:val="24"/>
                  <w:szCs w:val="24"/>
                  <w:cs/>
                </w:rPr>
              </w:rPrChange>
            </w:rPr>
            <w:delText>ចំនួន</w:delText>
          </w:r>
          <w:r w:rsidR="005C3F0D" w:rsidRPr="00410E9B" w:rsidDel="00DB2A46">
            <w:rPr>
              <w:rFonts w:ascii="Khmer MEF1" w:hAnsi="Khmer MEF1" w:cs="Khmer MEF1"/>
              <w:sz w:val="24"/>
              <w:szCs w:val="24"/>
              <w:cs/>
              <w:rPrChange w:id="27300" w:author="Kem Sereyboth" w:date="2023-07-26T11:30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>មន្ត្រី ដែលត្រូវជ្រើសរើសឱ្យចូលបម្រើការ មិនអាចជ្រើសរើសទៅបានតាមការ</w:delText>
          </w:r>
          <w:r w:rsidR="005C3F0D" w:rsidRPr="00410E9B" w:rsidDel="00DB2A46">
            <w:rPr>
              <w:rFonts w:ascii="Khmer MEF1" w:hAnsi="Khmer MEF1" w:cs="Khmer MEF1"/>
              <w:spacing w:val="-4"/>
              <w:sz w:val="24"/>
              <w:szCs w:val="24"/>
              <w:cs/>
              <w:rPrChange w:id="27301" w:author="Kem Sereyboth" w:date="2023-07-26T11:30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>គ្រោងទុ</w:delText>
          </w:r>
        </w:del>
      </w:ins>
      <w:ins w:id="27302" w:author="Kem Sereyboth" w:date="2023-07-26T11:30:00Z">
        <w:del w:id="27303" w:author="Sopheak Phorn" w:date="2023-07-28T16:26:00Z">
          <w:r w:rsidR="00410E9B" w:rsidRPr="00410E9B" w:rsidDel="00DB2A46">
            <w:rPr>
              <w:rFonts w:ascii="Khmer MEF1" w:hAnsi="Khmer MEF1" w:cs="Khmer MEF1"/>
              <w:spacing w:val="-4"/>
              <w:sz w:val="24"/>
              <w:szCs w:val="24"/>
              <w:cs/>
              <w:rPrChange w:id="27304" w:author="Kem Sereyboth" w:date="2023-07-26T11:30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305" w:author="Kem Sereyboth" w:date="2023-07-25T09:37:00Z">
        <w:del w:id="27306" w:author="Sopheak Phorn" w:date="2023-07-28T16:26:00Z">
          <w:r w:rsidR="005C3F0D" w:rsidRPr="00410E9B" w:rsidDel="00DB2A46">
            <w:rPr>
              <w:rFonts w:ascii="Khmer MEF1" w:hAnsi="Khmer MEF1" w:cs="Khmer MEF1"/>
              <w:spacing w:val="-4"/>
              <w:sz w:val="24"/>
              <w:szCs w:val="24"/>
              <w:cs/>
              <w:rPrChange w:id="27307" w:author="Kem Sereyboth" w:date="2023-07-26T11:30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>ក</w:delText>
          </w:r>
        </w:del>
      </w:ins>
    </w:p>
    <w:p w14:paraId="3697D6E3" w14:textId="77777777" w:rsidR="00DB2A46" w:rsidRPr="00DB2A46" w:rsidRDefault="00DB2A46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7308" w:author="Sopheak Phorn" w:date="2023-07-28T16:26:00Z"/>
          <w:rFonts w:ascii="Khmer MEF1" w:hAnsi="Khmer MEF1" w:cs="Khmer MEF1"/>
          <w:spacing w:val="-14"/>
          <w:sz w:val="24"/>
          <w:szCs w:val="24"/>
        </w:rPr>
        <w:pPrChange w:id="27309" w:author="Sopheak Phorn" w:date="2023-08-25T16:19:00Z">
          <w:pPr>
            <w:pStyle w:val="ListParagraph"/>
            <w:numPr>
              <w:numId w:val="60"/>
            </w:numPr>
            <w:ind w:left="1713" w:hanging="360"/>
          </w:pPr>
        </w:pPrChange>
      </w:pPr>
      <w:ins w:id="27310" w:author="Sopheak Phorn" w:date="2023-07-28T16:26:00Z">
        <w:r w:rsidRPr="00E04608">
          <w:rPr>
            <w:rFonts w:ascii="Khmer MEF1" w:hAnsi="Khmer MEF1" w:cs="Khmer MEF1"/>
            <w:spacing w:val="-6"/>
            <w:sz w:val="24"/>
            <w:szCs w:val="24"/>
            <w:cs/>
            <w:rPrChange w:id="27311" w:author="Sopheak" w:date="2023-07-28T22:32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គ្រប់ភាគីពាក់ព័ន្ធមិនទាន់ឯកភាពនៅឡើយលើផែនការនៃការដាក់ឱ្យប្រើប្រាស់ស្តង់ដាគណនេយ្យសាមញ្ញកម្ពុជា ជាពិសេសអគ្គនាយកដ្ឋានពន្ធដារដែលបានបង្ហាញការបារម្ភ</w:t>
        </w:r>
        <w:r w:rsidRPr="00DB2A46">
          <w:rPr>
            <w:rFonts w:ascii="Khmer MEF1" w:hAnsi="Khmer MEF1" w:cs="Khmer MEF1"/>
            <w:spacing w:val="-14"/>
            <w:sz w:val="24"/>
            <w:szCs w:val="24"/>
            <w:cs/>
          </w:rPr>
          <w:t>អំពីការបាត់ចំណូលពន្ធ</w:t>
        </w:r>
      </w:ins>
    </w:p>
    <w:p w14:paraId="293F6485" w14:textId="5BB09C64" w:rsidR="005C3F0D" w:rsidRPr="00FD3767" w:rsidRDefault="00DB2A46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7312" w:author="Kem Sereyboth" w:date="2023-07-25T09:37:00Z"/>
          <w:rFonts w:ascii="Khmer MEF1" w:hAnsi="Khmer MEF1" w:cs="Khmer MEF1"/>
          <w:sz w:val="24"/>
          <w:szCs w:val="24"/>
          <w:rPrChange w:id="27313" w:author="Sopheak Phorn" w:date="2023-08-03T10:58:00Z">
            <w:rPr>
              <w:ins w:id="27314" w:author="Kem Sereyboth" w:date="2023-07-25T09:37:00Z"/>
              <w:spacing w:val="-18"/>
            </w:rPr>
          </w:rPrChange>
        </w:rPr>
        <w:pPrChange w:id="27315" w:author="Sopheak Phorn" w:date="2023-08-25T16:19:00Z">
          <w:pPr>
            <w:pStyle w:val="ListParagraph"/>
            <w:numPr>
              <w:numId w:val="63"/>
            </w:numPr>
            <w:spacing w:after="0" w:line="240" w:lineRule="auto"/>
            <w:ind w:left="1713" w:hanging="360"/>
            <w:jc w:val="both"/>
          </w:pPr>
        </w:pPrChange>
      </w:pPr>
      <w:ins w:id="27316" w:author="Sopheak Phorn" w:date="2023-07-28T16:26:00Z">
        <w:del w:id="27317" w:author="Chamreun Poth" w:date="2024-05-30T18:32:00Z" w16du:dateUtc="2024-05-30T11:32:00Z">
          <w:r w:rsidRPr="00FD3767" w:rsidDel="0009112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7318" w:author="Sopheak Phorn" w:date="2023-08-03T10:58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27319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4"/>
            <w:sz w:val="24"/>
            <w:szCs w:val="24"/>
            <w:cs/>
          </w:rPr>
          <w:t>ឈ្មោះសវនដ្ឋាន</w:t>
        </w:r>
      </w:ins>
      <w:ins w:id="27320" w:author="Sopheak Phorn" w:date="2023-07-28T16:26:00Z">
        <w:r w:rsidRPr="00FD3767">
          <w:rPr>
            <w:rFonts w:ascii="Khmer MEF1" w:hAnsi="Khmer MEF1" w:cs="Khmer MEF1"/>
            <w:spacing w:val="-4"/>
            <w:sz w:val="24"/>
            <w:szCs w:val="24"/>
            <w:cs/>
            <w:rPrChange w:id="27321" w:author="Sopheak Phorn" w:date="2023-08-03T10:58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 xml:space="preserve"> បាននិងកំពុងជំរុញឱ្យសហគ្រាសធុនធំ និងមធ្យម អនុវត្តស្តង់ដាគណ</w:t>
        </w:r>
      </w:ins>
      <w:ins w:id="27322" w:author="Sopheak Phorn" w:date="2023-08-03T10:58:00Z">
        <w:r w:rsidR="00FD3767" w:rsidRPr="00FD3767">
          <w:rPr>
            <w:rFonts w:ascii="Khmer MEF1" w:hAnsi="Khmer MEF1" w:cs="Khmer MEF1"/>
            <w:spacing w:val="-4"/>
            <w:sz w:val="24"/>
            <w:szCs w:val="24"/>
            <w:cs/>
            <w:rPrChange w:id="27323" w:author="Sopheak Phorn" w:date="2023-08-03T10:58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27324" w:author="Sopheak Phorn" w:date="2023-07-28T16:26:00Z">
        <w:r w:rsidRPr="00FD3767">
          <w:rPr>
            <w:rFonts w:ascii="Khmer MEF1" w:hAnsi="Khmer MEF1" w:cs="Khmer MEF1"/>
            <w:spacing w:val="-4"/>
            <w:sz w:val="24"/>
            <w:szCs w:val="24"/>
            <w:cs/>
            <w:rPrChange w:id="27325" w:author="Sopheak Phorn" w:date="2023-08-03T10:58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នេយ្យ</w:t>
        </w:r>
        <w:r w:rsidRPr="00FD3767">
          <w:rPr>
            <w:rFonts w:ascii="Khmer MEF1" w:hAnsi="Khmer MEF1" w:cs="Khmer MEF1"/>
            <w:sz w:val="24"/>
            <w:szCs w:val="24"/>
            <w:cs/>
            <w:rPrChange w:id="27326" w:author="Sopheak Phorn" w:date="2023-08-03T10:58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 xml:space="preserve"> </w:t>
        </w:r>
        <w:r w:rsidRPr="00FD3767">
          <w:rPr>
            <w:rFonts w:ascii="Khmer MEF1" w:hAnsi="Khmer MEF1" w:cs="Khmer MEF1"/>
            <w:spacing w:val="4"/>
            <w:sz w:val="24"/>
            <w:szCs w:val="24"/>
            <w:rPrChange w:id="27327" w:author="Sopheak Phorn" w:date="2023-08-03T10:59:00Z">
              <w:rPr>
                <w:rFonts w:ascii="Khmer MEF1" w:hAnsi="Khmer MEF1" w:cs="Khmer MEF1"/>
                <w:spacing w:val="-14"/>
                <w:sz w:val="24"/>
                <w:szCs w:val="24"/>
              </w:rPr>
            </w:rPrChange>
          </w:rPr>
          <w:t xml:space="preserve">Cambodian International Financial Reporting Standard (CIFRS) </w:t>
        </w:r>
        <w:r w:rsidRPr="00FD3767">
          <w:rPr>
            <w:rFonts w:ascii="Khmer MEF1" w:hAnsi="Khmer MEF1" w:cs="Khmer MEF1"/>
            <w:spacing w:val="4"/>
            <w:sz w:val="24"/>
            <w:szCs w:val="24"/>
            <w:cs/>
            <w:rPrChange w:id="27328" w:author="Sopheak Phorn" w:date="2023-08-03T10:59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និង</w:t>
        </w:r>
        <w:r w:rsidRPr="00FD3767">
          <w:rPr>
            <w:rFonts w:ascii="Khmer MEF1" w:hAnsi="Khmer MEF1" w:cs="Khmer MEF1"/>
            <w:sz w:val="24"/>
            <w:szCs w:val="24"/>
            <w:cs/>
            <w:rPrChange w:id="27329" w:author="Sopheak Phorn" w:date="2023-08-03T10:58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 xml:space="preserve"> </w:t>
        </w:r>
        <w:r w:rsidRPr="00FD3767">
          <w:rPr>
            <w:rFonts w:ascii="Khmer MEF1" w:hAnsi="Khmer MEF1" w:cs="Khmer MEF1"/>
            <w:spacing w:val="-10"/>
            <w:sz w:val="24"/>
            <w:szCs w:val="24"/>
            <w:rPrChange w:id="27330" w:author="Sopheak Phorn" w:date="2023-08-03T10:59:00Z">
              <w:rPr>
                <w:rFonts w:ascii="Khmer MEF1" w:hAnsi="Khmer MEF1" w:cs="Khmer MEF1"/>
                <w:spacing w:val="-14"/>
                <w:sz w:val="24"/>
                <w:szCs w:val="24"/>
              </w:rPr>
            </w:rPrChange>
          </w:rPr>
          <w:t xml:space="preserve">CIFRS for SMEs </w:t>
        </w:r>
        <w:r w:rsidRPr="00FD3767">
          <w:rPr>
            <w:rFonts w:ascii="Khmer MEF1" w:hAnsi="Khmer MEF1" w:cs="Khmer MEF1"/>
            <w:spacing w:val="-10"/>
            <w:sz w:val="24"/>
            <w:szCs w:val="24"/>
            <w:cs/>
            <w:rPrChange w:id="27331" w:author="Sopheak Phorn" w:date="2023-08-03T10:59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ព្រមទាំងដាក់របាយការណ៍ហិរញ្ញវត្ថុប្រចាំឆ្នាំមកនិយ័តករគណ</w:t>
        </w:r>
      </w:ins>
      <w:ins w:id="27332" w:author="Sopheak Phorn" w:date="2023-08-03T10:59:00Z">
        <w:r w:rsidR="00FD3767" w:rsidRPr="00FD3767">
          <w:rPr>
            <w:rFonts w:ascii="Khmer MEF1" w:hAnsi="Khmer MEF1" w:cs="Khmer MEF1"/>
            <w:spacing w:val="-10"/>
            <w:sz w:val="24"/>
            <w:szCs w:val="24"/>
            <w:cs/>
            <w:rPrChange w:id="27333" w:author="Sopheak Phorn" w:date="2023-08-03T10:5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27334" w:author="Sopheak Phorn" w:date="2023-07-28T16:26:00Z">
        <w:r w:rsidRPr="00FD3767">
          <w:rPr>
            <w:rFonts w:ascii="Khmer MEF1" w:hAnsi="Khmer MEF1" w:cs="Khmer MEF1"/>
            <w:spacing w:val="-10"/>
            <w:sz w:val="24"/>
            <w:szCs w:val="24"/>
            <w:cs/>
            <w:rPrChange w:id="27335" w:author="Sopheak Phorn" w:date="2023-08-03T10:59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នេយ្យ</w:t>
        </w:r>
        <w:r w:rsidRPr="00FD3767">
          <w:rPr>
            <w:rFonts w:ascii="Khmer MEF1" w:hAnsi="Khmer MEF1" w:cs="Khmer MEF1"/>
            <w:spacing w:val="-4"/>
            <w:sz w:val="24"/>
            <w:szCs w:val="24"/>
            <w:cs/>
            <w:rPrChange w:id="27336" w:author="Sopheak Phorn" w:date="2023-08-03T10:59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និងសវនកម្ម ដើម្បីពិនិត្យអនុលោមភាពផ្នែកច្បាប់ និងបច្ចេកទេសស្តង់ដា។ លទ្ធផល</w:t>
        </w:r>
      </w:ins>
      <w:ins w:id="27337" w:author="Sopheak Phorn" w:date="2023-08-03T10:59:00Z">
        <w:r w:rsidR="00FD3767">
          <w:rPr>
            <w:rFonts w:ascii="Khmer MEF1" w:hAnsi="Khmer MEF1" w:cs="Khmer MEF1" w:hint="cs"/>
            <w:sz w:val="24"/>
            <w:szCs w:val="24"/>
            <w:cs/>
          </w:rPr>
          <w:t>​</w:t>
        </w:r>
      </w:ins>
      <w:ins w:id="27338" w:author="Sopheak Phorn" w:date="2023-07-28T16:26:00Z">
        <w:r w:rsidRPr="00DA0124">
          <w:rPr>
            <w:rFonts w:ascii="Khmer MEF1" w:hAnsi="Khmer MEF1" w:cs="Khmer MEF1"/>
            <w:spacing w:val="8"/>
            <w:sz w:val="24"/>
            <w:szCs w:val="24"/>
            <w:cs/>
            <w:rPrChange w:id="27339" w:author="Sopheak Phorn" w:date="2023-08-03T10:59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នៃការពិនិត្យអនុលោមភាពនឹងជួយគាំទ្របន្ថែមដល់ការធ្វើសេចក្តីសម្រេចចិត្តក្នុងការរៀបចំស្តង់ដាគណនេយ្យគណនេយ្យសាមញ្ញកម្ពុជាសម្រាប់ការអនុវត្តនាពេល</w:t>
        </w:r>
        <w:r w:rsidRPr="00FD3767">
          <w:rPr>
            <w:rFonts w:ascii="Khmer MEF1" w:hAnsi="Khmer MEF1" w:cs="Khmer MEF1"/>
            <w:sz w:val="24"/>
            <w:szCs w:val="24"/>
            <w:cs/>
            <w:rPrChange w:id="27340" w:author="Sopheak Phorn" w:date="2023-08-03T10:58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អនាគត</w:t>
        </w:r>
      </w:ins>
      <w:ins w:id="27341" w:author="Kem Sereyboth" w:date="2023-07-25T09:37:00Z">
        <w:del w:id="27342" w:author="Sopheak Phorn" w:date="2023-07-28T16:26:00Z"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343" w:author="Sopheak Phorn" w:date="2023-08-03T10:58:00Z">
                <w:rPr>
                  <w:cs/>
                </w:rPr>
              </w:rPrChange>
            </w:rPr>
            <w:delText xml:space="preserve">បញ្ហាខាងក្រៅ៖ 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344" w:author="Sopheak Phorn" w:date="2023-08-03T10:5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ការជ្រើសរើសអ្នកជំនាញការក្នុងវិស័យសន្តិសុខសង្គម មានភាពលំ</w:delText>
          </w:r>
        </w:del>
      </w:ins>
      <w:ins w:id="27345" w:author="Kem Sereyboth" w:date="2023-07-26T13:16:00Z">
        <w:del w:id="27346" w:author="Sopheak Phorn" w:date="2023-07-28T16:26:00Z">
          <w:r w:rsidR="00896606" w:rsidRPr="00FD3767" w:rsidDel="00DB2A46">
            <w:rPr>
              <w:rFonts w:ascii="Khmer MEF1" w:hAnsi="Khmer MEF1" w:cs="Khmer MEF1"/>
              <w:sz w:val="24"/>
              <w:szCs w:val="24"/>
              <w:cs/>
              <w:rPrChange w:id="27347" w:author="Sopheak Phorn" w:date="2023-08-03T10:5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348" w:author="Kem Sereyboth" w:date="2023-07-25T09:37:00Z">
        <w:del w:id="27349" w:author="Sopheak Phorn" w:date="2023-07-28T16:26:00Z"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350" w:author="Sopheak Phorn" w:date="2023-08-03T10:5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បាក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351" w:author="Sopheak Phorn" w:date="2023-08-03T10:58:00Z">
                <w:rPr>
                  <w:spacing w:val="-6"/>
                  <w:cs/>
                </w:rPr>
              </w:rPrChange>
            </w:rPr>
            <w:delText xml:space="preserve"> ដែលចំណាយពេលយូរ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352" w:author="Sopheak Phorn" w:date="2023-08-03T10:58:00Z">
                <w:rPr>
                  <w:spacing w:val="-4"/>
                  <w:cs/>
                </w:rPr>
              </w:rPrChange>
            </w:rPr>
            <w:delText xml:space="preserve">លើសការរំពឹងទុក។ 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353" w:author="Sopheak Phorn" w:date="2023-08-03T10:58:00Z">
                <w:rPr>
                  <w:cs/>
                </w:rPr>
              </w:rPrChange>
            </w:rPr>
            <w:delText xml:space="preserve">បច្ចុប្បន្ន </w:delText>
          </w:r>
          <w:r w:rsidR="005C3F0D" w:rsidRPr="00FD3767" w:rsidDel="00DB2A46">
            <w:rPr>
              <w:rFonts w:ascii="Khmer MEF1" w:hAnsi="Khmer MEF1" w:cs="Khmer MEF1"/>
              <w:b/>
              <w:bCs/>
              <w:sz w:val="24"/>
              <w:szCs w:val="24"/>
              <w:cs/>
              <w:rPrChange w:id="27354" w:author="Sopheak Phorn" w:date="2023-08-03T10:58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ន.ស.ស.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355" w:author="Sopheak Phorn" w:date="2023-08-03T10:58:00Z">
                <w:rPr>
                  <w:cs/>
                </w:rPr>
              </w:rPrChange>
            </w:rPr>
            <w:delText xml:space="preserve"> បាន និងកំពុងសហការជា</w:delText>
          </w:r>
        </w:del>
      </w:ins>
      <w:ins w:id="27356" w:author="Kem Sereyboth" w:date="2023-07-26T13:16:00Z">
        <w:del w:id="27357" w:author="Sopheak Phorn" w:date="2023-07-28T16:26:00Z">
          <w:r w:rsidR="00896606" w:rsidRPr="00FD3767" w:rsidDel="00DB2A46">
            <w:rPr>
              <w:rFonts w:ascii="Khmer MEF1" w:hAnsi="Khmer MEF1" w:cs="Khmer MEF1"/>
              <w:sz w:val="24"/>
              <w:szCs w:val="24"/>
              <w:cs/>
              <w:rPrChange w:id="27358" w:author="Sopheak Phorn" w:date="2023-08-03T10:58:00Z">
                <w:rPr>
                  <w:cs/>
                </w:rPr>
              </w:rPrChange>
            </w:rPr>
            <w:delText>​</w:delText>
          </w:r>
        </w:del>
      </w:ins>
      <w:ins w:id="27359" w:author="Kem Sereyboth" w:date="2023-07-25T09:37:00Z">
        <w:del w:id="27360" w:author="Sopheak Phorn" w:date="2023-07-28T16:26:00Z"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361" w:author="Sopheak Phorn" w:date="2023-08-03T10:58:00Z">
                <w:rPr>
                  <w:cs/>
                </w:rPr>
              </w:rPrChange>
            </w:rPr>
            <w:delText>មួយអ្នក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362" w:author="Sopheak Phorn" w:date="2023-08-03T10:58:00Z">
                <w:rPr>
                  <w:spacing w:val="-4"/>
                  <w:cs/>
                </w:rPr>
              </w:rPrChange>
            </w:rPr>
            <w:delText xml:space="preserve">ជំនាញការរបស់ 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rPrChange w:id="27363" w:author="Sopheak Phorn" w:date="2023-08-03T10:58:00Z">
                <w:rPr>
                  <w:spacing w:val="-4"/>
                </w:rPr>
              </w:rPrChange>
            </w:rPr>
            <w:delText xml:space="preserve">ILO 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364" w:author="Sopheak Phorn" w:date="2023-08-03T10:58:00Z">
                <w:rPr>
                  <w:spacing w:val="-4"/>
                  <w:cs/>
                </w:rPr>
              </w:rPrChange>
            </w:rPr>
            <w:delText>ដើម្បី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365" w:author="Sopheak Phorn" w:date="2023-08-03T10:58:00Z">
                <w:rPr>
                  <w:spacing w:val="4"/>
                  <w:cs/>
                </w:rPr>
              </w:rPrChange>
            </w:rPr>
            <w:delText>អភិវ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rPrChange w:id="27366" w:author="Sopheak Phorn" w:date="2023-08-03T10:58:00Z">
                <w:rPr>
                  <w:spacing w:val="4"/>
                </w:rPr>
              </w:rPrChange>
            </w:rPr>
            <w:delText>​​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367" w:author="Sopheak Phorn" w:date="2023-08-03T10:58:00Z">
                <w:rPr>
                  <w:spacing w:val="4"/>
                  <w:cs/>
                </w:rPr>
              </w:rPrChange>
            </w:rPr>
            <w:delText>ឌ្ឍ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368" w:author="Sopheak Phorn" w:date="2023-08-03T10:58:00Z">
                <w:rPr>
                  <w:spacing w:val="-8"/>
                  <w:cs/>
                </w:rPr>
              </w:rPrChange>
            </w:rPr>
            <w:delText>សេចក្ដីណែនាំនេះ</w:delText>
          </w:r>
        </w:del>
      </w:ins>
    </w:p>
    <w:p w14:paraId="00000D2D" w14:textId="6DDB8ECB" w:rsidR="005C3F0D" w:rsidRPr="00DB2A46" w:rsidRDefault="005C3F0D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7369" w:author="Sopheak Phorn" w:date="2023-07-28T16:27:00Z"/>
          <w:rFonts w:ascii="Khmer MEF1" w:hAnsi="Khmer MEF1" w:cs="Khmer MEF1"/>
          <w:b/>
          <w:bCs/>
          <w:sz w:val="24"/>
          <w:szCs w:val="24"/>
          <w:rPrChange w:id="27370" w:author="Sopheak Phorn" w:date="2023-07-28T16:27:00Z">
            <w:rPr>
              <w:ins w:id="27371" w:author="Sopheak Phorn" w:date="2023-07-28T16:27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27372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27373" w:author="Kem Sereyboth" w:date="2023-07-25T09:37:00Z">
        <w:r w:rsidRPr="0089660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7374" w:author="Kem Sereyboth" w:date="2023-07-26T13:16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ផលវិបាក៖ </w:t>
        </w:r>
        <w:del w:id="27375" w:author="Sopheak Phorn" w:date="2023-07-28T16:27:00Z">
          <w:r w:rsidRPr="00896606" w:rsidDel="00DB2A46">
            <w:rPr>
              <w:rFonts w:ascii="Khmer MEF1" w:hAnsi="Khmer MEF1" w:cs="Khmer MEF1"/>
              <w:spacing w:val="-4"/>
              <w:sz w:val="24"/>
              <w:szCs w:val="24"/>
              <w:cs/>
              <w:rPrChange w:id="27376" w:author="Kem Sereyboth" w:date="2023-07-26T13:1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ដោយសេចក្តីណែនាំនេះពុំទាន់អាចដាក់ឱ្យអនុវត្តបានក្នុងឆ្នាំ២០២២ យោងតាម</w:delText>
          </w:r>
          <w:r w:rsidRPr="0045408A" w:rsidDel="00DB2A46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 xml:space="preserve">ផែនការអភិវឌ្ឍន៍ស្ថាប័នរបស់ </w:delText>
          </w:r>
          <w:r w:rsidRPr="005C3F0D" w:rsidDel="00DB2A4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7377" w:author="Kem Sereyboth" w:date="2023-07-25T09:3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ន.ស.ស.</w:delText>
          </w:r>
          <w:r w:rsidRPr="0045408A" w:rsidDel="00DB2A46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 xml:space="preserve"> ២០២២</w:delText>
          </w:r>
          <w:r w:rsidRPr="0045408A" w:rsidDel="00DB2A46">
            <w:rPr>
              <w:rFonts w:ascii="Khmer MEF1" w:hAnsi="Khmer MEF1" w:cs="Khmer MEF1"/>
              <w:spacing w:val="-6"/>
              <w:sz w:val="24"/>
              <w:szCs w:val="24"/>
            </w:rPr>
            <w:delText>-</w:delText>
          </w:r>
          <w:r w:rsidRPr="0045408A" w:rsidDel="00DB2A46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២០២៦ ដូចនេះ តម្រូវឱ្យមានភាពបត់បែន</w:delText>
          </w:r>
          <w:r w:rsidRPr="00896606" w:rsidDel="00DB2A46">
            <w:rPr>
              <w:rFonts w:ascii="Khmer MEF1" w:hAnsi="Khmer MEF1" w:cs="Khmer MEF1"/>
              <w:spacing w:val="-10"/>
              <w:sz w:val="24"/>
              <w:szCs w:val="24"/>
              <w:cs/>
              <w:rPrChange w:id="27378" w:author="Kem Sereyboth" w:date="2023-07-26T13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ក្នុងការដាក់ចេញ និងអនុវត្តសេចក្តីណែនាំ</w:delText>
          </w:r>
        </w:del>
      </w:ins>
      <w:ins w:id="27379" w:author="Kem Sereyboth" w:date="2023-07-25T09:41:00Z">
        <w:del w:id="27380" w:author="Sopheak Phorn" w:date="2023-07-28T16:27:00Z">
          <w:r w:rsidRPr="00896606" w:rsidDel="00DB2A46">
            <w:rPr>
              <w:rFonts w:ascii="Khmer MEF1" w:hAnsi="Khmer MEF1" w:cs="Khmer MEF1"/>
              <w:spacing w:val="-10"/>
              <w:sz w:val="24"/>
              <w:szCs w:val="24"/>
              <w:cs/>
              <w:rPrChange w:id="27381" w:author="Kem Sereyboth" w:date="2023-07-26T13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នេះ</w:delText>
          </w:r>
        </w:del>
      </w:ins>
      <w:ins w:id="27382" w:author="Kem Sereyboth" w:date="2023-07-25T09:37:00Z">
        <w:del w:id="27383" w:author="Sopheak Phorn" w:date="2023-07-28T16:27:00Z">
          <w:r w:rsidRPr="00896606" w:rsidDel="00DB2A46">
            <w:rPr>
              <w:rFonts w:ascii="Khmer MEF1" w:hAnsi="Khmer MEF1" w:cs="Khmer MEF1"/>
              <w:spacing w:val="-10"/>
              <w:sz w:val="24"/>
              <w:szCs w:val="24"/>
              <w:cs/>
              <w:rPrChange w:id="27384" w:author="Kem Sereyboth" w:date="2023-07-26T13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ក្នុងឆ្នាំ២០២៤ វិញ ស្របតាមផែនការសក</w:delText>
          </w:r>
        </w:del>
      </w:ins>
      <w:ins w:id="27385" w:author="Kem Sereyboth" w:date="2023-07-26T13:17:00Z">
        <w:del w:id="27386" w:author="Sopheak Phorn" w:date="2023-07-28T16:27:00Z">
          <w:r w:rsidR="00896606" w:rsidRPr="00896606" w:rsidDel="00DB2A46">
            <w:rPr>
              <w:rFonts w:ascii="Khmer MEF1" w:hAnsi="Khmer MEF1" w:cs="Khmer MEF1"/>
              <w:spacing w:val="-10"/>
              <w:sz w:val="24"/>
              <w:szCs w:val="24"/>
              <w:cs/>
              <w:rPrChange w:id="27387" w:author="Kem Sereyboth" w:date="2023-07-26T13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388" w:author="Kem Sereyboth" w:date="2023-07-25T09:37:00Z">
        <w:del w:id="27389" w:author="Sopheak Phorn" w:date="2023-07-28T16:27:00Z">
          <w:r w:rsidRPr="00896606" w:rsidDel="00DB2A46">
            <w:rPr>
              <w:rFonts w:ascii="Khmer MEF1" w:hAnsi="Khmer MEF1" w:cs="Khmer MEF1"/>
              <w:spacing w:val="-10"/>
              <w:sz w:val="24"/>
              <w:szCs w:val="24"/>
              <w:cs/>
              <w:rPrChange w:id="27390" w:author="Kem Sereyboth" w:date="2023-07-26T13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ម្មភា</w:delText>
          </w:r>
        </w:del>
      </w:ins>
      <w:ins w:id="27391" w:author="Kem Sereyboth" w:date="2023-07-26T13:17:00Z">
        <w:del w:id="27392" w:author="Sopheak Phorn" w:date="2023-07-28T16:27:00Z">
          <w:r w:rsidR="00896606" w:rsidRPr="00896606" w:rsidDel="00DB2A46">
            <w:rPr>
              <w:rFonts w:ascii="Khmer MEF1" w:hAnsi="Khmer MEF1" w:cs="Khmer MEF1"/>
              <w:spacing w:val="-10"/>
              <w:sz w:val="24"/>
              <w:szCs w:val="24"/>
              <w:cs/>
              <w:rPrChange w:id="27393" w:author="Kem Sereyboth" w:date="2023-07-26T13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394" w:author="Kem Sereyboth" w:date="2023-07-25T09:37:00Z">
        <w:del w:id="27395" w:author="Sopheak Phorn" w:date="2023-07-28T16:27:00Z">
          <w:r w:rsidRPr="00896606" w:rsidDel="00DB2A46">
            <w:rPr>
              <w:rFonts w:ascii="Khmer MEF1" w:hAnsi="Khmer MEF1" w:cs="Khmer MEF1"/>
              <w:spacing w:val="-10"/>
              <w:sz w:val="24"/>
              <w:szCs w:val="24"/>
              <w:cs/>
              <w:rPrChange w:id="27396" w:author="Kem Sereyboth" w:date="2023-07-26T13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ព</w:delText>
          </w:r>
        </w:del>
      </w:ins>
      <w:ins w:id="27397" w:author="Kem Sereyboth" w:date="2023-07-26T13:17:00Z">
        <w:del w:id="27398" w:author="Sopheak Phorn" w:date="2023-07-28T16:27:00Z">
          <w:r w:rsidR="00896606" w:rsidRPr="00896606" w:rsidDel="00DB2A46">
            <w:rPr>
              <w:rFonts w:ascii="Khmer MEF1" w:hAnsi="Khmer MEF1" w:cs="Khmer MEF1"/>
              <w:spacing w:val="-10"/>
              <w:sz w:val="24"/>
              <w:szCs w:val="24"/>
              <w:cs/>
              <w:rPrChange w:id="27399" w:author="Kem Sereyboth" w:date="2023-07-26T13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400" w:author="Kem Sereyboth" w:date="2023-07-25T09:37:00Z">
        <w:del w:id="27401" w:author="Sopheak Phorn" w:date="2023-07-28T16:27:00Z">
          <w:r w:rsidRPr="0045408A" w:rsidDel="00DB2A46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>បីឆ្នាំរំកិល ២០២៣</w:delText>
          </w:r>
          <w:r w:rsidRPr="0045408A" w:rsidDel="00DB2A46">
            <w:rPr>
              <w:rFonts w:ascii="Khmer MEF1" w:hAnsi="Khmer MEF1" w:cs="Khmer MEF1"/>
              <w:spacing w:val="-4"/>
              <w:sz w:val="24"/>
              <w:szCs w:val="24"/>
            </w:rPr>
            <w:delText>-</w:delText>
          </w:r>
          <w:r w:rsidRPr="0045408A" w:rsidDel="00DB2A46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 xml:space="preserve">២០២៥ របស់ </w:delText>
          </w:r>
          <w:r w:rsidRPr="005C3F0D" w:rsidDel="00DB2A4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7402" w:author="Kem Sereyboth" w:date="2023-07-25T09:38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27403" w:author="Kem Sereyboth" w:date="2023-07-25T09:41:00Z">
        <w:del w:id="27404" w:author="Sopheak Phorn" w:date="2023-07-28T16:27:00Z">
          <w:r w:rsidRPr="005C3F0D" w:rsidDel="00DB2A46">
            <w:rPr>
              <w:rFonts w:ascii="Khmer MEF1" w:hAnsi="Khmer MEF1" w:cs="Khmer MEF1"/>
              <w:spacing w:val="-4"/>
              <w:sz w:val="24"/>
              <w:szCs w:val="24"/>
              <w:cs/>
              <w:rPrChange w:id="27405" w:author="Kem Sereyboth" w:date="2023-07-25T09:41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0D448757" w14:textId="6C17EA68" w:rsidR="00DB2A46" w:rsidRPr="00DB2A46" w:rsidRDefault="00DB2A46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7406" w:author="Sopheak Phorn" w:date="2023-07-28T16:27:00Z"/>
          <w:rFonts w:ascii="Khmer MEF1" w:hAnsi="Khmer MEF1" w:cs="Khmer MEF1"/>
          <w:b/>
          <w:bCs/>
          <w:sz w:val="24"/>
          <w:szCs w:val="24"/>
          <w:rPrChange w:id="27407" w:author="Sopheak Phorn" w:date="2023-07-28T16:27:00Z">
            <w:rPr>
              <w:ins w:id="27408" w:author="Sopheak Phorn" w:date="2023-07-28T16:27:00Z"/>
              <w:rFonts w:ascii="Khmer MEF1" w:hAnsi="Khmer MEF1" w:cs="Khmer MEF1"/>
              <w:color w:val="000000"/>
              <w:spacing w:val="4"/>
              <w:sz w:val="24"/>
              <w:szCs w:val="24"/>
            </w:rPr>
          </w:rPrChange>
        </w:rPr>
        <w:pPrChange w:id="27409" w:author="Sopheak Phorn" w:date="2023-08-25T16:19:00Z">
          <w:pPr>
            <w:pStyle w:val="ListParagraph"/>
            <w:numPr>
              <w:numId w:val="60"/>
            </w:numPr>
            <w:spacing w:after="0" w:line="240" w:lineRule="auto"/>
            <w:ind w:left="1985" w:hanging="283"/>
            <w:jc w:val="both"/>
          </w:pPr>
        </w:pPrChange>
      </w:pPr>
      <w:ins w:id="27410" w:author="Sopheak Phorn" w:date="2023-07-28T16:27:00Z">
        <w:r w:rsidRPr="00C96622">
          <w:rPr>
            <w:rFonts w:ascii="Khmer MEF1" w:hAnsi="Khmer MEF1" w:cs="Khmer MEF1"/>
            <w:color w:val="000000"/>
            <w:spacing w:val="-12"/>
            <w:sz w:val="24"/>
            <w:szCs w:val="24"/>
            <w:cs/>
            <w:rPrChange w:id="27411" w:author="Sopheak" w:date="2023-07-28T22:33:00Z">
              <w:rPr>
                <w:rFonts w:ascii="Khmer MEF1" w:hAnsi="Khmer MEF1" w:cs="Khmer MEF1"/>
                <w:color w:val="000000"/>
                <w:spacing w:val="-6"/>
                <w:sz w:val="24"/>
                <w:szCs w:val="24"/>
                <w:cs/>
              </w:rPr>
            </w:rPrChange>
          </w:rPr>
          <w:t>សហគ្រាសដែលមានលក្ខណៈគ្រួសារនៅបន្តទទួលបន្ទុកចំណាយខ្ពស់លើការប្រើប្រាស់</w:t>
        </w:r>
        <w:r w:rsidRPr="00896C55">
          <w:rPr>
            <w:rFonts w:ascii="Khmer MEF1" w:hAnsi="Khmer MEF1" w:cs="Khmer MEF1"/>
            <w:color w:val="000000"/>
            <w:spacing w:val="-6"/>
            <w:sz w:val="24"/>
            <w:szCs w:val="24"/>
            <w:cs/>
            <w:rPrChange w:id="27412" w:author="Sopheak" w:date="2023-07-28T22:34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សេវាគណនេយ្យជំនាញក្នុងកត់ត្រាប្រតិបត្តិការគណនេយ្យ និងការរៀបចំរបាយការណ៍</w:t>
        </w:r>
        <w:r w:rsidRPr="009C1F39">
          <w:rPr>
            <w:rFonts w:ascii="Khmer MEF1" w:hAnsi="Khmer MEF1" w:cs="Khmer MEF1" w:hint="cs"/>
            <w:color w:val="000000"/>
            <w:spacing w:val="4"/>
            <w:sz w:val="24"/>
            <w:szCs w:val="24"/>
            <w:cs/>
          </w:rPr>
          <w:t>ហិរញ្ញវត្ថុ</w:t>
        </w:r>
        <w:r w:rsidRPr="009C1F39">
          <w:rPr>
            <w:rFonts w:ascii="Khmer MEF1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9C1F39">
          <w:rPr>
            <w:rFonts w:ascii="Khmer MEF1" w:hAnsi="Khmer MEF1" w:cs="Khmer MEF1" w:hint="cs"/>
            <w:color w:val="000000"/>
            <w:spacing w:val="4"/>
            <w:sz w:val="24"/>
            <w:szCs w:val="24"/>
            <w:cs/>
          </w:rPr>
          <w:t>សម្រាប់គោលដៅអនុលោមភាព</w:t>
        </w:r>
      </w:ins>
    </w:p>
    <w:p w14:paraId="4C442D35" w14:textId="4A13CAF3" w:rsidR="00DB2A46" w:rsidRPr="00F126B8" w:rsidRDefault="00EB4B31">
      <w:pPr>
        <w:pStyle w:val="ListParagraph"/>
        <w:numPr>
          <w:ilvl w:val="0"/>
          <w:numId w:val="60"/>
        </w:numPr>
        <w:spacing w:after="0" w:line="226" w:lineRule="auto"/>
        <w:ind w:left="1985" w:hanging="283"/>
        <w:jc w:val="both"/>
        <w:rPr>
          <w:ins w:id="27413" w:author="Kem Sereyboth" w:date="2023-07-25T09:37:00Z"/>
          <w:rFonts w:ascii="Khmer MEF1" w:hAnsi="Khmer MEF1" w:cs="Khmer MEF1"/>
          <w:color w:val="000000"/>
          <w:spacing w:val="4"/>
          <w:sz w:val="24"/>
          <w:szCs w:val="24"/>
          <w:rPrChange w:id="27414" w:author="Sopheak Phorn" w:date="2023-08-22T08:55:00Z">
            <w:rPr>
              <w:ins w:id="27415" w:author="Kem Sereyboth" w:date="2023-07-25T09:37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27416" w:author="Sopheak Phorn" w:date="2023-08-25T16:20:00Z">
          <w:pPr>
            <w:pStyle w:val="ListParagraph"/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27417" w:author="Sopheak Phorn" w:date="2023-07-28T16:27:00Z">
        <w:r w:rsidRPr="00EB4B31">
          <w:rPr>
            <w:rFonts w:ascii="Khmer MEF1" w:hAnsi="Khmer MEF1" w:cs="Khmer MEF1"/>
            <w:color w:val="000000"/>
            <w:spacing w:val="-6"/>
            <w:sz w:val="24"/>
            <w:szCs w:val="24"/>
            <w:cs/>
            <w:rPrChange w:id="27418" w:author="Sopheak Phorn" w:date="2023-07-28T16:28:00Z">
              <w:rPr>
                <w:rFonts w:ascii="Khmer MEF1" w:hAnsi="Khmer MEF1" w:cs="Khmer MEF1"/>
                <w:color w:val="000000"/>
                <w:spacing w:val="8"/>
                <w:sz w:val="24"/>
                <w:szCs w:val="24"/>
                <w:cs/>
              </w:rPr>
            </w:rPrChange>
          </w:rPr>
          <w:t>ដោយសារ</w:t>
        </w:r>
        <w:r w:rsidRPr="00F1517F">
          <w:rPr>
            <w:rFonts w:ascii="Khmer MEF1" w:hAnsi="Khmer MEF1" w:cs="Khmer MEF1"/>
            <w:color w:val="000000"/>
            <w:spacing w:val="8"/>
            <w:sz w:val="24"/>
            <w:szCs w:val="24"/>
            <w:cs/>
          </w:rPr>
          <w:t xml:space="preserve">ស្តង់ដា </w:t>
        </w:r>
        <w:r w:rsidRPr="00F1517F">
          <w:rPr>
            <w:rFonts w:ascii="Khmer MEF1" w:hAnsi="Khmer MEF1" w:cs="Khmer MEF1"/>
            <w:color w:val="000000"/>
            <w:spacing w:val="8"/>
            <w:sz w:val="24"/>
            <w:szCs w:val="24"/>
          </w:rPr>
          <w:t xml:space="preserve">CIFRS for SMEs </w:t>
        </w:r>
        <w:r w:rsidRPr="00F1517F">
          <w:rPr>
            <w:rFonts w:ascii="Khmer MEF1" w:hAnsi="Khmer MEF1" w:cs="Khmer MEF1"/>
            <w:color w:val="000000"/>
            <w:spacing w:val="8"/>
            <w:sz w:val="24"/>
            <w:szCs w:val="24"/>
            <w:cs/>
          </w:rPr>
          <w:t>មានបច្ចេកទេសខ្ពស់ អាចរារាំងដល់ចេតនា</w:t>
        </w:r>
        <w:r w:rsidRPr="00896C55">
          <w:rPr>
            <w:rFonts w:ascii="Khmer MEF1" w:hAnsi="Khmer MEF1" w:cs="Khmer MEF1"/>
            <w:color w:val="000000"/>
            <w:spacing w:val="6"/>
            <w:sz w:val="24"/>
            <w:szCs w:val="24"/>
            <w:cs/>
            <w:rPrChange w:id="27419" w:author="Sopheak" w:date="2023-07-28T22:3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</w:rPr>
            </w:rPrChange>
          </w:rPr>
          <w:t>របស់សហគ្រាសក្នុងការអនុវត្តស្របតាមច្បាប់ និងលិខិតបទដ្ឋានគតិយុត្តពាក់ព័ន្ធ</w:t>
        </w:r>
        <w:r w:rsidRPr="00F1517F">
          <w:rPr>
            <w:rFonts w:ascii="Khmer MEF1" w:hAnsi="Khmer MEF1" w:cs="Khmer MEF1"/>
            <w:color w:val="000000"/>
            <w:spacing w:val="2"/>
            <w:sz w:val="24"/>
            <w:szCs w:val="24"/>
            <w:cs/>
          </w:rPr>
          <w:t>នឹង</w:t>
        </w:r>
        <w:r w:rsidRPr="00F1517F">
          <w:rPr>
            <w:rFonts w:ascii="Khmer MEF1" w:hAnsi="Khmer MEF1" w:cs="Khmer MEF1"/>
            <w:color w:val="000000"/>
            <w:spacing w:val="12"/>
            <w:sz w:val="24"/>
            <w:szCs w:val="24"/>
            <w:cs/>
          </w:rPr>
          <w:t>គណនេយ្យ</w:t>
        </w:r>
        <w:r w:rsidRPr="009C1F39">
          <w:rPr>
            <w:rFonts w:ascii="Khmer MEF1" w:hAnsi="Khmer MEF1" w:cs="Khmer MEF1" w:hint="cs"/>
            <w:color w:val="000000"/>
            <w:spacing w:val="4"/>
            <w:sz w:val="24"/>
            <w:szCs w:val="24"/>
            <w:cs/>
          </w:rPr>
          <w:t>និងសវនកម្មជាធរមាន។</w:t>
        </w:r>
        <w:r w:rsidRPr="009C1F39">
          <w:rPr>
            <w:rFonts w:ascii="Khmer MEF1" w:hAnsi="Khmer MEF1" w:cs="Khmer MEF1"/>
            <w:color w:val="000000"/>
            <w:spacing w:val="4"/>
            <w:sz w:val="24"/>
            <w:szCs w:val="24"/>
            <w:cs/>
          </w:rPr>
          <w:t xml:space="preserve">  </w:t>
        </w:r>
      </w:ins>
    </w:p>
    <w:p w14:paraId="2A7FC0C0" w14:textId="445068B2" w:rsidR="00540D87" w:rsidRPr="00183788" w:rsidRDefault="00540D87">
      <w:pPr>
        <w:pStyle w:val="Heading1"/>
        <w:spacing w:before="0" w:line="226" w:lineRule="auto"/>
        <w:rPr>
          <w:ins w:id="27420" w:author="Sopheak Phorn" w:date="2023-08-18T11:02:00Z"/>
          <w:rFonts w:ascii="Khmer MEF2" w:hAnsi="Khmer MEF2" w:cs="Khmer MEF2"/>
          <w:sz w:val="24"/>
          <w:szCs w:val="24"/>
          <w:lang w:val="ca-ES"/>
          <w:rPrChange w:id="27421" w:author="Sopheak Phorn" w:date="2023-08-18T12:36:00Z">
            <w:rPr>
              <w:ins w:id="27422" w:author="Sopheak Phorn" w:date="2023-08-18T11:02:00Z"/>
              <w:lang w:val="ca-ES"/>
            </w:rPr>
          </w:rPrChange>
        </w:rPr>
        <w:pPrChange w:id="27423" w:author="Sopheak Phorn" w:date="2023-08-25T16:20:00Z">
          <w:pPr>
            <w:spacing w:after="0" w:line="233" w:lineRule="auto"/>
            <w:ind w:left="634"/>
          </w:pPr>
        </w:pPrChange>
      </w:pPr>
      <w:ins w:id="27424" w:author="Sopheak Phorn" w:date="2023-08-18T10:11:00Z">
        <w:r>
          <w:rPr>
            <w:cs/>
            <w:lang w:val="ca-ES"/>
          </w:rPr>
          <w:tab/>
        </w:r>
        <w:bookmarkStart w:id="27425" w:name="_Toc143872988"/>
        <w:r w:rsidRPr="00183788">
          <w:rPr>
            <w:rFonts w:ascii="Khmer MEF2" w:hAnsi="Khmer MEF2" w:cs="Khmer MEF2"/>
            <w:b w:val="0"/>
            <w:bCs w:val="0"/>
            <w:color w:val="000000" w:themeColor="text1"/>
            <w:sz w:val="24"/>
            <w:szCs w:val="24"/>
            <w:cs/>
            <w:lang w:val="ca-ES"/>
            <w:rPrChange w:id="27426" w:author="Sopheak Phorn" w:date="2023-08-18T12:36:00Z">
              <w:rPr>
                <w:rFonts w:ascii="Khmer MEF2" w:hAnsi="Khmer MEF2" w:cs="Khmer MEF2"/>
                <w:b/>
                <w:bCs/>
                <w:sz w:val="24"/>
                <w:szCs w:val="24"/>
                <w:cs/>
              </w:rPr>
            </w:rPrChange>
          </w:rPr>
          <w:t>១២.មតិយោបល់ និងសំណូមពររបស់</w:t>
        </w:r>
        <w:r w:rsidRPr="00183788">
          <w:rPr>
            <w:rFonts w:ascii="Khmer MEF2" w:hAnsi="Khmer MEF2" w:cs="Khmer MEF2"/>
            <w:b w:val="0"/>
            <w:bCs w:val="0"/>
            <w:color w:val="000000" w:themeColor="text1"/>
            <w:sz w:val="24"/>
            <w:szCs w:val="24"/>
            <w:cs/>
            <w:lang w:val="ca-ES"/>
            <w:rPrChange w:id="27427" w:author="Sopheak Phorn" w:date="2023-08-18T12:36:00Z">
              <w:rPr>
                <w:rFonts w:ascii="Khmer MEF2" w:hAnsi="Khmer MEF2" w:cs="Khmer MEF2"/>
                <w:sz w:val="24"/>
                <w:szCs w:val="24"/>
                <w:cs/>
              </w:rPr>
            </w:rPrChange>
          </w:rPr>
          <w:t>និយ័តករ</w:t>
        </w:r>
      </w:ins>
      <w:ins w:id="27428" w:author="Sopheak Phorn" w:date="2023-08-18T10:13:00Z">
        <w:r w:rsidR="00F52D85" w:rsidRPr="00183788">
          <w:rPr>
            <w:rFonts w:ascii="Khmer MEF2" w:hAnsi="Khmer MEF2" w:cs="Khmer MEF2"/>
            <w:b w:val="0"/>
            <w:bCs w:val="0"/>
            <w:color w:val="000000" w:themeColor="text1"/>
            <w:sz w:val="24"/>
            <w:szCs w:val="24"/>
            <w:cs/>
            <w:lang w:val="ca-ES"/>
            <w:rPrChange w:id="27429" w:author="Sopheak Phorn" w:date="2023-08-18T12:36:00Z">
              <w:rPr>
                <w:cs/>
                <w:lang w:val="ca-ES"/>
              </w:rPr>
            </w:rPrChange>
          </w:rPr>
          <w:t>គណនេយ្យនិងសវនកម្ម</w:t>
        </w:r>
      </w:ins>
      <w:bookmarkEnd w:id="27425"/>
    </w:p>
    <w:p w14:paraId="132FD055" w14:textId="5AECFBBD" w:rsidR="00464D76" w:rsidRPr="00F141E9" w:rsidRDefault="00464D76">
      <w:pPr>
        <w:spacing w:after="0" w:line="226" w:lineRule="auto"/>
        <w:ind w:firstLine="720"/>
        <w:jc w:val="both"/>
        <w:rPr>
          <w:ins w:id="27430" w:author="Sopheak Phorn" w:date="2023-08-18T11:02:00Z"/>
          <w:rFonts w:ascii="Khmer MEF1" w:hAnsi="Khmer MEF1" w:cs="Khmer MEF1"/>
          <w:sz w:val="24"/>
          <w:szCs w:val="24"/>
          <w:lang w:val="ca-ES"/>
        </w:rPr>
        <w:pPrChange w:id="27431" w:author="Sopheak Phorn" w:date="2023-08-25T16:20:00Z">
          <w:pPr>
            <w:spacing w:after="0" w:line="240" w:lineRule="auto"/>
            <w:ind w:firstLine="720"/>
            <w:jc w:val="both"/>
          </w:pPr>
        </w:pPrChange>
      </w:pPr>
      <w:ins w:id="27432" w:author="Sopheak Phorn" w:date="2023-08-18T11:02:00Z">
        <w:r w:rsidRPr="00565DE1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យោងតាមសេចក្តីណែនាំ</w:t>
        </w:r>
        <w:r w:rsidRPr="00565DE1">
          <w:rPr>
            <w:rFonts w:ascii="Khmer MEF1" w:hAnsi="Khmer MEF1" w:cs="Khmer MEF1"/>
            <w:spacing w:val="-6"/>
            <w:sz w:val="24"/>
            <w:szCs w:val="24"/>
            <w:cs/>
          </w:rPr>
          <w:t xml:space="preserve">លេខ ០០១ </w:t>
        </w:r>
        <w:r w:rsidRPr="00565DE1">
          <w:rPr>
            <w:rFonts w:ascii="Khmer MEF1" w:hAnsi="Khmer MEF1" w:cs="Khmer MEF1"/>
            <w:spacing w:val="-6"/>
            <w:sz w:val="16"/>
            <w:szCs w:val="24"/>
            <w:cs/>
          </w:rPr>
          <w:t>អ.ស.ហ.​ស.ណ.ន ចុះ</w:t>
        </w:r>
        <w:r w:rsidRPr="00565DE1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ថ្ងៃទី៤ ខែសីហា ឆ្នាំ២០២២ </w:t>
        </w:r>
        <w:r w:rsidRPr="00565DE1">
          <w:rPr>
            <w:rFonts w:ascii="Khmer MEF1" w:hAnsi="Khmer MEF1" w:cs="Khmer MEF1"/>
            <w:spacing w:val="-6"/>
            <w:sz w:val="16"/>
            <w:szCs w:val="24"/>
            <w:cs/>
          </w:rPr>
          <w:t>ស្ដីពីយន្តការ និងនីតិវិធីសវនកម្ម</w:t>
        </w:r>
        <w:r w:rsidRPr="00AA4DCB">
          <w:rPr>
            <w:rFonts w:ascii="Khmer MEF1" w:hAnsi="Khmer MEF1" w:cs="Khmer MEF1"/>
            <w:spacing w:val="-6"/>
            <w:sz w:val="16"/>
            <w:szCs w:val="24"/>
            <w:cs/>
          </w:rPr>
          <w:t>អនុលោមភា</w:t>
        </w:r>
        <w:r w:rsidRPr="00AA4DCB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ព</w:t>
        </w:r>
        <w:r w:rsidRPr="00AA4DCB">
          <w:rPr>
            <w:rFonts w:ascii="Khmer MEF1" w:hAnsi="Khmer MEF1" w:cs="Khmer MEF1"/>
            <w:spacing w:val="-6"/>
            <w:sz w:val="24"/>
            <w:szCs w:val="24"/>
            <w:cs/>
          </w:rPr>
          <w:t>របស់អង្គភាពសវនកម្មផ្ទៃក្នុងនៃអាជ្ញាធរសេវាហិរញ្ញវត្ថុមិនមែនធនាគារ</w:t>
        </w:r>
        <w:r w:rsidRPr="00AA4DCB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 </w:t>
        </w:r>
        <w:r w:rsidRPr="00AA4DCB"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>និ​ង</w:t>
        </w:r>
        <w:r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>​</w:t>
        </w:r>
        <w:r w:rsidRPr="00565DE1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សេចក្តីណែនាំលេខ </w:t>
        </w:r>
        <w:r w:rsidRPr="00565DE1">
          <w:rPr>
            <w:rFonts w:ascii="Khmer MEF1" w:hAnsi="Khmer MEF1" w:cs="Khmer MEF1"/>
            <w:spacing w:val="4"/>
            <w:sz w:val="24"/>
            <w:szCs w:val="24"/>
            <w:cs/>
          </w:rPr>
          <w:t>០១១ អ.ស.ហ.​ស.ណ.ន. ចុះ</w:t>
        </w:r>
        <w:r w:rsidRPr="00565DE1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ថ្ងៃទី២៨ ខែមីនា ឆ្នាំ២០២៣</w:t>
        </w:r>
        <w:r w:rsidRPr="00565DE1">
          <w:rPr>
            <w:rFonts w:ascii="Khmer MEF1" w:hAnsi="Khmer MEF1" w:cs="Khmer MEF1"/>
            <w:spacing w:val="4"/>
            <w:sz w:val="24"/>
            <w:szCs w:val="24"/>
            <w:cs/>
          </w:rPr>
          <w:t xml:space="preserve"> ស្ដីពីយន្តការ​ និង​នីតិវិធី​</w:t>
        </w:r>
        <w:r w:rsidRPr="00AA4DCB">
          <w:rPr>
            <w:rFonts w:ascii="Khmer MEF1" w:hAnsi="Khmer MEF1" w:cs="Khmer MEF1"/>
            <w:spacing w:val="-4"/>
            <w:sz w:val="24"/>
            <w:szCs w:val="24"/>
            <w:cs/>
          </w:rPr>
          <w:t>ស</w:t>
        </w:r>
        <w:r w:rsidRPr="00565DE1">
          <w:rPr>
            <w:rFonts w:ascii="Khmer MEF1" w:hAnsi="Khmer MEF1" w:cs="Khmer MEF1"/>
            <w:spacing w:val="-4"/>
            <w:sz w:val="24"/>
            <w:szCs w:val="24"/>
            <w:cs/>
          </w:rPr>
          <w:t>​</w:t>
        </w:r>
        <w:r w:rsidRPr="00AA4DCB">
          <w:rPr>
            <w:rFonts w:ascii="Khmer MEF1" w:hAnsi="Khmer MEF1" w:cs="Khmer MEF1"/>
            <w:spacing w:val="-4"/>
            <w:sz w:val="24"/>
            <w:szCs w:val="24"/>
            <w:cs/>
          </w:rPr>
          <w:t>វ</w:t>
        </w:r>
        <w:r w:rsidRPr="00565DE1">
          <w:rPr>
            <w:rFonts w:ascii="Khmer MEF1" w:hAnsi="Khmer MEF1" w:cs="Khmer MEF1"/>
            <w:spacing w:val="-4"/>
            <w:sz w:val="24"/>
            <w:szCs w:val="24"/>
            <w:cs/>
          </w:rPr>
          <w:t>​</w:t>
        </w:r>
        <w:r w:rsidRPr="00AA4DCB">
          <w:rPr>
            <w:rFonts w:ascii="Khmer MEF1" w:hAnsi="Khmer MEF1" w:cs="Khmer MEF1"/>
            <w:spacing w:val="-4"/>
            <w:sz w:val="24"/>
            <w:szCs w:val="24"/>
            <w:cs/>
          </w:rPr>
          <w:t>ន</w:t>
        </w:r>
        <w:r w:rsidRPr="00565DE1">
          <w:rPr>
            <w:rFonts w:ascii="Khmer MEF1" w:hAnsi="Khmer MEF1" w:cs="Khmer MEF1"/>
            <w:spacing w:val="-4"/>
            <w:sz w:val="24"/>
            <w:szCs w:val="24"/>
            <w:cs/>
          </w:rPr>
          <w:t>​</w:t>
        </w:r>
        <w:r w:rsidRPr="00AA4DCB">
          <w:rPr>
            <w:rFonts w:ascii="Khmer MEF1" w:hAnsi="Khmer MEF1" w:cs="Khmer MEF1" w:hint="cs"/>
            <w:spacing w:val="-4"/>
            <w:sz w:val="24"/>
            <w:szCs w:val="24"/>
            <w:cs/>
          </w:rPr>
          <w:t>​</w:t>
        </w:r>
        <w:r w:rsidRPr="00AA4DCB">
          <w:rPr>
            <w:rFonts w:ascii="Khmer MEF1" w:hAnsi="Khmer MEF1" w:cs="Khmer MEF1"/>
            <w:spacing w:val="-4"/>
            <w:sz w:val="24"/>
            <w:szCs w:val="24"/>
            <w:cs/>
          </w:rPr>
          <w:t>ក</w:t>
        </w:r>
        <w:r w:rsidRPr="00AA4DCB">
          <w:rPr>
            <w:rFonts w:ascii="Khmer MEF1" w:hAnsi="Khmer MEF1" w:cs="Khmer MEF1" w:hint="cs"/>
            <w:spacing w:val="-4"/>
            <w:sz w:val="24"/>
            <w:szCs w:val="24"/>
            <w:cs/>
          </w:rPr>
          <w:t>​</w:t>
        </w:r>
        <w:r w:rsidRPr="00AA4DCB">
          <w:rPr>
            <w:rFonts w:ascii="Khmer MEF1" w:hAnsi="Khmer MEF1" w:cs="Khmer MEF1"/>
            <w:spacing w:val="-4"/>
            <w:sz w:val="24"/>
            <w:szCs w:val="24"/>
            <w:cs/>
          </w:rPr>
          <w:t>ម្មសមិទ្ធកម្មរប​ស់​</w:t>
        </w:r>
        <w:r w:rsidRPr="00565DE1">
          <w:rPr>
            <w:rFonts w:ascii="Khmer MEF1" w:hAnsi="Khmer MEF1" w:cs="Khmer MEF1"/>
            <w:spacing w:val="-4"/>
            <w:sz w:val="24"/>
            <w:szCs w:val="24"/>
            <w:cs/>
          </w:rPr>
          <w:t>អង្គភាពសវនកម្មផ្ទៃក្នុងនៃអាជ្ញាធរសេវាហិរញ្ញវត្ថុមិនមែនធនាគារលើអង្គភាពក្រោ​ម</w:t>
        </w:r>
        <w:r>
          <w:rPr>
            <w:rFonts w:ascii="Khmer MEF1" w:hAnsi="Khmer MEF1" w:cs="Khmer MEF1" w:hint="cs"/>
            <w:sz w:val="24"/>
            <w:szCs w:val="24"/>
            <w:cs/>
          </w:rPr>
          <w:t>​</w:t>
        </w:r>
        <w:r w:rsidRPr="00565DE1">
          <w:rPr>
            <w:rFonts w:ascii="Khmer MEF1" w:hAnsi="Khmer MEF1" w:cs="Khmer MEF1"/>
            <w:spacing w:val="-6"/>
            <w:sz w:val="24"/>
            <w:szCs w:val="24"/>
            <w:cs/>
          </w:rPr>
          <w:t>ឱវាទអាជ្ញាធរសេវាហិរ​ញ្ញ​​វត្ថុមិនមែនធនាគារ</w:t>
        </w:r>
        <w:r w:rsidRPr="00565DE1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 បានកំណត់ថាសវនករទទួលបន្ទុក ត្រូវផ្តល់ជូនបុគ្គលទទួកបន្ទុ​ក</w:t>
        </w:r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  <w:r w:rsidRPr="00AA4DCB">
          <w:rPr>
            <w:rFonts w:ascii="Khmer MEF1" w:hAnsi="Khmer MEF1" w:cs="Khmer MEF1"/>
            <w:sz w:val="24"/>
            <w:szCs w:val="24"/>
            <w:cs/>
            <w:lang w:val="ca-ES"/>
          </w:rPr>
          <w:t>សម្រប​សម្រួលការងារសវនកម្មនៃអង្គភាព</w:t>
        </w:r>
        <w:r w:rsidRPr="00565DE1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ក្រោមឱវាទ </w:t>
        </w:r>
        <w:r w:rsidRPr="00565DE1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អ.ស.ហ.</w:t>
        </w:r>
        <w:r w:rsidRPr="00565DE1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នូវសេចក្តីព្រាងរបាយការណ៍សវនកម្ម</w:t>
        </w:r>
        <w:r>
          <w:rPr>
            <w:rFonts w:ascii="Khmer MEF1" w:hAnsi="Khmer MEF1" w:cs="Khmer MEF1" w:hint="cs"/>
            <w:spacing w:val="8"/>
            <w:sz w:val="24"/>
            <w:szCs w:val="24"/>
            <w:cs/>
            <w:lang w:val="ca-ES"/>
          </w:rPr>
          <w:t>ឆ្នាំ​</w:t>
        </w:r>
        <w:r w:rsidRPr="00565DE1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២០២៣ ដោយទុកពេលឱ្យ </w:t>
        </w:r>
        <w:del w:id="27433" w:author="Chamreun Poth" w:date="2024-05-30T18:32:00Z" w16du:dateUtc="2024-05-30T11:32:00Z">
          <w:r w:rsidRPr="00565DE1" w:rsidDel="00091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</w:rPr>
            <w:delText>ន.</w:delText>
          </w:r>
        </w:del>
      </w:ins>
      <w:ins w:id="27434" w:author="Sopheak Phorn" w:date="2023-08-18T11:12:00Z">
        <w:del w:id="27435" w:author="Chamreun Poth" w:date="2024-05-30T18:32:00Z" w16du:dateUtc="2024-05-30T11:32:00Z">
          <w:r w:rsidR="00A97F26" w:rsidDel="00091126">
            <w:rPr>
              <w:rFonts w:ascii="Khmer MEF1" w:hAnsi="Khmer MEF1" w:cs="Khmer MEF1" w:hint="cs"/>
              <w:b/>
              <w:bCs/>
              <w:spacing w:val="-6"/>
              <w:sz w:val="24"/>
              <w:szCs w:val="24"/>
              <w:cs/>
            </w:rPr>
            <w:delText>គ</w:delText>
          </w:r>
        </w:del>
      </w:ins>
      <w:ins w:id="27436" w:author="Sopheak Phorn" w:date="2023-08-18T11:02:00Z">
        <w:del w:id="27437" w:author="Chamreun Poth" w:date="2024-05-30T18:32:00Z" w16du:dateUtc="2024-05-30T11:32:00Z">
          <w:r w:rsidRPr="00565DE1" w:rsidDel="00091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</w:rPr>
            <w:delText>.ស.</w:delText>
          </w:r>
        </w:del>
      </w:ins>
      <w:ins w:id="27438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6"/>
            <w:sz w:val="24"/>
            <w:szCs w:val="24"/>
            <w:cs/>
          </w:rPr>
          <w:t>ឈ្មោះសវនដ្ឋាន</w:t>
        </w:r>
      </w:ins>
      <w:ins w:id="27439" w:author="Sopheak Phorn" w:date="2023-08-18T11:02:00Z">
        <w:r w:rsidRPr="00565DE1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 ២០ (ម្ភៃ) ថ្ងៃ នៃថ្ងៃធ្វើការ បន្ទាប់ពីទទួល​បានសេចក្តី​ព្រាងរបា​យកា​រ​​ណ៍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​</w:t>
        </w:r>
        <w:r w:rsidRPr="00F141E9">
          <w:rPr>
            <w:rFonts w:ascii="Khmer MEF1" w:hAnsi="Khmer MEF1" w:cs="Khmer MEF1"/>
            <w:sz w:val="24"/>
            <w:szCs w:val="24"/>
            <w:cs/>
            <w:lang w:val="ca-ES"/>
          </w:rPr>
          <w:t>​</w:t>
        </w:r>
        <w:r w:rsidRPr="008928A2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7440" w:author="Sopheak Phorn" w:date="2023-08-25T14:49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សវន</w:t>
        </w:r>
        <w:r w:rsidRPr="008928A2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7441" w:author="Sopheak Phorn" w:date="2023-08-25T14:4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កម្ម</w:t>
        </w:r>
      </w:ins>
      <w:ins w:id="27442" w:author="Sopheak Phorn" w:date="2023-08-25T14:48:00Z">
        <w:r w:rsidR="008928A2" w:rsidRPr="008928A2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7443" w:author="Sopheak Phorn" w:date="2023-08-25T14:4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របស់ </w:t>
        </w:r>
        <w:del w:id="27444" w:author="Chamreun Poth" w:date="2024-05-30T18:32:00Z" w16du:dateUtc="2024-05-30T11:32:00Z">
          <w:r w:rsidR="008928A2" w:rsidRPr="008928A2" w:rsidDel="0009112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27445" w:author="Sopheak Phorn" w:date="2023-08-25T14:4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</w:delText>
          </w:r>
        </w:del>
      </w:ins>
      <w:ins w:id="27446" w:author="Sopheak Phorn" w:date="2023-08-25T14:49:00Z">
        <w:del w:id="27447" w:author="Chamreun Poth" w:date="2024-05-30T18:32:00Z" w16du:dateUtc="2024-05-30T11:32:00Z">
          <w:r w:rsidR="008928A2" w:rsidRPr="008928A2" w:rsidDel="0009112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27448" w:author="Sopheak Phorn" w:date="2023-08-25T14:4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.គ.ស.</w:delText>
          </w:r>
        </w:del>
      </w:ins>
      <w:ins w:id="27449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ឈ្មោះសវនដ្ឋាន</w:t>
        </w:r>
      </w:ins>
      <w:ins w:id="27450" w:author="Sopheak Phorn" w:date="2023-08-25T14:49:00Z">
        <w:r w:rsidR="008928A2" w:rsidRPr="008928A2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7451" w:author="Sopheak Phorn" w:date="2023-08-25T14:4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7452" w:author="Sopheak Phorn" w:date="2023-08-18T11:02:00Z">
        <w:r w:rsidRPr="008928A2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7453" w:author="Sopheak Phorn" w:date="2023-08-25T14:4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ឆ្នាំ២០២៣ ដើម្បីធ្វើការឆ្លើយតបជាលាយលក្ខណ៍អក្សរមកអង្គភាពសវនកម្មផ្ទៃក្នុង</w:t>
        </w:r>
        <w:r w:rsidRPr="00F141E9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នៃ</w:t>
        </w:r>
        <w:r w:rsidRPr="00F141E9">
          <w:rPr>
            <w:rFonts w:ascii="Khmer MEF1" w:hAnsi="Khmer MEF1" w:cs="Khmer MEF1"/>
            <w:spacing w:val="4"/>
            <w:sz w:val="12"/>
            <w:szCs w:val="12"/>
            <w:cs/>
            <w:lang w:val="ca-ES"/>
          </w:rPr>
          <w:t xml:space="preserve"> </w:t>
        </w:r>
        <w:r w:rsidRPr="00F141E9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</w:rPr>
          <w:t>អ.ស​.ហ​.​</w:t>
        </w:r>
        <w:r w:rsidRPr="00F141E9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 ​ចំពោះ</w:t>
        </w:r>
        <w:r w:rsidRPr="00F141E9">
          <w:rPr>
            <w:rFonts w:ascii="Khmer MEF1" w:hAnsi="Khmer MEF1" w:cs="Khmer MEF1"/>
            <w:sz w:val="24"/>
            <w:szCs w:val="24"/>
            <w:cs/>
            <w:lang w:val="ca-ES"/>
          </w:rPr>
          <w:t>លទ្ធផលនៃការរកឃើញ។</w:t>
        </w:r>
      </w:ins>
    </w:p>
    <w:p w14:paraId="22C168E5" w14:textId="1B6AAF0B" w:rsidR="00F70487" w:rsidRPr="00CB5022" w:rsidRDefault="00464D76">
      <w:pPr>
        <w:spacing w:after="0" w:line="226" w:lineRule="auto"/>
        <w:ind w:firstLine="720"/>
        <w:jc w:val="both"/>
        <w:rPr>
          <w:ins w:id="27454" w:author="Sopheak Phorn" w:date="2023-08-18T11:16:00Z"/>
          <w:rFonts w:ascii="Khmer MEF1" w:hAnsi="Khmer MEF1" w:cs="Khmer MEF1"/>
          <w:spacing w:val="2"/>
          <w:sz w:val="24"/>
          <w:szCs w:val="24"/>
        </w:rPr>
        <w:pPrChange w:id="27455" w:author="Sopheak Phorn" w:date="2023-08-25T16:20:00Z">
          <w:pPr>
            <w:spacing w:after="0" w:line="240" w:lineRule="auto"/>
            <w:jc w:val="both"/>
          </w:pPr>
        </w:pPrChange>
      </w:pPr>
      <w:ins w:id="27456" w:author="Sopheak Phorn" w:date="2023-08-18T11:02:00Z">
        <w:r w:rsidRPr="00CF4856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7457" w:author="Sopheak Phorn" w:date="2023-08-18T11:3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lastRenderedPageBreak/>
          <w:t xml:space="preserve">បន្ទាប់ពីទទួលបានការឯកភាពពីថ្នាក់ដឹកនាំតាមឋានានុក្រមនៃអង្គភាពសវនកម្មផ្ទៃក្នុងនៃ </w:t>
        </w:r>
        <w:r w:rsidRPr="00CF4856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27458" w:author="Sopheak Phorn" w:date="2023-08-18T11:33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អ.ស.</w:t>
        </w:r>
      </w:ins>
      <w:ins w:id="27459" w:author="Sopheak Phorn" w:date="2023-08-18T11:33:00Z">
        <w:r w:rsidR="00CF4856" w:rsidRPr="00CF4856">
          <w:rPr>
            <w:rFonts w:ascii="Khmer MEF1" w:hAnsi="Khmer MEF1" w:cs="Khmer MEF1"/>
            <w:b/>
            <w:bCs/>
            <w:spacing w:val="-2"/>
            <w:sz w:val="24"/>
            <w:szCs w:val="24"/>
            <w:lang w:val="ca-ES"/>
            <w:rPrChange w:id="27460" w:author="Sopheak Phorn" w:date="2023-08-18T11:33:00Z">
              <w:rPr>
                <w:rFonts w:ascii="Khmer MEF1" w:hAnsi="Khmer MEF1" w:cs="Khmer MEF1"/>
                <w:b/>
                <w:bCs/>
                <w:sz w:val="24"/>
                <w:szCs w:val="24"/>
                <w:lang w:val="ca-ES"/>
              </w:rPr>
            </w:rPrChange>
          </w:rPr>
          <w:t>​​​​</w:t>
        </w:r>
      </w:ins>
      <w:ins w:id="27461" w:author="Sopheak Phorn" w:date="2023-08-18T11:02:00Z">
        <w:r w:rsidRPr="00CF4856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27462" w:author="Sopheak Phorn" w:date="2023-08-18T11:33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ហ.</w:t>
        </w:r>
        <w:r w:rsidRPr="00292D44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 xml:space="preserve"> </w:t>
        </w:r>
        <w:r w:rsidRPr="0039177E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7463" w:author="Sopheak Phorn" w:date="2023-08-18T11:3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លើ​សេចក្តីព្រាងរបាយការណ៍សវនកម្មឆ្នាំ២០២៣ នៅ </w:t>
        </w:r>
        <w:del w:id="27464" w:author="Chamreun Poth" w:date="2024-05-30T18:32:00Z" w16du:dateUtc="2024-05-30T11:32:00Z">
          <w:r w:rsidRPr="0039177E" w:rsidDel="00091126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7465" w:author="Sopheak Phorn" w:date="2023-08-18T11:33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ន.</w:delText>
          </w:r>
        </w:del>
      </w:ins>
      <w:ins w:id="27466" w:author="Sopheak Phorn" w:date="2023-08-18T11:12:00Z">
        <w:del w:id="27467" w:author="Chamreun Poth" w:date="2024-05-30T18:32:00Z" w16du:dateUtc="2024-05-30T11:32:00Z">
          <w:r w:rsidR="00A97F26" w:rsidRPr="0039177E" w:rsidDel="00091126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7468" w:author="Sopheak Phorn" w:date="2023-08-18T11:33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គ</w:delText>
          </w:r>
        </w:del>
      </w:ins>
      <w:ins w:id="27469" w:author="Sopheak Phorn" w:date="2023-08-18T11:02:00Z">
        <w:del w:id="27470" w:author="Chamreun Poth" w:date="2024-05-30T18:32:00Z" w16du:dateUtc="2024-05-30T11:32:00Z">
          <w:r w:rsidRPr="0039177E" w:rsidDel="00091126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7471" w:author="Sopheak Phorn" w:date="2023-08-18T11:33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.ស.</w:delText>
          </w:r>
        </w:del>
      </w:ins>
      <w:ins w:id="27472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2"/>
            <w:sz w:val="24"/>
            <w:szCs w:val="24"/>
            <w:cs/>
          </w:rPr>
          <w:t>ឈ្មោះសវនដ្ឋាន</w:t>
        </w:r>
      </w:ins>
      <w:ins w:id="27473" w:author="Sopheak Phorn" w:date="2023-08-18T11:02:00Z">
        <w:r w:rsidRPr="0039177E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7474" w:author="Sopheak Phorn" w:date="2023-08-18T11:3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សម្រាប់</w:t>
        </w:r>
      </w:ins>
      <w:ins w:id="27475" w:author="Sopheak Phorn" w:date="2023-08-18T12:01:00Z">
        <w:r w:rsidR="00C73E2F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ឆ្នាំ</w:t>
        </w:r>
      </w:ins>
      <w:ins w:id="27476" w:author="Sopheak Phorn" w:date="2023-08-18T11:02:00Z">
        <w:r w:rsidRPr="0039177E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7477" w:author="Sopheak Phorn" w:date="2023-08-18T11:3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២០២៣ សវន</w:t>
        </w:r>
      </w:ins>
      <w:ins w:id="27478" w:author="Sopheak Phorn" w:date="2023-08-18T11:33:00Z">
        <w:r w:rsidR="00CF4856" w:rsidRPr="0039177E">
          <w:rPr>
            <w:rFonts w:ascii="Khmer MEF1" w:hAnsi="Khmer MEF1" w:cs="Khmer MEF1"/>
            <w:spacing w:val="2"/>
            <w:sz w:val="24"/>
            <w:szCs w:val="24"/>
            <w:lang w:val="ca-ES"/>
            <w:rPrChange w:id="27479" w:author="Sopheak Phorn" w:date="2023-08-18T11:33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​​​​</w:t>
        </w:r>
      </w:ins>
      <w:ins w:id="27480" w:author="Sopheak Phorn" w:date="2023-08-18T11:02:00Z">
        <w:r w:rsidRPr="0039177E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7481" w:author="Sopheak Phorn" w:date="2023-08-18T11:3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ករ</w:t>
        </w:r>
        <w:r w:rsidRPr="00292D44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​</w:t>
        </w:r>
        <w:r w:rsidRPr="00F87A5A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7482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ទទួលប</w:t>
        </w:r>
        <w:r w:rsidRPr="00F87A5A">
          <w:rPr>
            <w:rFonts w:ascii="Khmer MEF1" w:hAnsi="Khmer MEF1" w:cs="Khmer MEF1"/>
            <w:spacing w:val="4"/>
            <w:sz w:val="24"/>
            <w:szCs w:val="24"/>
            <w:lang w:val="ca-ES"/>
            <w:rPrChange w:id="27483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lang w:val="ca-ES"/>
              </w:rPr>
            </w:rPrChange>
          </w:rPr>
          <w:t>​​</w:t>
        </w:r>
        <w:r w:rsidRPr="00F87A5A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7484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ន្ទុកបា​នប្រ​គល់នូ​វសេចក្តី</w:t>
        </w:r>
        <w:r w:rsidRPr="00F87A5A">
          <w:rPr>
            <w:rFonts w:ascii="Khmer MEF1" w:hAnsi="Khmer MEF1" w:cs="Khmer MEF1"/>
            <w:spacing w:val="4"/>
            <w:sz w:val="24"/>
            <w:szCs w:val="24"/>
            <w:lang w:val="ca-ES"/>
            <w:rPrChange w:id="27485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lang w:val="ca-ES"/>
              </w:rPr>
            </w:rPrChange>
          </w:rPr>
          <w:t>​​</w:t>
        </w:r>
        <w:r w:rsidRPr="00F87A5A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7486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ព្រាង​របាយ​ការណ៍​សវ​ន</w:t>
        </w:r>
        <w:r w:rsidRPr="00F87A5A">
          <w:rPr>
            <w:rFonts w:ascii="Khmer MEF1" w:hAnsi="Khmer MEF1" w:cs="Khmer MEF1"/>
            <w:spacing w:val="4"/>
            <w:sz w:val="24"/>
            <w:szCs w:val="24"/>
            <w:lang w:val="ca-ES"/>
            <w:rPrChange w:id="27487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lang w:val="ca-ES"/>
              </w:rPr>
            </w:rPrChange>
          </w:rPr>
          <w:t>​​​</w:t>
        </w:r>
        <w:r w:rsidRPr="00F87A5A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7488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កម្ម​ឆ្នាំ២០២៣ នេះ ជូនលោក</w:t>
        </w:r>
      </w:ins>
      <w:ins w:id="27489" w:author="Sopheak Phorn" w:date="2023-08-18T11:13:00Z">
        <w:r w:rsidR="00A97F26" w:rsidRPr="00F87A5A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7490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ស្រី</w:t>
        </w:r>
      </w:ins>
      <w:ins w:id="27491" w:author="Sopheak Phorn" w:date="2023-08-18T11:02:00Z">
        <w:r w:rsidRPr="00F87A5A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7492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7493" w:author="Sopheak Phorn" w:date="2023-08-18T11:13:00Z">
        <w:r w:rsidR="00A97F26" w:rsidRPr="00F87A5A">
          <w:rPr>
            <w:rFonts w:ascii="Khmer MEF1" w:eastAsia="Times New Roman" w:hAnsi="Khmer MEF1" w:cs="Khmer MEF1"/>
            <w:b/>
            <w:bCs/>
            <w:spacing w:val="4"/>
            <w:sz w:val="24"/>
            <w:szCs w:val="24"/>
            <w:cs/>
            <w:lang w:val="ca-ES"/>
            <w:rPrChange w:id="27494" w:author="Sopheak Phorn" w:date="2023-08-18T11:34:00Z">
              <w:rPr>
                <w:rFonts w:ascii="Khmer MEF1" w:eastAsia="Times New Roman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ហា សុគន្ធា</w:t>
        </w:r>
        <w:r w:rsidR="00A97F26">
          <w:rPr>
            <w:rFonts w:ascii="Khmer MEF1" w:eastAsia="Times New Roman" w:hAnsi="Khmer MEF1" w:cs="Khmer MEF1" w:hint="cs"/>
            <w:b/>
            <w:bCs/>
            <w:spacing w:val="-2"/>
            <w:sz w:val="24"/>
            <w:szCs w:val="24"/>
            <w:cs/>
            <w:lang w:val="ca-ES"/>
          </w:rPr>
          <w:t xml:space="preserve"> </w:t>
        </w:r>
      </w:ins>
      <w:ins w:id="27495" w:author="Sopheak Phorn" w:date="2023-08-18T11:02:00Z">
        <w:r w:rsidRPr="0075422D">
          <w:rPr>
            <w:rFonts w:ascii="Khmer MEF1" w:hAnsi="Khmer MEF1" w:cs="Khmer MEF1"/>
            <w:sz w:val="24"/>
            <w:szCs w:val="24"/>
            <w:cs/>
            <w:lang w:val="ca-ES"/>
            <w:rPrChange w:id="27496" w:author="Sopheak Phorn" w:date="2023-08-18T11:35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ដែ​ល</w:t>
        </w:r>
        <w:r w:rsidRPr="0075422D">
          <w:rPr>
            <w:rFonts w:ascii="Khmer MEF1" w:hAnsi="Khmer MEF1" w:cs="Khmer MEF1"/>
            <w:sz w:val="24"/>
            <w:szCs w:val="24"/>
            <w:cs/>
            <w:lang w:val="ca-ES"/>
            <w:rPrChange w:id="27497" w:author="Sopheak Phorn" w:date="2023-08-18T11:35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​</w:t>
        </w:r>
        <w:r w:rsidRPr="0075422D">
          <w:rPr>
            <w:rFonts w:ascii="Khmer MEF1" w:hAnsi="Khmer MEF1" w:cs="Khmer MEF1"/>
            <w:sz w:val="24"/>
            <w:szCs w:val="24"/>
            <w:cs/>
            <w:lang w:val="ca-ES"/>
            <w:rPrChange w:id="27498" w:author="Sopheak Phorn" w:date="2023-08-18T11:35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ជា</w:t>
        </w:r>
        <w:r w:rsidRPr="0075422D">
          <w:rPr>
            <w:rFonts w:ascii="Khmer MEF1" w:hAnsi="Khmer MEF1" w:cs="Khmer MEF1"/>
            <w:sz w:val="24"/>
            <w:szCs w:val="24"/>
            <w:lang w:val="ca-ES"/>
            <w:rPrChange w:id="27499" w:author="Sopheak Phorn" w:date="2023-08-18T11:35:00Z">
              <w:rPr>
                <w:rFonts w:ascii="Khmer MEF1" w:hAnsi="Khmer MEF1" w:cs="Khmer MEF1"/>
                <w:spacing w:val="-12"/>
                <w:sz w:val="24"/>
                <w:szCs w:val="24"/>
                <w:lang w:val="ca-ES"/>
              </w:rPr>
            </w:rPrChange>
          </w:rPr>
          <w:t>​​</w:t>
        </w:r>
        <w:r w:rsidRPr="0075422D">
          <w:rPr>
            <w:rFonts w:ascii="Khmer MEF1" w:hAnsi="Khmer MEF1" w:cs="Khmer MEF1"/>
            <w:sz w:val="24"/>
            <w:szCs w:val="24"/>
            <w:cs/>
            <w:lang w:val="ca-ES"/>
            <w:rPrChange w:id="27500" w:author="Sopheak Phorn" w:date="2023-08-18T11:35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 xml:space="preserve">បុគ្គលទទួល​បន្ទុករប​ស់ </w:t>
        </w:r>
        <w:del w:id="27501" w:author="Chamreun Poth" w:date="2024-05-30T18:32:00Z" w16du:dateUtc="2024-05-30T11:32:00Z">
          <w:r w:rsidRPr="0075422D" w:rsidDel="00091126">
            <w:rPr>
              <w:rFonts w:ascii="Khmer MEF1" w:hAnsi="Khmer MEF1" w:cs="Khmer MEF1"/>
              <w:b/>
              <w:bCs/>
              <w:sz w:val="24"/>
              <w:szCs w:val="24"/>
              <w:cs/>
              <w:rPrChange w:id="27502" w:author="Sopheak Phorn" w:date="2023-08-18T11:35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</w:rPr>
              </w:rPrChange>
            </w:rPr>
            <w:delText>ន.</w:delText>
          </w:r>
        </w:del>
      </w:ins>
      <w:ins w:id="27503" w:author="Sopheak Phorn" w:date="2023-08-18T11:13:00Z">
        <w:del w:id="27504" w:author="Chamreun Poth" w:date="2024-05-30T18:32:00Z" w16du:dateUtc="2024-05-30T11:32:00Z">
          <w:r w:rsidR="002172CE" w:rsidRPr="0075422D" w:rsidDel="00091126">
            <w:rPr>
              <w:rFonts w:ascii="Khmer MEF1" w:hAnsi="Khmer MEF1" w:cs="Khmer MEF1"/>
              <w:b/>
              <w:bCs/>
              <w:sz w:val="24"/>
              <w:szCs w:val="24"/>
              <w:cs/>
              <w:rPrChange w:id="27505" w:author="Sopheak Phorn" w:date="2023-08-18T11:35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</w:rPr>
              </w:rPrChange>
            </w:rPr>
            <w:delText>គ</w:delText>
          </w:r>
        </w:del>
      </w:ins>
      <w:ins w:id="27506" w:author="Sopheak Phorn" w:date="2023-08-18T11:02:00Z">
        <w:del w:id="27507" w:author="Chamreun Poth" w:date="2024-05-30T18:32:00Z" w16du:dateUtc="2024-05-30T11:32:00Z">
          <w:r w:rsidRPr="0075422D" w:rsidDel="00091126">
            <w:rPr>
              <w:rFonts w:ascii="Khmer MEF1" w:hAnsi="Khmer MEF1" w:cs="Khmer MEF1"/>
              <w:b/>
              <w:bCs/>
              <w:sz w:val="24"/>
              <w:szCs w:val="24"/>
              <w:cs/>
              <w:rPrChange w:id="27508" w:author="Sopheak Phorn" w:date="2023-08-18T11:35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</w:rPr>
              </w:rPrChange>
            </w:rPr>
            <w:delText>.ស.</w:delText>
          </w:r>
        </w:del>
      </w:ins>
      <w:ins w:id="27509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z w:val="24"/>
            <w:szCs w:val="24"/>
            <w:cs/>
          </w:rPr>
          <w:t>ឈ្មោះសវនដ្ឋាន</w:t>
        </w:r>
      </w:ins>
      <w:ins w:id="27510" w:author="Sopheak Phorn" w:date="2023-08-18T11:02:00Z">
        <w:r w:rsidRPr="0075422D">
          <w:rPr>
            <w:rFonts w:ascii="Khmer MEF1" w:hAnsi="Khmer MEF1" w:cs="Khmer MEF1"/>
            <w:sz w:val="20"/>
            <w:szCs w:val="20"/>
            <w:cs/>
            <w:lang w:val="ca-ES"/>
            <w:rPrChange w:id="27511" w:author="Sopheak Phorn" w:date="2023-08-18T11:35:00Z">
              <w:rPr>
                <w:rFonts w:ascii="Khmer MEF1" w:hAnsi="Khmer MEF1" w:cs="Khmer MEF1"/>
                <w:spacing w:val="-12"/>
                <w:sz w:val="20"/>
                <w:szCs w:val="20"/>
                <w:cs/>
                <w:lang w:val="ca-ES"/>
              </w:rPr>
            </w:rPrChange>
          </w:rPr>
          <w:t xml:space="preserve"> </w:t>
        </w:r>
        <w:r w:rsidRPr="0075422D">
          <w:rPr>
            <w:rFonts w:ascii="Khmer MEF1" w:hAnsi="Khmer MEF1" w:cs="Khmer MEF1"/>
            <w:sz w:val="24"/>
            <w:szCs w:val="24"/>
            <w:cs/>
            <w:lang w:val="ca-ES"/>
            <w:rPrChange w:id="27512" w:author="Sopheak Phorn" w:date="2023-08-18T11:35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កាលពីថ្ងៃទី៤</w:t>
        </w:r>
        <w:r w:rsidRPr="0075422D">
          <w:rPr>
            <w:rFonts w:ascii="Khmer MEF1" w:hAnsi="Khmer MEF1" w:cs="Khmer MEF1"/>
            <w:sz w:val="20"/>
            <w:szCs w:val="20"/>
            <w:cs/>
            <w:lang w:val="ca-ES"/>
            <w:rPrChange w:id="27513" w:author="Sopheak Phorn" w:date="2023-08-18T11:35:00Z">
              <w:rPr>
                <w:rFonts w:ascii="Khmer MEF1" w:hAnsi="Khmer MEF1" w:cs="Khmer MEF1"/>
                <w:spacing w:val="-12"/>
                <w:sz w:val="20"/>
                <w:szCs w:val="20"/>
                <w:cs/>
                <w:lang w:val="ca-ES"/>
              </w:rPr>
            </w:rPrChange>
          </w:rPr>
          <w:t xml:space="preserve"> </w:t>
        </w:r>
        <w:r w:rsidRPr="0075422D">
          <w:rPr>
            <w:rFonts w:ascii="Khmer MEF1" w:hAnsi="Khmer MEF1" w:cs="Khmer MEF1"/>
            <w:sz w:val="24"/>
            <w:szCs w:val="24"/>
            <w:cs/>
            <w:lang w:val="ca-ES"/>
            <w:rPrChange w:id="27514" w:author="Sopheak Phorn" w:date="2023-08-18T11:35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ខែសីហា</w:t>
        </w:r>
        <w:r w:rsidRPr="0075422D">
          <w:rPr>
            <w:rFonts w:ascii="Khmer MEF1" w:hAnsi="Khmer MEF1" w:cs="Khmer MEF1"/>
            <w:sz w:val="20"/>
            <w:szCs w:val="20"/>
            <w:cs/>
            <w:lang w:val="ca-ES"/>
            <w:rPrChange w:id="27515" w:author="Sopheak Phorn" w:date="2023-08-18T11:35:00Z">
              <w:rPr>
                <w:rFonts w:ascii="Khmer MEF1" w:hAnsi="Khmer MEF1" w:cs="Khmer MEF1"/>
                <w:spacing w:val="-12"/>
                <w:sz w:val="20"/>
                <w:szCs w:val="20"/>
                <w:cs/>
                <w:lang w:val="ca-ES"/>
              </w:rPr>
            </w:rPrChange>
          </w:rPr>
          <w:t xml:space="preserve"> </w:t>
        </w:r>
        <w:r w:rsidRPr="0075422D">
          <w:rPr>
            <w:rFonts w:ascii="Khmer MEF1" w:hAnsi="Khmer MEF1" w:cs="Khmer MEF1"/>
            <w:sz w:val="24"/>
            <w:szCs w:val="24"/>
            <w:cs/>
            <w:lang w:val="ca-ES"/>
            <w:rPrChange w:id="27516" w:author="Sopheak Phorn" w:date="2023-08-18T11:35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ឆ្នាំ២០២៣</w:t>
        </w:r>
      </w:ins>
      <w:ins w:id="27517" w:author="Sopheak Phorn" w:date="2023-08-18T11:15:00Z">
        <w:r w:rsidR="00F70487" w:rsidRPr="0075422D">
          <w:rPr>
            <w:rFonts w:ascii="Khmer MEF1" w:hAnsi="Khmer MEF1" w:cs="Khmer MEF1"/>
            <w:sz w:val="24"/>
            <w:szCs w:val="24"/>
            <w:cs/>
            <w:lang w:val="ca-ES"/>
            <w:rPrChange w:id="27518" w:author="Sopheak Phorn" w:date="2023-08-18T11:35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F70487" w:rsidRPr="0075422D">
          <w:rPr>
            <w:rFonts w:ascii="Khmer MEF1" w:hAnsi="Khmer MEF1" w:cs="Khmer MEF1"/>
            <w:sz w:val="24"/>
            <w:szCs w:val="24"/>
            <w:cs/>
            <w:rPrChange w:id="27519" w:author="Sopheak Phorn" w:date="2023-08-18T11:35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 xml:space="preserve">ដើម្បីឱ្យ </w:t>
        </w:r>
        <w:del w:id="27520" w:author="Chamreun Poth" w:date="2024-05-30T18:32:00Z" w16du:dateUtc="2024-05-30T11:32:00Z">
          <w:r w:rsidR="00F70487" w:rsidRPr="0075422D" w:rsidDel="00091126">
            <w:rPr>
              <w:rFonts w:ascii="Khmer MEF1" w:hAnsi="Khmer MEF1" w:cs="Khmer MEF1"/>
              <w:b/>
              <w:bCs/>
              <w:sz w:val="24"/>
              <w:szCs w:val="24"/>
              <w:cs/>
              <w:rPrChange w:id="27521" w:author="Sopheak Phorn" w:date="2023-08-18T11:35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ន.</w:delText>
          </w:r>
        </w:del>
      </w:ins>
      <w:ins w:id="27522" w:author="Sopheak Phorn" w:date="2023-08-18T11:16:00Z">
        <w:del w:id="27523" w:author="Chamreun Poth" w:date="2024-05-30T18:32:00Z" w16du:dateUtc="2024-05-30T11:32:00Z">
          <w:r w:rsidR="00F70487" w:rsidRPr="0075422D" w:rsidDel="00091126">
            <w:rPr>
              <w:rFonts w:ascii="Khmer MEF1" w:hAnsi="Khmer MEF1" w:cs="Khmer MEF1"/>
              <w:b/>
              <w:bCs/>
              <w:sz w:val="24"/>
              <w:szCs w:val="24"/>
              <w:cs/>
              <w:rPrChange w:id="27524" w:author="Sopheak Phorn" w:date="2023-08-18T11:35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គ</w:delText>
          </w:r>
        </w:del>
      </w:ins>
      <w:ins w:id="27525" w:author="Sopheak Phorn" w:date="2023-08-18T11:15:00Z">
        <w:del w:id="27526" w:author="Chamreun Poth" w:date="2024-05-30T18:32:00Z" w16du:dateUtc="2024-05-30T11:32:00Z">
          <w:r w:rsidR="00F70487" w:rsidRPr="0075422D" w:rsidDel="00091126">
            <w:rPr>
              <w:rFonts w:ascii="Khmer MEF1" w:hAnsi="Khmer MEF1" w:cs="Khmer MEF1"/>
              <w:b/>
              <w:bCs/>
              <w:sz w:val="24"/>
              <w:szCs w:val="24"/>
              <w:cs/>
              <w:rPrChange w:id="27527" w:author="Sopheak Phorn" w:date="2023-08-18T11:35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27528" w:author="Sopheak Phorn" w:date="2023-08-18T11:16:00Z">
        <w:del w:id="27529" w:author="Chamreun Poth" w:date="2024-05-30T18:32:00Z" w16du:dateUtc="2024-05-30T11:32:00Z">
          <w:r w:rsidR="00F70487" w:rsidRPr="0075422D" w:rsidDel="00091126">
            <w:rPr>
              <w:rFonts w:ascii="Khmer MEF1" w:hAnsi="Khmer MEF1" w:cs="Khmer MEF1"/>
              <w:b/>
              <w:bCs/>
              <w:sz w:val="24"/>
              <w:szCs w:val="24"/>
              <w:cs/>
              <w:rPrChange w:id="27530" w:author="Sopheak Phorn" w:date="2023-08-18T11:35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27531" w:author="Sopheak Phorn" w:date="2023-08-18T11:15:00Z">
        <w:del w:id="27532" w:author="Chamreun Poth" w:date="2024-05-30T18:32:00Z" w16du:dateUtc="2024-05-30T11:32:00Z">
          <w:r w:rsidR="00F70487" w:rsidRPr="0075422D" w:rsidDel="00091126">
            <w:rPr>
              <w:rFonts w:ascii="Khmer MEF1" w:hAnsi="Khmer MEF1" w:cs="Khmer MEF1"/>
              <w:b/>
              <w:bCs/>
              <w:sz w:val="24"/>
              <w:szCs w:val="24"/>
              <w:cs/>
              <w:rPrChange w:id="27533" w:author="Sopheak Phorn" w:date="2023-08-18T11:35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27534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z w:val="24"/>
            <w:szCs w:val="24"/>
            <w:cs/>
          </w:rPr>
          <w:t>ឈ្មោះសវនដ្ឋាន</w:t>
        </w:r>
      </w:ins>
      <w:ins w:id="27535" w:author="Sopheak Phorn" w:date="2023-08-18T11:15:00Z">
        <w:r w:rsidR="00F70487" w:rsidRPr="0075422D">
          <w:rPr>
            <w:rFonts w:ascii="Khmer MEF1" w:hAnsi="Khmer MEF1" w:cs="Khmer MEF1"/>
            <w:b/>
            <w:bCs/>
            <w:sz w:val="24"/>
            <w:szCs w:val="24"/>
            <w:cs/>
            <w:rPrChange w:id="27536" w:author="Sopheak Phorn" w:date="2023-08-18T11:35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 xml:space="preserve"> </w:t>
        </w:r>
        <w:r w:rsidR="00F70487" w:rsidRPr="0075422D">
          <w:rPr>
            <w:rFonts w:ascii="Khmer MEF1" w:hAnsi="Khmer MEF1" w:cs="Khmer MEF1"/>
            <w:sz w:val="24"/>
            <w:szCs w:val="24"/>
            <w:cs/>
            <w:rPrChange w:id="27537" w:author="Sopheak Phorn" w:date="2023-08-18T11:35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ពិនិត្យ</w:t>
        </w:r>
        <w:r w:rsidR="00F70487" w:rsidRPr="0075422D">
          <w:rPr>
            <w:rFonts w:ascii="Khmer MEF1" w:hAnsi="Khmer MEF1" w:cs="Khmer MEF1"/>
            <w:sz w:val="24"/>
            <w:szCs w:val="24"/>
            <w:cs/>
            <w:rPrChange w:id="27538" w:author="Sopheak Phorn" w:date="2023-08-18T11:35:00Z">
              <w:rPr>
                <w:rFonts w:ascii="Khmer MEF1" w:hAnsi="Khmer MEF1" w:cs="Khmer MEF1"/>
                <w:spacing w:val="5"/>
                <w:sz w:val="24"/>
                <w:szCs w:val="24"/>
                <w:cs/>
              </w:rPr>
            </w:rPrChange>
          </w:rPr>
          <w:t>ផ្ដល់</w:t>
        </w:r>
        <w:r w:rsidR="00F70487" w:rsidRPr="00CA7D98">
          <w:rPr>
            <w:rFonts w:ascii="Khmer MEF1" w:hAnsi="Khmer MEF1" w:cs="Khmer MEF1"/>
            <w:spacing w:val="8"/>
            <w:sz w:val="24"/>
            <w:szCs w:val="24"/>
            <w:cs/>
            <w:rPrChange w:id="27539" w:author="Sopheak Phorn" w:date="2023-08-18T11:35:00Z">
              <w:rPr>
                <w:rFonts w:ascii="Khmer MEF1" w:hAnsi="Khmer MEF1" w:cs="Khmer MEF1"/>
                <w:spacing w:val="5"/>
                <w:sz w:val="24"/>
                <w:szCs w:val="24"/>
                <w:cs/>
              </w:rPr>
            </w:rPrChange>
          </w:rPr>
          <w:t xml:space="preserve">យោបល់ និងសំណូមពរ មកអង្គភាពសវនកម្មផ្ទៃក្នុងនៃ </w:t>
        </w:r>
        <w:r w:rsidR="00F70487" w:rsidRPr="00CA7D98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27540" w:author="Sopheak Phorn" w:date="2023-08-18T11:35:00Z">
              <w:rPr>
                <w:rFonts w:ascii="Khmer MEF1" w:hAnsi="Khmer MEF1" w:cs="Khmer MEF1"/>
                <w:b/>
                <w:bCs/>
                <w:spacing w:val="5"/>
                <w:sz w:val="24"/>
                <w:szCs w:val="24"/>
                <w:cs/>
              </w:rPr>
            </w:rPrChange>
          </w:rPr>
          <w:t>អ.ស.ហ.</w:t>
        </w:r>
      </w:ins>
      <w:ins w:id="27541" w:author="Sopheak Phorn" w:date="2023-08-18T11:16:00Z">
        <w:r w:rsidR="00F70487" w:rsidRPr="00CA7D98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27542" w:author="Sopheak Phorn" w:date="2023-08-18T11:35:00Z">
              <w:rPr>
                <w:rFonts w:ascii="Khmer MEF1" w:hAnsi="Khmer MEF1" w:cs="Khmer MEF1"/>
                <w:b/>
                <w:bCs/>
                <w:spacing w:val="5"/>
                <w:sz w:val="24"/>
                <w:szCs w:val="24"/>
                <w:cs/>
              </w:rPr>
            </w:rPrChange>
          </w:rPr>
          <w:t xml:space="preserve">។ </w:t>
        </w:r>
      </w:ins>
      <w:ins w:id="27543" w:author="Sopheak Phorn" w:date="2023-08-18T11:17:00Z">
        <w:r w:rsidR="003C53B8" w:rsidRPr="00CA7D98">
          <w:rPr>
            <w:rFonts w:ascii="Khmer MEF1" w:hAnsi="Khmer MEF1" w:cs="Khmer MEF1"/>
            <w:spacing w:val="8"/>
            <w:sz w:val="24"/>
            <w:szCs w:val="24"/>
            <w:cs/>
            <w:rPrChange w:id="27544" w:author="Sopheak Phorn" w:date="2023-08-18T11:35:00Z">
              <w:rPr>
                <w:rFonts w:ascii="Khmer MEF1" w:hAnsi="Khmer MEF1" w:cs="Khmer MEF1"/>
                <w:b/>
                <w:bCs/>
                <w:spacing w:val="5"/>
                <w:sz w:val="24"/>
                <w:szCs w:val="24"/>
                <w:cs/>
              </w:rPr>
            </w:rPrChange>
          </w:rPr>
          <w:t>ក្រោយពី</w:t>
        </w:r>
      </w:ins>
      <w:ins w:id="27545" w:author="Sopheak Phorn" w:date="2023-08-18T11:20:00Z">
        <w:r w:rsidR="00F55B15" w:rsidRPr="00CA7D98">
          <w:rPr>
            <w:rFonts w:ascii="Khmer MEF1" w:hAnsi="Khmer MEF1" w:cs="Khmer MEF1"/>
            <w:spacing w:val="8"/>
            <w:sz w:val="24"/>
            <w:szCs w:val="24"/>
            <w:cs/>
            <w:rPrChange w:id="27546" w:author="Sopheak Phorn" w:date="2023-08-18T11:35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បាន</w:t>
        </w:r>
      </w:ins>
      <w:ins w:id="27547" w:author="Sopheak Phorn" w:date="2023-08-18T11:16:00Z">
        <w:r w:rsidR="00F70487" w:rsidRPr="00CA7D98">
          <w:rPr>
            <w:rFonts w:ascii="Khmer MEF1" w:hAnsi="Khmer MEF1" w:cs="Khmer MEF1"/>
            <w:spacing w:val="8"/>
            <w:sz w:val="24"/>
            <w:szCs w:val="24"/>
            <w:cs/>
            <w:rPrChange w:id="27548" w:author="Sopheak Phorn" w:date="2023-08-18T11:35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ទទួលការឆ្លើយតបពី</w:t>
        </w:r>
        <w:r w:rsidR="00F70487" w:rsidRPr="00B011CA">
          <w:rPr>
            <w:rFonts w:ascii="Khmer MEF1" w:hAnsi="Khmer MEF1" w:cs="Khmer MEF1" w:hint="cs"/>
            <w:spacing w:val="-6"/>
            <w:sz w:val="24"/>
            <w:szCs w:val="24"/>
            <w:cs/>
          </w:rPr>
          <w:t xml:space="preserve"> </w:t>
        </w:r>
        <w:del w:id="27549" w:author="Chamreun Poth" w:date="2024-05-30T18:32:00Z" w16du:dateUtc="2024-05-30T11:32:00Z">
          <w:r w:rsidR="00F70487" w:rsidRPr="00754610" w:rsidDel="0009112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27550" w:author="Sopheak Phorn" w:date="2023-08-25T12:53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ន.</w:delText>
          </w:r>
        </w:del>
      </w:ins>
      <w:ins w:id="27551" w:author="Sopheak Phorn" w:date="2023-08-18T11:18:00Z">
        <w:del w:id="27552" w:author="Chamreun Poth" w:date="2024-05-30T18:32:00Z" w16du:dateUtc="2024-05-30T11:32:00Z">
          <w:r w:rsidR="003C53B8" w:rsidRPr="00754610" w:rsidDel="0009112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27553" w:author="Sopheak Phorn" w:date="2023-08-25T12:53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គ</w:delText>
          </w:r>
        </w:del>
      </w:ins>
      <w:ins w:id="27554" w:author="Sopheak Phorn" w:date="2023-08-18T11:16:00Z">
        <w:del w:id="27555" w:author="Chamreun Poth" w:date="2024-05-30T18:32:00Z" w16du:dateUtc="2024-05-30T11:32:00Z">
          <w:r w:rsidR="00F70487" w:rsidRPr="00754610" w:rsidDel="0009112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27556" w:author="Sopheak Phorn" w:date="2023-08-25T12:53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27557" w:author="Sopheak Phorn" w:date="2023-08-18T11:18:00Z">
        <w:del w:id="27558" w:author="Chamreun Poth" w:date="2024-05-30T18:32:00Z" w16du:dateUtc="2024-05-30T11:32:00Z">
          <w:r w:rsidR="003C53B8" w:rsidRPr="00754610" w:rsidDel="0009112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27559" w:author="Sopheak Phorn" w:date="2023-08-25T12:53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27560" w:author="Sopheak Phorn" w:date="2023-08-18T11:16:00Z">
        <w:del w:id="27561" w:author="Chamreun Poth" w:date="2024-05-30T18:32:00Z" w16du:dateUtc="2024-05-30T11:32:00Z">
          <w:r w:rsidR="00F70487" w:rsidRPr="00754610" w:rsidDel="0009112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27562" w:author="Sopheak Phorn" w:date="2023-08-25T12:53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27563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8"/>
            <w:sz w:val="24"/>
            <w:szCs w:val="24"/>
            <w:cs/>
          </w:rPr>
          <w:t>ឈ្មោះសវនដ្ឋាន</w:t>
        </w:r>
      </w:ins>
      <w:ins w:id="27564" w:author="Sopheak Phorn" w:date="2023-08-18T11:16:00Z">
        <w:r w:rsidR="00F70487" w:rsidRPr="00754610">
          <w:rPr>
            <w:rFonts w:ascii="Khmer MEF1" w:hAnsi="Khmer MEF1" w:cs="Khmer MEF1"/>
            <w:spacing w:val="-8"/>
            <w:sz w:val="24"/>
            <w:szCs w:val="24"/>
            <w:cs/>
            <w:rPrChange w:id="27565" w:author="Sopheak Phorn" w:date="2023-08-25T12:53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 តាមរយៈលិខិតលេខ</w:t>
        </w:r>
      </w:ins>
      <w:ins w:id="27566" w:author="Sopheak Phorn" w:date="2023-08-25T12:52:00Z">
        <w:r w:rsidR="00186ADF" w:rsidRPr="00754610">
          <w:rPr>
            <w:rFonts w:ascii="Khmer MEF1" w:hAnsi="Khmer MEF1" w:cs="Khmer MEF1"/>
            <w:spacing w:val="-8"/>
            <w:sz w:val="24"/>
            <w:szCs w:val="24"/>
            <w:rPrChange w:id="27567" w:author="Sopheak Phorn" w:date="2023-08-25T12:53:00Z">
              <w:rPr>
                <w:rFonts w:ascii="Khmer MEF1" w:hAnsi="Khmer MEF1" w:cs="Khmer MEF1"/>
                <w:spacing w:val="-6"/>
                <w:sz w:val="24"/>
                <w:szCs w:val="24"/>
              </w:rPr>
            </w:rPrChange>
          </w:rPr>
          <w:t xml:space="preserve"> </w:t>
        </w:r>
        <w:r w:rsidR="00186ADF" w:rsidRPr="00754610">
          <w:rPr>
            <w:rFonts w:ascii="Khmer MEF1" w:hAnsi="Khmer MEF1" w:cs="Khmer MEF1"/>
            <w:spacing w:val="-8"/>
            <w:sz w:val="24"/>
            <w:szCs w:val="24"/>
            <w:cs/>
            <w:rPrChange w:id="27568" w:author="Sopheak Phorn" w:date="2023-08-25T12:53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១០៧៩/២៣ </w:t>
        </w:r>
        <w:del w:id="27569" w:author="Chamreun Poth" w:date="2024-05-30T18:32:00Z" w16du:dateUtc="2024-05-30T11:32:00Z">
          <w:r w:rsidR="00186ADF" w:rsidRPr="00754610" w:rsidDel="00091126">
            <w:rPr>
              <w:rFonts w:ascii="Khmer MEF1" w:hAnsi="Khmer MEF1" w:cs="Khmer MEF1"/>
              <w:spacing w:val="-8"/>
              <w:sz w:val="24"/>
              <w:szCs w:val="24"/>
              <w:cs/>
              <w:rPrChange w:id="27570" w:author="Sopheak Phorn" w:date="2023-08-25T12:5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27571" w:author="Chamreun Poth" w:date="2024-05-30T18:32:00Z" w16du:dateUtc="2024-05-30T11:32:00Z">
        <w:r w:rsidR="00091126">
          <w:rPr>
            <w:rFonts w:ascii="Khmer MEF1" w:hAnsi="Khmer MEF1" w:cs="Khmer MEF1"/>
            <w:spacing w:val="-8"/>
            <w:sz w:val="24"/>
            <w:szCs w:val="24"/>
            <w:cs/>
          </w:rPr>
          <w:t>ឈ្មោះសវនដ្ឋាន</w:t>
        </w:r>
      </w:ins>
      <w:ins w:id="27572" w:author="Sopheak Phorn" w:date="2023-08-25T12:52:00Z">
        <w:r w:rsidR="00186ADF" w:rsidRPr="00754610">
          <w:rPr>
            <w:rFonts w:ascii="Khmer MEF1" w:hAnsi="Khmer MEF1" w:cs="Khmer MEF1"/>
            <w:spacing w:val="-8"/>
            <w:sz w:val="24"/>
            <w:szCs w:val="24"/>
            <w:cs/>
            <w:rPrChange w:id="27573" w:author="Sopheak Phorn" w:date="2023-08-25T12:53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 </w:t>
        </w:r>
      </w:ins>
      <w:ins w:id="27574" w:author="Sopheak Phorn" w:date="2023-08-18T11:16:00Z">
        <w:r w:rsidR="00F70487" w:rsidRPr="00754610">
          <w:rPr>
            <w:rFonts w:ascii="Khmer MEF1" w:hAnsi="Khmer MEF1" w:cs="Khmer MEF1"/>
            <w:spacing w:val="-8"/>
            <w:sz w:val="24"/>
            <w:szCs w:val="24"/>
            <w:cs/>
            <w:rPrChange w:id="27575" w:author="Sopheak Phorn" w:date="2023-08-25T12:53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ចុះថ្ងៃទី</w:t>
        </w:r>
      </w:ins>
      <w:ins w:id="27576" w:author="Sopheak Phorn" w:date="2023-08-25T12:52:00Z">
        <w:r w:rsidR="00186ADF" w:rsidRPr="00754610">
          <w:rPr>
            <w:rFonts w:ascii="Khmer MEF1" w:hAnsi="Khmer MEF1" w:cs="Khmer MEF1"/>
            <w:spacing w:val="-8"/>
            <w:sz w:val="24"/>
            <w:szCs w:val="24"/>
            <w:cs/>
            <w:rPrChange w:id="27577" w:author="Sopheak Phorn" w:date="2023-08-25T12:53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២៣ </w:t>
        </w:r>
      </w:ins>
      <w:ins w:id="27578" w:author="Sopheak Phorn" w:date="2023-08-18T11:16:00Z">
        <w:r w:rsidR="00F70487" w:rsidRPr="00754610">
          <w:rPr>
            <w:rFonts w:ascii="Khmer MEF1" w:hAnsi="Khmer MEF1" w:cs="Khmer MEF1"/>
            <w:spacing w:val="-8"/>
            <w:sz w:val="24"/>
            <w:szCs w:val="24"/>
            <w:cs/>
            <w:rPrChange w:id="27579" w:author="Sopheak Phorn" w:date="2023-08-25T12:53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ខែសីហា</w:t>
        </w:r>
        <w:r w:rsidR="00F70487" w:rsidRPr="00754610">
          <w:rPr>
            <w:rFonts w:ascii="Khmer MEF1" w:hAnsi="Khmer MEF1" w:cs="Khmer MEF1"/>
            <w:spacing w:val="-8"/>
            <w:sz w:val="24"/>
            <w:szCs w:val="24"/>
            <w:cs/>
            <w:rPrChange w:id="27580" w:author="Sopheak Phorn" w:date="2023-08-25T12:53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</w:ins>
      <w:ins w:id="27581" w:author="Sopheak Phorn" w:date="2023-08-18T11:36:00Z">
        <w:r w:rsidR="004117B4" w:rsidRPr="00754610">
          <w:rPr>
            <w:rFonts w:ascii="Khmer MEF1" w:hAnsi="Khmer MEF1" w:cs="Khmer MEF1"/>
            <w:spacing w:val="-8"/>
            <w:sz w:val="24"/>
            <w:szCs w:val="24"/>
            <w:cs/>
            <w:rPrChange w:id="27582" w:author="Sopheak Phorn" w:date="2023-08-25T12:5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ឆ្នាំ</w:t>
        </w:r>
      </w:ins>
      <w:ins w:id="27583" w:author="Sopheak Phorn" w:date="2023-08-18T11:16:00Z">
        <w:r w:rsidR="00F70487" w:rsidRPr="00754610">
          <w:rPr>
            <w:rFonts w:ascii="Khmer MEF1" w:hAnsi="Khmer MEF1" w:cs="Khmer MEF1"/>
            <w:spacing w:val="-8"/>
            <w:sz w:val="24"/>
            <w:szCs w:val="24"/>
            <w:cs/>
            <w:rPrChange w:id="27584" w:author="Sopheak Phorn" w:date="2023-08-25T12:5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២០២៣ ស្តីពីករណី</w:t>
        </w:r>
      </w:ins>
      <w:ins w:id="27585" w:author="Sopheak Phorn" w:date="2023-08-25T12:52:00Z">
        <w:r w:rsidR="00754610" w:rsidRPr="00754610">
          <w:rPr>
            <w:rFonts w:ascii="Khmer MEF1" w:hAnsi="Khmer MEF1" w:cs="Khmer MEF1"/>
            <w:spacing w:val="-8"/>
            <w:sz w:val="24"/>
            <w:szCs w:val="24"/>
            <w:cs/>
            <w:rPrChange w:id="27586" w:author="Sopheak Phorn" w:date="2023-08-25T12:5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ការពិនិត្យ</w:t>
        </w:r>
        <w:r w:rsidR="00754610">
          <w:rPr>
            <w:rFonts w:ascii="Khmer MEF1" w:hAnsi="Khmer MEF1" w:cs="Khmer MEF1" w:hint="cs"/>
            <w:spacing w:val="4"/>
            <w:sz w:val="24"/>
            <w:szCs w:val="24"/>
            <w:cs/>
          </w:rPr>
          <w:t xml:space="preserve"> និងផ្ដល់យោបល់លើ</w:t>
        </w:r>
      </w:ins>
      <w:ins w:id="27587" w:author="Sopheak Phorn" w:date="2023-08-18T11:16:00Z">
        <w:r w:rsidR="00F70487" w:rsidRPr="00B011CA">
          <w:rPr>
            <w:rFonts w:ascii="Khmer MEF1" w:hAnsi="Khmer MEF1" w:cs="Khmer MEF1" w:hint="cs"/>
            <w:spacing w:val="4"/>
            <w:sz w:val="24"/>
            <w:szCs w:val="24"/>
            <w:cs/>
          </w:rPr>
          <w:t>សេចក្តីព្រាង</w:t>
        </w:r>
        <w:r w:rsidR="00F70487" w:rsidRPr="00CA7D98">
          <w:rPr>
            <w:rFonts w:ascii="Khmer MEF1" w:hAnsi="Khmer MEF1" w:cs="Khmer MEF1"/>
            <w:spacing w:val="10"/>
            <w:sz w:val="24"/>
            <w:szCs w:val="24"/>
            <w:cs/>
            <w:rPrChange w:id="27588" w:author="Sopheak Phorn" w:date="2023-08-18T11:35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របាយ</w:t>
        </w:r>
        <w:r w:rsidR="00F70487" w:rsidRPr="00F82E44">
          <w:rPr>
            <w:rFonts w:ascii="Khmer MEF1" w:hAnsi="Khmer MEF1" w:cs="Khmer MEF1"/>
            <w:spacing w:val="2"/>
            <w:sz w:val="24"/>
            <w:szCs w:val="24"/>
            <w:cs/>
            <w:rPrChange w:id="27589" w:author="Sopheak Phorn" w:date="2023-08-18T12:01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ការណ៍សវនកម្ម</w:t>
        </w:r>
        <w:r w:rsidR="00F70487" w:rsidRPr="00F82E44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7590" w:author="Sopheak Phorn" w:date="2023-08-18T12:01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ឆ្នាំ២០២៣ </w:t>
        </w:r>
        <w:r w:rsidR="00F70487" w:rsidRPr="00F82E44">
          <w:rPr>
            <w:rFonts w:ascii="Khmer MEF1" w:hAnsi="Khmer MEF1" w:cs="Khmer MEF1"/>
            <w:spacing w:val="2"/>
            <w:sz w:val="24"/>
            <w:szCs w:val="24"/>
            <w:cs/>
            <w:rPrChange w:id="27591" w:author="Sopheak Phorn" w:date="2023-08-18T12:01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នៅ</w:t>
        </w:r>
      </w:ins>
      <w:ins w:id="27592" w:author="Sopheak Phorn" w:date="2023-08-18T11:18:00Z">
        <w:r w:rsidR="00EF7A74" w:rsidRPr="00F82E44">
          <w:rPr>
            <w:rFonts w:ascii="Khmer MEF1" w:hAnsi="Khmer MEF1" w:cs="Khmer MEF1"/>
            <w:spacing w:val="2"/>
            <w:sz w:val="24"/>
            <w:szCs w:val="24"/>
            <w:cs/>
            <w:rPrChange w:id="27593" w:author="Sopheak Phorn" w:date="2023-08-18T12:01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និយ័តករគណនេយ្យ</w:t>
        </w:r>
      </w:ins>
      <w:ins w:id="27594" w:author="Sopheak Phorn" w:date="2023-08-18T11:19:00Z">
        <w:r w:rsidR="00EF7A74" w:rsidRPr="00F82E44">
          <w:rPr>
            <w:rFonts w:ascii="Khmer MEF1" w:hAnsi="Khmer MEF1" w:cs="Khmer MEF1"/>
            <w:spacing w:val="2"/>
            <w:sz w:val="24"/>
            <w:szCs w:val="24"/>
            <w:cs/>
            <w:rPrChange w:id="27595" w:author="Sopheak Phorn" w:date="2023-08-18T12:01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និងសវនកម្ម</w:t>
        </w:r>
      </w:ins>
      <w:ins w:id="27596" w:author="Sopheak Phorn" w:date="2023-08-18T11:16:00Z">
        <w:r w:rsidR="00F70487" w:rsidRPr="00F82E44">
          <w:rPr>
            <w:rFonts w:ascii="Khmer MEF1" w:hAnsi="Khmer MEF1" w:cs="Khmer MEF1"/>
            <w:spacing w:val="2"/>
            <w:sz w:val="24"/>
            <w:szCs w:val="24"/>
            <w:cs/>
            <w:rPrChange w:id="27597" w:author="Sopheak Phorn" w:date="2023-08-18T12:01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 xml:space="preserve"> </w:t>
        </w:r>
        <w:r w:rsidR="00F70487" w:rsidRPr="00B26CA9">
          <w:rPr>
            <w:rFonts w:ascii="Khmer MEF1" w:hAnsi="Khmer MEF1" w:cs="Khmer MEF1"/>
            <w:spacing w:val="4"/>
            <w:sz w:val="24"/>
            <w:szCs w:val="24"/>
            <w:cs/>
            <w:rPrChange w:id="27598" w:author="Sopheak Phorn" w:date="2023-08-25T15:03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ដែលមានខ្លឹមសារដូចតទៅ</w:t>
        </w:r>
        <w:r w:rsidR="00F70487" w:rsidRPr="00B26CA9">
          <w:rPr>
            <w:rFonts w:ascii="Khmer MEF1" w:hAnsi="Khmer MEF1" w:cs="Khmer MEF1"/>
            <w:i/>
            <w:iCs/>
            <w:spacing w:val="4"/>
            <w:sz w:val="24"/>
            <w:szCs w:val="24"/>
            <w:cs/>
            <w:rPrChange w:id="27599" w:author="Sopheak Phorn" w:date="2023-08-25T15:03:00Z">
              <w:rPr>
                <w:rFonts w:ascii="Khmer MEF1" w:hAnsi="Khmer MEF1" w:cs="Khmer MEF1"/>
                <w:i/>
                <w:iCs/>
                <w:spacing w:val="-2"/>
                <w:sz w:val="24"/>
                <w:szCs w:val="24"/>
                <w:cs/>
              </w:rPr>
            </w:rPrChange>
          </w:rPr>
          <w:t xml:space="preserve">៖ </w:t>
        </w:r>
      </w:ins>
      <w:ins w:id="27600" w:author="Sopheak Phorn" w:date="2023-08-18T11:19:00Z">
        <w:r w:rsidR="00EF7A74" w:rsidRPr="00B26CA9">
          <w:rPr>
            <w:rFonts w:ascii="Khmer MEF1" w:hAnsi="Khmer MEF1" w:cs="Khmer MEF1"/>
            <w:spacing w:val="4"/>
            <w:sz w:val="24"/>
            <w:szCs w:val="24"/>
            <w:cs/>
          </w:rPr>
          <w:t>និយ័តករគណនេយ្យនិងសវនកម្ម</w:t>
        </w:r>
      </w:ins>
      <w:ins w:id="27601" w:author="Sopheak Phorn" w:date="2023-08-18T11:16:00Z">
        <w:r w:rsidR="00F70487" w:rsidRPr="00B26CA9">
          <w:rPr>
            <w:rFonts w:ascii="Khmer MEF1" w:hAnsi="Khmer MEF1" w:cs="Khmer MEF1"/>
            <w:i/>
            <w:iCs/>
            <w:spacing w:val="4"/>
            <w:sz w:val="24"/>
            <w:szCs w:val="24"/>
            <w:cs/>
            <w:rPrChange w:id="27602" w:author="Sopheak Phorn" w:date="2023-08-25T15:03:00Z">
              <w:rPr>
                <w:rFonts w:ascii="Khmer MEF1" w:hAnsi="Khmer MEF1" w:cs="Khmer MEF1"/>
                <w:i/>
                <w:iCs/>
                <w:spacing w:val="-2"/>
                <w:sz w:val="24"/>
                <w:szCs w:val="24"/>
                <w:cs/>
              </w:rPr>
            </w:rPrChange>
          </w:rPr>
          <w:t xml:space="preserve"> បានពិនិត្យលើសេចក្ដីព្រាងរបាយការណ៍</w:t>
        </w:r>
        <w:r w:rsidR="00F70487" w:rsidRPr="00B748FA">
          <w:rPr>
            <w:rFonts w:ascii="Khmer MEF1" w:hAnsi="Khmer MEF1" w:cs="Khmer MEF1"/>
            <w:i/>
            <w:iCs/>
            <w:spacing w:val="-6"/>
            <w:sz w:val="24"/>
            <w:szCs w:val="24"/>
            <w:cs/>
            <w:rPrChange w:id="27603" w:author="Sopheak Phorn" w:date="2023-08-18T11:36:00Z">
              <w:rPr>
                <w:rFonts w:ascii="Khmer MEF1" w:hAnsi="Khmer MEF1" w:cs="Khmer MEF1"/>
                <w:i/>
                <w:iCs/>
                <w:spacing w:val="-2"/>
                <w:sz w:val="24"/>
                <w:szCs w:val="24"/>
                <w:cs/>
              </w:rPr>
            </w:rPrChange>
          </w:rPr>
          <w:t>សវនកម្ម</w:t>
        </w:r>
        <w:r w:rsidR="00F70487" w:rsidRPr="004117B4">
          <w:rPr>
            <w:rFonts w:ascii="Khmer MEF1" w:hAnsi="Khmer MEF1" w:cs="Khmer MEF1" w:hint="cs"/>
            <w:i/>
            <w:iCs/>
            <w:spacing w:val="-6"/>
            <w:sz w:val="24"/>
            <w:szCs w:val="24"/>
            <w:cs/>
          </w:rPr>
          <w:t xml:space="preserve">ឆ្នាំ២០២៣ នៅ </w:t>
        </w:r>
        <w:del w:id="27604" w:author="Chamreun Poth" w:date="2024-05-30T18:32:00Z" w16du:dateUtc="2024-05-30T11:32:00Z">
          <w:r w:rsidR="00F70487" w:rsidRPr="004117B4" w:rsidDel="00091126">
            <w:rPr>
              <w:rFonts w:ascii="Khmer MEF1" w:hAnsi="Khmer MEF1" w:cs="Khmer MEF1" w:hint="cs"/>
              <w:b/>
              <w:bCs/>
              <w:i/>
              <w:iCs/>
              <w:spacing w:val="-6"/>
              <w:sz w:val="24"/>
              <w:szCs w:val="24"/>
              <w:cs/>
            </w:rPr>
            <w:delText>ន.</w:delText>
          </w:r>
        </w:del>
      </w:ins>
      <w:ins w:id="27605" w:author="Sopheak Phorn" w:date="2023-08-18T11:19:00Z">
        <w:del w:id="27606" w:author="Chamreun Poth" w:date="2024-05-30T18:32:00Z" w16du:dateUtc="2024-05-30T11:32:00Z">
          <w:r w:rsidR="00F55B15" w:rsidRPr="004117B4" w:rsidDel="00091126">
            <w:rPr>
              <w:rFonts w:ascii="Khmer MEF1" w:hAnsi="Khmer MEF1" w:cs="Khmer MEF1" w:hint="cs"/>
              <w:b/>
              <w:bCs/>
              <w:i/>
              <w:iCs/>
              <w:spacing w:val="-6"/>
              <w:sz w:val="24"/>
              <w:szCs w:val="24"/>
              <w:cs/>
            </w:rPr>
            <w:delText>គ</w:delText>
          </w:r>
        </w:del>
      </w:ins>
      <w:ins w:id="27607" w:author="Sopheak Phorn" w:date="2023-08-18T11:16:00Z">
        <w:del w:id="27608" w:author="Chamreun Poth" w:date="2024-05-30T18:32:00Z" w16du:dateUtc="2024-05-30T11:32:00Z">
          <w:r w:rsidR="00F70487" w:rsidRPr="004117B4" w:rsidDel="00091126">
            <w:rPr>
              <w:rFonts w:ascii="Khmer MEF1" w:hAnsi="Khmer MEF1" w:cs="Khmer MEF1" w:hint="cs"/>
              <w:b/>
              <w:bCs/>
              <w:i/>
              <w:iCs/>
              <w:spacing w:val="-6"/>
              <w:sz w:val="24"/>
              <w:szCs w:val="24"/>
              <w:cs/>
            </w:rPr>
            <w:delText>.</w:delText>
          </w:r>
        </w:del>
      </w:ins>
      <w:ins w:id="27609" w:author="Sopheak Phorn" w:date="2023-08-18T11:19:00Z">
        <w:del w:id="27610" w:author="Chamreun Poth" w:date="2024-05-30T18:32:00Z" w16du:dateUtc="2024-05-30T11:32:00Z">
          <w:r w:rsidR="00F55B15" w:rsidRPr="004117B4" w:rsidDel="00091126">
            <w:rPr>
              <w:rFonts w:ascii="Khmer MEF1" w:hAnsi="Khmer MEF1" w:cs="Khmer MEF1" w:hint="cs"/>
              <w:b/>
              <w:bCs/>
              <w:i/>
              <w:iCs/>
              <w:spacing w:val="-6"/>
              <w:sz w:val="24"/>
              <w:szCs w:val="24"/>
              <w:cs/>
            </w:rPr>
            <w:delText>ស</w:delText>
          </w:r>
        </w:del>
      </w:ins>
      <w:ins w:id="27611" w:author="Sopheak Phorn" w:date="2023-08-18T11:16:00Z">
        <w:del w:id="27612" w:author="Chamreun Poth" w:date="2024-05-30T18:32:00Z" w16du:dateUtc="2024-05-30T11:32:00Z">
          <w:r w:rsidR="00F70487" w:rsidRPr="004117B4" w:rsidDel="00091126">
            <w:rPr>
              <w:rFonts w:ascii="Khmer MEF1" w:hAnsi="Khmer MEF1" w:cs="Khmer MEF1" w:hint="cs"/>
              <w:b/>
              <w:bCs/>
              <w:i/>
              <w:iCs/>
              <w:spacing w:val="-6"/>
              <w:sz w:val="24"/>
              <w:szCs w:val="24"/>
              <w:cs/>
            </w:rPr>
            <w:delText>.</w:delText>
          </w:r>
        </w:del>
      </w:ins>
      <w:ins w:id="27613" w:author="Chamreun Poth" w:date="2024-05-30T18:32:00Z" w16du:dateUtc="2024-05-30T11:32:00Z">
        <w:r w:rsidR="00091126">
          <w:rPr>
            <w:rFonts w:ascii="Khmer MEF1" w:hAnsi="Khmer MEF1" w:cs="Khmer MEF1" w:hint="cs"/>
            <w:b/>
            <w:bCs/>
            <w:i/>
            <w:iCs/>
            <w:spacing w:val="-6"/>
            <w:sz w:val="24"/>
            <w:szCs w:val="24"/>
            <w:cs/>
          </w:rPr>
          <w:t>ឈ្មោះសវនដ្ឋាន</w:t>
        </w:r>
      </w:ins>
      <w:ins w:id="27614" w:author="Sopheak Phorn" w:date="2023-08-18T11:16:00Z">
        <w:r w:rsidR="00F70487" w:rsidRPr="00B011CA">
          <w:rPr>
            <w:rFonts w:ascii="Khmer MEF1" w:hAnsi="Khmer MEF1" w:cs="Khmer MEF1" w:hint="cs"/>
            <w:i/>
            <w:iCs/>
            <w:spacing w:val="-6"/>
            <w:sz w:val="24"/>
            <w:szCs w:val="24"/>
            <w:cs/>
          </w:rPr>
          <w:t xml:space="preserve"> ឃើញថា </w:t>
        </w:r>
        <w:del w:id="27615" w:author="Chamreun Poth" w:date="2024-05-30T18:32:00Z" w16du:dateUtc="2024-05-30T11:32:00Z">
          <w:r w:rsidR="00F70487" w:rsidRPr="00B011CA" w:rsidDel="00091126">
            <w:rPr>
              <w:rFonts w:ascii="Khmer MEF1" w:hAnsi="Khmer MEF1" w:cs="Khmer MEF1" w:hint="cs"/>
              <w:b/>
              <w:bCs/>
              <w:i/>
              <w:iCs/>
              <w:spacing w:val="-6"/>
              <w:sz w:val="24"/>
              <w:szCs w:val="24"/>
              <w:cs/>
            </w:rPr>
            <w:delText>ន.</w:delText>
          </w:r>
        </w:del>
      </w:ins>
      <w:ins w:id="27616" w:author="Sopheak Phorn" w:date="2023-08-18T11:19:00Z">
        <w:del w:id="27617" w:author="Chamreun Poth" w:date="2024-05-30T18:32:00Z" w16du:dateUtc="2024-05-30T11:32:00Z">
          <w:r w:rsidR="00F55B15" w:rsidDel="00091126">
            <w:rPr>
              <w:rFonts w:ascii="Khmer MEF1" w:hAnsi="Khmer MEF1" w:cs="Khmer MEF1" w:hint="cs"/>
              <w:b/>
              <w:bCs/>
              <w:i/>
              <w:iCs/>
              <w:spacing w:val="-6"/>
              <w:sz w:val="24"/>
              <w:szCs w:val="24"/>
              <w:cs/>
            </w:rPr>
            <w:delText>គ</w:delText>
          </w:r>
        </w:del>
      </w:ins>
      <w:ins w:id="27618" w:author="Sopheak Phorn" w:date="2023-08-18T11:16:00Z">
        <w:del w:id="27619" w:author="Chamreun Poth" w:date="2024-05-30T18:32:00Z" w16du:dateUtc="2024-05-30T11:32:00Z">
          <w:r w:rsidR="00F70487" w:rsidRPr="00B011CA" w:rsidDel="00091126">
            <w:rPr>
              <w:rFonts w:ascii="Khmer MEF1" w:hAnsi="Khmer MEF1" w:cs="Khmer MEF1" w:hint="cs"/>
              <w:b/>
              <w:bCs/>
              <w:i/>
              <w:iCs/>
              <w:spacing w:val="-6"/>
              <w:sz w:val="24"/>
              <w:szCs w:val="24"/>
              <w:cs/>
            </w:rPr>
            <w:delText>.</w:delText>
          </w:r>
        </w:del>
      </w:ins>
      <w:ins w:id="27620" w:author="Sopheak Phorn" w:date="2023-08-18T11:19:00Z">
        <w:del w:id="27621" w:author="Chamreun Poth" w:date="2024-05-30T18:32:00Z" w16du:dateUtc="2024-05-30T11:32:00Z">
          <w:r w:rsidR="00F55B15" w:rsidDel="00091126">
            <w:rPr>
              <w:rFonts w:ascii="Khmer MEF1" w:hAnsi="Khmer MEF1" w:cs="Khmer MEF1" w:hint="cs"/>
              <w:b/>
              <w:bCs/>
              <w:i/>
              <w:iCs/>
              <w:spacing w:val="-6"/>
              <w:sz w:val="24"/>
              <w:szCs w:val="24"/>
              <w:cs/>
            </w:rPr>
            <w:delText>ស</w:delText>
          </w:r>
        </w:del>
      </w:ins>
      <w:ins w:id="27622" w:author="Sopheak Phorn" w:date="2023-08-18T11:16:00Z">
        <w:del w:id="27623" w:author="Chamreun Poth" w:date="2024-05-30T18:32:00Z" w16du:dateUtc="2024-05-30T11:32:00Z">
          <w:r w:rsidR="00F70487" w:rsidRPr="00B011CA" w:rsidDel="00091126">
            <w:rPr>
              <w:rFonts w:ascii="Khmer MEF1" w:hAnsi="Khmer MEF1" w:cs="Khmer MEF1" w:hint="cs"/>
              <w:b/>
              <w:bCs/>
              <w:i/>
              <w:iCs/>
              <w:spacing w:val="-6"/>
              <w:sz w:val="24"/>
              <w:szCs w:val="24"/>
              <w:cs/>
            </w:rPr>
            <w:delText>.</w:delText>
          </w:r>
        </w:del>
      </w:ins>
      <w:ins w:id="27624" w:author="Chamreun Poth" w:date="2024-05-30T18:32:00Z" w16du:dateUtc="2024-05-30T11:32:00Z">
        <w:r w:rsidR="00091126">
          <w:rPr>
            <w:rFonts w:ascii="Khmer MEF1" w:hAnsi="Khmer MEF1" w:cs="Khmer MEF1" w:hint="cs"/>
            <w:b/>
            <w:bCs/>
            <w:i/>
            <w:iCs/>
            <w:spacing w:val="-6"/>
            <w:sz w:val="24"/>
            <w:szCs w:val="24"/>
            <w:cs/>
          </w:rPr>
          <w:t>ឈ្មោះសវនដ្ឋាន</w:t>
        </w:r>
      </w:ins>
      <w:ins w:id="27625" w:author="Sopheak Phorn" w:date="2023-08-18T11:16:00Z">
        <w:r w:rsidR="00F70487" w:rsidRPr="00B011CA">
          <w:rPr>
            <w:rFonts w:ascii="Khmer MEF1" w:hAnsi="Khmer MEF1" w:cs="Khmer MEF1" w:hint="cs"/>
            <w:b/>
            <w:bCs/>
            <w:i/>
            <w:iCs/>
            <w:spacing w:val="-6"/>
            <w:sz w:val="24"/>
            <w:szCs w:val="24"/>
            <w:cs/>
          </w:rPr>
          <w:t xml:space="preserve"> </w:t>
        </w:r>
        <w:r w:rsidR="00F70487" w:rsidRPr="00B011CA">
          <w:rPr>
            <w:rFonts w:ascii="Khmer MEF1" w:hAnsi="Khmer MEF1" w:cs="Khmer MEF1" w:hint="cs"/>
            <w:i/>
            <w:iCs/>
            <w:spacing w:val="-6"/>
            <w:sz w:val="24"/>
            <w:szCs w:val="24"/>
            <w:cs/>
          </w:rPr>
          <w:t>ពុំមានមតិយោបល់ទៅលើលទ្ធផលរកឃើញរបស់សវនកម្មឡើយ។</w:t>
        </w:r>
        <w:r w:rsidR="00F70487" w:rsidRPr="00B011CA">
          <w:rPr>
            <w:rFonts w:ascii="Khmer MEF1" w:hAnsi="Khmer MEF1" w:cs="Khmer MEF1" w:hint="cs"/>
            <w:spacing w:val="-6"/>
            <w:sz w:val="24"/>
            <w:szCs w:val="24"/>
            <w:cs/>
          </w:rPr>
          <w:t xml:space="preserve"> </w:t>
        </w:r>
      </w:ins>
    </w:p>
    <w:p w14:paraId="0A5AB085" w14:textId="6EA3AB8B" w:rsidR="001B7613" w:rsidDel="00B26CA9" w:rsidRDefault="00F70487">
      <w:pPr>
        <w:spacing w:after="0" w:line="226" w:lineRule="auto"/>
        <w:ind w:firstLine="634"/>
        <w:rPr>
          <w:del w:id="27626" w:author="Kem Sereyboth" w:date="2023-07-13T14:28:00Z"/>
          <w:rFonts w:ascii="Khmer MEF1" w:hAnsi="Khmer MEF1" w:cs="Khmer MEF1"/>
          <w:sz w:val="24"/>
          <w:szCs w:val="24"/>
        </w:rPr>
        <w:pPrChange w:id="27627" w:author="Sopheak Phorn" w:date="2023-08-25T16:20:00Z">
          <w:pPr>
            <w:spacing w:after="0" w:line="230" w:lineRule="auto"/>
            <w:ind w:firstLine="634"/>
          </w:pPr>
        </w:pPrChange>
      </w:pPr>
      <w:ins w:id="27628" w:author="Sopheak Phorn" w:date="2023-08-18T11:16:00Z">
        <w:r w:rsidRPr="009071FA">
          <w:rPr>
            <w:rFonts w:ascii="Khmer MEF1" w:hAnsi="Khmer MEF1" w:cs="Khmer MEF1"/>
            <w:spacing w:val="2"/>
            <w:sz w:val="24"/>
            <w:szCs w:val="24"/>
            <w:cs/>
            <w:rPrChange w:id="27629" w:author="Sopheak Phorn" w:date="2023-08-18T12:02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ដូចនេះ សវនករទទួលបន្ទុកអាចសន្និដ្ឋានបានថា </w:t>
        </w:r>
        <w:del w:id="27630" w:author="Chamreun Poth" w:date="2024-05-30T18:32:00Z" w16du:dateUtc="2024-05-30T11:32:00Z">
          <w:r w:rsidRPr="009071FA" w:rsidDel="00091126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7631" w:author="Sopheak Phorn" w:date="2023-08-18T12:02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ន.</w:delText>
          </w:r>
        </w:del>
      </w:ins>
      <w:ins w:id="27632" w:author="Sopheak Phorn" w:date="2023-08-18T11:19:00Z">
        <w:del w:id="27633" w:author="Chamreun Poth" w:date="2024-05-30T18:32:00Z" w16du:dateUtc="2024-05-30T11:32:00Z">
          <w:r w:rsidR="00F55B15" w:rsidRPr="009071FA" w:rsidDel="00091126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7634" w:author="Sopheak Phorn" w:date="2023-08-18T12:02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គ</w:delText>
          </w:r>
        </w:del>
      </w:ins>
      <w:ins w:id="27635" w:author="Sopheak Phorn" w:date="2023-08-18T11:16:00Z">
        <w:del w:id="27636" w:author="Chamreun Poth" w:date="2024-05-30T18:32:00Z" w16du:dateUtc="2024-05-30T11:32:00Z">
          <w:r w:rsidRPr="009071FA" w:rsidDel="00091126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7637" w:author="Sopheak Phorn" w:date="2023-08-18T12:02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27638" w:author="Sopheak Phorn" w:date="2023-08-18T11:19:00Z">
        <w:del w:id="27639" w:author="Chamreun Poth" w:date="2024-05-30T18:32:00Z" w16du:dateUtc="2024-05-30T11:32:00Z">
          <w:r w:rsidR="00F55B15" w:rsidRPr="009071FA" w:rsidDel="00091126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7640" w:author="Sopheak Phorn" w:date="2023-08-18T12:02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27641" w:author="Sopheak Phorn" w:date="2023-08-18T11:16:00Z">
        <w:del w:id="27642" w:author="Chamreun Poth" w:date="2024-05-30T18:32:00Z" w16du:dateUtc="2024-05-30T11:32:00Z">
          <w:r w:rsidRPr="009071FA" w:rsidDel="00091126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7643" w:author="Sopheak Phorn" w:date="2023-08-18T12:02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27644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2"/>
            <w:sz w:val="24"/>
            <w:szCs w:val="24"/>
            <w:cs/>
          </w:rPr>
          <w:t>ឈ្មោះសវនដ្ឋាន</w:t>
        </w:r>
      </w:ins>
      <w:ins w:id="27645" w:author="Sopheak Phorn" w:date="2023-08-18T11:16:00Z">
        <w:r w:rsidRPr="009071FA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7646" w:author="Sopheak Phorn" w:date="2023-08-18T12:0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 xml:space="preserve"> </w:t>
        </w:r>
        <w:r w:rsidRPr="009071FA">
          <w:rPr>
            <w:rFonts w:ascii="Khmer MEF1" w:hAnsi="Khmer MEF1" w:cs="Khmer MEF1"/>
            <w:spacing w:val="2"/>
            <w:sz w:val="24"/>
            <w:szCs w:val="24"/>
            <w:cs/>
            <w:rPrChange w:id="27647" w:author="Sopheak Phorn" w:date="2023-08-18T12:02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ពុំមាន</w:t>
        </w:r>
      </w:ins>
      <w:ins w:id="27648" w:author="Sopheak Phorn" w:date="2023-08-25T13:10:00Z">
        <w:r w:rsidR="000C0C86">
          <w:rPr>
            <w:rFonts w:ascii="Khmer MEF1" w:hAnsi="Khmer MEF1" w:cs="Khmer MEF1" w:hint="cs"/>
            <w:spacing w:val="2"/>
            <w:sz w:val="24"/>
            <w:szCs w:val="24"/>
            <w:cs/>
          </w:rPr>
          <w:t>មតិ</w:t>
        </w:r>
      </w:ins>
      <w:ins w:id="27649" w:author="Sopheak Phorn" w:date="2023-08-18T11:16:00Z">
        <w:r w:rsidRPr="009071FA">
          <w:rPr>
            <w:rFonts w:ascii="Khmer MEF1" w:hAnsi="Khmer MEF1" w:cs="Khmer MEF1"/>
            <w:spacing w:val="2"/>
            <w:sz w:val="24"/>
            <w:szCs w:val="24"/>
            <w:cs/>
            <w:rPrChange w:id="27650" w:author="Sopheak Phorn" w:date="2023-08-18T12:02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យោបល់បន្ថែមលើសេចក្តីព្រាង</w:t>
        </w:r>
        <w:r w:rsidRPr="009071FA">
          <w:rPr>
            <w:rFonts w:ascii="Khmer MEF1" w:hAnsi="Khmer MEF1" w:cs="Khmer MEF1"/>
            <w:spacing w:val="2"/>
            <w:sz w:val="24"/>
            <w:szCs w:val="24"/>
            <w:cs/>
            <w:rPrChange w:id="27651" w:author="Sopheak Phorn" w:date="2023-08-18T12:02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រ</w:t>
        </w:r>
        <w:r w:rsidRPr="00AA1A54">
          <w:rPr>
            <w:rFonts w:ascii="Khmer MEF1" w:hAnsi="Khmer MEF1" w:cs="Khmer MEF1"/>
            <w:spacing w:val="-10"/>
            <w:sz w:val="24"/>
            <w:szCs w:val="24"/>
            <w:cs/>
          </w:rPr>
          <w:t>បាយ</w:t>
        </w:r>
        <w:r w:rsidRPr="009D234F">
          <w:rPr>
            <w:rFonts w:ascii="Khmer MEF1" w:hAnsi="Khmer MEF1" w:cs="Khmer MEF1"/>
            <w:spacing w:val="-10"/>
            <w:sz w:val="24"/>
            <w:szCs w:val="24"/>
            <w:cs/>
          </w:rPr>
          <w:t>ការណ៍</w:t>
        </w:r>
        <w:r w:rsidRPr="009D234F">
          <w:rPr>
            <w:rFonts w:ascii="Khmer MEF1" w:hAnsi="Khmer MEF1" w:cs="Khmer MEF1"/>
            <w:sz w:val="24"/>
            <w:szCs w:val="24"/>
            <w:cs/>
          </w:rPr>
          <w:t>សវនកម្ម</w:t>
        </w:r>
        <w:r w:rsidRPr="009D234F">
          <w:rPr>
            <w:rFonts w:ascii="Khmer MEF1" w:hAnsi="Khmer MEF1" w:cs="Khmer MEF1" w:hint="cs"/>
            <w:sz w:val="24"/>
            <w:szCs w:val="24"/>
            <w:cs/>
          </w:rPr>
          <w:t>នៅ</w:t>
        </w:r>
        <w:r w:rsidRPr="0096551C">
          <w:rPr>
            <w:rFonts w:ascii="Khmer MEF1" w:hAnsi="Khmer MEF1" w:cs="Khmer MEF1" w:hint="cs"/>
            <w:b/>
            <w:bCs/>
            <w:sz w:val="24"/>
            <w:szCs w:val="24"/>
            <w:cs/>
          </w:rPr>
          <w:t xml:space="preserve"> </w:t>
        </w:r>
        <w:del w:id="27652" w:author="Chamreun Poth" w:date="2024-05-30T18:32:00Z" w16du:dateUtc="2024-05-30T11:32:00Z">
          <w:r w:rsidRPr="0096551C" w:rsidDel="00091126">
            <w:rPr>
              <w:rFonts w:ascii="Khmer MEF1" w:hAnsi="Khmer MEF1" w:cs="Khmer MEF1" w:hint="cs"/>
              <w:b/>
              <w:bCs/>
              <w:sz w:val="24"/>
              <w:szCs w:val="24"/>
              <w:cs/>
            </w:rPr>
            <w:delText>ន.</w:delText>
          </w:r>
        </w:del>
      </w:ins>
      <w:ins w:id="27653" w:author="Sopheak Phorn" w:date="2023-08-18T11:20:00Z">
        <w:del w:id="27654" w:author="Chamreun Poth" w:date="2024-05-30T18:32:00Z" w16du:dateUtc="2024-05-30T11:32:00Z">
          <w:r w:rsidR="00F55B15" w:rsidDel="00091126">
            <w:rPr>
              <w:rFonts w:ascii="Khmer MEF1" w:hAnsi="Khmer MEF1" w:cs="Khmer MEF1" w:hint="cs"/>
              <w:b/>
              <w:bCs/>
              <w:sz w:val="24"/>
              <w:szCs w:val="24"/>
              <w:cs/>
            </w:rPr>
            <w:delText>គ</w:delText>
          </w:r>
        </w:del>
      </w:ins>
      <w:ins w:id="27655" w:author="Sopheak Phorn" w:date="2023-08-18T11:16:00Z">
        <w:del w:id="27656" w:author="Chamreun Poth" w:date="2024-05-30T18:32:00Z" w16du:dateUtc="2024-05-30T11:32:00Z">
          <w:r w:rsidRPr="0096551C" w:rsidDel="00091126">
            <w:rPr>
              <w:rFonts w:ascii="Khmer MEF1" w:hAnsi="Khmer MEF1" w:cs="Khmer MEF1" w:hint="cs"/>
              <w:b/>
              <w:bCs/>
              <w:sz w:val="24"/>
              <w:szCs w:val="24"/>
              <w:cs/>
            </w:rPr>
            <w:delText>.</w:delText>
          </w:r>
        </w:del>
      </w:ins>
      <w:ins w:id="27657" w:author="Sopheak Phorn" w:date="2023-08-18T11:20:00Z">
        <w:del w:id="27658" w:author="Chamreun Poth" w:date="2024-05-30T18:32:00Z" w16du:dateUtc="2024-05-30T11:32:00Z">
          <w:r w:rsidR="00F55B15" w:rsidDel="00091126">
            <w:rPr>
              <w:rFonts w:ascii="Khmer MEF1" w:hAnsi="Khmer MEF1" w:cs="Khmer MEF1" w:hint="cs"/>
              <w:b/>
              <w:bCs/>
              <w:sz w:val="24"/>
              <w:szCs w:val="24"/>
              <w:cs/>
            </w:rPr>
            <w:delText>ស</w:delText>
          </w:r>
        </w:del>
      </w:ins>
      <w:ins w:id="27659" w:author="Sopheak Phorn" w:date="2023-08-18T11:16:00Z">
        <w:del w:id="27660" w:author="Chamreun Poth" w:date="2024-05-30T18:32:00Z" w16du:dateUtc="2024-05-30T11:32:00Z">
          <w:r w:rsidRPr="0096551C" w:rsidDel="00091126">
            <w:rPr>
              <w:rFonts w:ascii="Khmer MEF1" w:hAnsi="Khmer MEF1" w:cs="Khmer MEF1" w:hint="cs"/>
              <w:b/>
              <w:bCs/>
              <w:sz w:val="24"/>
              <w:szCs w:val="24"/>
              <w:cs/>
            </w:rPr>
            <w:delText>.</w:delText>
          </w:r>
        </w:del>
      </w:ins>
      <w:ins w:id="27661" w:author="Chamreun Poth" w:date="2024-05-30T18:32:00Z" w16du:dateUtc="2024-05-30T11:32:00Z">
        <w:r w:rsidR="00091126">
          <w:rPr>
            <w:rFonts w:ascii="Khmer MEF1" w:hAnsi="Khmer MEF1" w:cs="Khmer MEF1" w:hint="cs"/>
            <w:b/>
            <w:bCs/>
            <w:sz w:val="24"/>
            <w:szCs w:val="24"/>
            <w:cs/>
          </w:rPr>
          <w:t>ឈ្មោះសវនដ្ឋាន</w:t>
        </w:r>
      </w:ins>
      <w:ins w:id="27662" w:author="Sopheak Phorn" w:date="2023-08-18T11:16:00Z">
        <w:r w:rsidRPr="0096551C">
          <w:rPr>
            <w:rFonts w:ascii="Khmer MEF1" w:hAnsi="Khmer MEF1" w:cs="Khmer MEF1" w:hint="cs"/>
            <w:b/>
            <w:bCs/>
            <w:sz w:val="24"/>
            <w:szCs w:val="24"/>
            <w:cs/>
          </w:rPr>
          <w:t xml:space="preserve"> </w:t>
        </w:r>
        <w:r w:rsidRPr="009D234F">
          <w:rPr>
            <w:rFonts w:ascii="Khmer MEF1" w:hAnsi="Khmer MEF1" w:cs="Khmer MEF1" w:hint="cs"/>
            <w:sz w:val="24"/>
            <w:szCs w:val="24"/>
            <w:cs/>
            <w:lang w:val="ca-ES"/>
          </w:rPr>
          <w:t>នៃ</w:t>
        </w:r>
        <w:r w:rsidRPr="0096551C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 xml:space="preserve"> អ.ស.ហ.</w:t>
        </w:r>
        <w:r w:rsidRPr="009D234F">
          <w:rPr>
            <w:rFonts w:ascii="Khmer MEF1" w:hAnsi="Khmer MEF1" w:cs="Khmer MEF1"/>
            <w:sz w:val="24"/>
            <w:szCs w:val="24"/>
            <w:cs/>
          </w:rPr>
          <w:t xml:space="preserve"> </w:t>
        </w:r>
        <w:r w:rsidRPr="009D234F">
          <w:rPr>
            <w:rFonts w:ascii="Khmer MEF1" w:hAnsi="Khmer MEF1" w:cs="Khmer MEF1" w:hint="cs"/>
            <w:sz w:val="24"/>
            <w:szCs w:val="24"/>
            <w:cs/>
          </w:rPr>
          <w:t>សម្រាប់ឆ្នាំ២០២៣</w:t>
        </w:r>
        <w:r w:rsidRPr="0096551C">
          <w:rPr>
            <w:rFonts w:ascii="Khmer MEF1" w:hAnsi="Khmer MEF1" w:cs="Khmer MEF1" w:hint="cs"/>
            <w:b/>
            <w:bCs/>
            <w:sz w:val="24"/>
            <w:szCs w:val="24"/>
            <w:cs/>
          </w:rPr>
          <w:t xml:space="preserve"> </w:t>
        </w:r>
        <w:r w:rsidRPr="0096551C">
          <w:rPr>
            <w:rFonts w:ascii="Khmer MEF1" w:hAnsi="Khmer MEF1" w:cs="Khmer MEF1" w:hint="cs"/>
            <w:sz w:val="24"/>
            <w:szCs w:val="24"/>
            <w:cs/>
          </w:rPr>
          <w:t>នេះឡើយ។</w:t>
        </w:r>
      </w:ins>
      <w:ins w:id="27663" w:author="LENOVO" w:date="2022-10-02T11:00:00Z">
        <w:del w:id="27664" w:author="Kem Sereyboth" w:date="2023-07-13T14:28:00Z">
          <w:r w:rsidR="00985B9C" w:rsidRPr="00E33574" w:rsidDel="00DA0E01">
            <w:rPr>
              <w:rFonts w:ascii="Khmer MEF1" w:hAnsi="Khmer MEF1" w:cs="Khmer MEF1"/>
              <w:sz w:val="24"/>
              <w:szCs w:val="24"/>
              <w:cs/>
              <w:rPrChange w:id="27665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</w:delText>
          </w:r>
        </w:del>
      </w:ins>
      <w:ins w:id="27666" w:author="LENOVO" w:date="2022-10-02T11:01:00Z">
        <w:del w:id="27667" w:author="Kem Sereyboth" w:date="2023-07-13T14:28:00Z">
          <w:r w:rsidR="00985B9C" w:rsidRPr="00E33574" w:rsidDel="00DA0E01">
            <w:rPr>
              <w:rFonts w:ascii="Khmer MEF1" w:hAnsi="Khmer MEF1" w:cs="Khmer MEF1"/>
              <w:sz w:val="24"/>
              <w:szCs w:val="24"/>
              <w:cs/>
              <w:rPrChange w:id="27668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</w:delText>
          </w:r>
        </w:del>
      </w:ins>
      <w:ins w:id="27669" w:author="User" w:date="2022-09-22T15:00:00Z">
        <w:del w:id="27670" w:author="Kem Sereyboth" w:date="2023-07-13T14:28:00Z">
          <w:r w:rsidR="001B7613" w:rsidRPr="00E33574" w:rsidDel="00DA0E01">
            <w:rPr>
              <w:rFonts w:ascii="Khmer MEF1" w:hAnsi="Khmer MEF1" w:cs="Khmer MEF1"/>
              <w:sz w:val="24"/>
              <w:szCs w:val="24"/>
              <w:cs/>
              <w:rPrChange w:id="2767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ន.ស.ស. មាននាយកដ្ឋានសរុបចំនួន ៥ </w:delText>
          </w:r>
        </w:del>
      </w:ins>
      <w:ins w:id="27672" w:author="User" w:date="2022-09-22T15:01:00Z">
        <w:del w:id="27673" w:author="Kem Sereyboth" w:date="2023-07-13T14:28:00Z">
          <w:r w:rsidR="001B7613" w:rsidRPr="00E33574" w:rsidDel="00DA0E01">
            <w:rPr>
              <w:rFonts w:ascii="Khmer MEF1" w:hAnsi="Khmer MEF1" w:cs="Khmer MEF1"/>
              <w:sz w:val="24"/>
              <w:szCs w:val="24"/>
              <w:cs/>
              <w:rPrChange w:id="2767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តាមរយៈការពិនិត្យលើឯកសារ និងភស្តុតាងដែលបានផ្ដល់ ព្រមទាំងការសាកសួរជាមួ</w:delText>
          </w:r>
        </w:del>
      </w:ins>
      <w:ins w:id="27675" w:author="User" w:date="2022-09-22T15:02:00Z">
        <w:del w:id="27676" w:author="Kem Sereyboth" w:date="2023-07-13T14:28:00Z">
          <w:r w:rsidR="001B7613" w:rsidRPr="00E33574" w:rsidDel="00DA0E01">
            <w:rPr>
              <w:rFonts w:ascii="Khmer MEF1" w:hAnsi="Khmer MEF1" w:cs="Khmer MEF1"/>
              <w:sz w:val="24"/>
              <w:szCs w:val="24"/>
              <w:cs/>
              <w:rPrChange w:id="2767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យ</w:delText>
          </w:r>
        </w:del>
      </w:ins>
      <w:ins w:id="27678" w:author="User" w:date="2022-09-22T15:01:00Z">
        <w:del w:id="27679" w:author="Kem Sereyboth" w:date="2023-07-13T14:28:00Z">
          <w:r w:rsidR="001B7613" w:rsidRPr="00E33574" w:rsidDel="00DA0E01">
            <w:rPr>
              <w:rFonts w:ascii="Khmer MEF1" w:hAnsi="Khmer MEF1" w:cs="Khmer MEF1"/>
              <w:sz w:val="24"/>
              <w:szCs w:val="24"/>
              <w:cs/>
              <w:rPrChange w:id="2768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ថ្នាក់ដឹក</w:delText>
          </w:r>
        </w:del>
      </w:ins>
      <w:ins w:id="27681" w:author="User" w:date="2022-09-22T15:02:00Z">
        <w:del w:id="27682" w:author="Kem Sereyboth" w:date="2023-07-13T14:28:00Z">
          <w:r w:rsidR="001B7613" w:rsidRPr="00E33574" w:rsidDel="00DA0E01">
            <w:rPr>
              <w:rFonts w:ascii="Khmer MEF1" w:hAnsi="Khmer MEF1" w:cs="Khmer MEF1"/>
              <w:sz w:val="24"/>
              <w:szCs w:val="24"/>
              <w:cs/>
              <w:rPrChange w:id="27683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នាំរបស់ ន.ស.ស. ប្រតិភូសវនកម្មនិងសវនករទទួលបន្ទុក </w:delText>
          </w:r>
        </w:del>
      </w:ins>
      <w:ins w:id="27684" w:author="User" w:date="2022-09-27T23:51:00Z">
        <w:del w:id="27685" w:author="Kem Sereyboth" w:date="2023-07-13T14:28:00Z">
          <w:r w:rsidR="007C6943" w:rsidRPr="00E33574" w:rsidDel="00DA0E01">
            <w:rPr>
              <w:rFonts w:ascii="Khmer MEF1" w:hAnsi="Khmer MEF1" w:cs="Khmer MEF1"/>
              <w:sz w:val="24"/>
              <w:szCs w:val="24"/>
              <w:cs/>
              <w:rPrChange w:id="2768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បានរ</w:delText>
          </w:r>
        </w:del>
      </w:ins>
      <w:ins w:id="27687" w:author="User" w:date="2022-09-27T23:52:00Z">
        <w:del w:id="27688" w:author="Kem Sereyboth" w:date="2023-07-13T14:28:00Z">
          <w:r w:rsidR="007C6943" w:rsidRPr="00E33574" w:rsidDel="00DA0E01">
            <w:rPr>
              <w:rFonts w:ascii="Khmer MEF1" w:hAnsi="Khmer MEF1" w:cs="Khmer MEF1"/>
              <w:sz w:val="24"/>
              <w:szCs w:val="24"/>
              <w:cs/>
              <w:rPrChange w:id="2768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កឃើញ</w:delText>
          </w:r>
        </w:del>
      </w:ins>
      <w:ins w:id="27690" w:author="User" w:date="2022-09-22T15:02:00Z">
        <w:del w:id="27691" w:author="Kem Sereyboth" w:date="2023-07-13T14:28:00Z">
          <w:r w:rsidR="001B7613" w:rsidRPr="00E33574" w:rsidDel="00DA0E01">
            <w:rPr>
              <w:rFonts w:ascii="Khmer MEF1" w:hAnsi="Khmer MEF1" w:cs="Khmer MEF1"/>
              <w:sz w:val="24"/>
              <w:szCs w:val="24"/>
              <w:cs/>
              <w:rPrChange w:id="2769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នូវល</w:delText>
          </w:r>
        </w:del>
      </w:ins>
      <w:ins w:id="27693" w:author="User" w:date="2022-09-22T15:03:00Z">
        <w:del w:id="27694" w:author="Kem Sereyboth" w:date="2023-07-13T14:28:00Z">
          <w:r w:rsidR="001B7613" w:rsidRPr="00E33574" w:rsidDel="00DA0E01">
            <w:rPr>
              <w:rFonts w:ascii="Khmer MEF1" w:hAnsi="Khmer MEF1" w:cs="Khmer MEF1"/>
              <w:sz w:val="24"/>
              <w:szCs w:val="24"/>
              <w:cs/>
              <w:rPrChange w:id="27695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ទ្ធផលមួយចំនួនដូចខាងក្រោម៖</w:delText>
          </w:r>
        </w:del>
      </w:ins>
    </w:p>
    <w:p w14:paraId="66BAA72F" w14:textId="77777777" w:rsidR="00B26CA9" w:rsidRDefault="00B26CA9">
      <w:pPr>
        <w:spacing w:after="0" w:line="226" w:lineRule="auto"/>
        <w:ind w:firstLine="634"/>
        <w:jc w:val="both"/>
        <w:rPr>
          <w:ins w:id="27696" w:author="Sopheak Phorn" w:date="2023-08-25T15:04:00Z"/>
          <w:rFonts w:ascii="Khmer MEF1" w:hAnsi="Khmer MEF1" w:cs="Khmer MEF1"/>
          <w:sz w:val="24"/>
          <w:szCs w:val="24"/>
        </w:rPr>
        <w:pPrChange w:id="27697" w:author="Sopheak Phorn" w:date="2023-08-25T16:20:00Z">
          <w:pPr>
            <w:spacing w:after="0" w:line="233" w:lineRule="auto"/>
          </w:pPr>
        </w:pPrChange>
      </w:pPr>
    </w:p>
    <w:p w14:paraId="350CE641" w14:textId="77777777" w:rsidR="00B26CA9" w:rsidRPr="0015473D" w:rsidRDefault="00B26CA9">
      <w:pPr>
        <w:pStyle w:val="Heading1"/>
        <w:spacing w:before="0" w:line="226" w:lineRule="auto"/>
        <w:ind w:firstLine="634"/>
        <w:rPr>
          <w:ins w:id="27698" w:author="Sopheak Phorn" w:date="2023-08-25T15:05:00Z"/>
          <w:rFonts w:ascii="Khmer MEF2" w:hAnsi="Khmer MEF2" w:cs="Khmer MEF2"/>
          <w:sz w:val="24"/>
          <w:szCs w:val="24"/>
        </w:rPr>
        <w:pPrChange w:id="27699" w:author="Sopheak Phorn" w:date="2023-08-25T16:20:00Z">
          <w:pPr>
            <w:pStyle w:val="Heading1"/>
            <w:spacing w:before="160" w:line="223" w:lineRule="auto"/>
            <w:ind w:firstLine="634"/>
          </w:pPr>
        </w:pPrChange>
      </w:pPr>
      <w:bookmarkStart w:id="27700" w:name="_Toc143775305"/>
      <w:bookmarkStart w:id="27701" w:name="_Toc143872989"/>
      <w:ins w:id="27702" w:author="Sopheak Phorn" w:date="2023-08-25T15:05:00Z">
        <w:r w:rsidRPr="0015473D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</w:rPr>
          <w:t>១៣</w:t>
        </w:r>
        <w:r w:rsidRPr="0015473D">
          <w:rPr>
            <w:rFonts w:ascii="Khmer MEF2" w:hAnsi="Khmer MEF2" w:cs="Khmer MEF2"/>
            <w:b w:val="0"/>
            <w:bCs w:val="0"/>
            <w:color w:val="auto"/>
            <w:sz w:val="24"/>
            <w:szCs w:val="24"/>
          </w:rPr>
          <w:t>.</w:t>
        </w:r>
        <w:r w:rsidRPr="0015473D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</w:rPr>
          <w:t>ការវិភាគ និងវាយតម្លៃរបស់គណៈកម្មការចំពោះកិច្ច</w:t>
        </w:r>
        <w:bookmarkEnd w:id="27700"/>
        <w:bookmarkEnd w:id="27701"/>
      </w:ins>
    </w:p>
    <w:p w14:paraId="4AEA0C33" w14:textId="77777777" w:rsidR="00B26CA9" w:rsidRPr="00F141E9" w:rsidRDefault="00B26CA9">
      <w:pPr>
        <w:spacing w:after="0" w:line="226" w:lineRule="auto"/>
        <w:ind w:firstLine="720"/>
        <w:jc w:val="both"/>
        <w:rPr>
          <w:ins w:id="27703" w:author="Sopheak Phorn" w:date="2023-08-25T15:05:00Z"/>
          <w:rFonts w:ascii="Khmer MEF1" w:hAnsi="Khmer MEF1" w:cs="Khmer MEF1"/>
          <w:sz w:val="24"/>
          <w:szCs w:val="24"/>
          <w:lang w:val="ca-ES"/>
        </w:rPr>
        <w:pPrChange w:id="27704" w:author="Sopheak Phorn" w:date="2023-08-25T16:20:00Z">
          <w:pPr>
            <w:spacing w:after="0" w:line="227" w:lineRule="auto"/>
            <w:ind w:firstLine="720"/>
            <w:jc w:val="both"/>
          </w:pPr>
        </w:pPrChange>
      </w:pPr>
      <w:ins w:id="27705" w:author="Sopheak Phorn" w:date="2023-08-25T15:05:00Z">
        <w:r w:rsidRPr="0015473D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 xml:space="preserve">យោងតាមផ្នែកទី៨ នៃសេចក្ដីណែនាំស្ដីពីយន្តការ និងនីតិវិធីសវនកម្មសមិទ្ធកម្ម </w:t>
        </w:r>
        <w:r w:rsidRPr="0015473D">
          <w:rPr>
            <w:rFonts w:ascii="Khmer MEF1" w:hAnsi="Khmer MEF1" w:cs="Khmer MEF1"/>
            <w:spacing w:val="2"/>
            <w:sz w:val="24"/>
            <w:szCs w:val="24"/>
            <w:cs/>
          </w:rPr>
          <w:t>អង្គភាពសវនកម្ម</w:t>
        </w:r>
        <w:r w:rsidRPr="0015473D">
          <w:rPr>
            <w:rFonts w:ascii="Khmer MEF1" w:hAnsi="Khmer MEF1" w:cs="Khmer MEF1"/>
            <w:sz w:val="24"/>
            <w:szCs w:val="24"/>
            <w:cs/>
          </w:rPr>
          <w:t>ផ្ទៃ</w:t>
        </w:r>
        <w:r w:rsidRPr="0015473D">
          <w:rPr>
            <w:rFonts w:ascii="Khmer MEF1" w:hAnsi="Khmer MEF1" w:cs="Khmer MEF1"/>
            <w:sz w:val="24"/>
            <w:szCs w:val="24"/>
          </w:rPr>
          <w:t>​​​​​​​</w:t>
        </w:r>
        <w:r w:rsidRPr="0015473D">
          <w:rPr>
            <w:rFonts w:ascii="Khmer MEF1" w:hAnsi="Khmer MEF1" w:cs="Khmer MEF1"/>
            <w:sz w:val="24"/>
            <w:szCs w:val="24"/>
            <w:cs/>
          </w:rPr>
          <w:t xml:space="preserve">ក្នុងនៃ </w:t>
        </w:r>
        <w:r w:rsidRPr="0015473D">
          <w:rPr>
            <w:rFonts w:ascii="Khmer MEF1" w:hAnsi="Khmer MEF1" w:cs="Khmer MEF1"/>
            <w:b/>
            <w:bCs/>
            <w:sz w:val="24"/>
            <w:szCs w:val="24"/>
            <w:cs/>
          </w:rPr>
          <w:t>អ.ស.ហ.</w:t>
        </w:r>
        <w:r w:rsidRPr="0015473D">
          <w:rPr>
            <w:rFonts w:ascii="Khmer MEF1" w:hAnsi="Khmer MEF1" w:cs="Khmer MEF1"/>
            <w:sz w:val="24"/>
            <w:szCs w:val="24"/>
            <w:cs/>
          </w:rPr>
          <w:t xml:space="preserve"> ត្រូវបង្កើតគណៈកម្មការចំពោះកិច្ច ដើម្បីពិនិត្យ និងវាយតម្លៃលើរបាយការណ៍សវនកម្ម</w:t>
        </w:r>
        <w:r w:rsidRPr="00B26CA9">
          <w:rPr>
            <w:rFonts w:ascii="Khmer MEF1" w:hAnsi="Khmer MEF1" w:cs="Khmer MEF1"/>
            <w:spacing w:val="6"/>
            <w:sz w:val="24"/>
            <w:szCs w:val="24"/>
            <w:cs/>
          </w:rPr>
          <w:t>របស់​សវនករទទួលបន្ទុក</w:t>
        </w:r>
        <w:r w:rsidRPr="00B26CA9">
          <w:rPr>
            <w:rFonts w:ascii="Khmer MEF1" w:hAnsi="Khmer MEF1" w:cs="Khmer MEF1"/>
            <w:spacing w:val="6"/>
            <w:sz w:val="24"/>
            <w:szCs w:val="24"/>
          </w:rPr>
          <w:t>”</w:t>
        </w:r>
        <w:r w:rsidRPr="00B26CA9">
          <w:rPr>
            <w:rFonts w:ascii="Khmer MEF1" w:hAnsi="Khmer MEF1" w:cs="Khmer MEF1"/>
            <w:spacing w:val="6"/>
            <w:sz w:val="24"/>
            <w:szCs w:val="24"/>
            <w:cs/>
          </w:rPr>
          <w:t>។</w:t>
        </w:r>
        <w:r w:rsidRPr="00B26CA9">
          <w:rPr>
            <w:rFonts w:ascii="Khmer MEF1" w:hAnsi="Khmer MEF1" w:cs="Khmer MEF1"/>
            <w:spacing w:val="6"/>
            <w:sz w:val="24"/>
            <w:szCs w:val="24"/>
          </w:rPr>
          <w:t xml:space="preserve"> </w:t>
        </w:r>
        <w:r w:rsidRPr="00B26CA9">
          <w:rPr>
            <w:rFonts w:ascii="Khmer MEF2" w:hAnsi="Khmer MEF2" w:cs="Khmer MEF2"/>
            <w:spacing w:val="6"/>
            <w:sz w:val="24"/>
            <w:szCs w:val="24"/>
            <w:cs/>
          </w:rPr>
          <w:t xml:space="preserve">ឯកឧត្តមប្រធានអង្គភាព </w:t>
        </w:r>
        <w:r w:rsidRPr="00B26CA9">
          <w:rPr>
            <w:rFonts w:ascii="Khmer MEF1" w:hAnsi="Khmer MEF1" w:cs="Khmer MEF1"/>
            <w:spacing w:val="6"/>
            <w:sz w:val="24"/>
            <w:szCs w:val="24"/>
            <w:cs/>
          </w:rPr>
          <w:t>បានដាក់ចេញ</w:t>
        </w:r>
        <w:r w:rsidRPr="00B26CA9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>សេចក្ដីសម្រេចលេខ ០១៧/២៣</w:t>
        </w:r>
        <w:r w:rsidRPr="0015473D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 xml:space="preserve"> អ</w:t>
        </w:r>
        <w:r w:rsidRPr="002D0612">
          <w:rPr>
            <w:rFonts w:ascii="Khmer MEF1" w:hAnsi="Khmer MEF1" w:cs="Khmer MEF1" w:hint="cs"/>
            <w:sz w:val="24"/>
            <w:szCs w:val="24"/>
            <w:cs/>
            <w:lang w:val="ca-ES"/>
          </w:rPr>
          <w:t>.</w:t>
        </w:r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>ស.ផ.</w:t>
        </w:r>
        <w:r w:rsidRPr="00F141E9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ចុះថ្ងៃ</w:t>
        </w:r>
        <w:r w:rsidRPr="00DD1E2B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ទី</w:t>
        </w:r>
        <w:r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២១</w:t>
        </w:r>
        <w:r w:rsidRPr="00DD1E2B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 xml:space="preserve"> ខែ</w:t>
        </w:r>
        <w:r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សីហា</w:t>
        </w:r>
        <w:r w:rsidRPr="00DD1E2B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 xml:space="preserve"> ឆ្នាំ</w:t>
        </w:r>
        <w:r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២០២៣</w:t>
        </w:r>
        <w:r w:rsidRPr="00DD1E2B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 xml:space="preserve"> ស្ដីពី</w:t>
        </w:r>
        <w:r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ការកែសម្រួលសេចក្តីសម្រេចស្តីពី</w:t>
        </w:r>
        <w:r w:rsidRPr="00DD1E2B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ការបង្កើតគណៈកម្មការ</w:t>
        </w:r>
        <w:r w:rsidRPr="00F141E9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ចំពោះកិច្ចដើម្បីត្រួតពិនិត្យ និងវាយតម្លៃលើ</w:t>
        </w:r>
        <w:r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 xml:space="preserve">របាយការណ៍ត្រួតពិនិត្យឡើងវិញ ការអនុវត្តការប្រមូលចំណូល </w:t>
        </w:r>
        <w:r w:rsidRPr="0015473D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>ការអនុវត្តចំណាយ ការបង់ភាគទាន និងការប្រើប្រាស់ភាគទានប្រចាំត្រីមាស និងប្រចាំឆ្នាំ របាយការណ៍សវនកម្ម</w:t>
        </w:r>
        <w:r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​</w:t>
        </w:r>
        <w:r w:rsidRPr="00F141E9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 xml:space="preserve"> </w:t>
        </w:r>
        <w:r w:rsidRPr="0015473D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និងរបាយការណ៍តាមដានការអនុវត្តអនុសាសន៍សវនកម្មឆ្នាំ២០២៣ របស់សវនករទទួលបន្ទុក​នៃអង្គភាព</w:t>
        </w:r>
        <w:r w:rsidRPr="00DD1E2B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សវន</w:t>
        </w:r>
        <w:r>
          <w:rPr>
            <w:rFonts w:ascii="Khmer MEF1" w:hAnsi="Khmer MEF1" w:cs="Khmer MEF1" w:hint="cs"/>
            <w:spacing w:val="-8"/>
            <w:sz w:val="24"/>
            <w:szCs w:val="24"/>
            <w:cs/>
            <w:lang w:val="ca-ES"/>
          </w:rPr>
          <w:t>​</w:t>
        </w:r>
        <w:r w:rsidRPr="00DD1E2B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កម្មផ្ទៃក្នុងនៃ</w:t>
        </w:r>
        <w:r>
          <w:rPr>
            <w:rFonts w:ascii="Khmer MEF1" w:hAnsi="Khmer MEF1" w:cs="Khmer MEF1" w:hint="cs"/>
            <w:spacing w:val="-8"/>
            <w:sz w:val="24"/>
            <w:szCs w:val="24"/>
            <w:cs/>
            <w:lang w:val="ca-ES"/>
          </w:rPr>
          <w:t>អាជ្ញាធរសេវាហិរញ្ញវត្ថុមិនមែនធនាគារ</w:t>
        </w:r>
        <w:r w:rsidRPr="00DD1E2B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 w:hint="cs"/>
            <w:spacing w:val="-8"/>
            <w:sz w:val="24"/>
            <w:szCs w:val="24"/>
            <w:cs/>
            <w:lang w:val="ca-ES"/>
          </w:rPr>
          <w:t>ដែល</w:t>
        </w:r>
        <w:r w:rsidRPr="00DD1E2B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សមាសភាព</w:t>
        </w:r>
        <w:r w:rsidRPr="00F141E9">
          <w:rPr>
            <w:rFonts w:ascii="Khmer MEF1" w:hAnsi="Khmer MEF1" w:cs="Khmer MEF1"/>
            <w:sz w:val="24"/>
            <w:szCs w:val="24"/>
            <w:cs/>
            <w:lang w:val="ca-ES"/>
          </w:rPr>
          <w:t>ដូចខាងក្រោម៖</w:t>
        </w:r>
      </w:ins>
    </w:p>
    <w:p w14:paraId="0FE2F066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851"/>
        <w:jc w:val="both"/>
        <w:rPr>
          <w:ins w:id="27706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707" w:author="Sopheak Phorn" w:date="2023-08-25T15:05:00Z">
        <w:r w:rsidRPr="00F141E9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 xml:space="preserve">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១.ឯកឧត្តម </w:t>
        </w:r>
        <w:r w:rsidRPr="0015473D">
          <w:rPr>
            <w:rFonts w:ascii="Khmer MEF2" w:hAnsi="Khmer MEF2" w:cs="Khmer MEF2"/>
            <w:spacing w:val="-4"/>
            <w:sz w:val="24"/>
            <w:szCs w:val="24"/>
            <w:cs/>
            <w:lang w:val="ca-ES"/>
          </w:rPr>
          <w:t>ឈុន សម្បត្តិ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ប្រធានអង្គភាពសវនកម្មផ្ទៃក្នុង                 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>ប្រធាន</w:t>
        </w:r>
      </w:ins>
    </w:p>
    <w:p w14:paraId="102D33CD" w14:textId="77777777" w:rsidR="00B26CA9" w:rsidRPr="00F141E9" w:rsidRDefault="00B26CA9" w:rsidP="00B26CA9">
      <w:pPr>
        <w:tabs>
          <w:tab w:val="left" w:pos="3686"/>
          <w:tab w:val="left" w:pos="7088"/>
        </w:tabs>
        <w:spacing w:after="0" w:line="227" w:lineRule="auto"/>
        <w:ind w:firstLine="900"/>
        <w:jc w:val="both"/>
        <w:rPr>
          <w:ins w:id="27708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709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២.លោក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ឈុំ សេរីវុធ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អនុប្រធានអង្គភាពសវនកម្មផ្ទៃក្នុង 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 xml:space="preserve">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អនុប្រធាន</w:t>
        </w:r>
      </w:ins>
    </w:p>
    <w:p w14:paraId="31290289" w14:textId="77777777" w:rsidR="00B26CA9" w:rsidRPr="00F141E9" w:rsidRDefault="00B26CA9" w:rsidP="00B26CA9">
      <w:pPr>
        <w:tabs>
          <w:tab w:val="left" w:pos="3686"/>
          <w:tab w:val="left" w:pos="7088"/>
        </w:tabs>
        <w:spacing w:after="0" w:line="227" w:lineRule="auto"/>
        <w:ind w:firstLine="900"/>
        <w:jc w:val="both"/>
        <w:rPr>
          <w:ins w:id="27710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711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៣.លោក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លឹម ចាន់ណា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ប្រធាននាយកដ្ឋានកិច្ចការទូទៅ ​ 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 xml:space="preserve">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0D530B0E" w14:textId="77777777" w:rsidR="00B26CA9" w:rsidRPr="00F141E9" w:rsidRDefault="00B26CA9" w:rsidP="00B26CA9">
      <w:pPr>
        <w:tabs>
          <w:tab w:val="left" w:pos="3686"/>
          <w:tab w:val="left" w:pos="7088"/>
        </w:tabs>
        <w:spacing w:after="0" w:line="227" w:lineRule="auto"/>
        <w:ind w:firstLine="900"/>
        <w:jc w:val="both"/>
        <w:rPr>
          <w:ins w:id="27712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713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៤.លោក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អ៊ួន រិទ្ធី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ប្រធាននាយកដ្ឋានសវនកម្មទី១  ​       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>សមាជិក</w:t>
        </w:r>
      </w:ins>
    </w:p>
    <w:p w14:paraId="45DBBDED" w14:textId="77777777" w:rsidR="00B26CA9" w:rsidRPr="00F141E9" w:rsidRDefault="00B26CA9" w:rsidP="00B26CA9">
      <w:pPr>
        <w:tabs>
          <w:tab w:val="left" w:pos="3686"/>
          <w:tab w:val="left" w:pos="7088"/>
        </w:tabs>
        <w:spacing w:after="0" w:line="227" w:lineRule="auto"/>
        <w:ind w:firstLine="900"/>
        <w:jc w:val="both"/>
        <w:rPr>
          <w:ins w:id="27714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715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៥.លោក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អ៊ឺម សុផល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ប្រធាននាយកដ្ឋានសវនកម្មទី១ </w:t>
        </w:r>
        <w:r w:rsidRPr="00F141E9">
          <w:rPr>
            <w:rFonts w:ascii="Khmer MEF1" w:hAnsi="Khmer MEF1" w:cs="Khmer MEF1"/>
            <w:spacing w:val="-4"/>
            <w:sz w:val="24"/>
            <w:szCs w:val="24"/>
            <w:lang w:val="ca-ES"/>
          </w:rPr>
          <w:t>​​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  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>សមាជិក</w:t>
        </w:r>
      </w:ins>
    </w:p>
    <w:p w14:paraId="1A11FC86" w14:textId="77777777" w:rsidR="00B26CA9" w:rsidRPr="00F141E9" w:rsidRDefault="00B26CA9" w:rsidP="00B26CA9">
      <w:pPr>
        <w:tabs>
          <w:tab w:val="left" w:pos="3686"/>
          <w:tab w:val="left" w:pos="7088"/>
        </w:tabs>
        <w:spacing w:after="0" w:line="227" w:lineRule="auto"/>
        <w:ind w:firstLine="900"/>
        <w:jc w:val="both"/>
        <w:rPr>
          <w:ins w:id="27716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717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៦.លោក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នួន សំរតនា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អនុប្រធាននាយកដ្ឋានកិច្ចការទូទៅ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 xml:space="preserve">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3F1168D6" w14:textId="77777777" w:rsidR="00B26CA9" w:rsidRPr="00F141E9" w:rsidRDefault="00B26CA9" w:rsidP="00B26CA9">
      <w:pPr>
        <w:tabs>
          <w:tab w:val="left" w:pos="3686"/>
          <w:tab w:val="left" w:pos="7088"/>
        </w:tabs>
        <w:spacing w:after="0" w:line="227" w:lineRule="auto"/>
        <w:ind w:firstLine="900"/>
        <w:jc w:val="both"/>
        <w:rPr>
          <w:ins w:id="27718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719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៧.លោក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យឹម វីរៈ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អនុប្រធានប្រធាននាយកដ្ឋានសវនកម្មទី១</w:t>
        </w:r>
        <w:r w:rsidRPr="00F141E9"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19EFB083" w14:textId="77777777" w:rsidR="00B26CA9" w:rsidRPr="00F141E9" w:rsidRDefault="00B26CA9" w:rsidP="00B26CA9">
      <w:pPr>
        <w:tabs>
          <w:tab w:val="left" w:pos="3686"/>
          <w:tab w:val="left" w:pos="7088"/>
        </w:tabs>
        <w:spacing w:after="0" w:line="227" w:lineRule="auto"/>
        <w:ind w:firstLine="900"/>
        <w:jc w:val="both"/>
        <w:rPr>
          <w:ins w:id="27720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721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៨.លោក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ស្រ៊ុន ច័ន្ទសិត្ថា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អនុប្រធាននាយកដ្ឋានសវនកម្មទី២</w:t>
        </w:r>
        <w:r w:rsidRPr="00F141E9"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1B53521B" w14:textId="77777777" w:rsidR="00B26CA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722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723" w:author="Sopheak Phorn" w:date="2023-08-25T15:05:00Z"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 xml:space="preserve">៩.លោក </w:t>
        </w:r>
        <w:r w:rsidRPr="0015473D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ថៅ គីមរ៉ុង</w:t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ប្រធានការិយាល័យរដ្ឋបាល និងហិរញ្ញវត្ថុ</w:t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66819858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724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725" w:author="Sopheak Phorn" w:date="2023-08-25T15:05:00Z"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១០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.លោក </w:t>
        </w:r>
        <w:r w:rsidRPr="00F141E9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វឿន គុយអេង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ប្រធានការិយាល័យផែនការនិងបណ្ដុះបណ្ដាល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>សមាជិក</w:t>
        </w:r>
      </w:ins>
    </w:p>
    <w:p w14:paraId="14BE4D33" w14:textId="77777777" w:rsidR="00B26CA9" w:rsidRPr="00DD1E2B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726" w:author="Sopheak Phorn" w:date="2023-08-25T15:05:00Z"/>
          <w:rFonts w:ascii="Khmer MEF1" w:hAnsi="Khmer MEF1" w:cs="Khmer MEF1"/>
          <w:spacing w:val="-12"/>
          <w:sz w:val="24"/>
          <w:szCs w:val="24"/>
          <w:lang w:val="ca-ES"/>
        </w:rPr>
      </w:pPr>
      <w:ins w:id="27727" w:author="Sopheak Phorn" w:date="2023-08-25T15:05:00Z">
        <w:r w:rsidRPr="00DD1E2B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lastRenderedPageBreak/>
          <w:t>១</w:t>
        </w:r>
        <w:r>
          <w:rPr>
            <w:rFonts w:ascii="Khmer MEF1" w:hAnsi="Khmer MEF1" w:cs="Khmer MEF1" w:hint="cs"/>
            <w:spacing w:val="-12"/>
            <w:sz w:val="24"/>
            <w:szCs w:val="24"/>
            <w:cs/>
            <w:lang w:val="ca-ES"/>
          </w:rPr>
          <w:t>១</w:t>
        </w:r>
        <w:r w:rsidRPr="00DD1E2B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 xml:space="preserve">.លោក </w:t>
        </w:r>
        <w:r w:rsidRPr="00DD1E2B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lang w:val="ca-ES"/>
          </w:rPr>
          <w:t>សេង ឈាងឡាយ</w:t>
        </w:r>
        <w:r w:rsidRPr="00DD1E2B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12"/>
            <w:sz w:val="24"/>
            <w:szCs w:val="24"/>
            <w:lang w:val="ca-ES"/>
          </w:rPr>
          <w:tab/>
        </w:r>
        <w:r w:rsidRPr="00DD1E2B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 xml:space="preserve">ប្រធានការិយាល័យសវនកម្មទី១          </w:t>
        </w:r>
        <w:r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ab/>
        </w:r>
        <w:r w:rsidRPr="00DD1E2B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 xml:space="preserve"> </w:t>
        </w:r>
        <w:r w:rsidRPr="00DD1E2B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63A46036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728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729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១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២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.កញ្ញា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ឌុំ ផានិត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ប្រធានការិយាល័យសវនកម្មទី២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 xml:space="preserve">          សមាជិក</w:t>
        </w:r>
      </w:ins>
    </w:p>
    <w:p w14:paraId="340BEAC8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730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731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១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៣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សុខ ចិត្រា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ប្រធានការិយាល័យសវនកម្មទី៣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 xml:space="preserve">          សមាជិក</w:t>
        </w:r>
      </w:ins>
    </w:p>
    <w:p w14:paraId="483ADB77" w14:textId="77777777" w:rsidR="00B26CA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732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733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១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៤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ទេព សុភ័គ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ប្រធានការិយាល័យសវនកម្មទី៤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150231C9" w14:textId="77777777" w:rsidR="00B26CA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734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735" w:author="Sopheak Phorn" w:date="2023-08-25T15:05:00Z"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១៥.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សំ សេដ្ឋវណ្ណៈ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អនុប្រធានការិយាល័យផែនការ</w:t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103C9F6C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736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737" w:author="Sopheak Phorn" w:date="2023-08-25T15:05:00Z"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និងបណ្តុះបណ្តាល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 xml:space="preserve">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</w:ins>
    </w:p>
    <w:p w14:paraId="00BCBCF1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738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739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១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៦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.លោកស្រី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កែម សិរីបុត្រ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អនុប្រធានការិយាល័យសវនកម្មទី១​       </w:t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63A920B2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740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741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១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៧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.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លោកស្រី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ព្រេម លីណា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អនុប្រធានការិយាល័យសវនកម្មទី២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6A5840E0" w14:textId="77777777" w:rsidR="00B26CA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742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743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១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៨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ថន សំណាង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អនុប្រធានការិយាល័យសវនកម្មទី៣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 xml:space="preserve">          សមាជិក</w:t>
        </w:r>
      </w:ins>
    </w:p>
    <w:p w14:paraId="56BDD27A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744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745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១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៩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.លោក </w:t>
        </w:r>
        <w:r>
          <w:rPr>
            <w:rFonts w:ascii="Khmer MEF1" w:hAnsi="Khmer MEF1" w:cs="Khmer MEF1" w:hint="cs"/>
            <w:b/>
            <w:bCs/>
            <w:spacing w:val="-4"/>
            <w:sz w:val="24"/>
            <w:szCs w:val="24"/>
            <w:cs/>
            <w:lang w:val="ca-ES"/>
          </w:rPr>
          <w:t>រ៉ូ ប៉ុណ្ណារ៉ុង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អនុប្រធានការិយាល័យសវនកម្មទី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៤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 xml:space="preserve">          សមាជិក</w:t>
        </w:r>
      </w:ins>
    </w:p>
    <w:p w14:paraId="4B406AE3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746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747" w:author="Sopheak Phorn" w:date="2023-08-25T15:05:00Z"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២០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.លោក </w:t>
        </w:r>
        <w:r>
          <w:rPr>
            <w:rFonts w:ascii="Khmer MEF1" w:hAnsi="Khmer MEF1" w:cs="Khmer MEF1" w:hint="cs"/>
            <w:b/>
            <w:bCs/>
            <w:spacing w:val="-4"/>
            <w:sz w:val="24"/>
            <w:szCs w:val="24"/>
            <w:cs/>
            <w:lang w:val="ca-ES"/>
          </w:rPr>
          <w:t>ប៉ុន ឧត្តមបញ្ញា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ប្រធានការិយាល័យរដ្ឋបាល និងហិរញ្ញវត្ថុ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>លេខាធិការ។</w:t>
        </w:r>
      </w:ins>
    </w:p>
    <w:p w14:paraId="015154C5" w14:textId="77777777" w:rsidR="00B26CA9" w:rsidRPr="009A453A" w:rsidRDefault="00B26CA9" w:rsidP="00B26CA9">
      <w:pPr>
        <w:spacing w:after="0" w:line="227" w:lineRule="auto"/>
        <w:ind w:firstLine="634"/>
        <w:jc w:val="both"/>
        <w:rPr>
          <w:ins w:id="27748" w:author="Sopheak Phorn" w:date="2023-08-25T15:05:00Z"/>
          <w:rFonts w:ascii="Khmer MEF1" w:hAnsi="Khmer MEF1" w:cs="Khmer MEF1"/>
          <w:sz w:val="24"/>
          <w:szCs w:val="24"/>
          <w:lang w:val="ca-ES"/>
          <w:rPrChange w:id="27749" w:author="Sopheak Phorn" w:date="2023-08-25T15:19:00Z">
            <w:rPr>
              <w:ins w:id="27750" w:author="Sopheak Phorn" w:date="2023-08-25T15:05:00Z"/>
              <w:rFonts w:ascii="Khmer MEF1" w:hAnsi="Khmer MEF1" w:cs="Khmer MEF1"/>
              <w:sz w:val="24"/>
              <w:szCs w:val="24"/>
            </w:rPr>
          </w:rPrChange>
        </w:rPr>
      </w:pPr>
      <w:ins w:id="27751" w:author="Sopheak Phorn" w:date="2023-08-25T15:05:00Z">
        <w:r w:rsidRPr="0015473D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គណៈកម្មការចំពោះកិច្ច បានពិនិត្យ និងវាយតម្លៃលើរបាយការណ៍សវនកម្មឆ្នាំ២០២៣ របស់សវនក​ម្ម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​</w:t>
        </w:r>
        <w:r w:rsidRPr="00DD1E2B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ទទួលបន្ទុក ដោយផ្អែកលើគោលការណ៍ណែនាំស្ដីពីការសវនកម្ម</w:t>
        </w:r>
        <w:r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 xml:space="preserve">អនុលោមភាព </w:t>
        </w:r>
        <w:r w:rsidRPr="00DD1E2B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គោលការណ៍ណែនាំស្ដីពីកា</w:t>
        </w:r>
        <w:r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​</w:t>
        </w:r>
        <w:r w:rsidRPr="00DD1E2B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រសវនកម្មសមិទ្ធកម្ម</w:t>
        </w:r>
        <w:r w:rsidRPr="00DD1E2B">
          <w:rPr>
            <w:rFonts w:ascii="Khmer MEF1" w:hAnsi="Khmer MEF1" w:cs="Khmer MEF1"/>
            <w:spacing w:val="2"/>
            <w:sz w:val="24"/>
            <w:szCs w:val="24"/>
            <w:lang w:val="ca-ES"/>
          </w:rPr>
          <w:t xml:space="preserve">​ </w:t>
        </w:r>
        <w:r w:rsidRPr="00DD1E2B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សេចក្ដីណែនាំស្ដីពីយន្តការ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 w:rsidRPr="00DD1E2B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>និងនីតិវិធី</w:t>
        </w:r>
        <w:r>
          <w:rPr>
            <w:rFonts w:ascii="Khmer MEF1" w:hAnsi="Khmer MEF1" w:cs="Khmer MEF1" w:hint="cs"/>
            <w:spacing w:val="-12"/>
            <w:sz w:val="24"/>
            <w:szCs w:val="24"/>
            <w:cs/>
            <w:lang w:val="ca-ES"/>
          </w:rPr>
          <w:t>សវនកម្មអនុលោមភាព និង</w:t>
        </w:r>
        <w:r w:rsidRPr="00DD1E2B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សេចក្ដីណែនាំស្ដីពី</w:t>
        </w:r>
        <w:r w:rsidRPr="0015473D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យន្តការ និងនីតិវិធីសវនកម្មសមិទ្ធកម្ម ដោយពិនិត្យលើធាតុសំខាន់ៗមួយចំនួនដូចជា៖ </w:t>
        </w:r>
        <w:r w:rsidRPr="0015473D">
          <w:rPr>
            <w:rFonts w:ascii="Khmer MEF1" w:hAnsi="Khmer MEF1" w:cs="Khmer MEF1"/>
            <w:spacing w:val="4"/>
            <w:sz w:val="24"/>
            <w:szCs w:val="24"/>
            <w:cs/>
          </w:rPr>
          <w:t>ការអនុវត្តនីតិវិធីសវនក​ម្មរបស់សវនករទទួលបន្ទុក ដំណើរការអង្កេតរបស់សវនករទទួលបន្ទុក</w:t>
        </w:r>
        <w:r w:rsidRPr="0015473D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 </w:t>
        </w:r>
        <w:r w:rsidRPr="0015473D">
          <w:rPr>
            <w:rFonts w:ascii="Khmer MEF1" w:hAnsi="Khmer MEF1" w:cs="Khmer MEF1"/>
            <w:spacing w:val="4"/>
            <w:sz w:val="24"/>
            <w:szCs w:val="24"/>
            <w:cs/>
          </w:rPr>
          <w:t>ភស្តុតាងសវនកម្មទៅតាម</w:t>
        </w:r>
        <w:r w:rsidRPr="0015473D">
          <w:rPr>
            <w:rFonts w:ascii="Khmer MEF1" w:hAnsi="Khmer MEF1" w:cs="Khmer MEF1"/>
            <w:spacing w:val="-2"/>
            <w:sz w:val="24"/>
            <w:szCs w:val="24"/>
            <w:cs/>
          </w:rPr>
          <w:t>ប្រធា​ន​បទសវន​កម្មនីមួ​យ​ៗ ការសន្និដ្ឋានរបស់សវនករទទួលបន្ទុកទៅតាមប្រធានបទសវនកម្មនីមួយៗ កា​រ​</w:t>
        </w:r>
        <w:r w:rsidRPr="0015473D">
          <w:rPr>
            <w:rFonts w:ascii="Khmer MEF1" w:hAnsi="Khmer MEF1" w:cs="Khmer MEF1"/>
            <w:sz w:val="24"/>
            <w:szCs w:val="24"/>
            <w:cs/>
          </w:rPr>
          <w:t>សន្និ</w:t>
        </w:r>
        <w:r>
          <w:rPr>
            <w:rFonts w:ascii="Khmer MEF1" w:hAnsi="Khmer MEF1" w:cs="Khmer MEF1" w:hint="cs"/>
            <w:spacing w:val="-14"/>
            <w:sz w:val="24"/>
            <w:szCs w:val="24"/>
            <w:cs/>
          </w:rPr>
          <w:t>​</w:t>
        </w:r>
        <w:r w:rsidRPr="00DD1E2B">
          <w:rPr>
            <w:rFonts w:ascii="Khmer MEF1" w:hAnsi="Khmer MEF1" w:cs="Khmer MEF1"/>
            <w:spacing w:val="-14"/>
            <w:sz w:val="24"/>
            <w:szCs w:val="24"/>
            <w:cs/>
          </w:rPr>
          <w:t>ដ្ឋា</w:t>
        </w:r>
        <w:r>
          <w:rPr>
            <w:rFonts w:ascii="Khmer MEF1" w:hAnsi="Khmer MEF1" w:cs="Khmer MEF1" w:hint="cs"/>
            <w:spacing w:val="-14"/>
            <w:sz w:val="24"/>
            <w:szCs w:val="24"/>
            <w:cs/>
          </w:rPr>
          <w:t>​</w:t>
        </w:r>
        <w:r w:rsidRPr="00DD1E2B">
          <w:rPr>
            <w:rFonts w:ascii="Khmer MEF1" w:hAnsi="Khmer MEF1" w:cs="Khmer MEF1"/>
            <w:spacing w:val="-14"/>
            <w:sz w:val="24"/>
            <w:szCs w:val="24"/>
            <w:cs/>
          </w:rPr>
          <w:t>ន និ​ង</w:t>
        </w:r>
        <w:r w:rsidRPr="00DD1E2B">
          <w:rPr>
            <w:rFonts w:ascii="Khmer MEF1" w:hAnsi="Khmer MEF1" w:cs="Khmer MEF1"/>
            <w:spacing w:val="6"/>
            <w:sz w:val="24"/>
            <w:szCs w:val="24"/>
            <w:cs/>
          </w:rPr>
          <w:t>អនុសាសន៍</w:t>
        </w:r>
        <w:r w:rsidRPr="00F141E9">
          <w:rPr>
            <w:rFonts w:ascii="Khmer MEF1" w:hAnsi="Khmer MEF1" w:cs="Khmer MEF1"/>
            <w:sz w:val="24"/>
            <w:szCs w:val="24"/>
            <w:cs/>
          </w:rPr>
          <w:t>របស់សវនករទទួលបន្ទុកទៅតាមប្រធានបទសវនកម្មនីមួយៗ។</w:t>
        </w:r>
      </w:ins>
    </w:p>
    <w:p w14:paraId="282DB5ED" w14:textId="2AA5A7EC" w:rsidR="00B26CA9" w:rsidRDefault="00B26CA9" w:rsidP="00B26CA9">
      <w:pPr>
        <w:spacing w:after="0" w:line="227" w:lineRule="auto"/>
        <w:ind w:firstLine="720"/>
        <w:jc w:val="both"/>
        <w:rPr>
          <w:ins w:id="27752" w:author="Sopheak Phorn" w:date="2023-08-25T15:05:00Z"/>
          <w:rFonts w:ascii="Khmer MEF1" w:hAnsi="Khmer MEF1" w:cs="Khmer MEF1"/>
          <w:spacing w:val="-4"/>
          <w:sz w:val="24"/>
          <w:szCs w:val="24"/>
        </w:rPr>
      </w:pPr>
      <w:ins w:id="27753" w:author="Sopheak Phorn" w:date="2023-08-25T15:05:00Z">
        <w:r w:rsidRPr="00DD1E2B">
          <w:rPr>
            <w:rFonts w:ascii="Khmer MEF1" w:hAnsi="Khmer MEF1" w:cs="Khmer MEF1"/>
            <w:spacing w:val="-10"/>
            <w:sz w:val="24"/>
            <w:szCs w:val="24"/>
            <w:cs/>
          </w:rPr>
          <w:t>កិច្ចប្រជុំគណៈកម្មការចំពោះកិច្ចលើសេចក្ដីព្រាងរបាយការណ៍សវនកម្ម</w:t>
        </w:r>
        <w:r>
          <w:rPr>
            <w:rFonts w:ascii="Khmer MEF1" w:hAnsi="Khmer MEF1" w:cs="Khmer MEF1" w:hint="cs"/>
            <w:spacing w:val="-10"/>
            <w:sz w:val="24"/>
            <w:szCs w:val="24"/>
            <w:cs/>
          </w:rPr>
          <w:t xml:space="preserve">ឆ្នាំ២០២៣ នៅ </w:t>
        </w:r>
        <w:del w:id="27754" w:author="Chamreun Poth" w:date="2024-05-30T18:32:00Z" w16du:dateUtc="2024-05-30T11:32:00Z">
          <w:r w:rsidRPr="0015473D" w:rsidDel="00091126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</w:rPr>
            <w:delText>ន.</w:delText>
          </w:r>
        </w:del>
      </w:ins>
      <w:ins w:id="27755" w:author="Sopheak Phorn" w:date="2023-08-25T15:06:00Z">
        <w:del w:id="27756" w:author="Chamreun Poth" w:date="2024-05-30T18:32:00Z" w16du:dateUtc="2024-05-30T11:32:00Z">
          <w:r w:rsidDel="00091126">
            <w:rPr>
              <w:rFonts w:ascii="Khmer MEF1" w:hAnsi="Khmer MEF1" w:cs="Khmer MEF1" w:hint="cs"/>
              <w:b/>
              <w:bCs/>
              <w:spacing w:val="-10"/>
              <w:sz w:val="24"/>
              <w:szCs w:val="24"/>
              <w:cs/>
            </w:rPr>
            <w:delText>គ</w:delText>
          </w:r>
        </w:del>
      </w:ins>
      <w:ins w:id="27757" w:author="Sopheak Phorn" w:date="2023-08-25T15:05:00Z">
        <w:del w:id="27758" w:author="Chamreun Poth" w:date="2024-05-30T18:32:00Z" w16du:dateUtc="2024-05-30T11:32:00Z">
          <w:r w:rsidRPr="0015473D" w:rsidDel="00091126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</w:rPr>
            <w:delText>.ស.</w:delText>
          </w:r>
        </w:del>
      </w:ins>
      <w:ins w:id="27759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10"/>
            <w:sz w:val="24"/>
            <w:szCs w:val="24"/>
            <w:cs/>
          </w:rPr>
          <w:t>ឈ្មោះសវនដ្ឋាន</w:t>
        </w:r>
      </w:ins>
      <w:ins w:id="27760" w:author="Sopheak Phorn" w:date="2023-08-25T15:05:00Z">
        <w:r>
          <w:rPr>
            <w:rFonts w:ascii="Khmer MEF1" w:hAnsi="Khmer MEF1" w:cs="Khmer MEF1" w:hint="cs"/>
            <w:spacing w:val="-4"/>
            <w:sz w:val="24"/>
            <w:szCs w:val="24"/>
            <w:cs/>
          </w:rPr>
          <w:t xml:space="preserve">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</w:rPr>
          <w:t>ត្រូវ</w:t>
        </w:r>
        <w:r w:rsidRPr="0015473D">
          <w:rPr>
            <w:rFonts w:ascii="Khmer MEF1" w:hAnsi="Khmer MEF1" w:cs="Khmer MEF1"/>
            <w:spacing w:val="-10"/>
            <w:sz w:val="24"/>
            <w:szCs w:val="24"/>
            <w:cs/>
          </w:rPr>
          <w:t>បា​នរៀបចំ</w:t>
        </w:r>
        <w:r w:rsidRPr="00AA5B49">
          <w:rPr>
            <w:rFonts w:ascii="Khmer MEF1" w:hAnsi="Khmer MEF1" w:cs="Khmer MEF1"/>
            <w:spacing w:val="-10"/>
            <w:sz w:val="24"/>
            <w:szCs w:val="24"/>
            <w:cs/>
          </w:rPr>
          <w:t>ឡើង</w:t>
        </w:r>
        <w:r w:rsidRPr="00ED148B">
          <w:rPr>
            <w:rFonts w:ascii="Khmer MEF1" w:hAnsi="Khmer MEF1" w:cs="Khmer MEF1"/>
            <w:spacing w:val="-10"/>
            <w:sz w:val="24"/>
            <w:szCs w:val="24"/>
            <w:cs/>
            <w:rPrChange w:id="27761" w:author="Sopheak Phorn" w:date="2023-08-25T16:20:00Z">
              <w:rPr>
                <w:rFonts w:ascii="Khmer MEF1" w:hAnsi="Khmer MEF1" w:cs="Khmer MEF1"/>
                <w:spacing w:val="-10"/>
                <w:sz w:val="24"/>
                <w:szCs w:val="24"/>
                <w:highlight w:val="yellow"/>
                <w:cs/>
              </w:rPr>
            </w:rPrChange>
          </w:rPr>
          <w:t>កាលពីថ្ងៃទី២២</w:t>
        </w:r>
        <w:r w:rsidRPr="00091126">
          <w:rPr>
            <w:rFonts w:ascii="Khmer MEF1" w:hAnsi="Khmer MEF1" w:cs="Khmer MEF1"/>
            <w:spacing w:val="-10"/>
            <w:sz w:val="24"/>
            <w:szCs w:val="24"/>
            <w:lang w:val="ca-ES"/>
            <w:rPrChange w:id="27762" w:author="Chamreun Poth" w:date="2024-05-30T18:36:00Z" w16du:dateUtc="2024-05-30T11:36:00Z">
              <w:rPr>
                <w:rFonts w:ascii="Khmer MEF1" w:hAnsi="Khmer MEF1" w:cs="Khmer MEF1"/>
                <w:spacing w:val="-10"/>
                <w:sz w:val="24"/>
                <w:szCs w:val="24"/>
                <w:highlight w:val="yellow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spacing w:val="-10"/>
            <w:sz w:val="24"/>
            <w:szCs w:val="24"/>
            <w:cs/>
            <w:rPrChange w:id="27763" w:author="Sopheak Phorn" w:date="2023-08-25T16:20:00Z">
              <w:rPr>
                <w:rFonts w:ascii="Khmer MEF1" w:hAnsi="Khmer MEF1" w:cs="Khmer MEF1"/>
                <w:spacing w:val="-10"/>
                <w:sz w:val="24"/>
                <w:szCs w:val="24"/>
                <w:highlight w:val="yellow"/>
                <w:cs/>
              </w:rPr>
            </w:rPrChange>
          </w:rPr>
          <w:t>ខែសីហា ឆ្នាំ</w:t>
        </w:r>
        <w:r w:rsidRPr="00AA5B49">
          <w:rPr>
            <w:rFonts w:ascii="Khmer MEF1" w:hAnsi="Khmer MEF1" w:cs="Khmer MEF1"/>
            <w:spacing w:val="-10"/>
            <w:sz w:val="24"/>
            <w:szCs w:val="24"/>
            <w:cs/>
          </w:rPr>
          <w:t>២០២៣</w:t>
        </w:r>
        <w:r w:rsidRPr="0015473D">
          <w:rPr>
            <w:rFonts w:ascii="Khmer MEF1" w:hAnsi="Khmer MEF1" w:cs="Khmer MEF1"/>
            <w:spacing w:val="-10"/>
            <w:sz w:val="24"/>
            <w:szCs w:val="24"/>
            <w:cs/>
          </w:rPr>
          <w:t xml:space="preserve"> នៅបន្ទប់ប្រជុំ​របស់​អង្គភាព</w:t>
        </w:r>
        <w:r w:rsidRPr="00091126">
          <w:rPr>
            <w:rFonts w:ascii="Khmer MEF1" w:hAnsi="Khmer MEF1" w:cs="Khmer MEF1"/>
            <w:spacing w:val="-10"/>
            <w:sz w:val="24"/>
            <w:szCs w:val="24"/>
            <w:lang w:val="ca-ES"/>
            <w:rPrChange w:id="27764" w:author="Chamreun Poth" w:date="2024-05-30T18:36:00Z" w16du:dateUtc="2024-05-30T11:36:00Z">
              <w:rPr>
                <w:rFonts w:ascii="Khmer MEF1" w:hAnsi="Khmer MEF1" w:cs="Khmer MEF1"/>
                <w:spacing w:val="-10"/>
                <w:sz w:val="24"/>
                <w:szCs w:val="24"/>
              </w:rPr>
            </w:rPrChange>
          </w:rPr>
          <w:t>​</w:t>
        </w:r>
        <w:r w:rsidRPr="0015473D">
          <w:rPr>
            <w:rFonts w:ascii="Khmer MEF1" w:hAnsi="Khmer MEF1" w:cs="Khmer MEF1"/>
            <w:spacing w:val="-10"/>
            <w:sz w:val="24"/>
            <w:szCs w:val="24"/>
            <w:cs/>
          </w:rPr>
          <w:t>សវនកម្ម​ផ្ទៃ​ក្នុង​​នៃ​</w:t>
        </w:r>
        <w:r w:rsidRPr="00091126">
          <w:rPr>
            <w:rFonts w:ascii="Khmer MEF1" w:hAnsi="Khmer MEF1" w:cs="Khmer MEF1"/>
            <w:spacing w:val="-10"/>
            <w:sz w:val="24"/>
            <w:szCs w:val="24"/>
            <w:lang w:val="ca-ES"/>
            <w:rPrChange w:id="27765" w:author="Chamreun Poth" w:date="2024-05-30T18:36:00Z" w16du:dateUtc="2024-05-30T11:36:00Z">
              <w:rPr>
                <w:rFonts w:ascii="Khmer MEF1" w:hAnsi="Khmer MEF1" w:cs="Khmer MEF1"/>
                <w:spacing w:val="-10"/>
                <w:sz w:val="24"/>
                <w:szCs w:val="24"/>
              </w:rPr>
            </w:rPrChange>
          </w:rPr>
          <w:t xml:space="preserve"> </w:t>
        </w:r>
        <w:r w:rsidRPr="0015473D">
          <w:rPr>
            <w:rFonts w:ascii="Khmer MEF1" w:hAnsi="Khmer MEF1" w:cs="Khmer MEF1"/>
            <w:b/>
            <w:bCs/>
            <w:spacing w:val="-10"/>
            <w:sz w:val="24"/>
            <w:szCs w:val="24"/>
            <w:cs/>
          </w:rPr>
          <w:t>អ.ស.ហ.</w:t>
        </w:r>
        <w:r w:rsidRPr="00091126">
          <w:rPr>
            <w:rFonts w:ascii="Khmer MEF1" w:hAnsi="Khmer MEF1" w:cs="Khmer MEF1"/>
            <w:spacing w:val="-8"/>
            <w:sz w:val="24"/>
            <w:szCs w:val="24"/>
            <w:lang w:val="ca-ES"/>
            <w:rPrChange w:id="27766" w:author="Chamreun Poth" w:date="2024-05-30T18:36:00Z" w16du:dateUtc="2024-05-30T11:36:00Z">
              <w:rPr>
                <w:rFonts w:ascii="Khmer MEF1" w:hAnsi="Khmer MEF1" w:cs="Khmer MEF1"/>
                <w:spacing w:val="-8"/>
                <w:sz w:val="24"/>
                <w:szCs w:val="24"/>
              </w:rPr>
            </w:rPrChange>
          </w:rPr>
          <w:t xml:space="preserve"> </w:t>
        </w:r>
        <w:r w:rsidRPr="00F141E9">
          <w:rPr>
            <w:rFonts w:ascii="Khmer MEF1" w:hAnsi="Khmer MEF1" w:cs="Khmer MEF1"/>
            <w:spacing w:val="-8"/>
            <w:sz w:val="24"/>
            <w:szCs w:val="24"/>
            <w:cs/>
          </w:rPr>
          <w:t>​</w:t>
        </w:r>
        <w:r w:rsidRPr="0083068F">
          <w:rPr>
            <w:rFonts w:ascii="Khmer MEF1" w:hAnsi="Khmer MEF1" w:cs="Khmer MEF1"/>
            <w:spacing w:val="-8"/>
            <w:sz w:val="24"/>
            <w:szCs w:val="24"/>
            <w:cs/>
          </w:rPr>
          <w:t>វេលា</w:t>
        </w:r>
        <w:r w:rsidRPr="0083068F">
          <w:rPr>
            <w:rFonts w:ascii="Khmer MEF1" w:hAnsi="Khmer MEF1" w:cs="Khmer MEF1" w:hint="cs"/>
            <w:spacing w:val="-8"/>
            <w:sz w:val="24"/>
            <w:szCs w:val="24"/>
            <w:cs/>
          </w:rPr>
          <w:t xml:space="preserve">ម៉ោង ១០ </w:t>
        </w:r>
        <w:r w:rsidRPr="0083068F">
          <w:rPr>
            <w:rFonts w:ascii="Khmer MEF1" w:hAnsi="Khmer MEF1" w:cs="Khmer MEF1"/>
            <w:spacing w:val="-8"/>
            <w:sz w:val="24"/>
            <w:szCs w:val="24"/>
          </w:rPr>
          <w:t>:</w:t>
        </w:r>
        <w:r w:rsidRPr="0083068F">
          <w:rPr>
            <w:rFonts w:ascii="Khmer MEF1" w:hAnsi="Khmer MEF1" w:cs="Khmer MEF1" w:hint="cs"/>
            <w:spacing w:val="-8"/>
            <w:sz w:val="24"/>
            <w:szCs w:val="24"/>
            <w:cs/>
          </w:rPr>
          <w:t>៣០ នាទីព្រឹក</w:t>
        </w:r>
        <w:r w:rsidRPr="0083068F">
          <w:rPr>
            <w:rFonts w:ascii="Khmer MEF1" w:hAnsi="Khmer MEF1" w:cs="Khmer MEF1"/>
            <w:spacing w:val="-8"/>
            <w:sz w:val="24"/>
            <w:szCs w:val="24"/>
          </w:rPr>
          <w:t xml:space="preserve"> </w:t>
        </w:r>
        <w:r w:rsidRPr="0083068F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ក្រោមការដឹកនាំរបស់</w:t>
        </w:r>
        <w:r w:rsidRPr="0083068F">
          <w:rPr>
            <w:rFonts w:ascii="Khmer MEF1" w:hAnsi="Khmer MEF1" w:cs="Khmer MEF1"/>
            <w:spacing w:val="-8"/>
            <w:sz w:val="24"/>
            <w:szCs w:val="24"/>
            <w:lang w:val="ca-ES"/>
          </w:rPr>
          <w:t xml:space="preserve"> </w:t>
        </w:r>
        <w:r w:rsidRPr="0083068F">
          <w:rPr>
            <w:rFonts w:ascii="Khmer MEF2" w:hAnsi="Khmer MEF2" w:cs="Khmer MEF2"/>
            <w:spacing w:val="-8"/>
            <w:sz w:val="24"/>
            <w:szCs w:val="24"/>
            <w:cs/>
            <w:lang w:val="ca-ES"/>
          </w:rPr>
          <w:t>ឯកឧត្តម ឈុន សម្បត្តិ</w:t>
        </w:r>
        <w:r w:rsidRPr="0015473D">
          <w:rPr>
            <w:rFonts w:ascii="Khmer MEF1" w:hAnsi="Khmer MEF1" w:cs="Khmer MEF1"/>
            <w:spacing w:val="-8"/>
            <w:sz w:val="24"/>
            <w:szCs w:val="24"/>
            <w:lang w:val="ca-ES"/>
          </w:rPr>
          <w:t xml:space="preserve"> </w:t>
        </w:r>
        <w:r w:rsidRPr="0015473D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ប្រធានអង្គភាពសវនកម្មផ្ទៃក្នុង</w:t>
        </w:r>
        <w:r w:rsidRPr="0015473D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នៃ </w:t>
        </w:r>
        <w:r w:rsidRPr="0015473D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</w:rPr>
          <w:t>អ.ស.ហ.</w:t>
        </w:r>
        <w:r w:rsidRPr="0015473D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 និងជាប្រធានគណៈកម្មការចំពោះកិច្ច។</w:t>
        </w:r>
        <w:r w:rsidRPr="0015473D">
          <w:rPr>
            <w:rFonts w:ascii="Khmer MEF1" w:hAnsi="Khmer MEF1" w:cs="Khmer MEF1"/>
            <w:spacing w:val="-6"/>
            <w:sz w:val="24"/>
            <w:szCs w:val="24"/>
            <w:lang w:val="ca-ES"/>
          </w:rPr>
          <w:t xml:space="preserve"> </w:t>
        </w:r>
        <w:r w:rsidRPr="0015473D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ជាកិច្ចចាប់ផ្ដើម</w:t>
        </w:r>
        <w:r w:rsidRPr="0015473D">
          <w:rPr>
            <w:rFonts w:ascii="Khmer MEF1" w:hAnsi="Khmer MEF1" w:cs="Khmer MEF1"/>
            <w:spacing w:val="-6"/>
            <w:sz w:val="24"/>
            <w:szCs w:val="24"/>
            <w:lang w:val="ca-ES"/>
          </w:rPr>
          <w:t xml:space="preserve"> </w:t>
        </w:r>
        <w:r w:rsidRPr="0015473D">
          <w:rPr>
            <w:rFonts w:ascii="Khmer MEF2" w:hAnsi="Khmer MEF2" w:cs="Khmer MEF2"/>
            <w:spacing w:val="-6"/>
            <w:sz w:val="24"/>
            <w:szCs w:val="24"/>
            <w:cs/>
          </w:rPr>
          <w:t>ឯកឧត្តមប្រធានអង្គភាព</w:t>
        </w:r>
        <w:r w:rsidRPr="0015473D">
          <w:rPr>
            <w:rFonts w:ascii="Khmer MEF2" w:hAnsi="Khmer MEF2" w:cs="Khmer MEF2"/>
            <w:spacing w:val="-6"/>
            <w:sz w:val="24"/>
            <w:szCs w:val="24"/>
          </w:rPr>
          <w:t xml:space="preserve"> </w:t>
        </w:r>
        <w:r w:rsidRPr="0015473D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បានស​ម្ដែ​ង</w:t>
        </w:r>
        <w:r w:rsidRPr="0015473D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ការកោតសរសើរចំពោះសវនករទទួលបន្ទុកដែលបានខិតខំប្រឹងប្រែងរៀបចំ</w:t>
        </w:r>
        <w:r w:rsidRPr="0015473D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របាយការណ៍សវនកម្មឆ្នាំ២០២៣ </w:t>
        </w:r>
        <w:r w:rsidRPr="00DD1E2B">
          <w:rPr>
            <w:rFonts w:ascii="Khmer MEF1" w:hAnsi="Khmer MEF1" w:cs="Khmer MEF1"/>
            <w:spacing w:val="-14"/>
            <w:sz w:val="24"/>
            <w:szCs w:val="24"/>
            <w:cs/>
            <w:lang w:val="ca-ES"/>
          </w:rPr>
          <w:t xml:space="preserve">នៅ </w:t>
        </w:r>
        <w:del w:id="27767" w:author="Chamreun Poth" w:date="2024-05-30T18:32:00Z" w16du:dateUtc="2024-05-30T11:32:00Z">
          <w:r w:rsidRPr="0015473D" w:rsidDel="0009112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</w:rPr>
            <w:delText>ន.</w:delText>
          </w:r>
        </w:del>
      </w:ins>
      <w:ins w:id="27768" w:author="Sopheak Phorn" w:date="2023-08-25T15:07:00Z">
        <w:del w:id="27769" w:author="Chamreun Poth" w:date="2024-05-30T18:32:00Z" w16du:dateUtc="2024-05-30T11:32:00Z">
          <w:r w:rsidDel="00091126">
            <w:rPr>
              <w:rFonts w:ascii="Khmer MEF1" w:hAnsi="Khmer MEF1" w:cs="Khmer MEF1" w:hint="cs"/>
              <w:b/>
              <w:bCs/>
              <w:spacing w:val="-8"/>
              <w:sz w:val="24"/>
              <w:szCs w:val="24"/>
              <w:cs/>
              <w:lang w:val="ca-ES"/>
            </w:rPr>
            <w:delText>គ</w:delText>
          </w:r>
        </w:del>
      </w:ins>
      <w:ins w:id="27770" w:author="Sopheak Phorn" w:date="2023-08-25T15:05:00Z">
        <w:del w:id="27771" w:author="Chamreun Poth" w:date="2024-05-30T18:32:00Z" w16du:dateUtc="2024-05-30T11:32:00Z">
          <w:r w:rsidRPr="0015473D" w:rsidDel="0009112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</w:rPr>
            <w:delText>.ស.</w:delText>
          </w:r>
        </w:del>
      </w:ins>
      <w:ins w:id="27772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</w:rPr>
          <w:t>ឈ្មោះសវនដ្ឋាន</w:t>
        </w:r>
      </w:ins>
      <w:ins w:id="27773" w:author="Sopheak Phorn" w:date="2023-08-25T15:05:00Z">
        <w:r>
          <w:rPr>
            <w:rFonts w:ascii="Khmer MEF1" w:hAnsi="Khmer MEF1" w:cs="Khmer MEF1" w:hint="cs"/>
            <w:spacing w:val="-8"/>
            <w:sz w:val="24"/>
            <w:szCs w:val="24"/>
            <w:cs/>
            <w:lang w:val="ca-ES"/>
          </w:rPr>
          <w:t xml:space="preserve"> </w:t>
        </w:r>
        <w:r w:rsidRPr="00DD1E2B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បានទាន់ពេលវេលា និងគោរពទៅតាមទម្រង់ដែលបានកំណត់ត្រឹមត្រូវ។</w:t>
        </w:r>
        <w:r w:rsidRPr="00F141E9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 xml:space="preserve"> </w:t>
        </w:r>
        <w:r w:rsidRPr="00DD1E2B">
          <w:rPr>
            <w:rFonts w:ascii="Khmer MEF1" w:hAnsi="Khmer MEF1" w:cs="Khmer MEF1"/>
            <w:sz w:val="24"/>
            <w:szCs w:val="24"/>
            <w:cs/>
            <w:lang w:val="ca-ES"/>
          </w:rPr>
          <w:t>តាមការត្រួតពិនិត្យលើរបាយការណ៍សវនកម្ម</w:t>
        </w:r>
        <w:r w:rsidRPr="00F141E9">
          <w:rPr>
            <w:rFonts w:ascii="Khmer MEF1" w:hAnsi="Khmer MEF1" w:cs="Khmer MEF1"/>
            <w:sz w:val="24"/>
            <w:szCs w:val="24"/>
            <w:lang w:val="ca-ES"/>
          </w:rPr>
          <w:t xml:space="preserve"> </w:t>
        </w:r>
        <w:r w:rsidRPr="00DD1E2B">
          <w:rPr>
            <w:rFonts w:ascii="Khmer MEF2" w:hAnsi="Khmer MEF2" w:cs="Khmer MEF2"/>
            <w:sz w:val="24"/>
            <w:szCs w:val="24"/>
            <w:cs/>
          </w:rPr>
          <w:t>ឯកឧត្តម</w:t>
        </w:r>
        <w:r w:rsidRPr="00F141E9">
          <w:rPr>
            <w:rFonts w:ascii="Khmer MEF2" w:hAnsi="Khmer MEF2" w:cs="Khmer MEF2"/>
            <w:sz w:val="24"/>
            <w:szCs w:val="24"/>
          </w:rPr>
          <w:t xml:space="preserve">​ </w:t>
        </w:r>
        <w:r w:rsidRPr="00F141E9">
          <w:rPr>
            <w:rFonts w:ascii="Khmer MEF2" w:hAnsi="Khmer MEF2" w:cs="Khmer MEF2"/>
            <w:sz w:val="24"/>
            <w:szCs w:val="24"/>
            <w:cs/>
          </w:rPr>
          <w:t xml:space="preserve">ឈុន សម្បត្តិ </w:t>
        </w:r>
        <w:r w:rsidRPr="00DD1E2B">
          <w:rPr>
            <w:rFonts w:ascii="Khmer MEF2" w:hAnsi="Khmer MEF2" w:cs="Khmer MEF2"/>
            <w:sz w:val="24"/>
            <w:szCs w:val="24"/>
            <w:cs/>
          </w:rPr>
          <w:t>ប្រធានអង្គភាព</w:t>
        </w:r>
        <w:r w:rsidRPr="00F141E9">
          <w:rPr>
            <w:rFonts w:ascii="Khmer MEF2" w:hAnsi="Khmer MEF2" w:cs="Khmer MEF2"/>
            <w:sz w:val="24"/>
            <w:szCs w:val="24"/>
            <w:cs/>
          </w:rPr>
          <w:t>សវនកម្មផ្ទៃក្នុង</w:t>
        </w:r>
        <w:r>
          <w:rPr>
            <w:rFonts w:ascii="Khmer MEF2" w:hAnsi="Khmer MEF2" w:cs="Khmer MEF2" w:hint="cs"/>
            <w:sz w:val="24"/>
            <w:szCs w:val="24"/>
            <w:cs/>
          </w:rPr>
          <w:t>នៃ អ.ស.ហ.</w:t>
        </w:r>
        <w:r w:rsidRPr="00DD1E2B">
          <w:rPr>
            <w:rFonts w:ascii="Khmer MEF2" w:hAnsi="Khmer MEF2" w:cs="Khmer MEF2"/>
            <w:sz w:val="24"/>
            <w:szCs w:val="24"/>
          </w:rPr>
          <w:t xml:space="preserve"> </w:t>
        </w:r>
        <w:r w:rsidRPr="00DD1E2B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</w:rPr>
          <w:t>និងជា</w:t>
        </w:r>
        <w:r w:rsidRPr="0015473D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ប្រធានគណៈកម្មការចំពោះកិច្ច</w:t>
        </w:r>
        <w:r w:rsidRPr="0015473D">
          <w:rPr>
            <w:rFonts w:ascii="Khmer MEF2" w:hAnsi="Khmer MEF2" w:cs="Khmer MEF2"/>
            <w:sz w:val="24"/>
            <w:szCs w:val="24"/>
          </w:rPr>
          <w:t xml:space="preserve"> </w:t>
        </w:r>
        <w:r w:rsidRPr="0015473D">
          <w:rPr>
            <w:rFonts w:ascii="Khmer MEF1" w:hAnsi="Khmer MEF1" w:cs="Khmer MEF1"/>
            <w:sz w:val="24"/>
            <w:szCs w:val="24"/>
            <w:cs/>
            <w:lang w:val="ca-ES"/>
          </w:rPr>
          <w:t>ព្រមទាំងសមាជិក/សមាជិកានៃ</w:t>
        </w:r>
        <w:r w:rsidRPr="0015473D">
          <w:rPr>
            <w:rFonts w:ascii="Khmer MEF1" w:hAnsi="Khmer MEF1" w:cs="Khmer MEF1"/>
            <w:sz w:val="24"/>
            <w:szCs w:val="24"/>
            <w:cs/>
          </w:rPr>
          <w:t>គណៈកម្មការចំពោះកិច្ច ​បានពិនិត្យទៅ</w:t>
        </w:r>
        <w:r>
          <w:rPr>
            <w:rFonts w:ascii="Khmer MEF1" w:hAnsi="Khmer MEF1" w:cs="Khmer MEF1" w:hint="cs"/>
            <w:spacing w:val="4"/>
            <w:sz w:val="24"/>
            <w:szCs w:val="24"/>
            <w:cs/>
          </w:rPr>
          <w:t>លើ​</w:t>
        </w:r>
        <w:r w:rsidRPr="00B26CA9">
          <w:rPr>
            <w:rFonts w:ascii="Khmer MEF1" w:hAnsi="Khmer MEF1" w:cs="Khmer MEF1"/>
            <w:spacing w:val="2"/>
            <w:sz w:val="24"/>
            <w:szCs w:val="24"/>
            <w:cs/>
            <w:rPrChange w:id="27774" w:author="Sopheak Phorn" w:date="2023-08-25T15:07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ប្រធានបទ និងលទ្ធផលរកឃើញ ដែលបានជួបពិភាក្សាជាមួយ </w:t>
        </w:r>
        <w:del w:id="27775" w:author="Chamreun Poth" w:date="2024-05-30T18:32:00Z" w16du:dateUtc="2024-05-30T11:32:00Z">
          <w:r w:rsidRPr="00B26CA9" w:rsidDel="00091126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7776" w:author="Sopheak Phorn" w:date="2023-08-25T15:07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ន.</w:delText>
          </w:r>
        </w:del>
      </w:ins>
      <w:ins w:id="27777" w:author="Sopheak Phorn" w:date="2023-08-25T15:07:00Z">
        <w:del w:id="27778" w:author="Chamreun Poth" w:date="2024-05-30T18:32:00Z" w16du:dateUtc="2024-05-30T11:32:00Z">
          <w:r w:rsidRPr="00B26CA9" w:rsidDel="00091126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7779" w:author="Sopheak Phorn" w:date="2023-08-25T15:07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គ</w:delText>
          </w:r>
        </w:del>
      </w:ins>
      <w:ins w:id="27780" w:author="Sopheak Phorn" w:date="2023-08-25T15:05:00Z">
        <w:del w:id="27781" w:author="Chamreun Poth" w:date="2024-05-30T18:32:00Z" w16du:dateUtc="2024-05-30T11:32:00Z">
          <w:r w:rsidRPr="00B26CA9" w:rsidDel="00091126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7782" w:author="Sopheak Phorn" w:date="2023-08-25T15:07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.ស.</w:delText>
          </w:r>
        </w:del>
      </w:ins>
      <w:ins w:id="27783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2"/>
            <w:sz w:val="24"/>
            <w:szCs w:val="24"/>
            <w:cs/>
          </w:rPr>
          <w:t>ឈ្មោះសវនដ្ឋាន</w:t>
        </w:r>
      </w:ins>
      <w:ins w:id="27784" w:author="Sopheak Phorn" w:date="2023-08-25T15:05:00Z">
        <w:r w:rsidRPr="00B26CA9">
          <w:rPr>
            <w:rFonts w:ascii="Khmer MEF1" w:hAnsi="Khmer MEF1" w:cs="Khmer MEF1"/>
            <w:spacing w:val="2"/>
            <w:sz w:val="24"/>
            <w:szCs w:val="24"/>
            <w:cs/>
            <w:rPrChange w:id="27785" w:author="Sopheak Phorn" w:date="2023-08-25T15:07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និងបានឯកភាពលើសេចក្តីព្រា​ង</w:t>
        </w:r>
        <w:r>
          <w:rPr>
            <w:rFonts w:ascii="Khmer MEF1" w:hAnsi="Khmer MEF1" w:cs="Khmer MEF1" w:hint="cs"/>
            <w:spacing w:val="4"/>
            <w:sz w:val="24"/>
            <w:szCs w:val="24"/>
            <w:cs/>
          </w:rPr>
          <w:t>​របាយការណ៍សវនកម្ម</w:t>
        </w:r>
        <w:r>
          <w:rPr>
            <w:rFonts w:ascii="Khmer MEF1" w:hAnsi="Khmer MEF1" w:cs="Khmer MEF1" w:hint="cs"/>
            <w:spacing w:val="-10"/>
            <w:sz w:val="24"/>
            <w:szCs w:val="24"/>
            <w:cs/>
          </w:rPr>
          <w:t xml:space="preserve">ឆ្នាំ២០២៣ នៅ </w:t>
        </w:r>
        <w:del w:id="27786" w:author="Chamreun Poth" w:date="2024-05-30T18:32:00Z" w16du:dateUtc="2024-05-30T11:32:00Z">
          <w:r w:rsidRPr="00C773C0" w:rsidDel="00091126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</w:rPr>
            <w:delText>ន.</w:delText>
          </w:r>
        </w:del>
      </w:ins>
      <w:ins w:id="27787" w:author="Sopheak Phorn" w:date="2023-08-25T15:08:00Z">
        <w:del w:id="27788" w:author="Chamreun Poth" w:date="2024-05-30T18:32:00Z" w16du:dateUtc="2024-05-30T11:32:00Z">
          <w:r w:rsidDel="00091126">
            <w:rPr>
              <w:rFonts w:ascii="Khmer MEF1" w:hAnsi="Khmer MEF1" w:cs="Khmer MEF1" w:hint="cs"/>
              <w:b/>
              <w:bCs/>
              <w:spacing w:val="-10"/>
              <w:sz w:val="24"/>
              <w:szCs w:val="24"/>
              <w:cs/>
            </w:rPr>
            <w:delText>គ</w:delText>
          </w:r>
        </w:del>
      </w:ins>
      <w:ins w:id="27789" w:author="Sopheak Phorn" w:date="2023-08-25T15:05:00Z">
        <w:del w:id="27790" w:author="Chamreun Poth" w:date="2024-05-30T18:32:00Z" w16du:dateUtc="2024-05-30T11:32:00Z">
          <w:r w:rsidRPr="00C773C0" w:rsidDel="00091126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</w:rPr>
            <w:delText>.ស.</w:delText>
          </w:r>
        </w:del>
      </w:ins>
      <w:ins w:id="27791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10"/>
            <w:sz w:val="24"/>
            <w:szCs w:val="24"/>
            <w:cs/>
          </w:rPr>
          <w:t>ឈ្មោះសវនដ្ឋាន</w:t>
        </w:r>
      </w:ins>
      <w:ins w:id="27792" w:author="Sopheak Phorn" w:date="2023-08-25T15:05:00Z">
        <w:r>
          <w:rPr>
            <w:rFonts w:ascii="Khmer MEF1" w:hAnsi="Khmer MEF1" w:cs="Khmer MEF1" w:hint="cs"/>
            <w:spacing w:val="-4"/>
            <w:sz w:val="24"/>
            <w:szCs w:val="24"/>
            <w:cs/>
          </w:rPr>
          <w:t>។</w:t>
        </w:r>
      </w:ins>
    </w:p>
    <w:p w14:paraId="7CA90CF4" w14:textId="01D347BB" w:rsidR="00B26CA9" w:rsidRPr="00FC75C8" w:rsidRDefault="00B26CA9" w:rsidP="00B26CA9">
      <w:pPr>
        <w:spacing w:after="0" w:line="240" w:lineRule="auto"/>
        <w:ind w:firstLine="720"/>
        <w:jc w:val="both"/>
        <w:rPr>
          <w:ins w:id="27793" w:author="Sopheak Phorn" w:date="2023-08-25T15:05:00Z"/>
          <w:rFonts w:ascii="Khmer MEF1" w:hAnsi="Khmer MEF1" w:cs="Khmer MEF1"/>
          <w:sz w:val="24"/>
          <w:szCs w:val="24"/>
          <w:lang w:val="ca-ES"/>
        </w:rPr>
      </w:pPr>
      <w:ins w:id="27794" w:author="Sopheak Phorn" w:date="2023-08-25T15:05:00Z">
        <w:r w:rsidRPr="00A00DCF">
          <w:rPr>
            <w:rFonts w:ascii="Khmer MEF1" w:hAnsi="Khmer MEF1" w:cs="Khmer MEF1" w:hint="cs"/>
            <w:spacing w:val="-2"/>
            <w:sz w:val="24"/>
            <w:szCs w:val="24"/>
            <w:cs/>
          </w:rPr>
          <w:t>ជា</w:t>
        </w:r>
        <w:r w:rsidRPr="00A00DCF">
          <w:rPr>
            <w:rFonts w:ascii="Khmer MEF1" w:hAnsi="Khmer MEF1" w:cs="Khmer MEF1"/>
            <w:spacing w:val="-2"/>
            <w:sz w:val="24"/>
            <w:szCs w:val="24"/>
            <w:cs/>
          </w:rPr>
          <w:t>លទ្ធផល</w:t>
        </w:r>
        <w:r w:rsidRPr="00A00DCF">
          <w:rPr>
            <w:rFonts w:ascii="Khmer MEF1" w:hAnsi="Khmer MEF1" w:cs="Khmer MEF1" w:hint="cs"/>
            <w:spacing w:val="-2"/>
            <w:sz w:val="24"/>
            <w:szCs w:val="24"/>
            <w:cs/>
          </w:rPr>
          <w:t xml:space="preserve"> </w:t>
        </w:r>
        <w:r w:rsidRPr="00A00DCF">
          <w:rPr>
            <w:rFonts w:ascii="Khmer MEF1" w:hAnsi="Khmer MEF1" w:cs="Khmer MEF1"/>
            <w:spacing w:val="-2"/>
            <w:sz w:val="24"/>
            <w:szCs w:val="24"/>
            <w:cs/>
          </w:rPr>
          <w:t>គណៈកម្មការចំពោះកិច្ច</w:t>
        </w:r>
        <w:r w:rsidRPr="00A00DCF">
          <w:rPr>
            <w:rFonts w:ascii="Khmer MEF1" w:hAnsi="Khmer MEF1" w:cs="Khmer MEF1" w:hint="cs"/>
            <w:spacing w:val="-2"/>
            <w:sz w:val="24"/>
            <w:szCs w:val="24"/>
            <w:cs/>
          </w:rPr>
          <w:t xml:space="preserve">បានវាយតម្លៃខ្ពស់ចំពោះការអនុវត្តនីតិវិធីការងាររបស់សវនករ </w:t>
        </w:r>
        <w:r w:rsidRPr="0015473D">
          <w:rPr>
            <w:rFonts w:ascii="Khmer MEF1" w:hAnsi="Khmer MEF1" w:cs="Khmer MEF1"/>
            <w:spacing w:val="6"/>
            <w:sz w:val="24"/>
            <w:szCs w:val="24"/>
            <w:cs/>
          </w:rPr>
          <w:t>ទទួលបន្ទុក និងទទួលយកនូវលទ្ធផលរកឃើញរបស់សវនករទទួលបន្ទុកចំនួន</w:t>
        </w:r>
        <w:r w:rsidRPr="0015473D">
          <w:rPr>
            <w:rFonts w:ascii="Khmer MEF1" w:hAnsi="Khmer MEF1" w:cs="Khmer MEF1"/>
            <w:spacing w:val="6"/>
            <w:sz w:val="24"/>
            <w:szCs w:val="24"/>
            <w:lang w:val="ca-ES"/>
          </w:rPr>
          <w:t xml:space="preserve"> </w:t>
        </w:r>
      </w:ins>
      <w:ins w:id="27795" w:author="Sopheak Phorn" w:date="2023-08-25T15:08:00Z">
        <w:r>
          <w:rPr>
            <w:rFonts w:ascii="Khmer MEF1" w:hAnsi="Khmer MEF1" w:cs="Khmer MEF1" w:hint="cs"/>
            <w:b/>
            <w:bCs/>
            <w:spacing w:val="6"/>
            <w:sz w:val="24"/>
            <w:szCs w:val="24"/>
            <w:cs/>
            <w:lang w:val="ca-ES"/>
          </w:rPr>
          <w:t>៤</w:t>
        </w:r>
      </w:ins>
      <w:ins w:id="27796" w:author="Sopheak Phorn" w:date="2023-08-25T15:05:00Z">
        <w:r w:rsidRPr="0015473D">
          <w:rPr>
            <w:rFonts w:ascii="Khmer MEF1" w:hAnsi="Khmer MEF1" w:cs="Khmer MEF1"/>
            <w:spacing w:val="6"/>
            <w:sz w:val="24"/>
            <w:szCs w:val="24"/>
            <w:lang w:val="ca-ES"/>
          </w:rPr>
          <w:t xml:space="preserve"> </w:t>
        </w:r>
        <w:r w:rsidRPr="0015473D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>ព្រមទាំងអនុញ្ញាតឱ្យ</w:t>
        </w:r>
        <w:r>
          <w:rPr>
            <w:rFonts w:ascii="Khmer MEF1" w:hAnsi="Khmer MEF1" w:cs="Khmer MEF1" w:hint="cs"/>
            <w:spacing w:val="4"/>
            <w:sz w:val="24"/>
            <w:szCs w:val="24"/>
            <w:cs/>
            <w:lang w:val="ca-ES"/>
          </w:rPr>
          <w:t>​</w:t>
        </w:r>
        <w:r w:rsidRPr="00903E92">
          <w:rPr>
            <w:rFonts w:ascii="Khmer MEF1" w:hAnsi="Khmer MEF1" w:cs="Khmer MEF1"/>
            <w:sz w:val="24"/>
            <w:szCs w:val="24"/>
            <w:cs/>
            <w:lang w:val="ca-ES"/>
            <w:rPrChange w:id="27797" w:author="Sopheak Phorn" w:date="2023-08-25T15:0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lastRenderedPageBreak/>
          <w:t>សវនករទទួលបន្ទុកបន្តរៀបចំនីតិវិធីបញ្ចូលនូវមតិយោបល់របស់គណៈកម្មការចំពោះកិច្ច ក្នុងរបាយការណ៍</w:t>
        </w:r>
        <w:r w:rsidRPr="00DC102F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27798" w:author="Sopheak Phorn" w:date="2023-08-25T15:09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សវនកម្ម និងរៀបចំ</w:t>
        </w:r>
        <w:r w:rsidRPr="00DC102F">
          <w:rPr>
            <w:rFonts w:ascii="Khmer MEF1" w:hAnsi="Khmer MEF1" w:cs="Khmer MEF1"/>
            <w:spacing w:val="8"/>
            <w:sz w:val="24"/>
            <w:szCs w:val="24"/>
            <w:cs/>
            <w:rPrChange w:id="27799" w:author="Sopheak Phorn" w:date="2023-08-25T15:09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 xml:space="preserve">បញ្ជូនរបាយការណ៍សវនកម្មឆ្នាំ២០២៣ នៅ </w:t>
        </w:r>
        <w:r w:rsidRPr="00DC102F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27800" w:author="Sopheak Phorn" w:date="2023-08-25T15:09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</w:rPr>
            </w:rPrChange>
          </w:rPr>
          <w:t>ន.</w:t>
        </w:r>
      </w:ins>
      <w:ins w:id="27801" w:author="Sopheak Phorn" w:date="2023-08-25T15:09:00Z">
        <w:r w:rsidRPr="00DC102F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27802" w:author="Sopheak Phorn" w:date="2023-08-25T15:09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</w:rPr>
            </w:rPrChange>
          </w:rPr>
          <w:t>គ</w:t>
        </w:r>
      </w:ins>
      <w:ins w:id="27803" w:author="Sopheak Phorn" w:date="2023-08-25T15:05:00Z">
        <w:r w:rsidRPr="00DC102F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27804" w:author="Sopheak Phorn" w:date="2023-08-25T15:09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</w:rPr>
            </w:rPrChange>
          </w:rPr>
          <w:t xml:space="preserve">.ស </w:t>
        </w:r>
        <w:r w:rsidRPr="00DC102F">
          <w:rPr>
            <w:rFonts w:ascii="Khmer MEF1" w:hAnsi="Khmer MEF1" w:cs="Khmer MEF1"/>
            <w:spacing w:val="8"/>
            <w:sz w:val="24"/>
            <w:szCs w:val="24"/>
            <w:cs/>
            <w:rPrChange w:id="27805" w:author="Sopheak Phorn" w:date="2023-08-25T15:09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ទៅការិយាល័យផែនការ និង</w:t>
        </w:r>
        <w:r w:rsidRPr="00A00DCF">
          <w:rPr>
            <w:rFonts w:ascii="Khmer MEF1" w:hAnsi="Khmer MEF1" w:cs="Khmer MEF1" w:hint="cs"/>
            <w:spacing w:val="2"/>
            <w:sz w:val="24"/>
            <w:szCs w:val="24"/>
            <w:cs/>
          </w:rPr>
          <w:t>បណ្ដុះបណ្ដាលនៃនាយកដ្ឋានកិច្ចការទូទៅដើម្បីរៀបចំបូកសរុប។</w:t>
        </w:r>
      </w:ins>
    </w:p>
    <w:p w14:paraId="77812191" w14:textId="77777777" w:rsidR="00313F66" w:rsidRPr="00ED148B" w:rsidRDefault="00313F66">
      <w:pPr>
        <w:spacing w:after="0" w:line="230" w:lineRule="auto"/>
        <w:ind w:firstLine="634"/>
        <w:rPr>
          <w:ins w:id="27806" w:author="Sopheak Phorn" w:date="2023-08-18T10:11:00Z"/>
          <w:rFonts w:ascii="Khmer MEF1" w:hAnsi="Khmer MEF1" w:cs="Khmer MEF1"/>
          <w:sz w:val="10"/>
          <w:szCs w:val="10"/>
          <w:rPrChange w:id="27807" w:author="Sopheak Phorn" w:date="2023-08-25T16:20:00Z">
            <w:rPr>
              <w:ins w:id="27808" w:author="Sopheak Phorn" w:date="2023-08-18T10:11:00Z"/>
              <w:rFonts w:ascii="Khmer MEF1" w:hAnsi="Khmer MEF1" w:cs="Khmer MEF1"/>
              <w:sz w:val="24"/>
              <w:szCs w:val="24"/>
            </w:rPr>
          </w:rPrChange>
        </w:rPr>
        <w:pPrChange w:id="27809" w:author="Sopheak Phorn" w:date="2023-08-25T13:11:00Z">
          <w:pPr>
            <w:ind w:left="634"/>
          </w:pPr>
        </w:pPrChange>
      </w:pPr>
    </w:p>
    <w:p w14:paraId="18642F29" w14:textId="35349DE7" w:rsidR="008979CF" w:rsidRPr="00B26CA9" w:rsidDel="00DA0E01" w:rsidRDefault="00183788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7810" w:author="Kem Sereyboth" w:date="2023-07-13T14:28:00Z"/>
          <w:rFonts w:ascii="Khmer MEF1" w:hAnsi="Khmer MEF1" w:cs="Khmer MEF1"/>
          <w:sz w:val="24"/>
          <w:szCs w:val="24"/>
          <w:rPrChange w:id="27811" w:author="Sopheak Phorn" w:date="2023-08-25T15:04:00Z">
            <w:rPr>
              <w:del w:id="27812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7813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27814" w:author="Sopheak Phorn" w:date="2023-08-18T12:35:00Z">
        <w:r>
          <w:rPr>
            <w:rFonts w:ascii="Khmer MEF1" w:hAnsi="Khmer MEF1" w:cs="Khmer MEF1"/>
            <w:b/>
            <w:bCs/>
            <w:sz w:val="24"/>
            <w:szCs w:val="24"/>
            <w:cs/>
          </w:rPr>
          <w:tab/>
        </w:r>
      </w:ins>
      <w:ins w:id="27815" w:author="Kem Sereiboth" w:date="2022-09-13T12:00:00Z">
        <w:del w:id="27816" w:author="Kem Sereyboth" w:date="2023-07-13T14:28:00Z">
          <w:r w:rsidR="00856170" w:rsidRPr="00B26CA9" w:rsidDel="00DA0E01">
            <w:rPr>
              <w:rFonts w:ascii="Khmer MEF1" w:hAnsi="Khmer MEF1" w:cs="Khmer MEF1"/>
              <w:sz w:val="24"/>
              <w:szCs w:val="24"/>
              <w:cs/>
              <w:rPrChange w:id="27817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27818" w:author="User" w:date="2022-10-04T15:44:00Z">
        <w:del w:id="27819" w:author="Kem Sereyboth" w:date="2023-07-13T14:28:00Z">
          <w:r w:rsidR="002159EC" w:rsidRPr="00B26CA9" w:rsidDel="00DA0E01">
            <w:rPr>
              <w:rFonts w:ascii="Khmer MEF1" w:hAnsi="Khmer MEF1" w:cs="Khmer MEF1"/>
              <w:sz w:val="24"/>
              <w:szCs w:val="24"/>
              <w:cs/>
              <w:rPrChange w:id="27820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ទី១</w:delText>
          </w:r>
        </w:del>
      </w:ins>
      <w:ins w:id="27821" w:author="Kem Sereiboth" w:date="2022-09-13T12:00:00Z">
        <w:del w:id="27822" w:author="Kem Sereyboth" w:date="2023-07-13T14:28:00Z">
          <w:r w:rsidR="00856170" w:rsidRPr="00B26CA9" w:rsidDel="00DA0E01">
            <w:rPr>
              <w:rFonts w:ascii="Khmer MEF1" w:hAnsi="Khmer MEF1" w:cs="Khmer MEF1"/>
              <w:sz w:val="24"/>
              <w:szCs w:val="24"/>
              <w:cs/>
              <w:rPrChange w:id="2782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៖ </w:delText>
          </w:r>
        </w:del>
      </w:ins>
      <w:ins w:id="27824" w:author="User" w:date="2022-09-16T15:15:00Z">
        <w:del w:id="27825" w:author="Kem Sereyboth" w:date="2023-07-13T14:28:00Z">
          <w:r w:rsidR="009B43EA" w:rsidRPr="00B26CA9" w:rsidDel="00DA0E01">
            <w:rPr>
              <w:rFonts w:ascii="Khmer MEF1" w:hAnsi="Khmer MEF1" w:cs="Khmer MEF1"/>
              <w:sz w:val="24"/>
              <w:szCs w:val="24"/>
              <w:cs/>
              <w:rPrChange w:id="2782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ក្រោយការវិភាគ និងវាយតម្លៃ សវនករទទួលបន្ទុក</w:delText>
          </w:r>
        </w:del>
      </w:ins>
      <w:ins w:id="27827" w:author="User" w:date="2022-09-16T15:16:00Z">
        <w:del w:id="27828" w:author="Kem Sereyboth" w:date="2023-07-13T14:28:00Z">
          <w:r w:rsidR="009B43EA" w:rsidRPr="00B26CA9" w:rsidDel="00DA0E01">
            <w:rPr>
              <w:rFonts w:ascii="Khmer MEF1" w:hAnsi="Khmer MEF1" w:cs="Khmer MEF1"/>
              <w:sz w:val="24"/>
              <w:szCs w:val="24"/>
              <w:cs/>
              <w:rPrChange w:id="2782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រកឃើញថា </w:delText>
          </w:r>
        </w:del>
      </w:ins>
      <w:ins w:id="27830" w:author="User" w:date="2022-10-07T15:29:00Z">
        <w:del w:id="27831" w:author="Kem Sereyboth" w:date="2023-07-13T14:28:00Z">
          <w:r w:rsidR="00733F89" w:rsidRPr="00B26CA9" w:rsidDel="00DA0E01">
            <w:rPr>
              <w:rFonts w:ascii="Khmer MEF1" w:hAnsi="Khmer MEF1" w:cs="Khmer MEF1"/>
              <w:sz w:val="24"/>
              <w:szCs w:val="24"/>
              <w:cs/>
              <w:rPrChange w:id="27832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ពុំទាន់បានបំពេញរចនាសម្ព័ន្ធគ្រប់គ្រងស្របទៅតាមបទប្បញ្ញត្</w:delText>
          </w:r>
        </w:del>
      </w:ins>
      <w:ins w:id="27833" w:author="User" w:date="2022-10-07T15:30:00Z">
        <w:del w:id="27834" w:author="Kem Sereyboth" w:date="2023-07-13T14:28:00Z">
          <w:r w:rsidR="00733F89" w:rsidRPr="00B26CA9" w:rsidDel="00DA0E01">
            <w:rPr>
              <w:rFonts w:ascii="Khmer MEF1" w:hAnsi="Khmer MEF1" w:cs="Khmer MEF1"/>
              <w:sz w:val="24"/>
              <w:szCs w:val="24"/>
              <w:cs/>
              <w:rPrChange w:id="27835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តិជាធរមាន។ </w:delText>
          </w:r>
        </w:del>
      </w:ins>
      <w:ins w:id="27836" w:author="sakaria fa" w:date="2022-09-30T21:54:00Z">
        <w:del w:id="27837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នាយកដ្ឋាន</w:delText>
          </w:r>
        </w:del>
      </w:ins>
      <w:ins w:id="27838" w:author="LENOVO" w:date="2022-10-02T10:49:00Z">
        <w:del w:id="27839" w:author="Kem Sereyboth" w:date="2023-07-13T14:28:00Z">
          <w:r w:rsidR="00AC76C8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27840" w:author="sakaria fa" w:date="2022-09-30T21:54:00Z">
        <w:del w:id="27841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ត្រួតពិនិត្យនៃ </w:delText>
          </w:r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7842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27843" w:author="Kem Sereiboth" w:date="2022-09-13T12:00:00Z">
        <w:del w:id="27844" w:author="Kem Sereyboth" w:date="2023-07-13T14:28:00Z">
          <w:r w:rsidR="00856170" w:rsidRPr="00B26CA9" w:rsidDel="00DA0E01">
            <w:rPr>
              <w:rFonts w:ascii="Khmer MEF1" w:hAnsi="Khmer MEF1" w:cs="Khmer MEF1"/>
              <w:sz w:val="24"/>
              <w:szCs w:val="24"/>
              <w:cs/>
              <w:rPrChange w:id="27845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ន.ស.ស. </w:delText>
          </w:r>
        </w:del>
      </w:ins>
      <w:ins w:id="27846" w:author="sakaria fa" w:date="2022-09-30T21:54:00Z">
        <w:del w:id="27847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7848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ពុំ</w:delText>
          </w:r>
        </w:del>
      </w:ins>
      <w:ins w:id="27849" w:author="sakaria fa" w:date="2022-09-30T21:52:00Z">
        <w:del w:id="27850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7851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ទាន់បានបំពេញគ្រប់រចនាសម្ព័ន្ធសម្រាប់ថ្នាក់នាយកដ្ឋាន</w:delText>
          </w:r>
        </w:del>
      </w:ins>
      <w:ins w:id="27852" w:author="sakaria fa" w:date="2022-09-30T21:55:00Z">
        <w:del w:id="27853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7854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នៅឡើយ</w:delText>
          </w:r>
        </w:del>
      </w:ins>
      <w:ins w:id="27855" w:author="sakaria fa" w:date="2022-09-30T21:52:00Z">
        <w:del w:id="27856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7857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ដោយ</w:delText>
          </w:r>
        </w:del>
      </w:ins>
      <w:ins w:id="27858" w:author="Kem Sereiboth" w:date="2022-09-13T12:00:00Z">
        <w:del w:id="27859" w:author="Kem Sereyboth" w:date="2023-07-13T14:28:00Z">
          <w:r w:rsidR="00856170" w:rsidRPr="00B26CA9" w:rsidDel="00DA0E01">
            <w:rPr>
              <w:rFonts w:ascii="Khmer MEF1" w:hAnsi="Khmer MEF1" w:cs="Khmer MEF1"/>
              <w:sz w:val="24"/>
              <w:szCs w:val="24"/>
              <w:cs/>
              <w:rPrChange w:id="27860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មាននាយកដ្ឋានចំនួន ៥  </w:delText>
          </w:r>
        </w:del>
      </w:ins>
      <w:ins w:id="27861" w:author="LENOVO" w:date="2022-10-02T10:49:00Z">
        <w:del w:id="27862" w:author="Kem Sereyboth" w:date="2023-07-13T14:28:00Z">
          <w:r w:rsidR="00C337AB" w:rsidRPr="00B26CA9" w:rsidDel="00DA0E01">
            <w:rPr>
              <w:rFonts w:ascii="Khmer MEF1" w:hAnsi="Khmer MEF1" w:cs="Khmer MEF1"/>
              <w:sz w:val="24"/>
              <w:szCs w:val="24"/>
              <w:cs/>
              <w:rPrChange w:id="27863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7864" w:author="Kem Sereiboth" w:date="2022-09-20T08:48:00Z">
        <w:del w:id="27865" w:author="Kem Sereyboth" w:date="2023-07-13T14:28:00Z">
          <w:r w:rsidR="0025628A" w:rsidRPr="00B26CA9" w:rsidDel="00DA0E01">
            <w:rPr>
              <w:rFonts w:ascii="Khmer MEF1" w:hAnsi="Khmer MEF1" w:cs="Khmer MEF1"/>
              <w:sz w:val="24"/>
              <w:szCs w:val="24"/>
              <w:cs/>
              <w:rPrChange w:id="2786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ត្រួតពិនិត្យ</w:delText>
          </w:r>
        </w:del>
      </w:ins>
      <w:ins w:id="27867" w:author="Kem Sereiboth" w:date="2022-09-19T09:28:00Z">
        <w:del w:id="27868" w:author="Kem Sereyboth" w:date="2023-07-13T14:28:00Z">
          <w:r w:rsidR="00D86894" w:rsidRPr="00B26CA9" w:rsidDel="00DA0E01">
            <w:rPr>
              <w:rFonts w:ascii="Khmer MEF1" w:hAnsi="Khmer MEF1" w:cs="Khmer MEF1"/>
              <w:sz w:val="24"/>
              <w:szCs w:val="24"/>
              <w:cs/>
              <w:rPrChange w:id="2786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គឺ</w:delText>
          </w:r>
        </w:del>
      </w:ins>
      <w:ins w:id="27870" w:author="Kem Sereiboth" w:date="2022-09-13T12:00:00Z">
        <w:del w:id="27871" w:author="Kem Sereyboth" w:date="2023-07-13T14:28:00Z">
          <w:r w:rsidR="00856170" w:rsidRPr="00B26CA9" w:rsidDel="00DA0E01">
            <w:rPr>
              <w:rFonts w:ascii="Khmer MEF1" w:hAnsi="Khmer MEF1" w:cs="Khmer MEF1"/>
              <w:sz w:val="24"/>
              <w:szCs w:val="24"/>
              <w:cs/>
              <w:rPrChange w:id="2787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ព្រមទាំងមានប្រធាននាយកដ្ឋាន និងអនុប្រធាននាយកដ្ឋាន</w:delText>
          </w:r>
        </w:del>
      </w:ins>
      <w:ins w:id="27873" w:author="Kem Sereiboth" w:date="2022-09-19T09:28:00Z">
        <w:del w:id="27874" w:author="Kem Sereyboth" w:date="2023-07-13T14:28:00Z">
          <w:r w:rsidR="00D86894" w:rsidRPr="00B26CA9" w:rsidDel="00DA0E01">
            <w:rPr>
              <w:rFonts w:ascii="Khmer MEF1" w:hAnsi="Khmer MEF1" w:cs="Khmer MEF1"/>
              <w:sz w:val="24"/>
              <w:szCs w:val="24"/>
              <w:cs/>
              <w:rPrChange w:id="2787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នៅឡើយ</w:delText>
          </w:r>
        </w:del>
      </w:ins>
      <w:ins w:id="27876" w:author="Kem Sereiboth" w:date="2022-09-13T12:00:00Z">
        <w:del w:id="27877" w:author="Kem Sereyboth" w:date="2023-07-13T14:28:00Z">
          <w:r w:rsidR="00856170" w:rsidRPr="00B26CA9" w:rsidDel="00DA0E01">
            <w:rPr>
              <w:rFonts w:ascii="Khmer MEF1" w:hAnsi="Khmer MEF1" w:cs="Khmer MEF1"/>
              <w:sz w:val="24"/>
              <w:szCs w:val="24"/>
              <w:cs/>
              <w:rPrChange w:id="2787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ដោយឡែកសម្រាប់នាយកដ្ឋានត្រួតពិនិត្យវិញនៅមិនទាន់បានតែងតាំងប្រធាននាយកដ្ឋាននៅឡើយ។</w:delText>
          </w:r>
        </w:del>
      </w:ins>
    </w:p>
    <w:p w14:paraId="4DC76BB5" w14:textId="60C5FD05" w:rsidR="008A57BE" w:rsidRPr="00B26CA9" w:rsidDel="00DA0E01" w:rsidRDefault="008A57BE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7879" w:author="User" w:date="2022-10-03T13:58:00Z"/>
          <w:del w:id="27880" w:author="Kem Sereyboth" w:date="2023-07-13T14:28:00Z"/>
          <w:rFonts w:ascii="Khmer MEF1" w:hAnsi="Khmer MEF1" w:cs="Khmer MEF1"/>
          <w:sz w:val="24"/>
          <w:szCs w:val="24"/>
          <w:rPrChange w:id="27881" w:author="Sopheak Phorn" w:date="2023-08-25T15:04:00Z">
            <w:rPr>
              <w:ins w:id="27882" w:author="User" w:date="2022-10-03T13:58:00Z"/>
              <w:del w:id="27883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7884" w:author="Sopheak Phorn" w:date="2023-08-25T15:13:00Z">
          <w:pPr>
            <w:spacing w:after="0" w:line="240" w:lineRule="auto"/>
            <w:ind w:firstLine="720"/>
          </w:pPr>
        </w:pPrChange>
      </w:pPr>
    </w:p>
    <w:p w14:paraId="376255B2" w14:textId="5080727C" w:rsidR="00D85F61" w:rsidRPr="00B26CA9" w:rsidDel="00DA0E01" w:rsidRDefault="00C937A7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7885" w:author="sakaria fa" w:date="2022-09-13T22:51:00Z"/>
          <w:del w:id="27886" w:author="Kem Sereyboth" w:date="2023-07-13T14:28:00Z"/>
          <w:rFonts w:ascii="Khmer MEF1" w:hAnsi="Khmer MEF1" w:cs="Khmer MEF1"/>
          <w:sz w:val="24"/>
          <w:szCs w:val="24"/>
          <w:rPrChange w:id="27887" w:author="Sopheak Phorn" w:date="2023-08-25T15:04:00Z">
            <w:rPr>
              <w:ins w:id="27888" w:author="sakaria fa" w:date="2022-09-13T22:51:00Z"/>
              <w:del w:id="27889" w:author="Kem Sereyboth" w:date="2023-07-13T14:28:00Z"/>
              <w:rFonts w:ascii="Khmer MEF1" w:hAnsi="Khmer MEF1" w:cs="Khmer MEF1"/>
              <w:spacing w:val="-4"/>
              <w:sz w:val="24"/>
              <w:szCs w:val="24"/>
              <w:highlight w:val="yellow"/>
            </w:rPr>
          </w:rPrChange>
        </w:rPr>
        <w:pPrChange w:id="27890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27891" w:author="LENOVO" w:date="2022-10-02T11:02:00Z">
        <w:del w:id="2789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789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27894" w:author="Kem Sereiboth" w:date="2022-09-13T12:01:00Z">
        <w:del w:id="27895" w:author="Kem Sereyboth" w:date="2023-07-13T14:28:00Z">
          <w:r w:rsidR="00856170" w:rsidRPr="00B26CA9" w:rsidDel="00DA0E01">
            <w:rPr>
              <w:rFonts w:ascii="Khmer MEF1" w:hAnsi="Khmer MEF1" w:cs="Khmer MEF1"/>
              <w:sz w:val="24"/>
              <w:szCs w:val="24"/>
              <w:cs/>
              <w:rPrChange w:id="2789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green"/>
                  <w:cs/>
                </w:rPr>
              </w:rPrChange>
            </w:rPr>
            <w:delText>លក្ខណៈវិនិច្ឆ័យ៖</w:delText>
          </w:r>
        </w:del>
      </w:ins>
      <w:ins w:id="27897" w:author="Kem Sereiboth" w:date="2022-09-13T12:49:00Z">
        <w:del w:id="27898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89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</w:p>
    <w:p w14:paraId="33CCC958" w14:textId="7B5C979C" w:rsidR="00D85F61" w:rsidRPr="00B26CA9" w:rsidDel="00DA0E01" w:rsidRDefault="00D85F61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7900" w:author="Kem Sereyboth" w:date="2023-07-13T14:28:00Z"/>
          <w:rFonts w:ascii="Khmer MEF1" w:hAnsi="Khmer MEF1" w:cs="Khmer MEF1"/>
          <w:sz w:val="24"/>
          <w:szCs w:val="24"/>
          <w:rPrChange w:id="27901" w:author="Sopheak Phorn" w:date="2023-08-25T15:04:00Z">
            <w:rPr>
              <w:del w:id="27902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7903" w:author="Sopheak Phorn" w:date="2023-08-25T15:13:00Z">
          <w:pPr>
            <w:pStyle w:val="ListParagraph"/>
            <w:numPr>
              <w:numId w:val="34"/>
            </w:numPr>
            <w:spacing w:after="0" w:line="228" w:lineRule="auto"/>
            <w:ind w:left="900" w:hanging="180"/>
            <w:jc w:val="both"/>
          </w:pPr>
        </w:pPrChange>
      </w:pPr>
      <w:ins w:id="27904" w:author="sakaria fa" w:date="2022-09-13T22:51:00Z">
        <w:del w:id="2790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790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</w:rPr>
              </w:rPrChange>
            </w:rPr>
            <w:delText>-</w:delText>
          </w:r>
        </w:del>
      </w:ins>
      <w:ins w:id="27907" w:author="Kem Sereiboth" w:date="2022-09-13T12:49:00Z">
        <w:del w:id="27908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90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យោងតាមមាត្រា</w:delText>
          </w:r>
        </w:del>
      </w:ins>
      <w:ins w:id="27910" w:author="Kem Sereiboth" w:date="2022-09-20T08:53:00Z">
        <w:del w:id="27911" w:author="Kem Sereyboth" w:date="2023-07-13T14:28:00Z">
          <w:r w:rsidR="0025628A" w:rsidRPr="00B26CA9" w:rsidDel="00DA0E01">
            <w:rPr>
              <w:rFonts w:ascii="Khmer MEF1" w:hAnsi="Khmer MEF1" w:cs="Khmer MEF1"/>
              <w:sz w:val="24"/>
              <w:szCs w:val="24"/>
              <w:cs/>
              <w:rPrChange w:id="27912" w:author="Sopheak Phorn" w:date="2023-08-25T15:04:00Z">
                <w:rPr>
                  <w:rFonts w:cs="MoolBoran"/>
                  <w:spacing w:val="-4"/>
                  <w:cs/>
                </w:rPr>
              </w:rPrChange>
            </w:rPr>
            <w:delText>៥៩</w:delText>
          </w:r>
        </w:del>
      </w:ins>
      <w:ins w:id="27913" w:author="Kem Sereiboth" w:date="2022-09-13T12:49:00Z">
        <w:del w:id="27914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91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នៃ</w:delText>
          </w:r>
        </w:del>
      </w:ins>
      <w:ins w:id="27916" w:author="Kem Sereiboth" w:date="2022-09-13T12:05:00Z">
        <w:del w:id="27917" w:author="Kem Sereyboth" w:date="2023-07-13T14:28:00Z">
          <w:r w:rsidR="00112829" w:rsidRPr="00B26CA9" w:rsidDel="00DA0E01">
            <w:rPr>
              <w:rFonts w:ascii="Khmer MEF1" w:hAnsi="Khmer MEF1" w:cs="Khmer MEF1"/>
              <w:sz w:val="24"/>
              <w:szCs w:val="24"/>
              <w:cs/>
              <w:rPrChange w:id="27918" w:author="Sopheak Phorn" w:date="2023-08-25T15:04:00Z">
                <w:rPr>
                  <w:rFonts w:cs="MoolBoran"/>
                  <w:cs/>
                </w:rPr>
              </w:rPrChange>
            </w:rPr>
            <w:delText>អនុក្រឹត្យលេខ</w:delText>
          </w:r>
        </w:del>
      </w:ins>
      <w:ins w:id="27919" w:author="LENOVO" w:date="2022-10-02T11:14:00Z">
        <w:del w:id="27920" w:author="Kem Sereyboth" w:date="2023-07-13T14:28:00Z">
          <w:r w:rsidR="00E3513A" w:rsidRPr="00B26CA9" w:rsidDel="00DA0E01">
            <w:rPr>
              <w:rFonts w:ascii="Khmer MEF1" w:hAnsi="Khmer MEF1" w:cs="Khmer MEF1"/>
              <w:sz w:val="24"/>
              <w:szCs w:val="24"/>
              <w:rPrChange w:id="27921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27922" w:author="Kem Sereiboth" w:date="2022-09-13T12:05:00Z">
        <w:del w:id="27923" w:author="Kem Sereyboth" w:date="2023-07-13T14:28:00Z">
          <w:r w:rsidR="00112829" w:rsidRPr="00B26CA9" w:rsidDel="00DA0E01">
            <w:rPr>
              <w:rFonts w:ascii="Khmer MEF1" w:hAnsi="Khmer MEF1" w:cs="Khmer MEF1"/>
              <w:sz w:val="24"/>
              <w:szCs w:val="24"/>
              <w:cs/>
              <w:rPrChange w:id="27924" w:author="Sopheak Phorn" w:date="2023-08-25T15:04:00Z">
                <w:rPr>
                  <w:rFonts w:cs="MoolBoran"/>
                  <w:cs/>
                </w:rPr>
              </w:rPrChange>
            </w:rPr>
            <w:delText xml:space="preserve"> ១១៣ អ.ន.ក្រ.បក ចុះថ្ងៃទី​១៤​ ខែកក្កដា ឆ្នាំ២០២១ ស្តីពី</w:delText>
          </w:r>
          <w:r w:rsidR="00112829" w:rsidRPr="00B26CA9" w:rsidDel="00DA0E01">
            <w:rPr>
              <w:rFonts w:ascii="Khmer MEF1" w:hAnsi="Khmer MEF1" w:cs="Khmer MEF1"/>
              <w:sz w:val="24"/>
              <w:szCs w:val="24"/>
              <w:cs/>
              <w:rPrChange w:id="27925" w:author="Sopheak Phorn" w:date="2023-08-25T15:04:00Z">
                <w:rPr>
                  <w:rFonts w:cs="MoolBoran"/>
                  <w:cs/>
                  <w:lang w:val="ca-ES"/>
                </w:rPr>
              </w:rPrChange>
            </w:rPr>
            <w:delText>រៀបចំនិងការប្រព្រឹត្តទៅរបស់អង្គភាពក្រោមឱវាទរបស់អាជ្ញាធរសេវាហិរញ្ញវត្ថុមិនមែនធនាគារ</w:delText>
          </w:r>
        </w:del>
      </w:ins>
      <w:ins w:id="27926" w:author="LENOVO" w:date="2022-10-06T12:00:00Z">
        <w:del w:id="27927" w:author="Kem Sereyboth" w:date="2023-07-13T14:28:00Z">
          <w:r w:rsidR="00DD0203" w:rsidRPr="00B26CA9" w:rsidDel="00DA0E01">
            <w:rPr>
              <w:rFonts w:ascii="Khmer MEF1" w:hAnsi="Khmer MEF1" w:cs="Khmer MEF1"/>
              <w:sz w:val="24"/>
              <w:szCs w:val="24"/>
              <w:cs/>
              <w:rPrChange w:id="2792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27929" w:author="Kem Sereiboth" w:date="2022-09-13T12:50:00Z">
        <w:del w:id="27930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93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និង</w:delText>
          </w:r>
        </w:del>
      </w:ins>
    </w:p>
    <w:p w14:paraId="4D0616FA" w14:textId="2A3148C3" w:rsidR="00EB1039" w:rsidRPr="00B26CA9" w:rsidDel="00DA0E01" w:rsidRDefault="00EB103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7932" w:author="LENOVO" w:date="2022-10-02T10:58:00Z"/>
          <w:del w:id="27933" w:author="Kem Sereyboth" w:date="2023-07-13T14:28:00Z"/>
          <w:rFonts w:ascii="Khmer MEF1" w:hAnsi="Khmer MEF1" w:cs="Khmer MEF1"/>
          <w:sz w:val="24"/>
          <w:szCs w:val="24"/>
          <w:rPrChange w:id="27934" w:author="Sopheak Phorn" w:date="2023-08-25T15:04:00Z">
            <w:rPr>
              <w:ins w:id="27935" w:author="LENOVO" w:date="2022-10-02T10:58:00Z"/>
              <w:del w:id="27936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7937" w:author="Sopheak Phorn" w:date="2023-08-25T15:13:00Z">
          <w:pPr>
            <w:spacing w:after="0" w:line="228" w:lineRule="auto"/>
            <w:ind w:firstLine="720"/>
            <w:jc w:val="both"/>
          </w:pPr>
        </w:pPrChange>
      </w:pPr>
    </w:p>
    <w:p w14:paraId="4BB6914C" w14:textId="71B5042C" w:rsidR="00112829" w:rsidRPr="00B26CA9" w:rsidDel="00DA0E01" w:rsidRDefault="00D85F61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7938" w:author="Kem Sereiboth" w:date="2022-09-13T12:05:00Z"/>
          <w:del w:id="27939" w:author="Kem Sereyboth" w:date="2023-07-13T14:28:00Z"/>
          <w:rFonts w:ascii="Khmer MEF1" w:hAnsi="Khmer MEF1" w:cs="Khmer MEF1"/>
          <w:sz w:val="24"/>
          <w:szCs w:val="24"/>
          <w:rPrChange w:id="27940" w:author="Sopheak Phorn" w:date="2023-08-25T15:04:00Z">
            <w:rPr>
              <w:ins w:id="27941" w:author="Kem Sereiboth" w:date="2022-09-13T12:05:00Z"/>
              <w:del w:id="27942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7943" w:author="Sopheak Phorn" w:date="2023-08-25T15:13:00Z">
          <w:pPr>
            <w:spacing w:after="0" w:line="228" w:lineRule="auto"/>
            <w:ind w:firstLine="720"/>
          </w:pPr>
        </w:pPrChange>
      </w:pPr>
      <w:ins w:id="27944" w:author="sakaria fa" w:date="2022-09-13T22:51:00Z">
        <w:del w:id="2794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794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-</w:delText>
          </w:r>
        </w:del>
      </w:ins>
      <w:ins w:id="27947" w:author="sakaria fa" w:date="2022-09-13T22:52:00Z">
        <w:del w:id="2794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794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យោងតាម</w:delText>
          </w:r>
        </w:del>
      </w:ins>
      <w:ins w:id="27950" w:author="Kem Sereiboth" w:date="2022-09-13T12:50:00Z">
        <w:del w:id="27951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95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មាត្រា ១០</w:delText>
          </w:r>
        </w:del>
      </w:ins>
      <w:ins w:id="27953" w:author="Kem Sereiboth" w:date="2022-09-20T08:54:00Z">
        <w:del w:id="27954" w:author="Kem Sereyboth" w:date="2023-07-13T14:28:00Z">
          <w:r w:rsidR="0025628A" w:rsidRPr="00B26CA9" w:rsidDel="00DA0E01">
            <w:rPr>
              <w:rFonts w:ascii="Khmer MEF1" w:hAnsi="Khmer MEF1" w:cs="Khmer MEF1"/>
              <w:sz w:val="24"/>
              <w:szCs w:val="24"/>
              <w:cs/>
              <w:rPrChange w:id="27955" w:author="Sopheak Phorn" w:date="2023-08-25T15:04:00Z">
                <w:rPr>
                  <w:rFonts w:cs="MoolBoran"/>
                  <w:cs/>
                  <w:lang w:val="ca-ES"/>
                </w:rPr>
              </w:rPrChange>
            </w:rPr>
            <w:delText>ថ្មី</w:delText>
          </w:r>
        </w:del>
      </w:ins>
      <w:ins w:id="27956" w:author="Kem Sereiboth" w:date="2022-09-13T12:50:00Z">
        <w:del w:id="27957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95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នៃ</w:delText>
          </w:r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959" w:author="Sopheak Phorn" w:date="2023-08-25T15:0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អនុក្រឹត្យ</w:delText>
          </w:r>
        </w:del>
      </w:ins>
      <w:ins w:id="27960" w:author="Kem Sereiboth" w:date="2022-09-13T12:51:00Z">
        <w:del w:id="27961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962" w:author="Sopheak Phorn" w:date="2023-08-25T15:04:00Z">
                <w:rPr>
                  <w:rFonts w:ascii="Khmer MEF1" w:hAnsi="Khmer MEF1" w:cs="Khmer MEF1"/>
                  <w:i/>
                  <w:iCs/>
                  <w:szCs w:val="22"/>
                  <w:cs/>
                </w:rPr>
              </w:rPrChange>
            </w:rPr>
            <w:delText>លេខ</w:delText>
          </w:r>
        </w:del>
      </w:ins>
      <w:ins w:id="27963" w:author="LENOVO" w:date="2022-10-02T11:14:00Z">
        <w:del w:id="27964" w:author="Kem Sereyboth" w:date="2023-07-13T14:28:00Z">
          <w:r w:rsidR="00E3513A" w:rsidRPr="00B26CA9" w:rsidDel="00DA0E01">
            <w:rPr>
              <w:rFonts w:ascii="Khmer MEF1" w:hAnsi="Khmer MEF1" w:cs="Khmer MEF1"/>
              <w:sz w:val="24"/>
              <w:szCs w:val="24"/>
              <w:rPrChange w:id="27965" w:author="Sopheak Phorn" w:date="2023-08-25T15:04:00Z">
                <w:rPr>
                  <w:rFonts w:ascii="Khmer MEF1" w:hAnsi="Khmer MEF1" w:cs="Khmer MEF1"/>
                  <w:spacing w:val="12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27966" w:author="Kem Sereiboth" w:date="2022-09-13T12:51:00Z">
        <w:del w:id="27967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968" w:author="Sopheak Phorn" w:date="2023-08-25T15:04:00Z">
                <w:rPr>
                  <w:rFonts w:ascii="Khmer MEF1" w:hAnsi="Khmer MEF1" w:cs="Khmer MEF1"/>
                  <w:i/>
                  <w:iCs/>
                  <w:szCs w:val="22"/>
                  <w:cs/>
                </w:rPr>
              </w:rPrChange>
            </w:rPr>
            <w:delText xml:space="preserve"> ១៤៣ អនក្រ.បក.</w:delText>
          </w:r>
        </w:del>
      </w:ins>
      <w:ins w:id="27969" w:author="sakaria fa" w:date="2022-09-13T22:52:00Z">
        <w:del w:id="2797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797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 ចុះថ្ងៃទី</w:delText>
          </w:r>
        </w:del>
      </w:ins>
      <w:ins w:id="27972" w:author="User" w:date="2022-10-03T14:06:00Z">
        <w:del w:id="27973" w:author="Kem Sereyboth" w:date="2023-07-13T14:28:00Z">
          <w:r w:rsidR="00C4120B" w:rsidRPr="00B26CA9" w:rsidDel="00DA0E01">
            <w:rPr>
              <w:rFonts w:ascii="Khmer MEF1" w:hAnsi="Khmer MEF1" w:cs="Khmer MEF1"/>
              <w:sz w:val="24"/>
              <w:szCs w:val="24"/>
              <w:cs/>
              <w:rPrChange w:id="27974" w:author="Sopheak Phorn" w:date="2023-08-25T15:04:00Z">
                <w:rPr>
                  <w:rFonts w:ascii="Khmer MEF1" w:hAnsi="Khmer MEF1" w:cs="Khmer MEF1"/>
                  <w:spacing w:val="12"/>
                  <w:sz w:val="24"/>
                  <w:szCs w:val="24"/>
                  <w:cs/>
                </w:rPr>
              </w:rPrChange>
            </w:rPr>
            <w:delText>១៩ ខែសីហា ឆ្នាំ២០២១</w:delText>
          </w:r>
        </w:del>
      </w:ins>
      <w:ins w:id="27975" w:author="User" w:date="2022-10-05T19:59:00Z">
        <w:del w:id="27976" w:author="Kem Sereyboth" w:date="2023-07-13T14:28:00Z">
          <w:r w:rsidR="00B24F39" w:rsidRPr="00B26CA9" w:rsidDel="00DA0E01">
            <w:rPr>
              <w:rFonts w:ascii="Khmer MEF1" w:hAnsi="Khmer MEF1" w:cs="Khmer MEF1"/>
              <w:sz w:val="24"/>
              <w:szCs w:val="24"/>
              <w:cs/>
              <w:rPrChange w:id="27977" w:author="Sopheak Phorn" w:date="2023-08-25T15:04:00Z">
                <w:rPr>
                  <w:rFonts w:ascii="Khmer MEF1" w:hAnsi="Khmer MEF1" w:cs="Khmer MEF1"/>
                  <w:spacing w:val="1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7978" w:author="User" w:date="2022-10-03T14:06:00Z">
        <w:del w:id="27979" w:author="Kem Sereyboth" w:date="2023-07-13T14:28:00Z">
          <w:r w:rsidR="00C4120B" w:rsidRPr="00B26CA9" w:rsidDel="00DA0E01">
            <w:rPr>
              <w:rFonts w:ascii="Khmer MEF1" w:hAnsi="Khmer MEF1" w:cs="Khmer MEF1"/>
              <w:sz w:val="24"/>
              <w:szCs w:val="24"/>
              <w:cs/>
              <w:rPrChange w:id="27980" w:author="Sopheak Phorn" w:date="2023-08-25T15:04:00Z">
                <w:rPr>
                  <w:rFonts w:ascii="Khmer MEF1" w:hAnsi="Khmer MEF1" w:cs="Khmer MEF1"/>
                  <w:spacing w:val="12"/>
                  <w:sz w:val="24"/>
                  <w:szCs w:val="24"/>
                  <w:cs/>
                </w:rPr>
              </w:rPrChange>
            </w:rPr>
            <w:delText>​ស្ដីពីការកែសម្រួលអនុក្រឹត្យលេខ ០៣ អ</w:delText>
          </w:r>
        </w:del>
      </w:ins>
      <w:ins w:id="27981" w:author="User" w:date="2022-10-03T14:07:00Z">
        <w:del w:id="27982" w:author="Kem Sereyboth" w:date="2023-07-13T14:28:00Z">
          <w:r w:rsidR="00C4120B" w:rsidRPr="00B26CA9" w:rsidDel="00DA0E01">
            <w:rPr>
              <w:rFonts w:ascii="Khmer MEF1" w:hAnsi="Khmer MEF1" w:cs="Khmer MEF1"/>
              <w:sz w:val="24"/>
              <w:szCs w:val="24"/>
              <w:cs/>
              <w:rPrChange w:id="27983" w:author="Sopheak Phorn" w:date="2023-08-25T15:04:00Z">
                <w:rPr>
                  <w:rFonts w:ascii="Khmer MEF1" w:hAnsi="Khmer MEF1" w:cs="Khmer MEF1"/>
                  <w:spacing w:val="12"/>
                  <w:sz w:val="24"/>
                  <w:szCs w:val="24"/>
                  <w:cs/>
                </w:rPr>
              </w:rPrChange>
            </w:rPr>
            <w:delText>នក្រ</w:delText>
          </w:r>
        </w:del>
      </w:ins>
      <w:ins w:id="27984" w:author="sakaria fa" w:date="2022-09-13T22:52:00Z">
        <w:del w:id="2798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798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០៨ ខែមករា ឆ្នាំ២០១៨ </w:delText>
          </w:r>
        </w:del>
      </w:ins>
      <w:ins w:id="27987" w:author="Kem Sereiboth" w:date="2022-09-13T12:50:00Z">
        <w:del w:id="27988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989" w:author="Sopheak Phorn" w:date="2023-08-25T15:0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ស្ដីពី ការកែសម្រួលអនុក្រឹត្យលេខ</w:delText>
          </w:r>
        </w:del>
      </w:ins>
      <w:ins w:id="27990" w:author="LENOVO" w:date="2022-10-02T11:15:00Z">
        <w:del w:id="27991" w:author="Kem Sereyboth" w:date="2023-07-13T14:28:00Z">
          <w:r w:rsidR="00E3513A" w:rsidRPr="00B26CA9" w:rsidDel="00DA0E01">
            <w:rPr>
              <w:rFonts w:ascii="Khmer MEF1" w:hAnsi="Khmer MEF1" w:cs="Khmer MEF1"/>
              <w:sz w:val="24"/>
              <w:szCs w:val="24"/>
              <w:rPrChange w:id="27992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27993" w:author="Kem Sereiboth" w:date="2022-09-13T12:50:00Z">
        <w:del w:id="27994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995" w:author="Sopheak Phorn" w:date="2023-08-25T15:0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 xml:space="preserve"> ០៣ អនក្រ.បក </w:delText>
          </w:r>
        </w:del>
      </w:ins>
      <w:ins w:id="27996" w:author="User" w:date="2022-10-03T14:07:00Z">
        <w:del w:id="27997" w:author="Kem Sereyboth" w:date="2023-07-13T14:28:00Z">
          <w:r w:rsidR="00C4120B" w:rsidRPr="00B26CA9" w:rsidDel="00DA0E01">
            <w:rPr>
              <w:rFonts w:ascii="Khmer MEF1" w:hAnsi="Khmer MEF1" w:cs="Khmer MEF1"/>
              <w:sz w:val="24"/>
              <w:szCs w:val="24"/>
              <w:cs/>
              <w:rPrChange w:id="27998" w:author="Sopheak Phorn" w:date="2023-08-25T15:04:00Z">
                <w:rPr>
                  <w:rFonts w:ascii="Khmer MEF1" w:hAnsi="Khmer MEF1" w:cs="Khmer MEF1"/>
                  <w:spacing w:val="12"/>
                  <w:sz w:val="24"/>
                  <w:szCs w:val="24"/>
                  <w:cs/>
                </w:rPr>
              </w:rPrChange>
            </w:rPr>
            <w:delText xml:space="preserve">ចុះថ្ងៃទី០៨ ខែមករា ឆ្នាំ២០១៨ </w:delText>
          </w:r>
        </w:del>
      </w:ins>
      <w:ins w:id="27999" w:author="Kem Sereiboth" w:date="2022-09-13T12:50:00Z">
        <w:del w:id="28000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8001" w:author="Sopheak Phorn" w:date="2023-08-25T15:0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ចុះថ្ងៃទី០៨ ខែមករា ឆ្នាំ២០១៨ ស្ដីពីការបង្កើត</w:delText>
          </w:r>
        </w:del>
      </w:ins>
      <w:ins w:id="28002" w:author="User" w:date="2022-10-03T14:08:00Z">
        <w:del w:id="28003" w:author="Kem Sereyboth" w:date="2023-07-13T14:28:00Z">
          <w:r w:rsidR="009855AE" w:rsidRPr="00B26CA9" w:rsidDel="00DA0E01">
            <w:rPr>
              <w:rFonts w:ascii="Khmer MEF1" w:hAnsi="Khmer MEF1" w:cs="Khmer MEF1"/>
              <w:sz w:val="24"/>
              <w:szCs w:val="24"/>
              <w:cs/>
              <w:rPrChange w:id="2800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8005" w:author="Kem Sereiboth" w:date="2022-09-13T12:50:00Z">
        <w:del w:id="28006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8007" w:author="Sopheak Phorn" w:date="2023-08-25T15:0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គណៈកម្មាធិការប្រតិបត្តិ និងអគ្គ</w:delText>
          </w:r>
        </w:del>
      </w:ins>
      <w:ins w:id="28008" w:author="LENOVO" w:date="2022-10-02T11:15:00Z">
        <w:del w:id="28009" w:author="Kem Sereyboth" w:date="2023-07-13T14:28:00Z">
          <w:r w:rsidR="00E3513A" w:rsidRPr="00B26CA9" w:rsidDel="00DA0E01">
            <w:rPr>
              <w:rFonts w:ascii="Khmer MEF1" w:hAnsi="Khmer MEF1" w:cs="Khmer MEF1"/>
              <w:sz w:val="24"/>
              <w:szCs w:val="24"/>
              <w:rPrChange w:id="28010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</w:rPr>
              </w:rPrChange>
            </w:rPr>
            <w:delText>-</w:delText>
          </w:r>
        </w:del>
      </w:ins>
      <w:ins w:id="28011" w:author="Kem Sereiboth" w:date="2022-09-13T12:50:00Z">
        <w:del w:id="28012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8013" w:author="Sopheak Phorn" w:date="2023-08-25T15:0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លេខា</w:delText>
          </w:r>
        </w:del>
      </w:ins>
      <w:ins w:id="28014" w:author="LENOVO" w:date="2022-10-02T11:13:00Z">
        <w:del w:id="28015" w:author="Kem Sereyboth" w:date="2023-07-13T14:28:00Z">
          <w:r w:rsidR="00E3513A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​</w:delText>
          </w:r>
        </w:del>
      </w:ins>
      <w:ins w:id="28016" w:author="Kem Sereiboth" w:date="2022-09-13T12:50:00Z">
        <w:del w:id="28017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8018" w:author="Sopheak Phorn" w:date="2023-08-25T15:0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ធិការដ្ឋាននៃក្រុមប្រឹក្សាជាតិគាំពារសង្គម</w:delText>
          </w:r>
        </w:del>
      </w:ins>
      <w:ins w:id="28019" w:author="LENOVO" w:date="2022-10-06T12:00:00Z">
        <w:del w:id="28020" w:author="Kem Sereyboth" w:date="2023-07-13T14:28:00Z">
          <w:r w:rsidR="00DD0203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។</w:delText>
          </w:r>
        </w:del>
      </w:ins>
      <w:ins w:id="28021" w:author="Kem Sereiboth" w:date="2022-09-13T12:51:00Z">
        <w:del w:id="28022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802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។</w:delText>
          </w:r>
        </w:del>
      </w:ins>
    </w:p>
    <w:p w14:paraId="31ADA547" w14:textId="44830673" w:rsidR="00B62F85" w:rsidRPr="00B26CA9" w:rsidDel="00DA0E01" w:rsidRDefault="003E55B0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8024" w:author="Kem Sereyboth" w:date="2023-07-13T14:28:00Z"/>
          <w:rFonts w:ascii="Khmer MEF1" w:hAnsi="Khmer MEF1" w:cs="Khmer MEF1"/>
          <w:sz w:val="24"/>
          <w:szCs w:val="24"/>
          <w:rPrChange w:id="28025" w:author="Sopheak Phorn" w:date="2023-08-25T15:04:00Z">
            <w:rPr>
              <w:del w:id="28026" w:author="Kem Sereyboth" w:date="2023-07-13T14:28:00Z"/>
              <w:spacing w:val="-2"/>
              <w:szCs w:val="22"/>
            </w:rPr>
          </w:rPrChange>
        </w:rPr>
        <w:pPrChange w:id="28027" w:author="Sopheak Phorn" w:date="2023-08-25T15:13:00Z">
          <w:pPr>
            <w:pStyle w:val="ListParagraph"/>
            <w:numPr>
              <w:numId w:val="43"/>
            </w:numPr>
            <w:spacing w:after="0" w:line="250" w:lineRule="auto"/>
            <w:ind w:left="1440" w:hanging="360"/>
            <w:jc w:val="both"/>
          </w:pPr>
        </w:pPrChange>
      </w:pPr>
      <w:ins w:id="28028" w:author="LENOVO" w:date="2022-10-02T11:03:00Z">
        <w:del w:id="2802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030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៣.</w:delText>
          </w:r>
        </w:del>
      </w:ins>
      <w:ins w:id="28031" w:author="Kem Sereiboth" w:date="2022-09-13T12:10:00Z">
        <w:del w:id="28032" w:author="Kem Sereyboth" w:date="2023-07-13T14:28:00Z">
          <w:r w:rsidR="00112829" w:rsidRPr="00B26CA9" w:rsidDel="00DA0E01">
            <w:rPr>
              <w:rFonts w:ascii="Khmer MEF1" w:hAnsi="Khmer MEF1" w:cs="Khmer MEF1"/>
              <w:sz w:val="24"/>
              <w:szCs w:val="24"/>
              <w:cs/>
              <w:rPrChange w:id="2803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</w:rPr>
              </w:rPrChange>
            </w:rPr>
            <w:delText>ឫសគល់បញ្ហា</w:delText>
          </w:r>
          <w:r w:rsidR="00112829" w:rsidRPr="00B26CA9" w:rsidDel="00DA0E01">
            <w:rPr>
              <w:rFonts w:ascii="Khmer MEF1" w:hAnsi="Khmer MEF1" w:cs="Khmer MEF1"/>
              <w:sz w:val="24"/>
              <w:szCs w:val="24"/>
              <w:cs/>
              <w:rPrChange w:id="2803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green"/>
                  <w:cs/>
                </w:rPr>
              </w:rPrChange>
            </w:rPr>
            <w:delText xml:space="preserve">៖ </w:delText>
          </w:r>
        </w:del>
      </w:ins>
      <w:ins w:id="28035" w:author="Un Seakamey" w:date="2022-11-14T11:41:00Z">
        <w:del w:id="28036" w:author="Kem Sereyboth" w:date="2023-07-13T14:28:00Z"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8037" w:author="Sopheak Phorn" w:date="2023-08-25T15:04:00Z">
                <w:rPr>
                  <w:rFonts w:cs="MoolBoran"/>
                  <w:spacing w:val="4"/>
                  <w:szCs w:val="22"/>
                  <w:cs/>
                </w:rPr>
              </w:rPrChange>
            </w:rPr>
            <w:delText>អគ្គ</w:delText>
          </w:r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8038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លេខាធិការ</w:delText>
          </w:r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8039" w:author="Sopheak Phorn" w:date="2023-08-25T15:04:00Z">
                <w:rPr>
                  <w:rFonts w:cs="MoolBoran"/>
                  <w:spacing w:val="4"/>
                  <w:szCs w:val="22"/>
                  <w:cs/>
                </w:rPr>
              </w:rPrChange>
            </w:rPr>
            <w:delText>រងមួយរូបគឺ ឯកឧត្តម ភក្តី សម្បូរណ៍ ជាប្រធានស្តីទីនៃ</w:delText>
          </w:r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8040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នា</w:delText>
          </w:r>
        </w:del>
      </w:ins>
      <w:ins w:id="28041" w:author="Un Seakamey" w:date="2022-11-14T11:45:00Z">
        <w:del w:id="28042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043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044" w:author="Un Seakamey" w:date="2022-11-14T11:41:00Z">
        <w:del w:id="28045" w:author="Kem Sereyboth" w:date="2023-07-13T14:28:00Z"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8046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យ</w:delText>
          </w:r>
        </w:del>
      </w:ins>
      <w:ins w:id="28047" w:author="Un Seakamey" w:date="2022-11-14T11:45:00Z">
        <w:del w:id="28048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049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050" w:author="Un Seakamey" w:date="2022-11-14T11:41:00Z">
        <w:del w:id="28051" w:author="Kem Sereyboth" w:date="2023-07-13T14:28:00Z"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8052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ក</w:delText>
          </w:r>
        </w:del>
      </w:ins>
      <w:ins w:id="28053" w:author="Un Seakamey" w:date="2022-11-14T11:45:00Z">
        <w:del w:id="28054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055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056" w:author="Un Seakamey" w:date="2022-11-14T11:41:00Z">
        <w:del w:id="28057" w:author="Kem Sereyboth" w:date="2023-07-13T14:28:00Z"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8058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ដ្ឋានត្រួតពិនិត្យ រីឯ លោក ឡេង សុខឡុង</w:delText>
          </w:r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8059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 xml:space="preserve"> គឺជាទីប្រឹក្សានិយ័តករសន្តិសុខសង្គម</w:delText>
          </w:r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8060" w:author="Sopheak Phorn" w:date="2023-08-25T15:04:00Z">
                <w:rPr>
                  <w:rFonts w:cs="MoolBoran"/>
                  <w:spacing w:val="-2"/>
                  <w:szCs w:val="22"/>
                  <w:cs/>
                </w:rPr>
              </w:rPrChange>
            </w:rPr>
            <w:delText xml:space="preserve"> ទទួ</w:delText>
          </w:r>
        </w:del>
      </w:ins>
      <w:ins w:id="28061" w:author="Un Seakamey" w:date="2022-11-14T11:46:00Z">
        <w:del w:id="28062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063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064" w:author="Un Seakamey" w:date="2022-11-14T11:41:00Z">
        <w:del w:id="28065" w:author="Kem Sereyboth" w:date="2023-07-13T14:28:00Z"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8066" w:author="Sopheak Phorn" w:date="2023-08-25T15:04:00Z">
                <w:rPr>
                  <w:rFonts w:cs="MoolBoran"/>
                  <w:spacing w:val="-2"/>
                  <w:szCs w:val="22"/>
                  <w:cs/>
                </w:rPr>
              </w:rPrChange>
            </w:rPr>
            <w:delText>ល</w:delText>
          </w:r>
        </w:del>
      </w:ins>
      <w:ins w:id="28067" w:author="Un Seakamey" w:date="2022-11-14T11:46:00Z">
        <w:del w:id="28068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069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070" w:author="Un Seakamey" w:date="2022-11-14T11:41:00Z">
        <w:del w:id="28071" w:author="Kem Sereyboth" w:date="2023-07-13T14:28:00Z"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8072" w:author="Sopheak Phorn" w:date="2023-08-25T15:04:00Z">
                <w:rPr>
                  <w:rFonts w:cs="MoolBoran"/>
                  <w:spacing w:val="-2"/>
                  <w:szCs w:val="22"/>
                  <w:cs/>
                </w:rPr>
              </w:rPrChange>
            </w:rPr>
            <w:delText xml:space="preserve">បន្ទុកការងារត្រួតពិនិត្យ។ </w:delText>
          </w:r>
        </w:del>
      </w:ins>
      <w:ins w:id="28073" w:author="User" w:date="2022-10-07T09:39:00Z">
        <w:del w:id="28074" w:author="Kem Sereyboth" w:date="2023-07-13T14:28:00Z">
          <w:r w:rsidR="00DF588C" w:rsidRPr="00B26CA9" w:rsidDel="00DA0E01">
            <w:rPr>
              <w:rFonts w:ascii="Khmer MEF1" w:hAnsi="Khmer MEF1" w:cs="Khmer MEF1"/>
              <w:sz w:val="24"/>
              <w:szCs w:val="24"/>
              <w:cs/>
              <w:rPrChange w:id="2807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ពុំ</w:delText>
          </w:r>
        </w:del>
      </w:ins>
      <w:ins w:id="28076" w:author="User" w:date="2022-10-03T14:03:00Z">
        <w:del w:id="28077" w:author="Kem Sereyboth" w:date="2023-07-13T14:28:00Z">
          <w:r w:rsidR="00421E11" w:rsidRPr="00B26CA9" w:rsidDel="00DA0E01">
            <w:rPr>
              <w:rFonts w:ascii="Khmer MEF1" w:hAnsi="Khmer MEF1" w:cs="Khmer MEF1"/>
              <w:sz w:val="24"/>
              <w:szCs w:val="24"/>
              <w:cs/>
              <w:rPrChange w:id="28078" w:author="Sopheak Phorn" w:date="2023-08-25T15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ទាន់មានមន្ត្រីដែ</w:delText>
          </w:r>
        </w:del>
      </w:ins>
      <w:ins w:id="28079" w:author="User" w:date="2022-10-03T14:04:00Z">
        <w:del w:id="28080" w:author="Kem Sereyboth" w:date="2023-07-13T14:28:00Z">
          <w:r w:rsidR="00421E11" w:rsidRPr="00B26CA9" w:rsidDel="00DA0E01">
            <w:rPr>
              <w:rFonts w:ascii="Khmer MEF1" w:hAnsi="Khmer MEF1" w:cs="Khmer MEF1"/>
              <w:sz w:val="24"/>
              <w:szCs w:val="24"/>
              <w:cs/>
              <w:rPrChange w:id="28081" w:author="Sopheak Phorn" w:date="2023-08-25T15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លមានគុណវុឌ្ឍិគ្រប់គ្រាន់អាចតែងតាំងបាន</w:delText>
          </w:r>
        </w:del>
      </w:ins>
      <w:ins w:id="28082" w:author="LENOVO" w:date="2022-10-02T11:05:00Z">
        <w:del w:id="28083" w:author="Kem Sereyboth" w:date="2023-07-13T14:28:00Z">
          <w:r w:rsidR="00283D77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(មន្រ្តីគម្រោង) </w:delText>
          </w:r>
        </w:del>
      </w:ins>
      <w:ins w:id="28084" w:author="Kem Sereiboth" w:date="2022-09-13T12:13:00Z">
        <w:del w:id="28085" w:author="Kem Sereyboth" w:date="2023-07-13T14:28:00Z">
          <w:r w:rsidR="00041892" w:rsidRPr="00B26CA9" w:rsidDel="00DA0E01">
            <w:rPr>
              <w:rFonts w:ascii="Khmer MEF1" w:hAnsi="Khmer MEF1" w:cs="Khmer MEF1"/>
              <w:sz w:val="24"/>
              <w:szCs w:val="24"/>
              <w:cs/>
              <w:rPrChange w:id="2808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យោងតាមការបកស្រាយរបស់</w:delText>
          </w:r>
        </w:del>
      </w:ins>
      <w:ins w:id="28087" w:author="Kem Sereiboth" w:date="2022-09-13T12:19:00Z">
        <w:del w:id="28088" w:author="Kem Sereyboth" w:date="2023-07-13T14:28:00Z">
          <w:r w:rsidR="00041892" w:rsidRPr="00B26CA9" w:rsidDel="00DA0E01">
            <w:rPr>
              <w:rFonts w:ascii="Khmer MEF1" w:hAnsi="Khmer MEF1" w:cs="Khmer MEF1"/>
              <w:sz w:val="24"/>
              <w:szCs w:val="24"/>
              <w:cs/>
              <w:rPrChange w:id="28089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 xml:space="preserve">លោកស្រី វ៉ាន់ អជីត្តា </w:delText>
          </w:r>
        </w:del>
      </w:ins>
      <w:ins w:id="28090" w:author="Kem Sereiboth" w:date="2022-09-13T12:20:00Z">
        <w:del w:id="28091" w:author="Kem Sereyboth" w:date="2023-07-13T14:28:00Z">
          <w:r w:rsidR="00041892" w:rsidRPr="00B26CA9" w:rsidDel="00DA0E01">
            <w:rPr>
              <w:rFonts w:ascii="Khmer MEF1" w:hAnsi="Khmer MEF1" w:cs="Khmer MEF1"/>
              <w:sz w:val="24"/>
              <w:szCs w:val="24"/>
              <w:cs/>
              <w:rPrChange w:id="28092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ជាប្រធាននាយកដ្ឋាន</w:delText>
          </w:r>
          <w:r w:rsidR="00041892" w:rsidRPr="00B26CA9" w:rsidDel="00DA0E01">
            <w:rPr>
              <w:rFonts w:ascii="Khmer MEF1" w:hAnsi="Khmer MEF1" w:cs="Khmer MEF1"/>
              <w:sz w:val="24"/>
              <w:szCs w:val="24"/>
              <w:cs/>
              <w:rPrChange w:id="28093" w:author="Sopheak Phorn" w:date="2023-08-25T15:04:00Z">
                <w:rPr>
                  <w:rFonts w:cs="MoolBoran"/>
                  <w:cs/>
                </w:rPr>
              </w:rPrChange>
            </w:rPr>
            <w:delText>កិច្ចការទូទៅ</w:delText>
          </w:r>
        </w:del>
      </w:ins>
      <w:ins w:id="28094" w:author="Kem Sereiboth" w:date="2022-09-13T12:23:00Z">
        <w:del w:id="28095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8096" w:author="Sopheak Phorn" w:date="2023-08-25T15:04:00Z">
                <w:rPr>
                  <w:rFonts w:cs="MoolBoran"/>
                  <w:cs/>
                </w:rPr>
              </w:rPrChange>
            </w:rPr>
            <w:delText>បានលើកឡើងថា</w:delText>
          </w:r>
        </w:del>
      </w:ins>
      <w:ins w:id="28097" w:author="Kem Sereiboth" w:date="2022-09-13T12:24:00Z">
        <w:del w:id="28098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8099" w:author="Sopheak Phorn" w:date="2023-08-25T15:04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  <w:ins w:id="28100" w:author="Kem Sereiboth" w:date="2022-09-13T12:26:00Z">
        <w:del w:id="28101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ដោយសារតែ</w:delText>
          </w:r>
        </w:del>
      </w:ins>
      <w:ins w:id="28102" w:author="Kem Sereiboth" w:date="2022-09-13T12:23:00Z">
        <w:del w:id="28103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8104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>នាយកដ្ឋានត្រួតពិនិត្យ</w:delText>
          </w:r>
        </w:del>
      </w:ins>
      <w:ins w:id="28105" w:author="Kem Sereiboth" w:date="2022-09-13T12:24:00Z">
        <w:del w:id="28106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8107" w:author="Sopheak Phorn" w:date="2023-08-25T15:04:00Z">
                <w:rPr>
                  <w:rFonts w:cs="MoolBoran"/>
                  <w:cs/>
                </w:rPr>
              </w:rPrChange>
            </w:rPr>
            <w:delText>ទើបតែបានបង្កើត</w:delText>
          </w:r>
        </w:del>
      </w:ins>
      <w:ins w:id="28108" w:author="sakaria fa" w:date="2022-09-13T22:53:00Z">
        <w:del w:id="28109" w:author="Kem Sereyboth" w:date="2023-07-13T14:28:00Z">
          <w:r w:rsidR="00D85F61" w:rsidRPr="00B26CA9" w:rsidDel="00DA0E01">
            <w:rPr>
              <w:rFonts w:ascii="Khmer MEF1" w:hAnsi="Khmer MEF1" w:cs="Khmer MEF1"/>
              <w:sz w:val="24"/>
              <w:szCs w:val="24"/>
              <w:cs/>
              <w:rPrChange w:id="28110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ថ្មី</w:delText>
          </w:r>
        </w:del>
      </w:ins>
      <w:ins w:id="28111" w:author="Kem Sereiboth" w:date="2022-09-13T12:24:00Z">
        <w:del w:id="28112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8113" w:author="Sopheak Phorn" w:date="2023-08-25T15:04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  <w:ins w:id="28114" w:author="Kem Sereiboth" w:date="2022-09-20T16:02:00Z">
        <w:del w:id="28115" w:author="Kem Sereyboth" w:date="2023-07-13T14:28:00Z">
          <w:r w:rsidR="00914DA1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ខ្វះធនធានមនុស្ស និងមន្រ្តីពុំទាន់មានសម</w:delText>
          </w:r>
        </w:del>
      </w:ins>
      <w:ins w:id="28116" w:author="Kem Sereiboth" w:date="2022-09-20T16:03:00Z">
        <w:del w:id="28117" w:author="Kem Sereyboth" w:date="2023-07-13T14:28:00Z">
          <w:r w:rsidR="00914DA1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ត្ថ</w:delText>
          </w:r>
        </w:del>
      </w:ins>
      <w:ins w:id="28118" w:author="Kem Sereiboth" w:date="2022-09-20T16:02:00Z">
        <w:del w:id="28119" w:author="Kem Sereyboth" w:date="2023-07-13T14:28:00Z">
          <w:r w:rsidR="00914DA1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ភាពគ្រប់គ្រាន់ដើម្បីបំពេញការងារ </w:delText>
          </w:r>
        </w:del>
      </w:ins>
      <w:ins w:id="28120" w:author="sakaria fa" w:date="2022-09-13T22:53:00Z">
        <w:del w:id="28121" w:author="Kem Sereyboth" w:date="2023-07-13T14:28:00Z">
          <w:r w:rsidR="00D85F61" w:rsidRPr="00B26CA9" w:rsidDel="00DA0E01">
            <w:rPr>
              <w:rFonts w:ascii="Khmer MEF1" w:hAnsi="Khmer MEF1" w:cs="Khmer MEF1"/>
              <w:sz w:val="24"/>
              <w:szCs w:val="24"/>
              <w:cs/>
              <w:rPrChange w:id="2812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ទើប</w:delText>
          </w:r>
        </w:del>
      </w:ins>
      <w:ins w:id="28123" w:author="Kem Sereiboth" w:date="2022-09-13T12:24:00Z">
        <w:del w:id="28124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8125" w:author="Sopheak Phorn" w:date="2023-08-25T15:04:00Z">
                <w:rPr>
                  <w:rFonts w:cs="MoolBoran"/>
                  <w:cs/>
                </w:rPr>
              </w:rPrChange>
            </w:rPr>
            <w:delText>បច្ចុប្បន្ន</w:delText>
          </w:r>
        </w:del>
      </w:ins>
      <w:ins w:id="28126" w:author="Kem Sereiboth" w:date="2022-09-20T16:03:00Z">
        <w:del w:id="28127" w:author="Kem Sereyboth" w:date="2023-07-13T14:28:00Z">
          <w:r w:rsidR="00914DA1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28128" w:author="Kem Sereiboth" w:date="2022-09-13T12:25:00Z">
        <w:del w:id="28129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8130" w:author="Sopheak Phorn" w:date="2023-08-25T15:04:00Z">
                <w:rPr>
                  <w:rFonts w:cs="MoolBoran"/>
                  <w:cs/>
                </w:rPr>
              </w:rPrChange>
            </w:rPr>
            <w:delText>ឯកឧត្តម</w:delText>
          </w:r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8131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 xml:space="preserve"> ភក្ដី សម្បូរណ៍ ជាអគ្គលេខាធិការរង </w:delText>
          </w:r>
        </w:del>
      </w:ins>
      <w:ins w:id="28132" w:author="Kem Sereiboth" w:date="2022-09-13T12:52:00Z">
        <w:del w:id="28133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813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ទទួលបន្ទុក</w:delText>
          </w:r>
        </w:del>
      </w:ins>
      <w:ins w:id="28135" w:author="Kem Sereiboth" w:date="2022-09-20T16:00:00Z">
        <w:del w:id="28136" w:author="Kem Sereyboth" w:date="2023-07-13T14:28:00Z">
          <w:r w:rsidR="00914DA1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ដឹកនាំ</w:delText>
          </w:r>
        </w:del>
      </w:ins>
      <w:ins w:id="28137" w:author="Kem Sereiboth" w:date="2022-09-13T12:25:00Z">
        <w:del w:id="28138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8139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>នាយកដ្ឋាន</w:delText>
          </w:r>
        </w:del>
      </w:ins>
      <w:ins w:id="28140" w:author="Kem Sereiboth" w:date="2022-09-20T16:00:00Z">
        <w:del w:id="28141" w:author="Kem Sereyboth" w:date="2023-07-13T14:28:00Z">
          <w:r w:rsidR="00914DA1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លើ</w:delText>
          </w:r>
        </w:del>
      </w:ins>
      <w:ins w:id="28142" w:author="Kem Sereiboth" w:date="2022-09-13T12:53:00Z">
        <w:del w:id="28143" w:author="Kem Sereyboth" w:date="2023-07-13T14:28:00Z">
          <w:r w:rsidR="00992C50" w:rsidRPr="00B26CA9" w:rsidDel="00DA0E01">
            <w:rPr>
              <w:rFonts w:ascii="Khmer MEF1" w:hAnsi="Khmer MEF1" w:cs="Khmer MEF1"/>
              <w:sz w:val="24"/>
              <w:szCs w:val="24"/>
              <w:cs/>
              <w:rPrChange w:id="2814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ការ</w:delText>
          </w:r>
        </w:del>
      </w:ins>
      <w:ins w:id="28145" w:author="Kem Sereiboth" w:date="2022-09-13T12:26:00Z">
        <w:del w:id="28146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គ្រប់គ្រង និងសម្របសម្រួល</w:delText>
          </w:r>
        </w:del>
      </w:ins>
      <w:ins w:id="28147" w:author="Kem Sereiboth" w:date="2022-09-13T12:27:00Z">
        <w:del w:id="28148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ក្នុង</w:delText>
          </w:r>
        </w:del>
      </w:ins>
      <w:ins w:id="28149" w:author="Kem Sereiboth" w:date="2022-09-13T12:26:00Z">
        <w:del w:id="28150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នាយកដ្ឋាននេះ</w:delText>
          </w:r>
        </w:del>
      </w:ins>
      <w:ins w:id="28151" w:author="Kem Sereiboth" w:date="2022-09-13T12:53:00Z">
        <w:del w:id="28152" w:author="Kem Sereyboth" w:date="2023-07-13T14:28:00Z">
          <w:r w:rsidR="00992C50" w:rsidRPr="00B26CA9" w:rsidDel="00DA0E01">
            <w:rPr>
              <w:rFonts w:ascii="Khmer MEF1" w:hAnsi="Khmer MEF1" w:cs="Khmer MEF1"/>
              <w:sz w:val="24"/>
              <w:szCs w:val="24"/>
              <w:cs/>
              <w:rPrChange w:id="2815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ផងដែរ</w:delText>
          </w:r>
        </w:del>
      </w:ins>
      <w:ins w:id="28154" w:author="Kem Sereiboth" w:date="2022-09-13T12:25:00Z">
        <w:del w:id="28155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។ </w:delText>
          </w:r>
        </w:del>
      </w:ins>
      <w:ins w:id="28156" w:author="sakaria fa" w:date="2022-09-13T22:55:00Z">
        <w:del w:id="28157" w:author="Kem Sereyboth" w:date="2023-07-13T14:28:00Z">
          <w:r w:rsidR="0015664B" w:rsidRPr="00B26CA9" w:rsidDel="00DA0E01">
            <w:rPr>
              <w:rFonts w:ascii="Khmer MEF1" w:hAnsi="Khmer MEF1" w:cs="Khmer MEF1"/>
              <w:sz w:val="24"/>
              <w:szCs w:val="24"/>
              <w:cs/>
              <w:rPrChange w:id="2815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ម្យ៉ាងវិញទៀត </w:delText>
          </w:r>
        </w:del>
      </w:ins>
      <w:ins w:id="28159" w:author="Kem Sereiboth" w:date="2022-09-13T12:28:00Z">
        <w:del w:id="28160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បន្ថែមលើនេះ</w:delText>
          </w:r>
        </w:del>
      </w:ins>
      <w:ins w:id="28161" w:author="Kem Sereiboth" w:date="2022-09-13T12:29:00Z">
        <w:del w:id="28162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ក៏មាន</w:delText>
          </w:r>
        </w:del>
      </w:ins>
      <w:ins w:id="28163" w:author="Kem Sereiboth" w:date="2022-09-13T12:25:00Z">
        <w:del w:id="28164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8165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 xml:space="preserve">លោក ឡេង សុខឡុង </w:delText>
          </w:r>
        </w:del>
      </w:ins>
      <w:ins w:id="28166" w:author="Kem Sereiboth" w:date="2022-09-14T10:43:00Z">
        <w:del w:id="28167" w:author="Kem Sereyboth" w:date="2023-07-13T14:28:00Z">
          <w:r w:rsidR="005D1730" w:rsidRPr="00B26CA9" w:rsidDel="00DA0E01">
            <w:rPr>
              <w:rFonts w:ascii="Khmer MEF1" w:hAnsi="Khmer MEF1" w:cs="Khmer MEF1"/>
              <w:sz w:val="24"/>
              <w:szCs w:val="24"/>
              <w:cs/>
              <w:rPrChange w:id="2816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បុគ្គល</w:delText>
          </w:r>
        </w:del>
      </w:ins>
      <w:ins w:id="28169" w:author="Kem Sereiboth" w:date="2022-09-13T12:25:00Z">
        <w:del w:id="28170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8171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>ជាអ្នកធ្វើការដូចគ្នាជា</w:delText>
          </w:r>
        </w:del>
      </w:ins>
      <w:ins w:id="28172" w:author="sakaria fa" w:date="2022-09-13T22:57:00Z">
        <w:del w:id="28173" w:author="Kem Sereyboth" w:date="2023-07-13T14:28:00Z">
          <w:r w:rsidR="0015664B" w:rsidRPr="00B26CA9" w:rsidDel="00DA0E01">
            <w:rPr>
              <w:rFonts w:ascii="Khmer MEF1" w:hAnsi="Khmer MEF1" w:cs="Khmer MEF1"/>
              <w:sz w:val="24"/>
              <w:szCs w:val="24"/>
              <w:cs/>
              <w:rPrChange w:id="2817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បង្គោល</w:delText>
          </w:r>
        </w:del>
      </w:ins>
      <w:ins w:id="28175" w:author="Kem Sereiboth" w:date="2022-09-14T10:43:00Z">
        <w:del w:id="28176" w:author="Kem Sereyboth" w:date="2023-07-13T14:28:00Z">
          <w:r w:rsidR="005D1730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ម្នាក់ទទួលបន្ទុកការងារ</w:delText>
          </w:r>
        </w:del>
      </w:ins>
      <w:ins w:id="28177" w:author="sakaria fa" w:date="2022-09-13T22:57:00Z">
        <w:del w:id="28178" w:author="Kem Sereyboth" w:date="2023-07-13T14:28:00Z">
          <w:r w:rsidR="0015664B" w:rsidRPr="00B26CA9" w:rsidDel="00DA0E01">
            <w:rPr>
              <w:rFonts w:ascii="Khmer MEF1" w:hAnsi="Khmer MEF1" w:cs="Khmer MEF1"/>
              <w:sz w:val="24"/>
              <w:szCs w:val="24"/>
              <w:cs/>
              <w:rPrChange w:id="2817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ក្នុងស្មើ</w:delText>
          </w:r>
        </w:del>
      </w:ins>
      <w:ins w:id="28180" w:author="sakaria fa" w:date="2022-09-13T22:58:00Z">
        <w:del w:id="28181" w:author="Kem Sereyboth" w:date="2023-07-13T14:28:00Z">
          <w:r w:rsidR="0015664B" w:rsidRPr="00B26CA9" w:rsidDel="00DA0E01">
            <w:rPr>
              <w:rFonts w:ascii="Khmer MEF1" w:hAnsi="Khmer MEF1" w:cs="Khmer MEF1"/>
              <w:sz w:val="24"/>
              <w:szCs w:val="24"/>
              <w:cs/>
              <w:rPrChange w:id="2818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នឹង</w:delText>
          </w:r>
        </w:del>
      </w:ins>
      <w:ins w:id="28183" w:author="Kem Sereiboth" w:date="2022-09-13T12:25:00Z">
        <w:del w:id="28184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8185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>ប្រធាននាយកដ្ឋាន</w:delText>
          </w:r>
        </w:del>
      </w:ins>
      <w:ins w:id="28186" w:author="Kem Sereiboth" w:date="2022-09-13T12:29:00Z">
        <w:del w:id="28187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ផង</w:delText>
          </w:r>
        </w:del>
      </w:ins>
      <w:ins w:id="28188" w:author="Kem Sereiboth" w:date="2022-09-13T12:25:00Z">
        <w:del w:id="28189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8190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>ដែរ</w:delText>
          </w:r>
        </w:del>
      </w:ins>
      <w:ins w:id="28191" w:author="Kem Sereiboth" w:date="2022-09-20T16:01:00Z">
        <w:del w:id="28192" w:author="Kem Sereyboth" w:date="2023-07-13T14:28:00Z">
          <w:r w:rsidR="00914DA1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។</w:delText>
          </w:r>
        </w:del>
      </w:ins>
      <w:ins w:id="28193" w:author="sakaria fa" w:date="2022-09-13T22:58:00Z">
        <w:del w:id="28194" w:author="Kem Sereyboth" w:date="2023-07-13T14:28:00Z">
          <w:r w:rsidR="0015664B" w:rsidRPr="00B26CA9" w:rsidDel="00DA0E01">
            <w:rPr>
              <w:rFonts w:ascii="Khmer MEF1" w:hAnsi="Khmer MEF1" w:cs="Khmer MEF1"/>
              <w:sz w:val="24"/>
              <w:szCs w:val="24"/>
              <w:cs/>
              <w:rPrChange w:id="2819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ផ្សេងៗ</w:delText>
          </w:r>
        </w:del>
      </w:ins>
    </w:p>
    <w:p w14:paraId="6D3BA217" w14:textId="719B336E" w:rsidR="00253F67" w:rsidRPr="00B26CA9" w:rsidDel="00DA0E01" w:rsidRDefault="00253F67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196" w:author="Un Seakamey" w:date="2022-11-14T11:41:00Z"/>
          <w:del w:id="28197" w:author="Kem Sereyboth" w:date="2023-07-13T14:28:00Z"/>
          <w:rFonts w:ascii="Khmer MEF1" w:hAnsi="Khmer MEF1" w:cs="Khmer MEF1"/>
          <w:sz w:val="24"/>
          <w:szCs w:val="24"/>
        </w:rPr>
        <w:pPrChange w:id="28198" w:author="Sopheak Phorn" w:date="2023-08-25T15:13:00Z">
          <w:pPr>
            <w:pStyle w:val="ListParagraph"/>
            <w:numPr>
              <w:numId w:val="12"/>
            </w:numPr>
            <w:spacing w:after="0" w:line="228" w:lineRule="auto"/>
            <w:ind w:left="1440" w:hanging="360"/>
            <w:jc w:val="both"/>
          </w:pPr>
        </w:pPrChange>
      </w:pPr>
    </w:p>
    <w:p w14:paraId="5038675B" w14:textId="6A10F201" w:rsidR="00037B41" w:rsidRPr="00B26CA9" w:rsidDel="00DA0E01" w:rsidRDefault="00037B41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199" w:author="User" w:date="2022-10-05T19:11:00Z"/>
          <w:del w:id="28200" w:author="Kem Sereyboth" w:date="2023-07-13T14:28:00Z"/>
          <w:rFonts w:ascii="Khmer MEF1" w:hAnsi="Khmer MEF1" w:cs="Khmer MEF1"/>
          <w:sz w:val="24"/>
          <w:szCs w:val="24"/>
          <w:rPrChange w:id="28201" w:author="Sopheak Phorn" w:date="2023-08-25T15:04:00Z">
            <w:rPr>
              <w:ins w:id="28202" w:author="User" w:date="2022-10-05T19:11:00Z"/>
              <w:del w:id="28203" w:author="Kem Sereyboth" w:date="2023-07-13T14:28:00Z"/>
              <w:rFonts w:ascii="Khmer MEF1" w:hAnsi="Khmer MEF1" w:cs="Khmer MEF1"/>
              <w:b/>
              <w:bCs/>
              <w:spacing w:val="-10"/>
              <w:sz w:val="24"/>
              <w:szCs w:val="24"/>
            </w:rPr>
          </w:rPrChange>
        </w:rPr>
        <w:pPrChange w:id="28204" w:author="Sopheak Phorn" w:date="2023-08-25T15:13:00Z">
          <w:pPr>
            <w:spacing w:after="0" w:line="240" w:lineRule="auto"/>
            <w:ind w:firstLine="720"/>
            <w:jc w:val="both"/>
          </w:pPr>
        </w:pPrChange>
      </w:pPr>
    </w:p>
    <w:p w14:paraId="702EB81B" w14:textId="6A52748E" w:rsidR="00112829" w:rsidRPr="00B26CA9" w:rsidDel="00DA0E01" w:rsidRDefault="00C10C38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205" w:author="Kem Sereiboth" w:date="2022-09-13T12:01:00Z"/>
          <w:del w:id="28206" w:author="Kem Sereyboth" w:date="2023-07-13T14:28:00Z"/>
          <w:rFonts w:ascii="Khmer MEF1" w:hAnsi="Khmer MEF1" w:cs="Khmer MEF1"/>
          <w:sz w:val="24"/>
          <w:szCs w:val="24"/>
          <w:rPrChange w:id="28207" w:author="Sopheak Phorn" w:date="2023-08-25T15:04:00Z">
            <w:rPr>
              <w:ins w:id="28208" w:author="Kem Sereiboth" w:date="2022-09-13T12:01:00Z"/>
              <w:del w:id="28209" w:author="Kem Sereyboth" w:date="2023-07-13T14:28:00Z"/>
              <w:rFonts w:ascii="Khmer MEF1" w:hAnsi="Khmer MEF1" w:cs="Khmer MEF1"/>
              <w:spacing w:val="-4"/>
              <w:sz w:val="24"/>
              <w:szCs w:val="24"/>
              <w:highlight w:val="green"/>
              <w:lang w:val="ca-ES"/>
            </w:rPr>
          </w:rPrChange>
        </w:rPr>
        <w:pPrChange w:id="28210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8211" w:author="LENOVO" w:date="2022-10-02T11:06:00Z">
        <w:del w:id="2821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213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៤.</w:delText>
          </w:r>
        </w:del>
      </w:ins>
      <w:ins w:id="28214" w:author="Kem Sereiboth" w:date="2022-09-13T12:30:00Z">
        <w:del w:id="28215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8216" w:author="Sopheak Phorn" w:date="2023-08-25T15:04:00Z">
                <w:rPr>
                  <w:rFonts w:cs="MoolBoran"/>
                  <w:highlight w:val="green"/>
                  <w:cs/>
                </w:rPr>
              </w:rPrChange>
            </w:rPr>
            <w:delText>ផលវិបាក៖</w:delText>
          </w:r>
        </w:del>
      </w:ins>
      <w:ins w:id="28217" w:author="User" w:date="2022-09-22T15:25:00Z">
        <w:del w:id="28218" w:author="Kem Sereyboth" w:date="2023-07-13T14:28:00Z">
          <w:r w:rsidR="008979CF" w:rsidRPr="00B26CA9" w:rsidDel="00DA0E01">
            <w:rPr>
              <w:rFonts w:ascii="Khmer MEF1" w:hAnsi="Khmer MEF1" w:cs="Khmer MEF1"/>
              <w:sz w:val="24"/>
              <w:szCs w:val="24"/>
              <w:cs/>
              <w:rPrChange w:id="2821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220" w:author="User" w:date="2022-09-22T15:28:00Z">
        <w:del w:id="28221" w:author="Kem Sereyboth" w:date="2023-07-13T14:28:00Z">
          <w:r w:rsidR="00C12FEC" w:rsidRPr="00B26CA9" w:rsidDel="00DA0E01">
            <w:rPr>
              <w:rFonts w:ascii="Khmer MEF1" w:hAnsi="Khmer MEF1" w:cs="Khmer MEF1"/>
              <w:sz w:val="24"/>
              <w:szCs w:val="24"/>
              <w:cs/>
              <w:rPrChange w:id="2822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មិនមានបុគ្គលទទួលខុសត្រូវការងារច្បាស់លាស់ និងធ្វើឱ្យប៉</w:delText>
          </w:r>
        </w:del>
      </w:ins>
      <w:ins w:id="28223" w:author="User" w:date="2022-09-22T15:29:00Z">
        <w:del w:id="28224" w:author="Kem Sereyboth" w:date="2023-07-13T14:28:00Z">
          <w:r w:rsidR="00C12FEC" w:rsidRPr="00B26CA9" w:rsidDel="00DA0E01">
            <w:rPr>
              <w:rFonts w:ascii="Khmer MEF1" w:hAnsi="Khmer MEF1" w:cs="Khmer MEF1"/>
              <w:sz w:val="24"/>
              <w:szCs w:val="24"/>
              <w:cs/>
              <w:rPrChange w:id="2822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ះពាល់ដល់ការប្រសិទ្ធភាព</w:delText>
          </w:r>
        </w:del>
      </w:ins>
      <w:ins w:id="28226" w:author="LENOVO" w:date="2022-10-02T11:07:00Z">
        <w:del w:id="28227" w:author="Kem Sereyboth" w:date="2023-07-13T14:28:00Z">
          <w:r w:rsidR="00073655" w:rsidRPr="00B26CA9" w:rsidDel="00DA0E01">
            <w:rPr>
              <w:rFonts w:ascii="Khmer MEF1" w:hAnsi="Khmer MEF1" w:cs="Khmer MEF1"/>
              <w:sz w:val="24"/>
              <w:szCs w:val="24"/>
              <w:cs/>
              <w:rPrChange w:id="2822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229" w:author="User" w:date="2022-09-22T15:29:00Z">
        <w:del w:id="28230" w:author="Kem Sereyboth" w:date="2023-07-13T14:28:00Z">
          <w:r w:rsidR="00C12FEC" w:rsidRPr="00B26CA9" w:rsidDel="00DA0E01">
            <w:rPr>
              <w:rFonts w:ascii="Khmer MEF1" w:hAnsi="Khmer MEF1" w:cs="Khmer MEF1"/>
              <w:sz w:val="24"/>
              <w:szCs w:val="24"/>
              <w:cs/>
              <w:rPrChange w:id="2823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ការអនុវត្តការងារ</w:delText>
          </w:r>
        </w:del>
      </w:ins>
      <w:ins w:id="28232" w:author="Un Seakamey" w:date="2022-11-14T11:03:00Z">
        <w:del w:id="28233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234" w:author="Sopheak Phorn" w:date="2023-08-25T15:04:00Z">
                <w:rPr>
                  <w:rFonts w:cs="MoolBoran"/>
                  <w:spacing w:val="-2"/>
                  <w:szCs w:val="22"/>
                  <w:cs/>
                </w:rPr>
              </w:rPrChange>
            </w:rPr>
            <w:delText>ការអនុវត្តការងារក្នុងអគ្គលេខាធិការដ្ឋាន ក៏ដូចជា ន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235" w:author="Sopheak Phorn" w:date="2023-08-25T15:04:00Z">
                <w:rPr>
                  <w:spacing w:val="-2"/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236" w:author="Sopheak Phorn" w:date="2023-08-25T15:04:00Z">
                <w:rPr>
                  <w:rFonts w:cs="MoolBoran"/>
                  <w:spacing w:val="-2"/>
                  <w:szCs w:val="22"/>
                  <w:cs/>
                </w:rPr>
              </w:rPrChange>
            </w:rPr>
            <w:delText>ស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237" w:author="Sopheak Phorn" w:date="2023-08-25T15:04:00Z">
                <w:rPr>
                  <w:spacing w:val="-2"/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238" w:author="Sopheak Phorn" w:date="2023-08-25T15:04:00Z">
                <w:rPr>
                  <w:rFonts w:cs="MoolBoran"/>
                  <w:spacing w:val="-2"/>
                  <w:szCs w:val="22"/>
                  <w:cs/>
                </w:rPr>
              </w:rPrChange>
            </w:rPr>
            <w:delText>ស​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239" w:author="Sopheak Phorn" w:date="2023-08-25T15:04:00Z">
                <w:rPr>
                  <w:spacing w:val="-2"/>
                  <w:szCs w:val="22"/>
                </w:rPr>
              </w:rPrChange>
            </w:rPr>
            <w:delText xml:space="preserve">.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240" w:author="Sopheak Phorn" w:date="2023-08-25T15:04:00Z">
                <w:rPr>
                  <w:rFonts w:cs="MoolBoran"/>
                  <w:spacing w:val="-2"/>
                  <w:szCs w:val="22"/>
                  <w:cs/>
                </w:rPr>
              </w:rPrChange>
            </w:rPr>
            <w:delText xml:space="preserve">គឺមានលក្ខណៈសំប៉ែត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241" w:author="Sopheak Phorn" w:date="2023-08-25T15:04:00Z">
                <w:rPr>
                  <w:spacing w:val="-2"/>
                  <w:szCs w:val="22"/>
                </w:rPr>
              </w:rPrChange>
            </w:rPr>
            <w:delText>(Flat Organizational Chart)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242" w:author="Sopheak Phorn" w:date="2023-08-25T15:04:00Z">
                <w:rPr>
                  <w:rFonts w:cs="MoolBoran"/>
                  <w:spacing w:val="-2"/>
                  <w:szCs w:val="22"/>
                  <w:cs/>
                </w:rPr>
              </w:rPrChange>
            </w:rPr>
            <w:delText>ដែលការអនុវត្តក្នុងទម្រង់នេះ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243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 xml:space="preserve"> ក្នុងស្ថានភាពពេ</w:delText>
          </w:r>
        </w:del>
      </w:ins>
      <w:ins w:id="28244" w:author="Un Seakamey" w:date="2022-11-14T11:47:00Z">
        <w:del w:id="28245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246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247" w:author="Un Seakamey" w:date="2022-11-14T11:03:00Z">
        <w:del w:id="28248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249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ល</w:delText>
          </w:r>
        </w:del>
      </w:ins>
      <w:ins w:id="28250" w:author="Un Seakamey" w:date="2022-11-14T11:47:00Z">
        <w:del w:id="28251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252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253" w:author="Un Seakamey" w:date="2022-11-14T11:03:00Z">
        <w:del w:id="28254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255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 xml:space="preserve">នេះ គឺមានប្រសិទ្ធភាពខ្ពស់។ </w:delText>
          </w:r>
        </w:del>
      </w:ins>
      <w:ins w:id="28256" w:author="User" w:date="2022-09-22T15:29:00Z">
        <w:del w:id="28257" w:author="Kem Sereyboth" w:date="2023-07-13T14:28:00Z">
          <w:r w:rsidR="00C12FEC" w:rsidRPr="00B26CA9" w:rsidDel="00DA0E01">
            <w:rPr>
              <w:rFonts w:ascii="Khmer MEF1" w:hAnsi="Khmer MEF1" w:cs="Khmer MEF1"/>
              <w:sz w:val="24"/>
              <w:szCs w:val="24"/>
              <w:cs/>
              <w:rPrChange w:id="2825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8259" w:author="sakaria fa" w:date="2022-09-13T23:02:00Z">
        <w:del w:id="28260" w:author="Kem Sereyboth" w:date="2023-07-13T14:28:00Z">
          <w:r w:rsidR="0095638B" w:rsidRPr="00B26CA9" w:rsidDel="00DA0E01">
            <w:rPr>
              <w:rFonts w:ascii="Khmer MEF1" w:hAnsi="Khmer MEF1" w:cs="Khmer MEF1"/>
              <w:sz w:val="24"/>
              <w:szCs w:val="24"/>
              <w:cs/>
              <w:rPrChange w:id="2826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ខ្វះថ្នាក់ដឹកនាំប្រធាននាយកដ្ឋានក្នុងការ</w:delText>
          </w:r>
        </w:del>
      </w:ins>
      <w:ins w:id="28262" w:author="sakaria fa" w:date="2022-09-13T23:03:00Z">
        <w:del w:id="28263" w:author="Kem Sereyboth" w:date="2023-07-13T14:28:00Z">
          <w:r w:rsidR="0095638B" w:rsidRPr="00B26CA9" w:rsidDel="00DA0E01">
            <w:rPr>
              <w:rFonts w:ascii="Khmer MEF1" w:hAnsi="Khmer MEF1" w:cs="Khmer MEF1"/>
              <w:sz w:val="24"/>
              <w:szCs w:val="24"/>
              <w:cs/>
              <w:rPrChange w:id="2826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ដឹកនាំការងាររបស់នាយកដ្ឋាន ដែលអាចមានផលប៉ះពាល់ ឬ</w:delText>
          </w:r>
        </w:del>
      </w:ins>
      <w:ins w:id="28265" w:author="sakaria fa" w:date="2022-09-13T23:04:00Z">
        <w:del w:id="28266" w:author="Kem Sereyboth" w:date="2023-07-13T14:28:00Z">
          <w:r w:rsidR="0095638B" w:rsidRPr="00B26CA9" w:rsidDel="00DA0E01">
            <w:rPr>
              <w:rFonts w:ascii="Khmer MEF1" w:hAnsi="Khmer MEF1" w:cs="Khmer MEF1"/>
              <w:sz w:val="24"/>
              <w:szCs w:val="24"/>
              <w:cs/>
              <w:rPrChange w:id="2826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បាត់បង់ប្រសិទ្ធភាព និងស័ក្កិភាពនៃការអនុវត្តការងាររបស់នាយកដ្ឋាន </w:delText>
          </w:r>
        </w:del>
      </w:ins>
      <w:ins w:id="28268" w:author="Kem Sereiboth" w:date="2022-09-13T12:33:00Z">
        <w:del w:id="28269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8270" w:author="Sopheak Phorn" w:date="2023-08-25T15:04:00Z">
                <w:rPr>
                  <w:rFonts w:cs="MoolBoran"/>
                  <w:cs/>
                  <w:lang w:val="ca-ES"/>
                </w:rPr>
              </w:rPrChange>
            </w:rPr>
            <w:delText>បច្ចុប្បន្ន</w:delText>
          </w:r>
        </w:del>
      </w:ins>
      <w:ins w:id="28271" w:author="sakaria fa" w:date="2022-09-13T23:05:00Z">
        <w:del w:id="28272" w:author="Kem Sereyboth" w:date="2023-07-13T14:28:00Z">
          <w:r w:rsidR="00124253" w:rsidRPr="00B26CA9" w:rsidDel="00DA0E01">
            <w:rPr>
              <w:rFonts w:ascii="Khmer MEF1" w:hAnsi="Khmer MEF1" w:cs="Khmer MEF1"/>
              <w:sz w:val="24"/>
              <w:szCs w:val="24"/>
              <w:cs/>
              <w:rPrChange w:id="2827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មន្រ្តី</w:delText>
          </w:r>
        </w:del>
      </w:ins>
      <w:ins w:id="28274" w:author="Kem Sereiboth" w:date="2022-09-13T12:33:00Z">
        <w:del w:id="28275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8276" w:author="Sopheak Phorn" w:date="2023-08-25T15:04:00Z">
                <w:rPr>
                  <w:rFonts w:cs="MoolBoran"/>
                  <w:cs/>
                  <w:lang w:val="ca-ES"/>
                </w:rPr>
              </w:rPrChange>
            </w:rPr>
            <w:delText>មិនទាន់មានសមត្ថភាព</w:delText>
          </w:r>
        </w:del>
      </w:ins>
      <w:ins w:id="28277" w:author="sakaria fa" w:date="2022-09-13T23:00:00Z">
        <w:del w:id="28278" w:author="Kem Sereyboth" w:date="2023-07-13T14:28:00Z">
          <w:r w:rsidR="0095638B" w:rsidRPr="00B26CA9" w:rsidDel="00DA0E01">
            <w:rPr>
              <w:rFonts w:ascii="Khmer MEF1" w:hAnsi="Khmer MEF1" w:cs="Khmer MEF1"/>
              <w:sz w:val="24"/>
              <w:szCs w:val="24"/>
              <w:cs/>
              <w:rPrChange w:id="2827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បទពិសោធ</w:delText>
          </w:r>
        </w:del>
      </w:ins>
      <w:ins w:id="28280" w:author="Kem Sereiboth" w:date="2022-09-13T12:33:00Z">
        <w:del w:id="28281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8282" w:author="Sopheak Phorn" w:date="2023-08-25T15:04:00Z">
                <w:rPr>
                  <w:rFonts w:cs="MoolBoran"/>
                  <w:cs/>
                  <w:lang w:val="ca-ES"/>
                </w:rPr>
              </w:rPrChange>
            </w:rPr>
            <w:delText>គ្រប់គ្រាន់ ដើម្បីតំឡើងតួនាទីនោះទេ</w:delText>
          </w:r>
        </w:del>
      </w:ins>
      <w:ins w:id="28283" w:author="Kem Sereiboth" w:date="2022-09-13T12:34:00Z">
        <w:del w:id="28284" w:author="Kem Sereyboth" w:date="2023-07-13T14:28:00Z">
          <w:r w:rsidR="00F10161" w:rsidRPr="00B26CA9" w:rsidDel="00DA0E01">
            <w:rPr>
              <w:rFonts w:ascii="Khmer MEF1" w:hAnsi="Khmer MEF1" w:cs="Khmer MEF1"/>
              <w:sz w:val="24"/>
              <w:szCs w:val="24"/>
              <w:cs/>
              <w:rPrChange w:id="2828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5BE7E602" w14:textId="154302ED" w:rsidR="00376B78" w:rsidRPr="00B26CA9" w:rsidDel="00DA0E01" w:rsidRDefault="00FA446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286" w:author="Kem Sereiboth" w:date="2022-09-13T10:51:00Z"/>
          <w:del w:id="28287" w:author="Kem Sereyboth" w:date="2023-07-13T14:28:00Z"/>
          <w:rFonts w:ascii="Khmer MEF1" w:hAnsi="Khmer MEF1" w:cs="Khmer MEF1"/>
          <w:sz w:val="24"/>
          <w:szCs w:val="24"/>
          <w:rPrChange w:id="28288" w:author="Sopheak Phorn" w:date="2023-08-25T15:04:00Z">
            <w:rPr>
              <w:ins w:id="28289" w:author="Kem Sereiboth" w:date="2022-09-13T10:51:00Z"/>
              <w:del w:id="28290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8291" w:author="Sopheak Phorn" w:date="2023-08-25T15:13:00Z">
          <w:pPr>
            <w:spacing w:after="0" w:line="240" w:lineRule="auto"/>
            <w:ind w:firstLine="720"/>
          </w:pPr>
        </w:pPrChange>
      </w:pPr>
      <w:ins w:id="28292" w:author="Kem Sereiboth" w:date="2022-09-13T16:54:00Z">
        <w:del w:id="2829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294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ខ</w:delText>
          </w:r>
        </w:del>
      </w:ins>
      <w:ins w:id="28295" w:author="Kem Sereiboth" w:date="2022-09-13T10:51:00Z">
        <w:del w:id="28296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8297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.ប្រធានបទទី</w:delText>
          </w:r>
        </w:del>
      </w:ins>
      <w:ins w:id="28298" w:author="Kem Sereiboth" w:date="2022-09-13T16:55:00Z">
        <w:del w:id="2829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300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២</w:delText>
          </w:r>
        </w:del>
      </w:ins>
      <w:ins w:id="28301" w:author="Kem Sereiboth" w:date="2022-09-13T10:51:00Z">
        <w:del w:id="28302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8303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៖ ប្រភពចំណូល</w:delText>
          </w:r>
        </w:del>
      </w:ins>
    </w:p>
    <w:p w14:paraId="6A6FAFEB" w14:textId="49998044" w:rsidR="00376B78" w:rsidRPr="00B26CA9" w:rsidDel="00DA0E01" w:rsidRDefault="002159EC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8304" w:author="Kem Sereyboth" w:date="2023-07-13T14:28:00Z"/>
          <w:rFonts w:ascii="Khmer MEF1" w:hAnsi="Khmer MEF1" w:cs="Khmer MEF1"/>
          <w:sz w:val="24"/>
          <w:szCs w:val="24"/>
          <w:rPrChange w:id="28305" w:author="Sopheak Phorn" w:date="2023-08-25T15:04:00Z">
            <w:rPr>
              <w:del w:id="28306" w:author="Kem Sereyboth" w:date="2023-07-13T14:28:00Z"/>
              <w:rFonts w:ascii="Khmer MEF1" w:hAnsi="Khmer MEF1" w:cs="Khmer MEF1"/>
              <w:b/>
              <w:bCs/>
              <w:spacing w:val="-4"/>
              <w:sz w:val="24"/>
              <w:szCs w:val="24"/>
              <w:highlight w:val="green"/>
            </w:rPr>
          </w:rPrChange>
        </w:rPr>
        <w:pPrChange w:id="28307" w:author="Sopheak Phorn" w:date="2023-08-25T15:13:00Z">
          <w:pPr>
            <w:spacing w:after="200" w:line="276" w:lineRule="auto"/>
            <w:ind w:firstLine="720"/>
            <w:jc w:val="both"/>
          </w:pPr>
        </w:pPrChange>
      </w:pPr>
      <w:ins w:id="28308" w:author="User" w:date="2022-10-04T15:44:00Z">
        <w:del w:id="2830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31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28311" w:author="LENOVO" w:date="2022-10-02T11:09:00Z">
        <w:del w:id="28312" w:author="Kem Sereyboth" w:date="2023-07-13T14:28:00Z">
          <w:r w:rsidR="00A15E94" w:rsidRPr="00B26CA9" w:rsidDel="00DA0E01">
            <w:rPr>
              <w:rFonts w:ascii="Khmer MEF1" w:hAnsi="Khmer MEF1" w:cs="Khmer MEF1"/>
              <w:sz w:val="24"/>
              <w:szCs w:val="24"/>
              <w:cs/>
              <w:rPrChange w:id="28313" w:author="Sopheak Phorn" w:date="2023-08-25T15:04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</w:del>
      </w:ins>
      <w:ins w:id="28314" w:author="Kem Sereiboth" w:date="2022-09-13T10:51:00Z">
        <w:del w:id="28315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8316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28317" w:author="User" w:date="2022-10-04T15:44:00Z">
        <w:del w:id="2831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31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ទី២</w:delText>
          </w:r>
        </w:del>
      </w:ins>
      <w:ins w:id="28320" w:author="Kem Sereiboth" w:date="2022-09-21T16:09:00Z">
        <w:del w:id="28321" w:author="Kem Sereyboth" w:date="2023-07-13T14:28:00Z">
          <w:r w:rsidR="006A3181" w:rsidRPr="00B26CA9" w:rsidDel="00DA0E01">
            <w:rPr>
              <w:rFonts w:ascii="Khmer MEF1" w:hAnsi="Khmer MEF1" w:cs="Khmer MEF1"/>
              <w:sz w:val="24"/>
              <w:szCs w:val="24"/>
              <w:cs/>
              <w:rPrChange w:id="28322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៖ </w:delText>
          </w:r>
        </w:del>
      </w:ins>
      <w:ins w:id="28323" w:author="User" w:date="2022-10-03T14:12:00Z">
        <w:del w:id="28324" w:author="Kem Sereyboth" w:date="2023-07-13T14:28:00Z">
          <w:r w:rsidR="00C6620B" w:rsidRPr="00B26CA9" w:rsidDel="00DA0E01">
            <w:rPr>
              <w:rFonts w:ascii="Khmer MEF1" w:hAnsi="Khmer MEF1" w:cs="Khmer MEF1"/>
              <w:sz w:val="24"/>
              <w:szCs w:val="24"/>
              <w:cs/>
              <w:rPrChange w:id="28325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ក្រោយការវិភាគ និងវាយតម្លៃ សវនករទទួលបន្ទុករកឃើញថា</w:delText>
          </w:r>
        </w:del>
      </w:ins>
      <w:ins w:id="28326" w:author="User" w:date="2022-10-05T19:50:00Z">
        <w:del w:id="28327" w:author="Kem Sereyboth" w:date="2023-07-13T14:28:00Z">
          <w:r w:rsidR="00254099" w:rsidRPr="00B26CA9" w:rsidDel="00DA0E01">
            <w:rPr>
              <w:rFonts w:ascii="Khmer MEF1" w:hAnsi="Khmer MEF1" w:cs="Khmer MEF1"/>
              <w:sz w:val="24"/>
              <w:szCs w:val="24"/>
              <w:cs/>
              <w:rPrChange w:id="28328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329" w:author="sakaria fa" w:date="2022-09-30T22:01:00Z">
        <w:del w:id="28330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8331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28332" w:author="User" w:date="2022-10-05T19:49:00Z">
        <w:del w:id="28333" w:author="Kem Sereyboth" w:date="2023-07-13T14:28:00Z">
          <w:r w:rsidR="00254099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28334" w:author="sakaria fa" w:date="2022-09-30T22:01:00Z">
        <w:del w:id="28335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833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337" w:author="User" w:date="2022-10-07T15:33:00Z">
        <w:del w:id="28338" w:author="Kem Sereyboth" w:date="2023-07-13T14:28:00Z">
          <w:r w:rsidR="003C77F2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ពុំទាន់អនុវត្តការប្រមូលចំណូលស្របតាមបទប្បញ្ញត្តិជាធរមាន។</w:delText>
          </w:r>
        </w:del>
      </w:ins>
      <w:ins w:id="28339" w:author="sakaria fa" w:date="2022-09-30T22:01:00Z">
        <w:del w:id="28340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834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ពុំទាន់អនុវត្តការប្រមូលចំណូលនោះទេ ព្រោះសេចក្ដីសម្រេចស្ដីពី</w:delText>
          </w:r>
        </w:del>
      </w:ins>
      <w:ins w:id="28342" w:author="LENOVO" w:date="2022-10-02T11:37:00Z">
        <w:del w:id="28343" w:author="Kem Sereyboth" w:date="2023-07-13T14:28:00Z">
          <w:r w:rsidR="00EF1094" w:rsidRPr="00B26CA9" w:rsidDel="00DA0E01">
            <w:rPr>
              <w:rFonts w:ascii="Khmer MEF1" w:hAnsi="Khmer MEF1" w:cs="Khmer MEF1"/>
              <w:sz w:val="24"/>
              <w:szCs w:val="24"/>
              <w:cs/>
              <w:rPrChange w:id="28344" w:author="Sopheak Phorn" w:date="2023-08-25T15:04:00Z">
                <w:rPr>
                  <w:rFonts w:ascii="Khmer MEF1" w:hAnsi="Khmer MEF1" w:cs="Khmer MEF1"/>
                  <w:color w:val="FF0000"/>
                  <w:spacing w:val="6"/>
                  <w:sz w:val="24"/>
                  <w:szCs w:val="24"/>
                  <w:cs/>
                </w:rPr>
              </w:rPrChange>
            </w:rPr>
            <w:delText>ការកំណត់</w:delText>
          </w:r>
        </w:del>
      </w:ins>
      <w:ins w:id="28345" w:author="sakaria fa" w:date="2022-09-30T22:01:00Z">
        <w:del w:id="28346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834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អត្រា នីតិវិធីនៃការបង់ និងការចាត់ចែងកម្រៃសេវាត្រួតពិនិត្យមិនទាន់បានរៀបចំរួច</w:delText>
          </w:r>
        </w:del>
      </w:ins>
      <w:ins w:id="28348" w:author="LENOVO" w:date="2022-10-02T11:38:00Z">
        <w:del w:id="28349" w:author="Kem Sereyboth" w:date="2023-07-13T14:28:00Z">
          <w:r w:rsidR="00EF1094" w:rsidRPr="00B26CA9" w:rsidDel="00DA0E01">
            <w:rPr>
              <w:rFonts w:ascii="Khmer MEF1" w:hAnsi="Khmer MEF1" w:cs="Khmer MEF1"/>
              <w:sz w:val="24"/>
              <w:szCs w:val="24"/>
              <w:cs/>
              <w:rPrChange w:id="2835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រាល់</w:delText>
          </w:r>
        </w:del>
      </w:ins>
      <w:ins w:id="28351" w:author="sakaria fa" w:date="2022-09-30T22:01:00Z">
        <w:del w:id="28352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835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8354" w:author="Kem Sereiboth" w:date="2022-09-21T16:09:00Z">
        <w:del w:id="28355" w:author="Kem Sereyboth" w:date="2023-07-13T14:28:00Z">
          <w:r w:rsidR="006A3181" w:rsidRPr="00B26CA9" w:rsidDel="00DA0E01">
            <w:rPr>
              <w:rFonts w:ascii="Khmer MEF1" w:hAnsi="Khmer MEF1" w:cs="Khmer MEF1"/>
              <w:sz w:val="24"/>
              <w:szCs w:val="24"/>
              <w:cs/>
              <w:rPrChange w:id="28356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ន.ស.ស. ពុំទាន់មានប្រភពចំណូលទេ ព្រោះមិនទាន់មានបទដ្ឋានគតិយុត្តកំណត់ពីកម្រងសេវាសាធារណៈក្រោមសមត្ថកិច្ចនៅឡើយ។ </w:delText>
          </w:r>
        </w:del>
      </w:ins>
      <w:ins w:id="28357" w:author="User" w:date="2022-09-16T15:33:00Z">
        <w:del w:id="28358" w:author="Kem Sereyboth" w:date="2023-07-13T14:28:00Z">
          <w:r w:rsidR="00884C02" w:rsidRPr="00B26CA9" w:rsidDel="00DA0E01">
            <w:rPr>
              <w:rFonts w:ascii="Khmer MEF1" w:hAnsi="Khmer MEF1" w:cs="Khmer MEF1"/>
              <w:sz w:val="24"/>
              <w:szCs w:val="24"/>
              <w:cs/>
              <w:rPrChange w:id="2835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ក្រោយការវិភាគ និងវាយតម្លៃ សវនករទទួលបន្ទុករកឃើញថា </w:delText>
          </w:r>
        </w:del>
      </w:ins>
    </w:p>
    <w:p w14:paraId="239DB23B" w14:textId="20DA83E0" w:rsidR="00884C02" w:rsidRPr="00B26CA9" w:rsidDel="00DA0E01" w:rsidRDefault="00884C0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360" w:author="User" w:date="2022-09-16T15:33:00Z"/>
          <w:del w:id="28361" w:author="Kem Sereyboth" w:date="2023-07-13T14:28:00Z"/>
          <w:rFonts w:ascii="Khmer MEF1" w:hAnsi="Khmer MEF1" w:cs="Khmer MEF1"/>
          <w:sz w:val="24"/>
          <w:szCs w:val="24"/>
          <w:rPrChange w:id="28362" w:author="Sopheak Phorn" w:date="2023-08-25T15:04:00Z">
            <w:rPr>
              <w:ins w:id="28363" w:author="User" w:date="2022-09-16T15:33:00Z"/>
              <w:del w:id="28364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8365" w:author="Sopheak Phorn" w:date="2023-08-25T15:13:00Z">
          <w:pPr>
            <w:spacing w:after="200" w:line="276" w:lineRule="auto"/>
            <w:ind w:firstLine="720"/>
          </w:pPr>
        </w:pPrChange>
      </w:pPr>
    </w:p>
    <w:p w14:paraId="7B8DADBE" w14:textId="42BA4B28" w:rsidR="008D0E1A" w:rsidRPr="00B26CA9" w:rsidDel="00DA0E01" w:rsidRDefault="00975A4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8366" w:author="Kem Sereyboth" w:date="2023-07-13T14:28:00Z"/>
          <w:rFonts w:ascii="Khmer MEF1" w:hAnsi="Khmer MEF1" w:cs="Khmer MEF1"/>
          <w:sz w:val="24"/>
          <w:szCs w:val="24"/>
          <w:rPrChange w:id="28367" w:author="Sopheak Phorn" w:date="2023-08-25T15:04:00Z">
            <w:rPr>
              <w:del w:id="28368" w:author="Kem Sereyboth" w:date="2023-07-13T14:28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28369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8370" w:author="LENOVO" w:date="2022-10-02T11:18:00Z">
        <w:del w:id="2837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372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28373" w:author="Kem Sereiboth" w:date="2022-09-13T13:41:00Z">
        <w:del w:id="28374" w:author="Kem Sereyboth" w:date="2023-07-13T14:28:00Z">
          <w:r w:rsidR="009204E9" w:rsidRPr="00B26CA9" w:rsidDel="00DA0E01">
            <w:rPr>
              <w:rFonts w:ascii="Khmer MEF1" w:hAnsi="Khmer MEF1" w:cs="Khmer MEF1"/>
              <w:sz w:val="24"/>
              <w:szCs w:val="24"/>
              <w:cs/>
              <w:rPrChange w:id="28375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លក្ខណៈវិនិច្ឆ័យ៖</w:delText>
          </w:r>
        </w:del>
      </w:ins>
      <w:ins w:id="28376" w:author="Un Seakamey" w:date="2022-10-03T17:46:00Z">
        <w:del w:id="28377" w:author="Kem Sereyboth" w:date="2023-07-13T14:28:00Z">
          <w:r w:rsidR="00FA34A7" w:rsidRPr="00B26CA9" w:rsidDel="00DA0E01">
            <w:rPr>
              <w:rFonts w:ascii="Khmer MEF1" w:hAnsi="Khmer MEF1" w:cs="Khmer MEF1"/>
              <w:sz w:val="24"/>
              <w:szCs w:val="24"/>
              <w:cs/>
              <w:rPrChange w:id="2837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379" w:author="User" w:date="2022-10-03T14:22:00Z">
        <w:del w:id="28380" w:author="Kem Sereyboth" w:date="2023-07-13T14:28:00Z">
          <w:r w:rsidR="008D7B75" w:rsidRPr="00B26CA9" w:rsidDel="00DA0E01">
            <w:rPr>
              <w:rFonts w:ascii="Khmer MEF1" w:hAnsi="Khmer MEF1" w:cs="Khmer MEF1"/>
              <w:sz w:val="24"/>
              <w:szCs w:val="24"/>
              <w:cs/>
              <w:rPrChange w:id="2838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អនុក្រឹត</w:delText>
          </w:r>
        </w:del>
      </w:ins>
      <w:ins w:id="28382" w:author="Uon Rithy" w:date="2022-10-06T14:46:00Z">
        <w:del w:id="28383" w:author="Kem Sereyboth" w:date="2023-07-13T14:28:00Z">
          <w:r w:rsidR="00D06569" w:rsidRPr="00B26CA9" w:rsidDel="00DA0E01">
            <w:rPr>
              <w:rFonts w:ascii="Khmer MEF1" w:hAnsi="Khmer MEF1" w:cs="Khmer MEF1"/>
              <w:sz w:val="24"/>
              <w:szCs w:val="24"/>
              <w:cs/>
              <w:rPrChange w:id="28384" w:author="Sopheak Phorn" w:date="2023-08-25T15:04:00Z">
                <w:rPr>
                  <w:rFonts w:ascii="Khmer MEF1" w:hAnsi="Khmer MEF1" w:cs="Khmer MEF1"/>
                  <w:spacing w:val="14"/>
                  <w:sz w:val="24"/>
                  <w:szCs w:val="24"/>
                  <w:cs/>
                </w:rPr>
              </w:rPrChange>
            </w:rPr>
            <w:delText>្យ</w:delText>
          </w:r>
        </w:del>
      </w:ins>
      <w:ins w:id="28385" w:author="User" w:date="2022-10-03T14:22:00Z">
        <w:del w:id="28386" w:author="Kem Sereyboth" w:date="2023-07-13T14:28:00Z">
          <w:r w:rsidR="008D7B75" w:rsidRPr="00B26CA9" w:rsidDel="00DA0E01">
            <w:rPr>
              <w:rFonts w:ascii="Khmer MEF1" w:hAnsi="Khmer MEF1" w:cs="Khmer MEF1"/>
              <w:sz w:val="24"/>
              <w:szCs w:val="24"/>
              <w:cs/>
              <w:rPrChange w:id="2838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លេ</w:delText>
          </w:r>
        </w:del>
      </w:ins>
      <w:ins w:id="28388" w:author="User" w:date="2022-10-03T14:23:00Z">
        <w:del w:id="28389" w:author="Kem Sereyboth" w:date="2023-07-13T14:28:00Z">
          <w:r w:rsidR="008D7B75" w:rsidRPr="00B26CA9" w:rsidDel="00DA0E01">
            <w:rPr>
              <w:rFonts w:ascii="Khmer MEF1" w:hAnsi="Khmer MEF1" w:cs="Khmer MEF1"/>
              <w:sz w:val="24"/>
              <w:szCs w:val="24"/>
              <w:cs/>
              <w:rPrChange w:id="2839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ខ ១៦០ អនក្រ.បក ចុះថ្ងៃទី</w:delText>
          </w:r>
        </w:del>
      </w:ins>
      <w:ins w:id="28391" w:author="User" w:date="2022-10-03T14:24:00Z">
        <w:del w:id="28392" w:author="Kem Sereyboth" w:date="2023-07-13T14:28:00Z">
          <w:r w:rsidR="008D7B75" w:rsidRPr="00B26CA9" w:rsidDel="00DA0E01">
            <w:rPr>
              <w:rFonts w:ascii="Khmer MEF1" w:hAnsi="Khmer MEF1" w:cs="Khmer MEF1"/>
              <w:sz w:val="24"/>
              <w:szCs w:val="24"/>
              <w:cs/>
              <w:rPrChange w:id="2839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៨ ខែសីហា ឆ្នាំ២០២២ </w:delText>
          </w:r>
        </w:del>
      </w:ins>
      <w:ins w:id="28394" w:author="User" w:date="2022-10-03T14:23:00Z">
        <w:del w:id="28395" w:author="Kem Sereyboth" w:date="2023-07-13T14:28:00Z">
          <w:r w:rsidR="008D7B75" w:rsidRPr="00B26CA9" w:rsidDel="00DA0E01">
            <w:rPr>
              <w:rFonts w:ascii="Khmer MEF1" w:hAnsi="Khmer MEF1" w:cs="Khmer MEF1"/>
              <w:sz w:val="24"/>
              <w:szCs w:val="24"/>
              <w:cs/>
              <w:rPrChange w:id="2839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ស្ដីពីនិយ័តកម្មប្រព័ន្ធសន្តិសុខសង្គម</w:delText>
          </w:r>
        </w:del>
      </w:ins>
    </w:p>
    <w:p w14:paraId="4F09AD21" w14:textId="199504FF" w:rsidR="008D0E1A" w:rsidRPr="00B26CA9" w:rsidDel="00DA0E01" w:rsidRDefault="00DF6653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397" w:author="Kem Sereiboth" w:date="2022-09-14T13:56:00Z"/>
          <w:del w:id="28398" w:author="Kem Sereyboth" w:date="2023-07-13T14:28:00Z"/>
          <w:rFonts w:ascii="Khmer MEF1" w:hAnsi="Khmer MEF1" w:cs="Khmer MEF1"/>
          <w:sz w:val="24"/>
          <w:szCs w:val="24"/>
          <w:rPrChange w:id="28399" w:author="Sopheak Phorn" w:date="2023-08-25T15:04:00Z">
            <w:rPr>
              <w:ins w:id="28400" w:author="Kem Sereiboth" w:date="2022-09-14T13:56:00Z"/>
              <w:del w:id="28401" w:author="Kem Sereyboth" w:date="2023-07-13T14:28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28402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8403" w:author="Kem Sereiboth" w:date="2022-09-13T14:09:00Z">
        <w:del w:id="2840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40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8406" w:author="Kem Sereiboth" w:date="2022-09-14T13:55:00Z">
        <w:del w:id="28407" w:author="Kem Sereyboth" w:date="2023-07-13T14:28:00Z">
          <w:r w:rsidR="008D0E1A" w:rsidRPr="00B26CA9" w:rsidDel="00DA0E01">
            <w:rPr>
              <w:rFonts w:ascii="Khmer MEF1" w:hAnsi="Khmer MEF1" w:cs="Khmer MEF1"/>
              <w:sz w:val="24"/>
              <w:szCs w:val="24"/>
              <w:cs/>
              <w:rPrChange w:id="2840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green"/>
                  <w:cs/>
                </w:rPr>
              </w:rPrChange>
            </w:rPr>
            <w:delText>-</w:delText>
          </w:r>
        </w:del>
      </w:ins>
      <w:ins w:id="28409" w:author="Kem Sereiboth" w:date="2022-09-13T14:59:00Z">
        <w:del w:id="28410" w:author="Kem Sereyboth" w:date="2023-07-13T14:28:00Z">
          <w:r w:rsidR="00693DDF" w:rsidRPr="00B26CA9" w:rsidDel="00DA0E01">
            <w:rPr>
              <w:rFonts w:ascii="Khmer MEF1" w:hAnsi="Khmer MEF1" w:cs="Khmer MEF1"/>
              <w:sz w:val="24"/>
              <w:szCs w:val="24"/>
              <w:cs/>
              <w:rPrChange w:id="2841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យោង</w:delText>
          </w:r>
        </w:del>
      </w:ins>
      <w:ins w:id="28412" w:author="Kem Sereiboth" w:date="2022-09-14T13:58:00Z">
        <w:del w:id="28413" w:author="Kem Sereyboth" w:date="2023-07-13T14:28:00Z">
          <w:r w:rsidR="008D0E1A" w:rsidRPr="00B26CA9" w:rsidDel="00DA0E01">
            <w:rPr>
              <w:rFonts w:ascii="Khmer MEF1" w:hAnsi="Khmer MEF1" w:cs="Khmer MEF1"/>
              <w:sz w:val="24"/>
              <w:szCs w:val="24"/>
              <w:cs/>
              <w:rPrChange w:id="2841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green"/>
                  <w:cs/>
                </w:rPr>
              </w:rPrChange>
            </w:rPr>
            <w:delText>តាម</w:delText>
          </w:r>
        </w:del>
      </w:ins>
      <w:ins w:id="28415" w:author="Kem Sereiboth" w:date="2022-09-13T14:59:00Z">
        <w:del w:id="28416" w:author="Kem Sereyboth" w:date="2023-07-13T14:28:00Z">
          <w:r w:rsidR="00693DDF" w:rsidRPr="00B26CA9" w:rsidDel="00DA0E01">
            <w:rPr>
              <w:rFonts w:ascii="Khmer MEF1" w:hAnsi="Khmer MEF1" w:cs="Khmer MEF1"/>
              <w:sz w:val="24"/>
              <w:szCs w:val="24"/>
              <w:cs/>
              <w:rPrChange w:id="2841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ប្រការ ៣ និងប្រការ ៤ នៃប្រកាសលេខ ០១៥ អ.ស.ហ.ប្រក ចុះថ្ងៃទី១២ ខែវិច្ឆិកា ឆ្នាំ២០២២ ស្តីពីការកំណត់ប្រភពធនធាន និងការប្រើប្រាស់ធនធានរបស់អគ្គលេខាធិការដ្ឋានអាជ្ញាធរ</w:delText>
          </w:r>
        </w:del>
      </w:ins>
      <w:ins w:id="28418" w:author="LENOVO" w:date="2022-10-02T11:18:00Z">
        <w:del w:id="28419" w:author="Kem Sereyboth" w:date="2023-07-13T14:28:00Z">
          <w:r w:rsidR="00975A49" w:rsidRPr="00B26CA9" w:rsidDel="00DA0E01">
            <w:rPr>
              <w:rFonts w:ascii="Khmer MEF1" w:hAnsi="Khmer MEF1" w:cs="Khmer MEF1"/>
              <w:sz w:val="24"/>
              <w:szCs w:val="24"/>
              <w:cs/>
              <w:rPrChange w:id="28420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421" w:author="Kem Sereiboth" w:date="2022-09-13T14:59:00Z">
        <w:del w:id="28422" w:author="Kem Sereyboth" w:date="2023-07-13T14:28:00Z">
          <w:r w:rsidR="00693DDF" w:rsidRPr="00B26CA9" w:rsidDel="00DA0E01">
            <w:rPr>
              <w:rFonts w:ascii="Khmer MEF1" w:hAnsi="Khmer MEF1" w:cs="Khmer MEF1"/>
              <w:sz w:val="24"/>
              <w:szCs w:val="24"/>
              <w:cs/>
              <w:rPrChange w:id="2842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សេវាហិរញ្ញវត្ថុមិនមែនធនាគារ</w:delText>
          </w:r>
        </w:del>
      </w:ins>
      <w:ins w:id="28424" w:author="Kem Sereiboth" w:date="2022-09-19T09:31:00Z">
        <w:del w:id="28425" w:author="Kem Sereyboth" w:date="2023-07-13T14:28:00Z">
          <w:r w:rsidR="00D86894" w:rsidRPr="00B26CA9" w:rsidDel="00DA0E01">
            <w:rPr>
              <w:rFonts w:ascii="Khmer MEF1" w:hAnsi="Khmer MEF1" w:cs="Khmer MEF1"/>
              <w:sz w:val="24"/>
              <w:szCs w:val="24"/>
              <w:cs/>
              <w:rPrChange w:id="2842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366D250B" w14:textId="04ED6B27" w:rsidR="00CE31A5" w:rsidRPr="00B26CA9" w:rsidDel="00DA0E01" w:rsidRDefault="00CE31A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427" w:author="User" w:date="2022-10-03T14:24:00Z"/>
          <w:del w:id="28428" w:author="Kem Sereyboth" w:date="2023-07-13T14:28:00Z"/>
          <w:rFonts w:ascii="Khmer MEF1" w:hAnsi="Khmer MEF1" w:cs="Khmer MEF1"/>
          <w:sz w:val="24"/>
          <w:szCs w:val="24"/>
        </w:rPr>
        <w:pPrChange w:id="28429" w:author="Sopheak Phorn" w:date="2023-08-25T15:13:00Z">
          <w:pPr>
            <w:spacing w:after="0" w:line="228" w:lineRule="auto"/>
            <w:ind w:firstLine="720"/>
            <w:jc w:val="both"/>
          </w:pPr>
        </w:pPrChange>
      </w:pPr>
    </w:p>
    <w:p w14:paraId="5C48E9DB" w14:textId="3FA1A4FF" w:rsidR="00C12FEC" w:rsidRPr="00B26CA9" w:rsidDel="00DA0E01" w:rsidRDefault="00A17457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8430" w:author="Kem Sereyboth" w:date="2023-07-13T14:28:00Z"/>
          <w:rFonts w:ascii="Khmer MEF1" w:hAnsi="Khmer MEF1" w:cs="Khmer MEF1"/>
          <w:sz w:val="24"/>
          <w:szCs w:val="24"/>
          <w:rPrChange w:id="28431" w:author="Sopheak Phorn" w:date="2023-08-25T15:04:00Z">
            <w:rPr>
              <w:del w:id="28432" w:author="Kem Sereyboth" w:date="2023-07-13T14:28:00Z"/>
              <w:rFonts w:ascii="Khmer MEF1" w:hAnsi="Khmer MEF1" w:cs="Khmer MEF1"/>
              <w:spacing w:val="6"/>
              <w:sz w:val="24"/>
              <w:szCs w:val="24"/>
              <w:lang w:val="ca-ES"/>
            </w:rPr>
          </w:rPrChange>
        </w:rPr>
        <w:pPrChange w:id="28433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8434" w:author="LENOVO" w:date="2022-10-02T11:19:00Z">
        <w:del w:id="2843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436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៣.</w:delText>
          </w:r>
        </w:del>
      </w:ins>
      <w:ins w:id="28437" w:author="Kem Sereiboth" w:date="2022-09-13T13:44:00Z">
        <w:del w:id="28438" w:author="Kem Sereyboth" w:date="2023-07-13T14:28:00Z">
          <w:r w:rsidR="007911DD" w:rsidRPr="00B26CA9" w:rsidDel="00DA0E01">
            <w:rPr>
              <w:rFonts w:ascii="Khmer MEF1" w:hAnsi="Khmer MEF1" w:cs="Khmer MEF1"/>
              <w:sz w:val="24"/>
              <w:szCs w:val="24"/>
              <w:cs/>
              <w:rPrChange w:id="28439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>ឫសគល់បញ្ហា៖</w:delText>
          </w:r>
        </w:del>
      </w:ins>
      <w:ins w:id="28440" w:author="User" w:date="2022-10-03T14:09:00Z">
        <w:del w:id="28441" w:author="Kem Sereyboth" w:date="2023-07-13T14:28:00Z">
          <w:r w:rsidR="00B51D37" w:rsidRPr="00B26CA9" w:rsidDel="00DA0E01">
            <w:rPr>
              <w:rFonts w:ascii="Khmer MEF1" w:hAnsi="Khmer MEF1" w:cs="Khmer MEF1"/>
              <w:sz w:val="24"/>
              <w:szCs w:val="24"/>
              <w:cs/>
              <w:rPrChange w:id="2844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443" w:author="Un Seakamey" w:date="2022-11-14T11:12:00Z">
        <w:del w:id="28444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445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 xml:space="preserve">យោងតាមការឯកភាពដ៏ខ្ពង់ខ្ពស់របស់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446" w:author="Sopheak Phorn" w:date="2023-08-25T15:04:00Z">
                <w:rPr>
                  <w:rFonts w:cs="MoolBoran"/>
                  <w:b/>
                  <w:bCs/>
                  <w:szCs w:val="22"/>
                  <w:cs/>
                </w:rPr>
              </w:rPrChange>
            </w:rPr>
            <w:delText>សម្តេច</w:delText>
          </w:r>
        </w:del>
      </w:ins>
      <w:ins w:id="28447" w:author="Un Seakamey" w:date="2022-11-14T15:20:00Z">
        <w:del w:id="28448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cs/>
              <w:rPrChange w:id="28449" w:author="Sopheak Phorn" w:date="2023-08-25T15:04:00Z">
                <w:rPr>
                  <w:rFonts w:ascii="Khmer MEF2" w:hAnsi="Khmer MEF2" w:cs="Khmer MEF2"/>
                  <w:spacing w:val="2"/>
                  <w:sz w:val="24"/>
                  <w:szCs w:val="24"/>
                  <w:cs/>
                </w:rPr>
              </w:rPrChange>
            </w:rPr>
            <w:delText>អគ្គមហាសេនាបតី</w:delText>
          </w:r>
        </w:del>
      </w:ins>
      <w:ins w:id="28450" w:author="Un Seakamey" w:date="2022-11-14T11:12:00Z">
        <w:del w:id="28451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452" w:author="Sopheak Phorn" w:date="2023-08-25T15:04:00Z">
                <w:rPr>
                  <w:rFonts w:cs="MoolBoran"/>
                  <w:b/>
                  <w:bCs/>
                  <w:szCs w:val="22"/>
                  <w:cs/>
                </w:rPr>
              </w:rPrChange>
            </w:rPr>
            <w:delText>តេ</w:delText>
          </w:r>
        </w:del>
      </w:ins>
      <w:ins w:id="28453" w:author="Un Seakamey" w:date="2022-11-14T15:21:00Z">
        <w:del w:id="28454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cs/>
              <w:rPrChange w:id="28455" w:author="Sopheak Phorn" w:date="2023-08-25T15:04:00Z">
                <w:rPr>
                  <w:rFonts w:ascii="Khmer MEF2" w:hAnsi="Khmer MEF2" w:cs="Khmer MEF2"/>
                  <w:spacing w:val="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8456" w:author="Un Seakamey" w:date="2022-11-14T11:12:00Z">
        <w:del w:id="28457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458" w:author="Sopheak Phorn" w:date="2023-08-25T15:04:00Z">
                <w:rPr>
                  <w:rFonts w:cs="MoolBoran"/>
                  <w:b/>
                  <w:bCs/>
                  <w:szCs w:val="22"/>
                  <w:cs/>
                </w:rPr>
              </w:rPrChange>
            </w:rPr>
            <w:delText>ជោ</w:delText>
          </w:r>
        </w:del>
      </w:ins>
      <w:ins w:id="28459" w:author="Un Seakamey" w:date="2022-11-14T15:22:00Z">
        <w:del w:id="28460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cs/>
              <w:rPrChange w:id="28461" w:author="Sopheak Phorn" w:date="2023-08-25T15:04:00Z">
                <w:rPr>
                  <w:rFonts w:ascii="Khmer MEF2" w:hAnsi="Khmer MEF2" w:cs="Khmer MEF2"/>
                  <w:spacing w:val="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8462" w:author="Un Seakamey" w:date="2022-11-14T15:21:00Z">
        <w:del w:id="28463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cs/>
              <w:rPrChange w:id="28464" w:author="Sopheak Phorn" w:date="2023-08-25T15:04:00Z">
                <w:rPr>
                  <w:rFonts w:ascii="Khmer MEF2" w:hAnsi="Khmer MEF2" w:cs="Khmer MEF2"/>
                  <w:spacing w:val="2"/>
                  <w:sz w:val="24"/>
                  <w:szCs w:val="24"/>
                  <w:cs/>
                </w:rPr>
              </w:rPrChange>
            </w:rPr>
            <w:delText xml:space="preserve"> ហ៊ុន សែន </w:delText>
          </w:r>
        </w:del>
      </w:ins>
      <w:ins w:id="28465" w:author="Un Seakamey" w:date="2022-11-14T11:12:00Z">
        <w:del w:id="28466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467" w:author="Sopheak Phorn" w:date="2023-08-25T15:04:00Z">
                <w:rPr>
                  <w:rFonts w:cs="MoolBoran"/>
                  <w:b/>
                  <w:bCs/>
                  <w:szCs w:val="22"/>
                  <w:cs/>
                </w:rPr>
              </w:rPrChange>
            </w:rPr>
            <w:delText>នាយរដ្ឋមន្រ្តី</w:delText>
          </w:r>
        </w:del>
      </w:ins>
      <w:ins w:id="28468" w:author="Un Seakamey" w:date="2022-11-14T15:21:00Z">
        <w:del w:id="28469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cs/>
              <w:rPrChange w:id="28470" w:author="Sopheak Phorn" w:date="2023-08-25T15:04:00Z">
                <w:rPr>
                  <w:rFonts w:ascii="Khmer MEF2" w:hAnsi="Khmer MEF2" w:cs="Khmer MEF2"/>
                  <w:spacing w:val="2"/>
                  <w:sz w:val="24"/>
                  <w:szCs w:val="24"/>
                  <w:cs/>
                </w:rPr>
              </w:rPrChange>
            </w:rPr>
            <w:delText>នៃព្រះរាជាណាចក្រកម្ពុជា</w:delText>
          </w:r>
        </w:del>
      </w:ins>
      <w:ins w:id="28471" w:author="Un Seakamey" w:date="2022-11-14T11:12:00Z">
        <w:del w:id="28472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473" w:author="Sopheak Phorn" w:date="2023-08-25T15:04:00Z">
                <w:rPr>
                  <w:rFonts w:cs="MoolBoran"/>
                  <w:b/>
                  <w:bCs/>
                  <w:szCs w:val="22"/>
                  <w:cs/>
                </w:rPr>
              </w:rPrChange>
            </w:rPr>
            <w:delText xml:space="preserve">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474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លើសំ</w:delText>
          </w:r>
        </w:del>
      </w:ins>
      <w:ins w:id="28475" w:author="Un Seakamey" w:date="2022-11-14T11:49:00Z">
        <w:del w:id="28476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477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478" w:author="Un Seakamey" w:date="2022-11-14T11:12:00Z">
        <w:del w:id="28479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480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 xml:space="preserve">ណើរបស់ </w:delText>
          </w:r>
        </w:del>
      </w:ins>
      <w:ins w:id="28481" w:author="Un Seakamey" w:date="2022-11-14T15:30:00Z">
        <w:del w:id="28482" w:author="Kem Sereyboth" w:date="2023-07-13T14:28:00Z">
          <w:r w:rsidR="00823888" w:rsidRPr="00B26CA9" w:rsidDel="00DA0E01">
            <w:rPr>
              <w:rFonts w:ascii="Khmer MEF1" w:hAnsi="Khmer MEF1" w:cs="Khmer MEF1"/>
              <w:sz w:val="24"/>
              <w:szCs w:val="24"/>
              <w:cs/>
              <w:rPrChange w:id="28483" w:author="Sopheak Phorn" w:date="2023-08-25T15:04:00Z">
                <w:rPr>
                  <w:rFonts w:ascii="Khmer MEF2" w:hAnsi="Khmer MEF2" w:cs="Khmer MEF2"/>
                  <w:spacing w:val="6"/>
                  <w:cs/>
                  <w:lang w:val="ca-ES"/>
                </w:rPr>
              </w:rPrChange>
            </w:rPr>
            <w:delText>ឯកឧត្តមអគ្គបណ្ឌិតស​ភាចារ្យឧបនាយករដ្ឋមន្ត្រី រដ្ឋមន្រ្តី​ក្រសួង​​​សេដ្ឋកិច្ចនិងហិរញ្ញវត្ថុ</w:delText>
          </w:r>
        </w:del>
      </w:ins>
      <w:ins w:id="28484" w:author="Un Seakamey" w:date="2022-11-14T11:12:00Z">
        <w:del w:id="28485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486" w:author="Sopheak Phorn" w:date="2023-08-25T15:04:00Z">
                <w:rPr>
                  <w:rFonts w:cs="MoolBoran"/>
                  <w:b/>
                  <w:bCs/>
                  <w:spacing w:val="-4"/>
                  <w:szCs w:val="22"/>
                  <w:cs/>
                </w:rPr>
              </w:rPrChange>
            </w:rPr>
            <w:delText xml:space="preserve">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487" w:author="Sopheak Phorn" w:date="2023-08-25T15:04:00Z">
                <w:rPr>
                  <w:rFonts w:cs="MoolBoran"/>
                  <w:spacing w:val="-4"/>
                  <w:szCs w:val="22"/>
                  <w:cs/>
                </w:rPr>
              </w:rPrChange>
            </w:rPr>
            <w:delText>និងជាប្រធានក្រុម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488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ប្រឹ</w:delText>
          </w:r>
        </w:del>
      </w:ins>
      <w:ins w:id="28489" w:author="Un Seakamey" w:date="2022-11-14T15:31:00Z">
        <w:del w:id="28490" w:author="Kem Sereyboth" w:date="2023-07-13T14:28:00Z">
          <w:r w:rsidR="00823888" w:rsidRPr="00B26CA9" w:rsidDel="00DA0E01">
            <w:rPr>
              <w:rFonts w:ascii="Khmer MEF1" w:hAnsi="Khmer MEF1" w:cs="Khmer MEF1"/>
              <w:sz w:val="24"/>
              <w:szCs w:val="24"/>
              <w:cs/>
              <w:rPrChange w:id="28491" w:author="Sopheak Phorn" w:date="2023-08-25T15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8492" w:author="Un Seakamey" w:date="2022-11-14T11:49:00Z">
        <w:del w:id="28493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494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495" w:author="Un Seakamey" w:date="2022-11-14T11:12:00Z">
        <w:del w:id="28496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497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ក្សា</w:delText>
          </w:r>
        </w:del>
      </w:ins>
      <w:ins w:id="28498" w:author="Un Seakamey" w:date="2022-11-14T15:31:00Z">
        <w:del w:id="28499" w:author="Kem Sereyboth" w:date="2023-07-13T14:28:00Z">
          <w:r w:rsidR="00823888" w:rsidRPr="00B26CA9" w:rsidDel="00DA0E01">
            <w:rPr>
              <w:rFonts w:ascii="Khmer MEF1" w:hAnsi="Khmer MEF1" w:cs="Khmer MEF1"/>
              <w:sz w:val="24"/>
              <w:szCs w:val="24"/>
              <w:cs/>
              <w:rPrChange w:id="28500" w:author="Sopheak Phorn" w:date="2023-08-25T15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8501" w:author="Un Seakamey" w:date="2022-11-14T11:49:00Z">
        <w:del w:id="28502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503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504" w:author="Un Seakamey" w:date="2022-11-14T11:12:00Z">
        <w:del w:id="28505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506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អាជ្ញាធរសេវាហិរញ្ញវត្ថុមិនមែនធ</w:delText>
          </w:r>
        </w:del>
      </w:ins>
      <w:ins w:id="28507" w:author="Un Seakamey" w:date="2022-11-14T15:22:00Z">
        <w:del w:id="28508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cs/>
              <w:rPrChange w:id="2850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8510" w:author="Un Seakamey" w:date="2022-11-14T11:12:00Z">
        <w:del w:id="28511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512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នា</w:delText>
          </w:r>
        </w:del>
      </w:ins>
      <w:ins w:id="28513" w:author="Un Seakamey" w:date="2022-11-14T15:22:00Z">
        <w:del w:id="28514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rPrChange w:id="2851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​​</w:delText>
          </w:r>
        </w:del>
      </w:ins>
      <w:ins w:id="28516" w:author="Un Seakamey" w:date="2022-11-14T11:12:00Z">
        <w:del w:id="28517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518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គារ លើលិខិតលេខ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519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 xml:space="preserve"> ០៧៧ អ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520" w:author="Sopheak Phorn" w:date="2023-08-25T15:04:00Z">
                <w:rPr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521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ស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522" w:author="Sopheak Phorn" w:date="2023-08-25T15:04:00Z">
                <w:rPr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523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ហ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524" w:author="Sopheak Phorn" w:date="2023-08-25T15:04:00Z">
                <w:rPr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525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ចុះថ្ងៃទី៥ ខែ</w:delText>
          </w:r>
        </w:del>
      </w:ins>
      <w:ins w:id="28526" w:author="Un Seakamey" w:date="2022-11-14T15:31:00Z">
        <w:del w:id="28527" w:author="Kem Sereyboth" w:date="2023-07-13T14:28:00Z">
          <w:r w:rsidR="00823888" w:rsidRPr="00B26CA9" w:rsidDel="00DA0E01">
            <w:rPr>
              <w:rFonts w:ascii="Khmer MEF1" w:hAnsi="Khmer MEF1" w:cs="Khmer MEF1"/>
              <w:sz w:val="24"/>
              <w:szCs w:val="24"/>
              <w:rPrChange w:id="28528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​​</w:delText>
          </w:r>
        </w:del>
      </w:ins>
      <w:ins w:id="28529" w:author="Un Seakamey" w:date="2022-11-14T11:12:00Z">
        <w:del w:id="28530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531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តុ</w:delText>
          </w:r>
        </w:del>
      </w:ins>
      <w:ins w:id="28532" w:author="Un Seakamey" w:date="2022-11-14T11:49:00Z">
        <w:del w:id="28533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534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535" w:author="Un Seakamey" w:date="2022-11-14T11:12:00Z">
        <w:del w:id="28536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537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លា</w:delText>
          </w:r>
        </w:del>
      </w:ins>
      <w:ins w:id="28538" w:author="Un Seakamey" w:date="2022-11-14T11:49:00Z">
        <w:del w:id="28539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540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541" w:author="Un Seakamey" w:date="2022-11-14T11:12:00Z">
        <w:del w:id="28542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543" w:author="Sopheak Phorn" w:date="2023-08-25T15:04:00Z">
                <w:rPr>
                  <w:szCs w:val="22"/>
                </w:rPr>
              </w:rPrChange>
            </w:rPr>
            <w:delText xml:space="preserve">​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544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ឆ្នាំ២០២២​ ដែលសម្រេចឱ្យមា</w:delText>
          </w:r>
        </w:del>
      </w:ins>
      <w:ins w:id="28545" w:author="Un Seakamey" w:date="2022-11-14T15:24:00Z">
        <w:del w:id="28546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cs/>
              <w:rPrChange w:id="28547" w:author="Sopheak Phorn" w:date="2023-08-25T15:04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8548" w:author="Un Seakamey" w:date="2022-11-14T11:12:00Z">
        <w:del w:id="28549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550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ន</w:delText>
          </w:r>
        </w:del>
      </w:ins>
      <w:ins w:id="28551" w:author="Un Seakamey" w:date="2022-11-14T15:24:00Z">
        <w:del w:id="28552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cs/>
              <w:rPrChange w:id="28553" w:author="Sopheak Phorn" w:date="2023-08-25T15:04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8554" w:author="Un Seakamey" w:date="2022-11-14T11:12:00Z">
        <w:del w:id="28555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556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ការលើកលែងការបង់ភាគទានដោយ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557" w:author="Sopheak Phorn" w:date="2023-08-25T15:04:00Z">
                <w:rPr>
                  <w:szCs w:val="22"/>
                </w:rPr>
              </w:rPrChange>
            </w:rPr>
            <w:delText xml:space="preserve">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558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ប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559" w:author="Sopheak Phorn" w:date="2023-08-25T15:04:00Z">
                <w:rPr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560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ស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561" w:author="Sopheak Phorn" w:date="2023-08-25T15:04:00Z">
                <w:rPr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562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ស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563" w:author="Sopheak Phorn" w:date="2023-08-25T15:04:00Z">
                <w:rPr>
                  <w:szCs w:val="22"/>
                </w:rPr>
              </w:rPrChange>
            </w:rPr>
            <w:delText xml:space="preserve">.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564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ជូ</w:delText>
          </w:r>
        </w:del>
      </w:ins>
      <w:ins w:id="28565" w:author="Un Seakamey" w:date="2022-11-14T15:31:00Z">
        <w:del w:id="28566" w:author="Kem Sereyboth" w:date="2023-07-13T14:28:00Z">
          <w:r w:rsidR="00823888" w:rsidRPr="00B26CA9" w:rsidDel="00DA0E01">
            <w:rPr>
              <w:rFonts w:ascii="Khmer MEF1" w:hAnsi="Khmer MEF1" w:cs="Khmer MEF1"/>
              <w:sz w:val="24"/>
              <w:szCs w:val="24"/>
              <w:cs/>
              <w:rPrChange w:id="2856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8568" w:author="Un Seakamey" w:date="2022-11-14T11:12:00Z">
        <w:del w:id="28569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570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ន ន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571" w:author="Sopheak Phorn" w:date="2023-08-25T15:04:00Z">
                <w:rPr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572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ស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573" w:author="Sopheak Phorn" w:date="2023-08-25T15:04:00Z">
                <w:rPr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574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ស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575" w:author="Sopheak Phorn" w:date="2023-08-25T15:04:00Z">
                <w:rPr>
                  <w:szCs w:val="22"/>
                </w:rPr>
              </w:rPrChange>
            </w:rPr>
            <w:delText xml:space="preserve">.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576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សម្រាប់រយៈពេល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577" w:author="Sopheak Phorn" w:date="2023-08-25T15:04:00Z">
                <w:rPr>
                  <w:szCs w:val="22"/>
                </w:rPr>
              </w:rPrChange>
            </w:rPr>
            <w:delText xml:space="preserve">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578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៥ឆ្នាំ។ ហេតុនេះ កិច្ចការនេះគួរលើកមកធ្វើការពិភាក្សានៅ</w:delText>
          </w:r>
        </w:del>
      </w:ins>
      <w:ins w:id="28579" w:author="Un Seakamey" w:date="2022-11-14T11:48:00Z">
        <w:del w:id="28580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581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8582" w:author="Un Seakamey" w:date="2022-11-14T11:12:00Z">
        <w:del w:id="28583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584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៥ឆ្នាំបន្ទាប់។</w:delText>
          </w:r>
        </w:del>
      </w:ins>
      <w:ins w:id="28585" w:author="User" w:date="2022-10-03T14:09:00Z">
        <w:del w:id="28586" w:author="Kem Sereyboth" w:date="2023-07-13T14:28:00Z">
          <w:r w:rsidR="00B51D37" w:rsidRPr="00B26CA9" w:rsidDel="00DA0E01">
            <w:rPr>
              <w:rFonts w:ascii="Khmer MEF1" w:hAnsi="Khmer MEF1" w:cs="Khmer MEF1"/>
              <w:sz w:val="24"/>
              <w:szCs w:val="24"/>
              <w:cs/>
              <w:rPrChange w:id="28587" w:author="Sopheak Phorn" w:date="2023-08-25T15:04:00Z">
                <w:rPr>
                  <w:rFonts w:ascii="Khmer MEF1" w:hAnsi="Khmer MEF1" w:cs="Khmer MEF1"/>
                  <w:strike/>
                  <w:spacing w:val="6"/>
                  <w:sz w:val="24"/>
                  <w:szCs w:val="24"/>
                  <w:cs/>
                </w:rPr>
              </w:rPrChange>
            </w:rPr>
            <w:delText>សេចក្ដីសម្រេចស្ដីពីការកំណត់អត្រា នីតិវិធីនៃការបង់ និងការចាត់ចែងកម្រៃសេវាត្រួតពិនិត្យ និងបទប្បញ្ញត្តិ</w:delText>
          </w:r>
        </w:del>
      </w:ins>
      <w:ins w:id="28588" w:author="User" w:date="2022-10-03T14:10:00Z">
        <w:del w:id="28589" w:author="Kem Sereyboth" w:date="2023-07-13T14:28:00Z">
          <w:r w:rsidR="00B51D37" w:rsidRPr="00B26CA9" w:rsidDel="00DA0E01">
            <w:rPr>
              <w:rFonts w:ascii="Khmer MEF1" w:hAnsi="Khmer MEF1" w:cs="Khmer MEF1"/>
              <w:sz w:val="24"/>
              <w:szCs w:val="24"/>
              <w:cs/>
              <w:rPrChange w:id="2859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ពាក់ព័ន្ធ</w:delText>
          </w:r>
        </w:del>
      </w:ins>
      <w:ins w:id="28591" w:author="User" w:date="2022-10-07T09:39:00Z">
        <w:del w:id="28592" w:author="Kem Sereyboth" w:date="2023-07-13T14:28:00Z">
          <w:r w:rsidR="00DF588C" w:rsidRPr="00B26CA9" w:rsidDel="00DA0E01">
            <w:rPr>
              <w:rFonts w:ascii="Khmer MEF1" w:hAnsi="Khmer MEF1" w:cs="Khmer MEF1"/>
              <w:sz w:val="24"/>
              <w:szCs w:val="24"/>
              <w:cs/>
              <w:rPrChange w:id="2859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ពុំ</w:delText>
          </w:r>
        </w:del>
      </w:ins>
      <w:ins w:id="28594" w:author="User" w:date="2022-10-03T14:09:00Z">
        <w:del w:id="28595" w:author="Kem Sereyboth" w:date="2023-07-13T14:28:00Z">
          <w:r w:rsidR="00B51D37" w:rsidRPr="00B26CA9" w:rsidDel="00DA0E01">
            <w:rPr>
              <w:rFonts w:ascii="Khmer MEF1" w:hAnsi="Khmer MEF1" w:cs="Khmer MEF1"/>
              <w:sz w:val="24"/>
              <w:szCs w:val="24"/>
              <w:cs/>
              <w:rPrChange w:id="28596" w:author="Sopheak Phorn" w:date="2023-08-25T15:04:00Z">
                <w:rPr>
                  <w:rFonts w:cs="MoolBoran"/>
                  <w:strike/>
                  <w:spacing w:val="2"/>
                  <w:highlight w:val="yellow"/>
                  <w:cs/>
                </w:rPr>
              </w:rPrChange>
            </w:rPr>
            <w:delText>ទាន់បានរៀបចំរួចរាល់។</w:delText>
          </w:r>
        </w:del>
      </w:ins>
      <w:ins w:id="28597" w:author="User" w:date="2022-09-22T15:34:00Z">
        <w:del w:id="28598" w:author="Kem Sereyboth" w:date="2023-07-13T14:28:00Z">
          <w:r w:rsidR="00C12FEC" w:rsidRPr="00B26CA9" w:rsidDel="00DA0E01">
            <w:rPr>
              <w:rFonts w:ascii="Khmer MEF1" w:hAnsi="Khmer MEF1" w:cs="Khmer MEF1"/>
              <w:sz w:val="24"/>
              <w:szCs w:val="24"/>
              <w:cs/>
              <w:rPrChange w:id="2859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600" w:author="sakaria fa" w:date="2022-09-30T22:04:00Z">
        <w:del w:id="28601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60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និ</w:delText>
          </w:r>
        </w:del>
      </w:ins>
      <w:ins w:id="28603" w:author="User" w:date="2022-10-03T14:09:00Z">
        <w:del w:id="28604" w:author="Kem Sereyboth" w:date="2023-07-13T14:28:00Z">
          <w:r w:rsidR="00B51D37" w:rsidRPr="00B26CA9" w:rsidDel="00DA0E01">
            <w:rPr>
              <w:rFonts w:ascii="Khmer MEF1" w:hAnsi="Khmer MEF1" w:cs="Khmer MEF1"/>
              <w:sz w:val="24"/>
              <w:szCs w:val="24"/>
              <w:cs/>
              <w:rPrChange w:id="2860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8606" w:author="sakaria fa" w:date="2022-09-30T22:04:00Z">
        <w:del w:id="28607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60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យ័តករខ្វះក្របខណ្ឌ</w:delText>
          </w:r>
        </w:del>
      </w:ins>
      <w:ins w:id="28609" w:author="User" w:date="2022-10-03T14:09:00Z">
        <w:del w:id="28610" w:author="Kem Sereyboth" w:date="2023-07-13T14:28:00Z">
          <w:r w:rsidR="00B51D37" w:rsidRPr="00B26CA9" w:rsidDel="00DA0E01">
            <w:rPr>
              <w:rFonts w:ascii="Khmer MEF1" w:hAnsi="Khmer MEF1" w:cs="Khmer MEF1"/>
              <w:sz w:val="24"/>
              <w:szCs w:val="24"/>
              <w:cs/>
              <w:rPrChange w:id="2861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8612" w:author="sakaria fa" w:date="2022-09-30T22:04:00Z">
        <w:del w:id="28613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61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បទប្បញ្ញត្តិ</w:delText>
          </w:r>
        </w:del>
      </w:ins>
      <w:ins w:id="28615" w:author="User" w:date="2022-10-03T14:10:00Z">
        <w:del w:id="28616" w:author="Kem Sereyboth" w:date="2023-07-13T14:28:00Z">
          <w:r w:rsidR="00B51D37" w:rsidRPr="00B26CA9" w:rsidDel="00DA0E01">
            <w:rPr>
              <w:rFonts w:ascii="Khmer MEF1" w:hAnsi="Khmer MEF1" w:cs="Khmer MEF1"/>
              <w:sz w:val="24"/>
              <w:szCs w:val="24"/>
              <w:cs/>
              <w:rPrChange w:id="2861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8618" w:author="sakaria fa" w:date="2022-09-30T22:04:00Z">
        <w:del w:id="28619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62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ក្នុងការអនុវត្ត។</w:delText>
          </w:r>
        </w:del>
      </w:ins>
      <w:ins w:id="28621" w:author="User" w:date="2022-09-22T15:34:00Z">
        <w:del w:id="28622" w:author="Kem Sereyboth" w:date="2023-07-13T14:28:00Z">
          <w:r w:rsidR="00C12FEC" w:rsidRPr="00B26CA9" w:rsidDel="00DA0E01">
            <w:rPr>
              <w:rFonts w:ascii="Khmer MEF1" w:hAnsi="Khmer MEF1" w:cs="Khmer MEF1"/>
              <w:sz w:val="24"/>
              <w:szCs w:val="24"/>
              <w:cs/>
              <w:rPrChange w:id="2862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មិនមាន</w:delText>
          </w:r>
        </w:del>
      </w:ins>
    </w:p>
    <w:p w14:paraId="6704C8F2" w14:textId="37439EEF" w:rsidR="001534B4" w:rsidRPr="00B26CA9" w:rsidDel="00DA0E01" w:rsidRDefault="001534B4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624" w:author="sakaria fa" w:date="2022-09-30T22:04:00Z"/>
          <w:del w:id="28625" w:author="Kem Sereyboth" w:date="2023-07-13T14:28:00Z"/>
          <w:rFonts w:ascii="Khmer MEF1" w:hAnsi="Khmer MEF1" w:cs="Khmer MEF1"/>
          <w:sz w:val="24"/>
          <w:szCs w:val="24"/>
          <w:rPrChange w:id="28626" w:author="Sopheak Phorn" w:date="2023-08-25T15:04:00Z">
            <w:rPr>
              <w:ins w:id="28627" w:author="sakaria fa" w:date="2022-09-30T22:04:00Z"/>
              <w:del w:id="28628" w:author="Kem Sereyboth" w:date="2023-07-13T14:28:00Z"/>
              <w:rFonts w:ascii="Khmer MEF1" w:hAnsi="Khmer MEF1" w:cs="Khmer MEF1"/>
              <w:spacing w:val="6"/>
              <w:sz w:val="24"/>
              <w:szCs w:val="24"/>
            </w:rPr>
          </w:rPrChange>
        </w:rPr>
        <w:pPrChange w:id="28629" w:author="Sopheak Phorn" w:date="2023-08-25T15:13:00Z">
          <w:pPr>
            <w:spacing w:after="200" w:line="276" w:lineRule="auto"/>
            <w:ind w:firstLine="720"/>
            <w:jc w:val="both"/>
          </w:pPr>
        </w:pPrChange>
      </w:pPr>
    </w:p>
    <w:p w14:paraId="66A8116C" w14:textId="74B6DE69" w:rsidR="00B55ACF" w:rsidRPr="00B26CA9" w:rsidDel="00DA0E01" w:rsidRDefault="00A17457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630" w:author="Kem Sereiboth" w:date="2022-09-13T13:55:00Z"/>
          <w:del w:id="28631" w:author="Kem Sereyboth" w:date="2023-07-13T14:28:00Z"/>
          <w:rFonts w:ascii="Khmer MEF1" w:hAnsi="Khmer MEF1" w:cs="Khmer MEF1"/>
          <w:sz w:val="24"/>
          <w:szCs w:val="24"/>
          <w:rPrChange w:id="28632" w:author="Sopheak Phorn" w:date="2023-08-25T15:04:00Z">
            <w:rPr>
              <w:ins w:id="28633" w:author="Kem Sereiboth" w:date="2022-09-13T13:55:00Z"/>
              <w:del w:id="28634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8635" w:author="Sopheak Phorn" w:date="2023-08-25T15:13:00Z">
          <w:pPr>
            <w:spacing w:after="200" w:line="276" w:lineRule="auto"/>
            <w:ind w:firstLine="720"/>
          </w:pPr>
        </w:pPrChange>
      </w:pPr>
      <w:ins w:id="28636" w:author="LENOVO" w:date="2022-10-02T11:20:00Z">
        <w:del w:id="2863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63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៤.</w:delText>
          </w:r>
        </w:del>
      </w:ins>
      <w:ins w:id="28639" w:author="sakaria fa" w:date="2022-09-13T23:07:00Z">
        <w:del w:id="28640" w:author="Kem Sereyboth" w:date="2023-07-13T14:28:00Z">
          <w:r w:rsidR="00124253" w:rsidRPr="00B26CA9" w:rsidDel="00DA0E01">
            <w:rPr>
              <w:rFonts w:ascii="Khmer MEF1" w:hAnsi="Khmer MEF1" w:cs="Khmer MEF1"/>
              <w:sz w:val="24"/>
              <w:szCs w:val="24"/>
              <w:cs/>
              <w:rPrChange w:id="2864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យោងតាមការបកស្រាយរបស់លោកស្រី វ៉ាន់ អជីត្តា ប្រធាននាយកដ្ឋានកិច្ចការទូទៅបានលើកឡើងថា បច្ចុប្បន្ន ន.ស.ស. </w:delText>
          </w:r>
        </w:del>
      </w:ins>
      <w:ins w:id="28642" w:author="sakaria fa" w:date="2022-09-13T23:09:00Z">
        <w:del w:id="28643" w:author="Kem Sereyboth" w:date="2023-07-13T14:28:00Z">
          <w:r w:rsidR="00124253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មានរៀបចំបទប្បញ្ញត្តិ</w:delText>
          </w:r>
        </w:del>
      </w:ins>
      <w:ins w:id="28644" w:author="Kem Sereiboth" w:date="2022-09-20T16:12:00Z">
        <w:del w:id="28645" w:author="Kem Sereyboth" w:date="2023-07-13T14:28:00Z">
          <w:r w:rsidR="00900B1F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28646" w:author="sakaria fa" w:date="2022-09-13T23:09:00Z">
        <w:del w:id="28647" w:author="Kem Sereyboth" w:date="2023-07-13T14:28:00Z">
          <w:r w:rsidR="00124253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កំណត់ពីប</w:delText>
          </w:r>
        </w:del>
      </w:ins>
      <w:ins w:id="28648" w:author="sakaria fa" w:date="2022-09-13T23:10:00Z">
        <w:del w:id="28649" w:author="Kem Sereyboth" w:date="2023-07-13T14:28:00Z">
          <w:r w:rsidR="00124253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្រភពដែលទទួល</w:delText>
          </w:r>
          <w:r w:rsidR="000135D2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​</w:delText>
          </w:r>
        </w:del>
      </w:ins>
      <w:ins w:id="28650" w:author="sakaria fa" w:date="2022-09-13T23:11:00Z">
        <w:del w:id="28651" w:author="Kem Sereyboth" w:date="2023-07-13T14:28:00Z">
          <w:r w:rsidR="000135D2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បាន</w:delText>
          </w:r>
        </w:del>
      </w:ins>
      <w:ins w:id="28652" w:author="sakaria fa" w:date="2022-09-13T23:10:00Z">
        <w:del w:id="28653" w:author="Kem Sereyboth" w:date="2023-07-13T14:28:00Z">
          <w:r w:rsidR="000135D2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ដោយ</w:delText>
          </w:r>
        </w:del>
      </w:ins>
      <w:ins w:id="28654" w:author="sakaria fa" w:date="2022-09-13T23:12:00Z">
        <w:del w:id="28655" w:author="Kem Sereyboth" w:date="2023-07-13T14:28:00Z">
          <w:r w:rsidR="000135D2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​</w:delText>
          </w:r>
        </w:del>
      </w:ins>
      <w:ins w:id="28656" w:author="sakaria fa" w:date="2022-09-13T23:11:00Z">
        <w:del w:id="28657" w:author="Kem Sereyboth" w:date="2023-07-13T14:28:00Z">
          <w:r w:rsidR="000135D2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សារតែ</w:delText>
          </w:r>
        </w:del>
      </w:ins>
      <w:ins w:id="28658" w:author="Kem Sereiboth" w:date="2022-09-13T15:01:00Z">
        <w:del w:id="28659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660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សេចក្ដីព្រាង អនុក្រឹត្យស្ដីពីនិយ័តកម្មប្រព័ន្ធសន្តិសុខសង្គម</w:delText>
          </w:r>
        </w:del>
      </w:ins>
      <w:ins w:id="28661" w:author="Kem Sereiboth" w:date="2022-09-13T15:02:00Z">
        <w:del w:id="28662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66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ដែលមានកំណត់ពីប្រភពចំណូលទើបតែ</w:delText>
          </w:r>
        </w:del>
      </w:ins>
      <w:ins w:id="28664" w:author="Kem Sereiboth" w:date="2022-09-13T15:01:00Z">
        <w:del w:id="28665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66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បានចុះហត្ថលេខារួចរាល់</w:delText>
          </w:r>
        </w:del>
      </w:ins>
      <w:ins w:id="28667" w:author="Kem Sereiboth" w:date="2022-09-13T15:02:00Z">
        <w:del w:id="28668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66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កាលពីថ្ងៃ</w:delText>
          </w:r>
        </w:del>
      </w:ins>
      <w:ins w:id="28670" w:author="Kem Sereiboth" w:date="2022-09-13T15:04:00Z">
        <w:del w:id="28671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67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ទី០៨ ខែសីហា ឆ្នាំ២០២២</w:delText>
          </w:r>
        </w:del>
      </w:ins>
      <w:ins w:id="28673" w:author="Kem Sereiboth" w:date="2022-09-13T15:02:00Z">
        <w:del w:id="28674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67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8676" w:author="Kem Sereiboth" w:date="2022-09-13T15:05:00Z">
        <w:del w:id="28677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67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ប៉ុន្តែមិន</w:delText>
          </w:r>
        </w:del>
      </w:ins>
      <w:ins w:id="28679" w:author="Kem Sereiboth" w:date="2022-09-13T14:59:00Z">
        <w:del w:id="28680" w:author="Kem Sereyboth" w:date="2023-07-13T14:28:00Z">
          <w:r w:rsidR="00693DDF" w:rsidRPr="00B26CA9" w:rsidDel="00DA0E01">
            <w:rPr>
              <w:rFonts w:ascii="Khmer MEF1" w:hAnsi="Khmer MEF1" w:cs="Khmer MEF1"/>
              <w:sz w:val="24"/>
              <w:szCs w:val="24"/>
              <w:cs/>
              <w:rPrChange w:id="2868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ទាន់</w:delText>
          </w:r>
        </w:del>
      </w:ins>
      <w:ins w:id="28682" w:author="Kem Sereiboth" w:date="2022-09-13T15:05:00Z">
        <w:del w:id="28683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68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បាន</w:delText>
          </w:r>
        </w:del>
      </w:ins>
      <w:ins w:id="28685" w:author="Kem Sereiboth" w:date="2022-09-13T14:59:00Z">
        <w:del w:id="28686" w:author="Kem Sereyboth" w:date="2023-07-13T14:28:00Z">
          <w:r w:rsidR="00693DDF" w:rsidRPr="00B26CA9" w:rsidDel="00DA0E01">
            <w:rPr>
              <w:rFonts w:ascii="Khmer MEF1" w:hAnsi="Khmer MEF1" w:cs="Khmer MEF1"/>
              <w:sz w:val="24"/>
              <w:szCs w:val="24"/>
              <w:cs/>
              <w:rPrChange w:id="2868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អនុវត្ត</w:delText>
          </w:r>
        </w:del>
      </w:ins>
      <w:ins w:id="28688" w:author="sakaria fa" w:date="2022-09-13T23:12:00Z">
        <w:del w:id="28689" w:author="Kem Sereyboth" w:date="2023-07-13T14:28:00Z">
          <w:r w:rsidR="000135D2" w:rsidRPr="00B26CA9" w:rsidDel="00DA0E01">
            <w:rPr>
              <w:rFonts w:ascii="Khmer MEF1" w:hAnsi="Khmer MEF1" w:cs="Khmer MEF1"/>
              <w:sz w:val="24"/>
              <w:szCs w:val="24"/>
              <w:cs/>
              <w:rPrChange w:id="2869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នៅឡើយទេ</w:delText>
          </w:r>
        </w:del>
      </w:ins>
      <w:ins w:id="28691" w:author="Kem Sereiboth" w:date="2022-09-13T15:05:00Z">
        <w:del w:id="28692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69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។</w:delText>
          </w:r>
        </w:del>
      </w:ins>
      <w:ins w:id="28694" w:author="Kem Sereiboth" w:date="2022-09-13T14:59:00Z">
        <w:del w:id="28695" w:author="Kem Sereyboth" w:date="2023-07-13T14:28:00Z">
          <w:r w:rsidR="00693DDF" w:rsidRPr="00B26CA9" w:rsidDel="00DA0E01">
            <w:rPr>
              <w:rFonts w:ascii="Khmer MEF1" w:hAnsi="Khmer MEF1" w:cs="Khmer MEF1"/>
              <w:sz w:val="24"/>
              <w:szCs w:val="24"/>
              <w:cs/>
              <w:rPrChange w:id="2869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</w:p>
    <w:p w14:paraId="062A4810" w14:textId="4949C39A" w:rsidR="002613D4" w:rsidRPr="00B26CA9" w:rsidDel="00DA0E01" w:rsidRDefault="007911DD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697" w:author="User" w:date="2022-10-03T14:10:00Z"/>
          <w:del w:id="28698" w:author="Kem Sereyboth" w:date="2023-07-13T14:28:00Z"/>
          <w:rFonts w:ascii="Khmer MEF1" w:hAnsi="Khmer MEF1" w:cs="Khmer MEF1"/>
          <w:sz w:val="24"/>
          <w:szCs w:val="24"/>
          <w:rPrChange w:id="28699" w:author="Sopheak Phorn" w:date="2023-08-25T15:04:00Z">
            <w:rPr>
              <w:ins w:id="28700" w:author="User" w:date="2022-10-03T14:10:00Z"/>
              <w:del w:id="28701" w:author="Kem Sereyboth" w:date="2023-07-13T14:28:00Z"/>
              <w:rFonts w:ascii="Khmer MEF1" w:hAnsi="Khmer MEF1" w:cs="Khmer MEF1"/>
              <w:spacing w:val="6"/>
              <w:sz w:val="24"/>
              <w:szCs w:val="24"/>
            </w:rPr>
          </w:rPrChange>
        </w:rPr>
        <w:pPrChange w:id="28702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8703" w:author="Kem Sereiboth" w:date="2022-09-13T13:45:00Z">
        <w:del w:id="2870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705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ផលវិបាក៖</w:delText>
          </w:r>
        </w:del>
      </w:ins>
      <w:ins w:id="28706" w:author="Un Seakamey" w:date="2022-10-03T17:46:00Z">
        <w:del w:id="28707" w:author="Kem Sereyboth" w:date="2023-07-13T14:28:00Z">
          <w:r w:rsidR="00FA34A7" w:rsidRPr="00B26CA9" w:rsidDel="00DA0E01">
            <w:rPr>
              <w:rFonts w:ascii="Khmer MEF1" w:hAnsi="Khmer MEF1" w:cs="Khmer MEF1"/>
              <w:sz w:val="24"/>
              <w:szCs w:val="24"/>
              <w:cs/>
              <w:rPrChange w:id="2870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709" w:author="User" w:date="2022-10-03T14:11:00Z">
        <w:del w:id="28710" w:author="Kem Sereyboth" w:date="2023-07-13T14:28:00Z">
          <w:r w:rsidR="002613D4" w:rsidRPr="00B26CA9" w:rsidDel="00DA0E01">
            <w:rPr>
              <w:rFonts w:ascii="Khmer MEF1" w:hAnsi="Khmer MEF1" w:cs="Khmer MEF1"/>
              <w:sz w:val="24"/>
              <w:szCs w:val="24"/>
              <w:cs/>
              <w:rPrChange w:id="28711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ប៉ះពាល់ដល់់ប្រតិបត្តិការរបស់ </w:delText>
          </w:r>
          <w:r w:rsidR="002613D4" w:rsidRPr="00B26CA9" w:rsidDel="00DA0E01">
            <w:rPr>
              <w:rFonts w:ascii="Khmer MEF1" w:hAnsi="Khmer MEF1" w:cs="Khmer MEF1"/>
              <w:sz w:val="24"/>
              <w:szCs w:val="24"/>
              <w:cs/>
              <w:rPrChange w:id="28712" w:author="Sopheak Phorn" w:date="2023-08-25T15:04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2613D4" w:rsidRPr="00B26CA9" w:rsidDel="00DA0E01">
            <w:rPr>
              <w:rFonts w:ascii="Khmer MEF1" w:hAnsi="Khmer MEF1" w:cs="Khmer MEF1"/>
              <w:sz w:val="24"/>
              <w:szCs w:val="24"/>
              <w:cs/>
              <w:rPrChange w:id="28713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និង</w:delText>
          </w:r>
        </w:del>
      </w:ins>
      <w:ins w:id="28714" w:author="User" w:date="2022-10-04T13:45:00Z">
        <w:del w:id="28715" w:author="Kem Sereyboth" w:date="2023-07-13T14:28:00Z">
          <w:r w:rsidR="00A67EC0" w:rsidRPr="00B26CA9" w:rsidDel="00DA0E01">
            <w:rPr>
              <w:rFonts w:ascii="Khmer MEF1" w:hAnsi="Khmer MEF1" w:cs="Khmer MEF1"/>
              <w:sz w:val="24"/>
              <w:szCs w:val="24"/>
              <w:cs/>
              <w:rPrChange w:id="28716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ប៉ះពាល់ដល</w:delText>
          </w:r>
        </w:del>
      </w:ins>
      <w:ins w:id="28717" w:author="User" w:date="2022-10-04T13:46:00Z">
        <w:del w:id="28718" w:author="Kem Sereyboth" w:date="2023-07-13T14:28:00Z">
          <w:r w:rsidR="00A67EC0" w:rsidRPr="00B26CA9" w:rsidDel="00DA0E01">
            <w:rPr>
              <w:rFonts w:ascii="Khmer MEF1" w:hAnsi="Khmer MEF1" w:cs="Khmer MEF1"/>
              <w:sz w:val="24"/>
              <w:szCs w:val="24"/>
              <w:cs/>
              <w:rPrChange w:id="28719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់ចំណូល</w:delText>
          </w:r>
        </w:del>
      </w:ins>
      <w:ins w:id="28720" w:author="User" w:date="2022-10-03T14:11:00Z">
        <w:del w:id="28721" w:author="Kem Sereyboth" w:date="2023-07-13T14:28:00Z">
          <w:r w:rsidR="002613D4" w:rsidRPr="00B26CA9" w:rsidDel="00DA0E01">
            <w:rPr>
              <w:rFonts w:ascii="Khmer MEF1" w:hAnsi="Khmer MEF1" w:cs="Khmer MEF1"/>
              <w:sz w:val="24"/>
              <w:szCs w:val="24"/>
              <w:cs/>
              <w:rPrChange w:id="28722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2613D4" w:rsidRPr="00B26CA9" w:rsidDel="00DA0E01">
            <w:rPr>
              <w:rFonts w:ascii="Khmer MEF1" w:hAnsi="Khmer MEF1" w:cs="Khmer MEF1"/>
              <w:sz w:val="24"/>
              <w:szCs w:val="24"/>
              <w:cs/>
              <w:rPrChange w:id="28723" w:author="Sopheak Phorn" w:date="2023-08-25T15:04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អ.ស.ហ.។</w:delText>
          </w:r>
        </w:del>
      </w:ins>
    </w:p>
    <w:p w14:paraId="18746228" w14:textId="1ED99984" w:rsidR="007911DD" w:rsidRPr="00B26CA9" w:rsidDel="00DA0E01" w:rsidRDefault="004B72EA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8724" w:author="Kem Sereyboth" w:date="2023-07-13T14:28:00Z"/>
          <w:rFonts w:ascii="Khmer MEF1" w:hAnsi="Khmer MEF1" w:cs="Khmer MEF1"/>
          <w:sz w:val="24"/>
          <w:szCs w:val="24"/>
          <w:rPrChange w:id="28725" w:author="Sopheak Phorn" w:date="2023-08-25T15:04:00Z">
            <w:rPr>
              <w:del w:id="28726" w:author="Kem Sereyboth" w:date="2023-07-13T14:28:00Z"/>
              <w:rFonts w:ascii="Khmer MEF1" w:hAnsi="Khmer MEF1" w:cs="Khmer MEF1"/>
              <w:spacing w:val="6"/>
              <w:sz w:val="24"/>
              <w:szCs w:val="24"/>
            </w:rPr>
          </w:rPrChange>
        </w:rPr>
        <w:pPrChange w:id="28727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8728" w:author="Kem Sereiboth" w:date="2022-09-13T15:05:00Z">
        <w:del w:id="2872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873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</w:rPr>
              </w:rPrChange>
            </w:rPr>
            <w:delText xml:space="preserve">​ </w:delText>
          </w:r>
        </w:del>
      </w:ins>
      <w:ins w:id="28731" w:author="User" w:date="2022-09-22T15:34:00Z">
        <w:del w:id="28732" w:author="Kem Sereyboth" w:date="2023-07-13T14:28:00Z">
          <w:r w:rsidR="00C12FEC" w:rsidRPr="00B26CA9" w:rsidDel="00DA0E01">
            <w:rPr>
              <w:rFonts w:ascii="Khmer MEF1" w:hAnsi="Khmer MEF1" w:cs="Khmer MEF1"/>
              <w:sz w:val="24"/>
              <w:szCs w:val="24"/>
              <w:cs/>
              <w:rPrChange w:id="2873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មិនមាន</w:delText>
          </w:r>
        </w:del>
      </w:ins>
      <w:ins w:id="28734" w:author="sakaria fa" w:date="2022-09-30T22:04:00Z">
        <w:del w:id="28735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73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ប៉ះពាល់</w:delText>
          </w:r>
        </w:del>
      </w:ins>
      <w:ins w:id="28737" w:author="sakaria fa" w:date="2022-09-30T22:08:00Z">
        <w:del w:id="28738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73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ធ្ងន់ធ្ងរដល់</w:delText>
          </w:r>
        </w:del>
      </w:ins>
      <w:ins w:id="28740" w:author="sakaria fa" w:date="2022-09-30T22:17:00Z">
        <w:del w:id="28741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74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ដំណើរការ</w:delText>
          </w:r>
        </w:del>
      </w:ins>
      <w:ins w:id="28743" w:author="sakaria fa" w:date="2022-09-30T22:09:00Z">
        <w:del w:id="28744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74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អ.ស.ហ. </w:delText>
          </w:r>
        </w:del>
      </w:ins>
      <w:ins w:id="28746" w:author="sakaria fa" w:date="2022-09-30T22:13:00Z">
        <w:del w:id="28747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74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ជារួម </w:delText>
          </w:r>
        </w:del>
      </w:ins>
      <w:ins w:id="28749" w:author="sakaria fa" w:date="2022-09-30T22:09:00Z">
        <w:del w:id="28750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75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ដោយឡែក</w:delText>
          </w:r>
        </w:del>
      </w:ins>
      <w:ins w:id="28752" w:author="sakaria fa" w:date="2022-09-30T22:10:00Z">
        <w:del w:id="28753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75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អគ្គលេខាធិការដ្ឋាន អ.ស.ហ. និងអង្គភាពសវនកម្មផ្ទៃក្នុង</w:delText>
          </w:r>
        </w:del>
      </w:ins>
      <w:ins w:id="28755" w:author="sakaria fa" w:date="2022-09-30T22:11:00Z">
        <w:del w:id="28756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75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នៃ អ.ស.ហ. </w:delText>
          </w:r>
        </w:del>
      </w:ins>
      <w:ins w:id="28758" w:author="sakaria fa" w:date="2022-09-30T22:10:00Z">
        <w:del w:id="28759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76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ពឹងផ្អែកលើភាគទាន</w:delText>
          </w:r>
        </w:del>
      </w:ins>
      <w:ins w:id="28761" w:author="sakaria fa" w:date="2022-09-30T22:11:00Z">
        <w:del w:id="28762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76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ដែលបង់ដោយអង្គភាពក្រោមឱវាទ</w:delText>
          </w:r>
        </w:del>
      </w:ins>
      <w:ins w:id="28764" w:author="LENOVO" w:date="2022-10-02T11:21:00Z">
        <w:del w:id="28765" w:author="Kem Sereyboth" w:date="2023-07-13T14:28:00Z">
          <w:r w:rsidR="00A17457" w:rsidRPr="00B26CA9" w:rsidDel="00DA0E01">
            <w:rPr>
              <w:rFonts w:ascii="Khmer MEF1" w:hAnsi="Khmer MEF1" w:cs="Khmer MEF1"/>
              <w:sz w:val="24"/>
              <w:szCs w:val="24"/>
              <w:cs/>
              <w:rPrChange w:id="2876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អ.ស.ហ.</w:delText>
          </w:r>
        </w:del>
      </w:ins>
      <w:ins w:id="28767" w:author="sakaria fa" w:date="2022-09-30T22:12:00Z">
        <w:del w:id="28768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76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8770" w:author="Kem Sereiboth" w:date="2022-09-13T15:16:00Z">
        <w:del w:id="28771" w:author="Kem Sereyboth" w:date="2023-07-13T14:28:00Z">
          <w:r w:rsidR="00612A9B" w:rsidRPr="00B26CA9" w:rsidDel="00DA0E01">
            <w:rPr>
              <w:rFonts w:ascii="Khmer MEF1" w:hAnsi="Khmer MEF1" w:cs="Khmer MEF1"/>
              <w:sz w:val="24"/>
              <w:szCs w:val="24"/>
              <w:cs/>
              <w:rPrChange w:id="2877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មិនមានបទប្បញ្ញត្តិ</w:delText>
          </w:r>
        </w:del>
      </w:ins>
      <w:ins w:id="28773" w:author="Kem Sereiboth" w:date="2022-09-13T15:08:00Z">
        <w:del w:id="2877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77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ដើម្បីផ្ទៀង</w:delText>
          </w:r>
        </w:del>
      </w:ins>
      <w:ins w:id="28776" w:author="Kem Sereiboth" w:date="2022-09-13T15:07:00Z">
        <w:del w:id="2877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778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cs/>
                </w:rPr>
              </w:rPrChange>
            </w:rPr>
            <w:delText>ផ្ទាត់ចំណូលជាមួយការបង់ភាគទាន​ ១០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8779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</w:rPr>
              </w:rPrChange>
            </w:rPr>
            <w:delText>%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780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cs/>
                </w:rPr>
              </w:rPrChange>
            </w:rPr>
            <w:delText xml:space="preserve">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781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cs/>
                </w:rPr>
              </w:rPrChange>
            </w:rPr>
            <w:delText xml:space="preserve">នៃចំណូលរបស់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782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2"/>
                  <w:sz w:val="24"/>
                  <w:cs/>
                </w:rPr>
              </w:rPrChange>
            </w:rPr>
            <w:delText xml:space="preserve">ន.ស.ស.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783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cs/>
                </w:rPr>
              </w:rPrChange>
            </w:rPr>
            <w:delText xml:space="preserve">ជូនអគ្គលេខាធិការដ្ឋាននៃ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784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2"/>
                  <w:sz w:val="24"/>
                  <w:cs/>
                </w:rPr>
              </w:rPrChange>
            </w:rPr>
            <w:delText>អ.ស.ហ.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785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cs/>
                </w:rPr>
              </w:rPrChange>
            </w:rPr>
            <w:delText xml:space="preserve"> ស្របតាមពីការកំណត់​ប្រភព​ធនធាននិងការ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786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 xml:space="preserve">ប្រើប្រាស់ធនធានរបស់អគ្គលេខាធិការដ្ឋាននៃ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787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cs/>
                </w:rPr>
              </w:rPrChange>
            </w:rPr>
            <w:delText xml:space="preserve">អ.ស.ហ.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788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>ដែល​បាន​កំណត់</w:delText>
          </w:r>
        </w:del>
      </w:ins>
      <w:ins w:id="28789" w:author="Kem Sereiboth" w:date="2022-09-13T15:08:00Z">
        <w:del w:id="2879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791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37F9BA80" w14:textId="75FEA38F" w:rsidR="00376B78" w:rsidRPr="00B26CA9" w:rsidDel="00DA0E01" w:rsidRDefault="00FA446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792" w:author="Kem Sereiboth" w:date="2022-09-13T14:44:00Z"/>
          <w:del w:id="28793" w:author="Kem Sereyboth" w:date="2023-07-13T14:28:00Z"/>
          <w:rFonts w:ascii="Khmer MEF1" w:hAnsi="Khmer MEF1" w:cs="Khmer MEF1"/>
          <w:sz w:val="24"/>
          <w:szCs w:val="24"/>
          <w:rPrChange w:id="28794" w:author="Sopheak Phorn" w:date="2023-08-25T15:04:00Z">
            <w:rPr>
              <w:ins w:id="28795" w:author="Kem Sereiboth" w:date="2022-09-13T14:44:00Z"/>
              <w:del w:id="28796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8797" w:author="Sopheak Phorn" w:date="2023-08-25T15:13:00Z">
          <w:pPr>
            <w:spacing w:after="0" w:line="240" w:lineRule="auto"/>
            <w:ind w:firstLine="720"/>
          </w:pPr>
        </w:pPrChange>
      </w:pPr>
      <w:ins w:id="28798" w:author="Kem Sereiboth" w:date="2022-09-13T16:55:00Z">
        <w:del w:id="2879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800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គ</w:delText>
          </w:r>
        </w:del>
      </w:ins>
      <w:ins w:id="28801" w:author="Kem Sereiboth" w:date="2022-09-13T10:51:00Z">
        <w:del w:id="28802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8803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.ប្រធានបទទី</w:delText>
          </w:r>
        </w:del>
      </w:ins>
      <w:ins w:id="28804" w:author="Kem Sereiboth" w:date="2022-09-13T16:55:00Z">
        <w:del w:id="2880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806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៣</w:delText>
          </w:r>
        </w:del>
      </w:ins>
      <w:ins w:id="28807" w:author="Kem Sereiboth" w:date="2022-09-13T10:51:00Z">
        <w:del w:id="28808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8809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៖</w:delText>
          </w:r>
        </w:del>
      </w:ins>
      <w:ins w:id="28810" w:author="Un Seakamey" w:date="2022-10-03T17:46:00Z">
        <w:del w:id="28811" w:author="Kem Sereyboth" w:date="2023-07-13T14:28:00Z">
          <w:r w:rsidR="00FA34A7" w:rsidRPr="00B26CA9" w:rsidDel="00DA0E01">
            <w:rPr>
              <w:rFonts w:ascii="Khmer MEF1" w:hAnsi="Khmer MEF1" w:cs="Khmer MEF1"/>
              <w:sz w:val="24"/>
              <w:szCs w:val="24"/>
              <w:cs/>
              <w:rPrChange w:id="28812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813" w:author="Kem Sereiboth" w:date="2022-09-13T10:51:00Z">
        <w:del w:id="28814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8815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 xml:space="preserve"> បង់ភាគទាន១០%</w:delText>
          </w:r>
        </w:del>
      </w:ins>
    </w:p>
    <w:p w14:paraId="5E233325" w14:textId="17BCD6AD" w:rsidR="003373D4" w:rsidRPr="00B26CA9" w:rsidDel="00DA0E01" w:rsidRDefault="00964D1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816" w:author="Kem Sereiboth" w:date="2022-09-13T14:43:00Z"/>
          <w:del w:id="28817" w:author="Kem Sereyboth" w:date="2023-07-13T14:28:00Z"/>
          <w:rFonts w:ascii="Khmer MEF1" w:hAnsi="Khmer MEF1" w:cs="Khmer MEF1"/>
          <w:sz w:val="24"/>
          <w:szCs w:val="24"/>
          <w:rPrChange w:id="28818" w:author="Sopheak Phorn" w:date="2023-08-25T15:04:00Z">
            <w:rPr>
              <w:ins w:id="28819" w:author="Kem Sereiboth" w:date="2022-09-13T14:43:00Z"/>
              <w:del w:id="28820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8821" w:author="Sopheak Phorn" w:date="2023-08-25T15:13:00Z">
          <w:pPr>
            <w:spacing w:after="0" w:line="240" w:lineRule="auto"/>
            <w:ind w:firstLine="720"/>
          </w:pPr>
        </w:pPrChange>
      </w:pPr>
      <w:ins w:id="28822" w:author="User" w:date="2022-10-04T15:47:00Z">
        <w:del w:id="2882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824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28825" w:author="LENOVO" w:date="2022-10-02T11:21:00Z">
        <w:del w:id="28826" w:author="Kem Sereyboth" w:date="2023-07-13T14:28:00Z">
          <w:r w:rsidR="004E3945" w:rsidRPr="00B26CA9" w:rsidDel="00DA0E01">
            <w:rPr>
              <w:rFonts w:ascii="Khmer MEF1" w:hAnsi="Khmer MEF1" w:cs="Khmer MEF1"/>
              <w:sz w:val="24"/>
              <w:szCs w:val="24"/>
              <w:cs/>
              <w:rPrChange w:id="28827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</w:del>
      </w:ins>
      <w:ins w:id="28828" w:author="Kem Sereiboth" w:date="2022-09-13T14:44:00Z">
        <w:del w:id="28829" w:author="Kem Sereyboth" w:date="2023-07-13T14:28:00Z">
          <w:r w:rsidR="003373D4" w:rsidRPr="00B26CA9" w:rsidDel="00DA0E01">
            <w:rPr>
              <w:rFonts w:ascii="Khmer MEF1" w:hAnsi="Khmer MEF1" w:cs="Khmer MEF1"/>
              <w:sz w:val="24"/>
              <w:szCs w:val="24"/>
              <w:cs/>
              <w:rPrChange w:id="28830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28831" w:author="User" w:date="2022-10-04T15:47:00Z">
        <w:del w:id="2883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833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ទី៣</w:delText>
          </w:r>
        </w:del>
      </w:ins>
      <w:ins w:id="28834" w:author="Kem Sereiboth" w:date="2022-09-13T14:44:00Z">
        <w:del w:id="28835" w:author="Kem Sereyboth" w:date="2023-07-13T14:28:00Z">
          <w:r w:rsidR="003373D4" w:rsidRPr="00B26CA9" w:rsidDel="00DA0E01">
            <w:rPr>
              <w:rFonts w:ascii="Khmer MEF1" w:hAnsi="Khmer MEF1" w:cs="Khmer MEF1"/>
              <w:sz w:val="24"/>
              <w:szCs w:val="24"/>
              <w:cs/>
              <w:rPrChange w:id="2883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៖</w:delText>
          </w:r>
        </w:del>
      </w:ins>
      <w:ins w:id="28837" w:author="Un Seakamey" w:date="2022-10-03T17:46:00Z">
        <w:del w:id="28838" w:author="Kem Sereyboth" w:date="2023-07-13T14:28:00Z">
          <w:r w:rsidR="00FA34A7" w:rsidRPr="00B26CA9" w:rsidDel="00DA0E01">
            <w:rPr>
              <w:rFonts w:ascii="Khmer MEF1" w:hAnsi="Khmer MEF1" w:cs="Khmer MEF1"/>
              <w:sz w:val="24"/>
              <w:szCs w:val="24"/>
              <w:cs/>
              <w:rPrChange w:id="28839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8840" w:author="Kem Sereiboth" w:date="2022-09-13T14:44:00Z">
        <w:del w:id="28841" w:author="Kem Sereyboth" w:date="2023-07-13T14:28:00Z">
          <w:r w:rsidR="003373D4" w:rsidRPr="00B26CA9" w:rsidDel="00DA0E01">
            <w:rPr>
              <w:rFonts w:ascii="Khmer MEF1" w:hAnsi="Khmer MEF1" w:cs="Khmer MEF1"/>
              <w:sz w:val="24"/>
              <w:szCs w:val="24"/>
              <w:cs/>
              <w:rPrChange w:id="2884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bookmarkStart w:id="28843" w:name="_Hlk116049402"/>
      <w:ins w:id="28844" w:author="User" w:date="2022-09-16T15:34:00Z">
        <w:del w:id="28845" w:author="Kem Sereyboth" w:date="2023-07-13T14:28:00Z">
          <w:r w:rsidR="00884C02" w:rsidRPr="00B26CA9" w:rsidDel="00DA0E01">
            <w:rPr>
              <w:rFonts w:ascii="Khmer MEF1" w:hAnsi="Khmer MEF1" w:cs="Khmer MEF1"/>
              <w:sz w:val="24"/>
              <w:szCs w:val="24"/>
              <w:cs/>
              <w:rPrChange w:id="2884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ក្រោយការវិភាគ និងវាយតម្លៃ សវនករទទួលបន្ទុករកឃើញថា</w:delText>
          </w:r>
        </w:del>
      </w:ins>
      <w:ins w:id="28847" w:author="User" w:date="2022-10-07T15:34:00Z">
        <w:del w:id="28848" w:author="Kem Sereyboth" w:date="2023-07-13T14:28:00Z">
          <w:r w:rsidR="003C77F2" w:rsidRPr="00B26CA9" w:rsidDel="00DA0E01">
            <w:rPr>
              <w:rFonts w:ascii="Khmer MEF1" w:hAnsi="Khmer MEF1" w:cs="Khmer MEF1"/>
              <w:sz w:val="24"/>
              <w:szCs w:val="24"/>
              <w:rPrChange w:id="28849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bookmarkEnd w:id="28843"/>
      <w:ins w:id="28850" w:author="Kem Sereiboth" w:date="2022-09-13T14:44:00Z">
        <w:del w:id="28851" w:author="Kem Sereyboth" w:date="2023-07-13T14:28:00Z">
          <w:r w:rsidR="003373D4" w:rsidRPr="00B26CA9" w:rsidDel="00DA0E01">
            <w:rPr>
              <w:rFonts w:ascii="Khmer MEF1" w:hAnsi="Khmer MEF1" w:cs="Khmer MEF1"/>
              <w:sz w:val="24"/>
              <w:szCs w:val="24"/>
              <w:cs/>
              <w:rPrChange w:id="2885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ន.ស.ស. </w:delText>
          </w:r>
        </w:del>
      </w:ins>
      <w:ins w:id="28853" w:author="sakaria fa" w:date="2022-09-30T22:15:00Z">
        <w:del w:id="28854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855" w:author="Sopheak Phorn" w:date="2023-08-25T15:04:00Z">
                <w:rPr>
                  <w:rFonts w:ascii="Khmer MEF1" w:hAnsi="Khmer MEF1" w:cs="Khmer MEF1"/>
                  <w:b/>
                  <w:bCs/>
                  <w:spacing w:val="-9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</w:del>
      </w:ins>
      <w:ins w:id="28856" w:author="User" w:date="2022-10-07T15:34:00Z">
        <w:del w:id="28857" w:author="Kem Sereyboth" w:date="2023-07-13T14:28:00Z">
          <w:r w:rsidR="003C77F2" w:rsidRPr="00B26CA9" w:rsidDel="00DA0E01">
            <w:rPr>
              <w:rFonts w:ascii="Khmer MEF1" w:hAnsi="Khmer MEF1" w:cs="Khmer MEF1"/>
              <w:sz w:val="24"/>
              <w:szCs w:val="24"/>
              <w:cs/>
              <w:rPrChange w:id="28858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ពុំទាន់បាន</w:delText>
          </w:r>
        </w:del>
      </w:ins>
      <w:ins w:id="28859" w:author="Un Seakamey" w:date="2022-11-14T11:31:00Z">
        <w:del w:id="28860" w:author="Kem Sereyboth" w:date="2023-07-13T14:28:00Z">
          <w:r w:rsidR="000E042F" w:rsidRPr="00B26CA9" w:rsidDel="00DA0E01">
            <w:rPr>
              <w:rFonts w:ascii="Khmer MEF1" w:hAnsi="Khmer MEF1" w:cs="Khmer MEF1"/>
              <w:sz w:val="24"/>
              <w:szCs w:val="24"/>
              <w:cs/>
              <w:rPrChange w:id="2886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អាច</w:delText>
          </w:r>
        </w:del>
      </w:ins>
      <w:ins w:id="28862" w:author="User" w:date="2022-10-07T15:34:00Z">
        <w:del w:id="28863" w:author="Kem Sereyboth" w:date="2023-07-13T14:28:00Z">
          <w:r w:rsidR="003C77F2" w:rsidRPr="00B26CA9" w:rsidDel="00DA0E01">
            <w:rPr>
              <w:rFonts w:ascii="Khmer MEF1" w:hAnsi="Khmer MEF1" w:cs="Khmer MEF1"/>
              <w:sz w:val="24"/>
              <w:szCs w:val="24"/>
              <w:cs/>
              <w:rPrChange w:id="28864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បង់ភាគទាន ១០% ជូនអគ្គលេខា​ធិ​ការដ្ឋាននៃ </w:delText>
          </w:r>
          <w:r w:rsidR="003C77F2" w:rsidRPr="00B26CA9" w:rsidDel="00DA0E01">
            <w:rPr>
              <w:rFonts w:ascii="Khmer MEF1" w:hAnsi="Khmer MEF1" w:cs="Khmer MEF1"/>
              <w:sz w:val="24"/>
              <w:szCs w:val="24"/>
              <w:cs/>
              <w:rPrChange w:id="28865" w:author="Sopheak Phorn" w:date="2023-08-25T15:04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3C77F2" w:rsidRPr="00B26CA9" w:rsidDel="00DA0E01">
            <w:rPr>
              <w:rFonts w:ascii="Khmer MEF1" w:hAnsi="Khmer MEF1" w:cs="Khmer MEF1"/>
              <w:sz w:val="24"/>
              <w:szCs w:val="24"/>
              <w:cs/>
              <w:rPrChange w:id="28866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ស្របតាមបទប្បញ្ញត្តិជាធរមាន។</w:delText>
          </w:r>
        </w:del>
      </w:ins>
      <w:ins w:id="28867" w:author="sakaria fa" w:date="2022-09-30T22:15:00Z">
        <w:del w:id="28868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869" w:author="Sopheak Phorn" w:date="2023-08-25T15:04:00Z">
                <w:rPr>
                  <w:rFonts w:ascii="Khmer MEF1" w:hAnsi="Khmer MEF1" w:cs="Khmer MEF1"/>
                  <w:spacing w:val="-9"/>
                  <w:sz w:val="24"/>
                  <w:szCs w:val="24"/>
                  <w:cs/>
                  <w:lang w:val="ca-ES"/>
                </w:rPr>
              </w:rPrChange>
            </w:rPr>
            <w:delText xml:space="preserve">ពុំបានបង់ភាគទាន ១០% នៃចំណូលរបស់ខ្លួនទៅអគ្គលេខាធិការដ្ឋាននៃ 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870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អ.ស.ហ. 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87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នោះទេព្រោះមិនមានចំណូល។</w:delText>
          </w:r>
        </w:del>
      </w:ins>
      <w:ins w:id="28872" w:author="Kem Sereiboth" w:date="2022-09-13T14:44:00Z">
        <w:del w:id="28873" w:author="Kem Sereyboth" w:date="2023-07-13T14:28:00Z">
          <w:r w:rsidR="003373D4" w:rsidRPr="00B26CA9" w:rsidDel="00DA0E01">
            <w:rPr>
              <w:rFonts w:ascii="Khmer MEF1" w:hAnsi="Khmer MEF1" w:cs="Khmer MEF1"/>
              <w:sz w:val="24"/>
              <w:szCs w:val="24"/>
              <w:cs/>
              <w:rPrChange w:id="2887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ពុំទាន់មានកម្រងសេវាសាធារណៈក្រោមសមត្ថកិច្ចនៅឡើយ។</w:delText>
          </w:r>
        </w:del>
      </w:ins>
    </w:p>
    <w:p w14:paraId="62595AB9" w14:textId="27277774" w:rsidR="003373D4" w:rsidRPr="00B26CA9" w:rsidDel="00DA0E01" w:rsidRDefault="00DB7C5D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8875" w:author="Kem Sereyboth" w:date="2023-07-13T14:28:00Z"/>
          <w:rFonts w:ascii="Khmer MEF1" w:hAnsi="Khmer MEF1" w:cs="Khmer MEF1"/>
          <w:sz w:val="24"/>
          <w:szCs w:val="24"/>
        </w:rPr>
        <w:pPrChange w:id="28876" w:author="Sopheak Phorn" w:date="2023-08-25T15:13:00Z">
          <w:pPr>
            <w:pStyle w:val="ListParagraph"/>
            <w:numPr>
              <w:numId w:val="45"/>
            </w:numPr>
            <w:spacing w:after="0" w:line="240" w:lineRule="auto"/>
            <w:ind w:left="1440" w:hanging="360"/>
            <w:jc w:val="both"/>
          </w:pPr>
        </w:pPrChange>
      </w:pPr>
      <w:ins w:id="28877" w:author="LENOVO" w:date="2022-10-02T11:25:00Z">
        <w:del w:id="2887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879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28880" w:author="Kem Sereiboth" w:date="2022-09-13T14:43:00Z">
        <w:del w:id="28881" w:author="Kem Sereyboth" w:date="2023-07-13T14:28:00Z">
          <w:r w:rsidR="003373D4" w:rsidRPr="00B26CA9" w:rsidDel="00DA0E01">
            <w:rPr>
              <w:rFonts w:ascii="Khmer MEF1" w:hAnsi="Khmer MEF1" w:cs="Khmer MEF1"/>
              <w:sz w:val="24"/>
              <w:szCs w:val="24"/>
              <w:cs/>
              <w:rPrChange w:id="28882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លក្ខណៈវិនិច្ឆ័យ៖</w:delText>
          </w:r>
        </w:del>
      </w:ins>
      <w:ins w:id="28883" w:author="Un Seakamey" w:date="2022-10-03T17:46:00Z">
        <w:del w:id="28884" w:author="Kem Sereyboth" w:date="2023-07-13T14:28:00Z">
          <w:r w:rsidR="00FA34A7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28885" w:author="Kem Sereiboth" w:date="2022-09-13T14:43:00Z">
        <w:del w:id="28886" w:author="Kem Sereyboth" w:date="2023-07-13T14:28:00Z">
          <w:r w:rsidR="003373D4" w:rsidRPr="00B26CA9" w:rsidDel="00DA0E01">
            <w:rPr>
              <w:rFonts w:ascii="Khmer MEF1" w:hAnsi="Khmer MEF1" w:cs="Khmer MEF1"/>
              <w:sz w:val="24"/>
              <w:szCs w:val="24"/>
              <w:cs/>
              <w:rPrChange w:id="2888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យោងប្រការ ៣ និងប្រការ ៤ នៃប្រកាសលេខ</w:delText>
          </w:r>
        </w:del>
      </w:ins>
      <w:ins w:id="28888" w:author="User" w:date="2022-10-05T20:03:00Z">
        <w:del w:id="28889" w:author="Kem Sereyboth" w:date="2023-07-13T14:28:00Z">
          <w:r w:rsidR="00B24F39" w:rsidRPr="00B26CA9" w:rsidDel="00DA0E01">
            <w:rPr>
              <w:rFonts w:ascii="Khmer MEF1" w:hAnsi="Khmer MEF1" w:cs="Khmer MEF1"/>
              <w:sz w:val="24"/>
              <w:szCs w:val="24"/>
              <w:cs/>
              <w:rPrChange w:id="28890" w:author="Sopheak Phorn" w:date="2023-08-25T15:04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891" w:author="Kem Sereiboth" w:date="2022-09-13T14:43:00Z">
        <w:del w:id="28892" w:author="Kem Sereyboth" w:date="2023-07-13T14:28:00Z">
          <w:r w:rsidR="003373D4" w:rsidRPr="00B26CA9" w:rsidDel="00DA0E01">
            <w:rPr>
              <w:rFonts w:ascii="Khmer MEF1" w:hAnsi="Khmer MEF1" w:cs="Khmer MEF1"/>
              <w:sz w:val="24"/>
              <w:szCs w:val="24"/>
              <w:cs/>
              <w:rPrChange w:id="2889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០១៥ អ.ស.ហ.ប្រក ចុះថ្ងៃទី១២ ខែវិច្ឆិកា ឆ្នាំ២០២២ ស្តីពីការកំណត់ប្រភពធនធាន និងការប្រើប្រាស់ធនធានរបស់អគ្គលេខាធិការដ្ឋានអាជ្ញាធរសេវាហិរញ្ញវត្ថុមិនមែនធនាគារ</w:delText>
          </w:r>
        </w:del>
      </w:ins>
      <w:ins w:id="28894" w:author="Kem Sereiboth" w:date="2022-09-15T15:05:00Z">
        <w:del w:id="28895" w:author="Kem Sereyboth" w:date="2023-07-13T14:28:00Z">
          <w:r w:rsidR="005967E0" w:rsidRPr="00B26CA9" w:rsidDel="00DA0E01">
            <w:rPr>
              <w:rFonts w:ascii="Khmer MEF1" w:hAnsi="Khmer MEF1" w:cs="Khmer MEF1"/>
              <w:sz w:val="24"/>
              <w:szCs w:val="24"/>
              <w:cs/>
              <w:rPrChange w:id="2889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6A51237B" w14:textId="301E666C" w:rsidR="00A2145F" w:rsidRPr="00B26CA9" w:rsidDel="00DA0E01" w:rsidRDefault="00A2145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897" w:author="User" w:date="2022-10-06T09:25:00Z"/>
          <w:del w:id="28898" w:author="Kem Sereyboth" w:date="2023-07-13T14:28:00Z"/>
          <w:rFonts w:ascii="Khmer MEF1" w:hAnsi="Khmer MEF1" w:cs="Khmer MEF1"/>
          <w:sz w:val="24"/>
          <w:szCs w:val="24"/>
          <w:rPrChange w:id="28899" w:author="Sopheak Phorn" w:date="2023-08-25T15:04:00Z">
            <w:rPr>
              <w:ins w:id="28900" w:author="User" w:date="2022-10-06T09:25:00Z"/>
              <w:del w:id="28901" w:author="Kem Sereyboth" w:date="2023-07-13T14:28:00Z"/>
              <w:rFonts w:ascii="Khmer MEF1" w:hAnsi="Khmer MEF1" w:cs="Khmer MEF1"/>
              <w:spacing w:val="-4"/>
              <w:sz w:val="24"/>
              <w:szCs w:val="24"/>
              <w:highlight w:val="yellow"/>
            </w:rPr>
          </w:rPrChange>
        </w:rPr>
        <w:pPrChange w:id="28902" w:author="Sopheak Phorn" w:date="2023-08-25T15:13:00Z">
          <w:pPr>
            <w:spacing w:after="0" w:line="228" w:lineRule="auto"/>
            <w:ind w:firstLine="720"/>
            <w:jc w:val="both"/>
          </w:pPr>
        </w:pPrChange>
      </w:pPr>
    </w:p>
    <w:p w14:paraId="0C4D891C" w14:textId="083D184E" w:rsidR="003373D4" w:rsidRPr="00B26CA9" w:rsidDel="00DA0E01" w:rsidRDefault="00B52951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8903" w:author="Kem Sereyboth" w:date="2023-07-13T14:28:00Z"/>
          <w:rFonts w:ascii="Khmer MEF1" w:hAnsi="Khmer MEF1" w:cs="Khmer MEF1"/>
          <w:sz w:val="24"/>
          <w:szCs w:val="24"/>
          <w:rPrChange w:id="28904" w:author="Sopheak Phorn" w:date="2023-08-25T15:04:00Z">
            <w:rPr>
              <w:del w:id="28905" w:author="Kem Sereyboth" w:date="2023-07-13T14:28:00Z"/>
              <w:rFonts w:ascii="Khmer MEF1" w:hAnsi="Khmer MEF1" w:cs="Khmer MEF1"/>
              <w:spacing w:val="10"/>
              <w:sz w:val="24"/>
              <w:szCs w:val="24"/>
            </w:rPr>
          </w:rPrChange>
        </w:rPr>
        <w:pPrChange w:id="28906" w:author="Sopheak Phorn" w:date="2023-08-25T15:13:00Z">
          <w:pPr>
            <w:pStyle w:val="ListParagraph"/>
            <w:numPr>
              <w:numId w:val="38"/>
            </w:numPr>
            <w:spacing w:after="0" w:line="240" w:lineRule="auto"/>
            <w:ind w:left="1440" w:hanging="360"/>
            <w:jc w:val="both"/>
          </w:pPr>
        </w:pPrChange>
      </w:pPr>
      <w:ins w:id="28907" w:author="LENOVO" w:date="2022-10-02T11:33:00Z">
        <w:del w:id="2890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909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>៣.</w:delText>
          </w:r>
        </w:del>
      </w:ins>
      <w:ins w:id="28910" w:author="Kem Sereiboth" w:date="2022-09-13T15:10:00Z">
        <w:del w:id="28911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912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>ឫសគល់បញ្ហា៖</w:delText>
          </w:r>
        </w:del>
      </w:ins>
      <w:ins w:id="28913" w:author="User" w:date="2022-09-16T15:44:00Z">
        <w:del w:id="28914" w:author="Kem Sereyboth" w:date="2023-07-13T14:28:00Z">
          <w:r w:rsidR="009A46BB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28915" w:author="LENOVO" w:date="2022-10-02T11:27:00Z">
        <w:del w:id="2891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91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បទប្បញ្ញត្តិ</w:delText>
          </w:r>
        </w:del>
      </w:ins>
      <w:ins w:id="28918" w:author="LENOVO" w:date="2022-10-02T11:28:00Z">
        <w:del w:id="2891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92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ពាក់ព័</w:delText>
          </w:r>
        </w:del>
      </w:ins>
      <w:ins w:id="28921" w:author="LENOVO" w:date="2022-10-02T11:32:00Z">
        <w:del w:id="2892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92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ន្ធ</w:delText>
          </w:r>
        </w:del>
      </w:ins>
      <w:ins w:id="28924" w:author="LENOVO" w:date="2022-10-02T11:39:00Z">
        <w:del w:id="28925" w:author="Kem Sereyboth" w:date="2023-07-13T14:28:00Z">
          <w:r w:rsidR="003B4E94" w:rsidRPr="00B26CA9" w:rsidDel="00DA0E01">
            <w:rPr>
              <w:rFonts w:ascii="Khmer MEF1" w:hAnsi="Khmer MEF1" w:cs="Khmer MEF1"/>
              <w:sz w:val="24"/>
              <w:szCs w:val="24"/>
              <w:cs/>
              <w:rPrChange w:id="2892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នឹង</w:delText>
          </w:r>
        </w:del>
      </w:ins>
      <w:ins w:id="28927" w:author="LENOVO" w:date="2022-10-02T11:40:00Z">
        <w:del w:id="28928" w:author="Kem Sereyboth" w:date="2023-07-13T14:28:00Z">
          <w:r w:rsidR="003B4E94" w:rsidRPr="00B26CA9" w:rsidDel="00DA0E01">
            <w:rPr>
              <w:rFonts w:ascii="Khmer MEF1" w:hAnsi="Khmer MEF1" w:cs="Khmer MEF1"/>
              <w:sz w:val="24"/>
              <w:szCs w:val="24"/>
              <w:cs/>
              <w:rPrChange w:id="2892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ប្រភពចំណូលមិនទាន់បាន</w:delText>
          </w:r>
        </w:del>
      </w:ins>
      <w:ins w:id="28930" w:author="LENOVO" w:date="2022-10-02T11:41:00Z">
        <w:del w:id="28931" w:author="Kem Sereyboth" w:date="2023-07-13T14:28:00Z">
          <w:r w:rsidR="003B4E94" w:rsidRPr="00B26CA9" w:rsidDel="00DA0E01">
            <w:rPr>
              <w:rFonts w:ascii="Khmer MEF1" w:hAnsi="Khmer MEF1" w:cs="Khmer MEF1"/>
              <w:sz w:val="24"/>
              <w:szCs w:val="24"/>
              <w:cs/>
              <w:rPrChange w:id="2893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កំណត់ និងរៀបចំ</w:delText>
          </w:r>
        </w:del>
      </w:ins>
      <w:ins w:id="28933" w:author="LENOVO" w:date="2022-10-02T11:44:00Z">
        <w:del w:id="28934" w:author="Kem Sereyboth" w:date="2023-07-13T14:28:00Z">
          <w:r w:rsidR="00D22B44" w:rsidRPr="00B26CA9" w:rsidDel="00DA0E01">
            <w:rPr>
              <w:rFonts w:ascii="Khmer MEF1" w:hAnsi="Khmer MEF1" w:cs="Khmer MEF1"/>
              <w:sz w:val="24"/>
              <w:szCs w:val="24"/>
              <w:cs/>
              <w:rPrChange w:id="2893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ដាក់ឱ្យ</w:delText>
          </w:r>
        </w:del>
      </w:ins>
      <w:ins w:id="28936" w:author="LENOVO" w:date="2022-10-02T11:41:00Z">
        <w:del w:id="28937" w:author="Kem Sereyboth" w:date="2023-07-13T14:28:00Z">
          <w:r w:rsidR="003B4E94" w:rsidRPr="00B26CA9" w:rsidDel="00DA0E01">
            <w:rPr>
              <w:rFonts w:ascii="Khmer MEF1" w:hAnsi="Khmer MEF1" w:cs="Khmer MEF1"/>
              <w:sz w:val="24"/>
              <w:szCs w:val="24"/>
              <w:cs/>
              <w:rPrChange w:id="2893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អនុវត្តនៅឡើយ</w:delText>
          </w:r>
        </w:del>
      </w:ins>
      <w:ins w:id="28939" w:author="LENOVO" w:date="2022-10-02T11:42:00Z">
        <w:del w:id="28940" w:author="Kem Sereyboth" w:date="2023-07-13T14:28:00Z">
          <w:r w:rsidR="00A42ACC" w:rsidRPr="00B26CA9" w:rsidDel="00DA0E01">
            <w:rPr>
              <w:rFonts w:ascii="Khmer MEF1" w:hAnsi="Khmer MEF1" w:cs="Khmer MEF1"/>
              <w:sz w:val="24"/>
              <w:szCs w:val="24"/>
              <w:cs/>
              <w:rPrChange w:id="2894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ប៉ះពាល់ដល់ការបង់ភាគទានទាំងស្រុង</w:delText>
          </w:r>
        </w:del>
      </w:ins>
      <w:ins w:id="28942" w:author="LENOVO" w:date="2022-10-02T11:33:00Z">
        <w:del w:id="2894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94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8945" w:author="Un Seakamey" w:date="2022-11-14T11:16:00Z">
        <w:del w:id="28946" w:author="Kem Sereyboth" w:date="2023-07-13T14:28:00Z"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947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ដោយសារ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948" w:author="Sopheak Phorn" w:date="2023-08-25T15:04:00Z">
                <w:rPr>
                  <w:spacing w:val="2"/>
                  <w:szCs w:val="22"/>
                </w:rPr>
              </w:rPrChange>
            </w:rPr>
            <w:delText xml:space="preserve">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949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ន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950" w:author="Sopheak Phorn" w:date="2023-08-25T15:04:00Z">
                <w:rPr>
                  <w:spacing w:val="2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951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952" w:author="Sopheak Phorn" w:date="2023-08-25T15:04:00Z">
                <w:rPr>
                  <w:spacing w:val="2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953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954" w:author="Sopheak Phorn" w:date="2023-08-25T15:04:00Z">
                <w:rPr>
                  <w:spacing w:val="2"/>
                  <w:szCs w:val="22"/>
                </w:rPr>
              </w:rPrChange>
            </w:rPr>
            <w:delText xml:space="preserve">.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955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អាចមានប្រភពចំណូលតែពីការបង់កម្រៃសេវាត្រួតពិ</w:delText>
          </w:r>
        </w:del>
      </w:ins>
      <w:ins w:id="28956" w:author="Un Seakamey" w:date="2022-11-14T11:51:00Z">
        <w:del w:id="28957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rPrChange w:id="2895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>​​</w:delText>
          </w:r>
        </w:del>
      </w:ins>
      <w:ins w:id="28959" w:author="Un Seakamey" w:date="2022-11-14T11:16:00Z">
        <w:del w:id="28960" w:author="Kem Sereyboth" w:date="2023-07-13T14:28:00Z"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961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និ</w:delText>
          </w:r>
        </w:del>
      </w:ins>
      <w:ins w:id="28962" w:author="Un Seakamey" w:date="2022-11-14T11:51:00Z">
        <w:del w:id="28963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964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965" w:author="Un Seakamey" w:date="2022-11-14T11:16:00Z">
        <w:del w:id="28966" w:author="Kem Sereyboth" w:date="2023-07-13T14:28:00Z"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967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ត្យពី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968" w:author="Sopheak Phorn" w:date="2023-08-25T15:04:00Z">
                <w:rPr>
                  <w:spacing w:val="2"/>
                  <w:szCs w:val="22"/>
                </w:rPr>
              </w:rPrChange>
            </w:rPr>
            <w:delText xml:space="preserve">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969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ប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970" w:author="Sopheak Phorn" w:date="2023-08-25T15:04:00Z">
                <w:rPr>
                  <w:spacing w:val="2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971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972" w:author="Sopheak Phorn" w:date="2023-08-25T15:04:00Z">
                <w:rPr>
                  <w:spacing w:val="2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973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974" w:author="Sopheak Phorn" w:date="2023-08-25T15:04:00Z">
                <w:rPr>
                  <w:spacing w:val="2"/>
                  <w:szCs w:val="22"/>
                </w:rPr>
              </w:rPrChange>
            </w:rPr>
            <w:delText xml:space="preserve">.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975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ហេតុនេះ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976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 xml:space="preserve"> ការលើកលែងការបង់កម្រៃសេវាត្រួតពិនិត្យរយៈពេល៥ឆ្នាំ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977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 xml:space="preserve"> នឹងធ្វើ</w:delText>
          </w:r>
        </w:del>
      </w:ins>
      <w:ins w:id="28978" w:author="Un Seakamey" w:date="2022-11-14T11:51:00Z">
        <w:del w:id="28979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980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981" w:author="Un Seakamey" w:date="2022-11-14T11:16:00Z">
        <w:del w:id="28982" w:author="Kem Sereyboth" w:date="2023-07-13T14:28:00Z"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983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ឱ្យ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984" w:author="Sopheak Phorn" w:date="2023-08-25T15:04:00Z">
                <w:rPr>
                  <w:spacing w:val="-6"/>
                  <w:szCs w:val="22"/>
                </w:rPr>
              </w:rPrChange>
            </w:rPr>
            <w:delText xml:space="preserve">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985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ន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986" w:author="Sopheak Phorn" w:date="2023-08-25T15:04:00Z">
                <w:rPr>
                  <w:spacing w:val="-6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987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988" w:author="Sopheak Phorn" w:date="2023-08-25T15:04:00Z">
                <w:rPr>
                  <w:spacing w:val="-6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989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990" w:author="Sopheak Phorn" w:date="2023-08-25T15:04:00Z">
                <w:rPr>
                  <w:spacing w:val="-6"/>
                  <w:szCs w:val="22"/>
                </w:rPr>
              </w:rPrChange>
            </w:rPr>
            <w:delText xml:space="preserve">.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991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មិនមានចំណូលនោះទេ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992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 xml:space="preserve">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993" w:author="Sopheak Phorn" w:date="2023-08-25T15:04:00Z">
                <w:rPr>
                  <w:rFonts w:cs="MoolBoran"/>
                  <w:spacing w:val="-18"/>
                  <w:szCs w:val="22"/>
                  <w:cs/>
                </w:rPr>
              </w:rPrChange>
            </w:rPr>
            <w:delText>ពោលគឺក្នុងរយៈពេល៥ឆ្នាំទៅមុខ ន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994" w:author="Sopheak Phorn" w:date="2023-08-25T15:04:00Z">
                <w:rPr>
                  <w:spacing w:val="-18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995" w:author="Sopheak Phorn" w:date="2023-08-25T15:04:00Z">
                <w:rPr>
                  <w:rFonts w:cs="MoolBoran"/>
                  <w:spacing w:val="-18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996" w:author="Sopheak Phorn" w:date="2023-08-25T15:04:00Z">
                <w:rPr>
                  <w:spacing w:val="-18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997" w:author="Sopheak Phorn" w:date="2023-08-25T15:04:00Z">
                <w:rPr>
                  <w:rFonts w:cs="MoolBoran"/>
                  <w:spacing w:val="-18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998" w:author="Sopheak Phorn" w:date="2023-08-25T15:04:00Z">
                <w:rPr>
                  <w:spacing w:val="-18"/>
                  <w:szCs w:val="22"/>
                </w:rPr>
              </w:rPrChange>
            </w:rPr>
            <w:delText xml:space="preserve">.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999" w:author="Sopheak Phorn" w:date="2023-08-25T15:04:00Z">
                <w:rPr>
                  <w:rFonts w:cs="MoolBoran"/>
                  <w:spacing w:val="-18"/>
                  <w:szCs w:val="22"/>
                  <w:cs/>
                </w:rPr>
              </w:rPrChange>
            </w:rPr>
            <w:delText>មិនជា</w:delText>
          </w:r>
        </w:del>
      </w:ins>
      <w:ins w:id="29000" w:author="Un Seakamey" w:date="2022-11-14T11:51:00Z">
        <w:del w:id="29001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9002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9003" w:author="Un Seakamey" w:date="2022-11-14T11:16:00Z">
        <w:del w:id="29004" w:author="Kem Sereyboth" w:date="2023-07-13T14:28:00Z"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9005" w:author="Sopheak Phorn" w:date="2023-08-25T15:04:00Z">
                <w:rPr>
                  <w:rFonts w:cs="MoolBoran"/>
                  <w:spacing w:val="-18"/>
                  <w:szCs w:val="22"/>
                  <w:cs/>
                </w:rPr>
              </w:rPrChange>
            </w:rPr>
            <w:delText>ប់</w:delText>
          </w:r>
        </w:del>
      </w:ins>
      <w:ins w:id="29006" w:author="Un Seakamey" w:date="2022-11-14T11:51:00Z">
        <w:del w:id="29007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9008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9009" w:author="Un Seakamey" w:date="2022-11-14T11:16:00Z">
        <w:del w:id="29010" w:author="Kem Sereyboth" w:date="2023-07-13T14:28:00Z"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9011" w:author="Sopheak Phorn" w:date="2023-08-25T15:04:00Z">
                <w:rPr>
                  <w:rFonts w:cs="MoolBoran"/>
                  <w:spacing w:val="-18"/>
                  <w:szCs w:val="22"/>
                  <w:cs/>
                </w:rPr>
              </w:rPrChange>
            </w:rPr>
            <w:delText>កាតព្វកិច្ចបង់ភាគទានជូនអគ្គលេខាធិការដ្ឋាន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9012" w:author="Sopheak Phorn" w:date="2023-08-25T15:04:00Z">
                <w:rPr>
                  <w:rFonts w:cs="MoolBoran"/>
                  <w:spacing w:val="-14"/>
                  <w:szCs w:val="22"/>
                  <w:cs/>
                </w:rPr>
              </w:rPrChange>
            </w:rPr>
            <w:delText xml:space="preserve">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9013" w:author="Sopheak Phorn" w:date="2023-08-25T15:04:00Z">
                <w:rPr>
                  <w:rFonts w:cs="MoolBoran"/>
                  <w:spacing w:val="-4"/>
                  <w:szCs w:val="22"/>
                  <w:cs/>
                </w:rPr>
              </w:rPrChange>
            </w:rPr>
            <w:delText>អ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9014" w:author="Sopheak Phorn" w:date="2023-08-25T15:04:00Z">
                <w:rPr>
                  <w:spacing w:val="-4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9015" w:author="Sopheak Phorn" w:date="2023-08-25T15:04:00Z">
                <w:rPr>
                  <w:rFonts w:cs="MoolBoran"/>
                  <w:spacing w:val="-4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9016" w:author="Sopheak Phorn" w:date="2023-08-25T15:04:00Z">
                <w:rPr>
                  <w:spacing w:val="-4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9017" w:author="Sopheak Phorn" w:date="2023-08-25T15:04:00Z">
                <w:rPr>
                  <w:rFonts w:cs="MoolBoran"/>
                  <w:spacing w:val="-4"/>
                  <w:szCs w:val="22"/>
                  <w:cs/>
                </w:rPr>
              </w:rPrChange>
            </w:rPr>
            <w:delText>ហ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9018" w:author="Sopheak Phorn" w:date="2023-08-25T15:04:00Z">
                <w:rPr>
                  <w:spacing w:val="-4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9019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។</w:delText>
          </w:r>
        </w:del>
      </w:ins>
      <w:ins w:id="29020" w:author="User" w:date="2022-10-03T14:13:00Z">
        <w:del w:id="29021" w:author="Kem Sereyboth" w:date="2023-07-13T14:28:00Z">
          <w:r w:rsidR="00C6620B" w:rsidRPr="00B26CA9" w:rsidDel="00DA0E01">
            <w:rPr>
              <w:rFonts w:ascii="Khmer MEF1" w:hAnsi="Khmer MEF1" w:cs="Khmer MEF1"/>
              <w:sz w:val="24"/>
              <w:szCs w:val="24"/>
              <w:cs/>
              <w:rPrChange w:id="29022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មិន</w:delText>
          </w:r>
        </w:del>
      </w:ins>
      <w:ins w:id="29023" w:author="User" w:date="2022-10-03T14:15:00Z">
        <w:del w:id="29024" w:author="Kem Sereyboth" w:date="2023-07-13T14:28:00Z">
          <w:r w:rsidR="00C6620B" w:rsidRPr="00B26CA9" w:rsidDel="00DA0E01">
            <w:rPr>
              <w:rFonts w:ascii="Khmer MEF1" w:hAnsi="Khmer MEF1" w:cs="Khmer MEF1"/>
              <w:sz w:val="24"/>
              <w:szCs w:val="24"/>
              <w:cs/>
              <w:rPrChange w:id="29025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មាន</w:delText>
          </w:r>
        </w:del>
      </w:ins>
      <w:ins w:id="29026" w:author="User" w:date="2022-10-03T14:13:00Z">
        <w:del w:id="29027" w:author="Kem Sereyboth" w:date="2023-07-13T14:28:00Z">
          <w:r w:rsidR="00C6620B" w:rsidRPr="00B26CA9" w:rsidDel="00DA0E01">
            <w:rPr>
              <w:rFonts w:ascii="Khmer MEF1" w:hAnsi="Khmer MEF1" w:cs="Khmer MEF1"/>
              <w:sz w:val="24"/>
              <w:szCs w:val="24"/>
              <w:cs/>
              <w:rPrChange w:id="29028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ចំណូល</w:delText>
          </w:r>
        </w:del>
      </w:ins>
      <w:ins w:id="29029" w:author="LENOVO" w:date="2022-10-02T11:32:00Z">
        <w:del w:id="2903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03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9032" w:author="User" w:date="2022-09-22T15:35:00Z">
        <w:del w:id="29033" w:author="Kem Sereyboth" w:date="2023-07-13T14:28:00Z">
          <w:r w:rsidR="00C12FEC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មិនមាន</w:delText>
          </w:r>
        </w:del>
      </w:ins>
      <w:ins w:id="29034" w:author="sakaria fa" w:date="2022-09-30T22:18:00Z">
        <w:del w:id="29035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903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29037" w:author="LENOVO" w:date="2022-10-02T11:43:00Z">
        <w:del w:id="29038" w:author="Kem Sereyboth" w:date="2023-07-13T14:28:00Z">
          <w:r w:rsidR="00DB6C6E" w:rsidRPr="00B26CA9" w:rsidDel="00DA0E01">
            <w:rPr>
              <w:rFonts w:ascii="Khmer MEF1" w:hAnsi="Khmer MEF1" w:cs="Khmer MEF1"/>
              <w:sz w:val="24"/>
              <w:szCs w:val="24"/>
              <w:cs/>
              <w:rPrChange w:id="2903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៤.</w:delText>
          </w:r>
        </w:del>
      </w:ins>
      <w:ins w:id="29040" w:author="Kem Sereiboth" w:date="2022-09-13T15:10:00Z">
        <w:del w:id="29041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904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សេចក្ដីព្រាង អនុក្រឹត្យស្ដីពីនិយ័តកម្មប្រព័ន្ធសន្តិសុខសង្គមដែលមានកំណត់ពីប្រភពចំណូលទើបតែបានចុះហត្ថលេខារួចរាល់កាលពីថ្ងៃទី០៨ ខែសីហា ឆ្នាំ២០២២ ប៉ុន្តែមិនទាន់បានអនុវត្ត</w:delText>
          </w:r>
        </w:del>
      </w:ins>
      <w:ins w:id="29043" w:author="sakaria fa" w:date="2022-09-13T23:14:00Z">
        <w:del w:id="29044" w:author="Kem Sereyboth" w:date="2023-07-13T14:28:00Z">
          <w:r w:rsidR="002636FA" w:rsidRPr="00B26CA9" w:rsidDel="00DA0E01">
            <w:rPr>
              <w:rFonts w:ascii="Khmer MEF1" w:hAnsi="Khmer MEF1" w:cs="Khmer MEF1"/>
              <w:sz w:val="24"/>
              <w:szCs w:val="24"/>
              <w:cs/>
              <w:rPrChange w:id="2904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ដូចនេះក៏មិនមានការបង់ភាគទាន ១០%ដែរ</w:delText>
          </w:r>
        </w:del>
      </w:ins>
      <w:ins w:id="29046" w:author="Kem Sereiboth" w:date="2022-09-13T15:10:00Z">
        <w:del w:id="29047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904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។ </w:delText>
          </w:r>
        </w:del>
      </w:ins>
    </w:p>
    <w:p w14:paraId="6571B7FF" w14:textId="2ADA1705" w:rsidR="00A2145F" w:rsidRPr="00B26CA9" w:rsidDel="00DA0E01" w:rsidRDefault="00A2145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049" w:author="User" w:date="2022-10-06T09:25:00Z"/>
          <w:del w:id="29050" w:author="Kem Sereyboth" w:date="2023-07-13T14:28:00Z"/>
          <w:rFonts w:ascii="Khmer MEF1" w:hAnsi="Khmer MEF1" w:cs="Khmer MEF1"/>
          <w:sz w:val="24"/>
          <w:szCs w:val="24"/>
          <w:rPrChange w:id="29051" w:author="Sopheak Phorn" w:date="2023-08-25T15:04:00Z">
            <w:rPr>
              <w:ins w:id="29052" w:author="User" w:date="2022-10-06T09:25:00Z"/>
              <w:del w:id="29053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054" w:author="Sopheak Phorn" w:date="2023-08-25T15:13:00Z">
          <w:pPr>
            <w:spacing w:after="200" w:line="276" w:lineRule="auto"/>
            <w:ind w:firstLine="720"/>
          </w:pPr>
        </w:pPrChange>
      </w:pPr>
    </w:p>
    <w:p w14:paraId="44328D09" w14:textId="4A451D39" w:rsidR="003373D4" w:rsidRPr="00B26CA9" w:rsidDel="00DA0E01" w:rsidRDefault="003373D4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9055" w:author="Kem Sereyboth" w:date="2023-07-13T14:28:00Z"/>
          <w:rFonts w:ascii="Khmer MEF1" w:hAnsi="Khmer MEF1" w:cs="Khmer MEF1"/>
          <w:sz w:val="24"/>
          <w:szCs w:val="24"/>
          <w:rPrChange w:id="29056" w:author="Sopheak Phorn" w:date="2023-08-25T15:04:00Z">
            <w:rPr>
              <w:del w:id="29057" w:author="Kem Sereyboth" w:date="2023-07-13T14:28:00Z"/>
              <w:rFonts w:ascii="Khmer MEF1" w:hAnsi="Khmer MEF1" w:cs="Khmer MEF1"/>
              <w:spacing w:val="6"/>
              <w:sz w:val="24"/>
              <w:szCs w:val="24"/>
            </w:rPr>
          </w:rPrChange>
        </w:rPr>
        <w:pPrChange w:id="29058" w:author="Sopheak Phorn" w:date="2023-08-25T15:13:00Z">
          <w:pPr>
            <w:spacing w:after="0" w:line="228" w:lineRule="auto"/>
            <w:jc w:val="both"/>
          </w:pPr>
        </w:pPrChange>
      </w:pPr>
      <w:ins w:id="29059" w:author="Kem Sereiboth" w:date="2022-09-13T14:43:00Z">
        <w:del w:id="2906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061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ផលវិបាក៖</w:delText>
          </w:r>
        </w:del>
      </w:ins>
      <w:ins w:id="29062" w:author="Kem Sereiboth" w:date="2022-09-13T15:17:00Z">
        <w:del w:id="29063" w:author="Kem Sereyboth" w:date="2023-07-13T14:28:00Z">
          <w:r w:rsidR="00612A9B" w:rsidRPr="00B26CA9" w:rsidDel="00DA0E01">
            <w:rPr>
              <w:rFonts w:ascii="Khmer MEF1" w:hAnsi="Khmer MEF1" w:cs="Khmer MEF1"/>
              <w:sz w:val="24"/>
              <w:szCs w:val="24"/>
              <w:rPrChange w:id="2906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</w:rPr>
              </w:rPrChange>
            </w:rPr>
            <w:delText xml:space="preserve">​ </w:delText>
          </w:r>
        </w:del>
      </w:ins>
      <w:ins w:id="29065" w:author="sakaria fa" w:date="2022-09-30T22:18:00Z">
        <w:del w:id="29066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906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ប៉ះពាល់ធ្ងន់ធ្ងរដល់ដំណើរការ 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9068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906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ជារួម ដោយឡែក</w:delText>
          </w:r>
        </w:del>
      </w:ins>
      <w:ins w:id="29070" w:author="User" w:date="2022-10-07T15:07:00Z">
        <w:del w:id="29071" w:author="Kem Sereyboth" w:date="2023-07-13T14:28:00Z">
          <w:r w:rsidR="001343EA" w:rsidRPr="00B26CA9" w:rsidDel="00DA0E01">
            <w:rPr>
              <w:rFonts w:ascii="Khmer MEF1" w:hAnsi="Khmer MEF1" w:cs="Khmer MEF1"/>
              <w:sz w:val="24"/>
              <w:szCs w:val="24"/>
              <w:cs/>
              <w:rPrChange w:id="29072" w:author="Sopheak Phorn" w:date="2023-08-25T15:04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ពិសេស</w:delText>
          </w:r>
        </w:del>
      </w:ins>
      <w:ins w:id="29073" w:author="sakaria fa" w:date="2022-09-30T22:18:00Z">
        <w:del w:id="29074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907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អគ្គលេខាធិការដ្ឋាន 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9076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907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និងអង្គភាពសវនកម្មផ្ទៃក្នុងនៃ 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9078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907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ពឹងផ្អែកលើភាគទានដែលបង់ដោយអង្គភាពក្រោមឱវាទ</w:delText>
          </w:r>
        </w:del>
      </w:ins>
      <w:ins w:id="29080" w:author="LENOVO" w:date="2022-10-02T11:43:00Z">
        <w:del w:id="29081" w:author="Kem Sereyboth" w:date="2023-07-13T14:28:00Z">
          <w:r w:rsidR="00DB6C6E" w:rsidRPr="00B26CA9" w:rsidDel="00DA0E01">
            <w:rPr>
              <w:rFonts w:ascii="Khmer MEF1" w:hAnsi="Khmer MEF1" w:cs="Khmer MEF1"/>
              <w:sz w:val="24"/>
              <w:szCs w:val="24"/>
              <w:cs/>
              <w:rPrChange w:id="2908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អ.ស.ហ.</w:delText>
          </w:r>
        </w:del>
      </w:ins>
      <w:ins w:id="29083" w:author="sakaria fa" w:date="2022-09-30T22:18:00Z">
        <w:del w:id="29084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908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9086" w:author="Kem Sereiboth" w:date="2022-09-13T15:17:00Z">
        <w:del w:id="29087" w:author="Kem Sereyboth" w:date="2023-07-13T14:28:00Z">
          <w:r w:rsidR="00612A9B" w:rsidRPr="00B26CA9" w:rsidDel="00DA0E01">
            <w:rPr>
              <w:rFonts w:ascii="Khmer MEF1" w:hAnsi="Khmer MEF1" w:cs="Khmer MEF1"/>
              <w:sz w:val="24"/>
              <w:szCs w:val="24"/>
              <w:cs/>
              <w:rPrChange w:id="2908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មិនមាន</w:delText>
          </w:r>
        </w:del>
      </w:ins>
      <w:ins w:id="29089" w:author="Kem Sereiboth" w:date="2022-09-13T15:12:00Z">
        <w:del w:id="29090" w:author="Kem Sereyboth" w:date="2023-07-13T14:28:00Z">
          <w:r w:rsidR="00612A9B" w:rsidRPr="00B26CA9" w:rsidDel="00DA0E01">
            <w:rPr>
              <w:rFonts w:ascii="Khmer MEF1" w:hAnsi="Khmer MEF1" w:cs="Khmer MEF1"/>
              <w:sz w:val="24"/>
              <w:szCs w:val="24"/>
              <w:cs/>
              <w:rPrChange w:id="29091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622D61F6" w14:textId="587EDF29" w:rsidR="00C6620B" w:rsidRPr="00B26CA9" w:rsidDel="00DA0E01" w:rsidRDefault="00C6620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092" w:author="User" w:date="2022-10-03T14:13:00Z"/>
          <w:del w:id="29093" w:author="Kem Sereyboth" w:date="2023-07-13T14:28:00Z"/>
          <w:rFonts w:ascii="Khmer MEF1" w:hAnsi="Khmer MEF1" w:cs="Khmer MEF1"/>
          <w:sz w:val="24"/>
          <w:szCs w:val="24"/>
          <w:rPrChange w:id="29094" w:author="Sopheak Phorn" w:date="2023-08-25T15:04:00Z">
            <w:rPr>
              <w:ins w:id="29095" w:author="User" w:date="2022-10-03T14:13:00Z"/>
              <w:del w:id="29096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9097" w:author="Sopheak Phorn" w:date="2023-08-25T15:13:00Z">
          <w:pPr>
            <w:spacing w:after="200" w:line="276" w:lineRule="auto"/>
            <w:ind w:firstLine="720"/>
            <w:jc w:val="both"/>
          </w:pPr>
        </w:pPrChange>
      </w:pPr>
    </w:p>
    <w:p w14:paraId="335DA5F7" w14:textId="1B65DD44" w:rsidR="00D940BD" w:rsidRPr="00B26CA9" w:rsidDel="00DA0E01" w:rsidRDefault="00FA446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098" w:author="Kem Sereiboth" w:date="2022-09-13T16:54:00Z"/>
          <w:del w:id="29099" w:author="Kem Sereyboth" w:date="2023-07-13T14:28:00Z"/>
          <w:rFonts w:ascii="Khmer MEF1" w:hAnsi="Khmer MEF1" w:cs="Khmer MEF1"/>
          <w:sz w:val="24"/>
          <w:szCs w:val="24"/>
          <w:rPrChange w:id="29100" w:author="Sopheak Phorn" w:date="2023-08-25T15:04:00Z">
            <w:rPr>
              <w:ins w:id="29101" w:author="Kem Sereiboth" w:date="2022-09-13T16:54:00Z"/>
              <w:del w:id="29102" w:author="Kem Sereyboth" w:date="2023-07-13T14:28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29103" w:author="Sopheak Phorn" w:date="2023-08-25T15:13:00Z">
          <w:pPr>
            <w:spacing w:after="0" w:line="240" w:lineRule="auto"/>
            <w:ind w:firstLine="720"/>
          </w:pPr>
        </w:pPrChange>
      </w:pPr>
      <w:ins w:id="29104" w:author="Kem Sereiboth" w:date="2022-09-13T16:55:00Z">
        <w:del w:id="2910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106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ឃ</w:delText>
          </w:r>
        </w:del>
      </w:ins>
      <w:ins w:id="29107" w:author="Kem Sereiboth" w:date="2022-09-13T16:54:00Z">
        <w:del w:id="29108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109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.ប្រធានបទី</w:delText>
          </w:r>
        </w:del>
      </w:ins>
      <w:ins w:id="29110" w:author="Kem Sereiboth" w:date="2022-09-13T16:55:00Z">
        <w:del w:id="2911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112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៤</w:delText>
          </w:r>
        </w:del>
      </w:ins>
      <w:ins w:id="29113" w:author="Kem Sereiboth" w:date="2022-09-13T16:54:00Z">
        <w:del w:id="29114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115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៖ ប្រព័ន្ធលើកទឹកចិត្តមន្រ្តី</w:delText>
          </w:r>
        </w:del>
      </w:ins>
    </w:p>
    <w:p w14:paraId="6F048CA4" w14:textId="6B91CE06" w:rsidR="00994886" w:rsidRPr="00B26CA9" w:rsidDel="00DA0E01" w:rsidRDefault="00964D1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116" w:author="User" w:date="2022-09-22T15:37:00Z"/>
          <w:del w:id="29117" w:author="Kem Sereyboth" w:date="2023-07-13T14:28:00Z"/>
          <w:rFonts w:ascii="Khmer MEF1" w:hAnsi="Khmer MEF1" w:cs="Khmer MEF1"/>
          <w:sz w:val="24"/>
          <w:szCs w:val="24"/>
          <w:rPrChange w:id="29118" w:author="Sopheak Phorn" w:date="2023-08-25T15:04:00Z">
            <w:rPr>
              <w:ins w:id="29119" w:author="User" w:date="2022-09-22T15:37:00Z"/>
              <w:del w:id="29120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121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29122" w:author="User" w:date="2022-10-04T15:48:00Z">
        <w:del w:id="2912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124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29125" w:author="LENOVO" w:date="2022-10-02T11:47:00Z">
        <w:del w:id="29126" w:author="Kem Sereyboth" w:date="2023-07-13T14:28:00Z">
          <w:r w:rsidR="00FE2E73" w:rsidRPr="00B26CA9" w:rsidDel="00DA0E01">
            <w:rPr>
              <w:rFonts w:ascii="Khmer MEF1" w:hAnsi="Khmer MEF1" w:cs="Khmer MEF1"/>
              <w:sz w:val="24"/>
              <w:szCs w:val="24"/>
              <w:cs/>
              <w:rPrChange w:id="29127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</w:del>
      </w:ins>
      <w:ins w:id="29128" w:author="Kem Sereiboth" w:date="2022-09-13T16:54:00Z">
        <w:del w:id="29129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130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29131" w:author="User" w:date="2022-10-04T15:48:00Z">
        <w:del w:id="2913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133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ទី៤</w:delText>
          </w:r>
        </w:del>
      </w:ins>
      <w:ins w:id="29134" w:author="Kem Sereiboth" w:date="2022-09-13T16:54:00Z">
        <w:del w:id="29135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13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៖</w:delText>
          </w:r>
        </w:del>
      </w:ins>
      <w:ins w:id="29137" w:author="LENOVO" w:date="2022-10-06T12:02:00Z">
        <w:del w:id="29138" w:author="Kem Sereyboth" w:date="2023-07-13T14:28:00Z">
          <w:r w:rsidR="00DD0203" w:rsidRPr="00B26CA9" w:rsidDel="00DA0E01">
            <w:rPr>
              <w:rFonts w:ascii="Khmer MEF1" w:hAnsi="Khmer MEF1" w:cs="Khmer MEF1"/>
              <w:sz w:val="24"/>
              <w:szCs w:val="24"/>
              <w:cs/>
              <w:rPrChange w:id="29139" w:author="Sopheak Phorn" w:date="2023-08-25T15:04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9140" w:author="Kem Sereiboth" w:date="2022-09-13T16:54:00Z">
        <w:del w:id="29141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14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9143" w:author="User" w:date="2022-10-07T15:36:00Z">
        <w:del w:id="29144" w:author="Kem Sereyboth" w:date="2023-07-13T14:28:00Z">
          <w:r w:rsidR="003C77F2" w:rsidRPr="00B26CA9" w:rsidDel="00DA0E01">
            <w:rPr>
              <w:rFonts w:ascii="Khmer MEF1" w:hAnsi="Khmer MEF1" w:cs="Khmer MEF1"/>
              <w:sz w:val="24"/>
              <w:szCs w:val="24"/>
              <w:cs/>
              <w:rPrChange w:id="29145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ក្រោយការវិភាគ និងវាយតម្លៃ សវនករទទួលបន្ទុករកឃើញថា</w:delText>
          </w:r>
          <w:r w:rsidR="003C77F2" w:rsidRPr="00B26CA9" w:rsidDel="00DA0E01">
            <w:rPr>
              <w:rFonts w:ascii="Khmer MEF1" w:hAnsi="Khmer MEF1" w:cs="Khmer MEF1"/>
              <w:sz w:val="24"/>
              <w:szCs w:val="24"/>
              <w:rPrChange w:id="29146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9147" w:author="User" w:date="2022-10-07T15:09:00Z">
        <w:del w:id="29148" w:author="Kem Sereyboth" w:date="2023-07-13T14:28:00Z">
          <w:r w:rsidR="001343EA" w:rsidRPr="00B26CA9" w:rsidDel="00DA0E01">
            <w:rPr>
              <w:rFonts w:ascii="Khmer MEF1" w:hAnsi="Khmer MEF1" w:cs="Khmer MEF1"/>
              <w:sz w:val="24"/>
              <w:szCs w:val="24"/>
              <w:cs/>
              <w:rPrChange w:id="29149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ពុំទាន់អនុវត្តប្រព័ន្ធលើកទឹកចិត្តមន្រ្តីស្របតាមបទប្បញ្ញត្តិ</w:delText>
          </w:r>
        </w:del>
      </w:ins>
      <w:ins w:id="29150" w:author="User" w:date="2022-10-07T15:37:00Z">
        <w:del w:id="29151" w:author="Kem Sereyboth" w:date="2023-07-13T14:28:00Z">
          <w:r w:rsidR="003C77F2" w:rsidRPr="00B26CA9" w:rsidDel="00DA0E01">
            <w:rPr>
              <w:rFonts w:ascii="Khmer MEF1" w:hAnsi="Khmer MEF1" w:cs="Khmer MEF1"/>
              <w:sz w:val="24"/>
              <w:szCs w:val="24"/>
              <w:cs/>
              <w:rPrChange w:id="29152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ជាធរមាន។</w:delText>
          </w:r>
        </w:del>
      </w:ins>
      <w:ins w:id="29153" w:author="sakaria fa" w:date="2022-09-30T22:20:00Z">
        <w:del w:id="29154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915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មានប្រព័ន្ធ​​​លើកទឹកចិត្តមន្ត្រីចំនួន ២ គឺប្រាក់​ឧបត្ថម្ភ​ជីវភាព និងប្រាក់ឧបត្ថម្ភមុខងារ យោងតាមប្រកាសលេខ៦១៦ សហវប្រក. ចុះថ្ងៃទី០៤ ខែមិថុនា ឆ្នាំ២០១៤ ស្ដីពីការកំណត់គោលការណ៍ យន្តការ នីតិវិធី និងការត្រួតពិនិត្យសម្រាប់ការផ្ដល់ការលើកទឹកចិត្ត</w:delText>
          </w:r>
        </w:del>
      </w:ins>
      <w:ins w:id="29156" w:author="ACER" w:date="2022-10-03T14:55:00Z">
        <w:del w:id="29157" w:author="Kem Sereyboth" w:date="2023-07-13T14:28:00Z">
          <w:r w:rsidR="009E0EA0" w:rsidRPr="00B26CA9" w:rsidDel="00DA0E01">
            <w:rPr>
              <w:rFonts w:ascii="Khmer MEF1" w:hAnsi="Khmer MEF1" w:cs="Khmer MEF1"/>
              <w:sz w:val="24"/>
              <w:szCs w:val="24"/>
              <w:rPrChange w:id="29158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29159" w:author="sakaria fa" w:date="2022-09-30T22:20:00Z">
        <w:del w:id="29160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9161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ដោយប្រើប្រាស់ប្រាក់រង្វាន់របស់អង្គភាពក្រោមឱវាទក្រសួងសេដ្ឋកិច្ចនិងហិរញ្ញវត្ថុ។</w:delText>
          </w:r>
        </w:del>
      </w:ins>
      <w:ins w:id="29162" w:author="sakaria fa" w:date="2022-09-30T22:21:00Z">
        <w:del w:id="29163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9164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ក្នុងចំណោមប្រព័ន្ធលើកទឹកចិត្តចំនួន ២ </w:delText>
          </w:r>
          <w:r w:rsidR="00115513" w:rsidRPr="00B26CA9" w:rsidDel="00DA0E01">
            <w:rPr>
              <w:rFonts w:ascii="Khmer MEF1" w:hAnsi="Khmer MEF1" w:cs="Khmer MEF1"/>
              <w:sz w:val="24"/>
              <w:szCs w:val="24"/>
              <w:cs/>
              <w:rPrChange w:id="2916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នេះ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rPrChange w:id="29166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9167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ន.ស.ស. ពុំទាន់បានអនុវត្តតាមប្រកាសលេខ០០៨ អ.ស.ហ.ប្រក ចុះថ្ងៃទី១០ ខែកុម្ភៈ ឆ្នាំ២០២២ ស្ដីពីការកំណត់ប្រាក់ឧបត្ថម្ភជីវភាពសម្រាប់ថ្នាក់ដឹកនាំ មន្ត្រី និងបុគ្គលិករបស់អាជ្ញាធរសេវាហិរញ្ញវត្ថុមិនមែនធនាគារនោះទេ។</w:delText>
          </w:r>
        </w:del>
      </w:ins>
    </w:p>
    <w:p w14:paraId="2AB4B578" w14:textId="2A16CE25" w:rsidR="00D940BD" w:rsidRPr="00B26CA9" w:rsidDel="00DA0E01" w:rsidRDefault="00617AD7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168" w:author="Kem Sereiboth" w:date="2022-09-13T16:54:00Z"/>
          <w:del w:id="29169" w:author="Kem Sereyboth" w:date="2023-07-13T14:28:00Z"/>
          <w:rFonts w:ascii="Khmer MEF1" w:hAnsi="Khmer MEF1" w:cs="Khmer MEF1"/>
          <w:sz w:val="24"/>
          <w:szCs w:val="24"/>
          <w:rPrChange w:id="29170" w:author="Sopheak Phorn" w:date="2023-08-25T15:04:00Z">
            <w:rPr>
              <w:ins w:id="29171" w:author="Kem Sereiboth" w:date="2022-09-13T16:54:00Z"/>
              <w:del w:id="29172" w:author="Kem Sereyboth" w:date="2023-07-13T14:28:00Z"/>
              <w:rFonts w:ascii="Khmer MEF1" w:hAnsi="Khmer MEF1" w:cs="Khmer MEF1"/>
              <w:spacing w:val="8"/>
              <w:sz w:val="24"/>
              <w:szCs w:val="24"/>
              <w:highlight w:val="yellow"/>
            </w:rPr>
          </w:rPrChange>
        </w:rPr>
        <w:pPrChange w:id="29173" w:author="Sopheak Phorn" w:date="2023-08-25T15:13:00Z">
          <w:pPr>
            <w:spacing w:after="0" w:line="240" w:lineRule="auto"/>
            <w:ind w:firstLine="720"/>
          </w:pPr>
        </w:pPrChange>
      </w:pPr>
      <w:ins w:id="29174" w:author="LENOVO" w:date="2022-10-02T11:53:00Z">
        <w:del w:id="2917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176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២.</w:delText>
          </w:r>
        </w:del>
      </w:ins>
      <w:ins w:id="29177" w:author="Kem Sereiboth" w:date="2022-09-13T16:54:00Z">
        <w:del w:id="29178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179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 មិនបានអនុវត្តតាមប្រព័ន្ធលើកទឹកចិត្តមន្រ្តីដែលកំណត់ដោយបទប្បញ្ញត្តិ អ.ស.ហ. ទេ ប្រព័ន្ធនៃការលើកទឹកចិត្ត</w:delText>
          </w:r>
          <w:r w:rsidR="00D940BD" w:rsidRPr="00B26CA9" w:rsidDel="00DA0E01">
            <w:rPr>
              <w:rFonts w:ascii="Khmer MEF1" w:hAnsi="Khmer MEF1" w:cs="Khmer MEF1"/>
              <w:sz w:val="24"/>
              <w:szCs w:val="24"/>
              <w:rPrChange w:id="2918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18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គឺស្ថិតក្រោមបទប្បញ្ញត្តិរបស់ក្រសួងសេដ្ឋកិច្ចនិងហិរញ្ញវត្ថុ។ ការលើកទឹកចិត្តត្រូវផ្ដល់ជូនថ</w:delText>
          </w:r>
          <w:r w:rsidR="00AD2EB3" w:rsidRPr="00B26CA9" w:rsidDel="00DA0E01">
            <w:rPr>
              <w:rFonts w:ascii="Khmer MEF1" w:hAnsi="Khmer MEF1" w:cs="Khmer MEF1"/>
              <w:sz w:val="24"/>
              <w:szCs w:val="24"/>
              <w:cs/>
              <w:rPrChange w:id="29182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្នាក់ដឹកនាំ និងមន្រ្តីរាជការ </w:delText>
          </w:r>
        </w:del>
      </w:ins>
      <w:ins w:id="29183" w:author="Kem Sereiboth" w:date="2022-09-19T11:13:00Z">
        <w:del w:id="29184" w:author="Kem Sereyboth" w:date="2023-07-13T14:28:00Z">
          <w:r w:rsidR="00AD2EB3" w:rsidRPr="00B26CA9" w:rsidDel="00DA0E01">
            <w:rPr>
              <w:rFonts w:ascii="Khmer MEF1" w:hAnsi="Khmer MEF1" w:cs="Khmer MEF1"/>
              <w:sz w:val="24"/>
              <w:szCs w:val="24"/>
              <w:cs/>
              <w:rPrChange w:id="29185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មាន </w:delText>
          </w:r>
        </w:del>
      </w:ins>
      <w:ins w:id="29186" w:author="Kem Sereiboth" w:date="2022-09-13T16:54:00Z">
        <w:del w:id="29187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18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</w:delText>
          </w:r>
        </w:del>
      </w:ins>
      <w:ins w:id="29189" w:author="Kem Sereiboth" w:date="2022-09-19T11:13:00Z">
        <w:del w:id="29190" w:author="Kem Sereyboth" w:date="2023-07-13T14:28:00Z">
          <w:r w:rsidR="00AD2EB3" w:rsidRPr="00B26CA9" w:rsidDel="00DA0E01">
            <w:rPr>
              <w:rFonts w:ascii="Khmer MEF1" w:hAnsi="Khmer MEF1" w:cs="Khmer MEF1"/>
              <w:sz w:val="24"/>
              <w:szCs w:val="24"/>
              <w:cs/>
              <w:rPrChange w:id="29191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9192" w:author="Kem Sereiboth" w:date="2022-09-13T16:54:00Z">
        <w:del w:id="29193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19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ប្រភេទ</w:delText>
          </w:r>
        </w:del>
      </w:ins>
      <w:ins w:id="29195" w:author="Kem Sereiboth" w:date="2022-09-19T11:13:00Z">
        <w:del w:id="29196" w:author="Kem Sereyboth" w:date="2023-07-13T14:28:00Z">
          <w:r w:rsidR="00AD2EB3" w:rsidRPr="00B26CA9" w:rsidDel="00DA0E01">
            <w:rPr>
              <w:rFonts w:ascii="Khmer MEF1" w:hAnsi="Khmer MEF1" w:cs="Khmer MEF1"/>
              <w:sz w:val="24"/>
              <w:szCs w:val="24"/>
              <w:cs/>
              <w:rPrChange w:id="29197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9198" w:author="Kem Sereiboth" w:date="2022-09-13T16:54:00Z">
        <w:del w:id="29199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200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គឺប្រើប្រព័ន្ធលើកទឹកចិត្តមន្ត្រីដោយផ្ដល់ប្រាក់ឧបត្ថម្ភជីវភាព និងប្រាក់ឧបត្ថម្ភមុខងារ។</w:delText>
          </w:r>
        </w:del>
      </w:ins>
    </w:p>
    <w:p w14:paraId="71A29408" w14:textId="3C18F4FD" w:rsidR="00D940BD" w:rsidRPr="00B26CA9" w:rsidDel="00DA0E01" w:rsidRDefault="00D940BD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201" w:author="Kem Sereiboth" w:date="2022-09-13T16:54:00Z"/>
          <w:del w:id="29202" w:author="Kem Sereyboth" w:date="2023-07-13T14:28:00Z"/>
          <w:rFonts w:ascii="Khmer MEF1" w:hAnsi="Khmer MEF1" w:cs="Khmer MEF1"/>
          <w:sz w:val="24"/>
          <w:szCs w:val="24"/>
          <w:rPrChange w:id="29203" w:author="Sopheak Phorn" w:date="2023-08-25T15:04:00Z">
            <w:rPr>
              <w:ins w:id="29204" w:author="Kem Sereiboth" w:date="2022-09-13T16:54:00Z"/>
              <w:del w:id="29205" w:author="Kem Sereyboth" w:date="2023-07-13T14:28:00Z"/>
              <w:rFonts w:ascii="Khmer MEF1" w:hAnsi="Khmer MEF1" w:cs="Khmer MEF1"/>
              <w:spacing w:val="-4"/>
              <w:sz w:val="24"/>
              <w:szCs w:val="24"/>
              <w:highlight w:val="yellow"/>
            </w:rPr>
          </w:rPrChange>
        </w:rPr>
        <w:pPrChange w:id="29206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29207" w:author="Kem Sereiboth" w:date="2022-09-13T16:54:00Z">
        <w:del w:id="2920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209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លក្ខណៈវិនិច្ឆ័យ៖ </w:delText>
          </w:r>
        </w:del>
      </w:ins>
    </w:p>
    <w:p w14:paraId="0515F623" w14:textId="41609DA7" w:rsidR="00D940BD" w:rsidRPr="00B26CA9" w:rsidDel="00DA0E01" w:rsidRDefault="00D940BD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210" w:author="Kem Sereiboth" w:date="2022-09-13T16:54:00Z"/>
          <w:del w:id="29211" w:author="Kem Sereyboth" w:date="2023-07-13T14:28:00Z"/>
          <w:rFonts w:ascii="Khmer MEF1" w:hAnsi="Khmer MEF1" w:cs="Khmer MEF1"/>
          <w:sz w:val="24"/>
          <w:szCs w:val="24"/>
          <w:rPrChange w:id="29212" w:author="Sopheak Phorn" w:date="2023-08-25T15:04:00Z">
            <w:rPr>
              <w:ins w:id="29213" w:author="Kem Sereiboth" w:date="2022-09-13T16:54:00Z"/>
              <w:del w:id="29214" w:author="Kem Sereyboth" w:date="2023-07-13T14:28:00Z"/>
              <w:rFonts w:ascii="Khmer MEF1" w:hAnsi="Khmer MEF1" w:cs="Khmer MEF1"/>
              <w:spacing w:val="-4"/>
              <w:sz w:val="24"/>
              <w:szCs w:val="24"/>
              <w:highlight w:val="yellow"/>
            </w:rPr>
          </w:rPrChange>
        </w:rPr>
        <w:pPrChange w:id="29215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216" w:author="Kem Sereiboth" w:date="2022-09-13T16:54:00Z">
        <w:del w:id="2921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21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-ប្រកាសលេខ</w:delText>
          </w:r>
        </w:del>
      </w:ins>
      <w:ins w:id="29219" w:author="LENOVO" w:date="2022-10-02T11:53:00Z">
        <w:del w:id="29220" w:author="Kem Sereyboth" w:date="2023-07-13T14:28:00Z">
          <w:r w:rsidR="00BC7DA9" w:rsidRPr="00B26CA9" w:rsidDel="00DA0E01">
            <w:rPr>
              <w:rFonts w:ascii="Khmer MEF1" w:hAnsi="Khmer MEF1" w:cs="Khmer MEF1"/>
              <w:sz w:val="24"/>
              <w:szCs w:val="24"/>
              <w:cs/>
              <w:rPrChange w:id="29221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9222" w:author="Kem Sereiboth" w:date="2022-09-13T16:54:00Z">
        <w:del w:id="2922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22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០០៨ អ.ស.ហ.ប្រក ចុះថ្ងៃទី១០ ខែកុម្ភ</w:delText>
          </w:r>
        </w:del>
      </w:ins>
      <w:ins w:id="29225" w:author="User" w:date="2022-09-22T15:38:00Z">
        <w:del w:id="29226" w:author="Kem Sereyboth" w:date="2023-07-13T14:28:00Z">
          <w:r w:rsidR="00994886" w:rsidRPr="00B26CA9" w:rsidDel="00DA0E01">
            <w:rPr>
              <w:rFonts w:ascii="Khmer MEF1" w:hAnsi="Khmer MEF1" w:cs="Khmer MEF1"/>
              <w:sz w:val="24"/>
              <w:szCs w:val="24"/>
              <w:cs/>
              <w:rPrChange w:id="29227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ៈ</w:delText>
          </w:r>
        </w:del>
      </w:ins>
      <w:ins w:id="29228" w:author="Kem Sereiboth" w:date="2022-09-13T16:54:00Z">
        <w:del w:id="2922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23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ះ ឆ្នាំ២០២២ ស្តីពីការកំណត់ប្រាក់ឧបត្តម្ភជីវភាពសម្រាប់ថ្នាក់ដឹកនាំ មន្រ្តី និងបុគ្គលិករបស់អាជ្ញាធរសេវាហិរញ្ញវត្ថុមិនមែនធនាគារ</w:delText>
          </w:r>
        </w:del>
      </w:ins>
    </w:p>
    <w:p w14:paraId="369060AD" w14:textId="66006569" w:rsidR="00D940BD" w:rsidRPr="00B26CA9" w:rsidDel="00DA0E01" w:rsidRDefault="00D940BD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231" w:author="Kem Sereiboth" w:date="2022-09-13T16:54:00Z"/>
          <w:del w:id="29232" w:author="Kem Sereyboth" w:date="2023-07-13T14:28:00Z"/>
          <w:rFonts w:ascii="Khmer MEF1" w:hAnsi="Khmer MEF1" w:cs="Khmer MEF1"/>
          <w:sz w:val="24"/>
          <w:szCs w:val="24"/>
          <w:rPrChange w:id="29233" w:author="Sopheak Phorn" w:date="2023-08-25T15:04:00Z">
            <w:rPr>
              <w:ins w:id="29234" w:author="Kem Sereiboth" w:date="2022-09-13T16:54:00Z"/>
              <w:del w:id="29235" w:author="Kem Sereyboth" w:date="2023-07-13T14:28:00Z"/>
              <w:rFonts w:ascii="Khmer MEF1" w:hAnsi="Khmer MEF1" w:cs="Khmer MEF1"/>
              <w:spacing w:val="-4"/>
              <w:sz w:val="24"/>
              <w:szCs w:val="24"/>
              <w:highlight w:val="yellow"/>
            </w:rPr>
          </w:rPrChange>
        </w:rPr>
        <w:pPrChange w:id="29236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237" w:author="Kem Sereiboth" w:date="2022-09-13T16:54:00Z">
        <w:del w:id="2923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23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-ប្រកាសលេខ</w:delText>
          </w:r>
        </w:del>
      </w:ins>
      <w:ins w:id="29240" w:author="LENOVO" w:date="2022-10-02T11:53:00Z">
        <w:del w:id="29241" w:author="Kem Sereyboth" w:date="2023-07-13T14:28:00Z">
          <w:r w:rsidR="00BC7DA9" w:rsidRPr="00B26CA9" w:rsidDel="00DA0E01">
            <w:rPr>
              <w:rFonts w:ascii="Khmer MEF1" w:hAnsi="Khmer MEF1" w:cs="Khmer MEF1"/>
              <w:sz w:val="24"/>
              <w:szCs w:val="24"/>
              <w:cs/>
              <w:rPrChange w:id="29242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9243" w:author="Kem Sereiboth" w:date="2022-09-13T16:54:00Z">
        <w:del w:id="2924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24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៦១៦ សហវ.ប្រក ចុះថ្ងៃទី៤​ ខែមិថុនា ឆ្នាំ២០១៤ ស្តីពីការកំណត់គោលការណ៍ យន្តការ នីតិវិធី និងការត្រួតពិនិត្យសម្រាប់ការផ្ដល់ការលើកទឹកចិត្តដោយប្រើប្រាស់ប្រាក់រង្វាន់របស់អង្គភាពក្រោមឱវាទក្រសួងសេដ្ឋកិច្ចនិងហិរញ្ញវត្ថុ</w:delText>
          </w:r>
        </w:del>
      </w:ins>
      <w:ins w:id="29246" w:author="sakaria fa" w:date="2022-09-30T22:26:00Z">
        <w:del w:id="29247" w:author="Kem Sereyboth" w:date="2023-07-13T14:28:00Z">
          <w:r w:rsidR="00115513" w:rsidRPr="00B26CA9" w:rsidDel="00DA0E01">
            <w:rPr>
              <w:rFonts w:ascii="Khmer MEF1" w:hAnsi="Khmer MEF1" w:cs="Khmer MEF1"/>
              <w:sz w:val="24"/>
              <w:szCs w:val="24"/>
              <w:cs/>
              <w:rPrChange w:id="29248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7FB0712E" w14:textId="689D9D2D" w:rsidR="00994886" w:rsidRPr="00B26CA9" w:rsidDel="00DA0E01" w:rsidRDefault="0095523C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249" w:author="User" w:date="2022-09-22T15:44:00Z"/>
          <w:del w:id="29250" w:author="Kem Sereyboth" w:date="2023-07-13T14:28:00Z"/>
          <w:rFonts w:ascii="Khmer MEF1" w:hAnsi="Khmer MEF1" w:cs="Khmer MEF1"/>
          <w:sz w:val="24"/>
          <w:szCs w:val="24"/>
          <w:rPrChange w:id="29251" w:author="Sopheak Phorn" w:date="2023-08-25T15:04:00Z">
            <w:rPr>
              <w:ins w:id="29252" w:author="User" w:date="2022-09-22T15:44:00Z"/>
              <w:del w:id="29253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pacing w:val="6"/>
              <w:sz w:val="24"/>
              <w:szCs w:val="24"/>
            </w:rPr>
          </w:rPrChange>
        </w:rPr>
        <w:pPrChange w:id="29254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255" w:author="LENOVO" w:date="2022-10-02T11:54:00Z">
        <w:del w:id="2925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257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៣.</w:delText>
          </w:r>
        </w:del>
      </w:ins>
      <w:ins w:id="29258" w:author="Kem Sereiboth" w:date="2022-09-13T16:54:00Z">
        <w:del w:id="29259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260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ឫសគល់បញ្ហា៖ </w:delText>
          </w:r>
        </w:del>
      </w:ins>
      <w:ins w:id="29261" w:author="LENOVO" w:date="2022-10-02T12:04:00Z">
        <w:del w:id="29262" w:author="Kem Sereyboth" w:date="2023-07-13T14:28:00Z">
          <w:r w:rsidR="009D2993" w:rsidRPr="00B26CA9" w:rsidDel="00DA0E01">
            <w:rPr>
              <w:rFonts w:ascii="Khmer MEF1" w:hAnsi="Khmer MEF1" w:cs="Khmer MEF1"/>
              <w:sz w:val="24"/>
              <w:szCs w:val="24"/>
              <w:cs/>
              <w:rPrChange w:id="29263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ន</w:delText>
          </w:r>
        </w:del>
      </w:ins>
      <w:ins w:id="29264" w:author="LENOVO" w:date="2022-10-02T12:05:00Z">
        <w:del w:id="29265" w:author="Kem Sereyboth" w:date="2023-07-13T14:28:00Z">
          <w:r w:rsidR="009D2993" w:rsidRPr="00B26CA9" w:rsidDel="00DA0E01">
            <w:rPr>
              <w:rFonts w:ascii="Khmer MEF1" w:hAnsi="Khmer MEF1" w:cs="Khmer MEF1"/>
              <w:sz w:val="24"/>
              <w:szCs w:val="24"/>
              <w:cs/>
              <w:rPrChange w:id="29266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.ស.ស. ប្រើប្រាស់</w:delText>
          </w:r>
        </w:del>
      </w:ins>
      <w:ins w:id="29267" w:author="User" w:date="2022-10-03T14:26:00Z">
        <w:del w:id="29268" w:author="Kem Sereyboth" w:date="2023-07-13T14:28:00Z">
          <w:r w:rsidR="00A52F68" w:rsidRPr="00B26CA9" w:rsidDel="00DA0E01">
            <w:rPr>
              <w:rFonts w:ascii="Khmer MEF1" w:hAnsi="Khmer MEF1" w:cs="Khmer MEF1"/>
              <w:sz w:val="24"/>
              <w:szCs w:val="24"/>
              <w:cs/>
              <w:rPrChange w:id="29269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រចនាសម្ព័ន្ធកម្រិតនាយកដ្ឋាន និងប្រើប្រាស់</w:delText>
          </w:r>
        </w:del>
      </w:ins>
      <w:ins w:id="29270" w:author="LENOVO" w:date="2022-10-02T12:05:00Z">
        <w:del w:id="29271" w:author="Kem Sereyboth" w:date="2023-07-13T14:28:00Z">
          <w:r w:rsidR="009D2993" w:rsidRPr="00B26CA9" w:rsidDel="00DA0E01">
            <w:rPr>
              <w:rFonts w:ascii="Khmer MEF1" w:hAnsi="Khmer MEF1" w:cs="Khmer MEF1"/>
              <w:sz w:val="24"/>
              <w:szCs w:val="24"/>
              <w:cs/>
              <w:rPrChange w:id="29272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កញ្ចប់ថវិការួមជាមួយអគ្គលេខា</w:delText>
          </w:r>
        </w:del>
      </w:ins>
      <w:ins w:id="29273" w:author="LENOVO" w:date="2022-10-02T12:06:00Z">
        <w:del w:id="29274" w:author="Kem Sereyboth" w:date="2023-07-13T14:28:00Z">
          <w:r w:rsidR="009D2993" w:rsidRPr="00B26CA9" w:rsidDel="00DA0E01">
            <w:rPr>
              <w:rFonts w:ascii="Khmer MEF1" w:hAnsi="Khmer MEF1" w:cs="Khmer MEF1"/>
              <w:sz w:val="24"/>
              <w:szCs w:val="24"/>
              <w:cs/>
              <w:rPrChange w:id="29275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ធិការដ្ឋានក្រុមប្រឹក្សាជាតិ</w:delText>
          </w:r>
        </w:del>
      </w:ins>
      <w:ins w:id="29276" w:author="LENOVO" w:date="2022-10-02T12:08:00Z">
        <w:del w:id="29277" w:author="Kem Sereyboth" w:date="2023-07-13T14:28:00Z">
          <w:r w:rsidR="009D2993" w:rsidRPr="00B26CA9" w:rsidDel="00DA0E01">
            <w:rPr>
              <w:rFonts w:ascii="Khmer MEF1" w:hAnsi="Khmer MEF1" w:cs="Khmer MEF1"/>
              <w:sz w:val="24"/>
              <w:szCs w:val="24"/>
              <w:cs/>
              <w:rPrChange w:id="29278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9279" w:author="LENOVO" w:date="2022-10-02T12:06:00Z">
        <w:del w:id="29280" w:author="Kem Sereyboth" w:date="2023-07-13T14:28:00Z">
          <w:r w:rsidR="009D2993" w:rsidRPr="00B26CA9" w:rsidDel="00DA0E01">
            <w:rPr>
              <w:rFonts w:ascii="Khmer MEF1" w:hAnsi="Khmer MEF1" w:cs="Khmer MEF1"/>
              <w:sz w:val="24"/>
              <w:szCs w:val="24"/>
              <w:cs/>
              <w:rPrChange w:id="29281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គាំពារសង្គម</w:delText>
          </w:r>
        </w:del>
      </w:ins>
      <w:ins w:id="29282" w:author="User" w:date="2022-10-03T14:27:00Z">
        <w:del w:id="29283" w:author="Kem Sereyboth" w:date="2023-07-13T14:28:00Z">
          <w:r w:rsidR="00BB5FD7" w:rsidRPr="00B26CA9" w:rsidDel="00DA0E01">
            <w:rPr>
              <w:rFonts w:ascii="Khmer MEF1" w:hAnsi="Khmer MEF1" w:cs="Khmer MEF1"/>
              <w:sz w:val="24"/>
              <w:szCs w:val="24"/>
              <w:cs/>
              <w:rPrChange w:id="29284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 ដោយមិនមានមន្ត្រីលក្ខន្តិកៈ</w:delText>
          </w:r>
        </w:del>
      </w:ins>
      <w:ins w:id="29285" w:author="User" w:date="2022-10-03T14:28:00Z">
        <w:del w:id="29286" w:author="Kem Sereyboth" w:date="2023-07-13T14:28:00Z">
          <w:r w:rsidR="00BB5FD7" w:rsidRPr="00B26CA9" w:rsidDel="00DA0E01">
            <w:rPr>
              <w:rFonts w:ascii="Khmer MEF1" w:hAnsi="Khmer MEF1" w:cs="Khmer MEF1"/>
              <w:sz w:val="24"/>
              <w:szCs w:val="24"/>
              <w:cs/>
              <w:rPrChange w:id="29287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នៃ អ.ស.ហ. </w:delText>
          </w:r>
          <w:r w:rsidR="001372A9" w:rsidRPr="00B26CA9" w:rsidDel="00DA0E01">
            <w:rPr>
              <w:rFonts w:ascii="Khmer MEF1" w:hAnsi="Khmer MEF1" w:cs="Khmer MEF1"/>
              <w:sz w:val="24"/>
              <w:szCs w:val="24"/>
              <w:cs/>
              <w:rPrChange w:id="29288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ទេ</w:delText>
          </w:r>
        </w:del>
      </w:ins>
      <w:ins w:id="29289" w:author="LENOVO" w:date="2022-10-02T12:08:00Z">
        <w:del w:id="29290" w:author="Kem Sereyboth" w:date="2023-07-13T14:28:00Z">
          <w:r w:rsidR="009D2993" w:rsidRPr="00B26CA9" w:rsidDel="00DA0E01">
            <w:rPr>
              <w:rFonts w:ascii="Khmer MEF1" w:hAnsi="Khmer MEF1" w:cs="Khmer MEF1"/>
              <w:sz w:val="24"/>
              <w:szCs w:val="24"/>
              <w:cs/>
              <w:rPrChange w:id="29291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។</w:delText>
          </w:r>
        </w:del>
      </w:ins>
      <w:ins w:id="29292" w:author="User" w:date="2022-09-22T15:44:00Z">
        <w:del w:id="29293" w:author="Kem Sereyboth" w:date="2023-07-13T14:28:00Z">
          <w:r w:rsidR="00994886" w:rsidRPr="00B26CA9" w:rsidDel="00DA0E01">
            <w:rPr>
              <w:rFonts w:ascii="Khmer MEF1" w:hAnsi="Khmer MEF1" w:cs="Khmer MEF1"/>
              <w:sz w:val="24"/>
              <w:szCs w:val="24"/>
              <w:cs/>
              <w:rPrChange w:id="29294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មិនមាន</w:delText>
          </w:r>
        </w:del>
      </w:ins>
    </w:p>
    <w:p w14:paraId="5BD99D05" w14:textId="2C473C0C" w:rsidR="00D940BD" w:rsidRPr="00B26CA9" w:rsidDel="00DA0E01" w:rsidRDefault="00D71D1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9295" w:author="Kem Sereyboth" w:date="2023-07-13T14:28:00Z"/>
          <w:rFonts w:ascii="Khmer MEF1" w:hAnsi="Khmer MEF1" w:cs="Khmer MEF1"/>
          <w:sz w:val="24"/>
          <w:szCs w:val="24"/>
          <w:rPrChange w:id="29296" w:author="Sopheak Phorn" w:date="2023-08-25T15:04:00Z">
            <w:rPr>
              <w:del w:id="29297" w:author="Kem Sereyboth" w:date="2023-07-13T14:28:00Z"/>
              <w:rFonts w:ascii="Khmer MEF1" w:hAnsi="Khmer MEF1" w:cs="Khmer MEF1"/>
              <w:spacing w:val="8"/>
              <w:sz w:val="24"/>
              <w:szCs w:val="24"/>
            </w:rPr>
          </w:rPrChange>
        </w:rPr>
        <w:pPrChange w:id="29298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299" w:author="LENOVO" w:date="2022-10-02T11:55:00Z">
        <w:del w:id="2930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01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៤.</w:delText>
          </w:r>
        </w:del>
      </w:ins>
      <w:ins w:id="29302" w:author="Kem Sereiboth" w:date="2022-09-13T16:54:00Z">
        <w:del w:id="29303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30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ទាំងមន្រ្តីមុខងារសាធារណៈ និងមន្រ្តីជាប់កិច្ចសន្យាគម្រោងមិនមែនជាមន្រ្តីរបស់ ន.ស.ស.</w:delText>
          </w:r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305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306" w:author="Sopheak Phorn" w:date="2023-08-25T15:04:00Z">
                <w:rPr>
                  <w:rFonts w:ascii="Khmer MEF1" w:hAnsi="Khmer MEF1" w:cs="Khmer MEF1"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>នោះទេ ប៉ុន្តែមន្រ្តីទាំងអស់ គឺជាមន្រ្តីដែលស្ថិតក្នុងចង្កោមអគ្គលេខាធិការដ្ឋានក្រុមប្រឹក្សាជាតិគាំពារសង្គម។ ព្រមទាំងស្ថិតក្រោមឱវាទក្រសួងសេដ្ឋកិច្ចនិងហិរញ្ញវត្ថុ</w:delText>
          </w:r>
        </w:del>
      </w:ins>
      <w:ins w:id="29307" w:author="Kem Sereiboth" w:date="2022-09-19T09:40:00Z">
        <w:del w:id="29308" w:author="Kem Sereyboth" w:date="2023-07-13T14:28:00Z">
          <w:r w:rsidR="00BE632D" w:rsidRPr="00B26CA9" w:rsidDel="00DA0E01">
            <w:rPr>
              <w:rFonts w:ascii="Khmer MEF1" w:hAnsi="Khmer MEF1" w:cs="Khmer MEF1"/>
              <w:sz w:val="24"/>
              <w:szCs w:val="24"/>
              <w:cs/>
              <w:rPrChange w:id="29309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2D73F76C" w14:textId="3C6A67D9" w:rsidR="00994886" w:rsidRPr="00B26CA9" w:rsidDel="00DA0E01" w:rsidRDefault="00D940BD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310" w:author="User" w:date="2022-09-22T15:41:00Z"/>
          <w:del w:id="29311" w:author="Kem Sereyboth" w:date="2023-07-13T14:28:00Z"/>
          <w:rFonts w:ascii="Khmer MEF1" w:hAnsi="Khmer MEF1" w:cs="Khmer MEF1"/>
          <w:sz w:val="24"/>
          <w:szCs w:val="24"/>
          <w:rPrChange w:id="29312" w:author="Sopheak Phorn" w:date="2023-08-25T15:04:00Z">
            <w:rPr>
              <w:ins w:id="29313" w:author="User" w:date="2022-09-22T15:41:00Z"/>
              <w:del w:id="29314" w:author="Kem Sereyboth" w:date="2023-07-13T14:28:00Z"/>
              <w:rFonts w:ascii="Khmer MEF1" w:hAnsi="Khmer MEF1" w:cs="Khmer MEF1"/>
              <w:color w:val="171717" w:themeColor="background2" w:themeShade="1A"/>
              <w:spacing w:val="4"/>
              <w:sz w:val="24"/>
              <w:szCs w:val="24"/>
            </w:rPr>
          </w:rPrChange>
        </w:rPr>
        <w:pPrChange w:id="29315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316" w:author="Kem Sereiboth" w:date="2022-09-13T16:54:00Z">
        <w:del w:id="2931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18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ផលវិបាក៖ </w:delText>
          </w:r>
        </w:del>
      </w:ins>
      <w:ins w:id="29319" w:author="User" w:date="2022-09-22T15:44:00Z">
        <w:del w:id="29320" w:author="Kem Sereyboth" w:date="2023-07-13T14:28:00Z">
          <w:r w:rsidR="00994886" w:rsidRPr="00B26CA9" w:rsidDel="00DA0E01">
            <w:rPr>
              <w:rFonts w:ascii="Khmer MEF1" w:hAnsi="Khmer MEF1" w:cs="Khmer MEF1"/>
              <w:sz w:val="24"/>
              <w:szCs w:val="24"/>
              <w:cs/>
              <w:rPrChange w:id="29321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មិនមាន</w:delText>
          </w:r>
        </w:del>
      </w:ins>
      <w:ins w:id="29322" w:author="sakaria fa" w:date="2022-09-30T22:23:00Z">
        <w:del w:id="29323" w:author="Kem Sereyboth" w:date="2023-07-13T14:28:00Z">
          <w:r w:rsidR="00115513" w:rsidRPr="00B26CA9" w:rsidDel="00DA0E01">
            <w:rPr>
              <w:rFonts w:ascii="Khmer MEF1" w:hAnsi="Khmer MEF1" w:cs="Khmer MEF1"/>
              <w:sz w:val="24"/>
              <w:szCs w:val="24"/>
              <w:cs/>
              <w:rPrChange w:id="29324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ប៉ះពាល់ធ្ងន់ធ្ងរ ដោយការអនុវត្តប្រព័ន្ធ</w:delText>
          </w:r>
        </w:del>
      </w:ins>
      <w:ins w:id="29325" w:author="User" w:date="2022-10-04T13:47:00Z">
        <w:del w:id="29326" w:author="Kem Sereyboth" w:date="2023-07-13T14:28:00Z">
          <w:r w:rsidR="001E04C4" w:rsidRPr="00B26CA9" w:rsidDel="00DA0E01">
            <w:rPr>
              <w:rFonts w:ascii="Khmer MEF1" w:hAnsi="Khmer MEF1" w:cs="Khmer MEF1"/>
              <w:sz w:val="24"/>
              <w:szCs w:val="24"/>
              <w:cs/>
              <w:rPrChange w:id="29327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លើកទឹកចិត្តពីរ</w:delText>
          </w:r>
        </w:del>
      </w:ins>
      <w:ins w:id="29328" w:author="sakaria fa" w:date="2022-09-30T22:23:00Z">
        <w:del w:id="29329" w:author="Kem Sereyboth" w:date="2023-07-13T14:28:00Z">
          <w:r w:rsidR="00115513" w:rsidRPr="00B26CA9" w:rsidDel="00DA0E01">
            <w:rPr>
              <w:rFonts w:ascii="Khmer MEF1" w:hAnsi="Khmer MEF1" w:cs="Khmer MEF1"/>
              <w:sz w:val="24"/>
              <w:szCs w:val="24"/>
              <w:cs/>
              <w:rPrChange w:id="29330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ខុសគ្នា ក្រោមអាជ្ញាធ</w:delText>
          </w:r>
        </w:del>
      </w:ins>
      <w:ins w:id="29331" w:author="sakaria fa" w:date="2022-09-30T22:24:00Z">
        <w:del w:id="29332" w:author="Kem Sereyboth" w:date="2023-07-13T14:28:00Z">
          <w:r w:rsidR="00115513" w:rsidRPr="00B26CA9" w:rsidDel="00DA0E01">
            <w:rPr>
              <w:rFonts w:ascii="Khmer MEF1" w:hAnsi="Khmer MEF1" w:cs="Khmer MEF1"/>
              <w:sz w:val="24"/>
              <w:szCs w:val="24"/>
              <w:cs/>
              <w:rPrChange w:id="29333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រសេវាហិរញ្ញវត្ថុមែនមែន</w:delText>
          </w:r>
        </w:del>
      </w:ins>
      <w:ins w:id="29334" w:author="LENOVO" w:date="2022-10-02T11:55:00Z">
        <w:del w:id="29335" w:author="Kem Sereyboth" w:date="2023-07-13T14:28:00Z">
          <w:r w:rsidR="00D71D1B" w:rsidRPr="00B26CA9" w:rsidDel="00DA0E01">
            <w:rPr>
              <w:rFonts w:ascii="Khmer MEF1" w:hAnsi="Khmer MEF1" w:cs="Khmer MEF1"/>
              <w:sz w:val="24"/>
              <w:szCs w:val="24"/>
              <w:cs/>
              <w:rPrChange w:id="29336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9337" w:author="sakaria fa" w:date="2022-09-30T22:24:00Z">
        <w:del w:id="29338" w:author="Kem Sereyboth" w:date="2023-07-13T14:28:00Z">
          <w:r w:rsidR="00115513" w:rsidRPr="00B26CA9" w:rsidDel="00DA0E01">
            <w:rPr>
              <w:rFonts w:ascii="Khmer MEF1" w:hAnsi="Khmer MEF1" w:cs="Khmer MEF1"/>
              <w:sz w:val="24"/>
              <w:szCs w:val="24"/>
              <w:cs/>
              <w:rPrChange w:id="29339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ធនាគារតែមួយ</w:delText>
          </w:r>
        </w:del>
      </w:ins>
      <w:ins w:id="29340" w:author="ACER" w:date="2022-10-03T15:00:00Z">
        <w:del w:id="29341" w:author="Kem Sereyboth" w:date="2023-07-13T14:28:00Z">
          <w:r w:rsidR="004F5DEB" w:rsidRPr="00B26CA9" w:rsidDel="00DA0E01">
            <w:rPr>
              <w:rFonts w:ascii="Khmer MEF1" w:hAnsi="Khmer MEF1" w:cs="Khmer MEF1"/>
              <w:sz w:val="24"/>
              <w:szCs w:val="24"/>
              <w:cs/>
              <w:rPrChange w:id="29342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9343" w:author="sakaria fa" w:date="2022-09-30T22:25:00Z">
        <w:del w:id="29344" w:author="Kem Sereyboth" w:date="2023-07-13T14:28:00Z">
          <w:r w:rsidR="00115513" w:rsidRPr="00B26CA9" w:rsidDel="00DA0E01">
            <w:rPr>
              <w:rFonts w:ascii="Khmer MEF1" w:hAnsi="Khmer MEF1" w:cs="Khmer MEF1"/>
              <w:sz w:val="24"/>
              <w:szCs w:val="24"/>
              <w:cs/>
              <w:rPrChange w:id="29345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42A447A7" w14:textId="3D0DD53F" w:rsidR="00D940BD" w:rsidRPr="00B26CA9" w:rsidDel="00DA0E01" w:rsidRDefault="00A23C3C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346" w:author="Kem Sereiboth" w:date="2022-09-13T10:51:00Z"/>
          <w:del w:id="29347" w:author="Kem Sereyboth" w:date="2023-07-13T14:28:00Z"/>
          <w:rFonts w:ascii="Khmer MEF1" w:hAnsi="Khmer MEF1" w:cs="Khmer MEF1"/>
          <w:sz w:val="24"/>
          <w:szCs w:val="24"/>
          <w:rPrChange w:id="29348" w:author="Sopheak Phorn" w:date="2023-08-25T15:04:00Z">
            <w:rPr>
              <w:ins w:id="29349" w:author="Kem Sereiboth" w:date="2022-09-13T10:51:00Z"/>
              <w:del w:id="29350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9351" w:author="Sopheak Phorn" w:date="2023-08-25T15:13:00Z">
          <w:pPr>
            <w:spacing w:after="0" w:line="240" w:lineRule="auto"/>
            <w:ind w:firstLine="720"/>
          </w:pPr>
        </w:pPrChange>
      </w:pPr>
      <w:ins w:id="29352" w:author="sakaria fa" w:date="2022-09-13T23:18:00Z">
        <w:del w:id="2935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5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ន.ស.ស. </w:delText>
          </w:r>
        </w:del>
      </w:ins>
      <w:ins w:id="29355" w:author="Kem Sereiboth" w:date="2022-09-13T16:54:00Z">
        <w:del w:id="29356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35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មិន</w:delText>
          </w:r>
        </w:del>
      </w:ins>
      <w:ins w:id="29358" w:author="sakaria fa" w:date="2022-09-13T23:18:00Z">
        <w:del w:id="2935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6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បាន</w:delText>
          </w:r>
        </w:del>
      </w:ins>
      <w:ins w:id="29361" w:author="Kem Sereiboth" w:date="2022-09-13T16:54:00Z">
        <w:del w:id="29362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36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កំណត់</w:delText>
          </w:r>
        </w:del>
      </w:ins>
      <w:ins w:id="29364" w:author="sakaria fa" w:date="2022-09-13T23:19:00Z">
        <w:del w:id="2936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6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ចំនួន</w:delText>
          </w:r>
        </w:del>
      </w:ins>
      <w:ins w:id="29367" w:author="Kem Sereiboth" w:date="2022-09-13T16:54:00Z">
        <w:del w:id="29368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36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ច្បាស់នូវមន្រ្តី</w:delText>
          </w:r>
        </w:del>
      </w:ins>
      <w:ins w:id="29370" w:author="sakaria fa" w:date="2022-09-13T23:18:00Z">
        <w:del w:id="2937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7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លក្ខន្តិ</w:delText>
          </w:r>
        </w:del>
      </w:ins>
      <w:ins w:id="29373" w:author="sakaria fa" w:date="2022-09-13T23:19:00Z">
        <w:del w:id="2937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7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កៈដែលស្ថិតក្រោមឱ្យវាទ</w:delText>
          </w:r>
        </w:del>
      </w:ins>
      <w:ins w:id="29376" w:author="Kem Sereiboth" w:date="2022-09-13T16:54:00Z">
        <w:del w:id="29377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37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របស់</w:delText>
          </w:r>
        </w:del>
      </w:ins>
      <w:ins w:id="29379" w:author="sakaria fa" w:date="2022-09-13T23:20:00Z">
        <w:del w:id="29380" w:author="Kem Sereyboth" w:date="2023-07-13T14:28:00Z">
          <w:r w:rsidR="00152107" w:rsidRPr="00B26CA9" w:rsidDel="00DA0E01">
            <w:rPr>
              <w:rFonts w:ascii="Khmer MEF1" w:hAnsi="Khmer MEF1" w:cs="Khmer MEF1"/>
              <w:sz w:val="24"/>
              <w:szCs w:val="24"/>
              <w:cs/>
              <w:rPrChange w:id="2938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នៃ</w:delText>
          </w:r>
        </w:del>
      </w:ins>
      <w:ins w:id="29382" w:author="Kem Sereiboth" w:date="2022-09-13T16:54:00Z">
        <w:del w:id="29383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38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385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</w:del>
      </w:ins>
      <w:ins w:id="29386" w:author="sakaria fa" w:date="2022-09-13T23:20:00Z">
        <w:del w:id="29387" w:author="Kem Sereyboth" w:date="2023-07-13T14:28:00Z">
          <w:r w:rsidR="00152107" w:rsidRPr="00B26CA9" w:rsidDel="00DA0E01">
            <w:rPr>
              <w:rFonts w:ascii="Khmer MEF1" w:hAnsi="Khmer MEF1" w:cs="Khmer MEF1"/>
              <w:sz w:val="24"/>
              <w:szCs w:val="24"/>
              <w:cs/>
              <w:rPrChange w:id="29388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អ.ស.ហ.</w:delText>
          </w:r>
        </w:del>
      </w:ins>
      <w:ins w:id="29389" w:author="Kem Sereiboth" w:date="2022-09-14T10:44:00Z">
        <w:del w:id="29390" w:author="Kem Sereyboth" w:date="2023-07-13T14:28:00Z">
          <w:r w:rsidR="005D1730" w:rsidRPr="00B26CA9" w:rsidDel="00DA0E01">
            <w:rPr>
              <w:rFonts w:ascii="Khmer MEF1" w:hAnsi="Khmer MEF1" w:cs="Khmer MEF1"/>
              <w:sz w:val="24"/>
              <w:szCs w:val="24"/>
              <w:cs/>
              <w:rPrChange w:id="29391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9392" w:author="Kem Sereiboth" w:date="2022-09-13T16:54:00Z">
        <w:del w:id="29393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939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។</w:delText>
          </w:r>
        </w:del>
      </w:ins>
    </w:p>
    <w:p w14:paraId="722A670B" w14:textId="0B30D6E1" w:rsidR="00376B78" w:rsidRPr="00B26CA9" w:rsidDel="00DA0E01" w:rsidRDefault="00376B78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395" w:author="Kem Sereiboth" w:date="2022-09-13T10:51:00Z"/>
          <w:del w:id="29396" w:author="Kem Sereyboth" w:date="2023-07-13T14:28:00Z"/>
          <w:rFonts w:ascii="Khmer MEF1" w:hAnsi="Khmer MEF1" w:cs="Khmer MEF1"/>
          <w:sz w:val="24"/>
          <w:szCs w:val="24"/>
          <w:rPrChange w:id="29397" w:author="Sopheak Phorn" w:date="2023-08-25T15:04:00Z">
            <w:rPr>
              <w:ins w:id="29398" w:author="Kem Sereiboth" w:date="2022-09-13T10:51:00Z"/>
              <w:del w:id="29399" w:author="Kem Sereyboth" w:date="2023-07-13T14:28:00Z"/>
              <w:rFonts w:ascii="Khmer MEF1" w:hAnsi="Khmer MEF1" w:cs="Khmer MEF1"/>
              <w:sz w:val="24"/>
              <w:szCs w:val="24"/>
              <w:highlight w:val="green"/>
              <w:lang w:val="ca-ES"/>
            </w:rPr>
          </w:rPrChange>
        </w:rPr>
        <w:pPrChange w:id="29400" w:author="Sopheak Phorn" w:date="2023-08-25T15:13:00Z">
          <w:pPr>
            <w:spacing w:after="0" w:line="240" w:lineRule="auto"/>
            <w:ind w:firstLine="720"/>
          </w:pPr>
        </w:pPrChange>
      </w:pPr>
      <w:ins w:id="29401" w:author="Kem Sereiboth" w:date="2022-09-13T10:51:00Z">
        <w:del w:id="2940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403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ង.វិធាន និងយន្តការត្រួតពិនិត្យប្រតិបត្តិការរបស់ប្រតិបត្តិករសន្តិសុខសង្គម</w:delText>
          </w:r>
        </w:del>
      </w:ins>
    </w:p>
    <w:p w14:paraId="3EEC4318" w14:textId="49181BF8" w:rsidR="004F5DEB" w:rsidRPr="00B26CA9" w:rsidDel="00DA0E01" w:rsidRDefault="00964D1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404" w:author="ACER" w:date="2022-10-03T15:01:00Z"/>
          <w:del w:id="29405" w:author="Kem Sereyboth" w:date="2023-07-13T14:28:00Z"/>
          <w:rFonts w:ascii="Khmer MEF1" w:hAnsi="Khmer MEF1" w:cs="Khmer MEF1"/>
          <w:sz w:val="24"/>
          <w:szCs w:val="24"/>
          <w:rPrChange w:id="29406" w:author="Sopheak Phorn" w:date="2023-08-25T15:04:00Z">
            <w:rPr>
              <w:ins w:id="29407" w:author="ACER" w:date="2022-10-03T15:01:00Z"/>
              <w:del w:id="29408" w:author="Kem Sereyboth" w:date="2023-07-13T14:28:00Z"/>
              <w:rFonts w:ascii="Khmer MEF1" w:hAnsi="Khmer MEF1" w:cs="Khmer MEF1"/>
              <w:color w:val="000000" w:themeColor="text1"/>
              <w:sz w:val="10"/>
              <w:szCs w:val="10"/>
            </w:rPr>
          </w:rPrChange>
        </w:rPr>
        <w:pPrChange w:id="29409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410" w:author="User" w:date="2022-10-04T15:51:00Z">
        <w:del w:id="2941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412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៥</w:delText>
          </w:r>
        </w:del>
      </w:ins>
      <w:ins w:id="29413" w:author="LENOVO" w:date="2022-10-02T12:09:00Z">
        <w:del w:id="29414" w:author="Kem Sereyboth" w:date="2023-07-13T14:28:00Z">
          <w:r w:rsidR="0017719D" w:rsidRPr="00B26CA9" w:rsidDel="00DA0E01">
            <w:rPr>
              <w:rFonts w:ascii="Khmer MEF1" w:hAnsi="Khmer MEF1" w:cs="Khmer MEF1"/>
              <w:sz w:val="24"/>
              <w:szCs w:val="24"/>
              <w:cs/>
              <w:rPrChange w:id="29415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</w:del>
      </w:ins>
      <w:ins w:id="29416" w:author="Kem Sereiboth" w:date="2022-09-13T10:51:00Z">
        <w:del w:id="29417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9418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29419" w:author="User" w:date="2022-10-04T15:51:00Z">
        <w:del w:id="2942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421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ទី៥</w:delText>
          </w:r>
        </w:del>
      </w:ins>
      <w:ins w:id="29422" w:author="Kem Sereiboth" w:date="2022-09-13T10:51:00Z">
        <w:del w:id="29423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942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៖ </w:delText>
          </w:r>
        </w:del>
      </w:ins>
      <w:ins w:id="29425" w:author="User" w:date="2022-09-16T15:34:00Z">
        <w:del w:id="29426" w:author="Kem Sereyboth" w:date="2023-07-13T14:28:00Z">
          <w:r w:rsidR="00884C02" w:rsidRPr="00B26CA9" w:rsidDel="00DA0E01">
            <w:rPr>
              <w:rFonts w:ascii="Khmer MEF1" w:hAnsi="Khmer MEF1" w:cs="Khmer MEF1"/>
              <w:sz w:val="24"/>
              <w:szCs w:val="24"/>
              <w:cs/>
              <w:rPrChange w:id="29427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ក្រោយការវិភាគ និងវាយតម្លៃ សវនករទទួលបន្ទុករកឃើញថា</w:delText>
          </w:r>
        </w:del>
      </w:ins>
      <w:ins w:id="29428" w:author="User" w:date="2022-10-07T15:38:00Z">
        <w:del w:id="29429" w:author="Kem Sereyboth" w:date="2023-07-13T14:28:00Z">
          <w:r w:rsidR="003C77F2" w:rsidRPr="00B26CA9" w:rsidDel="00DA0E01">
            <w:rPr>
              <w:rFonts w:ascii="Khmer MEF1" w:hAnsi="Khmer MEF1" w:cs="Khmer MEF1"/>
              <w:sz w:val="24"/>
              <w:szCs w:val="24"/>
              <w:rPrChange w:id="2943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9431" w:author="Un Seakamey" w:date="2022-11-14T14:02:00Z">
        <w:del w:id="29432" w:author="Kem Sereyboth" w:date="2023-07-13T14:28:00Z">
          <w:r w:rsidR="00A80ECC" w:rsidRPr="00B26CA9" w:rsidDel="00DA0E01">
            <w:rPr>
              <w:rFonts w:ascii="Khmer MEF1" w:hAnsi="Khmer MEF1" w:cs="Khmer MEF1"/>
              <w:sz w:val="24"/>
              <w:szCs w:val="24"/>
              <w:cs/>
              <w:rPrChange w:id="2943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មានអនុក្រឹត្យលេខ១៦០ អនក្រ.បក ចុះថ្ងៃទី៨​ ខែសីហា ឆ្នាំ២០២២ ស្តីពី​និយ័តកម្មប្រព័ន្ធសន្តិសុខសង្គម ដែលជាអនុ</w:delText>
          </w:r>
          <w:r w:rsidR="00A80ECC" w:rsidRPr="00B26CA9" w:rsidDel="00DA0E01">
            <w:rPr>
              <w:rFonts w:ascii="Khmer MEF1" w:hAnsi="Khmer MEF1" w:cs="Khmer MEF1"/>
              <w:sz w:val="24"/>
              <w:szCs w:val="24"/>
              <w:cs/>
              <w:rPrChange w:id="29434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ក្រឹ</w:delText>
          </w:r>
        </w:del>
      </w:ins>
      <w:ins w:id="29435" w:author="Un Seakamey" w:date="2022-11-14T14:03:00Z">
        <w:del w:id="29436" w:author="Kem Sereyboth" w:date="2023-07-13T14:28:00Z">
          <w:r w:rsidR="00A80ECC" w:rsidRPr="00B26CA9" w:rsidDel="00DA0E01">
            <w:rPr>
              <w:rFonts w:ascii="Khmer MEF1" w:hAnsi="Khmer MEF1" w:cs="Khmer MEF1"/>
              <w:sz w:val="24"/>
              <w:szCs w:val="24"/>
              <w:cs/>
              <w:rPrChange w:id="29437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9438" w:author="Un Seakamey" w:date="2022-11-14T14:02:00Z">
        <w:del w:id="29439" w:author="Kem Sereyboth" w:date="2023-07-13T14:28:00Z">
          <w:r w:rsidR="00A80ECC" w:rsidRPr="00B26CA9" w:rsidDel="00DA0E01">
            <w:rPr>
              <w:rFonts w:ascii="Khmer MEF1" w:hAnsi="Khmer MEF1" w:cs="Khmer MEF1"/>
              <w:sz w:val="24"/>
              <w:szCs w:val="24"/>
              <w:cs/>
              <w:rPrChange w:id="29440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ត្យពាក់ព័ន្ធនឹងបទប្បញ្ញត្តិសម្រាប់ត្រួតពិនិត្យ</w:delText>
          </w:r>
        </w:del>
      </w:ins>
      <w:ins w:id="29441" w:author="User" w:date="2022-10-07T15:38:00Z">
        <w:del w:id="29442" w:author="Kem Sereyboth" w:date="2023-07-13T14:28:00Z">
          <w:r w:rsidR="003C77F2" w:rsidRPr="00B26CA9" w:rsidDel="00DA0E01">
            <w:rPr>
              <w:rFonts w:ascii="Khmer MEF1" w:hAnsi="Khmer MEF1" w:cs="Khmer MEF1"/>
              <w:sz w:val="24"/>
              <w:szCs w:val="24"/>
              <w:cs/>
              <w:rPrChange w:id="2944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ពុំទាន់មានបទប្បញ្ញត្តិសម្រាប់ត្រួតពិនិត្យលើប្រតិបត្តិការរបស់ប្រតិបត្តិករសន្តិសុខសង្គម។ </w:delText>
          </w:r>
        </w:del>
      </w:ins>
      <w:ins w:id="29444" w:author="Kem Sereiboth" w:date="2022-09-13T10:51:00Z">
        <w:del w:id="29445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9446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ន.ស.ស. </w:delText>
          </w:r>
        </w:del>
      </w:ins>
      <w:ins w:id="29447" w:author="sakaria fa" w:date="2022-09-30T22:30:00Z">
        <w:del w:id="29448" w:author="Kem Sereyboth" w:date="2023-07-13T14:28:00Z">
          <w:r w:rsidR="00476994" w:rsidRPr="00B26CA9" w:rsidDel="00DA0E01">
            <w:rPr>
              <w:rFonts w:ascii="Khmer MEF1" w:hAnsi="Khmer MEF1" w:cs="Khmer MEF1"/>
              <w:sz w:val="24"/>
              <w:szCs w:val="24"/>
              <w:cs/>
              <w:rPrChange w:id="2944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ពុំ</w:delText>
          </w:r>
        </w:del>
      </w:ins>
      <w:ins w:id="29450" w:author="ACER" w:date="2022-10-03T15:01:00Z">
        <w:del w:id="29451" w:author="Kem Sereyboth" w:date="2023-07-13T14:28:00Z">
          <w:r w:rsidR="004F5DEB" w:rsidRPr="00B26CA9" w:rsidDel="00DA0E01">
            <w:rPr>
              <w:rFonts w:ascii="Khmer MEF1" w:hAnsi="Khmer MEF1" w:cs="Khmer MEF1"/>
              <w:sz w:val="24"/>
              <w:szCs w:val="24"/>
              <w:cs/>
              <w:rPrChange w:id="2945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ទាន់</w:delText>
          </w:r>
        </w:del>
      </w:ins>
      <w:ins w:id="29453" w:author="Un Seakamey" w:date="2022-10-03T17:47:00Z">
        <w:del w:id="29454" w:author="Kem Sereyboth" w:date="2023-07-13T14:28:00Z">
          <w:r w:rsidR="00FA34A7" w:rsidRPr="00B26CA9" w:rsidDel="00DA0E01">
            <w:rPr>
              <w:rFonts w:ascii="Khmer MEF1" w:hAnsi="Khmer MEF1" w:cs="Khmer MEF1"/>
              <w:sz w:val="24"/>
              <w:szCs w:val="24"/>
              <w:cs/>
              <w:rPrChange w:id="2945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9456" w:author="ACER" w:date="2022-10-03T15:01:00Z">
        <w:del w:id="29457" w:author="Kem Sereyboth" w:date="2023-07-13T14:28:00Z">
          <w:r w:rsidR="004F5DEB" w:rsidRPr="00B26CA9" w:rsidDel="00DA0E01">
            <w:rPr>
              <w:rFonts w:ascii="Khmer MEF1" w:hAnsi="Khmer MEF1" w:cs="Khmer MEF1"/>
              <w:sz w:val="24"/>
              <w:szCs w:val="24"/>
              <w:cs/>
              <w:rPrChange w:id="2945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មានបទប្បញ្ញត្តិសម្រាប់ត្រួតពិនិត្យលើប្រតិបត្តិការរបស់​ប្រតិបត្តិករសន្តិសុខ</w:delText>
          </w:r>
          <w:r w:rsidR="004F5DEB" w:rsidRPr="00B26CA9" w:rsidDel="00DA0E01">
            <w:rPr>
              <w:rFonts w:ascii="Khmer MEF1" w:hAnsi="Khmer MEF1" w:cs="Khmer MEF1"/>
              <w:sz w:val="24"/>
              <w:szCs w:val="24"/>
              <w:cs/>
              <w:rPrChange w:id="2945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សង្គមនៅឡើយទេ។</w:delText>
          </w:r>
        </w:del>
      </w:ins>
    </w:p>
    <w:p w14:paraId="5FC007D5" w14:textId="38777AE2" w:rsidR="00376B78" w:rsidRPr="00B26CA9" w:rsidDel="00DA0E01" w:rsidRDefault="00476994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9460" w:author="Kem Sereyboth" w:date="2023-07-13T14:28:00Z"/>
          <w:rFonts w:ascii="Khmer MEF1" w:hAnsi="Khmer MEF1" w:cs="Khmer MEF1"/>
          <w:sz w:val="24"/>
          <w:szCs w:val="24"/>
          <w:rPrChange w:id="29461" w:author="Sopheak Phorn" w:date="2023-08-25T15:04:00Z">
            <w:rPr>
              <w:del w:id="29462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463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29464" w:author="sakaria fa" w:date="2022-09-30T22:30:00Z">
        <w:del w:id="2946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46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ទាន់មានបទប្បញ្ញត្តិសម្រាប់ត្រួតពិនិត្យលើប្រតិបត្តិការរបស់ប្រតិបត្តិករសន្តិសុខសង្គមនៅឡើយទេ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467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9468" w:author="Kem Sereiboth" w:date="2022-09-13T10:51:00Z">
        <w:del w:id="29469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9470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មិនទាន់មានវិធាន និងយន្តការត្រួតពិនិត្យប្រតិបត្តិការរបស់ប្រតិបត្តិករសន្តិសុខសង្គមនៅឡើយសម្រាប់ឆ្នាំ២០២២នេះ</w:delText>
          </w:r>
        </w:del>
      </w:ins>
      <w:ins w:id="29471" w:author="User" w:date="2022-09-16T11:45:00Z">
        <w:del w:id="29472" w:author="Kem Sereyboth" w:date="2023-07-13T14:28:00Z">
          <w:r w:rsidR="00345011" w:rsidRPr="00B26CA9" w:rsidDel="00DA0E01">
            <w:rPr>
              <w:rFonts w:ascii="Khmer MEF1" w:hAnsi="Khmer MEF1" w:cs="Khmer MEF1"/>
              <w:sz w:val="24"/>
              <w:szCs w:val="24"/>
              <w:cs/>
              <w:rPrChange w:id="29473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29474" w:author="Kem Sereiboth" w:date="2022-09-13T10:51:00Z">
        <w:del w:id="29475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947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7D469AAD" w14:textId="5AB1F050" w:rsidR="006C04DB" w:rsidRPr="00B26CA9" w:rsidDel="00DA0E01" w:rsidRDefault="006C04D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477" w:author="Un Seakamey" w:date="2022-10-03T17:47:00Z"/>
          <w:del w:id="29478" w:author="Kem Sereyboth" w:date="2023-07-13T14:28:00Z"/>
          <w:rFonts w:ascii="Khmer MEF1" w:hAnsi="Khmer MEF1" w:cs="Khmer MEF1"/>
          <w:sz w:val="24"/>
          <w:szCs w:val="24"/>
          <w:rPrChange w:id="29479" w:author="Sopheak Phorn" w:date="2023-08-25T15:04:00Z">
            <w:rPr>
              <w:ins w:id="29480" w:author="Un Seakamey" w:date="2022-10-03T17:47:00Z"/>
              <w:del w:id="29481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482" w:author="Sopheak Phorn" w:date="2023-08-25T15:13:00Z">
          <w:pPr>
            <w:spacing w:after="200" w:line="276" w:lineRule="auto"/>
            <w:ind w:firstLine="720"/>
          </w:pPr>
        </w:pPrChange>
      </w:pPr>
    </w:p>
    <w:p w14:paraId="4A9C0615" w14:textId="41718B20" w:rsidR="00D541E6" w:rsidRPr="00B26CA9" w:rsidDel="00DA0E01" w:rsidRDefault="00D541E6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483" w:author="LENOVO" w:date="2022-10-02T12:11:00Z"/>
          <w:del w:id="29484" w:author="Kem Sereyboth" w:date="2023-07-13T14:28:00Z"/>
          <w:rFonts w:ascii="Khmer MEF1" w:hAnsi="Khmer MEF1" w:cs="Khmer MEF1"/>
          <w:sz w:val="24"/>
          <w:szCs w:val="24"/>
          <w:rPrChange w:id="29485" w:author="Sopheak Phorn" w:date="2023-08-25T15:04:00Z">
            <w:rPr>
              <w:ins w:id="29486" w:author="LENOVO" w:date="2022-10-02T12:11:00Z"/>
              <w:del w:id="29487" w:author="Kem Sereyboth" w:date="2023-07-13T14:28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29488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29489" w:author="LENOVO" w:date="2022-10-02T12:10:00Z">
        <w:del w:id="2949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491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29492" w:author="Kem Sereiboth" w:date="2022-09-13T15:22:00Z">
        <w:del w:id="29493" w:author="Kem Sereyboth" w:date="2023-07-13T14:28:00Z"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494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លក្ខណៈវិនិច្ឆ័យ៖</w:delText>
          </w:r>
        </w:del>
      </w:ins>
    </w:p>
    <w:p w14:paraId="1E820D39" w14:textId="0B3EBCC6" w:rsidR="00D541E6" w:rsidRPr="00B26CA9" w:rsidDel="00DA0E01" w:rsidRDefault="00AA345C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495" w:author="LENOVO" w:date="2022-10-02T12:11:00Z"/>
          <w:del w:id="29496" w:author="Kem Sereyboth" w:date="2023-07-13T14:28:00Z"/>
          <w:rFonts w:ascii="Khmer MEF1" w:hAnsi="Khmer MEF1" w:cs="Khmer MEF1"/>
          <w:sz w:val="24"/>
          <w:szCs w:val="24"/>
          <w:rPrChange w:id="29497" w:author="Sopheak Phorn" w:date="2023-08-25T15:04:00Z">
            <w:rPr>
              <w:ins w:id="29498" w:author="LENOVO" w:date="2022-10-02T12:11:00Z"/>
              <w:del w:id="29499" w:author="Kem Sereyboth" w:date="2023-07-13T14:28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29500" w:author="Sopheak Phorn" w:date="2023-08-25T15:13:00Z">
          <w:pPr>
            <w:pStyle w:val="ListParagraph"/>
            <w:numPr>
              <w:numId w:val="34"/>
            </w:numPr>
            <w:spacing w:after="0" w:line="228" w:lineRule="auto"/>
            <w:ind w:left="900" w:hanging="180"/>
            <w:jc w:val="both"/>
          </w:pPr>
        </w:pPrChange>
      </w:pPr>
      <w:ins w:id="29501" w:author="Kem Sereiboth" w:date="2022-09-13T15:25:00Z">
        <w:del w:id="2950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0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9504" w:author="Kem Sereiboth" w:date="2022-09-13T15:35:00Z">
        <w:del w:id="29505" w:author="Kem Sereyboth" w:date="2023-07-13T14:28:00Z">
          <w:r w:rsidR="00D53DD0" w:rsidRPr="00B26CA9" w:rsidDel="00DA0E01">
            <w:rPr>
              <w:rFonts w:ascii="Khmer MEF1" w:hAnsi="Khmer MEF1" w:cs="Khmer MEF1"/>
              <w:sz w:val="24"/>
              <w:szCs w:val="24"/>
              <w:cs/>
              <w:rPrChange w:id="2950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9507" w:author="Kem Sereiboth" w:date="2022-09-13T15:30:00Z">
        <w:del w:id="2950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0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យោងមាត្រា១១ នៃច្បាប់ស្តីពីរបបសន្តិសុខសង្គម</w:delText>
          </w:r>
        </w:del>
      </w:ins>
      <w:ins w:id="29510" w:author="ACER" w:date="2022-10-03T15:06:00Z">
        <w:del w:id="29511" w:author="Kem Sereyboth" w:date="2023-07-13T14:28:00Z">
          <w:r w:rsidR="00F63825" w:rsidRPr="00B26CA9" w:rsidDel="00DA0E01">
            <w:rPr>
              <w:rFonts w:ascii="Khmer MEF1" w:hAnsi="Khmer MEF1" w:cs="Khmer MEF1"/>
              <w:sz w:val="24"/>
              <w:szCs w:val="24"/>
              <w:cs/>
              <w:rPrChange w:id="29512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ចុះថ្ងៃទី០២ ខែវិច្ឆិកា ឆ្នាំ២០១៩</w:delText>
          </w:r>
        </w:del>
      </w:ins>
    </w:p>
    <w:p w14:paraId="12141DED" w14:textId="608E4A2B" w:rsidR="00AA345C" w:rsidRPr="00B26CA9" w:rsidDel="00DA0E01" w:rsidRDefault="00D53DD0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513" w:author="Kem Sereiboth" w:date="2022-09-13T15:26:00Z"/>
          <w:del w:id="29514" w:author="Kem Sereyboth" w:date="2023-07-13T14:28:00Z"/>
          <w:rFonts w:ascii="Khmer MEF1" w:hAnsi="Khmer MEF1" w:cs="Khmer MEF1"/>
          <w:sz w:val="24"/>
          <w:szCs w:val="24"/>
          <w:rPrChange w:id="29515" w:author="Sopheak Phorn" w:date="2023-08-25T15:04:00Z">
            <w:rPr>
              <w:ins w:id="29516" w:author="Kem Sereiboth" w:date="2022-09-13T15:26:00Z"/>
              <w:del w:id="29517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518" w:author="Sopheak Phorn" w:date="2023-08-25T15:13:00Z">
          <w:pPr>
            <w:spacing w:after="200" w:line="276" w:lineRule="auto"/>
            <w:ind w:firstLine="720"/>
          </w:pPr>
        </w:pPrChange>
      </w:pPr>
      <w:ins w:id="29519" w:author="Kem Sereiboth" w:date="2022-09-13T15:35:00Z">
        <w:del w:id="2952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2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និង </w:delText>
          </w:r>
        </w:del>
      </w:ins>
      <w:ins w:id="29522" w:author="Kem Sereiboth" w:date="2022-09-13T15:25:00Z">
        <w:del w:id="29523" w:author="Kem Sereyboth" w:date="2023-07-13T14:28:00Z"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52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មាត្រា២១ នៃ</w:delText>
          </w:r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525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អនុក្រឹត្យលេខ</w:delText>
          </w:r>
        </w:del>
      </w:ins>
      <w:ins w:id="29526" w:author="User" w:date="2022-10-05T19:26:00Z">
        <w:del w:id="29527" w:author="Kem Sereyboth" w:date="2023-07-13T14:28:00Z">
          <w:r w:rsidR="00F26C61" w:rsidRPr="00B26CA9" w:rsidDel="00DA0E01">
            <w:rPr>
              <w:rFonts w:ascii="Khmer MEF1" w:hAnsi="Khmer MEF1" w:cs="Khmer MEF1"/>
              <w:sz w:val="24"/>
              <w:szCs w:val="24"/>
              <w:rPrChange w:id="29528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29529" w:author="Kem Sereiboth" w:date="2022-09-13T15:25:00Z">
        <w:del w:id="29530" w:author="Kem Sereyboth" w:date="2023-07-13T14:28:00Z"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531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 xml:space="preserve"> ១១៣ អ.ន.ក្រ.បក ចុះថ្ងៃទី​១៤​ ខែកក្កដា ឆ្នាំ២០២១ ស្តីពី</w:delText>
          </w:r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532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រៀបចំនិងការប្រព្រឹត្តទៅរបស់អង្គភាពក្រោមឱវាទរបស់អាជ្ញាធរសេវាហិរញ្ញវត្ថុមិនមែន</w:delText>
          </w:r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53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ធនាគា</w:delText>
          </w:r>
        </w:del>
      </w:ins>
      <w:ins w:id="29534" w:author="Kem Sereiboth" w:date="2022-09-13T15:26:00Z">
        <w:del w:id="29535" w:author="Kem Sereyboth" w:date="2023-07-13T14:28:00Z"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53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រ</w:delText>
          </w:r>
        </w:del>
      </w:ins>
      <w:ins w:id="29537" w:author="Kem Sereiboth" w:date="2022-09-13T15:35:00Z">
        <w:del w:id="2953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3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។</w:delText>
          </w:r>
        </w:del>
      </w:ins>
    </w:p>
    <w:p w14:paraId="32032ABA" w14:textId="653CB00A" w:rsidR="00063E5C" w:rsidRPr="00B26CA9" w:rsidDel="00DA0E01" w:rsidRDefault="0029009C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9540" w:author="Kem Sereyboth" w:date="2023-07-13T14:28:00Z"/>
          <w:rFonts w:ascii="Khmer MEF1" w:hAnsi="Khmer MEF1" w:cs="Khmer MEF1"/>
          <w:sz w:val="24"/>
          <w:szCs w:val="24"/>
          <w:rPrChange w:id="29541" w:author="Sopheak Phorn" w:date="2023-08-25T15:04:00Z">
            <w:rPr>
              <w:del w:id="29542" w:author="Kem Sereyboth" w:date="2023-07-13T14:28:00Z"/>
              <w:spacing w:val="-6"/>
              <w:szCs w:val="22"/>
            </w:rPr>
          </w:rPrChange>
        </w:rPr>
        <w:pPrChange w:id="29543" w:author="Sopheak Phorn" w:date="2023-08-25T15:13:00Z">
          <w:pPr>
            <w:pStyle w:val="ListParagraph"/>
            <w:numPr>
              <w:numId w:val="44"/>
            </w:numPr>
            <w:spacing w:after="0" w:line="233" w:lineRule="auto"/>
            <w:ind w:left="1440" w:hanging="360"/>
            <w:jc w:val="both"/>
          </w:pPr>
        </w:pPrChange>
      </w:pPr>
      <w:ins w:id="29544" w:author="LENOVO" w:date="2022-10-02T12:12:00Z">
        <w:del w:id="2954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46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៣.</w:delText>
          </w:r>
        </w:del>
      </w:ins>
      <w:ins w:id="29547" w:author="Kem Sereiboth" w:date="2022-09-13T15:30:00Z">
        <w:del w:id="29548" w:author="Kem Sereyboth" w:date="2023-07-13T14:28:00Z"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549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>ឫសគល់បញ្ហា៖</w:delText>
          </w:r>
        </w:del>
      </w:ins>
      <w:ins w:id="29550" w:author="Un Seakamey" w:date="2022-11-14T14:03:00Z">
        <w:del w:id="29551" w:author="Kem Sereyboth" w:date="2023-07-13T14:28:00Z">
          <w:r w:rsidR="00A80ECC" w:rsidRPr="00B26CA9" w:rsidDel="00DA0E01">
            <w:rPr>
              <w:rFonts w:ascii="Khmer MEF1" w:hAnsi="Khmer MEF1" w:cs="Khmer MEF1"/>
              <w:sz w:val="24"/>
              <w:szCs w:val="24"/>
              <w:cs/>
              <w:rPrChange w:id="29552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9553" w:author="Un Seakamey" w:date="2022-11-14T14:04:00Z">
        <w:del w:id="29554" w:author="Kem Sereyboth" w:date="2023-07-13T14:28:00Z">
          <w:r w:rsidR="00A80ECC" w:rsidRPr="00B26CA9" w:rsidDel="00DA0E01">
            <w:rPr>
              <w:rFonts w:ascii="Khmer MEF1" w:hAnsi="Khmer MEF1" w:cs="Khmer MEF1"/>
              <w:sz w:val="24"/>
              <w:szCs w:val="24"/>
              <w:cs/>
              <w:rPrChange w:id="29555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ពុំទាន់មានបទប្បញ្ញត្តិគ្រប់គ្រាន់់គាំទ្រនៅឡើយទេ</w:delText>
          </w:r>
        </w:del>
      </w:ins>
      <w:ins w:id="29556" w:author="Kem Sereiboth" w:date="2022-09-13T15:30:00Z">
        <w:del w:id="29557" w:author="Kem Sereyboth" w:date="2023-07-13T14:28:00Z"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55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9559" w:author="sakaria fa" w:date="2022-09-30T22:32:00Z">
        <w:del w:id="29560" w:author="Kem Sereyboth" w:date="2023-07-13T14:28:00Z">
          <w:r w:rsidR="00063E5C" w:rsidRPr="00B26CA9" w:rsidDel="00DA0E01">
            <w:rPr>
              <w:rFonts w:ascii="Khmer MEF1" w:hAnsi="Khmer MEF1" w:cs="Khmer MEF1"/>
              <w:sz w:val="24"/>
              <w:szCs w:val="24"/>
              <w:cs/>
              <w:rPrChange w:id="2956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និយ័តករខ្វះក្របខណ្ឌ</w:delText>
          </w:r>
        </w:del>
      </w:ins>
      <w:ins w:id="29562" w:author="ACER" w:date="2022-10-03T16:32:00Z">
        <w:del w:id="29563" w:author="Kem Sereyboth" w:date="2023-07-13T14:28:00Z">
          <w:r w:rsidR="005C54EA" w:rsidRPr="00B26CA9" w:rsidDel="00DA0E01">
            <w:rPr>
              <w:rFonts w:ascii="Khmer MEF1" w:hAnsi="Khmer MEF1" w:cs="Khmer MEF1"/>
              <w:sz w:val="24"/>
              <w:szCs w:val="24"/>
              <w:cs/>
              <w:rPrChange w:id="2956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មិន</w:delText>
          </w:r>
        </w:del>
      </w:ins>
      <w:ins w:id="29565" w:author="User" w:date="2022-10-07T09:39:00Z">
        <w:del w:id="29566" w:author="Kem Sereyboth" w:date="2023-07-13T14:28:00Z">
          <w:r w:rsidR="00DF588C" w:rsidRPr="00B26CA9" w:rsidDel="00DA0E01">
            <w:rPr>
              <w:rFonts w:ascii="Khmer MEF1" w:hAnsi="Khmer MEF1" w:cs="Khmer MEF1"/>
              <w:sz w:val="24"/>
              <w:szCs w:val="24"/>
              <w:cs/>
              <w:rPrChange w:id="2956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ពុំ</w:delText>
          </w:r>
        </w:del>
      </w:ins>
      <w:ins w:id="29568" w:author="ACER" w:date="2022-10-03T16:32:00Z">
        <w:del w:id="29569" w:author="Kem Sereyboth" w:date="2023-07-13T14:28:00Z">
          <w:r w:rsidR="005C54EA" w:rsidRPr="00B26CA9" w:rsidDel="00DA0E01">
            <w:rPr>
              <w:rFonts w:ascii="Khmer MEF1" w:hAnsi="Khmer MEF1" w:cs="Khmer MEF1"/>
              <w:sz w:val="24"/>
              <w:szCs w:val="24"/>
              <w:cs/>
              <w:rPrChange w:id="2957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ទាន់មាន</w:delText>
          </w:r>
        </w:del>
      </w:ins>
      <w:ins w:id="29571" w:author="sakaria fa" w:date="2022-09-30T22:32:00Z">
        <w:del w:id="29572" w:author="Kem Sereyboth" w:date="2023-07-13T14:28:00Z">
          <w:r w:rsidR="00063E5C" w:rsidRPr="00B26CA9" w:rsidDel="00DA0E01">
            <w:rPr>
              <w:rFonts w:ascii="Khmer MEF1" w:hAnsi="Khmer MEF1" w:cs="Khmer MEF1"/>
              <w:sz w:val="24"/>
              <w:szCs w:val="24"/>
              <w:cs/>
              <w:rPrChange w:id="2957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បទប្បញ្ញត្តិ</w:delText>
          </w:r>
        </w:del>
      </w:ins>
      <w:ins w:id="29574" w:author="ACER" w:date="2022-10-03T16:32:00Z">
        <w:del w:id="29575" w:author="Kem Sereyboth" w:date="2023-07-13T14:28:00Z">
          <w:r w:rsidR="005C54EA" w:rsidRPr="00B26CA9" w:rsidDel="00DA0E01">
            <w:rPr>
              <w:rFonts w:ascii="Khmer MEF1" w:hAnsi="Khmer MEF1" w:cs="Khmer MEF1"/>
              <w:sz w:val="24"/>
              <w:szCs w:val="24"/>
              <w:cs/>
              <w:rPrChange w:id="2957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គាំទ្</w:delText>
          </w:r>
        </w:del>
      </w:ins>
      <w:ins w:id="29577" w:author="ACER" w:date="2022-10-03T16:35:00Z">
        <w:del w:id="29578" w:author="Kem Sereyboth" w:date="2023-07-13T14:28:00Z">
          <w:r w:rsidR="0052568A" w:rsidRPr="00B26CA9" w:rsidDel="00DA0E01">
            <w:rPr>
              <w:rFonts w:ascii="Khmer MEF1" w:hAnsi="Khmer MEF1" w:cs="Khmer MEF1"/>
              <w:sz w:val="24"/>
              <w:szCs w:val="24"/>
              <w:cs/>
              <w:rPrChange w:id="2957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រគ្រប់គ្រាន់នៅឡើយ</w:delText>
          </w:r>
        </w:del>
      </w:ins>
      <w:ins w:id="29580" w:author="sakaria fa" w:date="2022-09-30T22:32:00Z">
        <w:del w:id="29581" w:author="Kem Sereyboth" w:date="2023-07-13T14:28:00Z">
          <w:r w:rsidR="00063E5C" w:rsidRPr="00B26CA9" w:rsidDel="00DA0E01">
            <w:rPr>
              <w:rFonts w:ascii="Khmer MEF1" w:hAnsi="Khmer MEF1" w:cs="Khmer MEF1"/>
              <w:sz w:val="24"/>
              <w:szCs w:val="24"/>
              <w:cs/>
              <w:rPrChange w:id="2958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ក្នុងការអនុវត្ត</w:delText>
          </w:r>
        </w:del>
      </w:ins>
      <w:ins w:id="29583" w:author="ACER" w:date="2022-10-03T16:32:00Z">
        <w:del w:id="29584" w:author="Kem Sereyboth" w:date="2023-07-13T14:28:00Z">
          <w:r w:rsidR="005C54EA" w:rsidRPr="00B26CA9" w:rsidDel="00DA0E01">
            <w:rPr>
              <w:rFonts w:ascii="Khmer MEF1" w:hAnsi="Khmer MEF1" w:cs="Khmer MEF1"/>
              <w:sz w:val="24"/>
              <w:szCs w:val="24"/>
              <w:cs/>
              <w:rPrChange w:id="2958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ទេ</w:delText>
          </w:r>
        </w:del>
      </w:ins>
      <w:ins w:id="29586" w:author="sakaria fa" w:date="2022-09-30T22:32:00Z">
        <w:del w:id="29587" w:author="Kem Sereyboth" w:date="2023-07-13T14:28:00Z">
          <w:r w:rsidR="00063E5C" w:rsidRPr="00B26CA9" w:rsidDel="00DA0E01">
            <w:rPr>
              <w:rFonts w:ascii="Khmer MEF1" w:hAnsi="Khmer MEF1" w:cs="Khmer MEF1"/>
              <w:sz w:val="24"/>
              <w:szCs w:val="24"/>
              <w:cs/>
              <w:rPrChange w:id="2958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437529AE" w14:textId="643A5190" w:rsidR="00CD3A38" w:rsidRPr="00B26CA9" w:rsidDel="00DA0E01" w:rsidRDefault="00CD3A38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589" w:author="Un Seakamey" w:date="2022-11-14T11:20:00Z"/>
          <w:del w:id="29590" w:author="Kem Sereyboth" w:date="2023-07-13T14:28:00Z"/>
          <w:rFonts w:ascii="Khmer MEF1" w:hAnsi="Khmer MEF1" w:cs="Khmer MEF1"/>
          <w:sz w:val="24"/>
          <w:szCs w:val="24"/>
          <w:rPrChange w:id="29591" w:author="Sopheak Phorn" w:date="2023-08-25T15:04:00Z">
            <w:rPr>
              <w:ins w:id="29592" w:author="Un Seakamey" w:date="2022-11-14T11:20:00Z"/>
              <w:del w:id="29593" w:author="Kem Sereyboth" w:date="2023-07-13T14:28:00Z"/>
              <w:rFonts w:ascii="Khmer MEF1" w:hAnsi="Khmer MEF1" w:cs="Khmer MEF1"/>
              <w:spacing w:val="6"/>
              <w:sz w:val="24"/>
              <w:szCs w:val="24"/>
              <w:lang w:val="ca-ES"/>
            </w:rPr>
          </w:rPrChange>
        </w:rPr>
        <w:pPrChange w:id="29594" w:author="Sopheak Phorn" w:date="2023-08-25T15:13:00Z">
          <w:pPr>
            <w:spacing w:after="0" w:line="228" w:lineRule="auto"/>
            <w:ind w:firstLine="720"/>
            <w:jc w:val="both"/>
          </w:pPr>
        </w:pPrChange>
      </w:pPr>
    </w:p>
    <w:p w14:paraId="7C84DDD6" w14:textId="43D23E12" w:rsidR="00756A09" w:rsidRPr="00B26CA9" w:rsidDel="00DA0E01" w:rsidRDefault="00BE632D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9595" w:author="Kem Sereyboth" w:date="2023-07-13T14:28:00Z"/>
          <w:rFonts w:ascii="Khmer MEF1" w:hAnsi="Khmer MEF1" w:cs="Khmer MEF1"/>
          <w:sz w:val="24"/>
          <w:szCs w:val="24"/>
          <w:rPrChange w:id="29596" w:author="Sopheak Phorn" w:date="2023-08-25T15:04:00Z">
            <w:rPr>
              <w:del w:id="29597" w:author="Kem Sereyboth" w:date="2023-07-13T14:28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9598" w:author="Sopheak Phorn" w:date="2023-08-25T15:13:00Z">
          <w:pPr>
            <w:spacing w:after="0" w:line="232" w:lineRule="auto"/>
            <w:ind w:firstLine="720"/>
          </w:pPr>
        </w:pPrChange>
      </w:pPr>
      <w:ins w:id="29599" w:author="Kem Sereiboth" w:date="2022-09-19T09:41:00Z">
        <w:del w:id="2960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01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ចំនួនមន្រ្តីនៅមានកម្រិតមិនឆ្លើយតបនឹងទំហំការងារ។</w:delText>
          </w:r>
        </w:del>
      </w:ins>
    </w:p>
    <w:p w14:paraId="53A14040" w14:textId="73A408DC" w:rsidR="005967E0" w:rsidRPr="00B26CA9" w:rsidDel="00DA0E01" w:rsidRDefault="005967E0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02" w:author="Kem Sereiboth" w:date="2022-09-15T15:07:00Z"/>
          <w:del w:id="29603" w:author="Kem Sereyboth" w:date="2023-07-13T14:28:00Z"/>
          <w:rFonts w:ascii="Khmer MEF1" w:hAnsi="Khmer MEF1" w:cs="Khmer MEF1"/>
          <w:sz w:val="24"/>
          <w:szCs w:val="24"/>
          <w:rPrChange w:id="29604" w:author="Sopheak Phorn" w:date="2023-08-25T15:04:00Z">
            <w:rPr>
              <w:ins w:id="29605" w:author="Kem Sereiboth" w:date="2022-09-15T15:07:00Z"/>
              <w:del w:id="29606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607" w:author="Sopheak Phorn" w:date="2023-08-25T15:13:00Z">
          <w:pPr>
            <w:spacing w:after="0" w:line="228" w:lineRule="auto"/>
            <w:ind w:firstLine="720"/>
            <w:jc w:val="both"/>
          </w:pPr>
        </w:pPrChange>
      </w:pPr>
    </w:p>
    <w:p w14:paraId="1920CFC4" w14:textId="18CE77AD" w:rsidR="00756A09" w:rsidRPr="00B26CA9" w:rsidDel="00DA0E01" w:rsidRDefault="005967E0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08" w:author="Voeun Kuyeng" w:date="2022-08-31T16:00:00Z"/>
          <w:del w:id="29609" w:author="Kem Sereyboth" w:date="2023-07-13T14:28:00Z"/>
          <w:rFonts w:ascii="Khmer MEF1" w:hAnsi="Khmer MEF1" w:cs="Khmer MEF1"/>
          <w:sz w:val="24"/>
          <w:szCs w:val="24"/>
          <w:rPrChange w:id="29610" w:author="Sopheak Phorn" w:date="2023-08-25T15:04:00Z">
            <w:rPr>
              <w:ins w:id="29611" w:author="Voeun Kuyeng" w:date="2022-08-31T16:00:00Z"/>
              <w:del w:id="29612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613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614" w:author="Kem Sereiboth" w:date="2022-09-15T15:07:00Z">
        <w:del w:id="2961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16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29617" w:author="LENOVO" w:date="2022-10-02T12:12:00Z">
        <w:del w:id="29618" w:author="Kem Sereyboth" w:date="2023-07-13T14:28:00Z">
          <w:r w:rsidR="0029009C" w:rsidRPr="00B26CA9" w:rsidDel="00DA0E01">
            <w:rPr>
              <w:rFonts w:ascii="Khmer MEF1" w:hAnsi="Khmer MEF1" w:cs="Khmer MEF1"/>
              <w:sz w:val="24"/>
              <w:szCs w:val="24"/>
              <w:cs/>
              <w:rPrChange w:id="29619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៤.</w:delText>
          </w:r>
        </w:del>
      </w:ins>
      <w:ins w:id="29620" w:author="socheata.ol@hotmail.com" w:date="2022-09-04T18:18:00Z">
        <w:del w:id="29621" w:author="Kem Sereyboth" w:date="2023-07-13T14:28:00Z">
          <w:r w:rsidR="006214EF" w:rsidRPr="00B26CA9" w:rsidDel="00DA0E01">
            <w:rPr>
              <w:rFonts w:ascii="Khmer MEF1" w:hAnsi="Khmer MEF1" w:cs="Khmer MEF1"/>
              <w:sz w:val="24"/>
              <w:szCs w:val="24"/>
              <w:rPrChange w:id="29622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</w:rPr>
              </w:rPrChange>
            </w:rPr>
            <w:delText>[</w:delText>
          </w:r>
        </w:del>
      </w:ins>
      <w:ins w:id="29623" w:author="Voeun Kuyeng" w:date="2022-08-31T16:00:00Z">
        <w:del w:id="29624" w:author="Kem Sereyboth" w:date="2023-07-13T14:28:00Z">
          <w:r w:rsidR="00756A09" w:rsidRPr="00B26CA9" w:rsidDel="00DA0E01">
            <w:rPr>
              <w:rFonts w:ascii="Khmer MEF1" w:hAnsi="Khmer MEF1" w:cs="Khmer MEF1"/>
              <w:sz w:val="24"/>
              <w:szCs w:val="24"/>
              <w:cs/>
              <w:rPrChange w:id="29625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 xml:space="preserve">ក-កថាខណ្ឌទី១៖ ត្រូវសរសេររៀបរាប់អំពីដំណើរការ​ប្រមូលភស្ដុតាង។ </w:delText>
          </w:r>
        </w:del>
      </w:ins>
    </w:p>
    <w:p w14:paraId="1ACF4B27" w14:textId="39EC5290" w:rsidR="00756A09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26" w:author="Voeun Kuyeng" w:date="2022-08-31T16:05:00Z"/>
          <w:del w:id="29627" w:author="Kem Sereyboth" w:date="2023-07-13T14:28:00Z"/>
          <w:rFonts w:ascii="Khmer MEF1" w:hAnsi="Khmer MEF1" w:cs="Khmer MEF1"/>
          <w:sz w:val="24"/>
          <w:szCs w:val="24"/>
        </w:rPr>
        <w:pPrChange w:id="29628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629" w:author="Voeun Kuyeng" w:date="2022-08-31T16:00:00Z">
        <w:del w:id="2963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31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ដើម្បីធានាបាននូវការវាយតម្លៃប្រកបដោយភាពត្រឹមត្រូវ និងពេញលេញ សវនករទទួលបន្ទុកបាន ប្រមូលភស្តុតាងនៅសវនដ្ឋាន​​ដោយប្រើនីតិវិធី​សវនកម្ម​​ដែលបាន​កំណត់​នៅក្នុង​គោលការណ៍ណែនាំ​ស្ដី​ពី​សវនកម្មអនុលោមភាព​រួមមានការសាកសួរ ការសង្កេត​ និងការពិនិត្យលើឯកសារជាដើម ដោយប្រើប្រាស់មូលដ្ឋានបញ្ជីត្រួតពិនិត្យដែលអង្គភាពសវនកម្មផ្ទៃក្នុងបានផ្ដល់ជូនសវនដ្ឋានមុន​នឹង​សវនករ​យកទៅប្រើប្រាស់​ដើម្បី​ប្រមូលភស្តុតាង​នៅក្នុងដំណើរការសវនកម្ម។ លទ្ធផលនៃការវិភាគ និងវាយតម្លៃរបស់សវនករទទួលបន្ទុកផ្អែកទៅលើភស្តុតាង និងលទ្ធផលនៃការរកឃើញដូចខាងក្រោម៖</w:delText>
          </w:r>
        </w:del>
      </w:ins>
    </w:p>
    <w:p w14:paraId="0BAC771C" w14:textId="3A28395A" w:rsidR="00756A09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32" w:author="Voeun Kuyeng" w:date="2022-08-31T16:00:00Z"/>
          <w:del w:id="29633" w:author="Kem Sereyboth" w:date="2023-07-13T14:28:00Z"/>
          <w:rFonts w:ascii="Khmer MEF1" w:hAnsi="Khmer MEF1" w:cs="Khmer MEF1"/>
          <w:sz w:val="24"/>
          <w:szCs w:val="24"/>
          <w:rPrChange w:id="29634" w:author="Sopheak Phorn" w:date="2023-08-25T15:04:00Z">
            <w:rPr>
              <w:ins w:id="29635" w:author="Voeun Kuyeng" w:date="2022-08-31T16:00:00Z"/>
              <w:del w:id="29636" w:author="Kem Sereyboth" w:date="2023-07-13T14:28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29637" w:author="Sopheak Phorn" w:date="2023-08-25T15:13:00Z">
          <w:pPr>
            <w:spacing w:after="0" w:line="228" w:lineRule="auto"/>
            <w:ind w:firstLine="720"/>
            <w:jc w:val="both"/>
          </w:pPr>
        </w:pPrChange>
      </w:pPr>
    </w:p>
    <w:p w14:paraId="1D82CC72" w14:textId="35BECF9B" w:rsidR="00756A09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38" w:author="Voeun Kuyeng" w:date="2022-08-31T16:00:00Z"/>
          <w:del w:id="29639" w:author="Kem Sereyboth" w:date="2023-07-13T14:28:00Z"/>
          <w:rFonts w:ascii="Khmer MEF1" w:hAnsi="Khmer MEF1" w:cs="Khmer MEF1"/>
          <w:sz w:val="24"/>
          <w:szCs w:val="24"/>
          <w:rPrChange w:id="29640" w:author="Sopheak Phorn" w:date="2023-08-25T15:04:00Z">
            <w:rPr>
              <w:ins w:id="29641" w:author="Voeun Kuyeng" w:date="2022-08-31T16:00:00Z"/>
              <w:del w:id="29642" w:author="Kem Sereyboth" w:date="2023-07-13T14:28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29643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644" w:author="Voeun Kuyeng" w:date="2022-08-31T16:00:00Z">
        <w:del w:id="2964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46" w:author="Sopheak Phorn" w:date="2023-08-25T15:04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ខ.កថាខណ្ឌទី២៖ ត្រូវសរសេររៀបរាប់អំពីប្រធានបទ លទ្ធផលរកឃើញ លក្ខណៈវិនិច្ឆ័យ ឫសគល់បញ្ហា និងផលវិបាក។</w:delText>
          </w:r>
        </w:del>
      </w:ins>
    </w:p>
    <w:p w14:paraId="6DA375A8" w14:textId="55BAC39D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47" w:author="sakaria fa" w:date="2022-09-12T23:47:00Z"/>
          <w:del w:id="29648" w:author="Kem Sereyboth" w:date="2023-07-13T14:28:00Z"/>
          <w:rFonts w:ascii="Khmer MEF1" w:hAnsi="Khmer MEF1" w:cs="Khmer MEF1"/>
          <w:sz w:val="24"/>
          <w:szCs w:val="24"/>
          <w:rPrChange w:id="29649" w:author="Sopheak Phorn" w:date="2023-08-25T15:04:00Z">
            <w:rPr>
              <w:ins w:id="29650" w:author="sakaria fa" w:date="2022-09-12T23:47:00Z"/>
              <w:del w:id="29651" w:author="Kem Sereyboth" w:date="2023-07-13T14:28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29652" w:author="Sopheak Phorn" w:date="2023-08-25T15:13:00Z">
          <w:pPr>
            <w:spacing w:after="0" w:line="240" w:lineRule="auto"/>
          </w:pPr>
        </w:pPrChange>
      </w:pPr>
      <w:ins w:id="29653" w:author="sakaria fa" w:date="2022-09-12T23:47:00Z">
        <w:del w:id="2965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55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ប្រធានបទទី១៖ រចនាសម្ព័ន្ធគ្រប់គ្រង</w:delText>
          </w:r>
        </w:del>
      </w:ins>
    </w:p>
    <w:p w14:paraId="32E5A5EB" w14:textId="35E8E396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56" w:author="sakaria fa" w:date="2022-09-12T23:47:00Z"/>
          <w:del w:id="29657" w:author="Kem Sereyboth" w:date="2023-07-13T14:28:00Z"/>
          <w:rFonts w:ascii="Khmer MEF1" w:hAnsi="Khmer MEF1" w:cs="Khmer MEF1"/>
          <w:sz w:val="24"/>
          <w:szCs w:val="24"/>
          <w:rPrChange w:id="29658" w:author="Sopheak Phorn" w:date="2023-08-25T15:04:00Z">
            <w:rPr>
              <w:ins w:id="29659" w:author="sakaria fa" w:date="2022-09-12T23:47:00Z"/>
              <w:del w:id="29660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661" w:author="Sopheak Phorn" w:date="2023-08-25T15:13:00Z">
          <w:pPr>
            <w:spacing w:after="0" w:line="240" w:lineRule="auto"/>
          </w:pPr>
        </w:pPrChange>
      </w:pPr>
      <w:ins w:id="29662" w:author="sakaria fa" w:date="2022-09-12T23:47:00Z">
        <w:del w:id="2966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966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6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លទ្ធផលនៃការរកឃើញទី១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66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]​​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67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 មិនទាន់បែងចែកមន្រ្តីលក្ខន្តិកៈឱ្យស្ថិតក្រោមការគ្រប់គ្រងរបស់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66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69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អ.ស.ហ.នៅឡើយ បច្ចុប្បន្ន ន.ស.ស. មានតែមន្រ្តីកិច្ចសន្យាគម្រោងដែលជាមន្រ្តីរបស់អគ្គលេខាធិការដ្ឋានក្រុមប្រឹក្សាជាតិគាំពារសង្គម</w:delText>
          </w:r>
        </w:del>
      </w:ins>
    </w:p>
    <w:p w14:paraId="2F1AF3D3" w14:textId="550956DC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70" w:author="sakaria fa" w:date="2022-09-12T23:47:00Z"/>
          <w:del w:id="29671" w:author="Kem Sereyboth" w:date="2023-07-13T14:28:00Z"/>
          <w:rFonts w:ascii="Khmer MEF1" w:hAnsi="Khmer MEF1" w:cs="Khmer MEF1"/>
          <w:sz w:val="24"/>
          <w:szCs w:val="24"/>
          <w:rPrChange w:id="29672" w:author="Sopheak Phorn" w:date="2023-08-25T15:04:00Z">
            <w:rPr>
              <w:ins w:id="29673" w:author="sakaria fa" w:date="2022-09-12T23:47:00Z"/>
              <w:del w:id="29674" w:author="Kem Sereyboth" w:date="2023-07-13T14:28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29675" w:author="Sopheak Phorn" w:date="2023-08-25T15:13:00Z">
          <w:pPr>
            <w:spacing w:after="0" w:line="240" w:lineRule="auto"/>
          </w:pPr>
        </w:pPrChange>
      </w:pPr>
      <w:ins w:id="29676" w:author="sakaria fa" w:date="2022-09-12T23:47:00Z">
        <w:del w:id="2967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78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ប្រធានបទី២៖ ប្រព័ន្ធលើកទឹកចិត្តមន្រ្តី</w:delText>
          </w:r>
        </w:del>
      </w:ins>
    </w:p>
    <w:p w14:paraId="3808BC1F" w14:textId="3F45E86D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79" w:author="sakaria fa" w:date="2022-09-12T23:47:00Z"/>
          <w:del w:id="29680" w:author="Kem Sereyboth" w:date="2023-07-13T14:28:00Z"/>
          <w:rFonts w:ascii="Khmer MEF1" w:hAnsi="Khmer MEF1" w:cs="Khmer MEF1"/>
          <w:sz w:val="24"/>
          <w:szCs w:val="24"/>
          <w:rPrChange w:id="29681" w:author="Sopheak Phorn" w:date="2023-08-25T15:04:00Z">
            <w:rPr>
              <w:ins w:id="29682" w:author="sakaria fa" w:date="2022-09-12T23:47:00Z"/>
              <w:del w:id="29683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684" w:author="Sopheak Phorn" w:date="2023-08-25T15:13:00Z">
          <w:pPr>
            <w:spacing w:after="0" w:line="240" w:lineRule="auto"/>
          </w:pPr>
        </w:pPrChange>
      </w:pPr>
      <w:ins w:id="29685" w:author="sakaria fa" w:date="2022-09-12T23:47:00Z">
        <w:del w:id="2968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968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8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លទ្ធផលនៃការរកឃើញទី២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68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]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90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ន.ស.ស. មិនបានអនុវត្តតាមប្រព័ន្ធលើកទឹកចិត្តមន្រ្តីដែលកំណត់ដោយបទប្បញ្ញត្តិ អ.ស.ហ. ទេ</w:delText>
          </w:r>
        </w:del>
      </w:ins>
    </w:p>
    <w:p w14:paraId="4225BC44" w14:textId="31893721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91" w:author="sakaria fa" w:date="2022-09-12T23:47:00Z"/>
          <w:del w:id="29692" w:author="Kem Sereyboth" w:date="2023-07-13T14:28:00Z"/>
          <w:rFonts w:ascii="Khmer MEF1" w:hAnsi="Khmer MEF1" w:cs="Khmer MEF1"/>
          <w:sz w:val="24"/>
          <w:szCs w:val="24"/>
          <w:rPrChange w:id="29693" w:author="Sopheak Phorn" w:date="2023-08-25T15:04:00Z">
            <w:rPr>
              <w:ins w:id="29694" w:author="sakaria fa" w:date="2022-09-12T23:47:00Z"/>
              <w:del w:id="29695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696" w:author="Sopheak Phorn" w:date="2023-08-25T15:1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9697" w:author="sakaria fa" w:date="2022-09-12T23:47:00Z">
        <w:del w:id="2969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9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ប្រព័ន្ធនៃការលើកទឹកចិត្ត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70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0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គឺស្ថិតក្រោមបទប្បញ្ញត្តិរបស់ក្រសួងសេដ្ឋកិច្ចនិងហិរញ្ញវត្ថុ</w:delText>
          </w:r>
        </w:del>
      </w:ins>
    </w:p>
    <w:p w14:paraId="3CB44FB9" w14:textId="4F30CF4B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02" w:author="sakaria fa" w:date="2022-09-12T23:47:00Z"/>
          <w:del w:id="29703" w:author="Kem Sereyboth" w:date="2023-07-13T14:28:00Z"/>
          <w:rFonts w:ascii="Khmer MEF1" w:hAnsi="Khmer MEF1" w:cs="Khmer MEF1"/>
          <w:sz w:val="24"/>
          <w:szCs w:val="24"/>
          <w:rPrChange w:id="29704" w:author="Sopheak Phorn" w:date="2023-08-25T15:04:00Z">
            <w:rPr>
              <w:ins w:id="29705" w:author="sakaria fa" w:date="2022-09-12T23:47:00Z"/>
              <w:del w:id="29706" w:author="Kem Sereyboth" w:date="2023-07-13T14:28:00Z"/>
              <w:rFonts w:ascii="Khmer MEF1" w:hAnsi="Khmer MEF1" w:cs="Khmer MEF1"/>
              <w:sz w:val="24"/>
              <w:szCs w:val="24"/>
              <w:highlight w:val="yellow"/>
            </w:rPr>
          </w:rPrChange>
        </w:rPr>
        <w:pPrChange w:id="29707" w:author="Sopheak Phorn" w:date="2023-08-25T15:1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9708" w:author="sakaria fa" w:date="2022-09-12T23:47:00Z">
        <w:del w:id="2970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10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ការលើកទឹកចិត្តត្រូវផ្ដល់ជូនថ្នាក់ដឹកនាំ និងមន្រ្តីរាជការ តាម២ប្រភេទគឺ ប្រើប្រព័ន្ធលើកទឹកចិត្តមន្ត្រីដោយផ្ដល់ប្រាក់ឧបត្ថម្ភជីវភាព និងប្រាក់ឧបត្ថម្ភមុខងារ </w:delText>
          </w:r>
        </w:del>
      </w:ins>
    </w:p>
    <w:p w14:paraId="6C634FEF" w14:textId="0A44F186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11" w:author="sakaria fa" w:date="2022-09-12T23:47:00Z"/>
          <w:del w:id="29712" w:author="Kem Sereyboth" w:date="2023-07-13T14:28:00Z"/>
          <w:rFonts w:ascii="Khmer MEF1" w:hAnsi="Khmer MEF1" w:cs="Khmer MEF1"/>
          <w:sz w:val="24"/>
          <w:szCs w:val="24"/>
          <w:rPrChange w:id="29713" w:author="Sopheak Phorn" w:date="2023-08-25T15:04:00Z">
            <w:rPr>
              <w:ins w:id="29714" w:author="sakaria fa" w:date="2022-09-12T23:47:00Z"/>
              <w:del w:id="29715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716" w:author="Sopheak Phorn" w:date="2023-08-25T15:1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9717" w:author="sakaria fa" w:date="2022-09-12T23:47:00Z">
        <w:del w:id="2971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1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មិនអនុវត្តតាមប្រកាសលេខ ០១៥ អ.ស.ហ. ប្រកចុះថ្ងៃទី១២ ខែវិច្ឆិកា ឆ្នាំ២០២១ ស្តីពីការកំណត់ប្រភពធនធាន និងការប្រើប្រាស់ធនធានរបស់អគ្គលេខាធិការដ្ឋានអ.ស.ហ. ទេ។</w:delText>
          </w:r>
        </w:del>
      </w:ins>
    </w:p>
    <w:p w14:paraId="38FE7AF6" w14:textId="6FFA8519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20" w:author="sakaria fa" w:date="2022-09-12T23:47:00Z"/>
          <w:del w:id="29721" w:author="Kem Sereyboth" w:date="2023-07-13T14:28:00Z"/>
          <w:rFonts w:ascii="Khmer MEF1" w:hAnsi="Khmer MEF1" w:cs="Khmer MEF1"/>
          <w:sz w:val="24"/>
          <w:szCs w:val="24"/>
          <w:rPrChange w:id="29722" w:author="Sopheak Phorn" w:date="2023-08-25T15:04:00Z">
            <w:rPr>
              <w:ins w:id="29723" w:author="sakaria fa" w:date="2022-09-12T23:47:00Z"/>
              <w:del w:id="29724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725" w:author="Sopheak Phorn" w:date="2023-08-25T15:1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9726" w:author="sakaria fa" w:date="2022-09-12T23:47:00Z">
        <w:del w:id="2972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2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អនុវត្តតាម ប្រកាសលេខ ៦១៦ សហវ.ប្រក ចុះថ្ងៃទី៤​ ខែមិថុនា ឆ្នាំ២០១៤ ស្តីពីការកំណត់គោលការណ៍ យន្តការ នីតិវិធី និងការត្រួតពិនិត្យសម្រាប់ការផ្ដល់ការលើកទឹកចិត្តដោយប្រើប្រាស់ប្រាក់រង្វាន់របស់អង្គភាពក្រោមឱវាទក្រសួងសេដ្ឋកិច្ចនិងហិរញ្ញវត្ថុ</w:delText>
          </w:r>
        </w:del>
      </w:ins>
    </w:p>
    <w:p w14:paraId="15C00204" w14:textId="0805CB49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29" w:author="sakaria fa" w:date="2022-09-12T23:47:00Z"/>
          <w:del w:id="29730" w:author="Kem Sereyboth" w:date="2023-07-13T14:28:00Z"/>
          <w:rFonts w:ascii="Khmer MEF1" w:hAnsi="Khmer MEF1" w:cs="Khmer MEF1"/>
          <w:sz w:val="24"/>
          <w:szCs w:val="24"/>
          <w:rPrChange w:id="29731" w:author="Sopheak Phorn" w:date="2023-08-25T15:04:00Z">
            <w:rPr>
              <w:ins w:id="29732" w:author="sakaria fa" w:date="2022-09-12T23:47:00Z"/>
              <w:del w:id="29733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734" w:author="Sopheak Phorn" w:date="2023-08-25T15:1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9735" w:author="sakaria fa" w:date="2022-09-12T23:47:00Z">
        <w:del w:id="2973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3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តារាងកំណត់ពិន្ទុសម្រាប់វាយតម្លៃ</w:delText>
          </w:r>
        </w:del>
      </w:ins>
    </w:p>
    <w:p w14:paraId="021A1458" w14:textId="28FAE92F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38" w:author="sakaria fa" w:date="2022-09-12T23:47:00Z"/>
          <w:del w:id="29739" w:author="Kem Sereyboth" w:date="2023-07-13T14:28:00Z"/>
          <w:rFonts w:ascii="Khmer MEF1" w:hAnsi="Khmer MEF1" w:cs="Khmer MEF1"/>
          <w:sz w:val="24"/>
          <w:szCs w:val="24"/>
          <w:rPrChange w:id="29740" w:author="Sopheak Phorn" w:date="2023-08-25T15:04:00Z">
            <w:rPr>
              <w:ins w:id="29741" w:author="sakaria fa" w:date="2022-09-12T23:47:00Z"/>
              <w:del w:id="29742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743" w:author="Sopheak Phorn" w:date="2023-08-25T15:1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9744" w:author="sakaria fa" w:date="2022-09-12T23:47:00Z">
        <w:del w:id="2974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4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លក្ខខណ្ឌយោងនៃសមាសភាពនៃគម្រោង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74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/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4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ក្រុមការងារទទួលប្រាក់ឧបត្ថម្ភមុខងារ</w:delText>
          </w:r>
        </w:del>
      </w:ins>
    </w:p>
    <w:p w14:paraId="3D8B32FC" w14:textId="23ACF132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49" w:author="sakaria fa" w:date="2022-09-12T23:47:00Z"/>
          <w:del w:id="29750" w:author="Kem Sereyboth" w:date="2023-07-13T14:28:00Z"/>
          <w:rFonts w:ascii="Khmer MEF1" w:hAnsi="Khmer MEF1" w:cs="Khmer MEF1"/>
          <w:sz w:val="24"/>
          <w:szCs w:val="24"/>
          <w:rPrChange w:id="29751" w:author="Sopheak Phorn" w:date="2023-08-25T15:04:00Z">
            <w:rPr>
              <w:ins w:id="29752" w:author="sakaria fa" w:date="2022-09-12T23:47:00Z"/>
              <w:del w:id="29753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9754" w:author="Sopheak Phorn" w:date="2023-08-25T15:13:00Z">
          <w:pPr>
            <w:spacing w:after="0" w:line="240" w:lineRule="auto"/>
          </w:pPr>
        </w:pPrChange>
      </w:pPr>
      <w:ins w:id="29755" w:author="sakaria fa" w:date="2022-09-12T23:47:00Z">
        <w:del w:id="2975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57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ប្រធានបទទី៣៖ ប្រភពចំណូល</w:delText>
          </w:r>
        </w:del>
      </w:ins>
    </w:p>
    <w:p w14:paraId="202FBE2D" w14:textId="55D16E42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58" w:author="sakaria fa" w:date="2022-09-12T23:47:00Z"/>
          <w:del w:id="29759" w:author="Kem Sereyboth" w:date="2023-07-13T14:28:00Z"/>
          <w:rFonts w:ascii="Khmer MEF1" w:hAnsi="Khmer MEF1" w:cs="Khmer MEF1"/>
          <w:sz w:val="24"/>
          <w:szCs w:val="24"/>
          <w:rPrChange w:id="29760" w:author="Sopheak Phorn" w:date="2023-08-25T15:04:00Z">
            <w:rPr>
              <w:ins w:id="29761" w:author="sakaria fa" w:date="2022-09-12T23:47:00Z"/>
              <w:del w:id="29762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763" w:author="Sopheak Phorn" w:date="2023-08-25T15:13:00Z">
          <w:pPr>
            <w:spacing w:after="200" w:line="276" w:lineRule="auto"/>
          </w:pPr>
        </w:pPrChange>
      </w:pPr>
      <w:ins w:id="29764" w:author="sakaria fa" w:date="2022-09-12T23:47:00Z">
        <w:del w:id="2976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976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6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លទ្ធផលនៃការរកឃើញទី៣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76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]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6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ន.ស.ស. ពុំទាន់មានប្រភពចំណូលទេ ព្រោះមិនទាន់កម្រងសេវាសាធារណៈក្រោមសមត្ថកិច្ចនៅឡើយ។</w:delText>
          </w:r>
        </w:del>
      </w:ins>
    </w:p>
    <w:p w14:paraId="629F798C" w14:textId="5E7FBE91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70" w:author="sakaria fa" w:date="2022-09-12T23:47:00Z"/>
          <w:del w:id="29771" w:author="Kem Sereyboth" w:date="2023-07-13T14:28:00Z"/>
          <w:rFonts w:ascii="Khmer MEF1" w:hAnsi="Khmer MEF1" w:cs="Khmer MEF1"/>
          <w:sz w:val="24"/>
          <w:szCs w:val="24"/>
          <w:rPrChange w:id="29772" w:author="Sopheak Phorn" w:date="2023-08-25T15:04:00Z">
            <w:rPr>
              <w:ins w:id="29773" w:author="sakaria fa" w:date="2022-09-12T23:47:00Z"/>
              <w:del w:id="29774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9775" w:author="Sopheak Phorn" w:date="2023-08-25T15:13:00Z">
          <w:pPr>
            <w:spacing w:after="0" w:line="240" w:lineRule="auto"/>
          </w:pPr>
        </w:pPrChange>
      </w:pPr>
    </w:p>
    <w:p w14:paraId="1B06C85A" w14:textId="1B5E14E2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76" w:author="sakaria fa" w:date="2022-09-12T23:47:00Z"/>
          <w:del w:id="29777" w:author="Kem Sereyboth" w:date="2023-07-13T14:28:00Z"/>
          <w:rFonts w:ascii="Khmer MEF1" w:hAnsi="Khmer MEF1" w:cs="Khmer MEF1"/>
          <w:sz w:val="24"/>
          <w:szCs w:val="24"/>
          <w:rPrChange w:id="29778" w:author="Sopheak Phorn" w:date="2023-08-25T15:04:00Z">
            <w:rPr>
              <w:ins w:id="29779" w:author="sakaria fa" w:date="2022-09-12T23:47:00Z"/>
              <w:del w:id="29780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9781" w:author="Sopheak Phorn" w:date="2023-08-25T15:13:00Z">
          <w:pPr>
            <w:spacing w:after="0" w:line="240" w:lineRule="auto"/>
          </w:pPr>
        </w:pPrChange>
      </w:pPr>
      <w:ins w:id="29782" w:author="sakaria fa" w:date="2022-09-12T23:47:00Z">
        <w:del w:id="2978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84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ឃ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785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</w:rPr>
              </w:rPrChange>
            </w:rPr>
            <w:delText>-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86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ប្រធានបទទី៤៖ បង់ភាគទាន១០%</w:delText>
          </w:r>
        </w:del>
      </w:ins>
    </w:p>
    <w:p w14:paraId="6E40EC06" w14:textId="0B72B5B1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87" w:author="sakaria fa" w:date="2022-09-12T23:47:00Z"/>
          <w:del w:id="29788" w:author="Kem Sereyboth" w:date="2023-07-13T14:28:00Z"/>
          <w:rFonts w:ascii="Khmer MEF1" w:hAnsi="Khmer MEF1" w:cs="Khmer MEF1"/>
          <w:sz w:val="24"/>
          <w:szCs w:val="24"/>
          <w:rPrChange w:id="29789" w:author="Sopheak Phorn" w:date="2023-08-25T15:04:00Z">
            <w:rPr>
              <w:ins w:id="29790" w:author="sakaria fa" w:date="2022-09-12T23:47:00Z"/>
              <w:del w:id="29791" w:author="Kem Sereyboth" w:date="2023-07-13T14:28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9792" w:author="Sopheak Phorn" w:date="2023-08-25T15:13:00Z">
          <w:pPr>
            <w:spacing w:after="0" w:line="240" w:lineRule="auto"/>
          </w:pPr>
        </w:pPrChange>
      </w:pPr>
      <w:ins w:id="29793" w:author="sakaria fa" w:date="2022-09-12T23:47:00Z">
        <w:del w:id="2979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979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9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លទ្ធផលនៃការរកឃើញទី៤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79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]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9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មានលិខិតលេខ ៣៩ ចុះថ្ងៃទី២០ ខែមិថុនា ឆ្នាំ២០២១ ស្តីពីករណីសុំផ្តល់កម្រងសេវាសាធារណៈរបស់និយ័តករ ក្រោមឱវាទអាជ្ញាធរសេវាហិរញ្ញវ្តត្ថុមិនមែនធនាគារ។</w:delText>
          </w:r>
        </w:del>
      </w:ins>
    </w:p>
    <w:p w14:paraId="4BAB9F62" w14:textId="016F2308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99" w:author="sakaria fa" w:date="2022-09-12T23:47:00Z"/>
          <w:del w:id="29800" w:author="Kem Sereyboth" w:date="2023-07-13T14:28:00Z"/>
          <w:rFonts w:ascii="Khmer MEF1" w:hAnsi="Khmer MEF1" w:cs="Khmer MEF1"/>
          <w:sz w:val="24"/>
          <w:szCs w:val="24"/>
          <w:rPrChange w:id="29801" w:author="Sopheak Phorn" w:date="2023-08-25T15:04:00Z">
            <w:rPr>
              <w:ins w:id="29802" w:author="sakaria fa" w:date="2022-09-12T23:47:00Z"/>
              <w:del w:id="29803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9804" w:author="Sopheak Phorn" w:date="2023-08-25T15:13:00Z">
          <w:pPr>
            <w:spacing w:after="0" w:line="240" w:lineRule="auto"/>
          </w:pPr>
        </w:pPrChange>
      </w:pPr>
      <w:ins w:id="29805" w:author="sakaria fa" w:date="2022-09-12T23:47:00Z">
        <w:del w:id="2980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07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ង.វិធាន និងយន្តការត្រួតពិនិត្យប្រតិបត្តិការរបស់ប្រតិបត្តិករសន្តិសុខសង្គម</w:delText>
          </w:r>
        </w:del>
      </w:ins>
    </w:p>
    <w:p w14:paraId="120E6086" w14:textId="1F9F972A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08" w:author="sakaria fa" w:date="2022-09-12T23:47:00Z"/>
          <w:del w:id="29809" w:author="Kem Sereyboth" w:date="2023-07-13T14:28:00Z"/>
          <w:rFonts w:ascii="Khmer MEF1" w:hAnsi="Khmer MEF1" w:cs="Khmer MEF1"/>
          <w:sz w:val="24"/>
          <w:szCs w:val="24"/>
          <w:rPrChange w:id="29810" w:author="Sopheak Phorn" w:date="2023-08-25T15:04:00Z">
            <w:rPr>
              <w:ins w:id="29811" w:author="sakaria fa" w:date="2022-09-12T23:47:00Z"/>
              <w:del w:id="29812" w:author="Kem Sereyboth" w:date="2023-07-13T14:28:00Z"/>
              <w:rFonts w:ascii="Khmer MEF1" w:hAnsi="Khmer MEF1" w:cs="Khmer MEF1"/>
              <w:sz w:val="24"/>
              <w:szCs w:val="24"/>
              <w:highlight w:val="green"/>
              <w:lang w:val="ca-ES"/>
            </w:rPr>
          </w:rPrChange>
        </w:rPr>
        <w:pPrChange w:id="29813" w:author="Sopheak Phorn" w:date="2023-08-25T15:13:00Z">
          <w:pPr>
            <w:spacing w:after="200" w:line="276" w:lineRule="auto"/>
          </w:pPr>
        </w:pPrChange>
      </w:pPr>
    </w:p>
    <w:p w14:paraId="4C99BA10" w14:textId="4047D1AD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14" w:author="sakaria fa" w:date="2022-09-12T23:47:00Z"/>
          <w:del w:id="29815" w:author="Kem Sereyboth" w:date="2023-07-13T14:28:00Z"/>
          <w:rFonts w:ascii="Khmer MEF1" w:hAnsi="Khmer MEF1" w:cs="Khmer MEF1"/>
          <w:sz w:val="24"/>
          <w:szCs w:val="24"/>
          <w:rPrChange w:id="29816" w:author="Sopheak Phorn" w:date="2023-08-25T15:04:00Z">
            <w:rPr>
              <w:ins w:id="29817" w:author="sakaria fa" w:date="2022-09-12T23:47:00Z"/>
              <w:del w:id="29818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819" w:author="Sopheak Phorn" w:date="2023-08-25T15:13:00Z">
          <w:pPr>
            <w:spacing w:after="200" w:line="276" w:lineRule="auto"/>
          </w:pPr>
        </w:pPrChange>
      </w:pPr>
      <w:ins w:id="29820" w:author="sakaria fa" w:date="2022-09-12T23:47:00Z">
        <w:del w:id="2982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982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2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លទ្ធផលនៃការរកឃើញទី៥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82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]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2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ន.ស.ស. មិនទាន់មានវិធាន និងយន្តការត្រួតពិនិត្យប្រតិបត្តិការរបស់ប្រតិបត្តិករសន្តិសុខសង្គមនៅឡើយ សម្រាប់ឆ្នាំ២០២២នេះ នាយកដ្ឋានត្រួតពិនិត្យទើបតែបានបញ្ចប់នូវសេចក្តីព្រាងលិខិតបទដ្ឋានចំនួន ៣ រួមមាន៖</w:delText>
          </w:r>
        </w:del>
      </w:ins>
    </w:p>
    <w:p w14:paraId="4083D94B" w14:textId="55E90418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26" w:author="sakaria fa" w:date="2022-09-12T23:47:00Z"/>
          <w:del w:id="29827" w:author="Kem Sereyboth" w:date="2023-07-13T14:28:00Z"/>
          <w:rFonts w:ascii="Khmer MEF1" w:hAnsi="Khmer MEF1" w:cs="Khmer MEF1"/>
          <w:sz w:val="24"/>
          <w:szCs w:val="24"/>
          <w:rPrChange w:id="29828" w:author="Sopheak Phorn" w:date="2023-08-25T15:04:00Z">
            <w:rPr>
              <w:ins w:id="29829" w:author="sakaria fa" w:date="2022-09-12T23:47:00Z"/>
              <w:del w:id="29830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831" w:author="Sopheak Phorn" w:date="2023-08-25T15:13:00Z">
          <w:pPr>
            <w:spacing w:after="200" w:line="276" w:lineRule="auto"/>
          </w:pPr>
        </w:pPrChange>
      </w:pPr>
      <w:ins w:id="29832" w:author="sakaria fa" w:date="2022-09-12T23:47:00Z">
        <w:del w:id="2983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3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១.សេចក្ដីព្រាង អនុក្រឹត្យស្ដីពីនិយ័តកម្មប្រព័ន្ធសន្តិសុខសង្គម បានចុះហត្ថលេខារួចរាល់ហើយត្រៀមនឹងដាក់ផ្សព្វផ្សាយនៅចុងខែកញ្ញា ឆ្នាំ២០២២ នេះជាសាធារណៈដែលមានការចូលរួមគ្រប់និយ័តករទាំងអស់រួមទាំងអង្គភាពសវនកម្មផ្ទៃក្នុងផងដែរ។</w:delText>
          </w:r>
        </w:del>
      </w:ins>
    </w:p>
    <w:p w14:paraId="1D33F827" w14:textId="02CF4343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35" w:author="sakaria fa" w:date="2022-09-12T23:47:00Z"/>
          <w:del w:id="29836" w:author="Kem Sereyboth" w:date="2023-07-13T14:28:00Z"/>
          <w:rFonts w:ascii="Khmer MEF1" w:hAnsi="Khmer MEF1" w:cs="Khmer MEF1"/>
          <w:sz w:val="24"/>
          <w:szCs w:val="24"/>
          <w:rPrChange w:id="29837" w:author="Sopheak Phorn" w:date="2023-08-25T15:04:00Z">
            <w:rPr>
              <w:ins w:id="29838" w:author="sakaria fa" w:date="2022-09-12T23:47:00Z"/>
              <w:del w:id="29839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840" w:author="Sopheak Phorn" w:date="2023-08-25T15:13:00Z">
          <w:pPr/>
        </w:pPrChange>
      </w:pPr>
      <w:ins w:id="29841" w:author="sakaria fa" w:date="2022-09-12T23:47:00Z">
        <w:del w:id="2984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4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២.សេចក្ដីព្រាង អនុក្រឹត្យស្ដីពីគោលការណ៍ណែនាំសម្រាប់ការវិនិយោគមូលនិធិសន្តិសុខសង្គម ឆ្លងកាត់ការប្រជុំចុងក្រោយនៅថ្ងៃទី១៨ ខែកក្កដា ឆ្នាំ២០២២ ជាមួយគ្នានេះ ន.ស.ស. បានធ្វើការកែលម្អជាបន្តបន្ទាប់លើការរៀបចំសេចក្ដីព្រាងអនុក្រឹត្យ និងប្រកាសពាក់ព័ន្ធ និងមានការរៀបចំយន្ដការផ្សេងៗទៀតដើម្បីងាយស្រួលគ្រប់គ្រង</w:delText>
          </w:r>
        </w:del>
      </w:ins>
    </w:p>
    <w:p w14:paraId="6DC3A4D7" w14:textId="14F3857B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44" w:author="sakaria fa" w:date="2022-09-12T23:47:00Z"/>
          <w:del w:id="29845" w:author="Kem Sereyboth" w:date="2023-07-13T14:28:00Z"/>
          <w:rFonts w:ascii="Khmer MEF1" w:hAnsi="Khmer MEF1" w:cs="Khmer MEF1"/>
          <w:sz w:val="24"/>
          <w:szCs w:val="24"/>
          <w:rPrChange w:id="29846" w:author="Sopheak Phorn" w:date="2023-08-25T15:04:00Z">
            <w:rPr>
              <w:ins w:id="29847" w:author="sakaria fa" w:date="2022-09-12T23:47:00Z"/>
              <w:del w:id="29848" w:author="Kem Sereyboth" w:date="2023-07-13T14:28:00Z"/>
              <w:lang w:val="ca-ES"/>
            </w:rPr>
          </w:rPrChange>
        </w:rPr>
        <w:pPrChange w:id="29849" w:author="Sopheak Phorn" w:date="2023-08-25T15:13:00Z">
          <w:pPr/>
        </w:pPrChange>
      </w:pPr>
      <w:ins w:id="29850" w:author="sakaria fa" w:date="2022-09-12T23:47:00Z">
        <w:del w:id="2985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5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៣.សេចក្ដីព្រាង ប្រកាសការដោះស្រាយវិវាទក្នុងប្រព័ន្ធសន្តិសុខសង្គម ក៏មានរៀបចំជាសេចក្ដីសម្រេចផ្សេងៗ អាចឈានដល់ការបង្កើតគណៈកម្មការវាយតម្លៃ និងអាចមានបង្កើតជាប្រកាសស្ដីពីក្រមសីលធម៌សម្រាប់អ្នកដោះស្រាយវិវាទដែលគ្រោងបន្តនៅឆ្នាំ២០២៣ ២០២៤ ខាងមុខនេះ។</w:delText>
          </w:r>
        </w:del>
      </w:ins>
    </w:p>
    <w:p w14:paraId="3DE9EA83" w14:textId="0A854C92" w:rsidR="00756A09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53" w:author="Voeun Kuyeng" w:date="2022-08-31T16:00:00Z"/>
          <w:del w:id="29854" w:author="Kem Sereyboth" w:date="2023-07-13T14:28:00Z"/>
          <w:rFonts w:ascii="Khmer MEF1" w:hAnsi="Khmer MEF1" w:cs="Khmer MEF1"/>
          <w:sz w:val="24"/>
          <w:szCs w:val="24"/>
          <w:rPrChange w:id="29855" w:author="Sopheak Phorn" w:date="2023-08-25T15:04:00Z">
            <w:rPr>
              <w:ins w:id="29856" w:author="Voeun Kuyeng" w:date="2022-08-31T16:00:00Z"/>
              <w:del w:id="29857" w:author="Kem Sereyboth" w:date="2023-07-13T14:28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29858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859" w:author="Voeun Kuyeng" w:date="2022-08-31T16:00:00Z">
        <w:del w:id="2986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61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ក.ប្រធានបទទី១</w:delText>
          </w:r>
        </w:del>
      </w:ins>
    </w:p>
    <w:p w14:paraId="51D666CD" w14:textId="7B022BE0" w:rsidR="00756A09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62" w:author="Voeun Kuyeng" w:date="2022-08-31T16:00:00Z"/>
          <w:del w:id="29863" w:author="Kem Sereyboth" w:date="2023-07-13T14:28:00Z"/>
          <w:rFonts w:ascii="Khmer MEF1" w:hAnsi="Khmer MEF1" w:cs="Khmer MEF1"/>
          <w:sz w:val="24"/>
          <w:szCs w:val="24"/>
          <w:rPrChange w:id="29864" w:author="Sopheak Phorn" w:date="2023-08-25T15:04:00Z">
            <w:rPr>
              <w:ins w:id="29865" w:author="Voeun Kuyeng" w:date="2022-08-31T16:00:00Z"/>
              <w:del w:id="29866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867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868" w:author="Voeun Kuyeng" w:date="2022-08-31T16:00:00Z">
        <w:del w:id="2986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70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១.លទ្ធផលរកឃើញទី១.............................។</w:delText>
          </w:r>
        </w:del>
      </w:ins>
    </w:p>
    <w:p w14:paraId="29329DB1" w14:textId="29A45CE4" w:rsidR="00756A09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71" w:author="Voeun Kuyeng" w:date="2022-08-31T16:00:00Z"/>
          <w:del w:id="29872" w:author="Kem Sereyboth" w:date="2023-07-13T14:28:00Z"/>
          <w:rFonts w:ascii="Khmer MEF1" w:hAnsi="Khmer MEF1" w:cs="Khmer MEF1"/>
          <w:sz w:val="24"/>
          <w:szCs w:val="24"/>
          <w:rPrChange w:id="29873" w:author="Sopheak Phorn" w:date="2023-08-25T15:04:00Z">
            <w:rPr>
              <w:ins w:id="29874" w:author="Voeun Kuyeng" w:date="2022-08-31T16:00:00Z"/>
              <w:del w:id="29875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876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877" w:author="Voeun Kuyeng" w:date="2022-08-31T16:00:00Z">
        <w:del w:id="2987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7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២.លទ្ធផលរកឃើញទី២.............................។</w:delText>
          </w:r>
        </w:del>
      </w:ins>
    </w:p>
    <w:p w14:paraId="15D85343" w14:textId="22135595" w:rsidR="00756A09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80" w:author="Voeun Kuyeng" w:date="2022-08-31T16:00:00Z"/>
          <w:del w:id="29881" w:author="Kem Sereyboth" w:date="2023-07-13T14:28:00Z"/>
          <w:rFonts w:ascii="Khmer MEF1" w:hAnsi="Khmer MEF1" w:cs="Khmer MEF1"/>
          <w:sz w:val="24"/>
          <w:szCs w:val="24"/>
          <w:rPrChange w:id="29882" w:author="Sopheak Phorn" w:date="2023-08-25T15:04:00Z">
            <w:rPr>
              <w:ins w:id="29883" w:author="Voeun Kuyeng" w:date="2022-08-31T16:00:00Z"/>
              <w:del w:id="29884" w:author="Kem Sereyboth" w:date="2023-07-13T14:28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29885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886" w:author="Voeun Kuyeng" w:date="2022-08-31T16:00:00Z">
        <w:del w:id="2988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8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៣.លក្ខណៈវិនិច្ឆ័យ៖</w:delText>
          </w:r>
        </w:del>
      </w:ins>
    </w:p>
    <w:p w14:paraId="26FF0184" w14:textId="4939DAA1" w:rsidR="00756A09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89" w:author="Voeun Kuyeng" w:date="2022-08-31T16:00:00Z"/>
          <w:del w:id="29890" w:author="Kem Sereyboth" w:date="2023-07-13T14:28:00Z"/>
          <w:rFonts w:ascii="Khmer MEF1" w:hAnsi="Khmer MEF1" w:cs="Khmer MEF1"/>
          <w:sz w:val="24"/>
          <w:szCs w:val="24"/>
          <w:rPrChange w:id="29891" w:author="Sopheak Phorn" w:date="2023-08-25T15:04:00Z">
            <w:rPr>
              <w:ins w:id="29892" w:author="Voeun Kuyeng" w:date="2022-08-31T16:00:00Z"/>
              <w:del w:id="29893" w:author="Kem Sereyboth" w:date="2023-07-13T14:28:00Z"/>
              <w:rFonts w:ascii="Khmer MEF1" w:hAnsi="Khmer MEF1" w:cs="Khmer MEF1"/>
              <w:spacing w:val="6"/>
              <w:sz w:val="24"/>
              <w:szCs w:val="24"/>
              <w:lang w:val="ca-ES"/>
            </w:rPr>
          </w:rPrChange>
        </w:rPr>
        <w:pPrChange w:id="29894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895" w:author="Voeun Kuyeng" w:date="2022-08-31T16:00:00Z">
        <w:del w:id="2989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៤.ឫសគល់បញ្ហា៖ សវ</w:delText>
          </w:r>
        </w:del>
      </w:ins>
      <w:ins w:id="29897" w:author="Voeun Kuyeng" w:date="2022-09-07T13:47:00Z">
        <w:del w:id="29898" w:author="Kem Sereyboth" w:date="2023-07-13T14:28:00Z">
          <w:r w:rsidR="0071504A" w:rsidRPr="00B26CA9" w:rsidDel="00DA0E01">
            <w:rPr>
              <w:rFonts w:ascii="Khmer MEF1" w:hAnsi="Khmer MEF1" w:cs="Khmer MEF1"/>
              <w:sz w:val="24"/>
              <w:szCs w:val="24"/>
              <w:cs/>
              <w:rPrChange w:id="2989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</w:delText>
          </w:r>
        </w:del>
      </w:ins>
      <w:ins w:id="29900" w:author="Voeun Kuyeng" w:date="2022-08-31T16:00:00Z">
        <w:del w:id="2990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90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ករត្រូវសរសេរឫសគល់បញ្ហានៃការរកឃើញមួយៗ</w:delText>
          </w:r>
        </w:del>
      </w:ins>
    </w:p>
    <w:p w14:paraId="24B7FCD9" w14:textId="16A3077D" w:rsidR="00460568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903" w:author="Sethvannak Sam" w:date="2022-08-04T11:42:00Z"/>
          <w:del w:id="29904" w:author="Kem Sereyboth" w:date="2023-07-13T14:28:00Z"/>
          <w:rFonts w:ascii="Khmer MEF1" w:hAnsi="Khmer MEF1" w:cs="Khmer MEF1"/>
          <w:sz w:val="24"/>
          <w:szCs w:val="24"/>
          <w:rPrChange w:id="29905" w:author="Sopheak Phorn" w:date="2023-08-25T15:04:00Z">
            <w:rPr>
              <w:ins w:id="29906" w:author="Sethvannak Sam" w:date="2022-08-04T11:42:00Z"/>
              <w:del w:id="29907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908" w:author="Sopheak Phorn" w:date="2023-08-25T15:13:00Z">
          <w:pPr>
            <w:spacing w:after="0" w:line="232" w:lineRule="auto"/>
            <w:ind w:firstLine="720"/>
            <w:jc w:val="both"/>
          </w:pPr>
        </w:pPrChange>
      </w:pPr>
      <w:ins w:id="29909" w:author="Voeun Kuyeng" w:date="2022-08-31T16:00:00Z">
        <w:del w:id="2991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91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៥.ផលវិបាក៖​សវ</w:delText>
          </w:r>
        </w:del>
      </w:ins>
      <w:ins w:id="29912" w:author="Voeun Kuyeng" w:date="2022-09-07T13:47:00Z">
        <w:del w:id="29913" w:author="Kem Sereyboth" w:date="2023-07-13T14:28:00Z">
          <w:r w:rsidR="0071504A" w:rsidRPr="00B26CA9" w:rsidDel="00DA0E01">
            <w:rPr>
              <w:rFonts w:ascii="Khmer MEF1" w:hAnsi="Khmer MEF1" w:cs="Khmer MEF1"/>
              <w:sz w:val="24"/>
              <w:szCs w:val="24"/>
              <w:cs/>
              <w:rPrChange w:id="2991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</w:delText>
          </w:r>
        </w:del>
      </w:ins>
      <w:ins w:id="29915" w:author="Voeun Kuyeng" w:date="2022-08-31T16:00:00Z">
        <w:del w:id="2991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91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ករត្រូវសរសេរផលវិបាកទៅតាមបញ្ហានៃការរកឃើញមួយៗ។</w:delText>
          </w:r>
        </w:del>
      </w:ins>
      <w:ins w:id="29918" w:author="socheata.ol@hotmail.com" w:date="2022-09-04T18:19:00Z">
        <w:del w:id="29919" w:author="Kem Sereyboth" w:date="2023-07-13T14:28:00Z">
          <w:r w:rsidR="006214EF" w:rsidRPr="00B26CA9" w:rsidDel="00DA0E01">
            <w:rPr>
              <w:rFonts w:ascii="Khmer MEF1" w:hAnsi="Khmer MEF1" w:cs="Khmer MEF1"/>
              <w:sz w:val="24"/>
              <w:szCs w:val="24"/>
              <w:rPrChange w:id="2992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>]</w:delText>
          </w:r>
        </w:del>
      </w:ins>
      <w:ins w:id="29921" w:author="Windows User" w:date="2022-07-29T03:51:00Z">
        <w:del w:id="29922" w:author="Kem Sereyboth" w:date="2023-07-13T14:28:00Z">
          <w:r w:rsidR="009356BF" w:rsidRPr="00B26CA9" w:rsidDel="00DA0E01">
            <w:rPr>
              <w:rFonts w:ascii="Khmer MEF1" w:hAnsi="Khmer MEF1" w:cs="Khmer MEF1"/>
              <w:sz w:val="24"/>
              <w:szCs w:val="24"/>
              <w:cs/>
              <w:rPrChange w:id="2992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គឺ</w:delText>
          </w:r>
        </w:del>
      </w:ins>
      <w:ins w:id="29924" w:author="Sethvannak Sam" w:date="2022-08-03T16:36:00Z">
        <w:del w:id="29925" w:author="Kem Sereyboth" w:date="2023-07-13T14:28:00Z">
          <w:r w:rsidR="00C600C7" w:rsidRPr="00B26CA9" w:rsidDel="00DA0E01">
            <w:rPr>
              <w:rFonts w:ascii="Khmer MEF1" w:hAnsi="Khmer MEF1" w:cs="Khmer MEF1"/>
              <w:sz w:val="24"/>
              <w:szCs w:val="24"/>
              <w:cs/>
              <w:rPrChange w:id="2992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</w:delText>
          </w:r>
        </w:del>
      </w:ins>
      <w:ins w:id="29927" w:author="Sethvannak Sam" w:date="2022-08-03T16:35:00Z">
        <w:del w:id="29928" w:author="Kem Sereyboth" w:date="2023-07-13T14:28:00Z">
          <w:r w:rsidR="00256A31" w:rsidRPr="00B26CA9" w:rsidDel="00DA0E01">
            <w:rPr>
              <w:rFonts w:ascii="Khmer MEF1" w:hAnsi="Khmer MEF1" w:cs="Khmer MEF1"/>
              <w:sz w:val="24"/>
              <w:szCs w:val="24"/>
              <w:cs/>
              <w:rPrChange w:id="2992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ដែល</w:delText>
          </w:r>
        </w:del>
      </w:ins>
      <w:ins w:id="29930" w:author="Sethvannak Sam" w:date="2022-08-03T16:36:00Z">
        <w:del w:id="29931" w:author="Kem Sereyboth" w:date="2023-07-13T14:28:00Z">
          <w:r w:rsidR="00C600C7" w:rsidRPr="00B26CA9" w:rsidDel="00DA0E01">
            <w:rPr>
              <w:rFonts w:ascii="Khmer MEF1" w:hAnsi="Khmer MEF1" w:cs="Khmer MEF1"/>
              <w:sz w:val="24"/>
              <w:szCs w:val="24"/>
              <w:cs/>
              <w:rPrChange w:id="2993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  <w:ins w:id="29933" w:author="Sethvannak Sam" w:date="2022-08-03T16:35:00Z">
        <w:del w:id="29934" w:author="Kem Sereyboth" w:date="2023-07-13T14:28:00Z">
          <w:r w:rsidR="00256A31" w:rsidRPr="00B26CA9" w:rsidDel="00DA0E01">
            <w:rPr>
              <w:rFonts w:ascii="Khmer MEF1" w:hAnsi="Khmer MEF1" w:cs="Khmer MEF1"/>
              <w:sz w:val="24"/>
              <w:szCs w:val="24"/>
              <w:cs/>
              <w:rPrChange w:id="2993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បានរកឃើញនៅក្នុងដំណើរការ</w:delText>
          </w:r>
          <w:r w:rsidR="00C600C7" w:rsidRPr="00B26CA9" w:rsidDel="00DA0E01">
            <w:rPr>
              <w:rFonts w:ascii="Khmer MEF1" w:hAnsi="Khmer MEF1" w:cs="Khmer MEF1"/>
              <w:sz w:val="24"/>
              <w:szCs w:val="24"/>
              <w:cs/>
              <w:rPrChange w:id="2993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</w:delText>
          </w:r>
        </w:del>
      </w:ins>
      <w:ins w:id="29937" w:author="Sethvannak Sam" w:date="2022-08-03T16:36:00Z">
        <w:del w:id="29938" w:author="Kem Sereyboth" w:date="2023-07-13T14:28:00Z">
          <w:r w:rsidR="00C600C7" w:rsidRPr="00B26CA9" w:rsidDel="00DA0E01">
            <w:rPr>
              <w:rFonts w:ascii="Khmer MEF1" w:hAnsi="Khmer MEF1" w:cs="Khmer MEF1"/>
              <w:sz w:val="24"/>
              <w:szCs w:val="24"/>
              <w:cs/>
              <w:rPrChange w:id="2993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ៃការធ្វើសវនកម្ម</w:delText>
          </w:r>
        </w:del>
      </w:ins>
      <w:ins w:id="29940" w:author="Sethvannak Sam" w:date="2022-08-04T11:35:00Z">
        <w:del w:id="29941" w:author="Kem Sereyboth" w:date="2023-07-13T14:28:00Z">
          <w:r w:rsidR="00C57B7D" w:rsidRPr="00B26CA9" w:rsidDel="00DA0E01">
            <w:rPr>
              <w:rFonts w:ascii="Khmer MEF1" w:hAnsi="Khmer MEF1" w:cs="Khmer MEF1"/>
              <w:sz w:val="24"/>
              <w:szCs w:val="24"/>
              <w:cs/>
              <w:rPrChange w:id="2994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។លទ្ធផលនៃការរកឃើញ </w:delText>
          </w:r>
        </w:del>
      </w:ins>
      <w:ins w:id="29943" w:author="Sethvannak Sam" w:date="2022-08-04T11:36:00Z">
        <w:del w:id="29944" w:author="Kem Sereyboth" w:date="2023-07-13T14:28:00Z">
          <w:r w:rsidR="00C57B7D" w:rsidRPr="00B26CA9" w:rsidDel="00DA0E01">
            <w:rPr>
              <w:rFonts w:ascii="Khmer MEF1" w:hAnsi="Khmer MEF1" w:cs="Khmer MEF1"/>
              <w:sz w:val="24"/>
              <w:szCs w:val="24"/>
              <w:cs/>
              <w:rPrChange w:id="2994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សរសេរ</w:delText>
          </w:r>
        </w:del>
      </w:ins>
    </w:p>
    <w:p w14:paraId="1C0FEA9E" w14:textId="1E9F20D6" w:rsidR="00293B45" w:rsidRPr="00B26CA9" w:rsidDel="00DA0E01" w:rsidRDefault="00293B4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946" w:author="Sethvannak Sam" w:date="2022-08-04T11:47:00Z"/>
          <w:del w:id="29947" w:author="Kem Sereyboth" w:date="2023-07-13T14:28:00Z"/>
          <w:rFonts w:ascii="Khmer MEF1" w:hAnsi="Khmer MEF1" w:cs="Khmer MEF1"/>
          <w:sz w:val="24"/>
          <w:szCs w:val="24"/>
          <w:rPrChange w:id="29948" w:author="Sopheak Phorn" w:date="2023-08-25T15:04:00Z">
            <w:rPr>
              <w:ins w:id="29949" w:author="Sethvannak Sam" w:date="2022-08-04T11:47:00Z"/>
              <w:del w:id="29950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951" w:author="Sopheak Phorn" w:date="2023-08-25T15:13:00Z">
          <w:pPr>
            <w:spacing w:after="0" w:line="247" w:lineRule="auto"/>
            <w:ind w:firstLine="720"/>
            <w:jc w:val="both"/>
          </w:pPr>
        </w:pPrChange>
      </w:pPr>
      <w:ins w:id="29952" w:author="Sethvannak Sam" w:date="2022-08-04T11:47:00Z">
        <w:del w:id="2995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9954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95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ឆ្លងតាមការប្រមូល និងត្រួតពិនិត្យភស្តុតាងខាងលើដែលទទួលបាន សវនករបានរកឃើញនូវលទ្ធផល ដូចខាងក្រោម៖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956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</w:p>
    <w:p w14:paraId="29A87768" w14:textId="051E52E9" w:rsidR="00293B45" w:rsidRPr="00B26CA9" w:rsidDel="00DA0E01" w:rsidRDefault="00293B4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957" w:author="Sethvannak Sam" w:date="2022-08-04T11:47:00Z"/>
          <w:del w:id="29958" w:author="Kem Sereyboth" w:date="2023-07-13T14:28:00Z"/>
          <w:rFonts w:ascii="Khmer MEF1" w:hAnsi="Khmer MEF1" w:cs="Khmer MEF1"/>
          <w:sz w:val="24"/>
          <w:szCs w:val="24"/>
          <w:rPrChange w:id="29959" w:author="Sopheak Phorn" w:date="2023-08-25T15:04:00Z">
            <w:rPr>
              <w:ins w:id="29960" w:author="Sethvannak Sam" w:date="2022-08-04T11:47:00Z"/>
              <w:del w:id="29961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962" w:author="Sopheak Phorn" w:date="2023-08-25T15:13:00Z">
          <w:pPr>
            <w:spacing w:after="0" w:line="247" w:lineRule="auto"/>
            <w:ind w:firstLine="720"/>
            <w:jc w:val="both"/>
          </w:pPr>
        </w:pPrChange>
      </w:pPr>
      <w:bookmarkStart w:id="29963" w:name="_Hlk110588774"/>
      <w:ins w:id="29964" w:author="Sethvannak Sam" w:date="2022-08-04T11:47:00Z">
        <w:del w:id="2996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96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ក.ប្រធានបទទី១</w:delText>
          </w:r>
        </w:del>
      </w:ins>
    </w:p>
    <w:p w14:paraId="3EF9999D" w14:textId="2066F33D" w:rsidR="00293B45" w:rsidRPr="00B26CA9" w:rsidDel="00DA0E01" w:rsidRDefault="00293B4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967" w:author="Sethvannak Sam" w:date="2022-08-04T11:47:00Z"/>
          <w:del w:id="29968" w:author="Kem Sereyboth" w:date="2023-07-13T14:28:00Z"/>
          <w:rFonts w:ascii="Khmer MEF1" w:hAnsi="Khmer MEF1" w:cs="Khmer MEF1"/>
          <w:sz w:val="24"/>
          <w:szCs w:val="24"/>
          <w:rPrChange w:id="29969" w:author="Sopheak Phorn" w:date="2023-08-25T15:04:00Z">
            <w:rPr>
              <w:ins w:id="29970" w:author="Sethvannak Sam" w:date="2022-08-04T11:47:00Z"/>
              <w:del w:id="29971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972" w:author="Sopheak Phorn" w:date="2023-08-25T15:13:00Z">
          <w:pPr>
            <w:spacing w:after="0" w:line="247" w:lineRule="auto"/>
            <w:ind w:firstLine="720"/>
            <w:jc w:val="both"/>
          </w:pPr>
        </w:pPrChange>
      </w:pPr>
      <w:ins w:id="29973" w:author="Sethvannak Sam" w:date="2022-08-04T11:47:00Z">
        <w:del w:id="2997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97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ក.១.លទ្ធផលរកឃើញទី១.............................។</w:delText>
          </w:r>
        </w:del>
      </w:ins>
    </w:p>
    <w:p w14:paraId="3A040189" w14:textId="74252C3D" w:rsidR="00293B45" w:rsidRPr="00B26CA9" w:rsidDel="00DA0E01" w:rsidRDefault="00293B4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976" w:author="Sethvannak Sam" w:date="2022-08-04T11:47:00Z"/>
          <w:del w:id="29977" w:author="Kem Sereyboth" w:date="2023-07-13T14:28:00Z"/>
          <w:rFonts w:ascii="Khmer MEF1" w:hAnsi="Khmer MEF1" w:cs="Khmer MEF1"/>
          <w:sz w:val="24"/>
          <w:szCs w:val="24"/>
          <w:rPrChange w:id="29978" w:author="Sopheak Phorn" w:date="2023-08-25T15:04:00Z">
            <w:rPr>
              <w:ins w:id="29979" w:author="Sethvannak Sam" w:date="2022-08-04T11:47:00Z"/>
              <w:del w:id="29980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981" w:author="Sopheak Phorn" w:date="2023-08-25T15:13:00Z">
          <w:pPr>
            <w:spacing w:after="0" w:line="247" w:lineRule="auto"/>
            <w:ind w:firstLine="720"/>
            <w:jc w:val="both"/>
          </w:pPr>
        </w:pPrChange>
      </w:pPr>
      <w:ins w:id="29982" w:author="Sethvannak Sam" w:date="2022-08-04T11:47:00Z">
        <w:del w:id="2998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984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ក.២.លទ្ធផលរកឃើញទី២.............................។</w:delText>
          </w:r>
        </w:del>
      </w:ins>
    </w:p>
    <w:p w14:paraId="288F9ABF" w14:textId="31CD65AC" w:rsidR="00293B45" w:rsidRPr="00B26CA9" w:rsidDel="00DA0E01" w:rsidRDefault="00293B4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985" w:author="Sethvannak Sam" w:date="2022-08-04T11:47:00Z"/>
          <w:del w:id="29986" w:author="Kem Sereyboth" w:date="2023-07-13T14:28:00Z"/>
          <w:rFonts w:ascii="Khmer MEF1" w:hAnsi="Khmer MEF1" w:cs="Khmer MEF1"/>
          <w:sz w:val="24"/>
          <w:szCs w:val="24"/>
          <w:rPrChange w:id="29987" w:author="Sopheak Phorn" w:date="2023-08-25T15:04:00Z">
            <w:rPr>
              <w:ins w:id="29988" w:author="Sethvannak Sam" w:date="2022-08-04T11:47:00Z"/>
              <w:del w:id="29989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990" w:author="Sopheak Phorn" w:date="2023-08-25T15:13:00Z">
          <w:pPr>
            <w:spacing w:after="0" w:line="247" w:lineRule="auto"/>
            <w:ind w:firstLine="720"/>
            <w:jc w:val="both"/>
          </w:pPr>
        </w:pPrChange>
      </w:pPr>
      <w:ins w:id="29991" w:author="Sethvannak Sam" w:date="2022-08-04T11:47:00Z">
        <w:del w:id="2999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993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ខ.ប្រធានបទទី២</w:delText>
          </w:r>
        </w:del>
      </w:ins>
    </w:p>
    <w:p w14:paraId="28305A72" w14:textId="4A74E8D2" w:rsidR="00293B45" w:rsidRPr="00B26CA9" w:rsidDel="00DA0E01" w:rsidRDefault="00293B4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994" w:author="Sethvannak Sam" w:date="2022-08-04T11:47:00Z"/>
          <w:del w:id="29995" w:author="Kem Sereyboth" w:date="2023-07-13T14:28:00Z"/>
          <w:rFonts w:ascii="Khmer MEF1" w:hAnsi="Khmer MEF1" w:cs="Khmer MEF1"/>
          <w:sz w:val="24"/>
          <w:szCs w:val="24"/>
          <w:rPrChange w:id="29996" w:author="Sopheak Phorn" w:date="2023-08-25T15:04:00Z">
            <w:rPr>
              <w:ins w:id="29997" w:author="Sethvannak Sam" w:date="2022-08-04T11:47:00Z"/>
              <w:del w:id="29998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999" w:author="Sopheak Phorn" w:date="2023-08-25T15:13:00Z">
          <w:pPr>
            <w:spacing w:after="0" w:line="247" w:lineRule="auto"/>
            <w:ind w:firstLine="720"/>
            <w:jc w:val="both"/>
          </w:pPr>
        </w:pPrChange>
      </w:pPr>
      <w:ins w:id="30000" w:author="Sethvannak Sam" w:date="2022-08-04T11:47:00Z">
        <w:del w:id="3000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002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ខ.១.លទ្ធផលរកឃើញទី១.............................។</w:delText>
          </w:r>
        </w:del>
      </w:ins>
    </w:p>
    <w:p w14:paraId="47ABE7E7" w14:textId="68FFB177" w:rsidR="00293B45" w:rsidRPr="00B26CA9" w:rsidDel="00DA0E01" w:rsidRDefault="00293B4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003" w:author="Sethvannak Sam" w:date="2022-08-04T11:47:00Z"/>
          <w:del w:id="30004" w:author="Kem Sereyboth" w:date="2023-07-13T14:28:00Z"/>
          <w:rFonts w:ascii="Khmer MEF1" w:hAnsi="Khmer MEF1" w:cs="Khmer MEF1"/>
          <w:sz w:val="24"/>
          <w:szCs w:val="24"/>
          <w:rPrChange w:id="30005" w:author="Sopheak Phorn" w:date="2023-08-25T15:04:00Z">
            <w:rPr>
              <w:ins w:id="30006" w:author="Sethvannak Sam" w:date="2022-08-04T11:47:00Z"/>
              <w:del w:id="30007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0008" w:author="Sopheak Phorn" w:date="2023-08-25T15:13:00Z">
          <w:pPr>
            <w:spacing w:after="0" w:line="247" w:lineRule="auto"/>
            <w:ind w:firstLine="720"/>
            <w:jc w:val="both"/>
          </w:pPr>
        </w:pPrChange>
      </w:pPr>
      <w:ins w:id="30009" w:author="Sethvannak Sam" w:date="2022-08-04T11:47:00Z">
        <w:del w:id="3001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01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ខ.២.លទ្ធផលរកឃើញទី២.............................។</w:delText>
          </w:r>
        </w:del>
      </w:ins>
    </w:p>
    <w:bookmarkEnd w:id="29963"/>
    <w:p w14:paraId="4BF2435F" w14:textId="2BF842F8" w:rsidR="009565F2" w:rsidRPr="00B26CA9" w:rsidDel="00DA0E01" w:rsidRDefault="007E7283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012" w:author="Sethvannak Sam" w:date="2022-08-04T11:02:00Z"/>
          <w:del w:id="30013" w:author="Kem Sereyboth" w:date="2023-07-13T14:28:00Z"/>
          <w:rFonts w:ascii="Khmer MEF1" w:hAnsi="Khmer MEF1" w:cs="Khmer MEF1"/>
          <w:sz w:val="24"/>
          <w:szCs w:val="24"/>
          <w:rPrChange w:id="30014" w:author="Sopheak Phorn" w:date="2023-08-25T15:04:00Z">
            <w:rPr>
              <w:ins w:id="30015" w:author="Sethvannak Sam" w:date="2022-08-04T11:02:00Z"/>
              <w:del w:id="30016" w:author="Kem Sereyboth" w:date="2023-07-13T14:28:00Z"/>
              <w:rFonts w:ascii="Khmer MEF2" w:hAnsi="Khmer MEF2" w:cs="Khmer MEF2"/>
              <w:sz w:val="24"/>
              <w:szCs w:val="24"/>
            </w:rPr>
          </w:rPrChange>
        </w:rPr>
        <w:pPrChange w:id="30017" w:author="Sopheak Phorn" w:date="2023-08-25T15:13:00Z">
          <w:pPr>
            <w:jc w:val="both"/>
          </w:pPr>
        </w:pPrChange>
      </w:pPr>
      <w:ins w:id="30018" w:author="Windows User" w:date="2022-07-29T04:19:00Z">
        <w:del w:id="3001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020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លទ្ធផលដែល</w:delText>
          </w:r>
        </w:del>
      </w:ins>
      <w:ins w:id="30021" w:author="Windows User" w:date="2022-07-29T04:20:00Z">
        <w:del w:id="3002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023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  <w:ins w:id="30024" w:author="Windows User" w:date="2022-07-29T04:19:00Z">
        <w:del w:id="3002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02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បានរកឃើញ</w:delText>
          </w:r>
        </w:del>
      </w:ins>
      <w:ins w:id="30027" w:author="Windows User" w:date="2022-07-29T04:20:00Z">
        <w:del w:id="30028" w:author="Kem Sereyboth" w:date="2023-07-13T14:28:00Z">
          <w:r w:rsidR="00765DBC" w:rsidRPr="00B26CA9" w:rsidDel="00DA0E01">
            <w:rPr>
              <w:rFonts w:ascii="Khmer MEF1" w:hAnsi="Khmer MEF1" w:cs="Khmer MEF1"/>
              <w:sz w:val="24"/>
              <w:szCs w:val="24"/>
              <w:cs/>
              <w:rPrChange w:id="3002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ទៅតាមប្រធានបទនីមួយៗដោយផ្អែកលើលក្ខណៈវិនិច័្ឆយជាក់លាក់។ សវនករទទួលបន្ទុក</w:delText>
          </w:r>
        </w:del>
      </w:ins>
      <w:ins w:id="30030" w:author="Windows User" w:date="2022-07-29T04:22:00Z">
        <w:del w:id="30031" w:author="Kem Sereyboth" w:date="2023-07-13T14:28:00Z">
          <w:r w:rsidR="0058593D" w:rsidRPr="00B26CA9" w:rsidDel="00DA0E01">
            <w:rPr>
              <w:rFonts w:ascii="Khmer MEF1" w:hAnsi="Khmer MEF1" w:cs="Khmer MEF1"/>
              <w:sz w:val="24"/>
              <w:szCs w:val="24"/>
              <w:cs/>
              <w:rPrChange w:id="30032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អាចរៀបរាប់អំពីកថាខណ្ឌទី៣ នេះ ដូចគំរូខាងក្រោម៖</w:delText>
          </w:r>
        </w:del>
      </w:ins>
      <w:ins w:id="30033" w:author="Windows User" w:date="2022-07-29T04:19:00Z">
        <w:del w:id="3003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03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0036" w:author="Sethvannak Sam" w:date="2022-08-05T11:40:00Z">
        <w:del w:id="30037" w:author="Kem Sereyboth" w:date="2023-07-13T14:28:00Z">
          <w:r w:rsidR="0030320A" w:rsidRPr="00B26CA9" w:rsidDel="00DA0E01">
            <w:rPr>
              <w:rFonts w:ascii="Khmer MEF1" w:hAnsi="Khmer MEF1" w:cs="Khmer MEF1"/>
              <w:sz w:val="24"/>
              <w:szCs w:val="24"/>
              <w:cs/>
              <w:rPrChange w:id="30038" w:author="Sopheak Phorn" w:date="2023-08-25T15:04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១១.</w:delText>
          </w:r>
        </w:del>
      </w:ins>
      <w:ins w:id="30039" w:author="Sethvannak Sam" w:date="2022-08-04T11:02:00Z">
        <w:del w:id="30040" w:author="Kem Sereyboth" w:date="2023-07-13T14:28:00Z">
          <w:r w:rsidR="009565F2" w:rsidRPr="00B26CA9" w:rsidDel="00DA0E01">
            <w:rPr>
              <w:rFonts w:ascii="Khmer MEF1" w:hAnsi="Khmer MEF1" w:cs="Khmer MEF1"/>
              <w:sz w:val="24"/>
              <w:szCs w:val="24"/>
              <w:cs/>
              <w:rPrChange w:id="30041" w:author="Sopheak Phorn" w:date="2023-08-25T15:04:00Z">
                <w:rPr>
                  <w:rFonts w:ascii="Khmer MEF2" w:hAnsi="Khmer MEF2" w:cs="Khmer MEF2"/>
                  <w:sz w:val="24"/>
                  <w:szCs w:val="24"/>
                  <w:cs/>
                </w:rPr>
              </w:rPrChange>
            </w:rPr>
            <w:delText>ការវិភាគ និងវាយតម្លៃរបស់សវនករទទួលបន្ទុក</w:delText>
          </w:r>
        </w:del>
      </w:ins>
    </w:p>
    <w:p w14:paraId="05B1D364" w14:textId="2DCDEFBE" w:rsidR="0030320A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042" w:author="Sethvannak Sam" w:date="2022-08-05T11:39:00Z"/>
          <w:del w:id="30043" w:author="Kem Sereyboth" w:date="2023-07-13T14:28:00Z"/>
          <w:rFonts w:ascii="Khmer MEF1" w:hAnsi="Khmer MEF1" w:cs="Khmer MEF1"/>
          <w:sz w:val="24"/>
          <w:szCs w:val="24"/>
          <w:rPrChange w:id="30044" w:author="Sopheak Phorn" w:date="2023-08-25T15:04:00Z">
            <w:rPr>
              <w:ins w:id="30045" w:author="Sethvannak Sam" w:date="2022-08-05T11:39:00Z"/>
              <w:del w:id="30046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0047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bookmarkStart w:id="30048" w:name="_Hlk110518234"/>
      <w:ins w:id="30049" w:author="Sethvannak Sam" w:date="2022-08-05T11:29:00Z">
        <w:del w:id="3005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051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​ការវិភាគ និងការវាយតម្លៃរបស់សវនករទទួលបន្ទុក គឺជាផ្នែកមួយដែលអាចឱ្យអ្នកអានដឹងអំពី ដំណើរការនៃការកំណត់ការវិភាគ និងវាយតម្លៃ ការរកឃើញរបស់សវនករទទួលបន្ទុកក្នុងដំណើរការសវន</w:delText>
          </w:r>
        </w:del>
      </w:ins>
    </w:p>
    <w:p w14:paraId="57593DE6" w14:textId="692D873C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052" w:author="Sethvannak Sam" w:date="2022-08-05T11:29:00Z"/>
          <w:del w:id="30053" w:author="Kem Sereyboth" w:date="2023-07-13T14:28:00Z"/>
          <w:rFonts w:ascii="Khmer MEF1" w:hAnsi="Khmer MEF1" w:cs="Khmer MEF1"/>
          <w:sz w:val="24"/>
          <w:szCs w:val="24"/>
          <w:rPrChange w:id="30054" w:author="Sopheak Phorn" w:date="2023-08-25T15:04:00Z">
            <w:rPr>
              <w:ins w:id="30055" w:author="Sethvannak Sam" w:date="2022-08-05T11:29:00Z"/>
              <w:del w:id="30056" w:author="Kem Sereyboth" w:date="2023-07-13T14:28:00Z"/>
              <w:rFonts w:ascii="Khmer MEF1" w:hAnsi="Khmer MEF1" w:cs="Khmer MEF1"/>
              <w:spacing w:val="-2"/>
              <w:sz w:val="24"/>
              <w:szCs w:val="24"/>
              <w:highlight w:val="yellow"/>
              <w:lang w:val="ca-ES"/>
            </w:rPr>
          </w:rPrChange>
        </w:rPr>
        <w:pPrChange w:id="30057" w:author="Sopheak Phorn" w:date="2023-08-25T15:13:00Z">
          <w:pPr>
            <w:ind w:firstLine="720"/>
            <w:jc w:val="both"/>
          </w:pPr>
        </w:pPrChange>
      </w:pPr>
      <w:ins w:id="30058" w:author="Sethvannak Sam" w:date="2022-08-05T11:29:00Z">
        <w:del w:id="3005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060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កម្ម។ ដូចនេះ ការវិភាគ និងការវាយតម្លៃ គួរត្រូវបានរៀបចំជា ២ កថាខណ្ឌ ដូចមានរៀបរាប់ខាងក្រោម៖</w:delText>
          </w:r>
        </w:del>
      </w:ins>
    </w:p>
    <w:p w14:paraId="15A88E8D" w14:textId="5AB91DE6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061" w:author="Sethvannak Sam" w:date="2022-08-05T11:29:00Z"/>
          <w:del w:id="30062" w:author="Kem Sereyboth" w:date="2023-07-13T14:28:00Z"/>
          <w:rFonts w:ascii="Khmer MEF1" w:hAnsi="Khmer MEF1" w:cs="Khmer MEF1"/>
          <w:sz w:val="24"/>
          <w:szCs w:val="24"/>
        </w:rPr>
        <w:pPrChange w:id="30063" w:author="Sopheak Phorn" w:date="2023-08-25T15:13:00Z">
          <w:pPr>
            <w:spacing w:line="232" w:lineRule="auto"/>
            <w:ind w:firstLine="720"/>
            <w:jc w:val="both"/>
          </w:pPr>
        </w:pPrChange>
      </w:pPr>
      <w:ins w:id="30064" w:author="Sethvannak Sam" w:date="2022-08-05T11:29:00Z">
        <w:del w:id="3006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066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ក-កថាខណ្ឌទី១៖ ត្រូវសរសេររៀបរាប់អំពីដំណើរការ​ប្រមូលភស្ដុតាង។</w:delText>
          </w:r>
        </w:del>
      </w:ins>
    </w:p>
    <w:p w14:paraId="7E718392" w14:textId="6FD35841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067" w:author="Sethvannak Sam" w:date="2022-08-05T11:29:00Z"/>
          <w:del w:id="30068" w:author="Kem Sereyboth" w:date="2023-07-13T14:28:00Z"/>
          <w:rFonts w:ascii="Khmer MEF1" w:hAnsi="Khmer MEF1" w:cs="Khmer MEF1"/>
          <w:sz w:val="24"/>
          <w:szCs w:val="24"/>
          <w:rPrChange w:id="30069" w:author="Sopheak Phorn" w:date="2023-08-25T15:04:00Z">
            <w:rPr>
              <w:ins w:id="30070" w:author="Sethvannak Sam" w:date="2022-08-05T11:29:00Z"/>
              <w:del w:id="30071" w:author="Kem Sereyboth" w:date="2023-07-13T14:28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30072" w:author="Sopheak Phorn" w:date="2023-08-25T15:13:00Z">
          <w:pPr>
            <w:spacing w:line="247" w:lineRule="auto"/>
            <w:ind w:firstLine="720"/>
            <w:jc w:val="both"/>
          </w:pPr>
        </w:pPrChange>
      </w:pPr>
      <w:ins w:id="30073" w:author="Sethvannak Sam" w:date="2022-08-05T11:29:00Z">
        <w:del w:id="3007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07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ដើម្បីធានាបាននូវការវាយតម្លៃប្រកបដោយភាពត្រឹមត្រូវ និងពេញលេញ សវនករទទួលបន្ទុកបាន ប្រមូលភស្តុតាងនៅសវនដ្ឋាន​​ដោយប្រើនីតិវិធី​សវនកម្ម​​ដែលបាន​កំណត់​នៅក្នុង​គោលការណ៍ណែនាំ​ស្ដី​ពី​សវនកម្មអនុលោមភាព​រួមមានការសាកសួរ ការសង្កេត​ និងការពិនិត្យលើឯកសារជាដើម ដោយប្រើប្រាស់មូលដ្ឋានបញ្ជីត្រួតពិនិត្យដែលអង្គភាពសវនកម្មផ្ទៃក្នុងបានផ្ដល់ជូនសវនដ្ឋានមុន​នឹង​សវនករ​យកទៅប្រើប្រាស់​ដើម្បី​ប្រមូលភស្តុតាង​នៅក្នុងដំណើរការសវនកម្ម។ លទ្ធផលនៃការវិភាគ និងវាយតម្លៃ របស់សវនករទទួលបន្ទុកផ្អែកទៅលើភស្តុតាង និងលទ្ធផលនៃការរកឃើញដូចខាងក្រោម៖</w:delText>
          </w:r>
        </w:del>
      </w:ins>
    </w:p>
    <w:p w14:paraId="63D17BC3" w14:textId="4BA7AFD0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076" w:author="Sethvannak Sam" w:date="2022-08-05T11:29:00Z"/>
          <w:del w:id="30077" w:author="Kem Sereyboth" w:date="2023-07-13T14:28:00Z"/>
          <w:rFonts w:ascii="Khmer MEF1" w:hAnsi="Khmer MEF1" w:cs="Khmer MEF1"/>
          <w:sz w:val="24"/>
          <w:szCs w:val="24"/>
          <w:rPrChange w:id="30078" w:author="Sopheak Phorn" w:date="2023-08-25T15:04:00Z">
            <w:rPr>
              <w:ins w:id="30079" w:author="Sethvannak Sam" w:date="2022-08-05T11:29:00Z"/>
              <w:del w:id="30080" w:author="Kem Sereyboth" w:date="2023-07-13T14:28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0081" w:author="Sopheak Phorn" w:date="2023-08-25T15:13:00Z">
          <w:pPr>
            <w:spacing w:line="232" w:lineRule="auto"/>
            <w:ind w:firstLine="720"/>
            <w:jc w:val="both"/>
          </w:pPr>
        </w:pPrChange>
      </w:pPr>
      <w:ins w:id="30082" w:author="Sethvannak Sam" w:date="2022-08-05T11:29:00Z">
        <w:del w:id="3008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084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ខ.កថាខណ្ឌទី២៖ ត្រូវសរសេររៀបរាប់អំពីប្រធានបទ លទ្ធផលរកឃើញ លក្ខណៈវិនិច្ឆ័យ ឫសគល់បញ្ហា និងផលវិបាក។</w:delText>
          </w:r>
        </w:del>
      </w:ins>
    </w:p>
    <w:p w14:paraId="7685CE44" w14:textId="476890F1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085" w:author="Sethvannak Sam" w:date="2022-08-05T11:29:00Z"/>
          <w:del w:id="30086" w:author="Kem Sereyboth" w:date="2023-07-13T14:28:00Z"/>
          <w:rFonts w:ascii="Khmer MEF1" w:hAnsi="Khmer MEF1" w:cs="Khmer MEF1"/>
          <w:sz w:val="24"/>
          <w:szCs w:val="24"/>
          <w:rPrChange w:id="30087" w:author="Sopheak Phorn" w:date="2023-08-25T15:04:00Z">
            <w:rPr>
              <w:ins w:id="30088" w:author="Sethvannak Sam" w:date="2022-08-05T11:29:00Z"/>
              <w:del w:id="30089" w:author="Kem Sereyboth" w:date="2023-07-13T14:28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30090" w:author="Sopheak Phorn" w:date="2023-08-25T15:13:00Z">
          <w:pPr>
            <w:spacing w:line="247" w:lineRule="auto"/>
            <w:ind w:firstLine="720"/>
            <w:jc w:val="both"/>
          </w:pPr>
        </w:pPrChange>
      </w:pPr>
      <w:ins w:id="30091" w:author="Sethvannak Sam" w:date="2022-08-05T11:29:00Z">
        <w:del w:id="3009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093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ក.ប្រធានបទទី១</w:delText>
          </w:r>
        </w:del>
      </w:ins>
    </w:p>
    <w:p w14:paraId="0646EC29" w14:textId="75404A41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094" w:author="Sethvannak Sam" w:date="2022-08-05T11:29:00Z"/>
          <w:del w:id="30095" w:author="Kem Sereyboth" w:date="2023-07-13T14:28:00Z"/>
          <w:rFonts w:ascii="Khmer MEF1" w:hAnsi="Khmer MEF1" w:cs="Khmer MEF1"/>
          <w:sz w:val="24"/>
          <w:szCs w:val="24"/>
          <w:rPrChange w:id="30096" w:author="Sopheak Phorn" w:date="2023-08-25T15:04:00Z">
            <w:rPr>
              <w:ins w:id="30097" w:author="Sethvannak Sam" w:date="2022-08-05T11:29:00Z"/>
              <w:del w:id="30098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0099" w:author="Sopheak Phorn" w:date="2023-08-25T15:13:00Z">
          <w:pPr>
            <w:spacing w:line="247" w:lineRule="auto"/>
            <w:ind w:firstLine="720"/>
            <w:jc w:val="both"/>
          </w:pPr>
        </w:pPrChange>
      </w:pPr>
      <w:ins w:id="30100" w:author="Sethvannak Sam" w:date="2022-08-05T11:29:00Z">
        <w:del w:id="3010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102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១.លទ្ធផលរកឃើញទី១.............................។</w:delText>
          </w:r>
        </w:del>
      </w:ins>
    </w:p>
    <w:p w14:paraId="69DE9245" w14:textId="0D1D77BF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103" w:author="Sethvannak Sam" w:date="2022-08-05T11:29:00Z"/>
          <w:del w:id="30104" w:author="Kem Sereyboth" w:date="2023-07-13T14:28:00Z"/>
          <w:rFonts w:ascii="Khmer MEF1" w:hAnsi="Khmer MEF1" w:cs="Khmer MEF1"/>
          <w:sz w:val="24"/>
          <w:szCs w:val="24"/>
          <w:rPrChange w:id="30105" w:author="Sopheak Phorn" w:date="2023-08-25T15:04:00Z">
            <w:rPr>
              <w:ins w:id="30106" w:author="Sethvannak Sam" w:date="2022-08-05T11:29:00Z"/>
              <w:del w:id="30107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0108" w:author="Sopheak Phorn" w:date="2023-08-25T15:13:00Z">
          <w:pPr>
            <w:spacing w:line="247" w:lineRule="auto"/>
            <w:ind w:firstLine="720"/>
            <w:jc w:val="both"/>
          </w:pPr>
        </w:pPrChange>
      </w:pPr>
      <w:ins w:id="30109" w:author="Sethvannak Sam" w:date="2022-08-05T11:29:00Z">
        <w:del w:id="3011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11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២.លទ្ធផលរកឃើញទី២.............................។</w:delText>
          </w:r>
        </w:del>
      </w:ins>
    </w:p>
    <w:p w14:paraId="1A9E55CF" w14:textId="735CB1CE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112" w:author="Sethvannak Sam" w:date="2022-08-05T11:29:00Z"/>
          <w:del w:id="30113" w:author="Kem Sereyboth" w:date="2023-07-13T14:28:00Z"/>
          <w:rFonts w:ascii="Khmer MEF1" w:hAnsi="Khmer MEF1" w:cs="Khmer MEF1"/>
          <w:sz w:val="24"/>
          <w:szCs w:val="24"/>
          <w:rPrChange w:id="30114" w:author="Sopheak Phorn" w:date="2023-08-25T15:04:00Z">
            <w:rPr>
              <w:ins w:id="30115" w:author="Sethvannak Sam" w:date="2022-08-05T11:29:00Z"/>
              <w:del w:id="30116" w:author="Kem Sereyboth" w:date="2023-07-13T14:28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0117" w:author="Sopheak Phorn" w:date="2023-08-25T15:13:00Z">
          <w:pPr>
            <w:spacing w:line="232" w:lineRule="auto"/>
            <w:ind w:firstLine="720"/>
            <w:jc w:val="both"/>
          </w:pPr>
        </w:pPrChange>
      </w:pPr>
      <w:ins w:id="30118" w:author="Sethvannak Sam" w:date="2022-08-05T11:29:00Z">
        <w:del w:id="3011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12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៣.លក្ខណៈវិនិច្ឆ័យ៖</w:delText>
          </w:r>
        </w:del>
      </w:ins>
    </w:p>
    <w:p w14:paraId="474E9986" w14:textId="0D2ABD37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121" w:author="Sethvannak Sam" w:date="2022-08-05T11:29:00Z"/>
          <w:del w:id="30122" w:author="Kem Sereyboth" w:date="2023-07-13T14:28:00Z"/>
          <w:rFonts w:ascii="Khmer MEF1" w:hAnsi="Khmer MEF1" w:cs="Khmer MEF1"/>
          <w:sz w:val="24"/>
          <w:szCs w:val="24"/>
          <w:rPrChange w:id="30123" w:author="Sopheak Phorn" w:date="2023-08-25T15:04:00Z">
            <w:rPr>
              <w:ins w:id="30124" w:author="Sethvannak Sam" w:date="2022-08-05T11:29:00Z"/>
              <w:del w:id="30125" w:author="Kem Sereyboth" w:date="2023-07-13T14:28:00Z"/>
              <w:rFonts w:ascii="Khmer MEF1" w:hAnsi="Khmer MEF1" w:cs="Khmer MEF1"/>
              <w:spacing w:val="6"/>
              <w:sz w:val="24"/>
              <w:szCs w:val="24"/>
            </w:rPr>
          </w:rPrChange>
        </w:rPr>
        <w:pPrChange w:id="30126" w:author="Sopheak Phorn" w:date="2023-08-25T15:13:00Z">
          <w:pPr>
            <w:ind w:firstLine="720"/>
            <w:jc w:val="both"/>
          </w:pPr>
        </w:pPrChange>
      </w:pPr>
      <w:ins w:id="30127" w:author="Sethvannak Sam" w:date="2022-08-05T11:29:00Z">
        <w:del w:id="3012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៤.ឫសគល់បញ្ហា៖ សវករត្រូវសរសេរឫសគល់បញ្ហានៃការរកឃើញមួយៗ</w:delText>
          </w:r>
        </w:del>
      </w:ins>
    </w:p>
    <w:p w14:paraId="67EDE3F5" w14:textId="75BF5EDA" w:rsidR="005E3919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129" w:author="Kem Sereyboth" w:date="2023-07-13T14:28:00Z"/>
          <w:rFonts w:ascii="Khmer MEF1" w:hAnsi="Khmer MEF1" w:cs="Khmer MEF1"/>
          <w:sz w:val="24"/>
          <w:szCs w:val="24"/>
        </w:rPr>
        <w:pPrChange w:id="30130" w:author="Sopheak Phorn" w:date="2023-08-25T15:13:00Z">
          <w:pPr>
            <w:spacing w:after="0" w:line="232" w:lineRule="auto"/>
            <w:ind w:firstLine="720"/>
          </w:pPr>
        </w:pPrChange>
      </w:pPr>
      <w:ins w:id="30131" w:author="Sethvannak Sam" w:date="2022-08-05T11:29:00Z">
        <w:del w:id="3013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13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៥.ផលវិបាក៖​សវករត្រូវសរសេរផលវិបាកទៅតាមបញ្ហានៃការរកឃើញមួយៗ </w:delText>
          </w:r>
        </w:del>
      </w:ins>
    </w:p>
    <w:bookmarkEnd w:id="30048"/>
    <w:p w14:paraId="2C4F1F5F" w14:textId="7878CAAE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134" w:author="Sethvannak Sam" w:date="2022-07-26T14:35:00Z"/>
          <w:del w:id="30135" w:author="Kem Sereyboth" w:date="2023-07-13T14:28:00Z"/>
          <w:rFonts w:ascii="Khmer MEF1" w:hAnsi="Khmer MEF1" w:cs="Khmer MEF1"/>
          <w:sz w:val="24"/>
          <w:szCs w:val="24"/>
          <w:rPrChange w:id="30136" w:author="Sopheak Phorn" w:date="2023-08-25T15:04:00Z">
            <w:rPr>
              <w:ins w:id="30137" w:author="Sethvannak Sam" w:date="2022-07-26T14:35:00Z"/>
              <w:del w:id="30138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30139" w:author="Sopheak Phorn" w:date="2023-08-25T15:13:00Z">
          <w:pPr>
            <w:spacing w:after="0" w:line="244" w:lineRule="auto"/>
            <w:ind w:firstLine="720"/>
            <w:jc w:val="both"/>
          </w:pPr>
        </w:pPrChange>
      </w:pPr>
      <w:ins w:id="30140" w:author="Sethvannak Sam" w:date="2022-07-26T14:35:00Z">
        <w:del w:id="3014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14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ដើម្បីទទួលបានលទ្ធផលដែលសមស្រប និងមានភាពត្រឹមត្រូវ សវនករបានធ្វើការប្រមូល និងត្រួតពិនិត្យសមាសធាតុសំខាន់នៅក្នុងដំណាក់កាលសវនកម្មនះ ដើម្បីប្រមូលភ្តុតាង ក្នុងការត្រួតពិនិត្យ និងវាយតម្លៃប្រកបដោយភាពពិតប្រាកដ ពេញលេញ សមស្រប និងគ្រប់គ្រាន់ តាមរយៈការត្រួតពិនិត្យលើឯកសាររឹង និងទន់ផ្លូវការដែលទទួលបានពីសវនដ្ឋាន ដូចជាការសាកសួរ ការសម្ភាសន៍ ការពិនិត្យលើរបាយការណ៍ និងទិន្ន័យដែលសវនដ្ឋានបានផ្តល់ជូន។ បន្ទាប់មក សវនករ បានធ្វើការវាយតម្លៃលើភស្តុតាងទាំងនោះ តាមរយៈតាមរយៈការគណនា ការប្រៀបធៀប ការបែងចែកព័ត៌មាន ទៅជាសមាសធាតុ និងទឡីករណ៍សមហេតុផល។</w:delText>
          </w:r>
        </w:del>
      </w:ins>
    </w:p>
    <w:p w14:paraId="72735288" w14:textId="3915152F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143" w:author="Sethvannak Sam" w:date="2022-07-26T14:35:00Z"/>
          <w:del w:id="30144" w:author="Kem Sereyboth" w:date="2023-07-13T14:28:00Z"/>
          <w:rFonts w:ascii="Khmer MEF1" w:hAnsi="Khmer MEF1" w:cs="Khmer MEF1"/>
          <w:sz w:val="24"/>
          <w:szCs w:val="24"/>
          <w:rPrChange w:id="30145" w:author="Sopheak Phorn" w:date="2023-08-25T15:04:00Z">
            <w:rPr>
              <w:ins w:id="30146" w:author="Sethvannak Sam" w:date="2022-07-26T14:35:00Z"/>
              <w:del w:id="30147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30148" w:author="Sopheak Phorn" w:date="2023-08-25T15:13:00Z">
          <w:pPr>
            <w:spacing w:after="0" w:line="244" w:lineRule="auto"/>
            <w:ind w:firstLine="720"/>
            <w:jc w:val="both"/>
          </w:pPr>
        </w:pPrChange>
      </w:pPr>
      <w:ins w:id="30149" w:author="Sethvannak Sam" w:date="2022-07-26T14:35:00Z">
        <w:del w:id="3015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15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ឆ្លងតាមការប្រមូល និងត្រួតពិនិត្យភស្តុតាងខាងលើដែលទទួលបាន ដោយប្រៀបធៀបរវាងភស្តុតាង និងលក្ខណៈវិនិច្ឆ័យដែលបានកំណត់ សវនករបានរកឃើញនូវលទ្ធផល ដូចខាងក្រោម៖</w:delText>
          </w:r>
        </w:del>
      </w:ins>
    </w:p>
    <w:p w14:paraId="4D320F23" w14:textId="70F18374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152" w:author="Sethvannak Sam" w:date="2022-07-26T14:35:00Z"/>
          <w:del w:id="30153" w:author="Kem Sereyboth" w:date="2023-07-13T14:28:00Z"/>
          <w:rFonts w:ascii="Khmer MEF1" w:hAnsi="Khmer MEF1" w:cs="Khmer MEF1"/>
          <w:sz w:val="24"/>
          <w:szCs w:val="24"/>
          <w:rPrChange w:id="30154" w:author="Sopheak Phorn" w:date="2023-08-25T15:04:00Z">
            <w:rPr>
              <w:ins w:id="30155" w:author="Sethvannak Sam" w:date="2022-07-26T14:35:00Z"/>
              <w:del w:id="30156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30157" w:author="Sopheak Phorn" w:date="2023-08-25T15:13:00Z">
          <w:pPr>
            <w:spacing w:after="0" w:line="244" w:lineRule="auto"/>
            <w:ind w:firstLine="720"/>
            <w:jc w:val="both"/>
          </w:pPr>
        </w:pPrChange>
      </w:pPr>
      <w:ins w:id="30158" w:author="Sethvannak Sam" w:date="2022-07-26T14:35:00Z">
        <w:del w:id="3015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160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ក.ប្រធានបទទី១</w:delText>
          </w:r>
        </w:del>
      </w:ins>
    </w:p>
    <w:p w14:paraId="147B8291" w14:textId="30907082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161" w:author="Sethvannak Sam" w:date="2022-07-26T14:35:00Z"/>
          <w:del w:id="30162" w:author="Kem Sereyboth" w:date="2023-07-13T14:28:00Z"/>
          <w:rFonts w:ascii="Khmer MEF1" w:hAnsi="Khmer MEF1" w:cs="Khmer MEF1"/>
          <w:sz w:val="24"/>
          <w:szCs w:val="24"/>
          <w:rPrChange w:id="30163" w:author="Sopheak Phorn" w:date="2023-08-25T15:04:00Z">
            <w:rPr>
              <w:ins w:id="30164" w:author="Sethvannak Sam" w:date="2022-07-26T14:35:00Z"/>
              <w:del w:id="30165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30166" w:author="Sopheak Phorn" w:date="2023-08-25T15:13:00Z">
          <w:pPr>
            <w:spacing w:after="0" w:line="244" w:lineRule="auto"/>
            <w:ind w:firstLine="720"/>
            <w:jc w:val="both"/>
          </w:pPr>
        </w:pPrChange>
      </w:pPr>
      <w:ins w:id="30167" w:author="Sethvannak Sam" w:date="2022-07-26T14:35:00Z">
        <w:del w:id="3016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16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ក.១.លទ្ធផលរកឃើញទី១.............................។</w:delText>
          </w:r>
        </w:del>
      </w:ins>
    </w:p>
    <w:p w14:paraId="614CA7C6" w14:textId="169B2DD1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170" w:author="Sethvannak Sam" w:date="2022-07-26T14:35:00Z"/>
          <w:del w:id="30171" w:author="Kem Sereyboth" w:date="2023-07-13T14:28:00Z"/>
          <w:rFonts w:ascii="Khmer MEF1" w:hAnsi="Khmer MEF1" w:cs="Khmer MEF1"/>
          <w:sz w:val="24"/>
          <w:szCs w:val="24"/>
          <w:rPrChange w:id="30172" w:author="Sopheak Phorn" w:date="2023-08-25T15:04:00Z">
            <w:rPr>
              <w:ins w:id="30173" w:author="Sethvannak Sam" w:date="2022-07-26T14:35:00Z"/>
              <w:del w:id="30174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30175" w:author="Sopheak Phorn" w:date="2023-08-25T15:13:00Z">
          <w:pPr>
            <w:spacing w:after="0" w:line="244" w:lineRule="auto"/>
            <w:ind w:firstLine="720"/>
            <w:jc w:val="both"/>
          </w:pPr>
        </w:pPrChange>
      </w:pPr>
      <w:ins w:id="30176" w:author="Sethvannak Sam" w:date="2022-07-26T14:35:00Z">
        <w:del w:id="3017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17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ក.២.លក្ខណៈវិនិច្ឆ័យៈ.............................។</w:delText>
          </w:r>
        </w:del>
      </w:ins>
    </w:p>
    <w:p w14:paraId="54CD527C" w14:textId="5A396358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179" w:author="Sethvannak Sam" w:date="2022-07-26T14:35:00Z"/>
          <w:del w:id="30180" w:author="Kem Sereyboth" w:date="2023-07-13T14:28:00Z"/>
          <w:rFonts w:ascii="Khmer MEF1" w:hAnsi="Khmer MEF1" w:cs="Khmer MEF1"/>
          <w:rPrChange w:id="30181" w:author="Sopheak Phorn" w:date="2023-08-25T15:04:00Z">
            <w:rPr>
              <w:ins w:id="30182" w:author="Sethvannak Sam" w:date="2022-07-26T14:35:00Z"/>
              <w:del w:id="30183" w:author="Kem Sereyboth" w:date="2023-07-13T14:28:00Z"/>
              <w:rFonts w:ascii="Khmer MEF1" w:hAnsi="Khmer MEF1" w:cs="Khmer MEF1"/>
              <w:b/>
              <w:bCs/>
              <w:highlight w:val="yellow"/>
              <w:lang w:val="ca-ES"/>
            </w:rPr>
          </w:rPrChange>
        </w:rPr>
        <w:pPrChange w:id="30184" w:author="Sopheak Phorn" w:date="2023-08-25T15:13:00Z">
          <w:pPr>
            <w:pStyle w:val="NormalWeb"/>
            <w:spacing w:before="0" w:beforeAutospacing="0" w:after="0" w:afterAutospacing="0" w:line="244" w:lineRule="auto"/>
            <w:ind w:firstLine="720"/>
          </w:pPr>
        </w:pPrChange>
      </w:pPr>
    </w:p>
    <w:p w14:paraId="63E24D0A" w14:textId="679E38FE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185" w:author="Sethvannak Sam" w:date="2022-07-26T14:35:00Z"/>
          <w:del w:id="30186" w:author="Kem Sereyboth" w:date="2023-07-13T14:28:00Z"/>
          <w:rFonts w:ascii="Khmer MEF1" w:hAnsi="Khmer MEF1" w:cs="Khmer MEF1"/>
          <w:sz w:val="24"/>
          <w:szCs w:val="24"/>
          <w:rPrChange w:id="30187" w:author="Sopheak Phorn" w:date="2023-08-25T15:04:00Z">
            <w:rPr>
              <w:ins w:id="30188" w:author="Sethvannak Sam" w:date="2022-07-26T14:35:00Z"/>
              <w:del w:id="30189" w:author="Kem Sereyboth" w:date="2023-07-13T14:28:00Z"/>
              <w:rFonts w:ascii="Khmer MEF2" w:hAnsi="Khmer MEF2" w:cs="Khmer MEF2"/>
              <w:sz w:val="24"/>
              <w:szCs w:val="24"/>
              <w:highlight w:val="yellow"/>
              <w:lang w:val="ca-ES"/>
            </w:rPr>
          </w:rPrChange>
        </w:rPr>
        <w:pPrChange w:id="30190" w:author="Sopheak Phorn" w:date="2023-08-25T15:13:00Z">
          <w:pPr>
            <w:spacing w:after="0" w:line="232" w:lineRule="auto"/>
            <w:ind w:firstLine="720"/>
          </w:pPr>
        </w:pPrChange>
      </w:pPr>
      <w:ins w:id="30191" w:author="Sethvannak Sam" w:date="2022-07-26T14:35:00Z">
        <w:del w:id="3019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193" w:author="Sopheak Phorn" w:date="2023-08-25T15:04:00Z">
                <w:rPr>
                  <w:rFonts w:ascii="Khmer MEF2" w:hAnsi="Khmer MEF2" w:cs="Khmer MEF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១១.ការវិភាគ និងវាយតម្លៃរបស់សវនករទទួលបន្ទុក</w:delText>
          </w:r>
        </w:del>
      </w:ins>
    </w:p>
    <w:p w14:paraId="7BB26B58" w14:textId="015149C9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194" w:author="Sethvannak Sam" w:date="2022-07-26T14:35:00Z"/>
          <w:del w:id="30195" w:author="Kem Sereyboth" w:date="2023-07-13T14:28:00Z"/>
          <w:rFonts w:ascii="Khmer MEF1" w:hAnsi="Khmer MEF1" w:cs="Khmer MEF1"/>
          <w:sz w:val="24"/>
          <w:szCs w:val="24"/>
          <w:rPrChange w:id="30196" w:author="Sopheak Phorn" w:date="2023-08-25T15:04:00Z">
            <w:rPr>
              <w:ins w:id="30197" w:author="Sethvannak Sam" w:date="2022-07-26T14:35:00Z"/>
              <w:del w:id="30198" w:author="Kem Sereyboth" w:date="2023-07-13T14:28:00Z"/>
              <w:rFonts w:ascii="Khmer MEF1" w:hAnsi="Khmer MEF1" w:cs="Khmer MEF1"/>
              <w:spacing w:val="6"/>
              <w:sz w:val="24"/>
              <w:szCs w:val="24"/>
              <w:highlight w:val="yellow"/>
              <w:lang w:val="ca-ES"/>
            </w:rPr>
          </w:rPrChange>
        </w:rPr>
        <w:pPrChange w:id="30199" w:author="Sopheak Phorn" w:date="2023-08-25T15:13:00Z">
          <w:pPr>
            <w:spacing w:after="0" w:line="232" w:lineRule="auto"/>
            <w:ind w:firstLine="720"/>
            <w:jc w:val="both"/>
          </w:pPr>
        </w:pPrChange>
      </w:pPr>
      <w:ins w:id="30200" w:author="Sethvannak Sam" w:date="2022-07-26T14:35:00Z">
        <w:del w:id="3020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202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ក្នុងការវិភាគ និងវាយតម្លៃទៅលើភស្តុតាង និងទនិន្ន័យ សវនករទទួលបន្ទុក(...........)បានរកឃើញនូវភាពមិនអនុលោមមួយចំនួនដែលសវនដ្ឋាន(...........)បានអនុវត្តមិនទាន់បានគ្រប់ជ្រុងជ្រោយ និងសមស្របដែលអាចនាំឱ្យកើតមាននូវហានិភ័យដល់អង្គភាពនាពេលអនាគត។ តាមរយៈការរកឃើញនូវលទ្ធផលខាងលើនេះ សវនករទទួលបន្ទុកបានធ្វើការវិភាគបែបបរិមាណ និងការវិភាគបែបគុណភាព តាមរយៈការជួបដោយផ្ទាល់ពីបុគ្គលទទួលបន្ទុកតាមផ្នែកនីមួយៗខាងលើរួចមក សវនករទទួលបន្ទុក(......)អាចធ្វើការវិភាគ និងវាយតម្លៃសវនដ្ឋាន(......)ដូចខាងក្រោម៖</w:delText>
          </w:r>
        </w:del>
      </w:ins>
    </w:p>
    <w:p w14:paraId="06CD12B2" w14:textId="6DDA3633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203" w:author="Sethvannak Sam" w:date="2022-07-26T14:35:00Z"/>
          <w:del w:id="30204" w:author="Kem Sereyboth" w:date="2023-07-13T14:28:00Z"/>
          <w:rFonts w:ascii="Khmer MEF1" w:hAnsi="Khmer MEF1" w:cs="Khmer MEF1"/>
          <w:sz w:val="24"/>
          <w:szCs w:val="24"/>
          <w:rPrChange w:id="30205" w:author="Sopheak Phorn" w:date="2023-08-25T15:04:00Z">
            <w:rPr>
              <w:ins w:id="30206" w:author="Sethvannak Sam" w:date="2022-07-26T14:35:00Z"/>
              <w:del w:id="30207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30208" w:author="Sopheak Phorn" w:date="2023-08-25T15:13:00Z">
          <w:pPr>
            <w:spacing w:after="0" w:line="232" w:lineRule="auto"/>
            <w:ind w:firstLine="720"/>
            <w:jc w:val="both"/>
          </w:pPr>
        </w:pPrChange>
      </w:pPr>
      <w:ins w:id="30209" w:author="Sethvannak Sam" w:date="2022-07-26T14:35:00Z">
        <w:del w:id="3021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21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21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សវនករទទួលបន្ទុកត្រូវរៀបរាប់អំពីព័ត៌មានដែលជាឬសគល់បញ្ហាបានរកឃើញ និងផលវិបាកដែលអាចកើតមានប្រសិនបើពុំមានការពង្រឹងការរៀបចំ នូវអនុលោមភាពនៃប្រតិបត្តិការត្រួតពិនិត្យដែលជាចំណុចខ្សោយដែលបានរកឃើញទេនោះ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3021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]</w:delText>
          </w:r>
        </w:del>
      </w:ins>
    </w:p>
    <w:p w14:paraId="0452F6BB" w14:textId="24080AB8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214" w:author="Sethvannak Sam" w:date="2022-07-26T14:35:00Z"/>
          <w:del w:id="30215" w:author="Kem Sereyboth" w:date="2023-07-13T14:28:00Z"/>
          <w:rFonts w:ascii="Khmer MEF1" w:hAnsi="Khmer MEF1" w:cs="Khmer MEF1"/>
          <w:sz w:val="24"/>
          <w:szCs w:val="24"/>
          <w:rPrChange w:id="30216" w:author="Sopheak Phorn" w:date="2023-08-25T15:04:00Z">
            <w:rPr>
              <w:ins w:id="30217" w:author="Sethvannak Sam" w:date="2022-07-26T14:35:00Z"/>
              <w:del w:id="30218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30219" w:author="Sopheak Phorn" w:date="2023-08-25T15:13:00Z">
          <w:pPr>
            <w:spacing w:after="0" w:line="232" w:lineRule="auto"/>
            <w:ind w:firstLine="720"/>
            <w:jc w:val="both"/>
          </w:pPr>
        </w:pPrChange>
      </w:pPr>
      <w:ins w:id="30220" w:author="Sethvannak Sam" w:date="2022-07-26T14:35:00Z">
        <w:del w:id="3022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22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ក្នុងចំណុចនេះ សវនករទទួលបន្ទុកអាចរៀបរាប់ដូចគំរូខាងក្រោម៖</w:delText>
          </w:r>
        </w:del>
      </w:ins>
    </w:p>
    <w:p w14:paraId="7DD02305" w14:textId="16E44DEC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223" w:author="Sethvannak Sam" w:date="2022-07-26T14:35:00Z"/>
          <w:del w:id="30224" w:author="Kem Sereyboth" w:date="2023-07-13T14:28:00Z"/>
          <w:rFonts w:ascii="Khmer MEF1" w:hAnsi="Khmer MEF1" w:cs="Khmer MEF1"/>
          <w:sz w:val="24"/>
          <w:szCs w:val="24"/>
          <w:rPrChange w:id="30225" w:author="Sopheak Phorn" w:date="2023-08-25T15:04:00Z">
            <w:rPr>
              <w:ins w:id="30226" w:author="Sethvannak Sam" w:date="2022-07-26T14:35:00Z"/>
              <w:del w:id="30227" w:author="Kem Sereyboth" w:date="2023-07-13T14:28:00Z"/>
              <w:rFonts w:ascii="Khmer MEF1" w:hAnsi="Khmer MEF1" w:cs="Khmer MEF1"/>
              <w:b/>
              <w:bCs/>
              <w:sz w:val="24"/>
              <w:szCs w:val="24"/>
              <w:highlight w:val="yellow"/>
            </w:rPr>
          </w:rPrChange>
        </w:rPr>
        <w:pPrChange w:id="30228" w:author="Sopheak Phorn" w:date="2023-08-25T15:13:00Z">
          <w:pPr>
            <w:spacing w:after="0" w:line="232" w:lineRule="auto"/>
            <w:ind w:firstLine="720"/>
          </w:pPr>
        </w:pPrChange>
      </w:pPr>
      <w:ins w:id="30229" w:author="Sethvannak Sam" w:date="2022-07-26T14:35:00Z">
        <w:del w:id="3023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231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>ក. ប្រធានបទទី១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30232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</w:rPr>
              </w:rPrChange>
            </w:rPr>
            <w:delText>: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233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 សវនករទទួលបន្ទុកបានពិនិត្យលើប្រធានបទ...... និងបានរកឃើញថាៈ</w:delText>
          </w:r>
        </w:del>
      </w:ins>
    </w:p>
    <w:p w14:paraId="34DC74C6" w14:textId="08B99EE6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234" w:author="Sethvannak Sam" w:date="2022-07-26T14:35:00Z"/>
          <w:del w:id="30235" w:author="Kem Sereyboth" w:date="2023-07-13T14:28:00Z"/>
          <w:rFonts w:ascii="Khmer MEF1" w:hAnsi="Khmer MEF1" w:cs="Khmer MEF1"/>
          <w:sz w:val="24"/>
          <w:szCs w:val="24"/>
          <w:rPrChange w:id="30236" w:author="Sopheak Phorn" w:date="2023-08-25T15:04:00Z">
            <w:rPr>
              <w:ins w:id="30237" w:author="Sethvannak Sam" w:date="2022-07-26T14:35:00Z"/>
              <w:del w:id="30238" w:author="Kem Sereyboth" w:date="2023-07-13T14:28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30239" w:author="Sopheak Phorn" w:date="2023-08-25T15:13:00Z">
          <w:pPr>
            <w:spacing w:after="0" w:line="232" w:lineRule="auto"/>
            <w:ind w:firstLine="720"/>
          </w:pPr>
        </w:pPrChange>
      </w:pPr>
      <w:ins w:id="30240" w:author="Sethvannak Sam" w:date="2022-07-26T14:35:00Z">
        <w:del w:id="3024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242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</w:rPr>
              </w:rPrChange>
            </w:rPr>
            <w:delText>Ex: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243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 រចនាសម្ព័ន្ធ</w:delText>
          </w:r>
        </w:del>
      </w:ins>
    </w:p>
    <w:p w14:paraId="08789072" w14:textId="25BB9BC9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244" w:author="Sethvannak Sam" w:date="2022-07-26T14:35:00Z"/>
          <w:del w:id="30245" w:author="Kem Sereyboth" w:date="2023-07-13T14:28:00Z"/>
          <w:rFonts w:ascii="Khmer MEF1" w:hAnsi="Khmer MEF1" w:cs="Khmer MEF1"/>
          <w:sz w:val="24"/>
          <w:szCs w:val="24"/>
          <w:rPrChange w:id="30246" w:author="Sopheak Phorn" w:date="2023-08-25T15:04:00Z">
            <w:rPr>
              <w:ins w:id="30247" w:author="Sethvannak Sam" w:date="2022-07-26T14:35:00Z"/>
              <w:del w:id="30248" w:author="Kem Sereyboth" w:date="2023-07-13T14:28:00Z"/>
              <w:rFonts w:ascii="Khmer MEF1" w:hAnsi="Khmer MEF1" w:cs="Khmer MEF1"/>
              <w:sz w:val="24"/>
              <w:szCs w:val="24"/>
              <w:highlight w:val="yellow"/>
            </w:rPr>
          </w:rPrChange>
        </w:rPr>
        <w:pPrChange w:id="30249" w:author="Sopheak Phorn" w:date="2023-08-25T15:13:00Z">
          <w:pPr>
            <w:spacing w:after="0" w:line="232" w:lineRule="auto"/>
            <w:ind w:firstLine="720"/>
          </w:pPr>
        </w:pPrChange>
      </w:pPr>
      <w:ins w:id="30250" w:author="Sethvannak Sam" w:date="2022-07-26T14:35:00Z">
        <w:del w:id="3025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25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253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>ក.១.លទ្ធផលរកឃើញ៖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3025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>(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25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សវនករផ្ទៃក្នុងបានពិនិត្យរកឃើញទៅលើចំណុចខ្វះខាតរបស់សវនដ្ឋានត្រង់ចំណុចណាមួយ)...............................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3025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>Ex: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25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 មិនទាន់មានអនុប្រធានការិយាល័យ</w:delText>
          </w:r>
        </w:del>
      </w:ins>
    </w:p>
    <w:p w14:paraId="144A27F4" w14:textId="49AEAF3F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258" w:author="Sethvannak Sam" w:date="2022-07-26T14:35:00Z"/>
          <w:del w:id="30259" w:author="Kem Sereyboth" w:date="2023-07-13T14:28:00Z"/>
          <w:rFonts w:ascii="Khmer MEF1" w:hAnsi="Khmer MEF1" w:cs="Khmer MEF1"/>
          <w:sz w:val="24"/>
          <w:szCs w:val="24"/>
          <w:cs/>
          <w:rPrChange w:id="30260" w:author="Sopheak Phorn" w:date="2023-08-25T15:04:00Z">
            <w:rPr>
              <w:ins w:id="30261" w:author="Sethvannak Sam" w:date="2022-07-26T14:35:00Z"/>
              <w:del w:id="30262" w:author="Kem Sereyboth" w:date="2023-07-13T14:28:00Z"/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</w:rPr>
          </w:rPrChange>
        </w:rPr>
        <w:pPrChange w:id="30263" w:author="Sopheak Phorn" w:date="2023-08-25T15:13:00Z">
          <w:pPr>
            <w:spacing w:after="0" w:line="232" w:lineRule="auto"/>
            <w:ind w:firstLine="567"/>
          </w:pPr>
        </w:pPrChange>
      </w:pPr>
      <w:ins w:id="30264" w:author="Sethvannak Sam" w:date="2022-07-26T14:35:00Z">
        <w:del w:id="3026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26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3026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268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ក.២.ឬសគល់បញ្ហា៖(កត្តាអ្វីដែលធ្វើអោយដែលបង្កើតឱ្យមានលទ្ធផលរកឃើញ)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30269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</w:rPr>
              </w:rPrChange>
            </w:rPr>
            <w:delText>Ex: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270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 ដោយសារតែខ្វះមន្រ្តីបំពេញការងារ ..............................</w:delText>
          </w:r>
        </w:del>
      </w:ins>
    </w:p>
    <w:p w14:paraId="7BEB7A81" w14:textId="0F533B5D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271" w:author="Sethvannak Sam" w:date="2022-07-26T14:35:00Z"/>
          <w:del w:id="30272" w:author="Kem Sereyboth" w:date="2023-07-13T14:28:00Z"/>
          <w:rFonts w:ascii="Khmer MEF1" w:hAnsi="Khmer MEF1" w:cs="Khmer MEF1"/>
          <w:sz w:val="24"/>
          <w:szCs w:val="24"/>
          <w:rPrChange w:id="30273" w:author="Sopheak Phorn" w:date="2023-08-25T15:04:00Z">
            <w:rPr>
              <w:ins w:id="30274" w:author="Sethvannak Sam" w:date="2022-07-26T14:35:00Z"/>
              <w:del w:id="30275" w:author="Kem Sereyboth" w:date="2023-07-13T14:28:00Z"/>
              <w:rFonts w:ascii="Khmer MEF1" w:hAnsi="Khmer MEF1" w:cs="Khmer MEF1"/>
              <w:b/>
              <w:bCs/>
              <w:sz w:val="24"/>
              <w:szCs w:val="24"/>
              <w:highlight w:val="yellow"/>
            </w:rPr>
          </w:rPrChange>
        </w:rPr>
        <w:pPrChange w:id="30276" w:author="Sopheak Phorn" w:date="2023-08-25T15:13:00Z">
          <w:pPr>
            <w:spacing w:before="240" w:after="0" w:line="232" w:lineRule="auto"/>
            <w:ind w:left="993" w:hanging="284"/>
          </w:pPr>
        </w:pPrChange>
      </w:pPr>
      <w:ins w:id="30277" w:author="Sethvannak Sam" w:date="2022-07-26T14:35:00Z">
        <w:del w:id="3027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27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280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ក.៣.ផលវិបាក៖(ប៉ះពាល់ដល់ការងារអ្វីមួយ)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30281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</w:rPr>
              </w:rPrChange>
            </w:rPr>
            <w:delText>Ex: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282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 ប៉ះពាល់ទៅលើប្រសិទ្ធភាព និងប្រសិទ្ធផល                   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30283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</w:rPr>
              </w:rPrChange>
            </w:rPr>
            <w:delText xml:space="preserve">    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284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    ការងារប្រចាំថ្ងៃ..................................</w:delText>
          </w:r>
        </w:del>
      </w:ins>
    </w:p>
    <w:p w14:paraId="13C78FEA" w14:textId="69DE0EFD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285" w:author="Sethvannak Sam" w:date="2022-07-26T14:35:00Z"/>
          <w:del w:id="30286" w:author="Kem Sereyboth" w:date="2023-07-13T14:28:00Z"/>
          <w:rFonts w:ascii="Khmer MEF1" w:hAnsi="Khmer MEF1" w:cs="Khmer MEF1"/>
          <w:sz w:val="24"/>
          <w:szCs w:val="24"/>
          <w:rPrChange w:id="30287" w:author="Sopheak Phorn" w:date="2023-08-25T15:04:00Z">
            <w:rPr>
              <w:ins w:id="30288" w:author="Sethvannak Sam" w:date="2022-07-26T14:35:00Z"/>
              <w:del w:id="30289" w:author="Kem Sereyboth" w:date="2023-07-13T14:28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30290" w:author="Sopheak Phorn" w:date="2023-08-25T15:13:00Z">
          <w:pPr>
            <w:spacing w:after="0" w:line="232" w:lineRule="auto"/>
            <w:ind w:firstLine="720"/>
          </w:pPr>
        </w:pPrChange>
      </w:pPr>
      <w:ins w:id="30291" w:author="Sethvannak Sam" w:date="2022-07-26T14:35:00Z">
        <w:del w:id="3029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293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ខ. ប្រធានបទទី២ </w:delText>
          </w:r>
        </w:del>
      </w:ins>
    </w:p>
    <w:p w14:paraId="69E8D0F5" w14:textId="4FDAEC14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294" w:author="Sethvannak Sam" w:date="2022-07-26T14:35:00Z"/>
          <w:del w:id="30295" w:author="Kem Sereyboth" w:date="2023-07-13T14:28:00Z"/>
          <w:rFonts w:ascii="Khmer MEF1" w:hAnsi="Khmer MEF1" w:cs="Khmer MEF1"/>
          <w:sz w:val="24"/>
          <w:szCs w:val="24"/>
          <w:rPrChange w:id="30296" w:author="Sopheak Phorn" w:date="2023-08-25T15:04:00Z">
            <w:rPr>
              <w:ins w:id="30297" w:author="Sethvannak Sam" w:date="2022-07-26T14:35:00Z"/>
              <w:del w:id="30298" w:author="Kem Sereyboth" w:date="2023-07-13T14:28:00Z"/>
              <w:rFonts w:ascii="Khmer MEF1" w:hAnsi="Khmer MEF1" w:cs="Khmer MEF1"/>
              <w:sz w:val="24"/>
              <w:szCs w:val="24"/>
              <w:highlight w:val="yellow"/>
            </w:rPr>
          </w:rPrChange>
        </w:rPr>
        <w:pPrChange w:id="30299" w:author="Sopheak Phorn" w:date="2023-08-25T15:13:00Z">
          <w:pPr>
            <w:spacing w:after="0" w:line="232" w:lineRule="auto"/>
            <w:ind w:firstLine="720"/>
          </w:pPr>
        </w:pPrChange>
      </w:pPr>
      <w:ins w:id="30300" w:author="Sethvannak Sam" w:date="2022-07-26T14:35:00Z">
        <w:del w:id="3030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30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303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ខ.១.លទ្ធផលរកឃើញ៖...................................................................................</w:delText>
          </w:r>
        </w:del>
      </w:ins>
    </w:p>
    <w:p w14:paraId="23A535C0" w14:textId="39079637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304" w:author="Sethvannak Sam" w:date="2022-07-26T14:35:00Z"/>
          <w:del w:id="30305" w:author="Kem Sereyboth" w:date="2023-07-13T14:28:00Z"/>
          <w:rFonts w:ascii="Khmer MEF1" w:hAnsi="Khmer MEF1" w:cs="Khmer MEF1"/>
          <w:sz w:val="24"/>
          <w:szCs w:val="24"/>
          <w:cs/>
          <w:rPrChange w:id="30306" w:author="Sopheak Phorn" w:date="2023-08-25T15:04:00Z">
            <w:rPr>
              <w:ins w:id="30307" w:author="Sethvannak Sam" w:date="2022-07-26T14:35:00Z"/>
              <w:del w:id="30308" w:author="Kem Sereyboth" w:date="2023-07-13T14:28:00Z"/>
              <w:rFonts w:ascii="Khmer MEF1" w:hAnsi="Khmer MEF1" w:cs="Khmer MEF1"/>
              <w:sz w:val="24"/>
              <w:szCs w:val="24"/>
              <w:highlight w:val="yellow"/>
              <w:cs/>
              <w:lang w:val="ca-ES"/>
            </w:rPr>
          </w:rPrChange>
        </w:rPr>
        <w:pPrChange w:id="30309" w:author="Sopheak Phorn" w:date="2023-08-25T15:13:00Z">
          <w:pPr>
            <w:spacing w:after="0" w:line="232" w:lineRule="auto"/>
            <w:ind w:firstLine="720"/>
          </w:pPr>
        </w:pPrChange>
      </w:pPr>
      <w:ins w:id="30310" w:author="Sethvannak Sam" w:date="2022-07-26T14:35:00Z">
        <w:del w:id="3031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31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313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ខ.២.ឬសគល់បញ្ហា៖.......................................................................................</w:delText>
          </w:r>
        </w:del>
      </w:ins>
    </w:p>
    <w:p w14:paraId="140BCC10" w14:textId="7FFE6C42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314" w:author="Sethvannak Sam" w:date="2022-07-26T14:35:00Z"/>
          <w:del w:id="30315" w:author="Kem Sereyboth" w:date="2023-07-13T14:28:00Z"/>
          <w:rFonts w:ascii="Khmer MEF1" w:hAnsi="Khmer MEF1" w:cs="Khmer MEF1"/>
          <w:sz w:val="24"/>
          <w:szCs w:val="24"/>
          <w:rPrChange w:id="30316" w:author="Sopheak Phorn" w:date="2023-08-25T15:04:00Z">
            <w:rPr>
              <w:ins w:id="30317" w:author="Sethvannak Sam" w:date="2022-07-26T14:35:00Z"/>
              <w:del w:id="30318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0319" w:author="Sopheak Phorn" w:date="2023-08-25T15:13:00Z">
          <w:pPr>
            <w:spacing w:after="0" w:line="232" w:lineRule="auto"/>
            <w:ind w:firstLine="720"/>
          </w:pPr>
        </w:pPrChange>
      </w:pPr>
      <w:ins w:id="30320" w:author="Sethvannak Sam" w:date="2022-07-26T14:35:00Z">
        <w:del w:id="3032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32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323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ខ.៣.ផលវិបាក៖...........................................................................................</w:delText>
          </w:r>
        </w:del>
      </w:ins>
      <w:ins w:id="30324" w:author="Kem Sereiboth" w:date="2022-09-13T15:36:00Z">
        <w:del w:id="30325" w:author="Kem Sereyboth" w:date="2023-07-13T14:28:00Z">
          <w:r w:rsidR="00D53DD0" w:rsidRPr="00B26CA9" w:rsidDel="00DA0E01">
            <w:rPr>
              <w:rFonts w:ascii="Khmer MEF1" w:hAnsi="Khmer MEF1" w:cs="Khmer MEF1"/>
              <w:sz w:val="24"/>
              <w:szCs w:val="24"/>
              <w:cs/>
              <w:rPrChange w:id="3032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0327" w:author="Kem Sereiboth" w:date="2022-09-19T09:42:00Z">
        <w:del w:id="30328" w:author="Kem Sereyboth" w:date="2023-07-13T14:28:00Z">
          <w:r w:rsidR="00BE632D" w:rsidRPr="00B26CA9" w:rsidDel="00DA0E01">
            <w:rPr>
              <w:rFonts w:ascii="Khmer MEF1" w:hAnsi="Khmer MEF1" w:cs="Khmer MEF1"/>
              <w:sz w:val="24"/>
              <w:szCs w:val="24"/>
              <w:cs/>
              <w:rPrChange w:id="30329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ប៉ះពាល់ដល់ប្រសិទ្ធភាព</w:delText>
          </w:r>
        </w:del>
      </w:ins>
      <w:ins w:id="30330" w:author="User" w:date="2022-10-04T14:02:00Z">
        <w:del w:id="30331" w:author="Kem Sereyboth" w:date="2023-07-13T14:28:00Z">
          <w:r w:rsidR="00EC0BD6" w:rsidRPr="00B26CA9" w:rsidDel="00DA0E01">
            <w:rPr>
              <w:rFonts w:ascii="Khmer MEF1" w:hAnsi="Khmer MEF1" w:cs="Khmer MEF1"/>
              <w:sz w:val="24"/>
              <w:szCs w:val="24"/>
              <w:cs/>
              <w:rPrChange w:id="30332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0333" w:author="User" w:date="2022-10-04T14:01:00Z">
        <w:del w:id="30334" w:author="Kem Sereyboth" w:date="2023-07-13T14:28:00Z">
          <w:r w:rsidR="00EC0BD6" w:rsidRPr="00B26CA9" w:rsidDel="00DA0E01">
            <w:rPr>
              <w:rFonts w:ascii="Khmer MEF1" w:hAnsi="Khmer MEF1" w:cs="Khmer MEF1"/>
              <w:sz w:val="24"/>
              <w:szCs w:val="24"/>
              <w:cs/>
              <w:rPrChange w:id="30335" w:author="Sopheak Phorn" w:date="2023-08-25T15:04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និងស</w:delText>
          </w:r>
        </w:del>
      </w:ins>
      <w:ins w:id="30336" w:author="User" w:date="2022-10-05T14:30:00Z">
        <w:del w:id="30337" w:author="Kem Sereyboth" w:date="2023-07-13T14:28:00Z">
          <w:r w:rsidR="002711A6" w:rsidRPr="00B26CA9" w:rsidDel="00DA0E01">
            <w:rPr>
              <w:rFonts w:ascii="Khmer MEF1" w:hAnsi="Khmer MEF1" w:cs="Khmer MEF1"/>
              <w:sz w:val="24"/>
              <w:szCs w:val="24"/>
              <w:cs/>
              <w:rPrChange w:id="30338" w:author="Sopheak Phorn" w:date="2023-08-25T15:04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័</w:delText>
          </w:r>
        </w:del>
      </w:ins>
      <w:ins w:id="30339" w:author="User" w:date="2022-10-04T14:01:00Z">
        <w:del w:id="30340" w:author="Kem Sereyboth" w:date="2023-07-13T14:28:00Z">
          <w:r w:rsidR="00EC0BD6" w:rsidRPr="00B26CA9" w:rsidDel="00DA0E01">
            <w:rPr>
              <w:rFonts w:ascii="Khmer MEF1" w:hAnsi="Khmer MEF1" w:cs="Khmer MEF1"/>
              <w:sz w:val="24"/>
              <w:szCs w:val="24"/>
              <w:cs/>
              <w:rPrChange w:id="30341" w:author="Sopheak Phorn" w:date="2023-08-25T15:04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ក្ត</w:delText>
          </w:r>
        </w:del>
      </w:ins>
      <w:ins w:id="30342" w:author="User" w:date="2022-10-05T14:30:00Z">
        <w:del w:id="30343" w:author="Kem Sereyboth" w:date="2023-07-13T14:28:00Z">
          <w:r w:rsidR="002711A6" w:rsidRPr="00B26CA9" w:rsidDel="00DA0E01">
            <w:rPr>
              <w:rFonts w:ascii="Khmer MEF1" w:hAnsi="Khmer MEF1" w:cs="Khmer MEF1"/>
              <w:sz w:val="24"/>
              <w:szCs w:val="24"/>
              <w:cs/>
              <w:rPrChange w:id="30344" w:author="Sopheak Phorn" w:date="2023-08-25T15:04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ិ</w:delText>
          </w:r>
        </w:del>
      </w:ins>
      <w:ins w:id="30345" w:author="User" w:date="2022-10-04T14:01:00Z">
        <w:del w:id="30346" w:author="Kem Sereyboth" w:date="2023-07-13T14:28:00Z">
          <w:r w:rsidR="00EC0BD6" w:rsidRPr="00B26CA9" w:rsidDel="00DA0E01">
            <w:rPr>
              <w:rFonts w:ascii="Khmer MEF1" w:hAnsi="Khmer MEF1" w:cs="Khmer MEF1"/>
              <w:sz w:val="24"/>
              <w:szCs w:val="24"/>
              <w:cs/>
              <w:rPrChange w:id="30347" w:author="Sopheak Phorn" w:date="2023-08-25T15:04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សិទ្ធភាព</w:delText>
          </w:r>
        </w:del>
      </w:ins>
      <w:ins w:id="30348" w:author="ACER" w:date="2022-10-03T15:12:00Z">
        <w:del w:id="30349" w:author="Kem Sereyboth" w:date="2023-07-13T14:28:00Z">
          <w:r w:rsidR="00106257" w:rsidRPr="00B26CA9" w:rsidDel="00DA0E01">
            <w:rPr>
              <w:rFonts w:ascii="Khmer MEF1" w:hAnsi="Khmer MEF1" w:cs="Khmer MEF1"/>
              <w:sz w:val="24"/>
              <w:szCs w:val="24"/>
              <w:cs/>
              <w:rPrChange w:id="30350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ក្នុង</w:delText>
          </w:r>
        </w:del>
      </w:ins>
      <w:ins w:id="30351" w:author="Kem Sereiboth" w:date="2022-09-19T09:42:00Z">
        <w:del w:id="30352" w:author="Kem Sereyboth" w:date="2023-07-13T14:28:00Z">
          <w:r w:rsidR="00BE632D" w:rsidRPr="00B26CA9" w:rsidDel="00DA0E01">
            <w:rPr>
              <w:rFonts w:ascii="Khmer MEF1" w:hAnsi="Khmer MEF1" w:cs="Khmer MEF1"/>
              <w:sz w:val="24"/>
              <w:szCs w:val="24"/>
              <w:cs/>
              <w:rPrChange w:id="30353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ការអនុវត្ត</w:delText>
          </w:r>
        </w:del>
      </w:ins>
      <w:ins w:id="30354" w:author="User" w:date="2022-10-04T16:51:00Z">
        <w:del w:id="30355" w:author="Kem Sereyboth" w:date="2023-07-13T14:28:00Z">
          <w:r w:rsidR="00DE65A7" w:rsidRPr="00B26CA9" w:rsidDel="00DA0E01">
            <w:rPr>
              <w:rFonts w:ascii="Khmer MEF1" w:hAnsi="Khmer MEF1" w:cs="Khmer MEF1"/>
              <w:sz w:val="24"/>
              <w:szCs w:val="24"/>
              <w:cs/>
              <w:rPrChange w:id="30356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មុខងារ</w:delText>
          </w:r>
        </w:del>
      </w:ins>
      <w:ins w:id="30357" w:author="ACER" w:date="2022-10-03T16:39:00Z">
        <w:del w:id="30358" w:author="Kem Sereyboth" w:date="2023-07-13T14:28:00Z">
          <w:r w:rsidR="00351507" w:rsidRPr="00B26CA9" w:rsidDel="00DA0E01">
            <w:rPr>
              <w:rFonts w:ascii="Khmer MEF1" w:hAnsi="Khmer MEF1" w:cs="Khmer MEF1"/>
              <w:sz w:val="24"/>
              <w:szCs w:val="24"/>
              <w:cs/>
              <w:rPrChange w:id="30359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ការ</w:delText>
          </w:r>
        </w:del>
      </w:ins>
      <w:ins w:id="30360" w:author="Kem Sereiboth" w:date="2022-09-19T09:42:00Z">
        <w:del w:id="30361" w:author="Kem Sereyboth" w:date="2023-07-13T14:28:00Z">
          <w:r w:rsidR="00BE632D" w:rsidRPr="00B26CA9" w:rsidDel="00DA0E01">
            <w:rPr>
              <w:rFonts w:ascii="Khmer MEF1" w:hAnsi="Khmer MEF1" w:cs="Khmer MEF1"/>
              <w:sz w:val="24"/>
              <w:szCs w:val="24"/>
              <w:cs/>
              <w:rPrChange w:id="30362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ការងារ</w:delText>
          </w:r>
        </w:del>
      </w:ins>
      <w:ins w:id="30363" w:author="ACER" w:date="2022-10-03T16:39:00Z">
        <w:del w:id="30364" w:author="Kem Sereyboth" w:date="2023-07-13T14:28:00Z">
          <w:r w:rsidR="00351507" w:rsidRPr="00B26CA9" w:rsidDel="00DA0E01">
            <w:rPr>
              <w:rFonts w:ascii="Khmer MEF1" w:hAnsi="Khmer MEF1" w:cs="Khmer MEF1"/>
              <w:sz w:val="24"/>
              <w:szCs w:val="24"/>
              <w:cs/>
              <w:rPrChange w:id="30365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និងបាត់បង់ទំនុកចិត្តពីសាធារណជន</w:delText>
          </w:r>
        </w:del>
      </w:ins>
      <w:ins w:id="30366" w:author="ACER" w:date="2022-10-03T15:12:00Z">
        <w:del w:id="30367" w:author="Kem Sereyboth" w:date="2023-07-13T14:28:00Z">
          <w:r w:rsidR="00D87EC5" w:rsidRPr="00B26CA9" w:rsidDel="00DA0E01">
            <w:rPr>
              <w:rFonts w:ascii="Khmer MEF1" w:hAnsi="Khmer MEF1" w:cs="Khmer MEF1"/>
              <w:sz w:val="24"/>
              <w:szCs w:val="24"/>
              <w:cs/>
              <w:rPrChange w:id="30368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0369" w:author="Kem Sereiboth" w:date="2022-09-19T09:42:00Z">
        <w:del w:id="30370" w:author="Kem Sereyboth" w:date="2023-07-13T14:28:00Z">
          <w:r w:rsidR="00BE632D" w:rsidRPr="00B26CA9" w:rsidDel="00DA0E01">
            <w:rPr>
              <w:rFonts w:ascii="Khmer MEF1" w:hAnsi="Khmer MEF1" w:cs="Khmer MEF1"/>
              <w:sz w:val="24"/>
              <w:szCs w:val="24"/>
              <w:cs/>
              <w:rPrChange w:id="30371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 xml:space="preserve"> និងបាត់បង់ទំនុកចិត្តពីសាធារណជន</w:delText>
          </w:r>
        </w:del>
      </w:ins>
      <w:ins w:id="30372" w:author="Kem Sereiboth" w:date="2022-09-13T15:37:00Z">
        <w:del w:id="30373" w:author="Kem Sereyboth" w:date="2023-07-13T14:28:00Z">
          <w:r w:rsidR="00D53DD0" w:rsidRPr="00B26CA9" w:rsidDel="00DA0E01">
            <w:rPr>
              <w:rFonts w:ascii="Khmer MEF1" w:hAnsi="Khmer MEF1" w:cs="Khmer MEF1"/>
              <w:sz w:val="24"/>
              <w:szCs w:val="24"/>
              <w:cs/>
              <w:rPrChange w:id="3037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49F1A0F6" w14:textId="3E8ACF9A" w:rsidR="00FE499B" w:rsidRPr="00B26CA9" w:rsidDel="00DA0E01" w:rsidRDefault="00FE499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375" w:author="Kem Sereyboth" w:date="2023-07-13T14:28:00Z"/>
          <w:rFonts w:ascii="Khmer MEF1" w:hAnsi="Khmer MEF1" w:cs="Khmer MEF1"/>
          <w:sz w:val="24"/>
          <w:szCs w:val="24"/>
          <w:rPrChange w:id="30376" w:author="Sopheak Phorn" w:date="2023-08-25T15:04:00Z">
            <w:rPr>
              <w:del w:id="30377" w:author="Kem Sereyboth" w:date="2023-07-13T14:28:00Z"/>
              <w:rFonts w:ascii="Khmer MEF2" w:hAnsi="Khmer MEF2" w:cs="Khmer MEF2"/>
              <w:sz w:val="24"/>
              <w:szCs w:val="24"/>
              <w:lang w:val="ca-ES"/>
            </w:rPr>
          </w:rPrChange>
        </w:rPr>
        <w:pPrChange w:id="30378" w:author="Sopheak Phorn" w:date="2023-08-25T15:13:00Z">
          <w:pPr>
            <w:spacing w:after="0" w:line="233" w:lineRule="auto"/>
            <w:ind w:firstLine="720"/>
          </w:pPr>
        </w:pPrChange>
      </w:pPr>
      <w:del w:id="30379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30380" w:author="Sopheak Phorn" w:date="2023-08-25T15:04:00Z"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rPrChange>
          </w:rPr>
          <w:delText>១០.លទ្ធផលនៃការរកឃើញ</w:delText>
        </w:r>
      </w:del>
    </w:p>
    <w:p w14:paraId="55B8D542" w14:textId="24B89B61" w:rsidR="00761A65" w:rsidRPr="00B26CA9" w:rsidDel="00DA0E01" w:rsidRDefault="00761A6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381" w:author="Kem Sereyboth" w:date="2023-07-13T14:28:00Z"/>
          <w:rFonts w:ascii="Khmer MEF1" w:hAnsi="Khmer MEF1" w:cs="Khmer MEF1"/>
          <w:sz w:val="24"/>
          <w:szCs w:val="24"/>
          <w:rPrChange w:id="30382" w:author="Sopheak Phorn" w:date="2023-08-25T15:04:00Z">
            <w:rPr>
              <w:del w:id="30383" w:author="Kem Sereyboth" w:date="2023-07-13T14:28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30384" w:author="Sopheak Phorn" w:date="2023-08-25T15:13:00Z">
          <w:pPr>
            <w:spacing w:after="0" w:line="240" w:lineRule="auto"/>
            <w:ind w:firstLine="720"/>
          </w:pPr>
        </w:pPrChange>
      </w:pPr>
      <w:del w:id="30385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30386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delText>សវនករទទួល</w:delText>
        </w:r>
      </w:del>
      <w:ins w:id="30387" w:author="Voeun Kuyeng" w:date="2022-07-07T10:49:00Z">
        <w:del w:id="30388" w:author="Kem Sereyboth" w:date="2023-07-13T14:28:00Z">
          <w:r w:rsidR="00A84BFC" w:rsidRPr="00B26CA9" w:rsidDel="00DA0E01">
            <w:rPr>
              <w:rFonts w:ascii="Khmer MEF1" w:hAnsi="Khmer MEF1" w:cs="Khmer MEF1"/>
              <w:sz w:val="24"/>
              <w:szCs w:val="24"/>
              <w:cs/>
              <w:rPrChange w:id="30389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បន្ទុក </w:delText>
          </w:r>
        </w:del>
      </w:ins>
      <w:del w:id="30390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30391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delText>អាចរៀបរាប់អំពីលទ្ធផលរកឃើញ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392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393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delText>ដូចគំរូខាងក្រោម៖</w:delText>
        </w:r>
      </w:del>
    </w:p>
    <w:p w14:paraId="2EDA214A" w14:textId="1A0978DB" w:rsidR="00FE499B" w:rsidRPr="00B26CA9" w:rsidDel="00DA0E01" w:rsidRDefault="0004357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394" w:author="Kem Sereyboth" w:date="2023-07-13T14:28:00Z"/>
          <w:rFonts w:ascii="Khmer MEF1" w:hAnsi="Khmer MEF1" w:cs="Khmer MEF1"/>
          <w:sz w:val="24"/>
          <w:szCs w:val="24"/>
          <w:rPrChange w:id="30395" w:author="Sopheak Phorn" w:date="2023-08-25T15:04:00Z">
            <w:rPr>
              <w:del w:id="30396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0397" w:author="Sopheak Phorn" w:date="2023-08-25T15:13:00Z">
          <w:pPr>
            <w:spacing w:after="0" w:line="240" w:lineRule="auto"/>
            <w:ind w:firstLine="720"/>
          </w:pPr>
        </w:pPrChange>
      </w:pPr>
      <w:del w:id="30398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30399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delText xml:space="preserve">ឆ្លងតាមការធ្វើសវនកម្មនៅ 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400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lang w:val="ca-ES"/>
              </w:rPr>
            </w:rPrChange>
          </w:rPr>
          <w:delText>[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401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delText>សវនដ្ឋាន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402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lang w:val="ca-ES"/>
              </w:rPr>
            </w:rPrChange>
          </w:rPr>
          <w:delText>]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403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delText xml:space="preserve"> រួចមក អង្គភាពសវនកម្មផ្ទៃក្នុងនៃ អ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404" w:author="Sopheak Phorn" w:date="2023-08-25T15:04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lang w:val="ca-ES"/>
              </w:rPr>
            </w:rPrChange>
          </w:rPr>
          <w:delText>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405" w:author="Sopheak Phorn" w:date="2023-08-25T15:04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  <w:lang w:val="ca-ES"/>
              </w:rPr>
            </w:rPrChange>
          </w:rPr>
          <w:delText>ស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406" w:author="Sopheak Phorn" w:date="2023-08-25T15:04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lang w:val="ca-ES"/>
              </w:rPr>
            </w:rPrChange>
          </w:rPr>
          <w:delText>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407" w:author="Sopheak Phorn" w:date="2023-08-25T15:04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  <w:lang w:val="ca-ES"/>
              </w:rPr>
            </w:rPrChange>
          </w:rPr>
          <w:delText>ហ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408" w:author="Sopheak Phorn" w:date="2023-08-25T15:04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lang w:val="ca-ES"/>
              </w:rPr>
            </w:rPrChange>
          </w:rPr>
          <w:delText>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409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delText xml:space="preserve"> បានកត់សម្គាល់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410" w:author="Sopheak Phorn" w:date="2023-08-25T15:04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411" w:author="Sopheak Phorn" w:date="2023-08-25T15:0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ឃើញនូវចំណុចខ្វះខាតមួយចំនួន</w:delText>
        </w:r>
      </w:del>
      <w:ins w:id="30412" w:author="Voeun Kuyeng" w:date="2022-07-07T10:50:00Z">
        <w:del w:id="30413" w:author="Kem Sereyboth" w:date="2023-07-13T14:28:00Z">
          <w:r w:rsidR="00A84BFC" w:rsidRPr="00B26CA9" w:rsidDel="00DA0E01">
            <w:rPr>
              <w:rFonts w:ascii="Khmer MEF1" w:hAnsi="Khmer MEF1" w:cs="Khmer MEF1"/>
              <w:sz w:val="24"/>
              <w:szCs w:val="24"/>
              <w:cs/>
              <w:rPrChange w:id="30414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del w:id="30415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30416" w:author="Sopheak Phorn" w:date="2023-08-25T15:0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រួមមានដូចខាងក្រោម៖</w:delText>
        </w:r>
      </w:del>
    </w:p>
    <w:p w14:paraId="1F8886CE" w14:textId="62805D4B" w:rsidR="007C3727" w:rsidRPr="00B26CA9" w:rsidDel="00DA0E01" w:rsidRDefault="00761A6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417" w:author="Kem Sereyboth" w:date="2023-07-13T14:28:00Z"/>
          <w:rFonts w:ascii="Khmer MEF1" w:hAnsi="Khmer MEF1" w:cs="Khmer MEF1"/>
          <w:rPrChange w:id="30418" w:author="Sopheak Phorn" w:date="2023-08-25T15:04:00Z">
            <w:rPr>
              <w:del w:id="30419" w:author="Kem Sereyboth" w:date="2023-07-13T14:28:00Z"/>
              <w:rFonts w:ascii="Khmer MEF1" w:hAnsi="Khmer MEF1" w:cs="Khmer MEF1"/>
              <w:lang w:val="ca-ES"/>
            </w:rPr>
          </w:rPrChange>
        </w:rPr>
        <w:pPrChange w:id="30420" w:author="Sopheak Phorn" w:date="2023-08-25T15:13:00Z">
          <w:pPr>
            <w:pStyle w:val="NormalWeb"/>
            <w:spacing w:before="0" w:beforeAutospacing="0" w:after="0" w:afterAutospacing="0"/>
            <w:ind w:firstLine="720"/>
          </w:pPr>
        </w:pPrChange>
      </w:pPr>
      <w:del w:id="30421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30422" w:author="Sopheak Phorn" w:date="2023-08-25T15:04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delText>ក...........................</w:delText>
        </w:r>
      </w:del>
      <w:ins w:id="30423" w:author="Voeun Kuyeng" w:date="2022-07-08T10:24:00Z">
        <w:del w:id="30424" w:author="Kem Sereyboth" w:date="2023-07-13T14:28:00Z">
          <w:r w:rsidR="009809F4" w:rsidRPr="00B26CA9" w:rsidDel="00DA0E01">
            <w:rPr>
              <w:rFonts w:ascii="Khmer MEF1" w:hAnsi="Khmer MEF1" w:cs="Khmer MEF1"/>
              <w:sz w:val="24"/>
              <w:szCs w:val="24"/>
              <w:cs/>
              <w:rPrChange w:id="30425" w:author="Sopheak Phorn" w:date="2023-08-25T15:04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ទី១</w:delText>
          </w:r>
        </w:del>
      </w:ins>
    </w:p>
    <w:p w14:paraId="571CEF23" w14:textId="70389CCA" w:rsidR="007C3727" w:rsidRPr="00B26CA9" w:rsidDel="00DA0E01" w:rsidRDefault="00761A6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426" w:author="Voeun Kuyeng" w:date="2022-07-08T10:17:00Z"/>
          <w:del w:id="30427" w:author="Kem Sereyboth" w:date="2023-07-13T14:28:00Z"/>
          <w:rFonts w:ascii="Khmer MEF1" w:hAnsi="Khmer MEF1" w:cs="Khmer MEF1"/>
          <w:rPrChange w:id="30428" w:author="Sopheak Phorn" w:date="2023-08-25T15:04:00Z">
            <w:rPr>
              <w:ins w:id="30429" w:author="Voeun Kuyeng" w:date="2022-07-08T10:17:00Z"/>
              <w:del w:id="30430" w:author="Kem Sereyboth" w:date="2023-07-13T14:28:00Z"/>
              <w:rFonts w:ascii="Khmer MEF1" w:hAnsi="Khmer MEF1" w:cs="Khmer MEF1"/>
              <w:lang w:val="ca-ES"/>
            </w:rPr>
          </w:rPrChange>
        </w:rPr>
        <w:pPrChange w:id="30431" w:author="Sopheak Phorn" w:date="2023-08-25T15:13:00Z">
          <w:pPr>
            <w:pStyle w:val="NormalWeb"/>
            <w:spacing w:before="0" w:beforeAutospacing="0" w:after="0" w:afterAutospacing="0"/>
            <w:ind w:firstLine="720"/>
          </w:pPr>
        </w:pPrChange>
      </w:pPr>
      <w:del w:id="30432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30433" w:author="Sopheak Phorn" w:date="2023-08-25T15:04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delText xml:space="preserve">យោងតាមបទដ្ឋានការងារ តម្រូវឱ្យ 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434" w:author="Sopheak Phorn" w:date="2023-08-25T15:04:00Z">
              <w:rPr>
                <w:rFonts w:ascii="Khmer MEF1" w:hAnsi="Khmer MEF1" w:cs="Khmer MEF1"/>
                <w:spacing w:val="-12"/>
                <w:lang w:val="ca-ES"/>
              </w:rPr>
            </w:rPrChange>
          </w:rPr>
          <w:delText>[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435" w:author="Sopheak Phorn" w:date="2023-08-25T15:04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delText>សវនដ្ឋាន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436" w:author="Sopheak Phorn" w:date="2023-08-25T15:04:00Z">
              <w:rPr>
                <w:rFonts w:ascii="Khmer MEF1" w:hAnsi="Khmer MEF1" w:cs="Khmer MEF1"/>
                <w:spacing w:val="-12"/>
                <w:lang w:val="ca-ES"/>
              </w:rPr>
            </w:rPrChange>
          </w:rPr>
          <w:delText xml:space="preserve">] 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437" w:author="Sopheak Phorn" w:date="2023-08-25T15:04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delText>មាន ...................</w:delText>
        </w:r>
        <w:r w:rsidR="00AE0AE8" w:rsidRPr="00B26CA9" w:rsidDel="00DA0E01">
          <w:rPr>
            <w:rFonts w:ascii="Khmer MEF1" w:hAnsi="Khmer MEF1" w:cs="Khmer MEF1"/>
            <w:sz w:val="24"/>
            <w:szCs w:val="24"/>
            <w:rPrChange w:id="30438" w:author="Sopheak Phorn" w:date="2023-08-25T15:04:00Z">
              <w:rPr>
                <w:rFonts w:ascii="Khmer MEF1" w:hAnsi="Khmer MEF1" w:cs="Khmer MEF1"/>
                <w:spacing w:val="-12"/>
                <w:lang w:val="ca-ES"/>
              </w:rPr>
            </w:rPrChange>
          </w:rPr>
          <w:delText>..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439" w:author="Sopheak Phorn" w:date="2023-08-25T15:04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delText>..........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440" w:author="Sopheak Phorn" w:date="2023-08-25T15:04:00Z">
              <w:rPr>
                <w:rFonts w:ascii="Khmer MEF1" w:hAnsi="Khmer MEF1" w:cs="Khmer MEF1"/>
                <w:spacing w:val="-12"/>
                <w:lang w:val="ca-ES"/>
              </w:rPr>
            </w:rPrChange>
          </w:rPr>
          <w:delText>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441" w:author="Sopheak Phorn" w:date="2023-08-25T15:04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delText>។ តាមរយៈការធ្វើសវនកម្ម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442" w:author="Sopheak Phorn" w:date="2023-08-25T15:04:00Z">
              <w:rPr>
                <w:rFonts w:ascii="Khmer MEF1" w:hAnsi="Khmer MEF1" w:cs="Khmer MEF1"/>
                <w:spacing w:val="-4"/>
                <w:lang w:val="ca-ES"/>
              </w:rPr>
            </w:rPrChange>
          </w:rPr>
          <w:delText xml:space="preserve"> 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443" w:author="Sopheak Phorn" w:date="2023-08-25T15:04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delText>អង្គភាពសវនកម្មផ្ទៃក្នុងសង្កេតឃើញថា គិតមកដល់ខែ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444" w:author="Sopheak Phorn" w:date="2023-08-25T15:04:00Z">
              <w:rPr>
                <w:rFonts w:ascii="Khmer MEF1" w:hAnsi="Khmer MEF1" w:cs="Khmer MEF1"/>
                <w:spacing w:val="-4"/>
                <w:lang w:val="ca-ES"/>
              </w:rPr>
            </w:rPrChange>
          </w:rPr>
          <w:delText>.....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445" w:author="Sopheak Phorn" w:date="2023-08-25T15:04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delText xml:space="preserve"> ឆ្នាំ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446" w:author="Sopheak Phorn" w:date="2023-08-25T15:04:00Z">
              <w:rPr>
                <w:rFonts w:ascii="Khmer MEF1" w:hAnsi="Khmer MEF1" w:cs="Khmer MEF1"/>
                <w:spacing w:val="-4"/>
                <w:lang w:val="ca-ES"/>
              </w:rPr>
            </w:rPrChange>
          </w:rPr>
          <w:delText>......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447" w:author="Sopheak Phorn" w:date="2023-08-25T15:04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delText xml:space="preserve"> នេះ 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448" w:author="Sopheak Phorn" w:date="2023-08-25T15:04:00Z">
              <w:rPr>
                <w:rFonts w:ascii="Khmer MEF1" w:hAnsi="Khmer MEF1" w:cs="Khmer MEF1"/>
                <w:spacing w:val="-4"/>
                <w:lang w:val="ca-ES"/>
              </w:rPr>
            </w:rPrChange>
          </w:rPr>
          <w:delText>[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449" w:author="Sopheak Phorn" w:date="2023-08-25T15:04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delText>សវនដ្ឋាន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450" w:author="Sopheak Phorn" w:date="2023-08-25T15:04:00Z">
              <w:rPr>
                <w:rFonts w:ascii="Khmer MEF1" w:hAnsi="Khmer MEF1" w:cs="Khmer MEF1"/>
                <w:spacing w:val="-4"/>
                <w:lang w:val="ca-ES"/>
              </w:rPr>
            </w:rPrChange>
          </w:rPr>
          <w:delText xml:space="preserve">] ........... 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451" w:author="Sopheak Phorn" w:date="2023-08-25T15:04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delText>មិនទាន់បាន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452" w:author="Sopheak Phorn" w:date="2023-08-25T15:04:00Z">
              <w:rPr>
                <w:rFonts w:ascii="Khmer MEF1" w:hAnsi="Khmer MEF1" w:cs="Khmer MEF1"/>
                <w:spacing w:val="-4"/>
                <w:lang w:val="ca-ES"/>
              </w:rPr>
            </w:rPrChange>
          </w:rPr>
          <w:delText>.....................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453" w:author="Sopheak Phorn" w:date="2023-08-25T15:04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delText>ដូចមាន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454" w:author="Sopheak Phorn" w:date="2023-08-25T15:04:00Z">
              <w:rPr>
                <w:rFonts w:ascii="Khmer MEF1" w:hAnsi="Khmer MEF1" w:cs="Khmer MEF1"/>
                <w:lang w:val="ca-ES"/>
              </w:rPr>
            </w:rPrChange>
          </w:rPr>
          <w:delText xml:space="preserve"> 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455" w:author="Sopheak Phorn" w:date="2023-08-25T15:04:00Z">
              <w:rPr>
                <w:rFonts w:ascii="Khmer MEF1" w:hAnsi="Khmer MEF1" w:cs="Khmer MEF1"/>
                <w:cs/>
                <w:lang w:val="ca-ES"/>
              </w:rPr>
            </w:rPrChange>
          </w:rPr>
          <w:delText>ចែងនៅឡើយ រួមមាន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456" w:author="Sopheak Phorn" w:date="2023-08-25T15:04:00Z">
              <w:rPr>
                <w:rFonts w:ascii="Khmer MEF1" w:hAnsi="Khmer MEF1" w:cs="Khmer MEF1"/>
                <w:lang w:val="ca-ES"/>
              </w:rPr>
            </w:rPrChange>
          </w:rPr>
          <w:delText>...................................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457" w:author="Sopheak Phorn" w:date="2023-08-25T15:04:00Z">
              <w:rPr>
                <w:rFonts w:ascii="Khmer MEF1" w:hAnsi="Khmer MEF1" w:cs="Khmer MEF1"/>
                <w:cs/>
                <w:lang w:val="ca-ES"/>
              </w:rPr>
            </w:rPrChange>
          </w:rPr>
          <w:delText>។</w:delText>
        </w:r>
      </w:del>
      <w:ins w:id="30458" w:author="Voeun Kuyeng" w:date="2022-07-08T10:24:00Z">
        <w:del w:id="30459" w:author="Kem Sereyboth" w:date="2023-07-13T14:28:00Z">
          <w:r w:rsidR="009809F4" w:rsidRPr="00B26CA9" w:rsidDel="00DA0E01">
            <w:rPr>
              <w:rFonts w:ascii="Khmer MEF1" w:hAnsi="Khmer MEF1" w:cs="Khmer MEF1"/>
              <w:sz w:val="24"/>
              <w:szCs w:val="24"/>
              <w:cs/>
              <w:rPrChange w:id="30460" w:author="Sopheak Phorn" w:date="2023-08-25T15:04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ទី២</w:delText>
          </w:r>
        </w:del>
      </w:ins>
    </w:p>
    <w:p w14:paraId="6922CADF" w14:textId="46E3F748" w:rsidR="007C3727" w:rsidRPr="00B26CA9" w:rsidDel="00DA0E01" w:rsidRDefault="007C3727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461" w:author="Kem Sereyboth" w:date="2023-07-13T14:28:00Z"/>
          <w:rFonts w:ascii="Khmer MEF1" w:hAnsi="Khmer MEF1" w:cs="Khmer MEF1"/>
          <w:rPrChange w:id="30462" w:author="Sopheak Phorn" w:date="2023-08-25T15:04:00Z">
            <w:rPr>
              <w:del w:id="30463" w:author="Kem Sereyboth" w:date="2023-07-13T14:28:00Z"/>
              <w:rFonts w:ascii="Khmer MEF1" w:hAnsi="Khmer MEF1" w:cs="Khmer MEF1"/>
              <w:lang w:val="ca-ES"/>
            </w:rPr>
          </w:rPrChange>
        </w:rPr>
        <w:pPrChange w:id="30464" w:author="Sopheak Phorn" w:date="2023-08-25T15:13:00Z">
          <w:pPr>
            <w:pStyle w:val="NormalWeb"/>
            <w:spacing w:before="0" w:beforeAutospacing="0" w:after="0" w:afterAutospacing="0"/>
            <w:ind w:firstLine="720"/>
          </w:pPr>
        </w:pPrChange>
      </w:pPr>
    </w:p>
    <w:p w14:paraId="21AD49C1" w14:textId="32924F69" w:rsidR="00EF6434" w:rsidRPr="00B26CA9" w:rsidDel="00DA0E01" w:rsidRDefault="00EF6434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465" w:author="Voeun Kuyeng" w:date="2022-07-07T13:58:00Z"/>
          <w:del w:id="30466" w:author="Kem Sereyboth" w:date="2023-07-13T14:28:00Z"/>
          <w:rFonts w:ascii="Khmer MEF1" w:hAnsi="Khmer MEF1" w:cs="Khmer MEF1"/>
          <w:rPrChange w:id="30467" w:author="Sopheak Phorn" w:date="2023-08-25T15:04:00Z">
            <w:rPr>
              <w:ins w:id="30468" w:author="Voeun Kuyeng" w:date="2022-07-07T13:58:00Z"/>
              <w:del w:id="30469" w:author="Kem Sereyboth" w:date="2023-07-13T14:28:00Z"/>
              <w:rFonts w:ascii="Khmer MEF1" w:hAnsi="Khmer MEF1" w:cs="Khmer MEF1"/>
              <w:b/>
              <w:bCs/>
              <w:lang w:val="ca-ES"/>
            </w:rPr>
          </w:rPrChange>
        </w:rPr>
        <w:pPrChange w:id="30470" w:author="Sopheak Phorn" w:date="2023-08-25T15:13:00Z">
          <w:pPr>
            <w:pStyle w:val="NormalWeb"/>
            <w:spacing w:before="0" w:beforeAutospacing="0" w:after="0" w:afterAutospacing="0"/>
            <w:ind w:firstLine="720"/>
          </w:pPr>
        </w:pPrChange>
      </w:pPr>
    </w:p>
    <w:p w14:paraId="010B6149" w14:textId="31FD4936" w:rsidR="00EF6434" w:rsidRPr="00B26CA9" w:rsidDel="00DA0E01" w:rsidRDefault="00EF6434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471" w:author="Voeun Kuyeng" w:date="2022-07-07T13:58:00Z"/>
          <w:del w:id="30472" w:author="Kem Sereyboth" w:date="2023-07-13T14:28:00Z"/>
          <w:rFonts w:ascii="Khmer MEF1" w:hAnsi="Khmer MEF1" w:cs="Khmer MEF1"/>
          <w:rPrChange w:id="30473" w:author="Sopheak Phorn" w:date="2023-08-25T15:04:00Z">
            <w:rPr>
              <w:ins w:id="30474" w:author="Voeun Kuyeng" w:date="2022-07-07T13:58:00Z"/>
              <w:del w:id="30475" w:author="Kem Sereyboth" w:date="2023-07-13T14:28:00Z"/>
              <w:rFonts w:ascii="Khmer MEF1" w:hAnsi="Khmer MEF1" w:cs="Khmer MEF1"/>
              <w:b/>
              <w:bCs/>
              <w:lang w:val="ca-ES"/>
            </w:rPr>
          </w:rPrChange>
        </w:rPr>
        <w:pPrChange w:id="30476" w:author="Sopheak Phorn" w:date="2023-08-25T15:13:00Z">
          <w:pPr>
            <w:pStyle w:val="NormalWeb"/>
            <w:spacing w:before="0" w:beforeAutospacing="0" w:after="0" w:afterAutospacing="0"/>
            <w:ind w:firstLine="720"/>
          </w:pPr>
        </w:pPrChange>
      </w:pPr>
    </w:p>
    <w:p w14:paraId="0CD224F3" w14:textId="5CEE5CD4" w:rsidR="00EF6434" w:rsidRPr="00B26CA9" w:rsidDel="00DA0E01" w:rsidRDefault="00EF6434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477" w:author="Voeun Kuyeng" w:date="2022-07-07T13:58:00Z"/>
          <w:del w:id="30478" w:author="Kem Sereyboth" w:date="2023-07-13T14:28:00Z"/>
          <w:rFonts w:ascii="Khmer MEF1" w:hAnsi="Khmer MEF1" w:cs="Khmer MEF1"/>
          <w:rPrChange w:id="30479" w:author="Sopheak Phorn" w:date="2023-08-25T15:04:00Z">
            <w:rPr>
              <w:ins w:id="30480" w:author="Voeun Kuyeng" w:date="2022-07-07T13:58:00Z"/>
              <w:del w:id="30481" w:author="Kem Sereyboth" w:date="2023-07-13T14:28:00Z"/>
              <w:rFonts w:ascii="Khmer MEF1" w:hAnsi="Khmer MEF1" w:cs="Khmer MEF1"/>
              <w:b/>
              <w:bCs/>
              <w:lang w:val="ca-ES"/>
            </w:rPr>
          </w:rPrChange>
        </w:rPr>
        <w:pPrChange w:id="30482" w:author="Sopheak Phorn" w:date="2023-08-25T15:13:00Z">
          <w:pPr>
            <w:pStyle w:val="NormalWeb"/>
            <w:spacing w:before="0" w:beforeAutospacing="0" w:after="0" w:afterAutospacing="0"/>
            <w:ind w:firstLine="720"/>
          </w:pPr>
        </w:pPrChange>
      </w:pPr>
    </w:p>
    <w:p w14:paraId="479C7460" w14:textId="29DCCE8A" w:rsidR="00761A65" w:rsidRPr="00B26CA9" w:rsidDel="00DA0E01" w:rsidRDefault="00761A6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483" w:author="Kem Sereyboth" w:date="2023-07-13T14:28:00Z"/>
          <w:rFonts w:ascii="Khmer MEF1" w:hAnsi="Khmer MEF1" w:cs="Khmer MEF1"/>
          <w:cs/>
          <w:rPrChange w:id="30484" w:author="Sopheak Phorn" w:date="2023-08-25T15:04:00Z">
            <w:rPr>
              <w:del w:id="30485" w:author="Kem Sereyboth" w:date="2023-07-13T14:28:00Z"/>
              <w:rFonts w:ascii="Khmer MEF1" w:hAnsi="Khmer MEF1" w:cs="Khmer MEF1"/>
              <w:cs/>
              <w:lang w:val="ca-ES"/>
            </w:rPr>
          </w:rPrChange>
        </w:rPr>
        <w:pPrChange w:id="30486" w:author="Sopheak Phorn" w:date="2023-08-25T15:13:00Z">
          <w:pPr>
            <w:pStyle w:val="NormalWeb"/>
            <w:spacing w:before="0" w:beforeAutospacing="0" w:after="0" w:afterAutospacing="0"/>
            <w:ind w:firstLine="720"/>
          </w:pPr>
        </w:pPrChange>
      </w:pPr>
      <w:del w:id="30487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30488" w:author="Sopheak Phorn" w:date="2023-08-25T15:04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delText>ខ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489" w:author="Sopheak Phorn" w:date="2023-08-25T15:04:00Z">
              <w:rPr>
                <w:rFonts w:ascii="Khmer MEF1" w:hAnsi="Khmer MEF1" w:cs="Khmer MEF1"/>
                <w:lang w:val="ca-ES"/>
              </w:rPr>
            </w:rPrChange>
          </w:rPr>
          <w:delText>............................</w:delText>
        </w:r>
      </w:del>
    </w:p>
    <w:p w14:paraId="1CC5AB92" w14:textId="16EC5F06" w:rsidR="00A84BFC" w:rsidRPr="00B26CA9" w:rsidDel="00DA0E01" w:rsidRDefault="00A84BFC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490" w:author="Kem Sereyboth" w:date="2023-07-13T14:28:00Z"/>
          <w:rFonts w:ascii="Khmer MEF1" w:hAnsi="Khmer MEF1" w:cs="Khmer MEF1"/>
          <w:sz w:val="24"/>
          <w:szCs w:val="24"/>
          <w:rPrChange w:id="30491" w:author="Sopheak Phorn" w:date="2023-08-25T15:04:00Z">
            <w:rPr>
              <w:del w:id="30492" w:author="Kem Sereyboth" w:date="2023-07-13T14:28:00Z"/>
              <w:rFonts w:ascii="Khmer MEF2" w:hAnsi="Khmer MEF2" w:cs="Khmer MEF2"/>
              <w:sz w:val="10"/>
              <w:szCs w:val="10"/>
              <w:lang w:val="ca-ES"/>
            </w:rPr>
          </w:rPrChange>
        </w:rPr>
        <w:pPrChange w:id="30493" w:author="Sopheak Phorn" w:date="2023-08-25T15:13:00Z">
          <w:pPr>
            <w:spacing w:after="0" w:line="240" w:lineRule="auto"/>
            <w:ind w:firstLine="720"/>
          </w:pPr>
        </w:pPrChange>
      </w:pPr>
    </w:p>
    <w:p w14:paraId="45E6245C" w14:textId="586BF4D9" w:rsidR="0004357B" w:rsidRPr="00B26CA9" w:rsidDel="00DA0E01" w:rsidRDefault="0004357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494" w:author="Kem Sereyboth" w:date="2023-07-13T14:28:00Z"/>
          <w:rFonts w:ascii="Khmer MEF1" w:hAnsi="Khmer MEF1" w:cs="Khmer MEF1"/>
          <w:sz w:val="24"/>
          <w:szCs w:val="24"/>
          <w:rPrChange w:id="30495" w:author="Sopheak Phorn" w:date="2023-08-25T15:04:00Z">
            <w:rPr>
              <w:del w:id="30496" w:author="Kem Sereyboth" w:date="2023-07-13T14:28:00Z"/>
              <w:rFonts w:ascii="Khmer MEF2" w:hAnsi="Khmer MEF2" w:cs="Khmer MEF2"/>
              <w:sz w:val="24"/>
              <w:szCs w:val="24"/>
              <w:lang w:val="ca-ES"/>
            </w:rPr>
          </w:rPrChange>
        </w:rPr>
        <w:pPrChange w:id="30497" w:author="Sopheak Phorn" w:date="2023-08-25T15:13:00Z">
          <w:pPr>
            <w:spacing w:after="0" w:line="240" w:lineRule="auto"/>
            <w:ind w:firstLine="720"/>
          </w:pPr>
        </w:pPrChange>
      </w:pPr>
      <w:del w:id="30498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30499" w:author="Sopheak Phorn" w:date="2023-08-25T15:04:00Z"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rPrChange>
          </w:rPr>
          <w:delText>១១.ការវិភាគ និងវាយតម្លៃរបស់សវនករទទួលបន្ទុក</w:delText>
        </w:r>
      </w:del>
    </w:p>
    <w:p w14:paraId="1FC540D9" w14:textId="609660EB" w:rsidR="00A84BFC" w:rsidRPr="00B26CA9" w:rsidDel="00DA0E01" w:rsidRDefault="00A84BFC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500" w:author="Voeun Kuyeng" w:date="2022-07-07T10:53:00Z"/>
          <w:del w:id="30501" w:author="Kem Sereyboth" w:date="2023-07-13T14:28:00Z"/>
          <w:rFonts w:ascii="Khmer MEF1" w:hAnsi="Khmer MEF1" w:cs="Khmer MEF1"/>
          <w:sz w:val="24"/>
          <w:szCs w:val="24"/>
          <w:rPrChange w:id="30502" w:author="Sopheak Phorn" w:date="2023-08-25T15:04:00Z">
            <w:rPr>
              <w:ins w:id="30503" w:author="Voeun Kuyeng" w:date="2022-07-07T10:53:00Z"/>
              <w:del w:id="30504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0505" w:author="Sopheak Phorn" w:date="2023-08-25T15:13:00Z">
          <w:pPr>
            <w:spacing w:after="0" w:line="240" w:lineRule="auto"/>
            <w:ind w:firstLine="720"/>
          </w:pPr>
        </w:pPrChange>
      </w:pPr>
      <w:ins w:id="30506" w:author="Voeun Kuyeng" w:date="2022-07-07T10:52:00Z">
        <w:del w:id="3050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50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[</w:delText>
          </w:r>
        </w:del>
      </w:ins>
      <w:del w:id="30509" w:author="Kem Sereyboth" w:date="2023-07-13T14:28:00Z">
        <w:r w:rsidR="00761A65" w:rsidRPr="00B26CA9" w:rsidDel="00DA0E01">
          <w:rPr>
            <w:rFonts w:ascii="Khmer MEF1" w:hAnsi="Khmer MEF1" w:cs="Khmer MEF1"/>
            <w:sz w:val="24"/>
            <w:szCs w:val="24"/>
            <w:cs/>
            <w:rPrChange w:id="30510" w:author="Sopheak Phorn" w:date="2023-08-25T15:04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delText>សវនករទទួលបន្ទុកត្រូវរៀបរាប់អំពីព័ត៌មានដែលជាឬសគល់បញ្ហាបានរកឃើញ</w:delText>
        </w:r>
        <w:r w:rsidR="00761A65" w:rsidRPr="00B26CA9" w:rsidDel="00DA0E01">
          <w:rPr>
            <w:rFonts w:ascii="Khmer MEF1" w:hAnsi="Khmer MEF1" w:cs="Khmer MEF1"/>
            <w:sz w:val="24"/>
            <w:szCs w:val="24"/>
            <w:rPrChange w:id="30511" w:author="Sopheak Phorn" w:date="2023-08-25T15:04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761A65" w:rsidRPr="00B26CA9" w:rsidDel="00DA0E01">
          <w:rPr>
            <w:rFonts w:ascii="Khmer MEF1" w:hAnsi="Khmer MEF1" w:cs="Khmer MEF1"/>
            <w:sz w:val="24"/>
            <w:szCs w:val="24"/>
            <w:cs/>
            <w:rPrChange w:id="30512" w:author="Sopheak Phorn" w:date="2023-08-25T15:04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delText>និងផលវិបាកដែល</w:delText>
        </w:r>
        <w:r w:rsidR="00761A65" w:rsidRPr="00B26CA9" w:rsidDel="00DA0E01">
          <w:rPr>
            <w:rFonts w:ascii="Khmer MEF1" w:hAnsi="Khmer MEF1" w:cs="Khmer MEF1"/>
            <w:sz w:val="24"/>
            <w:szCs w:val="24"/>
            <w:rPrChange w:id="30513" w:author="Sopheak Phorn" w:date="2023-08-25T15:04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761A65" w:rsidRPr="00B26CA9" w:rsidDel="00DA0E01">
          <w:rPr>
            <w:rFonts w:ascii="Khmer MEF1" w:hAnsi="Khmer MEF1" w:cs="Khmer MEF1"/>
            <w:sz w:val="24"/>
            <w:szCs w:val="24"/>
            <w:cs/>
            <w:rPrChange w:id="30514" w:author="Sopheak Phorn" w:date="2023-08-25T15:04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delText>អាចកើតមានប្រសិនបើពុំមានការពង្រឹងការរៀបចំ</w:delText>
        </w:r>
        <w:r w:rsidR="00761A65" w:rsidRPr="00B26CA9" w:rsidDel="00DA0E01">
          <w:rPr>
            <w:rFonts w:ascii="Khmer MEF1" w:hAnsi="Khmer MEF1" w:cs="Khmer MEF1"/>
            <w:sz w:val="24"/>
            <w:szCs w:val="24"/>
            <w:rPrChange w:id="30515" w:author="Sopheak Phorn" w:date="2023-08-25T15:04:00Z">
              <w:rPr>
                <w:rFonts w:ascii="Khmer MEF1" w:hAnsi="Khmer MEF1" w:cs="Khmer MEF1"/>
                <w:spacing w:val="6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761A65" w:rsidRPr="00B26CA9" w:rsidDel="00DA0E01">
          <w:rPr>
            <w:rFonts w:ascii="Khmer MEF1" w:hAnsi="Khmer MEF1" w:cs="Khmer MEF1"/>
            <w:sz w:val="24"/>
            <w:szCs w:val="24"/>
            <w:cs/>
            <w:rPrChange w:id="30516" w:author="Sopheak Phorn" w:date="2023-08-25T15:04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delText>និង/ឬប្រតិបត្តិការត្រួតពិនិត្យដែលជាចំណុចខ្សោយដែលបានរកឃើញទេនោះ</w:delText>
        </w:r>
      </w:del>
      <w:ins w:id="30517" w:author="Voeun Kuyeng" w:date="2022-07-07T10:52:00Z">
        <w:del w:id="3051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</w:rPr>
            <w:delText>]</w:delText>
          </w:r>
        </w:del>
      </w:ins>
    </w:p>
    <w:p w14:paraId="3FF1D89B" w14:textId="6BC22E76" w:rsidR="005A4A26" w:rsidRPr="00B26CA9" w:rsidDel="00DA0E01" w:rsidRDefault="00A84BFC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519" w:author="Voeun Kuyeng" w:date="2022-07-07T10:59:00Z"/>
          <w:del w:id="30520" w:author="Kem Sereyboth" w:date="2023-07-13T14:28:00Z"/>
          <w:rFonts w:ascii="Khmer MEF1" w:hAnsi="Khmer MEF1" w:cs="Khmer MEF1"/>
          <w:sz w:val="24"/>
          <w:szCs w:val="24"/>
          <w:rPrChange w:id="30521" w:author="Sopheak Phorn" w:date="2023-08-25T15:04:00Z">
            <w:rPr>
              <w:ins w:id="30522" w:author="Voeun Kuyeng" w:date="2022-07-07T10:59:00Z"/>
              <w:del w:id="30523" w:author="Kem Sereyboth" w:date="2023-07-13T14:28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30524" w:author="Sopheak Phorn" w:date="2023-08-25T15:13:00Z">
          <w:pPr>
            <w:spacing w:after="0" w:line="240" w:lineRule="auto"/>
            <w:ind w:firstLine="720"/>
          </w:pPr>
        </w:pPrChange>
      </w:pPr>
      <w:ins w:id="30525" w:author="Voeun Kuyeng" w:date="2022-07-07T10:53:00Z">
        <w:del w:id="3052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527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ក្នុងចំណុចនេះ</w:delText>
          </w:r>
        </w:del>
      </w:ins>
      <w:ins w:id="30528" w:author="Voeun Kuyeng" w:date="2022-07-07T10:54:00Z">
        <w:del w:id="3052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530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0531" w:author="Voeun Kuyeng" w:date="2022-07-07T10:53:00Z">
        <w:del w:id="3053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533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សវនករទទួលបន្ទុកអាចរៀបរាប់ដូច</w:delText>
          </w:r>
        </w:del>
      </w:ins>
      <w:ins w:id="30534" w:author="Voeun Kuyeng" w:date="2022-07-07T10:54:00Z">
        <w:del w:id="3053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53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គំរូខាងក្រោម៖</w:delText>
          </w:r>
        </w:del>
      </w:ins>
      <w:del w:id="30537" w:author="Kem Sereyboth" w:date="2023-07-13T14:28:00Z">
        <w:r w:rsidR="00761A65" w:rsidRPr="00B26CA9" w:rsidDel="00DA0E01">
          <w:rPr>
            <w:rFonts w:ascii="Khmer MEF1" w:hAnsi="Khmer MEF1" w:cs="Khmer MEF1"/>
            <w:sz w:val="24"/>
            <w:szCs w:val="24"/>
            <w:cs/>
          </w:rPr>
          <w:delText>។</w:delText>
        </w:r>
      </w:del>
      <w:ins w:id="30538" w:author="Voeun Kuyeng" w:date="2022-07-07T10:54:00Z">
        <w:del w:id="3053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</w:rPr>
            <w:delText xml:space="preserve"> 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.....</w:delText>
          </w:r>
        </w:del>
      </w:ins>
      <w:ins w:id="30540" w:author="Voeun Kuyeng" w:date="2022-07-07T10:55:00Z">
        <w:del w:id="3054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................................................................</w:delText>
          </w:r>
        </w:del>
      </w:ins>
      <w:ins w:id="30542" w:author="Voeun Kuyeng" w:date="2022-07-07T10:54:00Z">
        <w:del w:id="3054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544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   </w:delText>
          </w:r>
        </w:del>
      </w:ins>
      <w:ins w:id="30545" w:author="Voeun Kuyeng" w:date="2022-07-07T10:55:00Z">
        <w:del w:id="3054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.........................................................................</w:delText>
          </w:r>
        </w:del>
      </w:ins>
      <w:ins w:id="30547" w:author="Voeun Kuyeng" w:date="2022-07-07T10:54:00Z">
        <w:del w:id="3054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549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   </w:delText>
          </w:r>
        </w:del>
      </w:ins>
      <w:ins w:id="30550" w:author="Voeun Kuyeng" w:date="2022-07-07T10:55:00Z">
        <w:del w:id="3055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..............................................................................</w:delText>
          </w:r>
        </w:del>
      </w:ins>
      <w:ins w:id="30552" w:author="Voeun Kuyeng" w:date="2022-07-07T10:59:00Z">
        <w:del w:id="30553" w:author="Kem Sereyboth" w:date="2023-07-13T14:28:00Z">
          <w:r w:rsidR="005A4A26" w:rsidRPr="00B26CA9" w:rsidDel="00DA0E01">
            <w:rPr>
              <w:rFonts w:ascii="Khmer MEF1" w:hAnsi="Khmer MEF1" w:cs="Khmer MEF1"/>
              <w:sz w:val="24"/>
              <w:szCs w:val="24"/>
              <w:cs/>
              <w:rPrChange w:id="30554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ខ. ប្រធានបទទី២ </w:delText>
          </w:r>
        </w:del>
      </w:ins>
    </w:p>
    <w:p w14:paraId="3C0F84E1" w14:textId="494B4F3F" w:rsidR="005A4A26" w:rsidRPr="00B26CA9" w:rsidDel="00DA0E01" w:rsidRDefault="005A4A26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555" w:author="Voeun Kuyeng" w:date="2022-07-07T10:59:00Z"/>
          <w:del w:id="30556" w:author="Kem Sereyboth" w:date="2023-07-13T14:28:00Z"/>
          <w:rFonts w:ascii="Khmer MEF1" w:hAnsi="Khmer MEF1" w:cs="Khmer MEF1"/>
          <w:sz w:val="24"/>
          <w:szCs w:val="24"/>
          <w:cs/>
        </w:rPr>
        <w:pPrChange w:id="30557" w:author="Sopheak Phorn" w:date="2023-08-25T15:13:00Z">
          <w:pPr>
            <w:spacing w:after="0" w:line="240" w:lineRule="auto"/>
            <w:ind w:firstLine="720"/>
          </w:pPr>
        </w:pPrChange>
      </w:pPr>
      <w:ins w:id="30558" w:author="Voeun Kuyeng" w:date="2022-07-07T10:59:00Z">
        <w:del w:id="3055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560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   -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លទ្ធផលរកឃើញ៖.....................................................................</w:delText>
          </w:r>
        </w:del>
      </w:ins>
    </w:p>
    <w:p w14:paraId="3A698C06" w14:textId="0E1A4A39" w:rsidR="005A4A26" w:rsidRPr="00B26CA9" w:rsidDel="00DA0E01" w:rsidRDefault="005A4A26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561" w:author="Voeun Kuyeng" w:date="2022-07-07T10:59:00Z"/>
          <w:del w:id="30562" w:author="Kem Sereyboth" w:date="2023-07-13T14:28:00Z"/>
          <w:rFonts w:ascii="Khmer MEF1" w:hAnsi="Khmer MEF1" w:cs="Khmer MEF1"/>
          <w:sz w:val="24"/>
          <w:szCs w:val="24"/>
          <w:rPrChange w:id="30563" w:author="Sopheak Phorn" w:date="2023-08-25T15:04:00Z">
            <w:rPr>
              <w:ins w:id="30564" w:author="Voeun Kuyeng" w:date="2022-07-07T10:59:00Z"/>
              <w:del w:id="30565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0566" w:author="Sopheak Phorn" w:date="2023-08-25T15:13:00Z">
          <w:pPr>
            <w:spacing w:after="0" w:line="240" w:lineRule="auto"/>
            <w:ind w:firstLine="720"/>
          </w:pPr>
        </w:pPrChange>
      </w:pPr>
      <w:ins w:id="30567" w:author="Voeun Kuyeng" w:date="2022-07-07T10:59:00Z">
        <w:del w:id="3056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569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   -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ឬសគល់បញ្ហា៖.........................................................................</w:delText>
          </w:r>
        </w:del>
      </w:ins>
    </w:p>
    <w:p w14:paraId="7E2D8550" w14:textId="2DB5DD37" w:rsidR="005A4A26" w:rsidRPr="00B26CA9" w:rsidDel="00DA0E01" w:rsidRDefault="005A4A26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570" w:author="Voeun Kuyeng" w:date="2022-07-07T10:59:00Z"/>
          <w:del w:id="30571" w:author="Kem Sereyboth" w:date="2023-07-13T14:28:00Z"/>
          <w:rFonts w:ascii="Khmer MEF1" w:hAnsi="Khmer MEF1" w:cs="Khmer MEF1"/>
          <w:sz w:val="24"/>
          <w:szCs w:val="24"/>
          <w:rPrChange w:id="30572" w:author="Sopheak Phorn" w:date="2023-08-25T15:04:00Z">
            <w:rPr>
              <w:ins w:id="30573" w:author="Voeun Kuyeng" w:date="2022-07-07T10:59:00Z"/>
              <w:del w:id="30574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0575" w:author="Sopheak Phorn" w:date="2023-08-25T15:13:00Z">
          <w:pPr>
            <w:spacing w:after="0" w:line="240" w:lineRule="auto"/>
            <w:ind w:firstLine="720"/>
          </w:pPr>
        </w:pPrChange>
      </w:pPr>
      <w:ins w:id="30576" w:author="Voeun Kuyeng" w:date="2022-07-07T10:59:00Z">
        <w:del w:id="3057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578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   -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ផលវិបាក៖..............................................................................</w:delText>
          </w:r>
        </w:del>
      </w:ins>
    </w:p>
    <w:p w14:paraId="49D06D8A" w14:textId="34F453B5" w:rsidR="00A654B3" w:rsidRPr="00B26CA9" w:rsidDel="00DA0E01" w:rsidRDefault="00A654B3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579" w:author="Kem Sereyboth" w:date="2023-07-13T14:28:00Z"/>
          <w:rFonts w:ascii="Khmer MEF1" w:hAnsi="Khmer MEF1" w:cs="Khmer MEF1"/>
          <w:sz w:val="24"/>
          <w:szCs w:val="24"/>
          <w:rPrChange w:id="30580" w:author="Sopheak Phorn" w:date="2023-08-25T15:04:00Z">
            <w:rPr>
              <w:del w:id="30581" w:author="Kem Sereyboth" w:date="2023-07-13T14:28:00Z"/>
              <w:rFonts w:ascii="Khmer MEF2" w:hAnsi="Khmer MEF2" w:cs="Khmer MEF2"/>
              <w:sz w:val="24"/>
              <w:szCs w:val="24"/>
              <w:lang w:val="ca-ES"/>
            </w:rPr>
          </w:rPrChange>
        </w:rPr>
        <w:pPrChange w:id="30582" w:author="Sopheak Phorn" w:date="2023-08-25T15:13:00Z">
          <w:pPr>
            <w:spacing w:after="0" w:line="240" w:lineRule="auto"/>
            <w:ind w:firstLine="720"/>
          </w:pPr>
        </w:pPrChange>
      </w:pPr>
    </w:p>
    <w:p w14:paraId="4011D413" w14:textId="1C3C2098" w:rsidR="005A4A26" w:rsidRPr="00B26CA9" w:rsidDel="00DA0E01" w:rsidRDefault="005A4A26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583" w:author="Kem Sereyboth" w:date="2023-07-13T14:28:00Z"/>
          <w:rFonts w:ascii="Khmer MEF1" w:hAnsi="Khmer MEF1" w:cs="Khmer MEF1"/>
          <w:sz w:val="24"/>
          <w:szCs w:val="24"/>
          <w:rPrChange w:id="30584" w:author="Sopheak Phorn" w:date="2023-08-25T15:04:00Z">
            <w:rPr>
              <w:del w:id="30585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0586" w:author="Sopheak Phorn" w:date="2023-08-25T15:13:00Z">
          <w:pPr>
            <w:pStyle w:val="Heading1"/>
          </w:pPr>
        </w:pPrChange>
      </w:pPr>
    </w:p>
    <w:p w14:paraId="388AF222" w14:textId="2E825C38" w:rsidR="00E819FD" w:rsidRPr="00B26CA9" w:rsidDel="00DA0E01" w:rsidRDefault="00E819FD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587" w:author="User" w:date="2022-10-04T14:37:00Z"/>
          <w:del w:id="30588" w:author="Kem Sereyboth" w:date="2023-07-13T14:28:00Z"/>
          <w:rFonts w:ascii="Khmer MEF1" w:hAnsi="Khmer MEF1" w:cs="Khmer MEF1"/>
          <w:sz w:val="24"/>
          <w:szCs w:val="24"/>
          <w:rPrChange w:id="30589" w:author="Sopheak Phorn" w:date="2023-08-25T15:04:00Z">
            <w:rPr>
              <w:ins w:id="30590" w:author="User" w:date="2022-10-04T14:37:00Z"/>
              <w:del w:id="30591" w:author="Kem Sereyboth" w:date="2023-07-13T14:28:00Z"/>
              <w:rFonts w:ascii="Khmer MEF2" w:hAnsi="Khmer MEF2" w:cs="Khmer MEF2"/>
              <w:sz w:val="24"/>
              <w:szCs w:val="24"/>
              <w:lang w:val="ca-ES"/>
            </w:rPr>
          </w:rPrChange>
        </w:rPr>
        <w:pPrChange w:id="30592" w:author="Sopheak Phorn" w:date="2023-08-25T15:13:00Z">
          <w:pPr>
            <w:spacing w:after="0" w:line="240" w:lineRule="auto"/>
            <w:ind w:firstLine="720"/>
          </w:pPr>
        </w:pPrChange>
      </w:pPr>
      <w:ins w:id="30593" w:author="User" w:date="2022-10-04T14:37:00Z">
        <w:del w:id="3059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595" w:author="Sopheak Phorn" w:date="2023-08-25T15:04:00Z">
                <w:rPr>
                  <w:rFonts w:cs="MoolBoran"/>
                  <w:cs/>
                  <w:lang w:val="ca-ES"/>
                </w:rPr>
              </w:rPrChange>
            </w:rPr>
            <w:tab/>
          </w:r>
        </w:del>
      </w:ins>
    </w:p>
    <w:p w14:paraId="0F110D72" w14:textId="5F9F792B" w:rsidR="00156A9C" w:rsidRPr="00B26CA9" w:rsidDel="00CA4271" w:rsidRDefault="00E819FD">
      <w:pPr>
        <w:spacing w:after="0" w:line="218" w:lineRule="auto"/>
        <w:ind w:left="634"/>
        <w:rPr>
          <w:del w:id="30596" w:author="Kem Sereyboth" w:date="2023-07-19T16:00:00Z"/>
          <w:rFonts w:ascii="Khmer MEF1" w:hAnsi="Khmer MEF1" w:cs="Khmer MEF1"/>
          <w:sz w:val="24"/>
          <w:szCs w:val="24"/>
          <w:rPrChange w:id="30597" w:author="Sopheak Phorn" w:date="2023-08-25T15:04:00Z">
            <w:rPr>
              <w:del w:id="30598" w:author="Kem Sereyboth" w:date="2023-07-19T16:00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30599" w:author="Sopheak Phorn" w:date="2023-08-25T15:13:00Z">
          <w:pPr/>
        </w:pPrChange>
      </w:pPr>
      <w:ins w:id="30600" w:author="User" w:date="2022-10-04T14:37:00Z">
        <w:del w:id="30601" w:author="Kem Sereyboth" w:date="2023-07-19T16:00:00Z">
          <w:r w:rsidRPr="00B26CA9" w:rsidDel="00CA4271">
            <w:rPr>
              <w:rFonts w:ascii="Khmer MEF1" w:hAnsi="Khmer MEF1" w:cs="Khmer MEF1"/>
              <w:sz w:val="24"/>
              <w:szCs w:val="24"/>
              <w:cs/>
              <w:rPrChange w:id="30602" w:author="Sopheak Phorn" w:date="2023-08-25T15:04:00Z">
                <w:rPr>
                  <w:rFonts w:cs="MoolBoran"/>
                  <w:cs/>
                  <w:lang w:val="ca-ES"/>
                </w:rPr>
              </w:rPrChange>
            </w:rPr>
            <w:tab/>
          </w:r>
        </w:del>
      </w:ins>
    </w:p>
    <w:p w14:paraId="239647E2" w14:textId="46166EAE" w:rsidR="00B27355" w:rsidRPr="00B26CA9" w:rsidDel="009F52F4" w:rsidRDefault="00B27355">
      <w:pPr>
        <w:spacing w:after="0" w:line="218" w:lineRule="auto"/>
        <w:ind w:left="634"/>
        <w:rPr>
          <w:ins w:id="30603" w:author="Sethvannak Sam" w:date="2022-08-20T18:31:00Z"/>
          <w:del w:id="30604" w:author="sakaria fa" w:date="2022-09-13T23:23:00Z"/>
          <w:rFonts w:ascii="Khmer MEF2" w:hAnsi="Khmer MEF2" w:cs="Khmer MEF2"/>
          <w:strike/>
          <w:spacing w:val="-4"/>
          <w:lang w:val="ca-ES"/>
          <w:rPrChange w:id="30605" w:author="Sopheak Phorn" w:date="2023-08-25T15:04:00Z">
            <w:rPr>
              <w:ins w:id="30606" w:author="Sethvannak Sam" w:date="2022-08-20T18:31:00Z"/>
              <w:del w:id="30607" w:author="sakaria fa" w:date="2022-09-13T23:23:00Z"/>
              <w:rFonts w:ascii="Khmer MEF2" w:hAnsi="Khmer MEF2" w:cs="Khmer MEF2"/>
              <w:spacing w:val="-4"/>
              <w:sz w:val="24"/>
              <w:szCs w:val="24"/>
            </w:rPr>
          </w:rPrChange>
        </w:rPr>
        <w:pPrChange w:id="30608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0609" w:author="Sethvannak Sam" w:date="2022-08-20T18:31:00Z">
        <w:del w:id="30610" w:author="sakaria fa" w:date="2022-09-13T23:23:00Z">
          <w:r w:rsidRPr="00B26CA9" w:rsidDel="009F52F4">
            <w:rPr>
              <w:rFonts w:ascii="Khmer MEF2" w:hAnsi="Khmer MEF2" w:cs="Khmer MEF2"/>
              <w:strike/>
              <w:spacing w:val="-4"/>
              <w:cs/>
              <w:rPrChange w:id="30611" w:author="Sopheak Phorn" w:date="2023-08-25T15:04:00Z">
                <w:rPr>
                  <w:rFonts w:ascii="Khmer MEF2" w:hAnsi="Khmer MEF2" w:cs="Khmer MEF2"/>
                  <w:spacing w:val="-4"/>
                  <w:sz w:val="24"/>
                  <w:szCs w:val="24"/>
                  <w:cs/>
                </w:rPr>
              </w:rPrChange>
            </w:rPr>
            <w:delText>១២</w:delText>
          </w:r>
          <w:r w:rsidRPr="00B26CA9" w:rsidDel="009F52F4">
            <w:rPr>
              <w:rFonts w:ascii="Khmer MEF2" w:hAnsi="Khmer MEF2" w:cs="Khmer MEF2"/>
              <w:strike/>
              <w:spacing w:val="-4"/>
              <w:lang w:val="ca-ES"/>
              <w:rPrChange w:id="30612" w:author="Sopheak Phorn" w:date="2023-08-25T15:04:00Z">
                <w:rPr>
                  <w:rFonts w:ascii="Khmer MEF2" w:hAnsi="Khmer MEF2" w:cs="Khmer MEF2"/>
                  <w:spacing w:val="-4"/>
                  <w:sz w:val="24"/>
                  <w:szCs w:val="24"/>
                  <w:lang w:val="ca-ES"/>
                </w:rPr>
              </w:rPrChange>
            </w:rPr>
            <w:delText>.</w:delText>
          </w:r>
          <w:r w:rsidRPr="00B26CA9" w:rsidDel="009F52F4">
            <w:rPr>
              <w:rFonts w:ascii="Khmer MEF2" w:hAnsi="Khmer MEF2" w:cs="Khmer MEF2"/>
              <w:strike/>
              <w:spacing w:val="-4"/>
              <w:cs/>
              <w:rPrChange w:id="30613" w:author="Sopheak Phorn" w:date="2023-08-25T15:04:00Z">
                <w:rPr>
                  <w:rFonts w:ascii="Khmer MEF2" w:hAnsi="Khmer MEF2" w:cs="Khmer MEF2"/>
                  <w:spacing w:val="-4"/>
                  <w:sz w:val="24"/>
                  <w:szCs w:val="24"/>
                  <w:cs/>
                </w:rPr>
              </w:rPrChange>
            </w:rPr>
            <w:delText>ការវិភាគ និងវាយតម្លៃរបស់គណៈកម្មការចំពោះកិច្ច</w:delText>
          </w:r>
        </w:del>
      </w:ins>
    </w:p>
    <w:p w14:paraId="5750796C" w14:textId="18AFF60F" w:rsidR="00B27355" w:rsidRPr="00B26CA9" w:rsidDel="009F52F4" w:rsidRDefault="00B27355">
      <w:pPr>
        <w:spacing w:after="0" w:line="218" w:lineRule="auto"/>
        <w:ind w:left="634"/>
        <w:rPr>
          <w:ins w:id="30614" w:author="Sethvannak Sam" w:date="2022-08-20T18:31:00Z"/>
          <w:del w:id="30615" w:author="sakaria fa" w:date="2022-09-13T23:23:00Z"/>
          <w:strike/>
          <w:lang w:val="ca-ES"/>
          <w:rPrChange w:id="30616" w:author="Sopheak Phorn" w:date="2023-08-25T15:04:00Z">
            <w:rPr>
              <w:ins w:id="30617" w:author="Sethvannak Sam" w:date="2022-08-20T18:31:00Z"/>
              <w:del w:id="30618" w:author="sakaria fa" w:date="2022-09-13T23:23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30619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0620" w:author="Sethvannak Sam" w:date="2022-08-20T18:31:00Z">
        <w:del w:id="30621" w:author="sakaria fa" w:date="2022-09-13T23:23:00Z">
          <w:r w:rsidRPr="00B26CA9" w:rsidDel="009F52F4">
            <w:rPr>
              <w:strike/>
              <w:spacing w:val="4"/>
              <w:cs/>
              <w:rPrChange w:id="30622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ការវិភាគ និងវាយតម្លៃរបស់គណៈកម្មការចំពោះកិច្ច គឺជាផ្នែកមួយដែលបង្ហាញដល់អ្នកអានអំពី</w:delText>
          </w:r>
          <w:r w:rsidRPr="00B26CA9" w:rsidDel="009F52F4">
            <w:rPr>
              <w:strike/>
              <w:cs/>
              <w:rPrChange w:id="30623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សមាសភាព យន្តការនិងបែបបទនីតិវីធីដែល</w:delText>
          </w:r>
          <w:r w:rsidRPr="00B26CA9" w:rsidDel="009F52F4">
            <w:rPr>
              <w:strike/>
              <w:lang w:val="ca-ES"/>
              <w:rPrChange w:id="30624" w:author="Sopheak Phorn" w:date="2023-08-25T15:04:00Z">
                <w:rPr>
                  <w:rFonts w:ascii="Khmer MEF1" w:hAnsi="Khmer MEF1" w:cs="Khmer MEF1"/>
                  <w:sz w:val="16"/>
                  <w:szCs w:val="24"/>
                  <w:lang w:val="ca-ES"/>
                </w:rPr>
              </w:rPrChange>
            </w:rPr>
            <w:delText>​​</w:delText>
          </w:r>
          <w:r w:rsidRPr="00B26CA9" w:rsidDel="009F52F4">
            <w:rPr>
              <w:strike/>
              <w:cs/>
              <w:rPrChange w:id="3062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គណៈកម្មការចំពោះកិច្ចពិនិត្យលើរបាយការណ៍សវនកម្មអនុ</w:delText>
          </w:r>
        </w:del>
      </w:ins>
      <w:ins w:id="30626" w:author="Voeun Kuyeng" w:date="2022-09-06T18:01:00Z">
        <w:del w:id="30627" w:author="sakaria fa" w:date="2022-09-13T23:23:00Z">
          <w:r w:rsidR="00BF0999" w:rsidRPr="00B26CA9" w:rsidDel="009F52F4">
            <w:rPr>
              <w:strike/>
              <w:cs/>
              <w:rPrChange w:id="3062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-</w:delText>
          </w:r>
        </w:del>
      </w:ins>
      <w:ins w:id="30629" w:author="Sethvannak Sam" w:date="2022-08-20T18:31:00Z">
        <w:del w:id="30630" w:author="sakaria fa" w:date="2022-09-13T23:23:00Z">
          <w:r w:rsidRPr="00B26CA9" w:rsidDel="009F52F4">
            <w:rPr>
              <w:strike/>
              <w:cs/>
              <w:rPrChange w:id="3063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​លោ​​មរបស់សវ</w:delText>
          </w:r>
        </w:del>
      </w:ins>
      <w:ins w:id="30632" w:author="Voeun Kuyeng" w:date="2022-09-07T13:47:00Z">
        <w:del w:id="30633" w:author="sakaria fa" w:date="2022-09-13T23:23:00Z">
          <w:r w:rsidR="0071504A" w:rsidRPr="00B26CA9" w:rsidDel="009F52F4">
            <w:rPr>
              <w:strike/>
              <w:cs/>
              <w:rPrChange w:id="30634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</w:delText>
          </w:r>
        </w:del>
      </w:ins>
      <w:ins w:id="30635" w:author="Sethvannak Sam" w:date="2022-08-20T18:31:00Z">
        <w:del w:id="30636" w:author="sakaria fa" w:date="2022-09-13T23:23:00Z">
          <w:r w:rsidRPr="00B26CA9" w:rsidDel="009F52F4">
            <w:rPr>
              <w:strike/>
              <w:cs/>
              <w:rPrChange w:id="30637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ករទទួលបន្ទុក ដូចនេះត្រូវរៀបចំឡើងជា </w:delText>
          </w:r>
        </w:del>
      </w:ins>
      <w:ins w:id="30638" w:author="socheata.ol@hotmail.com" w:date="2022-09-04T18:28:00Z">
        <w:del w:id="30639" w:author="sakaria fa" w:date="2022-09-13T23:23:00Z">
          <w:r w:rsidR="004D22E1" w:rsidRPr="00B26CA9" w:rsidDel="009F52F4">
            <w:rPr>
              <w:strike/>
              <w:cs/>
              <w:rPrChange w:id="30640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៣</w:delText>
          </w:r>
        </w:del>
      </w:ins>
      <w:ins w:id="30641" w:author="Sethvannak Sam" w:date="2022-08-20T18:31:00Z">
        <w:del w:id="30642" w:author="sakaria fa" w:date="2022-09-13T23:23:00Z">
          <w:r w:rsidRPr="00B26CA9" w:rsidDel="009F52F4">
            <w:rPr>
              <w:strike/>
              <w:cs/>
              <w:rPrChange w:id="30643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៤ </w:delText>
          </w:r>
        </w:del>
      </w:ins>
      <w:ins w:id="30644" w:author="socheata.ol@hotmail.com" w:date="2022-09-04T18:19:00Z">
        <w:del w:id="30645" w:author="sakaria fa" w:date="2022-09-13T23:23:00Z">
          <w:r w:rsidR="006214EF" w:rsidRPr="00B26CA9" w:rsidDel="009F52F4">
            <w:rPr>
              <w:strike/>
              <w:cs/>
              <w:rPrChange w:id="30646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ចំណុច</w:delText>
          </w:r>
        </w:del>
      </w:ins>
      <w:ins w:id="30647" w:author="Sethvannak Sam" w:date="2022-08-20T18:31:00Z">
        <w:del w:id="30648" w:author="sakaria fa" w:date="2022-09-13T23:23:00Z">
          <w:r w:rsidRPr="00B26CA9" w:rsidDel="009F52F4">
            <w:rPr>
              <w:strike/>
              <w:cs/>
              <w:rPrChange w:id="30649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កថាខណ្ឌ ដូចមានរៀបរាប់ខាងក្រោម៖</w:delText>
          </w:r>
        </w:del>
      </w:ins>
    </w:p>
    <w:p w14:paraId="454F19A6" w14:textId="365384CC" w:rsidR="00B27355" w:rsidRPr="00B26CA9" w:rsidDel="009F52F4" w:rsidRDefault="00AE12BA">
      <w:pPr>
        <w:spacing w:after="0" w:line="218" w:lineRule="auto"/>
        <w:ind w:left="634"/>
        <w:rPr>
          <w:ins w:id="30650" w:author="Sethvannak Sam" w:date="2022-08-20T18:31:00Z"/>
          <w:del w:id="30651" w:author="sakaria fa" w:date="2022-09-13T23:23:00Z"/>
          <w:strike/>
          <w:lang w:val="ca-ES"/>
          <w:rPrChange w:id="30652" w:author="Sopheak Phorn" w:date="2023-08-25T15:04:00Z">
            <w:rPr>
              <w:ins w:id="30653" w:author="Sethvannak Sam" w:date="2022-08-20T18:31:00Z"/>
              <w:del w:id="30654" w:author="sakaria fa" w:date="2022-09-13T23:23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0655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0656" w:author="Voeun Kuyeng" w:date="2022-08-31T16:11:00Z">
        <w:del w:id="30657" w:author="sakaria fa" w:date="2022-09-13T23:23:00Z">
          <w:r w:rsidRPr="00B26CA9" w:rsidDel="009F52F4">
            <w:rPr>
              <w:strike/>
              <w:spacing w:val="4"/>
              <w:cs/>
              <w:rPrChange w:id="30658" w:author="Sopheak Phorn" w:date="2023-08-25T15:04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ក</w:delText>
          </w:r>
          <w:r w:rsidRPr="00B26CA9" w:rsidDel="009F52F4">
            <w:rPr>
              <w:strike/>
              <w:spacing w:val="4"/>
              <w:lang w:val="ca-ES"/>
              <w:rPrChange w:id="30659" w:author="Sopheak Phorn" w:date="2023-08-25T15:04:00Z">
                <w:rPr>
                  <w:rFonts w:ascii="Khmer MEF1" w:hAnsi="Khmer MEF1" w:cs="Khmer MEF1"/>
                  <w:b/>
                  <w:bCs/>
                  <w:sz w:val="16"/>
                  <w:szCs w:val="24"/>
                </w:rPr>
              </w:rPrChange>
            </w:rPr>
            <w:delText>-</w:delText>
          </w:r>
        </w:del>
      </w:ins>
      <w:ins w:id="30660" w:author="socheata.ol@hotmail.com" w:date="2022-09-04T18:20:00Z">
        <w:del w:id="30661" w:author="sakaria fa" w:date="2022-09-13T23:23:00Z">
          <w:r w:rsidR="006214EF" w:rsidRPr="00B26CA9" w:rsidDel="009F52F4">
            <w:rPr>
              <w:strike/>
              <w:spacing w:val="4"/>
              <w:cs/>
              <w:rPrChange w:id="30662" w:author="Sopheak Phorn" w:date="2023-08-25T15:04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ចំណុចទី១</w:delText>
          </w:r>
          <w:r w:rsidR="006214EF" w:rsidRPr="00B26CA9" w:rsidDel="009F52F4">
            <w:rPr>
              <w:strike/>
              <w:spacing w:val="4"/>
              <w:lang w:val="ca-ES"/>
              <w:rPrChange w:id="30663" w:author="Sopheak Phorn" w:date="2023-08-25T15:04:00Z">
                <w:rPr>
                  <w:rFonts w:ascii="Khmer MEF1" w:hAnsi="Khmer MEF1" w:cs="Khmer MEF1"/>
                  <w:sz w:val="24"/>
                  <w:szCs w:val="40"/>
                  <w:lang w:val="ca-ES"/>
                </w:rPr>
              </w:rPrChange>
            </w:rPr>
            <w:delText>:</w:delText>
          </w:r>
          <w:r w:rsidR="006214EF" w:rsidRPr="00B26CA9" w:rsidDel="009F52F4">
            <w:rPr>
              <w:strike/>
              <w:spacing w:val="4"/>
              <w:cs/>
              <w:rPrChange w:id="30664" w:author="Sopheak Phorn" w:date="2023-08-25T15:04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30665" w:author="Sethvannak Sam" w:date="2022-08-20T18:31:00Z">
        <w:del w:id="30666" w:author="sakaria fa" w:date="2022-09-13T23:23:00Z">
          <w:r w:rsidR="00B27355" w:rsidRPr="00B26CA9" w:rsidDel="009F52F4">
            <w:rPr>
              <w:strike/>
              <w:spacing w:val="4"/>
              <w:cs/>
              <w:rPrChange w:id="30667" w:author="Sopheak Phorn" w:date="2023-08-25T15:04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កថាខណ្ឌទី១៖​ត្រូវរៀបរាប់អំពីក្របខណ្ឌបទប្បញ្ញតិ្ត ដែលអនុញ្ញាតឱ្យអង្គភាពសវនកម្មផ្ទៃក្នុងនៃ</w:delText>
          </w:r>
          <w:r w:rsidR="00B27355" w:rsidRPr="00B26CA9" w:rsidDel="009F52F4">
            <w:rPr>
              <w:strike/>
              <w:cs/>
              <w:rPrChange w:id="30668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  <w:r w:rsidR="00B27355" w:rsidRPr="00B26CA9" w:rsidDel="009F52F4">
            <w:rPr>
              <w:strike/>
              <w:spacing w:val="2"/>
              <w:cs/>
              <w:rPrChange w:id="30669" w:author="Sopheak Phorn" w:date="2023-08-25T15:04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អ.​​ស​.ហ.​</w:delText>
          </w:r>
        </w:del>
      </w:ins>
      <w:ins w:id="30670" w:author="Voeun Kuyeng" w:date="2022-08-31T16:11:00Z">
        <w:del w:id="30671" w:author="sakaria fa" w:date="2022-09-13T23:23:00Z">
          <w:r w:rsidRPr="00B26CA9" w:rsidDel="009F52F4">
            <w:rPr>
              <w:strike/>
              <w:spacing w:val="2"/>
              <w:rPrChange w:id="30672" w:author="Sopheak Phorn" w:date="2023-08-25T15:04:00Z">
                <w:rPr>
                  <w:rFonts w:ascii="Khmer MEF1" w:hAnsi="Khmer MEF1" w:cs="Khmer MEF1"/>
                  <w:b/>
                  <w:bCs/>
                  <w:sz w:val="16"/>
                  <w:szCs w:val="24"/>
                </w:rPr>
              </w:rPrChange>
            </w:rPr>
            <w:delText xml:space="preserve"> </w:delText>
          </w:r>
        </w:del>
      </w:ins>
      <w:ins w:id="30673" w:author="Sethvannak Sam" w:date="2022-08-20T18:31:00Z">
        <w:del w:id="30674" w:author="sakaria fa" w:date="2022-09-13T23:23:00Z">
          <w:r w:rsidR="00B27355" w:rsidRPr="00B26CA9" w:rsidDel="009F52F4">
            <w:rPr>
              <w:strike/>
              <w:spacing w:val="2"/>
              <w:cs/>
              <w:rPrChange w:id="30675" w:author="Sopheak Phorn" w:date="2023-08-25T15:04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 xml:space="preserve"> បង្កើតគណៈកម្មការចំពោះកិច្ចដើម្បីពិនិត្យលើលទ្ធផលនៃរបាយការណ៍សវនកម្មអនុលោមរបស់</w:delText>
          </w:r>
          <w:r w:rsidR="00B27355" w:rsidRPr="00B26CA9" w:rsidDel="009F52F4">
            <w:rPr>
              <w:strike/>
              <w:spacing w:val="-8"/>
              <w:cs/>
              <w:rPrChange w:id="3067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</w:delText>
          </w:r>
        </w:del>
      </w:ins>
      <w:ins w:id="30677" w:author="Voeun Kuyeng" w:date="2022-09-07T13:47:00Z">
        <w:del w:id="30678" w:author="sakaria fa" w:date="2022-09-13T23:23:00Z">
          <w:r w:rsidR="00E62112" w:rsidRPr="00B26CA9" w:rsidDel="009F52F4">
            <w:rPr>
              <w:strike/>
              <w:spacing w:val="-8"/>
              <w:cs/>
              <w:rPrChange w:id="3067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</w:delText>
          </w:r>
        </w:del>
      </w:ins>
      <w:ins w:id="30680" w:author="Sethvannak Sam" w:date="2022-08-20T18:31:00Z">
        <w:del w:id="30681" w:author="sakaria fa" w:date="2022-09-13T23:23:00Z">
          <w:r w:rsidR="00B27355" w:rsidRPr="00B26CA9" w:rsidDel="009F52F4">
            <w:rPr>
              <w:strike/>
              <w:spacing w:val="-8"/>
              <w:cs/>
              <w:rPrChange w:id="30682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ករទទួលបន្ទុក និងសមាសភាពនៃគណៈកម្មការចំពោះកិច្ច។  </w:delText>
          </w:r>
          <w:r w:rsidR="00B27355" w:rsidRPr="00B26CA9" w:rsidDel="009F52F4">
            <w:rPr>
              <w:strike/>
              <w:spacing w:val="-8"/>
              <w:cs/>
              <w:lang w:val="ca-ES"/>
              <w:rPrChange w:id="30683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សវនករទទួលបន្ទុកអាចរៀបរាប់អំពី</w:delText>
          </w:r>
        </w:del>
      </w:ins>
      <w:ins w:id="30684" w:author="socheata.ol@hotmail.com" w:date="2022-09-04T18:21:00Z">
        <w:del w:id="30685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686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30687" w:author="Sethvannak Sam" w:date="2022-08-20T18:31:00Z">
        <w:del w:id="30688" w:author="sakaria fa" w:date="2022-09-13T23:23:00Z">
          <w:r w:rsidR="00B27355" w:rsidRPr="00B26CA9" w:rsidDel="009F52F4">
            <w:rPr>
              <w:strike/>
              <w:spacing w:val="-8"/>
              <w:cs/>
              <w:lang w:val="ca-ES"/>
              <w:rPrChange w:id="30689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កថា</w:delText>
          </w:r>
          <w:r w:rsidR="00B27355" w:rsidRPr="00B26CA9" w:rsidDel="009F52F4">
            <w:rPr>
              <w:strike/>
              <w:cs/>
              <w:lang w:val="ca-ES"/>
              <w:rPrChange w:id="30690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ខ​ណ្ឌ​​ទី១ នេះ ដូចគំរូខាងក្រោម ៖</w:delText>
          </w:r>
        </w:del>
      </w:ins>
    </w:p>
    <w:p w14:paraId="0697C0FC" w14:textId="5B06EBEF" w:rsidR="00B27355" w:rsidRPr="00B26CA9" w:rsidDel="009F52F4" w:rsidRDefault="00B27355">
      <w:pPr>
        <w:spacing w:after="0" w:line="218" w:lineRule="auto"/>
        <w:ind w:left="634"/>
        <w:rPr>
          <w:ins w:id="30691" w:author="Sethvannak Sam" w:date="2022-08-20T18:31:00Z"/>
          <w:del w:id="30692" w:author="sakaria fa" w:date="2022-09-13T23:23:00Z"/>
          <w:strike/>
          <w:spacing w:val="-4"/>
          <w:lang w:val="ca-ES"/>
          <w:rPrChange w:id="30693" w:author="Sopheak Phorn" w:date="2023-08-25T15:04:00Z">
            <w:rPr>
              <w:ins w:id="30694" w:author="Sethvannak Sam" w:date="2022-08-20T18:31:00Z"/>
              <w:del w:id="30695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696" w:author="Sopheak Phorn" w:date="2023-08-25T15:13:00Z">
          <w:pPr>
            <w:spacing w:after="0" w:line="228" w:lineRule="auto"/>
            <w:jc w:val="both"/>
          </w:pPr>
        </w:pPrChange>
      </w:pPr>
      <w:ins w:id="30697" w:author="Sethvannak Sam" w:date="2022-08-20T18:31:00Z">
        <w:del w:id="30698" w:author="sakaria fa" w:date="2022-09-13T23:23:00Z">
          <w:r w:rsidRPr="00B26CA9" w:rsidDel="009F52F4">
            <w:rPr>
              <w:strike/>
              <w:spacing w:val="6"/>
              <w:cs/>
              <w:lang w:val="ca-ES"/>
              <w:rPrChange w:id="3069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 xml:space="preserve">យោងតាម ផ្នែកទី ៧ នៃសេចក្ដីណែនាំស្ដីពីយន្តការ និងនីតិវិធីសវនកម្មអនុលោមភាព </w:delText>
          </w:r>
          <w:r w:rsidRPr="00B26CA9" w:rsidDel="009F52F4">
            <w:rPr>
              <w:strike/>
              <w:spacing w:val="6"/>
              <w:rPrChange w:id="3070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“</w:delText>
          </w:r>
          <w:r w:rsidRPr="00B26CA9" w:rsidDel="009F52F4">
            <w:rPr>
              <w:strike/>
              <w:spacing w:val="6"/>
              <w:cs/>
              <w:rPrChange w:id="3070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ប្រធាន</w:delText>
          </w:r>
          <w:r w:rsidRPr="00B26CA9" w:rsidDel="009F52F4">
            <w:rPr>
              <w:strike/>
              <w:spacing w:val="8"/>
              <w:cs/>
              <w:rPrChange w:id="3070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អង្គភាពសវនកម្មផ្ទៃក្នុងនៃ អ.ស.ហ. ត្រូវបង្កើតគណៈកម្មការចំពោះកិច្ច ដើម្បីពិនិត្យ និងវាយតម្លៃលើ</w:delText>
          </w:r>
          <w:r w:rsidRPr="00B26CA9" w:rsidDel="009F52F4">
            <w:rPr>
              <w:strike/>
              <w:spacing w:val="4"/>
              <w:cs/>
              <w:rPrChange w:id="3070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របាយការណ៍សវនកម្មអនុលោមរបស់សវ</w:delText>
          </w:r>
        </w:del>
      </w:ins>
      <w:ins w:id="30704" w:author="Voeun Kuyeng" w:date="2022-09-07T13:48:00Z">
        <w:del w:id="30705" w:author="sakaria fa" w:date="2022-09-13T23:23:00Z">
          <w:r w:rsidR="00E62112" w:rsidRPr="00B26CA9" w:rsidDel="009F52F4">
            <w:rPr>
              <w:strike/>
              <w:spacing w:val="4"/>
              <w:cs/>
              <w:rPrChange w:id="30706" w:author="Sopheak Phorn" w:date="2023-08-25T15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ន</w:delText>
          </w:r>
        </w:del>
      </w:ins>
      <w:ins w:id="30707" w:author="Sethvannak Sam" w:date="2022-08-20T18:31:00Z">
        <w:del w:id="30708" w:author="sakaria fa" w:date="2022-09-13T23:23:00Z">
          <w:r w:rsidRPr="00B26CA9" w:rsidDel="009F52F4">
            <w:rPr>
              <w:strike/>
              <w:spacing w:val="4"/>
              <w:cs/>
              <w:rPrChange w:id="3070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ករទទួលបន្ទុក</w:delText>
          </w:r>
          <w:r w:rsidRPr="00B26CA9" w:rsidDel="009F52F4">
            <w:rPr>
              <w:strike/>
              <w:spacing w:val="4"/>
              <w:rPrChange w:id="3071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”</w:delText>
          </w:r>
          <w:r w:rsidRPr="00B26CA9" w:rsidDel="009F52F4">
            <w:rPr>
              <w:strike/>
              <w:spacing w:val="4"/>
              <w:cs/>
              <w:rPrChange w:id="3071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B26CA9" w:rsidDel="009F52F4">
            <w:rPr>
              <w:rFonts w:ascii="Khmer MEF2" w:hAnsi="Khmer MEF2" w:cs="Khmer MEF2"/>
              <w:strike/>
              <w:spacing w:val="4"/>
              <w:cs/>
              <w:rPrChange w:id="3071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ឯកឧត្តមប្រធាន</w:delText>
          </w:r>
        </w:del>
      </w:ins>
      <w:ins w:id="30713" w:author="Voeun Kuyeng" w:date="2022-09-06T18:03:00Z">
        <w:del w:id="30714" w:author="sakaria fa" w:date="2022-09-13T23:23:00Z">
          <w:r w:rsidR="007C4CE1" w:rsidRPr="00B26CA9" w:rsidDel="009F52F4">
            <w:rPr>
              <w:rFonts w:ascii="Khmer MEF2" w:hAnsi="Khmer MEF2" w:cs="Khmer MEF2"/>
              <w:strike/>
              <w:spacing w:val="4"/>
              <w:cs/>
              <w:rPrChange w:id="3071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អង្គភាព</w:delText>
          </w:r>
        </w:del>
      </w:ins>
      <w:ins w:id="30716" w:author="Sethvannak Sam" w:date="2022-08-20T18:31:00Z">
        <w:del w:id="30717" w:author="sakaria fa" w:date="2022-09-13T23:23:00Z">
          <w:r w:rsidRPr="00B26CA9" w:rsidDel="009F52F4">
            <w:rPr>
              <w:rFonts w:ascii="Khmer MEF2" w:hAnsi="Khmer MEF2" w:cs="Khmer MEF2"/>
              <w:strike/>
              <w:spacing w:val="4"/>
              <w:cs/>
              <w:rPrChange w:id="3071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នៃ អ.ស.ហ. </w:delText>
          </w:r>
          <w:r w:rsidRPr="00B26CA9" w:rsidDel="009F52F4">
            <w:rPr>
              <w:strike/>
              <w:spacing w:val="4"/>
              <w:cs/>
              <w:rPrChange w:id="3071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បានចេញ</w:delText>
          </w:r>
          <w:r w:rsidRPr="00B26CA9" w:rsidDel="009F52F4">
            <w:rPr>
              <w:strike/>
              <w:spacing w:val="8"/>
              <w:cs/>
              <w:lang w:val="ca-ES"/>
              <w:rPrChange w:id="3072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សេចក្ដី</w:delText>
          </w:r>
          <w:r w:rsidRPr="00B26CA9" w:rsidDel="009F52F4">
            <w:rPr>
              <w:strike/>
              <w:cs/>
              <w:lang w:val="ca-ES"/>
              <w:rPrChange w:id="3072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សម្រេចលេខ ២២៦/២២ អ.ស.ផ. ចុះថ្ងៃទី១១ ខែសីហា ឆ្នាំ២០២២ ស្ដីពីការបង្កើតគណៈកម្មការចំពោះ</w:delText>
          </w:r>
          <w:r w:rsidRPr="00B26CA9" w:rsidDel="009F52F4">
            <w:rPr>
              <w:strike/>
              <w:spacing w:val="-4"/>
              <w:cs/>
              <w:lang w:val="ca-ES"/>
              <w:rPrChange w:id="3072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កិច្ច </w:delText>
          </w:r>
          <w:r w:rsidRPr="00B26CA9" w:rsidDel="009F52F4">
            <w:rPr>
              <w:strike/>
              <w:spacing w:val="2"/>
              <w:cs/>
              <w:lang w:val="ca-ES"/>
              <w:rPrChange w:id="3072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ដើម្បីត្រួតពិនិត្យ និងវាយតម្លៃលើរបាយការណ៍សវនកម្មអនុលោមភាពរបស់សវនកម្មអនុលោមភាពរបស់សវនករទទួលបន្ទុកនៃអង្គភាពសវនកម្មផ្ទៃក្នុងនៃអាជ្ញាធរសេវាហិរញ្ញវត្ថុមិនមែនធនាគារ។ សមាសភាពនៃ</w:delText>
          </w:r>
          <w:r w:rsidRPr="00B26CA9" w:rsidDel="009F52F4">
            <w:rPr>
              <w:strike/>
              <w:cs/>
              <w:lang w:val="ca-ES"/>
              <w:rPrChange w:id="3072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គ</w:delText>
          </w:r>
          <w:r w:rsidRPr="00B26CA9" w:rsidDel="009F52F4">
            <w:rPr>
              <w:strike/>
              <w:spacing w:val="-4"/>
              <w:cs/>
              <w:lang w:val="ca-ES"/>
              <w:rPrChange w:id="3072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ណៈកម្ម</w:delText>
          </w:r>
        </w:del>
      </w:ins>
      <w:ins w:id="30726" w:author="socheata.ol@hotmail.com" w:date="2022-09-04T18:26:00Z">
        <w:del w:id="30727" w:author="sakaria fa" w:date="2022-09-13T23:23:00Z">
          <w:r w:rsidR="004D22E1" w:rsidRPr="00B26CA9" w:rsidDel="009F52F4">
            <w:rPr>
              <w:strike/>
              <w:spacing w:val="-4"/>
              <w:cs/>
              <w:lang w:val="ca-ES"/>
              <w:rPrChange w:id="3072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-</w:delText>
          </w:r>
        </w:del>
      </w:ins>
      <w:ins w:id="30729" w:author="Sethvannak Sam" w:date="2022-08-20T18:31:00Z">
        <w:del w:id="30730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73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ការចំពោះកិច្ច មានសមាសភាពដូចខាងក្រោម ៖</w:delText>
          </w:r>
        </w:del>
      </w:ins>
    </w:p>
    <w:p w14:paraId="06D3488F" w14:textId="4CD230D1" w:rsidR="00B27355" w:rsidRPr="00B26CA9" w:rsidDel="009F52F4" w:rsidRDefault="00B27355">
      <w:pPr>
        <w:spacing w:after="0" w:line="218" w:lineRule="auto"/>
        <w:ind w:left="634"/>
        <w:rPr>
          <w:ins w:id="30732" w:author="Sethvannak Sam" w:date="2022-08-20T18:31:00Z"/>
          <w:del w:id="30733" w:author="sakaria fa" w:date="2022-09-13T23:23:00Z"/>
          <w:strike/>
          <w:spacing w:val="-4"/>
          <w:lang w:val="ca-ES"/>
          <w:rPrChange w:id="30734" w:author="Sopheak Phorn" w:date="2023-08-25T15:04:00Z">
            <w:rPr>
              <w:ins w:id="30735" w:author="Sethvannak Sam" w:date="2022-08-20T18:31:00Z"/>
              <w:del w:id="30736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737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738" w:author="Sethvannak Sam" w:date="2022-08-20T18:31:00Z">
        <w:del w:id="30739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74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១.ឯកឧត្តម ឈុន សម្បត្តិ ប្រធានអង្គភាពសវនកម្មផ្ទៃក្នុង </w:delText>
          </w:r>
        </w:del>
      </w:ins>
      <w:ins w:id="30741" w:author="socheata.ol@hotmail.com" w:date="2022-09-04T18:24:00Z">
        <w:del w:id="30742" w:author="sakaria fa" w:date="2022-09-13T23:23:00Z">
          <w:r w:rsidR="004D22E1" w:rsidRPr="00B26CA9" w:rsidDel="009F52F4">
            <w:rPr>
              <w:strike/>
              <w:spacing w:val="-4"/>
              <w:cs/>
              <w:lang w:val="ca-ES"/>
              <w:rPrChange w:id="3074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            </w:delText>
          </w:r>
          <w:r w:rsidR="004D22E1" w:rsidRPr="00B26CA9" w:rsidDel="009F52F4">
            <w:rPr>
              <w:strike/>
              <w:spacing w:val="-4"/>
              <w:lang w:val="ca-ES"/>
              <w:rPrChange w:id="3074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​  </w:delText>
          </w:r>
        </w:del>
      </w:ins>
      <w:ins w:id="30745" w:author="Sethvannak Sam" w:date="2022-08-20T18:31:00Z">
        <w:del w:id="30746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74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ប្រធាន</w:delText>
          </w:r>
        </w:del>
      </w:ins>
    </w:p>
    <w:p w14:paraId="72935496" w14:textId="382B6B12" w:rsidR="00B27355" w:rsidRPr="00B26CA9" w:rsidDel="009F52F4" w:rsidRDefault="00B27355">
      <w:pPr>
        <w:spacing w:after="0" w:line="218" w:lineRule="auto"/>
        <w:ind w:left="634"/>
        <w:rPr>
          <w:ins w:id="30748" w:author="Sethvannak Sam" w:date="2022-08-20T18:31:00Z"/>
          <w:del w:id="30749" w:author="sakaria fa" w:date="2022-09-13T23:23:00Z"/>
          <w:strike/>
          <w:spacing w:val="-4"/>
          <w:lang w:val="ca-ES"/>
          <w:rPrChange w:id="30750" w:author="Sopheak Phorn" w:date="2023-08-25T15:04:00Z">
            <w:rPr>
              <w:ins w:id="30751" w:author="Sethvannak Sam" w:date="2022-08-20T18:31:00Z"/>
              <w:del w:id="30752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753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754" w:author="Sethvannak Sam" w:date="2022-08-20T18:31:00Z">
        <w:del w:id="30755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75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២.លោក ឈុំ សេរីវុធ អនុប្រធានអង្គភាពសវនកម្មផ្ទៃក្នុង  </w:delText>
          </w:r>
        </w:del>
      </w:ins>
      <w:ins w:id="30757" w:author="socheata.ol@hotmail.com" w:date="2022-09-04T18:24:00Z">
        <w:del w:id="30758" w:author="sakaria fa" w:date="2022-09-13T23:23:00Z">
          <w:r w:rsidR="004D22E1" w:rsidRPr="00B26CA9" w:rsidDel="009F52F4">
            <w:rPr>
              <w:strike/>
              <w:spacing w:val="-4"/>
              <w:cs/>
              <w:lang w:val="ca-ES"/>
              <w:rPrChange w:id="3075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760" w:author="Sethvannak Sam" w:date="2022-08-20T18:31:00Z">
        <w:del w:id="30761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76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អនុប្រធាន</w:delText>
          </w:r>
        </w:del>
      </w:ins>
    </w:p>
    <w:p w14:paraId="1920F901" w14:textId="7EE193A4" w:rsidR="00B27355" w:rsidRPr="00B26CA9" w:rsidDel="009F52F4" w:rsidRDefault="00B27355">
      <w:pPr>
        <w:spacing w:after="0" w:line="218" w:lineRule="auto"/>
        <w:ind w:left="634"/>
        <w:rPr>
          <w:ins w:id="30763" w:author="Sethvannak Sam" w:date="2022-08-20T18:31:00Z"/>
          <w:del w:id="30764" w:author="sakaria fa" w:date="2022-09-13T23:23:00Z"/>
          <w:strike/>
          <w:spacing w:val="-4"/>
          <w:lang w:val="ca-ES"/>
          <w:rPrChange w:id="30765" w:author="Sopheak Phorn" w:date="2023-08-25T15:04:00Z">
            <w:rPr>
              <w:ins w:id="30766" w:author="Sethvannak Sam" w:date="2022-08-20T18:31:00Z"/>
              <w:del w:id="30767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768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769" w:author="Sethvannak Sam" w:date="2022-08-20T18:31:00Z">
        <w:del w:id="30770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77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៣.លោក លឹម ចាន់ណា ប្រធាននាយកដ្ឋានកិច្ចការទូទៅ ​  </w:delText>
          </w:r>
        </w:del>
      </w:ins>
      <w:ins w:id="30772" w:author="socheata.ol@hotmail.com" w:date="2022-09-04T18:24:00Z">
        <w:del w:id="30773" w:author="sakaria fa" w:date="2022-09-13T23:23:00Z">
          <w:r w:rsidR="004D22E1" w:rsidRPr="00B26CA9" w:rsidDel="009F52F4">
            <w:rPr>
              <w:strike/>
              <w:spacing w:val="-4"/>
              <w:cs/>
              <w:lang w:val="ca-ES"/>
              <w:rPrChange w:id="3077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775" w:author="Sethvannak Sam" w:date="2022-08-20T18:31:00Z">
        <w:del w:id="30776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77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សមាជិក</w:delText>
          </w:r>
        </w:del>
      </w:ins>
    </w:p>
    <w:p w14:paraId="20FD4E3E" w14:textId="02D61DFD" w:rsidR="00B27355" w:rsidRPr="00B26CA9" w:rsidDel="009F52F4" w:rsidRDefault="00B27355">
      <w:pPr>
        <w:spacing w:after="0" w:line="218" w:lineRule="auto"/>
        <w:ind w:left="634"/>
        <w:rPr>
          <w:ins w:id="30778" w:author="Sethvannak Sam" w:date="2022-08-20T18:31:00Z"/>
          <w:del w:id="30779" w:author="sakaria fa" w:date="2022-09-13T23:23:00Z"/>
          <w:strike/>
          <w:spacing w:val="-4"/>
          <w:lang w:val="ca-ES"/>
          <w:rPrChange w:id="30780" w:author="Sopheak Phorn" w:date="2023-08-25T15:04:00Z">
            <w:rPr>
              <w:ins w:id="30781" w:author="Sethvannak Sam" w:date="2022-08-20T18:31:00Z"/>
              <w:del w:id="30782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783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784" w:author="Sethvannak Sam" w:date="2022-08-20T18:31:00Z">
        <w:del w:id="30785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78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៤.លោក អ៊ួន រិទ្ធី ប្រធាននាយកដ្ឋានសវនកម្មទី ១  ​        </w:delText>
          </w:r>
        </w:del>
      </w:ins>
      <w:ins w:id="30787" w:author="socheata.ol@hotmail.com" w:date="2022-09-04T18:24:00Z">
        <w:del w:id="30788" w:author="sakaria fa" w:date="2022-09-13T23:23:00Z">
          <w:r w:rsidR="004D22E1" w:rsidRPr="00B26CA9" w:rsidDel="009F52F4">
            <w:rPr>
              <w:strike/>
              <w:spacing w:val="-4"/>
              <w:cs/>
              <w:lang w:val="ca-ES"/>
              <w:rPrChange w:id="3078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790" w:author="Sethvannak Sam" w:date="2022-08-20T18:31:00Z">
        <w:del w:id="30791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79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សមាជិក</w:delText>
          </w:r>
        </w:del>
      </w:ins>
    </w:p>
    <w:p w14:paraId="30AF60D0" w14:textId="51B5EC7E" w:rsidR="00B27355" w:rsidRPr="00B26CA9" w:rsidDel="009F52F4" w:rsidRDefault="00B27355">
      <w:pPr>
        <w:spacing w:after="0" w:line="218" w:lineRule="auto"/>
        <w:ind w:left="634"/>
        <w:rPr>
          <w:ins w:id="30793" w:author="Sethvannak Sam" w:date="2022-08-20T18:31:00Z"/>
          <w:del w:id="30794" w:author="sakaria fa" w:date="2022-09-13T23:23:00Z"/>
          <w:strike/>
          <w:spacing w:val="-4"/>
          <w:lang w:val="ca-ES"/>
          <w:rPrChange w:id="30795" w:author="Sopheak Phorn" w:date="2023-08-25T15:04:00Z">
            <w:rPr>
              <w:ins w:id="30796" w:author="Sethvannak Sam" w:date="2022-08-20T18:31:00Z"/>
              <w:del w:id="30797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798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799" w:author="Sethvannak Sam" w:date="2022-08-20T18:31:00Z">
        <w:del w:id="30800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80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៥.លោក អ៊ឺម សុផល ប្រធាននាយកដ្ឋានសវនកម្មទី​ ១ </w:delText>
          </w:r>
          <w:r w:rsidRPr="00B26CA9" w:rsidDel="009F52F4">
            <w:rPr>
              <w:strike/>
              <w:spacing w:val="-4"/>
              <w:lang w:val="ca-ES"/>
              <w:rPrChange w:id="3080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B26CA9" w:rsidDel="009F52F4">
            <w:rPr>
              <w:strike/>
              <w:spacing w:val="-4"/>
              <w:cs/>
              <w:lang w:val="ca-ES"/>
              <w:rPrChange w:id="3080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</w:delText>
          </w:r>
        </w:del>
      </w:ins>
      <w:ins w:id="30804" w:author="socheata.ol@hotmail.com" w:date="2022-09-04T18:25:00Z">
        <w:del w:id="30805" w:author="sakaria fa" w:date="2022-09-13T23:23:00Z">
          <w:r w:rsidR="004D22E1" w:rsidRPr="00B26CA9" w:rsidDel="009F52F4">
            <w:rPr>
              <w:strike/>
              <w:spacing w:val="-4"/>
              <w:cs/>
              <w:lang w:val="ca-ES"/>
              <w:rPrChange w:id="3080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807" w:author="Sethvannak Sam" w:date="2022-08-20T18:31:00Z">
        <w:del w:id="30808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80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សមាជិក</w:delText>
          </w:r>
        </w:del>
      </w:ins>
    </w:p>
    <w:p w14:paraId="5321DF8E" w14:textId="6704E0A3" w:rsidR="00B27355" w:rsidRPr="00B26CA9" w:rsidDel="009F52F4" w:rsidRDefault="00B27355">
      <w:pPr>
        <w:spacing w:after="0" w:line="218" w:lineRule="auto"/>
        <w:ind w:left="634"/>
        <w:rPr>
          <w:ins w:id="30810" w:author="Sethvannak Sam" w:date="2022-08-20T18:31:00Z"/>
          <w:del w:id="30811" w:author="sakaria fa" w:date="2022-09-13T23:23:00Z"/>
          <w:strike/>
          <w:spacing w:val="-4"/>
          <w:lang w:val="ca-ES"/>
          <w:rPrChange w:id="30812" w:author="Sopheak Phorn" w:date="2023-08-25T15:04:00Z">
            <w:rPr>
              <w:ins w:id="30813" w:author="Sethvannak Sam" w:date="2022-08-20T18:31:00Z"/>
              <w:del w:id="30814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815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816" w:author="Sethvannak Sam" w:date="2022-08-20T18:31:00Z">
        <w:del w:id="30817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81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៦.លោក នួន សំរតនា អនុប្រធាននាយកដ្ឋានកិច្ចការទូទៅ </w:delText>
          </w:r>
        </w:del>
      </w:ins>
      <w:ins w:id="30819" w:author="socheata.ol@hotmail.com" w:date="2022-09-04T18:25:00Z">
        <w:del w:id="30820" w:author="sakaria fa" w:date="2022-09-13T23:23:00Z">
          <w:r w:rsidR="004D22E1" w:rsidRPr="00B26CA9" w:rsidDel="009F52F4">
            <w:rPr>
              <w:strike/>
              <w:spacing w:val="-4"/>
              <w:cs/>
              <w:lang w:val="ca-ES"/>
              <w:rPrChange w:id="3082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822" w:author="Sethvannak Sam" w:date="2022-08-20T18:31:00Z">
        <w:del w:id="30823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82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សមាជិក</w:delText>
          </w:r>
        </w:del>
      </w:ins>
    </w:p>
    <w:p w14:paraId="558A3C2D" w14:textId="512C5910" w:rsidR="00B27355" w:rsidRPr="00B26CA9" w:rsidDel="009F52F4" w:rsidRDefault="00B27355">
      <w:pPr>
        <w:spacing w:after="0" w:line="218" w:lineRule="auto"/>
        <w:ind w:left="634"/>
        <w:rPr>
          <w:ins w:id="30825" w:author="Sethvannak Sam" w:date="2022-08-20T18:31:00Z"/>
          <w:del w:id="30826" w:author="sakaria fa" w:date="2022-09-13T23:23:00Z"/>
          <w:strike/>
          <w:spacing w:val="-4"/>
          <w:lang w:val="ca-ES"/>
          <w:rPrChange w:id="30827" w:author="Sopheak Phorn" w:date="2023-08-25T15:04:00Z">
            <w:rPr>
              <w:ins w:id="30828" w:author="Sethvannak Sam" w:date="2022-08-20T18:31:00Z"/>
              <w:del w:id="30829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830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831" w:author="Sethvannak Sam" w:date="2022-08-20T18:31:00Z">
        <w:del w:id="30832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83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៧.លោក យឹម វីរៈ អនុប្រធានប្រធាននាយកដ្ឋានសវនកម្មទី ១</w:delText>
          </w:r>
          <w:r w:rsidRPr="00B26CA9" w:rsidDel="009F52F4">
            <w:rPr>
              <w:strike/>
              <w:spacing w:val="-4"/>
              <w:lang w:val="ca-ES"/>
              <w:rPrChange w:id="3083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9F52F4">
            <w:rPr>
              <w:strike/>
              <w:spacing w:val="-4"/>
              <w:cs/>
              <w:lang w:val="ca-ES"/>
              <w:rPrChange w:id="3083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សមាជិក</w:delText>
          </w:r>
        </w:del>
      </w:ins>
    </w:p>
    <w:p w14:paraId="33337246" w14:textId="10338B24" w:rsidR="00B27355" w:rsidRPr="00B26CA9" w:rsidDel="009F52F4" w:rsidRDefault="00B27355">
      <w:pPr>
        <w:spacing w:after="0" w:line="218" w:lineRule="auto"/>
        <w:ind w:left="634"/>
        <w:rPr>
          <w:ins w:id="30836" w:author="Sethvannak Sam" w:date="2022-08-20T18:31:00Z"/>
          <w:del w:id="30837" w:author="sakaria fa" w:date="2022-09-13T23:23:00Z"/>
          <w:strike/>
          <w:spacing w:val="-4"/>
          <w:lang w:val="ca-ES"/>
          <w:rPrChange w:id="30838" w:author="Sopheak Phorn" w:date="2023-08-25T15:04:00Z">
            <w:rPr>
              <w:ins w:id="30839" w:author="Sethvannak Sam" w:date="2022-08-20T18:31:00Z"/>
              <w:del w:id="30840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841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842" w:author="Sethvannak Sam" w:date="2022-08-20T18:31:00Z">
        <w:del w:id="30843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84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៨.លោក ស្រ៊ុន ច័ន្ទសិត្ថា អនុប្រធាននាយកដ្ឋានសវនកម្មទី ២</w:delText>
          </w:r>
          <w:r w:rsidRPr="00B26CA9" w:rsidDel="009F52F4">
            <w:rPr>
              <w:strike/>
              <w:spacing w:val="-4"/>
              <w:lang w:val="ca-ES"/>
              <w:rPrChange w:id="3084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9F52F4">
            <w:rPr>
              <w:strike/>
              <w:spacing w:val="-4"/>
              <w:cs/>
              <w:lang w:val="ca-ES"/>
              <w:rPrChange w:id="3084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សមាជិក</w:delText>
          </w:r>
        </w:del>
      </w:ins>
    </w:p>
    <w:p w14:paraId="57B3BECC" w14:textId="75E8ABF8" w:rsidR="00B27355" w:rsidRPr="00B26CA9" w:rsidDel="009F52F4" w:rsidRDefault="00B27355">
      <w:pPr>
        <w:spacing w:after="0" w:line="218" w:lineRule="auto"/>
        <w:ind w:left="634"/>
        <w:rPr>
          <w:ins w:id="30847" w:author="Sethvannak Sam" w:date="2022-08-20T18:31:00Z"/>
          <w:del w:id="30848" w:author="sakaria fa" w:date="2022-09-13T23:23:00Z"/>
          <w:strike/>
          <w:spacing w:val="-4"/>
          <w:lang w:val="ca-ES"/>
          <w:rPrChange w:id="30849" w:author="Sopheak Phorn" w:date="2023-08-25T15:04:00Z">
            <w:rPr>
              <w:ins w:id="30850" w:author="Sethvannak Sam" w:date="2022-08-20T18:31:00Z"/>
              <w:del w:id="30851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852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853" w:author="Sethvannak Sam" w:date="2022-08-20T18:31:00Z">
        <w:del w:id="30854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85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៩.លោក ឆាយ វណ្ណរិទ្ធ ប្រធានការិយាល័យផែនការនិងបណ្ដុះបណ្ដាល លេខាធិការ </w:delText>
          </w:r>
        </w:del>
      </w:ins>
    </w:p>
    <w:p w14:paraId="25AB6A02" w14:textId="205ABA32" w:rsidR="00B27355" w:rsidRPr="00B26CA9" w:rsidDel="009F52F4" w:rsidRDefault="00B27355">
      <w:pPr>
        <w:spacing w:after="0" w:line="218" w:lineRule="auto"/>
        <w:ind w:left="634"/>
        <w:rPr>
          <w:ins w:id="30856" w:author="Sethvannak Sam" w:date="2022-08-20T18:31:00Z"/>
          <w:del w:id="30857" w:author="sakaria fa" w:date="2022-09-13T23:23:00Z"/>
          <w:strike/>
          <w:spacing w:val="-4"/>
          <w:lang w:val="ca-ES"/>
          <w:rPrChange w:id="30858" w:author="Sopheak Phorn" w:date="2023-08-25T15:04:00Z">
            <w:rPr>
              <w:ins w:id="30859" w:author="Sethvannak Sam" w:date="2022-08-20T18:31:00Z"/>
              <w:del w:id="30860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861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862" w:author="Sethvannak Sam" w:date="2022-08-20T18:31:00Z">
        <w:del w:id="30863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86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១០.លោក សេង ឈាងឡាយ ប្រធានការិយាល័យសវនកម្មទី ១</w:delText>
          </w:r>
        </w:del>
      </w:ins>
      <w:ins w:id="30865" w:author="socheata.ol@hotmail.com" w:date="2022-09-04T18:23:00Z">
        <w:del w:id="30866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86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      សវនករទទួលបន្ទុក</w:delText>
          </w:r>
        </w:del>
      </w:ins>
    </w:p>
    <w:p w14:paraId="3C0E96A9" w14:textId="741CD221" w:rsidR="00B27355" w:rsidRPr="00B26CA9" w:rsidDel="009F52F4" w:rsidRDefault="00B27355">
      <w:pPr>
        <w:spacing w:after="0" w:line="218" w:lineRule="auto"/>
        <w:ind w:left="634"/>
        <w:rPr>
          <w:ins w:id="30868" w:author="Sethvannak Sam" w:date="2022-08-20T18:31:00Z"/>
          <w:del w:id="30869" w:author="sakaria fa" w:date="2022-09-13T23:23:00Z"/>
          <w:strike/>
          <w:spacing w:val="-4"/>
          <w:lang w:val="ca-ES"/>
          <w:rPrChange w:id="30870" w:author="Sopheak Phorn" w:date="2023-08-25T15:04:00Z">
            <w:rPr>
              <w:ins w:id="30871" w:author="Sethvannak Sam" w:date="2022-08-20T18:31:00Z"/>
              <w:del w:id="30872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873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874" w:author="Sethvannak Sam" w:date="2022-08-20T18:31:00Z">
        <w:del w:id="30875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87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១១.កញ្ញា ឌុំ ផានិត ប្រធានការិយាល័យសវនកម្មទី ១</w:delText>
          </w:r>
          <w:r w:rsidRPr="00B26CA9" w:rsidDel="009F52F4">
            <w:rPr>
              <w:strike/>
              <w:spacing w:val="-4"/>
              <w:cs/>
              <w:lang w:val="ca-ES"/>
              <w:rPrChange w:id="3087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878" w:author="socheata.ol@hotmail.com" w:date="2022-09-04T18:23:00Z">
        <w:del w:id="30879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88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               </w:delText>
          </w:r>
        </w:del>
      </w:ins>
      <w:ins w:id="30881" w:author="Sethvannak Sam" w:date="2022-08-20T18:31:00Z">
        <w:del w:id="30882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88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</w:p>
    <w:p w14:paraId="16B69342" w14:textId="765A6910" w:rsidR="00B27355" w:rsidRPr="00B26CA9" w:rsidDel="009F52F4" w:rsidRDefault="00B27355">
      <w:pPr>
        <w:spacing w:after="0" w:line="218" w:lineRule="auto"/>
        <w:ind w:left="634"/>
        <w:rPr>
          <w:ins w:id="30884" w:author="Sethvannak Sam" w:date="2022-08-20T18:31:00Z"/>
          <w:del w:id="30885" w:author="sakaria fa" w:date="2022-09-13T23:23:00Z"/>
          <w:strike/>
          <w:spacing w:val="-4"/>
          <w:lang w:val="ca-ES"/>
          <w:rPrChange w:id="30886" w:author="Sopheak Phorn" w:date="2023-08-25T15:04:00Z">
            <w:rPr>
              <w:ins w:id="30887" w:author="Sethvannak Sam" w:date="2022-08-20T18:31:00Z"/>
              <w:del w:id="30888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889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890" w:author="Sethvannak Sam" w:date="2022-08-20T18:31:00Z">
        <w:del w:id="30891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89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១២.លោក សុខ ចិត្រា ប្រធានការិយាល័យសវនកម្មទី ៣</w:delText>
          </w:r>
          <w:r w:rsidRPr="00B26CA9" w:rsidDel="009F52F4">
            <w:rPr>
              <w:strike/>
              <w:spacing w:val="-4"/>
              <w:cs/>
              <w:lang w:val="ca-ES"/>
              <w:rPrChange w:id="3089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894" w:author="socheata.ol@hotmail.com" w:date="2022-09-04T18:23:00Z">
        <w:del w:id="30895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89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     </w:delText>
          </w:r>
        </w:del>
      </w:ins>
      <w:ins w:id="30897" w:author="Sethvannak Sam" w:date="2022-08-20T18:31:00Z">
        <w:del w:id="30898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89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</w:p>
    <w:p w14:paraId="753C17DA" w14:textId="39B60C9C" w:rsidR="00B27355" w:rsidRPr="00B26CA9" w:rsidDel="009F52F4" w:rsidRDefault="00B27355">
      <w:pPr>
        <w:spacing w:after="0" w:line="218" w:lineRule="auto"/>
        <w:ind w:left="634"/>
        <w:rPr>
          <w:ins w:id="30900" w:author="Sethvannak Sam" w:date="2022-08-20T18:31:00Z"/>
          <w:del w:id="30901" w:author="sakaria fa" w:date="2022-09-13T23:23:00Z"/>
          <w:strike/>
          <w:spacing w:val="-4"/>
          <w:lang w:val="ca-ES"/>
          <w:rPrChange w:id="30902" w:author="Sopheak Phorn" w:date="2023-08-25T15:04:00Z">
            <w:rPr>
              <w:ins w:id="30903" w:author="Sethvannak Sam" w:date="2022-08-20T18:31:00Z"/>
              <w:del w:id="30904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905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906" w:author="Sethvannak Sam" w:date="2022-08-20T18:31:00Z">
        <w:del w:id="30907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90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១៣.លោក ទេព សុភ័គ ប្រធានការិយាល័យសវនកម្មទី ៤</w:delText>
          </w:r>
          <w:r w:rsidRPr="00B26CA9" w:rsidDel="009F52F4">
            <w:rPr>
              <w:strike/>
              <w:spacing w:val="-4"/>
              <w:cs/>
              <w:lang w:val="ca-ES"/>
              <w:rPrChange w:id="3090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910" w:author="socheata.ol@hotmail.com" w:date="2022-09-04T18:23:00Z">
        <w:del w:id="30911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91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     </w:delText>
          </w:r>
        </w:del>
      </w:ins>
      <w:ins w:id="30913" w:author="Sethvannak Sam" w:date="2022-08-20T18:31:00Z">
        <w:del w:id="30914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91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</w:p>
    <w:p w14:paraId="1D6BEDF9" w14:textId="5F9C0ED7" w:rsidR="00B27355" w:rsidRPr="00B26CA9" w:rsidDel="009F52F4" w:rsidRDefault="00B27355">
      <w:pPr>
        <w:spacing w:after="0" w:line="218" w:lineRule="auto"/>
        <w:ind w:left="634"/>
        <w:rPr>
          <w:ins w:id="30916" w:author="Sethvannak Sam" w:date="2022-08-20T18:31:00Z"/>
          <w:del w:id="30917" w:author="sakaria fa" w:date="2022-09-13T23:23:00Z"/>
          <w:strike/>
          <w:spacing w:val="-4"/>
          <w:lang w:val="ca-ES"/>
          <w:rPrChange w:id="30918" w:author="Sopheak Phorn" w:date="2023-08-25T15:04:00Z">
            <w:rPr>
              <w:ins w:id="30919" w:author="Sethvannak Sam" w:date="2022-08-20T18:31:00Z"/>
              <w:del w:id="30920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921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922" w:author="Sethvannak Sam" w:date="2022-08-20T18:31:00Z">
        <w:del w:id="30923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92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១៤.លោកស្រី កែម សិរីបុត្រ អនុប្រធានការិយាល័យសវនកម្មទី ១​ </w:delText>
          </w:r>
        </w:del>
      </w:ins>
      <w:ins w:id="30925" w:author="socheata.ol@hotmail.com" w:date="2022-09-04T18:23:00Z">
        <w:del w:id="30926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92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 </w:delText>
          </w:r>
        </w:del>
      </w:ins>
      <w:ins w:id="30928" w:author="Sethvannak Sam" w:date="2022-08-20T18:31:00Z">
        <w:del w:id="30929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93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</w:p>
    <w:p w14:paraId="509532F6" w14:textId="2A03A572" w:rsidR="00B27355" w:rsidRPr="00B26CA9" w:rsidDel="009F52F4" w:rsidRDefault="00B27355">
      <w:pPr>
        <w:spacing w:after="0" w:line="218" w:lineRule="auto"/>
        <w:ind w:left="634"/>
        <w:rPr>
          <w:ins w:id="30931" w:author="Sethvannak Sam" w:date="2022-08-20T18:31:00Z"/>
          <w:del w:id="30932" w:author="sakaria fa" w:date="2022-09-13T23:23:00Z"/>
          <w:strike/>
          <w:spacing w:val="-4"/>
          <w:lang w:val="ca-ES"/>
          <w:rPrChange w:id="30933" w:author="Sopheak Phorn" w:date="2023-08-25T15:04:00Z">
            <w:rPr>
              <w:ins w:id="30934" w:author="Sethvannak Sam" w:date="2022-08-20T18:31:00Z"/>
              <w:del w:id="30935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936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937" w:author="Sethvannak Sam" w:date="2022-08-20T18:31:00Z">
        <w:del w:id="30938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93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១៥.កញ្ញា ព្រេម លីណា អនុប្រធានការិយាល័យសវនកម្មទី ២</w:delText>
          </w:r>
          <w:r w:rsidRPr="00B26CA9" w:rsidDel="009F52F4">
            <w:rPr>
              <w:strike/>
              <w:spacing w:val="-4"/>
              <w:cs/>
              <w:lang w:val="ca-ES"/>
              <w:rPrChange w:id="3094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941" w:author="socheata.ol@hotmail.com" w:date="2022-09-04T18:23:00Z">
        <w:del w:id="30942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94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    </w:delText>
          </w:r>
        </w:del>
      </w:ins>
      <w:ins w:id="30944" w:author="Voeun Kuyeng" w:date="2022-09-06T18:04:00Z">
        <w:del w:id="30945" w:author="sakaria fa" w:date="2022-09-13T23:23:00Z">
          <w:r w:rsidR="004D37CA" w:rsidRPr="00B26CA9" w:rsidDel="009F52F4">
            <w:rPr>
              <w:strike/>
              <w:spacing w:val="-4"/>
              <w:cs/>
              <w:lang w:val="ca-ES"/>
              <w:rPrChange w:id="3094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0947" w:author="Sethvannak Sam" w:date="2022-08-20T18:31:00Z">
        <w:del w:id="30948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94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</w:p>
    <w:p w14:paraId="06D0E87A" w14:textId="30D0239B" w:rsidR="00B27355" w:rsidRPr="00B26CA9" w:rsidDel="009F52F4" w:rsidRDefault="00B27355">
      <w:pPr>
        <w:spacing w:after="0" w:line="218" w:lineRule="auto"/>
        <w:ind w:left="634"/>
        <w:rPr>
          <w:ins w:id="30950" w:author="Sethvannak Sam" w:date="2022-08-20T18:31:00Z"/>
          <w:del w:id="30951" w:author="sakaria fa" w:date="2022-09-13T23:23:00Z"/>
          <w:strike/>
          <w:spacing w:val="-4"/>
          <w:lang w:val="ca-ES"/>
          <w:rPrChange w:id="30952" w:author="Sopheak Phorn" w:date="2023-08-25T15:04:00Z">
            <w:rPr>
              <w:ins w:id="30953" w:author="Sethvannak Sam" w:date="2022-08-20T18:31:00Z"/>
              <w:del w:id="30954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955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956" w:author="Sethvannak Sam" w:date="2022-08-20T18:31:00Z">
        <w:del w:id="30957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95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១៦.លោក ថន សំណាង អនុប្រធានការិយាល័យសវនកម្មទី ៣</w:delText>
          </w:r>
          <w:r w:rsidRPr="00B26CA9" w:rsidDel="009F52F4">
            <w:rPr>
              <w:strike/>
              <w:spacing w:val="-4"/>
              <w:cs/>
              <w:lang w:val="ca-ES"/>
              <w:rPrChange w:id="3095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960" w:author="socheata.ol@hotmail.com" w:date="2022-09-04T18:24:00Z">
        <w:del w:id="30961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96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   </w:delText>
          </w:r>
        </w:del>
      </w:ins>
      <w:ins w:id="30963" w:author="Voeun Kuyeng" w:date="2022-09-06T18:04:00Z">
        <w:del w:id="30964" w:author="sakaria fa" w:date="2022-09-13T23:23:00Z">
          <w:r w:rsidR="004D37CA" w:rsidRPr="00B26CA9" w:rsidDel="009F52F4">
            <w:rPr>
              <w:strike/>
              <w:spacing w:val="-4"/>
              <w:cs/>
              <w:lang w:val="ca-ES"/>
              <w:rPrChange w:id="3096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0966" w:author="socheata.ol@hotmail.com" w:date="2022-09-04T18:24:00Z">
        <w:del w:id="30967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96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0969" w:author="Sethvannak Sam" w:date="2022-08-20T18:31:00Z">
        <w:del w:id="30970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97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</w:p>
    <w:p w14:paraId="17735362" w14:textId="3BF2C0BC" w:rsidR="00B27355" w:rsidRPr="00B26CA9" w:rsidDel="009F52F4" w:rsidRDefault="00B27355">
      <w:pPr>
        <w:spacing w:after="0" w:line="218" w:lineRule="auto"/>
        <w:ind w:left="634"/>
        <w:rPr>
          <w:ins w:id="30972" w:author="Sethvannak Sam" w:date="2022-08-20T18:31:00Z"/>
          <w:del w:id="30973" w:author="sakaria fa" w:date="2022-09-13T23:23:00Z"/>
          <w:strike/>
          <w:spacing w:val="-4"/>
          <w:lang w:val="ca-ES"/>
          <w:rPrChange w:id="30974" w:author="Sopheak Phorn" w:date="2023-08-25T15:04:00Z">
            <w:rPr>
              <w:ins w:id="30975" w:author="Sethvannak Sam" w:date="2022-08-20T18:31:00Z"/>
              <w:del w:id="30976" w:author="sakaria fa" w:date="2022-09-13T23:23:00Z"/>
              <w:rFonts w:ascii="Khmer MEF1" w:hAnsi="Khmer MEF1" w:cs="Khmer MEF1"/>
              <w:spacing w:val="-4"/>
              <w:sz w:val="12"/>
              <w:szCs w:val="12"/>
              <w:lang w:val="ca-ES"/>
            </w:rPr>
          </w:rPrChange>
        </w:rPr>
        <w:pPrChange w:id="30977" w:author="Sopheak Phorn" w:date="2023-08-25T15:13:00Z">
          <w:pPr>
            <w:spacing w:after="0" w:line="228" w:lineRule="auto"/>
            <w:ind w:firstLine="900"/>
            <w:jc w:val="both"/>
          </w:pPr>
        </w:pPrChange>
      </w:pPr>
    </w:p>
    <w:p w14:paraId="3E529FE2" w14:textId="03DF1FFC" w:rsidR="00B27355" w:rsidRPr="00B26CA9" w:rsidDel="009F52F4" w:rsidRDefault="00563705">
      <w:pPr>
        <w:spacing w:after="0" w:line="218" w:lineRule="auto"/>
        <w:ind w:left="634"/>
        <w:rPr>
          <w:ins w:id="30978" w:author="Sethvannak Sam" w:date="2022-08-20T18:31:00Z"/>
          <w:del w:id="30979" w:author="sakaria fa" w:date="2022-09-13T23:23:00Z"/>
          <w:strike/>
          <w:spacing w:val="-10"/>
          <w:lang w:val="ca-ES"/>
          <w:rPrChange w:id="30980" w:author="Sopheak Phorn" w:date="2023-08-25T15:04:00Z">
            <w:rPr>
              <w:ins w:id="30981" w:author="Sethvannak Sam" w:date="2022-08-20T18:31:00Z"/>
              <w:del w:id="30982" w:author="sakaria fa" w:date="2022-09-13T23:23:00Z"/>
              <w:rFonts w:ascii="Khmer MEF1" w:hAnsi="Khmer MEF1" w:cs="Khmer MEF1"/>
              <w:spacing w:val="-10"/>
              <w:sz w:val="24"/>
              <w:szCs w:val="24"/>
              <w:lang w:val="ca-ES"/>
            </w:rPr>
          </w:rPrChange>
        </w:rPr>
        <w:pPrChange w:id="30983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0984" w:author="Voeun Kuyeng" w:date="2022-08-31T16:11:00Z">
        <w:del w:id="30985" w:author="sakaria fa" w:date="2022-09-13T23:23:00Z">
          <w:r w:rsidRPr="00B26CA9" w:rsidDel="009F52F4">
            <w:rPr>
              <w:strike/>
              <w:spacing w:val="-12"/>
              <w:cs/>
              <w:rPrChange w:id="30986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16"/>
                  <w:szCs w:val="24"/>
                  <w:cs/>
                </w:rPr>
              </w:rPrChange>
            </w:rPr>
            <w:delText>ខ</w:delText>
          </w:r>
          <w:r w:rsidRPr="00B26CA9" w:rsidDel="009F52F4">
            <w:rPr>
              <w:strike/>
              <w:spacing w:val="-12"/>
              <w:lang w:val="ca-ES"/>
              <w:rPrChange w:id="30987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16"/>
                  <w:szCs w:val="24"/>
                </w:rPr>
              </w:rPrChange>
            </w:rPr>
            <w:delText>-</w:delText>
          </w:r>
        </w:del>
      </w:ins>
      <w:ins w:id="30988" w:author="socheata.ol@hotmail.com" w:date="2022-09-04T18:26:00Z">
        <w:del w:id="30989" w:author="sakaria fa" w:date="2022-09-13T23:23:00Z">
          <w:r w:rsidR="004D22E1" w:rsidRPr="00B26CA9" w:rsidDel="009F52F4">
            <w:rPr>
              <w:strike/>
              <w:spacing w:val="4"/>
              <w:cs/>
              <w:rPrChange w:id="30990" w:author="Sopheak Phorn" w:date="2023-08-25T15:04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>ចំណុចទី</w:delText>
          </w:r>
        </w:del>
      </w:ins>
      <w:ins w:id="30991" w:author="socheata.ol@hotmail.com" w:date="2022-09-04T18:28:00Z">
        <w:del w:id="30992" w:author="sakaria fa" w:date="2022-09-13T23:23:00Z">
          <w:r w:rsidR="004D22E1" w:rsidRPr="00B26CA9" w:rsidDel="009F52F4">
            <w:rPr>
              <w:strike/>
              <w:spacing w:val="4"/>
              <w:cs/>
              <w:rPrChange w:id="30993" w:author="Sopheak Phorn" w:date="2023-08-25T15:04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>២</w:delText>
          </w:r>
        </w:del>
      </w:ins>
      <w:ins w:id="30994" w:author="socheata.ol@hotmail.com" w:date="2022-09-04T18:26:00Z">
        <w:del w:id="30995" w:author="sakaria fa" w:date="2022-09-13T23:23:00Z">
          <w:r w:rsidR="004D22E1" w:rsidRPr="00B26CA9" w:rsidDel="009F52F4">
            <w:rPr>
              <w:strike/>
              <w:spacing w:val="4"/>
              <w:lang w:val="ca-ES"/>
              <w:rPrChange w:id="30996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40"/>
                  <w:lang w:val="ca-ES"/>
                </w:rPr>
              </w:rPrChange>
            </w:rPr>
            <w:delText>:</w:delText>
          </w:r>
          <w:r w:rsidR="004D22E1" w:rsidRPr="00B26CA9" w:rsidDel="009F52F4">
            <w:rPr>
              <w:strike/>
              <w:spacing w:val="4"/>
              <w:cs/>
              <w:rPrChange w:id="30997" w:author="Sopheak Phorn" w:date="2023-08-25T15:04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30998" w:author="Sethvannak Sam" w:date="2022-08-20T18:31:00Z">
        <w:del w:id="30999" w:author="sakaria fa" w:date="2022-09-13T23:23:00Z">
          <w:r w:rsidR="00B27355" w:rsidRPr="00B26CA9" w:rsidDel="009F52F4">
            <w:rPr>
              <w:strike/>
              <w:spacing w:val="-12"/>
              <w:cs/>
              <w:rPrChange w:id="31000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16"/>
                  <w:szCs w:val="24"/>
                  <w:cs/>
                </w:rPr>
              </w:rPrChange>
            </w:rPr>
            <w:delText>កថាខណ្ឌទី២៖​ត្រូវរៀបរាប់អំពីមូលដ្ឋានសំខាន់ៗ ដែលគណៈកម្មការចំពោះកិច្ចពិនិត្យ និងវាយត​ម្លៃ​</w:delText>
          </w:r>
          <w:r w:rsidR="00B27355" w:rsidRPr="00B26CA9" w:rsidDel="009F52F4">
            <w:rPr>
              <w:strike/>
              <w:spacing w:val="-2"/>
              <w:cs/>
              <w:rPrChange w:id="3100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លើលទ្ធផលនៃរបាយការណ៍សវនកម្មអនុលោមរបស់សវ</w:delText>
          </w:r>
        </w:del>
      </w:ins>
      <w:ins w:id="31002" w:author="Voeun Kuyeng" w:date="2022-09-06T18:05:00Z">
        <w:del w:id="31003" w:author="sakaria fa" w:date="2022-09-13T23:23:00Z">
          <w:r w:rsidR="00624A78" w:rsidRPr="00B26CA9" w:rsidDel="009F52F4">
            <w:rPr>
              <w:strike/>
              <w:spacing w:val="-2"/>
              <w:cs/>
              <w:rPrChange w:id="31004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ន</w:delText>
          </w:r>
        </w:del>
      </w:ins>
      <w:ins w:id="31005" w:author="Sethvannak Sam" w:date="2022-08-20T18:31:00Z">
        <w:del w:id="31006" w:author="sakaria fa" w:date="2022-09-13T23:23:00Z">
          <w:r w:rsidR="00B27355" w:rsidRPr="00B26CA9" w:rsidDel="009F52F4">
            <w:rPr>
              <w:strike/>
              <w:spacing w:val="-2"/>
              <w:cs/>
              <w:rPrChange w:id="31007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ករទទួលបន្ទុក។</w:delText>
          </w:r>
          <w:r w:rsidR="00B27355" w:rsidRPr="00B26CA9" w:rsidDel="009F52F4">
            <w:rPr>
              <w:strike/>
              <w:spacing w:val="-2"/>
              <w:cs/>
              <w:lang w:val="ca-ES"/>
              <w:rPrChange w:id="31008" w:author="Sopheak Phorn" w:date="2023-08-25T15:04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សវនករទទួលបន្ទុកអាចរៀប​រា​ប់​អំ​</w:delText>
          </w:r>
          <w:r w:rsidR="00B27355" w:rsidRPr="00B26CA9" w:rsidDel="009F52F4">
            <w:rPr>
              <w:strike/>
              <w:cs/>
              <w:lang w:val="ca-ES"/>
              <w:rPrChange w:id="31009" w:author="Sopheak Phorn" w:date="2023-08-25T15:04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ពី​</w:delText>
          </w:r>
        </w:del>
      </w:ins>
      <w:ins w:id="31010" w:author="socheata.ol@hotmail.com" w:date="2022-09-04T18:27:00Z">
        <w:del w:id="31011" w:author="sakaria fa" w:date="2022-09-13T23:23:00Z">
          <w:r w:rsidR="004D22E1" w:rsidRPr="00B26CA9" w:rsidDel="009F52F4">
            <w:rPr>
              <w:strike/>
              <w:spacing w:val="-10"/>
              <w:cs/>
              <w:lang w:val="ca-ES"/>
              <w:rPrChange w:id="31012" w:author="Sopheak Phorn" w:date="2023-08-25T15:04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31013" w:author="Sethvannak Sam" w:date="2022-08-20T18:31:00Z">
        <w:del w:id="31014" w:author="sakaria fa" w:date="2022-09-13T23:23:00Z">
          <w:r w:rsidR="00B27355" w:rsidRPr="00B26CA9" w:rsidDel="009F52F4">
            <w:rPr>
              <w:strike/>
              <w:spacing w:val="-10"/>
              <w:cs/>
              <w:lang w:val="ca-ES"/>
              <w:rPrChange w:id="31015" w:author="Sopheak Phorn" w:date="2023-08-25T15:04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កថាខ​ណ្ឌ​ទី ២ នេះ ដូចគំរូខាងក្រោម ៖</w:delText>
          </w:r>
        </w:del>
      </w:ins>
    </w:p>
    <w:p w14:paraId="02CC6D4F" w14:textId="709309BB" w:rsidR="00B27355" w:rsidRPr="00B26CA9" w:rsidDel="009F52F4" w:rsidRDefault="00B27355">
      <w:pPr>
        <w:spacing w:after="0" w:line="218" w:lineRule="auto"/>
        <w:ind w:left="634"/>
        <w:rPr>
          <w:ins w:id="31016" w:author="Voeun Kuyeng" w:date="2022-08-31T16:06:00Z"/>
          <w:del w:id="31017" w:author="sakaria fa" w:date="2022-09-13T23:23:00Z"/>
          <w:strike/>
          <w:rPrChange w:id="31018" w:author="Sopheak Phorn" w:date="2023-08-25T15:04:00Z">
            <w:rPr>
              <w:ins w:id="31019" w:author="Voeun Kuyeng" w:date="2022-08-31T16:06:00Z"/>
              <w:del w:id="31020" w:author="sakaria fa" w:date="2022-09-13T23:23:00Z"/>
              <w:rFonts w:ascii="Khmer MEF1" w:hAnsi="Khmer MEF1" w:cs="Khmer MEF1"/>
              <w:sz w:val="24"/>
              <w:szCs w:val="24"/>
            </w:rPr>
          </w:rPrChange>
        </w:rPr>
        <w:pPrChange w:id="31021" w:author="Sopheak Phorn" w:date="2023-08-25T15:13:00Z">
          <w:pPr>
            <w:spacing w:after="0" w:line="228" w:lineRule="auto"/>
            <w:jc w:val="both"/>
          </w:pPr>
        </w:pPrChange>
      </w:pPr>
      <w:ins w:id="31022" w:author="Sethvannak Sam" w:date="2022-08-20T18:31:00Z">
        <w:del w:id="31023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102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គណៈកម្មការចំពោះកិច្ច ពិនិត្យ និងវាយតម្លៃលើរបាយការណ៍សវនកម្មអនុលោមភាពរបស់សវនកម្ម</w:delText>
          </w:r>
          <w:r w:rsidRPr="00B26CA9" w:rsidDel="009F52F4">
            <w:rPr>
              <w:strike/>
              <w:spacing w:val="4"/>
              <w:cs/>
              <w:lang w:val="ca-ES"/>
              <w:rPrChange w:id="3102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ទទួលបន្ទុក ផ្អែកលើគោលការណ៍ណែនាំស្ដីពីការសវនកម្មអនុលោមភាព និងសេចក្ដីណែនាំស្ដីពីយន្តការ</w:delText>
          </w:r>
          <w:r w:rsidRPr="00B26CA9" w:rsidDel="009F52F4">
            <w:rPr>
              <w:strike/>
              <w:spacing w:val="-4"/>
              <w:cs/>
              <w:lang w:val="ca-ES"/>
              <w:rPrChange w:id="3102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និងនីតិវិធីសវនកម្មអនុលោមភាព ដោយពិនិត្យលើមួយចំនួន ៖  </w:delText>
          </w:r>
          <w:r w:rsidRPr="00B26CA9" w:rsidDel="009F52F4">
            <w:rPr>
              <w:strike/>
              <w:spacing w:val="-4"/>
              <w:cs/>
              <w:rPrChange w:id="31027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ការអនុវត្តនីតិវិធីនិងសវនកម្មរបស់សវនករ</w:delText>
          </w:r>
          <w:r w:rsidRPr="00B26CA9" w:rsidDel="009F52F4">
            <w:rPr>
              <w:strike/>
              <w:spacing w:val="-8"/>
              <w:cs/>
              <w:rPrChange w:id="3102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ទទួល</w:delText>
          </w:r>
          <w:r w:rsidRPr="00B26CA9" w:rsidDel="009F52F4">
            <w:rPr>
              <w:strike/>
              <w:spacing w:val="-14"/>
              <w:cs/>
              <w:rPrChange w:id="3102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បន្ទុក</w:delText>
          </w:r>
          <w:r w:rsidRPr="00B26CA9" w:rsidDel="009F52F4">
            <w:rPr>
              <w:strike/>
              <w:spacing w:val="-14"/>
              <w:rPrChange w:id="31030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,</w:delText>
          </w:r>
          <w:r w:rsidRPr="00B26CA9" w:rsidDel="009F52F4">
            <w:rPr>
              <w:strike/>
              <w:spacing w:val="-14"/>
              <w:cs/>
              <w:rPrChange w:id="3103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ដំណើរការអង្កេតរបស់សវនករទទួលបន្ទុក</w:delText>
          </w:r>
          <w:r w:rsidRPr="00B26CA9" w:rsidDel="009F52F4">
            <w:rPr>
              <w:strike/>
              <w:spacing w:val="-14"/>
              <w:rPrChange w:id="3103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,</w:delText>
          </w:r>
          <w:r w:rsidRPr="00B26CA9" w:rsidDel="009F52F4">
            <w:rPr>
              <w:strike/>
              <w:spacing w:val="-14"/>
              <w:cs/>
              <w:lang w:val="ca-ES"/>
              <w:rPrChange w:id="3103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B26CA9" w:rsidDel="009F52F4">
            <w:rPr>
              <w:strike/>
              <w:spacing w:val="-14"/>
              <w:cs/>
              <w:rPrChange w:id="3103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ភស្តុតាងស្ដីពីអនុលោមភាពទៅតាមប្រធានបទសវន​កម្មនីមួ​យ​ៗ</w:delText>
          </w:r>
        </w:del>
      </w:ins>
      <w:ins w:id="31035" w:author="Voeun Kuyeng" w:date="2022-09-06T18:06:00Z">
        <w:del w:id="31036" w:author="sakaria fa" w:date="2022-09-13T23:23:00Z">
          <w:r w:rsidR="00C655CB" w:rsidRPr="00B26CA9" w:rsidDel="009F52F4">
            <w:rPr>
              <w:strike/>
              <w:spacing w:val="-14"/>
              <w:cs/>
              <w:rPrChange w:id="31037" w:author="Sopheak Phorn" w:date="2023-08-25T15:04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038" w:author="Sethvannak Sam" w:date="2022-08-20T18:31:00Z">
        <w:del w:id="31039" w:author="sakaria fa" w:date="2022-09-13T23:23:00Z">
          <w:r w:rsidRPr="00B26CA9" w:rsidDel="009F52F4">
            <w:rPr>
              <w:strike/>
              <w:spacing w:val="-14"/>
              <w:cs/>
              <w:rPrChange w:id="31040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ការសន្និដ្ឋានរបស់សវនករទទួលបន្ទុកទៅតាមប្រធានបទសវនកម្មនីមួយៗ</w:delText>
          </w:r>
          <w:r w:rsidRPr="00B26CA9" w:rsidDel="009F52F4">
            <w:rPr>
              <w:strike/>
              <w:spacing w:val="-14"/>
              <w:rPrChange w:id="31041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,</w:delText>
          </w:r>
          <w:r w:rsidRPr="00B26CA9" w:rsidDel="009F52F4">
            <w:rPr>
              <w:strike/>
              <w:spacing w:val="-14"/>
              <w:cs/>
              <w:rPrChange w:id="31042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ការសន្និដ្ឋាន និ​ង</w:delText>
          </w:r>
          <w:r w:rsidRPr="00B26CA9" w:rsidDel="009F52F4">
            <w:rPr>
              <w:strike/>
              <w:spacing w:val="6"/>
              <w:cs/>
              <w:rPrChange w:id="31043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អនុសាសន៍</w:delText>
          </w:r>
          <w:r w:rsidRPr="00B26CA9" w:rsidDel="009F52F4">
            <w:rPr>
              <w:strike/>
              <w:cs/>
              <w:rPrChange w:id="31044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របស់សវនករទទួលបន្ទុកទៅតាមប្រធានបទសវនកម្មនីមួយៗ។</w:delText>
          </w:r>
        </w:del>
      </w:ins>
    </w:p>
    <w:p w14:paraId="5D06493C" w14:textId="53E94E5B" w:rsidR="00756A09" w:rsidRPr="00B26CA9" w:rsidDel="009F52F4" w:rsidRDefault="00756A09">
      <w:pPr>
        <w:spacing w:after="0" w:line="218" w:lineRule="auto"/>
        <w:ind w:left="634"/>
        <w:rPr>
          <w:ins w:id="31045" w:author="Sethvannak Sam" w:date="2022-08-20T18:31:00Z"/>
          <w:del w:id="31046" w:author="sakaria fa" w:date="2022-09-13T23:23:00Z"/>
          <w:strike/>
          <w:rPrChange w:id="31047" w:author="Sopheak Phorn" w:date="2023-08-25T15:04:00Z">
            <w:rPr>
              <w:ins w:id="31048" w:author="Sethvannak Sam" w:date="2022-08-20T18:31:00Z"/>
              <w:del w:id="31049" w:author="sakaria fa" w:date="2022-09-13T23:23:00Z"/>
              <w:rFonts w:ascii="Khmer MEF1" w:hAnsi="Khmer MEF1" w:cs="Khmer MEF1"/>
              <w:sz w:val="24"/>
              <w:szCs w:val="24"/>
            </w:rPr>
          </w:rPrChange>
        </w:rPr>
        <w:pPrChange w:id="31050" w:author="Sopheak Phorn" w:date="2023-08-25T15:13:00Z">
          <w:pPr>
            <w:spacing w:after="0" w:line="228" w:lineRule="auto"/>
            <w:jc w:val="both"/>
          </w:pPr>
        </w:pPrChange>
      </w:pPr>
    </w:p>
    <w:p w14:paraId="778A18C2" w14:textId="1C8C8A59" w:rsidR="00B27355" w:rsidRPr="00B26CA9" w:rsidDel="009F52F4" w:rsidRDefault="00756A09">
      <w:pPr>
        <w:spacing w:after="0" w:line="218" w:lineRule="auto"/>
        <w:ind w:left="634"/>
        <w:rPr>
          <w:ins w:id="31051" w:author="Sethvannak Sam" w:date="2022-08-20T18:31:00Z"/>
          <w:del w:id="31052" w:author="sakaria fa" w:date="2022-09-13T23:23:00Z"/>
          <w:strike/>
          <w:lang w:val="ca-ES"/>
          <w:rPrChange w:id="31053" w:author="Sopheak Phorn" w:date="2023-08-25T15:04:00Z">
            <w:rPr>
              <w:ins w:id="31054" w:author="Sethvannak Sam" w:date="2022-08-20T18:31:00Z"/>
              <w:del w:id="31055" w:author="sakaria fa" w:date="2022-09-13T23:23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1056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1057" w:author="Voeun Kuyeng" w:date="2022-08-31T16:09:00Z">
        <w:del w:id="31058" w:author="sakaria fa" w:date="2022-09-13T23:23:00Z">
          <w:r w:rsidRPr="00B26CA9" w:rsidDel="009F52F4">
            <w:rPr>
              <w:strike/>
              <w:spacing w:val="-10"/>
              <w:cs/>
              <w:rPrChange w:id="31059" w:author="Sopheak Phorn" w:date="2023-08-25T15:04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</w:rPr>
              </w:rPrChange>
            </w:rPr>
            <w:delText>គ-</w:delText>
          </w:r>
        </w:del>
      </w:ins>
      <w:ins w:id="31060" w:author="socheata.ol@hotmail.com" w:date="2022-09-04T18:27:00Z">
        <w:del w:id="31061" w:author="sakaria fa" w:date="2022-09-13T23:23:00Z">
          <w:r w:rsidR="004D22E1" w:rsidRPr="00B26CA9" w:rsidDel="009F52F4">
            <w:rPr>
              <w:strike/>
              <w:spacing w:val="4"/>
              <w:cs/>
              <w:rPrChange w:id="31062" w:author="Sopheak Phorn" w:date="2023-08-25T15:04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>ចំណុចទី</w:delText>
          </w:r>
        </w:del>
      </w:ins>
      <w:ins w:id="31063" w:author="socheata.ol@hotmail.com" w:date="2022-09-04T18:28:00Z">
        <w:del w:id="31064" w:author="sakaria fa" w:date="2022-09-13T23:23:00Z">
          <w:r w:rsidR="004D22E1" w:rsidRPr="00B26CA9" w:rsidDel="009F52F4">
            <w:rPr>
              <w:strike/>
              <w:spacing w:val="4"/>
              <w:cs/>
              <w:rPrChange w:id="31065" w:author="Sopheak Phorn" w:date="2023-08-25T15:04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>៣</w:delText>
          </w:r>
        </w:del>
      </w:ins>
      <w:ins w:id="31066" w:author="socheata.ol@hotmail.com" w:date="2022-09-04T18:27:00Z">
        <w:del w:id="31067" w:author="sakaria fa" w:date="2022-09-13T23:23:00Z">
          <w:r w:rsidR="004D22E1" w:rsidRPr="00B26CA9" w:rsidDel="009F52F4">
            <w:rPr>
              <w:strike/>
              <w:spacing w:val="4"/>
              <w:lang w:val="ca-ES"/>
              <w:rPrChange w:id="31068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40"/>
                  <w:lang w:val="ca-ES"/>
                </w:rPr>
              </w:rPrChange>
            </w:rPr>
            <w:delText>:</w:delText>
          </w:r>
          <w:r w:rsidR="004D22E1" w:rsidRPr="00B26CA9" w:rsidDel="009F52F4">
            <w:rPr>
              <w:strike/>
              <w:spacing w:val="4"/>
              <w:cs/>
              <w:rPrChange w:id="31069" w:author="Sopheak Phorn" w:date="2023-08-25T15:04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31070" w:author="Sethvannak Sam" w:date="2022-08-20T18:31:00Z">
        <w:del w:id="31071" w:author="sakaria fa" w:date="2022-09-13T23:23:00Z">
          <w:r w:rsidR="00B27355" w:rsidRPr="00B26CA9" w:rsidDel="009F52F4">
            <w:rPr>
              <w:strike/>
              <w:spacing w:val="-10"/>
              <w:cs/>
              <w:rPrChange w:id="31072" w:author="Sopheak Phorn" w:date="2023-08-25T15:04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</w:rPr>
              </w:rPrChange>
            </w:rPr>
            <w:delText>កថាខណ្ឌទី៣៖ ​ត្រូវរៀបរាប់អំពីកាលបរិច្ឆេទនៃកិច្ចប្រជុំរបស់គណៈកម្មការចំពោះកិច្ច និងលទ្ធផ​ល</w:delText>
          </w:r>
          <w:r w:rsidR="00B27355" w:rsidRPr="00B26CA9" w:rsidDel="009F52F4">
            <w:rPr>
              <w:strike/>
              <w:cs/>
              <w:rPrChange w:id="31073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  <w:r w:rsidR="00B27355" w:rsidRPr="00B26CA9" w:rsidDel="009F52F4">
            <w:rPr>
              <w:strike/>
              <w:spacing w:val="-8"/>
              <w:cs/>
              <w:rPrChange w:id="3107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នៃការពិនិត្យនិងវាយតម្លៃលើរបាយការណ៍សវនកម្មអនុលោមរបស់សវ</w:delText>
          </w:r>
        </w:del>
      </w:ins>
      <w:ins w:id="31075" w:author="Voeun Kuyeng" w:date="2022-09-07T13:48:00Z">
        <w:del w:id="31076" w:author="sakaria fa" w:date="2022-09-13T23:23:00Z">
          <w:r w:rsidR="003D1D2E" w:rsidRPr="00B26CA9" w:rsidDel="009F52F4">
            <w:rPr>
              <w:strike/>
              <w:spacing w:val="-8"/>
              <w:cs/>
              <w:rPrChange w:id="3107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</w:delText>
          </w:r>
        </w:del>
      </w:ins>
      <w:ins w:id="31078" w:author="Sethvannak Sam" w:date="2022-08-20T18:31:00Z">
        <w:del w:id="31079" w:author="sakaria fa" w:date="2022-09-13T23:23:00Z">
          <w:r w:rsidR="00B27355" w:rsidRPr="00B26CA9" w:rsidDel="009F52F4">
            <w:rPr>
              <w:strike/>
              <w:spacing w:val="-8"/>
              <w:cs/>
              <w:rPrChange w:id="3108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ករទទួលបន្ទុក​ដែលយោងតាមកំណ​</w:delText>
          </w:r>
          <w:r w:rsidR="00B27355" w:rsidRPr="00B26CA9" w:rsidDel="009F52F4">
            <w:rPr>
              <w:strike/>
              <w:spacing w:val="-4"/>
              <w:cs/>
              <w:rPrChange w:id="3108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ត់</w:delText>
          </w:r>
          <w:r w:rsidR="00B27355" w:rsidRPr="00B26CA9" w:rsidDel="009F52F4">
            <w:rPr>
              <w:strike/>
              <w:spacing w:val="-10"/>
              <w:cs/>
              <w:rPrChange w:id="31082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ហេតុនៃកិច្ចប្រជុំវាយតម្លៃរបស់គណៈកម្មការចំពោះកិច្ច។  </w:delText>
          </w:r>
          <w:r w:rsidR="00B27355" w:rsidRPr="00B26CA9" w:rsidDel="009F52F4">
            <w:rPr>
              <w:strike/>
              <w:spacing w:val="-10"/>
              <w:cs/>
              <w:lang w:val="ca-ES"/>
              <w:rPrChange w:id="31083" w:author="Sopheak Phorn" w:date="2023-08-25T15:04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សវនករទទួលបន្ទុកអាចរៀប​រា​ប់​អំពី</w:delText>
          </w:r>
        </w:del>
      </w:ins>
      <w:ins w:id="31084" w:author="socheata.ol@hotmail.com" w:date="2022-09-04T18:27:00Z">
        <w:del w:id="31085" w:author="sakaria fa" w:date="2022-09-13T23:23:00Z">
          <w:r w:rsidR="004D22E1" w:rsidRPr="00B26CA9" w:rsidDel="009F52F4">
            <w:rPr>
              <w:strike/>
              <w:spacing w:val="-10"/>
              <w:cs/>
              <w:lang w:val="ca-ES"/>
              <w:rPrChange w:id="31086" w:author="Sopheak Phorn" w:date="2023-08-25T15:04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31087" w:author="Sethvannak Sam" w:date="2022-08-20T18:31:00Z">
        <w:del w:id="31088" w:author="sakaria fa" w:date="2022-09-13T23:23:00Z">
          <w:r w:rsidR="00B27355" w:rsidRPr="00B26CA9" w:rsidDel="009F52F4">
            <w:rPr>
              <w:strike/>
              <w:spacing w:val="-10"/>
              <w:cs/>
              <w:lang w:val="ca-ES"/>
              <w:rPrChange w:id="31089" w:author="Sopheak Phorn" w:date="2023-08-25T15:04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កថាខ​ណ្ឌ​ទី ៣</w:delText>
          </w:r>
          <w:r w:rsidR="00B27355" w:rsidRPr="00B26CA9" w:rsidDel="009F52F4">
            <w:rPr>
              <w:strike/>
              <w:spacing w:val="-10"/>
              <w:lang w:val="ca-ES"/>
              <w:rPrChange w:id="31090" w:author="Sopheak Phorn" w:date="2023-08-25T15:04:00Z">
                <w:rPr>
                  <w:rFonts w:ascii="Khmer MEF1" w:hAnsi="Khmer MEF1" w:cs="Khmer MEF1"/>
                  <w:sz w:val="16"/>
                  <w:szCs w:val="24"/>
                  <w:lang w:val="ca-ES"/>
                </w:rPr>
              </w:rPrChange>
            </w:rPr>
            <w:delText xml:space="preserve">​ </w:delText>
          </w:r>
          <w:r w:rsidR="00B27355" w:rsidRPr="00B26CA9" w:rsidDel="009F52F4">
            <w:rPr>
              <w:strike/>
              <w:spacing w:val="-10"/>
              <w:cs/>
              <w:lang w:val="ca-ES"/>
              <w:rPrChange w:id="31091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នេះ</w:delText>
          </w:r>
          <w:r w:rsidR="00B27355" w:rsidRPr="00B26CA9" w:rsidDel="009F52F4">
            <w:rPr>
              <w:strike/>
              <w:cs/>
              <w:lang w:val="ca-ES"/>
              <w:rPrChange w:id="31092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 xml:space="preserve"> ដូចគំរូខាងក្រោម ៖</w:delText>
          </w:r>
        </w:del>
      </w:ins>
    </w:p>
    <w:p w14:paraId="07E4B900" w14:textId="1B943CDD" w:rsidR="00B27355" w:rsidRPr="00B26CA9" w:rsidDel="009F52F4" w:rsidRDefault="00B27355">
      <w:pPr>
        <w:spacing w:after="0" w:line="218" w:lineRule="auto"/>
        <w:ind w:left="634"/>
        <w:rPr>
          <w:ins w:id="31093" w:author="Sethvannak Sam" w:date="2022-08-20T18:31:00Z"/>
          <w:del w:id="31094" w:author="sakaria fa" w:date="2022-09-13T23:23:00Z"/>
          <w:strike/>
          <w:spacing w:val="-4"/>
          <w:lang w:val="ca-ES"/>
          <w:rPrChange w:id="31095" w:author="Sopheak Phorn" w:date="2023-08-25T15:04:00Z">
            <w:rPr>
              <w:ins w:id="31096" w:author="Sethvannak Sam" w:date="2022-08-20T18:31:00Z"/>
              <w:del w:id="31097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1098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1099" w:author="Sethvannak Sam" w:date="2022-08-20T18:31:00Z">
        <w:del w:id="31100" w:author="sakaria fa" w:date="2022-09-13T23:23:00Z">
          <w:r w:rsidRPr="00B26CA9" w:rsidDel="009F52F4">
            <w:rPr>
              <w:strike/>
              <w:spacing w:val="4"/>
              <w:cs/>
              <w:rPrChange w:id="3110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កិច្ចប្រជុំរបស់គណៈកម្មការចំពោះកិច្ចលើសេចក្ដីព្រាងរបាយការណ៍សវនកម្មអនុលោមភាពរបស់</w:delText>
          </w:r>
          <w:r w:rsidRPr="00B26CA9" w:rsidDel="009F52F4">
            <w:rPr>
              <w:strike/>
              <w:cs/>
              <w:rPrChange w:id="31102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សវនករទទួលបន្ទុក បានរៀបចំនៅថ្ងៃទី.... ខែ....... ឆ្នាំ២០២២ នៅទីតាំង... ​វេលាម៉ោង..... </w:delText>
          </w:r>
          <w:r w:rsidRPr="00B26CA9" w:rsidDel="009F52F4">
            <w:rPr>
              <w:strike/>
              <w:spacing w:val="-4"/>
              <w:cs/>
              <w:lang w:val="ca-ES"/>
              <w:rPrChange w:id="3110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ក្រោមការដឹកនាំរបស់ ឯកឧត្តម ឈុន សម្បត្តិ ប្រធានអង្គភាពសវនកម្មផ្ទៃក្នុង និងជាប្រធានគណៈកម្មការចំពោះកិច្ច ឬក្រោមការអនុញ្ញាតដ៏ខ្ពង់ខ្ពស់របស់</w:delText>
          </w:r>
        </w:del>
      </w:ins>
      <w:ins w:id="31104" w:author="Voeun Kuyeng" w:date="2022-09-06T18:07:00Z">
        <w:del w:id="31105" w:author="sakaria fa" w:date="2022-09-13T23:23:00Z">
          <w:r w:rsidR="00604D8F" w:rsidRPr="00B26CA9" w:rsidDel="009F52F4">
            <w:rPr>
              <w:strike/>
              <w:spacing w:val="-4"/>
              <w:cs/>
              <w:lang w:val="ca-ES"/>
              <w:rPrChange w:id="3110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1107" w:author="Sethvannak Sam" w:date="2022-08-20T18:31:00Z">
        <w:del w:id="31108" w:author="sakaria fa" w:date="2022-09-13T23:23:00Z">
          <w:r w:rsidRPr="00B26CA9" w:rsidDel="009F52F4">
            <w:rPr>
              <w:rFonts w:ascii="Khmer MEF2" w:hAnsi="Khmer MEF2" w:cs="Khmer MEF2"/>
              <w:strike/>
              <w:spacing w:val="-4"/>
              <w:cs/>
              <w:lang w:val="ca-ES"/>
              <w:rPrChange w:id="3110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ឯកឧត្តមប្រធាន</w:delText>
          </w:r>
        </w:del>
      </w:ins>
      <w:ins w:id="31110" w:author="Voeun Kuyeng" w:date="2022-09-06T18:07:00Z">
        <w:del w:id="31111" w:author="sakaria fa" w:date="2022-09-13T23:23:00Z">
          <w:r w:rsidR="00604D8F" w:rsidRPr="00B26CA9" w:rsidDel="009F52F4">
            <w:rPr>
              <w:rFonts w:ascii="Khmer MEF2" w:hAnsi="Khmer MEF2" w:cs="Khmer MEF2"/>
              <w:strike/>
              <w:spacing w:val="-4"/>
              <w:cs/>
              <w:lang w:val="ca-ES"/>
              <w:rPrChange w:id="3111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អង្គភាព</w:delText>
          </w:r>
        </w:del>
      </w:ins>
      <w:ins w:id="31113" w:author="Sethvannak Sam" w:date="2022-08-20T18:31:00Z">
        <w:del w:id="31114" w:author="sakaria fa" w:date="2022-09-13T23:23:00Z">
          <w:r w:rsidRPr="00B26CA9" w:rsidDel="009F52F4">
            <w:rPr>
              <w:rFonts w:ascii="Khmer MEF2" w:hAnsi="Khmer MEF2" w:cs="Khmer MEF2"/>
              <w:strike/>
              <w:spacing w:val="-4"/>
              <w:cs/>
              <w:lang w:val="ca-ES"/>
              <w:rPrChange w:id="3111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1116" w:author="Voeun Kuyeng" w:date="2022-09-06T18:07:00Z">
        <w:del w:id="31117" w:author="sakaria fa" w:date="2022-09-13T23:23:00Z">
          <w:r w:rsidR="00604D8F" w:rsidRPr="00B26CA9" w:rsidDel="009F52F4">
            <w:rPr>
              <w:strike/>
              <w:spacing w:val="-4"/>
              <w:cs/>
              <w:lang w:val="ca-ES"/>
              <w:rPrChange w:id="3111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1119" w:author="Sethvannak Sam" w:date="2022-08-20T18:31:00Z">
        <w:del w:id="31120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112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កិច្ចប្រជុំគណៈកម្មការចំពោះកិច្ចនេះដឹកនាំដោយ លោក............។ យោងតាមរបាយការណ៍កំណត់ហេតុនៃកិច្ចប្រជុំវាយតម្លៃរបស់</w:delText>
          </w:r>
          <w:r w:rsidRPr="00B26CA9" w:rsidDel="009F52F4">
            <w:rPr>
              <w:strike/>
              <w:cs/>
              <w:rPrChange w:id="31122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គណៈកម្មការចំពោះកិច្ចលើសេ​ច​ក្ដី​​ព្រាងរបាយការណ៍សវនកម្មអនុលោមភាពរបស់សវនករទទួលបន្ទុក </w:delText>
          </w:r>
          <w:r w:rsidRPr="00B26CA9" w:rsidDel="009F52F4">
            <w:rPr>
              <w:strike/>
              <w:spacing w:val="-4"/>
              <w:cs/>
              <w:lang w:val="ca-ES"/>
              <w:rPrChange w:id="3112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ដែលជាលទ្ធផលនៃ គឺ ៖ </w:delText>
          </w:r>
        </w:del>
      </w:ins>
    </w:p>
    <w:p w14:paraId="6C99FC67" w14:textId="2894F494" w:rsidR="00B27355" w:rsidRPr="00B26CA9" w:rsidDel="009F52F4" w:rsidRDefault="00B27355">
      <w:pPr>
        <w:spacing w:after="0" w:line="218" w:lineRule="auto"/>
        <w:ind w:left="634"/>
        <w:rPr>
          <w:ins w:id="31124" w:author="Sethvannak Sam" w:date="2022-08-20T18:31:00Z"/>
          <w:del w:id="31125" w:author="sakaria fa" w:date="2022-09-13T23:23:00Z"/>
          <w:strike/>
          <w:lang w:val="ca-ES"/>
          <w:rPrChange w:id="31126" w:author="Sopheak Phorn" w:date="2023-08-25T15:04:00Z">
            <w:rPr>
              <w:ins w:id="31127" w:author="Sethvannak Sam" w:date="2022-08-20T18:31:00Z"/>
              <w:del w:id="31128" w:author="sakaria fa" w:date="2022-09-13T23:23:00Z"/>
              <w:rFonts w:ascii="Khmer MEF1" w:hAnsi="Khmer MEF1" w:cs="Khmer MEF1"/>
              <w:sz w:val="24"/>
              <w:szCs w:val="24"/>
            </w:rPr>
          </w:rPrChange>
        </w:rPr>
        <w:pPrChange w:id="31129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1130" w:author="Sethvannak Sam" w:date="2022-08-20T18:31:00Z">
        <w:del w:id="31131" w:author="sakaria fa" w:date="2022-09-13T23:23:00Z">
          <w:r w:rsidRPr="00B26CA9" w:rsidDel="009F52F4">
            <w:rPr>
              <w:strike/>
              <w:lang w:val="ca-ES"/>
              <w:rPrChange w:id="31132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Pr="00B26CA9" w:rsidDel="009F52F4">
            <w:rPr>
              <w:strike/>
              <w:cs/>
              <w:rPrChange w:id="31133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ការអនុវត្តនីតិវិធីនិងសវនកម្មរបស់សវនករទទួលបន្ទុក............................. </w:delText>
          </w:r>
        </w:del>
      </w:ins>
    </w:p>
    <w:p w14:paraId="6A74FF97" w14:textId="62F0B08F" w:rsidR="00B27355" w:rsidRPr="00B26CA9" w:rsidDel="009F52F4" w:rsidRDefault="00B27355">
      <w:pPr>
        <w:spacing w:after="0" w:line="218" w:lineRule="auto"/>
        <w:ind w:left="634"/>
        <w:rPr>
          <w:ins w:id="31134" w:author="Sethvannak Sam" w:date="2022-08-20T18:31:00Z"/>
          <w:del w:id="31135" w:author="sakaria fa" w:date="2022-09-13T23:23:00Z"/>
          <w:strike/>
          <w:lang w:val="ca-ES"/>
          <w:rPrChange w:id="31136" w:author="Sopheak Phorn" w:date="2023-08-25T15:04:00Z">
            <w:rPr>
              <w:ins w:id="31137" w:author="Sethvannak Sam" w:date="2022-08-20T18:31:00Z"/>
              <w:del w:id="31138" w:author="sakaria fa" w:date="2022-09-13T23:23:00Z"/>
              <w:rFonts w:ascii="Khmer MEF1" w:hAnsi="Khmer MEF1" w:cs="Khmer MEF1"/>
              <w:sz w:val="24"/>
              <w:szCs w:val="24"/>
            </w:rPr>
          </w:rPrChange>
        </w:rPr>
        <w:pPrChange w:id="31139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1140" w:author="Sethvannak Sam" w:date="2022-08-20T18:31:00Z">
        <w:del w:id="31141" w:author="sakaria fa" w:date="2022-09-13T23:23:00Z">
          <w:r w:rsidRPr="00B26CA9" w:rsidDel="009F52F4">
            <w:rPr>
              <w:strike/>
              <w:lang w:val="ca-ES"/>
              <w:rPrChange w:id="31142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Pr="00B26CA9" w:rsidDel="009F52F4">
            <w:rPr>
              <w:strike/>
              <w:cs/>
              <w:rPrChange w:id="31143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ដំណើរការអង្កេតរបស់សវនករទទួលបន្ទុក............................. </w:delText>
          </w:r>
        </w:del>
      </w:ins>
    </w:p>
    <w:p w14:paraId="257E2D95" w14:textId="1FE2AD26" w:rsidR="00B27355" w:rsidRPr="00B26CA9" w:rsidDel="009F52F4" w:rsidRDefault="00B27355">
      <w:pPr>
        <w:spacing w:after="0" w:line="218" w:lineRule="auto"/>
        <w:ind w:left="634"/>
        <w:rPr>
          <w:ins w:id="31144" w:author="Sethvannak Sam" w:date="2022-08-20T18:31:00Z"/>
          <w:del w:id="31145" w:author="sakaria fa" w:date="2022-09-13T23:23:00Z"/>
          <w:strike/>
          <w:lang w:val="ca-ES"/>
          <w:rPrChange w:id="31146" w:author="Sopheak Phorn" w:date="2023-08-25T15:04:00Z">
            <w:rPr>
              <w:ins w:id="31147" w:author="Sethvannak Sam" w:date="2022-08-20T18:31:00Z"/>
              <w:del w:id="31148" w:author="sakaria fa" w:date="2022-09-13T23:23:00Z"/>
              <w:rFonts w:ascii="Khmer MEF1" w:hAnsi="Khmer MEF1" w:cs="Khmer MEF1"/>
              <w:sz w:val="24"/>
              <w:szCs w:val="24"/>
            </w:rPr>
          </w:rPrChange>
        </w:rPr>
        <w:pPrChange w:id="31149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1150" w:author="Sethvannak Sam" w:date="2022-08-20T18:31:00Z">
        <w:del w:id="31151" w:author="sakaria fa" w:date="2022-09-13T23:23:00Z">
          <w:r w:rsidRPr="00B26CA9" w:rsidDel="009F52F4">
            <w:rPr>
              <w:strike/>
              <w:lang w:val="ca-ES"/>
              <w:rPrChange w:id="31152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Pr="00B26CA9" w:rsidDel="009F52F4">
            <w:rPr>
              <w:strike/>
              <w:cs/>
              <w:rPrChange w:id="31153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ភស្តុតាងស្ដីពីអនុលោមភាពទៅតាមប្រធានបទសវនកម្មនីមួយៗ............................</w:delText>
          </w:r>
        </w:del>
      </w:ins>
    </w:p>
    <w:p w14:paraId="74A76BEA" w14:textId="3533F180" w:rsidR="00B27355" w:rsidRPr="00B26CA9" w:rsidDel="009F52F4" w:rsidRDefault="00B27355">
      <w:pPr>
        <w:spacing w:after="0" w:line="218" w:lineRule="auto"/>
        <w:ind w:left="634"/>
        <w:rPr>
          <w:ins w:id="31154" w:author="Sethvannak Sam" w:date="2022-08-20T18:31:00Z"/>
          <w:del w:id="31155" w:author="sakaria fa" w:date="2022-09-13T23:23:00Z"/>
          <w:strike/>
          <w:lang w:val="ca-ES"/>
          <w:rPrChange w:id="31156" w:author="Sopheak Phorn" w:date="2023-08-25T15:04:00Z">
            <w:rPr>
              <w:ins w:id="31157" w:author="Sethvannak Sam" w:date="2022-08-20T18:31:00Z"/>
              <w:del w:id="31158" w:author="sakaria fa" w:date="2022-09-13T23:23:00Z"/>
              <w:rFonts w:ascii="Khmer MEF1" w:hAnsi="Khmer MEF1" w:cs="Khmer MEF1"/>
              <w:sz w:val="24"/>
              <w:szCs w:val="24"/>
            </w:rPr>
          </w:rPrChange>
        </w:rPr>
        <w:pPrChange w:id="31159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1160" w:author="Sethvannak Sam" w:date="2022-08-20T18:31:00Z">
        <w:del w:id="31161" w:author="sakaria fa" w:date="2022-09-13T23:23:00Z">
          <w:r w:rsidRPr="00B26CA9" w:rsidDel="009F52F4">
            <w:rPr>
              <w:strike/>
              <w:lang w:val="ca-ES"/>
              <w:rPrChange w:id="31162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Pr="00B26CA9" w:rsidDel="009F52F4">
            <w:rPr>
              <w:strike/>
              <w:cs/>
              <w:rPrChange w:id="31163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ការសន្និដ្ឋានរបស់សវនករទទួលបន្ទុកទៅតាមប្រធានបទសវនកម្មនីមួយៗ.......................</w:delText>
          </w:r>
        </w:del>
      </w:ins>
    </w:p>
    <w:p w14:paraId="30A60789" w14:textId="42381FDC" w:rsidR="0032227A" w:rsidRPr="00B26CA9" w:rsidDel="009F52F4" w:rsidRDefault="00B27355">
      <w:pPr>
        <w:spacing w:after="0" w:line="218" w:lineRule="auto"/>
        <w:ind w:left="634"/>
        <w:rPr>
          <w:ins w:id="31164" w:author="Sethvannak Sam" w:date="2022-08-20T18:31:00Z"/>
          <w:del w:id="31165" w:author="sakaria fa" w:date="2022-09-13T23:23:00Z"/>
          <w:strike/>
          <w:lang w:val="ca-ES"/>
          <w:rPrChange w:id="31166" w:author="Sopheak Phorn" w:date="2023-08-25T15:04:00Z">
            <w:rPr>
              <w:ins w:id="31167" w:author="Sethvannak Sam" w:date="2022-08-20T18:31:00Z"/>
              <w:del w:id="31168" w:author="sakaria fa" w:date="2022-09-13T23:23:00Z"/>
              <w:rFonts w:ascii="Khmer MEF1" w:hAnsi="Khmer MEF1" w:cs="Khmer MEF1"/>
              <w:sz w:val="24"/>
              <w:szCs w:val="24"/>
            </w:rPr>
          </w:rPrChange>
        </w:rPr>
        <w:pPrChange w:id="31169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1170" w:author="Sethvannak Sam" w:date="2022-08-20T18:31:00Z">
        <w:del w:id="31171" w:author="sakaria fa" w:date="2022-09-13T23:23:00Z">
          <w:r w:rsidRPr="00B26CA9" w:rsidDel="009F52F4">
            <w:rPr>
              <w:strike/>
              <w:lang w:val="ca-ES"/>
              <w:rPrChange w:id="31172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Pr="00B26CA9" w:rsidDel="009F52F4">
            <w:rPr>
              <w:strike/>
              <w:cs/>
              <w:rPrChange w:id="31173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អនុសាសន៍របស់សវនករទទួលបន្ទុកទៅតាមប្រធានបទសវនកម្មនីមួយៗ........</w:delText>
          </w:r>
        </w:del>
      </w:ins>
      <w:ins w:id="31174" w:author="Voeun Kuyeng" w:date="2022-08-05T17:17:00Z">
        <w:del w:id="31175" w:author="sakaria fa" w:date="2022-09-13T23:23:00Z">
          <w:r w:rsidR="005A7AE4" w:rsidRPr="00B26CA9" w:rsidDel="009F52F4">
            <w:rPr>
              <w:strike/>
              <w:spacing w:val="6"/>
              <w:cs/>
              <w:rPrChange w:id="31176" w:author="Sopheak Phorn" w:date="2023-08-25T15:04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ា</w:delText>
          </w:r>
        </w:del>
      </w:ins>
      <w:ins w:id="31177" w:author="Voeun Kuyeng" w:date="2022-08-05T17:18:00Z">
        <w:del w:id="31178" w:author="sakaria fa" w:date="2022-09-13T23:23:00Z">
          <w:r w:rsidR="005A7AE4" w:rsidRPr="00B26CA9" w:rsidDel="009F52F4">
            <w:rPr>
              <w:strike/>
              <w:spacing w:val="4"/>
              <w:cs/>
              <w:rPrChange w:id="31179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...</w:delText>
          </w:r>
          <w:r w:rsidR="005A7AE4" w:rsidRPr="00B26CA9" w:rsidDel="009F52F4">
            <w:rPr>
              <w:strike/>
              <w:spacing w:val="6"/>
              <w:cs/>
              <w:rPrChange w:id="31180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)))</w:delText>
          </w:r>
        </w:del>
      </w:ins>
      <w:ins w:id="31181" w:author="Voeun Kuyeng" w:date="2022-08-05T17:19:00Z">
        <w:del w:id="31182" w:author="sakaria fa" w:date="2022-09-13T23:23:00Z">
          <w:r w:rsidR="005A7AE4" w:rsidRPr="00B26CA9" w:rsidDel="009F52F4">
            <w:rPr>
              <w:strike/>
              <w:spacing w:val="6"/>
              <w:cs/>
              <w:rPrChange w:id="31183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៤) និង៥).</w:delText>
          </w:r>
        </w:del>
      </w:ins>
      <w:ins w:id="31184" w:author="Voeun Kuyeng" w:date="2022-08-05T17:20:00Z">
        <w:del w:id="31185" w:author="sakaria fa" w:date="2022-09-13T23:23:00Z">
          <w:r w:rsidR="005A7AE4" w:rsidRPr="00B26CA9" w:rsidDel="009F52F4">
            <w:rPr>
              <w:strike/>
              <w:cs/>
              <w:rPrChange w:id="3118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និង</w:delText>
          </w:r>
          <w:r w:rsidR="006C62DB" w:rsidRPr="00B26CA9" w:rsidDel="009F52F4">
            <w:rPr>
              <w:strike/>
              <w:cs/>
              <w:rPrChange w:id="31187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នៅ....</w:delText>
          </w:r>
          <w:r w:rsidR="00000401" w:rsidRPr="00B26CA9" w:rsidDel="009F52F4">
            <w:rPr>
              <w:strike/>
              <w:cs/>
              <w:rPrChange w:id="3118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..</w:delText>
          </w:r>
          <w:r w:rsidR="006C62DB" w:rsidRPr="00B26CA9" w:rsidDel="009F52F4">
            <w:rPr>
              <w:strike/>
              <w:cs/>
              <w:rPrChange w:id="3118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</w:delText>
          </w:r>
          <w:r w:rsidR="00000401" w:rsidRPr="00B26CA9" w:rsidDel="009F52F4">
            <w:rPr>
              <w:strike/>
              <w:cs/>
              <w:rPrChange w:id="31190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191" w:author="Voeun Kuyeng" w:date="2022-08-05T17:21:00Z">
        <w:del w:id="31192" w:author="sakaria fa" w:date="2022-09-13T23:23:00Z">
          <w:r w:rsidR="00000401" w:rsidRPr="00B26CA9" w:rsidDel="009F52F4">
            <w:rPr>
              <w:strike/>
              <w:cs/>
              <w:rPrChange w:id="31193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194" w:author="Voeun Kuyeng" w:date="2022-08-05T17:22:00Z">
        <w:del w:id="31195" w:author="sakaria fa" w:date="2022-09-13T23:23:00Z">
          <w:r w:rsidR="00E32F96" w:rsidRPr="00B26CA9" w:rsidDel="009F52F4">
            <w:rPr>
              <w:strike/>
              <w:cs/>
              <w:rPrChange w:id="3119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៖</w:delText>
          </w:r>
        </w:del>
      </w:ins>
    </w:p>
    <w:p w14:paraId="7351C4DC" w14:textId="7E2B0579" w:rsidR="00B27355" w:rsidRPr="00B26CA9" w:rsidDel="009F52F4" w:rsidRDefault="00B27355">
      <w:pPr>
        <w:spacing w:after="0" w:line="218" w:lineRule="auto"/>
        <w:ind w:left="634"/>
        <w:rPr>
          <w:ins w:id="31197" w:author="Sethvannak Sam" w:date="2022-08-04T13:16:00Z"/>
          <w:del w:id="31198" w:author="sakaria fa" w:date="2022-09-13T23:23:00Z"/>
          <w:strike/>
          <w:lang w:val="ca-ES"/>
          <w:rPrChange w:id="31199" w:author="Sopheak Phorn" w:date="2023-08-25T15:04:00Z">
            <w:rPr>
              <w:ins w:id="31200" w:author="Sethvannak Sam" w:date="2022-08-04T13:16:00Z"/>
              <w:del w:id="31201" w:author="sakaria fa" w:date="2022-09-13T23:23:00Z"/>
              <w:rFonts w:ascii="Khmer MEF1" w:hAnsi="Khmer MEF1" w:cs="Khmer MEF1"/>
              <w:sz w:val="8"/>
              <w:szCs w:val="8"/>
            </w:rPr>
          </w:rPrChange>
        </w:rPr>
        <w:pPrChange w:id="31202" w:author="Sopheak Phorn" w:date="2023-08-25T15:13:00Z">
          <w:pPr>
            <w:spacing w:after="0" w:line="232" w:lineRule="auto"/>
            <w:jc w:val="both"/>
          </w:pPr>
        </w:pPrChange>
      </w:pPr>
    </w:p>
    <w:p w14:paraId="6C7BD561" w14:textId="205C6F70" w:rsidR="0032227A" w:rsidRPr="00B26CA9" w:rsidDel="009F52F4" w:rsidRDefault="0032227A">
      <w:pPr>
        <w:spacing w:after="0" w:line="218" w:lineRule="auto"/>
        <w:ind w:left="634"/>
        <w:rPr>
          <w:ins w:id="31203" w:author="Sethvannak Sam" w:date="2022-08-04T13:16:00Z"/>
          <w:del w:id="31204" w:author="sakaria fa" w:date="2022-09-13T23:23:00Z"/>
          <w:rFonts w:ascii="Khmer MEF2" w:hAnsi="Khmer MEF2" w:cs="Khmer MEF2"/>
          <w:strike/>
          <w:spacing w:val="-4"/>
          <w:lang w:val="ca-ES"/>
          <w:rPrChange w:id="31205" w:author="Sopheak Phorn" w:date="2023-08-25T15:04:00Z">
            <w:rPr>
              <w:ins w:id="31206" w:author="Sethvannak Sam" w:date="2022-08-04T13:16:00Z"/>
              <w:del w:id="31207" w:author="sakaria fa" w:date="2022-09-13T23:23:00Z"/>
              <w:rFonts w:ascii="Khmer MEF2" w:hAnsi="Khmer MEF2" w:cs="Khmer MEF2"/>
              <w:spacing w:val="-4"/>
              <w:sz w:val="24"/>
              <w:szCs w:val="24"/>
            </w:rPr>
          </w:rPrChange>
        </w:rPr>
        <w:pPrChange w:id="31208" w:author="Sopheak Phorn" w:date="2023-08-25T15:13:00Z">
          <w:pPr>
            <w:spacing w:after="0" w:line="232" w:lineRule="auto"/>
            <w:ind w:firstLine="720"/>
          </w:pPr>
        </w:pPrChange>
      </w:pPr>
      <w:ins w:id="31209" w:author="Sethvannak Sam" w:date="2022-08-04T13:16:00Z">
        <w:del w:id="31210" w:author="sakaria fa" w:date="2022-09-13T23:23:00Z">
          <w:r w:rsidRPr="00B26CA9" w:rsidDel="009F52F4">
            <w:rPr>
              <w:rFonts w:ascii="Khmer MEF2" w:hAnsi="Khmer MEF2" w:cs="Khmer MEF2"/>
              <w:strike/>
              <w:spacing w:val="-4"/>
              <w:cs/>
              <w:rPrChange w:id="31211" w:author="Sopheak Phorn" w:date="2023-08-25T15:04:00Z">
                <w:rPr>
                  <w:rFonts w:ascii="Khmer MEF2" w:hAnsi="Khmer MEF2" w:cs="Khmer MEF2"/>
                  <w:spacing w:val="-4"/>
                  <w:sz w:val="24"/>
                  <w:szCs w:val="24"/>
                  <w:cs/>
                </w:rPr>
              </w:rPrChange>
            </w:rPr>
            <w:delText>១៣.មតិយោបល់ និងសំណូមពររបស់សវនដ្ឋាន</w:delText>
          </w:r>
        </w:del>
      </w:ins>
    </w:p>
    <w:p w14:paraId="65B5D66F" w14:textId="7C39F60C" w:rsidR="0032227A" w:rsidRPr="00B26CA9" w:rsidDel="009F52F4" w:rsidRDefault="0032227A">
      <w:pPr>
        <w:spacing w:after="0" w:line="218" w:lineRule="auto"/>
        <w:ind w:left="634"/>
        <w:rPr>
          <w:ins w:id="31212" w:author="Sethvannak Sam" w:date="2022-08-04T13:16:00Z"/>
          <w:del w:id="31213" w:author="sakaria fa" w:date="2022-09-13T23:23:00Z"/>
          <w:strike/>
          <w:lang w:val="ca-ES"/>
          <w:rPrChange w:id="31214" w:author="Sopheak Phorn" w:date="2023-08-25T15:04:00Z">
            <w:rPr>
              <w:ins w:id="31215" w:author="Sethvannak Sam" w:date="2022-08-04T13:16:00Z"/>
              <w:del w:id="31216" w:author="sakaria fa" w:date="2022-09-13T23:23:00Z"/>
              <w:rFonts w:ascii="Khmer MEF1" w:hAnsi="Khmer MEF1" w:cs="Khmer MEF1"/>
              <w:lang w:val="ca-ES"/>
            </w:rPr>
          </w:rPrChange>
        </w:rPr>
        <w:pPrChange w:id="31217" w:author="Sopheak Phorn" w:date="2023-08-25T15:13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31218" w:author="Sethvannak Sam" w:date="2022-08-04T13:16:00Z">
        <w:del w:id="31219" w:author="sakaria fa" w:date="2022-09-13T23:23:00Z">
          <w:r w:rsidRPr="00B26CA9" w:rsidDel="009F52F4">
            <w:rPr>
              <w:rFonts w:eastAsia="Times New Roman"/>
              <w:strike/>
              <w:cs/>
              <w:rPrChange w:id="31220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មតិយោបល់ និងសំណូមពររបស់សវនដ្ឋាន គឺជាការសរសរបង្ហាញ</w:delText>
          </w:r>
          <w:r w:rsidRPr="00B26CA9" w:rsidDel="009F52F4">
            <w:rPr>
              <w:rFonts w:eastAsia="Times New Roman"/>
              <w:strike/>
              <w:cs/>
              <w:lang w:val="ca-ES"/>
              <w:rPrChange w:id="31221" w:author="Sopheak Phorn" w:date="2023-08-25T15:04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អ្នកអានអំ</w:delText>
          </w:r>
          <w:r w:rsidRPr="00B26CA9" w:rsidDel="009F52F4">
            <w:rPr>
              <w:rFonts w:eastAsia="Times New Roman"/>
              <w:strike/>
              <w:cs/>
              <w:rPrChange w:id="31222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ពីការឆ្លើយតប </w:delText>
          </w:r>
          <w:r w:rsidRPr="00B26CA9" w:rsidDel="009F52F4">
            <w:rPr>
              <w:rFonts w:eastAsia="Times New Roman"/>
              <w:strike/>
              <w:spacing w:val="4"/>
              <w:cs/>
              <w:rPrChange w:id="31223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ឬការ</w:delText>
          </w:r>
          <w:r w:rsidRPr="00B26CA9" w:rsidDel="009F52F4">
            <w:rPr>
              <w:rFonts w:eastAsia="Times New Roman"/>
              <w:strike/>
              <w:cs/>
              <w:rPrChange w:id="31224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មិនឆ្លើយតបរបស់សវនដ្ឋានលើសេចក្ដីព្រាងរបាយការណ៍សវនកម្មអនុលោមភាព សំណូមពរ ឬការបង្ហាញ</w:delText>
          </w:r>
        </w:del>
      </w:ins>
      <w:ins w:id="31225" w:author="socheata.ol@hotmail.com" w:date="2022-09-04T18:29:00Z">
        <w:del w:id="31226" w:author="sakaria fa" w:date="2022-09-13T23:23:00Z">
          <w:r w:rsidR="008A34BB" w:rsidRPr="00B26CA9" w:rsidDel="009F52F4">
            <w:rPr>
              <w:rFonts w:eastAsia="Times New Roman"/>
              <w:strike/>
              <w:spacing w:val="2"/>
              <w:cs/>
              <w:rPrChange w:id="31227" w:author="Sopheak Phorn" w:date="2023-08-25T15:04:00Z">
                <w:rPr>
                  <w:rFonts w:ascii="Khmer MEF1" w:hAnsi="Khmer MEF1" w:cs="Khmer MEF1"/>
                  <w:spacing w:val="2"/>
                  <w:cs/>
                </w:rPr>
              </w:rPrChange>
            </w:rPr>
            <w:delText>​</w:delText>
          </w:r>
        </w:del>
      </w:ins>
      <w:ins w:id="31228" w:author="Sethvannak Sam" w:date="2022-08-04T13:16:00Z">
        <w:del w:id="31229" w:author="sakaria fa" w:date="2022-09-13T23:23:00Z">
          <w:r w:rsidRPr="00B26CA9" w:rsidDel="009F52F4">
            <w:rPr>
              <w:rFonts w:eastAsia="Times New Roman"/>
              <w:strike/>
              <w:spacing w:val="2"/>
              <w:cs/>
              <w:rPrChange w:id="31230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ភស្តុតាងផ្ទុយរបស់សវនដ្ឋាន និងសំណូមពរលើលទ្ធភាពសម្រាប់ការអនុវត្តអនុសាសន៍ ដូចនេះ</w:delText>
          </w:r>
          <w:r w:rsidRPr="00B26CA9" w:rsidDel="009F52F4">
            <w:rPr>
              <w:rFonts w:eastAsia="Times New Roman"/>
              <w:strike/>
              <w:cs/>
              <w:rPrChange w:id="31231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  <w:r w:rsidRPr="00B26CA9" w:rsidDel="009F52F4">
            <w:rPr>
              <w:rFonts w:eastAsia="Times New Roman"/>
              <w:strike/>
              <w:cs/>
              <w:lang w:val="ca-ES"/>
              <w:rPrChange w:id="31232" w:author="Sopheak Phorn" w:date="2023-08-25T15:04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ត្រូវបានរៀបចំឡើងដោយបែងចែកជា</w:delText>
          </w:r>
          <w:r w:rsidRPr="00B26CA9" w:rsidDel="009F52F4">
            <w:rPr>
              <w:rFonts w:eastAsia="Times New Roman"/>
              <w:strike/>
              <w:cs/>
              <w:rPrChange w:id="31233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 </w:delText>
          </w:r>
          <w:r w:rsidRPr="00B26CA9" w:rsidDel="009F52F4">
            <w:rPr>
              <w:rFonts w:eastAsia="Times New Roman"/>
              <w:strike/>
              <w:cs/>
              <w:lang w:val="ca-ES"/>
              <w:rPrChange w:id="31234" w:author="Sopheak Phorn" w:date="2023-08-25T15:04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២ ករណីផ្សេងគ្នា ដូចមានរៀបរាប់ខាងក្រោម៖</w:delText>
          </w:r>
        </w:del>
      </w:ins>
    </w:p>
    <w:p w14:paraId="0BF04542" w14:textId="526AAD90" w:rsidR="0032227A" w:rsidRPr="00B26CA9" w:rsidDel="009F52F4" w:rsidRDefault="0032227A">
      <w:pPr>
        <w:spacing w:after="0" w:line="218" w:lineRule="auto"/>
        <w:ind w:left="634"/>
        <w:rPr>
          <w:ins w:id="31235" w:author="Sethvannak Sam" w:date="2022-08-04T13:16:00Z"/>
          <w:del w:id="31236" w:author="sakaria fa" w:date="2022-09-13T23:23:00Z"/>
          <w:strike/>
          <w:lang w:val="ca-ES"/>
          <w:rPrChange w:id="31237" w:author="Sopheak Phorn" w:date="2023-08-25T15:04:00Z">
            <w:rPr>
              <w:ins w:id="31238" w:author="Sethvannak Sam" w:date="2022-08-04T13:16:00Z"/>
              <w:del w:id="31239" w:author="sakaria fa" w:date="2022-09-13T23:23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31240" w:author="Sopheak Phorn" w:date="2023-08-25T15:13:00Z">
          <w:pPr>
            <w:spacing w:after="0" w:line="232" w:lineRule="auto"/>
            <w:ind w:firstLine="720"/>
            <w:jc w:val="both"/>
          </w:pPr>
        </w:pPrChange>
      </w:pPr>
      <w:ins w:id="31241" w:author="Sethvannak Sam" w:date="2022-08-04T13:16:00Z">
        <w:del w:id="31242" w:author="sakaria fa" w:date="2022-09-13T23:23:00Z">
          <w:r w:rsidRPr="00B26CA9" w:rsidDel="009F52F4">
            <w:rPr>
              <w:strike/>
              <w:cs/>
              <w:rPrChange w:id="31243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-ករណី</w:delText>
          </w:r>
        </w:del>
      </w:ins>
      <w:ins w:id="31244" w:author="Voeun Kuyeng" w:date="2022-08-05T17:23:00Z">
        <w:del w:id="31245" w:author="sakaria fa" w:date="2022-09-13T23:23:00Z">
          <w:r w:rsidR="00E32F96" w:rsidRPr="00B26CA9" w:rsidDel="009F52F4">
            <w:rPr>
              <w:strike/>
              <w:cs/>
              <w:rPrChange w:id="31246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មានការឆ្លើយតបពី</w:delText>
          </w:r>
        </w:del>
      </w:ins>
      <w:ins w:id="31247" w:author="Sethvannak Sam" w:date="2022-08-04T13:16:00Z">
        <w:del w:id="31248" w:author="sakaria fa" w:date="2022-09-13T23:23:00Z">
          <w:r w:rsidRPr="00B26CA9" w:rsidDel="009F52F4">
            <w:rPr>
              <w:strike/>
              <w:cs/>
              <w:rPrChange w:id="31249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ទី ១ សវនដ្ឋានមានការឆ្លើយតប ៖ ត្រូវរៀបរាប់អំពីកាលបរិច្ឆេទនៃការប្រគល់សេចក្ដីព្រាងដល់</w:delText>
          </w:r>
          <w:r w:rsidRPr="00B26CA9" w:rsidDel="009F52F4">
            <w:rPr>
              <w:strike/>
              <w:spacing w:val="-2"/>
              <w:cs/>
              <w:rPrChange w:id="3125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សវនដ្ឋាន យោបល់ និងសំណូមពររបស់សវនដ្ឋាន​​ជាលាយលក្ខណ៍អក្សរ  ឬការបង្ហាញភស្តុតាងផ្ទុយផ្សេ</w:delText>
          </w:r>
          <w:r w:rsidRPr="00B26CA9" w:rsidDel="009F52F4">
            <w:rPr>
              <w:strike/>
              <w:cs/>
              <w:rPrChange w:id="3125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ងៗ</w:delText>
          </w:r>
          <w:r w:rsidRPr="00B26CA9" w:rsidDel="009F52F4">
            <w:rPr>
              <w:strike/>
              <w:cs/>
              <w:rPrChange w:id="31252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ទៅក្នុងរបាយការណ៍សវនកម្មនេះ ដោយជៀសវាងនូវការបញ្ចូលមតិយោបល់និ​ង​ការយល់ឃើញរបស់សវនករ</w:delText>
          </w:r>
          <w:r w:rsidRPr="00B26CA9" w:rsidDel="009F52F4">
            <w:rPr>
              <w:strike/>
              <w:spacing w:val="2"/>
              <w:cs/>
              <w:rPrChange w:id="3125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ទទួលបន្ទុក។ ក្នុងនោះផងដែរ ត្រូវរៀបរាប់បង្ហាញសំណូមពរលើលទ្ធភាពសម្រាប់ការអនុវត្តអនុសាសន៍។</w:delText>
          </w:r>
          <w:r w:rsidRPr="00B26CA9" w:rsidDel="009F52F4">
            <w:rPr>
              <w:strike/>
              <w:cs/>
              <w:rPrChange w:id="31254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សវនករទទួលបន្ទុក អាចរៀបរាប់អំពីករណីទី១ នេះ ដូចគំរូខាងក្រោម៖</w:delText>
          </w:r>
        </w:del>
      </w:ins>
    </w:p>
    <w:p w14:paraId="1B9D9BCB" w14:textId="731EC5DF" w:rsidR="0032227A" w:rsidRPr="00B26CA9" w:rsidDel="009F52F4" w:rsidRDefault="0032227A">
      <w:pPr>
        <w:spacing w:after="0" w:line="218" w:lineRule="auto"/>
        <w:ind w:left="634"/>
        <w:rPr>
          <w:ins w:id="31255" w:author="Sethvannak Sam" w:date="2022-08-04T13:16:00Z"/>
          <w:del w:id="31256" w:author="sakaria fa" w:date="2022-09-13T23:23:00Z"/>
          <w:strike/>
          <w:spacing w:val="-12"/>
          <w:rPrChange w:id="31257" w:author="Sopheak Phorn" w:date="2023-08-25T15:04:00Z">
            <w:rPr>
              <w:ins w:id="31258" w:author="Sethvannak Sam" w:date="2022-08-04T13:16:00Z"/>
              <w:del w:id="31259" w:author="sakaria fa" w:date="2022-09-13T23:23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1260" w:author="Sopheak Phorn" w:date="2023-08-25T15:13:00Z">
          <w:pPr>
            <w:spacing w:after="0" w:line="232" w:lineRule="auto"/>
            <w:ind w:firstLine="720"/>
            <w:jc w:val="both"/>
          </w:pPr>
        </w:pPrChange>
      </w:pPr>
      <w:ins w:id="31261" w:author="Sethvannak Sam" w:date="2022-08-04T13:16:00Z">
        <w:del w:id="31262" w:author="sakaria fa" w:date="2022-09-13T23:23:00Z">
          <w:r w:rsidRPr="00B26CA9" w:rsidDel="009F52F4">
            <w:rPr>
              <w:strike/>
              <w:spacing w:val="-4"/>
              <w:lang w:val="ca-ES"/>
              <w:rPrChange w:id="3126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[</w:delText>
          </w:r>
          <w:r w:rsidRPr="00B26CA9" w:rsidDel="009F52F4">
            <w:rPr>
              <w:strike/>
              <w:spacing w:val="-4"/>
              <w:cs/>
              <w:rPrChange w:id="3126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អង្គភាពសវនកម្មផ្ទៃក្នុងនៃ អ.ស.ហ. បានប្រគល់សេចក្ដីព្រាងរបាយការណ៍សវនកម្មអនុលោម</w:delText>
          </w:r>
          <w:r w:rsidRPr="00B26CA9" w:rsidDel="009F52F4">
            <w:rPr>
              <w:strike/>
              <w:cs/>
              <w:rPrChange w:id="3126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ភាព  </w:delText>
          </w:r>
          <w:r w:rsidRPr="00B26CA9" w:rsidDel="009F52F4">
            <w:rPr>
              <w:strike/>
              <w:spacing w:val="-2"/>
              <w:cs/>
              <w:rPrChange w:id="3126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ជូន លោក/លោកស្រី....ដែលជាបុគ្គលទទួលបន្ទុកសម្របសម្រួលការងារសវនកម្មរបស់</w:delText>
          </w:r>
        </w:del>
      </w:ins>
      <w:ins w:id="31267" w:author="Voeun Kuyeng" w:date="2022-09-06T18:08:00Z">
        <w:del w:id="31268" w:author="sakaria fa" w:date="2022-09-13T23:23:00Z">
          <w:r w:rsidR="00274760" w:rsidRPr="00B26CA9" w:rsidDel="009F52F4">
            <w:rPr>
              <w:strike/>
              <w:spacing w:val="-2"/>
              <w:cs/>
              <w:rPrChange w:id="3126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274760" w:rsidRPr="00B26CA9" w:rsidDel="009F52F4">
            <w:rPr>
              <w:strike/>
              <w:spacing w:val="-2"/>
              <w:rPrChange w:id="31270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</w:del>
      </w:ins>
      <w:ins w:id="31271" w:author="Sethvannak Sam" w:date="2022-08-04T13:16:00Z">
        <w:del w:id="31272" w:author="sakaria fa" w:date="2022-09-13T23:23:00Z">
          <w:r w:rsidRPr="00B26CA9" w:rsidDel="009F52F4">
            <w:rPr>
              <w:strike/>
              <w:spacing w:val="-2"/>
              <w:cs/>
              <w:rPrChange w:id="3127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(សវនដ្ឋាន)</w:delText>
          </w:r>
        </w:del>
      </w:ins>
      <w:ins w:id="31274" w:author="Voeun Kuyeng" w:date="2022-09-06T18:08:00Z">
        <w:del w:id="31275" w:author="sakaria fa" w:date="2022-09-13T23:23:00Z">
          <w:r w:rsidR="00274760" w:rsidRPr="00B26CA9" w:rsidDel="009F52F4">
            <w:rPr>
              <w:strike/>
              <w:spacing w:val="-2"/>
              <w:rPrChange w:id="31276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</w:del>
      </w:ins>
      <w:ins w:id="31277" w:author="User" w:date="2022-09-10T16:43:00Z">
        <w:del w:id="31278" w:author="sakaria fa" w:date="2022-09-13T23:23:00Z">
          <w:r w:rsidR="00037905" w:rsidRPr="00B26CA9" w:rsidDel="009F52F4">
            <w:rPr>
              <w:strike/>
              <w:spacing w:val="-2"/>
              <w:cs/>
              <w:rPrChange w:id="31279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1280" w:author="Sethvannak Sam" w:date="2022-08-04T13:16:00Z">
        <w:del w:id="31281" w:author="sakaria fa" w:date="2022-09-13T23:23:00Z">
          <w:r w:rsidRPr="00B26CA9" w:rsidDel="009F52F4">
            <w:rPr>
              <w:strike/>
              <w:cs/>
              <w:rPrChange w:id="3128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កាល</w:delText>
          </w:r>
          <w:r w:rsidRPr="00B26CA9" w:rsidDel="009F52F4">
            <w:rPr>
              <w:strike/>
              <w:spacing w:val="6"/>
              <w:cs/>
              <w:rPrChange w:id="3128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ពីថ្ងៃទី... ខែ...ឆ្នាំ២០២២។ បន្ទាប់ពីបានប្រគល់នូវរបាយការណ៍សវនកម្មរបស់សវនករទទួលបន្ទុកក្នុង</w:delText>
          </w:r>
          <w:r w:rsidRPr="00B26CA9" w:rsidDel="009F52F4">
            <w:rPr>
              <w:strike/>
              <w:spacing w:val="4"/>
              <w:cs/>
              <w:rPrChange w:id="3128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រយៈពេល......</w:delText>
          </w:r>
        </w:del>
      </w:ins>
      <w:ins w:id="31285" w:author="Voeun Kuyeng" w:date="2022-09-06T18:08:00Z">
        <w:del w:id="31286" w:author="sakaria fa" w:date="2022-09-13T23:23:00Z">
          <w:r w:rsidR="00274760" w:rsidRPr="00B26CA9" w:rsidDel="009F52F4">
            <w:rPr>
              <w:strike/>
              <w:spacing w:val="4"/>
              <w:rPrChange w:id="31287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....</w:delText>
          </w:r>
        </w:del>
      </w:ins>
      <w:ins w:id="31288" w:author="Sethvannak Sam" w:date="2022-08-04T13:16:00Z">
        <w:del w:id="31289" w:author="sakaria fa" w:date="2022-09-13T23:23:00Z">
          <w:r w:rsidRPr="00B26CA9" w:rsidDel="009F52F4">
            <w:rPr>
              <w:strike/>
              <w:spacing w:val="4"/>
              <w:cs/>
              <w:rPrChange w:id="3129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. (ក្រោម ២០ថ្ងៃ នៃថ្ងៃធ្វើការ) ថ្ងៃ ដោយ</w:delText>
          </w:r>
        </w:del>
      </w:ins>
      <w:ins w:id="31291" w:author="Voeun Kuyeng" w:date="2022-08-05T17:25:00Z">
        <w:del w:id="31292" w:author="sakaria fa" w:date="2022-09-13T23:23:00Z">
          <w:r w:rsidR="007A4D01" w:rsidRPr="00B26CA9" w:rsidDel="009F52F4">
            <w:rPr>
              <w:strike/>
              <w:spacing w:val="4"/>
              <w:rPrChange w:id="31293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[</w:delText>
          </w:r>
        </w:del>
      </w:ins>
      <w:ins w:id="31294" w:author="Sethvannak Sam" w:date="2022-08-04T13:16:00Z">
        <w:del w:id="31295" w:author="sakaria fa" w:date="2022-09-13T23:23:00Z">
          <w:r w:rsidRPr="00B26CA9" w:rsidDel="009F52F4">
            <w:rPr>
              <w:strike/>
              <w:spacing w:val="4"/>
              <w:cs/>
              <w:rPrChange w:id="31296" w:author="Sopheak Phorn" w:date="2023-08-25T15:04:00Z">
                <w:rPr>
                  <w:rFonts w:ascii="Khmer MEF1" w:hAnsi="Khmer MEF1" w:cs="Khmer MEF1"/>
                  <w:b/>
                  <w:bCs/>
                  <w:i/>
                  <w:iCs/>
                  <w:spacing w:val="-4"/>
                  <w:sz w:val="24"/>
                  <w:szCs w:val="24"/>
                  <w:cs/>
                </w:rPr>
              </w:rPrChange>
            </w:rPr>
            <w:delText>(សវនដ្ឋាន</w:delText>
          </w:r>
        </w:del>
      </w:ins>
      <w:ins w:id="31297" w:author="Voeun Kuyeng" w:date="2022-08-05T17:25:00Z">
        <w:del w:id="31298" w:author="sakaria fa" w:date="2022-09-13T23:23:00Z">
          <w:r w:rsidR="007A4D01" w:rsidRPr="00B26CA9" w:rsidDel="009F52F4">
            <w:rPr>
              <w:strike/>
              <w:spacing w:val="4"/>
              <w:rPrChange w:id="31299" w:author="Sopheak Phorn" w:date="2023-08-25T15:04:00Z">
                <w:rPr>
                  <w:rFonts w:ascii="Khmer MEF1" w:hAnsi="Khmer MEF1" w:cs="Khmer MEF1"/>
                  <w:b/>
                  <w:bCs/>
                  <w:i/>
                  <w:iCs/>
                  <w:sz w:val="24"/>
                  <w:szCs w:val="24"/>
                </w:rPr>
              </w:rPrChange>
            </w:rPr>
            <w:delText>]</w:delText>
          </w:r>
        </w:del>
      </w:ins>
      <w:ins w:id="31300" w:author="User" w:date="2022-09-10T16:44:00Z">
        <w:del w:id="31301" w:author="sakaria fa" w:date="2022-09-13T23:23:00Z">
          <w:r w:rsidR="00037905" w:rsidRPr="00B26CA9" w:rsidDel="009F52F4">
            <w:rPr>
              <w:strike/>
              <w:spacing w:val="4"/>
              <w:cs/>
              <w:rPrChange w:id="31302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1303" w:author="Sethvannak Sam" w:date="2022-08-04T13:16:00Z">
        <w:del w:id="31304" w:author="sakaria fa" w:date="2022-09-13T23:23:00Z">
          <w:r w:rsidRPr="00B26CA9" w:rsidDel="009F52F4">
            <w:rPr>
              <w:strike/>
              <w:spacing w:val="4"/>
              <w:cs/>
              <w:rPrChange w:id="31305" w:author="Sopheak Phorn" w:date="2023-08-25T15:04:00Z">
                <w:rPr>
                  <w:rFonts w:ascii="Khmer MEF1" w:hAnsi="Khmer MEF1" w:cs="Khmer MEF1"/>
                  <w:b/>
                  <w:bCs/>
                  <w:i/>
                  <w:iCs/>
                  <w:spacing w:val="-4"/>
                  <w:sz w:val="24"/>
                  <w:szCs w:val="24"/>
                  <w:cs/>
                </w:rPr>
              </w:rPrChange>
            </w:rPr>
            <w:delText>) បានលើកឡើងនូវមតិយោបល់ និង</w:delText>
          </w:r>
          <w:r w:rsidRPr="00B26CA9" w:rsidDel="009F52F4">
            <w:rPr>
              <w:strike/>
              <w:spacing w:val="-4"/>
              <w:cs/>
              <w:rPrChange w:id="31306" w:author="Sopheak Phorn" w:date="2023-08-25T15:04:00Z">
                <w:rPr>
                  <w:rFonts w:ascii="Khmer MEF1" w:hAnsi="Khmer MEF1" w:cs="Khmer MEF1"/>
                  <w:b/>
                  <w:bCs/>
                  <w:i/>
                  <w:iCs/>
                  <w:spacing w:val="-4"/>
                  <w:sz w:val="24"/>
                  <w:szCs w:val="24"/>
                  <w:cs/>
                </w:rPr>
              </w:rPrChange>
            </w:rPr>
            <w:delText>សំណូមពរ លើ...............</w:delText>
          </w:r>
        </w:del>
      </w:ins>
      <w:ins w:id="31307" w:author="Voeun Kuyeng" w:date="2022-08-05T17:26:00Z">
        <w:del w:id="31308" w:author="sakaria fa" w:date="2022-09-13T23:23:00Z">
          <w:r w:rsidR="007A4D01" w:rsidRPr="00B26CA9" w:rsidDel="009F52F4">
            <w:rPr>
              <w:strike/>
              <w:spacing w:val="-4"/>
              <w:cs/>
              <w:lang w:val="ca-ES"/>
              <w:rPrChange w:id="3130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ឬ</w:delText>
          </w:r>
        </w:del>
      </w:ins>
      <w:ins w:id="31310" w:author="Sethvannak Sam" w:date="2022-08-04T13:16:00Z">
        <w:del w:id="31311" w:author="sakaria fa" w:date="2022-09-13T23:23:00Z">
          <w:r w:rsidRPr="00B26CA9" w:rsidDel="009F52F4">
            <w:rPr>
              <w:strike/>
              <w:spacing w:val="-4"/>
              <w:cs/>
              <w:rPrChange w:id="31312" w:author="Sopheak Phorn" w:date="2023-08-25T15:04:00Z">
                <w:rPr>
                  <w:rFonts w:ascii="Khmer MEF1" w:hAnsi="Khmer MEF1" w:cs="Khmer MEF1"/>
                  <w:b/>
                  <w:bCs/>
                  <w:i/>
                  <w:iCs/>
                  <w:spacing w:val="-4"/>
                  <w:sz w:val="24"/>
                  <w:szCs w:val="24"/>
                  <w:cs/>
                </w:rPr>
              </w:rPrChange>
            </w:rPr>
            <w:delText xml:space="preserve">/ </w:delText>
          </w:r>
        </w:del>
      </w:ins>
      <w:ins w:id="31313" w:author="Voeun Kuyeng" w:date="2022-08-05T17:26:00Z">
        <w:del w:id="31314" w:author="sakaria fa" w:date="2022-09-13T23:23:00Z">
          <w:r w:rsidR="007A4D01" w:rsidRPr="00B26CA9" w:rsidDel="009F52F4">
            <w:rPr>
              <w:strike/>
              <w:spacing w:val="-4"/>
              <w:rPrChange w:id="31315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[</w:delText>
          </w:r>
          <w:r w:rsidR="007A4D01" w:rsidRPr="00B26CA9" w:rsidDel="009F52F4">
            <w:rPr>
              <w:strike/>
              <w:spacing w:val="-4"/>
              <w:cs/>
              <w:rPrChange w:id="31316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="007A4D01" w:rsidRPr="00B26CA9" w:rsidDel="009F52F4">
            <w:rPr>
              <w:strike/>
              <w:spacing w:val="-4"/>
              <w:rPrChange w:id="31317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]</w:delText>
          </w:r>
        </w:del>
      </w:ins>
      <w:ins w:id="31318" w:author="User" w:date="2022-09-10T16:44:00Z">
        <w:del w:id="31319" w:author="sakaria fa" w:date="2022-09-13T23:23:00Z">
          <w:r w:rsidR="00037905" w:rsidRPr="00B26CA9" w:rsidDel="009F52F4">
            <w:rPr>
              <w:strike/>
              <w:spacing w:val="-4"/>
              <w:cs/>
              <w:rPrChange w:id="3132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1321" w:author="Voeun Kuyeng" w:date="2022-08-05T17:26:00Z">
        <w:del w:id="31322" w:author="sakaria fa" w:date="2022-09-13T23:23:00Z">
          <w:r w:rsidR="007A4D01" w:rsidRPr="00B26CA9" w:rsidDel="009F52F4">
            <w:rPr>
              <w:strike/>
              <w:spacing w:val="-4"/>
              <w:cs/>
              <w:rPrChange w:id="31323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324" w:author="Sethvannak Sam" w:date="2022-08-04T13:16:00Z">
        <w:del w:id="31325" w:author="sakaria fa" w:date="2022-09-13T23:23:00Z">
          <w:r w:rsidRPr="00B26CA9" w:rsidDel="009F52F4">
            <w:rPr>
              <w:strike/>
              <w:spacing w:val="-4"/>
              <w:cs/>
              <w:rPrChange w:id="31326" w:author="Sopheak Phorn" w:date="2023-08-25T15:04:00Z">
                <w:rPr>
                  <w:rFonts w:ascii="Khmer MEF1" w:hAnsi="Khmer MEF1" w:cs="Khmer MEF1"/>
                  <w:b/>
                  <w:bCs/>
                  <w:i/>
                  <w:iCs/>
                  <w:spacing w:val="-4"/>
                  <w:sz w:val="24"/>
                  <w:szCs w:val="24"/>
                  <w:cs/>
                </w:rPr>
              </w:rPrChange>
            </w:rPr>
            <w:delText>(សវនដ្ឋាន) បានបង្ហាញនូវភស្តុតាងផ្ទុយលើការសន្និដ្ឋានរបស់សវនករទទួលបន្ទុកលើប្រធានបទទី...</w:delText>
          </w:r>
        </w:del>
      </w:ins>
      <w:ins w:id="31327" w:author="Voeun Kuyeng" w:date="2022-08-05T17:26:00Z">
        <w:del w:id="31328" w:author="sakaria fa" w:date="2022-09-13T23:23:00Z">
          <w:r w:rsidR="007A4D01" w:rsidRPr="00B26CA9" w:rsidDel="009F52F4">
            <w:rPr>
              <w:strike/>
              <w:spacing w:val="-4"/>
              <w:cs/>
              <w:rPrChange w:id="3132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..</w:delText>
          </w:r>
        </w:del>
      </w:ins>
      <w:ins w:id="31330" w:author="Sethvannak Sam" w:date="2022-08-04T13:16:00Z">
        <w:del w:id="31331" w:author="sakaria fa" w:date="2022-09-13T23:23:00Z">
          <w:r w:rsidRPr="00B26CA9" w:rsidDel="009F52F4">
            <w:rPr>
              <w:strike/>
              <w:spacing w:val="-4"/>
              <w:cs/>
              <w:rPrChange w:id="31332" w:author="Sopheak Phorn" w:date="2023-08-25T15:04:00Z">
                <w:rPr>
                  <w:rFonts w:ascii="Khmer MEF1" w:hAnsi="Khmer MEF1" w:cs="Khmer MEF1"/>
                  <w:b/>
                  <w:bCs/>
                  <w:i/>
                  <w:iCs/>
                  <w:spacing w:val="-4"/>
                  <w:sz w:val="24"/>
                  <w:szCs w:val="24"/>
                  <w:cs/>
                </w:rPr>
              </w:rPrChange>
            </w:rPr>
            <w:delText xml:space="preserve"> ដែលក្នុងនោះ.</w:delText>
          </w:r>
        </w:del>
      </w:ins>
      <w:ins w:id="31333" w:author="Voeun Kuyeng" w:date="2022-08-05T17:26:00Z">
        <w:del w:id="31334" w:author="sakaria fa" w:date="2022-09-13T23:23:00Z">
          <w:r w:rsidR="007A4D01" w:rsidRPr="00B26CA9" w:rsidDel="009F52F4">
            <w:rPr>
              <w:strike/>
              <w:spacing w:val="-4"/>
              <w:cs/>
              <w:rPrChange w:id="3133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.....</w:delText>
          </w:r>
        </w:del>
      </w:ins>
      <w:ins w:id="31336" w:author="Sethvannak Sam" w:date="2022-08-04T13:16:00Z">
        <w:del w:id="31337" w:author="sakaria fa" w:date="2022-09-13T23:23:00Z">
          <w:r w:rsidRPr="00B26CA9" w:rsidDel="009F52F4">
            <w:rPr>
              <w:strike/>
              <w:spacing w:val="-4"/>
              <w:cs/>
              <w:rPrChange w:id="3133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......។ បន្ថែមពីនេះ ពាក់ព័ន្ធនឹងអនុសាសន៍របស់សវនករ</w:delText>
          </w:r>
          <w:r w:rsidRPr="00B26CA9" w:rsidDel="009F52F4">
            <w:rPr>
              <w:strike/>
              <w:cs/>
              <w:rPrChange w:id="3133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លើ</w:delText>
          </w:r>
          <w:r w:rsidRPr="00B26CA9" w:rsidDel="009F52F4">
            <w:rPr>
              <w:strike/>
              <w:spacing w:val="-12"/>
              <w:cs/>
              <w:rPrChange w:id="3134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ប្រធានបទទី..... </w:delText>
          </w:r>
        </w:del>
      </w:ins>
      <w:ins w:id="31341" w:author="Voeun Kuyeng" w:date="2022-08-05T17:26:00Z">
        <w:del w:id="31342" w:author="sakaria fa" w:date="2022-09-13T23:23:00Z">
          <w:r w:rsidR="007A4D01" w:rsidRPr="00B26CA9" w:rsidDel="009F52F4">
            <w:rPr>
              <w:strike/>
              <w:spacing w:val="-12"/>
              <w:rPrChange w:id="31343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[</w:delText>
          </w:r>
        </w:del>
      </w:ins>
      <w:ins w:id="31344" w:author="Sethvannak Sam" w:date="2022-08-04T13:16:00Z">
        <w:del w:id="31345" w:author="sakaria fa" w:date="2022-09-13T23:23:00Z">
          <w:r w:rsidRPr="00B26CA9" w:rsidDel="009F52F4">
            <w:rPr>
              <w:strike/>
              <w:spacing w:val="-12"/>
              <w:cs/>
              <w:rPrChange w:id="3134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(សវនដ្ឋាន</w:delText>
          </w:r>
        </w:del>
      </w:ins>
      <w:ins w:id="31347" w:author="Voeun Kuyeng" w:date="2022-08-05T17:26:00Z">
        <w:del w:id="31348" w:author="sakaria fa" w:date="2022-09-13T23:23:00Z">
          <w:r w:rsidR="007A4D01" w:rsidRPr="00B26CA9" w:rsidDel="009F52F4">
            <w:rPr>
              <w:strike/>
              <w:spacing w:val="-12"/>
              <w:rPrChange w:id="31349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]</w:delText>
          </w:r>
        </w:del>
      </w:ins>
      <w:ins w:id="31350" w:author="Sethvannak Sam" w:date="2022-08-04T13:16:00Z">
        <w:del w:id="31351" w:author="sakaria fa" w:date="2022-09-13T23:23:00Z">
          <w:r w:rsidRPr="00B26CA9" w:rsidDel="009F52F4">
            <w:rPr>
              <w:strike/>
              <w:spacing w:val="-12"/>
              <w:cs/>
              <w:rPrChange w:id="3135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) បានស្នើសុំកំណត់ការតាមដានអនុសាសន៍ទៅ </w:delText>
          </w:r>
        </w:del>
      </w:ins>
      <w:ins w:id="31353" w:author="Voeun Kuyeng" w:date="2022-09-06T18:09:00Z">
        <w:del w:id="31354" w:author="sakaria fa" w:date="2022-09-13T23:23:00Z">
          <w:r w:rsidR="00274760" w:rsidRPr="00B26CA9" w:rsidDel="009F52F4">
            <w:rPr>
              <w:strike/>
              <w:spacing w:val="-12"/>
              <w:rPrChange w:id="31355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[</w:delText>
          </w:r>
        </w:del>
      </w:ins>
      <w:ins w:id="31356" w:author="Sethvannak Sam" w:date="2022-08-04T13:16:00Z">
        <w:del w:id="31357" w:author="sakaria fa" w:date="2022-09-13T23:23:00Z">
          <w:r w:rsidRPr="00B26CA9" w:rsidDel="009F52F4">
            <w:rPr>
              <w:strike/>
              <w:spacing w:val="-12"/>
              <w:cs/>
              <w:rPrChange w:id="3135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(សប្ដាហ៍ណាមួយ ក្នុងខែណាមួយ)</w:delText>
          </w:r>
        </w:del>
      </w:ins>
      <w:ins w:id="31359" w:author="Voeun Kuyeng" w:date="2022-09-06T18:09:00Z">
        <w:del w:id="31360" w:author="sakaria fa" w:date="2022-09-13T23:23:00Z">
          <w:r w:rsidR="00274760" w:rsidRPr="00B26CA9" w:rsidDel="009F52F4">
            <w:rPr>
              <w:strike/>
              <w:spacing w:val="-12"/>
              <w:rPrChange w:id="31361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]</w:delText>
          </w:r>
        </w:del>
      </w:ins>
      <w:ins w:id="31362" w:author="Sethvannak Sam" w:date="2022-08-04T13:16:00Z">
        <w:del w:id="31363" w:author="sakaria fa" w:date="2022-09-13T23:23:00Z">
          <w:r w:rsidRPr="00B26CA9" w:rsidDel="009F52F4">
            <w:rPr>
              <w:strike/>
              <w:spacing w:val="-12"/>
              <w:cs/>
              <w:rPrChange w:id="3136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1365" w:author="socheata.ol@hotmail.com" w:date="2022-09-04T18:30:00Z">
        <w:del w:id="31366" w:author="sakaria fa" w:date="2022-09-13T23:23:00Z">
          <w:r w:rsidR="008A34BB" w:rsidRPr="00B26CA9" w:rsidDel="009F52F4">
            <w:rPr>
              <w:strike/>
              <w:spacing w:val="-12"/>
              <w:rPrChange w:id="31367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]</w:delText>
          </w:r>
        </w:del>
      </w:ins>
      <w:ins w:id="31368" w:author="Sethvannak Sam" w:date="2022-08-04T13:16:00Z">
        <w:del w:id="31369" w:author="sakaria fa" w:date="2022-09-13T23:23:00Z">
          <w:r w:rsidRPr="00B26CA9" w:rsidDel="009F52F4">
            <w:rPr>
              <w:strike/>
              <w:spacing w:val="-12"/>
              <w:cs/>
              <w:rPrChange w:id="3137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086E71AC" w14:textId="4E813EF3" w:rsidR="0032227A" w:rsidRPr="00B26CA9" w:rsidDel="009F52F4" w:rsidRDefault="0032227A">
      <w:pPr>
        <w:spacing w:after="0" w:line="218" w:lineRule="auto"/>
        <w:ind w:left="634"/>
        <w:rPr>
          <w:ins w:id="31371" w:author="Sethvannak Sam" w:date="2022-08-04T13:16:00Z"/>
          <w:del w:id="31372" w:author="sakaria fa" w:date="2022-09-13T23:23:00Z"/>
          <w:strike/>
          <w:cs/>
          <w:rPrChange w:id="31373" w:author="Sopheak Phorn" w:date="2023-08-25T15:04:00Z">
            <w:rPr>
              <w:ins w:id="31374" w:author="Sethvannak Sam" w:date="2022-08-04T13:16:00Z"/>
              <w:del w:id="31375" w:author="sakaria fa" w:date="2022-09-13T23:23:00Z"/>
              <w:rFonts w:ascii="Khmer MEF1" w:hAnsi="Khmer MEF1" w:cs="Khmer MEF1"/>
              <w:cs/>
            </w:rPr>
          </w:rPrChange>
        </w:rPr>
        <w:pPrChange w:id="31376" w:author="Sopheak Phorn" w:date="2023-08-25T15:13:00Z">
          <w:pPr>
            <w:pStyle w:val="NormalWeb"/>
            <w:ind w:firstLine="720"/>
            <w:jc w:val="both"/>
          </w:pPr>
        </w:pPrChange>
      </w:pPr>
      <w:ins w:id="31377" w:author="Sethvannak Sam" w:date="2022-08-04T13:16:00Z">
        <w:del w:id="31378" w:author="sakaria fa" w:date="2022-09-13T23:23:00Z">
          <w:r w:rsidRPr="00B26CA9" w:rsidDel="009F52F4">
            <w:rPr>
              <w:rFonts w:eastAsia="Times New Roman"/>
              <w:strike/>
              <w:spacing w:val="2"/>
              <w:cs/>
              <w:rPrChange w:id="31379" w:author="Sopheak Phorn" w:date="2023-08-25T15:04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-ករណី</w:delText>
          </w:r>
        </w:del>
      </w:ins>
      <w:ins w:id="31380" w:author="Voeun Kuyeng" w:date="2022-08-05T17:29:00Z">
        <w:del w:id="31381" w:author="sakaria fa" w:date="2022-09-13T23:23:00Z">
          <w:r w:rsidR="007A4D01" w:rsidRPr="00B26CA9" w:rsidDel="009F52F4">
            <w:rPr>
              <w:rFonts w:eastAsia="Times New Roman"/>
              <w:strike/>
              <w:spacing w:val="2"/>
              <w:cs/>
              <w:rPrChange w:id="31382" w:author="Sopheak Phorn" w:date="2023-08-25T15:04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មិនមានការឆ្លើយតប</w:delText>
          </w:r>
          <w:r w:rsidR="007A4D01" w:rsidRPr="00B26CA9" w:rsidDel="009F52F4">
            <w:rPr>
              <w:rFonts w:eastAsia="Times New Roman"/>
              <w:strike/>
              <w:spacing w:val="2"/>
              <w:cs/>
              <w:lang w:val="ca-ES"/>
              <w:rPrChange w:id="31383" w:author="Sopheak Phorn" w:date="2023-08-25T15:04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ពី</w:delText>
          </w:r>
        </w:del>
      </w:ins>
      <w:ins w:id="31384" w:author="Sethvannak Sam" w:date="2022-08-04T13:16:00Z">
        <w:del w:id="31385" w:author="sakaria fa" w:date="2022-09-13T23:23:00Z">
          <w:r w:rsidRPr="00B26CA9" w:rsidDel="009F52F4">
            <w:rPr>
              <w:rFonts w:eastAsia="Times New Roman"/>
              <w:strike/>
              <w:spacing w:val="2"/>
              <w:cs/>
              <w:rPrChange w:id="31386" w:author="Sopheak Phorn" w:date="2023-08-25T15:04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ទី ២ សវនដ្ឋានមិនមានការឆ្លើយតប ៖ ត្រូវសរសេរអំពីកាលបរិច្ឆេទនៃការទទួលរបាយការណ៍</w:delText>
          </w:r>
          <w:r w:rsidRPr="00B26CA9" w:rsidDel="009F52F4">
            <w:rPr>
              <w:rFonts w:eastAsia="Times New Roman"/>
              <w:strike/>
              <w:spacing w:val="-4"/>
              <w:cs/>
              <w:rPrChange w:id="31387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សវនកម្មរបស់សវនករទទួលបន្ទុក ការមិនមានមតិយោបល់ឬសំណូមពររបស់សវនដ្ឋាន ឬការមិនទទួលបាន</w:delText>
          </w:r>
          <w:r w:rsidRPr="00B26CA9" w:rsidDel="009F52F4">
            <w:rPr>
              <w:rFonts w:eastAsia="Times New Roman"/>
              <w:strike/>
              <w:cs/>
              <w:rPrChange w:id="31388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ការផ្ដល់មតិយោបល់ ឬសំណូរមពរ ក្នុងរយៈពេល ២០ ថ្ងៃ ដែលសន្មត់បានថា​ សវនដ្ឋានឯកភាព លើខ្លឹម</w:delText>
          </w:r>
          <w:r w:rsidRPr="00B26CA9" w:rsidDel="009F52F4">
            <w:rPr>
              <w:rFonts w:eastAsia="Times New Roman"/>
              <w:strike/>
              <w:spacing w:val="-4"/>
              <w:cs/>
              <w:rPrChange w:id="31389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សារនៃរបាយការណ៍សវនកម្ម​។ </w:delText>
          </w:r>
          <w:r w:rsidRPr="00B26CA9" w:rsidDel="009F52F4">
            <w:rPr>
              <w:rFonts w:eastAsia="Times New Roman"/>
              <w:strike/>
              <w:cs/>
              <w:lang w:val="ca-ES"/>
              <w:rPrChange w:id="31390" w:author="Sopheak Phorn" w:date="2023-08-25T15:04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សវនករទទួលបន្ទុក អាចរៀបរាប់អំពី</w:delText>
          </w:r>
          <w:r w:rsidRPr="00B26CA9" w:rsidDel="009F52F4">
            <w:rPr>
              <w:rFonts w:eastAsia="Times New Roman"/>
              <w:strike/>
              <w:cs/>
              <w:rPrChange w:id="31391" w:author="Sopheak Phorn" w:date="2023-08-25T15:04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ករណី</w:delText>
          </w:r>
          <w:r w:rsidRPr="00B26CA9" w:rsidDel="009F52F4">
            <w:rPr>
              <w:rFonts w:eastAsia="Times New Roman"/>
              <w:strike/>
              <w:cs/>
              <w:lang w:val="ca-ES"/>
              <w:rPrChange w:id="31392" w:author="Sopheak Phorn" w:date="2023-08-25T15:04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ទី២ នេះ ដូចគំរូខាងក្រោម៖</w:delText>
          </w:r>
        </w:del>
      </w:ins>
    </w:p>
    <w:p w14:paraId="100B8C6F" w14:textId="2AAD084C" w:rsidR="0032227A" w:rsidRPr="005A3279" w:rsidDel="00FF3DA9" w:rsidRDefault="0032227A">
      <w:pPr>
        <w:spacing w:after="0" w:line="218" w:lineRule="auto"/>
        <w:ind w:left="634"/>
        <w:rPr>
          <w:del w:id="31393" w:author="Kem Sereyboth" w:date="2023-07-11T11:10:00Z"/>
          <w:rFonts w:ascii="Khmer MEF2" w:hAnsi="Khmer MEF2" w:cs="Khmer MEF2"/>
          <w:lang w:val="ca-ES"/>
        </w:rPr>
        <w:pPrChange w:id="31394" w:author="Sopheak Phorn" w:date="2023-08-25T15:13:00Z">
          <w:pPr>
            <w:pStyle w:val="Heading1"/>
          </w:pPr>
        </w:pPrChange>
      </w:pPr>
      <w:ins w:id="31395" w:author="Sethvannak Sam" w:date="2022-08-04T13:16:00Z">
        <w:del w:id="31396" w:author="Kem Sereyboth" w:date="2023-07-11T11:10:00Z">
          <w:r w:rsidRPr="00B26CA9" w:rsidDel="00FF3DA9">
            <w:rPr>
              <w:rFonts w:eastAsiaTheme="majorEastAsia"/>
              <w:strike/>
              <w:spacing w:val="-4"/>
              <w:sz w:val="28"/>
              <w:szCs w:val="45"/>
              <w:rPrChange w:id="31397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-4"/>
                  <w:sz w:val="24"/>
                  <w:szCs w:val="24"/>
                </w:rPr>
              </w:rPrChange>
            </w:rPr>
            <w:delText>[</w:delText>
          </w:r>
          <w:r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1398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-4"/>
                  <w:sz w:val="24"/>
                  <w:szCs w:val="24"/>
                  <w:cs/>
                </w:rPr>
              </w:rPrChange>
            </w:rPr>
            <w:delText>របាយការណ៍សវនកម្មរបស់សវនករទទួលបន្ទុក បានប្រគល់ជូន លោក/លោកស្រី....ដែលជាមន្រ្តីទទួលបន្ទុកការងារសវនកម្មរបស់</w:delText>
          </w:r>
        </w:del>
      </w:ins>
      <w:ins w:id="31399" w:author="Voeun Kuyeng" w:date="2022-08-05T17:30:00Z">
        <w:del w:id="31400" w:author="Kem Sereyboth" w:date="2023-07-11T11:10:00Z">
          <w:r w:rsidR="007A4D01" w:rsidRPr="00B26CA9" w:rsidDel="00FF3DA9">
            <w:rPr>
              <w:rFonts w:eastAsiaTheme="majorEastAsia"/>
              <w:strike/>
              <w:spacing w:val="-4"/>
              <w:sz w:val="28"/>
              <w:szCs w:val="45"/>
              <w:rPrChange w:id="31401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-4"/>
                  <w:sz w:val="24"/>
                  <w:szCs w:val="24"/>
                </w:rPr>
              </w:rPrChange>
            </w:rPr>
            <w:delText xml:space="preserve"> </w:delText>
          </w:r>
          <w:r w:rsidR="007A4D01" w:rsidRPr="00B26CA9" w:rsidDel="00FF3DA9">
            <w:rPr>
              <w:rFonts w:eastAsiaTheme="majorEastAsia"/>
              <w:strike/>
              <w:spacing w:val="4"/>
              <w:sz w:val="28"/>
              <w:szCs w:val="45"/>
              <w:rPrChange w:id="31402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</w:rPr>
              </w:rPrChange>
            </w:rPr>
            <w:delText>[</w:delText>
          </w:r>
          <w:r w:rsidR="007A4D01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1403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="007A4D01" w:rsidRPr="00B26CA9" w:rsidDel="00FF3DA9">
            <w:rPr>
              <w:rFonts w:eastAsiaTheme="majorEastAsia"/>
              <w:strike/>
              <w:spacing w:val="4"/>
              <w:sz w:val="28"/>
              <w:szCs w:val="45"/>
              <w:rPrChange w:id="31404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</w:rPr>
              </w:rPrChange>
            </w:rPr>
            <w:delText>]</w:delText>
          </w:r>
        </w:del>
      </w:ins>
      <w:ins w:id="31405" w:author="User" w:date="2022-09-10T16:45:00Z">
        <w:del w:id="31406" w:author="Kem Sereyboth" w:date="2023-07-11T11:10:00Z">
          <w:r w:rsidR="00810CA8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1407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1408" w:author="Voeun Kuyeng" w:date="2022-08-05T17:30:00Z">
        <w:del w:id="31409" w:author="Kem Sereyboth" w:date="2023-07-11T11:10:00Z">
          <w:r w:rsidR="007A4D01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1410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411" w:author="Sethvannak Sam" w:date="2022-08-04T13:16:00Z">
        <w:del w:id="31412" w:author="Kem Sereyboth" w:date="2023-07-11T11:10:00Z">
          <w:r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1413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-4"/>
                  <w:sz w:val="24"/>
                  <w:szCs w:val="24"/>
                  <w:cs/>
                </w:rPr>
              </w:rPrChange>
            </w:rPr>
            <w:delText xml:space="preserve">(សវនដ្ឋាន) កាលពីថ្ងៃទី... ខែ...ឆ្នាំ២០២២។ បន្ទាប់ពីបាន ប្រគល់នូវរបាយការណ៍សវនកម្មរបស់សវនករទទួលបន្ទុកក្នុងរយៈពេល....... (ក្រោម ២០ថ្ងៃ នៃថ្ងៃធ្វើការ) ថ្ងៃ សវនដ្ឋានបានបញ្ជាក់ថាមិនមានមតិយោបល់ ឬសំណូមពរនោះទេ </w:delText>
          </w:r>
        </w:del>
      </w:ins>
      <w:ins w:id="31414" w:author="Voeun Kuyeng" w:date="2022-08-05T17:31:00Z">
        <w:del w:id="31415" w:author="Kem Sereyboth" w:date="2023-07-11T11:10:00Z">
          <w:r w:rsidR="00F3372C"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1416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-4"/>
                  <w:sz w:val="24"/>
                  <w:szCs w:val="24"/>
                  <w:cs/>
                </w:rPr>
              </w:rPrChange>
            </w:rPr>
            <w:delText>ឬ</w:delText>
          </w:r>
        </w:del>
      </w:ins>
      <w:ins w:id="31417" w:author="Sethvannak Sam" w:date="2022-08-04T13:16:00Z">
        <w:del w:id="31418" w:author="Kem Sereyboth" w:date="2023-07-11T11:10:00Z">
          <w:r w:rsidRPr="00B26CA9" w:rsidDel="00FF3DA9">
            <w:rPr>
              <w:rFonts w:eastAsiaTheme="majorEastAsia"/>
              <w:strike/>
              <w:spacing w:val="-4"/>
              <w:sz w:val="28"/>
              <w:szCs w:val="45"/>
              <w:rPrChange w:id="31419" w:author="Sopheak Phorn" w:date="2023-08-25T15:04:00Z">
                <w:rPr>
                  <w:rFonts w:ascii="Khmer MEF1" w:hAnsi="Khmer MEF1" w:cs="Khmer MEF1"/>
                  <w:b w:val="0"/>
                  <w:bCs w:val="0"/>
                  <w:i/>
                  <w:iCs/>
                  <w:spacing w:val="-4"/>
                  <w:sz w:val="24"/>
                  <w:szCs w:val="24"/>
                </w:rPr>
              </w:rPrChange>
            </w:rPr>
            <w:delText xml:space="preserve">/ </w:delText>
          </w:r>
          <w:r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1420" w:author="Sopheak Phorn" w:date="2023-08-25T15:04:00Z">
                <w:rPr>
                  <w:rFonts w:ascii="Khmer MEF1" w:hAnsi="Khmer MEF1" w:cs="Khmer MEF1"/>
                  <w:b w:val="0"/>
                  <w:bCs w:val="0"/>
                  <w:i/>
                  <w:iCs/>
                  <w:spacing w:val="-4"/>
                  <w:sz w:val="24"/>
                  <w:szCs w:val="24"/>
                  <w:cs/>
                </w:rPr>
              </w:rPrChange>
            </w:rPr>
            <w:delText xml:space="preserve">សវនករទទួលបន្ទុកមិនបានទទួលនូវមតិយោបល់ ឬសំណូមពរណាមួយពី </w:delText>
          </w:r>
        </w:del>
      </w:ins>
      <w:ins w:id="31421" w:author="Voeun Kuyeng" w:date="2022-08-05T17:31:00Z">
        <w:del w:id="31422" w:author="Kem Sereyboth" w:date="2023-07-11T11:10:00Z">
          <w:r w:rsidR="00F3372C" w:rsidRPr="00B26CA9" w:rsidDel="00FF3DA9">
            <w:rPr>
              <w:rFonts w:eastAsiaTheme="majorEastAsia"/>
              <w:strike/>
              <w:spacing w:val="4"/>
              <w:sz w:val="28"/>
              <w:szCs w:val="45"/>
              <w:rPrChange w:id="31423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</w:rPr>
              </w:rPrChange>
            </w:rPr>
            <w:delText>[</w:delText>
          </w:r>
          <w:r w:rsidR="00F3372C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1424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="00F3372C" w:rsidRPr="00B26CA9" w:rsidDel="00FF3DA9">
            <w:rPr>
              <w:rFonts w:eastAsiaTheme="majorEastAsia"/>
              <w:strike/>
              <w:spacing w:val="4"/>
              <w:sz w:val="28"/>
              <w:szCs w:val="45"/>
              <w:rPrChange w:id="31425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</w:rPr>
              </w:rPrChange>
            </w:rPr>
            <w:delText>]</w:delText>
          </w:r>
        </w:del>
      </w:ins>
      <w:ins w:id="31426" w:author="User" w:date="2022-09-10T16:46:00Z">
        <w:del w:id="31427" w:author="Kem Sereyboth" w:date="2023-07-11T11:10:00Z">
          <w:r w:rsidR="00810CA8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1428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1429" w:author="Voeun Kuyeng" w:date="2022-08-05T17:31:00Z">
        <w:del w:id="31430" w:author="Kem Sereyboth" w:date="2023-07-11T11:10:00Z">
          <w:r w:rsidR="00F3372C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1431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432" w:author="Sethvannak Sam" w:date="2022-08-04T13:16:00Z">
        <w:del w:id="31433" w:author="Kem Sereyboth" w:date="2023-07-11T11:10:00Z">
          <w:r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1434" w:author="Sopheak Phorn" w:date="2023-08-25T15:04:00Z">
                <w:rPr>
                  <w:rFonts w:ascii="Khmer MEF1" w:hAnsi="Khmer MEF1" w:cs="Khmer MEF1"/>
                  <w:b w:val="0"/>
                  <w:bCs w:val="0"/>
                  <w:i/>
                  <w:iCs/>
                  <w:spacing w:val="-4"/>
                  <w:sz w:val="24"/>
                  <w:szCs w:val="24"/>
                  <w:cs/>
                </w:rPr>
              </w:rPrChange>
            </w:rPr>
            <w:delText>(សវនដ្ឋាន) នោះទេ ដែលនេះ</w:delText>
          </w:r>
        </w:del>
      </w:ins>
      <w:ins w:id="31435" w:author="Voeun Kuyeng" w:date="2022-08-05T17:32:00Z">
        <w:del w:id="31436" w:author="Kem Sereyboth" w:date="2023-07-11T11:10:00Z">
          <w:r w:rsidR="00F3372C"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1437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-4"/>
                  <w:sz w:val="24"/>
                  <w:szCs w:val="24"/>
                  <w:cs/>
                </w:rPr>
              </w:rPrChange>
            </w:rPr>
            <w:delText>សវនករទទួលបន្ទុកអាច</w:delText>
          </w:r>
        </w:del>
      </w:ins>
      <w:ins w:id="31438" w:author="Sethvannak Sam" w:date="2022-08-04T13:16:00Z">
        <w:del w:id="31439" w:author="Kem Sereyboth" w:date="2023-07-11T11:10:00Z">
          <w:r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1440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-4"/>
                  <w:sz w:val="24"/>
                  <w:szCs w:val="24"/>
                  <w:cs/>
                </w:rPr>
              </w:rPrChange>
            </w:rPr>
            <w:delText xml:space="preserve">សន្មតបានថា </w:delText>
          </w:r>
        </w:del>
      </w:ins>
      <w:ins w:id="31441" w:author="Voeun Kuyeng" w:date="2022-08-05T17:31:00Z">
        <w:del w:id="31442" w:author="Kem Sereyboth" w:date="2023-07-11T11:10:00Z">
          <w:r w:rsidR="00F3372C" w:rsidRPr="00B26CA9" w:rsidDel="00FF3DA9">
            <w:rPr>
              <w:rFonts w:eastAsiaTheme="majorEastAsia"/>
              <w:strike/>
              <w:spacing w:val="4"/>
              <w:sz w:val="28"/>
              <w:szCs w:val="45"/>
              <w:rPrChange w:id="31443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</w:rPr>
              </w:rPrChange>
            </w:rPr>
            <w:delText>[</w:delText>
          </w:r>
          <w:r w:rsidR="00F3372C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1444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="00F3372C" w:rsidRPr="00B26CA9" w:rsidDel="00FF3DA9">
            <w:rPr>
              <w:rFonts w:eastAsiaTheme="majorEastAsia"/>
              <w:strike/>
              <w:spacing w:val="4"/>
              <w:sz w:val="28"/>
              <w:szCs w:val="45"/>
              <w:rPrChange w:id="31445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</w:rPr>
              </w:rPrChange>
            </w:rPr>
            <w:delText>]</w:delText>
          </w:r>
        </w:del>
      </w:ins>
      <w:ins w:id="31446" w:author="User" w:date="2022-09-10T16:46:00Z">
        <w:del w:id="31447" w:author="Kem Sereyboth" w:date="2023-07-11T11:10:00Z">
          <w:r w:rsidR="00810CA8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1448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1449" w:author="Voeun Kuyeng" w:date="2022-08-05T17:31:00Z">
        <w:del w:id="31450" w:author="Kem Sereyboth" w:date="2023-07-11T11:10:00Z">
          <w:r w:rsidR="00F3372C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1451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452" w:author="Sethvannak Sam" w:date="2022-08-04T13:16:00Z">
        <w:del w:id="31453" w:author="Kem Sereyboth" w:date="2023-07-11T11:10:00Z">
          <w:r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1454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-4"/>
                  <w:sz w:val="24"/>
                  <w:szCs w:val="24"/>
                  <w:cs/>
                </w:rPr>
              </w:rPrChange>
            </w:rPr>
            <w:delText>(សវនដ្ឋាន) ឯកភាពលើសេចក្ដីព្រាងរបាយការណ៍សវនកម្មរបស់សវនករទទួលបន្ទុក។</w:delText>
          </w:r>
        </w:del>
      </w:ins>
      <w:ins w:id="31455" w:author="Voeun Kuyeng" w:date="2022-08-05T17:32:00Z">
        <w:del w:id="31456" w:author="Kem Sereyboth" w:date="2023-07-11T11:10:00Z">
          <w:r w:rsidR="00F3372C"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1457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-4"/>
                  <w:sz w:val="24"/>
                  <w:szCs w:val="24"/>
                  <w:cs/>
                </w:rPr>
              </w:rPrChange>
            </w:rPr>
            <w:delText>ខ្លួន។</w:delText>
          </w:r>
        </w:del>
      </w:ins>
      <w:ins w:id="31458" w:author="sakaria fa" w:date="2022-09-13T23:23:00Z">
        <w:del w:id="31459" w:author="Kem Sereyboth" w:date="2023-07-11T11:10:00Z">
          <w:r w:rsidR="009F52F4" w:rsidRPr="005A3279" w:rsidDel="00FF3DA9">
            <w:rPr>
              <w:spacing w:val="-2"/>
              <w:cs/>
              <w:lang w:val="ca-ES"/>
            </w:rPr>
            <w:tab/>
          </w:r>
        </w:del>
      </w:ins>
      <w:ins w:id="31460" w:author="User" w:date="2022-10-04T14:34:00Z">
        <w:del w:id="31461" w:author="Kem Sereyboth" w:date="2023-07-11T11:10:00Z">
          <w:r w:rsidR="003D4EB6" w:rsidRPr="00B26CA9" w:rsidDel="00FF3DA9">
            <w:rPr>
              <w:rFonts w:ascii="Khmer MEF2" w:eastAsiaTheme="majorEastAsia" w:hAnsi="Khmer MEF2" w:cs="Khmer MEF2"/>
              <w:cs/>
              <w:rPrChange w:id="31462" w:author="Sopheak Phorn" w:date="2023-08-25T15:04:00Z">
                <w:rPr>
                  <w:rFonts w:ascii="Khmer MEF2" w:hAnsi="Khmer MEF2" w:cs="Khmer MEF2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១២.</w:delText>
          </w:r>
          <w:r w:rsidR="003D4EB6" w:rsidRPr="00B26CA9" w:rsidDel="00FF3DA9">
            <w:rPr>
              <w:rFonts w:ascii="Khmer MEF2" w:eastAsiaTheme="majorEastAsia" w:hAnsi="Khmer MEF2" w:cs="Khmer MEF2"/>
              <w:cs/>
              <w:rPrChange w:id="31463" w:author="Sopheak Phorn" w:date="2023-08-25T15:04:00Z">
                <w:rPr>
                  <w:rFonts w:ascii="Khmer MEF2" w:hAnsi="Khmer MEF2" w:cs="Khmer MEF2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</w:del>
      </w:ins>
      <w:ins w:id="31464" w:author="User" w:date="2022-10-09T07:56:00Z">
        <w:del w:id="31465" w:author="Kem Sereyboth" w:date="2023-07-11T11:10:00Z">
          <w:r w:rsidR="00251A2C" w:rsidRPr="00B26CA9" w:rsidDel="00FF3DA9">
            <w:rPr>
              <w:rFonts w:ascii="Khmer MEF2" w:eastAsiaTheme="majorEastAsia" w:hAnsi="Khmer MEF2" w:cs="Khmer MEF2"/>
              <w:cs/>
              <w:rPrChange w:id="31466" w:author="Sopheak Phorn" w:date="2023-08-25T15:04:00Z">
                <w:rPr>
                  <w:rFonts w:ascii="Khmer MEF2" w:hAnsi="Khmer MEF2" w:cs="Khmer MEF2"/>
                  <w:sz w:val="24"/>
                  <w:szCs w:val="24"/>
                  <w:cs/>
                </w:rPr>
              </w:rPrChange>
            </w:rPr>
            <w:delText>ពិនិត្យ</w:delText>
          </w:r>
        </w:del>
      </w:ins>
      <w:ins w:id="31467" w:author="User" w:date="2022-10-04T14:34:00Z">
        <w:del w:id="31468" w:author="Kem Sereyboth" w:date="2023-07-11T11:10:00Z">
          <w:r w:rsidR="003D4EB6" w:rsidRPr="00B26CA9" w:rsidDel="00FF3DA9">
            <w:rPr>
              <w:rFonts w:ascii="Khmer MEF2" w:eastAsiaTheme="majorEastAsia" w:hAnsi="Khmer MEF2" w:cs="Khmer MEF2"/>
              <w:cs/>
              <w:rPrChange w:id="31469" w:author="Sopheak Phorn" w:date="2023-08-25T15:04:00Z">
                <w:rPr>
                  <w:rFonts w:ascii="Khmer MEF2" w:hAnsi="Khmer MEF2" w:cs="Khmer MEF2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និង</w:delText>
          </w:r>
        </w:del>
      </w:ins>
      <w:ins w:id="31470" w:author="User" w:date="2022-10-04T14:35:00Z">
        <w:del w:id="31471" w:author="Kem Sereyboth" w:date="2023-07-11T11:10:00Z">
          <w:r w:rsidR="00E819FD" w:rsidRPr="00B26CA9" w:rsidDel="00FF3DA9">
            <w:rPr>
              <w:rFonts w:ascii="Khmer MEF2" w:eastAsiaTheme="majorEastAsia" w:hAnsi="Khmer MEF2" w:cs="Khmer MEF2"/>
              <w:cs/>
              <w:rPrChange w:id="31472" w:author="Sopheak Phorn" w:date="2023-08-25T15:04:00Z">
                <w:rPr>
                  <w:rFonts w:ascii="Khmer MEF2" w:hAnsi="Khmer MEF2" w:cs="Khmer MEF2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វាយតម្លៃ</w:delText>
          </w:r>
        </w:del>
      </w:ins>
      <w:ins w:id="31473" w:author="User" w:date="2022-10-04T14:34:00Z">
        <w:del w:id="31474" w:author="Kem Sereyboth" w:date="2023-07-11T11:10:00Z">
          <w:r w:rsidR="003D4EB6" w:rsidRPr="00B26CA9" w:rsidDel="00FF3DA9">
            <w:rPr>
              <w:rFonts w:ascii="Khmer MEF2" w:eastAsiaTheme="majorEastAsia" w:hAnsi="Khmer MEF2" w:cs="Khmer MEF2"/>
              <w:cs/>
              <w:rPrChange w:id="31475" w:author="Sopheak Phorn" w:date="2023-08-25T15:04:00Z">
                <w:rPr>
                  <w:rFonts w:ascii="Khmer MEF2" w:hAnsi="Khmer MEF2" w:cs="Khmer MEF2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របស់</w:delText>
          </w:r>
        </w:del>
      </w:ins>
      <w:ins w:id="31476" w:author="User" w:date="2022-10-04T14:35:00Z">
        <w:del w:id="31477" w:author="Kem Sereyboth" w:date="2023-07-11T11:10:00Z">
          <w:r w:rsidR="00E819FD" w:rsidRPr="00B26CA9" w:rsidDel="00FF3DA9">
            <w:rPr>
              <w:rFonts w:ascii="Khmer MEF2" w:eastAsiaTheme="majorEastAsia" w:hAnsi="Khmer MEF2" w:cs="Khmer MEF2"/>
              <w:cs/>
              <w:rPrChange w:id="31478" w:author="Sopheak Phorn" w:date="2023-08-25T15:04:00Z">
                <w:rPr>
                  <w:rFonts w:ascii="Khmer MEF2" w:hAnsi="Khmer MEF2" w:cs="Khmer MEF2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គណៈកម្មការ</w:delText>
          </w:r>
        </w:del>
      </w:ins>
      <w:ins w:id="31479" w:author="User" w:date="2022-10-04T14:36:00Z">
        <w:del w:id="31480" w:author="Kem Sereyboth" w:date="2023-07-11T11:10:00Z">
          <w:r w:rsidR="00E819FD" w:rsidRPr="00B26CA9" w:rsidDel="00FF3DA9">
            <w:rPr>
              <w:rFonts w:ascii="Khmer MEF2" w:eastAsiaTheme="majorEastAsia" w:hAnsi="Khmer MEF2" w:cs="Khmer MEF2"/>
              <w:cs/>
              <w:rPrChange w:id="31481" w:author="Sopheak Phorn" w:date="2023-08-25T15:04:00Z">
                <w:rPr>
                  <w:rFonts w:ascii="Khmer MEF2" w:hAnsi="Khmer MEF2" w:cs="Khmer MEF2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ចំពោះកិច្ច</w:delText>
          </w:r>
        </w:del>
      </w:ins>
      <w:ins w:id="31482" w:author="socheata.ol@hotmail.com" w:date="2022-09-04T18:31:00Z">
        <w:del w:id="31483" w:author="Kem Sereyboth" w:date="2023-07-11T11:10:00Z">
          <w:r w:rsidR="008A34BB" w:rsidRPr="00B26CA9" w:rsidDel="00FF3DA9">
            <w:rPr>
              <w:rFonts w:ascii="Khmer MEF2" w:eastAsiaTheme="majorEastAsia" w:hAnsi="Khmer MEF2" w:cs="Khmer MEF2"/>
              <w:lang w:val="ca-ES"/>
              <w:rPrChange w:id="31484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-4"/>
                  <w:sz w:val="24"/>
                  <w:szCs w:val="24"/>
                </w:rPr>
              </w:rPrChange>
            </w:rPr>
            <w:delText>]</w:delText>
          </w:r>
        </w:del>
      </w:ins>
      <w:ins w:id="31485" w:author="Sethvannak Sam" w:date="2022-08-04T13:16:00Z">
        <w:del w:id="31486" w:author="Kem Sereyboth" w:date="2023-07-11T11:10:00Z">
          <w:r w:rsidRPr="00B26CA9" w:rsidDel="00FF3DA9">
            <w:rPr>
              <w:rFonts w:ascii="Khmer MEF2" w:eastAsiaTheme="majorEastAsia" w:hAnsi="Khmer MEF2" w:cs="Khmer MEF2"/>
              <w:cs/>
              <w:lang w:val="ca-ES"/>
              <w:rPrChange w:id="31487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322AB0E4" w14:textId="4B242214" w:rsidR="009E2F5A" w:rsidRPr="00B26CA9" w:rsidDel="00FF3DA9" w:rsidRDefault="009E2F5A">
      <w:pPr>
        <w:spacing w:after="0" w:line="218" w:lineRule="auto"/>
        <w:ind w:left="634"/>
        <w:rPr>
          <w:ins w:id="31488" w:author="User" w:date="2022-10-04T15:01:00Z"/>
          <w:del w:id="31489" w:author="Kem Sereyboth" w:date="2023-07-11T11:10:00Z"/>
          <w:lang w:val="ca-ES"/>
          <w:rPrChange w:id="31490" w:author="Sopheak Phorn" w:date="2023-08-25T15:04:00Z">
            <w:rPr>
              <w:ins w:id="31491" w:author="User" w:date="2022-10-04T15:01:00Z"/>
              <w:del w:id="31492" w:author="Kem Sereyboth" w:date="2023-07-11T11:10:00Z"/>
              <w:rFonts w:ascii="Khmer MEF2" w:hAnsi="Khmer MEF2" w:cs="Khmer MEF2"/>
              <w:spacing w:val="-2"/>
              <w:sz w:val="24"/>
              <w:szCs w:val="24"/>
              <w:lang w:val="ca-ES"/>
            </w:rPr>
          </w:rPrChange>
        </w:rPr>
        <w:pPrChange w:id="31493" w:author="Sopheak Phorn" w:date="2023-08-25T15:13:00Z">
          <w:pPr>
            <w:pStyle w:val="Heading1"/>
            <w:spacing w:before="160" w:line="240" w:lineRule="auto"/>
            <w:ind w:firstLine="547"/>
          </w:pPr>
        </w:pPrChange>
      </w:pPr>
    </w:p>
    <w:p w14:paraId="20C762BA" w14:textId="00AD7C6C" w:rsidR="00C91DD5" w:rsidRPr="00B26CA9" w:rsidDel="00FF3DA9" w:rsidRDefault="00C91DD5">
      <w:pPr>
        <w:spacing w:after="0" w:line="218" w:lineRule="auto"/>
        <w:ind w:left="634"/>
        <w:rPr>
          <w:ins w:id="31494" w:author="User" w:date="2022-10-06T10:25:00Z"/>
          <w:del w:id="31495" w:author="Kem Sereyboth" w:date="2023-07-11T11:10:00Z"/>
          <w:lang w:val="ca-ES"/>
        </w:rPr>
        <w:pPrChange w:id="31496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1497" w:author="User" w:date="2022-10-04T15:05:00Z">
        <w:del w:id="31498" w:author="Kem Sereyboth" w:date="2023-07-11T11:10:00Z">
          <w:r w:rsidRPr="00B26CA9" w:rsidDel="00FF3DA9">
            <w:rPr>
              <w:spacing w:val="4"/>
              <w:cs/>
              <w:lang w:val="ca-ES"/>
              <w:rPrChange w:id="31499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យោងតាមផ្នែកទី</w:delText>
          </w:r>
        </w:del>
      </w:ins>
      <w:ins w:id="31500" w:author="LENOVO" w:date="2022-10-08T10:16:00Z">
        <w:del w:id="31501" w:author="Kem Sereyboth" w:date="2023-07-11T11:10:00Z">
          <w:r w:rsidR="00880855" w:rsidRPr="00B26CA9" w:rsidDel="00FF3DA9">
            <w:rPr>
              <w:spacing w:val="4"/>
              <w:lang w:val="ca-ES"/>
              <w:rPrChange w:id="3150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1503" w:author="User" w:date="2022-10-04T15:05:00Z">
        <w:del w:id="31504" w:author="Kem Sereyboth" w:date="2023-07-11T11:10:00Z">
          <w:r w:rsidRPr="00B26CA9" w:rsidDel="00FF3DA9">
            <w:rPr>
              <w:spacing w:val="4"/>
              <w:cs/>
              <w:lang w:val="ca-ES"/>
              <w:rPrChange w:id="31505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៧ នៃសេចក្ដីណែនាំស្ដីពីយន្តការ និងនីតិវិធីសវនកម្មអនុលោមភាព </w:delText>
          </w:r>
          <w:r w:rsidRPr="00B26CA9" w:rsidDel="00FF3DA9">
            <w:rPr>
              <w:spacing w:val="4"/>
              <w:rPrChange w:id="31506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“</w:delText>
          </w:r>
        </w:del>
      </w:ins>
      <w:ins w:id="31507" w:author="User" w:date="2022-10-04T15:06:00Z">
        <w:del w:id="31508" w:author="Kem Sereyboth" w:date="2023-07-11T11:10:00Z">
          <w:r w:rsidRPr="00B26CA9" w:rsidDel="00FF3DA9">
            <w:rPr>
              <w:rFonts w:ascii="Khmer MEF2" w:hAnsi="Khmer MEF2" w:cs="Khmer MEF2"/>
              <w:spacing w:val="4"/>
              <w:cs/>
              <w:lang w:val="ca-ES"/>
              <w:rPrChange w:id="31509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ឯកឧត្តម</w:delText>
          </w:r>
        </w:del>
      </w:ins>
      <w:ins w:id="31510" w:author="User" w:date="2022-10-04T15:05:00Z">
        <w:del w:id="31511" w:author="Kem Sereyboth" w:date="2023-07-11T11:10:00Z">
          <w:r w:rsidRPr="00B26CA9" w:rsidDel="00FF3DA9">
            <w:rPr>
              <w:rFonts w:ascii="Khmer MEF2" w:hAnsi="Khmer MEF2" w:cs="Khmer MEF2"/>
              <w:cs/>
              <w:lang w:val="ca-ES"/>
              <w:rPrChange w:id="31512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ប្រធាន</w:delText>
          </w:r>
        </w:del>
      </w:ins>
      <w:ins w:id="31513" w:author="User" w:date="2022-10-04T15:07:00Z">
        <w:del w:id="31514" w:author="Kem Sereyboth" w:date="2023-07-11T11:10:00Z">
          <w:r w:rsidRPr="00B26CA9" w:rsidDel="00FF3DA9">
            <w:rPr>
              <w:rFonts w:ascii="Khmer MEF2" w:hAnsi="Khmer MEF2" w:cs="Khmer MEF2"/>
              <w:spacing w:val="-8"/>
              <w:cs/>
              <w:lang w:val="ca-ES"/>
              <w:rPrChange w:id="31515" w:author="Sopheak Phorn" w:date="2023-08-25T15:04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B26CA9" w:rsidDel="00FF3DA9">
            <w:rPr>
              <w:spacing w:val="-8"/>
              <w:cs/>
              <w:rPrChange w:id="31516" w:author="Sopheak Phorn" w:date="2023-08-25T15:04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អង្គ</w:delText>
          </w:r>
        </w:del>
      </w:ins>
      <w:ins w:id="31517" w:author="User" w:date="2022-10-04T15:05:00Z">
        <w:del w:id="31518" w:author="Kem Sereyboth" w:date="2023-07-11T11:10:00Z">
          <w:r w:rsidRPr="00B26CA9" w:rsidDel="00FF3DA9">
            <w:rPr>
              <w:spacing w:val="-8"/>
              <w:cs/>
            </w:rPr>
            <w:delText>ភាព</w:delText>
          </w:r>
          <w:r w:rsidRPr="00B26CA9" w:rsidDel="00FF3DA9">
            <w:rPr>
              <w:spacing w:val="-8"/>
              <w:cs/>
              <w:rPrChange w:id="3151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​សវនកម្មផ្ទៃក្នុងនៃ </w:delText>
          </w:r>
          <w:r w:rsidRPr="00B26CA9" w:rsidDel="00FF3DA9">
            <w:rPr>
              <w:spacing w:val="-8"/>
              <w:cs/>
              <w:rPrChange w:id="31520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អ.ស.ហ.</w:delText>
          </w:r>
          <w:r w:rsidRPr="00B26CA9" w:rsidDel="00FF3DA9">
            <w:rPr>
              <w:spacing w:val="-8"/>
              <w:cs/>
              <w:rPrChange w:id="3152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ត្រូវបង្កើតគណៈកម្មការចំពោះកិច្ច ដើម្បីពិនិត្យ និងវាយតម្លៃលើ</w:delText>
          </w:r>
          <w:r w:rsidRPr="00B26CA9" w:rsidDel="00FF3DA9">
            <w:rPr>
              <w:cs/>
              <w:rPrChange w:id="31522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របាយការណ៍សវនកម្មអនុលោមរបស់សវនករទទួលបន្ទុក</w:delText>
          </w:r>
          <w:r w:rsidRPr="00B26CA9" w:rsidDel="00FF3DA9">
            <w:rPr>
              <w:rPrChange w:id="31523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”</w:delText>
          </w:r>
        </w:del>
      </w:ins>
      <w:ins w:id="31524" w:author="User" w:date="2022-10-05T13:01:00Z">
        <w:del w:id="31525" w:author="Kem Sereyboth" w:date="2023-07-11T11:10:00Z">
          <w:r w:rsidR="00161854" w:rsidRPr="00B26CA9" w:rsidDel="00FF3DA9">
            <w:rPr>
              <w:cs/>
              <w:rPrChange w:id="31526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1527" w:author="User" w:date="2022-10-04T15:05:00Z">
        <w:del w:id="31528" w:author="Kem Sereyboth" w:date="2023-07-11T11:10:00Z">
          <w:r w:rsidRPr="00B26CA9" w:rsidDel="00FF3DA9">
            <w:rPr>
              <w:cs/>
              <w:rPrChange w:id="31529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B26CA9" w:rsidDel="00FF3DA9">
            <w:rPr>
              <w:rFonts w:ascii="Khmer MEF2" w:hAnsi="Khmer MEF2" w:cs="Khmer MEF2"/>
              <w:cs/>
              <w:rPrChange w:id="31530" w:author="Sopheak Phorn" w:date="2023-08-25T15:04:00Z">
                <w:rPr>
                  <w:rFonts w:ascii="Khmer MEF2" w:hAnsi="Khmer MEF2" w:cs="Khmer MEF2"/>
                  <w:spacing w:val="4"/>
                  <w:sz w:val="24"/>
                  <w:szCs w:val="24"/>
                  <w:cs/>
                </w:rPr>
              </w:rPrChange>
            </w:rPr>
            <w:delText xml:space="preserve">ឯកឧត្តមប្រធានអង្គភាព </w:delText>
          </w:r>
          <w:r w:rsidRPr="00B26CA9" w:rsidDel="00FF3DA9">
            <w:rPr>
              <w:strike/>
              <w:highlight w:val="yellow"/>
              <w:cs/>
              <w:rPrChange w:id="31531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បាន</w:delText>
          </w:r>
        </w:del>
      </w:ins>
      <w:ins w:id="31532" w:author="User" w:date="2022-10-05T13:02:00Z">
        <w:del w:id="31533" w:author="Kem Sereyboth" w:date="2023-07-11T11:10:00Z">
          <w:r w:rsidR="00161854" w:rsidRPr="00B26CA9" w:rsidDel="00FF3DA9">
            <w:rPr>
              <w:strike/>
              <w:highlight w:val="yellow"/>
              <w:cs/>
              <w:rPrChange w:id="31534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ដាក់</w:delText>
          </w:r>
        </w:del>
      </w:ins>
      <w:ins w:id="31535" w:author="User" w:date="2022-10-04T15:05:00Z">
        <w:del w:id="31536" w:author="Kem Sereyboth" w:date="2023-07-11T11:10:00Z">
          <w:r w:rsidRPr="00B26CA9" w:rsidDel="00FF3DA9">
            <w:rPr>
              <w:strike/>
              <w:highlight w:val="yellow"/>
              <w:cs/>
              <w:rPrChange w:id="31537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ចេញ</w:delText>
          </w:r>
          <w:r w:rsidRPr="00B26CA9" w:rsidDel="00FF3DA9">
            <w:rPr>
              <w:strike/>
              <w:highlight w:val="yellow"/>
              <w:cs/>
              <w:lang w:val="ca-ES"/>
              <w:rPrChange w:id="31538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សេច</w:delText>
          </w:r>
        </w:del>
      </w:ins>
      <w:ins w:id="31539" w:author="User" w:date="2022-10-05T13:12:00Z">
        <w:del w:id="31540" w:author="Kem Sereyboth" w:date="2023-07-11T11:10:00Z">
          <w:r w:rsidR="00034EE6" w:rsidRPr="00B26CA9" w:rsidDel="00FF3DA9">
            <w:rPr>
              <w:strike/>
              <w:highlight w:val="yellow"/>
              <w:cs/>
              <w:lang w:val="ca-ES"/>
              <w:rPrChange w:id="3154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31542" w:author="User" w:date="2022-10-04T15:05:00Z">
        <w:del w:id="31543" w:author="Kem Sereyboth" w:date="2023-07-11T11:10:00Z">
          <w:r w:rsidRPr="00B26CA9" w:rsidDel="00FF3DA9">
            <w:rPr>
              <w:strike/>
              <w:highlight w:val="yellow"/>
              <w:cs/>
              <w:lang w:val="ca-ES"/>
              <w:rPrChange w:id="31544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ក្ដីសម្រេចលេខ ២២៦/២២ អ.ស.ផ. ចុះថ្ងៃទី១១ ខែសីហា ឆ្នាំ២០២២</w:delText>
          </w:r>
          <w:r w:rsidRPr="00B26CA9" w:rsidDel="00FF3DA9">
            <w:rPr>
              <w:cs/>
              <w:lang w:val="ca-ES"/>
              <w:rPrChange w:id="31545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ស្ដីពីការបង្កើតគណៈកម្មការចំ</w:delText>
          </w:r>
        </w:del>
      </w:ins>
      <w:ins w:id="31546" w:author="User" w:date="2022-10-05T13:11:00Z">
        <w:del w:id="31547" w:author="Kem Sereyboth" w:date="2023-07-11T11:10:00Z">
          <w:r w:rsidR="00034EE6" w:rsidRPr="00B26CA9" w:rsidDel="00FF3DA9">
            <w:rPr>
              <w:cs/>
              <w:lang w:val="ca-ES"/>
              <w:rPrChange w:id="3154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31549" w:author="User" w:date="2022-10-04T15:05:00Z">
        <w:del w:id="31550" w:author="Kem Sereyboth" w:date="2023-07-11T11:10:00Z">
          <w:r w:rsidRPr="00B26CA9" w:rsidDel="00FF3DA9">
            <w:rPr>
              <w:cs/>
              <w:lang w:val="ca-ES"/>
              <w:rPrChange w:id="31551" w:author="Sopheak Phorn" w:date="2023-08-25T15:04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ពោះកិច្ច</w:delText>
          </w:r>
          <w:r w:rsidRPr="00B26CA9" w:rsidDel="00FF3DA9">
            <w:rPr>
              <w:spacing w:val="-10"/>
              <w:cs/>
              <w:lang w:val="ca-ES"/>
            </w:rPr>
            <w:delText xml:space="preserve"> </w:delText>
          </w:r>
          <w:r w:rsidRPr="00B26CA9" w:rsidDel="00FF3DA9">
            <w:rPr>
              <w:cs/>
              <w:lang w:val="ca-ES"/>
              <w:rPrChange w:id="31552" w:author="Sopheak Phorn" w:date="2023-08-25T15:04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ដើម្បីត្រួតពិនិត្យ</w:delText>
          </w:r>
          <w:r w:rsidRPr="00B26CA9" w:rsidDel="00FF3DA9">
            <w:rPr>
              <w:cs/>
              <w:lang w:val="ca-ES"/>
            </w:rPr>
            <w:delText xml:space="preserve"> និងវាយតម្លៃលើរបាយការណ៍</w:delText>
          </w:r>
          <w:r w:rsidRPr="00B26CA9" w:rsidDel="00FF3DA9">
            <w:rPr>
              <w:cs/>
              <w:lang w:val="ca-ES"/>
              <w:rPrChange w:id="31553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សវនកម្មអនុលោមភាពរបស់សវនករទទួលបន្ទុក​នៃអង្គភាព</w:delText>
          </w:r>
          <w:r w:rsidRPr="00B26CA9" w:rsidDel="00FF3DA9">
            <w:rPr>
              <w:spacing w:val="-8"/>
              <w:cs/>
              <w:lang w:val="ca-ES"/>
            </w:rPr>
            <w:delText>សវនកម្មផ្ទៃក្នុងនៃ</w:delText>
          </w:r>
        </w:del>
      </w:ins>
      <w:ins w:id="31554" w:author="User" w:date="2022-10-04T15:08:00Z">
        <w:del w:id="31555" w:author="Kem Sereyboth" w:date="2023-07-11T11:10:00Z">
          <w:r w:rsidRPr="00B26CA9" w:rsidDel="00FF3DA9">
            <w:rPr>
              <w:spacing w:val="-8"/>
              <w:cs/>
              <w:lang w:val="ca-ES"/>
            </w:rPr>
            <w:delText xml:space="preserve"> </w:delText>
          </w:r>
        </w:del>
      </w:ins>
      <w:ins w:id="31556" w:author="User" w:date="2022-10-04T15:05:00Z">
        <w:del w:id="31557" w:author="Kem Sereyboth" w:date="2023-07-11T11:10:00Z">
          <w:r w:rsidRPr="00B26CA9" w:rsidDel="00FF3DA9">
            <w:rPr>
              <w:spacing w:val="-8"/>
              <w:cs/>
              <w:lang w:val="ca-ES"/>
            </w:rPr>
            <w:delText>អ.ស.ហ. សមាសភាពនៃគណៈកម្មការចំពោះកិច្ច</w:delText>
          </w:r>
          <w:r w:rsidRPr="00B26CA9" w:rsidDel="00FF3DA9">
            <w:rPr>
              <w:cs/>
              <w:lang w:val="ca-ES"/>
            </w:rPr>
            <w:delText xml:space="preserve"> មានសមាសភាពដូចខាងក្រោម៖</w:delText>
          </w:r>
        </w:del>
      </w:ins>
    </w:p>
    <w:p w14:paraId="0CAF6389" w14:textId="1A8AFE39" w:rsidR="00D75D16" w:rsidRPr="00B26CA9" w:rsidDel="00FF3DA9" w:rsidRDefault="00D75D16">
      <w:pPr>
        <w:spacing w:after="0" w:line="218" w:lineRule="auto"/>
        <w:ind w:left="634"/>
        <w:rPr>
          <w:ins w:id="31558" w:author="User" w:date="2022-10-04T15:05:00Z"/>
          <w:del w:id="31559" w:author="Kem Sereyboth" w:date="2023-07-11T11:10:00Z"/>
          <w:lang w:val="ca-ES"/>
        </w:rPr>
        <w:pPrChange w:id="31560" w:author="Sopheak Phorn" w:date="2023-08-25T15:13:00Z">
          <w:pPr>
            <w:spacing w:after="0" w:line="221" w:lineRule="auto"/>
            <w:ind w:firstLine="720"/>
            <w:jc w:val="both"/>
          </w:pPr>
        </w:pPrChange>
      </w:pPr>
    </w:p>
    <w:p w14:paraId="1C232D59" w14:textId="378D074B" w:rsidR="00C91DD5" w:rsidRPr="00B26CA9" w:rsidDel="005C3437" w:rsidRDefault="00C91DD5">
      <w:pPr>
        <w:spacing w:after="0" w:line="218" w:lineRule="auto"/>
        <w:ind w:left="634"/>
        <w:rPr>
          <w:del w:id="31561" w:author="Kem Sereyboth" w:date="2023-06-20T14:47:00Z"/>
          <w:spacing w:val="-4"/>
          <w:lang w:val="ca-ES"/>
        </w:rPr>
        <w:pPrChange w:id="31562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1563" w:author="User" w:date="2022-10-04T15:05:00Z">
        <w:del w:id="31564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១.</w:delText>
          </w:r>
        </w:del>
      </w:ins>
      <w:ins w:id="31565" w:author="LENOVO" w:date="2022-10-06T12:03:00Z">
        <w:del w:id="31566" w:author="Kem Sereyboth" w:date="2023-06-20T14:47:00Z">
          <w:r w:rsidR="00BC1E15" w:rsidRPr="00B26CA9" w:rsidDel="005C3437">
            <w:rPr>
              <w:rFonts w:ascii="Khmer MEF2" w:hAnsi="Khmer MEF2" w:cs="Khmer MEF2"/>
              <w:spacing w:val="-4"/>
              <w:cs/>
              <w:lang w:val="ca-ES"/>
            </w:rPr>
            <w:delText>ឯកឧត្តម ឈុន សម្បត្តិ</w:delText>
          </w:r>
        </w:del>
      </w:ins>
      <w:ins w:id="31567" w:author="User" w:date="2022-10-04T15:05:00Z">
        <w:del w:id="31568" w:author="Kem Sereyboth" w:date="2023-06-20T14:47:00Z">
          <w:r w:rsidRPr="00B26CA9" w:rsidDel="005C3437">
            <w:rPr>
              <w:spacing w:val="-4"/>
              <w:cs/>
              <w:lang w:val="ca-ES"/>
            </w:rPr>
            <w:delText>ឯកឧត្តម ឈុន សម្បត្តិ</w:delText>
          </w:r>
          <w:r w:rsidRPr="00B26CA9" w:rsidDel="005C3437">
            <w:rPr>
              <w:spacing w:val="-4"/>
              <w:lang w:val="ca-ES"/>
            </w:rPr>
            <w:tab/>
          </w:r>
          <w:r w:rsidRPr="00B26CA9" w:rsidDel="005C3437">
            <w:rPr>
              <w:spacing w:val="-4"/>
              <w:cs/>
              <w:lang w:val="ca-ES"/>
            </w:rPr>
            <w:delText xml:space="preserve">ប្រធានអង្គភាពសវនកម្មផ្ទៃក្នុង                 </w:delText>
          </w:r>
          <w:r w:rsidRPr="00B26CA9" w:rsidDel="005C3437">
            <w:rPr>
              <w:spacing w:val="-4"/>
              <w:cs/>
              <w:lang w:val="ca-ES"/>
            </w:rPr>
            <w:tab/>
            <w:delText>ប្រធាន</w:delText>
          </w:r>
        </w:del>
      </w:ins>
    </w:p>
    <w:p w14:paraId="0C8F7684" w14:textId="5343460E" w:rsidR="00C91DD5" w:rsidRPr="00B26CA9" w:rsidDel="005C3437" w:rsidRDefault="00C91DD5">
      <w:pPr>
        <w:spacing w:after="0" w:line="218" w:lineRule="auto"/>
        <w:ind w:left="634"/>
        <w:rPr>
          <w:ins w:id="31569" w:author="User" w:date="2022-10-04T15:05:00Z"/>
          <w:del w:id="31570" w:author="Kem Sereyboth" w:date="2023-06-20T14:47:00Z"/>
          <w:spacing w:val="-4"/>
          <w:lang w:val="ca-ES"/>
        </w:rPr>
        <w:pPrChange w:id="31571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572" w:author="User" w:date="2022-10-04T15:05:00Z">
        <w:del w:id="31573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២.លោក ឈុំ សេរីវុធ</w:delText>
          </w:r>
          <w:r w:rsidRPr="00B26CA9" w:rsidDel="005C3437">
            <w:rPr>
              <w:spacing w:val="-4"/>
              <w:lang w:val="ca-ES"/>
            </w:rPr>
            <w:tab/>
          </w:r>
          <w:r w:rsidRPr="00B26CA9" w:rsidDel="005C3437">
            <w:rPr>
              <w:spacing w:val="-4"/>
              <w:cs/>
              <w:lang w:val="ca-ES"/>
            </w:rPr>
            <w:delText>អនុប្រធានអង្គភាពសវនកម្មផ្ទៃក្នុង</w:delText>
          </w:r>
          <w:r w:rsidRPr="00B26CA9" w:rsidDel="005C3437">
            <w:rPr>
              <w:spacing w:val="-4"/>
              <w:cs/>
              <w:lang w:val="ca-ES"/>
            </w:rPr>
            <w:tab/>
            <w:delText>អនុប្រធាន</w:delText>
          </w:r>
        </w:del>
      </w:ins>
    </w:p>
    <w:p w14:paraId="76C26EDB" w14:textId="3A0194E4" w:rsidR="00C91DD5" w:rsidRPr="00B26CA9" w:rsidDel="005C3437" w:rsidRDefault="00C91DD5">
      <w:pPr>
        <w:spacing w:after="0" w:line="218" w:lineRule="auto"/>
        <w:ind w:left="634"/>
        <w:rPr>
          <w:ins w:id="31574" w:author="User" w:date="2022-10-04T15:05:00Z"/>
          <w:del w:id="31575" w:author="Kem Sereyboth" w:date="2023-06-20T14:47:00Z"/>
          <w:spacing w:val="-4"/>
          <w:lang w:val="ca-ES"/>
        </w:rPr>
        <w:pPrChange w:id="31576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577" w:author="User" w:date="2022-10-04T15:05:00Z">
        <w:del w:id="31578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៣.លោក លឹម ចាន់ណា</w:delText>
          </w:r>
          <w:r w:rsidRPr="00B26CA9" w:rsidDel="005C3437">
            <w:rPr>
              <w:spacing w:val="-4"/>
              <w:lang w:val="ca-ES"/>
            </w:rPr>
            <w:tab/>
          </w:r>
          <w:r w:rsidRPr="00B26CA9" w:rsidDel="005C3437">
            <w:rPr>
              <w:spacing w:val="-4"/>
              <w:cs/>
              <w:lang w:val="ca-ES"/>
            </w:rPr>
            <w:delText xml:space="preserve">ប្រធាននាយកដ្ឋានកិច្ចការទូទៅ ​  </w:delText>
          </w:r>
          <w:r w:rsidRPr="00B26CA9" w:rsidDel="005C3437">
            <w:rPr>
              <w:spacing w:val="-4"/>
              <w:cs/>
              <w:lang w:val="ca-ES"/>
            </w:rPr>
            <w:tab/>
            <w:delText>សមាជិក</w:delText>
          </w:r>
        </w:del>
      </w:ins>
    </w:p>
    <w:p w14:paraId="1C23BDA6" w14:textId="44C22426" w:rsidR="00C91DD5" w:rsidRPr="00B26CA9" w:rsidDel="005C3437" w:rsidRDefault="00C91DD5">
      <w:pPr>
        <w:spacing w:after="0" w:line="218" w:lineRule="auto"/>
        <w:ind w:left="634"/>
        <w:rPr>
          <w:ins w:id="31579" w:author="User" w:date="2022-10-04T15:05:00Z"/>
          <w:del w:id="31580" w:author="Kem Sereyboth" w:date="2023-06-20T14:47:00Z"/>
          <w:spacing w:val="-4"/>
          <w:lang w:val="ca-ES"/>
        </w:rPr>
        <w:pPrChange w:id="31581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582" w:author="User" w:date="2022-10-04T15:05:00Z">
        <w:del w:id="31583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៤.លោក អ៊ួន រិទ្ធី</w:delText>
          </w:r>
          <w:r w:rsidRPr="00B26CA9" w:rsidDel="005C3437">
            <w:rPr>
              <w:spacing w:val="-4"/>
              <w:lang w:val="ca-ES"/>
            </w:rPr>
            <w:tab/>
          </w:r>
          <w:r w:rsidRPr="00B26CA9" w:rsidDel="005C3437">
            <w:rPr>
              <w:spacing w:val="-4"/>
              <w:cs/>
              <w:lang w:val="ca-ES"/>
            </w:rPr>
            <w:delText xml:space="preserve">ប្រធាននាយកដ្ឋានសវនកម្មទី១  ​        </w:delText>
          </w:r>
          <w:r w:rsidRPr="00B26CA9" w:rsidDel="005C3437">
            <w:rPr>
              <w:spacing w:val="-4"/>
              <w:cs/>
              <w:lang w:val="ca-ES"/>
            </w:rPr>
            <w:tab/>
            <w:delText>សមាជិក</w:delText>
          </w:r>
        </w:del>
      </w:ins>
    </w:p>
    <w:p w14:paraId="222F46F9" w14:textId="40CD506B" w:rsidR="00C91DD5" w:rsidRPr="00B26CA9" w:rsidDel="005C3437" w:rsidRDefault="00C91DD5">
      <w:pPr>
        <w:spacing w:after="0" w:line="218" w:lineRule="auto"/>
        <w:ind w:left="634"/>
        <w:rPr>
          <w:ins w:id="31584" w:author="User" w:date="2022-10-04T15:05:00Z"/>
          <w:del w:id="31585" w:author="Kem Sereyboth" w:date="2023-06-20T14:47:00Z"/>
          <w:spacing w:val="-4"/>
          <w:lang w:val="ca-ES"/>
        </w:rPr>
        <w:pPrChange w:id="31586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587" w:author="User" w:date="2022-10-04T15:05:00Z">
        <w:del w:id="31588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៥.លោក អ៊</w:delText>
          </w:r>
        </w:del>
      </w:ins>
      <w:ins w:id="31589" w:author="User" w:date="2022-10-05T20:06:00Z">
        <w:del w:id="31590" w:author="Kem Sereyboth" w:date="2023-06-20T14:47:00Z">
          <w:r w:rsidR="00B24F39" w:rsidRPr="00B26CA9" w:rsidDel="005C3437">
            <w:rPr>
              <w:spacing w:val="-4"/>
              <w:cs/>
              <w:lang w:val="ca-ES"/>
            </w:rPr>
            <w:delText>ឹ</w:delText>
          </w:r>
        </w:del>
      </w:ins>
      <w:ins w:id="31591" w:author="User" w:date="2022-10-04T15:05:00Z">
        <w:del w:id="31592" w:author="Kem Sereyboth" w:date="2023-06-20T14:47:00Z">
          <w:r w:rsidRPr="00B26CA9" w:rsidDel="005C3437">
            <w:rPr>
              <w:spacing w:val="-4"/>
              <w:cs/>
              <w:lang w:val="ca-ES"/>
            </w:rPr>
            <w:delText>ម សុផល</w:delText>
          </w:r>
          <w:r w:rsidRPr="00B26CA9" w:rsidDel="005C3437">
            <w:rPr>
              <w:spacing w:val="-4"/>
              <w:lang w:val="ca-ES"/>
            </w:rPr>
            <w:tab/>
          </w:r>
          <w:r w:rsidRPr="00B26CA9" w:rsidDel="005C3437">
            <w:rPr>
              <w:spacing w:val="-4"/>
              <w:cs/>
              <w:lang w:val="ca-ES"/>
            </w:rPr>
            <w:delText xml:space="preserve">ប្រធាននាយកដ្ឋានសវនកម្មទី​១ </w:delText>
          </w:r>
          <w:r w:rsidRPr="00B26CA9" w:rsidDel="005C3437">
            <w:rPr>
              <w:spacing w:val="-4"/>
              <w:lang w:val="ca-ES"/>
            </w:rPr>
            <w:delText>​​</w:delText>
          </w:r>
          <w:r w:rsidRPr="00B26CA9" w:rsidDel="005C3437">
            <w:rPr>
              <w:spacing w:val="-4"/>
              <w:cs/>
              <w:lang w:val="ca-ES"/>
            </w:rPr>
            <w:delText xml:space="preserve">    </w:delText>
          </w:r>
          <w:r w:rsidRPr="00B26CA9" w:rsidDel="005C3437">
            <w:rPr>
              <w:spacing w:val="-4"/>
              <w:cs/>
              <w:lang w:val="ca-ES"/>
            </w:rPr>
            <w:tab/>
            <w:delText>សមាជិក</w:delText>
          </w:r>
        </w:del>
      </w:ins>
    </w:p>
    <w:p w14:paraId="0AC284BE" w14:textId="106994E6" w:rsidR="00C91DD5" w:rsidRPr="00B26CA9" w:rsidDel="005C3437" w:rsidRDefault="00C91DD5">
      <w:pPr>
        <w:spacing w:after="0" w:line="218" w:lineRule="auto"/>
        <w:ind w:left="634"/>
        <w:rPr>
          <w:ins w:id="31593" w:author="User" w:date="2022-10-04T15:05:00Z"/>
          <w:del w:id="31594" w:author="Kem Sereyboth" w:date="2023-06-20T14:47:00Z"/>
          <w:spacing w:val="-4"/>
          <w:lang w:val="ca-ES"/>
        </w:rPr>
        <w:pPrChange w:id="31595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596" w:author="User" w:date="2022-10-04T15:05:00Z">
        <w:del w:id="31597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៦.លោក នួន សំរតនា</w:delText>
          </w:r>
          <w:r w:rsidRPr="00B26CA9" w:rsidDel="005C3437">
            <w:rPr>
              <w:spacing w:val="-4"/>
              <w:cs/>
              <w:lang w:val="ca-ES"/>
            </w:rPr>
            <w:tab/>
            <w:delText xml:space="preserve">អនុប្រធាននាយកដ្ឋានកិច្ចការទូទៅ </w:delText>
          </w:r>
          <w:r w:rsidRPr="00B26CA9" w:rsidDel="005C3437">
            <w:rPr>
              <w:spacing w:val="-4"/>
              <w:cs/>
              <w:lang w:val="ca-ES"/>
            </w:rPr>
            <w:tab/>
            <w:delText>សមាជិក</w:delText>
          </w:r>
        </w:del>
      </w:ins>
    </w:p>
    <w:p w14:paraId="636B2F09" w14:textId="6445218F" w:rsidR="00C91DD5" w:rsidRPr="00B26CA9" w:rsidDel="005C3437" w:rsidRDefault="00C91DD5">
      <w:pPr>
        <w:spacing w:after="0" w:line="218" w:lineRule="auto"/>
        <w:ind w:left="634"/>
        <w:rPr>
          <w:ins w:id="31598" w:author="User" w:date="2022-10-04T15:05:00Z"/>
          <w:del w:id="31599" w:author="Kem Sereyboth" w:date="2023-06-20T14:47:00Z"/>
          <w:spacing w:val="-4"/>
          <w:lang w:val="ca-ES"/>
        </w:rPr>
        <w:pPrChange w:id="31600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601" w:author="User" w:date="2022-10-04T15:05:00Z">
        <w:del w:id="31602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៧.លោក យឹម វីរៈ</w:delText>
          </w:r>
          <w:r w:rsidRPr="00B26CA9" w:rsidDel="005C3437">
            <w:rPr>
              <w:spacing w:val="-4"/>
              <w:cs/>
              <w:lang w:val="ca-ES"/>
            </w:rPr>
            <w:tab/>
            <w:delText>អនុប្រធានប្រធាននាយកដ្ឋានសវនកម្មទី១</w:delText>
          </w:r>
          <w:r w:rsidRPr="00B26CA9" w:rsidDel="005C3437">
            <w:rPr>
              <w:spacing w:val="-4"/>
              <w:lang w:val="ca-ES"/>
            </w:rPr>
            <w:tab/>
          </w:r>
          <w:r w:rsidRPr="00B26CA9" w:rsidDel="005C3437">
            <w:rPr>
              <w:spacing w:val="-4"/>
              <w:cs/>
              <w:lang w:val="ca-ES"/>
            </w:rPr>
            <w:delText>សមាជិក</w:delText>
          </w:r>
        </w:del>
      </w:ins>
    </w:p>
    <w:p w14:paraId="21F84716" w14:textId="45923558" w:rsidR="00C91DD5" w:rsidRPr="00B26CA9" w:rsidDel="005C3437" w:rsidRDefault="00C91DD5">
      <w:pPr>
        <w:spacing w:after="0" w:line="218" w:lineRule="auto"/>
        <w:ind w:left="634"/>
        <w:rPr>
          <w:ins w:id="31603" w:author="User" w:date="2022-10-04T15:05:00Z"/>
          <w:del w:id="31604" w:author="Kem Sereyboth" w:date="2023-06-20T14:47:00Z"/>
          <w:spacing w:val="-4"/>
          <w:lang w:val="ca-ES"/>
        </w:rPr>
        <w:pPrChange w:id="31605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606" w:author="User" w:date="2022-10-04T15:05:00Z">
        <w:del w:id="31607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៨.លោក ស្រ៊ុន ច័ន្ទសិត្ថា</w:delText>
          </w:r>
          <w:r w:rsidRPr="00B26CA9" w:rsidDel="005C3437">
            <w:rPr>
              <w:spacing w:val="-4"/>
              <w:cs/>
              <w:lang w:val="ca-ES"/>
            </w:rPr>
            <w:tab/>
            <w:delText>អនុប្រធាននាយកដ្ឋានសវនកម្មទី២</w:delText>
          </w:r>
          <w:r w:rsidRPr="00B26CA9" w:rsidDel="005C3437">
            <w:rPr>
              <w:spacing w:val="-4"/>
              <w:lang w:val="ca-ES"/>
            </w:rPr>
            <w:tab/>
          </w:r>
          <w:r w:rsidRPr="00B26CA9" w:rsidDel="005C3437">
            <w:rPr>
              <w:spacing w:val="-4"/>
              <w:cs/>
              <w:lang w:val="ca-ES"/>
            </w:rPr>
            <w:delText>សមាជិក</w:delText>
          </w:r>
        </w:del>
      </w:ins>
    </w:p>
    <w:p w14:paraId="4CCBD029" w14:textId="5A8F76E5" w:rsidR="00C91DD5" w:rsidRPr="00B26CA9" w:rsidDel="005C3437" w:rsidRDefault="00C91DD5">
      <w:pPr>
        <w:spacing w:after="0" w:line="218" w:lineRule="auto"/>
        <w:ind w:left="634"/>
        <w:rPr>
          <w:ins w:id="31608" w:author="User" w:date="2022-10-04T15:05:00Z"/>
          <w:del w:id="31609" w:author="Kem Sereyboth" w:date="2023-06-20T14:47:00Z"/>
          <w:spacing w:val="-4"/>
          <w:lang w:val="ca-ES"/>
        </w:rPr>
        <w:pPrChange w:id="31610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611" w:author="User" w:date="2022-10-04T15:05:00Z">
        <w:del w:id="31612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៩.លោក ឆាយ វណ្ណរិទ្ធ</w:delText>
          </w:r>
          <w:r w:rsidRPr="00B26CA9" w:rsidDel="005C3437">
            <w:rPr>
              <w:spacing w:val="-4"/>
              <w:cs/>
              <w:lang w:val="ca-ES"/>
            </w:rPr>
            <w:tab/>
            <w:delText>ប្រធានការិយាល័យផែនការនិងបណ្ដុះបណ្ដាល</w:delText>
          </w:r>
          <w:r w:rsidRPr="00B26CA9" w:rsidDel="005C3437">
            <w:rPr>
              <w:spacing w:val="-4"/>
              <w:cs/>
              <w:lang w:val="ca-ES"/>
            </w:rPr>
            <w:tab/>
            <w:delText xml:space="preserve">លេខាធិការ </w:delText>
          </w:r>
        </w:del>
      </w:ins>
    </w:p>
    <w:p w14:paraId="41FDA570" w14:textId="277B6104" w:rsidR="00C91DD5" w:rsidRPr="00B26CA9" w:rsidDel="005C3437" w:rsidRDefault="00C91DD5">
      <w:pPr>
        <w:spacing w:after="0" w:line="218" w:lineRule="auto"/>
        <w:ind w:left="634"/>
        <w:rPr>
          <w:ins w:id="31613" w:author="User" w:date="2022-10-04T15:05:00Z"/>
          <w:del w:id="31614" w:author="Kem Sereyboth" w:date="2023-06-20T14:47:00Z"/>
          <w:spacing w:val="-4"/>
          <w:lang w:val="ca-ES"/>
        </w:rPr>
        <w:pPrChange w:id="31615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616" w:author="User" w:date="2022-10-04T15:05:00Z">
        <w:del w:id="31617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១០.លោក សេង ឈាងឡាយ</w:delText>
          </w:r>
          <w:r w:rsidRPr="00B26CA9" w:rsidDel="005C3437">
            <w:rPr>
              <w:spacing w:val="-4"/>
              <w:cs/>
              <w:lang w:val="ca-ES"/>
            </w:rPr>
            <w:tab/>
            <w:delText>ប្រធានការិយាល័យសវនកម្មទី១</w:delText>
          </w:r>
          <w:r w:rsidRPr="00B26CA9" w:rsidDel="005C3437">
            <w:rPr>
              <w:spacing w:val="-4"/>
              <w:cs/>
              <w:lang w:val="ca-ES"/>
            </w:rPr>
            <w:tab/>
          </w:r>
          <w:r w:rsidRPr="00B26CA9" w:rsidDel="005C3437">
            <w:rPr>
              <w:spacing w:val="-16"/>
              <w:cs/>
              <w:lang w:val="ca-ES"/>
            </w:rPr>
            <w:delText>សវនករទទួលបន្ទុក</w:delText>
          </w:r>
        </w:del>
      </w:ins>
    </w:p>
    <w:p w14:paraId="3AC08CC9" w14:textId="5D6393D2" w:rsidR="00C91DD5" w:rsidRPr="00B26CA9" w:rsidDel="005C3437" w:rsidRDefault="00C91DD5">
      <w:pPr>
        <w:spacing w:after="0" w:line="218" w:lineRule="auto"/>
        <w:ind w:left="634"/>
        <w:rPr>
          <w:ins w:id="31618" w:author="User" w:date="2022-10-04T15:05:00Z"/>
          <w:del w:id="31619" w:author="Kem Sereyboth" w:date="2023-06-20T14:47:00Z"/>
          <w:spacing w:val="-4"/>
          <w:lang w:val="ca-ES"/>
        </w:rPr>
        <w:pPrChange w:id="31620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621" w:author="User" w:date="2022-10-04T15:05:00Z">
        <w:del w:id="31622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១១.កញ្ញា ឌុំ ផានិត</w:delText>
          </w:r>
          <w:r w:rsidRPr="00B26CA9" w:rsidDel="005C3437">
            <w:rPr>
              <w:spacing w:val="-4"/>
              <w:cs/>
              <w:lang w:val="ca-ES"/>
            </w:rPr>
            <w:tab/>
            <w:delText>ប្រធានការិយាល័យសវនកម្មទី១</w:delText>
          </w:r>
          <w:r w:rsidRPr="00B26CA9" w:rsidDel="005C3437">
            <w:rPr>
              <w:spacing w:val="-4"/>
              <w:cs/>
              <w:lang w:val="ca-ES"/>
            </w:rPr>
            <w:tab/>
          </w:r>
          <w:r w:rsidRPr="00B26CA9" w:rsidDel="005C3437">
            <w:rPr>
              <w:spacing w:val="-16"/>
              <w:cs/>
              <w:lang w:val="ca-ES"/>
            </w:rPr>
            <w:delText>សវនករទទួលបន្ទុក</w:delText>
          </w:r>
        </w:del>
      </w:ins>
    </w:p>
    <w:p w14:paraId="07E5BF5C" w14:textId="60BD68DE" w:rsidR="00C91DD5" w:rsidRPr="00B26CA9" w:rsidDel="005C3437" w:rsidRDefault="00C91DD5">
      <w:pPr>
        <w:spacing w:after="0" w:line="218" w:lineRule="auto"/>
        <w:ind w:left="634"/>
        <w:rPr>
          <w:ins w:id="31623" w:author="User" w:date="2022-10-04T15:05:00Z"/>
          <w:del w:id="31624" w:author="Kem Sereyboth" w:date="2023-06-20T14:47:00Z"/>
          <w:spacing w:val="-4"/>
          <w:lang w:val="ca-ES"/>
        </w:rPr>
        <w:pPrChange w:id="31625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626" w:author="User" w:date="2022-10-04T15:05:00Z">
        <w:del w:id="31627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១២.លោក សុខ ចិត្រា</w:delText>
          </w:r>
          <w:r w:rsidRPr="00B26CA9" w:rsidDel="005C3437">
            <w:rPr>
              <w:spacing w:val="-4"/>
              <w:cs/>
              <w:lang w:val="ca-ES"/>
            </w:rPr>
            <w:tab/>
            <w:delText>ប្រធានការិយាល័យសវនកម្មទី៣</w:delText>
          </w:r>
          <w:r w:rsidRPr="00B26CA9" w:rsidDel="005C3437">
            <w:rPr>
              <w:spacing w:val="-4"/>
              <w:cs/>
              <w:lang w:val="ca-ES"/>
            </w:rPr>
            <w:tab/>
          </w:r>
          <w:r w:rsidRPr="00B26CA9" w:rsidDel="005C3437">
            <w:rPr>
              <w:spacing w:val="-16"/>
              <w:cs/>
              <w:lang w:val="ca-ES"/>
            </w:rPr>
            <w:delText>សវនករទទួលបន្ទុក</w:delText>
          </w:r>
        </w:del>
      </w:ins>
    </w:p>
    <w:p w14:paraId="13EAD2B7" w14:textId="682AED1A" w:rsidR="00C91DD5" w:rsidRPr="00B26CA9" w:rsidDel="005C3437" w:rsidRDefault="00C91DD5">
      <w:pPr>
        <w:spacing w:after="0" w:line="218" w:lineRule="auto"/>
        <w:ind w:left="634"/>
        <w:rPr>
          <w:ins w:id="31628" w:author="User" w:date="2022-10-04T15:05:00Z"/>
          <w:del w:id="31629" w:author="Kem Sereyboth" w:date="2023-06-20T14:47:00Z"/>
          <w:spacing w:val="-4"/>
          <w:lang w:val="ca-ES"/>
        </w:rPr>
        <w:pPrChange w:id="31630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631" w:author="User" w:date="2022-10-04T15:05:00Z">
        <w:del w:id="31632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១៣.លោក ទេព សុភ័គ</w:delText>
          </w:r>
          <w:r w:rsidRPr="00B26CA9" w:rsidDel="005C3437">
            <w:rPr>
              <w:spacing w:val="-4"/>
              <w:cs/>
              <w:lang w:val="ca-ES"/>
            </w:rPr>
            <w:tab/>
            <w:delText>ប្រធានការិយាល័យសវនកម្មទី៤</w:delText>
          </w:r>
          <w:r w:rsidRPr="00B26CA9" w:rsidDel="005C3437">
            <w:rPr>
              <w:spacing w:val="-4"/>
              <w:cs/>
              <w:lang w:val="ca-ES"/>
            </w:rPr>
            <w:tab/>
          </w:r>
          <w:r w:rsidRPr="00B26CA9" w:rsidDel="005C3437">
            <w:rPr>
              <w:spacing w:val="-16"/>
              <w:cs/>
              <w:lang w:val="ca-ES"/>
            </w:rPr>
            <w:delText>សវនករទទួលបន្ទុក</w:delText>
          </w:r>
        </w:del>
      </w:ins>
    </w:p>
    <w:p w14:paraId="32A262FD" w14:textId="320CAFF6" w:rsidR="00C91DD5" w:rsidRPr="00B26CA9" w:rsidDel="005C3437" w:rsidRDefault="00C91DD5">
      <w:pPr>
        <w:spacing w:after="0" w:line="218" w:lineRule="auto"/>
        <w:ind w:left="634"/>
        <w:rPr>
          <w:ins w:id="31633" w:author="User" w:date="2022-10-04T15:05:00Z"/>
          <w:del w:id="31634" w:author="Kem Sereyboth" w:date="2023-06-20T14:47:00Z"/>
          <w:spacing w:val="-4"/>
          <w:lang w:val="ca-ES"/>
        </w:rPr>
        <w:pPrChange w:id="31635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636" w:author="User" w:date="2022-10-04T15:05:00Z">
        <w:del w:id="31637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១៤.លោកស្រី កែម សិរីបុត្រ</w:delText>
          </w:r>
          <w:r w:rsidRPr="00B26CA9" w:rsidDel="005C3437">
            <w:rPr>
              <w:spacing w:val="-4"/>
              <w:cs/>
              <w:lang w:val="ca-ES"/>
            </w:rPr>
            <w:tab/>
            <w:delText>អនុប្រធានការិយាល័យសវនកម្មទី១</w:delText>
          </w:r>
          <w:r w:rsidRPr="00B26CA9" w:rsidDel="005C3437">
            <w:rPr>
              <w:spacing w:val="-4"/>
              <w:cs/>
              <w:lang w:val="ca-ES"/>
            </w:rPr>
            <w:tab/>
          </w:r>
          <w:r w:rsidRPr="00B26CA9" w:rsidDel="005C3437">
            <w:rPr>
              <w:spacing w:val="-16"/>
              <w:cs/>
              <w:lang w:val="ca-ES"/>
            </w:rPr>
            <w:delText>សវនករទទួលបន្ទុក</w:delText>
          </w:r>
        </w:del>
      </w:ins>
    </w:p>
    <w:p w14:paraId="1ABC59B5" w14:textId="00F76000" w:rsidR="00C91DD5" w:rsidRPr="00B26CA9" w:rsidDel="005C3437" w:rsidRDefault="00C91DD5">
      <w:pPr>
        <w:spacing w:after="0" w:line="218" w:lineRule="auto"/>
        <w:ind w:left="634"/>
        <w:rPr>
          <w:ins w:id="31638" w:author="User" w:date="2022-10-04T15:05:00Z"/>
          <w:del w:id="31639" w:author="Kem Sereyboth" w:date="2023-06-20T14:47:00Z"/>
          <w:spacing w:val="-4"/>
          <w:lang w:val="ca-ES"/>
        </w:rPr>
        <w:pPrChange w:id="31640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641" w:author="User" w:date="2022-10-04T15:05:00Z">
        <w:del w:id="31642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១៥.កញ្ញា ព្រេម លីណា</w:delText>
          </w:r>
          <w:r w:rsidRPr="00B26CA9" w:rsidDel="005C3437">
            <w:rPr>
              <w:spacing w:val="-4"/>
              <w:cs/>
              <w:lang w:val="ca-ES"/>
            </w:rPr>
            <w:tab/>
            <w:delText>អនុប្រធានការិយាល័យសវនកម្មទី២</w:delText>
          </w:r>
          <w:r w:rsidRPr="00B26CA9" w:rsidDel="005C3437">
            <w:rPr>
              <w:spacing w:val="-4"/>
              <w:cs/>
              <w:lang w:val="ca-ES"/>
            </w:rPr>
            <w:tab/>
          </w:r>
          <w:r w:rsidRPr="00B26CA9" w:rsidDel="005C3437">
            <w:rPr>
              <w:spacing w:val="-16"/>
              <w:cs/>
              <w:lang w:val="ca-ES"/>
            </w:rPr>
            <w:delText>សវនករទទួលបន្ទុក</w:delText>
          </w:r>
        </w:del>
      </w:ins>
    </w:p>
    <w:p w14:paraId="46CA2768" w14:textId="66C3221F" w:rsidR="00C91DD5" w:rsidRPr="00B26CA9" w:rsidDel="005C3437" w:rsidRDefault="00C91DD5">
      <w:pPr>
        <w:spacing w:after="0" w:line="218" w:lineRule="auto"/>
        <w:ind w:left="634"/>
        <w:rPr>
          <w:ins w:id="31643" w:author="User" w:date="2022-10-04T15:05:00Z"/>
          <w:del w:id="31644" w:author="Kem Sereyboth" w:date="2023-06-20T14:47:00Z"/>
          <w:spacing w:val="-4"/>
          <w:lang w:val="ca-ES"/>
        </w:rPr>
        <w:pPrChange w:id="31645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646" w:author="User" w:date="2022-10-04T15:05:00Z">
        <w:del w:id="31647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១៦.លោក ថន សំណាង</w:delText>
          </w:r>
          <w:r w:rsidRPr="00B26CA9" w:rsidDel="005C3437">
            <w:rPr>
              <w:spacing w:val="-4"/>
              <w:cs/>
              <w:lang w:val="ca-ES"/>
            </w:rPr>
            <w:tab/>
            <w:delText>អនុប្រធានការិយាល័យសវនកម្មទី៣</w:delText>
          </w:r>
          <w:r w:rsidRPr="00B26CA9" w:rsidDel="005C3437">
            <w:rPr>
              <w:spacing w:val="-4"/>
              <w:cs/>
              <w:lang w:val="ca-ES"/>
            </w:rPr>
            <w:tab/>
          </w:r>
          <w:r w:rsidRPr="00B26CA9" w:rsidDel="005C3437">
            <w:rPr>
              <w:spacing w:val="-16"/>
              <w:cs/>
              <w:lang w:val="ca-ES"/>
            </w:rPr>
            <w:delText>សវនករទទួលបន្ទុក</w:delText>
          </w:r>
        </w:del>
      </w:ins>
    </w:p>
    <w:p w14:paraId="54569287" w14:textId="30D8FBAD" w:rsidR="00C91DD5" w:rsidRPr="00B26CA9" w:rsidDel="005C3437" w:rsidRDefault="00C91DD5">
      <w:pPr>
        <w:spacing w:after="0" w:line="218" w:lineRule="auto"/>
        <w:ind w:left="634"/>
        <w:rPr>
          <w:ins w:id="31648" w:author="User" w:date="2022-10-04T15:05:00Z"/>
          <w:del w:id="31649" w:author="Kem Sereyboth" w:date="2023-06-20T14:48:00Z"/>
        </w:rPr>
        <w:pPrChange w:id="31650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31651" w:author="User" w:date="2022-10-04T15:05:00Z">
        <w:del w:id="31652" w:author="Kem Sereyboth" w:date="2023-06-20T14:48:00Z">
          <w:r w:rsidRPr="00B26CA9" w:rsidDel="005C3437">
            <w:rPr>
              <w:spacing w:val="-2"/>
              <w:cs/>
              <w:lang w:val="ca-ES"/>
            </w:rPr>
            <w:delText>គណៈកម្មការចំពោះកិច្ច ពិនិត្យ និងវាយតម្លៃលើរបាយការណ៍សវនកម្មអនុលោមភាពរបស់សវនករ</w:delText>
          </w:r>
          <w:r w:rsidRPr="00B26CA9" w:rsidDel="005C3437">
            <w:rPr>
              <w:spacing w:val="6"/>
              <w:cs/>
              <w:lang w:val="ca-ES"/>
            </w:rPr>
            <w:delText>ទទួលបន្ទុកផ្អែកលើគោលការណ៍ណែនាំស្ដីពីការសវនកម្មអនុលោមភាព និងសេចក្ដីណែនាំស្ដីពីយន្តការ</w:delText>
          </w:r>
          <w:r w:rsidRPr="00B26CA9" w:rsidDel="005C3437">
            <w:rPr>
              <w:spacing w:val="-4"/>
              <w:cs/>
              <w:lang w:val="ca-ES"/>
            </w:rPr>
            <w:delText xml:space="preserve"> និងនីតិវិធីសវនកម្មអនុលោមភាព ដោយពិនិត្យលើចំណុចមួយចំនួន</w:delText>
          </w:r>
        </w:del>
      </w:ins>
      <w:ins w:id="31653" w:author="User" w:date="2022-10-04T15:08:00Z">
        <w:del w:id="31654" w:author="Kem Sereyboth" w:date="2023-06-20T14:48:00Z">
          <w:r w:rsidRPr="00B26CA9" w:rsidDel="005C3437">
            <w:rPr>
              <w:spacing w:val="-4"/>
              <w:cs/>
              <w:lang w:val="ca-ES"/>
            </w:rPr>
            <w:delText>រួមមាន</w:delText>
          </w:r>
        </w:del>
      </w:ins>
      <w:ins w:id="31655" w:author="User" w:date="2022-10-04T15:05:00Z">
        <w:del w:id="31656" w:author="Kem Sereyboth" w:date="2023-06-20T14:48:00Z">
          <w:r w:rsidRPr="00B26CA9" w:rsidDel="005C3437">
            <w:rPr>
              <w:spacing w:val="-4"/>
              <w:cs/>
              <w:lang w:val="ca-ES"/>
            </w:rPr>
            <w:delText xml:space="preserve">៖ </w:delText>
          </w:r>
          <w:r w:rsidRPr="00B26CA9" w:rsidDel="005C3437">
            <w:rPr>
              <w:spacing w:val="-4"/>
              <w:cs/>
            </w:rPr>
            <w:delText>ការអនុវត្តនីតិវិធី</w:delText>
          </w:r>
          <w:r w:rsidRPr="00B26CA9" w:rsidDel="005C3437">
            <w:rPr>
              <w:spacing w:val="-4"/>
            </w:rPr>
            <w:delText xml:space="preserve">​ </w:delText>
          </w:r>
          <w:r w:rsidRPr="00B26CA9" w:rsidDel="005C3437">
            <w:rPr>
              <w:spacing w:val="-4"/>
              <w:cs/>
            </w:rPr>
            <w:delText>និងសវនកម្ម</w:delText>
          </w:r>
          <w:r w:rsidRPr="00B26CA9" w:rsidDel="005C3437">
            <w:rPr>
              <w:spacing w:val="2"/>
              <w:cs/>
            </w:rPr>
            <w:delText>របស់សវនករទទួលបន្ទុក ដំណើរការអង្កេតរបស់សវនករទទួលបន្ទុក</w:delText>
          </w:r>
          <w:r w:rsidRPr="00B26CA9" w:rsidDel="005C3437">
            <w:rPr>
              <w:spacing w:val="2"/>
              <w:cs/>
              <w:lang w:val="ca-ES"/>
            </w:rPr>
            <w:delText xml:space="preserve"> </w:delText>
          </w:r>
          <w:r w:rsidRPr="00B26CA9" w:rsidDel="005C3437">
            <w:rPr>
              <w:spacing w:val="2"/>
              <w:cs/>
            </w:rPr>
            <w:delText>ភស្តុតាងស្ដីពីអនុលោមភាពទៅតាម</w:delText>
          </w:r>
          <w:r w:rsidRPr="00B26CA9" w:rsidDel="005C3437">
            <w:rPr>
              <w:spacing w:val="6"/>
              <w:cs/>
            </w:rPr>
            <w:delText>ប្រធានបទសវន​កម្មនីមួ​យ​ៗ ការសន្និដ្ឋានរបស់សវនករទទួលបន្ទុកទៅតាមប្រធានបទសវនកម្មនីមួយៗ</w:delText>
          </w:r>
          <w:r w:rsidRPr="00B26CA9" w:rsidDel="005C3437">
            <w:rPr>
              <w:cs/>
            </w:rPr>
            <w:delText xml:space="preserve"> ការ</w:delText>
          </w:r>
          <w:r w:rsidRPr="00B26CA9" w:rsidDel="005C3437">
            <w:rPr>
              <w:spacing w:val="-18"/>
              <w:cs/>
            </w:rPr>
            <w:delText>សន្និដ្ឋាន</w:delText>
          </w:r>
          <w:r w:rsidRPr="00B26CA9" w:rsidDel="005C3437">
            <w:rPr>
              <w:spacing w:val="-14"/>
              <w:cs/>
            </w:rPr>
            <w:delText xml:space="preserve"> និ​ង</w:delText>
          </w:r>
          <w:r w:rsidRPr="00B26CA9" w:rsidDel="005C3437">
            <w:rPr>
              <w:spacing w:val="6"/>
              <w:cs/>
            </w:rPr>
            <w:delText>អនុសាសន៍</w:delText>
          </w:r>
          <w:r w:rsidRPr="00B26CA9" w:rsidDel="005C3437">
            <w:rPr>
              <w:cs/>
            </w:rPr>
            <w:delText>របស់សវនករទទួលបន្ទុកទៅតាមប្រធានបទសវនកម្មនីមួយៗ។</w:delText>
          </w:r>
        </w:del>
      </w:ins>
    </w:p>
    <w:p w14:paraId="202DCC58" w14:textId="48C1DA81" w:rsidR="002636E6" w:rsidRPr="00B26CA9" w:rsidDel="00FF3DA9" w:rsidRDefault="00C91DD5">
      <w:pPr>
        <w:spacing w:after="0" w:line="218" w:lineRule="auto"/>
        <w:ind w:left="634"/>
        <w:rPr>
          <w:ins w:id="31657" w:author="User" w:date="2022-10-04T15:28:00Z"/>
          <w:del w:id="31658" w:author="Kem Sereyboth" w:date="2023-07-11T11:10:00Z"/>
          <w:spacing w:val="6"/>
        </w:rPr>
        <w:pPrChange w:id="31659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31660" w:author="User" w:date="2022-10-04T15:05:00Z">
        <w:del w:id="31661" w:author="Kem Sereyboth" w:date="2023-07-11T11:10:00Z">
          <w:r w:rsidRPr="00B26CA9" w:rsidDel="00FF3DA9">
            <w:rPr>
              <w:spacing w:val="-2"/>
              <w:highlight w:val="yellow"/>
              <w:cs/>
              <w:rPrChange w:id="31662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កិច្ចប្រជុំគណៈកម្មការចំពោះកិច្ចលើសេចក្ដីព្រាងរបាយការណ៍សវនកម្មអនុលោមភាព</w:delText>
          </w:r>
        </w:del>
      </w:ins>
      <w:ins w:id="31663" w:author="User" w:date="2022-10-04T15:10:00Z">
        <w:del w:id="31664" w:author="Kem Sereyboth" w:date="2023-07-11T11:10:00Z">
          <w:r w:rsidRPr="00B26CA9" w:rsidDel="00FF3DA9">
            <w:rPr>
              <w:spacing w:val="-2"/>
              <w:highlight w:val="yellow"/>
              <w:cs/>
              <w:rPrChange w:id="3166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នៅ ន.ស.ស. </w:delText>
          </w:r>
          <w:r w:rsidRPr="00B26CA9" w:rsidDel="00FF3DA9">
            <w:rPr>
              <w:spacing w:val="-10"/>
              <w:highlight w:val="yellow"/>
              <w:cs/>
              <w:rPrChange w:id="3166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ត្រូវ</w:delText>
          </w:r>
        </w:del>
      </w:ins>
      <w:ins w:id="31667" w:author="User" w:date="2022-10-04T15:05:00Z">
        <w:del w:id="31668" w:author="Kem Sereyboth" w:date="2023-07-11T11:10:00Z">
          <w:r w:rsidRPr="00B26CA9" w:rsidDel="00FF3DA9">
            <w:rPr>
              <w:spacing w:val="-10"/>
              <w:highlight w:val="yellow"/>
              <w:cs/>
              <w:rPrChange w:id="3166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បានរៀបចំ</w:delText>
          </w:r>
        </w:del>
      </w:ins>
      <w:ins w:id="31670" w:author="User" w:date="2022-10-04T15:11:00Z">
        <w:del w:id="31671" w:author="Kem Sereyboth" w:date="2023-07-11T11:10:00Z">
          <w:r w:rsidRPr="00B26CA9" w:rsidDel="00FF3DA9">
            <w:rPr>
              <w:spacing w:val="-10"/>
              <w:highlight w:val="yellow"/>
              <w:cs/>
              <w:rPrChange w:id="3167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ឡើងកាលពី</w:delText>
          </w:r>
        </w:del>
      </w:ins>
      <w:ins w:id="31673" w:author="User" w:date="2022-10-04T15:05:00Z">
        <w:del w:id="31674" w:author="Kem Sereyboth" w:date="2023-07-11T11:10:00Z">
          <w:r w:rsidRPr="00B26CA9" w:rsidDel="00FF3DA9">
            <w:rPr>
              <w:spacing w:val="-10"/>
              <w:highlight w:val="yellow"/>
              <w:cs/>
              <w:rPrChange w:id="3167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ថ្ងៃទី</w:delText>
          </w:r>
        </w:del>
      </w:ins>
      <w:ins w:id="31676" w:author="User" w:date="2022-10-04T15:11:00Z">
        <w:del w:id="31677" w:author="Kem Sereyboth" w:date="2023-07-11T11:10:00Z">
          <w:r w:rsidRPr="00B26CA9" w:rsidDel="00FF3DA9">
            <w:rPr>
              <w:spacing w:val="-10"/>
              <w:highlight w:val="yellow"/>
              <w:cs/>
              <w:rPrChange w:id="3167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31679" w:author="User" w:date="2022-10-04T15:05:00Z">
        <w:del w:id="31680" w:author="Kem Sereyboth" w:date="2023-07-11T11:10:00Z">
          <w:r w:rsidRPr="00B26CA9" w:rsidDel="00FF3DA9">
            <w:rPr>
              <w:spacing w:val="-10"/>
              <w:highlight w:val="yellow"/>
              <w:cs/>
              <w:rPrChange w:id="3168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ខែ</w:delText>
          </w:r>
        </w:del>
      </w:ins>
      <w:ins w:id="31682" w:author="User" w:date="2022-10-04T15:11:00Z">
        <w:del w:id="31683" w:author="Kem Sereyboth" w:date="2023-07-11T11:10:00Z">
          <w:r w:rsidRPr="00B26CA9" w:rsidDel="00FF3DA9">
            <w:rPr>
              <w:spacing w:val="-10"/>
              <w:highlight w:val="yellow"/>
              <w:cs/>
              <w:rPrChange w:id="3168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តុលា </w:delText>
          </w:r>
        </w:del>
      </w:ins>
      <w:ins w:id="31685" w:author="User" w:date="2022-10-04T15:05:00Z">
        <w:del w:id="31686" w:author="Kem Sereyboth" w:date="2023-07-11T11:10:00Z">
          <w:r w:rsidRPr="00B26CA9" w:rsidDel="00FF3DA9">
            <w:rPr>
              <w:spacing w:val="-10"/>
              <w:highlight w:val="yellow"/>
              <w:cs/>
              <w:rPrChange w:id="3168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ឆ្នាំ២០២២ នៅបន្ទប់ប្រជុំ​របស់​អង្គភាព​សវនកម្ម​ផ្ទៃ​ក្នុង​​នៃ</w:delText>
          </w:r>
          <w:r w:rsidRPr="00B26CA9" w:rsidDel="00FF3DA9">
            <w:rPr>
              <w:spacing w:val="-10"/>
              <w:highlight w:val="yellow"/>
              <w:rPrChange w:id="31688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​ </w:delText>
          </w:r>
          <w:r w:rsidRPr="00B26CA9" w:rsidDel="00FF3DA9">
            <w:rPr>
              <w:spacing w:val="-10"/>
              <w:highlight w:val="yellow"/>
              <w:cs/>
              <w:rPrChange w:id="31689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អ.ស.ហ.</w:delText>
          </w:r>
          <w:r w:rsidRPr="00B26CA9" w:rsidDel="00FF3DA9">
            <w:rPr>
              <w:spacing w:val="6"/>
              <w:highlight w:val="yellow"/>
              <w:cs/>
              <w:rPrChange w:id="31690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​</w:delText>
          </w:r>
          <w:r w:rsidRPr="00B26CA9" w:rsidDel="00FF3DA9">
            <w:rPr>
              <w:spacing w:val="8"/>
              <w:highlight w:val="yellow"/>
              <w:cs/>
              <w:rPrChange w:id="3169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វេលាម៉ោង ៩</w:delText>
          </w:r>
        </w:del>
      </w:ins>
      <w:ins w:id="31692" w:author="User" w:date="2022-10-04T16:25:00Z">
        <w:del w:id="31693" w:author="Kem Sereyboth" w:date="2023-07-11T11:10:00Z">
          <w:r w:rsidR="002E5FBD" w:rsidRPr="00B26CA9" w:rsidDel="00FF3DA9">
            <w:rPr>
              <w:spacing w:val="8"/>
              <w:highlight w:val="yellow"/>
              <w:cs/>
              <w:rPrChange w:id="3169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695" w:author="User" w:date="2022-10-04T15:05:00Z">
        <w:del w:id="31696" w:author="Kem Sereyboth" w:date="2023-07-11T11:10:00Z">
          <w:r w:rsidRPr="00B26CA9" w:rsidDel="00FF3DA9">
            <w:rPr>
              <w:spacing w:val="8"/>
              <w:highlight w:val="yellow"/>
              <w:rPrChange w:id="31697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:</w:delText>
          </w:r>
          <w:r w:rsidRPr="00B26CA9" w:rsidDel="00FF3DA9">
            <w:rPr>
              <w:spacing w:val="8"/>
              <w:highlight w:val="yellow"/>
              <w:cs/>
              <w:rPrChange w:id="3169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៣០ នាទី​ព្រឹក ក្រោមការដឹកនាំរបស់ </w:delText>
          </w:r>
          <w:r w:rsidRPr="00B26CA9" w:rsidDel="00FF3DA9">
            <w:rPr>
              <w:rFonts w:ascii="Khmer MEF2" w:hAnsi="Khmer MEF2" w:cs="Khmer MEF2"/>
              <w:spacing w:val="8"/>
              <w:highlight w:val="yellow"/>
              <w:cs/>
              <w:rPrChange w:id="31699" w:author="Sopheak Phorn" w:date="2023-08-25T15:04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ឯកឧត្តម ឈុន សម្បត្តិ</w:delText>
          </w:r>
          <w:r w:rsidRPr="00B26CA9" w:rsidDel="00FF3DA9">
            <w:rPr>
              <w:spacing w:val="8"/>
              <w:highlight w:val="yellow"/>
              <w:cs/>
              <w:rPrChange w:id="31700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ប្រធានអង្គភាពសវនកម្មផ្ទៃក្នុង</w:delText>
          </w:r>
        </w:del>
      </w:ins>
      <w:ins w:id="31701" w:author="User" w:date="2022-10-05T13:15:00Z">
        <w:del w:id="31702" w:author="Kem Sereyboth" w:date="2023-07-11T11:10:00Z">
          <w:r w:rsidR="00EF37CC" w:rsidRPr="00B26CA9" w:rsidDel="00FF3DA9">
            <w:rPr>
              <w:spacing w:val="8"/>
              <w:highlight w:val="yellow"/>
              <w:cs/>
              <w:rPrChange w:id="3170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នៃ </w:delText>
          </w:r>
          <w:r w:rsidR="00EF37CC" w:rsidRPr="00B26CA9" w:rsidDel="00FF3DA9">
            <w:rPr>
              <w:spacing w:val="8"/>
              <w:highlight w:val="yellow"/>
              <w:cs/>
              <w:rPrChange w:id="31704" w:author="Sopheak Phorn" w:date="2023-08-25T15:04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  <w:ins w:id="31705" w:author="User" w:date="2022-10-05T13:16:00Z">
        <w:del w:id="31706" w:author="Kem Sereyboth" w:date="2023-07-11T11:10:00Z">
          <w:r w:rsidR="00EF37CC" w:rsidRPr="00B26CA9" w:rsidDel="00FF3DA9">
            <w:rPr>
              <w:spacing w:val="8"/>
              <w:highlight w:val="yellow"/>
              <w:cs/>
              <w:rPrChange w:id="31707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708" w:author="User" w:date="2022-10-04T15:05:00Z">
        <w:del w:id="31709" w:author="Kem Sereyboth" w:date="2023-07-11T11:10:00Z">
          <w:r w:rsidRPr="00B26CA9" w:rsidDel="00FF3DA9">
            <w:rPr>
              <w:spacing w:val="8"/>
              <w:highlight w:val="yellow"/>
              <w:cs/>
              <w:rPrChange w:id="31710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និងជាប្រធានគណៈកម្មការចំពោះកិច្ច។ </w:delText>
          </w:r>
        </w:del>
      </w:ins>
      <w:ins w:id="31711" w:author="User" w:date="2022-10-04T15:13:00Z">
        <w:del w:id="31712" w:author="Kem Sereyboth" w:date="2023-07-11T11:10:00Z">
          <w:r w:rsidRPr="00B26CA9" w:rsidDel="00FF3DA9">
            <w:rPr>
              <w:spacing w:val="8"/>
              <w:highlight w:val="yellow"/>
              <w:cs/>
              <w:rPrChange w:id="3171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ជាកិច្ចចាប់ផ្តើម </w:delText>
          </w:r>
        </w:del>
      </w:ins>
      <w:ins w:id="31714" w:author="User" w:date="2022-10-04T15:14:00Z">
        <w:del w:id="31715" w:author="Kem Sereyboth" w:date="2023-07-11T11:10:00Z">
          <w:r w:rsidRPr="00B26CA9" w:rsidDel="00FF3DA9">
            <w:rPr>
              <w:rFonts w:ascii="Khmer MEF2" w:hAnsi="Khmer MEF2" w:cs="Khmer MEF2"/>
              <w:spacing w:val="8"/>
              <w:highlight w:val="yellow"/>
              <w:cs/>
              <w:rPrChange w:id="31716" w:author="Sopheak Phorn" w:date="2023-08-25T15:04:00Z">
                <w:rPr>
                  <w:rFonts w:ascii="Khmer MEF2" w:hAnsi="Khmer MEF2" w:cs="Khmer MEF2"/>
                  <w:spacing w:val="4"/>
                  <w:sz w:val="24"/>
                  <w:szCs w:val="24"/>
                  <w:cs/>
                </w:rPr>
              </w:rPrChange>
            </w:rPr>
            <w:delText>ឯកឧត្តមប្រធានអង្គភាព</w:delText>
          </w:r>
          <w:r w:rsidRPr="00B26CA9" w:rsidDel="00FF3DA9">
            <w:rPr>
              <w:rFonts w:ascii="Khmer MEF2" w:hAnsi="Khmer MEF2" w:cs="Khmer MEF2"/>
              <w:spacing w:val="4"/>
              <w:highlight w:val="yellow"/>
              <w:cs/>
              <w:rPrChange w:id="31717" w:author="Sopheak Phorn" w:date="2023-08-25T15:04:00Z">
                <w:rPr>
                  <w:rFonts w:ascii="Khmer MEF2" w:hAnsi="Khmer MEF2" w:cs="Khmer MEF2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718" w:author="User" w:date="2022-10-04T15:15:00Z">
        <w:del w:id="31719" w:author="Kem Sereyboth" w:date="2023-07-11T11:10:00Z">
          <w:r w:rsidR="00525F53" w:rsidRPr="00B26CA9" w:rsidDel="00FF3DA9">
            <w:rPr>
              <w:spacing w:val="-8"/>
              <w:highlight w:val="yellow"/>
              <w:cs/>
              <w:rPrChange w:id="31720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បានសម</w:delText>
          </w:r>
        </w:del>
      </w:ins>
      <w:ins w:id="31721" w:author="User" w:date="2022-10-04T15:16:00Z">
        <w:del w:id="31722" w:author="Kem Sereyboth" w:date="2023-07-11T11:10:00Z">
          <w:r w:rsidR="00525F53" w:rsidRPr="00B26CA9" w:rsidDel="00FF3DA9">
            <w:rPr>
              <w:spacing w:val="-8"/>
              <w:highlight w:val="yellow"/>
              <w:cs/>
              <w:rPrChange w:id="31723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្តែងការកោ</w:delText>
          </w:r>
        </w:del>
      </w:ins>
      <w:ins w:id="31724" w:author="User" w:date="2022-10-04T15:17:00Z">
        <w:del w:id="31725" w:author="Kem Sereyboth" w:date="2023-07-11T11:10:00Z">
          <w:r w:rsidR="00525F53" w:rsidRPr="00B26CA9" w:rsidDel="00FF3DA9">
            <w:rPr>
              <w:spacing w:val="-8"/>
              <w:highlight w:val="yellow"/>
              <w:cs/>
              <w:rPrChange w:id="31726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ត</w:delText>
          </w:r>
        </w:del>
      </w:ins>
      <w:ins w:id="31727" w:author="User" w:date="2022-10-04T15:20:00Z">
        <w:del w:id="31728" w:author="Kem Sereyboth" w:date="2023-07-11T11:10:00Z">
          <w:r w:rsidR="00525F53" w:rsidRPr="00B26CA9" w:rsidDel="00FF3DA9">
            <w:rPr>
              <w:spacing w:val="-8"/>
              <w:highlight w:val="yellow"/>
              <w:cs/>
              <w:rPrChange w:id="31729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សរសើរ</w:delText>
          </w:r>
        </w:del>
      </w:ins>
      <w:ins w:id="31730" w:author="User" w:date="2022-10-04T15:21:00Z">
        <w:del w:id="31731" w:author="Kem Sereyboth" w:date="2023-07-11T11:10:00Z">
          <w:r w:rsidR="00525F53" w:rsidRPr="00B26CA9" w:rsidDel="00FF3DA9">
            <w:rPr>
              <w:spacing w:val="-8"/>
              <w:highlight w:val="yellow"/>
              <w:cs/>
              <w:rPrChange w:id="31732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ចំពោះសវនករទទួល</w:delText>
          </w:r>
          <w:r w:rsidR="00525F53" w:rsidRPr="00B26CA9" w:rsidDel="00FF3DA9">
            <w:rPr>
              <w:highlight w:val="yellow"/>
              <w:cs/>
              <w:rPrChange w:id="31733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បន្ទុកដែលបានខិតខំ</w:delText>
          </w:r>
          <w:r w:rsidR="00525F53" w:rsidRPr="00B26CA9" w:rsidDel="00FF3DA9">
            <w:rPr>
              <w:spacing w:val="-8"/>
              <w:highlight w:val="yellow"/>
              <w:cs/>
              <w:rPrChange w:id="31734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ប្រឹងប្រែង</w:delText>
          </w:r>
          <w:r w:rsidR="00525F53" w:rsidRPr="00B26CA9" w:rsidDel="00FF3DA9">
            <w:rPr>
              <w:highlight w:val="yellow"/>
              <w:cs/>
              <w:rPrChange w:id="31735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រៀបចំរបាយការណ៍</w:delText>
          </w:r>
          <w:r w:rsidR="00525F53" w:rsidRPr="00B26CA9" w:rsidDel="00FF3DA9">
            <w:rPr>
              <w:spacing w:val="-8"/>
              <w:highlight w:val="yellow"/>
              <w:cs/>
              <w:rPrChange w:id="31736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សវនកម្ម</w:delText>
          </w:r>
          <w:r w:rsidR="00525F53" w:rsidRPr="00B26CA9" w:rsidDel="00FF3DA9">
            <w:rPr>
              <w:spacing w:val="2"/>
              <w:highlight w:val="yellow"/>
              <w:cs/>
              <w:rPrChange w:id="31737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អនុ</w:delText>
          </w:r>
        </w:del>
      </w:ins>
      <w:ins w:id="31738" w:author="User" w:date="2022-10-04T15:22:00Z">
        <w:del w:id="31739" w:author="Kem Sereyboth" w:date="2023-07-11T11:10:00Z">
          <w:r w:rsidR="00525F53" w:rsidRPr="00B26CA9" w:rsidDel="00FF3DA9">
            <w:rPr>
              <w:spacing w:val="2"/>
              <w:highlight w:val="yellow"/>
              <w:cs/>
              <w:rPrChange w:id="31740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លោម</w:delText>
          </w:r>
          <w:r w:rsidR="00525F53" w:rsidRPr="00B26CA9" w:rsidDel="00FF3DA9">
            <w:rPr>
              <w:spacing w:val="4"/>
              <w:highlight w:val="yellow"/>
              <w:cs/>
              <w:rPrChange w:id="31741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ភាព</w:delText>
          </w:r>
          <w:r w:rsidR="006E7928" w:rsidRPr="00B26CA9" w:rsidDel="00FF3DA9">
            <w:rPr>
              <w:spacing w:val="4"/>
              <w:highlight w:val="yellow"/>
              <w:cs/>
              <w:rPrChange w:id="31742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នៅ ន.ស.ស.</w:delText>
          </w:r>
          <w:r w:rsidR="006E7928" w:rsidRPr="00B26CA9" w:rsidDel="00FF3DA9">
            <w:rPr>
              <w:spacing w:val="4"/>
              <w:highlight w:val="yellow"/>
              <w:cs/>
              <w:rPrChange w:id="3174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សម្រាប់ការិយបរិច្ឆេទ២០២២ បានទាន់</w:delText>
          </w:r>
          <w:r w:rsidR="006E7928" w:rsidRPr="00B26CA9" w:rsidDel="00FF3DA9">
            <w:rPr>
              <w:spacing w:val="2"/>
              <w:highlight w:val="yellow"/>
              <w:cs/>
              <w:rPrChange w:id="3174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ពេល</w:delText>
          </w:r>
        </w:del>
      </w:ins>
      <w:ins w:id="31745" w:author="User" w:date="2022-10-04T15:23:00Z">
        <w:del w:id="31746" w:author="Kem Sereyboth" w:date="2023-07-11T11:10:00Z">
          <w:r w:rsidR="006E7928" w:rsidRPr="00B26CA9" w:rsidDel="00FF3DA9">
            <w:rPr>
              <w:spacing w:val="2"/>
              <w:highlight w:val="yellow"/>
              <w:cs/>
              <w:rPrChange w:id="3174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វេលា និងគោរពទៅតាមទម្រង់</w:delText>
          </w:r>
          <w:r w:rsidR="006E7928" w:rsidRPr="00B26CA9" w:rsidDel="00FF3DA9">
            <w:rPr>
              <w:highlight w:val="yellow"/>
              <w:cs/>
              <w:rPrChange w:id="3174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ដែលបានកំណត់ត្រឹមត្រូវ។ តាមការត្រួតពិនិត្យលើរបាយការណ៍</w:delText>
          </w:r>
        </w:del>
      </w:ins>
      <w:ins w:id="31749" w:author="User" w:date="2022-10-04T15:24:00Z">
        <w:del w:id="31750" w:author="Kem Sereyboth" w:date="2023-07-11T11:10:00Z">
          <w:r w:rsidR="006E7928" w:rsidRPr="00B26CA9" w:rsidDel="00FF3DA9">
            <w:rPr>
              <w:highlight w:val="yellow"/>
              <w:cs/>
              <w:rPrChange w:id="3175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សវនកម្ម </w:delText>
          </w:r>
          <w:r w:rsidR="006E7928" w:rsidRPr="00B26CA9" w:rsidDel="00FF3DA9">
            <w:rPr>
              <w:rFonts w:ascii="Khmer MEF2" w:hAnsi="Khmer MEF2" w:cs="Khmer MEF2"/>
              <w:highlight w:val="yellow"/>
              <w:cs/>
              <w:rPrChange w:id="31752" w:author="Sopheak Phorn" w:date="2023-08-25T15:04:00Z">
                <w:rPr>
                  <w:rFonts w:ascii="Khmer MEF2" w:hAnsi="Khmer MEF2" w:cs="Khmer MEF2"/>
                  <w:spacing w:val="4"/>
                  <w:sz w:val="24"/>
                  <w:szCs w:val="24"/>
                  <w:cs/>
                </w:rPr>
              </w:rPrChange>
            </w:rPr>
            <w:delText xml:space="preserve">ឯកឧត្តមប្រធានអង្គភាព </w:delText>
          </w:r>
          <w:r w:rsidR="006E7928" w:rsidRPr="00B26CA9" w:rsidDel="00FF3DA9">
            <w:rPr>
              <w:highlight w:val="yellow"/>
              <w:cs/>
              <w:rPrChange w:id="3175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និង</w:delText>
          </w:r>
          <w:r w:rsidR="006E7928" w:rsidRPr="00B26CA9" w:rsidDel="00FF3DA9">
            <w:rPr>
              <w:spacing w:val="6"/>
              <w:highlight w:val="yellow"/>
              <w:cs/>
              <w:rPrChange w:id="3175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ជា</w:delText>
          </w:r>
          <w:r w:rsidR="006E7928" w:rsidRPr="00B26CA9" w:rsidDel="00FF3DA9">
            <w:rPr>
              <w:spacing w:val="-4"/>
              <w:highlight w:val="yellow"/>
              <w:cs/>
              <w:rPrChange w:id="3175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ប្រធានគណៈកម្មការចំពោះកិច្ច</w:delText>
          </w:r>
        </w:del>
      </w:ins>
      <w:ins w:id="31756" w:author="User" w:date="2022-10-04T15:25:00Z">
        <w:del w:id="31757" w:author="Kem Sereyboth" w:date="2023-07-11T11:10:00Z">
          <w:r w:rsidR="006E7928" w:rsidRPr="00B26CA9" w:rsidDel="00FF3DA9">
            <w:rPr>
              <w:spacing w:val="-4"/>
              <w:highlight w:val="yellow"/>
              <w:cs/>
              <w:rPrChange w:id="3175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ព្រមទាំងសមាជិក</w:delText>
          </w:r>
          <w:r w:rsidR="006E7928" w:rsidRPr="00B26CA9" w:rsidDel="00FF3DA9">
            <w:rPr>
              <w:spacing w:val="-4"/>
              <w:highlight w:val="yellow"/>
              <w:rPrChange w:id="3175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>/</w:delText>
          </w:r>
          <w:r w:rsidR="006E7928" w:rsidRPr="00B26CA9" w:rsidDel="00FF3DA9">
            <w:rPr>
              <w:spacing w:val="-4"/>
              <w:highlight w:val="yellow"/>
              <w:cs/>
              <w:rPrChange w:id="3176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សមាជិកា នៃ</w:delText>
          </w:r>
          <w:r w:rsidR="002636E6" w:rsidRPr="00B26CA9" w:rsidDel="00FF3DA9">
            <w:rPr>
              <w:spacing w:val="-4"/>
              <w:highlight w:val="yellow"/>
              <w:cs/>
              <w:rPrChange w:id="3176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គណៈកម្មការចំពោះកិច្ចបានពិនិត្យ</w:delText>
          </w:r>
        </w:del>
      </w:ins>
      <w:ins w:id="31762" w:author="User" w:date="2022-10-05T13:19:00Z">
        <w:del w:id="31763" w:author="Kem Sereyboth" w:date="2023-07-11T11:10:00Z">
          <w:r w:rsidR="00EF37CC" w:rsidRPr="00B26CA9" w:rsidDel="00FF3DA9">
            <w:rPr>
              <w:spacing w:val="-4"/>
              <w:highlight w:val="yellow"/>
              <w:cs/>
              <w:rPrChange w:id="3176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ឃើ</w:delText>
          </w:r>
        </w:del>
      </w:ins>
      <w:ins w:id="31765" w:author="User" w:date="2022-10-05T13:21:00Z">
        <w:del w:id="31766" w:author="Kem Sereyboth" w:date="2023-07-11T11:10:00Z">
          <w:r w:rsidR="00EF37CC" w:rsidRPr="00B26CA9" w:rsidDel="00FF3DA9">
            <w:rPr>
              <w:spacing w:val="-4"/>
              <w:highlight w:val="yellow"/>
              <w:cs/>
              <w:rPrChange w:id="3176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768" w:author="User" w:date="2022-10-05T13:19:00Z">
        <w:del w:id="31769" w:author="Kem Sereyboth" w:date="2023-07-11T11:10:00Z">
          <w:r w:rsidR="00EF37CC" w:rsidRPr="00B26CA9" w:rsidDel="00FF3DA9">
            <w:rPr>
              <w:spacing w:val="-4"/>
              <w:highlight w:val="yellow"/>
              <w:cs/>
              <w:rPrChange w:id="3177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ញ</w:delText>
          </w:r>
        </w:del>
      </w:ins>
      <w:ins w:id="31771" w:author="User" w:date="2022-10-05T13:21:00Z">
        <w:del w:id="31772" w:author="Kem Sereyboth" w:date="2023-07-11T11:10:00Z">
          <w:r w:rsidR="00EF37CC" w:rsidRPr="00B26CA9" w:rsidDel="00FF3DA9">
            <w:rPr>
              <w:spacing w:val="-4"/>
              <w:highlight w:val="yellow"/>
              <w:cs/>
              <w:rPrChange w:id="3177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774" w:author="User" w:date="2022-10-05T13:19:00Z">
        <w:del w:id="31775" w:author="Kem Sereyboth" w:date="2023-07-11T11:10:00Z">
          <w:r w:rsidR="00EF37CC" w:rsidRPr="00B26CA9" w:rsidDel="00FF3DA9">
            <w:rPr>
              <w:spacing w:val="-4"/>
              <w:highlight w:val="yellow"/>
              <w:cs/>
              <w:rPrChange w:id="3177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នូវ</w:delText>
          </w:r>
          <w:r w:rsidR="00EF37CC" w:rsidRPr="00B26CA9" w:rsidDel="00FF3DA9">
            <w:rPr>
              <w:spacing w:val="-2"/>
              <w:highlight w:val="yellow"/>
              <w:cs/>
              <w:rPrChange w:id="3177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ចំណុ</w:delText>
          </w:r>
        </w:del>
      </w:ins>
      <w:ins w:id="31778" w:author="User" w:date="2022-10-06T04:27:00Z">
        <w:del w:id="31779" w:author="Kem Sereyboth" w:date="2023-07-11T11:10:00Z">
          <w:r w:rsidR="0059514E" w:rsidRPr="00B26CA9" w:rsidDel="00FF3DA9">
            <w:rPr>
              <w:spacing w:val="-2"/>
              <w:highlight w:val="yellow"/>
              <w:cs/>
              <w:rPrChange w:id="3178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ច</w:delText>
          </w:r>
        </w:del>
      </w:ins>
      <w:ins w:id="31781" w:author="User" w:date="2022-10-05T13:20:00Z">
        <w:del w:id="31782" w:author="Kem Sereyboth" w:date="2023-07-11T11:10:00Z">
          <w:r w:rsidR="00EF37CC" w:rsidRPr="00B26CA9" w:rsidDel="00FF3DA9">
            <w:rPr>
              <w:spacing w:val="-2"/>
              <w:highlight w:val="yellow"/>
              <w:cs/>
              <w:rPrChange w:id="3178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ខ្វះខាតមួយចំនួនពាក់ព័ន្ធខ្លឹមសារ ពាក</w:delText>
          </w:r>
        </w:del>
      </w:ins>
      <w:ins w:id="31784" w:author="User" w:date="2022-10-05T13:21:00Z">
        <w:del w:id="31785" w:author="Kem Sereyboth" w:date="2023-07-11T11:10:00Z">
          <w:r w:rsidR="00EF37CC" w:rsidRPr="00B26CA9" w:rsidDel="00FF3DA9">
            <w:rPr>
              <w:spacing w:val="-2"/>
              <w:highlight w:val="yellow"/>
              <w:cs/>
              <w:rPrChange w:id="3178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្យពេ</w:delText>
          </w:r>
        </w:del>
      </w:ins>
      <w:ins w:id="31787" w:author="User" w:date="2022-10-06T04:30:00Z">
        <w:del w:id="31788" w:author="Kem Sereyboth" w:date="2023-07-11T11:10:00Z">
          <w:r w:rsidR="00C16DDD" w:rsidRPr="00B26CA9" w:rsidDel="00FF3DA9">
            <w:rPr>
              <w:spacing w:val="-2"/>
              <w:highlight w:val="yellow"/>
              <w:cs/>
              <w:rPrChange w:id="3178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ច</w:delText>
          </w:r>
        </w:del>
      </w:ins>
      <w:ins w:id="31790" w:author="User" w:date="2022-10-05T13:21:00Z">
        <w:del w:id="31791" w:author="Kem Sereyboth" w:date="2023-07-11T11:10:00Z">
          <w:r w:rsidR="00EF37CC" w:rsidRPr="00B26CA9" w:rsidDel="00FF3DA9">
            <w:rPr>
              <w:spacing w:val="-2"/>
              <w:highlight w:val="yellow"/>
              <w:cs/>
              <w:rPrChange w:id="3179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ន៍ និងអក្ខរាវិរុទ្ធ។ ជាលទ្ធ</w:delText>
          </w:r>
        </w:del>
      </w:ins>
      <w:ins w:id="31793" w:author="User" w:date="2022-10-05T13:22:00Z">
        <w:del w:id="31794" w:author="Kem Sereyboth" w:date="2023-07-11T11:10:00Z">
          <w:r w:rsidR="00EF37CC" w:rsidRPr="00B26CA9" w:rsidDel="00FF3DA9">
            <w:rPr>
              <w:spacing w:val="-2"/>
              <w:highlight w:val="yellow"/>
              <w:cs/>
              <w:rPrChange w:id="3179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ផលគណៈកម្មការចំ</w:delText>
          </w:r>
        </w:del>
      </w:ins>
      <w:ins w:id="31796" w:author="User" w:date="2022-10-05T13:23:00Z">
        <w:del w:id="31797" w:author="Kem Sereyboth" w:date="2023-07-11T11:10:00Z">
          <w:r w:rsidR="00EF37CC" w:rsidRPr="00B26CA9" w:rsidDel="00FF3DA9">
            <w:rPr>
              <w:spacing w:val="-2"/>
              <w:highlight w:val="yellow"/>
              <w:cs/>
              <w:rPrChange w:id="31798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799" w:author="User" w:date="2022-10-05T13:22:00Z">
        <w:del w:id="31800" w:author="Kem Sereyboth" w:date="2023-07-11T11:10:00Z">
          <w:r w:rsidR="00EF37CC" w:rsidRPr="00B26CA9" w:rsidDel="00FF3DA9">
            <w:rPr>
              <w:spacing w:val="-2"/>
              <w:highlight w:val="yellow"/>
              <w:cs/>
              <w:rPrChange w:id="31801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ពោះ</w:delText>
          </w:r>
        </w:del>
      </w:ins>
      <w:ins w:id="31802" w:author="User" w:date="2022-10-05T13:23:00Z">
        <w:del w:id="31803" w:author="Kem Sereyboth" w:date="2023-07-11T11:10:00Z">
          <w:r w:rsidR="00EF37CC" w:rsidRPr="00B26CA9" w:rsidDel="00FF3DA9">
            <w:rPr>
              <w:spacing w:val="-2"/>
              <w:highlight w:val="yellow"/>
              <w:rPrChange w:id="31804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</w:rPr>
              </w:rPrChange>
            </w:rPr>
            <w:delText>​​</w:delText>
          </w:r>
        </w:del>
      </w:ins>
      <w:ins w:id="31805" w:author="User" w:date="2022-10-05T13:22:00Z">
        <w:del w:id="31806" w:author="Kem Sereyboth" w:date="2023-07-11T11:10:00Z">
          <w:r w:rsidR="00EF37CC" w:rsidRPr="00B26CA9" w:rsidDel="00FF3DA9">
            <w:rPr>
              <w:spacing w:val="-2"/>
              <w:highlight w:val="yellow"/>
              <w:cs/>
              <w:rPrChange w:id="31807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កិច្ច</w:delText>
          </w:r>
          <w:r w:rsidR="00EF37CC" w:rsidRPr="00B26CA9" w:rsidDel="00FF3DA9">
            <w:rPr>
              <w:spacing w:val="2"/>
              <w:highlight w:val="yellow"/>
              <w:cs/>
              <w:rPrChange w:id="31808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បានពិនិត្យ និងវាយ</w:delText>
          </w:r>
        </w:del>
      </w:ins>
      <w:ins w:id="31809" w:author="User" w:date="2022-10-04T15:26:00Z">
        <w:del w:id="31810" w:author="Kem Sereyboth" w:date="2023-07-11T11:10:00Z">
          <w:r w:rsidR="002636E6" w:rsidRPr="00B26CA9" w:rsidDel="00FF3DA9">
            <w:rPr>
              <w:spacing w:val="6"/>
              <w:highlight w:val="yellow"/>
              <w:cs/>
              <w:rPrChange w:id="3181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តម្លៃទទួលយកនូវលទ្ធផលរកឃើញរបស់សវនករទទួលបន្ទុកចំនួន ៥ រួមមាន</w:delText>
          </w:r>
        </w:del>
      </w:ins>
      <w:ins w:id="31812" w:author="User" w:date="2022-10-04T15:27:00Z">
        <w:del w:id="31813" w:author="Kem Sereyboth" w:date="2023-07-11T11:10:00Z">
          <w:r w:rsidR="002636E6" w:rsidRPr="00B26CA9" w:rsidDel="00FF3DA9">
            <w:rPr>
              <w:spacing w:val="6"/>
              <w:highlight w:val="yellow"/>
              <w:cs/>
              <w:rPrChange w:id="3181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៖</w:delText>
          </w:r>
        </w:del>
      </w:ins>
    </w:p>
    <w:p w14:paraId="664E4398" w14:textId="54D328AC" w:rsidR="00556EC6" w:rsidRPr="00B26CA9" w:rsidDel="00FF3DA9" w:rsidRDefault="00556EC6">
      <w:pPr>
        <w:spacing w:after="0" w:line="218" w:lineRule="auto"/>
        <w:ind w:left="634"/>
        <w:rPr>
          <w:ins w:id="31815" w:author="User" w:date="2022-10-07T16:22:00Z"/>
          <w:del w:id="31816" w:author="Kem Sereyboth" w:date="2023-07-11T11:10:00Z"/>
          <w:spacing w:val="-8"/>
          <w:highlight w:val="yellow"/>
          <w:lang w:val="ca-ES"/>
          <w:rPrChange w:id="31817" w:author="Sopheak Phorn" w:date="2023-08-25T15:04:00Z">
            <w:rPr>
              <w:ins w:id="31818" w:author="User" w:date="2022-10-07T16:22:00Z"/>
              <w:del w:id="31819" w:author="Kem Sereyboth" w:date="2023-07-11T11:10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31820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31821" w:author="User" w:date="2022-10-07T16:22:00Z">
        <w:del w:id="31822" w:author="Kem Sereyboth" w:date="2023-07-11T11:10:00Z">
          <w:r w:rsidRPr="00B26CA9" w:rsidDel="00FF3DA9">
            <w:rPr>
              <w:spacing w:val="-8"/>
              <w:highlight w:val="yellow"/>
              <w:cs/>
              <w:lang w:val="ca-ES"/>
              <w:rPrChange w:id="31823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១.លទ្ធផលរកឃើញទី១៖ ពុំទាន់បានបំពេញរចនាសម្ព័ន្ធគ្រប់គ្រងស្របទៅតាមបទប្បញ្ញត្តិជាធរមាន។</w:delText>
          </w:r>
        </w:del>
      </w:ins>
    </w:p>
    <w:p w14:paraId="63841248" w14:textId="62715455" w:rsidR="00556EC6" w:rsidRPr="00B26CA9" w:rsidDel="00FF3DA9" w:rsidRDefault="00556EC6">
      <w:pPr>
        <w:spacing w:after="0" w:line="218" w:lineRule="auto"/>
        <w:ind w:left="634"/>
        <w:rPr>
          <w:ins w:id="31824" w:author="User" w:date="2022-10-07T16:22:00Z"/>
          <w:del w:id="31825" w:author="Kem Sereyboth" w:date="2023-07-11T11:10:00Z"/>
          <w:highlight w:val="yellow"/>
        </w:rPr>
        <w:pPrChange w:id="31826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31827" w:author="User" w:date="2022-10-07T16:22:00Z">
        <w:del w:id="31828" w:author="Kem Sereyboth" w:date="2023-07-11T11:10:00Z">
          <w:r w:rsidRPr="00B26CA9" w:rsidDel="00FF3DA9">
            <w:rPr>
              <w:highlight w:val="yellow"/>
              <w:cs/>
              <w:lang w:val="ca-ES"/>
            </w:rPr>
            <w:delText xml:space="preserve">២.លទ្ធផលរកឃើញទី២៖ </w:delText>
          </w:r>
          <w:r w:rsidRPr="00B26CA9" w:rsidDel="00FF3DA9">
            <w:rPr>
              <w:highlight w:val="yellow"/>
              <w:cs/>
              <w:lang w:val="ca-ES"/>
              <w:rPrChange w:id="31829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ពុំទាន់អនុវត្តការប្រមូលចំណូលស្របតាមបទប្បញ្ញត្តិជាធរមាន។</w:delText>
          </w:r>
        </w:del>
      </w:ins>
    </w:p>
    <w:p w14:paraId="5CBE3BDB" w14:textId="1FFA3980" w:rsidR="00556EC6" w:rsidRPr="00B26CA9" w:rsidDel="00FF3DA9" w:rsidRDefault="00556EC6">
      <w:pPr>
        <w:spacing w:after="0" w:line="218" w:lineRule="auto"/>
        <w:ind w:left="634"/>
        <w:rPr>
          <w:ins w:id="31830" w:author="User" w:date="2022-10-07T16:22:00Z"/>
          <w:del w:id="31831" w:author="Kem Sereyboth" w:date="2023-07-11T11:10:00Z"/>
          <w:highlight w:val="yellow"/>
          <w:lang w:val="ca-ES"/>
          <w:rPrChange w:id="31832" w:author="Sopheak Phorn" w:date="2023-08-25T15:04:00Z">
            <w:rPr>
              <w:ins w:id="31833" w:author="User" w:date="2022-10-07T16:22:00Z"/>
              <w:del w:id="31834" w:author="Kem Sereyboth" w:date="2023-07-11T11:10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31835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31836" w:author="User" w:date="2022-10-07T16:22:00Z">
        <w:del w:id="31837" w:author="Kem Sereyboth" w:date="2023-07-11T11:10:00Z">
          <w:r w:rsidRPr="00B26CA9" w:rsidDel="00FF3DA9">
            <w:rPr>
              <w:spacing w:val="2"/>
              <w:highlight w:val="yellow"/>
              <w:cs/>
              <w:lang w:val="ca-ES"/>
              <w:rPrChange w:id="31838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៣.លទ្ធផលរកឃើញទី៣៖ ពុំទាន់បាន</w:delText>
          </w:r>
        </w:del>
      </w:ins>
      <w:ins w:id="31839" w:author="Un Seakamey" w:date="2022-11-14T11:30:00Z">
        <w:del w:id="31840" w:author="Kem Sereyboth" w:date="2023-07-11T11:10:00Z">
          <w:r w:rsidR="000E042F" w:rsidRPr="00B26CA9" w:rsidDel="00FF3DA9">
            <w:rPr>
              <w:spacing w:val="2"/>
              <w:highlight w:val="yellow"/>
              <w:cs/>
              <w:lang w:val="ca-ES"/>
              <w:rPrChange w:id="31841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អាច</w:delText>
          </w:r>
        </w:del>
      </w:ins>
      <w:ins w:id="31842" w:author="User" w:date="2022-10-07T16:22:00Z">
        <w:del w:id="31843" w:author="Kem Sereyboth" w:date="2023-07-11T11:10:00Z">
          <w:r w:rsidRPr="00B26CA9" w:rsidDel="00FF3DA9">
            <w:rPr>
              <w:spacing w:val="2"/>
              <w:highlight w:val="yellow"/>
              <w:cs/>
              <w:lang w:val="ca-ES"/>
              <w:rPrChange w:id="31844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បង់ភាគទាន ១០% ជូនអគ្គលេខា​ធិ​ការដ្ឋាននៃ អ.ស.ហ.</w:delText>
          </w:r>
          <w:r w:rsidRPr="00B26CA9" w:rsidDel="00FF3DA9">
            <w:rPr>
              <w:highlight w:val="yellow"/>
              <w:cs/>
              <w:lang w:val="ca-ES"/>
              <w:rPrChange w:id="31845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ស្របតាមបទប្បញ្ញត្តិជាធរមាន។</w:delText>
          </w:r>
        </w:del>
      </w:ins>
    </w:p>
    <w:p w14:paraId="090B2963" w14:textId="089D1B17" w:rsidR="00556EC6" w:rsidRPr="00B26CA9" w:rsidDel="00FF3DA9" w:rsidRDefault="00556EC6">
      <w:pPr>
        <w:spacing w:after="0" w:line="218" w:lineRule="auto"/>
        <w:ind w:left="634"/>
        <w:rPr>
          <w:ins w:id="31846" w:author="User" w:date="2022-10-07T16:22:00Z"/>
          <w:del w:id="31847" w:author="Kem Sereyboth" w:date="2023-07-11T11:10:00Z"/>
          <w:highlight w:val="yellow"/>
          <w:lang w:val="ca-ES"/>
        </w:rPr>
        <w:pPrChange w:id="31848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31849" w:author="User" w:date="2022-10-07T16:22:00Z">
        <w:del w:id="31850" w:author="Kem Sereyboth" w:date="2023-07-11T11:10:00Z">
          <w:r w:rsidRPr="00B26CA9" w:rsidDel="00FF3DA9">
            <w:rPr>
              <w:highlight w:val="yellow"/>
              <w:cs/>
              <w:lang w:val="ca-ES"/>
            </w:rPr>
            <w:delText xml:space="preserve">៤.លទ្ធផលរកឃើញទី៤៖ </w:delText>
          </w:r>
          <w:r w:rsidRPr="00B26CA9" w:rsidDel="00FF3DA9">
            <w:rPr>
              <w:highlight w:val="yellow"/>
              <w:cs/>
              <w:lang w:val="ca-ES"/>
              <w:rPrChange w:id="31851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ពុំទាន់អនុវត្តប្រព័ន្ធលើកទឹកចិត្តមន្រ្តីស្របតាមបទប្បញ្ញត្តិជាធរមាន។</w:delText>
          </w:r>
        </w:del>
      </w:ins>
    </w:p>
    <w:p w14:paraId="753A401A" w14:textId="3222E47A" w:rsidR="00625B10" w:rsidRPr="00B26CA9" w:rsidDel="00FF3DA9" w:rsidRDefault="00556EC6">
      <w:pPr>
        <w:spacing w:after="0" w:line="218" w:lineRule="auto"/>
        <w:ind w:left="634"/>
        <w:rPr>
          <w:ins w:id="31852" w:author="User" w:date="2022-10-07T16:23:00Z"/>
          <w:del w:id="31853" w:author="Kem Sereyboth" w:date="2023-07-11T11:10:00Z"/>
          <w:highlight w:val="yellow"/>
          <w:lang w:val="ca-ES"/>
          <w:rPrChange w:id="31854" w:author="Sopheak Phorn" w:date="2023-08-25T15:04:00Z">
            <w:rPr>
              <w:ins w:id="31855" w:author="User" w:date="2022-10-07T16:23:00Z"/>
              <w:del w:id="31856" w:author="Kem Sereyboth" w:date="2023-07-11T11:10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31857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31858" w:author="User" w:date="2022-10-07T16:22:00Z">
        <w:del w:id="31859" w:author="Kem Sereyboth" w:date="2023-07-11T11:10:00Z">
          <w:r w:rsidRPr="00B26CA9" w:rsidDel="00FF3DA9">
            <w:rPr>
              <w:highlight w:val="yellow"/>
              <w:cs/>
              <w:lang w:val="ca-ES"/>
            </w:rPr>
            <w:delText xml:space="preserve">៥.លទ្ធផលរកឃើញទី៥៖ </w:delText>
          </w:r>
          <w:r w:rsidRPr="00B26CA9" w:rsidDel="00FF3DA9">
            <w:rPr>
              <w:highlight w:val="yellow"/>
              <w:cs/>
              <w:lang w:val="ca-ES"/>
              <w:rPrChange w:id="31860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ពុំទាន់មានបទប្បញ្ញត្តិសម្រាប់ត្រួតពិនិត្យលើប្រតិបត្តិការរបស់ប្រតិបត្តិករសន្តិសុខសង្គម</w:delText>
          </w:r>
        </w:del>
      </w:ins>
      <w:ins w:id="31861" w:author="Un Seakamey" w:date="2022-11-14T11:23:00Z">
        <w:del w:id="31862" w:author="Kem Sereyboth" w:date="2023-07-11T11:10:00Z">
          <w:r w:rsidR="00CD3A38" w:rsidRPr="00B26CA9" w:rsidDel="00FF3DA9">
            <w:rPr>
              <w:highlight w:val="yellow"/>
              <w:cs/>
              <w:lang w:val="ca-ES"/>
              <w:rPrChange w:id="3186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គ្រប់គ្រាន់</w:delText>
          </w:r>
        </w:del>
      </w:ins>
      <w:ins w:id="31864" w:author="Un Seakamey" w:date="2022-11-14T14:00:00Z">
        <w:del w:id="31865" w:author="Kem Sereyboth" w:date="2023-07-11T11:10:00Z">
          <w:r w:rsidR="00A80ECC" w:rsidRPr="00B26CA9" w:rsidDel="00FF3DA9">
            <w:rPr>
              <w:highlight w:val="yellow"/>
              <w:cs/>
              <w:lang w:val="ca-ES"/>
              <w:rPrChange w:id="31866" w:author="Sopheak Phorn" w:date="2023-08-25T15:04:00Z">
                <w:rPr>
                  <w:rFonts w:cs="MoolBoran"/>
                  <w:spacing w:val="-4"/>
                  <w:szCs w:val="22"/>
                  <w:cs/>
                </w:rPr>
              </w:rPrChange>
            </w:rPr>
            <w:delText>ដោយសារ​មានអនុក្រឹត្យលេខ១៦០</w:delText>
          </w:r>
          <w:r w:rsidR="00A80ECC" w:rsidRPr="00B26CA9" w:rsidDel="00FF3DA9">
            <w:rPr>
              <w:highlight w:val="yellow"/>
              <w:cs/>
              <w:lang w:val="ca-ES"/>
              <w:rPrChange w:id="31867" w:author="Sopheak Phorn" w:date="2023-08-25T15:04:00Z">
                <w:rPr>
                  <w:rFonts w:cs="MoolBoran"/>
                  <w:spacing w:val="-10"/>
                  <w:szCs w:val="22"/>
                  <w:cs/>
                </w:rPr>
              </w:rPrChange>
            </w:rPr>
            <w:delText xml:space="preserve"> អន</w:delText>
          </w:r>
          <w:r w:rsidR="00A80ECC" w:rsidRPr="00B26CA9" w:rsidDel="00FF3DA9">
            <w:rPr>
              <w:spacing w:val="-4"/>
              <w:highlight w:val="yellow"/>
              <w:cs/>
              <w:lang w:val="ca-ES"/>
              <w:rPrChange w:id="31868" w:author="Sopheak Phorn" w:date="2023-08-25T15:04:00Z">
                <w:rPr>
                  <w:rFonts w:cs="MoolBoran"/>
                  <w:spacing w:val="-10"/>
                  <w:szCs w:val="22"/>
                  <w:cs/>
                </w:rPr>
              </w:rPrChange>
            </w:rPr>
            <w:delText>ក្រ.បក ចុះថ្ងៃទី៨​ ខែសីហា ឆ្នាំ២០២២ ស្តីពីនិយ័តកម្មប្រព័ន្ធសន្តិសុខសង្គម។</w:delText>
          </w:r>
        </w:del>
      </w:ins>
      <w:ins w:id="31869" w:author="User" w:date="2022-10-07T16:22:00Z">
        <w:del w:id="31870" w:author="Kem Sereyboth" w:date="2023-07-11T11:10:00Z">
          <w:r w:rsidRPr="00B26CA9" w:rsidDel="00FF3DA9">
            <w:rPr>
              <w:highlight w:val="yellow"/>
              <w:cs/>
              <w:lang w:val="ca-ES"/>
              <w:rPrChange w:id="31871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។ </w:delText>
          </w:r>
        </w:del>
      </w:ins>
    </w:p>
    <w:p w14:paraId="319207B9" w14:textId="77E0920B" w:rsidR="003D4EB6" w:rsidRPr="00B26CA9" w:rsidDel="005C3437" w:rsidRDefault="00B50F57">
      <w:pPr>
        <w:spacing w:after="0" w:line="218" w:lineRule="auto"/>
        <w:ind w:left="634"/>
        <w:rPr>
          <w:ins w:id="31872" w:author="User" w:date="2022-11-03T23:10:00Z"/>
          <w:del w:id="31873" w:author="Kem Sereyboth" w:date="2023-06-20T14:50:00Z"/>
          <w:spacing w:val="6"/>
        </w:rPr>
        <w:pPrChange w:id="31874" w:author="Sopheak Phorn" w:date="2023-08-25T15:13:00Z">
          <w:pPr>
            <w:spacing w:after="0" w:line="216" w:lineRule="auto"/>
            <w:ind w:firstLine="720"/>
            <w:jc w:val="both"/>
          </w:pPr>
        </w:pPrChange>
      </w:pPr>
      <w:ins w:id="31875" w:author="LENOVO" w:date="2022-10-06T12:14:00Z">
        <w:del w:id="31876" w:author="Kem Sereyboth" w:date="2023-07-11T11:10:00Z">
          <w:r w:rsidRPr="00B26CA9" w:rsidDel="00FF3DA9">
            <w:rPr>
              <w:highlight w:val="yellow"/>
              <w:cs/>
              <w:lang w:val="ca-ES"/>
              <w:rPrChange w:id="31877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Pr="00B26CA9" w:rsidDel="00FF3DA9">
            <w:rPr>
              <w:spacing w:val="7"/>
              <w:highlight w:val="yellow"/>
              <w:cs/>
              <w:rPrChange w:id="31878" w:author="Sopheak Phorn" w:date="2023-08-25T15:04:00Z">
                <w:rPr>
                  <w:rFonts w:ascii="Khmer MEF1" w:hAnsi="Khmer MEF1" w:cs="Khmer MEF1"/>
                  <w:spacing w:val="7"/>
                  <w:sz w:val="24"/>
                  <w:szCs w:val="24"/>
                  <w:cs/>
                </w:rPr>
              </w:rPrChange>
            </w:rPr>
            <w:delText>។</w:delText>
          </w:r>
          <w:r w:rsidRPr="00B26CA9" w:rsidDel="00FF3DA9">
            <w:rPr>
              <w:highlight w:val="yellow"/>
              <w:cs/>
              <w:lang w:val="ca-ES"/>
              <w:rPrChange w:id="3187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Pr="00B26CA9" w:rsidDel="00FF3DA9">
            <w:rPr>
              <w:spacing w:val="4"/>
              <w:highlight w:val="yellow"/>
              <w:cs/>
              <w:lang w:val="ca-ES"/>
              <w:rPrChange w:id="31880" w:author="Sopheak Phorn" w:date="2023-08-25T15:04:00Z">
                <w:rPr>
                  <w:rFonts w:ascii="Khmer MEF1" w:hAnsi="Khmer MEF1" w:cs="Khmer MEF1"/>
                  <w:b/>
                  <w:bCs/>
                  <w:spacing w:val="4"/>
                  <w:cs/>
                  <w:lang w:val="ca-ES"/>
                </w:rPr>
              </w:rPrChange>
            </w:rPr>
            <w:delText>។</w:delText>
          </w:r>
        </w:del>
      </w:ins>
      <w:ins w:id="31881" w:author="User" w:date="2022-10-04T15:31:00Z">
        <w:del w:id="31882" w:author="Kem Sereyboth" w:date="2023-06-20T14:50:00Z">
          <w:r w:rsidR="002636E6" w:rsidRPr="00B26CA9" w:rsidDel="005C3437">
            <w:rPr>
              <w:spacing w:val="-4"/>
              <w:highlight w:val="yellow"/>
              <w:cs/>
              <w:rPrChange w:id="3188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ជារួម </w:delText>
          </w:r>
          <w:r w:rsidR="002636E6" w:rsidRPr="00B26CA9" w:rsidDel="005C3437">
            <w:rPr>
              <w:rFonts w:ascii="Khmer MEF2" w:hAnsi="Khmer MEF2" w:cs="Khmer MEF2"/>
              <w:spacing w:val="-4"/>
              <w:highlight w:val="yellow"/>
              <w:cs/>
              <w:rPrChange w:id="31884" w:author="Sopheak Phorn" w:date="2023-08-25T15:04:00Z">
                <w:rPr>
                  <w:rFonts w:ascii="Khmer MEF2" w:hAnsi="Khmer MEF2" w:cs="Khmer MEF2"/>
                  <w:spacing w:val="4"/>
                  <w:sz w:val="24"/>
                  <w:szCs w:val="24"/>
                  <w:cs/>
                </w:rPr>
              </w:rPrChange>
            </w:rPr>
            <w:delText xml:space="preserve">ឯកឧត្តមប្រធានអង្គភាព </w:delText>
          </w:r>
          <w:r w:rsidR="002636E6" w:rsidRPr="00B26CA9" w:rsidDel="005C3437">
            <w:rPr>
              <w:spacing w:val="-4"/>
              <w:highlight w:val="yellow"/>
              <w:cs/>
              <w:rPrChange w:id="31885" w:author="Sopheak Phorn" w:date="2023-08-25T15:04:00Z">
                <w:rPr>
                  <w:rFonts w:ascii="Khmer MEF2" w:hAnsi="Khmer MEF2" w:cs="Khmer MEF2"/>
                  <w:spacing w:val="4"/>
                  <w:sz w:val="24"/>
                  <w:szCs w:val="24"/>
                  <w:cs/>
                </w:rPr>
              </w:rPrChange>
            </w:rPr>
            <w:delText xml:space="preserve">និងជាប្រធានគណៈកម្មការចំពោះកិច្ច </w:delText>
          </w:r>
        </w:del>
      </w:ins>
      <w:ins w:id="31886" w:author="User" w:date="2022-10-04T15:32:00Z">
        <w:del w:id="31887" w:author="Kem Sereyboth" w:date="2023-06-20T14:50:00Z">
          <w:r w:rsidR="002636E6" w:rsidRPr="00B26CA9" w:rsidDel="005C3437">
            <w:rPr>
              <w:spacing w:val="-4"/>
              <w:highlight w:val="yellow"/>
              <w:cs/>
              <w:rPrChange w:id="3188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បានណែនាំឱ្យសវនករទ</w:delText>
          </w:r>
        </w:del>
      </w:ins>
      <w:ins w:id="31889" w:author="User" w:date="2022-10-05T13:28:00Z">
        <w:del w:id="31890" w:author="Kem Sereyboth" w:date="2023-06-20T14:50:00Z">
          <w:r w:rsidR="001E2955" w:rsidRPr="00B26CA9" w:rsidDel="005C3437">
            <w:rPr>
              <w:spacing w:val="-4"/>
              <w:highlight w:val="yellow"/>
              <w:cs/>
              <w:rPrChange w:id="31891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892" w:author="User" w:date="2022-10-04T15:32:00Z">
        <w:del w:id="31893" w:author="Kem Sereyboth" w:date="2023-06-20T14:50:00Z">
          <w:r w:rsidR="002636E6" w:rsidRPr="00B26CA9" w:rsidDel="005C3437">
            <w:rPr>
              <w:spacing w:val="-4"/>
              <w:highlight w:val="yellow"/>
              <w:cs/>
              <w:rPrChange w:id="3189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ទួ</w:delText>
          </w:r>
        </w:del>
      </w:ins>
      <w:ins w:id="31895" w:author="User" w:date="2022-10-05T13:28:00Z">
        <w:del w:id="31896" w:author="Kem Sereyboth" w:date="2023-06-20T14:50:00Z">
          <w:r w:rsidR="001E2955" w:rsidRPr="00B26CA9" w:rsidDel="005C3437">
            <w:rPr>
              <w:spacing w:val="-4"/>
              <w:highlight w:val="yellow"/>
              <w:cs/>
              <w:rPrChange w:id="31897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898" w:author="User" w:date="2022-10-04T15:32:00Z">
        <w:del w:id="31899" w:author="Kem Sereyboth" w:date="2023-06-20T14:50:00Z">
          <w:r w:rsidR="002636E6" w:rsidRPr="00B26CA9" w:rsidDel="005C3437">
            <w:rPr>
              <w:spacing w:val="-4"/>
              <w:highlight w:val="yellow"/>
              <w:cs/>
              <w:rPrChange w:id="3190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ល</w:delText>
          </w:r>
        </w:del>
      </w:ins>
      <w:ins w:id="31901" w:author="User" w:date="2022-10-05T13:28:00Z">
        <w:del w:id="31902" w:author="Kem Sereyboth" w:date="2023-06-20T14:50:00Z">
          <w:r w:rsidR="001E2955" w:rsidRPr="00B26CA9" w:rsidDel="005C3437">
            <w:rPr>
              <w:spacing w:val="-4"/>
              <w:highlight w:val="yellow"/>
              <w:cs/>
              <w:rPrChange w:id="31903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904" w:author="User" w:date="2022-10-04T15:32:00Z">
        <w:del w:id="31905" w:author="Kem Sereyboth" w:date="2023-06-20T14:50:00Z">
          <w:r w:rsidR="002636E6" w:rsidRPr="00B26CA9" w:rsidDel="005C3437">
            <w:rPr>
              <w:spacing w:val="-14"/>
              <w:highlight w:val="yellow"/>
              <w:cs/>
              <w:rPrChange w:id="3190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បន្ទុក</w:delText>
          </w:r>
        </w:del>
      </w:ins>
      <w:ins w:id="31907" w:author="User" w:date="2022-10-05T13:28:00Z">
        <w:del w:id="31908" w:author="Kem Sereyboth" w:date="2023-06-20T14:50:00Z">
          <w:r w:rsidR="001E2955" w:rsidRPr="00B26CA9" w:rsidDel="005C3437">
            <w:rPr>
              <w:spacing w:val="-14"/>
              <w:highlight w:val="yellow"/>
              <w:cs/>
              <w:rPrChange w:id="31909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រៀបចំកែសម្រួល</w:delText>
          </w:r>
        </w:del>
      </w:ins>
      <w:ins w:id="31910" w:author="User" w:date="2022-10-04T15:32:00Z">
        <w:del w:id="31911" w:author="Kem Sereyboth" w:date="2023-06-20T14:50:00Z">
          <w:r w:rsidR="002636E6" w:rsidRPr="00B26CA9" w:rsidDel="005C3437">
            <w:rPr>
              <w:spacing w:val="-14"/>
              <w:highlight w:val="yellow"/>
              <w:cs/>
              <w:rPrChange w:id="3191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របាយ</w:delText>
          </w:r>
          <w:r w:rsidR="002636E6" w:rsidRPr="00B26CA9" w:rsidDel="005C3437">
            <w:rPr>
              <w:spacing w:val="-12"/>
              <w:highlight w:val="yellow"/>
              <w:cs/>
              <w:rPrChange w:id="3191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ការ</w:delText>
          </w:r>
        </w:del>
      </w:ins>
      <w:ins w:id="31914" w:author="User" w:date="2022-10-04T15:33:00Z">
        <w:del w:id="31915" w:author="Kem Sereyboth" w:date="2023-06-20T14:50:00Z">
          <w:r w:rsidR="002636E6" w:rsidRPr="00B26CA9" w:rsidDel="005C3437">
            <w:rPr>
              <w:spacing w:val="-12"/>
              <w:highlight w:val="yellow"/>
              <w:cs/>
              <w:rPrChange w:id="3191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ណ៍សវនកម្មអនុលោមភាពនេះទៅតាមការណែ</w:delText>
          </w:r>
        </w:del>
      </w:ins>
      <w:ins w:id="31917" w:author="User" w:date="2022-10-04T16:39:00Z">
        <w:del w:id="31918" w:author="Kem Sereyboth" w:date="2023-06-20T14:50:00Z">
          <w:r w:rsidR="00B47EFF" w:rsidRPr="00B26CA9" w:rsidDel="005C3437">
            <w:rPr>
              <w:spacing w:val="-14"/>
              <w:highlight w:val="yellow"/>
              <w:cs/>
              <w:rPrChange w:id="3191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920" w:author="User" w:date="2022-10-04T15:33:00Z">
        <w:del w:id="31921" w:author="Kem Sereyboth" w:date="2023-06-20T14:50:00Z">
          <w:r w:rsidR="002636E6" w:rsidRPr="00B26CA9" w:rsidDel="005C3437">
            <w:rPr>
              <w:spacing w:val="-14"/>
              <w:highlight w:val="yellow"/>
              <w:cs/>
              <w:rPrChange w:id="3192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នាំរបស់</w:delText>
          </w:r>
          <w:r w:rsidR="002636E6" w:rsidRPr="00B26CA9" w:rsidDel="005C3437">
            <w:rPr>
              <w:spacing w:val="-12"/>
              <w:highlight w:val="yellow"/>
              <w:cs/>
              <w:rPrChange w:id="3192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គណៈកម្មការចំពោះកិច្ច</w:delText>
          </w:r>
          <w:r w:rsidR="002636E6" w:rsidRPr="00B26CA9" w:rsidDel="005C3437">
            <w:rPr>
              <w:spacing w:val="10"/>
              <w:highlight w:val="yellow"/>
              <w:cs/>
              <w:rPrChange w:id="3192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2636E6" w:rsidRPr="00B26CA9" w:rsidDel="005C3437">
            <w:rPr>
              <w:highlight w:val="yellow"/>
              <w:cs/>
              <w:rPrChange w:id="3192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និងចំណុច</w:delText>
          </w:r>
        </w:del>
      </w:ins>
      <w:ins w:id="31926" w:author="User" w:date="2022-10-04T15:34:00Z">
        <w:del w:id="31927" w:author="Kem Sereyboth" w:date="2023-06-20T14:50:00Z">
          <w:r w:rsidR="002636E6" w:rsidRPr="00B26CA9" w:rsidDel="005C3437">
            <w:rPr>
              <w:highlight w:val="yellow"/>
              <w:cs/>
              <w:rPrChange w:id="3192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ការ</w:delText>
          </w:r>
        </w:del>
      </w:ins>
      <w:ins w:id="31929" w:author="User" w:date="2022-10-09T08:03:00Z">
        <w:del w:id="31930" w:author="Kem Sereyboth" w:date="2023-06-20T14:50:00Z">
          <w:r w:rsidR="00F41F87" w:rsidRPr="00B26CA9" w:rsidDel="005C3437">
            <w:rPr>
              <w:highlight w:val="yellow"/>
              <w:cs/>
              <w:rPrChange w:id="3193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ពិនិត្យ</w:delText>
          </w:r>
        </w:del>
      </w:ins>
      <w:ins w:id="31932" w:author="User" w:date="2022-10-04T15:34:00Z">
        <w:del w:id="31933" w:author="Kem Sereyboth" w:date="2023-06-20T14:50:00Z">
          <w:r w:rsidR="002636E6" w:rsidRPr="00B26CA9" w:rsidDel="005C3437">
            <w:rPr>
              <w:highlight w:val="yellow"/>
              <w:cs/>
              <w:rPrChange w:id="3193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ន</w:delText>
          </w:r>
        </w:del>
      </w:ins>
      <w:ins w:id="31935" w:author="User" w:date="2022-10-04T15:35:00Z">
        <w:del w:id="31936" w:author="Kem Sereyboth" w:date="2023-06-20T14:50:00Z">
          <w:r w:rsidR="002636E6" w:rsidRPr="00B26CA9" w:rsidDel="005C3437">
            <w:rPr>
              <w:highlight w:val="yellow"/>
              <w:cs/>
              <w:rPrChange w:id="3193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ិងវាយតម្លៃរបស់គណៈកម្មការចំពោះកិច្ចចូលក្នុងរបាយការណ៍សវនកម្ម</w:delText>
          </w:r>
          <w:r w:rsidR="002159EC" w:rsidRPr="00B26CA9" w:rsidDel="005C3437">
            <w:rPr>
              <w:highlight w:val="yellow"/>
              <w:cs/>
              <w:rPrChange w:id="3193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អនុ</w:delText>
          </w:r>
        </w:del>
      </w:ins>
      <w:ins w:id="31939" w:author="User" w:date="2022-10-05T13:30:00Z">
        <w:del w:id="31940" w:author="Kem Sereyboth" w:date="2023-06-20T14:50:00Z">
          <w:r w:rsidR="001E2955" w:rsidRPr="00B26CA9" w:rsidDel="005C3437">
            <w:rPr>
              <w:highlight w:val="yellow"/>
              <w:cs/>
              <w:rPrChange w:id="31941" w:author="Sopheak Phorn" w:date="2023-08-25T15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942" w:author="User" w:date="2022-10-04T15:35:00Z">
        <w:del w:id="31943" w:author="Kem Sereyboth" w:date="2023-06-20T14:50:00Z">
          <w:r w:rsidR="002159EC" w:rsidRPr="00B26CA9" w:rsidDel="005C3437">
            <w:rPr>
              <w:highlight w:val="yellow"/>
              <w:cs/>
              <w:rPrChange w:id="3194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លោ</w:delText>
          </w:r>
        </w:del>
      </w:ins>
      <w:ins w:id="31945" w:author="User" w:date="2022-10-05T13:30:00Z">
        <w:del w:id="31946" w:author="Kem Sereyboth" w:date="2023-06-20T14:50:00Z">
          <w:r w:rsidR="001E2955" w:rsidRPr="00B26CA9" w:rsidDel="005C3437">
            <w:rPr>
              <w:highlight w:val="yellow"/>
              <w:cs/>
              <w:rPrChange w:id="31947" w:author="Sopheak Phorn" w:date="2023-08-25T15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948" w:author="User" w:date="2022-10-04T15:35:00Z">
        <w:del w:id="31949" w:author="Kem Sereyboth" w:date="2023-06-20T14:50:00Z">
          <w:r w:rsidR="002159EC" w:rsidRPr="00B26CA9" w:rsidDel="005C3437">
            <w:rPr>
              <w:highlight w:val="yellow"/>
              <w:cs/>
              <w:rPrChange w:id="3195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</w:delText>
          </w:r>
        </w:del>
      </w:ins>
      <w:ins w:id="31951" w:author="User" w:date="2022-10-05T13:30:00Z">
        <w:del w:id="31952" w:author="Kem Sereyboth" w:date="2023-06-20T14:50:00Z">
          <w:r w:rsidR="001E2955" w:rsidRPr="00B26CA9" w:rsidDel="005C3437">
            <w:rPr>
              <w:highlight w:val="yellow"/>
              <w:cs/>
              <w:rPrChange w:id="31953" w:author="Sopheak Phorn" w:date="2023-08-25T15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954" w:author="User" w:date="2022-10-04T15:35:00Z">
        <w:del w:id="31955" w:author="Kem Sereyboth" w:date="2023-06-20T14:50:00Z">
          <w:r w:rsidR="002159EC" w:rsidRPr="00B26CA9" w:rsidDel="005C3437">
            <w:rPr>
              <w:highlight w:val="yellow"/>
              <w:cs/>
              <w:rPrChange w:id="3195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ភាព</w:delText>
          </w:r>
          <w:r w:rsidR="002159EC" w:rsidRPr="00B26CA9" w:rsidDel="005C3437">
            <w:rPr>
              <w:spacing w:val="-2"/>
              <w:highlight w:val="yellow"/>
              <w:cs/>
              <w:rPrChange w:id="3195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នៅ ន.ស.ស.</w:delText>
          </w:r>
        </w:del>
      </w:ins>
      <w:ins w:id="31958" w:author="User" w:date="2022-10-04T15:36:00Z">
        <w:del w:id="31959" w:author="Kem Sereyboth" w:date="2023-06-20T14:50:00Z">
          <w:r w:rsidR="002159EC" w:rsidRPr="00B26CA9" w:rsidDel="005C3437">
            <w:rPr>
              <w:spacing w:val="-2"/>
              <w:highlight w:val="yellow"/>
              <w:cs/>
              <w:rPrChange w:id="3196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ព្រមទាំងបន្តរៀបចំ</w:delText>
          </w:r>
          <w:r w:rsidR="002159EC" w:rsidRPr="00B26CA9" w:rsidDel="005C3437">
            <w:rPr>
              <w:highlight w:val="yellow"/>
              <w:cs/>
              <w:rPrChange w:id="3196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នីតិវិធីដើម្បីបញ្ជូនរបាយ</w:delText>
          </w:r>
          <w:r w:rsidR="002159EC" w:rsidRPr="00B26CA9" w:rsidDel="005C3437">
            <w:rPr>
              <w:spacing w:val="-2"/>
              <w:highlight w:val="yellow"/>
              <w:cs/>
              <w:rPrChange w:id="3196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ការណ៍</w:delText>
          </w:r>
        </w:del>
      </w:ins>
      <w:ins w:id="31963" w:author="User" w:date="2022-10-04T15:37:00Z">
        <w:del w:id="31964" w:author="Kem Sereyboth" w:date="2023-06-20T14:50:00Z">
          <w:r w:rsidR="002159EC" w:rsidRPr="00B26CA9" w:rsidDel="005C3437">
            <w:rPr>
              <w:spacing w:val="-2"/>
              <w:highlight w:val="yellow"/>
              <w:cs/>
              <w:rPrChange w:id="3196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សវនកម្មអនុលោមភាពនេះជូន </w:delText>
          </w:r>
          <w:r w:rsidR="002159EC" w:rsidRPr="00B26CA9" w:rsidDel="005C3437">
            <w:rPr>
              <w:spacing w:val="-2"/>
              <w:highlight w:val="yellow"/>
              <w:cs/>
              <w:rPrChange w:id="31966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ន.ស.ស.</w:delText>
          </w:r>
          <w:r w:rsidR="002159EC" w:rsidRPr="00B26CA9" w:rsidDel="005C3437">
            <w:rPr>
              <w:spacing w:val="8"/>
              <w:highlight w:val="yellow"/>
              <w:cs/>
              <w:rPrChange w:id="31967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 xml:space="preserve"> ពិនិត្យ និងផ្តល់នូវមតិយោបល់ ក៏ដូច</w:delText>
          </w:r>
        </w:del>
      </w:ins>
      <w:ins w:id="31968" w:author="User" w:date="2022-10-04T15:38:00Z">
        <w:del w:id="31969" w:author="Kem Sereyboth" w:date="2023-06-20T14:50:00Z">
          <w:r w:rsidR="002159EC" w:rsidRPr="00B26CA9" w:rsidDel="005C3437">
            <w:rPr>
              <w:spacing w:val="8"/>
              <w:highlight w:val="yellow"/>
              <w:cs/>
              <w:rPrChange w:id="3197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ជាសំណូមពរជាលា</w:delText>
          </w:r>
        </w:del>
      </w:ins>
      <w:ins w:id="31971" w:author="User" w:date="2022-10-04T16:41:00Z">
        <w:del w:id="31972" w:author="Kem Sereyboth" w:date="2023-06-20T14:50:00Z">
          <w:r w:rsidR="00B47EFF" w:rsidRPr="00B26CA9" w:rsidDel="005C3437">
            <w:rPr>
              <w:spacing w:val="8"/>
              <w:highlight w:val="yellow"/>
              <w:cs/>
              <w:rPrChange w:id="3197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974" w:author="User" w:date="2022-10-04T15:38:00Z">
        <w:del w:id="31975" w:author="Kem Sereyboth" w:date="2023-06-20T14:50:00Z">
          <w:r w:rsidR="002159EC" w:rsidRPr="00B26CA9" w:rsidDel="005C3437">
            <w:rPr>
              <w:spacing w:val="8"/>
              <w:highlight w:val="yellow"/>
              <w:cs/>
              <w:rPrChange w:id="3197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យលក្ខណ៍</w:delText>
          </w:r>
          <w:r w:rsidR="002159EC" w:rsidRPr="00B26CA9" w:rsidDel="005C3437">
            <w:rPr>
              <w:spacing w:val="6"/>
              <w:highlight w:val="yellow"/>
              <w:cs/>
              <w:rPrChange w:id="3197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អក្សរមកអង្គភាពសវនកម្មផ្ទៃក្នុងនៃ </w:delText>
          </w:r>
          <w:r w:rsidR="002159EC" w:rsidRPr="00B26CA9" w:rsidDel="005C3437">
            <w:rPr>
              <w:spacing w:val="6"/>
              <w:highlight w:val="yellow"/>
              <w:cs/>
              <w:rPrChange w:id="31978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 xml:space="preserve">អ.ស.ហ. </w:delText>
          </w:r>
        </w:del>
      </w:ins>
      <w:ins w:id="31979" w:author="User" w:date="2022-10-04T15:39:00Z">
        <w:del w:id="31980" w:author="Kem Sereyboth" w:date="2023-06-20T14:50:00Z">
          <w:r w:rsidR="002159EC" w:rsidRPr="00B26CA9" w:rsidDel="005C3437">
            <w:rPr>
              <w:spacing w:val="6"/>
              <w:highlight w:val="yellow"/>
              <w:cs/>
              <w:rPrChange w:id="31981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វិញ។</w:delText>
          </w:r>
        </w:del>
      </w:ins>
      <w:ins w:id="31982" w:author="User" w:date="2022-10-04T15:38:00Z">
        <w:del w:id="31983" w:author="Kem Sereyboth" w:date="2023-06-20T14:50:00Z">
          <w:r w:rsidR="002159EC" w:rsidRPr="00B26CA9" w:rsidDel="005C3437">
            <w:rPr>
              <w:spacing w:val="6"/>
              <w:cs/>
            </w:rPr>
            <w:delText xml:space="preserve"> </w:delText>
          </w:r>
        </w:del>
      </w:ins>
      <w:ins w:id="31984" w:author="User" w:date="2022-10-04T15:37:00Z">
        <w:del w:id="31985" w:author="Kem Sereyboth" w:date="2023-06-20T14:50:00Z">
          <w:r w:rsidR="002159EC" w:rsidRPr="00B26CA9" w:rsidDel="005C3437">
            <w:rPr>
              <w:spacing w:val="6"/>
              <w:cs/>
            </w:rPr>
            <w:delText xml:space="preserve"> </w:delText>
          </w:r>
        </w:del>
      </w:ins>
    </w:p>
    <w:p w14:paraId="561C6A19" w14:textId="7B967702" w:rsidR="00CE39A2" w:rsidRPr="00B26CA9" w:rsidDel="00EB62BA" w:rsidRDefault="00CE39A2">
      <w:pPr>
        <w:spacing w:after="0" w:line="218" w:lineRule="auto"/>
        <w:ind w:left="634"/>
        <w:rPr>
          <w:ins w:id="31986" w:author="User" w:date="2022-11-03T23:10:00Z"/>
          <w:del w:id="31987" w:author="Kem Sereyboth" w:date="2023-07-13T14:48:00Z"/>
          <w:rFonts w:ascii="Khmer MEF2" w:eastAsiaTheme="majorEastAsia" w:hAnsi="Khmer MEF2" w:cs="Khmer MEF2"/>
          <w:lang w:val="ca-ES"/>
          <w:rPrChange w:id="31988" w:author="Sopheak Phorn" w:date="2023-08-25T15:04:00Z">
            <w:rPr>
              <w:ins w:id="31989" w:author="User" w:date="2022-11-03T23:10:00Z"/>
              <w:del w:id="31990" w:author="Kem Sereyboth" w:date="2023-07-13T14:48:00Z"/>
              <w:rFonts w:ascii="Khmer MEF1" w:hAnsi="Khmer MEF1" w:cs="Khmer MEF1"/>
              <w:spacing w:val="6"/>
              <w:sz w:val="24"/>
              <w:szCs w:val="24"/>
            </w:rPr>
          </w:rPrChange>
        </w:rPr>
        <w:pPrChange w:id="31991" w:author="Sopheak Phorn" w:date="2023-08-25T15:13:00Z">
          <w:pPr>
            <w:spacing w:after="0" w:line="216" w:lineRule="auto"/>
            <w:ind w:firstLine="720"/>
            <w:jc w:val="both"/>
          </w:pPr>
        </w:pPrChange>
      </w:pPr>
      <w:ins w:id="31992" w:author="User" w:date="2022-11-03T23:10:00Z">
        <w:del w:id="31993" w:author="Kem Sereyboth" w:date="2023-07-13T14:48:00Z">
          <w:r w:rsidRPr="00B26CA9" w:rsidDel="00EB62BA">
            <w:rPr>
              <w:rFonts w:ascii="Khmer MEF2" w:eastAsiaTheme="majorEastAsia" w:hAnsi="Khmer MEF2" w:cs="Khmer MEF2"/>
              <w:cs/>
              <w:lang w:val="ca-ES"/>
              <w:rPrChange w:id="3199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១៣.មតិយោបល់ និងសំណូមពររបស់ ន.ស.ស.</w:delText>
          </w:r>
        </w:del>
      </w:ins>
    </w:p>
    <w:p w14:paraId="7EE16F6E" w14:textId="4FC2A735" w:rsidR="00A87616" w:rsidRPr="00B26CA9" w:rsidDel="005C3437" w:rsidRDefault="00CE39A2">
      <w:pPr>
        <w:spacing w:after="0" w:line="218" w:lineRule="auto"/>
        <w:ind w:left="634"/>
        <w:rPr>
          <w:ins w:id="31995" w:author="Un Seakamey" w:date="2022-11-15T09:17:00Z"/>
          <w:del w:id="31996" w:author="Kem Sereyboth" w:date="2023-06-20T14:51:00Z"/>
          <w:spacing w:val="2"/>
          <w:highlight w:val="yellow"/>
          <w:rPrChange w:id="31997" w:author="Sopheak Phorn" w:date="2023-08-25T15:04:00Z">
            <w:rPr>
              <w:ins w:id="31998" w:author="Un Seakamey" w:date="2022-11-15T09:17:00Z"/>
              <w:del w:id="31999" w:author="Kem Sereyboth" w:date="2023-06-20T14:51:00Z"/>
              <w:rFonts w:ascii="Khmer MEF1" w:hAnsi="Khmer MEF1" w:cs="Khmer MEF1"/>
              <w:spacing w:val="2"/>
              <w:sz w:val="24"/>
              <w:szCs w:val="24"/>
            </w:rPr>
          </w:rPrChange>
        </w:rPr>
        <w:pPrChange w:id="32000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2001" w:author="User" w:date="2022-11-03T23:10:00Z">
        <w:del w:id="32002" w:author="Kem Sereyboth" w:date="2023-07-13T14:30:00Z">
          <w:r w:rsidRPr="00B26CA9" w:rsidDel="000D4822">
            <w:rPr>
              <w:strike/>
              <w:highlight w:val="yellow"/>
              <w:cs/>
              <w:rPrChange w:id="32003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>របាយការណ៍សវនកម្មរបស់សវនករ</w:delText>
          </w:r>
          <w:r w:rsidRPr="00B26CA9" w:rsidDel="000D4822">
            <w:rPr>
              <w:strike/>
              <w:spacing w:val="2"/>
              <w:highlight w:val="yellow"/>
              <w:cs/>
              <w:rPrChange w:id="32004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>ទទួលបន្ទុកបានប្រគល់ជូន</w:delText>
          </w:r>
          <w:r w:rsidRPr="00B26CA9" w:rsidDel="000D4822">
            <w:rPr>
              <w:strike/>
              <w:highlight w:val="yellow"/>
              <w:cs/>
              <w:rPrChange w:id="32005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 xml:space="preserve">  ជាមន្ត្រីទទួលបន្ទុកការងារសវនកម្ម ន.ស.ស. កាលពីថ្ងៃទី១០ ខែតុលា </w:delText>
          </w:r>
          <w:r w:rsidRPr="00B26CA9" w:rsidDel="000D4822">
            <w:rPr>
              <w:strike/>
              <w:spacing w:val="2"/>
              <w:highlight w:val="yellow"/>
              <w:cs/>
              <w:rPrChange w:id="32006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>ឆ្នាំ២០២២។ បន្ទាប់ពីបានប្រគល់នូវរបាយការណ៍សវនកម្មរបស់សវនករ</w:delText>
          </w:r>
        </w:del>
      </w:ins>
      <w:ins w:id="32007" w:author="User" w:date="2022-11-03T23:13:00Z">
        <w:del w:id="32008" w:author="Kem Sereyboth" w:date="2023-07-13T14:30:00Z">
          <w:r w:rsidR="00AD6BC5" w:rsidRPr="00B26CA9" w:rsidDel="000D4822">
            <w:rPr>
              <w:strike/>
              <w:spacing w:val="2"/>
              <w:highlight w:val="yellow"/>
              <w:cs/>
              <w:rPrChange w:id="32009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 xml:space="preserve"> </w:delText>
          </w:r>
        </w:del>
      </w:ins>
      <w:ins w:id="32010" w:author="User" w:date="2022-11-03T23:10:00Z">
        <w:del w:id="32011" w:author="Kem Sereyboth" w:date="2023-07-13T14:30:00Z">
          <w:r w:rsidRPr="00B26CA9" w:rsidDel="000D4822">
            <w:rPr>
              <w:strike/>
              <w:spacing w:val="2"/>
              <w:highlight w:val="yellow"/>
              <w:cs/>
              <w:rPrChange w:id="32012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>ទទួលបន្ទុកក្នុងរយៈពេល ២០ថ្ងៃ</w:delText>
          </w:r>
          <w:r w:rsidRPr="00B26CA9" w:rsidDel="000D4822">
            <w:rPr>
              <w:strike/>
              <w:highlight w:val="yellow"/>
              <w:cs/>
              <w:rPrChange w:id="32013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 xml:space="preserve"> </w:delText>
          </w:r>
          <w:r w:rsidRPr="00B26CA9" w:rsidDel="000D4822">
            <w:rPr>
              <w:strike/>
              <w:spacing w:val="-8"/>
              <w:highlight w:val="yellow"/>
              <w:cs/>
              <w:rPrChange w:id="32014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>នៃថ្ងៃធ្វើការ សវនករទទួលបន្ទុកមិនបានទទួលនូវមតិយោបល់ ឬសំណូមពរ</w:delText>
          </w:r>
        </w:del>
      </w:ins>
      <w:ins w:id="32015" w:author="User" w:date="2022-11-03T23:13:00Z">
        <w:del w:id="32016" w:author="Kem Sereyboth" w:date="2023-07-13T14:30:00Z">
          <w:r w:rsidR="00AD6BC5" w:rsidRPr="00B26CA9" w:rsidDel="000D4822">
            <w:rPr>
              <w:strike/>
              <w:spacing w:val="-8"/>
              <w:highlight w:val="yellow"/>
              <w:cs/>
              <w:rPrChange w:id="32017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 xml:space="preserve"> </w:delText>
          </w:r>
        </w:del>
      </w:ins>
      <w:ins w:id="32018" w:author="User" w:date="2022-11-03T23:10:00Z">
        <w:del w:id="32019" w:author="Kem Sereyboth" w:date="2023-07-13T14:30:00Z">
          <w:r w:rsidRPr="00B26CA9" w:rsidDel="000D4822">
            <w:rPr>
              <w:strike/>
              <w:spacing w:val="-8"/>
              <w:highlight w:val="yellow"/>
              <w:cs/>
              <w:rPrChange w:id="32020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>ពី ន.ស.ស. នោះទេ សវនករទទួល</w:delText>
          </w:r>
          <w:r w:rsidRPr="00B26CA9" w:rsidDel="000D4822">
            <w:rPr>
              <w:strike/>
              <w:spacing w:val="-2"/>
              <w:highlight w:val="yellow"/>
              <w:cs/>
              <w:rPrChange w:id="32021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>បន្ទុកអាចសន្មតបានថា ន.ស.ស. ឯកភាពលើសេចក្ដីព្រាងរបាយការណ៍</w:delText>
          </w:r>
        </w:del>
      </w:ins>
      <w:ins w:id="32022" w:author="User" w:date="2022-11-03T23:14:00Z">
        <w:del w:id="32023" w:author="Kem Sereyboth" w:date="2023-07-13T14:30:00Z">
          <w:r w:rsidR="00AC7CFD" w:rsidRPr="00B26CA9" w:rsidDel="000D4822">
            <w:rPr>
              <w:strike/>
              <w:spacing w:val="6"/>
              <w:highlight w:val="yellow"/>
              <w:cs/>
              <w:rPrChange w:id="32024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 xml:space="preserve"> </w:delText>
          </w:r>
        </w:del>
      </w:ins>
      <w:ins w:id="32025" w:author="User" w:date="2022-11-03T23:10:00Z">
        <w:del w:id="32026" w:author="Kem Sereyboth" w:date="2023-07-13T14:30:00Z">
          <w:r w:rsidRPr="00B26CA9" w:rsidDel="000D4822">
            <w:rPr>
              <w:strike/>
              <w:spacing w:val="6"/>
              <w:highlight w:val="yellow"/>
              <w:cs/>
              <w:rPrChange w:id="32027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>សវនកម្មអនុលោមភាពរបស់ខ្លួន។</w:delText>
          </w:r>
        </w:del>
      </w:ins>
      <w:ins w:id="32028" w:author="Un Seakamey" w:date="2022-11-14T12:00:00Z">
        <w:del w:id="32029" w:author="Kem Sereyboth" w:date="2023-06-20T14:51:00Z">
          <w:r w:rsidR="00A87616" w:rsidRPr="00B26CA9" w:rsidDel="005C3437">
            <w:rPr>
              <w:highlight w:val="yellow"/>
              <w:cs/>
              <w:rPrChange w:id="3203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អង្គភាពសវនកម្មផ្ទៃក្នុងនៃ អ.ស.ហ. បានប្រគល់សេចក្ដីព្រាងរបាយការណ៍សវនកម្មអនុលោមភាព</w:delText>
          </w:r>
          <w:r w:rsidR="00A87616" w:rsidRPr="00B26CA9" w:rsidDel="005C3437">
            <w:rPr>
              <w:spacing w:val="6"/>
              <w:highlight w:val="yellow"/>
              <w:cs/>
              <w:rPrChange w:id="3203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 ជូន ន.ស.ស. កាលពីថ្ងៃទី១០ ខែតុលា ឆ្នាំ២០២២។ បន្ទាប់ពីបានប្រគល់នូវសេចក្ដីព្រាងរបាយការណ៍</w:delText>
          </w:r>
          <w:r w:rsidR="00A87616" w:rsidRPr="00B26CA9" w:rsidDel="005C3437">
            <w:rPr>
              <w:spacing w:val="-4"/>
              <w:highlight w:val="yellow"/>
              <w:cs/>
              <w:rPrChange w:id="3203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សវនកម្មអនុលោមភាពក្នុងរយៈពេល </w:delText>
          </w:r>
        </w:del>
      </w:ins>
      <w:ins w:id="32033" w:author="Un Seakamey" w:date="2022-11-14T12:01:00Z">
        <w:del w:id="32034" w:author="Kem Sereyboth" w:date="2023-06-20T14:51:00Z">
          <w:r w:rsidR="00A87616" w:rsidRPr="00B26CA9" w:rsidDel="005C3437">
            <w:rPr>
              <w:spacing w:val="-4"/>
              <w:highlight w:val="yellow"/>
              <w:cs/>
              <w:rPrChange w:id="3203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២០</w:delText>
          </w:r>
        </w:del>
      </w:ins>
      <w:ins w:id="32036" w:author="Un Seakamey" w:date="2022-11-14T12:00:00Z">
        <w:del w:id="32037" w:author="Kem Sereyboth" w:date="2023-06-20T14:51:00Z">
          <w:r w:rsidR="00A87616" w:rsidRPr="00B26CA9" w:rsidDel="005C3437">
            <w:rPr>
              <w:spacing w:val="-4"/>
              <w:highlight w:val="yellow"/>
              <w:cs/>
              <w:rPrChange w:id="3203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ថ្ងៃ ដោយ ន.</w:delText>
          </w:r>
        </w:del>
      </w:ins>
      <w:ins w:id="32039" w:author="Un Seakamey" w:date="2022-11-14T12:01:00Z">
        <w:del w:id="32040" w:author="Kem Sereyboth" w:date="2023-06-20T14:51:00Z">
          <w:r w:rsidR="00A87616" w:rsidRPr="00B26CA9" w:rsidDel="005C3437">
            <w:rPr>
              <w:spacing w:val="-4"/>
              <w:highlight w:val="yellow"/>
              <w:cs/>
              <w:rPrChange w:id="3204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32042" w:author="Un Seakamey" w:date="2022-11-14T12:00:00Z">
        <w:del w:id="32043" w:author="Kem Sereyboth" w:date="2023-06-20T14:51:00Z">
          <w:r w:rsidR="00A87616" w:rsidRPr="00B26CA9" w:rsidDel="005C3437">
            <w:rPr>
              <w:spacing w:val="-4"/>
              <w:highlight w:val="yellow"/>
              <w:cs/>
              <w:rPrChange w:id="3204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.ស. បានលើកឡើងនូវមតិយោបល់ និងសំណូមពរ</w:delText>
          </w:r>
        </w:del>
      </w:ins>
      <w:ins w:id="32045" w:author="Un Seakamey" w:date="2022-11-14T13:13:00Z">
        <w:del w:id="32046" w:author="Kem Sereyboth" w:date="2023-06-20T14:51:00Z">
          <w:r w:rsidR="006E25D9" w:rsidRPr="00B26CA9" w:rsidDel="005C3437">
            <w:rPr>
              <w:spacing w:val="6"/>
              <w:highlight w:val="yellow"/>
              <w:cs/>
              <w:rPrChange w:id="3204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2048" w:author="Un Seakamey" w:date="2022-11-14T12:00:00Z">
        <w:del w:id="32049" w:author="Kem Sereyboth" w:date="2023-06-20T14:51:00Z">
          <w:r w:rsidR="00A87616" w:rsidRPr="00B26CA9" w:rsidDel="005C3437">
            <w:rPr>
              <w:spacing w:val="4"/>
              <w:highlight w:val="yellow"/>
              <w:cs/>
              <w:rPrChange w:id="3205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មួយចំនួនដូចមានក្នុង</w:delText>
          </w:r>
        </w:del>
      </w:ins>
      <w:ins w:id="32051" w:author="Un Seakamey" w:date="2022-11-14T13:13:00Z">
        <w:del w:id="32052" w:author="Kem Sereyboth" w:date="2023-06-20T14:51:00Z">
          <w:r w:rsidR="006E25D9" w:rsidRPr="00B26CA9" w:rsidDel="005C3437">
            <w:rPr>
              <w:spacing w:val="4"/>
              <w:highlight w:val="yellow"/>
              <w:cs/>
              <w:rPrChange w:id="3205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តារាងផ្តល់ធាតុចូលទៅលើសេចក្តីព្រាងស្តីពី </w:delText>
          </w:r>
          <w:r w:rsidR="006E25D9" w:rsidRPr="00B26CA9" w:rsidDel="005C3437">
            <w:rPr>
              <w:spacing w:val="4"/>
              <w:highlight w:val="yellow"/>
              <w:rPrChange w:id="3205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>“</w:delText>
          </w:r>
          <w:r w:rsidR="006E25D9" w:rsidRPr="00B26CA9" w:rsidDel="005C3437">
            <w:rPr>
              <w:spacing w:val="4"/>
              <w:highlight w:val="yellow"/>
              <w:cs/>
              <w:rPrChange w:id="3205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របាយការណ៍សវនកម្មអនុលោមភាព</w:delText>
          </w:r>
        </w:del>
      </w:ins>
      <w:ins w:id="32056" w:author="Un Seakamey" w:date="2022-11-14T13:14:00Z">
        <w:del w:id="32057" w:author="Kem Sereyboth" w:date="2023-06-20T14:51:00Z">
          <w:r w:rsidR="006E25D9" w:rsidRPr="00B26CA9" w:rsidDel="005C3437">
            <w:rPr>
              <w:spacing w:val="6"/>
              <w:highlight w:val="yellow"/>
              <w:cs/>
              <w:rPrChange w:id="3205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2059" w:author="Un Seakamey" w:date="2022-11-14T13:13:00Z">
        <w:del w:id="32060" w:author="Kem Sereyboth" w:date="2023-06-20T14:51:00Z">
          <w:r w:rsidR="006E25D9" w:rsidRPr="00B26CA9" w:rsidDel="005C3437">
            <w:rPr>
              <w:spacing w:val="2"/>
              <w:highlight w:val="yellow"/>
              <w:cs/>
              <w:rPrChange w:id="3206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នៅនិយ័តករសន្តិសុខសង្គម នៃអ</w:delText>
          </w:r>
        </w:del>
      </w:ins>
      <w:ins w:id="32062" w:author="Un Seakamey" w:date="2022-11-14T13:15:00Z">
        <w:del w:id="32063" w:author="Kem Sereyboth" w:date="2023-06-20T14:51:00Z">
          <w:r w:rsidR="00C316FB" w:rsidRPr="00B26CA9" w:rsidDel="005C3437">
            <w:rPr>
              <w:spacing w:val="2"/>
              <w:highlight w:val="yellow"/>
              <w:cs/>
              <w:rPrChange w:id="3206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ា</w:delText>
          </w:r>
        </w:del>
      </w:ins>
      <w:ins w:id="32065" w:author="Un Seakamey" w:date="2022-11-14T13:13:00Z">
        <w:del w:id="32066" w:author="Kem Sereyboth" w:date="2023-06-20T14:51:00Z">
          <w:r w:rsidR="006E25D9" w:rsidRPr="00B26CA9" w:rsidDel="005C3437">
            <w:rPr>
              <w:spacing w:val="2"/>
              <w:highlight w:val="yellow"/>
              <w:cs/>
              <w:rPrChange w:id="3206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ជ្ញាធរសេវាហិរញ្ញវត្ថុមិនមែនធនាគារ (អ.ស.ហ</w:delText>
          </w:r>
        </w:del>
      </w:ins>
      <w:ins w:id="32068" w:author="Un Seakamey" w:date="2022-11-14T13:15:00Z">
        <w:del w:id="32069" w:author="Kem Sereyboth" w:date="2023-06-20T14:51:00Z">
          <w:r w:rsidR="00C316FB" w:rsidRPr="00B26CA9" w:rsidDel="005C3437">
            <w:rPr>
              <w:spacing w:val="2"/>
              <w:highlight w:val="yellow"/>
              <w:cs/>
              <w:rPrChange w:id="3207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32071" w:author="Un Seakamey" w:date="2022-11-14T13:13:00Z">
        <w:del w:id="32072" w:author="Kem Sereyboth" w:date="2023-06-20T14:51:00Z">
          <w:r w:rsidR="006E25D9" w:rsidRPr="00B26CA9" w:rsidDel="005C3437">
            <w:rPr>
              <w:spacing w:val="2"/>
              <w:highlight w:val="yellow"/>
              <w:cs/>
              <w:rPrChange w:id="3207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)</w:delText>
          </w:r>
          <w:r w:rsidR="006E25D9" w:rsidRPr="00B26CA9" w:rsidDel="005C3437">
            <w:rPr>
              <w:spacing w:val="2"/>
              <w:highlight w:val="yellow"/>
              <w:rPrChange w:id="3207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>”</w:delText>
          </w:r>
        </w:del>
      </w:ins>
      <w:ins w:id="32075" w:author="Un Seakamey" w:date="2022-11-14T13:55:00Z">
        <w:del w:id="32076" w:author="Kem Sereyboth" w:date="2023-06-20T14:51:00Z">
          <w:r w:rsidR="00A80ECC" w:rsidRPr="00B26CA9" w:rsidDel="005C3437">
            <w:rPr>
              <w:spacing w:val="2"/>
              <w:highlight w:val="yellow"/>
              <w:cs/>
              <w:rPrChange w:id="3207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2078" w:author="Un Seakamey" w:date="2022-11-14T13:56:00Z">
        <w:del w:id="32079" w:author="Kem Sereyboth" w:date="2023-06-20T14:51:00Z">
          <w:r w:rsidR="00A80ECC" w:rsidRPr="00B26CA9" w:rsidDel="005C3437">
            <w:rPr>
              <w:spacing w:val="2"/>
              <w:highlight w:val="yellow"/>
              <w:cs/>
              <w:rPrChange w:id="3208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បន្ទាប់ពី</w:delText>
          </w:r>
        </w:del>
      </w:ins>
      <w:ins w:id="32081" w:author="Un Seakamey" w:date="2022-11-14T13:57:00Z">
        <w:del w:id="32082" w:author="Kem Sereyboth" w:date="2023-06-20T14:51:00Z">
          <w:r w:rsidR="00A80ECC" w:rsidRPr="00B26CA9" w:rsidDel="005C3437">
            <w:rPr>
              <w:spacing w:val="2"/>
              <w:highlight w:val="yellow"/>
              <w:cs/>
              <w:rPrChange w:id="3208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បានពិនិត្យលើមតិយោបល់ និងសំណូមពររបស់ ន.ស.ស. សវនករទទួលបន្ទុកបានធ្វើការកែសម្រួលតាមការស្នើ</w:delText>
          </w:r>
        </w:del>
      </w:ins>
      <w:ins w:id="32084" w:author="Un Seakamey" w:date="2022-11-14T13:58:00Z">
        <w:del w:id="32085" w:author="Kem Sereyboth" w:date="2023-06-20T14:51:00Z">
          <w:r w:rsidR="00A80ECC" w:rsidRPr="00B26CA9" w:rsidDel="005C3437">
            <w:rPr>
              <w:spacing w:val="2"/>
              <w:highlight w:val="yellow"/>
              <w:cs/>
              <w:rPrChange w:id="3208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សុំ។</w:delText>
          </w:r>
        </w:del>
      </w:ins>
      <w:ins w:id="32087" w:author="Un Seakamey" w:date="2022-11-15T09:16:00Z">
        <w:del w:id="32088" w:author="Kem Sereyboth" w:date="2023-06-20T14:51:00Z">
          <w:r w:rsidR="00DA29C9" w:rsidRPr="00B26CA9" w:rsidDel="005C3437">
            <w:rPr>
              <w:spacing w:val="2"/>
              <w:highlight w:val="yellow"/>
              <w:rPrChange w:id="32089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</w:rPr>
              </w:rPrChange>
            </w:rPr>
            <w:delText xml:space="preserve"> </w:delText>
          </w:r>
        </w:del>
      </w:ins>
    </w:p>
    <w:p w14:paraId="537B7B15" w14:textId="42C102EC" w:rsidR="001F201E" w:rsidRPr="00B26CA9" w:rsidDel="005C3437" w:rsidRDefault="001F201E">
      <w:pPr>
        <w:spacing w:after="0" w:line="218" w:lineRule="auto"/>
        <w:ind w:left="634"/>
        <w:rPr>
          <w:ins w:id="32090" w:author="Un Seakamey" w:date="2022-11-14T12:09:00Z"/>
          <w:del w:id="32091" w:author="Kem Sereyboth" w:date="2023-06-20T14:51:00Z"/>
          <w:spacing w:val="6"/>
          <w:cs/>
        </w:rPr>
        <w:pPrChange w:id="32092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2093" w:author="Un Seakamey" w:date="2022-11-15T09:23:00Z">
        <w:del w:id="32094" w:author="Kem Sereyboth" w:date="2023-06-20T14:51:00Z">
          <w:r w:rsidRPr="00B26CA9" w:rsidDel="005C3437">
            <w:rPr>
              <w:spacing w:val="6"/>
              <w:highlight w:val="yellow"/>
              <w:cs/>
              <w:rPrChange w:id="3209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គណៈកម្មការចំពោះកិច្ចបានទទួលយក</w:delText>
          </w:r>
        </w:del>
      </w:ins>
      <w:ins w:id="32096" w:author="Un Seakamey" w:date="2022-11-15T09:25:00Z">
        <w:del w:id="32097" w:author="Kem Sereyboth" w:date="2023-06-20T14:51:00Z">
          <w:r w:rsidRPr="00B26CA9" w:rsidDel="005C3437">
            <w:rPr>
              <w:spacing w:val="6"/>
              <w:highlight w:val="yellow"/>
              <w:cs/>
              <w:rPrChange w:id="3209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នូវ</w:delText>
          </w:r>
        </w:del>
      </w:ins>
      <w:ins w:id="32099" w:author="Un Seakamey" w:date="2022-11-15T09:23:00Z">
        <w:del w:id="32100" w:author="Kem Sereyboth" w:date="2023-06-20T14:51:00Z">
          <w:r w:rsidRPr="00B26CA9" w:rsidDel="005C3437">
            <w:rPr>
              <w:spacing w:val="6"/>
              <w:highlight w:val="yellow"/>
              <w:cs/>
              <w:rPrChange w:id="3210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រាល់មតិយោបល់ និងសំណូមពររបស់ ន.ស.ស. និង</w:delText>
          </w:r>
          <w:r w:rsidRPr="00B26CA9" w:rsidDel="005C3437">
            <w:rPr>
              <w:spacing w:val="4"/>
              <w:highlight w:val="yellow"/>
              <w:cs/>
              <w:rPrChange w:id="3210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បានណែនាំឱ្យសវនករទទួលបន្ទុកធ្វើការកែសម្រួលរបាយការ</w:delText>
          </w:r>
        </w:del>
      </w:ins>
      <w:ins w:id="32103" w:author="Un Seakamey" w:date="2022-11-15T09:24:00Z">
        <w:del w:id="32104" w:author="Kem Sereyboth" w:date="2023-06-20T14:51:00Z">
          <w:r w:rsidRPr="00B26CA9" w:rsidDel="005C3437">
            <w:rPr>
              <w:spacing w:val="4"/>
              <w:highlight w:val="yellow"/>
              <w:cs/>
              <w:rPrChange w:id="3210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ណ៍</w:delText>
          </w:r>
        </w:del>
      </w:ins>
      <w:ins w:id="32106" w:author="Un Seakamey" w:date="2022-11-15T09:23:00Z">
        <w:del w:id="32107" w:author="Kem Sereyboth" w:date="2023-06-20T14:51:00Z">
          <w:r w:rsidRPr="00B26CA9" w:rsidDel="005C3437">
            <w:rPr>
              <w:spacing w:val="4"/>
              <w:highlight w:val="yellow"/>
              <w:cs/>
              <w:rPrChange w:id="3210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សវនកម្មអនុលោមភាព</w:delText>
          </w:r>
        </w:del>
      </w:ins>
      <w:ins w:id="32109" w:author="Un Seakamey" w:date="2022-11-15T09:26:00Z">
        <w:del w:id="32110" w:author="Kem Sereyboth" w:date="2023-06-20T14:51:00Z">
          <w:r w:rsidRPr="00B26CA9" w:rsidDel="005C3437">
            <w:rPr>
              <w:spacing w:val="4"/>
              <w:highlight w:val="yellow"/>
              <w:cs/>
              <w:rPrChange w:id="3211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របស់ខ្លួន</w:delText>
          </w:r>
        </w:del>
      </w:ins>
      <w:ins w:id="32112" w:author="Un Seakamey" w:date="2022-11-15T09:28:00Z">
        <w:del w:id="32113" w:author="Kem Sereyboth" w:date="2023-06-20T14:51:00Z">
          <w:r w:rsidR="00F34EB7" w:rsidRPr="00B26CA9" w:rsidDel="005C3437">
            <w:rPr>
              <w:spacing w:val="4"/>
              <w:highlight w:val="yellow"/>
              <w:cs/>
              <w:rPrChange w:id="3211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2115" w:author="Un Seakamey" w:date="2022-11-15T09:23:00Z">
        <w:del w:id="32116" w:author="Kem Sereyboth" w:date="2023-06-20T14:51:00Z">
          <w:r w:rsidRPr="00B26CA9" w:rsidDel="005C3437">
            <w:rPr>
              <w:spacing w:val="4"/>
              <w:highlight w:val="yellow"/>
              <w:cs/>
              <w:rPrChange w:id="3211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ដោយ</w:delText>
          </w:r>
        </w:del>
      </w:ins>
      <w:ins w:id="32118" w:author="Un Seakamey" w:date="2022-11-15T09:30:00Z">
        <w:del w:id="32119" w:author="Kem Sereyboth" w:date="2023-06-20T14:51:00Z">
          <w:r w:rsidR="00F34EB7" w:rsidRPr="00B26CA9" w:rsidDel="005C3437">
            <w:rPr>
              <w:spacing w:val="6"/>
              <w:highlight w:val="yellow"/>
              <w:cs/>
              <w:rPrChange w:id="3212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2121" w:author="Un Seakamey" w:date="2022-11-15T09:23:00Z">
        <w:del w:id="32122" w:author="Kem Sereyboth" w:date="2023-06-20T14:51:00Z">
          <w:r w:rsidRPr="00B26CA9" w:rsidDel="005C3437">
            <w:rPr>
              <w:spacing w:val="6"/>
              <w:highlight w:val="yellow"/>
              <w:cs/>
              <w:rPrChange w:id="3212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បញ្ចូលនូវមតិយោបល់ និងសំណូមពរទាំងនោះរួចរាល់ហើយ។</w:delText>
          </w:r>
        </w:del>
      </w:ins>
    </w:p>
    <w:p w14:paraId="2031D8ED" w14:textId="46DF4722" w:rsidR="000F7977" w:rsidRPr="00B26CA9" w:rsidDel="00A80ECC" w:rsidRDefault="000F7977">
      <w:pPr>
        <w:spacing w:after="0" w:line="218" w:lineRule="auto"/>
        <w:ind w:left="634"/>
        <w:rPr>
          <w:ins w:id="32124" w:author="User" w:date="2022-10-04T14:34:00Z"/>
          <w:del w:id="32125" w:author="Un Seakamey" w:date="2022-11-14T13:55:00Z"/>
          <w:spacing w:val="6"/>
          <w:rPrChange w:id="32126" w:author="Sopheak Phorn" w:date="2023-08-25T15:04:00Z">
            <w:rPr>
              <w:ins w:id="32127" w:author="User" w:date="2022-10-04T14:34:00Z"/>
              <w:del w:id="32128" w:author="Un Seakamey" w:date="2022-11-14T13:55:00Z"/>
              <w:rFonts w:ascii="Khmer MEF1" w:hAnsi="Khmer MEF1" w:cs="Khmer MEF1"/>
              <w:spacing w:val="2"/>
              <w:sz w:val="12"/>
              <w:szCs w:val="12"/>
              <w:lang w:val="ca-ES"/>
            </w:rPr>
          </w:rPrChange>
        </w:rPr>
        <w:pPrChange w:id="32129" w:author="Sopheak Phorn" w:date="2023-08-25T15:13:00Z">
          <w:pPr>
            <w:spacing w:after="0" w:line="232" w:lineRule="auto"/>
            <w:ind w:firstLine="720"/>
            <w:jc w:val="both"/>
          </w:pPr>
        </w:pPrChange>
      </w:pPr>
    </w:p>
    <w:p w14:paraId="2617339A" w14:textId="17BD91A9" w:rsidR="0032227A" w:rsidRPr="00B26CA9" w:rsidDel="009F52F4" w:rsidRDefault="00E819FD">
      <w:pPr>
        <w:spacing w:after="0" w:line="218" w:lineRule="auto"/>
        <w:ind w:left="634"/>
        <w:rPr>
          <w:ins w:id="32130" w:author="Sethvannak Sam" w:date="2022-08-04T13:16:00Z"/>
          <w:del w:id="32131" w:author="sakaria fa" w:date="2022-09-13T23:23:00Z"/>
          <w:rFonts w:ascii="Khmer MEF2" w:hAnsi="Khmer MEF2" w:cs="Khmer MEF2"/>
          <w:lang w:val="ca-ES"/>
          <w:rPrChange w:id="32132" w:author="Sopheak Phorn" w:date="2023-08-25T15:04:00Z">
            <w:rPr>
              <w:ins w:id="32133" w:author="Sethvannak Sam" w:date="2022-08-04T13:16:00Z"/>
              <w:del w:id="32134" w:author="sakaria fa" w:date="2022-09-13T23:23:00Z"/>
              <w:rFonts w:ascii="Khmer MEF1" w:hAnsi="Khmer MEF1" w:cs="Khmer MEF1"/>
              <w:spacing w:val="2"/>
              <w:sz w:val="12"/>
              <w:szCs w:val="12"/>
              <w:lang w:val="ca-ES"/>
            </w:rPr>
          </w:rPrChange>
        </w:rPr>
        <w:pPrChange w:id="32135" w:author="Sopheak Phorn" w:date="2023-08-25T15:13:00Z">
          <w:pPr>
            <w:spacing w:after="0" w:line="232" w:lineRule="auto"/>
            <w:ind w:firstLine="720"/>
            <w:jc w:val="both"/>
          </w:pPr>
        </w:pPrChange>
      </w:pPr>
      <w:ins w:id="32136" w:author="User" w:date="2022-10-04T14:36:00Z">
        <w:del w:id="32137" w:author="Kem Sereyboth" w:date="2023-07-13T14:48:00Z">
          <w:r w:rsidRPr="00B26CA9" w:rsidDel="00EB62BA">
            <w:rPr>
              <w:rFonts w:ascii="Khmer MEF2" w:hAnsi="Khmer MEF2" w:cs="Khmer MEF2"/>
              <w:cs/>
              <w:lang w:val="ca-ES"/>
            </w:rPr>
            <w:tab/>
          </w:r>
        </w:del>
      </w:ins>
    </w:p>
    <w:p w14:paraId="42C6B402" w14:textId="172FE6F5" w:rsidR="002322E6" w:rsidRPr="00B26CA9" w:rsidDel="00482393" w:rsidRDefault="00125B0C">
      <w:pPr>
        <w:spacing w:after="0" w:line="218" w:lineRule="auto"/>
        <w:ind w:left="634"/>
        <w:rPr>
          <w:ins w:id="32138" w:author="sakaria fa" w:date="2022-09-30T22:32:00Z"/>
          <w:del w:id="32139" w:author="Un Seakamey" w:date="2022-10-03T18:00:00Z"/>
          <w:rFonts w:ascii="Khmer MEF2" w:hAnsi="Khmer MEF2" w:cs="Khmer MEF2"/>
          <w:lang w:val="ca-ES"/>
          <w:rPrChange w:id="32140" w:author="Sopheak Phorn" w:date="2023-08-25T15:04:00Z">
            <w:rPr>
              <w:ins w:id="32141" w:author="sakaria fa" w:date="2022-09-30T22:32:00Z"/>
              <w:del w:id="32142" w:author="Un Seakamey" w:date="2022-10-03T18:00:00Z"/>
              <w:rFonts w:ascii="Khmer MEF2" w:hAnsi="Khmer MEF2" w:cs="Khmer MEF2"/>
              <w:color w:val="auto"/>
              <w:sz w:val="24"/>
              <w:szCs w:val="24"/>
            </w:rPr>
          </w:rPrChange>
        </w:rPr>
        <w:pPrChange w:id="32143" w:author="Sopheak Phorn" w:date="2023-08-25T15:13:00Z">
          <w:pPr>
            <w:pStyle w:val="Heading1"/>
          </w:pPr>
        </w:pPrChange>
      </w:pPr>
      <w:ins w:id="32144" w:author="Voeun Kuyeng" w:date="2022-08-31T11:11:00Z">
        <w:del w:id="32145" w:author="Un Seakamey" w:date="2022-10-03T18:00:00Z">
          <w:r w:rsidRPr="00B26CA9" w:rsidDel="00482393">
            <w:rPr>
              <w:rFonts w:ascii="Khmer MEF2" w:eastAsiaTheme="majorEastAsia" w:hAnsi="Khmer MEF2" w:cs="Khmer MEF2"/>
              <w:cs/>
              <w:lang w:val="ca-ES"/>
              <w:rPrChange w:id="32146" w:author="Sopheak Phorn" w:date="2023-08-25T15:04:00Z">
                <w:rPr>
                  <w:rFonts w:ascii="Khmer MEF2" w:hAnsi="Khmer MEF2" w:cs="Khmer MEF2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១</w:delText>
          </w:r>
        </w:del>
      </w:ins>
      <w:ins w:id="32147" w:author="Kem Sereiboth" w:date="2022-09-19T11:40:00Z">
        <w:del w:id="32148" w:author="Un Seakamey" w:date="2022-10-03T18:00:00Z">
          <w:r w:rsidR="0082772F" w:rsidRPr="00B26CA9" w:rsidDel="00482393">
            <w:rPr>
              <w:rFonts w:ascii="Khmer MEF2" w:eastAsiaTheme="majorEastAsia" w:hAnsi="Khmer MEF2" w:cs="Khmer MEF2"/>
              <w:cs/>
              <w:lang w:val="ca-ES"/>
              <w:rPrChange w:id="32149" w:author="Sopheak Phorn" w:date="2023-08-25T15:04:00Z">
                <w:rPr>
                  <w:rFonts w:ascii="Khmer MEF2" w:hAnsi="Khmer MEF2" w:cs="Khmer MEF2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32150" w:author="Voeun Kuyeng" w:date="2022-08-31T11:11:00Z">
        <w:del w:id="32151" w:author="Un Seakamey" w:date="2022-10-03T18:00:00Z">
          <w:r w:rsidRPr="00B26CA9" w:rsidDel="00482393">
            <w:rPr>
              <w:rFonts w:ascii="Khmer MEF2" w:eastAsiaTheme="majorEastAsia" w:hAnsi="Khmer MEF2" w:cs="Khmer MEF2"/>
              <w:cs/>
              <w:lang w:val="ca-ES"/>
              <w:rPrChange w:id="32152" w:author="Sopheak Phorn" w:date="2023-08-25T15:04:00Z">
                <w:rPr>
                  <w:rFonts w:ascii="Khmer MEF2" w:hAnsi="Khmer MEF2" w:cs="Khmer MEF2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៤.</w:delText>
          </w:r>
        </w:del>
      </w:ins>
      <w:ins w:id="32153" w:author="sakaria fa" w:date="2022-09-30T22:32:00Z">
        <w:del w:id="32154" w:author="Un Seakamey" w:date="2022-10-03T18:00:00Z">
          <w:r w:rsidR="002322E6" w:rsidRPr="00B26CA9" w:rsidDel="00482393">
            <w:rPr>
              <w:rFonts w:ascii="Khmer MEF2" w:eastAsiaTheme="majorEastAsia" w:hAnsi="Khmer MEF2" w:cs="Khmer MEF2"/>
              <w:cs/>
              <w:lang w:val="ca-ES"/>
              <w:rPrChange w:id="32155" w:author="Sopheak Phorn" w:date="2023-08-25T15:04:00Z">
                <w:rPr>
                  <w:rFonts w:ascii="Khmer MEF2" w:hAnsi="Khmer MEF2" w:cs="Khmer MEF2"/>
                  <w:b w:val="0"/>
                  <w:bCs w:val="0"/>
                  <w:sz w:val="24"/>
                  <w:szCs w:val="24"/>
                  <w:cs/>
                </w:rPr>
              </w:rPrChange>
            </w:rPr>
            <w:delText>.ការវិភាគ និងវាយតម្លៃរបស់គណៈកម្មការចំពោះកិច្ច</w:delText>
          </w:r>
        </w:del>
      </w:ins>
    </w:p>
    <w:p w14:paraId="304735E0" w14:textId="63345F53" w:rsidR="00D73534" w:rsidRPr="00B26CA9" w:rsidDel="00482393" w:rsidRDefault="00D73534">
      <w:pPr>
        <w:spacing w:after="0" w:line="218" w:lineRule="auto"/>
        <w:ind w:left="634"/>
        <w:rPr>
          <w:ins w:id="32156" w:author="LENOVO" w:date="2022-10-02T12:57:00Z"/>
          <w:del w:id="32157" w:author="Un Seakamey" w:date="2022-10-03T18:00:00Z"/>
          <w:rFonts w:ascii="Khmer MEF2" w:hAnsi="Khmer MEF2" w:cs="Khmer MEF2"/>
          <w:lang w:val="ca-ES"/>
          <w:rPrChange w:id="32158" w:author="Sopheak Phorn" w:date="2023-08-25T15:04:00Z">
            <w:rPr>
              <w:ins w:id="32159" w:author="LENOVO" w:date="2022-10-02T12:57:00Z"/>
              <w:del w:id="32160" w:author="Un Seakamey" w:date="2022-10-03T18:00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2161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2162" w:author="LENOVO" w:date="2022-10-02T12:57:00Z">
        <w:del w:id="32163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164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យោងតាមផ្នែកទី ៧ នៃសេចក្ដីណែនាំស្ដីពីយន្តការ និងនីតិវិធីសវនកម្មអនុលោមភាព </w:delText>
          </w:r>
          <w:r w:rsidRPr="00B26CA9" w:rsidDel="00482393">
            <w:rPr>
              <w:rFonts w:ascii="Khmer MEF2" w:hAnsi="Khmer MEF2" w:cs="Khmer MEF2"/>
              <w:lang w:val="ca-ES"/>
              <w:rPrChange w:id="32165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“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166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ប្រធានអង្គភាព​សវនកម្មផ្ទៃក្នុងនៃ អ.ស.ហ. ត្រូវបង្កើតគណៈកម្មការចំពោះកិច្ច ដើម្បីពិនិត្យ និងវាយតម្លៃលើរបាយការណ៍សវនកម្មអនុលោមរបស់សវនករទទួលបន្ទុក</w:delText>
          </w:r>
          <w:r w:rsidRPr="00B26CA9" w:rsidDel="00482393">
            <w:rPr>
              <w:rFonts w:ascii="Khmer MEF2" w:hAnsi="Khmer MEF2" w:cs="Khmer MEF2"/>
              <w:lang w:val="ca-ES"/>
              <w:rPrChange w:id="32167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”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168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ឯកឧត្តមប្រធានអង្គភាព បានចេញសេចក្ដីសម្រេចលេខ ២២៦/២២ អ.ស.ផ. ចុះថ្ងៃទី១១ ខែសីហា ឆ្នាំ២០២២ ស្ដីពីការបង្កើតគណៈកម្មការចំពោះកិច្ច ដើម្បីត្រួតពិនិត្យ និងវាយតម្លៃលើរបាយការណ៍សវនកម្មអនុលោមភាពរបស់សវនករទទួលបន្ទុក​នៃអង្គភាពសវនកម្មផ្ទៃក្នុងនៃអ.ស.ហ. សមាសភាពនៃគណៈកម្មការចំពោះកិច្ច មានសមាសភាពដូចខាងក្រោម៖</w:delText>
          </w:r>
        </w:del>
      </w:ins>
    </w:p>
    <w:p w14:paraId="36EA913E" w14:textId="26CB8FEF" w:rsidR="00D73534" w:rsidRPr="00B26CA9" w:rsidDel="00482393" w:rsidRDefault="00D73534">
      <w:pPr>
        <w:spacing w:after="0" w:line="218" w:lineRule="auto"/>
        <w:ind w:left="634"/>
        <w:rPr>
          <w:ins w:id="32169" w:author="LENOVO" w:date="2022-10-02T12:57:00Z"/>
          <w:del w:id="32170" w:author="Un Seakamey" w:date="2022-10-03T18:00:00Z"/>
          <w:rFonts w:ascii="Khmer MEF2" w:hAnsi="Khmer MEF2" w:cs="Khmer MEF2"/>
          <w:lang w:val="ca-ES"/>
          <w:rPrChange w:id="32171" w:author="Sopheak Phorn" w:date="2023-08-25T15:04:00Z">
            <w:rPr>
              <w:ins w:id="32172" w:author="LENOVO" w:date="2022-10-02T12:57:00Z"/>
              <w:del w:id="32173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174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175" w:author="LENOVO" w:date="2022-10-02T12:57:00Z">
        <w:del w:id="32176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17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១.ឯកឧត្តម ឈុន សម្បត្តិ</w:delText>
          </w:r>
          <w:r w:rsidRPr="00B26CA9" w:rsidDel="00482393">
            <w:rPr>
              <w:rFonts w:ascii="Khmer MEF2" w:hAnsi="Khmer MEF2" w:cs="Khmer MEF2"/>
              <w:lang w:val="ca-ES"/>
              <w:rPrChange w:id="3217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482393">
            <w:rPr>
              <w:rFonts w:ascii="Khmer MEF2" w:hAnsi="Khmer MEF2" w:cs="Khmer MEF2"/>
              <w:cs/>
              <w:lang w:val="ca-ES"/>
              <w:rPrChange w:id="3217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ប្រធានអង្គភាពសវនកម្មផ្ទៃក្នុង                 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18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ប្រធាន</w:delText>
          </w:r>
        </w:del>
      </w:ins>
    </w:p>
    <w:p w14:paraId="5FD2BA35" w14:textId="5718FECF" w:rsidR="00D73534" w:rsidRPr="00B26CA9" w:rsidDel="00482393" w:rsidRDefault="00D73534">
      <w:pPr>
        <w:spacing w:after="0" w:line="218" w:lineRule="auto"/>
        <w:ind w:left="634"/>
        <w:rPr>
          <w:ins w:id="32181" w:author="LENOVO" w:date="2022-10-02T12:57:00Z"/>
          <w:del w:id="32182" w:author="Un Seakamey" w:date="2022-10-03T18:00:00Z"/>
          <w:rFonts w:ascii="Khmer MEF2" w:hAnsi="Khmer MEF2" w:cs="Khmer MEF2"/>
          <w:lang w:val="ca-ES"/>
          <w:rPrChange w:id="32183" w:author="Sopheak Phorn" w:date="2023-08-25T15:04:00Z">
            <w:rPr>
              <w:ins w:id="32184" w:author="LENOVO" w:date="2022-10-02T12:57:00Z"/>
              <w:del w:id="32185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186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187" w:author="LENOVO" w:date="2022-10-02T12:57:00Z">
        <w:del w:id="32188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18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២.លោក ឈុំ សេរីវុធ</w:delText>
          </w:r>
          <w:r w:rsidRPr="00B26CA9" w:rsidDel="00482393">
            <w:rPr>
              <w:rFonts w:ascii="Khmer MEF2" w:hAnsi="Khmer MEF2" w:cs="Khmer MEF2"/>
              <w:lang w:val="ca-ES"/>
              <w:rPrChange w:id="3219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482393">
            <w:rPr>
              <w:rFonts w:ascii="Khmer MEF2" w:hAnsi="Khmer MEF2" w:cs="Khmer MEF2"/>
              <w:cs/>
              <w:lang w:val="ca-ES"/>
              <w:rPrChange w:id="3219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អនុប្រធានអង្គភាពសវនកម្មផ្ទៃក្នុង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19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អនុប្រធាន</w:delText>
          </w:r>
        </w:del>
      </w:ins>
    </w:p>
    <w:p w14:paraId="323E766B" w14:textId="328644BF" w:rsidR="00D73534" w:rsidRPr="00B26CA9" w:rsidDel="00482393" w:rsidRDefault="00D73534">
      <w:pPr>
        <w:spacing w:after="0" w:line="218" w:lineRule="auto"/>
        <w:ind w:left="634"/>
        <w:rPr>
          <w:ins w:id="32193" w:author="LENOVO" w:date="2022-10-02T12:57:00Z"/>
          <w:del w:id="32194" w:author="Un Seakamey" w:date="2022-10-03T18:00:00Z"/>
          <w:rFonts w:ascii="Khmer MEF2" w:hAnsi="Khmer MEF2" w:cs="Khmer MEF2"/>
          <w:lang w:val="ca-ES"/>
          <w:rPrChange w:id="32195" w:author="Sopheak Phorn" w:date="2023-08-25T15:04:00Z">
            <w:rPr>
              <w:ins w:id="32196" w:author="LENOVO" w:date="2022-10-02T12:57:00Z"/>
              <w:del w:id="32197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198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199" w:author="LENOVO" w:date="2022-10-02T12:57:00Z">
        <w:del w:id="32200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20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៣.លោក លឹម ចាន់ណា</w:delText>
          </w:r>
          <w:r w:rsidRPr="00B26CA9" w:rsidDel="00482393">
            <w:rPr>
              <w:rFonts w:ascii="Khmer MEF2" w:hAnsi="Khmer MEF2" w:cs="Khmer MEF2"/>
              <w:lang w:val="ca-ES"/>
              <w:rPrChange w:id="3220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482393">
            <w:rPr>
              <w:rFonts w:ascii="Khmer MEF2" w:hAnsi="Khmer MEF2" w:cs="Khmer MEF2"/>
              <w:cs/>
              <w:lang w:val="ca-ES"/>
              <w:rPrChange w:id="3220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ប្រធាននាយកដ្ឋានកិច្ចការទូទៅ ​  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20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សមាជិក</w:delText>
          </w:r>
        </w:del>
      </w:ins>
    </w:p>
    <w:p w14:paraId="2151C7AE" w14:textId="6C83D4DD" w:rsidR="00D73534" w:rsidRPr="00B26CA9" w:rsidDel="00482393" w:rsidRDefault="00D73534">
      <w:pPr>
        <w:spacing w:after="0" w:line="218" w:lineRule="auto"/>
        <w:ind w:left="634"/>
        <w:rPr>
          <w:ins w:id="32205" w:author="LENOVO" w:date="2022-10-02T12:57:00Z"/>
          <w:del w:id="32206" w:author="Un Seakamey" w:date="2022-10-03T18:00:00Z"/>
          <w:rFonts w:ascii="Khmer MEF2" w:hAnsi="Khmer MEF2" w:cs="Khmer MEF2"/>
          <w:lang w:val="ca-ES"/>
          <w:rPrChange w:id="32207" w:author="Sopheak Phorn" w:date="2023-08-25T15:04:00Z">
            <w:rPr>
              <w:ins w:id="32208" w:author="LENOVO" w:date="2022-10-02T12:57:00Z"/>
              <w:del w:id="32209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210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211" w:author="LENOVO" w:date="2022-10-02T12:57:00Z">
        <w:del w:id="32212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21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៤.លោក អ៊ួន រិទ្ធី</w:delText>
          </w:r>
          <w:r w:rsidRPr="00B26CA9" w:rsidDel="00482393">
            <w:rPr>
              <w:rFonts w:ascii="Khmer MEF2" w:hAnsi="Khmer MEF2" w:cs="Khmer MEF2"/>
              <w:lang w:val="ca-ES"/>
              <w:rPrChange w:id="3221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482393">
            <w:rPr>
              <w:rFonts w:ascii="Khmer MEF2" w:hAnsi="Khmer MEF2" w:cs="Khmer MEF2"/>
              <w:cs/>
              <w:lang w:val="ca-ES"/>
              <w:rPrChange w:id="3221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ប្រធាននាយកដ្ឋានសវនកម្មទី១  ​        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21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សមាជិក</w:delText>
          </w:r>
        </w:del>
      </w:ins>
    </w:p>
    <w:p w14:paraId="59662BC3" w14:textId="2AB116AD" w:rsidR="00D73534" w:rsidRPr="00B26CA9" w:rsidDel="00482393" w:rsidRDefault="00D73534">
      <w:pPr>
        <w:spacing w:after="0" w:line="218" w:lineRule="auto"/>
        <w:ind w:left="634"/>
        <w:rPr>
          <w:ins w:id="32217" w:author="LENOVO" w:date="2022-10-02T12:57:00Z"/>
          <w:del w:id="32218" w:author="Un Seakamey" w:date="2022-10-03T18:00:00Z"/>
          <w:rFonts w:ascii="Khmer MEF2" w:hAnsi="Khmer MEF2" w:cs="Khmer MEF2"/>
          <w:lang w:val="ca-ES"/>
          <w:rPrChange w:id="32219" w:author="Sopheak Phorn" w:date="2023-08-25T15:04:00Z">
            <w:rPr>
              <w:ins w:id="32220" w:author="LENOVO" w:date="2022-10-02T12:57:00Z"/>
              <w:del w:id="32221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222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223" w:author="LENOVO" w:date="2022-10-02T12:57:00Z">
        <w:del w:id="32224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22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៥.លោក អ៊ឺម សុផល</w:delText>
          </w:r>
          <w:r w:rsidRPr="00B26CA9" w:rsidDel="00482393">
            <w:rPr>
              <w:rFonts w:ascii="Khmer MEF2" w:hAnsi="Khmer MEF2" w:cs="Khmer MEF2"/>
              <w:lang w:val="ca-ES"/>
              <w:rPrChange w:id="3222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482393">
            <w:rPr>
              <w:rFonts w:ascii="Khmer MEF2" w:hAnsi="Khmer MEF2" w:cs="Khmer MEF2"/>
              <w:cs/>
              <w:lang w:val="ca-ES"/>
              <w:rPrChange w:id="3222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ប្រធាននាយកដ្ឋានសវនកម្មទី​១ </w:delText>
          </w:r>
          <w:r w:rsidRPr="00B26CA9" w:rsidDel="00482393">
            <w:rPr>
              <w:rFonts w:ascii="Khmer MEF2" w:hAnsi="Khmer MEF2" w:cs="Khmer MEF2"/>
              <w:lang w:val="ca-ES"/>
              <w:rPrChange w:id="3222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22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23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សមាជិក</w:delText>
          </w:r>
        </w:del>
      </w:ins>
    </w:p>
    <w:p w14:paraId="3FA9B19B" w14:textId="26604540" w:rsidR="00D73534" w:rsidRPr="00B26CA9" w:rsidDel="00482393" w:rsidRDefault="00D73534">
      <w:pPr>
        <w:spacing w:after="0" w:line="218" w:lineRule="auto"/>
        <w:ind w:left="634"/>
        <w:rPr>
          <w:ins w:id="32231" w:author="LENOVO" w:date="2022-10-02T12:57:00Z"/>
          <w:del w:id="32232" w:author="Un Seakamey" w:date="2022-10-03T18:00:00Z"/>
          <w:rFonts w:ascii="Khmer MEF2" w:hAnsi="Khmer MEF2" w:cs="Khmer MEF2"/>
          <w:lang w:val="ca-ES"/>
          <w:rPrChange w:id="32233" w:author="Sopheak Phorn" w:date="2023-08-25T15:04:00Z">
            <w:rPr>
              <w:ins w:id="32234" w:author="LENOVO" w:date="2022-10-02T12:57:00Z"/>
              <w:del w:id="32235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236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237" w:author="LENOVO" w:date="2022-10-02T12:57:00Z">
        <w:del w:id="32238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23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៦.លោក នួន សំរតនា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24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 xml:space="preserve">អនុប្រធាននាយកដ្ឋានកិច្ចការទូទៅ 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24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សមាជិក</w:delText>
          </w:r>
        </w:del>
      </w:ins>
    </w:p>
    <w:p w14:paraId="6C0F5202" w14:textId="3B26B2CF" w:rsidR="00D73534" w:rsidRPr="00B26CA9" w:rsidDel="00482393" w:rsidRDefault="00D73534">
      <w:pPr>
        <w:spacing w:after="0" w:line="218" w:lineRule="auto"/>
        <w:ind w:left="634"/>
        <w:rPr>
          <w:ins w:id="32242" w:author="LENOVO" w:date="2022-10-02T12:57:00Z"/>
          <w:del w:id="32243" w:author="Un Seakamey" w:date="2022-10-03T18:00:00Z"/>
          <w:rFonts w:ascii="Khmer MEF2" w:hAnsi="Khmer MEF2" w:cs="Khmer MEF2"/>
          <w:lang w:val="ca-ES"/>
          <w:rPrChange w:id="32244" w:author="Sopheak Phorn" w:date="2023-08-25T15:04:00Z">
            <w:rPr>
              <w:ins w:id="32245" w:author="LENOVO" w:date="2022-10-02T12:57:00Z"/>
              <w:del w:id="32246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247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248" w:author="LENOVO" w:date="2022-10-02T12:57:00Z">
        <w:del w:id="32249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25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៧.លោក យឹម វីរៈ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25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អនុប្រធានប្រធាននាយកដ្ឋានសវនកម្មទី១</w:delText>
          </w:r>
          <w:r w:rsidRPr="00B26CA9" w:rsidDel="00482393">
            <w:rPr>
              <w:rFonts w:ascii="Khmer MEF2" w:hAnsi="Khmer MEF2" w:cs="Khmer MEF2"/>
              <w:lang w:val="ca-ES"/>
              <w:rPrChange w:id="3225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482393">
            <w:rPr>
              <w:rFonts w:ascii="Khmer MEF2" w:hAnsi="Khmer MEF2" w:cs="Khmer MEF2"/>
              <w:cs/>
              <w:lang w:val="ca-ES"/>
              <w:rPrChange w:id="3225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សមាជិក</w:delText>
          </w:r>
        </w:del>
      </w:ins>
    </w:p>
    <w:p w14:paraId="22CA1A9A" w14:textId="7E878257" w:rsidR="00D73534" w:rsidRPr="00B26CA9" w:rsidDel="00482393" w:rsidRDefault="00D73534">
      <w:pPr>
        <w:spacing w:after="0" w:line="218" w:lineRule="auto"/>
        <w:ind w:left="634"/>
        <w:rPr>
          <w:ins w:id="32254" w:author="LENOVO" w:date="2022-10-02T12:57:00Z"/>
          <w:del w:id="32255" w:author="Un Seakamey" w:date="2022-10-03T18:00:00Z"/>
          <w:rFonts w:ascii="Khmer MEF2" w:hAnsi="Khmer MEF2" w:cs="Khmer MEF2"/>
          <w:lang w:val="ca-ES"/>
          <w:rPrChange w:id="32256" w:author="Sopheak Phorn" w:date="2023-08-25T15:04:00Z">
            <w:rPr>
              <w:ins w:id="32257" w:author="LENOVO" w:date="2022-10-02T12:57:00Z"/>
              <w:del w:id="32258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259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260" w:author="LENOVO" w:date="2022-10-02T12:57:00Z">
        <w:del w:id="32261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26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៨.លោក ស្រ៊ុន ច័ន្ទសិត្ថា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26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អនុប្រធាននាយកដ្ឋានសវនកម្មទី២</w:delText>
          </w:r>
          <w:r w:rsidRPr="00B26CA9" w:rsidDel="00482393">
            <w:rPr>
              <w:rFonts w:ascii="Khmer MEF2" w:hAnsi="Khmer MEF2" w:cs="Khmer MEF2"/>
              <w:lang w:val="ca-ES"/>
              <w:rPrChange w:id="3226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482393">
            <w:rPr>
              <w:rFonts w:ascii="Khmer MEF2" w:hAnsi="Khmer MEF2" w:cs="Khmer MEF2"/>
              <w:cs/>
              <w:lang w:val="ca-ES"/>
              <w:rPrChange w:id="3226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សមាជិក</w:delText>
          </w:r>
        </w:del>
      </w:ins>
    </w:p>
    <w:p w14:paraId="3E6B53CC" w14:textId="72554BC4" w:rsidR="00D73534" w:rsidRPr="00B26CA9" w:rsidDel="00482393" w:rsidRDefault="00D73534">
      <w:pPr>
        <w:spacing w:after="0" w:line="218" w:lineRule="auto"/>
        <w:ind w:left="634"/>
        <w:rPr>
          <w:ins w:id="32266" w:author="LENOVO" w:date="2022-10-02T12:57:00Z"/>
          <w:del w:id="32267" w:author="Un Seakamey" w:date="2022-10-03T18:00:00Z"/>
          <w:rFonts w:ascii="Khmer MEF2" w:hAnsi="Khmer MEF2" w:cs="Khmer MEF2"/>
          <w:lang w:val="ca-ES"/>
          <w:rPrChange w:id="32268" w:author="Sopheak Phorn" w:date="2023-08-25T15:04:00Z">
            <w:rPr>
              <w:ins w:id="32269" w:author="LENOVO" w:date="2022-10-02T12:57:00Z"/>
              <w:del w:id="32270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271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272" w:author="LENOVO" w:date="2022-10-02T12:57:00Z">
        <w:del w:id="32273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27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៩.លោក ឆាយ វណ្ណរិទ្ធ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27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ប្រធានការិយាល័យផែនការនិងបណ្ដុះបណ្ដាល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27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 xml:space="preserve">លេខាធិការ </w:delText>
          </w:r>
        </w:del>
      </w:ins>
    </w:p>
    <w:p w14:paraId="367A8862" w14:textId="6D06CBAA" w:rsidR="00D73534" w:rsidRPr="00B26CA9" w:rsidDel="00482393" w:rsidRDefault="00D73534">
      <w:pPr>
        <w:spacing w:after="0" w:line="218" w:lineRule="auto"/>
        <w:ind w:left="634"/>
        <w:rPr>
          <w:ins w:id="32277" w:author="LENOVO" w:date="2022-10-02T12:57:00Z"/>
          <w:del w:id="32278" w:author="Un Seakamey" w:date="2022-10-03T18:00:00Z"/>
          <w:rFonts w:ascii="Khmer MEF2" w:hAnsi="Khmer MEF2" w:cs="Khmer MEF2"/>
          <w:lang w:val="ca-ES"/>
          <w:rPrChange w:id="32279" w:author="Sopheak Phorn" w:date="2023-08-25T15:04:00Z">
            <w:rPr>
              <w:ins w:id="32280" w:author="LENOVO" w:date="2022-10-02T12:57:00Z"/>
              <w:del w:id="32281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282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283" w:author="LENOVO" w:date="2022-10-02T12:57:00Z">
        <w:del w:id="32284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28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១០.លោក សេង ឈាងឡាយ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28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ប្រធានការិយាល័យសវនកម្មទី១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28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សវនករទទួលបន្ទុក</w:delText>
          </w:r>
        </w:del>
      </w:ins>
    </w:p>
    <w:p w14:paraId="15CEF830" w14:textId="61174DC3" w:rsidR="00D73534" w:rsidRPr="00B26CA9" w:rsidDel="00482393" w:rsidRDefault="00D73534">
      <w:pPr>
        <w:spacing w:after="0" w:line="218" w:lineRule="auto"/>
        <w:ind w:left="634"/>
        <w:rPr>
          <w:ins w:id="32288" w:author="LENOVO" w:date="2022-10-02T12:57:00Z"/>
          <w:del w:id="32289" w:author="Un Seakamey" w:date="2022-10-03T18:00:00Z"/>
          <w:rFonts w:ascii="Khmer MEF2" w:hAnsi="Khmer MEF2" w:cs="Khmer MEF2"/>
          <w:lang w:val="ca-ES"/>
          <w:rPrChange w:id="32290" w:author="Sopheak Phorn" w:date="2023-08-25T15:04:00Z">
            <w:rPr>
              <w:ins w:id="32291" w:author="LENOVO" w:date="2022-10-02T12:57:00Z"/>
              <w:del w:id="32292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293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294" w:author="LENOVO" w:date="2022-10-02T12:57:00Z">
        <w:del w:id="32295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29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១១.កញ្ញា ឌុំ ផានិត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29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ប្រធានការិយាល័យសវនកម្មទី១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29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សវនករទទួលបន្ទុក</w:delText>
          </w:r>
        </w:del>
      </w:ins>
    </w:p>
    <w:p w14:paraId="40140215" w14:textId="4158F2EC" w:rsidR="00D73534" w:rsidRPr="00B26CA9" w:rsidDel="00482393" w:rsidRDefault="00D73534">
      <w:pPr>
        <w:spacing w:after="0" w:line="218" w:lineRule="auto"/>
        <w:ind w:left="634"/>
        <w:rPr>
          <w:ins w:id="32299" w:author="LENOVO" w:date="2022-10-02T12:57:00Z"/>
          <w:del w:id="32300" w:author="Un Seakamey" w:date="2022-10-03T18:00:00Z"/>
          <w:rFonts w:ascii="Khmer MEF2" w:hAnsi="Khmer MEF2" w:cs="Khmer MEF2"/>
          <w:lang w:val="ca-ES"/>
          <w:rPrChange w:id="32301" w:author="Sopheak Phorn" w:date="2023-08-25T15:04:00Z">
            <w:rPr>
              <w:ins w:id="32302" w:author="LENOVO" w:date="2022-10-02T12:57:00Z"/>
              <w:del w:id="32303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304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305" w:author="LENOVO" w:date="2022-10-02T12:57:00Z">
        <w:del w:id="32306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30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១២.លោក សុខ ចិត្រា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30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ប្រធានការិយាល័យសវនកម្មទី៣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30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សវនករទទួលបន្ទុក</w:delText>
          </w:r>
        </w:del>
      </w:ins>
    </w:p>
    <w:p w14:paraId="5AA0C5C1" w14:textId="4AF3E432" w:rsidR="00D73534" w:rsidRPr="00B26CA9" w:rsidDel="00482393" w:rsidRDefault="00D73534">
      <w:pPr>
        <w:spacing w:after="0" w:line="218" w:lineRule="auto"/>
        <w:ind w:left="634"/>
        <w:rPr>
          <w:ins w:id="32310" w:author="LENOVO" w:date="2022-10-02T12:57:00Z"/>
          <w:del w:id="32311" w:author="Un Seakamey" w:date="2022-10-03T18:00:00Z"/>
          <w:rFonts w:ascii="Khmer MEF2" w:hAnsi="Khmer MEF2" w:cs="Khmer MEF2"/>
          <w:lang w:val="ca-ES"/>
          <w:rPrChange w:id="32312" w:author="Sopheak Phorn" w:date="2023-08-25T15:04:00Z">
            <w:rPr>
              <w:ins w:id="32313" w:author="LENOVO" w:date="2022-10-02T12:57:00Z"/>
              <w:del w:id="32314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315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316" w:author="LENOVO" w:date="2022-10-02T12:57:00Z">
        <w:del w:id="32317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31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១៣.លោក ទេព សុភ័គ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31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ប្រធានការិយាល័យសវនកម្មទី៤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32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សវនករទទួលបន្ទុក</w:delText>
          </w:r>
        </w:del>
      </w:ins>
    </w:p>
    <w:p w14:paraId="64CF6D0E" w14:textId="492311AE" w:rsidR="00D73534" w:rsidRPr="00B26CA9" w:rsidDel="00482393" w:rsidRDefault="00D73534">
      <w:pPr>
        <w:spacing w:after="0" w:line="218" w:lineRule="auto"/>
        <w:ind w:left="634"/>
        <w:rPr>
          <w:ins w:id="32321" w:author="LENOVO" w:date="2022-10-02T12:57:00Z"/>
          <w:del w:id="32322" w:author="Un Seakamey" w:date="2022-10-03T18:00:00Z"/>
          <w:rFonts w:ascii="Khmer MEF2" w:hAnsi="Khmer MEF2" w:cs="Khmer MEF2"/>
          <w:lang w:val="ca-ES"/>
          <w:rPrChange w:id="32323" w:author="Sopheak Phorn" w:date="2023-08-25T15:04:00Z">
            <w:rPr>
              <w:ins w:id="32324" w:author="LENOVO" w:date="2022-10-02T12:57:00Z"/>
              <w:del w:id="32325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326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327" w:author="LENOVO" w:date="2022-10-02T12:57:00Z">
        <w:del w:id="32328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32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១៤.លោកស្រី កែម សិរីបុត្រ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33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អនុប្រធានការិយាល័យសវនកម្មទី១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33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សវនករទទួលបន្ទុក</w:delText>
          </w:r>
        </w:del>
      </w:ins>
    </w:p>
    <w:p w14:paraId="04979A2A" w14:textId="277DC75B" w:rsidR="00D73534" w:rsidRPr="00B26CA9" w:rsidDel="00482393" w:rsidRDefault="00D73534">
      <w:pPr>
        <w:spacing w:after="0" w:line="218" w:lineRule="auto"/>
        <w:ind w:left="634"/>
        <w:rPr>
          <w:ins w:id="32332" w:author="LENOVO" w:date="2022-10-02T12:57:00Z"/>
          <w:del w:id="32333" w:author="Un Seakamey" w:date="2022-10-03T18:00:00Z"/>
          <w:rFonts w:ascii="Khmer MEF2" w:hAnsi="Khmer MEF2" w:cs="Khmer MEF2"/>
          <w:lang w:val="ca-ES"/>
          <w:rPrChange w:id="32334" w:author="Sopheak Phorn" w:date="2023-08-25T15:04:00Z">
            <w:rPr>
              <w:ins w:id="32335" w:author="LENOVO" w:date="2022-10-02T12:57:00Z"/>
              <w:del w:id="32336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337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338" w:author="LENOVO" w:date="2022-10-02T12:57:00Z">
        <w:del w:id="32339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34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១៥.កញ្ញា ព្រេម លីណា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34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អនុប្រធានការិយាល័យសវនកម្មទី២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34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សវនករទទួលបន្ទុក</w:delText>
          </w:r>
        </w:del>
      </w:ins>
    </w:p>
    <w:p w14:paraId="4701FC33" w14:textId="3A29440F" w:rsidR="00D73534" w:rsidRPr="00B26CA9" w:rsidDel="00482393" w:rsidRDefault="00D73534">
      <w:pPr>
        <w:spacing w:after="0" w:line="218" w:lineRule="auto"/>
        <w:ind w:left="634"/>
        <w:rPr>
          <w:ins w:id="32343" w:author="LENOVO" w:date="2022-10-02T12:57:00Z"/>
          <w:del w:id="32344" w:author="Un Seakamey" w:date="2022-10-03T18:00:00Z"/>
          <w:rFonts w:ascii="Khmer MEF2" w:hAnsi="Khmer MEF2" w:cs="Khmer MEF2"/>
          <w:lang w:val="ca-ES"/>
          <w:rPrChange w:id="32345" w:author="Sopheak Phorn" w:date="2023-08-25T15:04:00Z">
            <w:rPr>
              <w:ins w:id="32346" w:author="LENOVO" w:date="2022-10-02T12:57:00Z"/>
              <w:del w:id="32347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2348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2349" w:author="LENOVO" w:date="2022-10-02T12:57:00Z">
        <w:del w:id="32350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35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១៦.លោក ថន សំណាង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35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អនុប្រធានការិយាល័យសវនកម្មទី៣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35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សវនករទទួលបន្ទុក</w:delText>
          </w:r>
        </w:del>
      </w:ins>
    </w:p>
    <w:p w14:paraId="3234FA2F" w14:textId="71C27911" w:rsidR="00D73534" w:rsidRPr="00B26CA9" w:rsidDel="00482393" w:rsidRDefault="00D73534">
      <w:pPr>
        <w:spacing w:after="0" w:line="218" w:lineRule="auto"/>
        <w:ind w:left="634"/>
        <w:rPr>
          <w:ins w:id="32354" w:author="LENOVO" w:date="2022-10-02T12:57:00Z"/>
          <w:del w:id="32355" w:author="Un Seakamey" w:date="2022-10-03T18:00:00Z"/>
          <w:rFonts w:ascii="Khmer MEF2" w:hAnsi="Khmer MEF2" w:cs="Khmer MEF2"/>
          <w:lang w:val="ca-ES"/>
          <w:rPrChange w:id="32356" w:author="Sopheak Phorn" w:date="2023-08-25T15:04:00Z">
            <w:rPr>
              <w:ins w:id="32357" w:author="LENOVO" w:date="2022-10-02T12:57:00Z"/>
              <w:del w:id="32358" w:author="Un Seakamey" w:date="2022-10-03T18:00:00Z"/>
              <w:rFonts w:ascii="Khmer MEF1" w:hAnsi="Khmer MEF1" w:cs="Khmer MEF1"/>
              <w:sz w:val="24"/>
              <w:szCs w:val="24"/>
            </w:rPr>
          </w:rPrChange>
        </w:rPr>
        <w:pPrChange w:id="32359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2360" w:author="LENOVO" w:date="2022-10-02T12:57:00Z">
        <w:del w:id="32361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362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គណៈកម្មការចំពោះកិច្ច ពិនិត្យ និងវាយតម្លៃលើរបាយការណ៍សវនកម្មអនុលោមភាពរបស់សវនករទទួលបន្ទុកផ្អែកលើគោលការណ៍ណែនាំស្ដីពីការសវនកម្មអនុលោមភាព និងសេចក្ដីណែនាំស្ដីពីយន្តការ និងនីតិវិធីសវនកម្មអនុលោមភាព ដោយពិនិត្យលើចំណុចមួយចំនួនដូចជា៖ ការអនុវត្តនីតិវិធី</w:delText>
          </w:r>
          <w:r w:rsidRPr="00B26CA9" w:rsidDel="00482393">
            <w:rPr>
              <w:rFonts w:ascii="Khmer MEF2" w:hAnsi="Khmer MEF2" w:cs="Khmer MEF2"/>
              <w:lang w:val="ca-ES"/>
              <w:rPrChange w:id="3236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 xml:space="preserve">​ 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36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និងសវនកម្មរបស់សវនករទទួលបន្ទុក ដំណើរការអង្កេតរបស់សវនករទទួលបន្ទុក ភស្តុតាងស្ដីពីអនុលោមភាពទៅតាមប្រធានបទសវន​កម្មនីមួ​យ​ៗ ការសន្និដ្ឋានរបស់សវនករទទួលបន្ទុកទៅតាមប្រធានបទសវនកម្មនីមួយៗ ការសន្និដ្ឋាន និ​ងអនុសាសន៍របស់សវនករទទួលបន្ទុកទៅតាមប្រធានបទសវនកម្មនីមួយៗ។</w:delText>
          </w:r>
        </w:del>
      </w:ins>
    </w:p>
    <w:p w14:paraId="356EA5C1" w14:textId="4FB28C5D" w:rsidR="00D73534" w:rsidRPr="00B26CA9" w:rsidDel="00482393" w:rsidRDefault="00D73534">
      <w:pPr>
        <w:spacing w:after="0" w:line="218" w:lineRule="auto"/>
        <w:ind w:left="634"/>
        <w:rPr>
          <w:del w:id="32365" w:author="Un Seakamey" w:date="2022-10-03T18:00:00Z"/>
          <w:rFonts w:ascii="Khmer MEF2" w:hAnsi="Khmer MEF2" w:cs="Khmer MEF2"/>
          <w:lang w:val="ca-ES"/>
          <w:rPrChange w:id="32366" w:author="Sopheak Phorn" w:date="2023-08-25T15:04:00Z">
            <w:rPr>
              <w:del w:id="32367" w:author="Un Seakamey" w:date="2022-10-03T18:00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2368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2369" w:author="LENOVO" w:date="2022-10-02T12:57:00Z">
        <w:del w:id="32370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2371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កិច្ចប្រជុំរបស់គណៈកម្មការចំពោះកិច្ចលើសេចក្ដីព្រាងរបាយការណ៍សវនកម្មអនុលោមភាពរបស់សវនករទទួលបន្ទុក បានរៀបចំនៅថ្ងៃទី២៩ ខែកញ្ញា ឆ្នាំ២០២២ នៅបន្ទប់ប្រជុំ​របស់​អង្គភាព​សវនកម្ម​ផ្ទៃ​ក្នុង​​នៃ​ អ.ស.ហ. ​វេលាម៉ោង ៩</w:delText>
          </w:r>
          <w:r w:rsidRPr="00B26CA9" w:rsidDel="00482393">
            <w:rPr>
              <w:rFonts w:ascii="Khmer MEF2" w:hAnsi="Khmer MEF2" w:cs="Khmer MEF2"/>
              <w:lang w:val="ca-ES"/>
              <w:rPrChange w:id="32372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: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373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៣០ នាទី​ព្រឹក ក្រោមការដឹកនាំរបស់ </w:delText>
          </w:r>
          <w:r w:rsidRPr="00B26CA9" w:rsidDel="00482393">
            <w:rPr>
              <w:rFonts w:ascii="Khmer MEF2" w:hAnsi="Khmer MEF2" w:cs="Khmer MEF2"/>
              <w:cs/>
              <w:lang w:val="ca-ES"/>
            </w:rPr>
            <w:delText>ឯកឧត្តម ឈុន សម្បត្តិ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2374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ប្រធានអង្គភាពសវនកម្មផ្ទៃក្នុង និងជាប្រធានគណៈកម្មការចំពោះកិច្ច។ យោងតាមកំណត់ហេតុនៃកិច្ចប្រជុំ​វាយតម្លៃរបស់​គណៈកម្មការចំពោះកិច្ចលើសេ​ច​ក្ដី​​ព្រាងរបាយការណ៍សវនកម្មអនុលោមភាពរបស់សវនករទទួលបន្ទុក ដែល​ជា លទ្ធផលគឺ៖គណៈកម្មការចំពោះកិច្ចបាន​ឯកភាពលើខ្លឹមសារនៃសេចក្ដីព្រាងរបាយការណ៍សវនកម្មអនុលោមភាពនៅ ន.អ.ប. នៃ អ.ស.ហ.ទាំងស្រុង ព្រមទាំងបានណែនាំ​ឱ្យ​សវនករទទួលបន្ទុកពិនិត្យ​​ និងកែ​សម្រួល​ពាក្យពេចន៍​មួយចំនួន​។</w:delText>
          </w:r>
        </w:del>
      </w:ins>
    </w:p>
    <w:p w14:paraId="3FEF04A2" w14:textId="0FBF9A51" w:rsidR="00986EE8" w:rsidRPr="00B26CA9" w:rsidDel="00482393" w:rsidRDefault="00986EE8">
      <w:pPr>
        <w:spacing w:after="0" w:line="218" w:lineRule="auto"/>
        <w:ind w:left="634"/>
        <w:rPr>
          <w:ins w:id="32375" w:author="User" w:date="2022-10-03T09:55:00Z"/>
          <w:del w:id="32376" w:author="Un Seakamey" w:date="2022-10-03T18:00:00Z"/>
          <w:rFonts w:ascii="Khmer MEF2" w:hAnsi="Khmer MEF2" w:cs="Khmer MEF2"/>
          <w:lang w:val="ca-ES"/>
          <w:rPrChange w:id="32377" w:author="Sopheak Phorn" w:date="2023-08-25T15:04:00Z">
            <w:rPr>
              <w:ins w:id="32378" w:author="User" w:date="2022-10-03T09:55:00Z"/>
              <w:del w:id="32379" w:author="Un Seakamey" w:date="2022-10-03T18:00:00Z"/>
              <w:rFonts w:ascii="Khmer MEF1" w:hAnsi="Khmer MEF1" w:cs="Khmer MEF1"/>
              <w:spacing w:val="2"/>
              <w:sz w:val="24"/>
              <w:szCs w:val="24"/>
              <w:lang w:val="ca-ES"/>
            </w:rPr>
          </w:rPrChange>
        </w:rPr>
        <w:pPrChange w:id="32380" w:author="Sopheak Phorn" w:date="2023-08-25T15:13:00Z">
          <w:pPr>
            <w:spacing w:after="0" w:line="228" w:lineRule="auto"/>
            <w:ind w:firstLine="720"/>
            <w:jc w:val="both"/>
          </w:pPr>
        </w:pPrChange>
      </w:pPr>
    </w:p>
    <w:p w14:paraId="6260FF3D" w14:textId="0019E299" w:rsidR="002322E6" w:rsidRPr="00B26CA9" w:rsidDel="00C75F98" w:rsidRDefault="00986EE8">
      <w:pPr>
        <w:spacing w:after="0" w:line="218" w:lineRule="auto"/>
        <w:ind w:left="634"/>
        <w:rPr>
          <w:ins w:id="32381" w:author="sakaria fa" w:date="2022-09-30T22:32:00Z"/>
          <w:del w:id="32382" w:author="User" w:date="2022-10-03T05:34:00Z"/>
          <w:rFonts w:ascii="Khmer MEF2" w:eastAsiaTheme="majorEastAsia" w:hAnsi="Khmer MEF2" w:cs="Khmer MEF2"/>
          <w:lang w:val="ca-ES"/>
          <w:rPrChange w:id="32383" w:author="Sopheak Phorn" w:date="2023-08-25T15:04:00Z">
            <w:rPr>
              <w:ins w:id="32384" w:author="sakaria fa" w:date="2022-09-30T22:32:00Z"/>
              <w:del w:id="32385" w:author="User" w:date="2022-10-03T05:34:00Z"/>
              <w:rFonts w:ascii="Khmer MEF2" w:eastAsiaTheme="majorEastAsia" w:hAnsi="Khmer MEF2" w:cs="Khmer MEF2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32386" w:author="Sopheak Phorn" w:date="2023-08-25T15:13:00Z">
          <w:pPr>
            <w:pStyle w:val="NoSpacing"/>
            <w:spacing w:after="120"/>
          </w:pPr>
        </w:pPrChange>
      </w:pPr>
      <w:ins w:id="32387" w:author="User" w:date="2022-10-03T09:56:00Z">
        <w:del w:id="32388" w:author="Un Seakamey" w:date="2022-10-03T18:00:00Z">
          <w:r w:rsidRPr="00B26CA9" w:rsidDel="00482393">
            <w:rPr>
              <w:rFonts w:ascii="Khmer MEF2" w:hAnsi="Khmer MEF2" w:cs="Khmer MEF2"/>
              <w:lang w:val="ca-ES"/>
              <w:rPrChange w:id="32389" w:author="Sopheak Phorn" w:date="2023-08-25T15:04:00Z">
                <w:rPr>
                  <w:rFonts w:ascii="Khmer MEF2" w:hAnsi="Khmer MEF2" w:cs="Khmer MEF2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tab/>
          </w:r>
        </w:del>
      </w:ins>
    </w:p>
    <w:p w14:paraId="751CE182" w14:textId="66EE670D" w:rsidR="00125B0C" w:rsidRPr="00183788" w:rsidDel="00891768" w:rsidRDefault="002322E6">
      <w:pPr>
        <w:pStyle w:val="Heading1"/>
        <w:spacing w:before="0" w:line="218" w:lineRule="auto"/>
        <w:rPr>
          <w:ins w:id="32390" w:author="Voeun Kuyeng" w:date="2022-08-31T11:11:00Z"/>
          <w:del w:id="32391" w:author="User" w:date="2022-09-22T16:28:00Z"/>
          <w:rFonts w:ascii="Khmer MEF2" w:hAnsi="Khmer MEF2" w:cs="Khmer MEF2"/>
          <w:color w:val="000000" w:themeColor="text1"/>
          <w:sz w:val="24"/>
          <w:szCs w:val="24"/>
          <w:cs/>
          <w:lang w:val="ca-ES"/>
          <w:rPrChange w:id="32392" w:author="Sopheak Phorn" w:date="2023-08-18T12:35:00Z">
            <w:rPr>
              <w:ins w:id="32393" w:author="Voeun Kuyeng" w:date="2022-08-31T11:11:00Z"/>
              <w:del w:id="32394" w:author="User" w:date="2022-09-22T16:28:00Z"/>
              <w:rFonts w:ascii="Khmer MEF2" w:hAnsi="Khmer MEF2" w:cs="Khmer MEF2"/>
              <w:spacing w:val="-2"/>
              <w:sz w:val="24"/>
              <w:szCs w:val="24"/>
              <w:cs/>
              <w:lang w:val="ca-ES"/>
            </w:rPr>
          </w:rPrChange>
        </w:rPr>
        <w:pPrChange w:id="32395" w:author="Sopheak Phorn" w:date="2023-08-25T15:13:00Z">
          <w:pPr>
            <w:spacing w:after="0" w:line="240" w:lineRule="auto"/>
            <w:ind w:firstLine="720"/>
          </w:pPr>
        </w:pPrChange>
      </w:pPr>
      <w:bookmarkStart w:id="32396" w:name="_Toc143872990"/>
      <w:ins w:id="32397" w:author="sakaria fa" w:date="2022-09-30T22:33:00Z">
        <w:r w:rsidRPr="00B26CA9">
          <w:rPr>
            <w:rFonts w:ascii="Khmer MEF2" w:hAnsi="Khmer MEF2" w:cs="Khmer MEF2"/>
            <w:color w:val="000000" w:themeColor="text1"/>
            <w:sz w:val="24"/>
            <w:szCs w:val="24"/>
            <w:cs/>
            <w:lang w:val="ca-ES"/>
            <w:rPrChange w:id="32398" w:author="Sopheak Phorn" w:date="2023-08-25T15:04:00Z">
              <w:rPr>
                <w:rFonts w:ascii="Khmer MEF2" w:hAnsi="Khmer MEF2" w:cs="Khmer MEF2"/>
                <w:color w:val="171717" w:themeColor="background2" w:themeShade="1A"/>
                <w:sz w:val="24"/>
                <w:szCs w:val="24"/>
                <w:cs/>
                <w:lang w:val="ca-ES"/>
              </w:rPr>
            </w:rPrChange>
          </w:rPr>
          <w:t>១</w:t>
        </w:r>
      </w:ins>
      <w:ins w:id="32399" w:author="Sopheak Phorn" w:date="2023-08-25T15:04:00Z">
        <w:r w:rsidR="00B26CA9" w:rsidRPr="00627928">
          <w:rPr>
            <w:rFonts w:ascii="Khmer MEF2" w:hAnsi="Khmer MEF2" w:cs="Khmer MEF2"/>
            <w:color w:val="000000" w:themeColor="text1"/>
            <w:sz w:val="24"/>
            <w:szCs w:val="24"/>
            <w:cs/>
            <w:lang w:val="ca-ES"/>
          </w:rPr>
          <w:t>៤</w:t>
        </w:r>
      </w:ins>
      <w:ins w:id="32400" w:author="Kem Sereyboth" w:date="2023-07-26T14:12:00Z">
        <w:del w:id="32401" w:author="Sopheak Phorn" w:date="2023-08-18T10:11:00Z">
          <w:r w:rsidR="00876B59" w:rsidRPr="00183788" w:rsidDel="00540D87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ca-ES"/>
              <w:rPrChange w:id="32402" w:author="Sopheak Phorn" w:date="2023-08-18T12:35:00Z">
                <w:rPr>
                  <w:cs/>
                  <w:lang w:val="ca-ES"/>
                </w:rPr>
              </w:rPrChange>
            </w:rPr>
            <w:delText>២</w:delText>
          </w:r>
        </w:del>
      </w:ins>
      <w:ins w:id="32403" w:author="sakaria fa" w:date="2022-09-30T22:33:00Z">
        <w:del w:id="32404" w:author="Un Seakamey" w:date="2022-10-03T18:01:00Z">
          <w:r w:rsidRPr="00183788" w:rsidDel="00D3643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ca-ES"/>
              <w:rPrChange w:id="32405" w:author="Sopheak Phorn" w:date="2023-08-18T12:35:00Z">
                <w:rPr>
                  <w:rFonts w:ascii="Khmer MEF2" w:hAnsi="Khmer MEF2" w:cs="Khmer MEF2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32406" w:author="User" w:date="2022-11-03T23:10:00Z">
        <w:del w:id="32407" w:author="Kem Sereyboth" w:date="2023-07-26T14:12:00Z">
          <w:r w:rsidR="00CE39A2" w:rsidRPr="00183788" w:rsidDel="00876B59">
            <w:rPr>
              <w:rFonts w:ascii="Khmer MEF2" w:hAnsi="Khmer MEF2" w:cs="Khmer MEF2"/>
              <w:b w:val="0"/>
              <w:bCs w:val="0"/>
              <w:color w:val="000000" w:themeColor="text1"/>
              <w:sz w:val="24"/>
              <w:szCs w:val="24"/>
              <w:cs/>
              <w:lang w:val="ca-ES"/>
              <w:rPrChange w:id="32408" w:author="Sopheak Phorn" w:date="2023-08-18T12:35:00Z">
                <w:rPr>
                  <w:rFonts w:ascii="Khmer MEF2" w:eastAsiaTheme="majorEastAsia" w:hAnsi="Khmer MEF2" w:cs="Khmer MEF2"/>
                  <w:b/>
                  <w:bCs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32409" w:author="Un Seakamey" w:date="2022-10-03T18:01:00Z">
        <w:del w:id="32410" w:author="User" w:date="2022-10-04T14:34:00Z">
          <w:r w:rsidR="00D3643B" w:rsidRPr="00183788" w:rsidDel="003D4EB6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ca-ES"/>
              <w:rPrChange w:id="32411" w:author="Sopheak Phorn" w:date="2023-08-18T12:35:00Z">
                <w:rPr>
                  <w:rFonts w:ascii="Khmer MEF2" w:hAnsi="Khmer MEF2" w:cs="Khmer MEF2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32412" w:author="sakaria fa" w:date="2022-09-30T22:33:00Z">
        <w:r w:rsidRPr="00183788">
          <w:rPr>
            <w:rFonts w:ascii="Khmer MEF2" w:hAnsi="Khmer MEF2" w:cs="Khmer MEF2"/>
            <w:color w:val="000000" w:themeColor="text1"/>
            <w:sz w:val="24"/>
            <w:szCs w:val="24"/>
            <w:cs/>
            <w:lang w:val="ca-ES"/>
            <w:rPrChange w:id="32413" w:author="Sopheak Phorn" w:date="2023-08-18T12:35:00Z">
              <w:rPr>
                <w:rFonts w:ascii="Khmer MEF2" w:hAnsi="Khmer MEF2" w:cs="Khmer MEF2"/>
                <w:color w:val="171717" w:themeColor="background2" w:themeShade="1A"/>
                <w:sz w:val="24"/>
                <w:szCs w:val="24"/>
                <w:cs/>
                <w:lang w:val="ca-ES"/>
              </w:rPr>
            </w:rPrChange>
          </w:rPr>
          <w:t>.</w:t>
        </w:r>
      </w:ins>
      <w:ins w:id="32414" w:author="Voeun Kuyeng" w:date="2022-08-31T11:11:00Z">
        <w:r w:rsidR="00125B0C" w:rsidRPr="00183788">
          <w:rPr>
            <w:rFonts w:ascii="Khmer MEF2" w:hAnsi="Khmer MEF2" w:cs="Khmer MEF2"/>
            <w:b w:val="0"/>
            <w:bCs w:val="0"/>
            <w:color w:val="000000" w:themeColor="text1"/>
            <w:sz w:val="24"/>
            <w:szCs w:val="24"/>
            <w:cs/>
            <w:lang w:val="ca-ES"/>
            <w:rPrChange w:id="32415" w:author="Sopheak Phorn" w:date="2023-08-18T12:35:00Z">
              <w:rPr>
                <w:rFonts w:ascii="Khmer MEF2" w:hAnsi="Khmer MEF2" w:cs="Khmer MEF2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ការសន្និដ្ឋាន និងអនុសាសន៍របស់សវនករទទួលបន្ទុក</w:t>
        </w:r>
        <w:bookmarkEnd w:id="32396"/>
      </w:ins>
    </w:p>
    <w:p w14:paraId="700420E6" w14:textId="4CFE3965" w:rsidR="00125B0C" w:rsidRPr="00E33574" w:rsidDel="00913214" w:rsidRDefault="00125B0C">
      <w:pPr>
        <w:pStyle w:val="Heading1"/>
        <w:spacing w:before="0" w:line="218" w:lineRule="auto"/>
        <w:rPr>
          <w:ins w:id="32416" w:author="Voeun Kuyeng" w:date="2022-08-31T16:06:00Z"/>
          <w:del w:id="32417" w:author="User" w:date="2022-09-16T11:28:00Z"/>
          <w:lang w:val="ca-ES"/>
          <w:rPrChange w:id="32418" w:author="Kem Sereyboth" w:date="2023-07-19T16:59:00Z">
            <w:rPr>
              <w:ins w:id="32419" w:author="Voeun Kuyeng" w:date="2022-08-31T16:06:00Z"/>
              <w:del w:id="32420" w:author="User" w:date="2022-09-16T11:28:00Z"/>
              <w:rFonts w:ascii="Khmer MEF1" w:hAnsi="Khmer MEF1" w:cs="Khmer MEF1"/>
              <w:spacing w:val="-2"/>
            </w:rPr>
          </w:rPrChange>
        </w:rPr>
        <w:pPrChange w:id="32421" w:author="Sopheak Phorn" w:date="2023-08-25T15:13:00Z">
          <w:pPr>
            <w:pStyle w:val="NormalWeb"/>
            <w:spacing w:after="0"/>
            <w:ind w:firstLine="720"/>
            <w:jc w:val="both"/>
          </w:pPr>
        </w:pPrChange>
      </w:pPr>
      <w:ins w:id="32422" w:author="Voeun Kuyeng" w:date="2022-08-31T11:11:00Z">
        <w:del w:id="32423" w:author="User" w:date="2022-09-22T16:28:00Z">
          <w:r w:rsidRPr="00E33574" w:rsidDel="00891768">
            <w:rPr>
              <w:sz w:val="22"/>
              <w:szCs w:val="36"/>
              <w:cs/>
              <w:lang w:val="ca-ES"/>
              <w:rPrChange w:id="32424" w:author="Kem Sereyboth" w:date="2023-07-19T16:5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ការសន្និដ្ឋាន និងអនុសាសន៍របស់សវនករទទួលបន្ទុក គឺជាការសរសេរបង្ហាញពីការសន្និដ្ឋានរបស់សវនករទទួលបន្ទុក ដោយរៀបរាប់ពីបទដ្ឋានដែលប្រើប្រាស់សម្រាប់ធ្វើការសន្និដ្ឋាន គុណសម្បត្តិ ឬសមិទ្ធផលការងាររបស់សវនដ្ឋាន សង្ខេបពីចំណុចខ្វះចន្លោះឬបញ្ហាមិនអនុលោម ឬការផ្ដល់អនុសាសន៍និងវិបាកនៃការមិនអនុវត្តតាមអនុសាសន៍ ដូចនេះ ត្រូវរៀបចំឡើងដោយបែងចែកជា ៤ ចំណុចសំខាន់ៗ ដូចមានរៀបរាប់ខាងក្រោម៖</w:delText>
          </w:r>
        </w:del>
      </w:ins>
    </w:p>
    <w:p w14:paraId="0CE36AE3" w14:textId="4FECC682" w:rsidR="00756A09" w:rsidRPr="00E33574" w:rsidDel="00891768" w:rsidRDefault="00756A09">
      <w:pPr>
        <w:pStyle w:val="Heading1"/>
        <w:spacing w:before="0" w:line="218" w:lineRule="auto"/>
        <w:rPr>
          <w:ins w:id="32425" w:author="Voeun Kuyeng" w:date="2022-08-31T11:11:00Z"/>
          <w:del w:id="32426" w:author="User" w:date="2022-09-22T16:28:00Z"/>
          <w:lang w:val="ca-ES"/>
          <w:rPrChange w:id="32427" w:author="Kem Sereyboth" w:date="2023-07-19T16:59:00Z">
            <w:rPr>
              <w:ins w:id="32428" w:author="Voeun Kuyeng" w:date="2022-08-31T11:11:00Z"/>
              <w:del w:id="32429" w:author="User" w:date="2022-09-22T16:28:00Z"/>
              <w:rFonts w:ascii="Khmer MEF1" w:hAnsi="Khmer MEF1" w:cs="Khmer MEF1"/>
              <w:spacing w:val="-2"/>
            </w:rPr>
          </w:rPrChange>
        </w:rPr>
        <w:pPrChange w:id="32430" w:author="Sopheak Phorn" w:date="2023-08-25T15:13:00Z">
          <w:pPr>
            <w:pStyle w:val="NormalWeb"/>
            <w:spacing w:after="0"/>
            <w:ind w:firstLine="720"/>
            <w:jc w:val="both"/>
          </w:pPr>
        </w:pPrChange>
      </w:pPr>
    </w:p>
    <w:p w14:paraId="696F0E50" w14:textId="05AC04D9" w:rsidR="00125B0C" w:rsidRPr="00E33574" w:rsidRDefault="00C34129">
      <w:pPr>
        <w:pStyle w:val="Heading1"/>
        <w:spacing w:before="0" w:line="218" w:lineRule="auto"/>
        <w:rPr>
          <w:ins w:id="32431" w:author="Voeun Kuyeng" w:date="2022-08-31T11:11:00Z"/>
          <w:lang w:val="ca-ES"/>
          <w:rPrChange w:id="32432" w:author="Kem Sereyboth" w:date="2023-07-19T16:59:00Z">
            <w:rPr>
              <w:ins w:id="32433" w:author="Voeun Kuyeng" w:date="2022-08-31T11:11:00Z"/>
              <w:rFonts w:ascii="Khmer MEF1" w:hAnsi="Khmer MEF1" w:cs="Khmer MEF1"/>
              <w:lang w:val="ca-ES"/>
            </w:rPr>
          </w:rPrChange>
        </w:rPr>
        <w:pPrChange w:id="32434" w:author="Sopheak Phorn" w:date="2023-08-25T15:13:00Z">
          <w:pPr>
            <w:pStyle w:val="NormalWeb"/>
            <w:spacing w:after="0"/>
            <w:ind w:firstLine="720"/>
            <w:jc w:val="both"/>
          </w:pPr>
        </w:pPrChange>
      </w:pPr>
      <w:ins w:id="32435" w:author="Voeun Kuyeng" w:date="2022-08-31T11:26:00Z">
        <w:del w:id="32436" w:author="User" w:date="2022-09-22T16:28:00Z">
          <w:r w:rsidRPr="00E33574" w:rsidDel="00891768">
            <w:rPr>
              <w:sz w:val="22"/>
              <w:szCs w:val="36"/>
              <w:cs/>
              <w:lang w:val="ca-ES"/>
              <w:rPrChange w:id="32437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cs/>
                </w:rPr>
              </w:rPrChange>
            </w:rPr>
            <w:delText>ក-</w:delText>
          </w:r>
        </w:del>
      </w:ins>
      <w:ins w:id="32438" w:author="socheata.ol@hotmail.com" w:date="2022-09-04T18:31:00Z">
        <w:del w:id="32439" w:author="User" w:date="2022-09-22T16:28:00Z">
          <w:r w:rsidR="008A34BB" w:rsidRPr="00E33574" w:rsidDel="00891768">
            <w:rPr>
              <w:sz w:val="22"/>
              <w:szCs w:val="36"/>
              <w:cs/>
              <w:lang w:val="ca-ES"/>
              <w:rPrChange w:id="32440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16"/>
                  <w:cs/>
                </w:rPr>
              </w:rPrChange>
            </w:rPr>
            <w:delText>ចំណុចទី១</w:delText>
          </w:r>
          <w:r w:rsidR="008A34BB" w:rsidRPr="00E33574" w:rsidDel="00891768">
            <w:rPr>
              <w:sz w:val="22"/>
              <w:szCs w:val="36"/>
              <w:lang w:val="ca-ES"/>
              <w:rPrChange w:id="32441" w:author="Kem Sereyboth" w:date="2023-07-19T16:59:00Z">
                <w:rPr>
                  <w:rFonts w:ascii="Khmer MEF1" w:hAnsi="Khmer MEF1" w:cs="Khmer MEF1"/>
                  <w:spacing w:val="4"/>
                  <w:szCs w:val="40"/>
                  <w:lang w:val="ca-ES"/>
                </w:rPr>
              </w:rPrChange>
            </w:rPr>
            <w:delText>:</w:delText>
          </w:r>
        </w:del>
      </w:ins>
      <w:ins w:id="32442" w:author="Voeun Kuyeng" w:date="2022-08-31T11:11:00Z">
        <w:del w:id="32443" w:author="User" w:date="2022-09-22T16:28:00Z">
          <w:r w:rsidR="00125B0C" w:rsidRPr="00E33574" w:rsidDel="00891768">
            <w:rPr>
              <w:sz w:val="22"/>
              <w:szCs w:val="36"/>
              <w:cs/>
              <w:lang w:val="ca-ES"/>
              <w:rPrChange w:id="32444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cs/>
                </w:rPr>
              </w:rPrChange>
            </w:rPr>
            <w:delText>ចំណុចទី១៖ ត្រូវរៀបរាប់អំពីបទដ្ឋានដែលសវនករប្រើប្រាស់សម្រាប់ធ្វើការសន្និដ្ឋានលើភាពអនុលោម ឬមិនអនុលោម</w:delText>
          </w:r>
        </w:del>
        <w:del w:id="32445" w:author="Kem Sereiboth" w:date="2022-09-15T16:21:00Z">
          <w:r w:rsidR="00125B0C" w:rsidRPr="00E33574" w:rsidDel="00194602">
            <w:rPr>
              <w:sz w:val="22"/>
              <w:szCs w:val="36"/>
              <w:cs/>
              <w:lang w:val="ca-ES"/>
              <w:rPrChange w:id="32446" w:author="Kem Sereyboth" w:date="2023-07-19T16:59:00Z">
                <w:rPr>
                  <w:rFonts w:ascii="Khmer MEF1" w:hAnsi="Khmer MEF1" w:cs="Khmer MEF1"/>
                  <w:spacing w:val="2"/>
                  <w:cs/>
                </w:rPr>
              </w:rPrChange>
            </w:rPr>
            <w:delText>របស់សវនដ្ឋាននីមួយៗ ដែលសវនករទទួលបន្ទុកនោះ។​ ​សវនករទទួលបន្ទុក អាចរៀបរាប់អំពីចំណុចទី១ នេះ</w:delText>
          </w:r>
        </w:del>
        <w:del w:id="32447" w:author="Kem Sereiboth" w:date="2022-09-15T16:22:00Z">
          <w:r w:rsidR="00125B0C" w:rsidRPr="00E33574" w:rsidDel="00194602">
            <w:rPr>
              <w:sz w:val="22"/>
              <w:szCs w:val="36"/>
              <w:cs/>
              <w:lang w:val="ca-ES"/>
              <w:rPrChange w:id="3244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ដូចគំរូខាងក្រោម៖</w:delText>
          </w:r>
        </w:del>
      </w:ins>
    </w:p>
    <w:p w14:paraId="376696B5" w14:textId="4FBEEAFB" w:rsidR="00DA268B" w:rsidRPr="006E6058" w:rsidRDefault="00DA268B">
      <w:pPr>
        <w:spacing w:after="0" w:line="218" w:lineRule="auto"/>
        <w:ind w:firstLine="634"/>
        <w:jc w:val="both"/>
        <w:rPr>
          <w:ins w:id="32449" w:author="Kem Sereyboth" w:date="2023-07-19T16:10:00Z"/>
          <w:rFonts w:ascii="Khmer MEF1" w:hAnsi="Khmer MEF1" w:cs="Khmer MEF1"/>
          <w:b/>
          <w:bCs/>
          <w:spacing w:val="6"/>
          <w:sz w:val="24"/>
          <w:szCs w:val="24"/>
          <w:lang w:val="ca-ES"/>
          <w:rPrChange w:id="32450" w:author="Sopheak Phorn" w:date="2023-07-28T09:16:00Z">
            <w:rPr>
              <w:ins w:id="32451" w:author="Kem Sereyboth" w:date="2023-07-19T16:10:00Z"/>
              <w:rFonts w:ascii="Khmer MEF1" w:hAnsi="Khmer MEF1" w:cs="Khmer MEF1"/>
              <w:spacing w:val="2"/>
              <w:sz w:val="24"/>
              <w:szCs w:val="24"/>
            </w:rPr>
          </w:rPrChange>
        </w:rPr>
        <w:pPrChange w:id="32452" w:author="Sopheak Phorn" w:date="2023-08-25T15:13:00Z">
          <w:pPr>
            <w:spacing w:after="0" w:line="240" w:lineRule="auto"/>
            <w:ind w:firstLine="634"/>
            <w:jc w:val="both"/>
          </w:pPr>
        </w:pPrChange>
      </w:pPr>
      <w:ins w:id="32453" w:author="Kem Sereyboth" w:date="2023-07-19T16:10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32454" w:author="Kem Sereyboth" w:date="2023-07-26T16:28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ក.សវនកម្មអនុលោមភាព</w:t>
        </w:r>
      </w:ins>
    </w:p>
    <w:p w14:paraId="0BA973E3" w14:textId="7CFB81E9" w:rsidR="00CA4271" w:rsidRPr="00F55550" w:rsidRDefault="00EE2CEE">
      <w:pPr>
        <w:spacing w:after="0" w:line="218" w:lineRule="auto"/>
        <w:ind w:firstLine="634"/>
        <w:jc w:val="both"/>
        <w:rPr>
          <w:ins w:id="32455" w:author="Kem Sereyboth" w:date="2023-07-19T16:02:00Z"/>
          <w:rFonts w:ascii="Khmer MEF1" w:hAnsi="Khmer MEF1" w:cs="Khmer MEF1"/>
          <w:sz w:val="24"/>
          <w:szCs w:val="24"/>
        </w:rPr>
        <w:pPrChange w:id="32456" w:author="Sopheak Phorn" w:date="2023-08-25T15:13:00Z">
          <w:pPr>
            <w:spacing w:after="0" w:line="240" w:lineRule="auto"/>
            <w:ind w:firstLine="634"/>
            <w:jc w:val="both"/>
          </w:pPr>
        </w:pPrChange>
      </w:pPr>
      <w:ins w:id="32457" w:author="Kem Sereyboth" w:date="2023-07-20T09:57:00Z">
        <w:r w:rsidRPr="00EE2CEE">
          <w:rPr>
            <w:rFonts w:ascii="Khmer MEF1" w:eastAsia="Times New Roman" w:hAnsi="Khmer MEF1" w:cs="Khmer MEF1"/>
            <w:spacing w:val="-4"/>
            <w:sz w:val="24"/>
            <w:szCs w:val="24"/>
            <w:cs/>
            <w:lang w:val="ca-ES"/>
            <w:rPrChange w:id="32458" w:author="Kem Sereyboth" w:date="2023-07-20T09:58:00Z">
              <w:rPr>
                <w:rFonts w:ascii="Khmer MEF1" w:eastAsia="Times New Roman" w:hAnsi="Khmer MEF1" w:cs="Khmer MEF1"/>
                <w:sz w:val="24"/>
                <w:szCs w:val="24"/>
                <w:cs/>
                <w:lang w:val="ca-ES"/>
              </w:rPr>
            </w:rPrChange>
          </w:rPr>
          <w:t>យោងតាម</w:t>
        </w:r>
        <w:r w:rsidRPr="00EE2CEE">
          <w:rPr>
            <w:rFonts w:ascii="Khmer MEF1" w:eastAsia="Times New Roman" w:hAnsi="Khmer MEF1" w:cs="Khmer MEF1"/>
            <w:spacing w:val="-4"/>
            <w:sz w:val="24"/>
            <w:szCs w:val="24"/>
            <w:cs/>
            <w:rPrChange w:id="32459" w:author="Kem Sereyboth" w:date="2023-07-20T09:58:00Z">
              <w:rPr>
                <w:rFonts w:ascii="Khmer MEF1" w:eastAsia="Times New Roman" w:hAnsi="Khmer MEF1" w:cs="Khmer MEF1"/>
                <w:sz w:val="24"/>
                <w:szCs w:val="24"/>
                <w:cs/>
              </w:rPr>
            </w:rPrChange>
          </w:rPr>
          <w:t>គោលការណ៍ណែនាំស្តីពីសវនកម្មអនុលោមភាព ដែលបានដាក់ឱ្យអនុវត្តដោយ</w:t>
        </w:r>
      </w:ins>
      <w:ins w:id="32460" w:author="Kem Sereyboth" w:date="2023-07-19T16:02:00Z">
        <w:r w:rsidR="00CA4271" w:rsidRPr="00EE2CEE">
          <w:rPr>
            <w:rFonts w:ascii="Khmer MEF1" w:hAnsi="Khmer MEF1" w:cs="Khmer MEF1"/>
            <w:spacing w:val="-4"/>
            <w:sz w:val="24"/>
            <w:szCs w:val="24"/>
            <w:cs/>
            <w:rPrChange w:id="32461" w:author="Kem Sereyboth" w:date="2023-07-20T09:5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យោងតា</w:t>
        </w:r>
      </w:ins>
      <w:ins w:id="32462" w:author="Kem Sereyboth" w:date="2023-07-20T09:58:00Z">
        <w:r w:rsidRPr="00EE2CEE">
          <w:rPr>
            <w:rFonts w:ascii="Khmer MEF1" w:hAnsi="Khmer MEF1" w:cs="Khmer MEF1"/>
            <w:spacing w:val="-4"/>
            <w:sz w:val="24"/>
            <w:szCs w:val="24"/>
            <w:cs/>
            <w:rPrChange w:id="32463" w:author="Kem Sereyboth" w:date="2023-07-20T09:5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​</w:t>
        </w:r>
      </w:ins>
      <w:ins w:id="32464" w:author="Kem Sereyboth" w:date="2023-07-19T16:02:00Z">
        <w:r w:rsidR="00CA4271" w:rsidRPr="00EE2CEE">
          <w:rPr>
            <w:rFonts w:ascii="Khmer MEF1" w:hAnsi="Khmer MEF1" w:cs="Khmer MEF1"/>
            <w:spacing w:val="-4"/>
            <w:sz w:val="24"/>
            <w:szCs w:val="24"/>
            <w:cs/>
            <w:rPrChange w:id="32465" w:author="Kem Sereyboth" w:date="2023-07-20T09:5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ម</w:t>
        </w:r>
      </w:ins>
      <w:ins w:id="32466" w:author="Kem Sereyboth" w:date="2023-07-20T09:58:00Z">
        <w:r w:rsidRPr="00EE2CEE">
          <w:rPr>
            <w:rFonts w:ascii="Khmer MEF1" w:hAnsi="Khmer MEF1" w:cs="Khmer MEF1"/>
            <w:spacing w:val="-4"/>
            <w:sz w:val="24"/>
            <w:szCs w:val="24"/>
            <w:cs/>
            <w:rPrChange w:id="32467" w:author="Kem Sereyboth" w:date="2023-07-20T09:5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​</w:t>
        </w:r>
      </w:ins>
      <w:ins w:id="32468" w:author="Kem Sereyboth" w:date="2023-07-20T09:52:00Z">
        <w:r w:rsidRPr="004E0B33">
          <w:rPr>
            <w:rFonts w:ascii="Khmer MEF1" w:hAnsi="Khmer MEF1" w:cs="Khmer MEF1"/>
            <w:spacing w:val="-4"/>
            <w:sz w:val="24"/>
            <w:szCs w:val="24"/>
            <w:cs/>
            <w:rPrChange w:id="32469" w:author="Sopheak" w:date="2023-07-28T22:37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ប្រកាស</w:t>
        </w:r>
        <w:r w:rsidRPr="004E0B33">
          <w:rPr>
            <w:rFonts w:ascii="Khmer MEF1" w:hAnsi="Khmer MEF1" w:cs="Khmer MEF1"/>
            <w:spacing w:val="-4"/>
            <w:sz w:val="24"/>
            <w:szCs w:val="24"/>
            <w:lang w:val="ca-ES"/>
            <w:rPrChange w:id="32470" w:author="Sopheak" w:date="2023-07-28T22:37:00Z">
              <w:rPr>
                <w:rFonts w:ascii="Khmer MEF1" w:hAnsi="Khmer MEF1" w:cs="Khmer MEF1"/>
                <w:sz w:val="24"/>
                <w:szCs w:val="24"/>
              </w:rPr>
            </w:rPrChange>
          </w:rPr>
          <w:t>​​</w:t>
        </w:r>
        <w:r w:rsidRPr="004E0B33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លេខ​ ០៣៥ អ.ស.ហ.ប្រ.ក ចុះថ្ងៃទី០៤ ខែសីហា ឆ្នាំ២០២២ </w:t>
        </w:r>
      </w:ins>
      <w:ins w:id="32471" w:author="Kem Sereyboth" w:date="2023-07-20T09:54:00Z">
        <w:r w:rsidRPr="004E0B3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2472" w:author="Sopheak" w:date="2023-07-28T22:3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ស្តីពីការ​ដាក់​ឱ្យ​</w:t>
        </w:r>
        <w:r w:rsidRPr="004E0B3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2473" w:author="Sopheak" w:date="2023-07-28T22:37:00Z">
              <w:rPr>
                <w:rFonts w:ascii="Khmer MEF1" w:hAnsi="Khmer MEF1" w:cs="Khmer MEF1"/>
                <w:spacing w:val="-14"/>
                <w:sz w:val="24"/>
                <w:szCs w:val="24"/>
                <w:cs/>
                <w:lang w:val="ca-ES"/>
              </w:rPr>
            </w:rPrChange>
          </w:rPr>
          <w:t>អនុវត្ត​នូវ</w:t>
        </w:r>
        <w:r w:rsidRPr="004E0B33">
          <w:rPr>
            <w:rFonts w:ascii="Khmer MEF1" w:hAnsi="Khmer MEF1" w:cs="Khmer MEF1"/>
            <w:spacing w:val="-4"/>
            <w:sz w:val="24"/>
            <w:szCs w:val="24"/>
            <w:cs/>
            <w:rPrChange w:id="32474" w:author="Sopheak" w:date="2023-07-28T22:37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គោលការណ៍</w:t>
        </w:r>
        <w:r w:rsidRPr="00F55550">
          <w:rPr>
            <w:rFonts w:ascii="Khmer MEF1" w:hAnsi="Khmer MEF1" w:cs="Khmer MEF1"/>
            <w:spacing w:val="-14"/>
            <w:sz w:val="24"/>
            <w:szCs w:val="24"/>
            <w:cs/>
          </w:rPr>
          <w:t>ណែនាំស្ដីពី​សវនកម្មអនុលោមភាពរបស់​អង្គភាពសវនកម្មផ្ទៃក្នុង​នៃអាជ្ញាធរ​សេវា​ហិរញ្ញវត្ថុ</w:t>
        </w:r>
        <w:r w:rsidRPr="00F55550">
          <w:rPr>
            <w:rFonts w:ascii="Khmer MEF1" w:hAnsi="Khmer MEF1" w:cs="Khmer MEF1"/>
            <w:spacing w:val="-12"/>
            <w:sz w:val="24"/>
            <w:szCs w:val="24"/>
            <w:cs/>
          </w:rPr>
          <w:t>​</w:t>
        </w:r>
        <w:r w:rsidRPr="00F55550">
          <w:rPr>
            <w:rFonts w:ascii="Khmer MEF1" w:hAnsi="Khmer MEF1" w:cs="Khmer MEF1"/>
            <w:sz w:val="24"/>
            <w:szCs w:val="24"/>
          </w:rPr>
          <w:t>​​</w:t>
        </w:r>
        <w:r w:rsidRPr="00F55550">
          <w:rPr>
            <w:rFonts w:ascii="Khmer MEF1" w:hAnsi="Khmer MEF1" w:cs="Khmer MEF1"/>
            <w:spacing w:val="2"/>
            <w:sz w:val="24"/>
            <w:szCs w:val="24"/>
            <w:cs/>
          </w:rPr>
          <w:t>មិនមែនធនាគារ</w:t>
        </w:r>
      </w:ins>
      <w:ins w:id="32475" w:author="Kem Sereyboth" w:date="2023-07-19T16:02:00Z">
        <w:r w:rsidR="00CA4271" w:rsidRPr="00F55550">
          <w:rPr>
            <w:rFonts w:ascii="Khmer MEF1" w:hAnsi="Khmer MEF1" w:cs="Khmer MEF1"/>
            <w:spacing w:val="2"/>
            <w:sz w:val="24"/>
            <w:szCs w:val="24"/>
            <w:cs/>
          </w:rPr>
          <w:t xml:space="preserve"> ​</w:t>
        </w:r>
        <w:r w:rsidR="00CA4271" w:rsidRPr="00F55550">
          <w:rPr>
            <w:rFonts w:ascii="Khmer MEF1" w:hAnsi="Khmer MEF1" w:cs="Khmer MEF1"/>
            <w:spacing w:val="-4"/>
            <w:sz w:val="24"/>
            <w:szCs w:val="24"/>
            <w:cs/>
          </w:rPr>
          <w:t>បាន</w:t>
        </w:r>
        <w:r w:rsidR="00CA4271" w:rsidRPr="00C93A0C">
          <w:rPr>
            <w:rFonts w:ascii="Khmer MEF1" w:hAnsi="Khmer MEF1" w:cs="Khmer MEF1"/>
            <w:spacing w:val="-10"/>
            <w:sz w:val="24"/>
            <w:szCs w:val="24"/>
            <w:cs/>
            <w:rPrChange w:id="32476" w:author="Kem Sereyboth" w:date="2023-07-26T13:1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កំណត់យ៉ាងច្បាស់ថា សវនករទទួលបន្ទុក</w:t>
        </w:r>
        <w:r w:rsidR="00CA4271" w:rsidRPr="00C93A0C">
          <w:rPr>
            <w:rFonts w:ascii="Khmer MEF1" w:hAnsi="Khmer MEF1" w:cs="Khmer MEF1"/>
            <w:spacing w:val="-10"/>
            <w:sz w:val="24"/>
            <w:szCs w:val="24"/>
            <w:rPrChange w:id="32477" w:author="Kem Sereyboth" w:date="2023-07-26T13:18:00Z">
              <w:rPr>
                <w:rFonts w:ascii="Khmer MEF1" w:hAnsi="Khmer MEF1" w:cs="Khmer MEF1"/>
                <w:sz w:val="24"/>
                <w:szCs w:val="24"/>
              </w:rPr>
            </w:rPrChange>
          </w:rPr>
          <w:t>​​</w:t>
        </w:r>
        <w:r w:rsidR="00CA4271" w:rsidRPr="00C93A0C">
          <w:rPr>
            <w:rFonts w:ascii="Khmer MEF1" w:hAnsi="Khmer MEF1" w:cs="Khmer MEF1"/>
            <w:spacing w:val="-10"/>
            <w:sz w:val="24"/>
            <w:szCs w:val="24"/>
            <w:cs/>
            <w:rPrChange w:id="32478" w:author="Kem Sereyboth" w:date="2023-07-26T13:18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ត្រូវ​ប្រើប្រាស់មូលដ្ឋាននៃការសន្និដ្ឋានចំនួន ៤ (បួន) ដូចមានបង្ហា</w:t>
        </w:r>
      </w:ins>
      <w:ins w:id="32479" w:author="Kem Sereyboth" w:date="2023-07-26T13:18:00Z">
        <w:r w:rsidR="00C93A0C" w:rsidRPr="00C93A0C">
          <w:rPr>
            <w:rFonts w:ascii="Khmer MEF1" w:hAnsi="Khmer MEF1" w:cs="Khmer MEF1"/>
            <w:spacing w:val="-10"/>
            <w:sz w:val="24"/>
            <w:szCs w:val="24"/>
            <w:rPrChange w:id="32480" w:author="Kem Sereyboth" w:date="2023-07-26T13:18:00Z">
              <w:rPr>
                <w:rFonts w:ascii="Khmer MEF1" w:hAnsi="Khmer MEF1" w:cs="Khmer MEF1"/>
                <w:sz w:val="24"/>
                <w:szCs w:val="24"/>
              </w:rPr>
            </w:rPrChange>
          </w:rPr>
          <w:t>​​</w:t>
        </w:r>
      </w:ins>
      <w:ins w:id="32481" w:author="Kem Sereyboth" w:date="2023-07-20T09:58:00Z">
        <w:r w:rsidRPr="00C93A0C">
          <w:rPr>
            <w:rFonts w:ascii="Khmer MEF1" w:hAnsi="Khmer MEF1" w:cs="Khmer MEF1"/>
            <w:spacing w:val="-10"/>
            <w:sz w:val="24"/>
            <w:szCs w:val="24"/>
            <w:rPrChange w:id="32482" w:author="Kem Sereyboth" w:date="2023-07-26T13:18:00Z">
              <w:rPr>
                <w:rFonts w:ascii="Khmer MEF1" w:hAnsi="Khmer MEF1" w:cs="Khmer MEF1"/>
                <w:sz w:val="24"/>
                <w:szCs w:val="24"/>
              </w:rPr>
            </w:rPrChange>
          </w:rPr>
          <w:t>​​​​</w:t>
        </w:r>
      </w:ins>
      <w:ins w:id="32483" w:author="Kem Sereyboth" w:date="2023-07-26T13:18:00Z">
        <w:r w:rsidR="00C93A0C" w:rsidRPr="00C93A0C">
          <w:rPr>
            <w:rFonts w:ascii="Khmer MEF1" w:hAnsi="Khmer MEF1" w:cs="Khmer MEF1"/>
            <w:spacing w:val="-10"/>
            <w:sz w:val="24"/>
            <w:szCs w:val="24"/>
            <w:rPrChange w:id="32484" w:author="Kem Sereyboth" w:date="2023-07-26T13:18:00Z">
              <w:rPr>
                <w:rFonts w:ascii="Khmer MEF1" w:hAnsi="Khmer MEF1" w:cs="Khmer MEF1"/>
                <w:sz w:val="24"/>
                <w:szCs w:val="24"/>
              </w:rPr>
            </w:rPrChange>
          </w:rPr>
          <w:t>​​</w:t>
        </w:r>
      </w:ins>
      <w:ins w:id="32485" w:author="Kem Sereyboth" w:date="2023-07-19T16:02:00Z">
        <w:r w:rsidR="00CA4271" w:rsidRPr="00C93A0C">
          <w:rPr>
            <w:rFonts w:ascii="Khmer MEF1" w:hAnsi="Khmer MEF1" w:cs="Khmer MEF1"/>
            <w:spacing w:val="-10"/>
            <w:sz w:val="24"/>
            <w:szCs w:val="24"/>
            <w:cs/>
            <w:rPrChange w:id="32486" w:author="Kem Sereyboth" w:date="2023-07-26T13:18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ញ</w:t>
        </w:r>
        <w:r w:rsidR="00CA4271" w:rsidRPr="00F55550">
          <w:rPr>
            <w:rFonts w:ascii="Khmer MEF1" w:hAnsi="Khmer MEF1" w:cs="Khmer MEF1"/>
            <w:sz w:val="24"/>
            <w:szCs w:val="24"/>
            <w:cs/>
          </w:rPr>
          <w:t>ខាងក្រោម៖</w:t>
        </w:r>
      </w:ins>
    </w:p>
    <w:p w14:paraId="7ECF7918" w14:textId="77777777" w:rsidR="00CA4271" w:rsidRPr="00F55550" w:rsidRDefault="00CA4271">
      <w:pPr>
        <w:spacing w:after="0" w:line="218" w:lineRule="auto"/>
        <w:ind w:left="851" w:hanging="284"/>
        <w:jc w:val="both"/>
        <w:rPr>
          <w:ins w:id="32487" w:author="Kem Sereyboth" w:date="2023-07-19T16:02:00Z"/>
          <w:rFonts w:ascii="Khmer MEF1" w:hAnsi="Khmer MEF1" w:cs="Khmer MEF1"/>
          <w:sz w:val="24"/>
          <w:szCs w:val="24"/>
        </w:rPr>
        <w:pPrChange w:id="32488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2489" w:author="Kem Sereyboth" w:date="2023-07-19T16:02:00Z">
        <w:r w:rsidRPr="003E0E68">
          <w:rPr>
            <w:rFonts w:ascii="Khmer MEF1" w:hAnsi="Khmer MEF1" w:cs="Khmer MEF1"/>
            <w:spacing w:val="4"/>
            <w:sz w:val="24"/>
            <w:szCs w:val="24"/>
            <w:cs/>
            <w:rPrChange w:id="32490" w:author="Sopheak" w:date="2023-07-28T22:3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១.</w:t>
        </w:r>
        <w:r w:rsidRPr="003E0E68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32491" w:author="Sopheak" w:date="2023-07-28T22:3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សេចក្ដីសន្និដ្ឋានត្រឹមត្រូវទាំងស្រុង</w:t>
        </w:r>
        <w:r w:rsidRPr="003E0E68">
          <w:rPr>
            <w:rFonts w:ascii="Khmer MEF1" w:hAnsi="Khmer MEF1" w:cs="Khmer MEF1"/>
            <w:spacing w:val="4"/>
            <w:sz w:val="24"/>
            <w:szCs w:val="24"/>
            <w:cs/>
            <w:rPrChange w:id="32492" w:author="Sopheak" w:date="2023-07-28T22:3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៖ </w:t>
        </w:r>
        <w:r w:rsidRPr="003E0E68">
          <w:rPr>
            <w:rFonts w:ascii="Khmer MEF1" w:hAnsi="Khmer MEF1" w:cs="Khmer MEF1"/>
            <w:spacing w:val="4"/>
            <w:sz w:val="24"/>
            <w:szCs w:val="24"/>
            <w:cs/>
            <w:rPrChange w:id="32493" w:author="Sopheak" w:date="2023-07-28T22:39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អាចត្រូវបានផ្ដល់បន្ទាប់ពីការធ្វើសវនកម្ម​មិនមាន​រកឃើញ</w:t>
        </w:r>
        <w:r w:rsidRPr="00F55550">
          <w:rPr>
            <w:rFonts w:ascii="Khmer MEF1" w:hAnsi="Khmer MEF1" w:cs="Khmer MEF1"/>
            <w:sz w:val="24"/>
            <w:szCs w:val="24"/>
            <w:cs/>
          </w:rPr>
          <w:t>​បណ្ដា​បញ្ហាដែលមិនអនុលោមតាមជាសារវ័ន្ត។</w:t>
        </w:r>
      </w:ins>
    </w:p>
    <w:p w14:paraId="78657F4F" w14:textId="77777777" w:rsidR="00CA4271" w:rsidRPr="00F55550" w:rsidRDefault="00CA4271">
      <w:pPr>
        <w:spacing w:after="0" w:line="218" w:lineRule="auto"/>
        <w:ind w:left="851" w:hanging="284"/>
        <w:jc w:val="both"/>
        <w:rPr>
          <w:ins w:id="32494" w:author="Kem Sereyboth" w:date="2023-07-19T16:02:00Z"/>
          <w:rFonts w:ascii="Khmer MEF1" w:hAnsi="Khmer MEF1" w:cs="Khmer MEF1"/>
          <w:sz w:val="24"/>
          <w:szCs w:val="24"/>
        </w:rPr>
        <w:pPrChange w:id="32495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2496" w:author="Kem Sereyboth" w:date="2023-07-19T16:02:00Z">
        <w:r w:rsidRPr="003E0E68">
          <w:rPr>
            <w:rFonts w:ascii="Khmer MEF1" w:hAnsi="Khmer MEF1" w:cs="Khmer MEF1"/>
            <w:sz w:val="24"/>
            <w:szCs w:val="24"/>
            <w:cs/>
            <w:rPrChange w:id="32497" w:author="Sopheak" w:date="2023-07-28T22:3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២.</w:t>
        </w:r>
        <w:r w:rsidRPr="003E0E68">
          <w:rPr>
            <w:rFonts w:ascii="Khmer MEF1" w:hAnsi="Khmer MEF1" w:cs="Khmer MEF1"/>
            <w:b/>
            <w:bCs/>
            <w:sz w:val="24"/>
            <w:szCs w:val="24"/>
            <w:cs/>
            <w:rPrChange w:id="32498" w:author="Sopheak" w:date="2023-07-28T22:3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សេចក្ដីសន្និដ្ឋានត្រឹមត្រូវទាំងស្រុងតែលើកលែង</w:t>
        </w:r>
        <w:r w:rsidRPr="003E0E68">
          <w:rPr>
            <w:rFonts w:ascii="Khmer MEF1" w:hAnsi="Khmer MEF1" w:cs="Khmer MEF1"/>
            <w:sz w:val="24"/>
            <w:szCs w:val="24"/>
            <w:cs/>
            <w:rPrChange w:id="32499" w:author="Sopheak" w:date="2023-07-28T22:3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៖ </w:t>
        </w:r>
        <w:r w:rsidRPr="003E0E68">
          <w:rPr>
            <w:rFonts w:ascii="Khmer MEF1" w:hAnsi="Khmer MEF1" w:cs="Khmer MEF1"/>
            <w:sz w:val="24"/>
            <w:szCs w:val="24"/>
            <w:cs/>
            <w:rPrChange w:id="32500" w:author="Sopheak" w:date="2023-07-28T22:3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អាចត្រូវបានផ្ដល់បន្ទាប់ពីបណ្ដាបញ្ហាដែល​មិន</w:t>
        </w:r>
        <w:r w:rsidRPr="00F55550">
          <w:rPr>
            <w:rFonts w:ascii="Khmer MEF1" w:hAnsi="Khmer MEF1" w:cs="Khmer MEF1"/>
            <w:sz w:val="24"/>
            <w:szCs w:val="24"/>
          </w:rPr>
          <w:t>​​</w:t>
        </w:r>
        <w:r w:rsidRPr="00F55550">
          <w:rPr>
            <w:rFonts w:ascii="Khmer MEF1" w:hAnsi="Khmer MEF1" w:cs="Khmer MEF1"/>
            <w:sz w:val="24"/>
            <w:szCs w:val="24"/>
            <w:cs/>
          </w:rPr>
          <w:t xml:space="preserve">អនុលោមតាមជាសារវ័ន្ត លើកលែងតែចំណុចខ្វះខាតមិនសូវមានសារៈសំខាន់។ </w:t>
        </w:r>
      </w:ins>
    </w:p>
    <w:p w14:paraId="68D1E19F" w14:textId="77777777" w:rsidR="00CA4271" w:rsidRPr="00F55550" w:rsidRDefault="00CA4271">
      <w:pPr>
        <w:spacing w:after="0" w:line="218" w:lineRule="auto"/>
        <w:ind w:left="851" w:hanging="284"/>
        <w:jc w:val="both"/>
        <w:rPr>
          <w:ins w:id="32501" w:author="Kem Sereyboth" w:date="2023-07-19T16:02:00Z"/>
          <w:rFonts w:ascii="Khmer MEF1" w:hAnsi="Khmer MEF1" w:cs="Khmer MEF1"/>
          <w:sz w:val="24"/>
          <w:szCs w:val="24"/>
        </w:rPr>
        <w:pPrChange w:id="32502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2503" w:author="Kem Sereyboth" w:date="2023-07-19T16:02:00Z">
        <w:r w:rsidRPr="003E0E68">
          <w:rPr>
            <w:rFonts w:ascii="Khmer MEF1" w:hAnsi="Khmer MEF1" w:cs="Khmer MEF1"/>
            <w:spacing w:val="8"/>
            <w:sz w:val="24"/>
            <w:szCs w:val="24"/>
            <w:cs/>
            <w:rPrChange w:id="32504" w:author="Sopheak" w:date="2023-07-28T22:39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៣.</w:t>
        </w:r>
        <w:r w:rsidRPr="003E0E68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32505" w:author="Sopheak" w:date="2023-07-28T22:39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សេចក្ដីសន្និដ្ឋានមិនត្រឹមត្រូវ</w:t>
        </w:r>
        <w:r w:rsidRPr="003E0E68">
          <w:rPr>
            <w:rFonts w:ascii="Khmer MEF1" w:hAnsi="Khmer MEF1" w:cs="Khmer MEF1"/>
            <w:spacing w:val="8"/>
            <w:sz w:val="24"/>
            <w:szCs w:val="24"/>
            <w:cs/>
            <w:rPrChange w:id="32506" w:author="Sopheak" w:date="2023-07-28T22:39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៖ អាចត្រូវផ្ដល់បន្ទាប់ពីការ​ធ្វើសវនកម្ម​បានឃើញ​បញ្ហា​ដែលមិន</w:t>
        </w:r>
        <w:r w:rsidRPr="00F55550">
          <w:rPr>
            <w:rFonts w:ascii="Khmer MEF1" w:hAnsi="Khmer MEF1" w:cs="Khmer MEF1"/>
            <w:sz w:val="24"/>
            <w:szCs w:val="24"/>
            <w:cs/>
          </w:rPr>
          <w:t xml:space="preserve">​អនុលោម​តាមជាសារវ័ន្ត។ </w:t>
        </w:r>
      </w:ins>
    </w:p>
    <w:p w14:paraId="56C98E91" w14:textId="77777777" w:rsidR="00CA4271" w:rsidRPr="00F55550" w:rsidRDefault="00CA4271">
      <w:pPr>
        <w:spacing w:after="0" w:line="218" w:lineRule="auto"/>
        <w:ind w:firstLine="720"/>
        <w:jc w:val="both"/>
        <w:rPr>
          <w:ins w:id="32507" w:author="Kem Sereyboth" w:date="2023-07-19T16:02:00Z"/>
          <w:rFonts w:ascii="Khmer MEF1" w:eastAsia="Times New Roman" w:hAnsi="Khmer MEF1" w:cs="Khmer MEF1"/>
          <w:sz w:val="24"/>
          <w:szCs w:val="24"/>
          <w:lang w:val="ca-ES"/>
        </w:rPr>
        <w:pPrChange w:id="32508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2509" w:author="Kem Sereyboth" w:date="2023-07-19T16:02:00Z">
        <w:r w:rsidRPr="00D04CE1">
          <w:rPr>
            <w:rFonts w:ascii="Khmer MEF1" w:hAnsi="Khmer MEF1" w:cs="Khmer MEF1"/>
            <w:sz w:val="24"/>
            <w:szCs w:val="24"/>
            <w:cs/>
          </w:rPr>
          <w:t>៤.</w:t>
        </w:r>
        <w:r w:rsidRPr="00C93A0C">
          <w:rPr>
            <w:rFonts w:ascii="Khmer MEF1" w:hAnsi="Khmer MEF1" w:cs="Khmer MEF1"/>
            <w:b/>
            <w:bCs/>
            <w:sz w:val="24"/>
            <w:szCs w:val="24"/>
            <w:cs/>
            <w:rPrChange w:id="32510" w:author="Kem Sereyboth" w:date="2023-07-26T13:1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សេចក្ដីសន្និដ្ឋានបដិសេធ</w:t>
        </w:r>
        <w:r w:rsidRPr="00F55550">
          <w:rPr>
            <w:rFonts w:ascii="Khmer MEF1" w:hAnsi="Khmer MEF1" w:cs="Khmer MEF1"/>
            <w:sz w:val="24"/>
            <w:szCs w:val="24"/>
            <w:cs/>
          </w:rPr>
          <w:t>៖ អាចត្រូវបានផ្ដល់បន្តបន្ទាប់ពីការធ្វើសវនកម្មមិនអាចធ្វើបាន។</w:t>
        </w:r>
      </w:ins>
    </w:p>
    <w:p w14:paraId="0D6F298B" w14:textId="2B324C78" w:rsidR="00CA4271" w:rsidRPr="006E6058" w:rsidRDefault="00CA4271">
      <w:pPr>
        <w:spacing w:after="0" w:line="218" w:lineRule="auto"/>
        <w:jc w:val="both"/>
        <w:rPr>
          <w:ins w:id="32511" w:author="Kem Sereyboth" w:date="2023-07-19T16:02:00Z"/>
          <w:rFonts w:ascii="Khmer MEF1" w:hAnsi="Khmer MEF1" w:cs="Khmer MEF1"/>
          <w:spacing w:val="-6"/>
          <w:sz w:val="24"/>
          <w:szCs w:val="24"/>
          <w:lang w:val="ca-ES"/>
          <w:rPrChange w:id="32512" w:author="Sopheak Phorn" w:date="2023-07-28T09:16:00Z">
            <w:rPr>
              <w:ins w:id="32513" w:author="Kem Sereyboth" w:date="2023-07-19T16:02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32514" w:author="Sopheak Phorn" w:date="2023-08-25T15:13:00Z">
          <w:pPr>
            <w:spacing w:after="0" w:line="240" w:lineRule="auto"/>
            <w:jc w:val="both"/>
          </w:pPr>
        </w:pPrChange>
      </w:pPr>
      <w:ins w:id="32515" w:author="Kem Sereyboth" w:date="2023-07-19T16:02:00Z">
        <w:r w:rsidRPr="00F55550">
          <w:rPr>
            <w:rFonts w:ascii="Khmer MEF1" w:eastAsia="Times New Roman" w:hAnsi="Khmer MEF1" w:cs="Khmer MEF1"/>
            <w:spacing w:val="10"/>
            <w:sz w:val="24"/>
            <w:szCs w:val="24"/>
            <w:cs/>
          </w:rPr>
          <w:tab/>
        </w:r>
        <w:r w:rsidRPr="00C93A0C">
          <w:rPr>
            <w:rFonts w:ascii="Khmer MEF1" w:eastAsia="Times New Roman" w:hAnsi="Khmer MEF1" w:cs="Khmer MEF1"/>
            <w:sz w:val="24"/>
            <w:szCs w:val="24"/>
            <w:lang w:val="ca-ES"/>
            <w:rPrChange w:id="32516" w:author="Kem Sereyboth" w:date="2023-07-26T13:20:00Z">
              <w:rPr>
                <w:rFonts w:ascii="Khmer MEF1" w:eastAsia="Times New Roman" w:hAnsi="Khmer MEF1" w:cs="Khmer MEF1"/>
                <w:spacing w:val="10"/>
                <w:sz w:val="24"/>
                <w:szCs w:val="24"/>
                <w:lang w:val="ca-ES"/>
              </w:rPr>
            </w:rPrChange>
          </w:rPr>
          <w:t>​​​​​​</w:t>
        </w:r>
        <w:r w:rsidRPr="004E0B33">
          <w:rPr>
            <w:rFonts w:ascii="Khmer MEF1" w:hAnsi="Khmer MEF1" w:cs="Khmer MEF1"/>
            <w:sz w:val="24"/>
            <w:szCs w:val="24"/>
            <w:cs/>
            <w:rPrChange w:id="32517" w:author="Sopheak" w:date="2023-07-28T22:36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បន្ទាប់ពីបានចុះអនុវត្តការ</w:t>
        </w:r>
        <w:r w:rsidRPr="009C0BDF">
          <w:rPr>
            <w:rFonts w:ascii="Khmer MEF1" w:hAnsi="Khmer MEF1" w:cs="Khmer MEF1"/>
            <w:spacing w:val="2"/>
            <w:sz w:val="24"/>
            <w:szCs w:val="24"/>
            <w:cs/>
            <w:rPrChange w:id="32518" w:author="Sopheak Phorn" w:date="2023-08-03T11:01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 xml:space="preserve">ប្រមូលទិន្នន័យនិងព័ត៌មាននៅ </w:t>
        </w:r>
        <w:r w:rsidRPr="009C0BDF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519" w:author="Sopheak Phorn" w:date="2023-08-03T11:01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2520" w:author="Sopheak" w:date="2023-07-28T22:36:00Z">
        <w:r w:rsidR="004E0B33" w:rsidRPr="009C0BDF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521" w:author="Sopheak Phorn" w:date="2023-08-03T11:01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2522" w:author="Kem Sereyboth" w:date="2023-07-19T16:02:00Z">
        <w:del w:id="32523" w:author="Sopheak" w:date="2023-07-28T22:36:00Z">
          <w:r w:rsidRPr="009C0BDF" w:rsidDel="004E0B33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2524" w:author="Sopheak Phorn" w:date="2023-08-03T11:01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Pr="009C0BDF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525" w:author="Sopheak Phorn" w:date="2023-08-03T11:01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  <w:r w:rsidRPr="009C0BDF">
          <w:rPr>
            <w:rFonts w:ascii="Khmer MEF1" w:hAnsi="Khmer MEF1" w:cs="Khmer MEF1"/>
            <w:spacing w:val="2"/>
            <w:sz w:val="24"/>
            <w:szCs w:val="24"/>
            <w:cs/>
            <w:rPrChange w:id="32526" w:author="Sopheak Phorn" w:date="2023-08-03T11:01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 xml:space="preserve"> សវនករទទួលបន្ទុកបានពិនិត្យ</w:t>
        </w:r>
        <w:r w:rsidRPr="003D7029">
          <w:rPr>
            <w:rFonts w:ascii="Khmer MEF1" w:hAnsi="Khmer MEF1" w:cs="Khmer MEF1"/>
            <w:sz w:val="24"/>
            <w:szCs w:val="24"/>
            <w:cs/>
            <w:rPrChange w:id="32527" w:author="Sopheak" w:date="2023-07-28T22:48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 xml:space="preserve">ឃើញថា </w:t>
        </w:r>
        <w:r w:rsidRPr="003D7029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32528" w:author="Sopheak" w:date="2023-07-28T22:48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2529" w:author="Sopheak" w:date="2023-07-28T22:36:00Z">
        <w:r w:rsidR="004E0B33" w:rsidRPr="003D7029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32530" w:author="Sopheak" w:date="2023-07-28T22:48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2531" w:author="Kem Sereyboth" w:date="2023-07-19T16:02:00Z">
        <w:del w:id="32532" w:author="Sopheak" w:date="2023-07-28T22:36:00Z">
          <w:r w:rsidRPr="003D7029" w:rsidDel="004E0B33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2533" w:author="Sopheak" w:date="2023-07-28T22:48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Pr="003D7029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32534" w:author="Sopheak" w:date="2023-07-28T22:48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  <w:r w:rsidRPr="003D7029">
          <w:rPr>
            <w:rFonts w:ascii="Khmer MEF1" w:hAnsi="Khmer MEF1" w:cs="Khmer MEF1"/>
            <w:sz w:val="24"/>
            <w:szCs w:val="24"/>
            <w:lang w:val="ca-ES"/>
            <w:rPrChange w:id="32535" w:author="Sopheak" w:date="2023-07-28T22:48:00Z">
              <w:rPr>
                <w:rFonts w:ascii="Khmer MEF1" w:hAnsi="Khmer MEF1" w:cs="Khmer MEF1"/>
                <w:spacing w:val="-2"/>
                <w:sz w:val="24"/>
                <w:szCs w:val="24"/>
                <w:lang w:val="ca-ES"/>
              </w:rPr>
            </w:rPrChange>
          </w:rPr>
          <w:t xml:space="preserve"> </w:t>
        </w:r>
        <w:r w:rsidRPr="003D7029">
          <w:rPr>
            <w:rFonts w:ascii="Khmer MEF1" w:hAnsi="Khmer MEF1" w:cs="Khmer MEF1"/>
            <w:sz w:val="24"/>
            <w:szCs w:val="24"/>
            <w:cs/>
            <w:rPrChange w:id="32536" w:author="Sopheak" w:date="2023-07-28T22:49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បានខិតខំប្រឹងប្រែងលើការរៀបចំសមិទ្ធផលការងារជាច្រើនដូចជា៖ ការរៀបចំផែន​ការ</w:t>
        </w:r>
        <w:r w:rsidRPr="00F55550">
          <w:rPr>
            <w:rFonts w:ascii="Khmer MEF1" w:hAnsi="Khmer MEF1" w:cs="Khmer MEF1"/>
            <w:spacing w:val="-4"/>
            <w:sz w:val="24"/>
            <w:szCs w:val="24"/>
            <w:cs/>
          </w:rPr>
          <w:t>អភិវឌ្ឍន៍​ស្ថាប័ន ច្បាប់ និង​បទប្បញ្ញត្តិពាក់ព័ន្ធផ្សេងៗ ដោយស្មារតីទទួលខុសត្រូវខ្ពស់ និងស្របទៅតាមច្បាប់</w:t>
        </w:r>
        <w:r w:rsidRPr="00F55550">
          <w:rPr>
            <w:rFonts w:ascii="Khmer MEF1" w:hAnsi="Khmer MEF1" w:cs="Khmer MEF1"/>
            <w:sz w:val="24"/>
            <w:szCs w:val="24"/>
            <w:cs/>
          </w:rPr>
          <w:t xml:space="preserve"> បទប្បញ្ញត្តិ និង​គោលការណ៍​ដែលបានកំណត់ ដែលនាំឱ្យសម្រេចបានលទ្ធផលគួរជាទីមោទនៈ។</w:t>
        </w:r>
      </w:ins>
    </w:p>
    <w:p w14:paraId="7C997D4E" w14:textId="040F5FE2" w:rsidR="00CA4271" w:rsidRPr="00E33574" w:rsidRDefault="00CA4271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32537" w:author="Kem Sereyboth" w:date="2023-07-19T16:02:00Z"/>
          <w:rFonts w:ascii="Khmer MEF1" w:hAnsi="Khmer MEF1" w:cs="Khmer MEF1"/>
          <w:spacing w:val="-2"/>
          <w:lang w:val="ca-ES"/>
          <w:rPrChange w:id="32538" w:author="Kem Sereyboth" w:date="2023-07-19T16:59:00Z">
            <w:rPr>
              <w:ins w:id="32539" w:author="Kem Sereyboth" w:date="2023-07-19T16:02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2540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2541" w:author="Kem Sereyboth" w:date="2023-07-19T16:02:00Z">
        <w:r w:rsidRPr="00E33574">
          <w:rPr>
            <w:rFonts w:ascii="Khmer MEF1" w:eastAsiaTheme="minorHAnsi" w:hAnsi="Khmer MEF1" w:cs="Khmer MEF1"/>
            <w:spacing w:val="6"/>
            <w:cs/>
          </w:rPr>
          <w:t>ឆ្លងតាមការពិនិត្យ និងវាយតម្លៃ បន្ទាប់ពីប្រមូលទិន្នន័យ</w:t>
        </w:r>
        <w:r w:rsidRPr="00F55550">
          <w:rPr>
            <w:rFonts w:ascii="Khmer MEF1" w:hAnsi="Khmer MEF1" w:cs="Khmer MEF1"/>
            <w:spacing w:val="6"/>
            <w:cs/>
          </w:rPr>
          <w:t xml:space="preserve"> និងព័ត៌មាន</w:t>
        </w:r>
        <w:r w:rsidRPr="00E33574">
          <w:rPr>
            <w:rFonts w:ascii="Khmer MEF1" w:eastAsiaTheme="minorHAnsi" w:hAnsi="Khmer MEF1" w:cs="Khmer MEF1"/>
            <w:spacing w:val="6"/>
            <w:cs/>
          </w:rPr>
          <w:t xml:space="preserve"> សវនករទទួលបន្ទុក</w:t>
        </w:r>
        <w:r w:rsidRPr="00F55550">
          <w:rPr>
            <w:rFonts w:ascii="Khmer MEF1" w:hAnsi="Khmer MEF1" w:cs="Khmer MEF1"/>
            <w:spacing w:val="6"/>
            <w:cs/>
          </w:rPr>
          <w:t>ធ្វើការ</w:t>
        </w:r>
        <w:r w:rsidRPr="00F55550">
          <w:rPr>
            <w:rFonts w:ascii="Khmer MEF1" w:hAnsi="Khmer MEF1" w:cs="Khmer MEF1"/>
            <w:spacing w:val="-12"/>
            <w:cs/>
          </w:rPr>
          <w:t>សន្និដ្ឋានយោងតាមប្រកាសលេខ ០៣៥ អ.ស.ហ.ប្រ.ក ចុះថ្ងៃទី០៤ ខែសីហា ឆ្នាំ២០២២ ស្តីពីការដាក់ឱ្យអនុវត្ត</w:t>
        </w:r>
        <w:r w:rsidRPr="00F55550">
          <w:rPr>
            <w:rFonts w:ascii="Khmer MEF1" w:hAnsi="Khmer MEF1" w:cs="Khmer MEF1"/>
            <w:spacing w:val="-6"/>
            <w:cs/>
          </w:rPr>
          <w:t xml:space="preserve">នូវគោលការណ៍ណែនាំស្តីពីសវនកម្មអនុលោមភាពរបស់អង្គភាពសវនកម្មផ្ទៃក្នុងនៃ </w:t>
        </w:r>
        <w:r w:rsidRPr="00F55550">
          <w:rPr>
            <w:rFonts w:ascii="Khmer MEF1" w:hAnsi="Khmer MEF1" w:cs="Khmer MEF1"/>
            <w:b/>
            <w:bCs/>
            <w:spacing w:val="-6"/>
            <w:cs/>
          </w:rPr>
          <w:t xml:space="preserve">អ.ស.ហ. </w:t>
        </w:r>
        <w:r w:rsidRPr="00F55550">
          <w:rPr>
            <w:rFonts w:ascii="Khmer MEF1" w:hAnsi="Khmer MEF1" w:cs="Khmer MEF1"/>
            <w:spacing w:val="-6"/>
            <w:cs/>
          </w:rPr>
          <w:t>ដូចមានកំណត់</w:t>
        </w:r>
        <w:r w:rsidRPr="00F55550">
          <w:rPr>
            <w:rFonts w:ascii="Khmer MEF1" w:hAnsi="Khmer MEF1" w:cs="Khmer MEF1"/>
            <w:spacing w:val="2"/>
            <w:cs/>
          </w:rPr>
          <w:t xml:space="preserve">នូវចំណុចទី </w:t>
        </w:r>
        <w:r w:rsidRPr="00F55550">
          <w:rPr>
            <w:rFonts w:ascii="Khmer MEF1" w:hAnsi="Khmer MEF1" w:cs="Khmer MEF1"/>
            <w:spacing w:val="2"/>
          </w:rPr>
          <w:t xml:space="preserve">V </w:t>
        </w:r>
        <w:r w:rsidRPr="00F55550">
          <w:rPr>
            <w:rFonts w:ascii="Khmer MEF1" w:hAnsi="Khmer MEF1" w:cs="Khmer MEF1"/>
            <w:spacing w:val="2"/>
            <w:cs/>
          </w:rPr>
          <w:t>(២) ទម្រង់ និងមាតិកានៃរបាយការណ៍សវនកម្មអនុលោមភាព ត្រង់សេចក្តីសន្និដ្ឋានដោយ</w:t>
        </w:r>
        <w:r w:rsidRPr="009C0BDF">
          <w:rPr>
            <w:rFonts w:ascii="Khmer MEF1" w:hAnsi="Khmer MEF1" w:cs="Khmer MEF1"/>
            <w:spacing w:val="4"/>
            <w:cs/>
            <w:rPrChange w:id="32542" w:author="Sopheak Phorn" w:date="2023-08-03T11:01:00Z">
              <w:rPr>
                <w:rFonts w:ascii="Khmer MEF1" w:hAnsi="Khmer MEF1" w:cs="Khmer MEF1"/>
                <w:spacing w:val="-18"/>
                <w:cs/>
              </w:rPr>
            </w:rPrChange>
          </w:rPr>
          <w:t>សវនករទទួលបន្ទុកប្រើប្រាស់ការសន្និដ្ឋាន</w:t>
        </w:r>
        <w:r w:rsidRPr="009C0BDF">
          <w:rPr>
            <w:rFonts w:ascii="Khmer MEF1" w:eastAsiaTheme="minorHAnsi" w:hAnsi="Khmer MEF1" w:cs="Khmer MEF1"/>
            <w:spacing w:val="4"/>
            <w:cs/>
            <w:rPrChange w:id="32543" w:author="Sopheak Phorn" w:date="2023-08-03T11:01:00Z">
              <w:rPr>
                <w:rFonts w:ascii="Khmer MEF1" w:hAnsi="Khmer MEF1" w:cs="Khmer MEF1"/>
                <w:spacing w:val="-18"/>
                <w:cs/>
              </w:rPr>
            </w:rPrChange>
          </w:rPr>
          <w:t>ថា</w:t>
        </w:r>
        <w:r w:rsidRPr="009C0BDF">
          <w:rPr>
            <w:rFonts w:ascii="Khmer MEF1" w:hAnsi="Khmer MEF1" w:cs="Khmer MEF1"/>
            <w:spacing w:val="4"/>
            <w:cs/>
            <w:rPrChange w:id="32544" w:author="Sopheak Phorn" w:date="2023-08-03T11:01:00Z">
              <w:rPr>
                <w:rFonts w:ascii="Khmer MEF1" w:hAnsi="Khmer MEF1" w:cs="Khmer MEF1"/>
                <w:spacing w:val="-18"/>
                <w:cs/>
              </w:rPr>
            </w:rPrChange>
          </w:rPr>
          <w:t xml:space="preserve"> </w:t>
        </w:r>
        <w:r w:rsidRPr="009C0BDF">
          <w:rPr>
            <w:rFonts w:ascii="Khmer MEF1" w:hAnsi="Khmer MEF1" w:cs="Khmer MEF1"/>
            <w:b/>
            <w:bCs/>
            <w:i/>
            <w:iCs/>
            <w:spacing w:val="4"/>
            <w:cs/>
            <w:rPrChange w:id="32545" w:author="Sopheak Phorn" w:date="2023-08-03T11:01:00Z">
              <w:rPr>
                <w:rFonts w:ascii="Khmer MEF1" w:hAnsi="Khmer MEF1" w:cs="Khmer MEF1"/>
                <w:b/>
                <w:bCs/>
                <w:i/>
                <w:iCs/>
                <w:spacing w:val="-18"/>
                <w:cs/>
              </w:rPr>
            </w:rPrChange>
          </w:rPr>
          <w:t>សេចក្តី</w:t>
        </w:r>
        <w:r w:rsidRPr="009C0BDF">
          <w:rPr>
            <w:rFonts w:ascii="Khmer MEF1" w:hAnsi="Khmer MEF1" w:cs="Khmer MEF1"/>
            <w:b/>
            <w:bCs/>
            <w:i/>
            <w:iCs/>
            <w:spacing w:val="4"/>
            <w:cs/>
            <w:rPrChange w:id="32546" w:author="Sopheak Phorn" w:date="2023-08-03T11:01:00Z">
              <w:rPr>
                <w:rFonts w:ascii="Khmer MEF1" w:hAnsi="Khmer MEF1" w:cs="Khmer MEF1"/>
                <w:b/>
                <w:bCs/>
                <w:i/>
                <w:iCs/>
                <w:spacing w:val="-16"/>
                <w:cs/>
              </w:rPr>
            </w:rPrChange>
          </w:rPr>
          <w:t>សន្និដ្ឋានត្រឹមត្រូវទាំងស្រុង</w:t>
        </w:r>
        <w:r w:rsidRPr="009C0BDF">
          <w:rPr>
            <w:rFonts w:ascii="Khmer MEF1" w:hAnsi="Khmer MEF1" w:cs="Khmer MEF1"/>
            <w:b/>
            <w:bCs/>
            <w:i/>
            <w:iCs/>
            <w:spacing w:val="4"/>
            <w:cs/>
            <w:rPrChange w:id="32547" w:author="Sopheak Phorn" w:date="2023-08-03T11:01:00Z">
              <w:rPr>
                <w:rFonts w:ascii="Khmer MEF1" w:hAnsi="Khmer MEF1" w:cs="Khmer MEF1"/>
                <w:b/>
                <w:bCs/>
                <w:i/>
                <w:iCs/>
                <w:spacing w:val="-18"/>
                <w:cs/>
              </w:rPr>
            </w:rPrChange>
          </w:rPr>
          <w:t>តែលើក</w:t>
        </w:r>
        <w:r w:rsidRPr="009C0BDF">
          <w:rPr>
            <w:rFonts w:ascii="Khmer MEF1" w:hAnsi="Khmer MEF1" w:cs="Khmer MEF1"/>
            <w:b/>
            <w:bCs/>
            <w:i/>
            <w:iCs/>
            <w:spacing w:val="4"/>
            <w:cs/>
            <w:rPrChange w:id="32548" w:author="Sopheak Phorn" w:date="2023-08-03T11:01:00Z">
              <w:rPr>
                <w:rFonts w:ascii="Khmer MEF1" w:hAnsi="Khmer MEF1" w:cs="Khmer MEF1"/>
                <w:b/>
                <w:bCs/>
                <w:i/>
                <w:iCs/>
                <w:spacing w:val="-12"/>
                <w:cs/>
              </w:rPr>
            </w:rPrChange>
          </w:rPr>
          <w:t>លែង</w:t>
        </w:r>
        <w:r w:rsidRPr="009C0BDF">
          <w:rPr>
            <w:rFonts w:ascii="Khmer MEF1" w:hAnsi="Khmer MEF1" w:cs="Khmer MEF1"/>
            <w:spacing w:val="4"/>
            <w:cs/>
            <w:rPrChange w:id="32549" w:author="Sopheak Phorn" w:date="2023-08-03T11:01:00Z">
              <w:rPr>
                <w:rFonts w:ascii="Khmer MEF1" w:hAnsi="Khmer MEF1" w:cs="Khmer MEF1"/>
                <w:spacing w:val="-12"/>
                <w:cs/>
              </w:rPr>
            </w:rPrChange>
          </w:rPr>
          <w:t>។ ដូច</w:t>
        </w:r>
        <w:r w:rsidRPr="009C0BDF">
          <w:rPr>
            <w:rFonts w:ascii="Khmer MEF1" w:hAnsi="Khmer MEF1" w:cs="Khmer MEF1"/>
            <w:spacing w:val="4"/>
            <w:cs/>
            <w:rPrChange w:id="32550" w:author="Sopheak Phorn" w:date="2023-08-03T11:01:00Z">
              <w:rPr>
                <w:rFonts w:ascii="Khmer MEF1" w:hAnsi="Khmer MEF1" w:cs="Khmer MEF1"/>
                <w:spacing w:val="-18"/>
                <w:cs/>
              </w:rPr>
            </w:rPrChange>
          </w:rPr>
          <w:t>នេះ</w:t>
        </w:r>
        <w:r w:rsidRPr="009C0BDF">
          <w:rPr>
            <w:rFonts w:ascii="Khmer MEF1" w:hAnsi="Khmer MEF1" w:cs="Khmer MEF1"/>
            <w:spacing w:val="2"/>
            <w:cs/>
            <w:rPrChange w:id="32551" w:author="Sopheak Phorn" w:date="2023-08-03T11:01:00Z">
              <w:rPr>
                <w:rFonts w:ascii="Khmer MEF1" w:hAnsi="Khmer MEF1" w:cs="Khmer MEF1"/>
                <w:spacing w:val="-18"/>
                <w:cs/>
              </w:rPr>
            </w:rPrChange>
          </w:rPr>
          <w:t xml:space="preserve"> </w:t>
        </w:r>
        <w:r w:rsidRPr="009C0BDF">
          <w:rPr>
            <w:rFonts w:ascii="Khmer MEF1" w:hAnsi="Khmer MEF1" w:cs="Khmer MEF1"/>
            <w:spacing w:val="-8"/>
            <w:cs/>
            <w:rPrChange w:id="32552" w:author="Sopheak Phorn" w:date="2023-08-03T11:02:00Z">
              <w:rPr>
                <w:rFonts w:ascii="Khmer MEF1" w:hAnsi="Khmer MEF1" w:cs="Khmer MEF1"/>
                <w:spacing w:val="-18"/>
                <w:cs/>
              </w:rPr>
            </w:rPrChange>
          </w:rPr>
          <w:t>សវនករ</w:t>
        </w:r>
        <w:r w:rsidRPr="009C0BDF">
          <w:rPr>
            <w:rFonts w:ascii="Khmer MEF1" w:hAnsi="Khmer MEF1" w:cs="Khmer MEF1"/>
            <w:spacing w:val="-8"/>
            <w:cs/>
            <w:rPrChange w:id="32553" w:author="Sopheak Phorn" w:date="2023-08-03T11:02:00Z">
              <w:rPr>
                <w:rFonts w:ascii="Khmer MEF1" w:hAnsi="Khmer MEF1" w:cs="Khmer MEF1"/>
                <w:spacing w:val="6"/>
                <w:cs/>
              </w:rPr>
            </w:rPrChange>
          </w:rPr>
          <w:t>ទទួលន្ទុកសន្និដ្ឋានថា</w:t>
        </w:r>
        <w:r w:rsidRPr="009C0BDF">
          <w:rPr>
            <w:rFonts w:ascii="Khmer MEF1" w:eastAsiaTheme="minorHAnsi" w:hAnsi="Khmer MEF1" w:cs="Khmer MEF1"/>
            <w:spacing w:val="-8"/>
            <w:cs/>
            <w:rPrChange w:id="32554" w:author="Sopheak Phorn" w:date="2023-08-03T11:02:00Z">
              <w:rPr>
                <w:rFonts w:ascii="Khmer MEF1" w:hAnsi="Khmer MEF1" w:cs="Khmer MEF1"/>
                <w:spacing w:val="6"/>
                <w:cs/>
              </w:rPr>
            </w:rPrChange>
          </w:rPr>
          <w:t>៖</w:t>
        </w:r>
        <w:r w:rsidRPr="009C0BDF">
          <w:rPr>
            <w:rFonts w:ascii="Khmer MEF1" w:hAnsi="Khmer MEF1" w:cs="Khmer MEF1"/>
            <w:spacing w:val="-8"/>
            <w:cs/>
            <w:rPrChange w:id="32555" w:author="Sopheak Phorn" w:date="2023-08-03T11:02:00Z">
              <w:rPr>
                <w:rFonts w:ascii="Khmer MEF1" w:hAnsi="Khmer MEF1" w:cs="Khmer MEF1"/>
                <w:spacing w:val="6"/>
                <w:cs/>
              </w:rPr>
            </w:rPrChange>
          </w:rPr>
          <w:t xml:space="preserve"> </w:t>
        </w:r>
        <w:r w:rsidRPr="009C0BDF">
          <w:rPr>
            <w:rFonts w:ascii="Khmer MEF1" w:hAnsi="Khmer MEF1" w:cs="Khmer MEF1"/>
            <w:b/>
            <w:bCs/>
            <w:spacing w:val="-8"/>
            <w:cs/>
            <w:rPrChange w:id="32556" w:author="Sopheak Phorn" w:date="2023-08-03T11:02:00Z">
              <w:rPr>
                <w:rFonts w:ascii="Khmer MEF1" w:hAnsi="Khmer MEF1" w:cs="Khmer MEF1"/>
                <w:b/>
                <w:bCs/>
                <w:spacing w:val="6"/>
                <w:cs/>
              </w:rPr>
            </w:rPrChange>
          </w:rPr>
          <w:t>ន.</w:t>
        </w:r>
      </w:ins>
      <w:ins w:id="32557" w:author="Sopheak" w:date="2023-07-28T22:39:00Z">
        <w:r w:rsidR="003E0E68" w:rsidRPr="009C0BDF">
          <w:rPr>
            <w:rFonts w:ascii="Khmer MEF1" w:hAnsi="Khmer MEF1" w:cs="Khmer MEF1"/>
            <w:b/>
            <w:bCs/>
            <w:spacing w:val="-8"/>
            <w:cs/>
            <w:rPrChange w:id="32558" w:author="Sopheak Phorn" w:date="2023-08-03T11:02:00Z">
              <w:rPr>
                <w:rFonts w:ascii="Khmer MEF1" w:hAnsi="Khmer MEF1" w:cs="Khmer MEF1"/>
                <w:b/>
                <w:bCs/>
                <w:spacing w:val="-2"/>
                <w:cs/>
              </w:rPr>
            </w:rPrChange>
          </w:rPr>
          <w:t>គ</w:t>
        </w:r>
      </w:ins>
      <w:ins w:id="32559" w:author="Kem Sereyboth" w:date="2023-07-19T16:02:00Z">
        <w:del w:id="32560" w:author="Sopheak" w:date="2023-07-28T22:39:00Z">
          <w:r w:rsidRPr="009C0BDF" w:rsidDel="003E0E68">
            <w:rPr>
              <w:rFonts w:ascii="Khmer MEF1" w:hAnsi="Khmer MEF1" w:cs="Khmer MEF1"/>
              <w:b/>
              <w:bCs/>
              <w:spacing w:val="-8"/>
              <w:cs/>
              <w:rPrChange w:id="32561" w:author="Sopheak Phorn" w:date="2023-08-03T11:02:00Z">
                <w:rPr>
                  <w:rFonts w:ascii="Khmer MEF1" w:hAnsi="Khmer MEF1" w:cs="Khmer MEF1"/>
                  <w:b/>
                  <w:bCs/>
                  <w:spacing w:val="6"/>
                  <w:cs/>
                </w:rPr>
              </w:rPrChange>
            </w:rPr>
            <w:delText>ស</w:delText>
          </w:r>
        </w:del>
        <w:r w:rsidRPr="009C0BDF">
          <w:rPr>
            <w:rFonts w:ascii="Khmer MEF1" w:hAnsi="Khmer MEF1" w:cs="Khmer MEF1"/>
            <w:b/>
            <w:bCs/>
            <w:spacing w:val="-8"/>
            <w:cs/>
            <w:rPrChange w:id="32562" w:author="Sopheak Phorn" w:date="2023-08-03T11:02:00Z">
              <w:rPr>
                <w:rFonts w:ascii="Khmer MEF1" w:hAnsi="Khmer MEF1" w:cs="Khmer MEF1"/>
                <w:b/>
                <w:bCs/>
                <w:spacing w:val="6"/>
                <w:cs/>
              </w:rPr>
            </w:rPrChange>
          </w:rPr>
          <w:t xml:space="preserve">.ស. </w:t>
        </w:r>
        <w:r w:rsidRPr="009C0BDF">
          <w:rPr>
            <w:rFonts w:ascii="Khmer MEF1" w:hAnsi="Khmer MEF1" w:cs="Khmer MEF1"/>
            <w:spacing w:val="-8"/>
            <w:cs/>
            <w:rPrChange w:id="32563" w:author="Sopheak Phorn" w:date="2023-08-03T11:02:00Z">
              <w:rPr>
                <w:rFonts w:ascii="Khmer MEF1" w:hAnsi="Khmer MEF1" w:cs="Khmer MEF1"/>
                <w:spacing w:val="6"/>
                <w:cs/>
              </w:rPr>
            </w:rPrChange>
          </w:rPr>
          <w:t>គឺបានអនុលោម</w:t>
        </w:r>
        <w:r w:rsidRPr="009C0BDF">
          <w:rPr>
            <w:rFonts w:ascii="Khmer MEF1" w:hAnsi="Khmer MEF1" w:cs="Khmer MEF1"/>
            <w:spacing w:val="-8"/>
            <w:cs/>
            <w:rPrChange w:id="32564" w:author="Sopheak Phorn" w:date="2023-08-03T11:02:00Z">
              <w:rPr>
                <w:rFonts w:ascii="Khmer MEF1" w:hAnsi="Khmer MEF1" w:cs="Khmer MEF1"/>
                <w:spacing w:val="4"/>
                <w:cs/>
              </w:rPr>
            </w:rPrChange>
          </w:rPr>
          <w:t>លើក</w:t>
        </w:r>
        <w:r w:rsidRPr="009C0BDF">
          <w:rPr>
            <w:rFonts w:ascii="Khmer MEF1" w:hAnsi="Khmer MEF1" w:cs="Khmer MEF1"/>
            <w:spacing w:val="-8"/>
            <w:cs/>
            <w:rPrChange w:id="32565" w:author="Sopheak Phorn" w:date="2023-08-03T11:02:00Z">
              <w:rPr>
                <w:rFonts w:ascii="Khmer MEF1" w:hAnsi="Khmer MEF1" w:cs="Khmer MEF1"/>
                <w:spacing w:val="8"/>
                <w:cs/>
              </w:rPr>
            </w:rPrChange>
          </w:rPr>
          <w:t>លែងតែ</w:t>
        </w:r>
      </w:ins>
      <w:ins w:id="32566" w:author="Sopheak" w:date="2023-07-28T22:51:00Z">
        <w:r w:rsidR="003D7029" w:rsidRPr="009C0BDF">
          <w:rPr>
            <w:rFonts w:ascii="Khmer MEF1" w:hAnsi="Khmer MEF1" w:cs="Khmer MEF1"/>
            <w:spacing w:val="-8"/>
            <w:cs/>
            <w:rPrChange w:id="32567" w:author="Sopheak Phorn" w:date="2023-08-03T11:02:00Z">
              <w:rPr>
                <w:rFonts w:ascii="Khmer MEF1" w:hAnsi="Khmer MEF1" w:cs="Khmer MEF1"/>
                <w:spacing w:val="-2"/>
                <w:cs/>
              </w:rPr>
            </w:rPrChange>
          </w:rPr>
          <w:t xml:space="preserve"> </w:t>
        </w:r>
        <w:del w:id="32568" w:author="Chamreun Poth" w:date="2024-05-30T18:32:00Z" w16du:dateUtc="2024-05-30T11:32:00Z">
          <w:r w:rsidR="003D7029" w:rsidRPr="009C0BDF" w:rsidDel="00091126">
            <w:rPr>
              <w:rFonts w:ascii="Khmer MEF1" w:hAnsi="Khmer MEF1" w:cs="Khmer MEF1"/>
              <w:b/>
              <w:bCs/>
              <w:spacing w:val="-8"/>
              <w:cs/>
              <w:rPrChange w:id="32569" w:author="Sopheak Phorn" w:date="2023-08-03T11:02:00Z">
                <w:rPr>
                  <w:rFonts w:ascii="Khmer MEF1" w:hAnsi="Khmer MEF1" w:cs="Khmer MEF1"/>
                  <w:b/>
                  <w:bCs/>
                  <w:spacing w:val="4"/>
                  <w:cs/>
                </w:rPr>
              </w:rPrChange>
            </w:rPr>
            <w:delText>ន</w:delText>
          </w:r>
          <w:r w:rsidR="003D7029" w:rsidRPr="009C0BDF" w:rsidDel="00091126">
            <w:rPr>
              <w:rFonts w:ascii="Khmer MEF1" w:hAnsi="Khmer MEF1" w:cs="Khmer MEF1"/>
              <w:b/>
              <w:bCs/>
              <w:color w:val="000000"/>
              <w:spacing w:val="-8"/>
              <w:cs/>
              <w:lang w:val="en-GB"/>
              <w:rPrChange w:id="32570" w:author="Sopheak Phorn" w:date="2023-08-03T11:02:00Z">
                <w:rPr>
                  <w:rFonts w:ascii="Khmer MEF1" w:hAnsi="Khmer MEF1" w:cs="Khmer MEF1"/>
                  <w:b/>
                  <w:bCs/>
                  <w:color w:val="000000"/>
                  <w:spacing w:val="10"/>
                  <w:cs/>
                  <w:lang w:val="en-GB"/>
                </w:rPr>
              </w:rPrChange>
            </w:rPr>
            <w:delText>.គ.ស.</w:delText>
          </w:r>
        </w:del>
      </w:ins>
      <w:ins w:id="32571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8"/>
            <w:cs/>
          </w:rPr>
          <w:t>ឈ្មោះសវនដ្ឋាន</w:t>
        </w:r>
      </w:ins>
      <w:ins w:id="32572" w:author="Sopheak" w:date="2023-07-28T22:51:00Z">
        <w:r w:rsidR="003D7029" w:rsidRPr="009C0BDF">
          <w:rPr>
            <w:rFonts w:ascii="Khmer MEF1" w:hAnsi="Khmer MEF1" w:cs="Khmer MEF1"/>
            <w:color w:val="000000"/>
            <w:spacing w:val="-8"/>
            <w:cs/>
            <w:lang w:val="en-GB"/>
            <w:rPrChange w:id="32573" w:author="Sopheak Phorn" w:date="2023-08-03T11:02:00Z">
              <w:rPr>
                <w:rFonts w:ascii="Khmer MEF1" w:hAnsi="Khmer MEF1" w:cs="Khmer MEF1"/>
                <w:color w:val="000000"/>
                <w:spacing w:val="10"/>
                <w:cs/>
                <w:lang w:val="en-GB"/>
              </w:rPr>
            </w:rPrChange>
          </w:rPr>
          <w:t xml:space="preserve"> ពុំទាន់បានបង្កើត</w:t>
        </w:r>
        <w:r w:rsidR="003D7029" w:rsidRPr="009C0BDF">
          <w:rPr>
            <w:rFonts w:ascii="Khmer MEF1" w:hAnsi="Khmer MEF1" w:cs="Khmer MEF1"/>
            <w:color w:val="000000"/>
            <w:spacing w:val="-8"/>
            <w:highlight w:val="yellow"/>
            <w:cs/>
            <w:lang w:val="en-GB"/>
            <w:rPrChange w:id="32574" w:author="Sopheak Phorn" w:date="2023-08-03T11:02:00Z">
              <w:rPr>
                <w:rFonts w:ascii="Khmer MEF1" w:hAnsi="Khmer MEF1" w:cs="Khmer MEF1"/>
                <w:color w:val="000000"/>
                <w:spacing w:val="10"/>
                <w:highlight w:val="yellow"/>
                <w:cs/>
                <w:lang w:val="en-GB"/>
              </w:rPr>
            </w:rPrChange>
          </w:rPr>
          <w:t>​</w:t>
        </w:r>
        <w:r w:rsidR="003D7029" w:rsidRPr="009C0BDF">
          <w:rPr>
            <w:rFonts w:ascii="Khmer MEF1" w:hAnsi="Khmer MEF1" w:cs="Khmer MEF1"/>
            <w:color w:val="000000"/>
            <w:spacing w:val="-8"/>
            <w:cs/>
            <w:lang w:val="en-GB"/>
            <w:rPrChange w:id="32575" w:author="Sopheak Phorn" w:date="2023-08-03T11:02:00Z">
              <w:rPr>
                <w:rFonts w:ascii="Khmer MEF1" w:hAnsi="Khmer MEF1" w:cs="Khmer MEF1"/>
                <w:color w:val="000000"/>
                <w:spacing w:val="10"/>
                <w:cs/>
                <w:lang w:val="en-GB"/>
              </w:rPr>
            </w:rPrChange>
          </w:rPr>
          <w:t>ក្រុម</w:t>
        </w:r>
        <w:r w:rsidR="003D7029" w:rsidRPr="009C0BDF">
          <w:rPr>
            <w:rFonts w:ascii="Khmer MEF1" w:hAnsi="Khmer MEF1" w:cs="Khmer MEF1"/>
            <w:color w:val="000000"/>
            <w:spacing w:val="-8"/>
            <w:cs/>
            <w:lang w:val="en-GB"/>
            <w:rPrChange w:id="32576" w:author="Sopheak Phorn" w:date="2023-08-03T11:02:00Z">
              <w:rPr>
                <w:rFonts w:ascii="Khmer MEF1" w:hAnsi="Khmer MEF1" w:cs="Khmer MEF1"/>
                <w:color w:val="000000"/>
                <w:spacing w:val="2"/>
                <w:cs/>
                <w:lang w:val="en-GB"/>
              </w:rPr>
            </w:rPrChange>
          </w:rPr>
          <w:t>ប្រឹក្សា</w:t>
        </w:r>
        <w:r w:rsidR="003D7029" w:rsidRPr="00CC4BC9">
          <w:rPr>
            <w:rFonts w:ascii="Khmer MEF1" w:hAnsi="Khmer MEF1" w:cs="Khmer MEF1"/>
            <w:color w:val="000000"/>
            <w:spacing w:val="-4"/>
            <w:lang w:val="en-GB"/>
            <w:rPrChange w:id="32577" w:author="Sopheak" w:date="2023-07-28T22:54:00Z">
              <w:rPr>
                <w:rFonts w:ascii="Khmer MEF1" w:hAnsi="Khmer MEF1" w:cs="Khmer MEF1"/>
                <w:color w:val="000000"/>
                <w:spacing w:val="2"/>
                <w:lang w:val="en-GB"/>
              </w:rPr>
            </w:rPrChange>
          </w:rPr>
          <w:t>​​</w:t>
        </w:r>
        <w:r w:rsidR="003D7029" w:rsidRPr="009C0BDF">
          <w:rPr>
            <w:rFonts w:ascii="Khmer MEF1" w:hAnsi="Khmer MEF1" w:cs="Khmer MEF1"/>
            <w:color w:val="000000"/>
            <w:spacing w:val="-4"/>
            <w:cs/>
            <w:lang w:val="en-GB"/>
            <w:rPrChange w:id="32578" w:author="Sopheak Phorn" w:date="2023-08-03T11:02:00Z">
              <w:rPr>
                <w:rFonts w:ascii="Khmer MEF1" w:hAnsi="Khmer MEF1" w:cs="Khmer MEF1"/>
                <w:color w:val="000000"/>
                <w:spacing w:val="2"/>
                <w:cs/>
                <w:lang w:val="en-GB"/>
              </w:rPr>
            </w:rPrChange>
          </w:rPr>
          <w:t xml:space="preserve">វិន័យស្របតាមប្រកាសដាក់ឱ្យអនុវត្តបទបញ្ជាផ្ទៃក្នុង </w:t>
        </w:r>
        <w:r w:rsidR="003D7029" w:rsidRPr="00DD2C45">
          <w:rPr>
            <w:rFonts w:ascii="Khmer MEF1" w:hAnsi="Khmer MEF1" w:cs="Khmer MEF1"/>
            <w:b/>
            <w:bCs/>
            <w:color w:val="000000"/>
            <w:spacing w:val="-2"/>
            <w:cs/>
            <w:lang w:val="en-GB"/>
            <w:rPrChange w:id="32579" w:author="Sopheak Phorn" w:date="2023-08-03T11:03:00Z">
              <w:rPr>
                <w:rFonts w:ascii="Khmer MEF1" w:hAnsi="Khmer MEF1" w:cs="Khmer MEF1"/>
                <w:b/>
                <w:bCs/>
                <w:color w:val="000000"/>
                <w:spacing w:val="2"/>
                <w:cs/>
                <w:lang w:val="en-GB"/>
              </w:rPr>
            </w:rPrChange>
          </w:rPr>
          <w:t xml:space="preserve">អ.ស.ហ. </w:t>
        </w:r>
        <w:r w:rsidR="003D7029" w:rsidRPr="00DD2C45">
          <w:rPr>
            <w:rFonts w:ascii="Khmer MEF1" w:hAnsi="Khmer MEF1" w:cs="Khmer MEF1"/>
            <w:color w:val="000000"/>
            <w:spacing w:val="-2"/>
            <w:cs/>
            <w:lang w:val="en-GB"/>
            <w:rPrChange w:id="32580" w:author="Sopheak Phorn" w:date="2023-08-03T11:03:00Z">
              <w:rPr>
                <w:rFonts w:ascii="Khmer MEF1" w:hAnsi="Khmer MEF1" w:cs="Khmer MEF1"/>
                <w:b/>
                <w:bCs/>
                <w:color w:val="000000"/>
                <w:spacing w:val="2"/>
                <w:cs/>
                <w:lang w:val="en-GB"/>
              </w:rPr>
            </w:rPrChange>
          </w:rPr>
          <w:t>និង</w:t>
        </w:r>
      </w:ins>
      <w:ins w:id="32581" w:author="Kem Sereyboth" w:date="2023-07-19T16:05:00Z">
        <w:del w:id="32582" w:author="Sopheak" w:date="2023-07-28T22:51:00Z">
          <w:r w:rsidRPr="00DD2C45" w:rsidDel="003D7029">
            <w:rPr>
              <w:rFonts w:ascii="Khmer MEF1" w:hAnsi="Khmer MEF1" w:cs="Khmer MEF1"/>
              <w:spacing w:val="-2"/>
              <w:cs/>
              <w:lang w:val="ca-ES"/>
              <w:rPrChange w:id="32583" w:author="Sopheak Phorn" w:date="2023-08-03T11:03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ការអនុវត្តបទបញ្ជាផ្ទៃក្នុងសម្រាប់គ្រប់</w:delText>
          </w:r>
        </w:del>
      </w:ins>
      <w:ins w:id="32584" w:author="Kem Sereyboth" w:date="2023-07-26T13:21:00Z">
        <w:del w:id="32585" w:author="Sopheak" w:date="2023-07-28T22:51:00Z">
          <w:r w:rsidR="00C93A0C" w:rsidRPr="00DD2C45" w:rsidDel="003D7029">
            <w:rPr>
              <w:rFonts w:ascii="Khmer MEF1" w:hAnsi="Khmer MEF1" w:cs="Khmer MEF1"/>
              <w:spacing w:val="-2"/>
              <w:cs/>
              <w:lang w:val="ca-ES"/>
              <w:rPrChange w:id="32586" w:author="Sopheak Phorn" w:date="2023-08-03T11:03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32587" w:author="Kem Sereyboth" w:date="2023-07-19T16:05:00Z">
        <w:del w:id="32588" w:author="Sopheak" w:date="2023-07-28T22:51:00Z">
          <w:r w:rsidRPr="00DD2C45" w:rsidDel="003D7029">
            <w:rPr>
              <w:rFonts w:ascii="Khmer MEF1" w:hAnsi="Khmer MEF1" w:cs="Khmer MEF1"/>
              <w:spacing w:val="-2"/>
              <w:cs/>
              <w:lang w:val="ca-ES"/>
              <w:rPrChange w:id="32589" w:author="Sopheak Phorn" w:date="2023-08-03T11:03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គ្រ</w:delText>
          </w:r>
        </w:del>
      </w:ins>
      <w:ins w:id="32590" w:author="Kem Sereyboth" w:date="2023-07-26T13:21:00Z">
        <w:del w:id="32591" w:author="Sopheak" w:date="2023-07-28T22:51:00Z">
          <w:r w:rsidR="00C93A0C" w:rsidRPr="00DD2C45" w:rsidDel="003D7029">
            <w:rPr>
              <w:rFonts w:ascii="Khmer MEF1" w:hAnsi="Khmer MEF1" w:cs="Khmer MEF1"/>
              <w:spacing w:val="-2"/>
              <w:cs/>
              <w:lang w:val="ca-ES"/>
              <w:rPrChange w:id="32592" w:author="Sopheak Phorn" w:date="2023-08-03T11:03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32593" w:author="Kem Sereyboth" w:date="2023-07-19T16:05:00Z">
        <w:del w:id="32594" w:author="Sopheak" w:date="2023-07-28T22:51:00Z">
          <w:r w:rsidRPr="00DD2C45" w:rsidDel="003D7029">
            <w:rPr>
              <w:rFonts w:ascii="Khmer MEF1" w:hAnsi="Khmer MEF1" w:cs="Khmer MEF1"/>
              <w:spacing w:val="-2"/>
              <w:cs/>
              <w:lang w:val="ca-ES"/>
              <w:rPrChange w:id="32595" w:author="Sopheak Phorn" w:date="2023-08-03T11:03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 xml:space="preserve">ងមន្ត្រីរបស់ </w:delText>
          </w:r>
          <w:r w:rsidRPr="00DD2C45" w:rsidDel="003D7029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32596" w:author="Sopheak Phorn" w:date="2023-08-03T11:03:00Z">
                <w:rPr>
                  <w:rFonts w:ascii="Khmer MEF1" w:hAnsi="Khmer MEF1" w:cs="Khmer MEF1"/>
                  <w:b/>
                  <w:bCs/>
                  <w:color w:val="FF0000"/>
                  <w:cs/>
                  <w:lang w:val="ca-ES"/>
                </w:rPr>
              </w:rPrChange>
            </w:rPr>
            <w:delText>អ.ស.ហ.</w:delText>
          </w:r>
          <w:r w:rsidRPr="00DD2C45" w:rsidDel="003D7029">
            <w:rPr>
              <w:rFonts w:ascii="Khmer MEF1" w:hAnsi="Khmer MEF1" w:cs="Khmer MEF1"/>
              <w:spacing w:val="-2"/>
              <w:cs/>
              <w:lang w:val="ca-ES"/>
              <w:rPrChange w:id="32597" w:author="Sopheak Phorn" w:date="2023-08-03T11:03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 xml:space="preserve"> ដែលបម្រើការនៅ </w:delText>
          </w:r>
          <w:r w:rsidRPr="00DD2C45" w:rsidDel="003D7029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32598" w:author="Sopheak Phorn" w:date="2023-08-03T11:03:00Z">
                <w:rPr>
                  <w:rFonts w:ascii="Khmer MEF1" w:hAnsi="Khmer MEF1" w:cs="Khmer MEF1"/>
                  <w:b/>
                  <w:bCs/>
                  <w:color w:val="FF0000"/>
                  <w:cs/>
                  <w:lang w:val="ca-ES"/>
                </w:rPr>
              </w:rPrChange>
            </w:rPr>
            <w:delText>ន.</w:delText>
          </w:r>
        </w:del>
        <w:del w:id="32599" w:author="Sopheak" w:date="2023-07-28T22:40:00Z">
          <w:r w:rsidRPr="00DD2C45" w:rsidDel="003E0E68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32600" w:author="Sopheak Phorn" w:date="2023-08-03T11:03:00Z">
                <w:rPr>
                  <w:rFonts w:ascii="Khmer MEF1" w:hAnsi="Khmer MEF1" w:cs="Khmer MEF1"/>
                  <w:b/>
                  <w:bCs/>
                  <w:color w:val="FF0000"/>
                  <w:cs/>
                  <w:lang w:val="ca-ES"/>
                </w:rPr>
              </w:rPrChange>
            </w:rPr>
            <w:delText>ស</w:delText>
          </w:r>
        </w:del>
        <w:del w:id="32601" w:author="Sopheak" w:date="2023-07-28T22:51:00Z">
          <w:r w:rsidRPr="00DD2C45" w:rsidDel="003D7029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32602" w:author="Sopheak Phorn" w:date="2023-08-03T11:03:00Z">
                <w:rPr>
                  <w:rFonts w:ascii="Khmer MEF1" w:hAnsi="Khmer MEF1" w:cs="Khmer MEF1"/>
                  <w:b/>
                  <w:bCs/>
                  <w:color w:val="FF0000"/>
                  <w:cs/>
                  <w:lang w:val="ca-ES"/>
                </w:rPr>
              </w:rPrChange>
            </w:rPr>
            <w:delText>.ស.</w:delText>
          </w:r>
        </w:del>
        <w:r w:rsidRPr="00DD2C45">
          <w:rPr>
            <w:rFonts w:ascii="Khmer MEF1" w:hAnsi="Khmer MEF1" w:cs="Khmer MEF1"/>
            <w:spacing w:val="-2"/>
            <w:cs/>
            <w:lang w:val="ca-ES"/>
            <w:rPrChange w:id="32603" w:author="Sopheak Phorn" w:date="2023-08-03T11:03:00Z">
              <w:rPr>
                <w:rFonts w:ascii="Khmer MEF1" w:hAnsi="Khmer MEF1" w:cs="Khmer MEF1"/>
                <w:color w:val="FF0000"/>
                <w:cs/>
                <w:lang w:val="ca-ES"/>
              </w:rPr>
            </w:rPrChange>
          </w:rPr>
          <w:t xml:space="preserve"> </w:t>
        </w:r>
      </w:ins>
      <w:ins w:id="32604" w:author="Sopheak" w:date="2023-07-28T22:51:00Z">
        <w:del w:id="32605" w:author="Chamreun Poth" w:date="2024-05-30T18:32:00Z" w16du:dateUtc="2024-05-30T11:32:00Z">
          <w:r w:rsidR="003D7029" w:rsidRPr="00DD2C45" w:rsidDel="00091126">
            <w:rPr>
              <w:rFonts w:ascii="Khmer MEF1" w:hAnsi="Khmer MEF1" w:cs="Khmer MEF1"/>
              <w:b/>
              <w:bCs/>
              <w:spacing w:val="-2"/>
              <w:cs/>
              <w:rPrChange w:id="32606" w:author="Sopheak Phorn" w:date="2023-08-03T11:03:00Z">
                <w:rPr>
                  <w:rFonts w:ascii="Khmer MEF1" w:hAnsi="Khmer MEF1" w:cs="Khmer MEF1"/>
                  <w:b/>
                  <w:bCs/>
                  <w:spacing w:val="-4"/>
                  <w:cs/>
                </w:rPr>
              </w:rPrChange>
            </w:rPr>
            <w:delText>ន.គ.ស.</w:delText>
          </w:r>
        </w:del>
      </w:ins>
      <w:ins w:id="32607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2"/>
            <w:cs/>
          </w:rPr>
          <w:t>ឈ្មោះសវនដ្ឋាន</w:t>
        </w:r>
      </w:ins>
      <w:ins w:id="32608" w:author="Sopheak" w:date="2023-07-28T22:51:00Z">
        <w:r w:rsidR="003D7029" w:rsidRPr="00DD2C45">
          <w:rPr>
            <w:rFonts w:ascii="Khmer MEF1" w:hAnsi="Khmer MEF1" w:cs="Khmer MEF1"/>
            <w:spacing w:val="-2"/>
            <w:cs/>
            <w:rPrChange w:id="32609" w:author="Sopheak Phorn" w:date="2023-08-03T11:03:00Z">
              <w:rPr>
                <w:rFonts w:ascii="Khmer MEF1" w:hAnsi="Khmer MEF1" w:cs="Khmer MEF1"/>
                <w:spacing w:val="-4"/>
                <w:cs/>
              </w:rPr>
            </w:rPrChange>
          </w:rPr>
          <w:t xml:space="preserve"> </w:t>
        </w:r>
        <w:r w:rsidR="003D7029" w:rsidRPr="00DD2C45">
          <w:rPr>
            <w:rFonts w:ascii="Khmer MEF1" w:hAnsi="Khmer MEF1" w:cs="Khmer MEF1"/>
            <w:color w:val="000000"/>
            <w:spacing w:val="-2"/>
            <w:cs/>
            <w:lang w:val="en-GB"/>
            <w:rPrChange w:id="32610" w:author="Sopheak Phorn" w:date="2023-08-03T11:03:00Z">
              <w:rPr>
                <w:rFonts w:ascii="Khmer MEF1" w:hAnsi="Khmer MEF1" w:cs="Khmer MEF1"/>
                <w:color w:val="000000"/>
                <w:spacing w:val="-4"/>
                <w:cs/>
                <w:lang w:val="en-GB"/>
              </w:rPr>
            </w:rPrChange>
          </w:rPr>
          <w:t>បានតម្រូវឱ្យមន្ត្រីធ្វើកម្មសិក្សា</w:t>
        </w:r>
        <w:r w:rsidR="003D7029" w:rsidRPr="002E3AB7">
          <w:rPr>
            <w:rFonts w:ascii="Khmer MEF1" w:hAnsi="Khmer MEF1" w:cs="Khmer MEF1"/>
            <w:color w:val="000000"/>
            <w:cs/>
            <w:lang w:val="en-GB"/>
            <w:rPrChange w:id="32611" w:author="Sopheak" w:date="2023-07-28T22:54:00Z">
              <w:rPr>
                <w:rFonts w:ascii="Khmer MEF1" w:hAnsi="Khmer MEF1" w:cs="Khmer MEF1"/>
                <w:color w:val="000000"/>
                <w:spacing w:val="-4"/>
                <w:cs/>
                <w:lang w:val="en-GB"/>
              </w:rPr>
            </w:rPrChange>
          </w:rPr>
          <w:t>រយៈ</w:t>
        </w:r>
        <w:r w:rsidR="003D7029" w:rsidRPr="00D16BA3">
          <w:rPr>
            <w:rFonts w:ascii="Khmer MEF1" w:hAnsi="Khmer MEF1" w:cs="Khmer MEF1"/>
            <w:color w:val="000000"/>
            <w:spacing w:val="-4"/>
            <w:cs/>
            <w:lang w:val="en-GB"/>
          </w:rPr>
          <w:t>ពេល ៣ខែ បន្ទាប់</w:t>
        </w:r>
        <w:r w:rsidR="003D7029" w:rsidRPr="00F1517F">
          <w:rPr>
            <w:rFonts w:ascii="Khmer MEF1" w:hAnsi="Khmer MEF1" w:cs="Khmer MEF1"/>
            <w:color w:val="000000"/>
            <w:spacing w:val="2"/>
            <w:cs/>
            <w:lang w:val="en-GB"/>
          </w:rPr>
          <w:t>ពីទទួលបានប្រកាសទទួលស្គាល់ជាមន្ត្រីលក្ខន្តិកៈប្រភេទក្រមការរួច</w:t>
        </w:r>
      </w:ins>
      <w:ins w:id="32612" w:author="Kem Sereyboth" w:date="2023-07-19T16:04:00Z">
        <w:del w:id="32613" w:author="Sopheak" w:date="2023-07-28T22:51:00Z">
          <w:r w:rsidRPr="00C93A0C" w:rsidDel="00CC4BC9">
            <w:rPr>
              <w:rFonts w:ascii="Khmer MEF1" w:hAnsi="Khmer MEF1" w:cs="Khmer MEF1"/>
              <w:spacing w:val="-8"/>
              <w:cs/>
              <w:rPrChange w:id="32614" w:author="Kem Sereyboth" w:date="2023-07-26T13:22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ពុំទាន់អាចអនុវត្តតាមប្រកាសស្ដីពីការដាក់ឱ្យអនុវត្តបទប</w:delText>
          </w:r>
        </w:del>
      </w:ins>
      <w:ins w:id="32615" w:author="Kem Sereyboth" w:date="2023-07-26T13:22:00Z">
        <w:del w:id="32616" w:author="Sopheak" w:date="2023-07-28T22:51:00Z">
          <w:r w:rsidR="00C93A0C" w:rsidRPr="00C93A0C" w:rsidDel="00CC4BC9">
            <w:rPr>
              <w:rFonts w:ascii="Khmer MEF1" w:hAnsi="Khmer MEF1" w:cs="Khmer MEF1"/>
              <w:spacing w:val="-8"/>
              <w:cs/>
              <w:rPrChange w:id="32617" w:author="Kem Sereyboth" w:date="2023-07-26T13:22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​</w:delText>
          </w:r>
        </w:del>
      </w:ins>
      <w:ins w:id="32618" w:author="Kem Sereyboth" w:date="2023-07-19T16:04:00Z">
        <w:del w:id="32619" w:author="Sopheak" w:date="2023-07-28T22:51:00Z">
          <w:r w:rsidRPr="00C93A0C" w:rsidDel="00CC4BC9">
            <w:rPr>
              <w:rFonts w:ascii="Khmer MEF1" w:hAnsi="Khmer MEF1" w:cs="Khmer MEF1"/>
              <w:spacing w:val="-8"/>
              <w:cs/>
              <w:rPrChange w:id="32620" w:author="Kem Sereyboth" w:date="2023-07-26T13:22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ញ្ជា</w:delText>
          </w:r>
          <w:r w:rsidRPr="00F55550" w:rsidDel="00CC4BC9">
            <w:rPr>
              <w:rFonts w:ascii="Khmer MEF1" w:hAnsi="Khmer MEF1" w:cs="Khmer MEF1"/>
              <w:spacing w:val="-2"/>
              <w:cs/>
            </w:rPr>
            <w:delText>ផ្ទៃក្នុ​ង</w:delText>
          </w:r>
          <w:r w:rsidRPr="00F55550" w:rsidDel="00CC4BC9">
            <w:rPr>
              <w:rFonts w:ascii="Khmer MEF1" w:hAnsi="Khmer MEF1" w:cs="Khmer MEF1" w:hint="cs"/>
              <w:spacing w:val="-2"/>
              <w:cs/>
            </w:rPr>
            <w:delText>​</w:delText>
          </w:r>
          <w:r w:rsidRPr="00F55550" w:rsidDel="00CC4BC9">
            <w:rPr>
              <w:rFonts w:ascii="Khmer MEF1" w:hAnsi="Khmer MEF1" w:cs="Khmer MEF1"/>
              <w:spacing w:val="-2"/>
              <w:cs/>
            </w:rPr>
            <w:delText>ស</w:delText>
          </w:r>
          <w:r w:rsidRPr="00F55550" w:rsidDel="00CC4BC9">
            <w:rPr>
              <w:rFonts w:ascii="Khmer MEF1" w:hAnsi="Khmer MEF1" w:cs="Khmer MEF1" w:hint="cs"/>
              <w:spacing w:val="-2"/>
              <w:cs/>
            </w:rPr>
            <w:delText>​</w:delText>
          </w:r>
          <w:r w:rsidRPr="00F55550" w:rsidDel="00CC4BC9">
            <w:rPr>
              <w:rFonts w:ascii="Khmer MEF1" w:hAnsi="Khmer MEF1" w:cs="Khmer MEF1"/>
              <w:spacing w:val="-2"/>
              <w:cs/>
            </w:rPr>
            <w:delText>ម្រា</w:delText>
          </w:r>
          <w:r w:rsidRPr="00F55550" w:rsidDel="00CC4BC9">
            <w:rPr>
              <w:rFonts w:ascii="Khmer MEF1" w:hAnsi="Khmer MEF1" w:cs="Khmer MEF1" w:hint="cs"/>
              <w:spacing w:val="-2"/>
              <w:cs/>
            </w:rPr>
            <w:delText>​​​</w:delText>
          </w:r>
          <w:r w:rsidRPr="00F55550" w:rsidDel="00CC4BC9">
            <w:rPr>
              <w:rFonts w:ascii="Khmer MEF1" w:hAnsi="Khmer MEF1" w:cs="Khmer MEF1"/>
              <w:spacing w:val="-2"/>
              <w:cs/>
            </w:rPr>
            <w:delText>ប់</w:delText>
          </w:r>
          <w:r w:rsidRPr="00F55550" w:rsidDel="00CC4BC9">
            <w:rPr>
              <w:rFonts w:ascii="Khmer MEF1" w:hAnsi="Khmer MEF1" w:cs="Khmer MEF1" w:hint="cs"/>
              <w:spacing w:val="-2"/>
              <w:cs/>
            </w:rPr>
            <w:delText>​</w:delText>
          </w:r>
          <w:r w:rsidRPr="00F55550" w:rsidDel="00CC4BC9">
            <w:rPr>
              <w:rFonts w:ascii="Khmer MEF1" w:hAnsi="Khmer MEF1" w:cs="Khmer MEF1"/>
              <w:spacing w:val="-2"/>
              <w:cs/>
            </w:rPr>
            <w:delText>គ្រប់</w:delText>
          </w:r>
          <w:r w:rsidRPr="00F55550" w:rsidDel="00CC4BC9">
            <w:rPr>
              <w:rFonts w:ascii="Khmer MEF1" w:hAnsi="Khmer MEF1" w:cs="Khmer MEF1" w:hint="cs"/>
              <w:spacing w:val="-2"/>
              <w:cs/>
            </w:rPr>
            <w:delText>​</w:delText>
          </w:r>
          <w:r w:rsidRPr="00F55550" w:rsidDel="00CC4BC9">
            <w:rPr>
              <w:rFonts w:ascii="Khmer MEF1" w:hAnsi="Khmer MEF1" w:cs="Khmer MEF1"/>
              <w:spacing w:val="-2"/>
              <w:cs/>
            </w:rPr>
            <w:delText>គ្រ</w:delText>
          </w:r>
          <w:r w:rsidRPr="00F55550" w:rsidDel="00CC4BC9">
            <w:rPr>
              <w:rFonts w:ascii="Khmer MEF1" w:hAnsi="Khmer MEF1" w:cs="Khmer MEF1" w:hint="cs"/>
              <w:spacing w:val="-2"/>
              <w:cs/>
            </w:rPr>
            <w:delText>​</w:delText>
          </w:r>
          <w:r w:rsidRPr="00F55550" w:rsidDel="00CC4BC9">
            <w:rPr>
              <w:rFonts w:ascii="Khmer MEF1" w:hAnsi="Khmer MEF1" w:cs="Khmer MEF1"/>
              <w:spacing w:val="-2"/>
              <w:cs/>
            </w:rPr>
            <w:delText>ង</w:delText>
          </w:r>
          <w:r w:rsidRPr="00F55550" w:rsidDel="00CC4BC9">
            <w:rPr>
              <w:rFonts w:ascii="Khmer MEF1" w:hAnsi="Khmer MEF1" w:cs="Khmer MEF1" w:hint="cs"/>
              <w:spacing w:val="-2"/>
              <w:cs/>
            </w:rPr>
            <w:delText>​</w:delText>
          </w:r>
          <w:r w:rsidRPr="00F55550" w:rsidDel="00CC4BC9">
            <w:rPr>
              <w:rFonts w:ascii="Khmer MEF1" w:hAnsi="Khmer MEF1" w:cs="Khmer MEF1"/>
              <w:cs/>
            </w:rPr>
            <w:delText>មន្រ្តីរបស់អាជ្ញា​ធរ​សេ​​​វាហិ​រញ្ញ​វ​ត្ថុមិនមែនធនាគារ ឱ្យបានពេញលេញ</w:delText>
          </w:r>
        </w:del>
      </w:ins>
      <w:ins w:id="32621" w:author="Kem Sereyboth" w:date="2023-07-19T16:02:00Z">
        <w:del w:id="32622" w:author="Sopheak" w:date="2023-07-28T22:51:00Z">
          <w:r w:rsidRPr="00F55550" w:rsidDel="00CC4BC9">
            <w:rPr>
              <w:rFonts w:ascii="Khmer MEF1" w:hAnsi="Khmer MEF1" w:cs="Khmer MEF1"/>
              <w:spacing w:val="-8"/>
              <w:cs/>
              <w:lang w:val="ca-ES"/>
            </w:rPr>
            <w:delText>នៅឡើយទេ</w:delText>
          </w:r>
        </w:del>
        <w:r w:rsidRPr="00F55550">
          <w:rPr>
            <w:rFonts w:ascii="Khmer MEF1" w:hAnsi="Khmer MEF1" w:cs="Khmer MEF1"/>
            <w:spacing w:val="-8"/>
            <w:cs/>
            <w:lang w:val="ca-ES"/>
          </w:rPr>
          <w:t>។</w:t>
        </w:r>
      </w:ins>
    </w:p>
    <w:p w14:paraId="276901F0" w14:textId="42348F5D" w:rsidR="00CA4271" w:rsidRPr="00F55550" w:rsidRDefault="00CA4271">
      <w:pPr>
        <w:spacing w:after="0" w:line="218" w:lineRule="auto"/>
        <w:ind w:firstLine="720"/>
        <w:jc w:val="both"/>
        <w:rPr>
          <w:ins w:id="32623" w:author="Kem Sereyboth" w:date="2023-07-19T16:02:00Z"/>
          <w:rFonts w:ascii="Khmer MEF1" w:hAnsi="Khmer MEF1" w:cs="Khmer MEF1"/>
          <w:sz w:val="24"/>
          <w:szCs w:val="24"/>
        </w:rPr>
        <w:pPrChange w:id="32624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32625" w:author="Kem Sereyboth" w:date="2023-07-19T16:02:00Z"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lastRenderedPageBreak/>
          <w:t xml:space="preserve">ជាមួយគ្នានេះ </w:t>
        </w:r>
        <w:r w:rsidRPr="00F55550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ផ្អែកតាម</w:t>
        </w:r>
        <w:r w:rsidRPr="00F55550">
          <w:rPr>
            <w:rFonts w:ascii="Khmer MEF1" w:hAnsi="Khmer MEF1" w:cs="Khmer MEF1"/>
            <w:spacing w:val="4"/>
            <w:sz w:val="24"/>
            <w:szCs w:val="24"/>
            <w:cs/>
          </w:rPr>
          <w:t>បញ្ហាមិនអនុលោមនៃប្រធានបទដែលបានលើកឡើង</w:t>
        </w:r>
        <w:r w:rsidRPr="00F55550">
          <w:rPr>
            <w:rFonts w:ascii="Khmer MEF1" w:hAnsi="Khmer MEF1" w:cs="Khmer MEF1"/>
            <w:sz w:val="24"/>
            <w:szCs w:val="24"/>
            <w:cs/>
          </w:rPr>
          <w:t xml:space="preserve"> សវនករទទួលបន្ទុក</w:t>
        </w:r>
        <w:r w:rsidRPr="00F55550">
          <w:rPr>
            <w:rFonts w:ascii="Khmer MEF1" w:hAnsi="Khmer MEF1" w:cs="Khmer MEF1"/>
            <w:spacing w:val="4"/>
            <w:sz w:val="24"/>
            <w:szCs w:val="24"/>
            <w:cs/>
          </w:rPr>
          <w:t>បានផ្ដល់ជូនអនុសាសន៍មួយចំនួនដែល</w:t>
        </w:r>
        <w:r w:rsidRPr="00F55550">
          <w:rPr>
            <w:rFonts w:ascii="Khmer MEF1" w:hAnsi="Khmer MEF1" w:cs="Khmer MEF1"/>
            <w:spacing w:val="6"/>
            <w:sz w:val="24"/>
            <w:szCs w:val="24"/>
            <w:cs/>
          </w:rPr>
          <w:t xml:space="preserve">អនុសាសន៍ទាំងនេះ </w:t>
        </w:r>
        <w:r w:rsidRPr="00CB1A43">
          <w:rPr>
            <w:rFonts w:ascii="Khmer MEF1" w:hAnsi="Khmer MEF1" w:cs="Khmer MEF1"/>
            <w:spacing w:val="6"/>
            <w:sz w:val="24"/>
            <w:szCs w:val="24"/>
            <w:cs/>
          </w:rPr>
          <w:t>នឹងផ្ដល់គុណតម្លៃ</w:t>
        </w:r>
        <w:r w:rsidRPr="00CB1A43">
          <w:rPr>
            <w:rFonts w:ascii="Khmer MEF1" w:hAnsi="Khmer MEF1" w:cs="Khmer MEF1"/>
            <w:spacing w:val="6"/>
            <w:sz w:val="24"/>
            <w:szCs w:val="24"/>
            <w:cs/>
            <w:rPrChange w:id="32626" w:author="Sopheak" w:date="2023-07-28T22:54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យ៉ាងច្រើនដល់ </w:t>
        </w:r>
        <w:r w:rsidRPr="00CB1A43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32627" w:author="Sopheak" w:date="2023-07-28T22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2628" w:author="Sopheak" w:date="2023-07-28T22:40:00Z">
        <w:r w:rsidR="003E0E68" w:rsidRPr="00CB1A43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32629" w:author="Sopheak" w:date="2023-07-28T22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2630" w:author="Kem Sereyboth" w:date="2023-07-19T16:02:00Z">
        <w:del w:id="32631" w:author="Sopheak" w:date="2023-07-28T22:40:00Z">
          <w:r w:rsidRPr="00CB1A43" w:rsidDel="003E0E68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32632" w:author="Sopheak" w:date="2023-07-28T22:54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Pr="00CB1A43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32633" w:author="Sopheak" w:date="2023-07-28T22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.ស.</w:t>
        </w:r>
        <w:r w:rsidRPr="00F55550">
          <w:rPr>
            <w:rFonts w:ascii="Khmer MEF1" w:hAnsi="Khmer MEF1" w:cs="Khmer MEF1"/>
            <w:sz w:val="24"/>
            <w:szCs w:val="24"/>
            <w:cs/>
          </w:rPr>
          <w:t xml:space="preserve"> តាមរយៈ៖ </w:t>
        </w:r>
      </w:ins>
    </w:p>
    <w:p w14:paraId="3A059D63" w14:textId="77777777" w:rsidR="00DA268B" w:rsidRPr="00F55550" w:rsidRDefault="00DA268B">
      <w:pPr>
        <w:spacing w:after="0" w:line="218" w:lineRule="auto"/>
        <w:ind w:firstLine="720"/>
        <w:jc w:val="both"/>
        <w:rPr>
          <w:ins w:id="32634" w:author="Kem Sereyboth" w:date="2023-07-19T16:08:00Z"/>
          <w:rFonts w:ascii="Khmer MEF1" w:hAnsi="Khmer MEF1" w:cs="Khmer MEF1"/>
          <w:sz w:val="24"/>
          <w:szCs w:val="24"/>
        </w:rPr>
        <w:pPrChange w:id="32635" w:author="Sopheak Phorn" w:date="2023-08-25T15:13:00Z">
          <w:pPr>
            <w:spacing w:after="0" w:line="223" w:lineRule="auto"/>
            <w:ind w:firstLine="720"/>
            <w:jc w:val="both"/>
          </w:pPr>
        </w:pPrChange>
      </w:pPr>
      <w:ins w:id="32636" w:author="Kem Sereyboth" w:date="2023-07-19T16:08:00Z">
        <w:r w:rsidRPr="00F55550">
          <w:rPr>
            <w:rFonts w:ascii="Khmer MEF1" w:hAnsi="Khmer MEF1" w:cs="Khmer MEF1"/>
            <w:sz w:val="24"/>
            <w:szCs w:val="24"/>
            <w:cs/>
          </w:rPr>
          <w:t xml:space="preserve">ក. ធានាបាននូវប្រសិទ្ធភាពក្នុងការអនុវត្តការងារកាន់តែប្រសើរឡើង </w:t>
        </w:r>
      </w:ins>
    </w:p>
    <w:p w14:paraId="0473A76D" w14:textId="77777777" w:rsidR="00DA268B" w:rsidRPr="00F55550" w:rsidRDefault="00DA268B">
      <w:pPr>
        <w:spacing w:after="0" w:line="218" w:lineRule="auto"/>
        <w:ind w:left="720" w:hanging="11"/>
        <w:jc w:val="both"/>
        <w:rPr>
          <w:ins w:id="32637" w:author="Kem Sereyboth" w:date="2023-07-19T16:08:00Z"/>
          <w:rFonts w:ascii="Khmer MEF1" w:hAnsi="Khmer MEF1" w:cs="Khmer MEF1"/>
          <w:sz w:val="24"/>
          <w:szCs w:val="24"/>
        </w:rPr>
        <w:pPrChange w:id="32638" w:author="Sopheak Phorn" w:date="2023-08-25T15:13:00Z">
          <w:pPr>
            <w:spacing w:after="0" w:line="223" w:lineRule="auto"/>
            <w:ind w:left="720" w:hanging="11"/>
            <w:jc w:val="both"/>
          </w:pPr>
        </w:pPrChange>
      </w:pPr>
      <w:ins w:id="32639" w:author="Kem Sereyboth" w:date="2023-07-19T16:08:00Z">
        <w:r w:rsidRPr="00F55550">
          <w:rPr>
            <w:rFonts w:ascii="Khmer MEF1" w:hAnsi="Khmer MEF1" w:cs="Khmer MEF1"/>
            <w:sz w:val="24"/>
            <w:szCs w:val="24"/>
            <w:cs/>
          </w:rPr>
          <w:t xml:space="preserve">ខ. មានការទទួលខុសត្រូវការងារច្បាស់លាស់ និងមាន​អភិបាលកិច្ច​រឹងមាំ </w:t>
        </w:r>
      </w:ins>
    </w:p>
    <w:p w14:paraId="63EAA682" w14:textId="77777777" w:rsidR="00DA268B" w:rsidRPr="00F55550" w:rsidRDefault="00DA268B">
      <w:pPr>
        <w:spacing w:after="0" w:line="218" w:lineRule="auto"/>
        <w:ind w:left="720" w:hanging="11"/>
        <w:jc w:val="both"/>
        <w:rPr>
          <w:ins w:id="32640" w:author="Kem Sereyboth" w:date="2023-07-19T16:08:00Z"/>
          <w:rFonts w:ascii="Khmer MEF1" w:hAnsi="Khmer MEF1" w:cs="Khmer MEF1"/>
          <w:sz w:val="24"/>
          <w:szCs w:val="24"/>
        </w:rPr>
        <w:pPrChange w:id="32641" w:author="Sopheak Phorn" w:date="2023-08-25T15:13:00Z">
          <w:pPr>
            <w:spacing w:after="0" w:line="223" w:lineRule="auto"/>
            <w:ind w:left="720" w:hanging="11"/>
            <w:jc w:val="both"/>
          </w:pPr>
        </w:pPrChange>
      </w:pPr>
      <w:ins w:id="32642" w:author="Kem Sereyboth" w:date="2023-07-19T16:08:00Z">
        <w:r w:rsidRPr="00F55550">
          <w:rPr>
            <w:rFonts w:ascii="Khmer MEF1" w:hAnsi="Khmer MEF1" w:cs="Khmer MEF1"/>
            <w:sz w:val="24"/>
            <w:szCs w:val="24"/>
            <w:cs/>
          </w:rPr>
          <w:t>គ. អនុលោមទៅតាមបទប្បញ្ញត្តិដែលបានកំណត់</w:t>
        </w:r>
        <w:r w:rsidRPr="00F55550">
          <w:rPr>
            <w:rFonts w:ascii="Khmer MEF1" w:hAnsi="Khmer MEF1" w:cs="Khmer MEF1" w:hint="cs"/>
            <w:sz w:val="24"/>
            <w:szCs w:val="24"/>
            <w:cs/>
          </w:rPr>
          <w:t>។</w:t>
        </w:r>
      </w:ins>
    </w:p>
    <w:p w14:paraId="7BAB4332" w14:textId="77777777" w:rsidR="00CA4271" w:rsidRPr="00F55550" w:rsidRDefault="00CA4271">
      <w:pPr>
        <w:spacing w:after="0" w:line="218" w:lineRule="auto"/>
        <w:ind w:firstLine="720"/>
        <w:jc w:val="both"/>
        <w:rPr>
          <w:ins w:id="32643" w:author="Kem Sereyboth" w:date="2023-07-19T16:02:00Z"/>
          <w:rFonts w:ascii="Khmer MEF1" w:hAnsi="Khmer MEF1" w:cs="Khmer MEF1"/>
          <w:sz w:val="4"/>
          <w:szCs w:val="4"/>
        </w:rPr>
        <w:pPrChange w:id="32644" w:author="Sopheak Phorn" w:date="2023-08-25T13:12:00Z">
          <w:pPr>
            <w:spacing w:after="0" w:line="223" w:lineRule="auto"/>
            <w:ind w:firstLine="720"/>
            <w:jc w:val="both"/>
          </w:pPr>
        </w:pPrChange>
      </w:pPr>
    </w:p>
    <w:p w14:paraId="743DC82D" w14:textId="77777777" w:rsidR="00CA4271" w:rsidRPr="00F55550" w:rsidRDefault="00CA4271">
      <w:pPr>
        <w:spacing w:after="0" w:line="216" w:lineRule="auto"/>
        <w:ind w:firstLine="720"/>
        <w:jc w:val="both"/>
        <w:rPr>
          <w:ins w:id="32645" w:author="Kem Sereyboth" w:date="2023-07-19T16:02:00Z"/>
          <w:rFonts w:ascii="Khmer MEF1" w:hAnsi="Khmer MEF1" w:cs="Khmer MEF1"/>
          <w:sz w:val="24"/>
          <w:szCs w:val="24"/>
        </w:rPr>
        <w:pPrChange w:id="32646" w:author="Sopheak Phorn" w:date="2023-08-25T15:14:00Z">
          <w:pPr>
            <w:spacing w:after="0" w:line="223" w:lineRule="auto"/>
            <w:ind w:firstLine="720"/>
            <w:jc w:val="both"/>
          </w:pPr>
        </w:pPrChange>
      </w:pPr>
      <w:ins w:id="32647" w:author="Kem Sereyboth" w:date="2023-07-19T16:02:00Z">
        <w:r w:rsidRPr="00F55550">
          <w:rPr>
            <w:rFonts w:ascii="Khmer MEF1" w:hAnsi="Khmer MEF1" w:cs="Khmer MEF1"/>
            <w:spacing w:val="2"/>
            <w:sz w:val="24"/>
            <w:szCs w:val="24"/>
            <w:cs/>
          </w:rPr>
          <w:t>បន្ថែមពីនេះ សវនករទទួលបន្ទុកបានផ្ដល់អនុសាសន៍ទៅតាមប្រធានបទ និងហានិភ័យ ប្រសិនបើ</w:t>
        </w:r>
        <w:r w:rsidRPr="00F55550">
          <w:rPr>
            <w:rFonts w:ascii="Khmer MEF1" w:hAnsi="Khmer MEF1" w:cs="Khmer MEF1"/>
            <w:sz w:val="24"/>
            <w:szCs w:val="24"/>
            <w:cs/>
          </w:rPr>
          <w:t>អនុសាសន៍មិនត្រូវបានអនុវត្ត មានដូចខាងក្រោម៖</w:t>
        </w:r>
      </w:ins>
    </w:p>
    <w:p w14:paraId="2C773FEE" w14:textId="5CDE061D" w:rsidR="002D163D" w:rsidRPr="002D163D" w:rsidRDefault="002D163D">
      <w:pPr>
        <w:pStyle w:val="ListParagraph"/>
        <w:numPr>
          <w:ilvl w:val="0"/>
          <w:numId w:val="71"/>
        </w:numPr>
        <w:spacing w:after="0" w:line="216" w:lineRule="auto"/>
        <w:ind w:hanging="153"/>
        <w:rPr>
          <w:ins w:id="32648" w:author="Sopheak" w:date="2023-07-28T22:55:00Z"/>
          <w:rFonts w:ascii="Khmer MEF1" w:hAnsi="Khmer MEF1" w:cs="Khmer MEF1"/>
          <w:sz w:val="24"/>
          <w:szCs w:val="24"/>
          <w:rPrChange w:id="32649" w:author="Sopheak" w:date="2023-07-28T22:55:00Z">
            <w:rPr>
              <w:ins w:id="32650" w:author="Sopheak" w:date="2023-07-28T22:55:00Z"/>
              <w:rFonts w:ascii="Khmer MEF1" w:hAnsi="Khmer MEF1" w:cs="Khmer MEF1"/>
              <w:b/>
              <w:bCs/>
              <w:color w:val="000000"/>
              <w:spacing w:val="2"/>
              <w:sz w:val="24"/>
              <w:szCs w:val="24"/>
              <w:lang w:val="en-GB"/>
            </w:rPr>
          </w:rPrChange>
        </w:rPr>
        <w:pPrChange w:id="32651" w:author="Sopheak Phorn" w:date="2023-08-25T15:14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32652" w:author="Sopheak" w:date="2023-07-28T22:55:00Z">
        <w:r w:rsidRPr="00DD2C45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rPrChange w:id="32653" w:author="Sopheak Phorn" w:date="2023-08-03T11:03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លទ្ធផលនៃការរកឃើញទី១</w:t>
        </w:r>
        <w:r w:rsidRPr="00DD2C45">
          <w:rPr>
            <w:rFonts w:ascii="Khmer MEF1" w:hAnsi="Khmer MEF1" w:cs="Khmer MEF1"/>
            <w:spacing w:val="-2"/>
            <w:sz w:val="24"/>
            <w:szCs w:val="24"/>
            <w:cs/>
            <w:rPrChange w:id="32654" w:author="Sopheak Phorn" w:date="2023-08-03T11:0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៖</w:t>
        </w:r>
        <w:r w:rsidRPr="00DD2C45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rPrChange w:id="32655" w:author="Sopheak Phorn" w:date="2023-08-03T11:03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 xml:space="preserve"> </w:t>
        </w:r>
        <w:del w:id="32656" w:author="Chamreun Poth" w:date="2024-05-30T18:32:00Z" w16du:dateUtc="2024-05-30T11:32:00Z">
          <w:r w:rsidRPr="00DD2C45" w:rsidDel="00091126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2657" w:author="Sopheak Phorn" w:date="2023-08-03T11:03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ន</w:delText>
          </w:r>
          <w:r w:rsidRPr="00DD2C45" w:rsidDel="00091126">
            <w:rPr>
              <w:rFonts w:ascii="Khmer MEF1" w:hAnsi="Khmer MEF1" w:cs="Khmer MEF1"/>
              <w:b/>
              <w:bCs/>
              <w:color w:val="000000"/>
              <w:spacing w:val="-2"/>
              <w:sz w:val="24"/>
              <w:szCs w:val="24"/>
              <w:cs/>
              <w:lang w:val="en-GB"/>
              <w:rPrChange w:id="32658" w:author="Sopheak Phorn" w:date="2023-08-03T11:03:00Z">
                <w:rPr>
                  <w:rFonts w:ascii="Khmer MEF1" w:hAnsi="Khmer MEF1" w:cs="Khmer MEF1"/>
                  <w:b/>
                  <w:bCs/>
                  <w:color w:val="000000"/>
                  <w:spacing w:val="10"/>
                  <w:sz w:val="24"/>
                  <w:szCs w:val="24"/>
                  <w:cs/>
                  <w:lang w:val="en-GB"/>
                </w:rPr>
              </w:rPrChange>
            </w:rPr>
            <w:delText>.គ.ស.</w:delText>
          </w:r>
        </w:del>
      </w:ins>
      <w:ins w:id="32659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2"/>
            <w:sz w:val="24"/>
            <w:szCs w:val="24"/>
            <w:cs/>
          </w:rPr>
          <w:t>ឈ្មោះសវនដ្ឋាន</w:t>
        </w:r>
      </w:ins>
      <w:ins w:id="32660" w:author="Sopheak" w:date="2023-07-28T22:55:00Z">
        <w:r w:rsidRPr="00DD2C45">
          <w:rPr>
            <w:rFonts w:ascii="Khmer MEF1" w:hAnsi="Khmer MEF1" w:cs="Khmer MEF1"/>
            <w:color w:val="000000"/>
            <w:spacing w:val="-2"/>
            <w:sz w:val="24"/>
            <w:szCs w:val="24"/>
            <w:cs/>
            <w:lang w:val="en-GB"/>
            <w:rPrChange w:id="32661" w:author="Sopheak Phorn" w:date="2023-08-03T11:03:00Z">
              <w:rPr>
                <w:rFonts w:ascii="Khmer MEF1" w:hAnsi="Khmer MEF1" w:cs="Khmer MEF1"/>
                <w:color w:val="000000"/>
                <w:spacing w:val="10"/>
                <w:sz w:val="24"/>
                <w:szCs w:val="24"/>
                <w:cs/>
                <w:lang w:val="en-GB"/>
              </w:rPr>
            </w:rPrChange>
          </w:rPr>
          <w:t xml:space="preserve"> ពុំទាន់បានបង្កើត</w:t>
        </w:r>
        <w:r w:rsidRPr="00DD2C45">
          <w:rPr>
            <w:rFonts w:ascii="Khmer MEF1" w:hAnsi="Khmer MEF1" w:cs="Khmer MEF1"/>
            <w:color w:val="000000"/>
            <w:spacing w:val="-2"/>
            <w:sz w:val="24"/>
            <w:szCs w:val="24"/>
            <w:highlight w:val="yellow"/>
            <w:cs/>
            <w:lang w:val="en-GB"/>
            <w:rPrChange w:id="32662" w:author="Sopheak Phorn" w:date="2023-08-03T11:03:00Z">
              <w:rPr>
                <w:rFonts w:ascii="Khmer MEF1" w:hAnsi="Khmer MEF1" w:cs="Khmer MEF1"/>
                <w:color w:val="000000"/>
                <w:spacing w:val="10"/>
                <w:sz w:val="24"/>
                <w:szCs w:val="24"/>
                <w:highlight w:val="yellow"/>
                <w:cs/>
                <w:lang w:val="en-GB"/>
              </w:rPr>
            </w:rPrChange>
          </w:rPr>
          <w:t>​</w:t>
        </w:r>
        <w:r w:rsidRPr="00DD2C45">
          <w:rPr>
            <w:rFonts w:ascii="Khmer MEF1" w:hAnsi="Khmer MEF1" w:cs="Khmer MEF1"/>
            <w:color w:val="000000"/>
            <w:spacing w:val="-2"/>
            <w:sz w:val="24"/>
            <w:szCs w:val="24"/>
            <w:cs/>
            <w:lang w:val="en-GB"/>
            <w:rPrChange w:id="32663" w:author="Sopheak Phorn" w:date="2023-08-03T11:03:00Z">
              <w:rPr>
                <w:rFonts w:ascii="Khmer MEF1" w:hAnsi="Khmer MEF1" w:cs="Khmer MEF1"/>
                <w:color w:val="000000"/>
                <w:spacing w:val="10"/>
                <w:sz w:val="24"/>
                <w:szCs w:val="24"/>
                <w:cs/>
                <w:lang w:val="en-GB"/>
              </w:rPr>
            </w:rPrChange>
          </w:rPr>
          <w:t>ក្រុម</w:t>
        </w:r>
        <w:r w:rsidRPr="00DD2C45">
          <w:rPr>
            <w:rFonts w:ascii="Khmer MEF1" w:hAnsi="Khmer MEF1" w:cs="Khmer MEF1"/>
            <w:color w:val="000000"/>
            <w:spacing w:val="-2"/>
            <w:sz w:val="24"/>
            <w:szCs w:val="24"/>
            <w:cs/>
            <w:lang w:val="en-GB"/>
            <w:rPrChange w:id="32664" w:author="Sopheak Phorn" w:date="2023-08-03T11:03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>ប្រឹក្សា​​វិន័យស្របតាមប្រកាស</w:t>
        </w:r>
      </w:ins>
      <w:ins w:id="32665" w:author="Sopheak Phorn" w:date="2023-08-03T11:03:00Z">
        <w:r w:rsidR="00DD2C45">
          <w:rPr>
            <w:rFonts w:ascii="Khmer MEF1" w:hAnsi="Khmer MEF1" w:cs="Khmer MEF1" w:hint="cs"/>
            <w:color w:val="000000"/>
            <w:spacing w:val="2"/>
            <w:sz w:val="24"/>
            <w:szCs w:val="24"/>
            <w:cs/>
            <w:lang w:val="en-GB"/>
          </w:rPr>
          <w:t>​​​​</w:t>
        </w:r>
      </w:ins>
      <w:ins w:id="32666" w:author="Sopheak" w:date="2023-07-28T22:55:00Z">
        <w:r w:rsidRPr="00F1517F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</w:rPr>
          <w:t>ដាក់ឱ្យអនុវត្តបទបញ្ជាផ្ទៃក្នុង</w:t>
        </w:r>
      </w:ins>
      <w:ins w:id="32667" w:author="Sopheak Phorn" w:date="2023-08-04T11:46:00Z">
        <w:r w:rsidR="00A96773" w:rsidRPr="006903E4">
          <w:rPr>
            <w:rFonts w:ascii="Khmer MEF1" w:hAnsi="Khmer MEF1" w:cs="Khmer MEF1"/>
            <w:spacing w:val="10"/>
            <w:sz w:val="24"/>
            <w:szCs w:val="24"/>
            <w:cs/>
          </w:rPr>
          <w:t>សម្រាប់​គ្រប់​គ្រង​មន្រ្តី​រប​ស់</w:t>
        </w:r>
        <w:r w:rsidR="00A96773">
          <w:rPr>
            <w:rFonts w:ascii="Khmer MEF1" w:hAnsi="Khmer MEF1" w:cs="Khmer MEF1" w:hint="cs"/>
            <w:color w:val="000000"/>
            <w:spacing w:val="2"/>
            <w:sz w:val="24"/>
            <w:szCs w:val="24"/>
            <w:cs/>
            <w:lang w:val="en-GB"/>
          </w:rPr>
          <w:t xml:space="preserve"> </w:t>
        </w:r>
      </w:ins>
      <w:ins w:id="32668" w:author="Sopheak" w:date="2023-07-28T22:55:00Z">
        <w:del w:id="32669" w:author="Sopheak Phorn" w:date="2023-08-04T11:46:00Z">
          <w:r w:rsidRPr="00F1517F" w:rsidDel="00A96773">
            <w:rPr>
              <w:rFonts w:ascii="Khmer MEF1" w:hAnsi="Khmer MEF1" w:cs="Khmer MEF1"/>
              <w:color w:val="000000"/>
              <w:spacing w:val="2"/>
              <w:sz w:val="24"/>
              <w:szCs w:val="24"/>
              <w:cs/>
              <w:lang w:val="en-GB"/>
            </w:rPr>
            <w:delText xml:space="preserve"> </w:delText>
          </w:r>
        </w:del>
        <w:r w:rsidRPr="00F1517F">
          <w:rPr>
            <w:rFonts w:ascii="Khmer MEF1" w:hAnsi="Khmer MEF1" w:cs="Khmer MEF1"/>
            <w:b/>
            <w:bCs/>
            <w:color w:val="000000"/>
            <w:spacing w:val="2"/>
            <w:sz w:val="24"/>
            <w:szCs w:val="24"/>
            <w:cs/>
            <w:lang w:val="en-GB"/>
          </w:rPr>
          <w:t xml:space="preserve">អ.ស.ហ. </w:t>
        </w:r>
      </w:ins>
    </w:p>
    <w:p w14:paraId="7597E0BC" w14:textId="69819D2A" w:rsidR="00DA268B" w:rsidRPr="00F55550" w:rsidDel="002D163D" w:rsidRDefault="00DA268B">
      <w:pPr>
        <w:spacing w:after="0" w:line="216" w:lineRule="auto"/>
        <w:ind w:firstLine="720"/>
        <w:jc w:val="both"/>
        <w:rPr>
          <w:ins w:id="32670" w:author="Kem Sereyboth" w:date="2023-07-19T16:08:00Z"/>
          <w:del w:id="32671" w:author="Sopheak" w:date="2023-07-28T22:55:00Z"/>
          <w:rFonts w:ascii="Khmer MEF1" w:hAnsi="Khmer MEF1" w:cs="Khmer MEF1"/>
          <w:sz w:val="24"/>
          <w:szCs w:val="24"/>
        </w:rPr>
        <w:pPrChange w:id="32672" w:author="Sopheak Phorn" w:date="2023-08-25T15:14:00Z">
          <w:pPr>
            <w:spacing w:after="0" w:line="240" w:lineRule="auto"/>
            <w:jc w:val="both"/>
          </w:pPr>
        </w:pPrChange>
      </w:pPr>
      <w:ins w:id="32673" w:author="Kem Sereyboth" w:date="2023-07-19T16:08:00Z">
        <w:del w:id="32674" w:author="Sopheak" w:date="2023-07-28T22:55:00Z">
          <w:r w:rsidRPr="001C7AF9" w:rsidDel="002D163D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2675" w:author="Sopheak" w:date="2023-07-28T22:43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លទ្ធផល</w:delText>
          </w:r>
        </w:del>
      </w:ins>
      <w:ins w:id="32676" w:author="Kem Sereyboth" w:date="2023-07-26T13:24:00Z">
        <w:del w:id="32677" w:author="Sopheak" w:date="2023-07-28T22:55:00Z">
          <w:r w:rsidR="00D04CE1" w:rsidRPr="001C7AF9" w:rsidDel="002D163D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2678" w:author="Sopheak" w:date="2023-07-28T22:43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នៃការ</w:delText>
          </w:r>
        </w:del>
      </w:ins>
      <w:ins w:id="32679" w:author="Kem Sereyboth" w:date="2023-07-19T16:08:00Z">
        <w:del w:id="32680" w:author="Sopheak" w:date="2023-07-28T22:55:00Z">
          <w:r w:rsidRPr="001C7AF9" w:rsidDel="002D163D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2681" w:author="Sopheak" w:date="2023-07-28T22:43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 xml:space="preserve">រកឃើញទី១៖ ន.ស.ស. </w:delText>
          </w:r>
          <w:r w:rsidRPr="001C7AF9" w:rsidDel="002D163D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2682" w:author="Sopheak" w:date="2023-07-28T22:4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ពុំទាន់អាចអនុវត្តតាមប្រកាសស្ដីពីការដាក់ឱ្យអនុវត្តបទបញ្ជា</w:delText>
          </w:r>
        </w:del>
      </w:ins>
      <w:ins w:id="32683" w:author="Kem Sereyboth" w:date="2023-07-26T13:25:00Z">
        <w:del w:id="32684" w:author="Sopheak" w:date="2023-07-28T22:55:00Z">
          <w:r w:rsidR="00D04CE1" w:rsidRPr="001C7AF9" w:rsidDel="002D163D">
            <w:rPr>
              <w:rFonts w:ascii="Khmer MEF1" w:hAnsi="Khmer MEF1" w:cs="Khmer MEF1"/>
              <w:spacing w:val="-8"/>
              <w:sz w:val="24"/>
              <w:szCs w:val="24"/>
              <w:highlight w:val="yellow"/>
              <w:rPrChange w:id="32685" w:author="Sopheak" w:date="2023-07-28T22:43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​​​</w:delText>
          </w:r>
        </w:del>
      </w:ins>
      <w:ins w:id="32686" w:author="Kem Sereyboth" w:date="2023-07-19T16:08:00Z">
        <w:del w:id="32687" w:author="Sopheak" w:date="2023-07-28T22:55:00Z">
          <w:r w:rsidRPr="001C7AF9" w:rsidDel="002D163D">
            <w:rPr>
              <w:rFonts w:ascii="Khmer MEF1" w:hAnsi="Khmer MEF1" w:cs="Khmer MEF1"/>
              <w:spacing w:val="-2"/>
              <w:sz w:val="24"/>
              <w:szCs w:val="24"/>
              <w:highlight w:val="yellow"/>
              <w:cs/>
              <w:rPrChange w:id="32688" w:author="Sopheak" w:date="2023-07-28T22:4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ផ្ទៃក្នុ​ង​ស​ម្រា</w:delText>
          </w:r>
          <w:r w:rsidRPr="001C7AF9" w:rsidDel="002D163D">
            <w:rPr>
              <w:rFonts w:ascii="Khmer MEF1" w:hAnsi="Khmer MEF1" w:cs="Khmer MEF1"/>
              <w:spacing w:val="-2"/>
              <w:sz w:val="24"/>
              <w:szCs w:val="24"/>
              <w:highlight w:val="yellow"/>
              <w:rPrChange w:id="32689" w:author="Sopheak" w:date="2023-07-28T22:43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​​​</w:delText>
          </w:r>
          <w:r w:rsidRPr="001C7AF9" w:rsidDel="002D163D">
            <w:rPr>
              <w:rFonts w:ascii="Khmer MEF1" w:hAnsi="Khmer MEF1" w:cs="Khmer MEF1"/>
              <w:spacing w:val="-2"/>
              <w:sz w:val="24"/>
              <w:szCs w:val="24"/>
              <w:highlight w:val="yellow"/>
              <w:cs/>
              <w:rPrChange w:id="32690" w:author="Sopheak" w:date="2023-07-28T22:4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ប់​គ្រប់​គ្រ​ង​</w:delText>
          </w:r>
          <w:r w:rsidRPr="001C7AF9" w:rsidDel="002D163D">
            <w:rPr>
              <w:rFonts w:ascii="Khmer MEF1" w:hAnsi="Khmer MEF1" w:cs="Khmer MEF1"/>
              <w:sz w:val="24"/>
              <w:szCs w:val="24"/>
              <w:highlight w:val="yellow"/>
              <w:cs/>
              <w:rPrChange w:id="32691" w:author="Sopheak" w:date="2023-07-28T22:43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មន្រ្តីរបស់អាជ្ញា​ធរ​សេ​​​វាហិ​រញ្ញ​វ​ត្ថុមិនមែនធនាគារ ឱ្យបានពេញលេញ</w:delText>
          </w:r>
        </w:del>
      </w:ins>
    </w:p>
    <w:p w14:paraId="6BF9FFFB" w14:textId="50BA242E" w:rsidR="00E663FE" w:rsidRPr="00F55550" w:rsidRDefault="00E663FE">
      <w:pPr>
        <w:pStyle w:val="ListParagraph"/>
        <w:numPr>
          <w:ilvl w:val="0"/>
          <w:numId w:val="71"/>
        </w:numPr>
        <w:spacing w:after="0" w:line="216" w:lineRule="auto"/>
        <w:ind w:hanging="153"/>
        <w:rPr>
          <w:ins w:id="32692" w:author="Kem Sereyboth" w:date="2023-07-19T16:29:00Z"/>
          <w:rFonts w:ascii="Khmer MEF1" w:hAnsi="Khmer MEF1" w:cs="Khmer MEF1"/>
          <w:b/>
          <w:bCs/>
          <w:sz w:val="24"/>
          <w:szCs w:val="24"/>
        </w:rPr>
        <w:pPrChange w:id="32693" w:author="Sopheak Phorn" w:date="2023-08-25T15:14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32694" w:author="Kem Sereyboth" w:date="2023-07-19T16:29:00Z">
        <w:r w:rsidRPr="00DD2C45">
          <w:rPr>
            <w:rFonts w:ascii="Khmer MEF1" w:hAnsi="Khmer MEF1" w:cs="Khmer MEF1"/>
            <w:b/>
            <w:bCs/>
            <w:sz w:val="24"/>
            <w:szCs w:val="24"/>
            <w:cs/>
            <w:rPrChange w:id="32695" w:author="Sopheak Phorn" w:date="2023-08-03T11:04:00Z">
              <w:rPr>
                <w:rFonts w:ascii="Khmer MEF1" w:hAnsi="Khmer MEF1" w:cs="Khmer MEF1"/>
                <w:b/>
                <w:bCs/>
                <w:spacing w:val="-14"/>
                <w:sz w:val="24"/>
                <w:szCs w:val="24"/>
                <w:cs/>
              </w:rPr>
            </w:rPrChange>
          </w:rPr>
          <w:t xml:space="preserve">អនុសាសន៍៖ </w:t>
        </w:r>
      </w:ins>
      <w:ins w:id="32696" w:author="Sopheak" w:date="2023-07-28T23:14:00Z">
        <w:del w:id="32697" w:author="Chamreun Poth" w:date="2024-05-30T18:32:00Z" w16du:dateUtc="2024-05-30T11:32:00Z">
          <w:r w:rsidR="00E11453" w:rsidRPr="00DD2C45" w:rsidDel="00091126">
            <w:rPr>
              <w:rFonts w:ascii="Khmer MEF1" w:hAnsi="Khmer MEF1" w:cs="Khmer MEF1"/>
              <w:b/>
              <w:bCs/>
              <w:color w:val="000000"/>
              <w:sz w:val="24"/>
              <w:szCs w:val="24"/>
              <w:cs/>
              <w:lang w:val="en-GB"/>
              <w:rPrChange w:id="32698" w:author="Sopheak Phorn" w:date="2023-08-03T11:04:00Z">
                <w:rPr>
                  <w:rFonts w:ascii="Khmer MEF1" w:hAnsi="Khmer MEF1" w:cs="Khmer MEF1"/>
                  <w:b/>
                  <w:bCs/>
                  <w:color w:val="000000"/>
                  <w:spacing w:val="-16"/>
                  <w:sz w:val="24"/>
                  <w:szCs w:val="24"/>
                  <w:cs/>
                  <w:lang w:val="en-GB"/>
                </w:rPr>
              </w:rPrChange>
            </w:rPr>
            <w:delText>ន.គ.ស.</w:delText>
          </w:r>
        </w:del>
      </w:ins>
      <w:ins w:id="32699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/>
            <w:sz w:val="24"/>
            <w:szCs w:val="24"/>
            <w:cs/>
            <w:lang w:val="en-GB"/>
          </w:rPr>
          <w:t>ឈ្មោះសវនដ្ឋាន</w:t>
        </w:r>
      </w:ins>
      <w:ins w:id="32700" w:author="Sopheak" w:date="2023-07-28T23:14:00Z">
        <w:r w:rsidR="00E11453" w:rsidRPr="00DD2C45">
          <w:rPr>
            <w:rFonts w:ascii="Khmer MEF1" w:hAnsi="Khmer MEF1" w:cs="Khmer MEF1"/>
            <w:b/>
            <w:bCs/>
            <w:color w:val="000000"/>
            <w:sz w:val="24"/>
            <w:szCs w:val="24"/>
            <w:cs/>
            <w:lang w:val="en-GB"/>
            <w:rPrChange w:id="32701" w:author="Sopheak Phorn" w:date="2023-08-03T11:04:00Z">
              <w:rPr>
                <w:rFonts w:ascii="Khmer MEF1" w:hAnsi="Khmer MEF1" w:cs="Khmer MEF1"/>
                <w:b/>
                <w:bCs/>
                <w:color w:val="000000"/>
                <w:spacing w:val="-16"/>
                <w:sz w:val="24"/>
                <w:szCs w:val="24"/>
                <w:cs/>
                <w:lang w:val="en-GB"/>
              </w:rPr>
            </w:rPrChange>
          </w:rPr>
          <w:t xml:space="preserve"> </w:t>
        </w:r>
        <w:r w:rsidR="00E11453" w:rsidRPr="00DD2C45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2702" w:author="Sopheak Phorn" w:date="2023-08-03T11:04:00Z">
              <w:rPr>
                <w:rFonts w:ascii="Khmer MEF1" w:hAnsi="Khmer MEF1" w:cs="Khmer MEF1"/>
                <w:color w:val="000000"/>
                <w:spacing w:val="-16"/>
                <w:sz w:val="24"/>
                <w:szCs w:val="24"/>
                <w:cs/>
                <w:lang w:val="en-GB"/>
              </w:rPr>
            </w:rPrChange>
          </w:rPr>
          <w:t>គួរជំរុញឱ្យបង្កើតក្រុមប្រឹក្សាវិន័យយ៉ាងយូរត្រឹមត្រី​មាសទី៤</w:t>
        </w:r>
        <w:r w:rsidR="00E11453" w:rsidRPr="00DD2C45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2703" w:author="Sopheak Phorn" w:date="2023-08-03T11:0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 xml:space="preserve"> ក្នុងឆ្នាំ</w:t>
        </w:r>
        <w:r w:rsidR="00E11453" w:rsidRPr="00DD2C45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704" w:author="Sopheak Phorn" w:date="2023-08-03T11:0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 xml:space="preserve">២០២៣ ដើម្បីឱ្យ </w:t>
        </w:r>
        <w:del w:id="32705" w:author="Chamreun Poth" w:date="2024-05-30T18:32:00Z" w16du:dateUtc="2024-05-30T11:32:00Z">
          <w:r w:rsidR="00E11453" w:rsidRPr="00DD2C45" w:rsidDel="00091126">
            <w:rPr>
              <w:rFonts w:ascii="Khmer MEF1" w:hAnsi="Khmer MEF1" w:cs="Khmer MEF1"/>
              <w:b/>
              <w:bCs/>
              <w:color w:val="000000"/>
              <w:spacing w:val="-4"/>
              <w:sz w:val="24"/>
              <w:szCs w:val="24"/>
              <w:cs/>
              <w:lang w:val="en-GB"/>
              <w:rPrChange w:id="32706" w:author="Sopheak Phorn" w:date="2023-08-03T11:04:00Z">
                <w:rPr>
                  <w:rFonts w:ascii="Khmer MEF1" w:hAnsi="Khmer MEF1" w:cs="Khmer MEF1"/>
                  <w:b/>
                  <w:bCs/>
                  <w:color w:val="000000"/>
                  <w:spacing w:val="2"/>
                  <w:sz w:val="24"/>
                  <w:szCs w:val="24"/>
                  <w:cs/>
                  <w:lang w:val="en-GB"/>
                </w:rPr>
              </w:rPrChange>
            </w:rPr>
            <w:delText>ន.គ.ស.</w:delText>
          </w:r>
        </w:del>
      </w:ins>
      <w:ins w:id="32707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/>
            <w:spacing w:val="-4"/>
            <w:sz w:val="24"/>
            <w:szCs w:val="24"/>
            <w:cs/>
            <w:lang w:val="en-GB"/>
          </w:rPr>
          <w:t>ឈ្មោះសវនដ្ឋាន</w:t>
        </w:r>
      </w:ins>
      <w:ins w:id="32708" w:author="Sopheak" w:date="2023-07-28T23:14:00Z">
        <w:r w:rsidR="00E11453" w:rsidRPr="00DD2C45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709" w:author="Sopheak Phorn" w:date="2023-08-03T11:0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 xml:space="preserve"> អនុវត្តបទបញ្ជាផ្ទៃក្នុងនៃ </w:t>
        </w:r>
        <w:r w:rsidR="00E11453" w:rsidRPr="00DD2C45">
          <w:rPr>
            <w:rFonts w:ascii="Khmer MEF1" w:hAnsi="Khmer MEF1" w:cs="Khmer MEF1"/>
            <w:b/>
            <w:bCs/>
            <w:color w:val="000000"/>
            <w:spacing w:val="-4"/>
            <w:sz w:val="24"/>
            <w:szCs w:val="24"/>
            <w:cs/>
            <w:lang w:val="en-GB"/>
            <w:rPrChange w:id="32710" w:author="Sopheak Phorn" w:date="2023-08-03T11:04:00Z">
              <w:rPr>
                <w:rFonts w:ascii="Khmer MEF1" w:hAnsi="Khmer MEF1" w:cs="Khmer MEF1"/>
                <w:b/>
                <w:bCs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>អ.ស.ហ.</w:t>
        </w:r>
        <w:r w:rsidR="00E11453" w:rsidRPr="00DD2C45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711" w:author="Sopheak Phorn" w:date="2023-08-03T11:0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 xml:space="preserve"> </w:t>
        </w:r>
        <w:r w:rsidR="00E11453" w:rsidRPr="00DD2C45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712" w:author="Sopheak Phorn" w:date="2023-08-03T11:04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ប្រកបដោយភាពរលូន</w:t>
        </w:r>
        <w:r w:rsidR="00E11453" w:rsidRPr="00DD2C45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713" w:author="Sopheak Phorn" w:date="2023-08-03T11:04:00Z">
              <w:rPr>
                <w:rFonts w:ascii="Khmer MEF1" w:hAnsi="Khmer MEF1" w:cs="Khmer MEF1"/>
                <w:color w:val="000000"/>
                <w:spacing w:val="-10"/>
                <w:sz w:val="24"/>
                <w:szCs w:val="24"/>
                <w:cs/>
                <w:lang w:val="en-GB"/>
              </w:rPr>
            </w:rPrChange>
          </w:rPr>
          <w:t xml:space="preserve"> មាន</w:t>
        </w:r>
      </w:ins>
      <w:ins w:id="32714" w:author="Sopheak Phorn" w:date="2023-08-03T11:04:00Z">
        <w:r w:rsidR="00DD2C45">
          <w:rPr>
            <w:rFonts w:ascii="Khmer MEF1" w:hAnsi="Khmer MEF1" w:cs="Khmer MEF1" w:hint="cs"/>
            <w:color w:val="000000"/>
            <w:spacing w:val="-10"/>
            <w:sz w:val="24"/>
            <w:szCs w:val="24"/>
            <w:cs/>
            <w:lang w:val="en-GB"/>
          </w:rPr>
          <w:t>​</w:t>
        </w:r>
      </w:ins>
      <w:ins w:id="32715" w:author="Sopheak" w:date="2023-07-28T23:14:00Z">
        <w:r w:rsidR="00E11453" w:rsidRPr="00D16BA3">
          <w:rPr>
            <w:rFonts w:ascii="Khmer MEF1" w:hAnsi="Khmer MEF1" w:cs="Khmer MEF1"/>
            <w:color w:val="000000"/>
            <w:spacing w:val="-10"/>
            <w:sz w:val="24"/>
            <w:szCs w:val="24"/>
            <w:cs/>
            <w:lang w:val="en-GB"/>
          </w:rPr>
          <w:t>សណ្ដាប់ធ្នាប់ វិន័យការងារ សាមគ្គីផ្ទៃក្នុង និងសំដៅរក្សាឱ្យបាននូវសេចក្តីថ្លៃថ្នូរ</w:t>
        </w:r>
        <w:r w:rsidR="00E11453" w:rsidRPr="00D04CE1" w:rsidDel="002D163D">
          <w:rPr>
            <w:rFonts w:ascii="Khmer MEF1" w:hAnsi="Khmer MEF1" w:cs="Khmer MEF1"/>
            <w:spacing w:val="2"/>
            <w:sz w:val="24"/>
            <w:szCs w:val="24"/>
            <w:cs/>
          </w:rPr>
          <w:t xml:space="preserve"> </w:t>
        </w:r>
      </w:ins>
      <w:ins w:id="32716" w:author="Kem Sereyboth" w:date="2023-07-19T16:29:00Z">
        <w:del w:id="32717" w:author="Sopheak" w:date="2023-07-28T22:55:00Z">
          <w:r w:rsidRPr="00D04CE1" w:rsidDel="002D163D">
            <w:rPr>
              <w:rFonts w:ascii="Khmer MEF1" w:hAnsi="Khmer MEF1" w:cs="Khmer MEF1"/>
              <w:spacing w:val="2"/>
              <w:sz w:val="24"/>
              <w:szCs w:val="24"/>
              <w:cs/>
              <w:rPrChange w:id="32718" w:author="Kem Sereyboth" w:date="2023-07-26T13:26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មន្រ្តីលក្ខន្តិកៈ </w:delText>
          </w:r>
          <w:r w:rsidRPr="00D04CE1" w:rsidDel="002D163D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32719" w:author="Kem Sereyboth" w:date="2023-07-26T13:26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ន.ស.ស.</w:delText>
          </w:r>
          <w:r w:rsidRPr="00D04CE1" w:rsidDel="002D163D">
            <w:rPr>
              <w:rFonts w:ascii="Khmer MEF1" w:hAnsi="Khmer MEF1" w:cs="Khmer MEF1"/>
              <w:spacing w:val="2"/>
              <w:sz w:val="24"/>
              <w:szCs w:val="24"/>
              <w:cs/>
              <w:rPrChange w:id="32720" w:author="Kem Sereyboth" w:date="2023-07-26T13:26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ដែលបានកំណត់ជាមន្រ្តីរបស់ </w:delText>
          </w:r>
          <w:r w:rsidRPr="00D04CE1" w:rsidDel="002D163D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32721" w:author="Kem Sereyboth" w:date="2023-07-26T13:26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អ.ស.ហ.</w:delText>
          </w:r>
          <w:r w:rsidRPr="00D04CE1" w:rsidDel="002D163D">
            <w:rPr>
              <w:rFonts w:ascii="Khmer MEF1" w:hAnsi="Khmer MEF1" w:cs="Khmer MEF1"/>
              <w:spacing w:val="2"/>
              <w:sz w:val="24"/>
              <w:szCs w:val="24"/>
              <w:cs/>
              <w:rPrChange w:id="32722" w:author="Kem Sereyboth" w:date="2023-07-26T13:26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គួ​រ​អ​នុ​វត្ត​</w:delText>
          </w:r>
          <w:r w:rsidRPr="00D04CE1" w:rsidDel="002D163D">
            <w:rPr>
              <w:rFonts w:ascii="Khmer MEF1" w:hAnsi="Khmer MEF1" w:cs="Khmer MEF1"/>
              <w:spacing w:val="2"/>
              <w:sz w:val="24"/>
              <w:szCs w:val="24"/>
              <w:cs/>
              <w:rPrChange w:id="32723" w:author="Kem Sereyboth" w:date="2023-07-26T13:27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បទ​ប​ញ្ជា</w:delText>
          </w:r>
          <w:r w:rsidRPr="00D04CE1" w:rsidDel="002D163D">
            <w:rPr>
              <w:rFonts w:ascii="Khmer MEF1" w:hAnsi="Khmer MEF1" w:cs="Khmer MEF1"/>
              <w:spacing w:val="2"/>
              <w:sz w:val="24"/>
              <w:szCs w:val="24"/>
              <w:rPrChange w:id="32724" w:author="Kem Sereyboth" w:date="2023-07-26T13:27:00Z">
                <w:rPr>
                  <w:rFonts w:ascii="Khmer MEF1" w:hAnsi="Khmer MEF1" w:cs="Khmer MEF1"/>
                  <w:spacing w:val="-14"/>
                  <w:sz w:val="24"/>
                  <w:szCs w:val="24"/>
                </w:rPr>
              </w:rPrChange>
            </w:rPr>
            <w:delText>​​</w:delText>
          </w:r>
          <w:r w:rsidRPr="00D04CE1" w:rsidDel="002D163D">
            <w:rPr>
              <w:rFonts w:ascii="Khmer MEF1" w:hAnsi="Khmer MEF1" w:cs="Khmer MEF1"/>
              <w:spacing w:val="2"/>
              <w:sz w:val="24"/>
              <w:szCs w:val="24"/>
              <w:cs/>
              <w:rPrChange w:id="32725" w:author="Kem Sereyboth" w:date="2023-07-26T13:27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ផ្ទៃក្នុងស​ម្រា​ប់</w:delText>
          </w:r>
          <w:r w:rsidRPr="00D04CE1" w:rsidDel="002D163D">
            <w:rPr>
              <w:rFonts w:ascii="Khmer MEF1" w:hAnsi="Khmer MEF1" w:cs="Khmer MEF1"/>
              <w:spacing w:val="2"/>
              <w:sz w:val="24"/>
              <w:szCs w:val="24"/>
              <w:cs/>
              <w:rPrChange w:id="32726" w:author="Kem Sereyboth" w:date="2023-07-26T13:27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គ្រប់គ្រងមន្រ្តីរបស់</w:delText>
          </w:r>
          <w:r w:rsidRPr="00D04CE1" w:rsidDel="002D163D">
            <w:rPr>
              <w:rFonts w:ascii="Khmer MEF1" w:hAnsi="Khmer MEF1" w:cs="Khmer MEF1"/>
              <w:sz w:val="24"/>
              <w:szCs w:val="24"/>
              <w:cs/>
              <w:rPrChange w:id="32727" w:author="Kem Sereyboth" w:date="2023-07-26T13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D04CE1" w:rsidDel="002D163D">
            <w:rPr>
              <w:rFonts w:ascii="Khmer MEF1" w:hAnsi="Khmer MEF1" w:cs="Khmer MEF1"/>
              <w:b/>
              <w:bCs/>
              <w:sz w:val="24"/>
              <w:szCs w:val="24"/>
              <w:cs/>
              <w:rPrChange w:id="32728" w:author="Kem Sereyboth" w:date="2023-07-26T13:26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អ.ស.ហ.</w:delText>
          </w:r>
          <w:r w:rsidRPr="00D04CE1" w:rsidDel="002D163D">
            <w:rPr>
              <w:rFonts w:ascii="Khmer MEF1" w:hAnsi="Khmer MEF1" w:cs="Khmer MEF1"/>
              <w:sz w:val="24"/>
              <w:szCs w:val="24"/>
              <w:rPrChange w:id="32729" w:author="Kem Sereyboth" w:date="2023-07-26T13:26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 xml:space="preserve">​ </w:delText>
          </w:r>
          <w:r w:rsidRPr="00D04CE1" w:rsidDel="002D163D">
            <w:rPr>
              <w:rFonts w:ascii="Khmer MEF1" w:hAnsi="Khmer MEF1" w:cs="Khmer MEF1"/>
              <w:sz w:val="24"/>
              <w:szCs w:val="24"/>
              <w:cs/>
              <w:rPrChange w:id="32730" w:author="Kem Sereyboth" w:date="2023-07-26T13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នៅពេលដែល </w:delText>
          </w:r>
          <w:r w:rsidRPr="00D04CE1" w:rsidDel="002D163D">
            <w:rPr>
              <w:rFonts w:ascii="Khmer MEF1" w:hAnsi="Khmer MEF1" w:cs="Khmer MEF1"/>
              <w:b/>
              <w:bCs/>
              <w:sz w:val="24"/>
              <w:szCs w:val="24"/>
              <w:cs/>
              <w:rPrChange w:id="32731" w:author="Kem Sereyboth" w:date="2023-07-26T13:26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ន.ស.ស.</w:delText>
          </w:r>
          <w:r w:rsidRPr="00D04CE1" w:rsidDel="002D163D">
            <w:rPr>
              <w:rFonts w:ascii="Khmer MEF1" w:hAnsi="Khmer MEF1" w:cs="Khmer MEF1"/>
              <w:sz w:val="24"/>
              <w:szCs w:val="24"/>
              <w:cs/>
              <w:rPrChange w:id="32732" w:author="Kem Sereyboth" w:date="2023-07-26T13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រៀបចំ​រចនា​</w:delText>
          </w:r>
          <w:r w:rsidRPr="00F55550" w:rsidDel="002D163D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ស</w:delText>
          </w:r>
        </w:del>
      </w:ins>
      <w:ins w:id="32733" w:author="Kem Sereyboth" w:date="2023-07-26T13:26:00Z">
        <w:del w:id="32734" w:author="Sopheak" w:date="2023-07-28T22:55:00Z">
          <w:r w:rsidR="00D04CE1" w:rsidDel="002D163D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>​​</w:delText>
          </w:r>
        </w:del>
      </w:ins>
      <w:ins w:id="32735" w:author="Kem Sereyboth" w:date="2023-07-19T16:29:00Z">
        <w:del w:id="32736" w:author="Sopheak" w:date="2023-07-28T22:55:00Z">
          <w:r w:rsidRPr="00F55550" w:rsidDel="002D163D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ម្ព័</w:delText>
          </w:r>
          <w:r w:rsidRPr="00F55550" w:rsidDel="002D163D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>​</w:delText>
          </w:r>
          <w:r w:rsidRPr="00F55550" w:rsidDel="002D163D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ន្ធ</w:delText>
          </w:r>
          <w:r w:rsidRPr="00F55550" w:rsidDel="002D163D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>ដា​ច់​ដោ​យ​ឡែ​ក​</w:delText>
          </w:r>
          <w:r w:rsidRPr="00F55550" w:rsidDel="002D163D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 xml:space="preserve">ពី </w:delText>
          </w:r>
          <w:r w:rsidRPr="00F55550" w:rsidDel="002D163D">
            <w:rPr>
              <w:rFonts w:ascii="Khmer MEF1" w:hAnsi="Khmer MEF1" w:cs="Khmer MEF1"/>
              <w:b/>
              <w:bCs/>
              <w:spacing w:val="-12"/>
              <w:sz w:val="24"/>
              <w:szCs w:val="24"/>
              <w:cs/>
            </w:rPr>
            <w:delText>អ.ក.គ.</w:delText>
          </w:r>
        </w:del>
      </w:ins>
    </w:p>
    <w:p w14:paraId="0B9A990B" w14:textId="09284950" w:rsidR="00E663FE" w:rsidRPr="00E11453" w:rsidRDefault="00E663FE">
      <w:pPr>
        <w:pStyle w:val="ListParagraph"/>
        <w:numPr>
          <w:ilvl w:val="0"/>
          <w:numId w:val="71"/>
        </w:numPr>
        <w:spacing w:after="0" w:line="216" w:lineRule="auto"/>
        <w:ind w:hanging="153"/>
        <w:rPr>
          <w:ins w:id="32737" w:author="Sopheak" w:date="2023-07-28T23:12:00Z"/>
          <w:rFonts w:ascii="Khmer MEF1" w:hAnsi="Khmer MEF1" w:cs="Khmer MEF1"/>
          <w:b/>
          <w:bCs/>
          <w:sz w:val="24"/>
          <w:szCs w:val="24"/>
          <w:rPrChange w:id="32738" w:author="Sopheak" w:date="2023-07-28T23:12:00Z">
            <w:rPr>
              <w:ins w:id="32739" w:author="Sopheak" w:date="2023-07-28T23:12:00Z"/>
              <w:rFonts w:ascii="Khmer MEF1" w:hAnsi="Khmer MEF1" w:cs="Khmer MEF1"/>
              <w:sz w:val="24"/>
              <w:szCs w:val="24"/>
            </w:rPr>
          </w:rPrChange>
        </w:rPr>
        <w:pPrChange w:id="32740" w:author="Sopheak Phorn" w:date="2023-08-25T15:14:00Z">
          <w:pPr>
            <w:pStyle w:val="ListParagraph"/>
            <w:spacing w:after="0" w:line="245" w:lineRule="auto"/>
            <w:jc w:val="both"/>
          </w:pPr>
        </w:pPrChange>
      </w:pPr>
      <w:ins w:id="32741" w:author="Kem Sereyboth" w:date="2023-07-19T16:29:00Z">
        <w:r w:rsidRPr="00354BC3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32742" w:author="Sopheak Phorn" w:date="2023-08-04T11:51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 xml:space="preserve">ផលវិបាក៖ </w:t>
        </w:r>
      </w:ins>
      <w:ins w:id="32743" w:author="Sopheak" w:date="2023-07-28T23:14:00Z">
        <w:del w:id="32744" w:author="Chamreun Poth" w:date="2024-05-30T18:32:00Z" w16du:dateUtc="2024-05-30T11:32:00Z">
          <w:r w:rsidR="00E11453" w:rsidRPr="00354BC3" w:rsidDel="00091126">
            <w:rPr>
              <w:rFonts w:ascii="Khmer MEF1" w:hAnsi="Khmer MEF1" w:cs="Khmer MEF1"/>
              <w:b/>
              <w:bCs/>
              <w:color w:val="000000"/>
              <w:spacing w:val="-4"/>
              <w:sz w:val="24"/>
              <w:szCs w:val="24"/>
              <w:cs/>
              <w:lang w:val="en-GB"/>
              <w:rPrChange w:id="32745" w:author="Sopheak Phorn" w:date="2023-08-04T11:51:00Z">
                <w:rPr>
                  <w:rFonts w:ascii="Khmer MEF1" w:hAnsi="Khmer MEF1" w:cs="Khmer MEF1"/>
                  <w:b/>
                  <w:bCs/>
                  <w:color w:val="000000"/>
                  <w:spacing w:val="4"/>
                  <w:sz w:val="24"/>
                  <w:szCs w:val="24"/>
                  <w:cs/>
                  <w:lang w:val="en-GB"/>
                </w:rPr>
              </w:rPrChange>
            </w:rPr>
            <w:delText>ន.គ.ស</w:delText>
          </w:r>
          <w:r w:rsidR="00E11453" w:rsidRPr="00354BC3" w:rsidDel="00091126">
            <w:rPr>
              <w:rFonts w:ascii="Khmer MEF1" w:hAnsi="Khmer MEF1" w:cs="Khmer MEF1"/>
              <w:color w:val="000000"/>
              <w:spacing w:val="-4"/>
              <w:sz w:val="24"/>
              <w:szCs w:val="24"/>
              <w:cs/>
              <w:lang w:val="en-GB"/>
              <w:rPrChange w:id="32746" w:author="Sopheak Phorn" w:date="2023-08-04T11:51:00Z">
                <w:rPr>
                  <w:rFonts w:ascii="Khmer MEF1" w:hAnsi="Khmer MEF1" w:cs="Khmer MEF1"/>
                  <w:color w:val="000000"/>
                  <w:spacing w:val="4"/>
                  <w:sz w:val="24"/>
                  <w:szCs w:val="24"/>
                  <w:cs/>
                  <w:lang w:val="en-GB"/>
                </w:rPr>
              </w:rPrChange>
            </w:rPr>
            <w:delText>.</w:delText>
          </w:r>
        </w:del>
      </w:ins>
      <w:ins w:id="32747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/>
            <w:spacing w:val="-4"/>
            <w:sz w:val="24"/>
            <w:szCs w:val="24"/>
            <w:cs/>
            <w:lang w:val="en-GB"/>
          </w:rPr>
          <w:t>ឈ្មោះសវនដ្ឋាន</w:t>
        </w:r>
      </w:ins>
      <w:ins w:id="32748" w:author="Sopheak" w:date="2023-07-28T23:14:00Z">
        <w:r w:rsidR="00E11453" w:rsidRPr="00354BC3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749" w:author="Sopheak Phorn" w:date="2023-08-04T11:51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 xml:space="preserve"> </w:t>
        </w:r>
        <w:r w:rsidR="00E11453" w:rsidRPr="00354BC3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750" w:author="Sopheak Phorn" w:date="2023-08-04T11:51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  <w:cs/>
                <w:lang w:val="en-GB"/>
              </w:rPr>
            </w:rPrChange>
          </w:rPr>
          <w:t xml:space="preserve">ពុំមានបញ្ហាទេព្រោះបច្ចុប្បន្ន </w:t>
        </w:r>
        <w:del w:id="32751" w:author="Chamreun Poth" w:date="2024-05-30T18:32:00Z" w16du:dateUtc="2024-05-30T11:32:00Z">
          <w:r w:rsidR="00E11453" w:rsidRPr="00354BC3" w:rsidDel="00091126">
            <w:rPr>
              <w:rFonts w:ascii="Khmer MEF1" w:hAnsi="Khmer MEF1" w:cs="Khmer MEF1"/>
              <w:b/>
              <w:bCs/>
              <w:color w:val="000000"/>
              <w:spacing w:val="-4"/>
              <w:sz w:val="24"/>
              <w:szCs w:val="24"/>
              <w:cs/>
              <w:lang w:val="en-GB"/>
              <w:rPrChange w:id="32752" w:author="Sopheak Phorn" w:date="2023-08-04T11:51:00Z">
                <w:rPr>
                  <w:rFonts w:ascii="Khmer MEF1" w:hAnsi="Khmer MEF1" w:cs="Khmer MEF1"/>
                  <w:b/>
                  <w:bCs/>
                  <w:color w:val="000000"/>
                  <w:spacing w:val="6"/>
                  <w:sz w:val="24"/>
                  <w:szCs w:val="24"/>
                  <w:cs/>
                  <w:lang w:val="en-GB"/>
                </w:rPr>
              </w:rPrChange>
            </w:rPr>
            <w:delText>ន.គ.ស.</w:delText>
          </w:r>
        </w:del>
      </w:ins>
      <w:ins w:id="32753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/>
            <w:spacing w:val="-4"/>
            <w:sz w:val="24"/>
            <w:szCs w:val="24"/>
            <w:cs/>
            <w:lang w:val="en-GB"/>
          </w:rPr>
          <w:t>ឈ្មោះសវនដ្ឋាន</w:t>
        </w:r>
      </w:ins>
      <w:ins w:id="32754" w:author="Sopheak" w:date="2023-07-28T23:14:00Z">
        <w:r w:rsidR="00E11453" w:rsidRPr="00354BC3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755" w:author="Sopheak Phorn" w:date="2023-08-04T11:51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  <w:cs/>
                <w:lang w:val="en-GB"/>
              </w:rPr>
            </w:rPrChange>
          </w:rPr>
          <w:t xml:space="preserve"> ពុំមានមន្ត្រីប្រព្រឹត្តកំហុស</w:t>
        </w:r>
        <w:r w:rsidR="00E11453" w:rsidRPr="00354BC3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756" w:author="Sopheak Phorn" w:date="2023-08-04T11:51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>ធ្ងន់ធ្ងរ</w:t>
        </w:r>
        <w:r w:rsidR="00E11453" w:rsidRPr="00D16BA3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</w:rPr>
          <w:t>ដែលចាំបាច់ត្រូវការក្រុមប្រឹក្សាវិន័យ</w:t>
        </w:r>
        <w:r w:rsidR="00E11453" w:rsidRPr="00D16BA3">
          <w:rPr>
            <w:rFonts w:ascii="Khmer MEF1" w:hAnsi="Khmer MEF1" w:cs="Khmer MEF1"/>
            <w:color w:val="000000"/>
            <w:spacing w:val="-2"/>
            <w:sz w:val="24"/>
            <w:szCs w:val="24"/>
            <w:cs/>
            <w:lang w:val="en-GB"/>
          </w:rPr>
          <w:t>មានចំណាត់ការនៅឡើយទេ</w:t>
        </w:r>
      </w:ins>
      <w:ins w:id="32757" w:author="Kem Sereyboth" w:date="2023-07-19T16:29:00Z">
        <w:del w:id="32758" w:author="Sopheak" w:date="2023-07-28T23:12:00Z">
          <w:r w:rsidRPr="00F55550" w:rsidDel="008F58F2">
            <w:rPr>
              <w:rFonts w:ascii="Khmer MEF1" w:hAnsi="Khmer MEF1" w:cs="Khmer MEF1"/>
              <w:sz w:val="24"/>
              <w:szCs w:val="24"/>
              <w:cs/>
            </w:rPr>
            <w:delText xml:space="preserve">មន្រ្តីក្រោមឱវាទ </w:delText>
          </w:r>
          <w:r w:rsidRPr="00F55550" w:rsidDel="008F58F2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>អ.ស.ហ.</w:delText>
          </w:r>
          <w:r w:rsidRPr="00F55550" w:rsidDel="008F58F2">
            <w:rPr>
              <w:rFonts w:ascii="Khmer MEF1" w:hAnsi="Khmer MEF1" w:cs="Khmer MEF1"/>
              <w:sz w:val="24"/>
              <w:szCs w:val="24"/>
              <w:cs/>
            </w:rPr>
            <w:delText xml:space="preserve"> តែមួយ</w:delText>
          </w:r>
        </w:del>
      </w:ins>
      <w:ins w:id="32759" w:author="Kem Sereyboth" w:date="2023-07-26T13:27:00Z">
        <w:del w:id="32760" w:author="Sopheak" w:date="2023-07-28T23:12:00Z">
          <w:r w:rsidR="00D04CE1" w:rsidDel="008F58F2">
            <w:rPr>
              <w:rFonts w:ascii="Khmer MEF1" w:hAnsi="Khmer MEF1" w:cs="Khmer MEF1" w:hint="cs"/>
              <w:sz w:val="24"/>
              <w:szCs w:val="24"/>
              <w:cs/>
            </w:rPr>
            <w:delText xml:space="preserve"> </w:delText>
          </w:r>
        </w:del>
      </w:ins>
      <w:ins w:id="32761" w:author="Kem Sereyboth" w:date="2023-07-19T16:29:00Z">
        <w:del w:id="32762" w:author="Sopheak" w:date="2023-07-28T23:12:00Z">
          <w:r w:rsidRPr="00F55550" w:rsidDel="008F58F2">
            <w:rPr>
              <w:rFonts w:ascii="Khmer MEF1" w:hAnsi="Khmer MEF1" w:cs="Khmer MEF1"/>
              <w:sz w:val="24"/>
              <w:szCs w:val="24"/>
              <w:cs/>
            </w:rPr>
            <w:delText>អនុ​វត្តប​ទ​បញ្ជា​ផ្ទៃក្នុ​ងពី​រ​ផ្សេ​​​ង​គ្នា</w:delText>
          </w:r>
        </w:del>
        <w:r w:rsidRPr="00E33574">
          <w:rPr>
            <w:rFonts w:ascii="Khmer MEF1" w:hAnsi="Khmer MEF1" w:cs="Khmer MEF1"/>
            <w:sz w:val="24"/>
            <w:szCs w:val="24"/>
            <w:cs/>
            <w:rPrChange w:id="32763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។</w:t>
        </w:r>
      </w:ins>
    </w:p>
    <w:p w14:paraId="3A209123" w14:textId="426BC9C2" w:rsidR="00E11453" w:rsidRPr="00E11453" w:rsidRDefault="00E11453">
      <w:pPr>
        <w:pStyle w:val="ListParagraph"/>
        <w:numPr>
          <w:ilvl w:val="0"/>
          <w:numId w:val="71"/>
        </w:numPr>
        <w:spacing w:after="0" w:line="216" w:lineRule="auto"/>
        <w:ind w:hanging="153"/>
        <w:rPr>
          <w:ins w:id="32764" w:author="Sopheak" w:date="2023-07-28T23:13:00Z"/>
          <w:rFonts w:ascii="Khmer MEF1" w:hAnsi="Khmer MEF1" w:cs="Khmer MEF1"/>
          <w:b/>
          <w:bCs/>
          <w:sz w:val="24"/>
          <w:szCs w:val="24"/>
          <w:rPrChange w:id="32765" w:author="Sopheak" w:date="2023-07-28T23:13:00Z">
            <w:rPr>
              <w:ins w:id="32766" w:author="Sopheak" w:date="2023-07-28T23:13:00Z"/>
              <w:rFonts w:ascii="Khmer MEF1" w:hAnsi="Khmer MEF1" w:cs="Khmer MEF1"/>
              <w:spacing w:val="4"/>
              <w:sz w:val="24"/>
              <w:szCs w:val="24"/>
            </w:rPr>
          </w:rPrChange>
        </w:rPr>
        <w:pPrChange w:id="32767" w:author="Sopheak Phorn" w:date="2023-08-25T15:14:00Z">
          <w:pPr>
            <w:pStyle w:val="ListParagraph"/>
            <w:spacing w:after="0" w:line="245" w:lineRule="auto"/>
            <w:jc w:val="both"/>
          </w:pPr>
        </w:pPrChange>
      </w:pPr>
      <w:ins w:id="32768" w:author="Sopheak" w:date="2023-07-28T23:12:00Z">
        <w:r w:rsidRPr="00E11453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32769" w:author="Sopheak" w:date="2023-07-28T23:13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លទ្ធផលនៃការរកឃើញទី២</w:t>
        </w:r>
        <w:r w:rsidRPr="00E11453">
          <w:rPr>
            <w:rFonts w:ascii="Khmer MEF1" w:hAnsi="Khmer MEF1" w:cs="Khmer MEF1"/>
            <w:spacing w:val="-6"/>
            <w:sz w:val="24"/>
            <w:szCs w:val="24"/>
            <w:cs/>
            <w:rPrChange w:id="32770" w:author="Sopheak" w:date="2023-07-28T23:1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៖</w:t>
        </w:r>
      </w:ins>
      <w:ins w:id="32771" w:author="Sopheak" w:date="2023-07-28T23:13:00Z">
        <w:r w:rsidRPr="00E11453">
          <w:rPr>
            <w:rFonts w:ascii="Khmer MEF1" w:hAnsi="Khmer MEF1" w:cs="Khmer MEF1"/>
            <w:spacing w:val="-6"/>
            <w:sz w:val="24"/>
            <w:szCs w:val="24"/>
            <w:cs/>
            <w:rPrChange w:id="32772" w:author="Sopheak" w:date="2023-07-28T23:13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មន្រ្តីលក្ខន្តិកៈប្រភេទក្រមការ ត្រូវបានឱ្យធ្វើកម្មសិក្សារយៈពេល</w:t>
        </w:r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 xml:space="preserve"> ៣ខែ ទៀត បន្ទាប់ពីទទួលបានប្រកាសទទួលស្គាល់</w:t>
        </w:r>
      </w:ins>
    </w:p>
    <w:p w14:paraId="0A5CD890" w14:textId="69914113" w:rsidR="00E11453" w:rsidRPr="00F55550" w:rsidRDefault="00E11453">
      <w:pPr>
        <w:pStyle w:val="ListParagraph"/>
        <w:numPr>
          <w:ilvl w:val="0"/>
          <w:numId w:val="71"/>
        </w:numPr>
        <w:spacing w:after="0" w:line="216" w:lineRule="auto"/>
        <w:ind w:hanging="153"/>
        <w:rPr>
          <w:ins w:id="32773" w:author="Sopheak" w:date="2023-07-28T23:13:00Z"/>
          <w:rFonts w:ascii="Khmer MEF1" w:hAnsi="Khmer MEF1" w:cs="Khmer MEF1"/>
          <w:b/>
          <w:bCs/>
          <w:sz w:val="24"/>
          <w:szCs w:val="24"/>
        </w:rPr>
        <w:pPrChange w:id="32774" w:author="Sopheak Phorn" w:date="2023-08-25T15:14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32775" w:author="Sopheak" w:date="2023-07-28T23:13:00Z">
        <w:r w:rsidRPr="00DD2C45">
          <w:rPr>
            <w:rFonts w:ascii="Khmer MEF1" w:hAnsi="Khmer MEF1" w:cs="Khmer MEF1"/>
            <w:b/>
            <w:bCs/>
            <w:spacing w:val="10"/>
            <w:sz w:val="24"/>
            <w:szCs w:val="24"/>
            <w:cs/>
            <w:rPrChange w:id="32776" w:author="Sopheak Phorn" w:date="2023-08-03T11:05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t xml:space="preserve">អនុសាសន៍៖ </w:t>
        </w:r>
        <w:del w:id="32777" w:author="Chamreun Poth" w:date="2024-05-30T18:32:00Z" w16du:dateUtc="2024-05-30T11:32:00Z">
          <w:r w:rsidRPr="00DD2C45" w:rsidDel="00091126">
            <w:rPr>
              <w:rFonts w:ascii="Khmer MEF1" w:hAnsi="Khmer MEF1" w:cs="Khmer MEF1"/>
              <w:b/>
              <w:bCs/>
              <w:spacing w:val="10"/>
              <w:sz w:val="24"/>
              <w:szCs w:val="24"/>
              <w:cs/>
              <w:rPrChange w:id="32778" w:author="Sopheak Phorn" w:date="2023-08-03T11:05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32779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10"/>
            <w:sz w:val="24"/>
            <w:szCs w:val="24"/>
            <w:cs/>
          </w:rPr>
          <w:t>ឈ្មោះសវនដ្ឋាន</w:t>
        </w:r>
      </w:ins>
      <w:ins w:id="32780" w:author="Sopheak" w:date="2023-07-28T23:13:00Z">
        <w:r w:rsidRPr="00DD2C45">
          <w:rPr>
            <w:rFonts w:ascii="Khmer MEF1" w:hAnsi="Khmer MEF1" w:cs="Khmer MEF1"/>
            <w:b/>
            <w:bCs/>
            <w:spacing w:val="10"/>
            <w:sz w:val="24"/>
            <w:szCs w:val="24"/>
            <w:cs/>
            <w:rPrChange w:id="32781" w:author="Sopheak Phorn" w:date="2023-08-03T11:05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 xml:space="preserve"> </w:t>
        </w:r>
        <w:r w:rsidRPr="00DD2C45">
          <w:rPr>
            <w:rFonts w:ascii="Khmer MEF1" w:hAnsi="Khmer MEF1" w:cs="Khmer MEF1"/>
            <w:spacing w:val="10"/>
            <w:sz w:val="24"/>
            <w:szCs w:val="24"/>
            <w:cs/>
            <w:rPrChange w:id="32782" w:author="Sopheak Phorn" w:date="2023-08-03T11:05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គួរអនុវត្តនីតិវិធី</w:t>
        </w:r>
        <w:r w:rsidRPr="00DD2C45">
          <w:rPr>
            <w:rFonts w:ascii="Khmer MEF1" w:hAnsi="Khmer MEF1" w:cs="Khmer MEF1"/>
            <w:spacing w:val="10"/>
            <w:sz w:val="24"/>
            <w:szCs w:val="24"/>
            <w:cs/>
            <w:rPrChange w:id="32783" w:author="Sopheak Phorn" w:date="2023-08-03T11:05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នៃការទទួលស្គាល់មន្ត្រីលក្ខន្តិកៈអនុលោមតាម</w:t>
        </w:r>
        <w:r w:rsidRPr="00DD2C45">
          <w:rPr>
            <w:rFonts w:ascii="Khmer MEF1" w:hAnsi="Khmer MEF1" w:cs="Khmer MEF1"/>
            <w:spacing w:val="8"/>
            <w:sz w:val="24"/>
            <w:szCs w:val="24"/>
            <w:cs/>
            <w:rPrChange w:id="32784" w:author="Sopheak Phorn" w:date="2023-08-03T11:05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ប្រកាស</w:t>
        </w:r>
        <w:r w:rsidRPr="00D16BA3">
          <w:rPr>
            <w:rFonts w:ascii="Khmer MEF1" w:hAnsi="Khmer MEF1" w:cs="Khmer MEF1"/>
            <w:spacing w:val="6"/>
            <w:sz w:val="24"/>
            <w:szCs w:val="24"/>
            <w:cs/>
          </w:rPr>
          <w:t>ស្ដីពីលក្ខន្តិកៈនៃមន្ត្រីលក្ខន្តិកៈរបស់</w:t>
        </w:r>
        <w:r w:rsidRPr="00D16BA3">
          <w:rPr>
            <w:rFonts w:ascii="Khmer MEF1" w:hAnsi="Khmer MEF1" w:cs="Khmer MEF1"/>
            <w:spacing w:val="6"/>
            <w:sz w:val="24"/>
            <w:szCs w:val="24"/>
          </w:rPr>
          <w:t>​​</w:t>
        </w:r>
        <w:r w:rsidRPr="00D16BA3">
          <w:rPr>
            <w:rFonts w:ascii="Khmer MEF1" w:hAnsi="Khmer MEF1" w:cs="Khmer MEF1"/>
            <w:sz w:val="24"/>
            <w:szCs w:val="24"/>
            <w:cs/>
          </w:rPr>
          <w:t>អាជ្ញាធរសេវាហិរញ្ញវត្ថុមិនមែនធនាគារ</w:t>
        </w:r>
      </w:ins>
    </w:p>
    <w:p w14:paraId="71A8ABA9" w14:textId="047A6CE4" w:rsidR="00E11453" w:rsidRPr="00E11453" w:rsidRDefault="00E11453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32785" w:author="Kem Sereyboth" w:date="2023-07-19T16:29:00Z"/>
          <w:rFonts w:ascii="Khmer MEF1" w:hAnsi="Khmer MEF1" w:cs="Khmer MEF1"/>
          <w:b/>
          <w:bCs/>
          <w:sz w:val="24"/>
          <w:szCs w:val="24"/>
          <w:rPrChange w:id="32786" w:author="Sopheak" w:date="2023-07-28T23:13:00Z">
            <w:rPr>
              <w:ins w:id="32787" w:author="Kem Sereyboth" w:date="2023-07-19T16:29:00Z"/>
            </w:rPr>
          </w:rPrChange>
        </w:rPr>
        <w:pPrChange w:id="32788" w:author="Sopheak Phorn" w:date="2023-08-25T16:21:00Z">
          <w:pPr>
            <w:pStyle w:val="ListParagraph"/>
            <w:spacing w:after="0" w:line="245" w:lineRule="auto"/>
            <w:jc w:val="both"/>
          </w:pPr>
        </w:pPrChange>
      </w:pPr>
      <w:ins w:id="32789" w:author="Sopheak" w:date="2023-07-28T23:13:00Z">
        <w:r w:rsidRPr="00B40DF6">
          <w:rPr>
            <w:rFonts w:ascii="Khmer MEF1" w:hAnsi="Khmer MEF1" w:cs="Khmer MEF1"/>
            <w:b/>
            <w:bCs/>
            <w:sz w:val="24"/>
            <w:szCs w:val="24"/>
            <w:cs/>
          </w:rPr>
          <w:t xml:space="preserve">ផលវិបាក៖ </w:t>
        </w:r>
        <w:del w:id="32790" w:author="Chamreun Poth" w:date="2024-05-30T18:32:00Z" w16du:dateUtc="2024-05-30T11:32:00Z">
          <w:r w:rsidRPr="00DD2C45" w:rsidDel="00091126">
            <w:rPr>
              <w:rFonts w:ascii="Khmer MEF1" w:hAnsi="Khmer MEF1" w:cs="Khmer MEF1"/>
              <w:b/>
              <w:bCs/>
              <w:color w:val="000000"/>
              <w:sz w:val="24"/>
              <w:szCs w:val="24"/>
              <w:cs/>
              <w:lang w:val="en-GB"/>
              <w:rPrChange w:id="32791" w:author="Sopheak Phorn" w:date="2023-08-03T11:05:00Z">
                <w:rPr>
                  <w:rFonts w:ascii="Khmer MEF1" w:hAnsi="Khmer MEF1" w:cs="Khmer MEF1"/>
                  <w:b/>
                  <w:bCs/>
                  <w:color w:val="000000"/>
                  <w:spacing w:val="-10"/>
                  <w:sz w:val="24"/>
                  <w:szCs w:val="24"/>
                  <w:cs/>
                  <w:lang w:val="en-GB"/>
                </w:rPr>
              </w:rPrChange>
            </w:rPr>
            <w:delText>ន.គ.ស.</w:delText>
          </w:r>
        </w:del>
      </w:ins>
      <w:ins w:id="32792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/>
            <w:sz w:val="24"/>
            <w:szCs w:val="24"/>
            <w:cs/>
            <w:lang w:val="en-GB"/>
          </w:rPr>
          <w:t>ឈ្មោះសវនដ្ឋាន</w:t>
        </w:r>
      </w:ins>
      <w:ins w:id="32793" w:author="Sopheak" w:date="2023-07-28T23:13:00Z">
        <w:r w:rsidRPr="00DD2C45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2794" w:author="Sopheak Phorn" w:date="2023-08-03T11:05:00Z">
              <w:rPr>
                <w:rFonts w:ascii="Khmer MEF1" w:hAnsi="Khmer MEF1" w:cs="Khmer MEF1"/>
                <w:color w:val="000000"/>
                <w:spacing w:val="-10"/>
                <w:sz w:val="24"/>
                <w:szCs w:val="24"/>
                <w:cs/>
                <w:lang w:val="en-GB"/>
              </w:rPr>
            </w:rPrChange>
          </w:rPr>
          <w:t xml:space="preserve"> </w:t>
        </w:r>
        <w:r w:rsidRPr="00DD2C45">
          <w:rPr>
            <w:rFonts w:ascii="Khmer MEF1" w:hAnsi="Khmer MEF1" w:cs="Khmer MEF1"/>
            <w:sz w:val="24"/>
            <w:szCs w:val="24"/>
            <w:cs/>
            <w:rPrChange w:id="32795" w:author="Sopheak Phorn" w:date="2023-08-03T11:05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ប្រឈមនឹងការអនុវត្តមិនអនុលោម</w:t>
        </w:r>
        <w:r w:rsidRPr="00DD2C45">
          <w:rPr>
            <w:rFonts w:ascii="Khmer MEF1" w:hAnsi="Khmer MEF1" w:cs="Khmer MEF1"/>
            <w:sz w:val="24"/>
            <w:szCs w:val="24"/>
            <w:cs/>
            <w:rPrChange w:id="32796" w:author="Sopheak Phorn" w:date="2023-08-03T11:05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តាមប្រកាសស្ដីពីលក្ខន្តិកៈនៃមន្ត្រី</w:t>
        </w:r>
        <w:r w:rsidRPr="009B750F">
          <w:rPr>
            <w:rFonts w:ascii="Khmer MEF1" w:hAnsi="Khmer MEF1" w:cs="Khmer MEF1" w:hint="cs"/>
            <w:spacing w:val="-2"/>
            <w:sz w:val="24"/>
            <w:szCs w:val="24"/>
            <w:cs/>
          </w:rPr>
          <w:t>លក្ខន្តិកៈរបស់</w:t>
        </w:r>
        <w:r w:rsidRPr="00483885">
          <w:rPr>
            <w:rFonts w:ascii="Khmer MEF1" w:hAnsi="Khmer MEF1" w:cs="Khmer MEF1" w:hint="cs"/>
            <w:sz w:val="24"/>
            <w:szCs w:val="24"/>
            <w:cs/>
          </w:rPr>
          <w:t>អាជ្ញាធរសេវាហិរញ្ញវត្ថុមិនមែនធនាគារ</w:t>
        </w:r>
        <w:r w:rsidRPr="00D16BA3">
          <w:rPr>
            <w:rFonts w:ascii="Khmer MEF1" w:hAnsi="Khmer MEF1" w:cs="Khmer MEF1"/>
            <w:sz w:val="24"/>
            <w:szCs w:val="24"/>
            <w:cs/>
          </w:rPr>
          <w:t>។</w:t>
        </w:r>
      </w:ins>
    </w:p>
    <w:p w14:paraId="065E5E10" w14:textId="78311813" w:rsidR="00DA268B" w:rsidRPr="00C532AE" w:rsidRDefault="00DA268B">
      <w:pPr>
        <w:pStyle w:val="ListParagraph"/>
        <w:spacing w:after="0" w:line="226" w:lineRule="auto"/>
        <w:jc w:val="both"/>
        <w:rPr>
          <w:ins w:id="32797" w:author="Kem Sereyboth" w:date="2023-07-19T16:10:00Z"/>
          <w:rFonts w:ascii="Khmer MEF1" w:hAnsi="Khmer MEF1" w:cs="Khmer MEF1"/>
          <w:b/>
          <w:bCs/>
          <w:spacing w:val="6"/>
          <w:sz w:val="24"/>
          <w:szCs w:val="24"/>
          <w:rPrChange w:id="32798" w:author="Kem Sereyboth" w:date="2023-07-26T16:28:00Z">
            <w:rPr>
              <w:ins w:id="32799" w:author="Kem Sereyboth" w:date="2023-07-19T16:10:00Z"/>
              <w:rFonts w:ascii="Khmer MEF1" w:eastAsia="Times New Roman" w:hAnsi="Khmer MEF1" w:cs="Khmer MEF1"/>
              <w:color w:val="FF0000"/>
              <w:sz w:val="24"/>
              <w:szCs w:val="24"/>
              <w:lang w:val="ca-ES"/>
            </w:rPr>
          </w:rPrChange>
        </w:rPr>
        <w:pPrChange w:id="32800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2801" w:author="Kem Sereyboth" w:date="2023-07-19T16:10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32802" w:author="Kem Sereyboth" w:date="2023-07-26T16:28:00Z">
              <w:rPr>
                <w:rFonts w:ascii="Khmer MEF2" w:hAnsi="Khmer MEF2" w:cs="Khmer MEF2"/>
                <w:sz w:val="24"/>
                <w:szCs w:val="24"/>
                <w:cs/>
              </w:rPr>
            </w:rPrChange>
          </w:rPr>
          <w:t>ខ.សវនកម្មសមិទ្ធ</w:t>
        </w:r>
      </w:ins>
      <w:ins w:id="32803" w:author="Kem Sereyboth" w:date="2023-07-19T16:58:00Z">
        <w:r w:rsidR="00D337E7"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32804" w:author="Kem Sereyboth" w:date="2023-07-26T16:28:00Z">
              <w:rPr>
                <w:rFonts w:ascii="Khmer MEF2" w:hAnsi="Khmer MEF2" w:cs="Khmer MEF2"/>
                <w:sz w:val="24"/>
                <w:szCs w:val="24"/>
                <w:cs/>
              </w:rPr>
            </w:rPrChange>
          </w:rPr>
          <w:t>កម្ម</w:t>
        </w:r>
      </w:ins>
    </w:p>
    <w:p w14:paraId="63CB8E0F" w14:textId="01A9AF55" w:rsidR="005C3437" w:rsidRPr="00F55550" w:rsidDel="007E231E" w:rsidRDefault="005C3437">
      <w:pPr>
        <w:spacing w:after="0" w:line="226" w:lineRule="auto"/>
        <w:ind w:firstLine="720"/>
        <w:jc w:val="both"/>
        <w:rPr>
          <w:ins w:id="32805" w:author="Kem Sereyboth" w:date="2023-06-20T14:52:00Z"/>
          <w:del w:id="32806" w:author="Sopheak Phorn" w:date="2023-08-03T14:32:00Z"/>
          <w:rFonts w:ascii="Khmer MEF1" w:hAnsi="Khmer MEF1" w:cs="Khmer MEF1"/>
          <w:sz w:val="24"/>
          <w:szCs w:val="24"/>
          <w:lang w:val="ca-ES"/>
        </w:rPr>
        <w:pPrChange w:id="32807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2808" w:author="Kem Sereyboth" w:date="2023-06-20T14:52:00Z">
        <w:r w:rsidRPr="00F55550">
          <w:rPr>
            <w:rFonts w:ascii="Khmer MEF1" w:eastAsia="Times New Roman" w:hAnsi="Khmer MEF1" w:cs="Khmer MEF1"/>
            <w:sz w:val="24"/>
            <w:szCs w:val="24"/>
            <w:cs/>
            <w:lang w:val="ca-ES"/>
          </w:rPr>
          <w:t>យោងតាម</w:t>
        </w:r>
        <w:r w:rsidRPr="00F55550">
          <w:rPr>
            <w:rFonts w:ascii="Khmer MEF1" w:eastAsia="Times New Roman" w:hAnsi="Khmer MEF1" w:cs="Khmer MEF1"/>
            <w:sz w:val="24"/>
            <w:szCs w:val="24"/>
            <w:cs/>
          </w:rPr>
          <w:t>គោលការណ៍ណែនាំស្តីពីសវនកម្មសមិទ្ធកម្ម ដែលបានដាក់ឱ្យអនុវត្តដោយ</w:t>
        </w:r>
      </w:ins>
      <w:ins w:id="32809" w:author="Kem Sereyboth" w:date="2023-07-19T16:13:00Z">
        <w:r w:rsidR="00C85098" w:rsidRPr="00E33574">
          <w:rPr>
            <w:rFonts w:ascii="Khmer MEF1" w:hAnsi="Khmer MEF1" w:cs="Khmer MEF1"/>
            <w:spacing w:val="-16"/>
            <w:sz w:val="24"/>
            <w:szCs w:val="24"/>
            <w:cs/>
            <w:lang w:val="ca-ES"/>
            <w:rPrChange w:id="32810" w:author="Kem Sereyboth" w:date="2023-07-19T16:59:00Z">
              <w:rPr>
                <w:rFonts w:ascii="Khmer MEF1" w:hAnsi="Khmer MEF1" w:cs="Khmer MEF1"/>
                <w:color w:val="FF0000"/>
                <w:spacing w:val="-16"/>
                <w:sz w:val="24"/>
                <w:szCs w:val="24"/>
                <w:cs/>
                <w:lang w:val="ca-ES"/>
              </w:rPr>
            </w:rPrChange>
          </w:rPr>
          <w:t>ប្រកាសលេខ ០១៥ អ.ស.ហ. ប្រក ចុះថ្ងៃទី២៨ ខែមីនា ឆ្នាំ២០២៣ ស្តីពីការ​ដាក់​ឱ្យ​អនុវត្ត​</w:t>
        </w:r>
        <w:r w:rsidR="00C85098"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2811" w:author="Kem Sereyboth" w:date="2023-07-19T16:59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  <w:lang w:val="ca-ES"/>
              </w:rPr>
            </w:rPrChange>
          </w:rPr>
          <w:t>នូវ</w:t>
        </w:r>
        <w:r w:rsidR="00C85098" w:rsidRPr="00E33574">
          <w:rPr>
            <w:rFonts w:ascii="Khmer MEF1" w:hAnsi="Khmer MEF1" w:cs="Khmer MEF1"/>
            <w:spacing w:val="-8"/>
            <w:sz w:val="24"/>
            <w:szCs w:val="24"/>
            <w:cs/>
            <w:rPrChange w:id="32812" w:author="Kem Sereyboth" w:date="2023-07-19T16:59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>គោលការណ៍ណែនាំស្ដីពី​សវនកម្ម</w:t>
        </w:r>
        <w:r w:rsidR="00C85098" w:rsidRPr="00D04CE1">
          <w:rPr>
            <w:rFonts w:ascii="Khmer MEF1" w:hAnsi="Khmer MEF1" w:cs="Khmer MEF1"/>
            <w:spacing w:val="-2"/>
            <w:sz w:val="24"/>
            <w:szCs w:val="24"/>
            <w:cs/>
            <w:rPrChange w:id="32813" w:author="Kem Sereyboth" w:date="2023-07-26T13:29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>សមិទ្ធកម្មរបស់អង្គភាពសវនកម្មផ្ទៃក្នុងនៃអាជ្ញាធរសេវាហិរញ្ញវត្ថុមិនមែ​ន</w:t>
        </w:r>
        <w:r w:rsidR="00C85098" w:rsidRPr="00D04CE1">
          <w:rPr>
            <w:rFonts w:ascii="Khmer MEF1" w:hAnsi="Khmer MEF1" w:cs="Khmer MEF1"/>
            <w:spacing w:val="-2"/>
            <w:sz w:val="24"/>
            <w:szCs w:val="24"/>
            <w:cs/>
            <w:rPrChange w:id="32814" w:author="Kem Sereyboth" w:date="2023-07-26T13:29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</w:rPr>
            </w:rPrChange>
          </w:rPr>
          <w:t>​ធនាគារ</w:t>
        </w:r>
      </w:ins>
      <w:ins w:id="32815" w:author="Kem Sereyboth" w:date="2023-06-20T14:52:00Z">
        <w:r w:rsidRPr="00D04CE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2816" w:author="Kem Sereyboth" w:date="2023-07-26T13:2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D04CE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2817" w:author="Kem Sereyboth" w:date="2023-07-26T13:2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បានកំណត់យ៉ាងច្បាស់ថា</w:t>
        </w:r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សវនករទទួលបន្ទុកត្រូវប្រើប្រាស់មូលដ្ឋាននៃការសន្និដ្ឋាន ចំនួន ៤ (បួន) ដូចមានបង្ហាញខាងក្រោម៖</w:t>
        </w:r>
      </w:ins>
    </w:p>
    <w:p w14:paraId="341CF8C8" w14:textId="77777777" w:rsidR="00B40DF6" w:rsidRDefault="00B40DF6">
      <w:pPr>
        <w:spacing w:after="0" w:line="226" w:lineRule="auto"/>
        <w:ind w:firstLine="720"/>
        <w:jc w:val="both"/>
        <w:rPr>
          <w:ins w:id="32818" w:author="Sopheak Phorn" w:date="2023-08-03T11:08:00Z"/>
          <w:rFonts w:ascii="Khmer MEF1" w:hAnsi="Khmer MEF1" w:cs="Khmer MEF1"/>
          <w:b/>
          <w:bCs/>
          <w:sz w:val="24"/>
          <w:szCs w:val="24"/>
        </w:rPr>
        <w:pPrChange w:id="32819" w:author="Sopheak Phorn" w:date="2023-08-25T16:21:00Z">
          <w:pPr>
            <w:spacing w:after="0" w:line="240" w:lineRule="auto"/>
            <w:ind w:left="634" w:firstLine="86"/>
            <w:jc w:val="both"/>
          </w:pPr>
        </w:pPrChange>
      </w:pPr>
    </w:p>
    <w:p w14:paraId="7552FE62" w14:textId="77777777" w:rsidR="00B40DF6" w:rsidRDefault="00B40DF6">
      <w:pPr>
        <w:spacing w:after="0" w:line="226" w:lineRule="auto"/>
        <w:ind w:firstLine="720"/>
        <w:jc w:val="both"/>
        <w:rPr>
          <w:ins w:id="32820" w:author="Sopheak Phorn" w:date="2023-08-03T11:08:00Z"/>
          <w:rFonts w:ascii="Khmer MEF1" w:hAnsi="Khmer MEF1" w:cs="Khmer MEF1"/>
          <w:spacing w:val="-6"/>
          <w:sz w:val="24"/>
          <w:szCs w:val="24"/>
          <w:lang w:val="ca-ES"/>
        </w:rPr>
        <w:pPrChange w:id="32821" w:author="Sopheak Phorn" w:date="2023-08-25T16:21:00Z">
          <w:pPr>
            <w:spacing w:after="0" w:line="216" w:lineRule="auto"/>
            <w:ind w:firstLine="720"/>
            <w:jc w:val="both"/>
          </w:pPr>
        </w:pPrChange>
      </w:pPr>
      <w:ins w:id="32822" w:author="Sopheak Phorn" w:date="2023-08-03T11:08:00Z">
        <w:r>
          <w:rPr>
            <w:rFonts w:ascii="Khmer MEF1" w:eastAsia="Times New Roman" w:hAnsi="Khmer MEF1" w:cs="Khmer MEF1"/>
            <w:b/>
            <w:bCs/>
            <w:spacing w:val="-4"/>
            <w:sz w:val="24"/>
            <w:szCs w:val="24"/>
            <w:cs/>
            <w:lang w:val="ca-ES"/>
          </w:rPr>
          <w:t>១.</w:t>
        </w:r>
        <w:r>
          <w:rPr>
            <w:rFonts w:ascii="Khmer MEF1" w:hAnsi="Khmer MEF1" w:cs="Khmer MEF1"/>
            <w:b/>
            <w:bCs/>
            <w:i/>
            <w:iCs/>
            <w:spacing w:val="-4"/>
            <w:sz w:val="24"/>
            <w:szCs w:val="24"/>
            <w:cs/>
          </w:rPr>
          <w:t>សេចក្ដីសន្និដ្ឋាន៖ សមិទ្ធកម្មមានភាពសន្សំសំចៃ ឬប្រសិទ្ធភាព ឬប្រសិទ្ធផលទាំងស្រុង</w:t>
        </w:r>
        <w:r>
          <w:rPr>
            <w:rFonts w:ascii="Khmer MEF1" w:eastAsia="Times New Roman" w:hAnsi="Khmer MEF1" w:cs="Khmer MEF1"/>
            <w:spacing w:val="-4"/>
            <w:sz w:val="24"/>
            <w:szCs w:val="24"/>
            <w:cs/>
            <w:lang w:val="ca-ES"/>
          </w:rPr>
          <w:t xml:space="preserve">៖ </w:t>
        </w:r>
        <w:r>
          <w:rPr>
            <w:rFonts w:ascii="Khmer MEF1" w:hAnsi="Khmer MEF1" w:cs="Khmer MEF1"/>
            <w:spacing w:val="-4"/>
            <w:sz w:val="24"/>
            <w:szCs w:val="24"/>
            <w:cs/>
          </w:rPr>
          <w:t>អាចត្រូវ</w:t>
        </w:r>
        <w:r>
          <w:rPr>
            <w:rFonts w:ascii="Khmer MEF1" w:hAnsi="Khmer MEF1" w:cs="Khmer MEF1"/>
            <w:sz w:val="24"/>
            <w:szCs w:val="24"/>
            <w:cs/>
          </w:rPr>
          <w:t>បានផ្តល់បន្ទាប់ពីការធ្វើសវនកម្មមិនមានរកឃើញបណ្ដាបញ្ហាដែលមិនមានភាពសន្សំសំចៃ ឬប្រសិទ្ធភាព ឬ</w:t>
        </w:r>
        <w:r>
          <w:rPr>
            <w:rFonts w:ascii="Khmer MEF1" w:hAnsi="Khmer MEF1" w:cs="Khmer MEF1"/>
            <w:spacing w:val="-6"/>
            <w:sz w:val="24"/>
            <w:szCs w:val="24"/>
            <w:cs/>
          </w:rPr>
          <w:t>ប្រសិទ្ធផល ជាសារវ័ន្ត។</w:t>
        </w:r>
      </w:ins>
    </w:p>
    <w:p w14:paraId="0BF5E2C7" w14:textId="77777777" w:rsidR="00B40DF6" w:rsidRDefault="00B40DF6">
      <w:pPr>
        <w:spacing w:after="0" w:line="226" w:lineRule="auto"/>
        <w:ind w:firstLine="720"/>
        <w:jc w:val="both"/>
        <w:rPr>
          <w:ins w:id="32823" w:author="Sopheak Phorn" w:date="2023-08-03T11:08:00Z"/>
          <w:rFonts w:ascii="Khmer MEF1" w:hAnsi="Khmer MEF1" w:cs="Khmer MEF1"/>
          <w:sz w:val="24"/>
          <w:szCs w:val="24"/>
          <w:lang w:val="ca-ES"/>
        </w:rPr>
        <w:pPrChange w:id="32824" w:author="Sopheak Phorn" w:date="2023-08-25T16:21:00Z">
          <w:pPr>
            <w:spacing w:after="0" w:line="225" w:lineRule="auto"/>
            <w:ind w:firstLine="720"/>
            <w:jc w:val="both"/>
          </w:pPr>
        </w:pPrChange>
      </w:pPr>
      <w:ins w:id="32825" w:author="Sopheak Phorn" w:date="2023-08-03T11:08:00Z">
        <w:r>
          <w:rPr>
            <w:rFonts w:ascii="Khmer MEF1" w:eastAsia="Times New Roman" w:hAnsi="Khmer MEF1" w:cs="Khmer MEF1"/>
            <w:b/>
            <w:bCs/>
            <w:spacing w:val="6"/>
            <w:sz w:val="24"/>
            <w:szCs w:val="24"/>
            <w:cs/>
            <w:lang w:val="ca-ES"/>
          </w:rPr>
          <w:lastRenderedPageBreak/>
          <w:t>២.</w:t>
        </w:r>
        <w:r>
          <w:rPr>
            <w:rFonts w:ascii="Khmer MEF1" w:hAnsi="Khmer MEF1" w:cs="Khmer MEF1"/>
            <w:b/>
            <w:bCs/>
            <w:i/>
            <w:iCs/>
            <w:spacing w:val="6"/>
            <w:sz w:val="24"/>
            <w:szCs w:val="24"/>
            <w:cs/>
          </w:rPr>
          <w:t>សេចក្ដីសន្និដ្ឋាន៖ សមិទ្ធកម្មមានភាពសន្សំសំចៃ ឬប្រសិទ្ធភាព ឬប្រសិទ្ធផលលើកលែងតែ</w:t>
        </w:r>
        <w:r>
          <w:rPr>
            <w:rFonts w:ascii="Khmer MEF1" w:eastAsia="Times New Roman" w:hAnsi="Khmer MEF1" w:cs="Khmer MEF1"/>
            <w:spacing w:val="6"/>
            <w:sz w:val="24"/>
            <w:szCs w:val="24"/>
            <w:cs/>
            <w:lang w:val="ca-ES"/>
          </w:rPr>
          <w:t xml:space="preserve">៖​ </w:t>
        </w:r>
        <w:r>
          <w:rPr>
            <w:rFonts w:ascii="Khmer MEF1" w:hAnsi="Khmer MEF1" w:cs="Khmer MEF1"/>
            <w:spacing w:val="10"/>
            <w:sz w:val="24"/>
            <w:szCs w:val="24"/>
            <w:cs/>
          </w:rPr>
          <w:t>អាចត្រូវបានផ្តល់បន្ទាប់ពីការធ្វើសវនកម្មមិនមានរកឃើញបណ្ដាបញ្ហា ដែលមិនមានភាពសន្សំសំចៃ ឬ</w:t>
        </w:r>
        <w:r>
          <w:rPr>
            <w:rFonts w:ascii="Khmer MEF1" w:hAnsi="Khmer MEF1" w:cs="Khmer MEF1"/>
            <w:spacing w:val="6"/>
            <w:sz w:val="24"/>
            <w:szCs w:val="24"/>
            <w:cs/>
          </w:rPr>
          <w:t>ប្រ​</w:t>
        </w:r>
        <w:r>
          <w:rPr>
            <w:rFonts w:ascii="Khmer MEF1" w:hAnsi="Khmer MEF1" w:cs="Khmer MEF1"/>
            <w:sz w:val="24"/>
            <w:szCs w:val="24"/>
            <w:cs/>
          </w:rPr>
          <w:t>សិ​</w:t>
        </w:r>
        <w:r>
          <w:rPr>
            <w:rFonts w:ascii="Khmer MEF1" w:hAnsi="Khmer MEF1" w:cs="Khmer MEF1"/>
            <w:spacing w:val="-8"/>
            <w:sz w:val="24"/>
            <w:szCs w:val="24"/>
            <w:cs/>
          </w:rPr>
          <w:t>ទ្ធភា​ព ឬប្រសិទ្ធផលជាសារវ័ន្ត លើកលែងតែ​ចំណុចខ្វះខាតមិន</w:t>
        </w:r>
        <w:r>
          <w:rPr>
            <w:rFonts w:ascii="Khmer MEF1" w:hAnsi="Khmer MEF1" w:cs="Khmer MEF1"/>
            <w:spacing w:val="4"/>
            <w:sz w:val="24"/>
            <w:szCs w:val="24"/>
            <w:cs/>
          </w:rPr>
          <w:t>សូវមានសារៈសំខាន់។</w:t>
        </w:r>
        <w:r>
          <w:rPr>
            <w:rFonts w:ascii="Khmer MEF1" w:hAnsi="Khmer MEF1" w:cs="Khmer MEF1"/>
            <w:sz w:val="24"/>
            <w:szCs w:val="24"/>
            <w:cs/>
          </w:rPr>
          <w:t xml:space="preserve"> </w:t>
        </w:r>
      </w:ins>
    </w:p>
    <w:p w14:paraId="7309926E" w14:textId="77777777" w:rsidR="00B40DF6" w:rsidRDefault="00B40DF6">
      <w:pPr>
        <w:spacing w:after="0" w:line="226" w:lineRule="auto"/>
        <w:ind w:firstLine="720"/>
        <w:jc w:val="both"/>
        <w:rPr>
          <w:ins w:id="32826" w:author="Sopheak Phorn" w:date="2023-08-03T11:08:00Z"/>
          <w:rFonts w:ascii="Khmer MEF1" w:eastAsia="Times New Roman" w:hAnsi="Khmer MEF1" w:cs="Khmer MEF1"/>
          <w:sz w:val="24"/>
          <w:szCs w:val="24"/>
          <w:lang w:val="ca-ES"/>
        </w:rPr>
        <w:pPrChange w:id="32827" w:author="Sopheak Phorn" w:date="2023-08-25T16:21:00Z">
          <w:pPr>
            <w:spacing w:after="0" w:line="225" w:lineRule="auto"/>
            <w:ind w:firstLine="720"/>
            <w:jc w:val="both"/>
          </w:pPr>
        </w:pPrChange>
      </w:pPr>
      <w:ins w:id="32828" w:author="Sopheak Phorn" w:date="2023-08-03T11:08:00Z">
        <w:r>
          <w:rPr>
            <w:rFonts w:ascii="Khmer MEF1" w:eastAsia="Times New Roman" w:hAnsi="Khmer MEF1" w:cs="Khmer MEF1"/>
            <w:b/>
            <w:bCs/>
            <w:spacing w:val="-10"/>
            <w:sz w:val="24"/>
            <w:szCs w:val="24"/>
            <w:cs/>
            <w:lang w:val="ca-ES"/>
          </w:rPr>
          <w:t>៣</w:t>
        </w:r>
        <w:r>
          <w:rPr>
            <w:rFonts w:ascii="Khmer MEF1" w:eastAsia="Times New Roman" w:hAnsi="Khmer MEF1" w:cs="Khmer MEF1"/>
            <w:spacing w:val="-10"/>
            <w:sz w:val="24"/>
            <w:szCs w:val="24"/>
            <w:cs/>
            <w:lang w:val="ca-ES"/>
          </w:rPr>
          <w:t>.</w:t>
        </w:r>
        <w:r>
          <w:rPr>
            <w:rFonts w:ascii="Khmer MEF1" w:hAnsi="Khmer MEF1" w:cs="Khmer MEF1"/>
            <w:b/>
            <w:bCs/>
            <w:i/>
            <w:iCs/>
            <w:spacing w:val="-10"/>
            <w:sz w:val="24"/>
            <w:szCs w:val="24"/>
            <w:cs/>
          </w:rPr>
          <w:t>សេចក្ដីសន្និដ្ឋាន៖ សមិទ្ធកម្មពុំមានភាពសន្សំសំចៃ ឬប្រសិទ្ធភាព ឬប្រសិទ្ធផល</w:t>
        </w:r>
        <w:r>
          <w:rPr>
            <w:rFonts w:ascii="Khmer MEF1" w:eastAsia="Times New Roman" w:hAnsi="Khmer MEF1" w:cs="Khmer MEF1"/>
            <w:spacing w:val="-10"/>
            <w:sz w:val="24"/>
            <w:szCs w:val="24"/>
            <w:cs/>
            <w:lang w:val="ca-ES"/>
          </w:rPr>
          <w:t xml:space="preserve">៖ </w:t>
        </w:r>
        <w:r>
          <w:rPr>
            <w:rFonts w:ascii="Khmer MEF1" w:hAnsi="Khmer MEF1" w:cs="Khmer MEF1"/>
            <w:spacing w:val="-10"/>
            <w:sz w:val="24"/>
            <w:szCs w:val="24"/>
            <w:cs/>
          </w:rPr>
          <w:t>អាចត្រូវបានផ្ត​ល់</w:t>
        </w:r>
        <w:r>
          <w:rPr>
            <w:rFonts w:ascii="Khmer MEF1" w:hAnsi="Khmer MEF1" w:cs="Khmer MEF1"/>
            <w:spacing w:val="-4"/>
            <w:sz w:val="24"/>
            <w:szCs w:val="24"/>
            <w:cs/>
          </w:rPr>
          <w:t>បន្ទាប់ពីការធ្វើសវនកម្មបានរកឃើញបណ្តាបញ្ហាដែលមិនមានភាពសន្សំសំចៃ ឬប្រសិទ្ធភាព ឬប្រសិទ្ធផលជា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>​​​</w:t>
        </w:r>
        <w:r>
          <w:rPr>
            <w:rFonts w:ascii="Khmer MEF1" w:hAnsi="Khmer MEF1" w:cs="Khmer MEF1"/>
            <w:spacing w:val="2"/>
            <w:sz w:val="24"/>
            <w:szCs w:val="24"/>
            <w:cs/>
          </w:rPr>
          <w:t>សារវ័ន្ត។</w:t>
        </w:r>
        <w:r>
          <w:rPr>
            <w:rFonts w:ascii="Khmer MEF1" w:eastAsia="Times New Roman" w:hAnsi="Khmer MEF1" w:cs="Khmer MEF1"/>
            <w:sz w:val="24"/>
            <w:szCs w:val="24"/>
            <w:cs/>
            <w:lang w:val="ca-ES"/>
          </w:rPr>
          <w:t xml:space="preserve"> </w:t>
        </w:r>
      </w:ins>
    </w:p>
    <w:p w14:paraId="6A1A1981" w14:textId="2D458A2A" w:rsidR="00B40DF6" w:rsidRPr="00B40DF6" w:rsidRDefault="00B40DF6">
      <w:pPr>
        <w:spacing w:after="0" w:line="226" w:lineRule="auto"/>
        <w:ind w:firstLine="720"/>
        <w:jc w:val="both"/>
        <w:rPr>
          <w:ins w:id="32829" w:author="Sopheak Phorn" w:date="2023-08-03T11:08:00Z"/>
          <w:rFonts w:ascii="Khmer MEF1" w:eastAsia="Times New Roman" w:hAnsi="Khmer MEF1" w:cs="Khmer MEF1"/>
          <w:sz w:val="24"/>
          <w:szCs w:val="24"/>
          <w:lang w:val="ca-ES"/>
          <w:rPrChange w:id="32830" w:author="Sopheak Phorn" w:date="2023-08-03T11:08:00Z">
            <w:rPr>
              <w:ins w:id="32831" w:author="Sopheak Phorn" w:date="2023-08-03T11:08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32832" w:author="Sopheak Phorn" w:date="2023-08-25T16:21:00Z">
          <w:pPr>
            <w:spacing w:after="0" w:line="240" w:lineRule="auto"/>
            <w:ind w:left="634" w:firstLine="86"/>
            <w:jc w:val="both"/>
          </w:pPr>
        </w:pPrChange>
      </w:pPr>
      <w:ins w:id="32833" w:author="Sopheak Phorn" w:date="2023-08-03T11:08:00Z">
        <w:r>
          <w:rPr>
            <w:rFonts w:ascii="Khmer MEF1" w:eastAsia="Times New Roman" w:hAnsi="Khmer MEF1" w:cs="Khmer MEF1"/>
            <w:b/>
            <w:bCs/>
            <w:sz w:val="24"/>
            <w:szCs w:val="24"/>
            <w:cs/>
            <w:lang w:val="ca-ES"/>
          </w:rPr>
          <w:t>៤.</w:t>
        </w:r>
        <w:r>
          <w:rPr>
            <w:rFonts w:ascii="Khmer MEF1" w:hAnsi="Khmer MEF1" w:cs="Khmer MEF1"/>
            <w:b/>
            <w:bCs/>
            <w:i/>
            <w:iCs/>
            <w:sz w:val="24"/>
            <w:szCs w:val="24"/>
            <w:cs/>
          </w:rPr>
          <w:t>សេចក្ដីសន្និដ្ឋាន៖ បដិសេធ</w:t>
        </w:r>
        <w:r>
          <w:rPr>
            <w:rFonts w:ascii="Khmer MEF1" w:eastAsia="Times New Roman" w:hAnsi="Khmer MEF1" w:cs="Khmer MEF1"/>
            <w:sz w:val="24"/>
            <w:szCs w:val="24"/>
            <w:cs/>
            <w:lang w:val="ca-ES"/>
          </w:rPr>
          <w:t xml:space="preserve">៖ </w:t>
        </w:r>
        <w:r>
          <w:rPr>
            <w:rFonts w:ascii="Khmer MEF1" w:hAnsi="Khmer MEF1" w:cs="Khmer MEF1"/>
            <w:spacing w:val="2"/>
            <w:sz w:val="24"/>
            <w:szCs w:val="24"/>
            <w:cs/>
          </w:rPr>
          <w:t>អាចត្រូវបានផ្តល់បន្ទាប់ពីការធ្វើសវនកម្មមិនអាចធ្វើបាន។</w:t>
        </w:r>
      </w:ins>
    </w:p>
    <w:p w14:paraId="1315B416" w14:textId="3254C4D1" w:rsidR="005C3437" w:rsidDel="00B40DF6" w:rsidRDefault="005C3437" w:rsidP="00627928">
      <w:pPr>
        <w:spacing w:after="0" w:line="226" w:lineRule="auto"/>
        <w:ind w:firstLine="720"/>
        <w:jc w:val="both"/>
        <w:rPr>
          <w:del w:id="32834" w:author="Sopheak Phorn" w:date="2023-08-03T11:07:00Z"/>
          <w:rFonts w:ascii="Khmer MEF1" w:eastAsia="Times New Roman" w:hAnsi="Khmer MEF1" w:cs="Khmer MEF1"/>
          <w:spacing w:val="-4"/>
          <w:sz w:val="24"/>
          <w:szCs w:val="24"/>
          <w:lang w:val="ca-ES"/>
        </w:rPr>
      </w:pPr>
      <w:ins w:id="32835" w:author="Kem Sereyboth" w:date="2023-06-20T14:52:00Z">
        <w:del w:id="32836" w:author="Sopheak Phorn" w:date="2023-08-03T11:07:00Z">
          <w:r w:rsidRPr="00D04CE1" w:rsidDel="00B40DF6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32837" w:author="Kem Sereyboth" w:date="2023-07-26T13:30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  <w:r w:rsidRPr="00D04CE1" w:rsidDel="00B40DF6">
            <w:rPr>
              <w:rFonts w:ascii="Khmer MEF1" w:hAnsi="Khmer MEF1" w:cs="Khmer MEF1"/>
              <w:b/>
              <w:bCs/>
              <w:i/>
              <w:iCs/>
              <w:spacing w:val="-4"/>
              <w:sz w:val="24"/>
              <w:szCs w:val="24"/>
              <w:cs/>
              <w:rPrChange w:id="32838" w:author="Kem Sereyboth" w:date="2023-07-26T13:30:00Z">
                <w:rPr>
                  <w:rFonts w:ascii="Khmer MEF1" w:hAnsi="Khmer MEF1" w:cs="Khmer MEF1"/>
                  <w:b/>
                  <w:bCs/>
                  <w:i/>
                  <w:iCs/>
                  <w:sz w:val="24"/>
                  <w:szCs w:val="24"/>
                  <w:cs/>
                </w:rPr>
              </w:rPrChange>
            </w:rPr>
            <w:delText>សេចក្ដីសន្និដ្ឋាន៖ សមិទ្ធកម្មមានភាពសន្សំសំចៃ ឬប្រសិទ្ធភាព ឬប្រសិទ្ធផលទាំងស្រុង</w:delText>
          </w:r>
          <w:r w:rsidRPr="00D04CE1" w:rsidDel="00B40DF6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32839" w:author="Kem Sereyboth" w:date="2023-07-26T13:30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៖ </w:delText>
          </w:r>
          <w:r w:rsidRPr="00D04CE1" w:rsidDel="00B40DF6">
            <w:rPr>
              <w:rFonts w:ascii="Khmer MEF1" w:hAnsi="Khmer MEF1" w:cs="Khmer MEF1"/>
              <w:spacing w:val="-4"/>
              <w:sz w:val="24"/>
              <w:szCs w:val="24"/>
              <w:cs/>
              <w:rPrChange w:id="32840" w:author="Kem Sereyboth" w:date="2023-07-26T13:3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អាចត្រូវ</w:delText>
          </w:r>
          <w:r w:rsidRPr="00D04CE1" w:rsidDel="00B40DF6">
            <w:rPr>
              <w:rFonts w:ascii="Khmer MEF1" w:hAnsi="Khmer MEF1" w:cs="Khmer MEF1"/>
              <w:sz w:val="24"/>
              <w:szCs w:val="24"/>
              <w:cs/>
              <w:rPrChange w:id="32841" w:author="Kem Sereyboth" w:date="2023-07-26T13:3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បានផ្តល់បន្ទាប់ពីការធ្វើសវនកម្មមិនមានរកឃើញបណ្ដាបញ្ហាដែលមិនមានភាពសន្សំសំចៃ</w:delText>
          </w:r>
          <w:r w:rsidRPr="00D04CE1" w:rsidDel="00B40DF6">
            <w:rPr>
              <w:rFonts w:ascii="Khmer MEF1" w:hAnsi="Khmer MEF1" w:cs="Khmer MEF1" w:hint="cs"/>
              <w:sz w:val="24"/>
              <w:szCs w:val="24"/>
              <w:cs/>
            </w:rPr>
            <w:delText xml:space="preserve"> </w:delText>
          </w:r>
          <w:r w:rsidRPr="00D04CE1" w:rsidDel="00B40DF6">
            <w:rPr>
              <w:rFonts w:ascii="Khmer MEF1" w:hAnsi="Khmer MEF1" w:cs="Khmer MEF1"/>
              <w:sz w:val="24"/>
              <w:szCs w:val="24"/>
              <w:cs/>
              <w:rPrChange w:id="32842" w:author="Kem Sereyboth" w:date="2023-07-26T13:3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ឬប្រសិទ្ធភាព ឬ</w:delText>
          </w:r>
          <w:r w:rsidRPr="00F55550" w:rsidDel="00B40DF6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 xml:space="preserve">ប្រសិទ្ធផល </w:delText>
          </w:r>
          <w:r w:rsidRPr="00F55550" w:rsidDel="00B40DF6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ជាសារវ័ន្ត។</w:delText>
          </w:r>
        </w:del>
      </w:ins>
    </w:p>
    <w:p w14:paraId="442DBCFB" w14:textId="5B98936C" w:rsidR="00FF3DA9" w:rsidRPr="00F55550" w:rsidDel="00B40DF6" w:rsidRDefault="00FF3DA9" w:rsidP="00627928">
      <w:pPr>
        <w:spacing w:after="0" w:line="226" w:lineRule="auto"/>
        <w:ind w:firstLine="720"/>
        <w:jc w:val="both"/>
        <w:rPr>
          <w:ins w:id="32843" w:author="Kem Sereyboth" w:date="2023-07-11T11:14:00Z"/>
          <w:del w:id="32844" w:author="Sopheak Phorn" w:date="2023-08-03T11:07:00Z"/>
          <w:rFonts w:ascii="Khmer MEF1" w:hAnsi="Khmer MEF1" w:cs="Khmer MEF1"/>
          <w:sz w:val="24"/>
          <w:szCs w:val="24"/>
        </w:rPr>
      </w:pPr>
      <w:ins w:id="32845" w:author="Kem Sereyboth" w:date="2023-07-11T11:14:00Z">
        <w:del w:id="32846" w:author="Sopheak Phorn" w:date="2023-08-03T11:07:00Z">
          <w:r w:rsidRPr="00D04CE1" w:rsidDel="00B40DF6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32847" w:author="Kem Sereyboth" w:date="2023-07-26T13:30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២.</w:delText>
          </w:r>
          <w:r w:rsidRPr="00D04CE1" w:rsidDel="00B40DF6">
            <w:rPr>
              <w:rFonts w:ascii="Khmer MEF1" w:hAnsi="Khmer MEF1" w:cs="Khmer MEF1"/>
              <w:b/>
              <w:bCs/>
              <w:i/>
              <w:iCs/>
              <w:spacing w:val="2"/>
              <w:sz w:val="24"/>
              <w:szCs w:val="24"/>
              <w:cs/>
              <w:rPrChange w:id="32848" w:author="Kem Sereyboth" w:date="2023-07-26T13:30:00Z">
                <w:rPr>
                  <w:rFonts w:ascii="Khmer MEF1" w:hAnsi="Khmer MEF1" w:cs="Khmer MEF1"/>
                  <w:b/>
                  <w:bCs/>
                  <w:i/>
                  <w:iCs/>
                  <w:spacing w:val="-8"/>
                  <w:sz w:val="24"/>
                  <w:szCs w:val="24"/>
                  <w:cs/>
                </w:rPr>
              </w:rPrChange>
            </w:rPr>
            <w:delText xml:space="preserve">សេចក្ដីសន្និដ្ឋាន៖ </w:delText>
          </w:r>
          <w:r w:rsidRPr="00D04CE1" w:rsidDel="00B40DF6">
            <w:rPr>
              <w:rFonts w:ascii="Khmer MEF1" w:hAnsi="Khmer MEF1" w:cs="Khmer MEF1"/>
              <w:b/>
              <w:bCs/>
              <w:i/>
              <w:iCs/>
              <w:spacing w:val="2"/>
              <w:sz w:val="24"/>
              <w:szCs w:val="24"/>
              <w:cs/>
              <w:rPrChange w:id="32849" w:author="Kem Sereyboth" w:date="2023-07-26T13:30:00Z">
                <w:rPr>
                  <w:rFonts w:ascii="Khmer MEF1" w:hAnsi="Khmer MEF1" w:cs="Khmer MEF1"/>
                  <w:b/>
                  <w:bCs/>
                  <w:i/>
                  <w:iCs/>
                  <w:sz w:val="24"/>
                  <w:szCs w:val="24"/>
                  <w:cs/>
                </w:rPr>
              </w:rPrChange>
            </w:rPr>
            <w:delText>ប្រតិបត្តិការរបស់</w:delText>
          </w:r>
          <w:r w:rsidRPr="006E6058" w:rsidDel="00B40DF6">
            <w:rPr>
              <w:rFonts w:ascii="Khmer MEF1" w:hAnsi="Khmer MEF1" w:cs="Khmer MEF1"/>
              <w:b/>
              <w:bCs/>
              <w:i/>
              <w:iCs/>
              <w:spacing w:val="2"/>
              <w:sz w:val="24"/>
              <w:szCs w:val="24"/>
              <w:lang w:val="ca-ES"/>
              <w:rPrChange w:id="32850" w:author="Sopheak Phorn" w:date="2023-07-28T09:16:00Z">
                <w:rPr>
                  <w:rFonts w:ascii="Khmer MEF1" w:hAnsi="Khmer MEF1" w:cs="Khmer MEF1"/>
                  <w:b/>
                  <w:bCs/>
                  <w:i/>
                  <w:iCs/>
                  <w:sz w:val="24"/>
                  <w:szCs w:val="24"/>
                </w:rPr>
              </w:rPrChange>
            </w:rPr>
            <w:delText xml:space="preserve"> [</w:delText>
          </w:r>
          <w:r w:rsidRPr="00D04CE1" w:rsidDel="00B40DF6">
            <w:rPr>
              <w:rFonts w:ascii="Khmer MEF1" w:hAnsi="Khmer MEF1" w:cs="Khmer MEF1"/>
              <w:b/>
              <w:bCs/>
              <w:i/>
              <w:iCs/>
              <w:spacing w:val="2"/>
              <w:sz w:val="24"/>
              <w:szCs w:val="24"/>
              <w:cs/>
              <w:rPrChange w:id="32851" w:author="Kem Sereyboth" w:date="2023-07-26T13:30:00Z">
                <w:rPr>
                  <w:rFonts w:ascii="Khmer MEF1" w:hAnsi="Khmer MEF1" w:cs="Khmer MEF1"/>
                  <w:b/>
                  <w:bCs/>
                  <w:i/>
                  <w:iCs/>
                  <w:sz w:val="24"/>
                  <w:szCs w:val="24"/>
                  <w:cs/>
                </w:rPr>
              </w:rPrChange>
            </w:rPr>
            <w:delText>អង្គភាពក្រោមឱវាទ អ.ស.ហ.</w:delText>
          </w:r>
          <w:r w:rsidRPr="006E6058" w:rsidDel="00B40DF6">
            <w:rPr>
              <w:rFonts w:ascii="Khmer MEF1" w:hAnsi="Khmer MEF1" w:cs="Khmer MEF1"/>
              <w:b/>
              <w:bCs/>
              <w:i/>
              <w:iCs/>
              <w:spacing w:val="2"/>
              <w:sz w:val="24"/>
              <w:szCs w:val="24"/>
              <w:lang w:val="ca-ES"/>
              <w:rPrChange w:id="32852" w:author="Sopheak Phorn" w:date="2023-07-28T09:16:00Z">
                <w:rPr>
                  <w:rFonts w:ascii="Khmer MEF1" w:hAnsi="Khmer MEF1" w:cs="Khmer MEF1"/>
                  <w:b/>
                  <w:bCs/>
                  <w:i/>
                  <w:iCs/>
                  <w:sz w:val="24"/>
                  <w:szCs w:val="24"/>
                </w:rPr>
              </w:rPrChange>
            </w:rPr>
            <w:delText>]</w:delText>
          </w:r>
          <w:r w:rsidRPr="00D04CE1" w:rsidDel="00B40DF6">
            <w:rPr>
              <w:rFonts w:ascii="Khmer MEF1" w:hAnsi="Khmer MEF1" w:cs="Khmer MEF1"/>
              <w:b/>
              <w:bCs/>
              <w:i/>
              <w:iCs/>
              <w:spacing w:val="2"/>
              <w:sz w:val="24"/>
              <w:szCs w:val="24"/>
              <w:cs/>
              <w:rPrChange w:id="32853" w:author="Kem Sereyboth" w:date="2023-07-26T13:30:00Z">
                <w:rPr>
                  <w:rFonts w:ascii="Khmer MEF1" w:hAnsi="Khmer MEF1" w:cs="Khmer MEF1"/>
                  <w:b/>
                  <w:bCs/>
                  <w:i/>
                  <w:iCs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D04CE1" w:rsidDel="00B40DF6">
            <w:rPr>
              <w:rFonts w:ascii="Khmer MEF1" w:hAnsi="Khmer MEF1" w:cs="Khmer MEF1"/>
              <w:b/>
              <w:bCs/>
              <w:i/>
              <w:iCs/>
              <w:spacing w:val="2"/>
              <w:sz w:val="24"/>
              <w:szCs w:val="24"/>
              <w:cs/>
              <w:rPrChange w:id="32854" w:author="Kem Sereyboth" w:date="2023-07-26T13:30:00Z">
                <w:rPr>
                  <w:rFonts w:ascii="Khmer MEF1" w:hAnsi="Khmer MEF1" w:cs="Khmer MEF1"/>
                  <w:b/>
                  <w:bCs/>
                  <w:i/>
                  <w:iCs/>
                  <w:spacing w:val="-8"/>
                  <w:sz w:val="24"/>
                  <w:szCs w:val="24"/>
                  <w:cs/>
                </w:rPr>
              </w:rPrChange>
            </w:rPr>
            <w:delText>មានភាពសន្សំសំចៃ ឬ</w:delText>
          </w:r>
          <w:r w:rsidRPr="00D04CE1" w:rsidDel="00B40DF6">
            <w:rPr>
              <w:rFonts w:ascii="Khmer MEF1" w:hAnsi="Khmer MEF1" w:cs="Khmer MEF1" w:hint="cs"/>
              <w:b/>
              <w:bCs/>
              <w:i/>
              <w:iCs/>
              <w:sz w:val="24"/>
              <w:szCs w:val="24"/>
              <w:cs/>
            </w:rPr>
            <w:delText>ប្រសិទ្ធភា</w:delText>
          </w:r>
          <w:r w:rsidRPr="00F55550" w:rsidDel="00B40DF6">
            <w:rPr>
              <w:rFonts w:ascii="Khmer MEF1" w:hAnsi="Khmer MEF1" w:cs="Khmer MEF1" w:hint="cs"/>
              <w:b/>
              <w:bCs/>
              <w:i/>
              <w:iCs/>
              <w:sz w:val="24"/>
              <w:szCs w:val="24"/>
              <w:cs/>
            </w:rPr>
            <w:delText>ព ឬប្រសិទ្ធផលលើកលែងតែ</w:delText>
          </w:r>
          <w:r w:rsidRPr="00F55550" w:rsidDel="00B40DF6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 xml:space="preserve">៖​ </w:delText>
          </w:r>
          <w:r w:rsidRPr="00F55550" w:rsidDel="00B40DF6">
            <w:rPr>
              <w:rFonts w:ascii="Khmer MEF1" w:hAnsi="Khmer MEF1" w:cs="Khmer MEF1"/>
              <w:sz w:val="24"/>
              <w:szCs w:val="24"/>
              <w:cs/>
            </w:rPr>
            <w:delText>អាចត្រូវបានផ្តល់បន្ទាប់ពីការធ្វើសវនកម្មមិនមានរកឃើញបណ្ដា</w:delText>
          </w:r>
          <w:r w:rsidRPr="00F55550" w:rsidDel="00B40DF6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បញ្ហា ដែលមិនមានភាពសន្សំសំចៃ ឬប្រសិទ្ធភាព ឬប្រសិទ្ធផលជាសារវ័ន្ត លើកលែងតែ​ចំណុចខ្វះខាតមិន</w:delText>
          </w:r>
          <w:r w:rsidRPr="00F55550" w:rsidDel="00B40DF6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សូវមានសារៈសំខាន់។</w:delText>
          </w:r>
          <w:r w:rsidRPr="00F55550" w:rsidDel="00B40DF6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</w:p>
    <w:p w14:paraId="29B7D156" w14:textId="56C9E968" w:rsidR="00FF3DA9" w:rsidRPr="00F55550" w:rsidDel="00B40DF6" w:rsidRDefault="00FF3DA9">
      <w:pPr>
        <w:spacing w:after="0" w:line="226" w:lineRule="auto"/>
        <w:ind w:firstLine="720"/>
        <w:jc w:val="both"/>
        <w:rPr>
          <w:ins w:id="32855" w:author="Kem Sereyboth" w:date="2023-07-11T11:14:00Z"/>
          <w:del w:id="32856" w:author="Sopheak Phorn" w:date="2023-08-03T11:07:00Z"/>
          <w:rFonts w:ascii="Khmer MEF1" w:eastAsia="Times New Roman" w:hAnsi="Khmer MEF1" w:cs="Khmer MEF1"/>
          <w:sz w:val="24"/>
          <w:szCs w:val="24"/>
          <w:lang w:val="ca-ES"/>
        </w:rPr>
      </w:pPr>
      <w:ins w:id="32857" w:author="Kem Sereyboth" w:date="2023-07-11T11:14:00Z">
        <w:del w:id="32858" w:author="Sopheak Phorn" w:date="2023-08-03T11:07:00Z">
          <w:r w:rsidRPr="00F55550" w:rsidDel="00B40DF6">
            <w:rPr>
              <w:rFonts w:ascii="Khmer MEF1" w:eastAsia="Times New Roman" w:hAnsi="Khmer MEF1" w:cs="Khmer MEF1"/>
              <w:b/>
              <w:bCs/>
              <w:spacing w:val="4"/>
              <w:sz w:val="24"/>
              <w:szCs w:val="24"/>
              <w:cs/>
              <w:lang w:val="ca-ES"/>
            </w:rPr>
            <w:delText>៣</w:delText>
          </w:r>
          <w:r w:rsidRPr="00F55550" w:rsidDel="00B40DF6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</w:rPr>
            <w:delText>.</w:delText>
          </w:r>
          <w:r w:rsidRPr="00F55550" w:rsidDel="00B40DF6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</w:rPr>
            <w:delText>សេចក្ដីសន្និដ្ឋាន</w:delText>
          </w:r>
          <w:r w:rsidRPr="00F55550" w:rsidDel="00B40DF6">
            <w:rPr>
              <w:rFonts w:ascii="Khmer MEF1" w:hAnsi="Khmer MEF1" w:cs="Khmer MEF1" w:hint="cs"/>
              <w:b/>
              <w:bCs/>
              <w:i/>
              <w:iCs/>
              <w:sz w:val="24"/>
              <w:szCs w:val="24"/>
              <w:cs/>
            </w:rPr>
            <w:delText>៖ ប្រតិបត្តិការរបស់</w:delText>
          </w:r>
          <w:r w:rsidRPr="00F55550" w:rsidDel="00B40DF6">
            <w:rPr>
              <w:rFonts w:ascii="Khmer MEF1" w:hAnsi="Khmer MEF1" w:cs="Khmer MEF1"/>
              <w:b/>
              <w:bCs/>
              <w:i/>
              <w:iCs/>
              <w:sz w:val="24"/>
              <w:szCs w:val="24"/>
            </w:rPr>
            <w:delText xml:space="preserve"> [</w:delText>
          </w:r>
          <w:r w:rsidRPr="00F55550" w:rsidDel="00B40DF6">
            <w:rPr>
              <w:rFonts w:ascii="Khmer MEF1" w:hAnsi="Khmer MEF1" w:cs="Khmer MEF1" w:hint="cs"/>
              <w:b/>
              <w:bCs/>
              <w:i/>
              <w:iCs/>
              <w:sz w:val="24"/>
              <w:szCs w:val="24"/>
              <w:cs/>
            </w:rPr>
            <w:delText>អង្គភាពក្រោមឱវាទ អ.ស.ហ.</w:delText>
          </w:r>
          <w:r w:rsidRPr="00F55550" w:rsidDel="00B40DF6">
            <w:rPr>
              <w:rFonts w:ascii="Khmer MEF1" w:hAnsi="Khmer MEF1" w:cs="Khmer MEF1"/>
              <w:b/>
              <w:bCs/>
              <w:i/>
              <w:iCs/>
              <w:sz w:val="24"/>
              <w:szCs w:val="24"/>
            </w:rPr>
            <w:delText>]</w:delText>
          </w:r>
          <w:r w:rsidRPr="00F55550" w:rsidDel="00B40DF6">
            <w:rPr>
              <w:rFonts w:ascii="Khmer MEF1" w:hAnsi="Khmer MEF1" w:cs="Khmer MEF1" w:hint="cs"/>
              <w:b/>
              <w:bCs/>
              <w:i/>
              <w:iCs/>
              <w:sz w:val="24"/>
              <w:szCs w:val="24"/>
              <w:cs/>
            </w:rPr>
            <w:delText xml:space="preserve"> ពុំមានភាពសន្សំសំចៃ ឬ</w:delText>
          </w:r>
          <w:r w:rsidRPr="00F55550" w:rsidDel="00B40DF6">
            <w:rPr>
              <w:rFonts w:ascii="Khmer MEF1" w:hAnsi="Khmer MEF1" w:cs="Khmer MEF1"/>
              <w:b/>
              <w:bCs/>
              <w:i/>
              <w:iCs/>
              <w:spacing w:val="-4"/>
              <w:sz w:val="24"/>
              <w:szCs w:val="24"/>
              <w:cs/>
            </w:rPr>
            <w:delText>ប្រសិទ្ធភាព ឬប្រសិទ្ធផល</w:delText>
          </w:r>
          <w:r w:rsidRPr="00F55550" w:rsidDel="00B40DF6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</w:rPr>
            <w:delText xml:space="preserve">៖ </w:delText>
          </w:r>
          <w:r w:rsidRPr="00F55550" w:rsidDel="00B40DF6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អាចត្រូវបានផ្តល់បន្ទាប់ពីការធ្វើសវនកម្មបានរកឃើញបណ្តាបញ្ហាដែលមិន</w:delText>
          </w:r>
          <w:r w:rsidRPr="00F55550" w:rsidDel="00B40DF6">
            <w:rPr>
              <w:rFonts w:ascii="Khmer MEF1" w:hAnsi="Khmer MEF1" w:cs="Khmer MEF1" w:hint="cs"/>
              <w:sz w:val="24"/>
              <w:szCs w:val="24"/>
              <w:cs/>
            </w:rPr>
            <w:delText xml:space="preserve">មានភាពសន្សំសំចៃ </w:delText>
          </w:r>
          <w:r w:rsidRPr="00F55550" w:rsidDel="00B40DF6">
            <w:rPr>
              <w:rFonts w:ascii="Khmer MEF1" w:hAnsi="Khmer MEF1" w:cs="Khmer MEF1" w:hint="cs"/>
              <w:spacing w:val="2"/>
              <w:sz w:val="24"/>
              <w:szCs w:val="24"/>
              <w:cs/>
            </w:rPr>
            <w:delText>ឬប្រសិទ្ធភាព ឬប្រសិទ្ធផល</w:delText>
          </w:r>
          <w:r w:rsidRPr="00F55550" w:rsidDel="00B40DF6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ជាសារវ័ន្ត។</w:delText>
          </w:r>
          <w:r w:rsidRPr="00F55550" w:rsidDel="00B40DF6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</w:p>
    <w:p w14:paraId="0BE69627" w14:textId="0EF18246" w:rsidR="00FF3DA9" w:rsidRPr="00F55550" w:rsidDel="00B40DF6" w:rsidRDefault="00FF3DA9">
      <w:pPr>
        <w:spacing w:after="0" w:line="226" w:lineRule="auto"/>
        <w:ind w:firstLine="720"/>
        <w:jc w:val="both"/>
        <w:rPr>
          <w:ins w:id="32859" w:author="Kem Sereyboth" w:date="2023-07-11T11:14:00Z"/>
          <w:del w:id="32860" w:author="Sopheak Phorn" w:date="2023-08-03T11:07:00Z"/>
          <w:rFonts w:ascii="Khmer MEF1" w:eastAsia="Times New Roman" w:hAnsi="Khmer MEF1" w:cs="Khmer MEF1"/>
          <w:sz w:val="24"/>
          <w:szCs w:val="24"/>
          <w:lang w:val="ca-ES"/>
        </w:rPr>
      </w:pPr>
      <w:ins w:id="32861" w:author="Kem Sereyboth" w:date="2023-07-11T11:14:00Z">
        <w:del w:id="32862" w:author="Sopheak Phorn" w:date="2023-08-03T11:07:00Z">
          <w:r w:rsidRPr="00F55550" w:rsidDel="00B40DF6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</w:rPr>
            <w:delText>៤.</w:delText>
          </w:r>
          <w:r w:rsidRPr="00F55550" w:rsidDel="00B40DF6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</w:rPr>
            <w:delText>សេចក្ដីសន្និដ្ឋាន</w:delText>
          </w:r>
          <w:r w:rsidRPr="00F55550" w:rsidDel="00B40DF6">
            <w:rPr>
              <w:rFonts w:ascii="Khmer MEF1" w:hAnsi="Khmer MEF1" w:cs="Khmer MEF1" w:hint="cs"/>
              <w:b/>
              <w:bCs/>
              <w:i/>
              <w:iCs/>
              <w:sz w:val="24"/>
              <w:szCs w:val="24"/>
              <w:cs/>
            </w:rPr>
            <w:delText xml:space="preserve">៖ </w:delText>
          </w:r>
          <w:r w:rsidRPr="00F55550" w:rsidDel="00B40DF6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</w:rPr>
            <w:delText>បដិសេធ</w:delText>
          </w:r>
          <w:r w:rsidRPr="00F55550" w:rsidDel="00B40DF6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 xml:space="preserve">៖ </w:delText>
          </w:r>
          <w:r w:rsidRPr="00F55550" w:rsidDel="00B40DF6">
            <w:rPr>
              <w:rFonts w:ascii="Khmer MEF1" w:hAnsi="Khmer MEF1" w:cs="Khmer MEF1" w:hint="cs"/>
              <w:spacing w:val="2"/>
              <w:sz w:val="24"/>
              <w:szCs w:val="24"/>
              <w:cs/>
            </w:rPr>
            <w:delText>អាចត្រូវបានផ្តល់បន្ទាប់ពីការធ្វើសវនកម្មមិនអាចធ្វើបាន។</w:delText>
          </w:r>
        </w:del>
      </w:ins>
    </w:p>
    <w:p w14:paraId="1A9798B5" w14:textId="50226333" w:rsidR="00EF610E" w:rsidRPr="00F55550" w:rsidDel="005C3437" w:rsidRDefault="00EF610E">
      <w:pPr>
        <w:spacing w:after="0" w:line="226" w:lineRule="auto"/>
        <w:ind w:firstLine="634"/>
        <w:jc w:val="both"/>
        <w:rPr>
          <w:ins w:id="32863" w:author="LENOVO" w:date="2022-10-02T12:21:00Z"/>
          <w:del w:id="32864" w:author="Kem Sereyboth" w:date="2023-06-20T14:52:00Z"/>
          <w:rFonts w:ascii="Khmer MEF1" w:hAnsi="Khmer MEF1" w:cs="Khmer MEF1"/>
          <w:sz w:val="24"/>
          <w:szCs w:val="24"/>
        </w:rPr>
        <w:pPrChange w:id="32865" w:author="Sopheak Phorn" w:date="2023-08-25T16:21:00Z">
          <w:pPr>
            <w:spacing w:after="0" w:line="235" w:lineRule="auto"/>
            <w:ind w:firstLine="567"/>
            <w:jc w:val="both"/>
          </w:pPr>
        </w:pPrChange>
      </w:pPr>
      <w:ins w:id="32866" w:author="LENOVO" w:date="2022-10-02T12:21:00Z">
        <w:del w:id="32867" w:author="Kem Sereyboth" w:date="2023-06-20T14:52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286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យោងតាមគោលការណ៍ណែនាំស្តីពីសវនកម្មអនុលោមភាព ដែលបានដាក់​ឱ្យអនុវត្ត​ដោយ​ប្រកាស</w:delText>
          </w:r>
          <w:r w:rsidRPr="00F55550" w:rsidDel="005C3437">
            <w:rPr>
              <w:rFonts w:ascii="Khmer MEF1" w:hAnsi="Khmer MEF1" w:cs="Khmer MEF1"/>
              <w:sz w:val="24"/>
              <w:szCs w:val="24"/>
            </w:rPr>
            <w:delText>​​</w:delText>
          </w:r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លេខ​</w:delText>
          </w:r>
        </w:del>
      </w:ins>
      <w:ins w:id="32869" w:author="User" w:date="2022-10-05T13:33:00Z">
        <w:del w:id="32870" w:author="Kem Sereyboth" w:date="2023-06-20T14:52:00Z">
          <w:r w:rsidR="00D03E8E"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 </w:delText>
          </w:r>
        </w:del>
      </w:ins>
      <w:ins w:id="32871" w:author="LENOVO" w:date="2022-10-02T12:21:00Z">
        <w:del w:id="32872" w:author="Kem Sereyboth" w:date="2023-06-20T14:52:00Z"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 ០៣៥ អ.ស.ហ.ប្រ.ក ចុះថ្ងៃទី០៤ ខែសីហា ឆ្នាំ២០២២ បានកំណត់យ៉ាងច្បាស់ថា សវនករទទួលបន្ទុក</w:delText>
          </w:r>
          <w:r w:rsidRPr="00F55550" w:rsidDel="005C3437">
            <w:rPr>
              <w:rFonts w:ascii="Khmer MEF1" w:hAnsi="Khmer MEF1" w:cs="Khmer MEF1"/>
              <w:sz w:val="24"/>
              <w:szCs w:val="24"/>
            </w:rPr>
            <w:delText>​​</w:delText>
          </w:r>
          <w:r w:rsidRPr="00F55550" w:rsidDel="005C3437">
            <w:rPr>
              <w:rFonts w:ascii="Khmer MEF1" w:hAnsi="Khmer MEF1" w:cs="Khmer MEF1"/>
              <w:sz w:val="24"/>
              <w:szCs w:val="24"/>
              <w:cs/>
            </w:rPr>
            <w:delText>ត្រូវ​ប្រើប្រាស់មូលដ្ឋាននៃការសន្និដ្ឋានចំនួន ៤ (បួន) ដូចមានបង្ហាញខាងក្រោម៖</w:delText>
          </w:r>
        </w:del>
      </w:ins>
    </w:p>
    <w:p w14:paraId="44CA10B3" w14:textId="7C6FE61C" w:rsidR="00EF610E" w:rsidRPr="00F55550" w:rsidDel="005C3437" w:rsidRDefault="00EF610E">
      <w:pPr>
        <w:spacing w:after="0" w:line="226" w:lineRule="auto"/>
        <w:ind w:firstLine="720"/>
        <w:jc w:val="both"/>
        <w:rPr>
          <w:ins w:id="32873" w:author="LENOVO" w:date="2022-10-02T12:21:00Z"/>
          <w:del w:id="32874" w:author="Kem Sereyboth" w:date="2023-06-20T14:52:00Z"/>
          <w:rFonts w:ascii="Khmer MEF1" w:hAnsi="Khmer MEF1" w:cs="Khmer MEF1"/>
          <w:sz w:val="24"/>
          <w:szCs w:val="24"/>
        </w:rPr>
        <w:pPrChange w:id="32875" w:author="Sopheak Phorn" w:date="2023-08-25T16:21:00Z">
          <w:pPr>
            <w:spacing w:after="0" w:line="235" w:lineRule="auto"/>
            <w:ind w:firstLine="720"/>
            <w:jc w:val="both"/>
          </w:pPr>
        </w:pPrChange>
      </w:pPr>
      <w:ins w:id="32876" w:author="LENOVO" w:date="2022-10-02T12:21:00Z">
        <w:del w:id="32877" w:author="Kem Sereyboth" w:date="2023-06-20T14:52:00Z">
          <w:r w:rsidRPr="00F55550" w:rsidDel="005C3437">
            <w:rPr>
              <w:rFonts w:ascii="Khmer MEF1" w:hAnsi="Khmer MEF1" w:cs="Khmer MEF1"/>
              <w:sz w:val="24"/>
              <w:szCs w:val="24"/>
              <w:cs/>
            </w:rPr>
            <w:delText xml:space="preserve">១.សេចក្ដីសន្និដ្ឋានត្រឹមត្រូវទាំងស្រុង៖ </w:delText>
          </w:r>
          <w:r w:rsidRPr="00F55550" w:rsidDel="005C3437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អាចត្រូវបានផ្ដល់បន្ទាប់ពីការធ្វើសវនកម្ម​មិនមាន​រកឃើញ</w:delText>
          </w:r>
          <w:r w:rsidRPr="00F55550" w:rsidDel="005C3437">
            <w:rPr>
              <w:rFonts w:ascii="Khmer MEF1" w:hAnsi="Khmer MEF1" w:cs="Khmer MEF1"/>
              <w:sz w:val="24"/>
              <w:szCs w:val="24"/>
              <w:cs/>
            </w:rPr>
            <w:delText>​បណ្ដា​បញ្ហាដែលមិនអនុលោមតាមជាសារវ័ន្ត។</w:delText>
          </w:r>
        </w:del>
      </w:ins>
    </w:p>
    <w:p w14:paraId="16EF7EAB" w14:textId="5872234B" w:rsidR="00EF610E" w:rsidRPr="00F55550" w:rsidDel="005C3437" w:rsidRDefault="00EF610E">
      <w:pPr>
        <w:spacing w:after="0" w:line="226" w:lineRule="auto"/>
        <w:ind w:firstLine="720"/>
        <w:jc w:val="both"/>
        <w:rPr>
          <w:ins w:id="32878" w:author="LENOVO" w:date="2022-10-02T12:21:00Z"/>
          <w:del w:id="32879" w:author="Kem Sereyboth" w:date="2023-06-20T14:52:00Z"/>
          <w:rFonts w:ascii="Khmer MEF1" w:hAnsi="Khmer MEF1" w:cs="Khmer MEF1"/>
          <w:sz w:val="24"/>
          <w:szCs w:val="24"/>
        </w:rPr>
        <w:pPrChange w:id="32880" w:author="Sopheak Phorn" w:date="2023-08-25T16:21:00Z">
          <w:pPr>
            <w:spacing w:after="0" w:line="235" w:lineRule="auto"/>
            <w:ind w:firstLine="720"/>
            <w:jc w:val="both"/>
          </w:pPr>
        </w:pPrChange>
      </w:pPr>
      <w:ins w:id="32881" w:author="LENOVO" w:date="2022-10-02T12:21:00Z">
        <w:del w:id="32882" w:author="Kem Sereyboth" w:date="2023-06-20T14:52:00Z">
          <w:r w:rsidRPr="00F55550" w:rsidDel="005C3437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 xml:space="preserve">២.សេចក្ដីសន្និដ្ឋានត្រឹមត្រូវទាំងស្រុងតែលើកលែង៖ </w:delText>
          </w:r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អាចត្រូវបានផ្ដល់បន្ទាប់ពីបណ្ដាបញ្ហាដែល​មិន</w:delText>
          </w:r>
          <w:r w:rsidRPr="00F55550" w:rsidDel="005C3437">
            <w:rPr>
              <w:rFonts w:ascii="Khmer MEF1" w:hAnsi="Khmer MEF1" w:cs="Khmer MEF1"/>
              <w:sz w:val="24"/>
              <w:szCs w:val="24"/>
            </w:rPr>
            <w:delText>​​</w:delText>
          </w:r>
          <w:r w:rsidRPr="00F55550" w:rsidDel="005C3437">
            <w:rPr>
              <w:rFonts w:ascii="Khmer MEF1" w:hAnsi="Khmer MEF1" w:cs="Khmer MEF1"/>
              <w:sz w:val="24"/>
              <w:szCs w:val="24"/>
              <w:cs/>
            </w:rPr>
            <w:delText xml:space="preserve">អនុលោមតាមជាសារវ័ន្ត លើកលែងតែចំណុចខ្វះខាតមិនសូវមានសារៈសំខាន់។ </w:delText>
          </w:r>
        </w:del>
      </w:ins>
    </w:p>
    <w:p w14:paraId="7CDB1F37" w14:textId="52BF81B9" w:rsidR="00EF610E" w:rsidRPr="00F55550" w:rsidDel="005C3437" w:rsidRDefault="00EF610E">
      <w:pPr>
        <w:spacing w:after="0" w:line="226" w:lineRule="auto"/>
        <w:ind w:firstLine="720"/>
        <w:jc w:val="both"/>
        <w:rPr>
          <w:ins w:id="32883" w:author="LENOVO" w:date="2022-10-02T12:21:00Z"/>
          <w:del w:id="32884" w:author="Kem Sereyboth" w:date="2023-06-20T14:52:00Z"/>
          <w:rFonts w:ascii="Khmer MEF1" w:hAnsi="Khmer MEF1" w:cs="Khmer MEF1"/>
          <w:sz w:val="24"/>
          <w:szCs w:val="24"/>
        </w:rPr>
        <w:pPrChange w:id="32885" w:author="Sopheak Phorn" w:date="2023-08-25T16:21:00Z">
          <w:pPr>
            <w:spacing w:after="0" w:line="235" w:lineRule="auto"/>
            <w:ind w:firstLine="720"/>
            <w:jc w:val="both"/>
          </w:pPr>
        </w:pPrChange>
      </w:pPr>
      <w:ins w:id="32886" w:author="LENOVO" w:date="2022-10-02T12:21:00Z">
        <w:del w:id="32887" w:author="Kem Sereyboth" w:date="2023-06-20T14:52:00Z">
          <w:r w:rsidRPr="00F55550" w:rsidDel="005C3437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៣.សេចក្ដីសន្និដ្ឋានមិនត្រឹមត្រូវ៖ អាចត្រូវផ្ដល់បន្ទាប់ពីការ​ធ្វើសវនកម្ម​បានឃើញ​បញ្ហា​ដែលមិន</w:delText>
          </w:r>
          <w:r w:rsidRPr="00F55550" w:rsidDel="005C3437">
            <w:rPr>
              <w:rFonts w:ascii="Khmer MEF1" w:hAnsi="Khmer MEF1" w:cs="Khmer MEF1"/>
              <w:sz w:val="24"/>
              <w:szCs w:val="24"/>
              <w:cs/>
            </w:rPr>
            <w:delText xml:space="preserve">​អនុលោម​តាមជាសារវ័ន្ត។ </w:delText>
          </w:r>
        </w:del>
      </w:ins>
    </w:p>
    <w:p w14:paraId="64850F84" w14:textId="6DEAEB59" w:rsidR="00125B0C" w:rsidRPr="00F55550" w:rsidDel="005C3437" w:rsidRDefault="00EF610E">
      <w:pPr>
        <w:spacing w:after="0" w:line="226" w:lineRule="auto"/>
        <w:ind w:firstLine="720"/>
        <w:jc w:val="both"/>
        <w:rPr>
          <w:ins w:id="32888" w:author="Voeun Kuyeng" w:date="2022-08-31T11:11:00Z"/>
          <w:del w:id="32889" w:author="Kem Sereyboth" w:date="2023-06-20T14:52:00Z"/>
          <w:rFonts w:ascii="Khmer MEF1" w:hAnsi="Khmer MEF1" w:cs="Khmer MEF1"/>
          <w:sz w:val="24"/>
          <w:szCs w:val="24"/>
          <w:lang w:val="ca-ES"/>
        </w:rPr>
        <w:pPrChange w:id="32890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2891" w:author="LENOVO" w:date="2022-10-02T12:21:00Z">
        <w:del w:id="32892" w:author="Kem Sereyboth" w:date="2023-06-20T14:52:00Z">
          <w:r w:rsidRPr="00F55550" w:rsidDel="005C3437">
            <w:rPr>
              <w:rFonts w:ascii="Khmer MEF1" w:hAnsi="Khmer MEF1" w:cs="Khmer MEF1"/>
              <w:sz w:val="24"/>
              <w:szCs w:val="24"/>
              <w:cs/>
            </w:rPr>
            <w:delText>៤.សេចក្ដីសន្និដ្ឋានបដិសេធ៖ អាចត្រូវបានផ្ដល់បន្តបន្ទាប់ពីការធ្វើសវនកម្មមិនអាចធ្វើបាន។</w:delText>
          </w:r>
        </w:del>
      </w:ins>
      <w:ins w:id="32893" w:author="Voeun Kuyeng" w:date="2022-08-31T11:11:00Z">
        <w:del w:id="32894" w:author="Kem Sereyboth" w:date="2023-06-20T14:52:00Z">
          <w:r w:rsidR="00125B0C" w:rsidRPr="00F55550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>យោងតាម</w:delText>
          </w:r>
          <w:r w:rsidR="00125B0C" w:rsidRPr="00F55550" w:rsidDel="005C3437">
            <w:rPr>
              <w:rFonts w:ascii="Khmer MEF1" w:eastAsia="Times New Roman" w:hAnsi="Khmer MEF1" w:cs="Khmer MEF1"/>
              <w:sz w:val="24"/>
              <w:szCs w:val="24"/>
              <w:cs/>
            </w:rPr>
            <w:delText>គោលការណ៍ណែនាំស្តីពីសវនកម្មអនុលោមភាព ដែលបានដាក់ឱ្យអនុវត្តដោយ</w:delText>
          </w:r>
          <w:r w:rsidR="00125B0C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ប្រកាសលេខ ០៣៥ អ.ស.ហ.ប្រ.ក ចុះថ្ងៃទី០៤ ខែសីហា ឆ្នាំ២០២២ បានកំណត់យ៉ាងច្បាស់ថា សវនករទទួលបន្ទុកត្រូវប្រើប្រាស់មូលដ្ឋាននៃការសន្និដ្ឋាន ចំនួន ៤ (បួន) </w:delText>
          </w:r>
        </w:del>
      </w:ins>
      <w:ins w:id="32895" w:author="sakaria fa" w:date="2022-09-30T22:34:00Z">
        <w:del w:id="32896" w:author="Kem Sereyboth" w:date="2023-06-20T14:52:00Z">
          <w:r w:rsidR="002322E6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ចំនួន ៤ (បួន) ដូចមានបង្ហាញខាងក្រោម៖</w:delText>
          </w:r>
        </w:del>
      </w:ins>
      <w:ins w:id="32897" w:author="Voeun Kuyeng" w:date="2022-08-31T11:11:00Z">
        <w:del w:id="32898" w:author="Kem Sereyboth" w:date="2023-06-20T14:52:00Z">
          <w:r w:rsidR="00125B0C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ដូចមានបង្ហាញខាងក្រោម៖</w:delText>
          </w:r>
        </w:del>
      </w:ins>
    </w:p>
    <w:p w14:paraId="5FB12FD7" w14:textId="6BA4FA54" w:rsidR="00125B0C" w:rsidRPr="00F55550" w:rsidDel="005C3437" w:rsidRDefault="00125B0C">
      <w:pPr>
        <w:spacing w:after="0" w:line="226" w:lineRule="auto"/>
        <w:ind w:firstLine="720"/>
        <w:jc w:val="both"/>
        <w:rPr>
          <w:ins w:id="32899" w:author="Voeun Kuyeng" w:date="2022-08-31T11:11:00Z"/>
          <w:del w:id="32900" w:author="Kem Sereyboth" w:date="2023-06-20T14:52:00Z"/>
          <w:rFonts w:ascii="Khmer MEF1" w:eastAsia="Times New Roman" w:hAnsi="Khmer MEF1" w:cs="Khmer MEF1"/>
          <w:sz w:val="24"/>
          <w:szCs w:val="24"/>
          <w:lang w:val="ca-ES"/>
        </w:rPr>
        <w:pPrChange w:id="32901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2902" w:author="Voeun Kuyeng" w:date="2022-08-31T11:11:00Z">
        <w:del w:id="32903" w:author="Kem Sereyboth" w:date="2023-06-20T14:52:00Z">
          <w:r w:rsidRPr="00F55550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>១.សេចក្ដីសន្និដ្ឋានត្រឹមត្រូវទាំងស្រុង៖ អាចត្រូវបានផ្ដល់បន្ទាប់ពីការធ្វើសវនកម្មមិនមានរកឃើញបណ្ដាបញ្ហា ដែលមិនអនុលោមតាមជាសារវ័ន្ត។</w:delText>
          </w:r>
        </w:del>
      </w:ins>
    </w:p>
    <w:p w14:paraId="2B8532BC" w14:textId="6D12FDF9" w:rsidR="00125B0C" w:rsidRPr="00F55550" w:rsidDel="005C3437" w:rsidRDefault="00125B0C">
      <w:pPr>
        <w:spacing w:after="0" w:line="226" w:lineRule="auto"/>
        <w:ind w:firstLine="720"/>
        <w:jc w:val="both"/>
        <w:rPr>
          <w:ins w:id="32904" w:author="Voeun Kuyeng" w:date="2022-08-31T11:11:00Z"/>
          <w:del w:id="32905" w:author="Kem Sereyboth" w:date="2023-06-20T14:52:00Z"/>
          <w:rFonts w:ascii="Khmer MEF1" w:eastAsia="Times New Roman" w:hAnsi="Khmer MEF1" w:cs="Khmer MEF1"/>
          <w:sz w:val="24"/>
          <w:szCs w:val="24"/>
          <w:lang w:val="ca-ES"/>
        </w:rPr>
        <w:pPrChange w:id="32906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2907" w:author="Voeun Kuyeng" w:date="2022-08-31T11:11:00Z">
        <w:del w:id="32908" w:author="Kem Sereyboth" w:date="2023-06-20T14:52:00Z">
          <w:r w:rsidRPr="00F55550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 xml:space="preserve">២.សេចក្ដីសន្និដ្ឋានត្រឹមត្រូវទាំងស្រុងតែលើកលែង៖​ អាចត្រូវបានផ្ដល់បន្ទាប់ពីបណ្ដាបញ្ហា ដែលមិនអនុលោមតាមជាសារវ័ន្ត លើកលែងតែចំណុចខ្វះខាតមិនសូវមានសារៈសំខាន់។ </w:delText>
          </w:r>
        </w:del>
      </w:ins>
    </w:p>
    <w:p w14:paraId="2FF811CB" w14:textId="4D5ACD96" w:rsidR="00125B0C" w:rsidRPr="00F55550" w:rsidDel="005C3437" w:rsidRDefault="00125B0C">
      <w:pPr>
        <w:spacing w:after="0" w:line="226" w:lineRule="auto"/>
        <w:ind w:firstLine="720"/>
        <w:jc w:val="both"/>
        <w:rPr>
          <w:ins w:id="32909" w:author="Voeun Kuyeng" w:date="2022-08-31T11:11:00Z"/>
          <w:del w:id="32910" w:author="Kem Sereyboth" w:date="2023-06-20T14:52:00Z"/>
          <w:rFonts w:ascii="Khmer MEF1" w:eastAsia="Times New Roman" w:hAnsi="Khmer MEF1" w:cs="Khmer MEF1"/>
          <w:sz w:val="24"/>
          <w:szCs w:val="24"/>
          <w:lang w:val="ca-ES"/>
        </w:rPr>
        <w:pPrChange w:id="32911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2912" w:author="Voeun Kuyeng" w:date="2022-08-31T11:11:00Z">
        <w:del w:id="32913" w:author="Kem Sereyboth" w:date="2023-06-20T14:52:00Z">
          <w:r w:rsidRPr="00F55550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</w:rPr>
            <w:delText>៣.សេចក្ដីសន្និដ្ឋានមិនត្រឹមត្រូវ៖ អាចត្រូវផ្ដល់បន្ទាប់ពីការធ្វើសវនកម្មបានឃើញបញ្ហាដែលមិន</w:delText>
          </w:r>
          <w:r w:rsidRPr="00F55550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 xml:space="preserve">អនុលោមតាមជាសារវ័ន្ត។ </w:delText>
          </w:r>
        </w:del>
      </w:ins>
    </w:p>
    <w:p w14:paraId="5ACF54C3" w14:textId="53C6E75C" w:rsidR="00125B0C" w:rsidRPr="00F55550" w:rsidDel="005C3437" w:rsidRDefault="00125B0C">
      <w:pPr>
        <w:spacing w:after="0" w:line="226" w:lineRule="auto"/>
        <w:ind w:firstLine="720"/>
        <w:jc w:val="both"/>
        <w:rPr>
          <w:ins w:id="32914" w:author="Voeun Kuyeng" w:date="2022-08-31T11:26:00Z"/>
          <w:del w:id="32915" w:author="Kem Sereyboth" w:date="2023-06-20T14:52:00Z"/>
          <w:rFonts w:ascii="Khmer MEF1" w:eastAsia="Times New Roman" w:hAnsi="Khmer MEF1" w:cs="Khmer MEF1"/>
          <w:sz w:val="24"/>
          <w:szCs w:val="24"/>
          <w:lang w:val="ca-ES"/>
        </w:rPr>
        <w:pPrChange w:id="32916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2917" w:author="Voeun Kuyeng" w:date="2022-08-31T11:11:00Z">
        <w:del w:id="32918" w:author="Kem Sereyboth" w:date="2023-06-20T14:52:00Z">
          <w:r w:rsidRPr="00F55550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>៤.សេចក្ដីសន្និដ្ឋានបដិសេធ៖ អាចត្រូវបានផ្ដល់បន្តបន្ទាប់ពីការធ្វើសវនកម្មមិនអាចធ្វើបាន។</w:delText>
          </w:r>
        </w:del>
      </w:ins>
    </w:p>
    <w:p w14:paraId="4802C759" w14:textId="10A6A318" w:rsidR="00C34129" w:rsidRPr="00F55550" w:rsidDel="005C3437" w:rsidRDefault="00C34129">
      <w:pPr>
        <w:spacing w:after="0" w:line="226" w:lineRule="auto"/>
        <w:ind w:firstLine="720"/>
        <w:jc w:val="both"/>
        <w:rPr>
          <w:ins w:id="32919" w:author="Voeun Kuyeng" w:date="2022-08-31T11:11:00Z"/>
          <w:del w:id="32920" w:author="Kem Sereyboth" w:date="2023-06-20T14:52:00Z"/>
          <w:rFonts w:ascii="Khmer MEF1" w:eastAsia="Times New Roman" w:hAnsi="Khmer MEF1" w:cs="Khmer MEF1"/>
          <w:sz w:val="24"/>
          <w:szCs w:val="24"/>
          <w:lang w:val="ca-ES"/>
        </w:rPr>
        <w:pPrChange w:id="32921" w:author="Sopheak Phorn" w:date="2023-08-25T16:21:00Z">
          <w:pPr>
            <w:spacing w:after="0" w:line="240" w:lineRule="auto"/>
            <w:ind w:firstLine="720"/>
            <w:jc w:val="both"/>
          </w:pPr>
        </w:pPrChange>
      </w:pPr>
    </w:p>
    <w:p w14:paraId="6DCEC875" w14:textId="67B02B63" w:rsidR="00B1425C" w:rsidRPr="00F55550" w:rsidRDefault="00B1425C" w:rsidP="00AA5B49">
      <w:pPr>
        <w:spacing w:after="0" w:line="226" w:lineRule="auto"/>
        <w:ind w:firstLine="720"/>
        <w:jc w:val="both"/>
        <w:rPr>
          <w:ins w:id="32922" w:author="Kem Sereyboth" w:date="2023-07-11T11:15:00Z"/>
          <w:rFonts w:ascii="Khmer MEF1" w:hAnsi="Khmer MEF1" w:cs="Khmer MEF1"/>
          <w:spacing w:val="-2"/>
          <w:sz w:val="24"/>
          <w:szCs w:val="24"/>
        </w:rPr>
      </w:pPr>
      <w:ins w:id="32923" w:author="Kem Sereyboth" w:date="2023-07-11T11:15:00Z">
        <w:r w:rsidRPr="00354BC3">
          <w:rPr>
            <w:rFonts w:ascii="Khmer MEF1" w:hAnsi="Khmer MEF1" w:cs="Khmer MEF1"/>
            <w:sz w:val="24"/>
            <w:szCs w:val="24"/>
            <w:cs/>
            <w:rPrChange w:id="32924" w:author="Sopheak Phorn" w:date="2023-08-04T11:52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បន្ទាប់ពីបានចុះអនុវត្តការប្រមូលទិន្នន័យនិងព័ត៌មាននៅ</w:t>
        </w:r>
        <w:r w:rsidRPr="00354BC3">
          <w:rPr>
            <w:rFonts w:ascii="Khmer MEF1" w:hAnsi="Khmer MEF1" w:cs="Khmer MEF1"/>
            <w:sz w:val="24"/>
            <w:szCs w:val="24"/>
            <w:lang w:val="ca-ES"/>
            <w:rPrChange w:id="32925" w:author="Sopheak Phorn" w:date="2023-08-04T11:52:00Z">
              <w:rPr>
                <w:rFonts w:ascii="Khmer MEF1" w:hAnsi="Khmer MEF1" w:cs="Khmer MEF1"/>
                <w:spacing w:val="-2"/>
                <w:sz w:val="24"/>
                <w:szCs w:val="24"/>
              </w:rPr>
            </w:rPrChange>
          </w:rPr>
          <w:t xml:space="preserve"> </w:t>
        </w:r>
      </w:ins>
      <w:ins w:id="32926" w:author="Kem Sereyboth" w:date="2023-07-19T16:13:00Z">
        <w:r w:rsidR="00C85098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2927" w:author="Sopheak Phorn" w:date="2023-08-04T11:52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ន.</w:t>
        </w:r>
      </w:ins>
      <w:ins w:id="32928" w:author="Sopheak Phorn" w:date="2023-08-03T11:08:00Z">
        <w:r w:rsidR="006E6A40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2929" w:author="Sopheak Phorn" w:date="2023-08-04T11:52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គ</w:t>
        </w:r>
      </w:ins>
      <w:ins w:id="32930" w:author="Kem Sereyboth" w:date="2023-07-19T16:13:00Z">
        <w:del w:id="32931" w:author="Sopheak Phorn" w:date="2023-08-03T11:08:00Z">
          <w:r w:rsidR="00C85098" w:rsidRPr="00354BC3" w:rsidDel="006E6A4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32932" w:author="Sopheak Phorn" w:date="2023-08-04T11:52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ស</w:delText>
          </w:r>
        </w:del>
        <w:r w:rsidR="00C85098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2933" w:author="Sopheak Phorn" w:date="2023-08-04T11:52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.ស.</w:t>
        </w:r>
      </w:ins>
      <w:ins w:id="32934" w:author="Kem Sereyboth" w:date="2023-07-11T11:15:00Z">
        <w:r w:rsidRPr="00354BC3">
          <w:rPr>
            <w:rFonts w:ascii="Khmer MEF1" w:hAnsi="Khmer MEF1" w:cs="Khmer MEF1"/>
            <w:spacing w:val="2"/>
            <w:sz w:val="24"/>
            <w:szCs w:val="24"/>
            <w:cs/>
            <w:rPrChange w:id="32935" w:author="Sopheak Phorn" w:date="2023-08-04T11:52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 xml:space="preserve"> សវនករ</w:t>
        </w:r>
        <w:r w:rsidRPr="00354BC3">
          <w:rPr>
            <w:rFonts w:ascii="Khmer MEF1" w:hAnsi="Khmer MEF1" w:cs="Khmer MEF1"/>
            <w:spacing w:val="2"/>
            <w:sz w:val="24"/>
            <w:szCs w:val="24"/>
            <w:cs/>
            <w:rPrChange w:id="32936" w:author="Sopheak Phorn" w:date="2023-08-04T11:52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ទទួលបន្ទុកបានពិនិត្យឃើញថា </w:t>
        </w:r>
      </w:ins>
      <w:ins w:id="32937" w:author="Kem Sereyboth" w:date="2023-07-19T16:14:00Z">
        <w:r w:rsidR="00C85098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938" w:author="Sopheak Phorn" w:date="2023-08-04T11:5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2939" w:author="Sopheak Phorn" w:date="2023-08-03T11:08:00Z">
        <w:r w:rsidR="006E6A40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940" w:author="Sopheak Phorn" w:date="2023-08-04T11:52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2941" w:author="Kem Sereyboth" w:date="2023-07-19T16:14:00Z">
        <w:del w:id="32942" w:author="Sopheak Phorn" w:date="2023-08-03T11:08:00Z">
          <w:r w:rsidR="00C85098" w:rsidRPr="00354BC3" w:rsidDel="006E6A4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2943" w:author="Sopheak Phorn" w:date="2023-08-04T11:52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C85098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944" w:author="Sopheak Phorn" w:date="2023-08-04T11:5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32945" w:author="Kem Sereyboth" w:date="2023-07-11T11:15:00Z">
        <w:r w:rsidRPr="00354BC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2946" w:author="Sopheak Phorn" w:date="2023-08-04T11:5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ក្រោមការដឹកនាំដ៏ខ្ពង់ខ្ពស់របស់ </w:t>
        </w:r>
        <w:r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947" w:author="Sopheak Phorn" w:date="2023-08-04T11:52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ឯកឧត្តម</w:t>
        </w:r>
      </w:ins>
      <w:ins w:id="32948" w:author="Kem Sereyboth" w:date="2023-07-19T16:15:00Z">
        <w:del w:id="32949" w:author="Sopheak Phorn" w:date="2023-08-03T11:09:00Z">
          <w:r w:rsidR="00C85098" w:rsidRPr="00354BC3" w:rsidDel="006E6A4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2950" w:author="Sopheak Phorn" w:date="2023-08-04T11:52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អនុ</w:delText>
          </w:r>
        </w:del>
      </w:ins>
      <w:ins w:id="32951" w:author="Kem Sereyboth" w:date="2023-07-11T11:15:00Z">
        <w:del w:id="32952" w:author="Sopheak Phorn" w:date="2023-08-03T11:09:00Z">
          <w:r w:rsidRPr="00354BC3" w:rsidDel="006E6A4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2953" w:author="Sopheak Phorn" w:date="2023-08-04T11:52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អគ្គ</w:delText>
          </w:r>
          <w:r w:rsidRPr="00354BC3" w:rsidDel="006E6A4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2954" w:author="Sopheak Phorn" w:date="2023-08-04T11:52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លេខាធិការ</w:delText>
          </w:r>
        </w:del>
      </w:ins>
      <w:ins w:id="32955" w:author="Kem Sereyboth" w:date="2023-07-19T16:15:00Z">
        <w:del w:id="32956" w:author="Sopheak Phorn" w:date="2023-08-03T11:09:00Z">
          <w:r w:rsidR="00C85098" w:rsidRPr="00354BC3" w:rsidDel="006E6A4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2957" w:author="Sopheak Phorn" w:date="2023-08-04T11:52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2958" w:author="Kem Sereyboth" w:date="2023-07-19T16:16:00Z">
        <w:del w:id="32959" w:author="Sopheak Phorn" w:date="2023-08-03T11:09:00Z">
          <w:r w:rsidR="00C85098" w:rsidRPr="00354BC3" w:rsidDel="006E6A4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2960" w:author="Sopheak Phorn" w:date="2023-08-04T11:52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ទទួលបន្ទុកជា</w:delText>
          </w:r>
        </w:del>
        <w:r w:rsidR="00C85098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961" w:author="Sopheak Phorn" w:date="2023-08-04T11:5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អគ្គនាយ</w:t>
        </w:r>
      </w:ins>
      <w:ins w:id="32962" w:author="Kem Sereyboth" w:date="2023-07-26T13:43:00Z">
        <w:r w:rsidR="00D04CE1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963" w:author="Sopheak Phorn" w:date="2023-08-04T11:5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964" w:author="Kem Sereyboth" w:date="2023-07-19T16:16:00Z">
        <w:r w:rsidR="00C85098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965" w:author="Sopheak Phorn" w:date="2023-08-04T11:5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ក</w:t>
        </w:r>
      </w:ins>
      <w:ins w:id="32966" w:author="Kem Sereyboth" w:date="2023-07-26T13:43:00Z">
        <w:r w:rsidR="00D04CE1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967" w:author="Sopheak Phorn" w:date="2023-08-04T11:5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968" w:author="Sopheak Phorn" w:date="2023-08-03T11:09:00Z">
        <w:r w:rsidR="006E6A40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969" w:author="Sopheak Phorn" w:date="2023-08-04T11:52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32970" w:author="Kem Sereyboth" w:date="2023-07-19T16:16:00Z">
        <w:r w:rsidR="00C85098" w:rsidRPr="00354BC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2971" w:author="Sopheak Phorn" w:date="2023-08-04T11:5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នៃ </w:t>
        </w:r>
        <w:r w:rsidR="00C85098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972" w:author="Sopheak Phorn" w:date="2023-08-04T11:5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2973" w:author="S_Chhenglay" w:date="2023-08-04T09:15:00Z">
        <w:r w:rsidR="007A26A4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974" w:author="Sopheak Phorn" w:date="2023-08-04T11:52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2975" w:author="Kem Sereyboth" w:date="2023-07-19T16:16:00Z">
        <w:del w:id="32976" w:author="S_Chhenglay" w:date="2023-08-04T09:15:00Z">
          <w:r w:rsidR="00C85098" w:rsidRPr="00354BC3" w:rsidDel="007A26A4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2977" w:author="Sopheak Phorn" w:date="2023-08-04T11:52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C85098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978" w:author="Sopheak Phorn" w:date="2023-08-04T11:5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32979" w:author="Kem Sereyboth" w:date="2023-07-11T11:15:00Z">
        <w:r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980" w:author="Sopheak Phorn" w:date="2023-08-04T11:5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354BC3">
          <w:rPr>
            <w:rFonts w:ascii="Khmer MEF1" w:hAnsi="Khmer MEF1" w:cs="Khmer MEF1"/>
            <w:spacing w:val="2"/>
            <w:sz w:val="24"/>
            <w:szCs w:val="24"/>
            <w:cs/>
            <w:rPrChange w:id="32981" w:author="Sopheak Phorn" w:date="2023-08-04T11:52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បានខិតខំប្រឹងប្រែង</w:t>
        </w:r>
        <w:r w:rsidRPr="00DB5A9B">
          <w:rPr>
            <w:rFonts w:ascii="Khmer MEF1" w:hAnsi="Khmer MEF1" w:cs="Khmer MEF1"/>
            <w:spacing w:val="-2"/>
            <w:sz w:val="24"/>
            <w:szCs w:val="24"/>
            <w:cs/>
            <w:rPrChange w:id="32982" w:author="Sopheak Phorn" w:date="2023-08-03T13:13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ដឹកនាំការអនុវត្តការងាររបស់មន្ត្រីជំនាញទាំងអស់</w:t>
        </w:r>
        <w:r w:rsidRPr="00DB5A9B">
          <w:rPr>
            <w:rFonts w:ascii="Khmer MEF1" w:hAnsi="Khmer MEF1" w:cs="Khmer MEF1"/>
            <w:spacing w:val="-2"/>
            <w:sz w:val="24"/>
            <w:szCs w:val="24"/>
            <w:cs/>
            <w:rPrChange w:id="32983" w:author="Sopheak Phorn" w:date="2023-08-03T13:1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រហូតសម្រេចបានសមិទ្ធផ</w:t>
        </w:r>
      </w:ins>
      <w:ins w:id="32984" w:author="Kem Sereyboth" w:date="2023-07-26T13:43:00Z">
        <w:r w:rsidR="00D04CE1" w:rsidRPr="00DB5A9B">
          <w:rPr>
            <w:rFonts w:ascii="Khmer MEF1" w:hAnsi="Khmer MEF1" w:cs="Khmer MEF1"/>
            <w:spacing w:val="-2"/>
            <w:sz w:val="24"/>
            <w:szCs w:val="24"/>
            <w:cs/>
            <w:rPrChange w:id="32985" w:author="Sopheak Phorn" w:date="2023-08-03T13:1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32986" w:author="Kem Sereyboth" w:date="2023-07-11T11:15:00Z">
        <w:r w:rsidRPr="00DB5A9B">
          <w:rPr>
            <w:rFonts w:ascii="Khmer MEF1" w:hAnsi="Khmer MEF1" w:cs="Khmer MEF1"/>
            <w:spacing w:val="-2"/>
            <w:sz w:val="24"/>
            <w:szCs w:val="24"/>
            <w:cs/>
            <w:rPrChange w:id="32987" w:author="Sopheak Phorn" w:date="2023-08-03T13:1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លការងារជាច្រើនដូចជា៖</w:t>
        </w:r>
      </w:ins>
      <w:ins w:id="32988" w:author="Kem Sereyboth" w:date="2023-07-19T16:36:00Z">
        <w:r w:rsidR="009C1540" w:rsidRPr="00DB5A9B">
          <w:rPr>
            <w:rFonts w:ascii="Khmer MEF1" w:hAnsi="Khmer MEF1" w:cs="Khmer MEF1"/>
            <w:spacing w:val="-2"/>
            <w:sz w:val="24"/>
            <w:szCs w:val="24"/>
            <w:cs/>
            <w:rPrChange w:id="32989" w:author="Sopheak Phorn" w:date="2023-08-03T13:1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</w:t>
        </w:r>
      </w:ins>
      <w:ins w:id="32990" w:author="Sopheak Phorn" w:date="2023-08-03T12:36:00Z">
        <w:r w:rsidR="00B54666" w:rsidRPr="00DB5A9B">
          <w:rPr>
            <w:rFonts w:ascii="Khmer MEF1" w:hAnsi="Khmer MEF1" w:cs="Khmer MEF1"/>
            <w:spacing w:val="-2"/>
            <w:sz w:val="24"/>
            <w:szCs w:val="24"/>
            <w:cs/>
            <w:rPrChange w:id="32991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បានអនុវត្ត</w:t>
        </w:r>
      </w:ins>
      <w:ins w:id="32992" w:author="Sopheak Phorn" w:date="2023-08-03T13:12:00Z">
        <w:r w:rsidR="00DB5A9B" w:rsidRPr="00DB5A9B">
          <w:rPr>
            <w:rFonts w:ascii="Khmer MEF1" w:hAnsi="Khmer MEF1" w:cs="Khmer MEF1"/>
            <w:spacing w:val="-2"/>
            <w:sz w:val="24"/>
            <w:szCs w:val="24"/>
            <w:cs/>
            <w:rPrChange w:id="32993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​</w:t>
        </w:r>
      </w:ins>
      <w:ins w:id="32994" w:author="Sopheak Phorn" w:date="2023-08-03T12:36:00Z">
        <w:r w:rsidR="00B54666" w:rsidRPr="00DB5A9B">
          <w:rPr>
            <w:rFonts w:ascii="Khmer MEF1" w:hAnsi="Khmer MEF1" w:cs="Khmer MEF1"/>
            <w:spacing w:val="-2"/>
            <w:sz w:val="24"/>
            <w:szCs w:val="24"/>
            <w:cs/>
            <w:rPrChange w:id="32995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ការប្រមូលចំណូល</w:t>
        </w:r>
      </w:ins>
      <w:ins w:id="32996" w:author="Sopheak Phorn" w:date="2023-08-03T12:37:00Z">
        <w:r w:rsidR="00B54666" w:rsidRPr="00DB5A9B">
          <w:rPr>
            <w:rFonts w:ascii="Khmer MEF1" w:hAnsi="Khmer MEF1" w:cs="Khmer MEF1"/>
            <w:spacing w:val="-2"/>
            <w:sz w:val="24"/>
            <w:szCs w:val="24"/>
            <w:cs/>
            <w:rPrChange w:id="32997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អាជ្ញាបណ្ណ ចំណូល</w:t>
        </w:r>
      </w:ins>
      <w:ins w:id="32998" w:author="Sopheak Phorn" w:date="2023-08-03T12:38:00Z">
        <w:r w:rsidR="00B54666" w:rsidRPr="00DB5A9B">
          <w:rPr>
            <w:rFonts w:ascii="Khmer MEF1" w:hAnsi="Khmer MEF1" w:cs="Khmer MEF1"/>
            <w:spacing w:val="-2"/>
            <w:sz w:val="24"/>
            <w:szCs w:val="24"/>
            <w:cs/>
            <w:rPrChange w:id="32999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សេវា</w:t>
        </w:r>
      </w:ins>
      <w:ins w:id="33000" w:author="Sopheak Phorn" w:date="2023-08-03T12:40:00Z">
        <w:r w:rsidR="00B54666" w:rsidRPr="00DB5A9B">
          <w:rPr>
            <w:rFonts w:ascii="Khmer MEF1" w:hAnsi="Khmer MEF1" w:cs="Khmer MEF1"/>
            <w:spacing w:val="-2"/>
            <w:sz w:val="24"/>
            <w:szCs w:val="24"/>
            <w:cs/>
            <w:rPrChange w:id="33001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រក្សាទុក</w:t>
        </w:r>
      </w:ins>
      <w:ins w:id="33002" w:author="Sopheak Phorn" w:date="2023-08-03T12:38:00Z">
        <w:r w:rsidR="00B54666" w:rsidRPr="00DB5A9B">
          <w:rPr>
            <w:rFonts w:ascii="Khmer MEF1" w:hAnsi="Khmer MEF1" w:cs="Khmer MEF1"/>
            <w:spacing w:val="-2"/>
            <w:sz w:val="24"/>
            <w:szCs w:val="24"/>
            <w:cs/>
            <w:rPrChange w:id="33003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របាយការណ៍ហិរញ្ញវត្ថុ ចំណូលពិន័យអន្តរក</w:t>
        </w:r>
      </w:ins>
      <w:ins w:id="33004" w:author="Sopheak Phorn" w:date="2023-08-03T12:39:00Z">
        <w:r w:rsidR="00B54666" w:rsidRPr="00DB5A9B">
          <w:rPr>
            <w:rFonts w:ascii="Khmer MEF1" w:hAnsi="Khmer MEF1" w:cs="Khmer MEF1"/>
            <w:spacing w:val="-2"/>
            <w:sz w:val="24"/>
            <w:szCs w:val="24"/>
            <w:cs/>
            <w:rPrChange w:id="33005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ារណ៍</w:t>
        </w:r>
      </w:ins>
      <w:ins w:id="33006" w:author="Sopheak Phorn" w:date="2023-08-03T12:40:00Z">
        <w:r w:rsidR="00B54666">
          <w:rPr>
            <w:rFonts w:ascii="Khmer MEF1" w:hAnsi="Khmer MEF1" w:cs="Khmer MEF1" w:hint="cs"/>
            <w:spacing w:val="2"/>
            <w:sz w:val="24"/>
            <w:szCs w:val="24"/>
            <w:cs/>
          </w:rPr>
          <w:t xml:space="preserve"> និងកម្រៃពីកម្មវិធីសិក្សាគណនេយ្យករជំនាញកម្ពុជា,</w:t>
        </w:r>
      </w:ins>
      <w:ins w:id="33007" w:author="Sopheak Phorn" w:date="2023-08-03T12:39:00Z">
        <w:r w:rsidR="00B54666">
          <w:rPr>
            <w:rFonts w:ascii="Khmer MEF1" w:hAnsi="Khmer MEF1" w:cs="Khmer MEF1" w:hint="cs"/>
            <w:spacing w:val="2"/>
            <w:sz w:val="24"/>
            <w:szCs w:val="24"/>
            <w:cs/>
          </w:rPr>
          <w:t xml:space="preserve"> </w:t>
        </w:r>
      </w:ins>
      <w:ins w:id="33008" w:author="Sopheak Phorn" w:date="2023-08-03T11:40:00Z">
        <w:r w:rsidR="002E6B28">
          <w:rPr>
            <w:rFonts w:ascii="Khmer MEF1" w:hAnsi="Khmer MEF1" w:cs="Khmer MEF1" w:hint="cs"/>
            <w:spacing w:val="2"/>
            <w:sz w:val="24"/>
            <w:szCs w:val="24"/>
            <w:cs/>
          </w:rPr>
          <w:t>រៀបចំប្រព័ន្ធ</w:t>
        </w:r>
      </w:ins>
      <w:ins w:id="33009" w:author="Sopheak Phorn" w:date="2023-08-03T11:41:00Z">
        <w:r w:rsidR="002E6B28">
          <w:rPr>
            <w:rFonts w:ascii="Khmer MEF1" w:hAnsi="Khmer MEF1" w:cs="Khmer MEF1" w:hint="cs"/>
            <w:spacing w:val="2"/>
            <w:sz w:val="24"/>
            <w:szCs w:val="24"/>
            <w:cs/>
          </w:rPr>
          <w:t>គ្រប់គ្រងការដាក់របាយការណ៍ហិរញ្ញវត្ថុ</w:t>
        </w:r>
        <w:r w:rsidR="002E6B28" w:rsidRPr="00DB5A9B">
          <w:rPr>
            <w:rFonts w:ascii="Khmer MEF1" w:hAnsi="Khmer MEF1" w:cs="Khmer MEF1"/>
            <w:spacing w:val="-4"/>
            <w:sz w:val="24"/>
            <w:szCs w:val="24"/>
            <w:cs/>
            <w:rPrChange w:id="33010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សម្រាប់</w:t>
        </w:r>
      </w:ins>
      <w:ins w:id="33011" w:author="Sopheak Phorn" w:date="2023-08-03T12:32:00Z">
        <w:r w:rsidR="00B54666" w:rsidRPr="00DB5A9B">
          <w:rPr>
            <w:rFonts w:ascii="Khmer MEF1" w:hAnsi="Khmer MEF1" w:cs="Khmer MEF1"/>
            <w:spacing w:val="-4"/>
            <w:sz w:val="24"/>
            <w:szCs w:val="24"/>
            <w:cs/>
            <w:rPrChange w:id="33012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អង្គភាពមិនស្វែងរកប្រាក់ចំណេញ</w:t>
        </w:r>
        <w:r w:rsidR="00B54666" w:rsidRPr="00DB5A9B">
          <w:rPr>
            <w:rFonts w:ascii="Khmer MEF1" w:hAnsi="Khmer MEF1" w:cs="Khmer MEF1"/>
            <w:spacing w:val="-4"/>
            <w:sz w:val="24"/>
            <w:szCs w:val="24"/>
            <w:rPrChange w:id="33013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</w:rPr>
            </w:rPrChange>
          </w:rPr>
          <w:t xml:space="preserve">, </w:t>
        </w:r>
      </w:ins>
      <w:ins w:id="33014" w:author="Sopheak Phorn" w:date="2023-08-03T11:14:00Z">
        <w:r w:rsidR="00425B0A" w:rsidRPr="00DB5A9B">
          <w:rPr>
            <w:rFonts w:ascii="Khmer MEF1" w:hAnsi="Khmer MEF1" w:cs="Khmer MEF1"/>
            <w:spacing w:val="-4"/>
            <w:sz w:val="24"/>
            <w:szCs w:val="24"/>
            <w:cs/>
            <w:rPrChange w:id="33015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គោលការណ៍ បែបបទ យន្តការ និងនីតិវិធីការគ្រប់គ្រងគុណភាព</w:t>
        </w:r>
        <w:r w:rsidR="00425B0A" w:rsidRPr="00DB5A9B">
          <w:rPr>
            <w:rFonts w:ascii="Khmer MEF1" w:hAnsi="Khmer MEF1" w:cs="Khmer MEF1"/>
            <w:spacing w:val="-12"/>
            <w:sz w:val="24"/>
            <w:szCs w:val="24"/>
            <w:cs/>
            <w:rPrChange w:id="33016" w:author="Sopheak Phorn" w:date="2023-08-03T13:16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សវនកម្ម</w:t>
        </w:r>
        <w:r w:rsidR="00425B0A" w:rsidRPr="00DB5A9B">
          <w:rPr>
            <w:rFonts w:ascii="Khmer MEF1" w:hAnsi="Khmer MEF1" w:cs="Khmer MEF1"/>
            <w:spacing w:val="-12"/>
            <w:sz w:val="24"/>
            <w:szCs w:val="24"/>
            <w:rPrChange w:id="33017" w:author="Sopheak Phorn" w:date="2023-08-03T13:16:00Z">
              <w:rPr>
                <w:rFonts w:ascii="Khmer MEF1" w:hAnsi="Khmer MEF1" w:cs="Khmer MEF1"/>
                <w:spacing w:val="2"/>
                <w:sz w:val="24"/>
                <w:szCs w:val="24"/>
              </w:rPr>
            </w:rPrChange>
          </w:rPr>
          <w:t xml:space="preserve">, </w:t>
        </w:r>
      </w:ins>
      <w:ins w:id="33018" w:author="Sopheak Phorn" w:date="2023-08-03T11:15:00Z">
        <w:r w:rsidR="00425B0A" w:rsidRPr="00DB5A9B">
          <w:rPr>
            <w:rFonts w:ascii="Khmer MEF1" w:hAnsi="Khmer MEF1" w:cs="Khmer MEF1"/>
            <w:spacing w:val="-12"/>
            <w:sz w:val="24"/>
            <w:szCs w:val="24"/>
            <w:cs/>
            <w:rPrChange w:id="33019" w:author="Sopheak Phorn" w:date="2023-08-03T13:16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ប្រកាសស្ដីពីការគ្រប់គ្រងអាជ្ញាបណ្ណគណនេយ្យនិងសវនកម្ម</w:t>
        </w:r>
      </w:ins>
      <w:ins w:id="33020" w:author="Sopheak Phorn" w:date="2023-08-03T13:14:00Z">
        <w:r w:rsidR="00DB5A9B" w:rsidRPr="00DB5A9B">
          <w:rPr>
            <w:rFonts w:ascii="Khmer MEF1" w:hAnsi="Khmer MEF1" w:cs="Khmer MEF1"/>
            <w:spacing w:val="-12"/>
            <w:sz w:val="24"/>
            <w:szCs w:val="24"/>
            <w:cs/>
            <w:rPrChange w:id="33021" w:author="Sopheak Phorn" w:date="2023-08-03T13:16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 xml:space="preserve"> បានដាក់</w:t>
        </w:r>
      </w:ins>
      <w:ins w:id="33022" w:author="Sopheak Phorn" w:date="2023-08-03T13:16:00Z">
        <w:r w:rsidR="00DB5A9B" w:rsidRPr="00DB5A9B">
          <w:rPr>
            <w:rFonts w:ascii="Khmer MEF1" w:hAnsi="Khmer MEF1" w:cs="Khmer MEF1"/>
            <w:spacing w:val="-12"/>
            <w:sz w:val="24"/>
            <w:szCs w:val="24"/>
            <w:cs/>
            <w:rPrChange w:id="33023" w:author="Sopheak Phorn" w:date="2023-08-03T13:16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ឆ្លង</w:t>
        </w:r>
      </w:ins>
      <w:ins w:id="33024" w:author="Sopheak Phorn" w:date="2023-08-03T13:14:00Z">
        <w:r w:rsidR="00DB5A9B" w:rsidRPr="00DB5A9B">
          <w:rPr>
            <w:rFonts w:ascii="Khmer MEF1" w:hAnsi="Khmer MEF1" w:cs="Khmer MEF1"/>
            <w:spacing w:val="-12"/>
            <w:sz w:val="24"/>
            <w:szCs w:val="24"/>
            <w:cs/>
            <w:rPrChange w:id="33025" w:author="Sopheak Phorn" w:date="2023-08-03T13:16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 xml:space="preserve">ក្រុមបច្ចេកទេស </w:t>
        </w:r>
        <w:r w:rsidR="00DB5A9B" w:rsidRPr="00DB5A9B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rPrChange w:id="33026" w:author="Sopheak Phorn" w:date="2023-08-03T13:16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អ.ស.ហ.</w:t>
        </w:r>
      </w:ins>
      <w:ins w:id="33027" w:author="Sopheak Phorn" w:date="2023-08-03T11:15:00Z">
        <w:r w:rsidR="00425B0A" w:rsidRPr="00DB5A9B">
          <w:rPr>
            <w:rFonts w:ascii="Khmer MEF1" w:hAnsi="Khmer MEF1" w:cs="Khmer MEF1"/>
            <w:spacing w:val="-12"/>
            <w:sz w:val="24"/>
            <w:szCs w:val="24"/>
            <w:rPrChange w:id="33028" w:author="Sopheak Phorn" w:date="2023-08-03T13:16:00Z">
              <w:rPr>
                <w:rFonts w:ascii="Khmer MEF1" w:hAnsi="Khmer MEF1" w:cs="Khmer MEF1"/>
                <w:spacing w:val="2"/>
                <w:sz w:val="24"/>
                <w:szCs w:val="24"/>
              </w:rPr>
            </w:rPrChange>
          </w:rPr>
          <w:t>,</w:t>
        </w:r>
        <w:r w:rsidR="00425B0A">
          <w:rPr>
            <w:rFonts w:ascii="Khmer MEF1" w:hAnsi="Khmer MEF1" w:cs="Khmer MEF1" w:hint="cs"/>
            <w:spacing w:val="2"/>
            <w:sz w:val="24"/>
            <w:szCs w:val="24"/>
            <w:cs/>
          </w:rPr>
          <w:t xml:space="preserve"> </w:t>
        </w:r>
        <w:r w:rsidR="00425B0A" w:rsidRPr="0043176C">
          <w:rPr>
            <w:rFonts w:ascii="Khmer MEF1" w:hAnsi="Khmer MEF1" w:cs="Khmer MEF1"/>
            <w:spacing w:val="2"/>
            <w:sz w:val="24"/>
            <w:szCs w:val="24"/>
            <w:cs/>
          </w:rPr>
          <w:t>ការពិនិត្យ ឬអធិការកិច្ចគុណភាពសវនកម្មក្រុមហ៊ុនសវនកម្ម</w:t>
        </w:r>
        <w:r w:rsidR="00425B0A" w:rsidRPr="00DB5A9B">
          <w:rPr>
            <w:rFonts w:ascii="Khmer MEF1" w:hAnsi="Khmer MEF1" w:cs="Khmer MEF1"/>
            <w:spacing w:val="4"/>
            <w:sz w:val="24"/>
            <w:szCs w:val="24"/>
            <w:cs/>
            <w:rPrChange w:id="33029" w:author="Sopheak Phorn" w:date="2023-08-03T13:15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 xml:space="preserve">ដែលទទួលអាជ្ញាបណ្ណពី </w:t>
        </w:r>
        <w:del w:id="33030" w:author="Chamreun Poth" w:date="2024-05-30T18:32:00Z" w16du:dateUtc="2024-05-30T11:32:00Z">
          <w:r w:rsidR="00425B0A" w:rsidRPr="00DB5A9B" w:rsidDel="00091126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3031" w:author="Sopheak Phorn" w:date="2023-08-03T13:15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33032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4"/>
            <w:sz w:val="24"/>
            <w:szCs w:val="24"/>
            <w:cs/>
          </w:rPr>
          <w:t>ឈ្មោះសវនដ្ឋាន</w:t>
        </w:r>
      </w:ins>
      <w:ins w:id="33033" w:author="Sopheak Phorn" w:date="2023-08-03T13:15:00Z">
        <w:r w:rsidR="00DB5A9B" w:rsidRPr="00DB5A9B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33034" w:author="Sopheak Phorn" w:date="2023-08-03T13:15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t xml:space="preserve"> </w:t>
        </w:r>
        <w:r w:rsidR="00DB5A9B" w:rsidRPr="00DB5A9B">
          <w:rPr>
            <w:rFonts w:ascii="Khmer MEF1" w:hAnsi="Khmer MEF1" w:cs="Khmer MEF1"/>
            <w:spacing w:val="4"/>
            <w:sz w:val="24"/>
            <w:szCs w:val="24"/>
            <w:cs/>
            <w:rPrChange w:id="33035" w:author="Sopheak Phorn" w:date="2023-08-03T13:15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t xml:space="preserve">ចំនួន  ១១ </w:t>
        </w:r>
        <w:r w:rsidR="00DB5A9B" w:rsidRPr="00DB5A9B">
          <w:rPr>
            <w:rFonts w:ascii="Khmer MEF1" w:hAnsi="Khmer MEF1" w:cs="Khmer MEF1"/>
            <w:spacing w:val="4"/>
            <w:sz w:val="24"/>
            <w:szCs w:val="24"/>
            <w:cs/>
            <w:rPrChange w:id="33036" w:author="Sopheak Phorn" w:date="2023-08-03T13:17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t>ក្រុមហ៊ុន</w:t>
        </w:r>
      </w:ins>
      <w:ins w:id="33037" w:author="Sopheak Phorn" w:date="2023-08-03T11:15:00Z">
        <w:r w:rsidR="00425B0A" w:rsidRPr="00DB5A9B">
          <w:rPr>
            <w:rFonts w:ascii="Khmer MEF1" w:hAnsi="Khmer MEF1" w:cs="Khmer MEF1"/>
            <w:spacing w:val="4"/>
            <w:sz w:val="24"/>
            <w:szCs w:val="24"/>
            <w:rPrChange w:id="33038" w:author="Sopheak Phorn" w:date="2023-08-03T13:17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</w:rPr>
            </w:rPrChange>
          </w:rPr>
          <w:t>,</w:t>
        </w:r>
      </w:ins>
      <w:ins w:id="33039" w:author="Sopheak Phorn" w:date="2023-08-03T11:16:00Z">
        <w:r w:rsidR="00054921" w:rsidRPr="00DB5A9B">
          <w:rPr>
            <w:rFonts w:ascii="Khmer MEF1" w:hAnsi="Khmer MEF1" w:cs="Khmer MEF1"/>
            <w:spacing w:val="4"/>
            <w:sz w:val="24"/>
            <w:szCs w:val="24"/>
            <w:cs/>
            <w:rPrChange w:id="33040" w:author="Sopheak Phorn" w:date="2023-08-03T13:17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 xml:space="preserve"> </w:t>
        </w:r>
        <w:r w:rsidR="00054921" w:rsidRPr="004C5D14">
          <w:rPr>
            <w:rFonts w:ascii="Khmer MEF1" w:hAnsi="Khmer MEF1" w:cs="Khmer MEF1"/>
            <w:spacing w:val="4"/>
            <w:sz w:val="24"/>
            <w:szCs w:val="24"/>
            <w:cs/>
            <w:rPrChange w:id="33041" w:author="Sopheak Phorn" w:date="2023-08-03T13:17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ប្រកាសស្ដីពីវិធាននិងនីតិវិធីនៃការដោះស្រាយបណ្ដឹងតវ៉ា</w:t>
        </w:r>
      </w:ins>
      <w:ins w:id="33042" w:author="Sopheak Phorn" w:date="2023-08-03T13:16:00Z">
        <w:r w:rsidR="00DB5A9B" w:rsidRPr="004C5D14">
          <w:rPr>
            <w:rFonts w:ascii="Khmer MEF1" w:hAnsi="Khmer MEF1" w:cs="Khmer MEF1"/>
            <w:spacing w:val="4"/>
            <w:sz w:val="24"/>
            <w:szCs w:val="24"/>
            <w:cs/>
            <w:rPrChange w:id="33043" w:author="Sopheak Phorn" w:date="2023-08-03T13:17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 xml:space="preserve"> បានដាក់ឆ្លងបច្ចេកទេស </w:t>
        </w:r>
        <w:r w:rsidR="00DB5A9B" w:rsidRPr="004C5D14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33044" w:author="Sopheak Phorn" w:date="2023-08-03T13:17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ន.គ​.ស.</w:t>
        </w:r>
      </w:ins>
      <w:ins w:id="33045" w:author="Sopheak Phorn" w:date="2023-08-03T11:16:00Z">
        <w:r w:rsidR="00054921" w:rsidRPr="004C5D14">
          <w:rPr>
            <w:rFonts w:ascii="Khmer MEF1" w:hAnsi="Khmer MEF1" w:cs="Khmer MEF1"/>
            <w:spacing w:val="4"/>
            <w:sz w:val="24"/>
            <w:szCs w:val="24"/>
            <w:rPrChange w:id="33046" w:author="Sopheak Phorn" w:date="2023-08-03T13:17:00Z">
              <w:rPr>
                <w:rFonts w:ascii="Khmer MEF1" w:hAnsi="Khmer MEF1" w:cs="Khmer MEF1"/>
                <w:spacing w:val="2"/>
                <w:sz w:val="24"/>
                <w:szCs w:val="24"/>
              </w:rPr>
            </w:rPrChange>
          </w:rPr>
          <w:t>,</w:t>
        </w:r>
      </w:ins>
      <w:ins w:id="33047" w:author="Sopheak Phorn" w:date="2023-08-03T11:14:00Z">
        <w:r w:rsidR="00425B0A">
          <w:rPr>
            <w:rFonts w:ascii="Khmer MEF1" w:hAnsi="Khmer MEF1" w:cs="Khmer MEF1" w:hint="cs"/>
            <w:spacing w:val="2"/>
            <w:sz w:val="24"/>
            <w:szCs w:val="24"/>
            <w:cs/>
          </w:rPr>
          <w:t xml:space="preserve"> </w:t>
        </w:r>
      </w:ins>
      <w:ins w:id="33048" w:author="Kem Sereyboth" w:date="2023-07-19T16:36:00Z">
        <w:del w:id="33049" w:author="Sopheak Phorn" w:date="2023-08-03T11:10:00Z">
          <w:r w:rsidR="009C1540" w:rsidRPr="00D04CE1" w:rsidDel="00425B0A">
            <w:rPr>
              <w:rFonts w:ascii="Khmer MEF1" w:hAnsi="Khmer MEF1" w:cs="Khmer MEF1"/>
              <w:spacing w:val="2"/>
              <w:sz w:val="24"/>
              <w:szCs w:val="24"/>
              <w:cs/>
              <w:rPrChange w:id="33050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ការរៀបចំ</w:delText>
          </w:r>
        </w:del>
      </w:ins>
      <w:ins w:id="33051" w:author="Kem Sereyboth" w:date="2023-07-19T16:39:00Z">
        <w:del w:id="33052" w:author="Sopheak Phorn" w:date="2023-08-03T11:10:00Z">
          <w:r w:rsidR="009C1540" w:rsidRPr="00D04CE1" w:rsidDel="00425B0A">
            <w:rPr>
              <w:rFonts w:ascii="Khmer MEF1" w:hAnsi="Khmer MEF1" w:cs="Khmer MEF1"/>
              <w:spacing w:val="2"/>
              <w:sz w:val="24"/>
              <w:szCs w:val="24"/>
              <w:cs/>
              <w:rPrChange w:id="33053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អនុក្រឹត្យស្តីពីនិយ័តកម្ម</w:delText>
          </w:r>
        </w:del>
      </w:ins>
      <w:ins w:id="33054" w:author="Kem Sereyboth" w:date="2023-07-19T16:40:00Z">
        <w:del w:id="33055" w:author="Sopheak Phorn" w:date="2023-08-03T11:10:00Z">
          <w:r w:rsidR="009C1540" w:rsidRPr="00D04CE1" w:rsidDel="00425B0A">
            <w:rPr>
              <w:rFonts w:ascii="Khmer MEF1" w:hAnsi="Khmer MEF1" w:cs="Khmer MEF1"/>
              <w:spacing w:val="2"/>
              <w:sz w:val="24"/>
              <w:szCs w:val="24"/>
              <w:cs/>
              <w:rPrChange w:id="33056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ប្រព័ន្ធសន្តិសុខសង្គម</w:delText>
          </w:r>
          <w:r w:rsidR="009C1540" w:rsidRPr="00D04CE1" w:rsidDel="00425B0A">
            <w:rPr>
              <w:rFonts w:ascii="Khmer MEF1" w:hAnsi="Khmer MEF1" w:cs="Khmer MEF1"/>
              <w:spacing w:val="2"/>
              <w:sz w:val="24"/>
              <w:szCs w:val="24"/>
              <w:rPrChange w:id="33057" w:author="Kem Sereyboth" w:date="2023-07-26T13:4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,</w:delText>
          </w:r>
          <w:r w:rsidR="009C1540" w:rsidRPr="00D04CE1" w:rsidDel="00425B0A">
            <w:rPr>
              <w:rFonts w:ascii="Khmer MEF1" w:hAnsi="Khmer MEF1" w:cs="Khmer MEF1"/>
              <w:spacing w:val="2"/>
              <w:sz w:val="24"/>
              <w:szCs w:val="24"/>
              <w:cs/>
              <w:rPrChange w:id="33058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អនុក្រឹត្យស្តីពីគោលការ</w:delText>
          </w:r>
          <w:r w:rsidR="009C1540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3059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ណែ</w:delText>
          </w:r>
        </w:del>
      </w:ins>
      <w:ins w:id="33060" w:author="Kem Sereyboth" w:date="2023-07-26T13:45:00Z">
        <w:del w:id="33061" w:author="Sopheak Phorn" w:date="2023-08-03T11:10:00Z">
          <w:r w:rsidR="00D04CE1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3062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3063" w:author="Kem Sereyboth" w:date="2023-07-19T16:40:00Z">
        <w:del w:id="33064" w:author="Sopheak Phorn" w:date="2023-08-03T11:10:00Z">
          <w:r w:rsidR="009C1540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3065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នាំសម្រាប់ការវិនិយោគមូល</w:delText>
          </w:r>
        </w:del>
      </w:ins>
      <w:ins w:id="33066" w:author="Kem Sereyboth" w:date="2023-07-19T16:41:00Z">
        <w:del w:id="33067" w:author="Sopheak Phorn" w:date="2023-08-03T11:10:00Z">
          <w:r w:rsidR="009C1540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3068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និធិសន្តិសុខសង្គម</w:delText>
          </w:r>
          <w:r w:rsidR="009C1540" w:rsidRPr="00D04CE1" w:rsidDel="00425B0A">
            <w:rPr>
              <w:rFonts w:ascii="Khmer MEF1" w:hAnsi="Khmer MEF1" w:cs="Khmer MEF1"/>
              <w:spacing w:val="-2"/>
              <w:sz w:val="24"/>
              <w:szCs w:val="24"/>
              <w:rPrChange w:id="33069" w:author="Kem Sereyboth" w:date="2023-07-26T13:4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, </w:delText>
          </w:r>
        </w:del>
      </w:ins>
      <w:ins w:id="33070" w:author="Kem Sereyboth" w:date="2023-07-19T16:36:00Z">
        <w:del w:id="33071" w:author="Sopheak Phorn" w:date="2023-08-03T11:10:00Z">
          <w:r w:rsidR="009C1540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3072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ផែនការ</w:delText>
          </w:r>
        </w:del>
      </w:ins>
      <w:ins w:id="33073" w:author="Kem Sereyboth" w:date="2023-07-19T16:37:00Z">
        <w:del w:id="33074" w:author="Sopheak Phorn" w:date="2023-08-03T11:10:00Z">
          <w:r w:rsidR="009C1540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3075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អភិវឌ្ឍន៍ស្ថាប័នរបស់និយ័តករសន្តិសុខសង្គ</w:delText>
          </w:r>
        </w:del>
      </w:ins>
      <w:ins w:id="33076" w:author="Kem Sereyboth" w:date="2023-07-26T13:46:00Z">
        <w:del w:id="33077" w:author="Sopheak Phorn" w:date="2023-08-03T11:10:00Z">
          <w:r w:rsidR="00D04CE1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3078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3079" w:author="Kem Sereyboth" w:date="2023-07-19T16:37:00Z">
        <w:del w:id="33080" w:author="Sopheak Phorn" w:date="2023-08-03T11:10:00Z">
          <w:r w:rsidR="009C1540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3081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</w:delText>
          </w:r>
        </w:del>
      </w:ins>
      <w:ins w:id="33082" w:author="Kem Sereyboth" w:date="2023-07-26T13:46:00Z">
        <w:del w:id="33083" w:author="Sopheak Phorn" w:date="2023-08-03T11:10:00Z">
          <w:r w:rsidR="00D04CE1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3084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  <w:r w:rsidR="00D04CE1" w:rsidDel="00425B0A">
            <w:rPr>
              <w:rFonts w:ascii="Khmer MEF1" w:hAnsi="Khmer MEF1" w:cs="Khmer MEF1" w:hint="cs"/>
              <w:sz w:val="24"/>
              <w:szCs w:val="24"/>
              <w:cs/>
            </w:rPr>
            <w:delText xml:space="preserve"> </w:delText>
          </w:r>
        </w:del>
      </w:ins>
      <w:ins w:id="33085" w:author="Kem Sereyboth" w:date="2023-07-19T16:38:00Z">
        <w:del w:id="33086" w:author="Sopheak Phorn" w:date="2023-08-03T11:10:00Z">
          <w:r w:rsidR="009C1540" w:rsidRPr="00F55550" w:rsidDel="00425B0A">
            <w:rPr>
              <w:rFonts w:ascii="Khmer MEF1" w:hAnsi="Khmer MEF1" w:cs="Khmer MEF1" w:hint="cs"/>
              <w:sz w:val="24"/>
              <w:szCs w:val="24"/>
              <w:cs/>
            </w:rPr>
            <w:delText>២០២២-២០២៦</w:delText>
          </w:r>
        </w:del>
      </w:ins>
      <w:ins w:id="33087" w:author="Kem Sereyboth" w:date="2023-07-19T16:41:00Z">
        <w:del w:id="33088" w:author="Sopheak Phorn" w:date="2023-08-03T11:10:00Z">
          <w:r w:rsidR="009C1540" w:rsidRPr="00F55550" w:rsidDel="00425B0A">
            <w:rPr>
              <w:rFonts w:ascii="Khmer MEF1" w:hAnsi="Khmer MEF1" w:cs="Khmer MEF1" w:hint="cs"/>
              <w:sz w:val="24"/>
              <w:szCs w:val="24"/>
              <w:cs/>
            </w:rPr>
            <w:delText>, សេចក្តីណ</w:delText>
          </w:r>
        </w:del>
      </w:ins>
      <w:ins w:id="33089" w:author="Kem Sereyboth" w:date="2023-07-19T16:42:00Z">
        <w:del w:id="33090" w:author="Sopheak Phorn" w:date="2023-08-03T11:10:00Z">
          <w:r w:rsidR="009C1540" w:rsidRPr="00F55550" w:rsidDel="00425B0A">
            <w:rPr>
              <w:rFonts w:ascii="Khmer MEF1" w:hAnsi="Khmer MEF1" w:cs="Khmer MEF1" w:hint="cs"/>
              <w:sz w:val="24"/>
              <w:szCs w:val="24"/>
              <w:cs/>
            </w:rPr>
            <w:delText>ែនាំស្តីពីការកំណត់ប្រភេទ និងទម្រង់របាយការណ៍របស់ប្រតិបត្តិករសន្តិសង្គម</w:delText>
          </w:r>
          <w:r w:rsidR="009C1540" w:rsidRPr="00D04CE1" w:rsidDel="00425B0A">
            <w:rPr>
              <w:rFonts w:ascii="Khmer MEF1" w:hAnsi="Khmer MEF1" w:cs="Khmer MEF1"/>
              <w:spacing w:val="6"/>
              <w:sz w:val="24"/>
              <w:szCs w:val="24"/>
              <w:cs/>
              <w:rPrChange w:id="33091" w:author="Kem Sereyboth" w:date="2023-07-26T13:47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សង្គម និងភាគីពាក់ព័ន្ធ</w:delText>
          </w:r>
        </w:del>
      </w:ins>
      <w:ins w:id="33092" w:author="Kem Sereyboth" w:date="2023-07-19T16:43:00Z">
        <w:del w:id="33093" w:author="Sopheak Phorn" w:date="2023-08-03T11:10:00Z">
          <w:r w:rsidR="009C1540" w:rsidRPr="00D04CE1" w:rsidDel="00425B0A">
            <w:rPr>
              <w:rFonts w:ascii="Khmer MEF1" w:hAnsi="Khmer MEF1" w:cs="Khmer MEF1"/>
              <w:spacing w:val="6"/>
              <w:sz w:val="24"/>
              <w:szCs w:val="24"/>
              <w:cs/>
              <w:rPrChange w:id="33094" w:author="Kem Sereyboth" w:date="2023-07-26T13:47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="009C1540" w:rsidRPr="00354BC3">
          <w:rPr>
            <w:rFonts w:ascii="Khmer MEF1" w:hAnsi="Khmer MEF1" w:cs="Khmer MEF1"/>
            <w:spacing w:val="8"/>
            <w:sz w:val="24"/>
            <w:szCs w:val="24"/>
            <w:cs/>
            <w:rPrChange w:id="33095" w:author="Sopheak Phorn" w:date="2023-08-04T11:5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និងបទប្បញ្ញត្តិជាច្រើនទៀត </w:t>
        </w:r>
      </w:ins>
      <w:ins w:id="33096" w:author="Kem Sereyboth" w:date="2023-07-11T11:15:00Z">
        <w:r w:rsidRPr="00354BC3">
          <w:rPr>
            <w:rFonts w:ascii="Khmer MEF1" w:hAnsi="Khmer MEF1" w:cs="Khmer MEF1"/>
            <w:spacing w:val="8"/>
            <w:sz w:val="24"/>
            <w:szCs w:val="24"/>
            <w:cs/>
            <w:rPrChange w:id="33097" w:author="Sopheak Phorn" w:date="2023-08-04T11:5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​​ប្រកបដោយស្មារ​តី</w:t>
        </w:r>
        <w:r w:rsidRPr="00354BC3">
          <w:rPr>
            <w:rFonts w:ascii="Khmer MEF1" w:hAnsi="Khmer MEF1" w:cs="Khmer MEF1"/>
            <w:spacing w:val="8"/>
            <w:sz w:val="24"/>
            <w:szCs w:val="24"/>
            <w:rPrChange w:id="33098" w:author="Sopheak Phorn" w:date="2023-08-04T11:53:00Z">
              <w:rPr>
                <w:rFonts w:ascii="Khmer MEF1" w:hAnsi="Khmer MEF1" w:cs="Khmer MEF1"/>
                <w:sz w:val="24"/>
                <w:szCs w:val="24"/>
              </w:rPr>
            </w:rPrChange>
          </w:rPr>
          <w:t>​​​</w:t>
        </w:r>
        <w:r w:rsidRPr="00354BC3">
          <w:rPr>
            <w:rFonts w:ascii="Khmer MEF1" w:hAnsi="Khmer MEF1" w:cs="Khmer MEF1"/>
            <w:spacing w:val="8"/>
            <w:sz w:val="24"/>
            <w:szCs w:val="24"/>
            <w:cs/>
            <w:rPrChange w:id="33099" w:author="Sopheak Phorn" w:date="2023-08-04T11:5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ទទួលខុសត្រូវខ្ពស់ និងស្រប</w:t>
        </w:r>
        <w:r w:rsidRPr="00354BC3">
          <w:rPr>
            <w:rFonts w:ascii="Khmer MEF1" w:hAnsi="Khmer MEF1" w:cs="Khmer MEF1"/>
            <w:spacing w:val="8"/>
            <w:sz w:val="24"/>
            <w:szCs w:val="24"/>
            <w:cs/>
            <w:rPrChange w:id="33100" w:author="Sopheak Phorn" w:date="2023-08-04T11:5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ទៅតាមផែនការដែលបាន</w:t>
        </w:r>
        <w:r w:rsidRPr="00F55550">
          <w:rPr>
            <w:rFonts w:ascii="Khmer MEF1" w:hAnsi="Khmer MEF1" w:cs="Khmer MEF1"/>
            <w:spacing w:val="4"/>
            <w:sz w:val="24"/>
            <w:szCs w:val="24"/>
            <w:cs/>
          </w:rPr>
          <w:t>កំណត់ដែលបាននាំឱ្យ</w:t>
        </w:r>
        <w:r w:rsidRPr="00F55550">
          <w:rPr>
            <w:rFonts w:ascii="Khmer MEF1" w:hAnsi="Khmer MEF1" w:cs="Khmer MEF1"/>
            <w:sz w:val="24"/>
            <w:szCs w:val="24"/>
            <w:cs/>
          </w:rPr>
          <w:t>ស</w:t>
        </w:r>
        <w:r w:rsidRPr="00F55550">
          <w:rPr>
            <w:rFonts w:ascii="Khmer MEF1" w:hAnsi="Khmer MEF1" w:cs="Khmer MEF1"/>
            <w:spacing w:val="-2"/>
            <w:sz w:val="24"/>
            <w:szCs w:val="24"/>
            <w:cs/>
          </w:rPr>
          <w:t xml:space="preserve">ម្រេច​បានលទ្ធផលគួរជាទីមោទនៈ។ </w:t>
        </w:r>
      </w:ins>
    </w:p>
    <w:p w14:paraId="52CE3BA6" w14:textId="376C1D6E" w:rsidR="00B1425C" w:rsidRPr="00E33574" w:rsidRDefault="00B1425C">
      <w:pPr>
        <w:spacing w:after="0" w:line="226" w:lineRule="auto"/>
        <w:ind w:firstLine="709"/>
        <w:jc w:val="both"/>
        <w:rPr>
          <w:ins w:id="33101" w:author="Kem Sereyboth" w:date="2023-07-11T11:17:00Z"/>
          <w:rFonts w:ascii="Khmer MEF1" w:hAnsi="Khmer MEF1" w:cs="Khmer MEF1"/>
          <w:spacing w:val="-6"/>
          <w:sz w:val="24"/>
          <w:szCs w:val="24"/>
          <w:rPrChange w:id="33102" w:author="Kem Sereyboth" w:date="2023-07-19T16:59:00Z">
            <w:rPr>
              <w:ins w:id="33103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3104" w:author="Sopheak Phorn" w:date="2023-08-25T16:21:00Z">
          <w:pPr>
            <w:spacing w:after="0" w:line="226" w:lineRule="auto"/>
            <w:jc w:val="both"/>
          </w:pPr>
        </w:pPrChange>
      </w:pPr>
      <w:ins w:id="33105" w:author="Kem Sereyboth" w:date="2023-07-11T11:15:00Z">
        <w:r w:rsidRPr="00D04CE1">
          <w:rPr>
            <w:rFonts w:ascii="Khmer MEF1" w:hAnsi="Khmer MEF1" w:cs="Khmer MEF1"/>
            <w:spacing w:val="8"/>
            <w:sz w:val="24"/>
            <w:szCs w:val="24"/>
            <w:cs/>
            <w:rPrChange w:id="33106" w:author="Kem Sereyboth" w:date="2023-07-26T13:48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ឆ្លងតាម</w:t>
        </w:r>
      </w:ins>
      <w:ins w:id="33107" w:author="Kem Sereyboth" w:date="2023-07-26T13:48:00Z">
        <w:r w:rsidR="00D04CE1" w:rsidRPr="00D04CE1">
          <w:rPr>
            <w:rFonts w:ascii="Khmer MEF1" w:hAnsi="Khmer MEF1" w:cs="Khmer MEF1"/>
            <w:spacing w:val="8"/>
            <w:sz w:val="24"/>
            <w:szCs w:val="24"/>
            <w:rPrChange w:id="33108" w:author="Kem Sereyboth" w:date="2023-07-26T13:48:00Z">
              <w:rPr>
                <w:rFonts w:ascii="Khmer MEF1" w:hAnsi="Khmer MEF1" w:cs="Khmer MEF1"/>
                <w:spacing w:val="6"/>
                <w:sz w:val="24"/>
                <w:szCs w:val="24"/>
              </w:rPr>
            </w:rPrChange>
          </w:rPr>
          <w:t>​​​</w:t>
        </w:r>
      </w:ins>
      <w:ins w:id="33109" w:author="Kem Sereyboth" w:date="2023-07-11T11:15:00Z">
        <w:r w:rsidRPr="00D04CE1">
          <w:rPr>
            <w:rFonts w:ascii="Khmer MEF1" w:hAnsi="Khmer MEF1" w:cs="Khmer MEF1"/>
            <w:spacing w:val="8"/>
            <w:sz w:val="24"/>
            <w:szCs w:val="24"/>
            <w:cs/>
            <w:rPrChange w:id="33110" w:author="Kem Sereyboth" w:date="2023-07-26T13:48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ការពិនិត្យនិងវាយតម្លៃ បន្ទាប់ពីប្រមូលទិន្នន័យនិងព័ត៌មាន សវនករទទួលបន្ទុកធ្វើការ</w:t>
        </w:r>
        <w:r w:rsidRPr="00D04CE1">
          <w:rPr>
            <w:rFonts w:ascii="Khmer MEF1" w:hAnsi="Khmer MEF1" w:cs="Khmer MEF1"/>
            <w:spacing w:val="-10"/>
            <w:sz w:val="24"/>
            <w:szCs w:val="24"/>
            <w:cs/>
            <w:rPrChange w:id="33111" w:author="Kem Sereyboth" w:date="2023-07-26T13:4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សន្និដ្ឋានយោងតាមប្រកាសលេខ </w:t>
        </w:r>
      </w:ins>
      <w:ins w:id="33112" w:author="Kem Sereyboth" w:date="2023-07-19T16:17:00Z">
        <w:r w:rsidR="00C85098" w:rsidRPr="00D04CE1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3113" w:author="Kem Sereyboth" w:date="2023-07-26T13:49:00Z">
              <w:rPr>
                <w:rFonts w:ascii="Khmer MEF1" w:hAnsi="Khmer MEF1" w:cs="Khmer MEF1"/>
                <w:color w:val="FF0000"/>
                <w:spacing w:val="-16"/>
                <w:sz w:val="24"/>
                <w:szCs w:val="24"/>
                <w:cs/>
                <w:lang w:val="ca-ES"/>
              </w:rPr>
            </w:rPrChange>
          </w:rPr>
          <w:t xml:space="preserve">០១៥ អ.ស.ហ. ប្រក ចុះថ្ងៃទី២៨ ខែមីនា ឆ្នាំ២០២៣ </w:t>
        </w:r>
      </w:ins>
      <w:ins w:id="33114" w:author="Kem Sereyboth" w:date="2023-07-11T11:15:00Z">
        <w:r w:rsidRPr="00D04CE1">
          <w:rPr>
            <w:rFonts w:ascii="Khmer MEF1" w:hAnsi="Khmer MEF1" w:cs="Khmer MEF1"/>
            <w:spacing w:val="-10"/>
            <w:sz w:val="24"/>
            <w:szCs w:val="24"/>
            <w:cs/>
            <w:lang w:val="en-GB"/>
            <w:rPrChange w:id="33115" w:author="Kem Sereyboth" w:date="2023-07-26T13:49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 xml:space="preserve"> </w:t>
        </w:r>
        <w:r w:rsidRPr="00D04CE1">
          <w:rPr>
            <w:rFonts w:ascii="Khmer MEF1" w:hAnsi="Khmer MEF1" w:cs="Khmer MEF1"/>
            <w:spacing w:val="-2"/>
            <w:sz w:val="24"/>
            <w:szCs w:val="24"/>
            <w:cs/>
            <w:lang w:val="en-GB"/>
            <w:rPrChange w:id="33116" w:author="Kem Sereyboth" w:date="2023-07-26T13:49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>ស្តីពីការដាក់ឱ្យ</w:t>
        </w:r>
        <w:r w:rsidRPr="00D04CE1">
          <w:rPr>
            <w:rFonts w:ascii="Khmer MEF1" w:hAnsi="Khmer MEF1" w:cs="Khmer MEF1"/>
            <w:spacing w:val="-2"/>
            <w:sz w:val="24"/>
            <w:szCs w:val="24"/>
            <w:cs/>
            <w:lang w:val="en-GB"/>
            <w:rPrChange w:id="33117" w:author="Kem Sereyboth" w:date="2023-07-26T13:4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អនុវត្ត</w:t>
        </w:r>
        <w:r w:rsidRPr="00D04CE1">
          <w:rPr>
            <w:rFonts w:ascii="Khmer MEF1" w:hAnsi="Khmer MEF1" w:cs="Khmer MEF1"/>
            <w:spacing w:val="-6"/>
            <w:sz w:val="24"/>
            <w:szCs w:val="24"/>
            <w:cs/>
            <w:lang w:val="en-GB"/>
            <w:rPrChange w:id="33118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នូ</w:t>
        </w:r>
        <w:r w:rsidRPr="00D04CE1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33119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វ</w:t>
        </w:r>
      </w:ins>
      <w:ins w:id="33120" w:author="Kem Sereyboth" w:date="2023-07-26T13:48:00Z">
        <w:r w:rsidR="00D04CE1" w:rsidRPr="00D04CE1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33121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​</w:t>
        </w:r>
      </w:ins>
      <w:ins w:id="33122" w:author="Kem Sereyboth" w:date="2023-07-11T11:15:00Z">
        <w:r w:rsidRPr="00D04CE1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33123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គោលការណ៍ណែនាំស្តីពីសវនកម្មសមិទ្ធកម្មរបស់អង្គភាពសវនកម្មផ្ទៃក្នុងនៃ</w:t>
        </w:r>
      </w:ins>
      <w:ins w:id="33124" w:author="Kem Sereyboth" w:date="2023-07-19T16:34:00Z">
        <w:r w:rsidR="009C1540" w:rsidRPr="00D04CE1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33125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អាជ្ញាធរសេវាហិរញ្ញវត្ថ</w:t>
        </w:r>
      </w:ins>
      <w:ins w:id="33126" w:author="Kem Sereyboth" w:date="2023-07-19T16:35:00Z">
        <w:r w:rsidR="009C1540" w:rsidRPr="00D04CE1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33127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ុមិនមែ</w:t>
        </w:r>
      </w:ins>
      <w:ins w:id="33128" w:author="Kem Sereyboth" w:date="2023-07-26T13:49:00Z">
        <w:r w:rsidR="00D04CE1" w:rsidRPr="00D04CE1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33129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​</w:t>
        </w:r>
      </w:ins>
      <w:ins w:id="33130" w:author="Kem Sereyboth" w:date="2023-07-19T16:35:00Z">
        <w:r w:rsidR="009C1540" w:rsidRPr="00D04CE1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33131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ន</w:t>
        </w:r>
      </w:ins>
      <w:ins w:id="33132" w:author="Kem Sereyboth" w:date="2023-07-26T13:50:00Z">
        <w:r w:rsidR="00D04CE1" w:rsidRPr="00D04CE1">
          <w:rPr>
            <w:rFonts w:ascii="Khmer MEF1" w:hAnsi="Khmer MEF1" w:cs="Khmer MEF1"/>
            <w:spacing w:val="-8"/>
            <w:sz w:val="24"/>
            <w:szCs w:val="24"/>
            <w:lang w:val="en-GB"/>
            <w:rPrChange w:id="33133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lang w:val="en-GB"/>
              </w:rPr>
            </w:rPrChange>
          </w:rPr>
          <w:t>​​​​</w:t>
        </w:r>
      </w:ins>
      <w:ins w:id="33134" w:author="Kem Sereyboth" w:date="2023-07-19T16:35:00Z">
        <w:r w:rsidR="009C1540" w:rsidRPr="0043176C">
          <w:rPr>
            <w:rFonts w:ascii="Khmer MEF1" w:hAnsi="Khmer MEF1" w:cs="Khmer MEF1"/>
            <w:spacing w:val="-10"/>
            <w:sz w:val="24"/>
            <w:szCs w:val="24"/>
            <w:cs/>
            <w:lang w:val="en-GB"/>
            <w:rPrChange w:id="33135" w:author="Sopheak Phorn" w:date="2023-08-03T13:1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ធនាគារ</w:t>
        </w:r>
      </w:ins>
      <w:ins w:id="33136" w:author="Kem Sereyboth" w:date="2023-07-11T11:15:00Z">
        <w:r w:rsidRPr="0043176C">
          <w:rPr>
            <w:rFonts w:ascii="Khmer MEF1" w:hAnsi="Khmer MEF1" w:cs="Khmer MEF1"/>
            <w:spacing w:val="-10"/>
            <w:sz w:val="24"/>
            <w:szCs w:val="24"/>
            <w:lang w:val="en-GB"/>
            <w:rPrChange w:id="33137" w:author="Sopheak Phorn" w:date="2023-08-03T13:18:00Z">
              <w:rPr>
                <w:rFonts w:ascii="Khmer MEF1" w:hAnsi="Khmer MEF1" w:cs="Khmer MEF1"/>
                <w:spacing w:val="4"/>
                <w:sz w:val="24"/>
                <w:szCs w:val="24"/>
                <w:lang w:val="en-GB"/>
              </w:rPr>
            </w:rPrChange>
          </w:rPr>
          <w:t xml:space="preserve"> </w:t>
        </w:r>
      </w:ins>
      <w:ins w:id="33138" w:author="Sopheak Phorn" w:date="2023-08-03T13:07:00Z">
        <w:r w:rsidR="00CC7C31" w:rsidRPr="0043176C">
          <w:rPr>
            <w:rFonts w:ascii="Khmer MEF1" w:hAnsi="Khmer MEF1" w:cs="Khmer MEF1"/>
            <w:spacing w:val="-10"/>
            <w:sz w:val="24"/>
            <w:szCs w:val="24"/>
            <w:cs/>
            <w:rPrChange w:id="33139" w:author="Sopheak Phorn" w:date="2023-08-03T13:18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 xml:space="preserve">ដូចមាន​កំណត់នូវចំណុចទី </w:t>
        </w:r>
        <w:r w:rsidR="00CC7C31" w:rsidRPr="0043176C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rPrChange w:id="33140" w:author="Sopheak Phorn" w:date="2023-08-03T13:18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៥.៣</w:t>
        </w:r>
        <w:r w:rsidR="00CC7C31" w:rsidRPr="0043176C">
          <w:rPr>
            <w:rFonts w:ascii="Khmer MEF1" w:hAnsi="Khmer MEF1" w:cs="Khmer MEF1"/>
            <w:spacing w:val="-10"/>
            <w:sz w:val="24"/>
            <w:szCs w:val="24"/>
            <w:cs/>
            <w:rPrChange w:id="33141" w:author="Sopheak Phorn" w:date="2023-08-03T13:18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 xml:space="preserve"> របាយការណ៍សវនកម្មសិទ្ធកម្មដែលល្អ និងអាចប្រើប្រាស់បាន</w:t>
        </w:r>
        <w:r w:rsidR="00CC7C31" w:rsidRPr="0043176C">
          <w:rPr>
            <w:rFonts w:ascii="Khmer MEF1" w:hAnsi="Khmer MEF1" w:cs="Khmer MEF1"/>
            <w:spacing w:val="-10"/>
            <w:sz w:val="24"/>
            <w:szCs w:val="24"/>
            <w:cs/>
            <w:lang w:val="en-GB"/>
            <w:rPrChange w:id="33142" w:author="Sopheak Phorn" w:date="2023-08-03T13:18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en-GB"/>
              </w:rPr>
            </w:rPrChange>
          </w:rPr>
          <w:t xml:space="preserve"> ត្រ​ង់</w:t>
        </w:r>
        <w:r w:rsidR="00CC7C31">
          <w:rPr>
            <w:rFonts w:ascii="Khmer MEF1" w:hAnsi="Khmer MEF1" w:cs="Khmer MEF1"/>
            <w:spacing w:val="-8"/>
            <w:sz w:val="24"/>
            <w:szCs w:val="24"/>
            <w:cs/>
            <w:lang w:val="en-GB"/>
          </w:rPr>
          <w:t>​</w:t>
        </w:r>
        <w:r w:rsidR="00CC7C31">
          <w:rPr>
            <w:rFonts w:ascii="Khmer MEF1" w:hAnsi="Khmer MEF1" w:cs="Khmer MEF1"/>
            <w:spacing w:val="-12"/>
            <w:sz w:val="24"/>
            <w:szCs w:val="24"/>
            <w:cs/>
            <w:lang w:val="en-GB"/>
          </w:rPr>
          <w:t xml:space="preserve">សេចក្តីសន្និដ្ឋានដោយសវនករទទួលបន្ទុកប្រើប្រាស់ការសន្និដ្ឋានថា </w:t>
        </w:r>
        <w:r w:rsidR="00CC7C31">
          <w:rPr>
            <w:rFonts w:ascii="Khmer MEF1" w:eastAsia="Times New Roman" w:hAnsi="Khmer MEF1" w:cs="Khmer MEF1"/>
            <w:b/>
            <w:bCs/>
            <w:i/>
            <w:iCs/>
            <w:spacing w:val="-8"/>
            <w:sz w:val="24"/>
            <w:szCs w:val="24"/>
            <w:cs/>
            <w:lang w:val="ca-ES"/>
          </w:rPr>
          <w:t>សេចក្ដីសន្និដ្ឋានសមិទ្ធកម្មមានប្រសិទ្ធ​ភា​ព</w:t>
        </w:r>
        <w:r w:rsidR="00CC7C31" w:rsidRPr="006A3D92">
          <w:rPr>
            <w:rFonts w:ascii="Khmer MEF1" w:eastAsia="Times New Roman" w:hAnsi="Khmer MEF1" w:cs="Khmer MEF1"/>
            <w:b/>
            <w:bCs/>
            <w:i/>
            <w:iCs/>
            <w:spacing w:val="-8"/>
            <w:sz w:val="24"/>
            <w:szCs w:val="24"/>
            <w:cs/>
            <w:lang w:val="ca-ES"/>
            <w:rPrChange w:id="33143" w:author="Sopheak Phorn" w:date="2023-08-04T11:54:00Z">
              <w:rPr>
                <w:rFonts w:ascii="Khmer MEF1" w:eastAsia="Times New Roman" w:hAnsi="Khmer MEF1" w:cs="Khmer MEF1"/>
                <w:b/>
                <w:bCs/>
                <w:i/>
                <w:iCs/>
                <w:sz w:val="24"/>
                <w:szCs w:val="24"/>
                <w:cs/>
                <w:lang w:val="ca-ES"/>
              </w:rPr>
            </w:rPrChange>
          </w:rPr>
          <w:t>តែលើកលែង</w:t>
        </w:r>
        <w:r w:rsidR="00CC7C31" w:rsidRPr="006A3D92">
          <w:rPr>
            <w:rFonts w:ascii="Khmer MEF1" w:eastAsia="Times New Roman" w:hAnsi="Khmer MEF1" w:cs="Khmer MEF1"/>
            <w:spacing w:val="-8"/>
            <w:sz w:val="24"/>
            <w:szCs w:val="24"/>
            <w:cs/>
            <w:lang w:val="ca-ES"/>
            <w:rPrChange w:id="33144" w:author="Sopheak Phorn" w:date="2023-08-04T11:54:00Z">
              <w:rPr>
                <w:rFonts w:ascii="Khmer MEF1" w:eastAsia="Times New Roman" w:hAnsi="Khmer MEF1" w:cs="Khmer MEF1"/>
                <w:sz w:val="24"/>
                <w:szCs w:val="24"/>
                <w:cs/>
                <w:lang w:val="ca-ES"/>
              </w:rPr>
            </w:rPrChange>
          </w:rPr>
          <w:t>។</w:t>
        </w:r>
        <w:r w:rsidR="00CC7C31" w:rsidRPr="006A3D92">
          <w:rPr>
            <w:rFonts w:ascii="Khmer MEF1" w:hAnsi="Khmer MEF1" w:cs="Khmer MEF1"/>
            <w:b/>
            <w:bCs/>
            <w:i/>
            <w:iCs/>
            <w:spacing w:val="-8"/>
            <w:sz w:val="24"/>
            <w:szCs w:val="24"/>
            <w:cs/>
            <w:lang w:val="en-GB"/>
            <w:rPrChange w:id="33145" w:author="Sopheak Phorn" w:date="2023-08-04T11:54:00Z">
              <w:rPr>
                <w:rFonts w:ascii="Khmer MEF1" w:hAnsi="Khmer MEF1" w:cs="Khmer MEF1"/>
                <w:b/>
                <w:bCs/>
                <w:i/>
                <w:iCs/>
                <w:sz w:val="24"/>
                <w:szCs w:val="24"/>
                <w:cs/>
                <w:lang w:val="en-GB"/>
              </w:rPr>
            </w:rPrChange>
          </w:rPr>
          <w:t xml:space="preserve"> </w:t>
        </w:r>
        <w:r w:rsidR="00CC7C31" w:rsidRPr="006A3D92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33146" w:author="Sopheak Phorn" w:date="2023-08-04T11:54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 xml:space="preserve">ដូចនេះ សវនករទទួលបន្ទុកសន្និដ្ឋានថា៖ </w:t>
        </w:r>
        <w:del w:id="33147" w:author="Chamreun Poth" w:date="2024-05-30T18:32:00Z" w16du:dateUtc="2024-05-30T11:32:00Z">
          <w:r w:rsidR="00CC7C31" w:rsidRPr="006A3D92" w:rsidDel="0009112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en-GB"/>
              <w:rPrChange w:id="33148" w:author="Sopheak Phorn" w:date="2023-08-04T11:5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en-GB"/>
                </w:rPr>
              </w:rPrChange>
            </w:rPr>
            <w:delText>ន</w:delText>
          </w:r>
          <w:r w:rsidR="00CC7C31" w:rsidRPr="006A3D92" w:rsidDel="0009112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33149" w:author="Sopheak Phorn" w:date="2023-08-04T11:5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33150" w:author="Sopheak Phorn" w:date="2023-08-03T13:18:00Z">
        <w:del w:id="33151" w:author="Chamreun Poth" w:date="2024-05-30T18:32:00Z" w16du:dateUtc="2024-05-30T11:32:00Z">
          <w:r w:rsidR="0043176C" w:rsidRPr="006A3D92" w:rsidDel="0009112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33152" w:author="Sopheak Phorn" w:date="2023-08-04T11:5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គ</w:delText>
          </w:r>
        </w:del>
      </w:ins>
      <w:ins w:id="33153" w:author="Sopheak Phorn" w:date="2023-08-03T13:07:00Z">
        <w:del w:id="33154" w:author="Chamreun Poth" w:date="2024-05-30T18:32:00Z" w16du:dateUtc="2024-05-30T11:32:00Z">
          <w:r w:rsidR="00CC7C31" w:rsidRPr="006A3D92" w:rsidDel="0009112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33155" w:author="Sopheak Phorn" w:date="2023-08-04T11:5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.ស.</w:delText>
          </w:r>
        </w:del>
      </w:ins>
      <w:ins w:id="33156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en-GB"/>
          </w:rPr>
          <w:t>ឈ្មោះសវនដ្ឋាន</w:t>
        </w:r>
      </w:ins>
      <w:ins w:id="33157" w:author="Sopheak Phorn" w:date="2023-08-03T13:07:00Z">
        <w:r w:rsidR="00CC7C31" w:rsidRPr="006A3D92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33158" w:author="Sopheak Phorn" w:date="2023-08-04T11:54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CC7C31" w:rsidRPr="006A3D92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3159" w:author="Sopheak Phorn" w:date="2023-08-04T11:5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គឺ</w:t>
        </w:r>
        <w:r w:rsidR="00CC7C31" w:rsidRPr="006A3D92">
          <w:rPr>
            <w:rFonts w:ascii="Khmer MEF1" w:hAnsi="Khmer MEF1" w:cs="Khmer MEF1"/>
            <w:spacing w:val="-8"/>
            <w:sz w:val="24"/>
            <w:szCs w:val="24"/>
            <w:cs/>
            <w:rPrChange w:id="33160" w:author="Sopheak Phorn" w:date="2023-08-04T11:5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សមិទ្ធកម្មមានប្រសិទ្ធភា​ព</w:t>
        </w:r>
        <w:r w:rsidR="00CC7C31" w:rsidRPr="006A3D92">
          <w:rPr>
            <w:rFonts w:ascii="Khmer MEF1" w:hAnsi="Khmer MEF1" w:cs="Khmer MEF1"/>
            <w:spacing w:val="-8"/>
            <w:sz w:val="24"/>
            <w:szCs w:val="24"/>
            <w:cs/>
            <w:rPrChange w:id="33161" w:author="Sopheak Phorn" w:date="2023-08-04T11:54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លើកលែង</w:t>
        </w:r>
      </w:ins>
      <w:ins w:id="33162" w:author="Sopheak Phorn" w:date="2023-08-04T11:54:00Z">
        <w:r w:rsidR="006A3D92" w:rsidRPr="006A3D92">
          <w:rPr>
            <w:rFonts w:ascii="Khmer MEF1" w:hAnsi="Khmer MEF1" w:cs="Khmer MEF1"/>
            <w:spacing w:val="-8"/>
            <w:sz w:val="24"/>
            <w:szCs w:val="24"/>
            <w:rPrChange w:id="33163" w:author="Sopheak Phorn" w:date="2023-08-04T11:54:00Z">
              <w:rPr>
                <w:rFonts w:ascii="Khmer MEF1" w:hAnsi="Khmer MEF1" w:cs="Khmer MEF1"/>
                <w:spacing w:val="-10"/>
                <w:sz w:val="24"/>
                <w:szCs w:val="24"/>
              </w:rPr>
            </w:rPrChange>
          </w:rPr>
          <w:t>​​​​​​</w:t>
        </w:r>
      </w:ins>
      <w:ins w:id="33164" w:author="Sopheak Phorn" w:date="2023-08-03T13:07:00Z">
        <w:r w:rsidR="00CC7C31" w:rsidRPr="006A3D92">
          <w:rPr>
            <w:rFonts w:ascii="Khmer MEF1" w:hAnsi="Khmer MEF1" w:cs="Khmer MEF1"/>
            <w:spacing w:val="-8"/>
            <w:sz w:val="24"/>
            <w:szCs w:val="24"/>
            <w:cs/>
            <w:rPrChange w:id="33165" w:author="Sopheak Phorn" w:date="2023-08-04T11:54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តែ</w:t>
        </w:r>
      </w:ins>
      <w:ins w:id="33166" w:author="Sopheak Phorn" w:date="2023-08-04T11:54:00Z">
        <w:r w:rsidR="006A3D92">
          <w:rPr>
            <w:rFonts w:ascii="Khmer MEF1" w:hAnsi="Khmer MEF1" w:cs="Khmer MEF1" w:hint="cs"/>
            <w:spacing w:val="-10"/>
            <w:sz w:val="24"/>
            <w:szCs w:val="24"/>
            <w:cs/>
          </w:rPr>
          <w:t>​</w:t>
        </w:r>
      </w:ins>
      <w:ins w:id="33167" w:author="Sopheak Phorn" w:date="2023-08-03T13:07:00Z">
        <w:r w:rsidR="00CC7C31" w:rsidRPr="00C2423C">
          <w:rPr>
            <w:rFonts w:ascii="Khmer MEF1" w:hAnsi="Khmer MEF1" w:cs="Khmer MEF1"/>
            <w:spacing w:val="2"/>
            <w:sz w:val="24"/>
            <w:szCs w:val="24"/>
            <w:cs/>
            <w:rPrChange w:id="33168" w:author="Sopheak Phorn" w:date="2023-08-04T11:54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ចំណុចមួ​យចំនួនរួមមាន</w:t>
        </w:r>
        <w:r w:rsidR="00CC7C31" w:rsidRPr="00C2423C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3169" w:author="Sopheak Phorn" w:date="2023-08-04T11:54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៖</w:t>
        </w:r>
      </w:ins>
      <w:ins w:id="33170" w:author="Kem Sereyboth" w:date="2023-07-11T11:15:00Z">
        <w:del w:id="33171" w:author="Sopheak Phorn" w:date="2023-08-03T13:07:00Z">
          <w:r w:rsidRPr="00C2423C" w:rsidDel="00CC7C31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en-GB"/>
              <w:rPrChange w:id="33172" w:author="Sopheak Phorn" w:date="2023-08-04T11:5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en-GB"/>
                </w:rPr>
              </w:rPrChange>
            </w:rPr>
            <w:delText>ដូច</w:delText>
          </w:r>
          <w:r w:rsidRPr="00C2423C" w:rsidDel="00CC7C31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en-GB"/>
              <w:rPrChange w:id="33173" w:author="Sopheak Phorn" w:date="2023-08-04T11:5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en-GB"/>
                </w:rPr>
              </w:rPrChange>
            </w:rPr>
            <w:delText>មានកំណត់នូវ</w:delText>
          </w:r>
          <w:r w:rsidRPr="00C2423C" w:rsidDel="00CC7C31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en-GB"/>
              <w:rPrChange w:id="33174" w:author="Sopheak Phorn" w:date="2023-08-04T11:5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en-GB"/>
                </w:rPr>
              </w:rPrChange>
            </w:rPr>
            <w:delText>ចំណុចទី.. ផ្នែកទី... ទម្រង់ និងមាតិកានៃរបាយការណ៍សវនកម្មសមិទ្ធកម្ម</w:delText>
          </w:r>
        </w:del>
        <w:r w:rsidRPr="00C2423C">
          <w:rPr>
            <w:rFonts w:ascii="Khmer MEF1" w:hAnsi="Khmer MEF1" w:cs="Khmer MEF1"/>
            <w:spacing w:val="2"/>
            <w:sz w:val="24"/>
            <w:szCs w:val="24"/>
            <w:cs/>
            <w:lang w:val="en-GB"/>
            <w:rPrChange w:id="33175" w:author="Sopheak Phorn" w:date="2023-08-04T11:54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en-GB"/>
              </w:rPr>
            </w:rPrChange>
          </w:rPr>
          <w:t xml:space="preserve"> </w:t>
        </w:r>
      </w:ins>
      <w:ins w:id="33176" w:author="Sopheak Phorn" w:date="2023-08-03T13:11:00Z">
        <w:r w:rsidR="00CC7C31" w:rsidRPr="00C2423C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  <w:rPrChange w:id="33177" w:author="Sopheak Phorn" w:date="2023-08-04T11:54:00Z">
              <w:rPr>
                <w:rFonts w:ascii="Khmer MEF1" w:hAnsi="Khmer MEF1" w:cs="Khmer MEF1"/>
                <w:color w:val="000000"/>
                <w:spacing w:val="-6"/>
                <w:sz w:val="24"/>
                <w:szCs w:val="24"/>
                <w:cs/>
                <w:lang w:val="en-GB"/>
              </w:rPr>
            </w:rPrChange>
          </w:rPr>
          <w:t>សេចក្ដី</w:t>
        </w:r>
        <w:r w:rsidR="00CC7C31" w:rsidRPr="00C2423C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33178" w:author="Sopheak Phorn" w:date="2023-08-04T11:54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t>ព្រាងប្រកាសស្ដីពីការដាក់ឱ្យអនុវត្តស្ដង់ដាគណនេយ្យសម្រាប់</w:t>
        </w:r>
      </w:ins>
      <w:ins w:id="33179" w:author="Sopheak Phorn" w:date="2023-08-03T13:19:00Z">
        <w:r w:rsidR="0043176C" w:rsidRPr="00C2423C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33180" w:author="Sopheak Phorn" w:date="2023-08-04T11:54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t>​</w:t>
        </w:r>
      </w:ins>
      <w:ins w:id="33181" w:author="Sopheak Phorn" w:date="2023-08-03T13:11:00Z">
        <w:r w:rsidR="00CC7C31" w:rsidRPr="00C2423C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33182" w:author="Sopheak Phorn" w:date="2023-08-04T11:54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គ្រឹះស្ថាន</w:t>
        </w:r>
        <w:r w:rsidR="00CC7C31" w:rsidRPr="00C2423C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rPrChange w:id="33183" w:author="Sopheak Phorn" w:date="2023-08-04T11:55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 xml:space="preserve">សាធារណៈរដ្ឋបាល </w:t>
        </w:r>
        <w:del w:id="33184" w:author="Chamreun Poth" w:date="2024-05-30T18:32:00Z" w16du:dateUtc="2024-05-30T11:32:00Z">
          <w:r w:rsidR="00CC7C31" w:rsidRPr="00C2423C" w:rsidDel="00091126">
            <w:rPr>
              <w:rFonts w:ascii="Khmer MEF1" w:hAnsi="Khmer MEF1" w:cs="Khmer MEF1"/>
              <w:b/>
              <w:bCs/>
              <w:color w:val="000000" w:themeColor="text1"/>
              <w:spacing w:val="-10"/>
              <w:sz w:val="24"/>
              <w:szCs w:val="24"/>
              <w:cs/>
              <w:rPrChange w:id="33185" w:author="Sopheak Phorn" w:date="2023-08-04T11:55:00Z">
                <w:rPr>
                  <w:rFonts w:ascii="Khmer MEF1" w:hAnsi="Khmer MEF1" w:cs="Khmer MEF1"/>
                  <w:b/>
                  <w:bCs/>
                  <w:color w:val="000000" w:themeColor="text1"/>
                  <w:spacing w:val="-8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33186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 w:themeColor="text1"/>
            <w:spacing w:val="-10"/>
            <w:sz w:val="24"/>
            <w:szCs w:val="24"/>
            <w:cs/>
          </w:rPr>
          <w:t>ឈ្មោះសវនដ្ឋាន</w:t>
        </w:r>
      </w:ins>
      <w:ins w:id="33187" w:author="Sopheak Phorn" w:date="2023-08-03T13:11:00Z">
        <w:r w:rsidR="00CC7C31" w:rsidRPr="00C2423C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rPrChange w:id="33188" w:author="Sopheak Phorn" w:date="2023-08-04T11:55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 xml:space="preserve"> ពុំទាន់អាចដាក់ឱ្យអនុវត្តស្របតាមផែនការសកម្មភាពឆ្នាំ២០២២</w:t>
        </w:r>
        <w:r w:rsidR="00CC7C31" w:rsidRPr="00C2423C" w:rsidDel="004A69EC">
          <w:rPr>
            <w:rFonts w:ascii="Khmer MEF1" w:hAnsi="Khmer MEF1" w:cs="Khmer MEF1"/>
            <w:spacing w:val="-10"/>
            <w:sz w:val="24"/>
            <w:szCs w:val="24"/>
            <w:cs/>
            <w:rPrChange w:id="33189" w:author="Sopheak Phorn" w:date="2023-08-04T11:55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</w:t>
        </w:r>
      </w:ins>
      <w:ins w:id="33190" w:author="Sopheak Phorn" w:date="2023-08-03T13:09:00Z">
        <w:r w:rsidR="00CC7C31" w:rsidRPr="00C2423C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rPrChange w:id="33191" w:author="Sopheak Phorn" w:date="2023-08-04T11:55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និង</w:t>
        </w:r>
      </w:ins>
      <w:ins w:id="33192" w:author="Sopheak Phorn" w:date="2023-08-03T13:12:00Z">
        <w:r w:rsidR="00CC7C31" w:rsidRPr="00C2423C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rPrChange w:id="33193" w:author="Sopheak Phorn" w:date="2023-08-04T11:5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>សេចក្ដីព្រាង</w:t>
        </w:r>
      </w:ins>
      <w:ins w:id="33194" w:author="Sopheak Phorn" w:date="2023-08-04T11:55:00Z">
        <w:r w:rsidR="00C2423C" w:rsidRPr="00C2423C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rPrChange w:id="33195" w:author="Sopheak Phorn" w:date="2023-08-04T11:55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​</w:t>
        </w:r>
      </w:ins>
      <w:ins w:id="33196" w:author="Sopheak Phorn" w:date="2023-08-03T13:12:00Z">
        <w:r w:rsidR="00CC7C31" w:rsidRPr="00C2423C">
          <w:rPr>
            <w:rFonts w:ascii="Khmer MEF1" w:hAnsi="Khmer MEF1" w:cs="Khmer MEF1"/>
            <w:color w:val="000000" w:themeColor="text1"/>
            <w:spacing w:val="-2"/>
            <w:sz w:val="24"/>
            <w:szCs w:val="24"/>
            <w:cs/>
            <w:rPrChange w:id="33197" w:author="Sopheak Phorn" w:date="2023-08-04T11:5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>ប្រកាសស្ដីពីការដាក់ឱ្យអនុវត្តស្ដង់ដាគណនេយ្យសាម​ញ្ញ</w:t>
        </w:r>
        <w:r w:rsidR="00CC7C31" w:rsidRPr="00C2423C">
          <w:rPr>
            <w:rFonts w:ascii="Khmer MEF1" w:hAnsi="Khmer MEF1" w:cs="Khmer MEF1"/>
            <w:color w:val="000000" w:themeColor="text1"/>
            <w:spacing w:val="-2"/>
            <w:sz w:val="24"/>
            <w:szCs w:val="24"/>
            <w:rPrChange w:id="33198" w:author="Sopheak Phorn" w:date="2023-08-04T11:5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</w:rPr>
            </w:rPrChange>
          </w:rPr>
          <w:t>​​​​</w:t>
        </w:r>
        <w:r w:rsidR="00CC7C31" w:rsidRPr="00C2423C">
          <w:rPr>
            <w:rFonts w:ascii="Khmer MEF1" w:hAnsi="Khmer MEF1" w:cs="Khmer MEF1"/>
            <w:color w:val="000000" w:themeColor="text1"/>
            <w:spacing w:val="-2"/>
            <w:sz w:val="24"/>
            <w:szCs w:val="24"/>
            <w:cs/>
            <w:rPrChange w:id="33199" w:author="Sopheak Phorn" w:date="2023-08-04T11:5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 xml:space="preserve">កម្ពុជា </w:t>
        </w:r>
        <w:del w:id="33200" w:author="Chamreun Poth" w:date="2024-05-30T18:32:00Z" w16du:dateUtc="2024-05-30T11:32:00Z">
          <w:r w:rsidR="00CC7C31" w:rsidRPr="00C2423C" w:rsidDel="00091126">
            <w:rPr>
              <w:rFonts w:ascii="Khmer MEF1" w:hAnsi="Khmer MEF1" w:cs="Khmer MEF1"/>
              <w:b/>
              <w:bCs/>
              <w:color w:val="000000" w:themeColor="text1"/>
              <w:spacing w:val="-2"/>
              <w:sz w:val="24"/>
              <w:szCs w:val="24"/>
              <w:cs/>
              <w:rPrChange w:id="33201" w:author="Sopheak Phorn" w:date="2023-08-04T11:55:00Z">
                <w:rPr>
                  <w:rFonts w:ascii="Khmer MEF1" w:hAnsi="Khmer MEF1" w:cs="Khmer MEF1"/>
                  <w:b/>
                  <w:bCs/>
                  <w:color w:val="000000" w:themeColor="text1"/>
                  <w:spacing w:val="-4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33202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 w:themeColor="text1"/>
            <w:spacing w:val="-2"/>
            <w:sz w:val="24"/>
            <w:szCs w:val="24"/>
            <w:cs/>
          </w:rPr>
          <w:t>ឈ្មោះសវនដ្ឋាន</w:t>
        </w:r>
      </w:ins>
      <w:ins w:id="33203" w:author="Sopheak Phorn" w:date="2023-08-03T13:12:00Z">
        <w:r w:rsidR="00CC7C31" w:rsidRPr="00C2423C">
          <w:rPr>
            <w:rFonts w:ascii="Khmer MEF1" w:hAnsi="Khmer MEF1" w:cs="Khmer MEF1"/>
            <w:color w:val="000000" w:themeColor="text1"/>
            <w:spacing w:val="-2"/>
            <w:sz w:val="24"/>
            <w:szCs w:val="24"/>
            <w:cs/>
            <w:rPrChange w:id="33204" w:author="Sopheak Phorn" w:date="2023-08-04T11:5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 xml:space="preserve"> ពុំទាន់</w:t>
        </w:r>
        <w:r w:rsidR="00CC7C31" w:rsidRPr="00C2423C">
          <w:rPr>
            <w:rFonts w:ascii="Khmer MEF1" w:hAnsi="Khmer MEF1" w:cs="Khmer MEF1"/>
            <w:color w:val="000000" w:themeColor="text1"/>
            <w:spacing w:val="-2"/>
            <w:sz w:val="24"/>
            <w:szCs w:val="24"/>
            <w:cs/>
            <w:rPrChange w:id="33205" w:author="Sopheak Phorn" w:date="2023-08-04T11:55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អាចដាក់ឱ្យអនុវត្តស្របតាម</w:t>
        </w:r>
        <w:r w:rsidR="00CC7C31" w:rsidRPr="00C2423C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33206" w:author="Sopheak Phorn" w:date="2023-08-04T11:55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ផែនការសកម្មភាពឆ្នាំ២០២២</w:t>
        </w:r>
      </w:ins>
      <w:ins w:id="33207" w:author="Kem Sereyboth" w:date="2023-07-11T11:15:00Z">
        <w:del w:id="33208" w:author="Sopheak Phorn" w:date="2023-08-03T13:08:00Z">
          <w:r w:rsidRPr="00C2423C" w:rsidDel="00CC7C31">
            <w:rPr>
              <w:rFonts w:ascii="Khmer MEF1" w:hAnsi="Khmer MEF1" w:cs="Khmer MEF1"/>
              <w:spacing w:val="-4"/>
              <w:sz w:val="24"/>
              <w:szCs w:val="24"/>
              <w:cs/>
              <w:lang w:val="en-GB"/>
              <w:rPrChange w:id="33209" w:author="Sopheak Phorn" w:date="2023-08-04T11:55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en-GB"/>
                </w:rPr>
              </w:rPrChange>
            </w:rPr>
            <w:delText>ត្រង់សេចក្តីសន្និដ្ឋានដោយសវន</w:delText>
          </w:r>
          <w:r w:rsidRPr="00C2423C" w:rsidDel="00CC7C31">
            <w:rPr>
              <w:rFonts w:ascii="Khmer MEF1" w:hAnsi="Khmer MEF1" w:cs="Khmer MEF1"/>
              <w:spacing w:val="-4"/>
              <w:sz w:val="24"/>
              <w:szCs w:val="24"/>
              <w:cs/>
              <w:lang w:val="en-GB"/>
              <w:rPrChange w:id="33210" w:author="Sopheak Phorn" w:date="2023-08-04T11:55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en-GB"/>
                </w:rPr>
              </w:rPrChange>
            </w:rPr>
            <w:delText>ករ</w:delText>
          </w:r>
          <w:r w:rsidRPr="00C2423C" w:rsidDel="00CC7C31">
            <w:rPr>
              <w:rFonts w:ascii="Khmer MEF1" w:hAnsi="Khmer MEF1" w:cs="Khmer MEF1"/>
              <w:spacing w:val="-4"/>
              <w:sz w:val="24"/>
              <w:szCs w:val="24"/>
              <w:cs/>
              <w:lang w:val="en-GB"/>
              <w:rPrChange w:id="33211" w:author="Sopheak Phorn" w:date="2023-08-04T11:55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en-GB"/>
                </w:rPr>
              </w:rPrChange>
            </w:rPr>
            <w:delText xml:space="preserve">ទទួលបន្ទុកប្រើប្រាស់ការសន្និដ្ឋានថា </w:delText>
          </w:r>
          <w:r w:rsidRPr="00C2423C" w:rsidDel="00CC7C31">
            <w:rPr>
              <w:rFonts w:ascii="Khmer MEF1" w:hAnsi="Khmer MEF1" w:cs="Khmer MEF1"/>
              <w:b/>
              <w:bCs/>
              <w:i/>
              <w:iCs/>
              <w:spacing w:val="-4"/>
              <w:sz w:val="24"/>
              <w:szCs w:val="24"/>
              <w:cs/>
              <w:rPrChange w:id="33212" w:author="Sopheak Phorn" w:date="2023-08-04T11:55:00Z">
                <w:rPr>
                  <w:rFonts w:ascii="Khmer MEF1" w:hAnsi="Khmer MEF1" w:cs="Khmer MEF1"/>
                  <w:b/>
                  <w:bCs/>
                  <w:i/>
                  <w:iCs/>
                  <w:spacing w:val="-8"/>
                  <w:sz w:val="24"/>
                  <w:szCs w:val="24"/>
                  <w:cs/>
                </w:rPr>
              </w:rPrChange>
            </w:rPr>
            <w:delText>ប្រតិបត្តិការរបស់</w:delText>
          </w:r>
          <w:r w:rsidRPr="00C2423C" w:rsidDel="00CC7C31">
            <w:rPr>
              <w:rFonts w:ascii="Khmer MEF1" w:hAnsi="Khmer MEF1" w:cs="Khmer MEF1"/>
              <w:b/>
              <w:bCs/>
              <w:i/>
              <w:iCs/>
              <w:spacing w:val="-4"/>
              <w:sz w:val="24"/>
              <w:szCs w:val="24"/>
              <w:rPrChange w:id="33213" w:author="Sopheak Phorn" w:date="2023-08-04T11:55:00Z">
                <w:rPr>
                  <w:rFonts w:ascii="Khmer MEF1" w:hAnsi="Khmer MEF1" w:cs="Khmer MEF1"/>
                  <w:b/>
                  <w:bCs/>
                  <w:i/>
                  <w:iCs/>
                  <w:spacing w:val="-8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3214" w:author="Kem Sereyboth" w:date="2023-07-19T16:18:00Z">
        <w:del w:id="33215" w:author="Sopheak Phorn" w:date="2023-08-03T13:08:00Z">
          <w:r w:rsidR="00C85098" w:rsidRPr="00C2423C" w:rsidDel="00CC7C31">
            <w:rPr>
              <w:rFonts w:ascii="Khmer MEF1" w:hAnsi="Khmer MEF1" w:cs="Khmer MEF1"/>
              <w:b/>
              <w:bCs/>
              <w:i/>
              <w:iCs/>
              <w:spacing w:val="-4"/>
              <w:sz w:val="24"/>
              <w:szCs w:val="24"/>
              <w:cs/>
              <w:rPrChange w:id="33216" w:author="Sopheak Phorn" w:date="2023-08-04T11:55:00Z">
                <w:rPr>
                  <w:rFonts w:ascii="Khmer MEF1" w:hAnsi="Khmer MEF1" w:cs="Khmer MEF1"/>
                  <w:b/>
                  <w:bCs/>
                  <w:i/>
                  <w:iCs/>
                  <w:spacing w:val="-8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3217" w:author="Kem Sereyboth" w:date="2023-07-11T11:15:00Z">
        <w:del w:id="33218" w:author="Sopheak Phorn" w:date="2023-08-03T13:08:00Z">
          <w:r w:rsidRPr="00C2423C" w:rsidDel="00CC7C31">
            <w:rPr>
              <w:rFonts w:ascii="Khmer MEF1" w:hAnsi="Khmer MEF1" w:cs="Khmer MEF1"/>
              <w:b/>
              <w:bCs/>
              <w:i/>
              <w:iCs/>
              <w:spacing w:val="-4"/>
              <w:sz w:val="24"/>
              <w:szCs w:val="24"/>
              <w:cs/>
              <w:rPrChange w:id="33219" w:author="Sopheak Phorn" w:date="2023-08-04T11:55:00Z">
                <w:rPr>
                  <w:rFonts w:ascii="Khmer MEF1" w:hAnsi="Khmer MEF1" w:cs="Khmer MEF1"/>
                  <w:b/>
                  <w:bCs/>
                  <w:i/>
                  <w:iCs/>
                  <w:spacing w:val="-8"/>
                  <w:sz w:val="24"/>
                  <w:szCs w:val="24"/>
                  <w:cs/>
                </w:rPr>
              </w:rPrChange>
            </w:rPr>
            <w:delText xml:space="preserve"> មានភាពសន្សំសំចៃ ឬ</w:delText>
          </w:r>
          <w:r w:rsidRPr="00C2423C" w:rsidDel="00CC7C31">
            <w:rPr>
              <w:rFonts w:ascii="Khmer MEF1" w:hAnsi="Khmer MEF1" w:cs="Khmer MEF1"/>
              <w:b/>
              <w:bCs/>
              <w:i/>
              <w:iCs/>
              <w:spacing w:val="-4"/>
              <w:sz w:val="24"/>
              <w:szCs w:val="24"/>
              <w:cs/>
              <w:rPrChange w:id="33220" w:author="Sopheak Phorn" w:date="2023-08-04T11:55:00Z">
                <w:rPr>
                  <w:rFonts w:ascii="Khmer MEF1" w:hAnsi="Khmer MEF1" w:cs="Khmer MEF1"/>
                  <w:b/>
                  <w:bCs/>
                  <w:i/>
                  <w:iCs/>
                  <w:spacing w:val="-10"/>
                  <w:sz w:val="24"/>
                  <w:szCs w:val="24"/>
                  <w:cs/>
                </w:rPr>
              </w:rPrChange>
            </w:rPr>
            <w:delText>ប្រសិទ្ធភាព ឬប្រសិទ្ធផលលើកលែងតែ</w:delText>
          </w:r>
        </w:del>
        <w:r w:rsidRPr="00C2423C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33221" w:author="Sopheak Phorn" w:date="2023-08-04T11:55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en-GB"/>
              </w:rPr>
            </w:rPrChange>
          </w:rPr>
          <w:t>។</w:t>
        </w:r>
      </w:ins>
      <w:ins w:id="33222" w:author="Sopheak Phorn" w:date="2023-08-03T13:21:00Z">
        <w:r w:rsidR="0043176C" w:rsidRPr="00F13A93">
          <w:rPr>
            <w:rFonts w:ascii="Khmer MEF1" w:hAnsi="Khmer MEF1" w:cs="Khmer MEF1" w:hint="cs"/>
            <w:spacing w:val="-4"/>
            <w:sz w:val="24"/>
            <w:szCs w:val="24"/>
            <w:cs/>
            <w:lang w:val="en-GB"/>
          </w:rPr>
          <w:t xml:space="preserve"> </w:t>
        </w:r>
      </w:ins>
      <w:ins w:id="33223" w:author="Kem Sereyboth" w:date="2023-07-11T11:15:00Z">
        <w:del w:id="33224" w:author="Sopheak Phorn" w:date="2023-08-03T13:21:00Z">
          <w:r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lang w:val="en-GB"/>
              <w:rPrChange w:id="33225" w:author="Sopheak Phorn" w:date="2023-08-04T11:5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en-GB"/>
                </w:rPr>
              </w:rPrChange>
            </w:rPr>
            <w:delText xml:space="preserve"> </w:delText>
          </w:r>
        </w:del>
        <w:del w:id="33226" w:author="Sopheak Phorn" w:date="2023-08-03T13:20:00Z">
          <w:r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lang w:val="en-GB"/>
              <w:rPrChange w:id="33227" w:author="Sopheak Phorn" w:date="2023-08-04T11:5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en-GB"/>
                </w:rPr>
              </w:rPrChange>
            </w:rPr>
            <w:delText>ដូចនេះ សវនករទទួលបន្ទុកសន្និដ្ឋានថា៖</w:delText>
          </w:r>
          <w:r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rPrChange w:id="33228" w:author="Sopheak Phorn" w:date="2023-08-04T11:5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ប្រតិបត្តិការរបស់</w:delText>
          </w:r>
          <w:r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lang w:val="en-GB"/>
              <w:rPrChange w:id="33229" w:author="Sopheak Phorn" w:date="2023-08-04T11:5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en-GB"/>
                </w:rPr>
              </w:rPrChange>
            </w:rPr>
            <w:delText xml:space="preserve"> </w:delText>
          </w:r>
        </w:del>
      </w:ins>
      <w:ins w:id="33230" w:author="Kem Sereyboth" w:date="2023-07-19T16:18:00Z">
        <w:del w:id="33231" w:author="Sopheak Phorn" w:date="2023-08-03T13:20:00Z">
          <w:r w:rsidR="00C85098" w:rsidRPr="00C2423C" w:rsidDel="0043176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en-GB"/>
              <w:rPrChange w:id="33232" w:author="Sopheak Phorn" w:date="2023-08-04T11:5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en-GB"/>
                </w:rPr>
              </w:rPrChange>
            </w:rPr>
            <w:delText>ន</w:delText>
          </w:r>
        </w:del>
      </w:ins>
      <w:ins w:id="33233" w:author="Kem Sereyboth" w:date="2023-07-11T11:15:00Z">
        <w:del w:id="33234" w:author="Sopheak Phorn" w:date="2023-08-03T13:20:00Z">
          <w:r w:rsidRPr="00C2423C" w:rsidDel="0043176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3235" w:author="Sopheak Phorn" w:date="2023-08-04T11:55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.</w:delText>
          </w:r>
        </w:del>
        <w:del w:id="33236" w:author="Sopheak Phorn" w:date="2023-08-03T13:19:00Z">
          <w:r w:rsidRPr="00C2423C" w:rsidDel="0043176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3237" w:author="Sopheak Phorn" w:date="2023-08-04T11:55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ស</w:delText>
          </w:r>
        </w:del>
        <w:del w:id="33238" w:author="Sopheak Phorn" w:date="2023-08-03T13:20:00Z">
          <w:r w:rsidRPr="00C2423C" w:rsidDel="0043176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3239" w:author="Sopheak Phorn" w:date="2023-08-04T11:55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33240" w:author="Kem Sereyboth" w:date="2023-07-19T16:18:00Z">
        <w:del w:id="33241" w:author="Sopheak Phorn" w:date="2023-08-03T13:20:00Z">
          <w:r w:rsidR="00C85098" w:rsidRPr="00C2423C" w:rsidDel="0043176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3242" w:author="Sopheak Phorn" w:date="2023-08-04T11:55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33243" w:author="Kem Sereyboth" w:date="2023-07-11T11:15:00Z">
        <w:del w:id="33244" w:author="Sopheak Phorn" w:date="2023-08-03T13:20:00Z">
          <w:r w:rsidRPr="00C2423C" w:rsidDel="0043176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3245" w:author="Sopheak Phorn" w:date="2023-08-04T11:55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.</w:delText>
          </w:r>
          <w:r w:rsidRPr="00C2423C" w:rsidDel="0043176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33246" w:author="Sopheak Phorn" w:date="2023-08-04T11:55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33247" w:author="Sopheak Phorn" w:date="2023-08-04T11:55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គឺ</w:delText>
          </w:r>
          <w:r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rPrChange w:id="33248" w:author="Sopheak Phorn" w:date="2023-08-04T11:55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មានភាពសន្សំសំចៃ ឬប្រសិទ្ធភាព ឬប្រសិទ្ធផលលើកលែងតែ</w:delText>
          </w:r>
          <w:r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33249" w:author="Sopheak Phorn" w:date="2023-08-04T11:55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៖</w:delText>
          </w:r>
        </w:del>
      </w:ins>
      <w:ins w:id="33250" w:author="Kem Sereyboth" w:date="2023-07-19T16:19:00Z">
        <w:del w:id="33251" w:author="Sopheak Phorn" w:date="2023-08-03T13:20:00Z">
          <w:r w:rsidR="00C85098"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33252" w:author="Sopheak Phorn" w:date="2023-08-04T11:55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C85098" w:rsidRPr="00F13A93" w:rsidDel="0043176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សេចក្ដីសម្រេចស្ដីពីការកំណត់លក្ខខណ្ឌក្នុងការជ្រើសរើសក្រុមហ៊ុ</w:delText>
          </w:r>
          <w:r w:rsidR="00C85098" w:rsidRPr="00F13A93" w:rsidDel="0043176C">
            <w:rPr>
              <w:rFonts w:ascii="Khmer MEF1" w:hAnsi="Khmer MEF1" w:cs="Khmer MEF1"/>
              <w:spacing w:val="-4"/>
              <w:sz w:val="24"/>
              <w:szCs w:val="24"/>
            </w:rPr>
            <w:delText>​</w:delText>
          </w:r>
          <w:r w:rsidR="00C85098" w:rsidRPr="00F13A93" w:rsidDel="0043176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នសវនកម្មឯក</w:delText>
          </w:r>
          <w:r w:rsidR="00C85098" w:rsidRPr="00F13A93" w:rsidDel="0043176C">
            <w:rPr>
              <w:rFonts w:ascii="Khmer MEF1" w:hAnsi="Khmer MEF1" w:cs="Khmer MEF1"/>
              <w:spacing w:val="-4"/>
              <w:sz w:val="24"/>
              <w:szCs w:val="24"/>
            </w:rPr>
            <w:delText>​</w:delText>
          </w:r>
          <w:r w:rsidR="00C85098" w:rsidRPr="00F13A93" w:rsidDel="0043176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រាជ្យ</w:delText>
          </w:r>
          <w:r w:rsidR="00C85098" w:rsidRPr="00F13A93" w:rsidDel="0043176C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>​</w:delText>
          </w:r>
          <w:r w:rsidR="00C85098" w:rsidRPr="00F13A93" w:rsidDel="0043176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ផ្តល់សេវា</w:delText>
          </w:r>
          <w:r w:rsidR="00C85098" w:rsidRPr="00F13A93" w:rsidDel="0043176C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>​</w:delText>
          </w:r>
          <w:r w:rsidR="00C85098"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rPrChange w:id="33253" w:author="Sopheak Phorn" w:date="2023-08-04T11:55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សវនកម្មក្នុងប្រព័ន្ធសន្តិសុខស​ង្គ​ម</w:delText>
          </w:r>
        </w:del>
      </w:ins>
      <w:ins w:id="33254" w:author="Kem Sereyboth" w:date="2023-07-25T09:46:00Z">
        <w:del w:id="33255" w:author="Sopheak Phorn" w:date="2023-08-03T13:20:00Z">
          <w:r w:rsidR="005C3F0D"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rPrChange w:id="33256" w:author="Sopheak Phorn" w:date="2023-08-04T11:55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និង</w:delText>
          </w:r>
          <w:r w:rsidR="005C3F0D"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rPrChange w:id="33257" w:author="Sopheak Phorn" w:date="2023-08-04T11:55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សេចក្ដីណែនាំស្ដីពីការកំណត់ធាតុអប្បបរិមានៃយន្តការគ្រប់គ្រងហានិភ័យ </w:delText>
          </w:r>
        </w:del>
      </w:ins>
      <w:ins w:id="33258" w:author="Kem Sereyboth" w:date="2023-07-19T16:19:00Z">
        <w:del w:id="33259" w:author="Sopheak Phorn" w:date="2023-08-03T13:20:00Z">
          <w:r w:rsidR="00C85098"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rPrChange w:id="33260" w:author="Sopheak Phorn" w:date="2023-08-04T11:55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ពុំទាន់អាចដាក់ឱ្យអនុវត្តស្របតាម​ផែ​ន​កា​រ​​​ស​ក​ម្មភា​ពក្នុងឆ្នាំ២​០​២​២។</w:delText>
          </w:r>
        </w:del>
      </w:ins>
      <w:ins w:id="33261" w:author="Kem Sereyboth" w:date="2023-07-19T16:20:00Z">
        <w:del w:id="33262" w:author="Sopheak Phorn" w:date="2023-08-03T13:20:00Z">
          <w:r w:rsidR="00C85098"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rPrChange w:id="33263" w:author="Sopheak Phorn" w:date="2023-08-04T11:55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264" w:author="Kem Sereyboth" w:date="2023-07-11T11:17:00Z">
        <w:r w:rsidRPr="00C2423C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3265" w:author="Sopheak Phorn" w:date="2023-08-04T11:55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ជាមួយគ្នានេះ ផ្អែកតាម</w:t>
        </w:r>
        <w:r w:rsidRPr="00C2423C">
          <w:rPr>
            <w:rFonts w:ascii="Khmer MEF1" w:hAnsi="Khmer MEF1" w:cs="Khmer MEF1"/>
            <w:spacing w:val="-4"/>
            <w:sz w:val="24"/>
            <w:szCs w:val="24"/>
            <w:cs/>
            <w:rPrChange w:id="33266" w:author="Sopheak Phorn" w:date="2023-08-04T11:55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បញ្ហាគម្លាតនៃការអនុវត្តការងារដែលបានលើកឡើង</w:t>
        </w:r>
        <w:r w:rsidRPr="0043176C">
          <w:rPr>
            <w:rFonts w:ascii="Khmer MEF1" w:hAnsi="Khmer MEF1" w:cs="Khmer MEF1"/>
            <w:spacing w:val="-8"/>
            <w:sz w:val="24"/>
            <w:szCs w:val="24"/>
            <w:cs/>
            <w:rPrChange w:id="33267" w:author="Sopheak Phorn" w:date="2023-08-03T13:21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សវនករទទួលបន្ទុក</w:t>
        </w:r>
        <w:r w:rsidRPr="0043176C">
          <w:rPr>
            <w:rFonts w:ascii="Khmer MEF1" w:hAnsi="Khmer MEF1" w:cs="Khmer MEF1"/>
            <w:spacing w:val="-8"/>
            <w:sz w:val="24"/>
            <w:szCs w:val="24"/>
            <w:cs/>
            <w:rPrChange w:id="33268" w:author="Sopheak Phorn" w:date="2023-08-03T13:21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បានផ្ដល់ជូនអនុសាសន៍មួយចំនួនដែលអនុសាសន៍ទាំងនេះនឹងផ្ដល់គុណតម្លៃ</w:t>
        </w:r>
        <w:r w:rsidRPr="00F55550">
          <w:rPr>
            <w:rFonts w:ascii="Khmer MEF1" w:hAnsi="Khmer MEF1" w:cs="Khmer MEF1"/>
            <w:spacing w:val="-10"/>
            <w:sz w:val="24"/>
            <w:szCs w:val="24"/>
            <w:cs/>
          </w:rPr>
          <w:t xml:space="preserve">យ៉ាងច្រើនដល់ </w:t>
        </w:r>
      </w:ins>
      <w:ins w:id="33269" w:author="Kem Sereyboth" w:date="2023-07-19T16:23:00Z">
        <w:r w:rsidR="00C85098" w:rsidRPr="00E33574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33270" w:author="Kem Sereyboth" w:date="2023-07-19T16:59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3271" w:author="Sopheak" w:date="2023-08-03T06:14:00Z">
        <w:r w:rsidR="009A269B">
          <w:rPr>
            <w:rFonts w:ascii="Khmer MEF1" w:hAnsi="Khmer MEF1" w:cs="Khmer MEF1" w:hint="cs"/>
            <w:b/>
            <w:bCs/>
            <w:spacing w:val="-10"/>
            <w:sz w:val="24"/>
            <w:szCs w:val="24"/>
            <w:cs/>
            <w:lang w:val="ca-ES"/>
          </w:rPr>
          <w:t>គ</w:t>
        </w:r>
      </w:ins>
      <w:ins w:id="33272" w:author="Kem Sereyboth" w:date="2023-07-19T16:23:00Z">
        <w:del w:id="33273" w:author="Sopheak" w:date="2023-08-03T06:14:00Z">
          <w:r w:rsidR="00C85098" w:rsidRPr="00E33574" w:rsidDel="009A269B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33274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C85098" w:rsidRPr="00E33574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33275" w:author="Kem Sereyboth" w:date="2023-07-19T16:59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33276" w:author="Kem Sereyboth" w:date="2023-07-11T11:17:00Z">
        <w:r w:rsidRPr="00F55550">
          <w:rPr>
            <w:rFonts w:ascii="Khmer MEF1" w:hAnsi="Khmer MEF1" w:cs="Khmer MEF1"/>
            <w:spacing w:val="-2"/>
            <w:sz w:val="24"/>
            <w:szCs w:val="24"/>
            <w:cs/>
          </w:rPr>
          <w:t xml:space="preserve"> តាមរយៈ៖ </w:t>
        </w:r>
      </w:ins>
    </w:p>
    <w:p w14:paraId="7B5FC842" w14:textId="77777777" w:rsidR="00C85098" w:rsidRPr="00E33574" w:rsidRDefault="00C85098">
      <w:pPr>
        <w:spacing w:after="0" w:line="226" w:lineRule="auto"/>
        <w:ind w:left="993" w:hanging="284"/>
        <w:jc w:val="both"/>
        <w:rPr>
          <w:ins w:id="33277" w:author="Kem Sereyboth" w:date="2023-07-19T16:24:00Z"/>
          <w:rFonts w:ascii="Khmer MEF1" w:hAnsi="Khmer MEF1" w:cs="Khmer MEF1"/>
          <w:spacing w:val="-6"/>
          <w:sz w:val="24"/>
          <w:szCs w:val="24"/>
          <w:rPrChange w:id="33278" w:author="Kem Sereyboth" w:date="2023-07-19T16:59:00Z">
            <w:rPr>
              <w:ins w:id="33279" w:author="Kem Sereyboth" w:date="2023-07-19T16:24:00Z"/>
              <w:rFonts w:ascii="Khmer MEF1" w:hAnsi="Khmer MEF1" w:cs="Khmer MEF1"/>
              <w:color w:val="000000"/>
              <w:spacing w:val="-6"/>
              <w:sz w:val="24"/>
              <w:szCs w:val="24"/>
            </w:rPr>
          </w:rPrChange>
        </w:rPr>
        <w:pPrChange w:id="33280" w:author="Sopheak Phorn" w:date="2023-08-25T15:20:00Z">
          <w:pPr>
            <w:spacing w:after="0" w:line="216" w:lineRule="auto"/>
            <w:ind w:left="993" w:hanging="284"/>
            <w:jc w:val="both"/>
          </w:pPr>
        </w:pPrChange>
      </w:pPr>
      <w:ins w:id="33281" w:author="Kem Sereyboth" w:date="2023-07-19T16:24:00Z">
        <w:r w:rsidRPr="00E33574">
          <w:rPr>
            <w:rFonts w:ascii="Khmer MEF1" w:hAnsi="Khmer MEF1" w:cs="Khmer MEF1"/>
            <w:sz w:val="24"/>
            <w:szCs w:val="24"/>
            <w:cs/>
            <w:rPrChange w:id="33282" w:author="Kem Sereyboth" w:date="2023-07-19T16:59:00Z">
              <w:rPr>
                <w:rFonts w:ascii="Khmer MEF1" w:hAnsi="Khmer MEF1" w:cs="Khmer MEF1"/>
                <w:color w:val="000000"/>
                <w:sz w:val="24"/>
                <w:szCs w:val="24"/>
                <w:cs/>
              </w:rPr>
            </w:rPrChange>
          </w:rPr>
          <w:t>ក.</w:t>
        </w:r>
        <w:del w:id="33283" w:author="Sopheak Phorn" w:date="2023-08-03T13:22:00Z">
          <w:r w:rsidRPr="00E33574" w:rsidDel="0043176C">
            <w:rPr>
              <w:rFonts w:ascii="Khmer MEF1" w:hAnsi="Khmer MEF1" w:cs="Khmer MEF1"/>
              <w:sz w:val="24"/>
              <w:szCs w:val="24"/>
              <w:cs/>
              <w:rPrChange w:id="33284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Pr="00E33574">
          <w:rPr>
            <w:rFonts w:ascii="Khmer MEF1" w:hAnsi="Khmer MEF1" w:cs="Khmer MEF1"/>
            <w:sz w:val="24"/>
            <w:szCs w:val="24"/>
            <w:cs/>
            <w:rPrChange w:id="33285" w:author="Kem Sereyboth" w:date="2023-07-19T16:59:00Z">
              <w:rPr>
                <w:rFonts w:ascii="Khmer MEF1" w:hAnsi="Khmer MEF1" w:cs="Khmer MEF1"/>
                <w:color w:val="000000"/>
                <w:sz w:val="24"/>
                <w:szCs w:val="24"/>
                <w:cs/>
              </w:rPr>
            </w:rPrChange>
          </w:rPr>
          <w:t>មានស្តង់ដា និង</w:t>
        </w:r>
        <w:r w:rsidRPr="00E33574">
          <w:rPr>
            <w:rFonts w:ascii="Khmer MEF1" w:hAnsi="Khmer MEF1" w:cs="Khmer MEF1"/>
            <w:spacing w:val="-8"/>
            <w:sz w:val="24"/>
            <w:szCs w:val="24"/>
            <w:cs/>
            <w:rPrChange w:id="33286" w:author="Kem Sereyboth" w:date="2023-07-19T16:59:00Z">
              <w:rPr>
                <w:rFonts w:ascii="Khmer MEF1" w:hAnsi="Khmer MEF1" w:cs="Khmer MEF1"/>
                <w:color w:val="000000"/>
                <w:spacing w:val="-8"/>
                <w:sz w:val="24"/>
                <w:szCs w:val="24"/>
                <w:cs/>
              </w:rPr>
            </w:rPrChange>
          </w:rPr>
          <w:t xml:space="preserve">ធានាបាននូវប្រសិទ្ធភាពក្នុងការអនុវត្តការងារកាន់តែប្រសើរឡើង </w:t>
        </w:r>
      </w:ins>
    </w:p>
    <w:p w14:paraId="24928091" w14:textId="77777777" w:rsidR="00C85098" w:rsidRPr="00E33574" w:rsidRDefault="00C85098">
      <w:pPr>
        <w:tabs>
          <w:tab w:val="left" w:pos="851"/>
        </w:tabs>
        <w:spacing w:after="0" w:line="226" w:lineRule="auto"/>
        <w:ind w:left="993" w:hanging="284"/>
        <w:jc w:val="both"/>
        <w:rPr>
          <w:ins w:id="33287" w:author="Kem Sereyboth" w:date="2023-07-19T16:24:00Z"/>
          <w:rFonts w:ascii="Khmer MEF1" w:hAnsi="Khmer MEF1" w:cs="Khmer MEF1"/>
          <w:spacing w:val="-8"/>
          <w:sz w:val="24"/>
          <w:szCs w:val="24"/>
          <w:rPrChange w:id="33288" w:author="Kem Sereyboth" w:date="2023-07-19T16:59:00Z">
            <w:rPr>
              <w:ins w:id="33289" w:author="Kem Sereyboth" w:date="2023-07-19T16:24:00Z"/>
              <w:rFonts w:ascii="Khmer MEF1" w:hAnsi="Khmer MEF1" w:cs="Khmer MEF1"/>
              <w:color w:val="000000"/>
              <w:spacing w:val="-8"/>
              <w:sz w:val="24"/>
              <w:szCs w:val="24"/>
            </w:rPr>
          </w:rPrChange>
        </w:rPr>
        <w:pPrChange w:id="33290" w:author="Sopheak Phorn" w:date="2023-08-25T15:20:00Z">
          <w:pPr>
            <w:tabs>
              <w:tab w:val="left" w:pos="851"/>
            </w:tabs>
            <w:spacing w:after="0" w:line="216" w:lineRule="auto"/>
            <w:ind w:left="993" w:hanging="284"/>
            <w:jc w:val="both"/>
          </w:pPr>
        </w:pPrChange>
      </w:pPr>
      <w:ins w:id="33291" w:author="Kem Sereyboth" w:date="2023-07-19T16:24:00Z">
        <w:r w:rsidRPr="0043176C">
          <w:rPr>
            <w:rFonts w:ascii="Khmer MEF1" w:hAnsi="Khmer MEF1" w:cs="Khmer MEF1"/>
            <w:spacing w:val="8"/>
            <w:sz w:val="24"/>
            <w:szCs w:val="24"/>
            <w:cs/>
            <w:rPrChange w:id="33292" w:author="Sopheak Phorn" w:date="2023-08-03T13:22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</w:rPr>
            </w:rPrChange>
          </w:rPr>
          <w:lastRenderedPageBreak/>
          <w:t>ខ.</w:t>
        </w:r>
        <w:del w:id="33293" w:author="Sopheak Phorn" w:date="2023-08-03T13:22:00Z">
          <w:r w:rsidRPr="0043176C" w:rsidDel="0043176C">
            <w:rPr>
              <w:rFonts w:ascii="Khmer MEF1" w:hAnsi="Khmer MEF1" w:cs="Khmer MEF1"/>
              <w:spacing w:val="8"/>
              <w:sz w:val="24"/>
              <w:szCs w:val="24"/>
              <w:cs/>
              <w:rPrChange w:id="33294" w:author="Sopheak Phorn" w:date="2023-08-03T13:22:00Z">
                <w:rPr>
                  <w:rFonts w:ascii="Khmer MEF1" w:hAnsi="Khmer MEF1" w:cs="Khmer MEF1"/>
                  <w:color w:val="000000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Pr="0043176C">
          <w:rPr>
            <w:rFonts w:ascii="Khmer MEF1" w:hAnsi="Khmer MEF1" w:cs="Khmer MEF1"/>
            <w:spacing w:val="8"/>
            <w:sz w:val="24"/>
            <w:szCs w:val="24"/>
            <w:cs/>
            <w:rPrChange w:id="33295" w:author="Sopheak Phorn" w:date="2023-08-03T13:22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</w:rPr>
            </w:rPrChange>
          </w:rPr>
          <w:t xml:space="preserve">មានការទទួលខុសត្រូវការងារច្បាស់លាស់ មានយន្តការ </w:t>
        </w:r>
        <w:r w:rsidRPr="0043176C">
          <w:rPr>
            <w:rFonts w:ascii="Khmer MEF1" w:hAnsi="Khmer MEF1" w:cs="Khmer MEF1"/>
            <w:spacing w:val="8"/>
            <w:sz w:val="24"/>
            <w:szCs w:val="24"/>
            <w:cs/>
            <w:rPrChange w:id="33296" w:author="Sopheak Phorn" w:date="2023-08-03T13:22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</w:rPr>
            </w:rPrChange>
          </w:rPr>
          <w:t>និងនីតិវិធីក្នុងការអនុវត្តការងារ និង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  <w:rPrChange w:id="33297" w:author="Kem Sereyboth" w:date="2023-07-19T16:59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</w:rPr>
            </w:rPrChange>
          </w:rPr>
          <w:t>មាន</w:t>
        </w:r>
        <w:r w:rsidRPr="00E33574">
          <w:rPr>
            <w:rFonts w:ascii="Khmer MEF1" w:hAnsi="Khmer MEF1" w:cs="Khmer MEF1"/>
            <w:spacing w:val="-4"/>
            <w:sz w:val="24"/>
            <w:szCs w:val="24"/>
            <w:cs/>
            <w:rPrChange w:id="33298" w:author="Kem Sereyboth" w:date="2023-07-19T16:59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​អភិ</w:t>
        </w:r>
        <w:r w:rsidRPr="00E33574">
          <w:rPr>
            <w:rFonts w:ascii="Khmer MEF1" w:hAnsi="Khmer MEF1" w:cs="Khmer MEF1"/>
            <w:sz w:val="24"/>
            <w:szCs w:val="24"/>
            <w:cs/>
            <w:rPrChange w:id="33299" w:author="Kem Sereyboth" w:date="2023-07-19T16:59:00Z">
              <w:rPr>
                <w:rFonts w:ascii="Khmer MEF1" w:hAnsi="Khmer MEF1" w:cs="Khmer MEF1"/>
                <w:color w:val="000000"/>
                <w:sz w:val="24"/>
                <w:szCs w:val="24"/>
                <w:cs/>
              </w:rPr>
            </w:rPrChange>
          </w:rPr>
          <w:t>បាល</w:t>
        </w:r>
        <w:r w:rsidRPr="00E33574">
          <w:rPr>
            <w:rFonts w:ascii="Khmer MEF1" w:hAnsi="Khmer MEF1" w:cs="Khmer MEF1"/>
            <w:sz w:val="24"/>
            <w:szCs w:val="24"/>
            <w:rPrChange w:id="33300" w:author="Kem Sereyboth" w:date="2023-07-19T16:59:00Z">
              <w:rPr>
                <w:rFonts w:ascii="Khmer MEF1" w:hAnsi="Khmer MEF1" w:cs="Khmer MEF1"/>
                <w:color w:val="000000"/>
                <w:sz w:val="24"/>
                <w:szCs w:val="24"/>
              </w:rPr>
            </w:rPrChange>
          </w:rPr>
          <w:t>​​​​​</w:t>
        </w:r>
        <w:r w:rsidRPr="00E33574">
          <w:rPr>
            <w:rFonts w:ascii="Khmer MEF1" w:hAnsi="Khmer MEF1" w:cs="Khmer MEF1"/>
            <w:sz w:val="24"/>
            <w:szCs w:val="24"/>
            <w:cs/>
            <w:rPrChange w:id="33301" w:author="Kem Sereyboth" w:date="2023-07-19T16:59:00Z">
              <w:rPr>
                <w:rFonts w:ascii="Khmer MEF1" w:hAnsi="Khmer MEF1" w:cs="Khmer MEF1"/>
                <w:color w:val="000000"/>
                <w:sz w:val="24"/>
                <w:szCs w:val="24"/>
                <w:cs/>
              </w:rPr>
            </w:rPrChange>
          </w:rPr>
          <w:t>កិច្ច​រឹងមាំ</w:t>
        </w:r>
        <w:r w:rsidRPr="00E33574">
          <w:rPr>
            <w:rFonts w:ascii="Khmer MEF1" w:hAnsi="Khmer MEF1" w:cs="Khmer MEF1"/>
            <w:spacing w:val="-8"/>
            <w:sz w:val="24"/>
            <w:szCs w:val="24"/>
            <w:cs/>
            <w:rPrChange w:id="33302" w:author="Kem Sereyboth" w:date="2023-07-19T16:59:00Z">
              <w:rPr>
                <w:rFonts w:ascii="Khmer MEF1" w:hAnsi="Khmer MEF1" w:cs="Khmer MEF1"/>
                <w:color w:val="000000"/>
                <w:spacing w:val="-8"/>
                <w:sz w:val="24"/>
                <w:szCs w:val="24"/>
                <w:cs/>
              </w:rPr>
            </w:rPrChange>
          </w:rPr>
          <w:t xml:space="preserve"> </w:t>
        </w:r>
      </w:ins>
    </w:p>
    <w:p w14:paraId="235B066E" w14:textId="68F3B28E" w:rsidR="00C85098" w:rsidRPr="00815556" w:rsidRDefault="00C85098">
      <w:pPr>
        <w:spacing w:after="0" w:line="226" w:lineRule="auto"/>
        <w:ind w:left="993" w:hanging="284"/>
        <w:jc w:val="both"/>
        <w:rPr>
          <w:ins w:id="33303" w:author="Kem Sereyboth" w:date="2023-07-19T16:24:00Z"/>
          <w:rFonts w:ascii="Khmer MEF1" w:hAnsi="Khmer MEF1" w:cs="Khmer MEF1"/>
          <w:spacing w:val="-8"/>
          <w:sz w:val="24"/>
          <w:szCs w:val="24"/>
          <w:rPrChange w:id="33304" w:author="Kem Sereyboth" w:date="2023-07-26T14:06:00Z">
            <w:rPr>
              <w:ins w:id="33305" w:author="Kem Sereyboth" w:date="2023-07-19T16:24:00Z"/>
              <w:rFonts w:ascii="Khmer MEF1" w:hAnsi="Khmer MEF1" w:cs="Khmer MEF1"/>
              <w:color w:val="000000"/>
              <w:spacing w:val="-8"/>
              <w:sz w:val="24"/>
              <w:szCs w:val="24"/>
            </w:rPr>
          </w:rPrChange>
        </w:rPr>
        <w:pPrChange w:id="33306" w:author="Sopheak Phorn" w:date="2023-08-25T15:20:00Z">
          <w:pPr>
            <w:spacing w:after="0" w:line="216" w:lineRule="auto"/>
            <w:ind w:left="993" w:hanging="284"/>
            <w:jc w:val="both"/>
          </w:pPr>
        </w:pPrChange>
      </w:pPr>
      <w:ins w:id="33307" w:author="Kem Sereyboth" w:date="2023-07-19T16:24:00Z">
        <w:r w:rsidRPr="00E33574">
          <w:rPr>
            <w:rFonts w:ascii="Khmer MEF1" w:hAnsi="Khmer MEF1" w:cs="Khmer MEF1"/>
            <w:spacing w:val="-6"/>
            <w:sz w:val="24"/>
            <w:szCs w:val="24"/>
            <w:cs/>
            <w:rPrChange w:id="33308" w:author="Kem Sereyboth" w:date="2023-07-19T16:59:00Z">
              <w:rPr>
                <w:rFonts w:ascii="Khmer MEF1" w:hAnsi="Khmer MEF1" w:cs="Khmer MEF1"/>
                <w:color w:val="000000"/>
                <w:spacing w:val="-6"/>
                <w:sz w:val="24"/>
                <w:szCs w:val="24"/>
                <w:cs/>
              </w:rPr>
            </w:rPrChange>
          </w:rPr>
          <w:t>គ.</w:t>
        </w:r>
      </w:ins>
      <w:ins w:id="33309" w:author="Sopheak Phorn" w:date="2023-08-03T13:22:00Z">
        <w:r w:rsidR="0043176C">
          <w:rPr>
            <w:rFonts w:ascii="Khmer MEF1" w:hAnsi="Khmer MEF1" w:cs="Khmer MEF1" w:hint="cs"/>
            <w:spacing w:val="-6"/>
            <w:sz w:val="24"/>
            <w:szCs w:val="24"/>
            <w:cs/>
          </w:rPr>
          <w:t xml:space="preserve"> </w:t>
        </w:r>
      </w:ins>
      <w:ins w:id="33310" w:author="Kem Sereyboth" w:date="2023-07-19T16:24:00Z">
        <w:del w:id="33311" w:author="Sopheak Phorn" w:date="2023-08-03T13:22:00Z">
          <w:r w:rsidRPr="00E33574" w:rsidDel="0043176C">
            <w:rPr>
              <w:rFonts w:ascii="Khmer MEF1" w:hAnsi="Khmer MEF1" w:cs="Khmer MEF1"/>
              <w:spacing w:val="-6"/>
              <w:sz w:val="24"/>
              <w:szCs w:val="24"/>
              <w:cs/>
              <w:rPrChange w:id="33312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Pr="00E33574">
          <w:rPr>
            <w:rFonts w:ascii="Khmer MEF1" w:hAnsi="Khmer MEF1" w:cs="Khmer MEF1"/>
            <w:spacing w:val="-8"/>
            <w:sz w:val="24"/>
            <w:szCs w:val="24"/>
            <w:cs/>
            <w:rPrChange w:id="33313" w:author="Kem Sereyboth" w:date="2023-07-19T16:59:00Z">
              <w:rPr>
                <w:rFonts w:ascii="Khmer MEF1" w:hAnsi="Khmer MEF1" w:cs="Khmer MEF1"/>
                <w:color w:val="000000"/>
                <w:spacing w:val="-8"/>
                <w:sz w:val="24"/>
                <w:szCs w:val="24"/>
                <w:cs/>
              </w:rPr>
            </w:rPrChange>
          </w:rPr>
          <w:t>បង្កើនទំនុកចិត្តដល់សាធារណជន និងភាគីពាក់ព័ន្ធ។</w:t>
        </w:r>
      </w:ins>
    </w:p>
    <w:p w14:paraId="2569A45E" w14:textId="17D61C05" w:rsidR="00B1425C" w:rsidRPr="00F55550" w:rsidRDefault="00B1425C" w:rsidP="00AA1080">
      <w:pPr>
        <w:spacing w:after="0" w:line="226" w:lineRule="auto"/>
        <w:ind w:firstLine="720"/>
        <w:jc w:val="both"/>
        <w:rPr>
          <w:ins w:id="33314" w:author="Kem Sereyboth" w:date="2023-07-11T11:17:00Z"/>
          <w:rFonts w:ascii="Khmer MEF1" w:hAnsi="Khmer MEF1" w:cs="Khmer MEF1"/>
          <w:spacing w:val="-2"/>
          <w:sz w:val="24"/>
          <w:szCs w:val="24"/>
        </w:rPr>
      </w:pPr>
      <w:ins w:id="33315" w:author="Kem Sereyboth" w:date="2023-07-11T11:17:00Z">
        <w:r w:rsidRPr="00815556">
          <w:rPr>
            <w:rFonts w:ascii="Khmer MEF1" w:hAnsi="Khmer MEF1" w:cs="Khmer MEF1"/>
            <w:spacing w:val="-8"/>
            <w:sz w:val="24"/>
            <w:szCs w:val="24"/>
            <w:cs/>
            <w:rPrChange w:id="33316" w:author="Kem Sereyboth" w:date="2023-07-26T14:06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បន្ថែមពីនេះ សវនករទទួលបន្ទុកបានផ្ដល់អនុសាសន៍ទៅតាម</w:t>
        </w:r>
        <w:r w:rsidRPr="00815556">
          <w:rPr>
            <w:rFonts w:ascii="Khmer MEF1" w:hAnsi="Khmer MEF1" w:cs="Khmer MEF1"/>
            <w:spacing w:val="-8"/>
            <w:sz w:val="24"/>
            <w:szCs w:val="24"/>
            <w:cs/>
            <w:rPrChange w:id="33317" w:author="Kem Sereyboth" w:date="2023-07-26T14:06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ប្រធានបទ និងហានិភ័យដែលអាចកើ</w:t>
        </w:r>
      </w:ins>
      <w:ins w:id="33318" w:author="Kem Sereyboth" w:date="2023-07-26T13:55:00Z">
        <w:r w:rsidR="00815556" w:rsidRPr="00815556">
          <w:rPr>
            <w:rFonts w:ascii="Khmer MEF1" w:hAnsi="Khmer MEF1" w:cs="Khmer MEF1"/>
            <w:spacing w:val="-8"/>
            <w:sz w:val="24"/>
            <w:szCs w:val="24"/>
            <w:cs/>
            <w:rPrChange w:id="33319" w:author="Kem Sereyboth" w:date="2023-07-26T14:06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33320" w:author="Kem Sereyboth" w:date="2023-07-11T11:17:00Z">
        <w:r w:rsidRPr="00815556">
          <w:rPr>
            <w:rFonts w:ascii="Khmer MEF1" w:hAnsi="Khmer MEF1" w:cs="Khmer MEF1"/>
            <w:spacing w:val="-8"/>
            <w:sz w:val="24"/>
            <w:szCs w:val="24"/>
            <w:cs/>
            <w:rPrChange w:id="33321" w:author="Kem Sereyboth" w:date="2023-07-26T14:06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ត</w:t>
        </w:r>
      </w:ins>
      <w:ins w:id="33322" w:author="Kem Sereyboth" w:date="2023-07-26T13:55:00Z">
        <w:r w:rsidR="00815556" w:rsidRPr="00815556">
          <w:rPr>
            <w:rFonts w:ascii="Khmer MEF1" w:hAnsi="Khmer MEF1" w:cs="Khmer MEF1"/>
            <w:spacing w:val="-8"/>
            <w:sz w:val="24"/>
            <w:szCs w:val="24"/>
            <w:cs/>
            <w:rPrChange w:id="33323" w:author="Kem Sereyboth" w:date="2023-07-26T14:06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33324" w:author="Kem Sereyboth" w:date="2023-07-11T11:17:00Z">
        <w:r w:rsidRPr="00F55550">
          <w:rPr>
            <w:rFonts w:ascii="Khmer MEF1" w:hAnsi="Khmer MEF1" w:cs="Khmer MEF1" w:hint="cs"/>
            <w:spacing w:val="-4"/>
            <w:sz w:val="24"/>
            <w:szCs w:val="24"/>
            <w:cs/>
          </w:rPr>
          <w:t>មាន</w:t>
        </w:r>
        <w:r w:rsidRPr="00F55550">
          <w:rPr>
            <w:rFonts w:ascii="Khmer MEF1" w:hAnsi="Khmer MEF1" w:cs="Khmer MEF1"/>
            <w:spacing w:val="-4"/>
            <w:sz w:val="24"/>
            <w:szCs w:val="24"/>
            <w:cs/>
          </w:rPr>
          <w:t>ប្រសិនបើអនុសាសន៍មិនត្រូវបានអនុវត្ត</w:t>
        </w:r>
        <w:r w:rsidRPr="00F55550">
          <w:rPr>
            <w:rFonts w:ascii="Khmer MEF1" w:hAnsi="Khmer MEF1" w:cs="Khmer MEF1"/>
            <w:spacing w:val="-2"/>
            <w:sz w:val="24"/>
            <w:szCs w:val="24"/>
            <w:cs/>
          </w:rPr>
          <w:t xml:space="preserve"> មានដូចខាងក្រោម៖</w:t>
        </w:r>
      </w:ins>
    </w:p>
    <w:p w14:paraId="01E6A150" w14:textId="471397C6" w:rsidR="00C85098" w:rsidRPr="0043176C" w:rsidDel="0043176C" w:rsidRDefault="00C85098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del w:id="33325" w:author="Sopheak Phorn" w:date="2023-08-03T13:23:00Z"/>
          <w:rFonts w:ascii="Khmer MEF1" w:hAnsi="Khmer MEF1" w:cs="Khmer MEF1"/>
          <w:spacing w:val="-6"/>
          <w:sz w:val="24"/>
          <w:szCs w:val="24"/>
          <w:rPrChange w:id="33326" w:author="Sopheak Phorn" w:date="2023-08-03T13:23:00Z">
            <w:rPr>
              <w:del w:id="33327" w:author="Sopheak Phorn" w:date="2023-08-03T13:23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3328" w:author="Sopheak Phorn" w:date="2023-08-25T15:20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33329" w:author="Kem Sereyboth" w:date="2023-07-19T16:25:00Z">
        <w:r w:rsidRPr="00F13A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3330" w:author="Sopheak Phorn" w:date="2023-08-04T11:56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លទ្ធផល</w:t>
        </w:r>
      </w:ins>
      <w:ins w:id="33331" w:author="Kem Sereyboth" w:date="2023-07-25T09:42:00Z">
        <w:r w:rsidR="005C3F0D" w:rsidRPr="00F13A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3332" w:author="Sopheak Phorn" w:date="2023-08-04T11:56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នៃការ</w:t>
        </w:r>
      </w:ins>
      <w:ins w:id="33333" w:author="Kem Sereyboth" w:date="2023-07-19T16:25:00Z">
        <w:r w:rsidRPr="00F13A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3334" w:author="Sopheak Phorn" w:date="2023-08-04T11:56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រកឃើញទី</w:t>
        </w:r>
      </w:ins>
      <w:ins w:id="33335" w:author="Sopheak Phorn" w:date="2023-08-03T13:23:00Z">
        <w:r w:rsidR="0043176C" w:rsidRPr="00F13A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3336" w:author="Sopheak Phorn" w:date="2023-08-04T11:56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</w:rPr>
            </w:rPrChange>
          </w:rPr>
          <w:t>៣</w:t>
        </w:r>
      </w:ins>
      <w:ins w:id="33337" w:author="Sopheak" w:date="2023-07-28T23:15:00Z">
        <w:del w:id="33338" w:author="Sopheak Phorn" w:date="2023-08-03T13:23:00Z">
          <w:r w:rsidR="00BB6570" w:rsidRPr="00F13A93" w:rsidDel="0043176C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33339" w:author="Sopheak Phorn" w:date="2023-08-04T11:56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33340" w:author="Sopheak" w:date="2023-07-28T23:16:00Z">
        <w:r w:rsidR="00BB6570" w:rsidRPr="00F13A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3341" w:author="Sopheak Phorn" w:date="2023-08-04T11:56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 xml:space="preserve"> </w:t>
        </w:r>
      </w:ins>
      <w:ins w:id="33342" w:author="Kem Sereyboth" w:date="2023-07-19T16:25:00Z">
        <w:del w:id="33343" w:author="Sopheak" w:date="2023-07-28T23:15:00Z">
          <w:r w:rsidRPr="00F13A93" w:rsidDel="00BB6570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33344" w:author="Sopheak Phorn" w:date="2023-08-04T11:56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33345" w:author="Sopheak" w:date="2023-07-28T23:15:00Z">
        <w:del w:id="33346" w:author="Chamreun Poth" w:date="2024-05-30T18:32:00Z" w16du:dateUtc="2024-05-30T11:32:00Z">
          <w:r w:rsidR="00BB6570" w:rsidRPr="00F13A93" w:rsidDel="00091126">
            <w:rPr>
              <w:rFonts w:ascii="Khmer MEF1" w:hAnsi="Khmer MEF1" w:cs="Khmer MEF1"/>
              <w:b/>
              <w:bCs/>
              <w:color w:val="000000"/>
              <w:spacing w:val="-8"/>
              <w:sz w:val="24"/>
              <w:szCs w:val="24"/>
              <w:cs/>
              <w:rPrChange w:id="33347" w:author="Sopheak Phorn" w:date="2023-08-04T11:56:00Z">
                <w:rPr>
                  <w:rFonts w:ascii="Khmer MEF1" w:hAnsi="Khmer MEF1" w:cs="Khmer MEF1"/>
                  <w:b/>
                  <w:bCs/>
                  <w:color w:val="000000"/>
                  <w:spacing w:val="-12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33348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/>
            <w:spacing w:val="-8"/>
            <w:sz w:val="24"/>
            <w:szCs w:val="24"/>
            <w:cs/>
          </w:rPr>
          <w:t>ឈ្មោះសវនដ្ឋាន</w:t>
        </w:r>
      </w:ins>
      <w:ins w:id="33349" w:author="Sopheak" w:date="2023-07-28T23:15:00Z">
        <w:r w:rsidR="00BB6570" w:rsidRPr="00F13A93">
          <w:rPr>
            <w:rFonts w:ascii="Khmer MEF1" w:hAnsi="Khmer MEF1" w:cs="Khmer MEF1"/>
            <w:color w:val="000000"/>
            <w:spacing w:val="-8"/>
            <w:sz w:val="16"/>
            <w:szCs w:val="16"/>
            <w:cs/>
            <w:rPrChange w:id="33350" w:author="Sopheak Phorn" w:date="2023-08-04T11:56:00Z">
              <w:rPr>
                <w:rFonts w:ascii="Khmer MEF1" w:hAnsi="Khmer MEF1" w:cs="Khmer MEF1"/>
                <w:color w:val="000000"/>
                <w:spacing w:val="-12"/>
                <w:sz w:val="16"/>
                <w:szCs w:val="16"/>
                <w:cs/>
              </w:rPr>
            </w:rPrChange>
          </w:rPr>
          <w:t xml:space="preserve"> </w:t>
        </w:r>
      </w:ins>
      <w:ins w:id="33351" w:author="Sopheak Phorn" w:date="2023-08-03T13:23:00Z">
        <w:r w:rsidR="0043176C" w:rsidRPr="00F13A93">
          <w:rPr>
            <w:rFonts w:ascii="Khmer MEF1" w:hAnsi="Khmer MEF1" w:cs="Khmer MEF1"/>
            <w:color w:val="000000"/>
            <w:spacing w:val="-8"/>
            <w:sz w:val="24"/>
            <w:szCs w:val="24"/>
            <w:cs/>
            <w:lang w:val="en-GB"/>
            <w:rPrChange w:id="33352" w:author="Sopheak Phorn" w:date="2023-08-04T11:56:00Z">
              <w:rPr>
                <w:rFonts w:ascii="Khmer MEF1" w:hAnsi="Khmer MEF1" w:cs="Khmer MEF1"/>
                <w:color w:val="000000"/>
                <w:spacing w:val="-10"/>
                <w:sz w:val="24"/>
                <w:szCs w:val="24"/>
                <w:cs/>
                <w:lang w:val="en-GB"/>
              </w:rPr>
            </w:rPrChange>
          </w:rPr>
          <w:t>សេចក្ដី</w:t>
        </w:r>
        <w:r w:rsidR="0043176C" w:rsidRPr="00F13A93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33353" w:author="Sopheak Phorn" w:date="2023-08-04T11:56:00Z">
              <w:rPr>
                <w:rFonts w:ascii="Khmer MEF1" w:hAnsi="Khmer MEF1" w:cs="Khmer MEF1"/>
                <w:color w:val="000000" w:themeColor="text1"/>
                <w:spacing w:val="-10"/>
                <w:sz w:val="24"/>
                <w:szCs w:val="24"/>
                <w:cs/>
              </w:rPr>
            </w:rPrChange>
          </w:rPr>
          <w:t>ព្រាងប្រកាសស្ដីពីការដាក់ឱ្យអនុវត្តស្ដង់ដាគណ</w:t>
        </w:r>
      </w:ins>
      <w:ins w:id="33354" w:author="Sopheak Phorn" w:date="2023-08-04T11:56:00Z">
        <w:r w:rsidR="00F13A93" w:rsidRPr="00F13A93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33355" w:author="Sopheak Phorn" w:date="2023-08-04T11:56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t>-</w:t>
        </w:r>
        <w:r w:rsidR="00F13A93" w:rsidRPr="00F13A93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33356" w:author="Sopheak Phorn" w:date="2023-08-04T11:56:00Z">
              <w:rPr>
                <w:rFonts w:ascii="Khmer MEF1" w:hAnsi="Khmer MEF1" w:cs="Khmer MEF1"/>
                <w:color w:val="000000" w:themeColor="text1"/>
                <w:spacing w:val="-10"/>
                <w:sz w:val="24"/>
                <w:szCs w:val="24"/>
                <w:cs/>
              </w:rPr>
            </w:rPrChange>
          </w:rPr>
          <w:t>​</w:t>
        </w:r>
      </w:ins>
      <w:ins w:id="33357" w:author="Sopheak Phorn" w:date="2023-08-03T13:23:00Z">
        <w:r w:rsidR="0043176C" w:rsidRPr="00F13A93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33358" w:author="Sopheak Phorn" w:date="2023-08-04T11:57:00Z">
              <w:rPr>
                <w:rFonts w:ascii="Khmer MEF1" w:hAnsi="Khmer MEF1" w:cs="Khmer MEF1"/>
                <w:color w:val="000000" w:themeColor="text1"/>
                <w:spacing w:val="-10"/>
                <w:sz w:val="24"/>
                <w:szCs w:val="24"/>
                <w:cs/>
              </w:rPr>
            </w:rPrChange>
          </w:rPr>
          <w:t>នេយ្យសម្រាប់</w:t>
        </w:r>
        <w:r w:rsidR="0043176C" w:rsidRPr="00F13A93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33359" w:author="Sopheak Phorn" w:date="2023-08-04T11:57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t>​</w:t>
        </w:r>
        <w:r w:rsidR="0043176C" w:rsidRPr="00F13A93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33360" w:author="Sopheak Phorn" w:date="2023-08-04T11:57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 xml:space="preserve">គ្រឹះស្ថានសាធារណៈរដ្ឋបាល </w:t>
        </w:r>
        <w:del w:id="33361" w:author="Chamreun Poth" w:date="2024-05-30T18:32:00Z" w16du:dateUtc="2024-05-30T11:32:00Z">
          <w:r w:rsidR="0043176C" w:rsidRPr="00F13A93" w:rsidDel="00091126">
            <w:rPr>
              <w:rFonts w:ascii="Khmer MEF1" w:hAnsi="Khmer MEF1" w:cs="Khmer MEF1"/>
              <w:b/>
              <w:bCs/>
              <w:color w:val="000000" w:themeColor="text1"/>
              <w:spacing w:val="-14"/>
              <w:sz w:val="24"/>
              <w:szCs w:val="24"/>
              <w:cs/>
              <w:rPrChange w:id="33362" w:author="Sopheak Phorn" w:date="2023-08-04T11:57:00Z">
                <w:rPr>
                  <w:rFonts w:ascii="Khmer MEF1" w:hAnsi="Khmer MEF1" w:cs="Khmer MEF1"/>
                  <w:b/>
                  <w:bCs/>
                  <w:color w:val="000000" w:themeColor="text1"/>
                  <w:spacing w:val="-4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33363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 w:themeColor="text1"/>
            <w:spacing w:val="-14"/>
            <w:sz w:val="24"/>
            <w:szCs w:val="24"/>
            <w:cs/>
          </w:rPr>
          <w:t>ឈ្មោះសវនដ្ឋាន</w:t>
        </w:r>
      </w:ins>
      <w:ins w:id="33364" w:author="Sopheak Phorn" w:date="2023-08-03T13:23:00Z">
        <w:r w:rsidR="0043176C" w:rsidRPr="00F13A93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33365" w:author="Sopheak Phorn" w:date="2023-08-04T11:57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 xml:space="preserve"> ពុំទាន់អាចដាក់ឱ្យអនុវត្តស្របតាមផែន</w:t>
        </w:r>
      </w:ins>
      <w:ins w:id="33366" w:author="Sopheak Phorn" w:date="2023-08-04T11:57:00Z">
        <w:r w:rsidR="00F13A93" w:rsidRPr="00F13A93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33367" w:author="Sopheak Phorn" w:date="2023-08-04T11:57:00Z">
              <w:rPr>
                <w:rFonts w:ascii="Khmer MEF1" w:hAnsi="Khmer MEF1" w:cs="Khmer MEF1"/>
                <w:color w:val="000000" w:themeColor="text1"/>
                <w:spacing w:val="-10"/>
                <w:sz w:val="24"/>
                <w:szCs w:val="24"/>
                <w:cs/>
              </w:rPr>
            </w:rPrChange>
          </w:rPr>
          <w:t>​</w:t>
        </w:r>
      </w:ins>
      <w:ins w:id="33368" w:author="Sopheak Phorn" w:date="2023-08-03T13:23:00Z">
        <w:r w:rsidR="0043176C" w:rsidRPr="00F13A93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33369" w:author="Sopheak Phorn" w:date="2023-08-04T11:57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>ការ</w:t>
        </w:r>
      </w:ins>
      <w:ins w:id="33370" w:author="Sopheak Phorn" w:date="2023-08-04T11:57:00Z">
        <w:r w:rsidR="00F13A93" w:rsidRPr="00F13A93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33371" w:author="Sopheak Phorn" w:date="2023-08-04T11:57:00Z">
              <w:rPr>
                <w:rFonts w:ascii="Khmer MEF1" w:hAnsi="Khmer MEF1" w:cs="Khmer MEF1"/>
                <w:color w:val="000000" w:themeColor="text1"/>
                <w:spacing w:val="-10"/>
                <w:sz w:val="24"/>
                <w:szCs w:val="24"/>
                <w:cs/>
              </w:rPr>
            </w:rPrChange>
          </w:rPr>
          <w:t>​</w:t>
        </w:r>
      </w:ins>
      <w:ins w:id="33372" w:author="Sopheak Phorn" w:date="2023-08-03T13:23:00Z">
        <w:r w:rsidR="0043176C" w:rsidRPr="00BE61D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>សកម្មភាពឆ្នាំ២០២២</w:t>
        </w:r>
        <w:r w:rsidR="0043176C" w:rsidRPr="00BE61DB" w:rsidDel="004A69EC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</w:t>
        </w:r>
      </w:ins>
      <w:ins w:id="33373" w:author="Sopheak" w:date="2023-07-28T23:15:00Z">
        <w:del w:id="33374" w:author="Sopheak Phorn" w:date="2023-08-03T13:23:00Z">
          <w:r w:rsidR="00BB6570" w:rsidRPr="00BB6570" w:rsidDel="0043176C">
            <w:rPr>
              <w:rFonts w:ascii="Khmer MEF1" w:hAnsi="Khmer MEF1" w:cs="Khmer MEF1"/>
              <w:color w:val="000000"/>
              <w:spacing w:val="-12"/>
              <w:sz w:val="24"/>
              <w:szCs w:val="24"/>
              <w:cs/>
            </w:rPr>
            <w:delText>បានរៀបចំមិនសម្រេចបានតាម</w:delText>
          </w:r>
          <w:r w:rsidR="00BB6570" w:rsidRPr="00BB6570" w:rsidDel="0043176C">
            <w:rPr>
              <w:rFonts w:ascii="Khmer MEF1" w:hAnsi="Khmer MEF1" w:cs="Khmer MEF1"/>
              <w:color w:val="000000"/>
              <w:spacing w:val="-12"/>
              <w:sz w:val="24"/>
              <w:szCs w:val="24"/>
              <w:cs/>
              <w:rPrChange w:id="33375" w:author="Sopheak" w:date="2023-07-28T23:17:00Z">
                <w:rPr>
                  <w:rFonts w:ascii="Khmer MEF1" w:hAnsi="Khmer MEF1" w:cs="Khmer MEF1"/>
                  <w:color w:val="000000"/>
                  <w:spacing w:val="2"/>
                  <w:sz w:val="24"/>
                  <w:szCs w:val="24"/>
                  <w:cs/>
                </w:rPr>
              </w:rPrChange>
            </w:rPr>
            <w:delText>ផែនការកំណត់លើសេចក្ដី</w:delText>
          </w:r>
          <w:r w:rsidR="00BB6570" w:rsidRPr="00D16BA3" w:rsidDel="0043176C">
            <w:rPr>
              <w:rFonts w:ascii="Khmer MEF1" w:hAnsi="Khmer MEF1" w:cs="Khmer MEF1"/>
              <w:color w:val="000000"/>
              <w:spacing w:val="2"/>
              <w:sz w:val="24"/>
              <w:szCs w:val="24"/>
              <w:cs/>
            </w:rPr>
            <w:delText>ព្រាងប្រកាសស្ដីពីការដាក់ឱ្យអនុវត្តស្ដង់ដាគណនេយ្យសម្រាប់គ្រឹះ​ស្ថានសាធារណៈ</w:delText>
          </w:r>
          <w:r w:rsidR="00BB6570" w:rsidRPr="00A07565" w:rsidDel="0043176C">
            <w:rPr>
              <w:rFonts w:ascii="Khmer MEF1" w:hAnsi="Khmer MEF1" w:cs="Khmer MEF1"/>
              <w:color w:val="000000"/>
              <w:spacing w:val="-8"/>
              <w:sz w:val="24"/>
              <w:szCs w:val="24"/>
              <w:cs/>
            </w:rPr>
            <w:delText>រដ្ឋបាល</w:delText>
          </w:r>
        </w:del>
      </w:ins>
      <w:ins w:id="33376" w:author="Kem Sereyboth" w:date="2023-07-19T16:25:00Z">
        <w:del w:id="33377" w:author="Sopheak Phorn" w:date="2023-08-03T13:23:00Z">
          <w:r w:rsidRPr="00815556" w:rsidDel="0043176C">
            <w:rPr>
              <w:rFonts w:ascii="Khmer MEF1" w:hAnsi="Khmer MEF1" w:cs="Khmer MEF1"/>
              <w:b/>
              <w:bCs/>
              <w:sz w:val="24"/>
              <w:szCs w:val="24"/>
              <w:cs/>
              <w:rPrChange w:id="33378" w:author="Kem Sereyboth" w:date="2023-07-26T14:06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 xml:space="preserve">៖ </w:delText>
          </w:r>
          <w:r w:rsidRPr="00815556" w:rsidDel="0043176C">
            <w:rPr>
              <w:rFonts w:ascii="Khmer MEF1" w:hAnsi="Khmer MEF1" w:cs="Khmer MEF1"/>
              <w:sz w:val="24"/>
              <w:szCs w:val="24"/>
              <w:cs/>
              <w:rPrChange w:id="33379" w:author="Kem Sereyboth" w:date="2023-07-26T14:0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សេចក្ដីសម្រេចស្ដីពីការកំណត់លក្ខខណ្ឌក្នុងការជ្រើសរើសក្រុមហ៊ុ</w:delText>
          </w:r>
          <w:r w:rsidRPr="00815556" w:rsidDel="0043176C">
            <w:rPr>
              <w:rFonts w:ascii="Khmer MEF1" w:hAnsi="Khmer MEF1" w:cs="Khmer MEF1"/>
              <w:sz w:val="24"/>
              <w:szCs w:val="24"/>
              <w:rPrChange w:id="33380" w:author="Kem Sereyboth" w:date="2023-07-26T14:06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​</w:delText>
          </w:r>
          <w:r w:rsidRPr="00815556" w:rsidDel="0043176C">
            <w:rPr>
              <w:rFonts w:ascii="Khmer MEF1" w:hAnsi="Khmer MEF1" w:cs="Khmer MEF1"/>
              <w:sz w:val="24"/>
              <w:szCs w:val="24"/>
              <w:cs/>
              <w:rPrChange w:id="33381" w:author="Kem Sereyboth" w:date="2023-07-26T14:0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</w:delText>
          </w:r>
          <w:r w:rsidRPr="00F55550" w:rsidDel="0043176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សវនកម្មឯក</w:delText>
          </w:r>
          <w:r w:rsidRPr="00F55550" w:rsidDel="0043176C">
            <w:rPr>
              <w:rFonts w:ascii="Khmer MEF1" w:hAnsi="Khmer MEF1" w:cs="Khmer MEF1"/>
              <w:spacing w:val="-4"/>
              <w:sz w:val="24"/>
              <w:szCs w:val="24"/>
            </w:rPr>
            <w:delText>​</w:delText>
          </w:r>
          <w:r w:rsidRPr="00F55550" w:rsidDel="0043176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រាជ្យ</w:delText>
          </w:r>
          <w:r w:rsidRPr="00F55550" w:rsidDel="0043176C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>​</w:delText>
          </w:r>
          <w:r w:rsidRPr="00F55550" w:rsidDel="0043176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ផ្តល់សេវា</w:delText>
          </w:r>
          <w:r w:rsidRPr="00F55550" w:rsidDel="0043176C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>​</w:delText>
          </w:r>
          <w:r w:rsidRPr="00F55550" w:rsidDel="0043176C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សវនកម្មក្នុងប្រព័ន្ធសន្តិសុខស</w:delText>
          </w:r>
          <w:r w:rsidRPr="00F55550" w:rsidDel="0043176C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​</w:delText>
          </w:r>
          <w:r w:rsidRPr="00F55550" w:rsidDel="0043176C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ង្គ</w:delText>
          </w:r>
          <w:r w:rsidRPr="00F55550" w:rsidDel="0043176C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​</w:delText>
          </w:r>
          <w:r w:rsidRPr="00F55550" w:rsidDel="0043176C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ម</w:delText>
          </w:r>
          <w:r w:rsidRPr="00F55550" w:rsidDel="0043176C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 xml:space="preserve">​របស់ </w:delText>
          </w:r>
          <w:r w:rsidRPr="00F55550" w:rsidDel="0043176C">
            <w:rPr>
              <w:rFonts w:ascii="Khmer MEF1" w:hAnsi="Khmer MEF1" w:cs="Khmer MEF1" w:hint="cs"/>
              <w:b/>
              <w:bCs/>
              <w:spacing w:val="-6"/>
              <w:sz w:val="24"/>
              <w:szCs w:val="24"/>
              <w:cs/>
            </w:rPr>
            <w:delText>ន.ស.ស.</w:delText>
          </w:r>
          <w:r w:rsidRPr="00F55550" w:rsidDel="0043176C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 xml:space="preserve"> </w:delText>
          </w:r>
          <w:r w:rsidRPr="00815556" w:rsidDel="0043176C">
            <w:rPr>
              <w:rFonts w:ascii="Khmer MEF1" w:hAnsi="Khmer MEF1" w:cs="Khmer MEF1"/>
              <w:sz w:val="24"/>
              <w:szCs w:val="24"/>
              <w:cs/>
              <w:rPrChange w:id="33382" w:author="Kem Sereyboth" w:date="2023-07-26T14:0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ពុំទាន់អាចដាក់ឱ្យអនុវត្តស្រប</w:delText>
          </w:r>
          <w:r w:rsidRPr="00F55550" w:rsidDel="0043176C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តាម​ផែ​ន​កា​រ​​​ស​ក​ម្មភា​ពក្នុងឆ្នាំ២​០​២​២។</w:delText>
          </w:r>
        </w:del>
      </w:ins>
    </w:p>
    <w:p w14:paraId="1883E791" w14:textId="77777777" w:rsidR="0043176C" w:rsidRPr="00F55550" w:rsidRDefault="0043176C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33383" w:author="Sopheak Phorn" w:date="2023-08-03T13:23:00Z"/>
          <w:rFonts w:ascii="Khmer MEF1" w:hAnsi="Khmer MEF1" w:cs="Khmer MEF1"/>
          <w:spacing w:val="-6"/>
          <w:sz w:val="24"/>
          <w:szCs w:val="24"/>
        </w:rPr>
        <w:pPrChange w:id="33384" w:author="Sopheak Phorn" w:date="2023-08-25T15:20:00Z">
          <w:pPr>
            <w:spacing w:after="0" w:line="230" w:lineRule="auto"/>
            <w:jc w:val="both"/>
          </w:pPr>
        </w:pPrChange>
      </w:pPr>
    </w:p>
    <w:p w14:paraId="3160F300" w14:textId="77777777" w:rsidR="00BB6570" w:rsidRPr="0043176C" w:rsidRDefault="00E663FE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33385" w:author="Sopheak" w:date="2023-07-28T23:17:00Z"/>
          <w:rFonts w:ascii="Khmer MEF1" w:hAnsi="Khmer MEF1" w:cs="Khmer MEF1"/>
          <w:spacing w:val="-6"/>
          <w:sz w:val="24"/>
          <w:szCs w:val="24"/>
          <w:rPrChange w:id="33386" w:author="Sopheak" w:date="2023-07-28T23:17:00Z">
            <w:rPr>
              <w:ins w:id="33387" w:author="Sopheak" w:date="2023-07-28T23:17:00Z"/>
              <w:rFonts w:ascii="Khmer MEF1" w:hAnsi="Khmer MEF1" w:cs="Khmer MEF1"/>
              <w:b/>
              <w:bCs/>
              <w:spacing w:val="-6"/>
              <w:sz w:val="24"/>
              <w:szCs w:val="24"/>
            </w:rPr>
          </w:rPrChange>
        </w:rPr>
        <w:pPrChange w:id="33388" w:author="Sopheak Phorn" w:date="2023-08-25T15:20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33389" w:author="Kem Sereyboth" w:date="2023-07-19T16:26:00Z">
        <w:r w:rsidRPr="0043176C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33390" w:author="Kem Sereyboth" w:date="2023-07-26T11:16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</w:rPr>
            </w:rPrChange>
          </w:rPr>
          <w:t xml:space="preserve">អនុសាសន៍៖ </w:t>
        </w:r>
      </w:ins>
    </w:p>
    <w:p w14:paraId="1966F9C7" w14:textId="77777777" w:rsidR="00BB6570" w:rsidRPr="00BB6570" w:rsidRDefault="00BB6570">
      <w:pPr>
        <w:pStyle w:val="ListParagraph"/>
        <w:numPr>
          <w:ilvl w:val="0"/>
          <w:numId w:val="101"/>
        </w:numPr>
        <w:spacing w:after="0" w:line="226" w:lineRule="auto"/>
        <w:ind w:left="1701" w:hanging="283"/>
        <w:jc w:val="both"/>
        <w:rPr>
          <w:ins w:id="33391" w:author="Sopheak" w:date="2023-07-28T23:17:00Z"/>
          <w:rFonts w:ascii="Khmer MEF1" w:hAnsi="Khmer MEF1" w:cs="Khmer MEF1"/>
          <w:color w:val="000000"/>
          <w:sz w:val="24"/>
          <w:szCs w:val="24"/>
          <w:lang w:val="en-GB"/>
          <w:rPrChange w:id="33392" w:author="Sopheak" w:date="2023-07-28T23:18:00Z">
            <w:rPr>
              <w:ins w:id="33393" w:author="Sopheak" w:date="2023-07-28T23:17:00Z"/>
              <w:lang w:val="en-GB"/>
            </w:rPr>
          </w:rPrChange>
        </w:rPr>
        <w:pPrChange w:id="33394" w:author="Sopheak Phorn" w:date="2023-08-25T15:20:00Z">
          <w:pPr>
            <w:pStyle w:val="ListParagraph"/>
            <w:numPr>
              <w:numId w:val="71"/>
            </w:numPr>
            <w:spacing w:after="0" w:line="235" w:lineRule="auto"/>
            <w:ind w:left="1287" w:hanging="360"/>
            <w:jc w:val="both"/>
          </w:pPr>
        </w:pPrChange>
      </w:pPr>
      <w:ins w:id="33395" w:author="Sopheak" w:date="2023-07-28T23:17:00Z">
        <w:r w:rsidRPr="00BB6570">
          <w:rPr>
            <w:rFonts w:ascii="Khmer MEF1" w:hAnsi="Khmer MEF1" w:cs="Khmer MEF1"/>
            <w:color w:val="000000"/>
            <w:spacing w:val="6"/>
            <w:sz w:val="24"/>
            <w:szCs w:val="24"/>
            <w:cs/>
            <w:lang w:val="en-GB"/>
            <w:rPrChange w:id="33396" w:author="Sopheak" w:date="2023-07-28T23:20:00Z">
              <w:rPr>
                <w:cs/>
                <w:lang w:val="en-GB"/>
              </w:rPr>
            </w:rPrChange>
          </w:rPr>
          <w:t>កំណត់យន្តការ និងនីតិវិធីក្នុងការអនុវត្តការងារ ដើម្បីជាមូលដ្ឋានតម្រង់ទិសសម្រេចបាន​នូវលទ្ធផលរំពឹងទុកក្នុង និងការកែលម្អទាន់ពេលវេលាក្នុងការអនុវត្តការងារមាន</w:t>
        </w:r>
        <w:r w:rsidRPr="00BB6570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3397" w:author="Sopheak" w:date="2023-07-28T23:18:00Z">
              <w:rPr>
                <w:cs/>
                <w:lang w:val="en-GB"/>
              </w:rPr>
            </w:rPrChange>
          </w:rPr>
          <w:t>ប្រសិទ្ធភាព</w:t>
        </w:r>
      </w:ins>
    </w:p>
    <w:p w14:paraId="1E890676" w14:textId="77777777" w:rsidR="00BB6570" w:rsidRPr="006B2887" w:rsidRDefault="00BB6570">
      <w:pPr>
        <w:pStyle w:val="ListParagraph"/>
        <w:numPr>
          <w:ilvl w:val="0"/>
          <w:numId w:val="101"/>
        </w:numPr>
        <w:spacing w:after="0" w:line="214" w:lineRule="auto"/>
        <w:ind w:left="1701" w:hanging="283"/>
        <w:jc w:val="both"/>
        <w:rPr>
          <w:ins w:id="33398" w:author="Sopheak" w:date="2023-07-28T23:17:00Z"/>
          <w:rFonts w:ascii="Khmer MEF1" w:hAnsi="Khmer MEF1" w:cs="Khmer MEF1"/>
          <w:color w:val="000000"/>
          <w:sz w:val="24"/>
          <w:szCs w:val="24"/>
          <w:lang w:val="en-GB"/>
        </w:rPr>
        <w:pPrChange w:id="33399" w:author="Sopheak Phorn" w:date="2023-08-25T15:19:00Z">
          <w:pPr>
            <w:pStyle w:val="ListParagraph"/>
            <w:numPr>
              <w:numId w:val="71"/>
            </w:numPr>
            <w:spacing w:after="0" w:line="235" w:lineRule="auto"/>
            <w:ind w:left="1287" w:hanging="360"/>
            <w:jc w:val="both"/>
          </w:pPr>
        </w:pPrChange>
      </w:pPr>
      <w:ins w:id="33400" w:author="Sopheak" w:date="2023-07-28T23:17:00Z">
        <w:r w:rsidRPr="00BB6570">
          <w:rPr>
            <w:rFonts w:ascii="Khmer MEF1" w:hAnsi="Khmer MEF1" w:cs="Khmer MEF1"/>
            <w:color w:val="000000"/>
            <w:spacing w:val="-6"/>
            <w:sz w:val="24"/>
            <w:szCs w:val="24"/>
            <w:cs/>
            <w:lang w:val="en-GB"/>
            <w:rPrChange w:id="33401" w:author="Sopheak" w:date="2023-07-28T23:20:00Z">
              <w:rPr>
                <w:rFonts w:ascii="Khmer MEF1" w:hAnsi="Khmer MEF1" w:cs="Khmer MEF1"/>
                <w:color w:val="000000"/>
                <w:spacing w:val="-10"/>
                <w:sz w:val="24"/>
                <w:szCs w:val="24"/>
                <w:cs/>
                <w:lang w:val="en-GB"/>
              </w:rPr>
            </w:rPrChange>
          </w:rPr>
          <w:t>កំណត់លក្ខខណ្ឌយោងការងារសម្រាប់អនុវត្ត ដើម្បីជាមូលដ្ឋានសំខាន់ក្នុងការទទួលខុស</w:t>
        </w:r>
        <w:r w:rsidRPr="006B2887">
          <w:rPr>
            <w:rFonts w:ascii="Khmer MEF1" w:hAnsi="Khmer MEF1" w:cs="Khmer MEF1" w:hint="cs"/>
            <w:color w:val="000000"/>
            <w:sz w:val="24"/>
            <w:szCs w:val="24"/>
            <w:cs/>
            <w:lang w:val="en-GB"/>
          </w:rPr>
          <w:t>ត្រូវរបស់មន្រ្តីទទួលបន្ទុកការងារក្នុងការអនុវត្តការងារមានប្រសិទ្ធភាព</w:t>
        </w:r>
      </w:ins>
    </w:p>
    <w:p w14:paraId="160C55AD" w14:textId="55B26D48" w:rsidR="00E92E6D" w:rsidRPr="00994386" w:rsidRDefault="00BB6570">
      <w:pPr>
        <w:pStyle w:val="ListParagraph"/>
        <w:numPr>
          <w:ilvl w:val="0"/>
          <w:numId w:val="101"/>
        </w:numPr>
        <w:spacing w:after="0" w:line="214" w:lineRule="auto"/>
        <w:ind w:left="1701" w:hanging="283"/>
        <w:jc w:val="both"/>
        <w:rPr>
          <w:ins w:id="33402" w:author="Kem Sereyboth" w:date="2023-07-26T11:16:00Z"/>
          <w:rFonts w:ascii="Khmer MEF1" w:hAnsi="Khmer MEF1" w:cs="Khmer MEF1"/>
          <w:sz w:val="24"/>
          <w:szCs w:val="24"/>
          <w:rPrChange w:id="33403" w:author="Sopheak Phorn" w:date="2023-08-03T13:25:00Z">
            <w:rPr>
              <w:ins w:id="33404" w:author="Kem Sereyboth" w:date="2023-07-26T11:16:00Z"/>
              <w:rFonts w:ascii="Khmer MEF1" w:hAnsi="Khmer MEF1" w:cs="Khmer MEF1"/>
              <w:b/>
              <w:bCs/>
              <w:spacing w:val="-6"/>
              <w:sz w:val="24"/>
              <w:szCs w:val="24"/>
            </w:rPr>
          </w:rPrChange>
        </w:rPr>
        <w:pPrChange w:id="33405" w:author="Sopheak Phorn" w:date="2023-08-25T15:19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33406" w:author="Sopheak" w:date="2023-07-28T23:17:00Z">
        <w:del w:id="33407" w:author="Chamreun Poth" w:date="2024-05-30T18:32:00Z" w16du:dateUtc="2024-05-30T11:32:00Z">
          <w:r w:rsidRPr="00BB6570" w:rsidDel="00091126">
            <w:rPr>
              <w:rFonts w:ascii="Khmer MEF1" w:hAnsi="Khmer MEF1" w:cs="Khmer MEF1"/>
              <w:b/>
              <w:bCs/>
              <w:color w:val="000000"/>
              <w:spacing w:val="-6"/>
              <w:sz w:val="24"/>
              <w:szCs w:val="24"/>
              <w:cs/>
              <w:rPrChange w:id="33408" w:author="Sopheak" w:date="2023-07-28T23:20:00Z">
                <w:rPr>
                  <w:rFonts w:ascii="Khmer MEF1" w:hAnsi="Khmer MEF1" w:cs="Khmer MEF1"/>
                  <w:b/>
                  <w:bCs/>
                  <w:color w:val="000000"/>
                  <w:spacing w:val="-12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33409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/>
            <w:spacing w:val="-6"/>
            <w:sz w:val="24"/>
            <w:szCs w:val="24"/>
            <w:cs/>
          </w:rPr>
          <w:t>ឈ្មោះសវនដ្ឋាន</w:t>
        </w:r>
      </w:ins>
      <w:ins w:id="33410" w:author="Sopheak" w:date="2023-07-28T23:17:00Z">
        <w:r w:rsidRPr="00BB6570">
          <w:rPr>
            <w:rFonts w:ascii="Khmer MEF1" w:hAnsi="Khmer MEF1" w:cs="Khmer MEF1"/>
            <w:color w:val="000000"/>
            <w:spacing w:val="-6"/>
            <w:sz w:val="24"/>
            <w:szCs w:val="24"/>
            <w:cs/>
            <w:rPrChange w:id="33411" w:author="Sopheak" w:date="2023-07-28T23:20:00Z">
              <w:rPr>
                <w:rFonts w:ascii="Khmer MEF1" w:hAnsi="Khmer MEF1" w:cs="Khmer MEF1"/>
                <w:color w:val="000000"/>
                <w:spacing w:val="-12"/>
                <w:sz w:val="24"/>
                <w:szCs w:val="24"/>
                <w:cs/>
              </w:rPr>
            </w:rPrChange>
          </w:rPr>
          <w:t xml:space="preserve"> គួរត្រូវ</w:t>
        </w:r>
        <w:r w:rsidRPr="00BB6570">
          <w:rPr>
            <w:rFonts w:ascii="Khmer MEF1" w:hAnsi="Khmer MEF1" w:cs="Khmer MEF1"/>
            <w:color w:val="000000"/>
            <w:spacing w:val="-6"/>
            <w:sz w:val="24"/>
            <w:szCs w:val="24"/>
            <w:cs/>
            <w:lang w:val="en-GB"/>
            <w:rPrChange w:id="33412" w:author="Sopheak" w:date="2023-07-28T23:20:00Z">
              <w:rPr>
                <w:rFonts w:ascii="Khmer MEF1" w:hAnsi="Khmer MEF1" w:cs="Khmer MEF1"/>
                <w:color w:val="000000"/>
                <w:spacing w:val="-12"/>
                <w:sz w:val="24"/>
                <w:szCs w:val="24"/>
                <w:cs/>
              </w:rPr>
            </w:rPrChange>
          </w:rPr>
          <w:t>បាន</w:t>
        </w:r>
        <w:r w:rsidRPr="00BB6570">
          <w:rPr>
            <w:rFonts w:ascii="Khmer MEF1" w:hAnsi="Khmer MEF1" w:cs="Khmer MEF1"/>
            <w:color w:val="000000"/>
            <w:spacing w:val="-6"/>
            <w:sz w:val="24"/>
            <w:szCs w:val="24"/>
            <w:cs/>
            <w:rPrChange w:id="33413" w:author="Sopheak" w:date="2023-07-28T23:20:00Z">
              <w:rPr>
                <w:rFonts w:ascii="Khmer MEF1" w:hAnsi="Khmer MEF1" w:cs="Khmer MEF1"/>
                <w:color w:val="000000"/>
                <w:spacing w:val="-12"/>
                <w:sz w:val="24"/>
                <w:szCs w:val="24"/>
                <w:cs/>
              </w:rPr>
            </w:rPrChange>
          </w:rPr>
          <w:t>លើកទឹកចិត្ត និងធ្វើការសិក្សាបន្ថែមទៅលើផលចំណេញ និងផលប៉ះ</w:t>
        </w:r>
        <w:r w:rsidRPr="00BB6570">
          <w:rPr>
            <w:rFonts w:ascii="Khmer MEF1" w:hAnsi="Khmer MEF1" w:cs="Khmer MEF1"/>
            <w:color w:val="000000"/>
            <w:spacing w:val="-8"/>
            <w:sz w:val="24"/>
            <w:szCs w:val="24"/>
            <w:cs/>
            <w:rPrChange w:id="33414" w:author="Sopheak" w:date="2023-07-28T23:21:00Z">
              <w:rPr>
                <w:rFonts w:ascii="Khmer MEF1" w:hAnsi="Khmer MEF1" w:cs="Khmer MEF1"/>
                <w:color w:val="000000"/>
                <w:spacing w:val="-10"/>
                <w:sz w:val="24"/>
                <w:szCs w:val="24"/>
                <w:cs/>
              </w:rPr>
            </w:rPrChange>
          </w:rPr>
          <w:t>ពាល់ដល់ភាគីពាក់ព័ន្ធ</w:t>
        </w:r>
        <w:r w:rsidRPr="00BB6570">
          <w:rPr>
            <w:rFonts w:ascii="Khmer MEF1" w:hAnsi="Khmer MEF1" w:cs="Khmer MEF1"/>
            <w:color w:val="000000"/>
            <w:spacing w:val="-8"/>
            <w:sz w:val="24"/>
            <w:szCs w:val="24"/>
            <w:cs/>
            <w:rPrChange w:id="33415" w:author="Sopheak" w:date="2023-07-28T23:21:00Z">
              <w:rPr>
                <w:rFonts w:ascii="Khmer MEF1" w:hAnsi="Khmer MEF1" w:cs="Khmer MEF1"/>
                <w:color w:val="000000"/>
                <w:spacing w:val="-14"/>
                <w:sz w:val="24"/>
                <w:szCs w:val="24"/>
                <w:cs/>
              </w:rPr>
            </w:rPrChange>
          </w:rPr>
          <w:t xml:space="preserve"> ជាពិសេសការគិតគូរអំពីការបណ្តុះបណ្តាលសមត្ថភាពមន្រ្តីជំនាញ​</w:t>
        </w:r>
        <w:r w:rsidRPr="00BB6570">
          <w:rPr>
            <w:rFonts w:ascii="Khmer MEF1" w:hAnsi="Khmer MEF1" w:cs="Khmer MEF1"/>
            <w:color w:val="000000"/>
            <w:spacing w:val="-8"/>
            <w:sz w:val="24"/>
            <w:szCs w:val="24"/>
            <w:cs/>
            <w:rPrChange w:id="33416" w:author="Sopheak" w:date="2023-07-28T23:21:00Z">
              <w:rPr>
                <w:rFonts w:ascii="Khmer MEF1" w:hAnsi="Khmer MEF1" w:cs="Khmer MEF1"/>
                <w:color w:val="000000"/>
                <w:spacing w:val="-18"/>
                <w:sz w:val="24"/>
                <w:szCs w:val="24"/>
                <w:cs/>
              </w:rPr>
            </w:rPrChange>
          </w:rPr>
          <w:t xml:space="preserve"> </w:t>
        </w:r>
        <w:r w:rsidRPr="00994386">
          <w:rPr>
            <w:rFonts w:ascii="Khmer MEF1" w:hAnsi="Khmer MEF1" w:cs="Khmer MEF1"/>
            <w:color w:val="000000"/>
            <w:spacing w:val="-4"/>
            <w:sz w:val="24"/>
            <w:szCs w:val="24"/>
            <w:cs/>
            <w:rPrChange w:id="33417" w:author="Sopheak Phorn" w:date="2023-08-03T13:2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</w:rPr>
            </w:rPrChange>
          </w:rPr>
          <w:t>ព្រមទាំងសមត្ថភាពរបស់គណនេយ្យករសាធារណៈ</w:t>
        </w:r>
        <w:r w:rsidRPr="00994386">
          <w:rPr>
            <w:rFonts w:ascii="Khmer MEF1" w:hAnsi="Khmer MEF1" w:cs="Khmer MEF1"/>
            <w:color w:val="000000"/>
            <w:spacing w:val="-2"/>
            <w:sz w:val="24"/>
            <w:szCs w:val="24"/>
            <w:cs/>
            <w:rPrChange w:id="33418" w:author="Sopheak Phorn" w:date="2023-08-03T13:2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</w:rPr>
            </w:rPrChange>
          </w:rPr>
          <w:t>តាមគ្រឹះស្ថានសាធារណៈរដ្ឋបាល</w:t>
        </w:r>
        <w:r w:rsidRPr="00994386">
          <w:rPr>
            <w:rFonts w:ascii="Khmer MEF1" w:hAnsi="Khmer MEF1" w:cs="Khmer MEF1"/>
            <w:color w:val="000000"/>
            <w:spacing w:val="-2"/>
            <w:sz w:val="24"/>
            <w:szCs w:val="24"/>
            <w:cs/>
            <w:rPrChange w:id="33419" w:author="Sopheak Phorn" w:date="2023-08-03T13:24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  <w:cs/>
              </w:rPr>
            </w:rPrChange>
          </w:rPr>
          <w:t>ក្នុង</w:t>
        </w:r>
      </w:ins>
      <w:ins w:id="33420" w:author="Sopheak Phorn" w:date="2023-08-03T13:24:00Z">
        <w:r w:rsidR="00994386">
          <w:rPr>
            <w:rFonts w:ascii="Khmer MEF1" w:hAnsi="Khmer MEF1" w:cs="Khmer MEF1" w:hint="cs"/>
            <w:color w:val="000000"/>
            <w:spacing w:val="10"/>
            <w:sz w:val="24"/>
            <w:szCs w:val="24"/>
            <w:cs/>
          </w:rPr>
          <w:t>​</w:t>
        </w:r>
      </w:ins>
      <w:ins w:id="33421" w:author="Sopheak" w:date="2023-07-28T23:17:00Z">
        <w:r w:rsidRPr="00994386">
          <w:rPr>
            <w:rFonts w:ascii="Khmer MEF1" w:hAnsi="Khmer MEF1" w:cs="Khmer MEF1"/>
            <w:color w:val="000000"/>
            <w:spacing w:val="2"/>
            <w:sz w:val="24"/>
            <w:szCs w:val="24"/>
            <w:cs/>
            <w:rPrChange w:id="33422" w:author="Sopheak Phorn" w:date="2023-08-03T13:26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  <w:cs/>
              </w:rPr>
            </w:rPrChange>
          </w:rPr>
          <w:t>ការ</w:t>
        </w:r>
        <w:r w:rsidRPr="00994386">
          <w:rPr>
            <w:rFonts w:ascii="Khmer MEF1" w:hAnsi="Khmer MEF1" w:cs="Khmer MEF1"/>
            <w:color w:val="000000"/>
            <w:spacing w:val="2"/>
            <w:sz w:val="24"/>
            <w:szCs w:val="24"/>
            <w:rPrChange w:id="33423" w:author="Sopheak Phorn" w:date="2023-08-03T13:26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</w:rPr>
            </w:rPrChange>
          </w:rPr>
          <w:t>​​​​​</w:t>
        </w:r>
        <w:r w:rsidRPr="00994386">
          <w:rPr>
            <w:rFonts w:ascii="Khmer MEF1" w:hAnsi="Khmer MEF1" w:cs="Khmer MEF1"/>
            <w:color w:val="000000"/>
            <w:spacing w:val="2"/>
            <w:sz w:val="24"/>
            <w:szCs w:val="24"/>
            <w:cs/>
            <w:rPrChange w:id="33424" w:author="Sopheak Phorn" w:date="2023-08-03T13:26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  <w:cs/>
              </w:rPr>
            </w:rPrChange>
          </w:rPr>
          <w:t>ប្រើប្រាស់ស្តង់ដាគណនេយ្យក្នុងការធ្វើកិច្ចបញ្ជិកាគណនេយ្យ</w:t>
        </w:r>
      </w:ins>
      <w:ins w:id="33425" w:author="Sopheak Phorn" w:date="2023-08-03T13:26:00Z">
        <w:r w:rsidR="00994386" w:rsidRPr="00994386">
          <w:rPr>
            <w:rFonts w:ascii="Khmer MEF1" w:hAnsi="Khmer MEF1" w:cs="Khmer MEF1"/>
            <w:color w:val="000000"/>
            <w:spacing w:val="2"/>
            <w:sz w:val="24"/>
            <w:szCs w:val="24"/>
            <w:cs/>
            <w:rPrChange w:id="33426" w:author="Sopheak Phorn" w:date="2023-08-03T13:26:00Z">
              <w:rPr>
                <w:rFonts w:ascii="Khmer MEF1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 </w:t>
        </w:r>
      </w:ins>
      <w:ins w:id="33427" w:author="Sopheak" w:date="2023-07-28T23:17:00Z">
        <w:del w:id="33428" w:author="Sopheak Phorn" w:date="2023-08-03T13:24:00Z">
          <w:r w:rsidRPr="00994386" w:rsidDel="00994386">
            <w:rPr>
              <w:rFonts w:ascii="Khmer MEF1" w:hAnsi="Khmer MEF1" w:cs="Khmer MEF1"/>
              <w:color w:val="000000"/>
              <w:spacing w:val="2"/>
              <w:sz w:val="24"/>
              <w:szCs w:val="24"/>
              <w:cs/>
              <w:rPrChange w:id="33429" w:author="Sopheak Phorn" w:date="2023-08-03T13:26:00Z">
                <w:rPr>
                  <w:rFonts w:ascii="Khmer MEF1" w:hAnsi="Khmer MEF1" w:cs="Khmer MEF1"/>
                  <w:color w:val="000000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Pr="00994386">
          <w:rPr>
            <w:rFonts w:ascii="Khmer MEF1" w:hAnsi="Khmer MEF1" w:cs="Khmer MEF1"/>
            <w:color w:val="000000"/>
            <w:spacing w:val="2"/>
            <w:sz w:val="24"/>
            <w:szCs w:val="24"/>
            <w:cs/>
            <w:rPrChange w:id="33430" w:author="Sopheak Phorn" w:date="2023-08-03T13:26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  <w:cs/>
              </w:rPr>
            </w:rPrChange>
          </w:rPr>
          <w:t>និងការរៀបចំ</w:t>
        </w:r>
        <w:r w:rsidRPr="00994386">
          <w:rPr>
            <w:rFonts w:ascii="Khmer MEF1" w:hAnsi="Khmer MEF1" w:cs="Khmer MEF1"/>
            <w:color w:val="000000"/>
            <w:spacing w:val="2"/>
            <w:sz w:val="24"/>
            <w:szCs w:val="24"/>
            <w:cs/>
            <w:rPrChange w:id="33431" w:author="Sopheak Phorn" w:date="2023-08-03T13:26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របា</w:t>
        </w:r>
      </w:ins>
      <w:ins w:id="33432" w:author="Sopheak Phorn" w:date="2023-08-03T13:24:00Z">
        <w:r w:rsidR="00994386" w:rsidRPr="00994386">
          <w:rPr>
            <w:rFonts w:ascii="Khmer MEF1" w:hAnsi="Khmer MEF1" w:cs="Khmer MEF1"/>
            <w:color w:val="000000"/>
            <w:spacing w:val="2"/>
            <w:sz w:val="24"/>
            <w:szCs w:val="24"/>
            <w:cs/>
            <w:rPrChange w:id="33433" w:author="Sopheak Phorn" w:date="2023-08-03T13:26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33434" w:author="Sopheak" w:date="2023-07-28T23:17:00Z">
        <w:r w:rsidRPr="00994386">
          <w:rPr>
            <w:rFonts w:ascii="Khmer MEF1" w:hAnsi="Khmer MEF1" w:cs="Khmer MEF1"/>
            <w:color w:val="000000"/>
            <w:spacing w:val="2"/>
            <w:sz w:val="24"/>
            <w:szCs w:val="24"/>
            <w:cs/>
            <w:rPrChange w:id="33435" w:author="Sopheak Phorn" w:date="2023-08-03T13:26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យ</w:t>
        </w:r>
      </w:ins>
      <w:ins w:id="33436" w:author="Sopheak Phorn" w:date="2023-08-03T13:24:00Z">
        <w:r w:rsidR="00994386" w:rsidRPr="00994386">
          <w:rPr>
            <w:rFonts w:ascii="Khmer MEF1" w:hAnsi="Khmer MEF1" w:cs="Khmer MEF1"/>
            <w:color w:val="000000"/>
            <w:spacing w:val="2"/>
            <w:sz w:val="24"/>
            <w:szCs w:val="24"/>
            <w:rPrChange w:id="33437" w:author="Sopheak Phorn" w:date="2023-08-03T13:26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</w:rPr>
            </w:rPrChange>
          </w:rPr>
          <w:t>​​​​​</w:t>
        </w:r>
      </w:ins>
      <w:ins w:id="33438" w:author="Sopheak Phorn" w:date="2023-08-03T13:26:00Z">
        <w:r w:rsidR="00994386" w:rsidRPr="00994386">
          <w:rPr>
            <w:rFonts w:ascii="Khmer MEF1" w:hAnsi="Khmer MEF1" w:cs="Khmer MEF1"/>
            <w:color w:val="000000"/>
            <w:spacing w:val="2"/>
            <w:sz w:val="24"/>
            <w:szCs w:val="24"/>
            <w:cs/>
            <w:rPrChange w:id="33439" w:author="Sopheak Phorn" w:date="2023-08-03T13:26:00Z">
              <w:rPr>
                <w:rFonts w:ascii="Khmer MEF1" w:hAnsi="Khmer MEF1" w:cs="Khmer MEF1"/>
                <w:color w:val="000000"/>
                <w:sz w:val="24"/>
                <w:szCs w:val="24"/>
                <w:cs/>
              </w:rPr>
            </w:rPrChange>
          </w:rPr>
          <w:t>-</w:t>
        </w:r>
        <w:r w:rsidR="00994386">
          <w:rPr>
            <w:rFonts w:ascii="Khmer MEF1" w:hAnsi="Khmer MEF1" w:cs="Khmer MEF1"/>
            <w:color w:val="000000"/>
            <w:sz w:val="24"/>
            <w:szCs w:val="24"/>
            <w:cs/>
          </w:rPr>
          <w:br/>
        </w:r>
      </w:ins>
      <w:ins w:id="33440" w:author="Sopheak" w:date="2023-07-28T23:17:00Z">
        <w:r w:rsidRPr="00994386">
          <w:rPr>
            <w:rFonts w:ascii="Khmer MEF1" w:hAnsi="Khmer MEF1" w:cs="Khmer MEF1"/>
            <w:color w:val="000000"/>
            <w:sz w:val="24"/>
            <w:szCs w:val="24"/>
            <w:cs/>
            <w:rPrChange w:id="33441" w:author="Sopheak Phorn" w:date="2023-08-03T13:25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កា</w:t>
        </w:r>
      </w:ins>
      <w:ins w:id="33442" w:author="Sopheak Phorn" w:date="2023-08-03T13:25:00Z">
        <w:r w:rsidR="00994386" w:rsidRPr="00994386">
          <w:rPr>
            <w:rFonts w:ascii="Khmer MEF1" w:hAnsi="Khmer MEF1" w:cs="Khmer MEF1"/>
            <w:color w:val="000000"/>
            <w:sz w:val="24"/>
            <w:szCs w:val="24"/>
            <w:cs/>
            <w:rPrChange w:id="33443" w:author="Sopheak Phorn" w:date="2023-08-03T13:25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33444" w:author="Sopheak" w:date="2023-07-28T23:17:00Z">
        <w:r w:rsidRPr="00994386">
          <w:rPr>
            <w:rFonts w:ascii="Khmer MEF1" w:hAnsi="Khmer MEF1" w:cs="Khmer MEF1"/>
            <w:color w:val="000000"/>
            <w:sz w:val="24"/>
            <w:szCs w:val="24"/>
            <w:cs/>
            <w:rPrChange w:id="33445" w:author="Sopheak Phorn" w:date="2023-08-03T13:25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រ</w:t>
        </w:r>
      </w:ins>
      <w:ins w:id="33446" w:author="Sopheak Phorn" w:date="2023-08-03T13:25:00Z">
        <w:r w:rsidR="00994386" w:rsidRPr="00994386">
          <w:rPr>
            <w:rFonts w:ascii="Khmer MEF1" w:hAnsi="Khmer MEF1" w:cs="Khmer MEF1"/>
            <w:color w:val="000000"/>
            <w:sz w:val="24"/>
            <w:szCs w:val="24"/>
            <w:cs/>
            <w:rPrChange w:id="33447" w:author="Sopheak Phorn" w:date="2023-08-03T13:25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33448" w:author="Sopheak" w:date="2023-07-28T23:17:00Z">
        <w:r w:rsidRPr="00994386">
          <w:rPr>
            <w:rFonts w:ascii="Khmer MEF1" w:hAnsi="Khmer MEF1" w:cs="Khmer MEF1"/>
            <w:color w:val="000000"/>
            <w:sz w:val="24"/>
            <w:szCs w:val="24"/>
            <w:cs/>
            <w:rPrChange w:id="33449" w:author="Sopheak Phorn" w:date="2023-08-03T13:25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ណ៍ហិរញ្ញវត្ថុឱ្យមានតម្លាភាព។</w:t>
        </w:r>
      </w:ins>
      <w:ins w:id="33450" w:author="Kem Sereyboth" w:date="2023-07-19T16:26:00Z">
        <w:del w:id="33451" w:author="Sopheak" w:date="2023-07-28T23:17:00Z">
          <w:r w:rsidR="00E663FE" w:rsidRPr="00994386" w:rsidDel="00BB6570">
            <w:rPr>
              <w:rFonts w:ascii="Khmer MEF1" w:hAnsi="Khmer MEF1" w:cs="Khmer MEF1"/>
              <w:b/>
              <w:bCs/>
              <w:sz w:val="24"/>
              <w:szCs w:val="24"/>
              <w:cs/>
              <w:rPrChange w:id="33452" w:author="Sopheak Phorn" w:date="2023-08-03T13:25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  <w:lang w:val="en-GB"/>
                </w:rPr>
              </w:rPrChange>
            </w:rPr>
            <w:delText xml:space="preserve">ន.ស.ស. 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cs/>
              <w:rPrChange w:id="33453" w:author="Sopheak Phorn" w:date="2023-08-03T13:25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en-GB"/>
                </w:rPr>
              </w:rPrChange>
            </w:rPr>
            <w:delText>គួរតែ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cs/>
              <w:rPrChange w:id="33454" w:author="Sopheak Phorn" w:date="2023-08-03T13:25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ជំរុញការដាក់ឱ្យអ​នុវត្តសេចក្ដីសម្រេចស្ដីពី​ការកំណត់ល​ក្ខខ​ណ្ឌ​​ក្នុង​កា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rPrChange w:id="33455" w:author="Sopheak Phorn" w:date="2023-08-03T13:25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​​​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cs/>
              <w:rPrChange w:id="33456" w:author="Sopheak Phorn" w:date="2023-08-03T13:25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រ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rPrChange w:id="33457" w:author="Sopheak Phorn" w:date="2023-08-03T13:25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​​​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cs/>
              <w:rPrChange w:id="33458" w:author="Sopheak Phorn" w:date="2023-08-03T13:25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ជ្រើស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rPrChange w:id="33459" w:author="Sopheak Phorn" w:date="2023-08-03T13:25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​​​​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cs/>
              <w:rPrChange w:id="33460" w:author="Sopheak Phorn" w:date="2023-08-03T13:25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រើ​ស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cs/>
              <w:rPrChange w:id="33461" w:author="Sopheak Phorn" w:date="2023-08-03T13:25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ក្រុមហ៊ុនស​វនកម្មឯករាជ្យផ្តល់​សេវាសវនកម្មក្នុងប្រព័ន្ធសន្តិសុខសង្គមជា​ជំ​ហ៊ា​ន​ៗ</w:delText>
          </w:r>
        </w:del>
      </w:ins>
    </w:p>
    <w:p w14:paraId="5EF3A9A2" w14:textId="21637C07" w:rsidR="00125B0C" w:rsidRPr="00E37D30" w:rsidDel="00B1425C" w:rsidRDefault="00E663FE">
      <w:pPr>
        <w:pStyle w:val="ListParagraph"/>
        <w:numPr>
          <w:ilvl w:val="0"/>
          <w:numId w:val="71"/>
        </w:numPr>
        <w:spacing w:after="0" w:line="240" w:lineRule="auto"/>
        <w:ind w:hanging="153"/>
        <w:rPr>
          <w:ins w:id="33462" w:author="Voeun Kuyeng" w:date="2022-08-31T11:11:00Z"/>
          <w:del w:id="33463" w:author="Kem Sereyboth" w:date="2023-07-11T11:15:00Z"/>
          <w:rFonts w:ascii="Khmer MEF1" w:hAnsi="Khmer MEF1" w:cs="Khmer MEF1"/>
        </w:rPr>
        <w:pPrChange w:id="33464" w:author="Sopheak Phorn" w:date="2023-08-25T16:21:00Z">
          <w:pPr>
            <w:pStyle w:val="NormalWeb"/>
            <w:spacing w:after="0"/>
            <w:jc w:val="both"/>
          </w:pPr>
        </w:pPrChange>
      </w:pPr>
      <w:ins w:id="33465" w:author="Kem Sereyboth" w:date="2023-07-19T16:26:00Z">
        <w:r w:rsidRPr="00E92E6D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33466" w:author="Kem Sereyboth" w:date="2023-07-26T11:16:00Z">
              <w:rPr>
                <w:rFonts w:ascii="Khmer MEF1" w:hAnsi="Khmer MEF1" w:cs="Khmer MEF1"/>
                <w:spacing w:val="-6"/>
                <w:cs/>
              </w:rPr>
            </w:rPrChange>
          </w:rPr>
          <w:t>​</w:t>
        </w:r>
        <w:r w:rsidRPr="00994386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3467" w:author="Sopheak Phorn" w:date="2023-08-03T13:26:00Z">
              <w:rPr>
                <w:rFonts w:cs="MoolBoran"/>
                <w:b/>
                <w:bCs/>
                <w:cs/>
              </w:rPr>
            </w:rPrChange>
          </w:rPr>
          <w:t>ផលវិបាក៖</w:t>
        </w:r>
      </w:ins>
      <w:ins w:id="33468" w:author="Sopheak Phorn" w:date="2023-08-03T13:26:00Z">
        <w:r w:rsidR="00994386" w:rsidRPr="00994386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3469" w:author="Sopheak Phorn" w:date="2023-08-03T13:26:00Z">
              <w:rPr>
                <w:rFonts w:ascii="Khmer MEF1" w:hAnsi="Khmer MEF1" w:cs="Khmer MEF1"/>
                <w:b/>
                <w:bCs/>
                <w:spacing w:val="-12"/>
                <w:cs/>
              </w:rPr>
            </w:rPrChange>
          </w:rPr>
          <w:t xml:space="preserve"> </w:t>
        </w:r>
      </w:ins>
      <w:ins w:id="33470" w:author="Sopheak" w:date="2023-07-28T23:21:00Z">
        <w:r w:rsidR="00BB6570" w:rsidRPr="00994386">
          <w:rPr>
            <w:rFonts w:ascii="Khmer MEF1" w:hAnsi="Khmer MEF1" w:cs="Khmer MEF1"/>
            <w:color w:val="000000"/>
            <w:spacing w:val="-8"/>
            <w:sz w:val="24"/>
            <w:szCs w:val="24"/>
            <w:cs/>
            <w:lang w:val="en-GB"/>
            <w:rPrChange w:id="33471" w:author="Sopheak Phorn" w:date="2023-08-03T13:26:00Z">
              <w:rPr>
                <w:rFonts w:ascii="Khmer MEF1" w:hAnsi="Khmer MEF1" w:cs="Khmer MEF1"/>
                <w:color w:val="000000"/>
                <w:spacing w:val="-6"/>
                <w:cs/>
                <w:lang w:val="en-GB"/>
              </w:rPr>
            </w:rPrChange>
          </w:rPr>
          <w:t>របាយការណ៍ហិរញ្ញវត្ថុរបស់គ្រឹះស្ថានសាធារណ:រដ្ឋបាល នៅបន្តប្រើគោល</w:t>
        </w:r>
        <w:del w:id="33472" w:author="Sopheak Phorn" w:date="2023-08-03T13:26:00Z">
          <w:r w:rsidR="00BB6570" w:rsidRPr="00994386" w:rsidDel="00994386">
            <w:rPr>
              <w:rFonts w:ascii="Khmer MEF1" w:hAnsi="Khmer MEF1" w:cs="Khmer MEF1"/>
              <w:color w:val="000000"/>
              <w:spacing w:val="-8"/>
              <w:sz w:val="24"/>
              <w:szCs w:val="24"/>
              <w:cs/>
              <w:lang w:val="en-GB"/>
              <w:rPrChange w:id="33473" w:author="Sopheak Phorn" w:date="2023-08-03T13:26:00Z">
                <w:rPr>
                  <w:rFonts w:ascii="Khmer MEF1" w:hAnsi="Khmer MEF1" w:cs="Khmer MEF1"/>
                  <w:color w:val="000000"/>
                  <w:spacing w:val="-6"/>
                  <w:cs/>
                  <w:lang w:val="en-GB"/>
                </w:rPr>
              </w:rPrChange>
            </w:rPr>
            <w:delText>-</w:delText>
          </w:r>
        </w:del>
        <w:r w:rsidR="00BB6570" w:rsidRPr="00E37D30">
          <w:rPr>
            <w:rFonts w:ascii="Khmer MEF1" w:hAnsi="Khmer MEF1" w:cs="Khmer MEF1"/>
            <w:color w:val="000000"/>
            <w:spacing w:val="-8"/>
            <w:sz w:val="24"/>
            <w:szCs w:val="24"/>
            <w:cs/>
            <w:lang w:val="en-GB"/>
          </w:rPr>
          <w:t>ការ</w:t>
        </w:r>
      </w:ins>
      <w:ins w:id="33474" w:author="Sopheak Phorn" w:date="2023-08-03T13:26:00Z">
        <w:r w:rsidR="00994386" w:rsidRPr="00E37D30">
          <w:rPr>
            <w:rFonts w:ascii="Khmer MEF1" w:hAnsi="Khmer MEF1" w:cs="Khmer MEF1" w:hint="cs"/>
            <w:color w:val="000000"/>
            <w:spacing w:val="-8"/>
            <w:sz w:val="24"/>
            <w:szCs w:val="24"/>
            <w:cs/>
            <w:lang w:val="en-GB"/>
          </w:rPr>
          <w:t>​</w:t>
        </w:r>
      </w:ins>
      <w:ins w:id="33475" w:author="Sopheak" w:date="2023-07-28T23:21:00Z">
        <w:r w:rsidR="00BB6570" w:rsidRPr="00E37D30">
          <w:rPr>
            <w:rFonts w:ascii="Khmer MEF1" w:hAnsi="Khmer MEF1" w:cs="Khmer MEF1"/>
            <w:color w:val="000000"/>
            <w:spacing w:val="-8"/>
            <w:sz w:val="24"/>
            <w:szCs w:val="24"/>
            <w:cs/>
            <w:lang w:val="en-GB"/>
          </w:rPr>
          <w:t>ណ៍</w:t>
        </w:r>
      </w:ins>
      <w:ins w:id="33476" w:author="Sopheak Phorn" w:date="2023-08-03T13:26:00Z">
        <w:r w:rsidR="00994386">
          <w:rPr>
            <w:rFonts w:ascii="Khmer MEF1" w:hAnsi="Khmer MEF1" w:cs="Khmer MEF1" w:hint="cs"/>
            <w:color w:val="000000"/>
            <w:spacing w:val="-8"/>
            <w:sz w:val="24"/>
            <w:szCs w:val="24"/>
            <w:cs/>
            <w:lang w:val="en-GB"/>
          </w:rPr>
          <w:t>​​​</w:t>
        </w:r>
      </w:ins>
      <w:ins w:id="33477" w:author="Sopheak" w:date="2023-07-28T23:21:00Z">
        <w:r w:rsidR="00BB6570" w:rsidRPr="00E37D30">
          <w:rPr>
            <w:rFonts w:ascii="Khmer MEF1" w:hAnsi="Khmer MEF1" w:cs="Khmer MEF1"/>
            <w:color w:val="000000"/>
            <w:spacing w:val="-6"/>
            <w:sz w:val="24"/>
            <w:szCs w:val="24"/>
            <w:cs/>
            <w:lang w:val="en-GB"/>
            <w:rPrChange w:id="33478" w:author="Sopheak Phorn" w:date="2023-08-03T13:27:00Z">
              <w:rPr>
                <w:rFonts w:ascii="Khmer MEF1" w:hAnsi="Khmer MEF1" w:cs="Khmer MEF1"/>
                <w:color w:val="000000"/>
                <w:spacing w:val="-8"/>
                <w:cs/>
                <w:lang w:val="en-GB"/>
              </w:rPr>
            </w:rPrChange>
          </w:rPr>
          <w:t>គណនេយ្យដែលមានបច្ចុប្បន្ន ដែលមិនមែនជាស្តង់ដាគណនេយ្យសម្រាប់ឱ្យភាគីពាក់ព័ន្ធ</w:t>
        </w:r>
        <w:r w:rsidR="00BB6570" w:rsidRPr="00E37D30">
          <w:rPr>
            <w:rFonts w:ascii="Khmer MEF1" w:hAnsi="Khmer MEF1" w:cs="Khmer MEF1"/>
            <w:color w:val="000000"/>
            <w:spacing w:val="-6"/>
            <w:sz w:val="24"/>
            <w:szCs w:val="24"/>
            <w:cs/>
            <w:lang w:val="en-GB"/>
            <w:rPrChange w:id="33479" w:author="Sopheak Phorn" w:date="2023-08-03T13:27:00Z">
              <w:rPr>
                <w:rFonts w:ascii="Khmer MEF1" w:hAnsi="Khmer MEF1" w:cs="Khmer MEF1"/>
                <w:color w:val="000000"/>
                <w:spacing w:val="-14"/>
                <w:cs/>
                <w:lang w:val="en-GB"/>
              </w:rPr>
            </w:rPrChange>
          </w:rPr>
          <w:t>អាច</w:t>
        </w:r>
        <w:r w:rsidR="00BB6570" w:rsidRPr="00E37D30">
          <w:rPr>
            <w:rFonts w:ascii="Khmer MEF1" w:hAnsi="Khmer MEF1" w:cs="Khmer MEF1"/>
            <w:color w:val="000000"/>
            <w:spacing w:val="-8"/>
            <w:sz w:val="24"/>
            <w:szCs w:val="24"/>
            <w:cs/>
            <w:lang w:val="en-GB"/>
            <w:rPrChange w:id="33480" w:author="Sopheak Phorn" w:date="2023-08-03T13:27:00Z">
              <w:rPr>
                <w:rFonts w:ascii="Khmer MEF1" w:hAnsi="Khmer MEF1" w:cs="Khmer MEF1"/>
                <w:color w:val="000000"/>
                <w:spacing w:val="-14"/>
                <w:cs/>
                <w:lang w:val="en-GB"/>
              </w:rPr>
            </w:rPrChange>
          </w:rPr>
          <w:t>មើលឃើញច្បាស់នៅឡើយពីមូលដ្ឋានគណនេយ្យជាក់លាក់បម្រើឱ្យការវិភាគ និងប្រៀបធៀប</w:t>
        </w:r>
        <w:r w:rsidR="00BB6570" w:rsidRPr="00E37D30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3481" w:author="Sopheak Phorn" w:date="2023-08-03T13:27:00Z">
              <w:rPr>
                <w:rFonts w:ascii="Khmer MEF1" w:hAnsi="Khmer MEF1" w:cs="Khmer MEF1"/>
                <w:color w:val="000000"/>
                <w:spacing w:val="-10"/>
                <w:cs/>
                <w:lang w:val="en-GB"/>
              </w:rPr>
            </w:rPrChange>
          </w:rPr>
          <w:t>លទ្ធផល និងស្ថានភាពហិរញ្ញវត្ថុក្នុងចំណោមគ្រឹះស្ថានសាធារណ:រដ្ឋបាល។</w:t>
        </w:r>
      </w:ins>
      <w:ins w:id="33482" w:author="Kem Sereyboth" w:date="2023-07-19T16:26:00Z">
        <w:del w:id="33483" w:author="Sopheak" w:date="2023-07-28T23:21:00Z">
          <w:r w:rsidRPr="00E37D30" w:rsidDel="00BB6570">
            <w:rPr>
              <w:rFonts w:ascii="Khmer MEF1" w:hAnsi="Khmer MEF1" w:cs="Khmer MEF1"/>
              <w:b/>
              <w:bCs/>
              <w:sz w:val="24"/>
              <w:szCs w:val="24"/>
              <w:cs/>
              <w:rPrChange w:id="33484" w:author="Sopheak Phorn" w:date="2023-08-03T13:27:00Z">
                <w:rPr>
                  <w:rFonts w:cs="MoolBoran"/>
                  <w:b/>
                  <w:bCs/>
                  <w:cs/>
                </w:rPr>
              </w:rPrChange>
            </w:rPr>
            <w:delText xml:space="preserve"> </w:delText>
          </w:r>
          <w:r w:rsidRPr="00E37D30" w:rsidDel="00BB6570">
            <w:rPr>
              <w:rFonts w:ascii="Khmer MEF1" w:hAnsi="Khmer MEF1" w:cs="Khmer MEF1"/>
              <w:sz w:val="24"/>
              <w:szCs w:val="24"/>
              <w:cs/>
              <w:rPrChange w:id="33485" w:author="Sopheak Phorn" w:date="2023-08-03T13:27:00Z">
                <w:rPr>
                  <w:rFonts w:cs="MoolBoran"/>
                  <w:cs/>
                </w:rPr>
              </w:rPrChange>
            </w:rPr>
            <w:delText>ដោយសារតែសេចក្តីសម្រេចនេះ ស្ថិតនៅក្នុងដំណាក់កាលអន្តរកាល ត្រូវបានដា</w:delText>
          </w:r>
        </w:del>
      </w:ins>
      <w:ins w:id="33486" w:author="Kem Sereyboth" w:date="2023-07-26T14:07:00Z">
        <w:del w:id="33487" w:author="Sopheak" w:date="2023-07-28T23:21:00Z">
          <w:r w:rsidR="00815556" w:rsidRPr="00E37D30" w:rsidDel="00BB6570">
            <w:rPr>
              <w:rFonts w:ascii="Khmer MEF1" w:hAnsi="Khmer MEF1" w:cs="Khmer MEF1"/>
              <w:sz w:val="24"/>
              <w:szCs w:val="24"/>
              <w:cs/>
              <w:rPrChange w:id="33488" w:author="Sopheak Phorn" w:date="2023-08-03T13:27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​</w:delText>
          </w:r>
        </w:del>
      </w:ins>
      <w:ins w:id="33489" w:author="Kem Sereyboth" w:date="2023-07-19T16:26:00Z">
        <w:del w:id="33490" w:author="Sopheak" w:date="2023-07-28T23:21:00Z">
          <w:r w:rsidRPr="00E37D30" w:rsidDel="00BB6570">
            <w:rPr>
              <w:rFonts w:ascii="Khmer MEF1" w:hAnsi="Khmer MEF1" w:cs="Khmer MEF1"/>
              <w:sz w:val="24"/>
              <w:szCs w:val="24"/>
              <w:cs/>
              <w:rPrChange w:id="33491" w:author="Sopheak Phorn" w:date="2023-08-03T13:27:00Z">
                <w:rPr>
                  <w:rFonts w:cs="MoolBoran"/>
                  <w:cs/>
                </w:rPr>
              </w:rPrChange>
            </w:rPr>
            <w:delText>ក់</w:delText>
          </w:r>
        </w:del>
      </w:ins>
      <w:ins w:id="33492" w:author="Kem Sereyboth" w:date="2023-07-26T14:07:00Z">
        <w:del w:id="33493" w:author="Sopheak" w:date="2023-07-28T23:21:00Z">
          <w:r w:rsidR="00815556" w:rsidRPr="00E37D30" w:rsidDel="00BB6570">
            <w:rPr>
              <w:rFonts w:ascii="Khmer MEF1" w:hAnsi="Khmer MEF1" w:cs="Khmer MEF1"/>
              <w:sz w:val="24"/>
              <w:szCs w:val="24"/>
              <w:cs/>
              <w:rPrChange w:id="33494" w:author="Sopheak Phorn" w:date="2023-08-03T13:27:00Z">
                <w:rPr>
                  <w:rFonts w:ascii="Khmer MEF1" w:hAnsi="Khmer MEF1" w:cs="Khmer MEF1"/>
                  <w:spacing w:val="-8"/>
                  <w:cs/>
                </w:rPr>
              </w:rPrChange>
            </w:rPr>
            <w:delText>​</w:delText>
          </w:r>
        </w:del>
      </w:ins>
      <w:ins w:id="33495" w:author="Kem Sereyboth" w:date="2023-07-19T16:26:00Z">
        <w:del w:id="33496" w:author="Sopheak" w:date="2023-07-28T23:21:00Z">
          <w:r w:rsidRPr="00E37D30" w:rsidDel="00BB6570">
            <w:rPr>
              <w:rFonts w:ascii="Khmer MEF1" w:hAnsi="Khmer MEF1" w:cs="Khmer MEF1"/>
              <w:sz w:val="24"/>
              <w:szCs w:val="24"/>
              <w:cs/>
              <w:rPrChange w:id="33497" w:author="Sopheak Phorn" w:date="2023-08-03T13:27:00Z">
                <w:rPr>
                  <w:rFonts w:cs="MoolBoran"/>
                  <w:cs/>
                </w:rPr>
              </w:rPrChange>
            </w:rPr>
            <w:delText xml:space="preserve">ឱ្យ </w:delText>
          </w:r>
          <w:r w:rsidRPr="00E37D30" w:rsidDel="00BB6570">
            <w:rPr>
              <w:rFonts w:ascii="Khmer MEF1" w:hAnsi="Khmer MEF1" w:cs="Khmer MEF1"/>
              <w:b/>
              <w:bCs/>
              <w:sz w:val="24"/>
              <w:szCs w:val="24"/>
              <w:cs/>
              <w:rPrChange w:id="33498" w:author="Sopheak Phorn" w:date="2023-08-03T13:27:00Z">
                <w:rPr>
                  <w:rFonts w:cs="MoolBoran"/>
                  <w:b/>
                  <w:bCs/>
                  <w:cs/>
                </w:rPr>
              </w:rPrChange>
            </w:rPr>
            <w:delText>ប.​ស​.ស.</w:delText>
          </w:r>
          <w:r w:rsidRPr="00E37D30" w:rsidDel="00BB6570">
            <w:rPr>
              <w:rFonts w:ascii="Khmer MEF1" w:hAnsi="Khmer MEF1" w:cs="Khmer MEF1"/>
              <w:sz w:val="24"/>
              <w:szCs w:val="24"/>
              <w:cs/>
              <w:rPrChange w:id="33499" w:author="Sopheak Phorn" w:date="2023-08-03T13:27:00Z">
                <w:rPr>
                  <w:rFonts w:cs="MoolBoran"/>
                  <w:b/>
                  <w:bCs/>
                  <w:cs/>
                </w:rPr>
              </w:rPrChange>
            </w:rPr>
            <w:delText xml:space="preserve"> </w:delText>
          </w:r>
          <w:r w:rsidRPr="00E37D30" w:rsidDel="00BB6570">
            <w:rPr>
              <w:rFonts w:ascii="Khmer MEF1" w:hAnsi="Khmer MEF1" w:cs="Khmer MEF1"/>
              <w:sz w:val="24"/>
              <w:szCs w:val="24"/>
              <w:cs/>
              <w:rPrChange w:id="33500" w:author="Sopheak Phorn" w:date="2023-08-03T13:27:00Z">
                <w:rPr>
                  <w:rFonts w:cs="MoolBoran"/>
                  <w:cs/>
                </w:rPr>
              </w:rPrChange>
            </w:rPr>
            <w:delText>រ​ងសវនកម្មឯករាជ្យចំនួន ២លើក ក្នុងរយៈពេល៥ ឆ្នាំដំបូង ដែលជា​ហេ​តុ​ធ្វើ​ឱ្យ</w:delText>
          </w:r>
        </w:del>
      </w:ins>
      <w:ins w:id="33501" w:author="Kem Sereyboth" w:date="2023-07-26T14:08:00Z">
        <w:del w:id="33502" w:author="Sopheak" w:date="2023-07-28T23:21:00Z">
          <w:r w:rsidR="00815556" w:rsidRPr="00E37D30" w:rsidDel="00BB6570">
            <w:rPr>
              <w:rFonts w:ascii="Khmer MEF1" w:hAnsi="Khmer MEF1" w:cs="Khmer MEF1"/>
              <w:sz w:val="24"/>
              <w:szCs w:val="24"/>
              <w:cs/>
              <w:rPrChange w:id="33503" w:author="Sopheak Phorn" w:date="2023-08-03T13:27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​</w:delText>
          </w:r>
        </w:del>
      </w:ins>
      <w:ins w:id="33504" w:author="Kem Sereyboth" w:date="2023-07-19T16:26:00Z">
        <w:del w:id="33505" w:author="Sopheak" w:date="2023-07-28T23:21:00Z">
          <w:r w:rsidRPr="00E37D30" w:rsidDel="00BB6570">
            <w:rPr>
              <w:rFonts w:ascii="Khmer MEF1" w:hAnsi="Khmer MEF1" w:cs="Khmer MEF1"/>
              <w:sz w:val="24"/>
              <w:szCs w:val="24"/>
              <w:cs/>
              <w:rPrChange w:id="33506" w:author="Sopheak Phorn" w:date="2023-08-03T13:27:00Z">
                <w:rPr>
                  <w:rFonts w:cs="MoolBoran"/>
                  <w:cs/>
                </w:rPr>
              </w:rPrChange>
            </w:rPr>
            <w:delText>កា​រអនុ​វត្ត​សេ​ច​ក្តី</w:delText>
          </w:r>
          <w:r w:rsidRPr="00E37D30" w:rsidDel="00BB6570">
            <w:rPr>
              <w:rFonts w:ascii="Khmer MEF1" w:hAnsi="Khmer MEF1" w:cs="Khmer MEF1"/>
              <w:sz w:val="24"/>
              <w:szCs w:val="24"/>
              <w:cs/>
              <w:rPrChange w:id="33507" w:author="Sopheak Phorn" w:date="2023-08-03T13:27:00Z">
                <w:rPr>
                  <w:rFonts w:cs="MoolBoran"/>
                  <w:spacing w:val="-14"/>
                  <w:cs/>
                </w:rPr>
              </w:rPrChange>
            </w:rPr>
            <w:delText>​សម្រេចនេះពុំទាន់អាចធ្វើទៅបាន។</w:delText>
          </w:r>
          <w:r w:rsidRPr="00E37D30" w:rsidDel="00BB6570">
            <w:rPr>
              <w:rFonts w:ascii="Khmer MEF1" w:hAnsi="Khmer MEF1" w:cs="Khmer MEF1"/>
              <w:sz w:val="24"/>
              <w:szCs w:val="24"/>
              <w:cs/>
              <w:rPrChange w:id="33508" w:author="Sopheak Phorn" w:date="2023-08-03T13:27:00Z">
                <w:rPr>
                  <w:rFonts w:cs="MoolBoran"/>
                  <w:cs/>
                </w:rPr>
              </w:rPrChange>
            </w:rPr>
            <w:delText>​</w:delText>
          </w:r>
        </w:del>
      </w:ins>
      <w:ins w:id="33509" w:author="Voeun Kuyeng" w:date="2022-08-31T11:11:00Z">
        <w:del w:id="33510" w:author="Kem Sereyboth" w:date="2023-07-11T11:14:00Z">
          <w:r w:rsidR="00125B0C" w:rsidRPr="00E37D30" w:rsidDel="00FF3DA9">
            <w:rPr>
              <w:rFonts w:ascii="Khmer MEF1" w:hAnsi="Khmer MEF1" w:cs="Khmer MEF1"/>
              <w:sz w:val="24"/>
              <w:szCs w:val="24"/>
              <w:cs/>
              <w:rPrChange w:id="33511" w:author="Sopheak Phorn" w:date="2023-08-03T13:27:00Z">
                <w:rPr>
                  <w:rFonts w:ascii="Khmer MEF1" w:hAnsi="Khmer MEF1" w:cs="Khmer MEF1"/>
                  <w:spacing w:val="-2"/>
                  <w:cs/>
                </w:rPr>
              </w:rPrChange>
            </w:rPr>
            <w:tab/>
          </w:r>
        </w:del>
      </w:ins>
      <w:ins w:id="33512" w:author="Voeun Kuyeng" w:date="2022-08-31T11:27:00Z">
        <w:del w:id="33513" w:author="Kem Sereyboth" w:date="2023-07-11T11:14:00Z">
          <w:r w:rsidR="00C34129" w:rsidRPr="00E37D30" w:rsidDel="00FF3DA9">
            <w:rPr>
              <w:rFonts w:ascii="Khmer MEF1" w:hAnsi="Khmer MEF1" w:cs="Khmer MEF1"/>
              <w:sz w:val="24"/>
              <w:szCs w:val="24"/>
              <w:cs/>
              <w:rPrChange w:id="33514" w:author="Sopheak Phorn" w:date="2023-08-03T13:27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ខ</w:delText>
          </w:r>
        </w:del>
      </w:ins>
      <w:ins w:id="33515" w:author="Kem Sereiboth" w:date="2022-09-14T13:53:00Z">
        <w:del w:id="33516" w:author="Kem Sereyboth" w:date="2023-07-11T11:14:00Z">
          <w:r w:rsidR="00E32E6F" w:rsidRPr="00E37D30" w:rsidDel="00FF3DA9">
            <w:rPr>
              <w:rFonts w:ascii="Khmer MEF1" w:hAnsi="Khmer MEF1" w:cs="Khmer MEF1"/>
              <w:sz w:val="24"/>
              <w:szCs w:val="24"/>
              <w:cs/>
              <w:rPrChange w:id="33517" w:author="Sopheak Phorn" w:date="2023-08-03T13:27:00Z">
                <w:rPr>
                  <w:rFonts w:ascii="Khmer MEF1" w:hAnsi="Khmer MEF1" w:cs="Khmer MEF1"/>
                  <w:b/>
                  <w:bCs/>
                  <w:spacing w:val="10"/>
                  <w:sz w:val="16"/>
                  <w:cs/>
                </w:rPr>
              </w:rPrChange>
            </w:rPr>
            <w:delText>.</w:delText>
          </w:r>
        </w:del>
      </w:ins>
      <w:ins w:id="33518" w:author="Voeun Kuyeng" w:date="2022-08-31T11:27:00Z">
        <w:del w:id="33519" w:author="Kem Sereyboth" w:date="2023-07-11T11:14:00Z">
          <w:r w:rsidR="00C34129" w:rsidRPr="00E37D30" w:rsidDel="00FF3DA9">
            <w:rPr>
              <w:rFonts w:ascii="Khmer MEF1" w:hAnsi="Khmer MEF1" w:cs="Khmer MEF1"/>
              <w:sz w:val="24"/>
              <w:szCs w:val="24"/>
              <w:cs/>
              <w:rPrChange w:id="33520" w:author="Sopheak Phorn" w:date="2023-08-03T13:27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-</w:delText>
          </w:r>
        </w:del>
      </w:ins>
      <w:ins w:id="33521" w:author="socheata.ol@hotmail.com" w:date="2022-09-04T18:33:00Z">
        <w:del w:id="33522" w:author="Kem Sereyboth" w:date="2023-07-11T11:14:00Z">
          <w:r w:rsidR="008A34BB" w:rsidRPr="00E37D30" w:rsidDel="00FF3DA9">
            <w:rPr>
              <w:rFonts w:ascii="Khmer MEF1" w:hAnsi="Khmer MEF1" w:cs="Khmer MEF1"/>
              <w:sz w:val="24"/>
              <w:szCs w:val="24"/>
              <w:cs/>
              <w:rPrChange w:id="33523" w:author="Sopheak Phorn" w:date="2023-08-03T13:27:00Z">
                <w:rPr>
                  <w:rFonts w:ascii="Khmer MEF1" w:hAnsi="Khmer MEF1" w:cs="Khmer MEF1"/>
                  <w:b/>
                  <w:bCs/>
                  <w:spacing w:val="4"/>
                  <w:sz w:val="16"/>
                  <w:cs/>
                </w:rPr>
              </w:rPrChange>
            </w:rPr>
            <w:delText>ចំណុចទី២</w:delText>
          </w:r>
          <w:r w:rsidR="008A34BB" w:rsidRPr="00E37D30" w:rsidDel="00FF3DA9">
            <w:rPr>
              <w:rFonts w:ascii="Khmer MEF1" w:hAnsi="Khmer MEF1" w:cs="Khmer MEF1"/>
              <w:sz w:val="24"/>
              <w:szCs w:val="24"/>
              <w:rPrChange w:id="33524" w:author="Sopheak Phorn" w:date="2023-08-03T13:27:00Z">
                <w:rPr>
                  <w:rFonts w:ascii="Khmer MEF1" w:hAnsi="Khmer MEF1" w:cs="Khmer MEF1"/>
                  <w:spacing w:val="4"/>
                  <w:szCs w:val="40"/>
                  <w:lang w:val="ca-ES"/>
                </w:rPr>
              </w:rPrChange>
            </w:rPr>
            <w:delText>:</w:delText>
          </w:r>
          <w:r w:rsidR="008A34BB" w:rsidRPr="00E37D30" w:rsidDel="00FF3DA9">
            <w:rPr>
              <w:rFonts w:ascii="Khmer MEF1" w:hAnsi="Khmer MEF1" w:cs="Khmer MEF1"/>
              <w:sz w:val="24"/>
              <w:szCs w:val="24"/>
              <w:cs/>
              <w:rPrChange w:id="33525" w:author="Sopheak Phorn" w:date="2023-08-03T13:27:00Z">
                <w:rPr>
                  <w:rFonts w:ascii="Khmer MEF1" w:hAnsi="Khmer MEF1" w:cs="Khmer MEF1"/>
                  <w:b/>
                  <w:bCs/>
                  <w:spacing w:val="4"/>
                  <w:sz w:val="16"/>
                  <w:cs/>
                </w:rPr>
              </w:rPrChange>
            </w:rPr>
            <w:delText xml:space="preserve"> </w:delText>
          </w:r>
        </w:del>
      </w:ins>
      <w:ins w:id="33526" w:author="Voeun Kuyeng" w:date="2022-08-31T11:11:00Z">
        <w:del w:id="33527" w:author="Kem Sereyboth" w:date="2023-07-11T11:14:00Z">
          <w:r w:rsidR="00125B0C" w:rsidRPr="00E37D30" w:rsidDel="00FF3DA9">
            <w:rPr>
              <w:rFonts w:ascii="Khmer MEF1" w:hAnsi="Khmer MEF1" w:cs="Khmer MEF1"/>
              <w:sz w:val="24"/>
              <w:szCs w:val="24"/>
              <w:cs/>
              <w:rPrChange w:id="33528" w:author="Sopheak Phorn" w:date="2023-08-03T13:27:00Z">
                <w:rPr>
                  <w:rFonts w:ascii="Khmer MEF1" w:hAnsi="Khmer MEF1" w:cs="Khmer MEF1"/>
                  <w:b/>
                  <w:bCs/>
                  <w:spacing w:val="-2"/>
                  <w:cs/>
                </w:rPr>
              </w:rPrChange>
            </w:rPr>
            <w:delText>ចំណុចទី២៖</w:delText>
          </w:r>
          <w:r w:rsidR="00125B0C" w:rsidRPr="00E37D30" w:rsidDel="00FF3DA9">
            <w:rPr>
              <w:rFonts w:ascii="Khmer MEF1" w:hAnsi="Khmer MEF1" w:cs="Khmer MEF1"/>
              <w:sz w:val="24"/>
              <w:szCs w:val="24"/>
              <w:cs/>
              <w:rPrChange w:id="33529" w:author="Sopheak Phorn" w:date="2023-08-03T13:27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ត្រូវរៀបរាប់អំពីលទ្ធផលនៃការពិនិត្យលើសមិទ្ធផលការងា</w:delText>
          </w:r>
          <w:r w:rsidR="00125B0C" w:rsidRPr="00E37D30" w:rsidDel="00FF3DA9">
            <w:rPr>
              <w:rFonts w:ascii="Khmer MEF1" w:hAnsi="Khmer MEF1" w:cs="Khmer MEF1"/>
              <w:sz w:val="24"/>
              <w:szCs w:val="24"/>
              <w:rPrChange w:id="33530" w:author="Sopheak Phorn" w:date="2023-08-03T13:27:00Z">
                <w:rPr>
                  <w:rFonts w:ascii="Khmer MEF1" w:hAnsi="Khmer MEF1" w:cs="Khmer MEF1"/>
                  <w:spacing w:val="-2"/>
                  <w:lang w:val="ca-ES"/>
                </w:rPr>
              </w:rPrChange>
            </w:rPr>
            <w:delText>​​</w:delText>
          </w:r>
          <w:r w:rsidR="00125B0C" w:rsidRPr="00E37D30" w:rsidDel="00FF3DA9">
            <w:rPr>
              <w:rFonts w:ascii="Khmer MEF1" w:hAnsi="Khmer MEF1" w:cs="Khmer MEF1"/>
              <w:sz w:val="24"/>
              <w:szCs w:val="24"/>
              <w:cs/>
              <w:rPrChange w:id="33531" w:author="Sopheak Phorn" w:date="2023-08-03T13:27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​​រ</w:delText>
          </w:r>
        </w:del>
      </w:ins>
      <w:ins w:id="33532" w:author="Voeun Kuyeng" w:date="2022-08-31T11:27:00Z">
        <w:del w:id="33533" w:author="Kem Sereyboth" w:date="2023-07-11T11:14:00Z">
          <w:r w:rsidR="00C34129" w:rsidRPr="00E37D30" w:rsidDel="00FF3DA9">
            <w:rPr>
              <w:rFonts w:ascii="Khmer MEF1" w:hAnsi="Khmer MEF1" w:cs="Khmer MEF1"/>
              <w:sz w:val="24"/>
              <w:szCs w:val="24"/>
              <w:cs/>
              <w:rPrChange w:id="33534" w:author="Sopheak Phorn" w:date="2023-08-03T13:27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</w:delText>
          </w:r>
        </w:del>
      </w:ins>
      <w:ins w:id="33535" w:author="Voeun Kuyeng" w:date="2022-08-31T11:11:00Z">
        <w:del w:id="33536" w:author="Kem Sereyboth" w:date="2023-07-11T11:14:00Z">
          <w:r w:rsidR="00125B0C" w:rsidRPr="00E37D30" w:rsidDel="00FF3DA9">
            <w:rPr>
              <w:rFonts w:ascii="Khmer MEF1" w:hAnsi="Khmer MEF1" w:cs="Khmer MEF1"/>
              <w:sz w:val="24"/>
              <w:szCs w:val="24"/>
              <w:rPrChange w:id="33537" w:author="Sopheak Phorn" w:date="2023-08-03T13:27:00Z">
                <w:rPr>
                  <w:rFonts w:ascii="Khmer MEF1" w:hAnsi="Khmer MEF1" w:cs="Khmer MEF1"/>
                  <w:spacing w:val="-2"/>
                  <w:lang w:val="ca-ES"/>
                </w:rPr>
              </w:rPrChange>
            </w:rPr>
            <w:delText>​​​​​</w:delText>
          </w:r>
        </w:del>
        <w:del w:id="33538" w:author="Kem Sereyboth" w:date="2023-07-11T11:15:00Z">
          <w:r w:rsidR="00125B0C" w:rsidRPr="00E37D30" w:rsidDel="00B1425C">
            <w:rPr>
              <w:rFonts w:ascii="Khmer MEF1" w:hAnsi="Khmer MEF1" w:cs="Khmer MEF1"/>
              <w:sz w:val="24"/>
              <w:szCs w:val="24"/>
              <w:rPrChange w:id="33539" w:author="Sopheak Phorn" w:date="2023-08-03T13:27:00Z">
                <w:rPr>
                  <w:rFonts w:ascii="Khmer MEF1" w:hAnsi="Khmer MEF1" w:cs="Khmer MEF1"/>
                  <w:spacing w:val="-2"/>
                  <w:lang w:val="ca-ES"/>
                </w:rPr>
              </w:rPrChange>
            </w:rPr>
            <w:delText>​</w:delText>
          </w:r>
          <w:r w:rsidR="00125B0C" w:rsidRPr="00E37D30" w:rsidDel="00B1425C">
            <w:rPr>
              <w:rFonts w:ascii="Khmer MEF1" w:hAnsi="Khmer MEF1" w:cs="Khmer MEF1"/>
              <w:sz w:val="24"/>
              <w:szCs w:val="24"/>
              <w:cs/>
              <w:rPrChange w:id="33540" w:author="Sopheak Phorn" w:date="2023-08-03T13:27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ចំណុចល្អប្រ​សើរ</w:delText>
          </w:r>
        </w:del>
      </w:ins>
      <w:ins w:id="33541" w:author="Voeun Kuyeng" w:date="2022-08-31T11:27:00Z">
        <w:del w:id="33542" w:author="Kem Sereyboth" w:date="2023-07-11T11:15:00Z">
          <w:r w:rsidR="00C34129" w:rsidRPr="00E37D30" w:rsidDel="00B1425C">
            <w:rPr>
              <w:rFonts w:ascii="Khmer MEF1" w:hAnsi="Khmer MEF1" w:cs="Khmer MEF1"/>
              <w:sz w:val="24"/>
              <w:szCs w:val="24"/>
              <w:cs/>
              <w:rPrChange w:id="33543" w:author="Sopheak Phorn" w:date="2023-08-03T13:27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</w:delText>
          </w:r>
        </w:del>
      </w:ins>
      <w:ins w:id="33544" w:author="Voeun Kuyeng" w:date="2022-08-31T11:11:00Z">
        <w:del w:id="33545" w:author="Kem Sereyboth" w:date="2023-07-11T11:15:00Z">
          <w:r w:rsidR="00125B0C" w:rsidRPr="00E37D30" w:rsidDel="00B1425C">
            <w:rPr>
              <w:rFonts w:ascii="Khmer MEF1" w:hAnsi="Khmer MEF1" w:cs="Khmer MEF1"/>
              <w:sz w:val="24"/>
              <w:szCs w:val="24"/>
              <w:cs/>
              <w:rPrChange w:id="33546" w:author="Sopheak Phorn" w:date="2023-08-03T13:27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ការ​ខិតខំប្រឹងប្រែង ការរីកចម្រើនដែលគួរកត់សម្គាល់នានារបស់សវនដ្ឋានទៅលើផ្នែក ឬចំណុចដែលបាន</w:delText>
          </w:r>
          <w:r w:rsidR="00125B0C" w:rsidRPr="00E37D30" w:rsidDel="00B1425C">
            <w:rPr>
              <w:rFonts w:ascii="Khmer MEF1" w:hAnsi="Khmer MEF1" w:cs="Khmer MEF1"/>
              <w:sz w:val="24"/>
              <w:szCs w:val="24"/>
              <w:cs/>
              <w:rPrChange w:id="33547" w:author="Sopheak Phorn" w:date="2023-08-03T13:27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ពិនិ</w:delText>
          </w:r>
          <w:r w:rsidR="00125B0C" w:rsidRPr="00E37D30" w:rsidDel="00B1425C">
            <w:rPr>
              <w:rFonts w:ascii="Khmer MEF1" w:hAnsi="Khmer MEF1" w:cs="Khmer MEF1"/>
              <w:sz w:val="24"/>
              <w:szCs w:val="24"/>
              <w:cs/>
              <w:rPrChange w:id="33548" w:author="Sopheak Phorn" w:date="2023-08-03T13:27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ត្យ​ឃើញ ដែលជាទិដ្ឋភាពរួមរបស់សវនដ្ឋាន។ ​សវនករទទួលបន្ទុក អាចរៀបរាប់អំពី</w:delText>
          </w:r>
        </w:del>
      </w:ins>
      <w:ins w:id="33549" w:author="Voeun Kuyeng" w:date="2022-08-31T11:27:00Z">
        <w:del w:id="33550" w:author="Kem Sereyboth" w:date="2023-07-11T11:15:00Z">
          <w:r w:rsidR="00C34129" w:rsidRPr="00E37D30" w:rsidDel="00B1425C">
            <w:rPr>
              <w:rFonts w:ascii="Khmer MEF1" w:hAnsi="Khmer MEF1" w:cs="Khmer MEF1"/>
              <w:sz w:val="24"/>
              <w:szCs w:val="24"/>
              <w:cs/>
              <w:rPrChange w:id="33551" w:author="Sopheak Phorn" w:date="2023-08-03T13:27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ចំណុច</w:delText>
          </w:r>
        </w:del>
      </w:ins>
      <w:ins w:id="33552" w:author="Voeun Kuyeng" w:date="2022-08-31T11:11:00Z">
        <w:del w:id="33553" w:author="Kem Sereyboth" w:date="2023-07-11T11:15:00Z">
          <w:r w:rsidR="00C34129" w:rsidRPr="00E37D30" w:rsidDel="00B1425C">
            <w:rPr>
              <w:rFonts w:ascii="Khmer MEF1" w:hAnsi="Khmer MEF1" w:cs="Khmer MEF1"/>
              <w:sz w:val="24"/>
              <w:szCs w:val="24"/>
              <w:cs/>
              <w:rPrChange w:id="33554" w:author="Sopheak Phorn" w:date="2023-08-03T13:27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ទី២</w:delText>
          </w:r>
          <w:r w:rsidR="00125B0C" w:rsidRPr="00E37D30" w:rsidDel="00B1425C">
            <w:rPr>
              <w:rFonts w:ascii="Khmer MEF1" w:hAnsi="Khmer MEF1" w:cs="Khmer MEF1"/>
              <w:sz w:val="24"/>
              <w:szCs w:val="24"/>
              <w:cs/>
              <w:rPrChange w:id="33555" w:author="Sopheak Phorn" w:date="2023-08-03T13:27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នេះ ដូចគំរូខាងក្រោម៖</w:delText>
          </w:r>
        </w:del>
      </w:ins>
    </w:p>
    <w:p w14:paraId="56C4F702" w14:textId="3B20A10A" w:rsidR="00FE3434" w:rsidRPr="00E37D30" w:rsidDel="00B1425C" w:rsidRDefault="00125B0C">
      <w:pPr>
        <w:pStyle w:val="ListParagraph"/>
        <w:numPr>
          <w:ilvl w:val="0"/>
          <w:numId w:val="71"/>
        </w:numPr>
        <w:spacing w:after="0" w:line="240" w:lineRule="auto"/>
        <w:ind w:hanging="153"/>
        <w:rPr>
          <w:del w:id="33556" w:author="Kem Sereyboth" w:date="2023-07-11T11:15:00Z"/>
          <w:rFonts w:ascii="Khmer MEF1" w:hAnsi="Khmer MEF1" w:cs="Khmer MEF1"/>
          <w:sz w:val="24"/>
          <w:szCs w:val="24"/>
          <w:rPrChange w:id="33557" w:author="Sopheak Phorn" w:date="2023-08-03T13:27:00Z">
            <w:rPr>
              <w:del w:id="33558" w:author="Kem Sereyboth" w:date="2023-07-11T11:15:00Z"/>
            </w:rPr>
          </w:rPrChange>
        </w:rPr>
        <w:pPrChange w:id="33559" w:author="Sopheak Phorn" w:date="2023-08-25T16:21:00Z">
          <w:pPr>
            <w:spacing w:after="0" w:line="221" w:lineRule="auto"/>
            <w:jc w:val="both"/>
          </w:pPr>
        </w:pPrChange>
      </w:pPr>
      <w:ins w:id="33560" w:author="Voeun Kuyeng" w:date="2022-08-31T11:11:00Z">
        <w:del w:id="33561" w:author="Kem Sereyboth" w:date="2023-07-11T11:15:00Z">
          <w:r w:rsidRPr="00E37D30" w:rsidDel="00B1425C">
            <w:rPr>
              <w:rFonts w:ascii="Khmer MEF1" w:hAnsi="Khmer MEF1" w:cs="Khmer MEF1"/>
              <w:sz w:val="24"/>
              <w:szCs w:val="24"/>
              <w:cs/>
              <w:rPrChange w:id="33562" w:author="Sopheak Phorn" w:date="2023-08-03T13:27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បន្ទាប់ពីបានចុះអនុវត្តការប្រមូលទិន្នន័យ</w:delText>
          </w:r>
        </w:del>
      </w:ins>
      <w:ins w:id="33563" w:author="LENOVO" w:date="2022-10-02T12:22:00Z">
        <w:del w:id="33564" w:author="Kem Sereyboth" w:date="2023-07-11T11:15:00Z">
          <w:r w:rsidR="00A9488B" w:rsidRPr="00E37D30" w:rsidDel="00B1425C">
            <w:rPr>
              <w:rFonts w:ascii="Khmer MEF1" w:hAnsi="Khmer MEF1" w:cs="Khmer MEF1"/>
              <w:sz w:val="24"/>
              <w:szCs w:val="24"/>
              <w:cs/>
              <w:rPrChange w:id="33565" w:author="Sopheak Phorn" w:date="2023-08-03T13:27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និងព័ត៌មាន</w:delText>
          </w:r>
        </w:del>
      </w:ins>
      <w:ins w:id="33566" w:author="Voeun Kuyeng" w:date="2022-08-31T11:11:00Z">
        <w:del w:id="33567" w:author="Kem Sereyboth" w:date="2023-07-11T11:15:00Z">
          <w:r w:rsidRPr="00E37D30" w:rsidDel="00B1425C">
            <w:rPr>
              <w:rFonts w:ascii="Khmer MEF1" w:hAnsi="Khmer MEF1" w:cs="Khmer MEF1"/>
              <w:sz w:val="24"/>
              <w:szCs w:val="24"/>
              <w:cs/>
              <w:rPrChange w:id="33568" w:author="Sopheak Phorn" w:date="2023-08-03T13:27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នៅ</w:delText>
          </w:r>
        </w:del>
      </w:ins>
      <w:ins w:id="33569" w:author="LENOVO" w:date="2022-10-02T12:22:00Z">
        <w:del w:id="33570" w:author="Kem Sereyboth" w:date="2023-07-11T11:15:00Z">
          <w:r w:rsidR="00A9488B" w:rsidRPr="00E37D30" w:rsidDel="00B1425C">
            <w:rPr>
              <w:rFonts w:ascii="Khmer MEF1" w:hAnsi="Khmer MEF1" w:cs="Khmer MEF1"/>
              <w:sz w:val="24"/>
              <w:szCs w:val="24"/>
              <w:cs/>
              <w:rPrChange w:id="33571" w:author="Sopheak Phorn" w:date="2023-08-03T13:27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572" w:author="LENOVO" w:date="2022-10-02T12:21:00Z">
        <w:del w:id="33573" w:author="Kem Sereyboth" w:date="2023-07-11T11:15:00Z">
          <w:r w:rsidR="00A9488B" w:rsidRPr="00E37D30" w:rsidDel="00B1425C">
            <w:rPr>
              <w:rFonts w:ascii="Khmer MEF1" w:hAnsi="Khmer MEF1" w:cs="Khmer MEF1"/>
              <w:sz w:val="24"/>
              <w:szCs w:val="24"/>
              <w:cs/>
              <w:rPrChange w:id="33574" w:author="Sopheak Phorn" w:date="2023-08-03T13:27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33575" w:author="Voeun Kuyeng" w:date="2022-08-31T11:11:00Z">
        <w:del w:id="33576" w:author="Kem Sereyboth" w:date="2023-07-11T11:15:00Z">
          <w:r w:rsidRPr="00E37D30" w:rsidDel="00B1425C">
            <w:rPr>
              <w:rFonts w:ascii="Khmer MEF1" w:hAnsi="Khmer MEF1" w:cs="Khmer MEF1"/>
              <w:sz w:val="24"/>
              <w:szCs w:val="24"/>
              <w:cs/>
              <w:rPrChange w:id="33577" w:author="Sopheak Phorn" w:date="2023-08-03T13:27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សវនដ្ឋាន សវនករទទួលបន្ទុកបានពិនិត្យឃើញថា </w:delText>
          </w:r>
          <w:r w:rsidRPr="00E37D30" w:rsidDel="00B1425C">
            <w:rPr>
              <w:rFonts w:ascii="Khmer MEF1" w:hAnsi="Khmer MEF1" w:cs="Khmer MEF1"/>
              <w:sz w:val="24"/>
              <w:szCs w:val="24"/>
              <w:rPrChange w:id="33578" w:author="Sopheak Phorn" w:date="2023-08-03T13:27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</w:rPr>
              </w:rPrChange>
            </w:rPr>
            <w:delText>[</w:delText>
          </w:r>
          <w:r w:rsidRPr="00E37D30" w:rsidDel="00B1425C">
            <w:rPr>
              <w:rFonts w:ascii="Khmer MEF1" w:hAnsi="Khmer MEF1" w:cs="Khmer MEF1"/>
              <w:sz w:val="24"/>
              <w:szCs w:val="24"/>
              <w:cs/>
              <w:rPrChange w:id="33579" w:author="Sopheak Phorn" w:date="2023-08-03T13:27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Pr="00E37D30" w:rsidDel="00B1425C">
            <w:rPr>
              <w:rFonts w:ascii="Khmer MEF1" w:hAnsi="Khmer MEF1" w:cs="Khmer MEF1"/>
              <w:sz w:val="24"/>
              <w:szCs w:val="24"/>
              <w:rPrChange w:id="33580" w:author="Sopheak Phorn" w:date="2023-08-03T13:27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</w:rPr>
              </w:rPrChange>
            </w:rPr>
            <w:delText>]</w:delText>
          </w:r>
        </w:del>
      </w:ins>
      <w:ins w:id="33581" w:author="Kem Sereiboth" w:date="2022-09-14T10:46:00Z">
        <w:del w:id="33582" w:author="Kem Sereyboth" w:date="2023-07-11T11:15:00Z">
          <w:r w:rsidR="00872F00" w:rsidRPr="00E37D30" w:rsidDel="00B1425C">
            <w:rPr>
              <w:rFonts w:ascii="Khmer MEF1" w:hAnsi="Khmer MEF1" w:cs="Khmer MEF1"/>
              <w:sz w:val="24"/>
              <w:szCs w:val="24"/>
              <w:cs/>
              <w:rPrChange w:id="33583" w:author="Sopheak Phorn" w:date="2023-08-03T13:27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highlight w:val="cyan"/>
                  <w:cs/>
                  <w:lang w:val="ca-ES"/>
                </w:rPr>
              </w:rPrChange>
            </w:rPr>
            <w:delText>ន.ស.ស.</w:delText>
          </w:r>
        </w:del>
      </w:ins>
      <w:ins w:id="33584" w:author="Voeun Kuyeng" w:date="2022-08-31T11:11:00Z">
        <w:del w:id="33585" w:author="Kem Sereyboth" w:date="2023-07-11T11:15:00Z">
          <w:r w:rsidRPr="00E37D30" w:rsidDel="00B1425C">
            <w:rPr>
              <w:rFonts w:ascii="Khmer MEF1" w:hAnsi="Khmer MEF1" w:cs="Khmer MEF1"/>
              <w:sz w:val="24"/>
              <w:szCs w:val="24"/>
              <w:rPrChange w:id="33586" w:author="Sopheak Phorn" w:date="2023-08-03T13:27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</w:rPr>
              </w:rPrChange>
            </w:rPr>
            <w:delText xml:space="preserve"> </w:delText>
          </w:r>
          <w:r w:rsidRPr="00E37D30" w:rsidDel="00B1425C">
            <w:rPr>
              <w:rFonts w:ascii="Khmer MEF1" w:hAnsi="Khmer MEF1" w:cs="Khmer MEF1"/>
              <w:sz w:val="24"/>
              <w:szCs w:val="24"/>
              <w:cs/>
              <w:rPrChange w:id="33587" w:author="Sopheak Phorn" w:date="2023-08-03T13:27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បានខិតខំប្រឹងប្រែងលើការរៀបចំសមិទ្ធផលការងារជាច្រើនដូចជា៖</w:delText>
          </w:r>
        </w:del>
      </w:ins>
      <w:ins w:id="33588" w:author="Kem Sereiboth" w:date="2022-09-20T16:29:00Z">
        <w:del w:id="33589" w:author="Kem Sereyboth" w:date="2023-07-11T11:15:00Z">
          <w:r w:rsidR="00634BC8" w:rsidRPr="00E37D30" w:rsidDel="00B1425C">
            <w:rPr>
              <w:rFonts w:ascii="Khmer MEF1" w:hAnsi="Khmer MEF1" w:cs="Khmer MEF1"/>
              <w:sz w:val="24"/>
              <w:szCs w:val="24"/>
              <w:cs/>
              <w:rPrChange w:id="33590" w:author="Sopheak Phorn" w:date="2023-08-03T13:27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 xml:space="preserve"> </w:delText>
          </w:r>
        </w:del>
      </w:ins>
      <w:ins w:id="33591" w:author="ACER" w:date="2022-10-03T15:14:00Z">
        <w:del w:id="33592" w:author="Kem Sereyboth" w:date="2023-07-11T11:15:00Z">
          <w:r w:rsidR="000A7646" w:rsidRPr="00E37D30" w:rsidDel="00B1425C">
            <w:rPr>
              <w:rFonts w:ascii="Khmer MEF1" w:hAnsi="Khmer MEF1" w:cs="Khmer MEF1"/>
              <w:sz w:val="24"/>
              <w:szCs w:val="24"/>
              <w:cs/>
              <w:rPrChange w:id="33593" w:author="Sopheak Phorn" w:date="2023-08-03T13:2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ការ</w:delText>
          </w:r>
        </w:del>
      </w:ins>
      <w:ins w:id="33594" w:author="LENOVO" w:date="2022-10-02T12:26:00Z">
        <w:del w:id="33595" w:author="Kem Sereyboth" w:date="2023-07-11T11:15:00Z">
          <w:r w:rsidR="00FE3434" w:rsidRPr="00E37D30" w:rsidDel="00B1425C">
            <w:rPr>
              <w:rFonts w:ascii="Khmer MEF1" w:hAnsi="Khmer MEF1" w:cs="Khmer MEF1"/>
              <w:sz w:val="24"/>
              <w:szCs w:val="24"/>
              <w:cs/>
              <w:rPrChange w:id="33596" w:author="Sopheak Phorn" w:date="2023-08-03T13:27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រៀបចំផែន</w:delText>
          </w:r>
        </w:del>
      </w:ins>
      <w:ins w:id="33597" w:author="User" w:date="2022-10-04T14:21:00Z">
        <w:del w:id="33598" w:author="Kem Sereyboth" w:date="2023-07-11T11:15:00Z">
          <w:r w:rsidR="00F531E6" w:rsidRPr="00E37D30" w:rsidDel="00B1425C">
            <w:rPr>
              <w:rFonts w:ascii="Khmer MEF1" w:hAnsi="Khmer MEF1" w:cs="Khmer MEF1"/>
              <w:sz w:val="24"/>
              <w:szCs w:val="24"/>
              <w:cs/>
              <w:rPrChange w:id="33599" w:author="Sopheak Phorn" w:date="2023-08-03T13:2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3600" w:author="LENOVO" w:date="2022-10-02T12:26:00Z">
        <w:del w:id="33601" w:author="Kem Sereyboth" w:date="2023-07-11T11:15:00Z">
          <w:r w:rsidR="00FE3434" w:rsidRPr="00E37D30" w:rsidDel="00B1425C">
            <w:rPr>
              <w:rFonts w:ascii="Khmer MEF1" w:hAnsi="Khmer MEF1" w:cs="Khmer MEF1"/>
              <w:sz w:val="24"/>
              <w:szCs w:val="24"/>
              <w:cs/>
              <w:rPrChange w:id="33602" w:author="Sopheak Phorn" w:date="2023-08-03T13:27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ការអភិវឌ្ឍន៍​ស្ថាប័ន ច្បាប់ និង​បទប្បញ្ញត្តិពាក់ព័ន្ធផ្សេងៗ</w:delText>
          </w:r>
          <w:r w:rsidR="00FE3434" w:rsidRPr="00E37D30" w:rsidDel="00B1425C">
            <w:rPr>
              <w:rFonts w:ascii="Khmer MEF1" w:hAnsi="Khmer MEF1" w:cs="Khmer MEF1"/>
              <w:sz w:val="24"/>
              <w:szCs w:val="24"/>
              <w:cs/>
            </w:rPr>
            <w:delText>ជាដើម ដោយស្មារតីទទួលខុសត្រូវខ្ពស់ និងស្របទៅតាមច្បាប់</w:delText>
          </w:r>
          <w:r w:rsidR="00FE3434" w:rsidRPr="00E37D30" w:rsidDel="00B1425C">
            <w:rPr>
              <w:rFonts w:ascii="Khmer MEF1" w:hAnsi="Khmer MEF1" w:cs="Khmer MEF1"/>
              <w:sz w:val="24"/>
              <w:szCs w:val="24"/>
              <w:cs/>
              <w:rPrChange w:id="33603" w:author="Sopheak Phorn" w:date="2023-08-03T13:27:00Z">
                <w:rPr>
                  <w:rFonts w:cs="MoolBoran"/>
                  <w:cs/>
                </w:rPr>
              </w:rPrChange>
            </w:rPr>
            <w:delText xml:space="preserve"> បទប្បញ្ញត្តិ និង​គោលការណ៍​ដែលបានកំណត់</w:delText>
          </w:r>
        </w:del>
      </w:ins>
      <w:ins w:id="33604" w:author="LENOVO" w:date="2022-10-02T12:27:00Z">
        <w:del w:id="33605" w:author="Kem Sereyboth" w:date="2023-07-11T11:15:00Z">
          <w:r w:rsidR="00E56414" w:rsidRPr="00E37D30" w:rsidDel="00B1425C">
            <w:rPr>
              <w:rFonts w:ascii="Khmer MEF1" w:hAnsi="Khmer MEF1" w:cs="Khmer MEF1"/>
              <w:sz w:val="24"/>
              <w:szCs w:val="24"/>
              <w:cs/>
              <w:rPrChange w:id="33606" w:author="Sopheak Phorn" w:date="2023-08-03T13:27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  <w:ins w:id="33607" w:author="LENOVO" w:date="2022-10-02T12:26:00Z">
        <w:del w:id="33608" w:author="Kem Sereyboth" w:date="2023-07-11T11:15:00Z">
          <w:r w:rsidR="00FE3434" w:rsidRPr="00E37D30" w:rsidDel="00B1425C">
            <w:rPr>
              <w:rFonts w:ascii="Khmer MEF1" w:hAnsi="Khmer MEF1" w:cs="Khmer MEF1"/>
              <w:sz w:val="24"/>
              <w:szCs w:val="24"/>
              <w:cs/>
              <w:rPrChange w:id="33609" w:author="Sopheak Phorn" w:date="2023-08-03T13:27:00Z">
                <w:rPr>
                  <w:rFonts w:cs="MoolBoran"/>
                  <w:cs/>
                </w:rPr>
              </w:rPrChange>
            </w:rPr>
            <w:delText>ដែលនាំឱ្យសម្រេចបានលទ្ធផលគួរជាទីមោទនៈ។</w:delText>
          </w:r>
        </w:del>
      </w:ins>
    </w:p>
    <w:p w14:paraId="6E34B6D0" w14:textId="77777777" w:rsidR="00FE3434" w:rsidRPr="00E37D30" w:rsidDel="00C75F98" w:rsidRDefault="00FE3434">
      <w:pPr>
        <w:pStyle w:val="ListParagraph"/>
        <w:numPr>
          <w:ilvl w:val="0"/>
          <w:numId w:val="71"/>
        </w:numPr>
        <w:spacing w:after="0" w:line="240" w:lineRule="auto"/>
        <w:ind w:hanging="153"/>
        <w:rPr>
          <w:ins w:id="33610" w:author="LENOVO" w:date="2022-10-02T12:26:00Z"/>
          <w:del w:id="33611" w:author="User" w:date="2022-10-03T05:35:00Z"/>
          <w:rFonts w:ascii="Khmer MEF1" w:hAnsi="Khmer MEF1" w:cs="Khmer MEF1"/>
          <w:sz w:val="24"/>
          <w:szCs w:val="24"/>
          <w:rPrChange w:id="33612" w:author="Sopheak Phorn" w:date="2023-08-03T13:27:00Z">
            <w:rPr>
              <w:ins w:id="33613" w:author="LENOVO" w:date="2022-10-02T12:26:00Z"/>
              <w:del w:id="33614" w:author="User" w:date="2022-10-03T05:35:00Z"/>
              <w:rFonts w:ascii="Khmer MEF1" w:hAnsi="Khmer MEF1" w:cs="Khmer MEF1"/>
              <w:spacing w:val="-6"/>
            </w:rPr>
          </w:rPrChange>
        </w:rPr>
        <w:pPrChange w:id="33615" w:author="Sopheak Phorn" w:date="2023-08-25T16:21:00Z">
          <w:pPr>
            <w:spacing w:after="0" w:line="221" w:lineRule="auto"/>
            <w:jc w:val="both"/>
          </w:pPr>
        </w:pPrChange>
      </w:pPr>
    </w:p>
    <w:p w14:paraId="2B0DA737" w14:textId="77777777" w:rsidR="00FE3434" w:rsidRPr="00E37D30" w:rsidRDefault="00FE3434">
      <w:pPr>
        <w:pStyle w:val="ListParagraph"/>
        <w:numPr>
          <w:ilvl w:val="0"/>
          <w:numId w:val="71"/>
        </w:numPr>
        <w:spacing w:after="0" w:line="240" w:lineRule="auto"/>
        <w:ind w:hanging="153"/>
        <w:rPr>
          <w:ins w:id="33616" w:author="LENOVO" w:date="2022-10-02T12:26:00Z"/>
          <w:rFonts w:ascii="Khmer MEF1" w:hAnsi="Khmer MEF1" w:cs="Khmer MEF1"/>
          <w:sz w:val="24"/>
          <w:szCs w:val="24"/>
          <w:rPrChange w:id="33617" w:author="Sopheak Phorn" w:date="2023-08-03T13:27:00Z">
            <w:rPr>
              <w:ins w:id="33618" w:author="LENOVO" w:date="2022-10-02T12:26:00Z"/>
              <w:rFonts w:ascii="Khmer MEF1" w:hAnsi="Khmer MEF1" w:cs="Khmer MEF1"/>
              <w:spacing w:val="-6"/>
            </w:rPr>
          </w:rPrChange>
        </w:rPr>
        <w:pPrChange w:id="33619" w:author="Sopheak Phorn" w:date="2023-08-25T16:21:00Z">
          <w:pPr>
            <w:spacing w:after="0" w:line="221" w:lineRule="auto"/>
            <w:jc w:val="both"/>
          </w:pPr>
        </w:pPrChange>
      </w:pPr>
    </w:p>
    <w:p w14:paraId="1062BBF0" w14:textId="7DA55683" w:rsidR="00634BC8" w:rsidRPr="00815556" w:rsidDel="005C3F0D" w:rsidRDefault="00E92E6D">
      <w:pPr>
        <w:pStyle w:val="Heading1"/>
        <w:spacing w:before="0" w:line="240" w:lineRule="auto"/>
        <w:ind w:firstLine="720"/>
        <w:rPr>
          <w:del w:id="33620" w:author="ACER" w:date="2022-10-03T15:15:00Z"/>
          <w:rFonts w:ascii="Khmer MEF1" w:eastAsiaTheme="minorHAnsi" w:hAnsi="Khmer MEF1" w:cs="Khmer MEF1"/>
          <w:spacing w:val="-8"/>
          <w:sz w:val="24"/>
          <w:szCs w:val="24"/>
          <w:rPrChange w:id="33621" w:author="Kem Sereyboth" w:date="2023-07-26T14:09:00Z">
            <w:rPr>
              <w:del w:id="33622" w:author="ACER" w:date="2022-10-03T15:15:00Z"/>
              <w:rFonts w:ascii="Khmer MEF1" w:eastAsiaTheme="minorHAnsi" w:hAnsi="Khmer MEF1" w:cs="Khmer MEF1"/>
              <w:strike/>
              <w:sz w:val="24"/>
              <w:szCs w:val="24"/>
              <w:lang w:val="ca-ES"/>
            </w:rPr>
          </w:rPrChange>
        </w:rPr>
        <w:pPrChange w:id="33623" w:author="Sopheak Phorn" w:date="2023-08-25T16:21:00Z">
          <w:pPr>
            <w:pStyle w:val="Heading1"/>
            <w:spacing w:before="160" w:line="240" w:lineRule="auto"/>
            <w:ind w:firstLine="720"/>
          </w:pPr>
        </w:pPrChange>
      </w:pPr>
      <w:ins w:id="33624" w:author="Kem Sereyboth" w:date="2023-07-26T11:17:00Z">
        <w:r w:rsidRPr="00E92E6D">
          <w:rPr>
            <w:rFonts w:ascii="Khmer MEF1" w:hAnsi="Khmer MEF1" w:cs="Khmer MEF1"/>
            <w:b w:val="0"/>
            <w:bCs w:val="0"/>
            <w:sz w:val="24"/>
            <w:szCs w:val="24"/>
            <w:cs/>
            <w:lang w:val="ca-ES"/>
            <w:rPrChange w:id="33625" w:author="Kem Sereyboth" w:date="2023-07-26T11:17:00Z">
              <w:rPr>
                <w:rFonts w:ascii="Khmer MEF1" w:hAnsi="Khmer MEF1" w:cs="Khmer MEF1"/>
                <w:b w:val="0"/>
                <w:bCs w:val="0"/>
                <w:strike/>
                <w:sz w:val="24"/>
                <w:szCs w:val="24"/>
                <w:cs/>
                <w:lang w:val="ca-ES"/>
              </w:rPr>
            </w:rPrChange>
          </w:rPr>
          <w:tab/>
        </w:r>
      </w:ins>
      <w:ins w:id="33626" w:author="sakaria fa" w:date="2022-09-20T20:39:00Z">
        <w:del w:id="33627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28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cs/>
                  <w:lang w:val="ca-ES"/>
                </w:rPr>
              </w:rPrChange>
            </w:rPr>
            <w:delText>នាយកដ្ឋានត្រួតពិនិត្យបានរៀបចំបទប្បញ្ញត្តិចំនួន ៥ រួមមាន៖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rPrChange w:id="33629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30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១.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31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សេចក្ដីព្រាងផែនការអភិវឌ្ឍន៍ស្ថាប័ន</w:delText>
          </w:r>
        </w:del>
      </w:ins>
      <w:ins w:id="33632" w:author="User" w:date="2022-09-23T05:39:00Z">
        <w:del w:id="33633" w:author="ACER" w:date="2022-10-03T15:15:00Z">
          <w:r w:rsidR="005430E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34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សម្រាប់</w:delText>
          </w:r>
        </w:del>
      </w:ins>
      <w:ins w:id="33635" w:author="User" w:date="2022-09-22T15:56:00Z">
        <w:del w:id="33636" w:author="ACER" w:date="2022-10-03T15:15:00Z">
          <w:r w:rsidR="00B70DB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37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រយៈពេល ៥ឆ្នាំ </w:delText>
          </w:r>
          <w:r w:rsidR="00B70DB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rPrChange w:id="33638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</w:rPr>
              </w:rPrChange>
            </w:rPr>
            <w:delText>(</w:delText>
          </w:r>
          <w:r w:rsidR="00B70DB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39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២០២២-២០២៦</w:delText>
          </w:r>
          <w:r w:rsidR="00B70DB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rPrChange w:id="33640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>)</w:delText>
          </w:r>
          <w:r w:rsidR="00B70DB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41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3642" w:author="sakaria fa" w:date="2022-09-20T20:39:00Z">
        <w:del w:id="33643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44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របស់និយ័តករសន្តិសុខសង្គម២០២១-២០២៦ ដែលបានឆ្លងកិច្ចប្រជុំបច្ចេកទេសកាលពីថ្ងៃទី១៩ ខែសីហា ឆ្នាំ២០២២។ ក្រោយពីបានឆ្លងកាត់កិច្ចប្រជុំបច្ចេកទេសសេចក្តីព្រាងផែនការនេះ កំពុងរៀបចំលិខិតជូន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rPrChange w:id="33645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46" w:author="Kem Sereyboth" w:date="2023-07-26T14:09:00Z">
                <w:rPr>
                  <w:rFonts w:ascii="Khmer MEF2" w:eastAsia="Times New Roman" w:hAnsi="Khmer MEF2" w:cs="Khmer MEF2"/>
                  <w:b w:val="0"/>
                  <w:bCs w:val="0"/>
                  <w:sz w:val="24"/>
                  <w:szCs w:val="24"/>
                  <w:cs/>
                  <w:lang w:val="ca-ES"/>
                </w:rPr>
              </w:rPrChange>
            </w:rPr>
            <w:delText>ឯកឧត្តមអគ្គបណ្ឌិតសភាចារ្យឧបនាយករដ្ឋមន្ត្រី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47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48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ដើម្បីដាក់ឆ្លងក្រុមប្រឹក្សា </w:delText>
          </w:r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649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50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33651" w:author="sakaria fa" w:date="2022-09-20T20:40:00Z">
        <w:del w:id="33652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rPrChange w:id="33653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3654" w:author="sakaria fa" w:date="2022-09-20T20:39:00Z">
        <w:del w:id="33655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56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cs/>
                  <w:lang w:val="ca-ES"/>
                </w:rPr>
              </w:rPrChange>
            </w:rPr>
            <w:delText>២.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57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អនុក្រឹត្យស្ដីពីនិយ័តកម្មប្រព័ន្ធសន្តិសុខសង្គម ក្រោយពីបានបញ្ចប់ការចុះធ្វើសវនក​ម្មអនុលោមភាព</w:delText>
          </w:r>
        </w:del>
      </w:ins>
      <w:ins w:id="33658" w:author="LENOVO" w:date="2022-10-02T12:17:00Z">
        <w:del w:id="33659" w:author="ACER" w:date="2022-10-03T15:15:00Z">
          <w:r w:rsidR="00BB74EC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60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3661" w:author="sakaria fa" w:date="2022-09-20T20:39:00Z">
        <w:del w:id="33662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63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សេចក្តីព្រាងនេះ</w:delText>
          </w:r>
        </w:del>
      </w:ins>
      <w:ins w:id="33664" w:author="LENOVO" w:date="2022-10-02T12:18:00Z">
        <w:del w:id="33665" w:author="ACER" w:date="2022-10-03T15:15:00Z">
          <w:r w:rsidR="00BB74EC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66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3667" w:author="sakaria fa" w:date="2022-09-20T20:39:00Z">
        <w:del w:id="33668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69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ទើបតែបានចុះហត្ថលេខាដាក់ឱ្យប្រើប្រាស់កាលពីថ្ងៃទី០៨ ខែសីហា ឆ្នាំ២០២២។</w:delText>
          </w:r>
        </w:del>
      </w:ins>
      <w:ins w:id="33670" w:author="sakaria fa" w:date="2022-09-20T20:40:00Z">
        <w:del w:id="33671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rPrChange w:id="33672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3673" w:author="sakaria fa" w:date="2022-09-20T20:39:00Z">
        <w:del w:id="33674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75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៣.សេចក្ដីព្រាងអនុក្រឹត្យស្ដីពីគោលការណ៍ណែនាំសម្រាប់ការវិនិយោគមូលនិធិសន្តិសុខសង្គម បានឆ្លងកាត់កម្មវិធីសិក្ខាសាលាស្ដីពីការពិនិត្យបញ្ចប់ខ្លឹមសារនៃសេចក្ដីព្រាងអនុក្រឹត្យចុងក្រោយនៅថ្ងៃទី១៨ ខែកក្កដា ឆ្នាំ២០២២។ បន្ទាប់ពីឆ្លងកាត់កម្មវិធីសិក្ខាសាលារួច ក្រុមការងារកំពុងរៀបចំលិខិតជូនអគ្គ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76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លេខ</w:delText>
          </w:r>
        </w:del>
      </w:ins>
      <w:ins w:id="33677" w:author="User" w:date="2022-09-22T15:58:00Z">
        <w:del w:id="33678" w:author="ACER" w:date="2022-10-03T15:15:00Z">
          <w:r w:rsidR="00920343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79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ា</w:delText>
          </w:r>
        </w:del>
      </w:ins>
      <w:ins w:id="33680" w:author="sakaria fa" w:date="2022-09-20T20:39:00Z">
        <w:del w:id="33681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82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ធិការដ្ឋាន </w:delText>
          </w:r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683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84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ដើម្បីរៀបចំកិច្ចប្រជុំបច្ចេកទេសកម្រិតអគ្គនាយកនិយ័តករក្រោមឱវាទ </w:delText>
          </w:r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685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86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33687" w:author="sakaria fa" w:date="2022-09-20T20:40:00Z">
        <w:del w:id="33688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rPrChange w:id="33689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3690" w:author="sakaria fa" w:date="2022-09-20T20:39:00Z">
        <w:del w:id="33691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92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៤.សេចក្តីព្រាងប្រកាសស្តីពីនីតិវិធីក្នុងការជ្រើសរើសក្រុមហ៊ុនផ្តល់សេវាសវនកម្មក្នុងវិស័យសន្តិសុខសង្គម ដែលសេចក្តីព្រាងនេះកំពុងស្ថិតក្នុងកិច្ចពិភាក្សាផ្ទៃក្នុងកម្រិតនាយកដ្ឋាន</w:delText>
          </w:r>
        </w:del>
      </w:ins>
      <w:ins w:id="33693" w:author="sakaria fa" w:date="2022-09-20T20:40:00Z">
        <w:del w:id="33694" w:author="ACER" w:date="2022-10-03T15:15:00Z">
          <w:r w:rsidR="004D5523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95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cs/>
                  <w:lang w:val="ca-ES"/>
                </w:rPr>
              </w:rPrChange>
            </w:rPr>
            <w:delText>។ និង</w:delText>
          </w:r>
        </w:del>
      </w:ins>
      <w:ins w:id="33696" w:author="sakaria fa" w:date="2022-09-20T20:39:00Z">
        <w:del w:id="33697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698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៥.សេចក្តីព្រាងប្រកាសស្តីពីការកំណត់ប្រភេទ និងទម្រង់របាយការណ៍របស់ប្រតិបត្តិករសន្តិសុខសង្គម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rPrChange w:id="33699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 xml:space="preserve">, 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700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ស្ថាប័នបញ្ជាក់ចំណាយសេវាសុខាភិបាល និងមូលដ្ឋានសុខាភិបាលឯកជន ដែលសេចក្តីព្រាងនេះកំពុងស្ថិតក្នុងកិច្ចពិភាក្សាផ្ទៃក្នុងកម្រិតនាយកដ្ឋាន។</w:delText>
          </w:r>
        </w:del>
      </w:ins>
      <w:ins w:id="33701" w:author="sakaria fa" w:date="2022-09-20T20:40:00Z">
        <w:del w:id="33702" w:author="ACER" w:date="2022-10-03T15:15:00Z">
          <w:r w:rsidR="004D5523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703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cs/>
                  <w:lang w:val="ca-ES"/>
                </w:rPr>
              </w:rPrChange>
            </w:rPr>
            <w:delText xml:space="preserve"> ចំពោះ</w:delText>
          </w:r>
        </w:del>
      </w:ins>
      <w:ins w:id="33704" w:author="sakaria fa" w:date="2022-09-20T20:39:00Z">
        <w:del w:id="33705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706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នាយកដ្ឋានផ្សះផ្សាវិវាទ និងការពារអ្នកទទួលផលបានរៀបចំនូវប្រកាសចំនួន ១ គឺ៖</w:delText>
          </w:r>
        </w:del>
      </w:ins>
      <w:ins w:id="33707" w:author="sakaria fa" w:date="2022-09-20T20:41:00Z">
        <w:del w:id="33708" w:author="ACER" w:date="2022-10-03T15:15:00Z">
          <w:r w:rsidR="004D5523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709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3710" w:author="sakaria fa" w:date="2022-09-20T20:39:00Z">
        <w:del w:id="33711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712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សេចក្ដីព្រាងប្រកាសស្តីពីការដោះស្រាយវិវាទក្នុងប្រព័ន្ធសន្តិសុខសង្គម ដែលបានឆ្លងកម្មវិធីសិក្ខាសាលាពិគ្រោះយោបល់ជាសាធារណៈ កា​ល​ពីថ្ងៃទី១៦ ខែសីហា ឆ្នាំ២០២២។ នាយកដ្ឋានកំពុងតែរៀបចំស្នើសុំកិច្ចប្រជុំកម្រិតមន្ត្រីបច្ចេកទេសនៃនិយ័តករ</w:delText>
          </w:r>
        </w:del>
      </w:ins>
      <w:ins w:id="33713" w:author="User" w:date="2022-09-22T15:59:00Z">
        <w:del w:id="33714" w:author="ACER" w:date="2022-10-03T15:15:00Z">
          <w:r w:rsidR="00920343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715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ក្រោមឱវាទ</w:delText>
          </w:r>
        </w:del>
      </w:ins>
      <w:ins w:id="33716" w:author="sakaria fa" w:date="2022-09-20T20:39:00Z">
        <w:del w:id="33717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718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719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720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 សម្រាប់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721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cs/>
                  <w:lang w:val="ca-ES"/>
                </w:rPr>
              </w:rPrChange>
            </w:rPr>
            <w:delText>ឆ្នាំ២០២៣</w:delText>
          </w:r>
        </w:del>
      </w:ins>
      <w:ins w:id="33722" w:author="User" w:date="2022-09-22T16:00:00Z">
        <w:del w:id="33723" w:author="ACER" w:date="2022-10-03T15:15:00Z">
          <w:r w:rsidR="00920343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rPrChange w:id="33724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</w:rPr>
              </w:rPrChange>
            </w:rPr>
            <w:delText>-</w:delText>
          </w:r>
        </w:del>
      </w:ins>
      <w:ins w:id="33725" w:author="sakaria fa" w:date="2022-09-20T20:39:00Z">
        <w:del w:id="33726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727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cs/>
                  <w:lang w:val="ca-ES"/>
                </w:rPr>
              </w:rPrChange>
            </w:rPr>
            <w:delText xml:space="preserve"> ២០២៤ នាយកដ្ឋានក៏ត្រៀមរៀបចំជាសេចក្ដីសម្រេចផ្សេងៗ អាចឈានដល់ការបង្កើតគណៈកម្មការវាយតម្លៃ និងអាចមានបង្កើតជាប្រកាសស្ដីពីក្រមសីលធម៌សម្រាប់អ្នកដោះស្រាយវិវាទ។</w:delText>
          </w:r>
        </w:del>
      </w:ins>
      <w:ins w:id="33728" w:author="sakaria fa" w:date="2022-09-20T20:41:00Z">
        <w:del w:id="33729" w:author="ACER" w:date="2022-10-03T15:15:00Z">
          <w:r w:rsidR="004D5523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730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3731" w:author="Kem Sereiboth" w:date="2022-09-20T16:31:00Z">
        <w:del w:id="33732" w:author="ACER" w:date="2022-10-03T15:15:00Z">
          <w:r w:rsidR="00B14AF4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733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pacing w:val="-6"/>
                  <w:sz w:val="24"/>
                  <w:szCs w:val="24"/>
                  <w:cs/>
                </w:rPr>
              </w:rPrChange>
            </w:rPr>
            <w:delText>នាយកដ្ឋានត្រួតពិនិត្យ</w:delText>
          </w:r>
        </w:del>
      </w:ins>
      <w:ins w:id="33734" w:author="Kem Sereiboth" w:date="2022-09-20T16:29:00Z">
        <w:del w:id="33735" w:author="ACER" w:date="2022-10-03T15:15:00Z"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736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បានរៀបចំអនុក្រឹត្យស្ដីពីនិយ័តកម្មប្រព័ន្ធសន្តិសុខសង្គម ដែលទើបតែទទួលបានការចុះហត្ថលេខារួចរាល់កាលពីថ្ងៃទី០៨ ខែសីហា ឆ្នាំ២០២២។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737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738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បានរៀបចំសេចក្ដីព្រាងអនុក្រឹត្យស្ដីពីគោលការណ៍ណែនាំសម្រាប់ការវិនិយោគមូលនិធិសន្តិសុខសង្គម ដែ​ល​បានឆ្លងកាត់ការប្រជុំចុងក្រោយនៅថ្ងៃទី១៨ ខែកក្កដា ឆ្នាំ២០២២។ បច្ចុប្បន្ន សេចក្តីព្រាងនេះ ជំនាញកំពុងរៀបចំលិខិតជូនអគ្គលេខធិការដ្ឋាន</w:delText>
          </w:r>
          <w:r w:rsidR="00634BC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739" w:author="Kem Sereyboth" w:date="2023-07-26T14:09:00Z">
                <w:rPr>
                  <w:rFonts w:ascii="Khmer MEF1" w:eastAsia="Times New Roman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740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ដើម្បីរៀបចំកិច្ចប្រជុំបច្ចេកទេសកម្រិតអគ្គនាយកនិយ័តករក្រោមឱវាទ </w:delText>
          </w:r>
          <w:r w:rsidR="00634BC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741" w:author="Kem Sereyboth" w:date="2023-07-26T14:09:00Z">
                <w:rPr>
                  <w:rFonts w:ascii="Khmer MEF1" w:eastAsia="Times New Roman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742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។ បានរៀបចំសេចក្ដីព្រាងប្រកាសស្តីពីការដោះស្រាយវិវាទក្នុងប្រព័ន្ធសន្តិសុខសង្គម ដែលបានឆ្លងកម្មវិធីសិក្ខាសាលាពិគ្រោះយោបល់ជាសាធារណៈ កា​ល​ពីថ្ងៃទី១៦  ខែសីហា ឆ្នាំ២០២២។សេចក្តីព្រាងនេះ កំពុងតែរៀបចំស្នើសុំកិច្ចប្រជុំកម្រិតបច្ចេកទេសនៃនិយ័តករក្រោមឱវាទ </w:delText>
          </w:r>
          <w:r w:rsidR="00634BC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743" w:author="Kem Sereyboth" w:date="2023-07-26T14:09:00Z">
                <w:rPr>
                  <w:rFonts w:ascii="Khmer MEF1" w:eastAsia="Times New Roman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744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745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746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បានរៀបចំសេចក្តីព្រាងផែនការអភិវឌ្ឍន៍ស្ថាប័នរបស់និយ័តករសន្តិសង្គម ២០២២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rPrChange w:id="33747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z w:val="24"/>
                  <w:szCs w:val="24"/>
                </w:rPr>
              </w:rPrChange>
            </w:rPr>
            <w:delText>-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748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z w:val="24"/>
                  <w:szCs w:val="24"/>
                  <w:cs/>
                </w:rPr>
              </w:rPrChange>
            </w:rPr>
            <w:delText xml:space="preserve">២០២៦។សេចក្តីព្រាងផែនការនេះ កំពុងរៀបចំលិខិតជូន 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749" w:author="Kem Sereyboth" w:date="2023-07-26T14:09:00Z">
                <w:rPr>
                  <w:rFonts w:ascii="Khmer MEF2" w:eastAsia="Times New Roman" w:hAnsi="Khmer MEF2" w:cs="Khmer MEF2"/>
                  <w:b w:val="0"/>
                  <w:bCs w:val="0"/>
                  <w:color w:val="FF0000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ឯកឧត្តមអគ្គបណ្ឌិតសភាចារ្យឧបនាយករដ្ឋមន្រ្ដី 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750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z w:val="24"/>
                  <w:szCs w:val="24"/>
                  <w:cs/>
                </w:rPr>
              </w:rPrChange>
            </w:rPr>
            <w:delText xml:space="preserve">ដើម្បីដាក់ឆ្លងក្រុមប្រឹក្សា </w:delText>
          </w:r>
          <w:r w:rsidR="00634BC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751" w:author="Kem Sereyboth" w:date="2023-07-26T14:09:00Z">
                <w:rPr>
                  <w:rFonts w:ascii="Khmer MEF1" w:eastAsia="Times New Roman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អ.ស.ហ.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752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។</w:delText>
          </w:r>
          <w:r w:rsidR="00634BC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753" w:author="Kem Sereyboth" w:date="2023-07-26T14:09:00Z">
                <w:rPr>
                  <w:rFonts w:ascii="Khmer MEF1" w:eastAsia="Times New Roman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21FC8192" w14:textId="391741A4" w:rsidR="005C3F0D" w:rsidRPr="00F55550" w:rsidRDefault="005C3F0D">
      <w:pPr>
        <w:spacing w:after="0" w:line="240" w:lineRule="auto"/>
        <w:jc w:val="both"/>
        <w:rPr>
          <w:ins w:id="33754" w:author="Kem Sereyboth" w:date="2023-07-25T09:43:00Z"/>
          <w:rFonts w:ascii="Khmer MEF1" w:hAnsi="Khmer MEF1" w:cs="Khmer MEF1"/>
          <w:spacing w:val="-6"/>
          <w:sz w:val="24"/>
          <w:szCs w:val="24"/>
        </w:rPr>
        <w:pPrChange w:id="33755" w:author="Sopheak Phorn" w:date="2023-08-25T16:21:00Z">
          <w:pPr>
            <w:spacing w:after="0" w:line="230" w:lineRule="auto"/>
            <w:jc w:val="both"/>
          </w:pPr>
        </w:pPrChange>
      </w:pPr>
      <w:ins w:id="33756" w:author="Kem Sereyboth" w:date="2023-07-25T09:43:00Z">
        <w:r w:rsidRPr="00E37D30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33757" w:author="Sopheak Phorn" w:date="2023-08-03T13:28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លទ្ធផលនៃការរកឃើញ</w:t>
        </w:r>
      </w:ins>
      <w:ins w:id="33758" w:author="Kem Sereyboth" w:date="2023-07-26T14:08:00Z">
        <w:r w:rsidR="00815556" w:rsidRPr="00E37D30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33759" w:author="Sopheak Phorn" w:date="2023-08-03T13:28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ទី</w:t>
        </w:r>
      </w:ins>
      <w:ins w:id="33760" w:author="Sopheak" w:date="2023-07-28T23:15:00Z">
        <w:r w:rsidR="00BB6570" w:rsidRPr="00E37D30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33761" w:author="Sopheak Phorn" w:date="2023-08-03T13:28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៤</w:t>
        </w:r>
      </w:ins>
      <w:ins w:id="33762" w:author="Kem Sereyboth" w:date="2023-07-25T09:43:00Z">
        <w:del w:id="33763" w:author="Sopheak" w:date="2023-07-28T23:15:00Z">
          <w:r w:rsidRPr="00E37D30" w:rsidDel="00BB6570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3764" w:author="Sopheak Phorn" w:date="2023-08-03T13:28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</w:rPr>
              </w:rPrChange>
            </w:rPr>
            <w:delText>៣</w:delText>
          </w:r>
        </w:del>
        <w:r w:rsidRPr="00E37D30">
          <w:rPr>
            <w:rFonts w:ascii="Khmer MEF1" w:hAnsi="Khmer MEF1" w:cs="Khmer MEF1"/>
            <w:spacing w:val="-4"/>
            <w:sz w:val="24"/>
            <w:szCs w:val="24"/>
            <w:cs/>
            <w:rPrChange w:id="33765" w:author="Sopheak Phorn" w:date="2023-08-03T13:28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៖</w:t>
        </w:r>
      </w:ins>
      <w:ins w:id="33766" w:author="Sopheak Phorn" w:date="2023-08-03T13:27:00Z">
        <w:r w:rsidR="00E37D30" w:rsidRPr="00E37D30">
          <w:rPr>
            <w:rFonts w:ascii="Khmer MEF1" w:hAnsi="Khmer MEF1" w:cs="Khmer MEF1"/>
            <w:spacing w:val="-4"/>
            <w:sz w:val="24"/>
            <w:szCs w:val="24"/>
            <w:cs/>
            <w:rPrChange w:id="33767" w:author="Sopheak Phorn" w:date="2023-08-03T13:28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 xml:space="preserve"> </w:t>
        </w:r>
      </w:ins>
      <w:ins w:id="33768" w:author="Kem Sereyboth" w:date="2023-07-25T09:43:00Z">
        <w:del w:id="33769" w:author="Sopheak Phorn" w:date="2023-08-03T13:27:00Z">
          <w:r w:rsidRPr="00E37D30" w:rsidDel="00E37D30">
            <w:rPr>
              <w:rFonts w:ascii="Khmer MEF1" w:hAnsi="Khmer MEF1" w:cs="Khmer MEF1"/>
              <w:spacing w:val="-4"/>
              <w:sz w:val="24"/>
              <w:szCs w:val="24"/>
              <w:cs/>
              <w:rPrChange w:id="33770" w:author="Sopheak Phorn" w:date="2023-08-03T13:28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771" w:author="Sopheak Phorn" w:date="2023-08-03T13:27:00Z">
        <w:r w:rsidR="00E37D30" w:rsidRPr="00E37D30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33772" w:author="Sopheak Phorn" w:date="2023-08-03T13:28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សេចក្ដីព្រាងប្រកាសស្ដីពីការដាក់ឱ្យអនុវត្តស្ដង់ដា</w:t>
        </w:r>
        <w:r w:rsidR="00E37D30" w:rsidRPr="00337F6B">
          <w:rPr>
            <w:rFonts w:ascii="Khmer MEF1" w:hAnsi="Khmer MEF1" w:cs="Khmer MEF1"/>
            <w:color w:val="000000" w:themeColor="text1"/>
            <w:spacing w:val="-2"/>
            <w:sz w:val="24"/>
            <w:szCs w:val="24"/>
            <w:cs/>
            <w:rPrChange w:id="33773" w:author="Sopheak Phorn" w:date="2023-08-04T11:58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គណនេយ្យសាម​ញ្ញ</w:t>
        </w:r>
        <w:r w:rsidR="00E37D30" w:rsidRPr="00BE61DB">
          <w:rPr>
            <w:rFonts w:ascii="Khmer MEF1" w:hAnsi="Khmer MEF1" w:cs="Khmer MEF1" w:hint="cs"/>
            <w:color w:val="000000" w:themeColor="text1"/>
            <w:spacing w:val="-8"/>
            <w:sz w:val="24"/>
            <w:szCs w:val="24"/>
            <w:cs/>
          </w:rPr>
          <w:t>​​​​</w:t>
        </w:r>
        <w:r w:rsidR="00E37D30" w:rsidRPr="00BE61D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 xml:space="preserve">កម្ពុជា </w:t>
        </w:r>
        <w:del w:id="33774" w:author="Chamreun Poth" w:date="2024-05-30T18:32:00Z" w16du:dateUtc="2024-05-30T11:32:00Z">
          <w:r w:rsidR="00E37D30" w:rsidRPr="00BE61DB" w:rsidDel="00091126">
            <w:rPr>
              <w:rFonts w:ascii="Khmer MEF1" w:hAnsi="Khmer MEF1" w:cs="Khmer MEF1"/>
              <w:b/>
              <w:bCs/>
              <w:color w:val="000000" w:themeColor="text1"/>
              <w:spacing w:val="-8"/>
              <w:sz w:val="24"/>
              <w:szCs w:val="24"/>
              <w:cs/>
            </w:rPr>
            <w:delText>ន.គ.ស.</w:delText>
          </w:r>
        </w:del>
      </w:ins>
      <w:ins w:id="33775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 w:themeColor="text1"/>
            <w:spacing w:val="-8"/>
            <w:sz w:val="24"/>
            <w:szCs w:val="24"/>
            <w:cs/>
          </w:rPr>
          <w:t>ឈ្មោះសវនដ្ឋាន</w:t>
        </w:r>
      </w:ins>
      <w:ins w:id="33776" w:author="Sopheak Phorn" w:date="2023-08-03T13:27:00Z">
        <w:r w:rsidR="00E37D30" w:rsidRPr="00BE61D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 xml:space="preserve"> ពុំទាន់</w:t>
        </w:r>
        <w:r w:rsidR="00E37D30" w:rsidRPr="0043176C">
          <w:rPr>
            <w:rFonts w:ascii="Khmer MEF1" w:hAnsi="Khmer MEF1" w:cs="Khmer MEF1" w:hint="cs"/>
            <w:color w:val="000000" w:themeColor="text1"/>
            <w:spacing w:val="-8"/>
            <w:sz w:val="24"/>
            <w:szCs w:val="24"/>
            <w:cs/>
          </w:rPr>
          <w:t>អាចដាក់ឱ្យអនុវត្ត</w:t>
        </w:r>
        <w:r w:rsidR="00E37D30" w:rsidRPr="00BE61DB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>ស្របតាម</w:t>
        </w:r>
        <w:r w:rsidR="00E37D30" w:rsidRPr="00BE61D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>ផែនការ</w:t>
        </w:r>
        <w:r w:rsidR="00E37D30" w:rsidRPr="00BE61DB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>សកម្មភាពឆ្នាំ២០២២</w:t>
        </w:r>
      </w:ins>
      <w:ins w:id="33777" w:author="Sopheak" w:date="2023-07-28T23:22:00Z">
        <w:del w:id="33778" w:author="Sopheak Phorn" w:date="2023-08-03T13:27:00Z">
          <w:r w:rsidR="00B25E71" w:rsidRPr="00B25E71" w:rsidDel="00E37D30">
            <w:rPr>
              <w:rFonts w:ascii="Khmer MEF1" w:hAnsi="Khmer MEF1" w:cs="Khmer MEF1"/>
              <w:b/>
              <w:bCs/>
              <w:color w:val="000000"/>
              <w:spacing w:val="-14"/>
              <w:sz w:val="24"/>
              <w:szCs w:val="24"/>
              <w:cs/>
              <w:rPrChange w:id="33779" w:author="Sopheak" w:date="2023-07-28T23:22:00Z">
                <w:rPr>
                  <w:rFonts w:ascii="Khmer MEF1" w:hAnsi="Khmer MEF1" w:cs="Khmer MEF1"/>
                  <w:b/>
                  <w:bCs/>
                  <w:color w:val="000000"/>
                  <w:spacing w:val="-10"/>
                  <w:sz w:val="24"/>
                  <w:szCs w:val="24"/>
                  <w:cs/>
                </w:rPr>
              </w:rPrChange>
            </w:rPr>
            <w:delText xml:space="preserve">ន.គ.ស. </w:delText>
          </w:r>
          <w:r w:rsidR="00B25E71" w:rsidRPr="00B25E71" w:rsidDel="00E37D30">
            <w:rPr>
              <w:rFonts w:ascii="Khmer MEF1" w:hAnsi="Khmer MEF1" w:cs="Khmer MEF1"/>
              <w:color w:val="000000"/>
              <w:spacing w:val="-14"/>
              <w:sz w:val="24"/>
              <w:szCs w:val="24"/>
              <w:cs/>
              <w:rPrChange w:id="33780" w:author="Sopheak" w:date="2023-07-28T23:22:00Z">
                <w:rPr>
                  <w:rFonts w:ascii="Khmer MEF1" w:hAnsi="Khmer MEF1" w:cs="Khmer MEF1"/>
                  <w:color w:val="000000"/>
                  <w:spacing w:val="-10"/>
                  <w:sz w:val="24"/>
                  <w:szCs w:val="24"/>
                  <w:cs/>
                </w:rPr>
              </w:rPrChange>
            </w:rPr>
            <w:delText>បានរៀបចំមិនសម្រេចបានតាមផែនការកំណត់លើសេចក្ដីព្រាង</w:delText>
          </w:r>
          <w:r w:rsidR="00B25E71" w:rsidRPr="009820A8" w:rsidDel="00E37D30">
            <w:rPr>
              <w:rFonts w:ascii="Khmer MEF1" w:hAnsi="Khmer MEF1" w:cs="Khmer MEF1" w:hint="cs"/>
              <w:color w:val="000000"/>
              <w:spacing w:val="-10"/>
              <w:sz w:val="24"/>
              <w:szCs w:val="24"/>
              <w:cs/>
            </w:rPr>
            <w:delText>ប្រកាសស្ដីពីការដាក់ឱ្យអនុវត្តស្ដង់ដាគណនេយ្យសាមញ្ញកម្ពុជា</w:delText>
          </w:r>
        </w:del>
        <w:r w:rsidR="00B25E71">
          <w:rPr>
            <w:rFonts w:ascii="Khmer MEF1" w:hAnsi="Khmer MEF1" w:cs="Khmer MEF1" w:hint="cs"/>
            <w:color w:val="000000"/>
            <w:spacing w:val="-10"/>
            <w:sz w:val="24"/>
            <w:szCs w:val="24"/>
            <w:cs/>
          </w:rPr>
          <w:t>។</w:t>
        </w:r>
      </w:ins>
      <w:ins w:id="33781" w:author="Kem Sereyboth" w:date="2023-07-25T09:43:00Z">
        <w:del w:id="33782" w:author="Sopheak" w:date="2023-07-28T23:22:00Z">
          <w:r w:rsidRPr="00815556" w:rsidDel="00B25E71">
            <w:rPr>
              <w:rFonts w:ascii="Khmer MEF1" w:hAnsi="Khmer MEF1" w:cs="Khmer MEF1"/>
              <w:spacing w:val="14"/>
              <w:sz w:val="24"/>
              <w:szCs w:val="24"/>
              <w:cs/>
              <w:rPrChange w:id="33783" w:author="Kem Sereyboth" w:date="2023-07-26T14:0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សេចក្ដីណែនាំស្ដីពីការកំណត់ធាតុអប្បបរិមានៃយន្តការគ្រប់គ្រង</w:delText>
          </w:r>
          <w:r w:rsidRPr="00815556" w:rsidDel="00B25E71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 xml:space="preserve">ហានិភ័យ </w:delText>
          </w:r>
          <w:r w:rsidRPr="000E428F" w:rsidDel="00B25E71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>ពុំទាន់</w:delText>
          </w:r>
          <w:r w:rsidRPr="000E428F" w:rsidDel="00B25E71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អា</w:delText>
          </w:r>
          <w:r w:rsidRPr="000E428F" w:rsidDel="00B25E71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>​</w:delText>
          </w:r>
          <w:r w:rsidRPr="000E428F" w:rsidDel="00B25E71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ច</w:delText>
          </w:r>
          <w:r w:rsidDel="00B25E71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​ដាក់ឱ្យអនុវត្តបាន</w:delText>
          </w:r>
          <w:r w:rsidRPr="00F55550" w:rsidDel="00B25E71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 xml:space="preserve"> ស្របតាម​ផែ​ន​កា​រ​​​ស​ក​ម្មភា​ពក្នុងឆ្នាំ២​០​២​២</w:delText>
          </w:r>
        </w:del>
      </w:ins>
    </w:p>
    <w:p w14:paraId="50E96008" w14:textId="77777777" w:rsidR="00B25E71" w:rsidRDefault="005C3F0D">
      <w:pPr>
        <w:pStyle w:val="ListParagraph"/>
        <w:numPr>
          <w:ilvl w:val="0"/>
          <w:numId w:val="71"/>
        </w:numPr>
        <w:spacing w:after="0" w:line="240" w:lineRule="auto"/>
        <w:ind w:hanging="153"/>
        <w:rPr>
          <w:ins w:id="33784" w:author="Sopheak" w:date="2023-07-28T23:24:00Z"/>
          <w:rFonts w:ascii="Khmer MEF1" w:hAnsi="Khmer MEF1" w:cs="Khmer MEF1"/>
          <w:spacing w:val="2"/>
          <w:sz w:val="24"/>
          <w:szCs w:val="24"/>
        </w:rPr>
        <w:pPrChange w:id="33785" w:author="Sopheak Phorn" w:date="2023-08-25T16:21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33786" w:author="Kem Sereyboth" w:date="2023-07-25T09:43:00Z">
        <w:r w:rsidRPr="00815556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3787" w:author="Kem Sereyboth" w:date="2023-07-26T14:10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អនុសាសន៍៖</w:t>
        </w:r>
        <w:r w:rsidRPr="00815556">
          <w:rPr>
            <w:rFonts w:ascii="Khmer MEF1" w:hAnsi="Khmer MEF1" w:cs="Khmer MEF1"/>
            <w:spacing w:val="2"/>
            <w:sz w:val="24"/>
            <w:szCs w:val="24"/>
            <w:cs/>
          </w:rPr>
          <w:t xml:space="preserve"> </w:t>
        </w:r>
      </w:ins>
    </w:p>
    <w:p w14:paraId="004F59A0" w14:textId="77777777" w:rsidR="00B25E71" w:rsidRPr="00725470" w:rsidRDefault="00B25E71">
      <w:pPr>
        <w:pStyle w:val="ListParagraph"/>
        <w:numPr>
          <w:ilvl w:val="0"/>
          <w:numId w:val="101"/>
        </w:numPr>
        <w:spacing w:after="0" w:line="240" w:lineRule="auto"/>
        <w:ind w:left="1701" w:hanging="283"/>
        <w:jc w:val="both"/>
        <w:rPr>
          <w:ins w:id="33788" w:author="Sopheak" w:date="2023-07-28T23:24:00Z"/>
          <w:rFonts w:ascii="Khmer MEF1" w:hAnsi="Khmer MEF1" w:cs="Khmer MEF1"/>
          <w:spacing w:val="-8"/>
          <w:sz w:val="24"/>
          <w:szCs w:val="24"/>
        </w:rPr>
        <w:pPrChange w:id="33789" w:author="Sopheak Phorn" w:date="2023-08-25T16:21:00Z">
          <w:pPr>
            <w:pStyle w:val="ListParagraph"/>
            <w:numPr>
              <w:numId w:val="71"/>
            </w:numPr>
            <w:spacing w:after="0" w:line="216" w:lineRule="auto"/>
            <w:ind w:left="1287" w:hanging="360"/>
            <w:jc w:val="both"/>
          </w:pPr>
        </w:pPrChange>
      </w:pPr>
      <w:ins w:id="33790" w:author="Sopheak" w:date="2023-07-28T23:24:00Z">
        <w:r w:rsidRPr="00E37D30">
          <w:rPr>
            <w:rFonts w:ascii="Khmer MEF1" w:hAnsi="Khmer MEF1" w:cs="Khmer MEF1"/>
            <w:spacing w:val="6"/>
            <w:sz w:val="24"/>
            <w:szCs w:val="24"/>
            <w:cs/>
            <w:lang w:val="en-GB"/>
            <w:rPrChange w:id="33791" w:author="Sopheak Phorn" w:date="2023-08-03T13:28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en-GB"/>
              </w:rPr>
            </w:rPrChange>
          </w:rPr>
          <w:t xml:space="preserve">កំណត់យន្តការ </w:t>
        </w:r>
        <w:r w:rsidRPr="00E37D30">
          <w:rPr>
            <w:rFonts w:ascii="Khmer MEF1" w:hAnsi="Khmer MEF1" w:cs="Khmer MEF1"/>
            <w:color w:val="000000"/>
            <w:spacing w:val="6"/>
            <w:sz w:val="24"/>
            <w:szCs w:val="24"/>
            <w:cs/>
            <w:rPrChange w:id="33792" w:author="Sopheak Phorn" w:date="2023-08-03T13:28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en-GB"/>
              </w:rPr>
            </w:rPrChange>
          </w:rPr>
          <w:t>និង</w:t>
        </w:r>
        <w:r w:rsidRPr="00E37D30">
          <w:rPr>
            <w:rFonts w:ascii="Khmer MEF1" w:hAnsi="Khmer MEF1" w:cs="Khmer MEF1"/>
            <w:spacing w:val="6"/>
            <w:sz w:val="24"/>
            <w:szCs w:val="24"/>
            <w:cs/>
            <w:rPrChange w:id="33793" w:author="Sopheak Phorn" w:date="2023-08-03T13:2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នីតិវិធី</w:t>
        </w:r>
        <w:r w:rsidRPr="00E37D30">
          <w:rPr>
            <w:rFonts w:ascii="Khmer MEF1" w:hAnsi="Khmer MEF1" w:cs="Khmer MEF1"/>
            <w:spacing w:val="6"/>
            <w:sz w:val="24"/>
            <w:szCs w:val="24"/>
            <w:cs/>
            <w:lang w:val="en-GB"/>
            <w:rPrChange w:id="33794" w:author="Sopheak Phorn" w:date="2023-08-03T13:28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en-GB"/>
              </w:rPr>
            </w:rPrChange>
          </w:rPr>
          <w:t>ក្នុងការអនុវត្តការងារ ដើម្បី</w:t>
        </w:r>
        <w:r w:rsidRPr="00E37D30">
          <w:rPr>
            <w:rFonts w:ascii="Khmer MEF1" w:hAnsi="Khmer MEF1" w:cs="Khmer MEF1"/>
            <w:spacing w:val="6"/>
            <w:sz w:val="24"/>
            <w:szCs w:val="24"/>
            <w:cs/>
            <w:rPrChange w:id="33795" w:author="Sopheak Phorn" w:date="2023-08-03T13:2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ជាមូលដ្ឋានតម្រង់ទិសសម្រេច</w:t>
        </w:r>
        <w:r w:rsidRPr="00725470">
          <w:rPr>
            <w:rFonts w:ascii="Khmer MEF1" w:hAnsi="Khmer MEF1" w:cs="Khmer MEF1" w:hint="cs"/>
            <w:spacing w:val="6"/>
            <w:sz w:val="24"/>
            <w:szCs w:val="24"/>
            <w:cs/>
          </w:rPr>
          <w:t>​</w:t>
        </w:r>
        <w:r w:rsidRPr="00E37D30">
          <w:rPr>
            <w:rFonts w:ascii="Khmer MEF1" w:hAnsi="Khmer MEF1" w:cs="Khmer MEF1"/>
            <w:spacing w:val="6"/>
            <w:sz w:val="24"/>
            <w:szCs w:val="24"/>
            <w:cs/>
            <w:rPrChange w:id="33796" w:author="Sopheak Phorn" w:date="2023-08-03T13:29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បាននូវ​លទ្ធផល​​​​រំពឹងទុកក្នុង និងការកែលម្អទាន់ពេលវេលាក្នុងការអនុវត្តការងារមាន</w:t>
        </w:r>
        <w:r w:rsidRPr="00725470">
          <w:rPr>
            <w:rFonts w:ascii="Khmer MEF1" w:hAnsi="Khmer MEF1" w:cs="Khmer MEF1" w:hint="cs"/>
            <w:spacing w:val="-8"/>
            <w:sz w:val="24"/>
            <w:szCs w:val="24"/>
            <w:cs/>
          </w:rPr>
          <w:t>ប្រសិទ្ធភាព</w:t>
        </w:r>
      </w:ins>
    </w:p>
    <w:p w14:paraId="7F2DF483" w14:textId="77777777" w:rsidR="00B25E71" w:rsidRPr="00725470" w:rsidRDefault="00B25E71">
      <w:pPr>
        <w:pStyle w:val="ListParagraph"/>
        <w:numPr>
          <w:ilvl w:val="0"/>
          <w:numId w:val="101"/>
        </w:numPr>
        <w:spacing w:after="0" w:line="240" w:lineRule="auto"/>
        <w:ind w:left="1701" w:hanging="283"/>
        <w:jc w:val="both"/>
        <w:rPr>
          <w:ins w:id="33797" w:author="Sopheak" w:date="2023-07-28T23:24:00Z"/>
          <w:rFonts w:ascii="Khmer MEF1" w:hAnsi="Khmer MEF1" w:cs="Khmer MEF1"/>
          <w:spacing w:val="-8"/>
          <w:sz w:val="24"/>
          <w:szCs w:val="24"/>
        </w:rPr>
        <w:pPrChange w:id="33798" w:author="Sopheak Phorn" w:date="2023-08-25T16:21:00Z">
          <w:pPr>
            <w:pStyle w:val="ListParagraph"/>
            <w:numPr>
              <w:numId w:val="71"/>
            </w:numPr>
            <w:spacing w:after="0" w:line="216" w:lineRule="auto"/>
            <w:ind w:left="1287" w:hanging="360"/>
            <w:jc w:val="both"/>
          </w:pPr>
        </w:pPrChange>
      </w:pPr>
      <w:ins w:id="33799" w:author="Sopheak" w:date="2023-07-28T23:24:00Z">
        <w:r w:rsidRPr="00E37D30">
          <w:rPr>
            <w:rFonts w:ascii="Khmer MEF1" w:hAnsi="Khmer MEF1" w:cs="Khmer MEF1"/>
            <w:spacing w:val="-2"/>
            <w:sz w:val="24"/>
            <w:szCs w:val="24"/>
            <w:cs/>
            <w:rPrChange w:id="33800" w:author="Sopheak Phorn" w:date="2023-08-03T13:29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lastRenderedPageBreak/>
          <w:t>កំណត់លក្ខខណ្ឌ</w:t>
        </w:r>
        <w:r w:rsidRPr="00E37D30">
          <w:rPr>
            <w:rFonts w:ascii="Khmer MEF1" w:hAnsi="Khmer MEF1" w:cs="Khmer MEF1"/>
            <w:spacing w:val="-2"/>
            <w:sz w:val="24"/>
            <w:szCs w:val="24"/>
            <w:cs/>
            <w:lang w:val="en-GB"/>
            <w:rPrChange w:id="33801" w:author="Sopheak Phorn" w:date="2023-08-03T13:29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en-GB"/>
              </w:rPr>
            </w:rPrChange>
          </w:rPr>
          <w:t>យោង</w:t>
        </w:r>
        <w:r w:rsidRPr="00E37D30">
          <w:rPr>
            <w:rFonts w:ascii="Khmer MEF1" w:hAnsi="Khmer MEF1" w:cs="Khmer MEF1"/>
            <w:spacing w:val="-2"/>
            <w:sz w:val="24"/>
            <w:szCs w:val="24"/>
            <w:cs/>
            <w:rPrChange w:id="33802" w:author="Sopheak Phorn" w:date="2023-08-03T13:29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ការងារសម្រាប់អនុវត្ត ដើម្បីជាមូលដ្ឋានសំខាន់ក្នុង​ការទទួលខុស</w:t>
        </w:r>
        <w:r w:rsidRPr="00725470">
          <w:rPr>
            <w:rFonts w:ascii="Khmer MEF1" w:hAnsi="Khmer MEF1" w:cs="Khmer MEF1" w:hint="cs"/>
            <w:spacing w:val="-10"/>
            <w:sz w:val="24"/>
            <w:szCs w:val="24"/>
            <w:cs/>
          </w:rPr>
          <w:t>ត្រូវ​របស់​មន្រ្តី</w:t>
        </w:r>
        <w:r w:rsidRPr="00725470">
          <w:rPr>
            <w:rFonts w:ascii="Khmer MEF1" w:hAnsi="Khmer MEF1" w:cs="Khmer MEF1" w:hint="cs"/>
            <w:spacing w:val="-8"/>
            <w:sz w:val="24"/>
            <w:szCs w:val="24"/>
            <w:cs/>
          </w:rPr>
          <w:t>​ទទួលបន្ទុកការងារក្នុងការអនុវត្តការងារមានប្រសិទ្ធភាព</w:t>
        </w:r>
      </w:ins>
    </w:p>
    <w:p w14:paraId="210A37EF" w14:textId="77777777" w:rsidR="00B25E71" w:rsidRPr="00B25E71" w:rsidRDefault="00B25E71">
      <w:pPr>
        <w:pStyle w:val="ListParagraph"/>
        <w:numPr>
          <w:ilvl w:val="0"/>
          <w:numId w:val="101"/>
        </w:numPr>
        <w:spacing w:after="0" w:line="240" w:lineRule="auto"/>
        <w:ind w:left="1701" w:hanging="283"/>
        <w:jc w:val="both"/>
        <w:rPr>
          <w:ins w:id="33803" w:author="Sopheak" w:date="2023-07-28T23:24:00Z"/>
          <w:rFonts w:ascii="Khmer MEF1" w:hAnsi="Khmer MEF1" w:cs="Khmer MEF1"/>
          <w:spacing w:val="-10"/>
          <w:sz w:val="24"/>
          <w:szCs w:val="24"/>
          <w:rPrChange w:id="33804" w:author="Sopheak" w:date="2023-07-28T23:28:00Z">
            <w:rPr>
              <w:ins w:id="33805" w:author="Sopheak" w:date="2023-07-28T23:24:00Z"/>
              <w:rFonts w:ascii="Khmer MEF1" w:hAnsi="Khmer MEF1" w:cs="Khmer MEF1"/>
              <w:spacing w:val="-8"/>
              <w:sz w:val="24"/>
              <w:szCs w:val="24"/>
            </w:rPr>
          </w:rPrChange>
        </w:rPr>
        <w:pPrChange w:id="33806" w:author="Sopheak Phorn" w:date="2023-08-25T16:21:00Z">
          <w:pPr>
            <w:pStyle w:val="ListParagraph"/>
            <w:numPr>
              <w:numId w:val="71"/>
            </w:numPr>
            <w:spacing w:after="0" w:line="216" w:lineRule="auto"/>
            <w:ind w:left="1287" w:hanging="360"/>
            <w:jc w:val="both"/>
          </w:pPr>
        </w:pPrChange>
      </w:pPr>
      <w:ins w:id="33807" w:author="Sopheak" w:date="2023-07-28T23:24:00Z">
        <w:r w:rsidRPr="00E37D30">
          <w:rPr>
            <w:rFonts w:ascii="Khmer MEF1" w:hAnsi="Khmer MEF1" w:cs="Khmer MEF1"/>
            <w:spacing w:val="2"/>
            <w:sz w:val="24"/>
            <w:szCs w:val="24"/>
            <w:cs/>
            <w:rPrChange w:id="33808" w:author="Sopheak Phorn" w:date="2023-08-03T13:2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ពង្រឹងសមត្ថភាពបន្ថែមដល់មន្រ្តីអនុវត្តការងារ ដើម្បីជាមូលដ្ឋានសម្រាប់អនុវត្តការងារ</w:t>
        </w:r>
        <w:r w:rsidRPr="00B25E71">
          <w:rPr>
            <w:rFonts w:ascii="Khmer MEF1" w:hAnsi="Khmer MEF1" w:cs="Khmer MEF1"/>
            <w:spacing w:val="-10"/>
            <w:sz w:val="24"/>
            <w:szCs w:val="24"/>
            <w:cs/>
            <w:rPrChange w:id="33809" w:author="Sopheak" w:date="2023-07-28T23:28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​សម្រេច</w:t>
        </w:r>
        <w:r w:rsidRPr="00B25E71">
          <w:rPr>
            <w:rFonts w:ascii="Khmer MEF1" w:hAnsi="Khmer MEF1" w:cs="Khmer MEF1"/>
            <w:spacing w:val="-10"/>
            <w:sz w:val="24"/>
            <w:szCs w:val="24"/>
            <w:cs/>
            <w:rPrChange w:id="33810" w:author="Sopheak" w:date="2023-07-28T23:28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​បានប្រសិទ្ធភាព</w:t>
        </w:r>
      </w:ins>
    </w:p>
    <w:p w14:paraId="0C408A2F" w14:textId="4C3E0C4A" w:rsidR="005C3F0D" w:rsidRPr="00E37D30" w:rsidRDefault="00B25E71">
      <w:pPr>
        <w:pStyle w:val="ListParagraph"/>
        <w:numPr>
          <w:ilvl w:val="0"/>
          <w:numId w:val="101"/>
        </w:numPr>
        <w:spacing w:after="0" w:line="240" w:lineRule="auto"/>
        <w:ind w:left="1701" w:hanging="283"/>
        <w:jc w:val="both"/>
        <w:rPr>
          <w:ins w:id="33811" w:author="Kem Sereyboth" w:date="2023-07-25T09:43:00Z"/>
          <w:rFonts w:ascii="Khmer MEF1" w:hAnsi="Khmer MEF1" w:cs="Khmer MEF1"/>
          <w:sz w:val="24"/>
          <w:szCs w:val="24"/>
          <w:rPrChange w:id="33812" w:author="Sopheak Phorn" w:date="2023-08-03T13:30:00Z">
            <w:rPr>
              <w:ins w:id="33813" w:author="Kem Sereyboth" w:date="2023-07-25T09:43:00Z"/>
            </w:rPr>
          </w:rPrChange>
        </w:rPr>
        <w:pPrChange w:id="33814" w:author="Sopheak Phorn" w:date="2023-08-25T16:21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33815" w:author="Sopheak" w:date="2023-07-28T23:24:00Z">
        <w:r w:rsidRPr="00E37D30">
          <w:rPr>
            <w:rFonts w:ascii="Khmer MEF1" w:hAnsi="Khmer MEF1" w:cs="Khmer MEF1"/>
            <w:spacing w:val="-8"/>
            <w:sz w:val="24"/>
            <w:szCs w:val="24"/>
            <w:cs/>
            <w:rPrChange w:id="33816" w:author="Sopheak Phorn" w:date="2023-08-03T13:29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ដោយពិនិត្យឃើញថាការងារនេះមានសារៈសំខាន់សម្រាប់សហគ្រាសនៅកម្ពុជាដែល</w:t>
        </w:r>
        <w:r w:rsidRPr="00E37D30">
          <w:rPr>
            <w:rFonts w:ascii="Khmer MEF1" w:hAnsi="Khmer MEF1" w:cs="Khmer MEF1"/>
            <w:spacing w:val="-8"/>
            <w:sz w:val="24"/>
            <w:szCs w:val="24"/>
            <w:rPrChange w:id="33817" w:author="Sopheak Phorn" w:date="2023-08-03T13:29:00Z">
              <w:rPr>
                <w:rFonts w:ascii="Khmer MEF1" w:hAnsi="Khmer MEF1" w:cs="Khmer MEF1"/>
                <w:spacing w:val="-2"/>
                <w:sz w:val="24"/>
                <w:szCs w:val="24"/>
              </w:rPr>
            </w:rPrChange>
          </w:rPr>
          <w:t>​</w:t>
        </w:r>
        <w:r w:rsidRPr="00E37D30">
          <w:rPr>
            <w:rFonts w:ascii="Khmer MEF1" w:hAnsi="Khmer MEF1" w:cs="Khmer MEF1"/>
            <w:spacing w:val="-8"/>
            <w:sz w:val="24"/>
            <w:szCs w:val="24"/>
            <w:cs/>
            <w:rPrChange w:id="33818" w:author="Sopheak Phorn" w:date="2023-08-03T13:29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ភាគ</w:t>
        </w:r>
        <w:r w:rsidRPr="00E37D30">
          <w:rPr>
            <w:rFonts w:ascii="Khmer MEF1" w:hAnsi="Khmer MEF1" w:cs="Khmer MEF1"/>
            <w:spacing w:val="10"/>
            <w:sz w:val="24"/>
            <w:szCs w:val="24"/>
            <w:cs/>
            <w:rPrChange w:id="33819" w:author="Sopheak Phorn" w:date="2023-08-03T13:30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ច្រើនជាសហគ្រាសមានលក្ខណៈគ្រួសារ</w:t>
        </w:r>
      </w:ins>
      <w:ins w:id="33820" w:author="Sopheak Phorn" w:date="2023-08-03T13:30:00Z">
        <w:r w:rsidR="00E37D30" w:rsidRPr="00E37D30">
          <w:rPr>
            <w:rFonts w:ascii="Khmer MEF1" w:hAnsi="Khmer MEF1" w:cs="Khmer MEF1"/>
            <w:spacing w:val="10"/>
            <w:sz w:val="24"/>
            <w:szCs w:val="24"/>
            <w:cs/>
            <w:rPrChange w:id="33821" w:author="Sopheak Phorn" w:date="2023-08-03T13:3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</w:t>
        </w:r>
      </w:ins>
      <w:ins w:id="33822" w:author="Sopheak" w:date="2023-07-28T23:24:00Z">
        <w:del w:id="33823" w:author="Sopheak Phorn" w:date="2023-08-03T13:30:00Z">
          <w:r w:rsidRPr="00E37D30" w:rsidDel="00E37D30">
            <w:rPr>
              <w:rFonts w:ascii="Khmer MEF1" w:hAnsi="Khmer MEF1" w:cs="Khmer MEF1"/>
              <w:spacing w:val="10"/>
              <w:sz w:val="24"/>
              <w:szCs w:val="24"/>
              <w:cs/>
              <w:rPrChange w:id="33824" w:author="Sopheak Phorn" w:date="2023-08-03T13:30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Pr="00E37D30">
          <w:rPr>
            <w:rFonts w:ascii="Khmer MEF1" w:hAnsi="Khmer MEF1" w:cs="Khmer MEF1"/>
            <w:spacing w:val="10"/>
            <w:sz w:val="24"/>
            <w:szCs w:val="24"/>
            <w:cs/>
            <w:rPrChange w:id="33825" w:author="Sopheak Phorn" w:date="2023-08-03T13:30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និងក្នុងគោលដៅកាត់បន្ថយចំណាយ</w:t>
        </w:r>
        <w:r w:rsidRPr="00E37D30">
          <w:rPr>
            <w:rFonts w:ascii="Khmer MEF1" w:hAnsi="Khmer MEF1" w:cs="Khmer MEF1"/>
            <w:spacing w:val="10"/>
            <w:sz w:val="24"/>
            <w:szCs w:val="24"/>
            <w:cs/>
            <w:rPrChange w:id="33826" w:author="Sopheak Phorn" w:date="2023-08-03T13:30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របស់</w:t>
        </w:r>
        <w:r w:rsidRPr="00E37D30">
          <w:rPr>
            <w:rFonts w:ascii="Khmer MEF1" w:hAnsi="Khmer MEF1" w:cs="Khmer MEF1"/>
            <w:sz w:val="24"/>
            <w:szCs w:val="24"/>
            <w:rPrChange w:id="33827" w:author="Sopheak Phorn" w:date="2023-08-03T13:30:00Z">
              <w:rPr>
                <w:rFonts w:ascii="Khmer MEF1" w:hAnsi="Khmer MEF1" w:cs="Khmer MEF1"/>
                <w:spacing w:val="-4"/>
                <w:sz w:val="24"/>
                <w:szCs w:val="24"/>
              </w:rPr>
            </w:rPrChange>
          </w:rPr>
          <w:t>​</w:t>
        </w:r>
        <w:r w:rsidRPr="00E37D30">
          <w:rPr>
            <w:rFonts w:ascii="Khmer MEF1" w:hAnsi="Khmer MEF1" w:cs="Khmer MEF1"/>
            <w:spacing w:val="-6"/>
            <w:sz w:val="24"/>
            <w:szCs w:val="24"/>
            <w:cs/>
            <w:rPrChange w:id="33828" w:author="Sopheak Phorn" w:date="2023-08-03T13:30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សហគ្រាសទាំងនោះ </w:t>
        </w:r>
        <w:del w:id="33829" w:author="Chamreun Poth" w:date="2024-05-30T18:32:00Z" w16du:dateUtc="2024-05-30T11:32:00Z">
          <w:r w:rsidRPr="00E37D30" w:rsidDel="00091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33830" w:author="Sopheak Phorn" w:date="2023-08-03T13:30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33831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spacing w:val="-6"/>
            <w:sz w:val="24"/>
            <w:szCs w:val="24"/>
            <w:cs/>
          </w:rPr>
          <w:t>ឈ្មោះសវនដ្ឋាន</w:t>
        </w:r>
      </w:ins>
      <w:ins w:id="33832" w:author="Sopheak" w:date="2023-07-28T23:24:00Z">
        <w:r w:rsidRPr="00E37D30">
          <w:rPr>
            <w:rFonts w:ascii="Khmer MEF1" w:hAnsi="Khmer MEF1" w:cs="Khmer MEF1"/>
            <w:spacing w:val="-6"/>
            <w:sz w:val="24"/>
            <w:szCs w:val="24"/>
            <w:cs/>
            <w:rPrChange w:id="33833" w:author="Sopheak Phorn" w:date="2023-08-03T13:30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គួរធ្វើការសិក្សាឱ្យបានម៉ត់ចត់ និងរៀបចំស្តង់ដាឱ្យ</w:t>
        </w:r>
        <w:r w:rsidRPr="00E37D30">
          <w:rPr>
            <w:rFonts w:ascii="Khmer MEF1" w:hAnsi="Khmer MEF1" w:cs="Khmer MEF1"/>
            <w:spacing w:val="-6"/>
            <w:sz w:val="24"/>
            <w:szCs w:val="24"/>
            <w:rPrChange w:id="33834" w:author="Sopheak Phorn" w:date="2023-08-03T13:30:00Z">
              <w:rPr>
                <w:rFonts w:ascii="Khmer MEF1" w:hAnsi="Khmer MEF1" w:cs="Khmer MEF1"/>
                <w:spacing w:val="-4"/>
                <w:sz w:val="24"/>
                <w:szCs w:val="24"/>
              </w:rPr>
            </w:rPrChange>
          </w:rPr>
          <w:t>​</w:t>
        </w:r>
        <w:r w:rsidRPr="00CF3808">
          <w:rPr>
            <w:rFonts w:ascii="Khmer MEF1" w:hAnsi="Khmer MEF1" w:cs="Khmer MEF1"/>
            <w:spacing w:val="-6"/>
            <w:sz w:val="24"/>
            <w:szCs w:val="24"/>
            <w:cs/>
          </w:rPr>
          <w:t>បានល្អ</w:t>
        </w:r>
        <w:r w:rsidRPr="00E37D30">
          <w:rPr>
            <w:rFonts w:ascii="Khmer MEF1" w:hAnsi="Khmer MEF1" w:cs="Khmer MEF1"/>
            <w:sz w:val="24"/>
            <w:szCs w:val="24"/>
            <w:cs/>
            <w:rPrChange w:id="33835" w:author="Sopheak Phorn" w:date="2023-08-03T13:30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 </w:t>
        </w:r>
        <w:r w:rsidRPr="00E37D30">
          <w:rPr>
            <w:rFonts w:ascii="Khmer MEF1" w:hAnsi="Khmer MEF1" w:cs="Khmer MEF1"/>
            <w:spacing w:val="-4"/>
            <w:sz w:val="24"/>
            <w:szCs w:val="24"/>
            <w:cs/>
            <w:rPrChange w:id="33836" w:author="Sopheak Phorn" w:date="2023-08-03T13:31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ដើម្បីជាផលប្រយោជន៍ជួយសម្រួលដល់បន្ទុកសហគ្រាស​មានលក្ខណៈគ្រួសារ</w:t>
        </w:r>
        <w:r w:rsidRPr="00E37D30">
          <w:rPr>
            <w:rFonts w:ascii="Khmer MEF1" w:hAnsi="Khmer MEF1" w:cs="Khmer MEF1"/>
            <w:spacing w:val="-4"/>
            <w:sz w:val="24"/>
            <w:szCs w:val="24"/>
            <w:cs/>
            <w:rPrChange w:id="33837" w:author="Sopheak Phorn" w:date="2023-08-03T13:31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 xml:space="preserve"> ព្រមទាំង</w:t>
        </w:r>
      </w:ins>
      <w:ins w:id="33838" w:author="Sopheak Phorn" w:date="2023-08-03T13:31:00Z">
        <w:r w:rsidR="00E37D30" w:rsidRPr="00E37D30">
          <w:rPr>
            <w:rFonts w:ascii="Khmer MEF1" w:hAnsi="Khmer MEF1" w:cs="Khmer MEF1"/>
            <w:spacing w:val="-4"/>
            <w:sz w:val="24"/>
            <w:szCs w:val="24"/>
            <w:rPrChange w:id="33839" w:author="Sopheak Phorn" w:date="2023-08-03T13:31:00Z">
              <w:rPr>
                <w:rFonts w:ascii="Khmer MEF1" w:hAnsi="Khmer MEF1" w:cs="Khmer MEF1"/>
                <w:sz w:val="24"/>
                <w:szCs w:val="24"/>
              </w:rPr>
            </w:rPrChange>
          </w:rPr>
          <w:t>​​​</w:t>
        </w:r>
      </w:ins>
      <w:ins w:id="33840" w:author="Sopheak" w:date="2023-07-28T23:24:00Z">
        <w:r w:rsidRPr="00E37D30">
          <w:rPr>
            <w:rFonts w:ascii="Khmer MEF1" w:hAnsi="Khmer MEF1" w:cs="Khmer MEF1"/>
            <w:spacing w:val="-4"/>
            <w:sz w:val="24"/>
            <w:szCs w:val="24"/>
            <w:cs/>
            <w:rPrChange w:id="33841" w:author="Sopheak Phorn" w:date="2023-08-03T13:31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គាំទ្រសកម្មភាពធ្វើធុរៈកិច្ចបម្រើដល់សេដ្ឋកិច្ចកម្ពុជា</w:t>
        </w:r>
        <w:r w:rsidRPr="00E37D30">
          <w:rPr>
            <w:rFonts w:ascii="Khmer MEF1" w:hAnsi="Khmer MEF1" w:cs="Khmer MEF1"/>
            <w:spacing w:val="-4"/>
            <w:sz w:val="24"/>
            <w:szCs w:val="24"/>
            <w:cs/>
            <w:rPrChange w:id="33842" w:author="Sopheak Phorn" w:date="2023-08-03T13:31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ទាំងមូល។</w:t>
        </w:r>
      </w:ins>
      <w:ins w:id="33843" w:author="Kem Sereyboth" w:date="2023-07-25T09:43:00Z">
        <w:del w:id="33844" w:author="Sopheak" w:date="2023-07-28T23:24:00Z">
          <w:r w:rsidR="005C3F0D" w:rsidRPr="00E37D30" w:rsidDel="00B25E71">
            <w:rPr>
              <w:rFonts w:ascii="Khmer MEF1" w:hAnsi="Khmer MEF1" w:cs="Khmer MEF1"/>
              <w:b/>
              <w:bCs/>
              <w:sz w:val="24"/>
              <w:szCs w:val="24"/>
              <w:cs/>
              <w:rPrChange w:id="33845" w:author="Sopheak Phorn" w:date="2023-08-03T13:30:00Z">
                <w:rPr>
                  <w:b/>
                  <w:bCs/>
                  <w:cs/>
                </w:rPr>
              </w:rPrChange>
            </w:rPr>
            <w:delText>ន.ស.ស.</w:delText>
          </w:r>
          <w:r w:rsidR="005C3F0D" w:rsidRPr="00E37D30" w:rsidDel="00B25E71">
            <w:rPr>
              <w:rFonts w:ascii="Khmer MEF1" w:hAnsi="Khmer MEF1" w:cs="Khmer MEF1"/>
              <w:sz w:val="24"/>
              <w:szCs w:val="24"/>
              <w:cs/>
              <w:rPrChange w:id="33846" w:author="Sopheak Phorn" w:date="2023-08-03T13:30:00Z">
                <w:rPr>
                  <w:cs/>
                </w:rPr>
              </w:rPrChange>
            </w:rPr>
            <w:delText xml:space="preserve"> គួរជំរុញដាក់ឱ្យអ​នុវត្តសេចក្ដីណែនាំស្ដីពី​</w:delText>
          </w:r>
          <w:r w:rsidR="005C3F0D" w:rsidRPr="00E37D30" w:rsidDel="00B25E71">
            <w:rPr>
              <w:rFonts w:ascii="Khmer MEF1" w:hAnsi="Khmer MEF1" w:cs="Khmer MEF1"/>
              <w:sz w:val="24"/>
              <w:szCs w:val="24"/>
              <w:cs/>
              <w:rPrChange w:id="33847" w:author="Sopheak Phorn" w:date="2023-08-03T13:3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ធាតុអប្បបរិមានៃយន្តការគ្រប់គ្រងហានិភ័យ ស្របតាមផែនការសកម្មភាពបីឆ្នាំរំកិល ២០២៣</w:delText>
          </w:r>
          <w:r w:rsidR="005C3F0D" w:rsidRPr="00E37D30" w:rsidDel="00B25E71">
            <w:rPr>
              <w:rFonts w:ascii="Khmer MEF1" w:hAnsi="Khmer MEF1" w:cs="Khmer MEF1"/>
              <w:sz w:val="24"/>
              <w:szCs w:val="24"/>
              <w:rPrChange w:id="33848" w:author="Sopheak Phorn" w:date="2023-08-03T13:30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-</w:delText>
          </w:r>
          <w:r w:rsidR="005C3F0D" w:rsidRPr="00E37D30" w:rsidDel="00B25E71">
            <w:rPr>
              <w:rFonts w:ascii="Khmer MEF1" w:hAnsi="Khmer MEF1" w:cs="Khmer MEF1"/>
              <w:sz w:val="24"/>
              <w:szCs w:val="24"/>
              <w:cs/>
              <w:rPrChange w:id="33849" w:author="Sopheak Phorn" w:date="2023-08-03T13:3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២០២៥ របស់ </w:delText>
          </w:r>
          <w:r w:rsidR="005C3F0D" w:rsidRPr="00E37D30" w:rsidDel="00B25E71">
            <w:rPr>
              <w:rFonts w:ascii="Khmer MEF1" w:hAnsi="Khmer MEF1" w:cs="Khmer MEF1"/>
              <w:b/>
              <w:bCs/>
              <w:sz w:val="24"/>
              <w:szCs w:val="24"/>
              <w:cs/>
              <w:rPrChange w:id="33850" w:author="Sopheak Phorn" w:date="2023-08-03T13:3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ន.ស.ស.</w:delText>
          </w:r>
          <w:r w:rsidR="005C3F0D" w:rsidRPr="00E37D30" w:rsidDel="00B25E71">
            <w:rPr>
              <w:rFonts w:ascii="Khmer MEF1" w:hAnsi="Khmer MEF1" w:cs="Khmer MEF1"/>
              <w:sz w:val="24"/>
              <w:szCs w:val="24"/>
              <w:cs/>
              <w:rPrChange w:id="33851" w:author="Sopheak Phorn" w:date="2023-08-03T13:30:00Z">
                <w:rPr>
                  <w:spacing w:val="-4"/>
                  <w:cs/>
                </w:rPr>
              </w:rPrChange>
            </w:rPr>
            <w:delText xml:space="preserve"> ដែលបានគ្រោង</w:delText>
          </w:r>
        </w:del>
      </w:ins>
    </w:p>
    <w:p w14:paraId="608F7C56" w14:textId="093C2668" w:rsidR="009A453A" w:rsidRPr="009A453A" w:rsidDel="009A453A" w:rsidRDefault="005C3F0D">
      <w:pPr>
        <w:pStyle w:val="ListParagraph"/>
        <w:numPr>
          <w:ilvl w:val="0"/>
          <w:numId w:val="101"/>
        </w:numPr>
        <w:spacing w:after="0" w:line="240" w:lineRule="auto"/>
        <w:ind w:left="1701" w:hanging="283"/>
        <w:jc w:val="both"/>
        <w:rPr>
          <w:del w:id="33852" w:author="Sopheak Phorn" w:date="2023-08-25T15:20:00Z"/>
          <w:rFonts w:ascii="Khmer MEF1" w:hAnsi="Khmer MEF1" w:cs="Khmer MEF1"/>
          <w:b/>
          <w:bCs/>
          <w:rPrChange w:id="33853" w:author="Sopheak Phorn" w:date="2023-08-25T15:21:00Z">
            <w:rPr>
              <w:del w:id="33854" w:author="Sopheak Phorn" w:date="2023-08-25T15:20:00Z"/>
              <w:rFonts w:ascii="Khmer MEF1" w:hAnsi="Khmer MEF1" w:cs="Khmer MEF1"/>
              <w:b/>
              <w:bCs/>
              <w:spacing w:val="-6"/>
              <w:sz w:val="24"/>
              <w:szCs w:val="24"/>
            </w:rPr>
          </w:rPrChange>
        </w:rPr>
        <w:pPrChange w:id="33855" w:author="Sopheak Phorn" w:date="2023-08-25T16:21:00Z">
          <w:pPr>
            <w:pStyle w:val="ListParagraph"/>
            <w:numPr>
              <w:numId w:val="101"/>
            </w:numPr>
            <w:spacing w:after="0" w:line="214" w:lineRule="auto"/>
            <w:ind w:left="1701" w:hanging="283"/>
            <w:jc w:val="both"/>
          </w:pPr>
        </w:pPrChange>
      </w:pPr>
      <w:ins w:id="33856" w:author="Kem Sereyboth" w:date="2023-07-25T09:43:00Z">
        <w:r w:rsidRPr="00D0222E">
          <w:rPr>
            <w:rFonts w:ascii="Khmer MEF1" w:hAnsi="Khmer MEF1" w:cs="Khmer MEF1"/>
            <w:b/>
            <w:bCs/>
            <w:spacing w:val="-6"/>
            <w:sz w:val="24"/>
            <w:szCs w:val="24"/>
            <w:cs/>
          </w:rPr>
          <w:t xml:space="preserve">ផលវិបាក៖ </w:t>
        </w:r>
      </w:ins>
    </w:p>
    <w:p w14:paraId="306F00A0" w14:textId="77777777" w:rsidR="009A453A" w:rsidRPr="009A453A" w:rsidRDefault="009A453A">
      <w:pPr>
        <w:pStyle w:val="ListParagraph"/>
        <w:numPr>
          <w:ilvl w:val="0"/>
          <w:numId w:val="71"/>
        </w:numPr>
        <w:spacing w:after="0" w:line="240" w:lineRule="auto"/>
        <w:ind w:hanging="153"/>
        <w:rPr>
          <w:ins w:id="33857" w:author="Sopheak Phorn" w:date="2023-08-25T15:21:00Z"/>
          <w:rFonts w:ascii="Khmer MEF1" w:hAnsi="Khmer MEF1" w:cs="Khmer MEF1"/>
          <w:b/>
          <w:bCs/>
          <w:rPrChange w:id="33858" w:author="Sopheak Phorn" w:date="2023-08-25T15:21:00Z">
            <w:rPr>
              <w:ins w:id="33859" w:author="Sopheak Phorn" w:date="2023-08-25T15:21:00Z"/>
              <w:rFonts w:ascii="Khmer MEF1" w:hAnsi="Khmer MEF1" w:cs="Khmer MEF1"/>
              <w:b/>
              <w:bCs/>
              <w:spacing w:val="-6"/>
              <w:sz w:val="24"/>
              <w:szCs w:val="24"/>
            </w:rPr>
          </w:rPrChange>
        </w:rPr>
        <w:pPrChange w:id="33860" w:author="Sopheak Phorn" w:date="2023-08-25T16:21:00Z">
          <w:pPr>
            <w:pStyle w:val="ListParagraph"/>
            <w:numPr>
              <w:numId w:val="71"/>
            </w:numPr>
            <w:spacing w:after="0" w:line="214" w:lineRule="auto"/>
            <w:ind w:left="1287" w:hanging="153"/>
          </w:pPr>
        </w:pPrChange>
      </w:pPr>
    </w:p>
    <w:p w14:paraId="6978B77C" w14:textId="7A5F8B38" w:rsidR="009A453A" w:rsidRPr="009A453A" w:rsidRDefault="009A453A">
      <w:pPr>
        <w:pStyle w:val="ListParagraph"/>
        <w:numPr>
          <w:ilvl w:val="0"/>
          <w:numId w:val="101"/>
        </w:numPr>
        <w:spacing w:after="0" w:line="240" w:lineRule="auto"/>
        <w:ind w:left="1701" w:hanging="283"/>
        <w:jc w:val="both"/>
        <w:rPr>
          <w:ins w:id="33861" w:author="Sopheak Phorn" w:date="2023-08-25T15:21:00Z"/>
          <w:rFonts w:ascii="Khmer MEF1" w:hAnsi="Khmer MEF1" w:cs="Khmer MEF1"/>
          <w:spacing w:val="-8"/>
          <w:rPrChange w:id="33862" w:author="Sopheak Phorn" w:date="2023-08-25T15:21:00Z">
            <w:rPr>
              <w:ins w:id="33863" w:author="Sopheak Phorn" w:date="2023-08-25T15:21:00Z"/>
              <w:rFonts w:ascii="Khmer MEF1" w:hAnsi="Khmer MEF1" w:cs="Khmer MEF1"/>
              <w:b/>
              <w:bCs/>
              <w:spacing w:val="-6"/>
            </w:rPr>
          </w:rPrChange>
        </w:rPr>
        <w:pPrChange w:id="33864" w:author="Sopheak Phorn" w:date="2023-08-25T16:21:00Z">
          <w:pPr>
            <w:pStyle w:val="NormalWeb"/>
            <w:spacing w:before="0" w:beforeAutospacing="0" w:after="0" w:afterAutospacing="0"/>
            <w:jc w:val="both"/>
          </w:pPr>
        </w:pPrChange>
      </w:pPr>
      <w:ins w:id="33865" w:author="Sopheak Phorn" w:date="2023-08-25T15:21:00Z">
        <w:r w:rsidRPr="009A453A">
          <w:rPr>
            <w:rFonts w:ascii="Khmer MEF1" w:hAnsi="Khmer MEF1" w:cs="Khmer MEF1"/>
            <w:spacing w:val="-8"/>
            <w:sz w:val="24"/>
            <w:szCs w:val="24"/>
            <w:cs/>
            <w:rPrChange w:id="33866" w:author="Sopheak Phorn" w:date="2023-08-25T15:21:00Z">
              <w:rPr>
                <w:rFonts w:cs="DaunPenh"/>
                <w:cs/>
              </w:rPr>
            </w:rPrChange>
          </w:rPr>
          <w:t>សហគ្រាសដែលមានលក្ខណៈគ្រួសារនៅបន្តទទួលបន្ទុកចំណាយខ្ពស់លើការប្រើប្រាស់</w:t>
        </w:r>
        <w:r w:rsidRPr="009A453A">
          <w:rPr>
            <w:rFonts w:ascii="Khmer MEF1" w:hAnsi="Khmer MEF1" w:cs="Khmer MEF1"/>
            <w:spacing w:val="-4"/>
            <w:sz w:val="24"/>
            <w:szCs w:val="24"/>
            <w:cs/>
            <w:rPrChange w:id="33867" w:author="Sopheak Phorn" w:date="2023-08-25T15:22:00Z">
              <w:rPr>
                <w:rFonts w:ascii="Khmer MEF1" w:hAnsi="Khmer MEF1" w:cs="Khmer MEF1"/>
                <w:spacing w:val="-8"/>
                <w:cs/>
              </w:rPr>
            </w:rPrChange>
          </w:rPr>
          <w:t>សេវាគណនេយ្យជំនាញក្នុងកត់ត្រាប្រតិបត្តិការគណនេយ្យ និងការរៀបចំរបាយការណ៍</w:t>
        </w:r>
      </w:ins>
    </w:p>
    <w:p w14:paraId="1A6DD18E" w14:textId="4DD5C236" w:rsidR="009A453A" w:rsidRPr="009A453A" w:rsidRDefault="00B25E71">
      <w:pPr>
        <w:pStyle w:val="ListParagraph"/>
        <w:spacing w:after="0" w:line="240" w:lineRule="auto"/>
        <w:ind w:left="1701"/>
        <w:jc w:val="both"/>
        <w:rPr>
          <w:ins w:id="33868" w:author="Sopheak" w:date="2023-07-28T23:27:00Z"/>
          <w:rFonts w:ascii="Khmer MEF1" w:hAnsi="Khmer MEF1" w:cs="Khmer MEF1"/>
          <w:sz w:val="24"/>
          <w:szCs w:val="24"/>
          <w:rPrChange w:id="33869" w:author="Sopheak Phorn" w:date="2023-08-25T15:19:00Z">
            <w:rPr>
              <w:ins w:id="33870" w:author="Sopheak" w:date="2023-07-28T23:27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33871" w:author="Sopheak Phorn" w:date="2023-08-25T16:21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33872" w:author="Sopheak" w:date="2023-07-28T23:27:00Z">
        <w:del w:id="33873" w:author="Sopheak Phorn" w:date="2023-08-25T15:22:00Z">
          <w:r w:rsidRPr="00A22992" w:rsidDel="009A453A">
            <w:rPr>
              <w:rFonts w:ascii="Khmer MEF1" w:hAnsi="Khmer MEF1" w:cs="Khmer MEF1"/>
              <w:sz w:val="24"/>
              <w:szCs w:val="24"/>
              <w:cs/>
              <w:rPrChange w:id="33874" w:author="Sopheak Phorn" w:date="2023-08-03T13:3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សហគ្រាសដែលមានលក្ខណៈគ្រួសារនៅបន្តទទួលបន្ទុកចំណាយខ្ពស់លើការប្រើប្រាស់</w:delText>
          </w:r>
          <w:r w:rsidRPr="00A22992" w:rsidDel="009A453A">
            <w:rPr>
              <w:rFonts w:ascii="Khmer MEF1" w:hAnsi="Khmer MEF1" w:cs="Khmer MEF1"/>
              <w:spacing w:val="2"/>
              <w:sz w:val="24"/>
              <w:szCs w:val="24"/>
              <w:cs/>
              <w:rPrChange w:id="33875" w:author="Sopheak Phorn" w:date="2023-08-03T13:3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សេវាគណនេយ្យជំនាញក្នុងកត់ត្រាប្រតិបត្តិការគណនេយ្យ និងការរៀបចំរបាយការណ៍</w:delText>
          </w:r>
        </w:del>
        <w:r w:rsidRPr="00A22992">
          <w:rPr>
            <w:rFonts w:ascii="Khmer MEF1" w:hAnsi="Khmer MEF1" w:cs="Khmer MEF1"/>
            <w:sz w:val="24"/>
            <w:szCs w:val="24"/>
            <w:cs/>
            <w:rPrChange w:id="33876" w:author="Sopheak Phorn" w:date="2023-08-03T13:31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ហិរញ្ញវត្ថុ សម្រាប់គោលដៅអនុលោមភាព</w:t>
        </w:r>
        <w:del w:id="33877" w:author="Sopheak Phorn" w:date="2023-08-03T13:31:00Z">
          <w:r w:rsidRPr="00A22992" w:rsidDel="00A22992">
            <w:rPr>
              <w:rFonts w:ascii="Khmer MEF1" w:hAnsi="Khmer MEF1" w:cs="Khmer MEF1"/>
              <w:sz w:val="24"/>
              <w:szCs w:val="24"/>
              <w:cs/>
              <w:rPrChange w:id="33878" w:author="Sopheak Phorn" w:date="2023-08-03T13:3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3879" w:author="Sopheak Phorn" w:date="2023-08-25T15:19:00Z">
        <w:r w:rsidR="009A453A">
          <w:rPr>
            <w:rFonts w:ascii="Khmer MEF1" w:hAnsi="Khmer MEF1" w:cs="Khmer MEF1"/>
            <w:sz w:val="24"/>
            <w:szCs w:val="24"/>
          </w:rPr>
          <w:t xml:space="preserve"> </w:t>
        </w:r>
      </w:ins>
    </w:p>
    <w:p w14:paraId="1D418FA5" w14:textId="25056823" w:rsidR="005C3F0D" w:rsidRPr="00A22992" w:rsidRDefault="00B25E71">
      <w:pPr>
        <w:pStyle w:val="ListParagraph"/>
        <w:numPr>
          <w:ilvl w:val="0"/>
          <w:numId w:val="101"/>
        </w:numPr>
        <w:spacing w:after="0" w:line="240" w:lineRule="auto"/>
        <w:ind w:left="1701" w:hanging="283"/>
        <w:jc w:val="both"/>
        <w:rPr>
          <w:ins w:id="33880" w:author="Kem Sereyboth" w:date="2023-07-25T09:43:00Z"/>
          <w:rFonts w:ascii="Khmer MEF1" w:hAnsi="Khmer MEF1" w:cs="Khmer MEF1"/>
          <w:sz w:val="24"/>
          <w:szCs w:val="24"/>
          <w:rPrChange w:id="33881" w:author="Sopheak Phorn" w:date="2023-08-03T13:31:00Z">
            <w:rPr>
              <w:ins w:id="33882" w:author="Kem Sereyboth" w:date="2023-07-25T09:43:00Z"/>
              <w:rFonts w:ascii="Khmer MEF1" w:eastAsiaTheme="minorHAnsi" w:hAnsi="Khmer MEF1" w:cs="Khmer MEF1"/>
              <w:b/>
              <w:bCs/>
              <w:spacing w:val="-10"/>
              <w:sz w:val="22"/>
              <w:szCs w:val="36"/>
            </w:rPr>
          </w:rPrChange>
        </w:rPr>
        <w:pPrChange w:id="33883" w:author="Sopheak Phorn" w:date="2023-08-25T16:21:00Z">
          <w:pPr>
            <w:pStyle w:val="NormalWeb"/>
            <w:spacing w:before="0" w:beforeAutospacing="0" w:after="0" w:afterAutospacing="0"/>
            <w:jc w:val="both"/>
          </w:pPr>
        </w:pPrChange>
      </w:pPr>
      <w:ins w:id="33884" w:author="Sopheak" w:date="2023-07-28T23:27:00Z">
        <w:r w:rsidRPr="00A22992">
          <w:rPr>
            <w:rFonts w:ascii="Khmer MEF1" w:hAnsi="Khmer MEF1" w:cs="Khmer MEF1"/>
            <w:sz w:val="24"/>
            <w:szCs w:val="24"/>
            <w:cs/>
            <w:rPrChange w:id="33885" w:author="Sopheak Phorn" w:date="2023-08-03T13:31:00Z">
              <w:rPr>
                <w:rFonts w:ascii="Khmer MEF1" w:hAnsi="Khmer MEF1" w:cs="Khmer MEF1"/>
                <w:spacing w:val="-6"/>
                <w:cs/>
              </w:rPr>
            </w:rPrChange>
          </w:rPr>
          <w:t xml:space="preserve">ដោយសារស្តង់ដា </w:t>
        </w:r>
        <w:r w:rsidRPr="00A22992">
          <w:rPr>
            <w:rFonts w:ascii="Khmer MEF1" w:hAnsi="Khmer MEF1" w:cs="Khmer MEF1"/>
            <w:sz w:val="24"/>
            <w:szCs w:val="24"/>
            <w:rPrChange w:id="33886" w:author="Sopheak Phorn" w:date="2023-08-03T13:31:00Z">
              <w:rPr>
                <w:rFonts w:ascii="Khmer MEF1" w:hAnsi="Khmer MEF1" w:cs="Khmer MEF1"/>
                <w:spacing w:val="-6"/>
              </w:rPr>
            </w:rPrChange>
          </w:rPr>
          <w:t xml:space="preserve">CIFRS for SMEs </w:t>
        </w:r>
        <w:r w:rsidRPr="00A22992">
          <w:rPr>
            <w:rFonts w:ascii="Khmer MEF1" w:hAnsi="Khmer MEF1" w:cs="Khmer MEF1"/>
            <w:sz w:val="24"/>
            <w:szCs w:val="24"/>
            <w:cs/>
            <w:rPrChange w:id="33887" w:author="Sopheak Phorn" w:date="2023-08-03T13:31:00Z">
              <w:rPr>
                <w:rFonts w:ascii="Khmer MEF1" w:hAnsi="Khmer MEF1" w:cs="Khmer MEF1"/>
                <w:spacing w:val="-6"/>
                <w:cs/>
              </w:rPr>
            </w:rPrChange>
          </w:rPr>
          <w:t>មានបច្ចេកទេសខ្ពស់ អាចរារាំងដល់ចេតនារបស់</w:t>
        </w:r>
        <w:r w:rsidRPr="00F32C5C">
          <w:rPr>
            <w:rFonts w:ascii="Khmer MEF1" w:hAnsi="Khmer MEF1" w:cs="Khmer MEF1"/>
            <w:spacing w:val="-10"/>
            <w:sz w:val="24"/>
            <w:szCs w:val="24"/>
            <w:cs/>
            <w:rPrChange w:id="33888" w:author="Sopheak Phorn" w:date="2023-08-03T13:32:00Z">
              <w:rPr>
                <w:rFonts w:ascii="Khmer MEF1" w:hAnsi="Khmer MEF1" w:cs="Khmer MEF1"/>
                <w:spacing w:val="-6"/>
                <w:cs/>
              </w:rPr>
            </w:rPrChange>
          </w:rPr>
          <w:t>សហគ្រាសក្នុងការអនុវត្តស្របតាមច្បាប់</w:t>
        </w:r>
        <w:del w:id="33889" w:author="Sopheak Phorn" w:date="2023-08-03T13:32:00Z">
          <w:r w:rsidRPr="00F32C5C" w:rsidDel="00F32C5C">
            <w:rPr>
              <w:rFonts w:ascii="Khmer MEF1" w:hAnsi="Khmer MEF1" w:cs="Khmer MEF1"/>
              <w:spacing w:val="-10"/>
              <w:sz w:val="24"/>
              <w:szCs w:val="24"/>
              <w:cs/>
              <w:rPrChange w:id="33890" w:author="Sopheak Phorn" w:date="2023-08-03T13:32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 xml:space="preserve"> </w:delText>
          </w:r>
        </w:del>
        <w:r w:rsidRPr="00F32C5C">
          <w:rPr>
            <w:rFonts w:ascii="Khmer MEF1" w:hAnsi="Khmer MEF1" w:cs="Khmer MEF1"/>
            <w:spacing w:val="-10"/>
            <w:sz w:val="24"/>
            <w:szCs w:val="24"/>
            <w:cs/>
            <w:rPrChange w:id="33891" w:author="Sopheak Phorn" w:date="2023-08-03T13:32:00Z">
              <w:rPr>
                <w:rFonts w:ascii="Khmer MEF1" w:hAnsi="Khmer MEF1" w:cs="Khmer MEF1"/>
                <w:spacing w:val="-6"/>
                <w:cs/>
              </w:rPr>
            </w:rPrChange>
          </w:rPr>
          <w:t>និងលិខិតបទដ្ឋានគតិយុត្តពាក់ព័ន្ធនឹងគណនេយ្យ</w:t>
        </w:r>
      </w:ins>
      <w:ins w:id="33892" w:author="Sopheak Phorn" w:date="2023-08-03T13:31:00Z">
        <w:r w:rsidR="00F32C5C">
          <w:rPr>
            <w:rFonts w:ascii="Khmer MEF1" w:hAnsi="Khmer MEF1" w:cs="Khmer MEF1" w:hint="cs"/>
            <w:sz w:val="24"/>
            <w:szCs w:val="24"/>
            <w:cs/>
          </w:rPr>
          <w:t>​</w:t>
        </w:r>
      </w:ins>
      <w:ins w:id="33893" w:author="Sopheak" w:date="2023-07-28T23:27:00Z">
        <w:r w:rsidRPr="00A22992">
          <w:rPr>
            <w:rFonts w:ascii="Khmer MEF1" w:hAnsi="Khmer MEF1" w:cs="Khmer MEF1"/>
            <w:sz w:val="24"/>
            <w:szCs w:val="24"/>
            <w:cs/>
            <w:rPrChange w:id="33894" w:author="Sopheak Phorn" w:date="2023-08-03T13:31:00Z">
              <w:rPr>
                <w:rFonts w:ascii="Khmer MEF1" w:hAnsi="Khmer MEF1" w:cs="Khmer MEF1"/>
                <w:spacing w:val="-6"/>
                <w:cs/>
              </w:rPr>
            </w:rPrChange>
          </w:rPr>
          <w:t>និងសវនកម្ម</w:t>
        </w:r>
        <w:del w:id="33895" w:author="Sopheak Phorn" w:date="2023-08-03T13:32:00Z">
          <w:r w:rsidRPr="00A22992" w:rsidDel="00F32C5C">
            <w:rPr>
              <w:rFonts w:ascii="Khmer MEF1" w:hAnsi="Khmer MEF1" w:cs="Khmer MEF1"/>
              <w:sz w:val="24"/>
              <w:szCs w:val="24"/>
              <w:cs/>
              <w:rPrChange w:id="33896" w:author="Sopheak Phorn" w:date="2023-08-03T13:31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 xml:space="preserve"> </w:delText>
          </w:r>
        </w:del>
        <w:r w:rsidRPr="00A22992">
          <w:rPr>
            <w:rFonts w:ascii="Khmer MEF1" w:hAnsi="Khmer MEF1" w:cs="Khmer MEF1"/>
            <w:sz w:val="24"/>
            <w:szCs w:val="24"/>
            <w:cs/>
            <w:rPrChange w:id="33897" w:author="Sopheak Phorn" w:date="2023-08-03T13:31:00Z">
              <w:rPr>
                <w:rFonts w:ascii="Khmer MEF1" w:hAnsi="Khmer MEF1" w:cs="Khmer MEF1"/>
                <w:spacing w:val="-6"/>
                <w:cs/>
              </w:rPr>
            </w:rPrChange>
          </w:rPr>
          <w:t xml:space="preserve">ជាធរមាន។ </w:t>
        </w:r>
      </w:ins>
      <w:ins w:id="33898" w:author="Kem Sereyboth" w:date="2023-07-25T09:43:00Z">
        <w:del w:id="33899" w:author="Sopheak" w:date="2023-07-28T23:26:00Z">
          <w:r w:rsidR="005C3F0D" w:rsidRPr="00A22992" w:rsidDel="00B25E71">
            <w:rPr>
              <w:rFonts w:ascii="Khmer MEF1" w:hAnsi="Khmer MEF1" w:cs="Khmer MEF1"/>
              <w:sz w:val="24"/>
              <w:szCs w:val="24"/>
              <w:cs/>
              <w:rPrChange w:id="33900" w:author="Sopheak Phorn" w:date="2023-08-03T13:31:00Z">
                <w:rPr>
                  <w:rFonts w:cs="DaunPenh"/>
                  <w:cs/>
                </w:rPr>
              </w:rPrChange>
            </w:rPr>
            <w:delText xml:space="preserve">ដោយសេចក្តីណែនាំនេះពុំទាន់អាចដាក់ឱ្យអនុវត្តបានក្នុងឆ្នាំ២០២២ យោងតាមផែនការអភិវឌ្ឍន៍ស្ថាប័នរបស់ </w:delText>
          </w:r>
          <w:r w:rsidR="005C3F0D" w:rsidRPr="00A22992" w:rsidDel="00B25E71">
            <w:rPr>
              <w:rFonts w:ascii="Khmer MEF1" w:hAnsi="Khmer MEF1" w:cs="Khmer MEF1"/>
              <w:b/>
              <w:bCs/>
              <w:sz w:val="24"/>
              <w:szCs w:val="24"/>
              <w:cs/>
              <w:rPrChange w:id="33901" w:author="Sopheak Phorn" w:date="2023-08-03T13:31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ន.ស.ស.</w:delText>
          </w:r>
          <w:r w:rsidR="005C3F0D" w:rsidRPr="00A22992" w:rsidDel="00B25E71">
            <w:rPr>
              <w:rFonts w:ascii="Khmer MEF1" w:hAnsi="Khmer MEF1" w:cs="Khmer MEF1"/>
              <w:sz w:val="24"/>
              <w:szCs w:val="24"/>
              <w:cs/>
              <w:rPrChange w:id="33902" w:author="Sopheak Phorn" w:date="2023-08-03T13:31:00Z">
                <w:rPr>
                  <w:rFonts w:cs="DaunPenh"/>
                  <w:cs/>
                </w:rPr>
              </w:rPrChange>
            </w:rPr>
            <w:delText xml:space="preserve"> ២០២២</w:delText>
          </w:r>
          <w:r w:rsidR="005C3F0D" w:rsidRPr="00A22992" w:rsidDel="00B25E71">
            <w:rPr>
              <w:rFonts w:ascii="Khmer MEF1" w:hAnsi="Khmer MEF1" w:cs="Khmer MEF1"/>
              <w:sz w:val="24"/>
              <w:szCs w:val="24"/>
              <w:rPrChange w:id="33903" w:author="Sopheak Phorn" w:date="2023-08-03T13:31:00Z">
                <w:rPr/>
              </w:rPrChange>
            </w:rPr>
            <w:delText>-</w:delText>
          </w:r>
          <w:r w:rsidR="005C3F0D" w:rsidRPr="00A22992" w:rsidDel="00B25E71">
            <w:rPr>
              <w:rFonts w:ascii="Khmer MEF1" w:hAnsi="Khmer MEF1" w:cs="Khmer MEF1"/>
              <w:sz w:val="24"/>
              <w:szCs w:val="24"/>
              <w:cs/>
              <w:rPrChange w:id="33904" w:author="Sopheak Phorn" w:date="2023-08-03T13:31:00Z">
                <w:rPr>
                  <w:rFonts w:cs="DaunPenh"/>
                  <w:cs/>
                </w:rPr>
              </w:rPrChange>
            </w:rPr>
            <w:delText>២០២៦ ដូចនេះ តម្រូវឱ្យមានភាពបត់បែនក្នុងការដាក់ចេញ និងអនុវត្តសេចក្តីណែនាំ ក្នុងឆ្នាំ២០២៤ វិញ ស្របតាមផែនការសកម្មភាព</w:delText>
          </w:r>
          <w:r w:rsidR="005C3F0D" w:rsidRPr="00A22992" w:rsidDel="00B25E71">
            <w:rPr>
              <w:rFonts w:ascii="Khmer MEF1" w:hAnsi="Khmer MEF1" w:cs="Khmer MEF1"/>
              <w:sz w:val="24"/>
              <w:szCs w:val="24"/>
              <w:cs/>
              <w:rPrChange w:id="33905" w:author="Sopheak Phorn" w:date="2023-08-03T13:31:00Z">
                <w:rPr>
                  <w:rFonts w:cs="DaunPenh"/>
                  <w:spacing w:val="-4"/>
                  <w:cs/>
                </w:rPr>
              </w:rPrChange>
            </w:rPr>
            <w:delText>បីឆ្នាំរំកិល ២០២៣</w:delText>
          </w:r>
          <w:r w:rsidR="005C3F0D" w:rsidRPr="00A22992" w:rsidDel="00B25E71">
            <w:rPr>
              <w:rFonts w:ascii="Khmer MEF1" w:hAnsi="Khmer MEF1" w:cs="Khmer MEF1"/>
              <w:sz w:val="24"/>
              <w:szCs w:val="24"/>
              <w:rPrChange w:id="33906" w:author="Sopheak Phorn" w:date="2023-08-03T13:31:00Z">
                <w:rPr>
                  <w:spacing w:val="-4"/>
                </w:rPr>
              </w:rPrChange>
            </w:rPr>
            <w:delText>-</w:delText>
          </w:r>
          <w:r w:rsidR="005C3F0D" w:rsidRPr="00A22992" w:rsidDel="00B25E71">
            <w:rPr>
              <w:rFonts w:ascii="Khmer MEF1" w:hAnsi="Khmer MEF1" w:cs="Khmer MEF1"/>
              <w:sz w:val="24"/>
              <w:szCs w:val="24"/>
              <w:cs/>
              <w:rPrChange w:id="33907" w:author="Sopheak Phorn" w:date="2023-08-03T13:31:00Z">
                <w:rPr>
                  <w:rFonts w:cs="DaunPenh"/>
                  <w:spacing w:val="-4"/>
                  <w:cs/>
                </w:rPr>
              </w:rPrChange>
            </w:rPr>
            <w:delText xml:space="preserve">២០២៥ របស់ </w:delText>
          </w:r>
          <w:r w:rsidR="005C3F0D" w:rsidRPr="00A22992" w:rsidDel="00B25E71">
            <w:rPr>
              <w:rFonts w:ascii="Khmer MEF1" w:hAnsi="Khmer MEF1" w:cs="Khmer MEF1"/>
              <w:b/>
              <w:bCs/>
              <w:sz w:val="24"/>
              <w:szCs w:val="24"/>
              <w:cs/>
              <w:rPrChange w:id="33908" w:author="Sopheak Phorn" w:date="2023-08-03T13:31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ន.ស.ស.</w:delText>
          </w:r>
          <w:r w:rsidR="005C3F0D" w:rsidRPr="00A22992" w:rsidDel="00B25E71">
            <w:rPr>
              <w:rFonts w:ascii="Khmer MEF1" w:hAnsi="Khmer MEF1" w:cs="Khmer MEF1"/>
              <w:sz w:val="24"/>
              <w:szCs w:val="24"/>
              <w:cs/>
              <w:rPrChange w:id="33909" w:author="Sopheak Phorn" w:date="2023-08-03T13:31:00Z">
                <w:rPr>
                  <w:rFonts w:cs="DaunPenh"/>
                  <w:spacing w:val="-4"/>
                  <w:cs/>
                </w:rPr>
              </w:rPrChange>
            </w:rPr>
            <w:delText>។</w:delText>
          </w:r>
        </w:del>
      </w:ins>
    </w:p>
    <w:p w14:paraId="44BFA22A" w14:textId="607FB0DE" w:rsidR="00125B0C" w:rsidRPr="00E33574" w:rsidDel="00587D5B" w:rsidRDefault="008C6AC2">
      <w:pPr>
        <w:spacing w:after="0" w:line="240" w:lineRule="auto"/>
        <w:jc w:val="both"/>
        <w:rPr>
          <w:ins w:id="33910" w:author="Voeun Kuyeng" w:date="2022-08-31T11:28:00Z"/>
          <w:del w:id="33911" w:author="Kem Sereiboth" w:date="2022-09-15T15:16:00Z"/>
          <w:rFonts w:ascii="Khmer MEF1" w:hAnsi="Khmer MEF1" w:cs="Khmer MEF1"/>
          <w:sz w:val="24"/>
          <w:szCs w:val="24"/>
          <w:lang w:val="ca-ES"/>
          <w:rPrChange w:id="33912" w:author="Kem Sereyboth" w:date="2023-07-19T16:59:00Z">
            <w:rPr>
              <w:ins w:id="33913" w:author="Voeun Kuyeng" w:date="2022-08-31T11:28:00Z"/>
              <w:del w:id="33914" w:author="Kem Sereiboth" w:date="2022-09-15T15:16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3915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3916" w:author="sakaria fa" w:date="2022-09-15T22:15:00Z">
        <w:del w:id="33917" w:author="ACER" w:date="2022-10-03T15:15:00Z">
          <w:r w:rsidRPr="00E33574" w:rsidDel="000A764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3391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និងសេចក្តីព្រាងផែនការអភិវឌ្ឍន៍ស្ថាប័នរបស់និយ័តករសន្តិសង្គម ២០២២</w:delText>
          </w:r>
          <w:r w:rsidRPr="00E33574" w:rsidDel="000A7646">
            <w:rPr>
              <w:rFonts w:ascii="Khmer MEF1" w:hAnsi="Khmer MEF1" w:cs="Khmer MEF1"/>
              <w:spacing w:val="-4"/>
              <w:sz w:val="24"/>
              <w:szCs w:val="24"/>
              <w:rPrChange w:id="3391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-</w:delText>
          </w:r>
          <w:r w:rsidRPr="00E33574" w:rsidDel="000A7646">
            <w:rPr>
              <w:rFonts w:ascii="Khmer MEF1" w:hAnsi="Khmer MEF1" w:cs="Khmer MEF1"/>
              <w:spacing w:val="-4"/>
              <w:sz w:val="24"/>
              <w:szCs w:val="24"/>
              <w:cs/>
              <w:rPrChange w:id="3392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២០២៦។</w:delText>
          </w:r>
        </w:del>
      </w:ins>
      <w:ins w:id="33921" w:author="Voeun Kuyeng" w:date="2022-08-31T11:11:00Z">
        <w:del w:id="33922" w:author="ACER" w:date="2022-10-03T15:15:00Z">
          <w:r w:rsidR="00125B0C" w:rsidRPr="00E33574" w:rsidDel="000A7646">
            <w:rPr>
              <w:rFonts w:ascii="Khmer MEF1" w:hAnsi="Khmer MEF1" w:cs="Khmer MEF1"/>
              <w:spacing w:val="-4"/>
              <w:sz w:val="24"/>
              <w:szCs w:val="24"/>
              <w:cs/>
              <w:rPrChange w:id="3392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....</w:delText>
          </w:r>
          <w:r w:rsidR="00125B0C" w:rsidRPr="00E33574" w:rsidDel="000A764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3392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....</w:delText>
          </w:r>
          <w:r w:rsidR="00125B0C" w:rsidRPr="00E33574" w:rsidDel="000A7646">
            <w:rPr>
              <w:rFonts w:ascii="Khmer MEF1" w:hAnsi="Khmer MEF1" w:cs="Khmer MEF1"/>
              <w:spacing w:val="-4"/>
              <w:sz w:val="24"/>
              <w:szCs w:val="24"/>
              <w:cs/>
              <w:rPrChange w:id="3392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..........​​ដោយ</w:delText>
          </w:r>
        </w:del>
      </w:ins>
      <w:ins w:id="33926" w:author="Kem Sereiboth" w:date="2022-09-14T10:50:00Z">
        <w:del w:id="33927" w:author="ACER" w:date="2022-10-03T15:15:00Z">
          <w:r w:rsidR="00872F00" w:rsidRPr="00E33574" w:rsidDel="000A7646">
            <w:rPr>
              <w:rFonts w:ascii="Khmer MEF1" w:hAnsi="Khmer MEF1" w:cs="Khmer MEF1"/>
              <w:spacing w:val="-4"/>
              <w:sz w:val="24"/>
              <w:szCs w:val="24"/>
              <w:cs/>
              <w:rPrChange w:id="3392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ដោយ</w:delText>
          </w:r>
        </w:del>
      </w:ins>
      <w:ins w:id="33929" w:author="Voeun Kuyeng" w:date="2022-08-31T11:11:00Z">
        <w:del w:id="33930" w:author="ACER" w:date="2022-10-03T15:15:00Z">
          <w:r w:rsidR="00125B0C" w:rsidRPr="00E33574" w:rsidDel="000A7646">
            <w:rPr>
              <w:rFonts w:ascii="Khmer MEF1" w:hAnsi="Khmer MEF1" w:cs="Khmer MEF1"/>
              <w:spacing w:val="-4"/>
              <w:sz w:val="24"/>
              <w:szCs w:val="24"/>
              <w:cs/>
              <w:rPrChange w:id="3393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ស្មារ​តី</w:delText>
          </w:r>
          <w:r w:rsidR="00125B0C" w:rsidRPr="00E33574" w:rsidDel="000A7646">
            <w:rPr>
              <w:rFonts w:ascii="Khmer MEF1" w:hAnsi="Khmer MEF1" w:cs="Khmer MEF1"/>
              <w:spacing w:val="-4"/>
              <w:sz w:val="24"/>
              <w:szCs w:val="24"/>
              <w:rPrChange w:id="3393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>​​​</w:delText>
          </w:r>
          <w:r w:rsidR="00125B0C" w:rsidRPr="00E33574" w:rsidDel="000A7646">
            <w:rPr>
              <w:rFonts w:ascii="Khmer MEF1" w:hAnsi="Khmer MEF1" w:cs="Khmer MEF1"/>
              <w:spacing w:val="-4"/>
              <w:sz w:val="24"/>
              <w:szCs w:val="24"/>
              <w:cs/>
              <w:rPrChange w:id="3393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ទទួលខុសត្រូវខ្ពស់ និងស្រប</w:delText>
          </w:r>
          <w:r w:rsidR="00125B0C" w:rsidRPr="00E33574" w:rsidDel="000A7646">
            <w:rPr>
              <w:rFonts w:ascii="Khmer MEF1" w:hAnsi="Khmer MEF1" w:cs="Khmer MEF1"/>
              <w:spacing w:val="-6"/>
              <w:sz w:val="24"/>
              <w:szCs w:val="24"/>
              <w:cs/>
              <w:rPrChange w:id="3393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ទៅតាមច្បាប់ បទប្បញ្ញត្តិ និងគោលការណ៍ដែលបានកំណត់ដែលបាននាំឱ្យ</w:delText>
          </w:r>
          <w:r w:rsidR="00125B0C" w:rsidRPr="00E33574" w:rsidDel="000A7646">
            <w:rPr>
              <w:rFonts w:ascii="Khmer MEF1" w:hAnsi="Khmer MEF1" w:cs="Khmer MEF1"/>
              <w:spacing w:val="-6"/>
              <w:sz w:val="24"/>
              <w:szCs w:val="24"/>
              <w:rPrChange w:id="33935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="00125B0C" w:rsidRPr="00E33574" w:rsidDel="000A7646">
            <w:rPr>
              <w:rFonts w:ascii="Khmer MEF1" w:hAnsi="Khmer MEF1" w:cs="Khmer MEF1"/>
              <w:spacing w:val="-6"/>
              <w:sz w:val="24"/>
              <w:szCs w:val="24"/>
              <w:cs/>
              <w:rPrChange w:id="3393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សម្រេច​បានលទ្ធផលគួរជាទីមោទនៈ។</w:delText>
          </w:r>
          <w:r w:rsidR="00125B0C" w:rsidRPr="00E33574" w:rsidDel="000A7646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 </w:delText>
          </w:r>
        </w:del>
      </w:ins>
    </w:p>
    <w:p w14:paraId="5E891ADF" w14:textId="620BE090" w:rsidR="00C34129" w:rsidRPr="00E33574" w:rsidDel="00715526" w:rsidRDefault="00C34129">
      <w:pPr>
        <w:spacing w:after="0" w:line="240" w:lineRule="auto"/>
        <w:jc w:val="both"/>
        <w:rPr>
          <w:ins w:id="33937" w:author="Voeun Kuyeng" w:date="2022-08-31T11:11:00Z"/>
          <w:del w:id="33938" w:author="User" w:date="2022-10-04T14:22:00Z"/>
          <w:rFonts w:ascii="Times New Roman" w:eastAsia="Times New Roman" w:hAnsi="Times New Roman" w:cs="Times New Roman"/>
          <w:sz w:val="24"/>
          <w:szCs w:val="24"/>
          <w:rPrChange w:id="33939" w:author="Kem Sereyboth" w:date="2023-07-19T16:59:00Z">
            <w:rPr>
              <w:ins w:id="33940" w:author="Voeun Kuyeng" w:date="2022-08-31T11:11:00Z"/>
              <w:del w:id="33941" w:author="User" w:date="2022-10-04T14:22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3942" w:author="Sopheak Phorn" w:date="2023-08-25T16:21:00Z">
          <w:pPr>
            <w:spacing w:after="0" w:line="240" w:lineRule="auto"/>
            <w:ind w:firstLine="720"/>
            <w:jc w:val="both"/>
          </w:pPr>
        </w:pPrChange>
      </w:pPr>
    </w:p>
    <w:p w14:paraId="06BCF7D5" w14:textId="12AEAC9F" w:rsidR="00125B0C" w:rsidRPr="00E33574" w:rsidDel="00913214" w:rsidRDefault="00756A09">
      <w:pPr>
        <w:pStyle w:val="NormalWeb"/>
        <w:spacing w:before="0" w:beforeAutospacing="0" w:after="0" w:afterAutospacing="0"/>
        <w:ind w:firstLine="720"/>
        <w:jc w:val="both"/>
        <w:rPr>
          <w:ins w:id="33943" w:author="Voeun Kuyeng" w:date="2022-08-31T11:11:00Z"/>
          <w:del w:id="33944" w:author="User" w:date="2022-09-16T11:29:00Z"/>
          <w:rFonts w:ascii="Khmer MEF1" w:hAnsi="Khmer MEF1" w:cs="Khmer MEF1"/>
        </w:rPr>
        <w:pPrChange w:id="33945" w:author="Sopheak Phorn" w:date="2023-08-25T16:21:00Z">
          <w:pPr>
            <w:pStyle w:val="NormalWeb"/>
            <w:spacing w:after="0"/>
            <w:ind w:firstLine="720"/>
            <w:jc w:val="both"/>
          </w:pPr>
        </w:pPrChange>
      </w:pPr>
      <w:ins w:id="33946" w:author="Voeun Kuyeng" w:date="2022-08-31T16:06:00Z">
        <w:del w:id="33947" w:author="User" w:date="2022-09-16T11:29:00Z">
          <w:r w:rsidRPr="00E33574" w:rsidDel="00913214">
            <w:rPr>
              <w:rFonts w:ascii="Khmer MEF1" w:hAnsi="Khmer MEF1" w:cs="Khmer MEF1"/>
              <w:b/>
              <w:bCs/>
              <w:spacing w:val="-10"/>
              <w:cs/>
            </w:rPr>
            <w:delText>គ</w:delText>
          </w:r>
        </w:del>
      </w:ins>
      <w:ins w:id="33948" w:author="Kem Sereiboth" w:date="2022-09-14T13:53:00Z">
        <w:del w:id="33949" w:author="User" w:date="2022-09-16T11:29:00Z">
          <w:r w:rsidR="00E32E6F" w:rsidRPr="00E33574" w:rsidDel="00913214">
            <w:rPr>
              <w:rFonts w:ascii="Khmer MEF1" w:hAnsi="Khmer MEF1" w:cs="Khmer MEF1"/>
              <w:b/>
              <w:bCs/>
              <w:spacing w:val="-10"/>
              <w:cs/>
            </w:rPr>
            <w:delText>.</w:delText>
          </w:r>
        </w:del>
      </w:ins>
      <w:ins w:id="33950" w:author="Voeun Kuyeng" w:date="2022-08-31T16:06:00Z">
        <w:del w:id="33951" w:author="User" w:date="2022-09-16T11:29:00Z">
          <w:r w:rsidRPr="00E33574" w:rsidDel="00913214">
            <w:rPr>
              <w:rFonts w:ascii="Khmer MEF1" w:hAnsi="Khmer MEF1" w:cs="Khmer MEF1"/>
              <w:b/>
              <w:bCs/>
              <w:spacing w:val="-10"/>
            </w:rPr>
            <w:delText>-</w:delText>
          </w:r>
        </w:del>
      </w:ins>
      <w:ins w:id="33952" w:author="Voeun Kuyeng" w:date="2022-08-31T11:11:00Z">
        <w:del w:id="33953" w:author="User" w:date="2022-09-16T11:29:00Z">
          <w:r w:rsidR="00125B0C" w:rsidRPr="00E33574" w:rsidDel="00913214">
            <w:rPr>
              <w:rFonts w:ascii="Khmer MEF1" w:hAnsi="Khmer MEF1" w:cs="Khmer MEF1"/>
              <w:b/>
              <w:bCs/>
              <w:spacing w:val="-10"/>
              <w:cs/>
              <w:rPrChange w:id="33954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cs/>
                </w:rPr>
              </w:rPrChange>
            </w:rPr>
            <w:delText>ចំណុចទី៣</w:delText>
          </w:r>
        </w:del>
      </w:ins>
      <w:ins w:id="33955" w:author="socheata.ol@hotmail.com" w:date="2022-09-04T18:33:00Z">
        <w:del w:id="33956" w:author="User" w:date="2022-09-16T11:29:00Z">
          <w:r w:rsidR="008A34BB" w:rsidRPr="00E33574" w:rsidDel="00913214">
            <w:rPr>
              <w:rFonts w:ascii="Khmer MEF1" w:hAnsi="Khmer MEF1" w:cs="Khmer MEF1"/>
              <w:spacing w:val="4"/>
              <w:lang w:val="ca-ES"/>
              <w:rPrChange w:id="33957" w:author="Kem Sereyboth" w:date="2023-07-19T16:59:00Z">
                <w:rPr>
                  <w:rFonts w:ascii="Khmer MEF1" w:hAnsi="Khmer MEF1" w:cs="Khmer MEF1"/>
                  <w:spacing w:val="4"/>
                  <w:szCs w:val="40"/>
                  <w:lang w:val="ca-ES"/>
                </w:rPr>
              </w:rPrChange>
            </w:rPr>
            <w:delText>:</w:delText>
          </w:r>
        </w:del>
      </w:ins>
      <w:ins w:id="33958" w:author="Voeun Kuyeng" w:date="2022-08-31T11:11:00Z">
        <w:del w:id="33959" w:author="User" w:date="2022-09-16T11:29:00Z">
          <w:r w:rsidR="00125B0C" w:rsidRPr="00E33574" w:rsidDel="00913214">
            <w:rPr>
              <w:rFonts w:ascii="Khmer MEF1" w:hAnsi="Khmer MEF1" w:cs="Khmer MEF1"/>
              <w:b/>
              <w:bCs/>
              <w:spacing w:val="-10"/>
              <w:cs/>
              <w:rPrChange w:id="33960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cs/>
                </w:rPr>
              </w:rPrChange>
            </w:rPr>
            <w:delText>៖</w:delText>
          </w:r>
        </w:del>
      </w:ins>
      <w:ins w:id="33961" w:author="Voeun Kuyeng" w:date="2022-08-31T11:28:00Z">
        <w:del w:id="33962" w:author="User" w:date="2022-09-16T11:29:00Z">
          <w:r w:rsidR="00C34129" w:rsidRPr="00E33574" w:rsidDel="00913214">
            <w:rPr>
              <w:rFonts w:ascii="Khmer MEF1" w:hAnsi="Khmer MEF1" w:cs="Khmer MEF1"/>
              <w:b/>
              <w:bCs/>
              <w:spacing w:val="-10"/>
              <w:cs/>
              <w:rPrChange w:id="33963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cs/>
                </w:rPr>
              </w:rPrChange>
            </w:rPr>
            <w:delText xml:space="preserve"> </w:delText>
          </w:r>
        </w:del>
      </w:ins>
      <w:ins w:id="33964" w:author="Voeun Kuyeng" w:date="2022-08-31T11:11:00Z">
        <w:del w:id="33965" w:author="User" w:date="2022-09-16T11:29:00Z">
          <w:r w:rsidR="00125B0C" w:rsidRPr="00E33574" w:rsidDel="00913214">
            <w:rPr>
              <w:rFonts w:ascii="Khmer MEF1" w:hAnsi="Khmer MEF1" w:cs="Khmer MEF1"/>
              <w:spacing w:val="-10"/>
              <w:cs/>
              <w:lang w:val="ca-ES"/>
              <w:rPrChange w:id="33966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ត្រូវរៀបរាប់អំពី</w:delText>
          </w:r>
          <w:r w:rsidR="00125B0C" w:rsidRPr="00E33574" w:rsidDel="00913214">
            <w:rPr>
              <w:rFonts w:ascii="Khmer MEF1" w:hAnsi="Khmer MEF1" w:cs="Khmer MEF1"/>
              <w:b/>
              <w:bCs/>
              <w:spacing w:val="-10"/>
              <w:cs/>
              <w:lang w:val="ca-ES"/>
              <w:rPrChange w:id="33967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លទ្ធផលនៃការពិនិត្យ និងវាយតម្លៃរបស់សវនករទទួលបន្ទុក</w:delText>
          </w:r>
          <w:r w:rsidR="00125B0C" w:rsidRPr="00E33574" w:rsidDel="00913214">
            <w:rPr>
              <w:rFonts w:ascii="Khmer MEF1" w:hAnsi="Khmer MEF1" w:cs="Khmer MEF1"/>
              <w:spacing w:val="-10"/>
              <w:cs/>
              <w:lang w:val="ca-ES"/>
              <w:rPrChange w:id="33968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 xml:space="preserve"> ដោយ</w:delText>
          </w:r>
          <w:r w:rsidR="00125B0C" w:rsidRPr="00E33574" w:rsidDel="00913214">
            <w:rPr>
              <w:rFonts w:ascii="Khmer MEF1" w:hAnsi="Khmer MEF1" w:cs="Khmer MEF1"/>
              <w:spacing w:val="-8"/>
              <w:cs/>
              <w:lang w:val="ca-ES"/>
              <w:rPrChange w:id="33969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ផ្អែកតាមមូលដ្ឋាននៃការសន្និដ្ឋាន ដោយប្រើប្រាស់គម្រូនៃការសន្និដ្ឋានណាមួយដែលមានកំណត់ក្នុងមូលដ្ឋាន</w:delText>
          </w:r>
          <w:r w:rsidR="00125B0C" w:rsidRPr="00E33574" w:rsidDel="00913214">
            <w:rPr>
              <w:rFonts w:ascii="Khmer MEF1" w:hAnsi="Khmer MEF1" w:cs="Khmer MEF1"/>
              <w:spacing w:val="4"/>
              <w:cs/>
              <w:lang w:val="ca-ES"/>
            </w:rPr>
            <w:delText>នៃការធ្វើការសន្និដ្ឋាន</w:delText>
          </w:r>
          <w:r w:rsidR="00125B0C" w:rsidRPr="00E33574" w:rsidDel="00913214">
            <w:rPr>
              <w:rFonts w:ascii="Khmer MEF1" w:hAnsi="Khmer MEF1" w:cs="Khmer MEF1"/>
              <w:spacing w:val="6"/>
              <w:cs/>
              <w:lang w:val="ca-ES"/>
            </w:rPr>
            <w:delText>។ ​</w:delText>
          </w:r>
          <w:r w:rsidR="00125B0C" w:rsidRPr="00E33574" w:rsidDel="00913214">
            <w:rPr>
              <w:rFonts w:ascii="Khmer MEF1" w:hAnsi="Khmer MEF1" w:cs="Khmer MEF1"/>
              <w:cs/>
              <w:lang w:val="ca-ES"/>
            </w:rPr>
            <w:delText>សវនករទទួលបន្ទុក អាចរៀបរាប់អំពី</w:delText>
          </w:r>
        </w:del>
      </w:ins>
      <w:ins w:id="33970" w:author="socheata.ol@hotmail.com" w:date="2022-09-04T18:34:00Z">
        <w:del w:id="33971" w:author="User" w:date="2022-09-16T11:29:00Z">
          <w:r w:rsidR="00A3685D" w:rsidRPr="00E33574" w:rsidDel="00913214">
            <w:rPr>
              <w:rFonts w:ascii="Khmer MEF1" w:hAnsi="Khmer MEF1" w:cs="Khmer MEF1"/>
              <w:cs/>
              <w:lang w:val="ca-ES"/>
            </w:rPr>
            <w:delText>ចំណុច</w:delText>
          </w:r>
        </w:del>
      </w:ins>
      <w:ins w:id="33972" w:author="Voeun Kuyeng" w:date="2022-08-31T11:11:00Z">
        <w:del w:id="33973" w:author="User" w:date="2022-09-16T11:29:00Z">
          <w:r w:rsidR="00125B0C" w:rsidRPr="00E33574" w:rsidDel="00913214">
            <w:rPr>
              <w:rFonts w:ascii="Khmer MEF1" w:hAnsi="Khmer MEF1" w:cs="Khmer MEF1"/>
              <w:cs/>
              <w:lang w:val="ca-ES"/>
            </w:rPr>
            <w:delText>កថាខណ្ឌទី៣ នេះ ដូចគំរូខាងក្រោម៖</w:delText>
          </w:r>
        </w:del>
      </w:ins>
    </w:p>
    <w:p w14:paraId="6DB4D61F" w14:textId="77B337DB" w:rsidR="00EB5984" w:rsidRPr="00E33574" w:rsidDel="005C3437" w:rsidRDefault="00125B0C" w:rsidP="00627928">
      <w:pPr>
        <w:spacing w:after="0" w:line="240" w:lineRule="auto"/>
        <w:ind w:firstLine="720"/>
        <w:jc w:val="both"/>
        <w:rPr>
          <w:ins w:id="33974" w:author="sakaria fa" w:date="2022-09-30T22:58:00Z"/>
          <w:del w:id="33975" w:author="Kem Sereyboth" w:date="2023-06-20T14:53:00Z"/>
          <w:rFonts w:ascii="Khmer MEF1" w:hAnsi="Khmer MEF1" w:cs="Khmer MEF1"/>
          <w:spacing w:val="-4"/>
          <w:sz w:val="24"/>
          <w:szCs w:val="24"/>
          <w:rPrChange w:id="33976" w:author="Kem Sereyboth" w:date="2023-07-19T16:59:00Z">
            <w:rPr>
              <w:ins w:id="33977" w:author="sakaria fa" w:date="2022-09-30T22:58:00Z"/>
              <w:del w:id="33978" w:author="Kem Sereyboth" w:date="2023-06-20T14:53:00Z"/>
              <w:rFonts w:ascii="Khmer MEF1" w:hAnsi="Khmer MEF1" w:cs="Khmer MEF1"/>
              <w:sz w:val="24"/>
              <w:szCs w:val="24"/>
              <w:lang w:val="ca-ES"/>
            </w:rPr>
          </w:rPrChange>
        </w:rPr>
      </w:pPr>
      <w:ins w:id="33979" w:author="Voeun Kuyeng" w:date="2022-08-31T11:11:00Z">
        <w:del w:id="33980" w:author="Kem Sereyboth" w:date="2023-06-20T14:53:00Z"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98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ឆ្លងតាមការពិនិត្យ និងវាយតម្លៃ បន្ទាប់ពីប្រមូលទិន្នន័យ</w:delText>
          </w:r>
        </w:del>
      </w:ins>
      <w:ins w:id="33982" w:author="User" w:date="2022-10-04T14:42:00Z">
        <w:del w:id="33983" w:author="Kem Sereyboth" w:date="2023-06-20T14:53:00Z">
          <w:r w:rsidR="00E819FD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98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និងព័ត</w:delText>
          </w:r>
        </w:del>
      </w:ins>
      <w:ins w:id="33985" w:author="User" w:date="2022-10-04T14:43:00Z">
        <w:del w:id="33986" w:author="Kem Sereyboth" w:date="2023-06-20T14:53:00Z">
          <w:r w:rsidR="00E819FD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98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៌</w:delText>
          </w:r>
        </w:del>
      </w:ins>
      <w:ins w:id="33988" w:author="User" w:date="2022-10-04T14:42:00Z">
        <w:del w:id="33989" w:author="Kem Sereyboth" w:date="2023-06-20T14:53:00Z">
          <w:r w:rsidR="00E819FD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99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មាន</w:delText>
          </w:r>
        </w:del>
      </w:ins>
      <w:ins w:id="33991" w:author="sakaria fa" w:date="2022-09-30T22:39:00Z">
        <w:del w:id="33992" w:author="Kem Sereyboth" w:date="2023-06-20T14:53:00Z">
          <w:r w:rsidR="002322E6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99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មាន</w:delText>
          </w:r>
        </w:del>
      </w:ins>
      <w:ins w:id="33994" w:author="Voeun Kuyeng" w:date="2022-08-31T11:11:00Z">
        <w:del w:id="33995" w:author="Kem Sereyboth" w:date="2023-06-20T14:53:00Z"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996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សវនករទទួលបន្ទុក</w:delText>
          </w:r>
        </w:del>
      </w:ins>
      <w:ins w:id="33997" w:author="User" w:date="2022-10-04T14:43:00Z">
        <w:del w:id="33998" w:author="Kem Sereyboth" w:date="2023-06-20T14:53:00Z">
          <w:r w:rsidR="00E819FD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99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ធ្វើការ</w:delText>
          </w:r>
        </w:del>
      </w:ins>
      <w:ins w:id="34000" w:author="Voeun Kuyeng" w:date="2022-08-31T11:11:00Z">
        <w:del w:id="34001" w:author="Kem Sereyboth" w:date="2023-06-20T14:53:00Z">
          <w:r w:rsidRPr="00E33574" w:rsidDel="005C3437">
            <w:rPr>
              <w:rFonts w:ascii="Khmer MEF1" w:hAnsi="Khmer MEF1" w:cs="Khmer MEF1"/>
              <w:sz w:val="24"/>
              <w:szCs w:val="24"/>
              <w:cs/>
              <w:rPrChange w:id="3400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បានសង្កេតឃើញ</w:delText>
          </w:r>
        </w:del>
      </w:ins>
      <w:ins w:id="34003" w:author="sakaria fa" w:date="2022-09-30T22:39:00Z">
        <w:del w:id="34004" w:author="Kem Sereyboth" w:date="2023-06-20T14:53:00Z">
          <w:r w:rsidR="002322E6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400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សន្និដ្ឋាន</w:delText>
          </w:r>
        </w:del>
      </w:ins>
      <w:ins w:id="34006" w:author="User" w:date="2022-10-04T14:43:00Z">
        <w:del w:id="34007" w:author="Kem Sereyboth" w:date="2023-06-20T14:53:00Z">
          <w:r w:rsidR="00E819FD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400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យោងតាមប្រកាសលេខ</w:delText>
          </w:r>
        </w:del>
      </w:ins>
      <w:ins w:id="34009" w:author="User" w:date="2022-10-05T13:33:00Z">
        <w:del w:id="34010" w:author="Kem Sereyboth" w:date="2023-06-20T14:53:00Z">
          <w:r w:rsidR="00D03E8E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4011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012" w:author="User" w:date="2022-10-04T14:43:00Z">
        <w:del w:id="34013" w:author="Kem Sereyboth" w:date="2023-06-20T14:53:00Z">
          <w:r w:rsidR="00E819FD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401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០៣៥ អ.ស.ហ.ប្រ.ក</w:delText>
          </w:r>
        </w:del>
      </w:ins>
      <w:ins w:id="34015" w:author="User" w:date="2022-10-04T14:44:00Z">
        <w:del w:id="34016" w:author="Kem Sereyboth" w:date="2023-06-20T14:53:00Z">
          <w:r w:rsidR="00E819FD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401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ចុះថ្ងៃទី០៤ ខែសីហា ឆ្នាំ២០២២ ស្តីពីការដាក់ឱ្យអនុវត្ត</w:delText>
          </w:r>
          <w:r w:rsidR="00E819FD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3401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នូ</w:delText>
          </w:r>
        </w:del>
      </w:ins>
      <w:ins w:id="34019" w:author="User" w:date="2022-10-04T14:45:00Z">
        <w:del w:id="34020" w:author="Kem Sereyboth" w:date="2023-06-20T14:53:00Z">
          <w:r w:rsidR="00E819FD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3402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វគោលការណ៍</w:delText>
          </w:r>
        </w:del>
      </w:ins>
      <w:ins w:id="34022" w:author="User" w:date="2022-10-04T14:47:00Z">
        <w:del w:id="34023" w:author="Kem Sereyboth" w:date="2023-06-20T14:53:00Z">
          <w:r w:rsidR="007573ED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3402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ណែនាំស្តីពីសវនកម្មអនុលោមភាពរបស់អង្គភាព</w:delText>
          </w:r>
        </w:del>
      </w:ins>
      <w:ins w:id="34025" w:author="User" w:date="2022-10-04T14:48:00Z">
        <w:del w:id="34026" w:author="Kem Sereyboth" w:date="2023-06-20T14:53:00Z">
          <w:r w:rsidR="007573ED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3402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សវនកម្មផ្ទៃក្នុងនៃ </w:delText>
          </w:r>
          <w:r w:rsidR="007573ED" w:rsidRPr="00E33574" w:rsidDel="005C343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3402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អ.ស.ហ. </w:delText>
          </w:r>
          <w:r w:rsidR="007573ED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34029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ដូចមានកំណត់</w:delText>
          </w:r>
          <w:r w:rsidR="007573ED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403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នូវ</w:delText>
          </w:r>
        </w:del>
      </w:ins>
      <w:ins w:id="34031" w:author="User" w:date="2022-10-04T14:49:00Z">
        <w:del w:id="34032" w:author="Kem Sereyboth" w:date="2023-06-20T14:53:00Z">
          <w:r w:rsidR="007573ED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403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ចំណុចទី</w:delText>
          </w:r>
        </w:del>
      </w:ins>
      <w:ins w:id="34034" w:author="User" w:date="2022-10-04T14:56:00Z">
        <w:del w:id="34035" w:author="Kem Sereyboth" w:date="2023-06-20T14:53:00Z">
          <w:r w:rsidR="003774B6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403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037" w:author="User" w:date="2022-10-04T14:49:00Z">
        <w:del w:id="34038" w:author="Kem Sereyboth" w:date="2023-06-20T14:53:00Z">
          <w:r w:rsidR="007573ED" w:rsidRPr="00E33574" w:rsidDel="005C3437">
            <w:rPr>
              <w:rFonts w:ascii="Khmer MEF1" w:hAnsi="Khmer MEF1" w:cs="Khmer MEF1"/>
              <w:spacing w:val="2"/>
              <w:sz w:val="24"/>
              <w:szCs w:val="24"/>
              <w:rPrChange w:id="3403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 xml:space="preserve">V </w:delText>
          </w:r>
          <w:r w:rsidR="007573ED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404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(២) ទម្រង់ និង</w:delText>
          </w:r>
        </w:del>
      </w:ins>
      <w:ins w:id="34041" w:author="User" w:date="2022-10-04T14:50:00Z">
        <w:del w:id="34042" w:author="Kem Sereyboth" w:date="2023-06-20T14:53:00Z">
          <w:r w:rsidR="007573ED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404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មាតិកានៃរបាយការណ៍សវនកម្មអនុលោមភាព ត្រង់សេចក្តីសន្និដ្ឋានដោយ</w:delText>
          </w:r>
          <w:r w:rsidR="007573ED" w:rsidRPr="00E33574" w:rsidDel="005C3437">
            <w:rPr>
              <w:rFonts w:ascii="Khmer MEF1" w:hAnsi="Khmer MEF1" w:cs="Khmer MEF1"/>
              <w:spacing w:val="-18"/>
              <w:sz w:val="24"/>
              <w:szCs w:val="24"/>
              <w:cs/>
              <w:rPrChange w:id="3404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សវនករទទួលបន្</w:delText>
          </w:r>
        </w:del>
      </w:ins>
      <w:ins w:id="34045" w:author="User" w:date="2022-10-04T14:51:00Z">
        <w:del w:id="34046" w:author="Kem Sereyboth" w:date="2023-06-20T14:53:00Z">
          <w:r w:rsidR="007573ED" w:rsidRPr="00E33574" w:rsidDel="005C3437">
            <w:rPr>
              <w:rFonts w:ascii="Khmer MEF1" w:hAnsi="Khmer MEF1" w:cs="Khmer MEF1"/>
              <w:spacing w:val="-18"/>
              <w:sz w:val="24"/>
              <w:szCs w:val="24"/>
              <w:cs/>
              <w:rPrChange w:id="3404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ទុកប្រើប្រាស់ការសន្និដ្ឋាន</w:delText>
          </w:r>
        </w:del>
      </w:ins>
      <w:ins w:id="34048" w:author="Voeun Kuyeng" w:date="2022-08-31T11:11:00Z">
        <w:del w:id="34049" w:author="Kem Sereyboth" w:date="2023-06-20T14:53:00Z">
          <w:r w:rsidRPr="00E33574" w:rsidDel="005C3437">
            <w:rPr>
              <w:rFonts w:ascii="Khmer MEF1" w:hAnsi="Khmer MEF1" w:cs="Khmer MEF1"/>
              <w:spacing w:val="-18"/>
              <w:sz w:val="24"/>
              <w:szCs w:val="24"/>
              <w:cs/>
              <w:rPrChange w:id="34050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ថា</w:delText>
          </w:r>
        </w:del>
      </w:ins>
      <w:ins w:id="34051" w:author="User" w:date="2022-10-04T14:58:00Z">
        <w:del w:id="34052" w:author="Kem Sereyboth" w:date="2023-06-20T14:53:00Z">
          <w:r w:rsidR="003774B6" w:rsidRPr="00E33574" w:rsidDel="005C3437">
            <w:rPr>
              <w:rFonts w:ascii="Khmer MEF1" w:hAnsi="Khmer MEF1" w:cs="Khmer MEF1"/>
              <w:spacing w:val="-18"/>
              <w:sz w:val="24"/>
              <w:szCs w:val="24"/>
              <w:cs/>
              <w:rPrChange w:id="3405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054" w:author="User" w:date="2022-10-04T14:51:00Z">
        <w:del w:id="34055" w:author="Kem Sereyboth" w:date="2023-06-20T14:53:00Z">
          <w:r w:rsidR="007573ED" w:rsidRPr="00E33574" w:rsidDel="005C3437">
            <w:rPr>
              <w:rFonts w:ascii="Khmer MEF1" w:hAnsi="Khmer MEF1" w:cs="Khmer MEF1"/>
              <w:b/>
              <w:bCs/>
              <w:i/>
              <w:iCs/>
              <w:spacing w:val="-18"/>
              <w:sz w:val="24"/>
              <w:szCs w:val="24"/>
              <w:cs/>
              <w:rPrChange w:id="3405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សេចក្តី</w:delText>
          </w:r>
          <w:r w:rsidR="007573ED" w:rsidRPr="00E33574" w:rsidDel="005C3437">
            <w:rPr>
              <w:rFonts w:ascii="Khmer MEF1" w:hAnsi="Khmer MEF1" w:cs="Khmer MEF1"/>
              <w:b/>
              <w:bCs/>
              <w:i/>
              <w:iCs/>
              <w:spacing w:val="-16"/>
              <w:sz w:val="24"/>
              <w:szCs w:val="24"/>
              <w:cs/>
              <w:rPrChange w:id="3405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សន្និដ្ឋានត្រឹមត្រូវទាំងស្រុង</w:delText>
          </w:r>
        </w:del>
      </w:ins>
      <w:ins w:id="34058" w:author="Un Seakamey" w:date="2022-11-14T11:24:00Z">
        <w:del w:id="34059" w:author="Kem Sereyboth" w:date="2023-06-20T14:53:00Z">
          <w:r w:rsidR="00CD3A38" w:rsidRPr="00E33574" w:rsidDel="005C3437">
            <w:rPr>
              <w:rFonts w:ascii="Khmer MEF1" w:hAnsi="Khmer MEF1" w:cs="Khmer MEF1"/>
              <w:b/>
              <w:bCs/>
              <w:i/>
              <w:iCs/>
              <w:spacing w:val="-18"/>
              <w:sz w:val="24"/>
              <w:szCs w:val="24"/>
              <w:cs/>
              <w:rPrChange w:id="34060" w:author="Kem Sereyboth" w:date="2023-07-19T16:59:00Z">
                <w:rPr>
                  <w:rFonts w:ascii="Khmer MEF1" w:hAnsi="Khmer MEF1" w:cs="Khmer MEF1"/>
                  <w:b/>
                  <w:bCs/>
                  <w:i/>
                  <w:iCs/>
                  <w:spacing w:val="-8"/>
                  <w:sz w:val="24"/>
                  <w:szCs w:val="24"/>
                  <w:cs/>
                </w:rPr>
              </w:rPrChange>
            </w:rPr>
            <w:delText>តែ</w:delText>
          </w:r>
        </w:del>
      </w:ins>
      <w:ins w:id="34061" w:author="User" w:date="2022-10-04T14:51:00Z">
        <w:del w:id="34062" w:author="Kem Sereyboth" w:date="2023-06-20T14:53:00Z">
          <w:r w:rsidR="007573ED" w:rsidRPr="00E33574" w:rsidDel="005C3437">
            <w:rPr>
              <w:rFonts w:ascii="Khmer MEF1" w:hAnsi="Khmer MEF1" w:cs="Khmer MEF1"/>
              <w:b/>
              <w:bCs/>
              <w:i/>
              <w:iCs/>
              <w:spacing w:val="-18"/>
              <w:sz w:val="24"/>
              <w:szCs w:val="24"/>
              <w:cs/>
              <w:rPrChange w:id="3406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លើក</w:delText>
          </w:r>
          <w:r w:rsidR="007573ED" w:rsidRPr="00E33574" w:rsidDel="005C3437">
            <w:rPr>
              <w:rFonts w:ascii="Khmer MEF1" w:hAnsi="Khmer MEF1" w:cs="Khmer MEF1"/>
              <w:b/>
              <w:bCs/>
              <w:i/>
              <w:iCs/>
              <w:spacing w:val="-12"/>
              <w:sz w:val="24"/>
              <w:szCs w:val="24"/>
              <w:cs/>
              <w:rPrChange w:id="3406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លែង</w:delText>
          </w:r>
          <w:r w:rsidR="007573ED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406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4066" w:author="User" w:date="2022-10-04T14:52:00Z">
        <w:del w:id="34067" w:author="Kem Sereyboth" w:date="2023-06-20T14:53:00Z">
          <w:r w:rsidR="007573ED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406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ដូច</w:delText>
          </w:r>
          <w:r w:rsidR="007573ED" w:rsidRPr="00E33574" w:rsidDel="005C3437">
            <w:rPr>
              <w:rFonts w:ascii="Khmer MEF1" w:hAnsi="Khmer MEF1" w:cs="Khmer MEF1"/>
              <w:spacing w:val="-18"/>
              <w:sz w:val="24"/>
              <w:szCs w:val="24"/>
              <w:cs/>
              <w:rPrChange w:id="3406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នេះ</w:delText>
          </w:r>
        </w:del>
      </w:ins>
      <w:ins w:id="34070" w:author="User" w:date="2022-10-04T14:57:00Z">
        <w:del w:id="34071" w:author="Kem Sereyboth" w:date="2023-06-20T14:53:00Z">
          <w:r w:rsidR="003774B6" w:rsidRPr="00E33574" w:rsidDel="005C3437">
            <w:rPr>
              <w:rFonts w:ascii="Khmer MEF1" w:hAnsi="Khmer MEF1" w:cs="Khmer MEF1"/>
              <w:spacing w:val="-18"/>
              <w:sz w:val="24"/>
              <w:szCs w:val="24"/>
              <w:cs/>
              <w:rPrChange w:id="3407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073" w:author="User" w:date="2022-10-04T14:52:00Z">
        <w:del w:id="34074" w:author="Kem Sereyboth" w:date="2023-06-20T14:53:00Z">
          <w:r w:rsidR="007573ED" w:rsidRPr="00E33574" w:rsidDel="005C3437">
            <w:rPr>
              <w:rFonts w:ascii="Khmer MEF1" w:hAnsi="Khmer MEF1" w:cs="Khmer MEF1"/>
              <w:spacing w:val="-18"/>
              <w:sz w:val="24"/>
              <w:szCs w:val="24"/>
              <w:cs/>
              <w:rPrChange w:id="3407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សវនករ</w:delText>
          </w:r>
          <w:r w:rsidR="007573ED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407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ទទួលន្ទុកសន្និដ្ឋានថា</w:delText>
          </w:r>
        </w:del>
      </w:ins>
      <w:ins w:id="34077" w:author="Voeun Kuyeng" w:date="2022-08-31T11:29:00Z">
        <w:del w:id="34078" w:author="Kem Sereyboth" w:date="2023-06-20T14:53:00Z">
          <w:r w:rsidR="00C34129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407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4080" w:author="sakaria fa" w:date="2022-09-30T22:39:00Z">
        <w:del w:id="34081" w:author="Kem Sereyboth" w:date="2023-06-20T14:53:00Z">
          <w:r w:rsidR="002322E6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408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2322E6" w:rsidRPr="00E33574" w:rsidDel="005C3437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3408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ន.ស</w:delText>
          </w:r>
        </w:del>
      </w:ins>
      <w:ins w:id="34084" w:author="sakaria fa" w:date="2022-09-30T22:40:00Z">
        <w:del w:id="34085" w:author="Kem Sereyboth" w:date="2023-06-20T14:53:00Z">
          <w:r w:rsidR="002322E6" w:rsidRPr="00E33574" w:rsidDel="005C3437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3408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.ស. </w:delText>
          </w:r>
          <w:r w:rsidR="002322E6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408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គឺមិន</w:delText>
          </w:r>
        </w:del>
      </w:ins>
      <w:ins w:id="34088" w:author="ACER" w:date="2022-10-03T15:18:00Z">
        <w:del w:id="34089" w:author="Kem Sereyboth" w:date="2023-06-20T14:53:00Z">
          <w:r w:rsidR="00BA1A48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409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បាន</w:delText>
          </w:r>
        </w:del>
      </w:ins>
      <w:ins w:id="34091" w:author="sakaria fa" w:date="2022-09-30T22:40:00Z">
        <w:del w:id="34092" w:author="Kem Sereyboth" w:date="2023-06-20T14:53:00Z">
          <w:r w:rsidR="002322E6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409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អនុលោម</w:delText>
          </w:r>
        </w:del>
      </w:ins>
      <w:ins w:id="34094" w:author="ACER" w:date="2022-10-03T15:18:00Z">
        <w:del w:id="34095" w:author="Kem Sereyboth" w:date="2023-06-20T14:53:00Z">
          <w:r w:rsidR="00BA1A48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409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លើក</w:delText>
          </w:r>
          <w:r w:rsidR="00BA1A48"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rPrChange w:id="3409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លែងតែចំណុចមួយចំនួន</w:delText>
          </w:r>
          <w:r w:rsidR="00BA1A48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409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ដូចជា</w:delText>
          </w:r>
        </w:del>
      </w:ins>
      <w:ins w:id="34099" w:author="User" w:date="2022-10-04T14:52:00Z">
        <w:del w:id="34100" w:author="Kem Sereyboth" w:date="2023-06-20T14:53:00Z">
          <w:r w:rsidR="007573ED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410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រួម</w:delText>
          </w:r>
        </w:del>
      </w:ins>
      <w:ins w:id="34102" w:author="User" w:date="2022-10-04T14:53:00Z">
        <w:del w:id="34103" w:author="Kem Sereyboth" w:date="2023-06-20T14:53:00Z">
          <w:r w:rsidR="007573ED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410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មាន</w:delText>
          </w:r>
        </w:del>
      </w:ins>
      <w:ins w:id="34105" w:author="sakaria fa" w:date="2022-09-30T22:42:00Z">
        <w:del w:id="34106" w:author="Kem Sereyboth" w:date="2023-06-20T14:53:00Z">
          <w:r w:rsidR="00AF5908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410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នូវចំណុចដូចជា </w:delText>
          </w:r>
        </w:del>
      </w:ins>
      <w:ins w:id="34108" w:author="User" w:date="2022-10-04T14:53:00Z">
        <w:del w:id="34109" w:author="Kem Sereyboth" w:date="2023-06-20T14:53:00Z">
          <w:r w:rsidR="007573ED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411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4111" w:author="User" w:date="2022-10-04T14:54:00Z">
        <w:del w:id="34112" w:author="Kem Sereyboth" w:date="2023-06-20T14:53:00Z">
          <w:r w:rsidR="007573ED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411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114" w:author="sakaria fa" w:date="2022-09-30T22:42:00Z">
        <w:del w:id="34115" w:author="Kem Sereyboth" w:date="2023-06-20T14:53:00Z">
          <w:r w:rsidR="00AF5908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411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រចនាសម្ព័</w:delText>
          </w:r>
        </w:del>
      </w:ins>
      <w:ins w:id="34117" w:author="sakaria fa" w:date="2022-09-30T22:43:00Z">
        <w:del w:id="34118" w:author="Kem Sereyboth" w:date="2023-06-20T14:53:00Z">
          <w:r w:rsidR="00AF5908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411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ន្ធ</w:delText>
          </w:r>
          <w:r w:rsidR="00AF5908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412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គ្រប់គ្រង</w:delText>
          </w:r>
        </w:del>
      </w:ins>
      <w:ins w:id="34121" w:author="sakaria fa" w:date="2022-09-30T22:46:00Z">
        <w:del w:id="34122" w:author="Kem Sereyboth" w:date="2023-06-20T14:53:00Z">
          <w:r w:rsidR="00AF5908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412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នាយកដ្ឋានត្រួតពិនិត្យ</w:delText>
          </w:r>
        </w:del>
      </w:ins>
      <w:ins w:id="34124" w:author="sakaria fa" w:date="2022-09-30T22:49:00Z">
        <w:del w:id="34125" w:author="Kem Sereyboth" w:date="2023-06-20T14:53:00Z">
          <w:r w:rsidR="00AF5908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412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4127" w:author="sakaria fa" w:date="2022-09-30T22:46:00Z">
        <w:del w:id="34128" w:author="Kem Sereyboth" w:date="2023-06-20T14:53:00Z">
          <w:r w:rsidR="00AF5908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412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ពុំទាន់មានប្រធាននាយកដ្ឋាន និងអនុប្រធាននាយកដ្ឋាន</w:delText>
          </w:r>
        </w:del>
      </w:ins>
      <w:ins w:id="34130" w:author="sakaria fa" w:date="2022-09-30T22:49:00Z">
        <w:del w:id="34131" w:author="Kem Sereyboth" w:date="2023-06-20T14:53:00Z">
          <w:r w:rsidR="00AF5908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413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នៅឡើយ</w:delText>
          </w:r>
        </w:del>
      </w:ins>
      <w:ins w:id="34133" w:author="sakaria fa" w:date="2022-09-30T22:51:00Z">
        <w:del w:id="34134" w:author="Kem Sereyboth" w:date="2023-06-20T14:53:00Z">
          <w:r w:rsidR="00AF5908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413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136" w:author="User" w:date="2022-11-03T23:17:00Z">
        <w:del w:id="34137" w:author="Kem Sereyboth" w:date="2023-06-20T14:53:00Z">
          <w:r w:rsidR="0076587F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4138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ពុំទា</w:delText>
          </w:r>
        </w:del>
      </w:ins>
      <w:ins w:id="34139" w:author="User" w:date="2022-11-03T23:18:00Z">
        <w:del w:id="34140" w:author="Kem Sereyboth" w:date="2023-06-20T14:53:00Z">
          <w:r w:rsidR="0076587F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4141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ន់</w:delText>
          </w:r>
          <w:r w:rsidR="0076587F"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 xml:space="preserve"> </w:delText>
          </w:r>
          <w:r w:rsidR="0076587F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414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អនុវត្ត</w:delText>
          </w:r>
        </w:del>
      </w:ins>
      <w:ins w:id="34143" w:author="sakaria fa" w:date="2022-09-30T22:51:00Z">
        <w:del w:id="34144" w:author="Kem Sereyboth" w:date="2023-06-20T14:53:00Z">
          <w:r w:rsidR="00AF5908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414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ពុំទាន់អនុវត្តការប្រមូលចំណូល</w:delText>
          </w:r>
        </w:del>
      </w:ins>
      <w:ins w:id="34146" w:author="LENOVO" w:date="2022-10-02T12:30:00Z">
        <w:del w:id="34147" w:author="Kem Sereyboth" w:date="2023-06-20T14:53:00Z">
          <w:r w:rsidR="00E56414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4148" w:author="Kem Sereyboth" w:date="2023-07-19T16:59:00Z">
                <w:rPr>
                  <w:rFonts w:ascii="Khmer MEF1" w:hAnsi="Khmer MEF1" w:cs="Khmer MEF1"/>
                  <w:color w:val="FF0000"/>
                  <w:spacing w:val="6"/>
                  <w:sz w:val="24"/>
                  <w:szCs w:val="24"/>
                  <w:cs/>
                </w:rPr>
              </w:rPrChange>
            </w:rPr>
            <w:delText>ស្របតាមបទប្បញ្ញត្តិ</w:delText>
          </w:r>
        </w:del>
      </w:ins>
      <w:ins w:id="34149" w:author="Un Seakamey" w:date="2022-10-03T17:48:00Z">
        <w:del w:id="34150" w:author="Kem Sereyboth" w:date="2023-06-20T14:53:00Z">
          <w:r w:rsidR="006370A6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415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152" w:author="ACER" w:date="2022-10-03T15:36:00Z">
        <w:del w:id="34153" w:author="Kem Sereyboth" w:date="2023-06-20T14:53:00Z">
          <w:r w:rsidR="00D81949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415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ពុំទាន់</w:delText>
          </w:r>
        </w:del>
      </w:ins>
      <w:ins w:id="34155" w:author="Un Seakamey" w:date="2022-11-14T12:53:00Z">
        <w:del w:id="34156" w:author="Kem Sereyboth" w:date="2023-06-20T14:53:00Z">
          <w:r w:rsidR="00B45166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415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អាច</w:delText>
          </w:r>
        </w:del>
      </w:ins>
      <w:ins w:id="34158" w:author="ACER" w:date="2022-10-03T15:36:00Z">
        <w:del w:id="34159" w:author="Kem Sereyboth" w:date="2023-06-20T14:53:00Z">
          <w:r w:rsidR="00D81949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416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អនុវត្ត</w:delText>
          </w:r>
        </w:del>
      </w:ins>
      <w:ins w:id="34161" w:author="sakaria fa" w:date="2022-09-30T22:51:00Z">
        <w:del w:id="34162" w:author="Kem Sereyboth" w:date="2023-06-20T14:53:00Z">
          <w:r w:rsidR="00AF5908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416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ពុំទាន់មានការបង់ភាគទាន ១០% ជូនអគ្គលេខាធិការដ្ឋាន</w:delText>
          </w:r>
          <w:r w:rsidR="00AF5908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3416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AF5908"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416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  <w:ins w:id="34166" w:author="ACER" w:date="2022-10-03T15:37:00Z">
        <w:del w:id="34167" w:author="Kem Sereyboth" w:date="2023-06-20T14:53:00Z">
          <w:r w:rsidR="00D81949"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4168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169" w:author="ACER" w:date="2022-10-03T15:36:00Z">
        <w:del w:id="34170" w:author="Kem Sereyboth" w:date="2023-06-20T14:53:00Z">
          <w:r w:rsidR="00D81949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4171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មិនបានអនុវត្ត</w:delText>
          </w:r>
        </w:del>
      </w:ins>
      <w:ins w:id="34172" w:author="ACER" w:date="2022-10-03T15:37:00Z">
        <w:del w:id="34173" w:author="Kem Sereyboth" w:date="2023-06-20T14:53:00Z">
          <w:r w:rsidR="00C11FD8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417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175" w:author="sakaria fa" w:date="2022-09-30T22:53:00Z">
        <w:del w:id="34176" w:author="Kem Sereyboth" w:date="2023-06-20T14:53:00Z">
          <w:r w:rsidR="00EB5984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4177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 xml:space="preserve">។ </w:delText>
          </w:r>
          <w:r w:rsidR="00EB5984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4178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ចំពោះប្រព័ន្ធលើ</w:delText>
          </w:r>
        </w:del>
      </w:ins>
      <w:ins w:id="34179" w:author="ACER" w:date="2022-10-03T16:46:00Z">
        <w:del w:id="34180" w:author="Kem Sereyboth" w:date="2023-06-20T14:53:00Z">
          <w:r w:rsidR="00CF5299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ក</w:delText>
          </w:r>
        </w:del>
      </w:ins>
      <w:ins w:id="34181" w:author="sakaria fa" w:date="2022-09-30T22:53:00Z">
        <w:del w:id="34182" w:author="Kem Sereyboth" w:date="2023-06-20T14:53:00Z">
          <w:r w:rsidR="00EB5984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418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ទឹក</w:delText>
          </w:r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rPrChange w:id="3418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ចិត្ត</w:delText>
          </w:r>
        </w:del>
      </w:ins>
      <w:ins w:id="34185" w:author="sakaria fa" w:date="2022-09-30T22:54:00Z">
        <w:del w:id="34186" w:author="Kem Sereyboth" w:date="2023-06-20T14:53:00Z"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rPrChange w:id="34187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មន្រ្តី</w:delText>
          </w:r>
        </w:del>
      </w:ins>
      <w:ins w:id="34188" w:author="ACER" w:date="2022-10-03T16:46:00Z">
        <w:del w:id="34189" w:author="Kem Sereyboth" w:date="2023-06-20T14:53:00Z">
          <w:r w:rsidR="00CF5299" w:rsidRPr="00E33574" w:rsidDel="005C3437">
            <w:rPr>
              <w:rFonts w:ascii="Khmer MEF1" w:hAnsi="Khmer MEF1" w:cs="Khmer MEF1"/>
              <w:sz w:val="24"/>
              <w:szCs w:val="24"/>
              <w:cs/>
              <w:rPrChange w:id="3419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របស់</w:delText>
          </w:r>
        </w:del>
      </w:ins>
      <w:ins w:id="34191" w:author="sakaria fa" w:date="2022-09-30T22:54:00Z">
        <w:del w:id="34192" w:author="Kem Sereyboth" w:date="2023-06-20T14:53:00Z"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rPrChange w:id="3419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EB5984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3419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ន.ស.ស.</w:delText>
          </w:r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rPrChange w:id="3419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ពុំបានអនុវត្តតាមបទប្បញ្ញត្តិដែលកំណត់</w:delText>
          </w:r>
          <w:r w:rsidR="00EB5984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rPrChange w:id="3419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ដោយ</w:delText>
          </w:r>
        </w:del>
      </w:ins>
      <w:ins w:id="34197" w:author="sakaria fa" w:date="2022-09-30T22:55:00Z">
        <w:del w:id="34198" w:author="Kem Sereyboth" w:date="2023-06-20T14:53:00Z">
          <w:r w:rsidR="00EB5984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rPrChange w:id="3419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អាជ្ញាធរសេវា</w:delText>
          </w:r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rPrChange w:id="3420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ហិរញ្ញវត្ថុមិនមែន</w:delText>
          </w:r>
        </w:del>
      </w:ins>
      <w:ins w:id="34201" w:author="ACER" w:date="2022-10-03T15:38:00Z">
        <w:del w:id="34202" w:author="Kem Sereyboth" w:date="2023-06-20T14:53:00Z">
          <w:r w:rsidR="00C11FD8" w:rsidRPr="00E33574" w:rsidDel="005C3437">
            <w:rPr>
              <w:rFonts w:ascii="Khmer MEF1" w:hAnsi="Khmer MEF1" w:cs="Khmer MEF1"/>
              <w:sz w:val="24"/>
              <w:szCs w:val="24"/>
              <w:rPrChange w:id="3420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>​​</w:delText>
          </w:r>
        </w:del>
      </w:ins>
      <w:ins w:id="34204" w:author="sakaria fa" w:date="2022-09-30T22:55:00Z">
        <w:del w:id="34205" w:author="Kem Sereyboth" w:date="2023-06-20T14:53:00Z"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rPrChange w:id="3420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ធនាគារ</w:delText>
          </w:r>
        </w:del>
      </w:ins>
      <w:ins w:id="34207" w:author="sakaria fa" w:date="2022-09-30T22:57:00Z">
        <w:del w:id="34208" w:author="Kem Sereyboth" w:date="2023-06-20T14:53:00Z"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rPrChange w:id="3420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210" w:author="ACER" w:date="2022-10-03T15:38:00Z">
        <w:del w:id="34211" w:author="Kem Sereyboth" w:date="2023-06-20T14:53:00Z">
          <w:r w:rsidR="00C11FD8" w:rsidRPr="00E33574" w:rsidDel="005C3437">
            <w:rPr>
              <w:rFonts w:ascii="Khmer MEF1" w:hAnsi="Khmer MEF1" w:cs="Khmer MEF1"/>
              <w:sz w:val="24"/>
              <w:szCs w:val="24"/>
              <w:cs/>
              <w:rPrChange w:id="3421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និង</w:delText>
          </w:r>
        </w:del>
      </w:ins>
      <w:ins w:id="34213" w:author="sakaria fa" w:date="2022-09-30T22:57:00Z">
        <w:del w:id="34214" w:author="Kem Sereyboth" w:date="2023-06-20T14:53:00Z"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rPrChange w:id="3421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ព្រមទាំង</w:delText>
          </w:r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ពុំទាន់មានក្របខណ្ឌ</w:delText>
          </w:r>
          <w:r w:rsidR="00EB5984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3421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បទប្បញ្ញត្តិដាក់ឱ្យអនុវត្តពេញលេញនៅឡើយទេ</w:delText>
          </w:r>
        </w:del>
      </w:ins>
      <w:ins w:id="34217" w:author="LENOVO" w:date="2022-10-02T12:35:00Z">
        <w:del w:id="34218" w:author="Kem Sereyboth" w:date="2023-06-20T14:53:00Z">
          <w:r w:rsidR="006C6EAC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34219" w:author="Kem Sereyboth" w:date="2023-07-19T16:59:00Z">
                <w:rPr>
                  <w:rFonts w:ascii="Khmer MEF1" w:hAnsi="Khmer MEF1" w:cs="Khmer MEF1"/>
                  <w:strike/>
                  <w:sz w:val="24"/>
                  <w:szCs w:val="24"/>
                  <w:cs/>
                  <w:lang w:val="ca-ES"/>
                </w:rPr>
              </w:rPrChange>
            </w:rPr>
            <w:delText>សម្រាប់</w:delText>
          </w:r>
        </w:del>
      </w:ins>
      <w:ins w:id="34220" w:author="LENOVO" w:date="2022-10-02T12:34:00Z">
        <w:del w:id="34221" w:author="Kem Sereyboth" w:date="2023-06-20T14:53:00Z">
          <w:r w:rsidR="006C6EAC" w:rsidRPr="00E33574" w:rsidDel="005C3437">
            <w:rPr>
              <w:rFonts w:ascii="Khmer MEF1" w:hAnsi="Khmer MEF1" w:cs="Khmer MEF1"/>
              <w:sz w:val="24"/>
              <w:szCs w:val="24"/>
              <w:cs/>
              <w:rPrChange w:id="34222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វិធាន និងយន្តការត្រួតពិនិត្យប្រតិបត្តិការរបស់ប្រតិបត្តិករសន្តិសុខសង្គម</w:delText>
          </w:r>
        </w:del>
      </w:ins>
      <w:ins w:id="34223" w:author="LENOVO" w:date="2022-10-02T12:35:00Z">
        <w:del w:id="34224" w:author="Kem Sereyboth" w:date="2023-06-20T14:53:00Z">
          <w:r w:rsidR="006C6EAC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3422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</w:delText>
          </w:r>
        </w:del>
      </w:ins>
      <w:ins w:id="34226" w:author="ACER" w:date="2022-10-03T16:46:00Z">
        <w:del w:id="34227" w:author="Kem Sereyboth" w:date="2023-06-20T14:53:00Z">
          <w:r w:rsidR="00CF5299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3422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ៅឡើយ</w:delText>
          </w:r>
        </w:del>
      </w:ins>
      <w:ins w:id="34229" w:author="LENOVO" w:date="2022-10-02T12:35:00Z">
        <w:del w:id="34230" w:author="Kem Sereyboth" w:date="2023-06-20T14:53:00Z">
          <w:r w:rsidR="006C6EAC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342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ោះ</w:delText>
          </w:r>
        </w:del>
      </w:ins>
      <w:ins w:id="34232" w:author="ACER" w:date="2022-10-03T15:38:00Z">
        <w:del w:id="34233" w:author="Kem Sereyboth" w:date="2023-06-20T14:53:00Z">
          <w:r w:rsidR="00C11FD8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3423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ទេ</w:delText>
          </w:r>
        </w:del>
      </w:ins>
      <w:ins w:id="34235" w:author="LENOVO" w:date="2022-10-02T12:35:00Z">
        <w:del w:id="34236" w:author="Kem Sereyboth" w:date="2023-06-20T14:53:00Z">
          <w:r w:rsidR="006C6EAC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3423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ដែរ</w:delText>
          </w:r>
        </w:del>
      </w:ins>
      <w:ins w:id="34238" w:author="sakaria fa" w:date="2022-09-30T22:57:00Z">
        <w:del w:id="34239" w:author="Kem Sereyboth" w:date="2023-06-20T14:53:00Z">
          <w:r w:rsidR="00EB5984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3424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48B24B23" w14:textId="27050C2C" w:rsidR="002E5ED2" w:rsidRPr="00E33574" w:rsidDel="00B1425C" w:rsidRDefault="002E5ED2">
      <w:pPr>
        <w:spacing w:after="0" w:line="240" w:lineRule="auto"/>
        <w:ind w:firstLine="720"/>
        <w:jc w:val="both"/>
        <w:rPr>
          <w:ins w:id="34241" w:author="sakaria fa" w:date="2022-09-30T22:59:00Z"/>
          <w:del w:id="34242" w:author="Kem Sereyboth" w:date="2023-07-11T11:17:00Z"/>
          <w:rFonts w:ascii="Khmer MEF1" w:hAnsi="Khmer MEF1" w:cs="Khmer MEF1"/>
          <w:sz w:val="24"/>
          <w:szCs w:val="24"/>
          <w:highlight w:val="yellow"/>
          <w:rPrChange w:id="34243" w:author="Kem Sereyboth" w:date="2023-07-19T16:59:00Z">
            <w:rPr>
              <w:ins w:id="34244" w:author="sakaria fa" w:date="2022-09-30T22:59:00Z"/>
              <w:del w:id="34245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  <w:pPrChange w:id="34246" w:author="Sopheak Phorn" w:date="2023-08-25T16:21:00Z">
          <w:pPr>
            <w:spacing w:after="0" w:line="240" w:lineRule="auto"/>
            <w:jc w:val="both"/>
          </w:pPr>
        </w:pPrChange>
      </w:pPr>
      <w:ins w:id="34247" w:author="sakaria fa" w:date="2022-09-30T22:59:00Z">
        <w:del w:id="34248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24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ជាមួយគ្នានេះ </w:delText>
          </w:r>
          <w:r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342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ផ្អែកតាម</w:delText>
          </w:r>
          <w:r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25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បញ្ហាមិនអនុលោមនៃប្រធានបទដែលបានលើកឡើង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25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សវនករទទួលបន្ទុក</w:delText>
          </w:r>
          <w:r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253" w:author="Kem Sereyboth" w:date="2023-07-19T16:59:00Z">
                <w:rPr>
                  <w:rFonts w:ascii="Khmer MEF1" w:hAnsi="Khmer MEF1" w:cs="Khmer MEF1"/>
                  <w:spacing w:val="-20"/>
                  <w:sz w:val="24"/>
                  <w:szCs w:val="24"/>
                  <w:cs/>
                </w:rPr>
              </w:rPrChange>
            </w:rPr>
            <w:delText>បានផ្ដល់ជូនអនុសាសន៍មួយចំនួន</w:delText>
          </w:r>
        </w:del>
      </w:ins>
      <w:ins w:id="34254" w:author="ACER" w:date="2022-10-03T16:47:00Z">
        <w:del w:id="34255" w:author="Kem Sereyboth" w:date="2023-07-11T11:17:00Z">
          <w:r w:rsidR="00E12D54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25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257" w:author="sakaria fa" w:date="2022-09-30T22:59:00Z">
        <w:del w:id="34258" w:author="Kem Sereyboth" w:date="2023-07-11T11:17:00Z">
          <w:r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259" w:author="Kem Sereyboth" w:date="2023-07-19T16:59:00Z">
                <w:rPr>
                  <w:rFonts w:ascii="Khmer MEF1" w:hAnsi="Khmer MEF1" w:cs="Khmer MEF1"/>
                  <w:spacing w:val="-20"/>
                  <w:sz w:val="24"/>
                  <w:szCs w:val="24"/>
                  <w:cs/>
                </w:rPr>
              </w:rPrChange>
            </w:rPr>
            <w:delText>ដែល</w:delText>
          </w:r>
          <w:r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260" w:author="Kem Sereyboth" w:date="2023-07-19T16:59:00Z">
                <w:rPr>
                  <w:rFonts w:ascii="Khmer MEF1" w:hAnsi="Khmer MEF1" w:cs="Khmer MEF1"/>
                  <w:spacing w:val="-20"/>
                  <w:sz w:val="24"/>
                  <w:szCs w:val="24"/>
                  <w:cs/>
                </w:rPr>
              </w:rPrChange>
            </w:rPr>
            <w:delText>អនុសាសន៍ទាំងនេះ</w:delText>
          </w:r>
        </w:del>
      </w:ins>
      <w:ins w:id="34261" w:author="User" w:date="2022-10-05T13:35:00Z">
        <w:del w:id="34262" w:author="Kem Sereyboth" w:date="2023-07-11T11:17:00Z">
          <w:r w:rsidR="00176EDD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26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264" w:author="sakaria fa" w:date="2022-09-30T22:59:00Z">
        <w:del w:id="34265" w:author="Kem Sereyboth" w:date="2023-07-11T11:17:00Z">
          <w:r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266" w:author="Kem Sereyboth" w:date="2023-07-19T16:59:00Z">
                <w:rPr>
                  <w:rFonts w:ascii="Khmer MEF1" w:hAnsi="Khmer MEF1" w:cs="Khmer MEF1"/>
                  <w:spacing w:val="-20"/>
                  <w:sz w:val="24"/>
                  <w:szCs w:val="24"/>
                  <w:cs/>
                </w:rPr>
              </w:rPrChange>
            </w:rPr>
            <w:delText xml:space="preserve"> នឹងផ្ដល់គុណតម្លៃ</w:delText>
          </w:r>
          <w:r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267" w:author="Kem Sereyboth" w:date="2023-07-19T16:59:00Z">
                <w:rPr>
                  <w:rFonts w:ascii="Khmer MEF1" w:hAnsi="Khmer MEF1" w:cs="Khmer MEF1"/>
                  <w:spacing w:val="-20"/>
                  <w:sz w:val="24"/>
                  <w:szCs w:val="24"/>
                  <w:cs/>
                </w:rPr>
              </w:rPrChange>
            </w:rPr>
            <w:delText xml:space="preserve">យ៉ាងច្រើនដល់ </w:delText>
          </w:r>
          <w:r w:rsidRPr="00E33574" w:rsidDel="00B1425C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34268" w:author="Kem Sereyboth" w:date="2023-07-19T16:59:00Z">
                <w:rPr>
                  <w:rFonts w:ascii="Khmer MEF1" w:hAnsi="Khmer MEF1" w:cs="Khmer MEF1"/>
                  <w:b/>
                  <w:bCs/>
                  <w:spacing w:val="-20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269" w:author="Kem Sereyboth" w:date="2023-07-19T16:59:00Z">
                <w:rPr>
                  <w:rFonts w:ascii="Khmer MEF1" w:hAnsi="Khmer MEF1" w:cs="Khmer MEF1"/>
                  <w:spacing w:val="-20"/>
                  <w:sz w:val="24"/>
                  <w:szCs w:val="24"/>
                  <w:cs/>
                </w:rPr>
              </w:rPrChange>
            </w:rPr>
            <w:delText xml:space="preserve"> តាមរយៈ៖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27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57D0FC5F" w14:textId="24DAA911" w:rsidR="002E5ED2" w:rsidRPr="00E33574" w:rsidDel="00B1425C" w:rsidRDefault="002E5ED2">
      <w:pPr>
        <w:spacing w:after="0" w:line="240" w:lineRule="auto"/>
        <w:ind w:firstLine="720"/>
        <w:jc w:val="both"/>
        <w:rPr>
          <w:ins w:id="34271" w:author="sakaria fa" w:date="2022-09-30T23:00:00Z"/>
          <w:del w:id="34272" w:author="Kem Sereyboth" w:date="2023-07-11T11:17:00Z"/>
          <w:rFonts w:ascii="Khmer MEF1" w:hAnsi="Khmer MEF1" w:cs="Khmer MEF1"/>
          <w:sz w:val="24"/>
          <w:szCs w:val="24"/>
          <w:highlight w:val="yellow"/>
          <w:rPrChange w:id="34273" w:author="Kem Sereyboth" w:date="2023-07-19T16:59:00Z">
            <w:rPr>
              <w:ins w:id="34274" w:author="sakaria fa" w:date="2022-09-30T23:00:00Z"/>
              <w:del w:id="34275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4276" w:author="Sopheak Phorn" w:date="2023-08-25T16:21:00Z">
          <w:pPr>
            <w:spacing w:after="0" w:line="252" w:lineRule="auto"/>
            <w:ind w:firstLine="720"/>
            <w:jc w:val="both"/>
          </w:pPr>
        </w:pPrChange>
      </w:pPr>
      <w:ins w:id="34277" w:author="sakaria fa" w:date="2022-09-30T23:00:00Z">
        <w:del w:id="34278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27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ក. ធានាបាននូវប្រសិទ្ធភាពក្នុងការអនុវត្តការងារកាន់តែប្រសើរឡើង </w:delText>
          </w:r>
        </w:del>
      </w:ins>
    </w:p>
    <w:p w14:paraId="076EAECB" w14:textId="2CEFB921" w:rsidR="002E5ED2" w:rsidRPr="00E33574" w:rsidDel="00B1425C" w:rsidRDefault="002E5ED2">
      <w:pPr>
        <w:spacing w:after="0" w:line="240" w:lineRule="auto"/>
        <w:ind w:firstLine="720"/>
        <w:jc w:val="both"/>
        <w:rPr>
          <w:ins w:id="34280" w:author="sakaria fa" w:date="2022-09-30T23:00:00Z"/>
          <w:del w:id="34281" w:author="Kem Sereyboth" w:date="2023-07-11T11:17:00Z"/>
          <w:rFonts w:ascii="Khmer MEF1" w:hAnsi="Khmer MEF1" w:cs="Khmer MEF1"/>
          <w:sz w:val="24"/>
          <w:szCs w:val="24"/>
          <w:highlight w:val="yellow"/>
          <w:rPrChange w:id="34282" w:author="Kem Sereyboth" w:date="2023-07-19T16:59:00Z">
            <w:rPr>
              <w:ins w:id="34283" w:author="sakaria fa" w:date="2022-09-30T23:00:00Z"/>
              <w:del w:id="34284" w:author="Kem Sereyboth" w:date="2023-07-11T11:17:00Z"/>
              <w:rFonts w:ascii="Khmer MEF1" w:hAnsi="Khmer MEF1" w:cs="Khmer MEF1"/>
              <w:spacing w:val="-10"/>
              <w:sz w:val="24"/>
              <w:szCs w:val="24"/>
            </w:rPr>
          </w:rPrChange>
        </w:rPr>
        <w:pPrChange w:id="34285" w:author="Sopheak Phorn" w:date="2023-08-25T16:21:00Z">
          <w:pPr>
            <w:spacing w:after="0" w:line="252" w:lineRule="auto"/>
            <w:ind w:firstLine="720"/>
            <w:jc w:val="both"/>
          </w:pPr>
        </w:pPrChange>
      </w:pPr>
      <w:ins w:id="34286" w:author="sakaria fa" w:date="2022-09-30T23:00:00Z">
        <w:del w:id="34287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288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 xml:space="preserve">ខ. មានការទទួលខុសត្រូវការងារច្បាស់លាស់  </w:delText>
          </w:r>
        </w:del>
      </w:ins>
    </w:p>
    <w:p w14:paraId="3C3452E6" w14:textId="5C2D26F7" w:rsidR="002E5ED2" w:rsidRPr="00E33574" w:rsidDel="00B1425C" w:rsidRDefault="002E5ED2">
      <w:pPr>
        <w:spacing w:after="0" w:line="240" w:lineRule="auto"/>
        <w:ind w:firstLine="720"/>
        <w:jc w:val="both"/>
        <w:rPr>
          <w:ins w:id="34289" w:author="sakaria fa" w:date="2022-09-30T23:00:00Z"/>
          <w:del w:id="34290" w:author="Kem Sereyboth" w:date="2023-07-11T11:17:00Z"/>
          <w:rFonts w:ascii="Khmer MEF1" w:hAnsi="Khmer MEF1" w:cs="Khmer MEF1"/>
          <w:sz w:val="24"/>
          <w:szCs w:val="24"/>
          <w:highlight w:val="yellow"/>
          <w:rPrChange w:id="34291" w:author="Kem Sereyboth" w:date="2023-07-19T16:59:00Z">
            <w:rPr>
              <w:ins w:id="34292" w:author="sakaria fa" w:date="2022-09-30T23:00:00Z"/>
              <w:del w:id="34293" w:author="Kem Sereyboth" w:date="2023-07-11T11:17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34294" w:author="Sopheak Phorn" w:date="2023-08-25T16:21:00Z">
          <w:pPr>
            <w:spacing w:after="0" w:line="252" w:lineRule="auto"/>
            <w:ind w:firstLine="720"/>
            <w:jc w:val="both"/>
          </w:pPr>
        </w:pPrChange>
      </w:pPr>
      <w:ins w:id="34295" w:author="sakaria fa" w:date="2022-09-30T23:00:00Z">
        <w:del w:id="34296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297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គ. ជួយឱ្យ 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298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29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មាន​អភិបាលកិច្ច​រឹងមាំ</w:delText>
          </w:r>
        </w:del>
      </w:ins>
    </w:p>
    <w:p w14:paraId="4393D4D3" w14:textId="003DD447" w:rsidR="00733B5E" w:rsidRPr="00E33574" w:rsidDel="00B1425C" w:rsidRDefault="002E5ED2">
      <w:pPr>
        <w:spacing w:after="0" w:line="240" w:lineRule="auto"/>
        <w:ind w:firstLine="720"/>
        <w:jc w:val="both"/>
        <w:rPr>
          <w:ins w:id="34300" w:author="ACER" w:date="2022-10-03T16:50:00Z"/>
          <w:del w:id="34301" w:author="Kem Sereyboth" w:date="2023-07-11T11:17:00Z"/>
          <w:rFonts w:ascii="Khmer MEF1" w:hAnsi="Khmer MEF1" w:cs="Khmer MEF1"/>
          <w:sz w:val="24"/>
          <w:szCs w:val="24"/>
          <w:highlight w:val="yellow"/>
          <w:rPrChange w:id="34302" w:author="Kem Sereyboth" w:date="2023-07-19T16:59:00Z">
            <w:rPr>
              <w:ins w:id="34303" w:author="ACER" w:date="2022-10-03T16:50:00Z"/>
              <w:del w:id="34304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  <w:pPrChange w:id="34305" w:author="Sopheak Phorn" w:date="2023-08-25T16:21:00Z">
          <w:pPr>
            <w:spacing w:after="0" w:line="235" w:lineRule="auto"/>
            <w:ind w:left="720" w:hanging="11"/>
            <w:jc w:val="both"/>
          </w:pPr>
        </w:pPrChange>
      </w:pPr>
      <w:ins w:id="34306" w:author="sakaria fa" w:date="2022-09-30T23:00:00Z">
        <w:del w:id="34307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0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ឃ. បង្កើនទំនុកចិត្ត​ដល់​សាធារណជន</w:delText>
          </w:r>
        </w:del>
      </w:ins>
      <w:ins w:id="34309" w:author="sakaria fa" w:date="2022-09-30T23:01:00Z">
        <w:del w:id="34310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1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4312" w:author="ACER" w:date="2022-10-03T16:50:00Z">
        <w:del w:id="34313" w:author="Kem Sereyboth" w:date="2023-07-11T11:17:00Z">
          <w:r w:rsidR="00733B5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1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ក.</w:delText>
          </w:r>
        </w:del>
      </w:ins>
      <w:ins w:id="34315" w:author="LENOVO" w:date="2022-10-06T12:15:00Z">
        <w:del w:id="34316" w:author="Kem Sereyboth" w:date="2023-07-11T11:17:00Z">
          <w:r w:rsidR="00B50F57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1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318" w:author="ACER" w:date="2022-10-03T16:50:00Z">
        <w:del w:id="34319" w:author="Kem Sereyboth" w:date="2023-07-11T11:17:00Z">
          <w:r w:rsidR="00733B5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2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ធានាបាននូវប្រសិទ្ធភាពក្នុងការអនុវត្តការងារកាន់តែប្រសើរឡើង </w:delText>
          </w:r>
        </w:del>
      </w:ins>
    </w:p>
    <w:p w14:paraId="19587527" w14:textId="3ED048D4" w:rsidR="00733B5E" w:rsidRPr="00E33574" w:rsidDel="00B1425C" w:rsidRDefault="00733B5E">
      <w:pPr>
        <w:spacing w:after="0" w:line="240" w:lineRule="auto"/>
        <w:ind w:left="720" w:hanging="11"/>
        <w:jc w:val="both"/>
        <w:rPr>
          <w:ins w:id="34321" w:author="ACER" w:date="2022-10-03T16:50:00Z"/>
          <w:del w:id="34322" w:author="Kem Sereyboth" w:date="2023-07-11T11:17:00Z"/>
          <w:rFonts w:ascii="Khmer MEF1" w:hAnsi="Khmer MEF1" w:cs="Khmer MEF1"/>
          <w:sz w:val="24"/>
          <w:szCs w:val="24"/>
          <w:highlight w:val="yellow"/>
          <w:rPrChange w:id="34323" w:author="Kem Sereyboth" w:date="2023-07-19T16:59:00Z">
            <w:rPr>
              <w:ins w:id="34324" w:author="ACER" w:date="2022-10-03T16:50:00Z"/>
              <w:del w:id="34325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  <w:pPrChange w:id="34326" w:author="Sopheak Phorn" w:date="2023-08-25T16:21:00Z">
          <w:pPr>
            <w:spacing w:after="0" w:line="235" w:lineRule="auto"/>
            <w:ind w:left="720" w:hanging="11"/>
            <w:jc w:val="both"/>
          </w:pPr>
        </w:pPrChange>
      </w:pPr>
      <w:ins w:id="34327" w:author="ACER" w:date="2022-10-03T16:50:00Z">
        <w:del w:id="34328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2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ខ.</w:delText>
          </w:r>
        </w:del>
      </w:ins>
      <w:ins w:id="34330" w:author="LENOVO" w:date="2022-10-06T12:15:00Z">
        <w:del w:id="34331" w:author="Kem Sereyboth" w:date="2023-07-11T11:17:00Z">
          <w:r w:rsidR="00B50F57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3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333" w:author="ACER" w:date="2022-10-03T16:50:00Z">
        <w:del w:id="34334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3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មានការទទួលខុសត្រូវការងារច្បាស់លាស់ និងមាន​អភិបាលកិច្ច​រឹងមាំ </w:delText>
          </w:r>
        </w:del>
      </w:ins>
    </w:p>
    <w:p w14:paraId="71930C1E" w14:textId="2F1FABD1" w:rsidR="00733B5E" w:rsidRPr="00E33574" w:rsidDel="00B1425C" w:rsidRDefault="00733B5E">
      <w:pPr>
        <w:spacing w:after="0" w:line="240" w:lineRule="auto"/>
        <w:ind w:left="720" w:hanging="11"/>
        <w:jc w:val="both"/>
        <w:rPr>
          <w:ins w:id="34336" w:author="ACER" w:date="2022-10-03T16:50:00Z"/>
          <w:del w:id="34337" w:author="Kem Sereyboth" w:date="2023-07-11T11:17:00Z"/>
          <w:rFonts w:ascii="Khmer MEF1" w:hAnsi="Khmer MEF1" w:cs="Khmer MEF1"/>
          <w:sz w:val="24"/>
          <w:szCs w:val="24"/>
          <w:highlight w:val="yellow"/>
          <w:rPrChange w:id="34338" w:author="Kem Sereyboth" w:date="2023-07-19T16:59:00Z">
            <w:rPr>
              <w:ins w:id="34339" w:author="ACER" w:date="2022-10-03T16:50:00Z"/>
              <w:del w:id="34340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  <w:pPrChange w:id="34341" w:author="Sopheak Phorn" w:date="2023-08-25T16:21:00Z">
          <w:pPr>
            <w:spacing w:after="0" w:line="235" w:lineRule="auto"/>
            <w:ind w:left="720" w:hanging="11"/>
            <w:jc w:val="both"/>
          </w:pPr>
        </w:pPrChange>
      </w:pPr>
      <w:ins w:id="34342" w:author="ACER" w:date="2022-10-03T16:50:00Z">
        <w:del w:id="34343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គ.</w:delText>
          </w:r>
        </w:del>
      </w:ins>
      <w:ins w:id="34345" w:author="LENOVO" w:date="2022-10-06T12:15:00Z">
        <w:del w:id="34346" w:author="Kem Sereyboth" w:date="2023-07-11T11:17:00Z">
          <w:r w:rsidR="00B50F57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348" w:author="ACER" w:date="2022-10-03T16:50:00Z">
        <w:del w:id="34349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អនុលោមទៅតាមបទប្បញ្ញត្តិដែលបានកំណត់</w:delText>
          </w:r>
        </w:del>
      </w:ins>
    </w:p>
    <w:p w14:paraId="3144C885" w14:textId="35880923" w:rsidR="00733B5E" w:rsidRPr="00E33574" w:rsidDel="00B1425C" w:rsidRDefault="00733B5E">
      <w:pPr>
        <w:spacing w:after="0" w:line="240" w:lineRule="auto"/>
        <w:ind w:left="720" w:hanging="11"/>
        <w:jc w:val="both"/>
        <w:rPr>
          <w:ins w:id="34351" w:author="ACER" w:date="2022-10-03T16:50:00Z"/>
          <w:del w:id="34352" w:author="Kem Sereyboth" w:date="2023-07-11T11:17:00Z"/>
          <w:rFonts w:ascii="Khmer MEF1" w:hAnsi="Khmer MEF1" w:cs="Khmer MEF1"/>
          <w:sz w:val="24"/>
          <w:szCs w:val="24"/>
          <w:highlight w:val="yellow"/>
          <w:rPrChange w:id="34353" w:author="Kem Sereyboth" w:date="2023-07-19T16:59:00Z">
            <w:rPr>
              <w:ins w:id="34354" w:author="ACER" w:date="2022-10-03T16:50:00Z"/>
              <w:del w:id="34355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  <w:pPrChange w:id="34356" w:author="Sopheak Phorn" w:date="2023-08-25T16:21:00Z">
          <w:pPr>
            <w:spacing w:after="0" w:line="235" w:lineRule="auto"/>
            <w:ind w:left="720" w:hanging="11"/>
            <w:jc w:val="both"/>
          </w:pPr>
        </w:pPrChange>
      </w:pPr>
      <w:ins w:id="34357" w:author="ACER" w:date="2022-10-03T16:50:00Z">
        <w:del w:id="34358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5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ឃ.</w:delText>
          </w:r>
        </w:del>
      </w:ins>
      <w:ins w:id="34360" w:author="LENOVO" w:date="2022-10-06T12:15:00Z">
        <w:del w:id="34361" w:author="Kem Sereyboth" w:date="2023-07-11T11:17:00Z">
          <w:r w:rsidR="00B50F57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6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363" w:author="ACER" w:date="2022-10-03T16:50:00Z">
        <w:del w:id="34364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6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បង្កើនចំណូលដល់ស្ថាប័ន </w:delText>
          </w:r>
        </w:del>
      </w:ins>
    </w:p>
    <w:p w14:paraId="36CD6644" w14:textId="693B458D" w:rsidR="00733B5E" w:rsidRPr="00E33574" w:rsidDel="00B1425C" w:rsidRDefault="00733B5E">
      <w:pPr>
        <w:spacing w:after="0" w:line="240" w:lineRule="auto"/>
        <w:ind w:left="720" w:hanging="11"/>
        <w:jc w:val="both"/>
        <w:rPr>
          <w:ins w:id="34366" w:author="ACER" w:date="2022-10-03T16:50:00Z"/>
          <w:del w:id="34367" w:author="Kem Sereyboth" w:date="2023-07-11T11:17:00Z"/>
          <w:rFonts w:ascii="Khmer MEF1" w:hAnsi="Khmer MEF1" w:cs="Khmer MEF1"/>
          <w:sz w:val="24"/>
          <w:szCs w:val="24"/>
          <w:highlight w:val="yellow"/>
          <w:rPrChange w:id="34368" w:author="Kem Sereyboth" w:date="2023-07-19T16:59:00Z">
            <w:rPr>
              <w:ins w:id="34369" w:author="ACER" w:date="2022-10-03T16:50:00Z"/>
              <w:del w:id="34370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  <w:pPrChange w:id="34371" w:author="Sopheak Phorn" w:date="2023-08-25T16:21:00Z">
          <w:pPr>
            <w:spacing w:after="0" w:line="235" w:lineRule="auto"/>
            <w:ind w:left="720" w:hanging="11"/>
            <w:jc w:val="both"/>
          </w:pPr>
        </w:pPrChange>
      </w:pPr>
      <w:ins w:id="34372" w:author="ACER" w:date="2022-10-03T16:50:00Z">
        <w:del w:id="34373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7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ង.</w:delText>
          </w:r>
        </w:del>
      </w:ins>
      <w:ins w:id="34375" w:author="LENOVO" w:date="2022-10-06T12:15:00Z">
        <w:del w:id="34376" w:author="Kem Sereyboth" w:date="2023-07-11T11:17:00Z">
          <w:r w:rsidR="00B50F57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7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378" w:author="ACER" w:date="2022-10-03T16:50:00Z">
        <w:del w:id="34379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លុបបំបាត់វិសមាសភាពនៃការ</w:delText>
          </w:r>
        </w:del>
      </w:ins>
      <w:ins w:id="34381" w:author="ACER" w:date="2022-10-03T16:52:00Z">
        <w:del w:id="34382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8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លើកទឹកចិត្តមន្ត្រីនៃអង្គភ</w:delText>
          </w:r>
        </w:del>
      </w:ins>
      <w:ins w:id="34384" w:author="ACER" w:date="2022-10-03T16:53:00Z">
        <w:del w:id="34385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8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ាពក្រោមឱវាទ 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38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  <w:ins w:id="34388" w:author="ACER" w:date="2022-10-03T16:50:00Z">
        <w:del w:id="34389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9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0B2AA813" w14:textId="561FFEDC" w:rsidR="00733B5E" w:rsidRPr="00E33574" w:rsidDel="00B1425C" w:rsidRDefault="00733B5E" w:rsidP="00627928">
      <w:pPr>
        <w:spacing w:after="0" w:line="240" w:lineRule="auto"/>
        <w:ind w:firstLine="720"/>
        <w:jc w:val="both"/>
        <w:rPr>
          <w:ins w:id="34391" w:author="ACER" w:date="2022-10-03T16:50:00Z"/>
          <w:del w:id="34392" w:author="Kem Sereyboth" w:date="2023-07-11T11:17:00Z"/>
          <w:rFonts w:ascii="Khmer MEF1" w:hAnsi="Khmer MEF1" w:cs="Khmer MEF1"/>
          <w:sz w:val="24"/>
          <w:szCs w:val="24"/>
          <w:highlight w:val="yellow"/>
          <w:rPrChange w:id="34393" w:author="Kem Sereyboth" w:date="2023-07-19T16:59:00Z">
            <w:rPr>
              <w:ins w:id="34394" w:author="ACER" w:date="2022-10-03T16:50:00Z"/>
              <w:del w:id="34395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</w:pPr>
      <w:ins w:id="34396" w:author="ACER" w:date="2022-10-03T16:50:00Z">
        <w:del w:id="34397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9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ច.</w:delText>
          </w:r>
        </w:del>
      </w:ins>
      <w:ins w:id="34399" w:author="LENOVO" w:date="2022-10-06T12:15:00Z">
        <w:del w:id="34400" w:author="Kem Sereyboth" w:date="2023-07-11T11:17:00Z">
          <w:r w:rsidR="00B50F57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40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402" w:author="ACER" w:date="2022-10-03T16:50:00Z">
        <w:del w:id="34403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40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បង្កើនទំនុកចិត្ត​ដល់​សាធារណជន។</w:delText>
          </w:r>
        </w:del>
      </w:ins>
    </w:p>
    <w:p w14:paraId="7AF92881" w14:textId="24813343" w:rsidR="00733B5E" w:rsidRPr="00E33574" w:rsidDel="00B1425C" w:rsidRDefault="00733B5E">
      <w:pPr>
        <w:spacing w:after="0" w:line="240" w:lineRule="auto"/>
        <w:ind w:firstLine="720"/>
        <w:jc w:val="both"/>
        <w:rPr>
          <w:ins w:id="34405" w:author="sakaria fa" w:date="2022-09-30T23:01:00Z"/>
          <w:del w:id="34406" w:author="Kem Sereyboth" w:date="2023-07-11T11:17:00Z"/>
          <w:rFonts w:ascii="Khmer MEF1" w:hAnsi="Khmer MEF1" w:cs="Khmer MEF1"/>
          <w:sz w:val="4"/>
          <w:szCs w:val="4"/>
          <w:highlight w:val="yellow"/>
          <w:rPrChange w:id="34407" w:author="Kem Sereyboth" w:date="2023-07-19T16:59:00Z">
            <w:rPr>
              <w:ins w:id="34408" w:author="sakaria fa" w:date="2022-09-30T23:01:00Z"/>
              <w:del w:id="34409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</w:pPr>
    </w:p>
    <w:p w14:paraId="109A1301" w14:textId="06396B41" w:rsidR="002E5ED2" w:rsidRPr="00E33574" w:rsidDel="00B1425C" w:rsidRDefault="002E5ED2">
      <w:pPr>
        <w:spacing w:after="0" w:line="240" w:lineRule="auto"/>
        <w:ind w:firstLine="720"/>
        <w:jc w:val="both"/>
        <w:rPr>
          <w:ins w:id="34410" w:author="sakaria fa" w:date="2022-09-30T22:57:00Z"/>
          <w:del w:id="34411" w:author="Kem Sereyboth" w:date="2023-07-11T11:17:00Z"/>
          <w:rFonts w:ascii="Khmer MEF1" w:hAnsi="Khmer MEF1" w:cs="Khmer MEF1"/>
          <w:sz w:val="24"/>
          <w:szCs w:val="24"/>
          <w:highlight w:val="yellow"/>
          <w:rPrChange w:id="34412" w:author="Kem Sereyboth" w:date="2023-07-19T16:59:00Z">
            <w:rPr>
              <w:ins w:id="34413" w:author="sakaria fa" w:date="2022-09-30T22:57:00Z"/>
              <w:del w:id="34414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</w:pPr>
      <w:ins w:id="34415" w:author="sakaria fa" w:date="2022-09-30T23:01:00Z">
        <w:del w:id="34416" w:author="Kem Sereyboth" w:date="2023-07-11T11:17:00Z"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41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បន្ថែមពីនេះ សវនករទទួលបន្ទុកបានផ្ដល់អនុសាសន៍ទៅតាមប្រធានបទ  </w:delText>
          </w:r>
        </w:del>
      </w:ins>
      <w:ins w:id="34418" w:author="User" w:date="2022-10-05T13:38:00Z">
        <w:del w:id="34419" w:author="Kem Sereyboth" w:date="2023-07-11T11:17:00Z">
          <w:r w:rsidR="00176EDD"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42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421" w:author="sakaria fa" w:date="2022-09-30T23:01:00Z">
        <w:del w:id="34422" w:author="Kem Sereyboth" w:date="2023-07-11T11:17:00Z"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42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និងហានិភ័យ</w:delText>
          </w:r>
        </w:del>
      </w:ins>
      <w:ins w:id="34424" w:author="User" w:date="2022-10-05T13:37:00Z">
        <w:del w:id="34425" w:author="Kem Sereyboth" w:date="2023-07-11T11:17:00Z">
          <w:r w:rsidR="00176EDD"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42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427" w:author="sakaria fa" w:date="2022-09-30T23:01:00Z">
        <w:del w:id="34428" w:author="Kem Sereyboth" w:date="2023-07-11T11:17:00Z"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42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ប្រសិនបើ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43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អនុសាសន៍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4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មិនត្រូវបានអនុវត្ត មានដូចខាងក្រោម៖</w:delText>
          </w:r>
        </w:del>
      </w:ins>
    </w:p>
    <w:p w14:paraId="028B157D" w14:textId="6128C101" w:rsidR="00C34129" w:rsidRPr="00E33574" w:rsidDel="00B1425C" w:rsidRDefault="008B7115">
      <w:pPr>
        <w:spacing w:after="0" w:line="240" w:lineRule="auto"/>
        <w:jc w:val="both"/>
        <w:rPr>
          <w:ins w:id="34432" w:author="Voeun Kuyeng" w:date="2022-08-31T11:29:00Z"/>
          <w:del w:id="34433" w:author="Kem Sereyboth" w:date="2023-07-11T11:17:00Z"/>
          <w:rFonts w:ascii="Khmer MEF1" w:hAnsi="Khmer MEF1" w:cs="Khmer MEF1"/>
          <w:spacing w:val="-4"/>
          <w:sz w:val="24"/>
          <w:szCs w:val="24"/>
          <w:highlight w:val="yellow"/>
          <w:rPrChange w:id="34434" w:author="Kem Sereyboth" w:date="2023-07-19T16:59:00Z">
            <w:rPr>
              <w:ins w:id="34435" w:author="Voeun Kuyeng" w:date="2022-08-31T11:29:00Z"/>
              <w:del w:id="34436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4437" w:author="Sopheak Phorn" w:date="2023-08-25T16:21:00Z">
          <w:pPr>
            <w:spacing w:after="0" w:line="240" w:lineRule="auto"/>
            <w:ind w:firstLine="720"/>
          </w:pPr>
        </w:pPrChange>
      </w:pPr>
      <w:ins w:id="34438" w:author="User" w:date="2022-10-04T14:32:00Z">
        <w:del w:id="34439" w:author="Kem Sereyboth" w:date="2023-07-11T11:17:00Z">
          <w:r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44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tab/>
          </w:r>
        </w:del>
      </w:ins>
    </w:p>
    <w:p w14:paraId="2D8F5966" w14:textId="28A7C903" w:rsidR="00A54142" w:rsidRPr="00E33574" w:rsidDel="00B1425C" w:rsidRDefault="00086AC6">
      <w:pPr>
        <w:spacing w:after="0" w:line="240" w:lineRule="auto"/>
        <w:jc w:val="both"/>
        <w:rPr>
          <w:ins w:id="34441" w:author="sakaria fa" w:date="2022-09-30T23:05:00Z"/>
          <w:del w:id="34442" w:author="Kem Sereyboth" w:date="2023-07-11T11:17:00Z"/>
          <w:rFonts w:ascii="Khmer MEF1" w:hAnsi="Khmer MEF1" w:cs="Khmer MEF1"/>
          <w:spacing w:val="-10"/>
          <w:sz w:val="24"/>
          <w:szCs w:val="24"/>
          <w:highlight w:val="yellow"/>
          <w:rPrChange w:id="34443" w:author="Kem Sereyboth" w:date="2023-07-19T16:59:00Z">
            <w:rPr>
              <w:ins w:id="34444" w:author="sakaria fa" w:date="2022-09-30T23:05:00Z"/>
              <w:del w:id="34445" w:author="Kem Sereyboth" w:date="2023-07-11T11:17:00Z"/>
              <w:rFonts w:ascii="Khmer MEF1" w:hAnsi="Khmer MEF1" w:cs="Khmer MEF1"/>
              <w:b/>
              <w:bCs/>
              <w:spacing w:val="-10"/>
              <w:sz w:val="24"/>
              <w:szCs w:val="24"/>
            </w:rPr>
          </w:rPrChange>
        </w:rPr>
        <w:pPrChange w:id="34446" w:author="Sopheak Phorn" w:date="2023-08-25T16:21:00Z">
          <w:pPr>
            <w:spacing w:after="0" w:line="221" w:lineRule="auto"/>
            <w:ind w:firstLine="720"/>
            <w:jc w:val="both"/>
          </w:pPr>
        </w:pPrChange>
      </w:pPr>
      <w:ins w:id="34447" w:author="Voeun Kuyeng" w:date="2022-08-31T11:11:00Z">
        <w:del w:id="34448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444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១.</w:delText>
          </w:r>
        </w:del>
      </w:ins>
      <w:ins w:id="34450" w:author="User" w:date="2022-10-04T11:34:00Z">
        <w:del w:id="34451" w:author="Kem Sereyboth" w:date="2023-07-11T11:17:00Z">
          <w:r w:rsidR="00F11A5A"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4452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>លទ្ធផលរកឃើញទី</w:delText>
          </w:r>
        </w:del>
      </w:ins>
      <w:ins w:id="34453" w:author="Voeun Kuyeng" w:date="2022-08-31T11:11:00Z">
        <w:del w:id="34454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445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456" w:author="Voeun Kuyeng" w:date="2022-09-06T18:11:00Z">
        <w:del w:id="34457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rPrChange w:id="3445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[</w:delText>
          </w:r>
        </w:del>
      </w:ins>
      <w:ins w:id="34459" w:author="Voeun Kuyeng" w:date="2022-08-31T11:11:00Z">
        <w:del w:id="34460" w:author="Kem Sereyboth" w:date="2023-07-11T11:17:00Z">
          <w:r w:rsidR="00125B0C"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446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ប្រធានបទដែលបានធ្វើសវនកម្ម</w:delText>
          </w:r>
        </w:del>
      </w:ins>
      <w:ins w:id="34462" w:author="Windows User" w:date="2022-09-06T04:31:00Z">
        <w:del w:id="34463" w:author="Kem Sereyboth" w:date="2023-07-11T11:17:00Z">
          <w:r w:rsidR="00D23F3B"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446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ទី</w:delText>
          </w:r>
        </w:del>
      </w:ins>
      <w:ins w:id="34465" w:author="Kem Sereiboth" w:date="2022-09-14T13:53:00Z">
        <w:del w:id="34466" w:author="Kem Sereyboth" w:date="2023-07-11T11:17:00Z">
          <w:r w:rsidR="003862A8"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446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១</w:delText>
          </w:r>
        </w:del>
      </w:ins>
      <w:ins w:id="34468" w:author="sakaria fa" w:date="2022-09-15T22:49:00Z">
        <w:del w:id="34469" w:author="Kem Sereyboth" w:date="2023-07-11T11:17:00Z">
          <w:r w:rsidR="00EE0E61"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4470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4471" w:author="Kem Sereiboth" w:date="2022-09-15T15:55:00Z">
        <w:del w:id="34472" w:author="Kem Sereyboth" w:date="2023-07-11T11:17:00Z">
          <w:r w:rsidR="003862A8"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447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bookmarkStart w:id="34474" w:name="_Hlk116050490"/>
      <w:ins w:id="34475" w:author="User" w:date="2022-10-07T15:44:00Z">
        <w:del w:id="34476" w:author="Kem Sereyboth" w:date="2023-07-11T11:17:00Z">
          <w:r w:rsidR="00836D0C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3447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ពុំទាន់បានបំពេញរចនាសម្ព័ន្ធគ្រប់គ្រង</w:delText>
          </w:r>
        </w:del>
      </w:ins>
      <w:ins w:id="34478" w:author="Un Seakamey" w:date="2022-11-14T11:28:00Z">
        <w:del w:id="34479" w:author="Kem Sereyboth" w:date="2023-07-11T11:17:00Z">
          <w:r w:rsidR="00CD3A38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3448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ប្រធាននាយកដ្ឋាន</w:delText>
          </w:r>
        </w:del>
      </w:ins>
      <w:ins w:id="34481" w:author="User" w:date="2022-10-07T15:44:00Z">
        <w:del w:id="34482" w:author="Kem Sereyboth" w:date="2023-07-11T11:17:00Z">
          <w:r w:rsidR="00836D0C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3448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ស្របទៅតាមបទប្បញ្ញត្តិជាធរមាន</w:delText>
          </w:r>
        </w:del>
      </w:ins>
      <w:bookmarkEnd w:id="34474"/>
      <w:ins w:id="34484" w:author="Kem Sereiboth" w:date="2022-09-14T13:53:00Z">
        <w:del w:id="34485" w:author="Kem Sereyboth" w:date="2023-07-11T11:17:00Z">
          <w:r w:rsidR="00E32E6F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48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cyan"/>
                  <w:cs/>
                </w:rPr>
              </w:rPrChange>
            </w:rPr>
            <w:delText>រចនាសម្ព័ន្ធគ្រប់គ្រង</w:delText>
          </w:r>
        </w:del>
      </w:ins>
      <w:ins w:id="34487" w:author="Windows User" w:date="2022-09-06T04:31:00Z">
        <w:del w:id="34488" w:author="Kem Sereyboth" w:date="2023-07-11T11:17:00Z">
          <w:r w:rsidR="00D23F3B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48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....</w:delText>
          </w:r>
        </w:del>
      </w:ins>
      <w:ins w:id="34490" w:author="Voeun Kuyeng" w:date="2022-09-06T18:11:00Z">
        <w:del w:id="34491" w:author="Kem Sereyboth" w:date="2023-07-11T11:17:00Z">
          <w:r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rPrChange w:id="3449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]</w:delText>
          </w:r>
        </w:del>
      </w:ins>
      <w:ins w:id="34493" w:author="Voeun Kuyeng" w:date="2022-08-31T11:11:00Z">
        <w:del w:id="34494" w:author="Kem Sereyboth" w:date="2023-07-11T11:17:00Z">
          <w:r w:rsidR="00125B0C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495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01F7861D" w14:textId="594ED12E" w:rsidR="00A54142" w:rsidRPr="00E33574" w:rsidDel="00B1425C" w:rsidRDefault="003862A8" w:rsidP="00627928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4496" w:author="sakaria fa" w:date="2022-09-30T23:08:00Z"/>
          <w:del w:id="34497" w:author="Kem Sereyboth" w:date="2023-07-11T11:17:00Z"/>
          <w:rFonts w:ascii="Khmer MEF1" w:hAnsi="Khmer MEF1" w:cs="Khmer MEF1"/>
          <w:sz w:val="24"/>
          <w:szCs w:val="24"/>
          <w:highlight w:val="yellow"/>
          <w:rPrChange w:id="34498" w:author="Kem Sereyboth" w:date="2023-07-19T16:59:00Z">
            <w:rPr>
              <w:ins w:id="34499" w:author="sakaria fa" w:date="2022-09-30T23:08:00Z"/>
              <w:del w:id="34500" w:author="Kem Sereyboth" w:date="2023-07-11T11:17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</w:pPr>
      <w:ins w:id="34501" w:author="Kem Sereiboth" w:date="2022-09-15T15:57:00Z">
        <w:del w:id="34502" w:author="Kem Sereyboth" w:date="2023-07-11T11:17:00Z">
          <w:r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50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គឺ</w:delText>
          </w:r>
        </w:del>
      </w:ins>
      <w:ins w:id="34504" w:author="Voeun Kuyeng" w:date="2022-08-31T11:11:00Z">
        <w:del w:id="34505" w:author="Kem Sereyboth" w:date="2023-07-11T11:17:00Z">
          <w:r w:rsidR="00125B0C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506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គឺ</w:delText>
          </w:r>
        </w:del>
      </w:ins>
      <w:ins w:id="34507" w:author="sakaria fa" w:date="2022-09-30T23:05:00Z">
        <w:del w:id="34508" w:author="Kem Sereyboth" w:date="2023-07-11T11:17:00Z">
          <w:r w:rsidR="00A54142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09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អនុសាសន៍</w:delText>
          </w:r>
          <w:r w:rsidR="00A5414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1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៖ </w:delText>
          </w:r>
          <w:r w:rsidR="00A54142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11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ន.ស.ស.</w:delText>
          </w:r>
          <w:r w:rsidR="00A5414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51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 គួរតែ</w:delText>
          </w:r>
          <w:r w:rsidR="00A5414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1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រៀបចំបំពេញរចនាសម្ព័ន្ធ</w:delText>
          </w:r>
        </w:del>
      </w:ins>
      <w:ins w:id="34514" w:author="Un Seakamey" w:date="2022-11-14T14:40:00Z">
        <w:del w:id="34515" w:author="Kem Sereyboth" w:date="2023-07-11T11:17:00Z">
          <w:r w:rsidR="001F2339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1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ប្រធាននាយកដ្ឋានត្រួតពិនិត្យ</w:delText>
          </w:r>
        </w:del>
      </w:ins>
      <w:ins w:id="34517" w:author="sakaria fa" w:date="2022-09-30T23:05:00Z">
        <w:del w:id="34518" w:author="Kem Sereyboth" w:date="2023-07-11T11:17:00Z">
          <w:r w:rsidR="00A5414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51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ដែលខ្វះចន្លោះត្រឹមត្រីមាសទី</w:delText>
          </w:r>
        </w:del>
      </w:ins>
      <w:ins w:id="34520" w:author="ACER" w:date="2022-10-03T16:53:00Z">
        <w:del w:id="34521" w:author="Kem Sereyboth" w:date="2023-07-11T11:17:00Z">
          <w:r w:rsidR="00BA101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</w:rPr>
            <w:delText>៣</w:delText>
          </w:r>
        </w:del>
      </w:ins>
      <w:ins w:id="34522" w:author="sakaria fa" w:date="2022-09-30T23:05:00Z">
        <w:del w:id="34523" w:author="Kem Sereyboth" w:date="2023-07-11T11:17:00Z">
          <w:r w:rsidR="00A5414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524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  <w:r w:rsidR="00A5414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lang w:val="ca-ES"/>
              <w:rPrChange w:id="3452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A5414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52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ឆ្នាំ២០២៣</w:delText>
          </w:r>
        </w:del>
      </w:ins>
      <w:ins w:id="34527" w:author="User" w:date="2022-10-07T15:46:00Z">
        <w:del w:id="34528" w:author="Kem Sereyboth" w:date="2023-07-11T11:17:00Z">
          <w:r w:rsidR="00836D0C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52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34530" w:author="sakaria fa" w:date="2022-09-30T23:05:00Z">
        <w:del w:id="34531" w:author="Kem Sereyboth" w:date="2023-07-11T11:17:00Z">
          <w:r w:rsidR="00A5414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53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1A7C604D" w14:textId="6F215CF1" w:rsidR="00125B0C" w:rsidRPr="00E33574" w:rsidDel="00B1425C" w:rsidRDefault="00A54142">
      <w:pPr>
        <w:pStyle w:val="ListParagraph"/>
        <w:spacing w:after="0" w:line="240" w:lineRule="auto"/>
        <w:rPr>
          <w:del w:id="34533" w:author="Kem Sereyboth" w:date="2023-07-11T11:17:00Z"/>
          <w:rFonts w:ascii="Khmer MEF1" w:hAnsi="Khmer MEF1" w:cs="Khmer MEF1"/>
          <w:spacing w:val="-10"/>
          <w:sz w:val="24"/>
          <w:szCs w:val="24"/>
          <w:highlight w:val="yellow"/>
          <w:rPrChange w:id="34534" w:author="Kem Sereyboth" w:date="2023-07-19T16:59:00Z">
            <w:rPr>
              <w:del w:id="34535" w:author="Kem Sereyboth" w:date="2023-07-11T11:17:00Z"/>
              <w:rFonts w:ascii="Khmer MEF1" w:hAnsi="Khmer MEF1" w:cs="Khmer MEF1"/>
              <w:spacing w:val="-10"/>
              <w:sz w:val="24"/>
              <w:szCs w:val="24"/>
            </w:rPr>
          </w:rPrChange>
        </w:rPr>
        <w:pPrChange w:id="34536" w:author="Sopheak Phorn" w:date="2023-08-25T16:21:00Z">
          <w:pPr>
            <w:pStyle w:val="ListParagraph"/>
          </w:pPr>
        </w:pPrChange>
      </w:pPr>
      <w:ins w:id="34537" w:author="sakaria fa" w:date="2022-09-30T23:08:00Z">
        <w:del w:id="34538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39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>ផលវិបាក៖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40" w:author="Kem Sereyboth" w:date="2023-07-19T16:59:00Z">
                <w:rPr>
                  <w:rFonts w:cs="MoolBoran"/>
                  <w:cs/>
                </w:rPr>
              </w:rPrChange>
            </w:rPr>
            <w:delText xml:space="preserve"> ក្នុងករណី 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41" w:author="Kem Sereyboth" w:date="2023-07-19T16:59:00Z">
                <w:rPr>
                  <w:rFonts w:cs="MoolBoran"/>
                  <w:b/>
                  <w:bCs/>
                  <w:spacing w:val="-4"/>
                  <w:cs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42" w:author="Kem Sereyboth" w:date="2023-07-19T16:59:00Z">
                <w:rPr>
                  <w:rFonts w:cs="MoolBoran"/>
                  <w:cs/>
                </w:rPr>
              </w:rPrChange>
            </w:rPr>
            <w:delText xml:space="preserve"> មិនអនុវត្តតាមអនុសាសន៍ដែលបានប្រគល់ជូន 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43" w:author="Kem Sereyboth" w:date="2023-07-19T16:59:00Z">
                <w:rPr>
                  <w:rFonts w:cs="MoolBoran"/>
                  <w:b/>
                  <w:bCs/>
                  <w:spacing w:val="-4"/>
                  <w:cs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544" w:author="Kem Sereyboth" w:date="2023-07-19T16:59:00Z">
                <w:rPr>
                  <w:rFonts w:cs="MoolBoran"/>
                  <w:spacing w:val="-4"/>
                  <w:cs/>
                </w:rPr>
              </w:rPrChange>
            </w:rPr>
            <w:delText xml:space="preserve"> អាចនឹង</w:delText>
          </w:r>
          <w:r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545" w:author="Kem Sereyboth" w:date="2023-07-19T16:59:00Z">
                <w:rPr>
                  <w:rFonts w:cs="MoolBoran"/>
                  <w:spacing w:val="6"/>
                  <w:cs/>
                </w:rPr>
              </w:rPrChange>
            </w:rPr>
            <w:delText>ត្រូវប្រឈមនូវបញ្ហារចនាសម្ព័ន្ធនៃការគ្រប់គ្រងមិនអនុលោមតាមបទប្បញ្ញត្តិដែល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46" w:author="Kem Sereyboth" w:date="2023-07-19T16:59:00Z">
                <w:rPr>
                  <w:rFonts w:cs="MoolBoran"/>
                  <w:spacing w:val="6"/>
                  <w:cs/>
                </w:rPr>
              </w:rPrChange>
            </w:rPr>
            <w:delText>បានកំណត់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47" w:author="Kem Sereyboth" w:date="2023-07-19T16:59:00Z">
                <w:rPr>
                  <w:rFonts w:cs="MoolBoran"/>
                  <w:spacing w:val="-2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48" w:author="Kem Sereyboth" w:date="2023-07-19T16:59:00Z">
                <w:rPr>
                  <w:rFonts w:cs="MoolBoran"/>
                  <w:cs/>
                </w:rPr>
              </w:rPrChange>
            </w:rPr>
            <w:delText>មិនមានការទទួលខុសត្រូវច្បាស់លាស់ និងអាចប៉ះពាល់ដល់ប្រសិទ្ធភាពការងារ</w:delText>
          </w:r>
          <w:r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549" w:author="Kem Sereyboth" w:date="2023-07-19T16:59:00Z">
                <w:rPr>
                  <w:rFonts w:cs="MoolBoran"/>
                  <w:cs/>
                </w:rPr>
              </w:rPrChange>
            </w:rPr>
            <w:delText xml:space="preserve">នៅ </w:delText>
          </w:r>
          <w:r w:rsidRPr="00E33574" w:rsidDel="00B1425C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rPrChange w:id="34550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>ន.</w:delText>
          </w:r>
        </w:del>
      </w:ins>
      <w:ins w:id="34551" w:author="sakaria fa" w:date="2022-09-30T23:09:00Z">
        <w:del w:id="34552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rPrChange w:id="34553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34554" w:author="sakaria fa" w:date="2022-09-30T23:08:00Z">
        <w:del w:id="34555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rPrChange w:id="34556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>.</w:delText>
          </w:r>
        </w:del>
      </w:ins>
      <w:ins w:id="34557" w:author="sakaria fa" w:date="2022-09-30T23:09:00Z">
        <w:del w:id="34558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rPrChange w:id="34559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34560" w:author="sakaria fa" w:date="2022-09-30T23:08:00Z">
        <w:del w:id="34561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rPrChange w:id="34562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>.</w:delText>
          </w:r>
          <w:r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563" w:author="Kem Sereyboth" w:date="2023-07-19T16:59:00Z">
                <w:rPr>
                  <w:rFonts w:cs="MoolBoran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strike/>
              <w:spacing w:val="-10"/>
              <w:sz w:val="24"/>
              <w:szCs w:val="24"/>
              <w:highlight w:val="yellow"/>
              <w:cs/>
              <w:rPrChange w:id="34564" w:author="Kem Sereyboth" w:date="2023-07-19T16:59:00Z">
                <w:rPr>
                  <w:rFonts w:cs="MoolBoran"/>
                  <w:cs/>
                </w:rPr>
              </w:rPrChange>
            </w:rPr>
            <w:delText>ជាដើម</w:delText>
          </w:r>
          <w:r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565" w:author="Kem Sereyboth" w:date="2023-07-19T16:59:00Z">
                <w:rPr>
                  <w:rFonts w:cs="MoolBoran"/>
                  <w:cs/>
                </w:rPr>
              </w:rPrChange>
            </w:rPr>
            <w:delText>។</w:delText>
          </w:r>
        </w:del>
      </w:ins>
      <w:ins w:id="34566" w:author="Kem Sereiboth" w:date="2022-09-14T15:29:00Z">
        <w:del w:id="34567" w:author="Kem Sereyboth" w:date="2023-07-11T11:17:00Z">
          <w:r w:rsidR="00BA026D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56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cyan"/>
                  <w:cs/>
                </w:rPr>
              </w:rPrChange>
            </w:rPr>
            <w:delText>មិន</w:delText>
          </w:r>
        </w:del>
      </w:ins>
      <w:ins w:id="34569" w:author="Voeun Kuyeng" w:date="2022-08-31T11:11:00Z">
        <w:del w:id="34570" w:author="Kem Sereyboth" w:date="2023-07-11T11:17:00Z">
          <w:r w:rsidR="00125B0C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57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បានអនុលោម</w:delText>
          </w:r>
          <w:r w:rsidR="00086AC6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57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តាម </w:delText>
          </w:r>
        </w:del>
      </w:ins>
      <w:ins w:id="34573" w:author="Kem Sereiboth" w:date="2022-09-15T15:23:00Z">
        <w:del w:id="34574" w:author="Kem Sereyboth" w:date="2023-07-11T11:17:00Z">
          <w:r w:rsidR="00B010E5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57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មាត្រា</w:delText>
          </w:r>
        </w:del>
      </w:ins>
      <w:ins w:id="34576" w:author="Kem Sereiboth" w:date="2022-09-20T10:26:00Z">
        <w:del w:id="34577" w:author="Kem Sereyboth" w:date="2023-07-11T11:17:00Z">
          <w:r w:rsidR="00B010E5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57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៥៩</w:delText>
          </w:r>
        </w:del>
      </w:ins>
      <w:ins w:id="34579" w:author="Kem Sereiboth" w:date="2022-09-15T15:23:00Z">
        <w:del w:id="34580" w:author="Kem Sereyboth" w:date="2023-07-11T11:17:00Z">
          <w:r w:rsidR="00587D5B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58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នៃអនុក្រឹត្យលេខ ១១៣ អ.ន.ក្រ.</w:delText>
          </w:r>
          <w:r w:rsidR="00587D5B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582" w:author="Kem Sereyboth" w:date="2023-07-19T16:59:00Z">
                <w:rPr>
                  <w:rFonts w:cs="MoolBoran"/>
                  <w:spacing w:val="4"/>
                  <w:cs/>
                </w:rPr>
              </w:rPrChange>
            </w:rPr>
            <w:delText xml:space="preserve">បក </w:delText>
          </w:r>
          <w:r w:rsidR="00587D5B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83" w:author="Kem Sereyboth" w:date="2023-07-19T16:59:00Z">
                <w:rPr>
                  <w:rFonts w:cs="MoolBoran"/>
                  <w:cs/>
                </w:rPr>
              </w:rPrChange>
            </w:rPr>
            <w:delText xml:space="preserve">ចុះថ្ងៃទី​១៤​ ខែកក្កដា ឆ្នាំ២០២១ </w:delText>
          </w:r>
          <w:r w:rsidR="00587D5B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584" w:author="Kem Sereyboth" w:date="2023-07-19T16:59:00Z">
                <w:rPr>
                  <w:rFonts w:cs="MoolBoran"/>
                  <w:spacing w:val="4"/>
                  <w:cs/>
                </w:rPr>
              </w:rPrChange>
            </w:rPr>
            <w:delText>ស្តីពី</w:delText>
          </w:r>
          <w:r w:rsidR="00587D5B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34585" w:author="Kem Sereyboth" w:date="2023-07-19T16:59:00Z">
                <w:rPr>
                  <w:rFonts w:cs="MoolBoran"/>
                  <w:spacing w:val="4"/>
                  <w:cs/>
                  <w:lang w:val="ca-ES"/>
                </w:rPr>
              </w:rPrChange>
            </w:rPr>
            <w:delText>រៀបចំនិងការប្រព្រឹត្តទៅរបស់អង្គភាពក្រោមឱវាទរបស់</w:delText>
          </w:r>
          <w:r w:rsidR="00587D5B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3458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អាជ្ញាធរសេវាហិរញ្ញវត្ថុមិនមែនធនាគារ </w:delText>
          </w:r>
        </w:del>
      </w:ins>
      <w:ins w:id="34587" w:author="Voeun Kuyeng" w:date="2022-09-06T18:12:00Z">
        <w:del w:id="34588" w:author="Kem Sereyboth" w:date="2023-07-11T11:17:00Z">
          <w:r w:rsidR="00086AC6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rPrChange w:id="3458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[</w:delText>
          </w:r>
        </w:del>
      </w:ins>
      <w:ins w:id="34590" w:author="Voeun Kuyeng" w:date="2022-08-31T11:11:00Z">
        <w:del w:id="34591" w:author="Kem Sereyboth" w:date="2023-07-11T11:17:00Z">
          <w:r w:rsidR="00086AC6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59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លក្ខណៈវិនិច្ឆ័យដែលបានកំណត់</w:delText>
          </w:r>
        </w:del>
      </w:ins>
      <w:ins w:id="34593" w:author="Voeun Kuyeng" w:date="2022-09-06T18:12:00Z">
        <w:del w:id="34594" w:author="Kem Sereyboth" w:date="2023-07-11T11:17:00Z">
          <w:r w:rsidR="00086AC6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rPrChange w:id="3459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]</w:delText>
          </w:r>
        </w:del>
      </w:ins>
      <w:ins w:id="34596" w:author="Voeun Kuyeng" w:date="2022-08-31T11:11:00Z">
        <w:del w:id="34597" w:author="Kem Sereyboth" w:date="2023-07-11T11:17:00Z">
          <w:r w:rsidR="00125B0C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598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គ្រប់</w:delText>
          </w:r>
        </w:del>
      </w:ins>
      <w:ins w:id="34599" w:author="Voeun Kuyeng" w:date="2022-08-31T11:30:00Z">
        <w:del w:id="34600" w:author="Kem Sereyboth" w:date="2023-07-11T11:17:00Z">
          <w:r w:rsidR="00C34129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60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602" w:author="Voeun Kuyeng" w:date="2022-08-31T11:11:00Z">
        <w:del w:id="34603" w:author="Kem Sereyboth" w:date="2023-07-11T11:17:00Z">
          <w:r w:rsidR="00086AC6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60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ទិដ្ឋភាពជាសារវ័ន្ត</w:delText>
          </w:r>
        </w:del>
      </w:ins>
      <w:ins w:id="34605" w:author="Kem Sereiboth" w:date="2022-09-15T15:53:00Z">
        <w:del w:id="34606" w:author="Kem Sereyboth" w:date="2023-07-11T11:17:00Z">
          <w:r w:rsidR="003862A8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60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cyan"/>
                  <w:cs/>
                </w:rPr>
              </w:rPrChange>
            </w:rPr>
            <w:delText>មូលហេតុ</w:delText>
          </w:r>
        </w:del>
      </w:ins>
      <w:ins w:id="34608" w:author="User" w:date="2022-09-22T16:02:00Z">
        <w:del w:id="34609" w:author="Kem Sereyboth" w:date="2023-07-11T11:17:00Z">
          <w:r w:rsidR="00920343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61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ដ</w:delText>
          </w:r>
        </w:del>
      </w:ins>
      <w:ins w:id="34611" w:author="User" w:date="2022-09-22T16:03:00Z">
        <w:del w:id="34612" w:author="Kem Sereyboth" w:date="2023-07-11T11:17:00Z">
          <w:r w:rsidR="00920343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61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ោយសារ</w:delText>
          </w:r>
        </w:del>
      </w:ins>
      <w:ins w:id="34614" w:author="Kem Sereiboth" w:date="2022-09-15T15:53:00Z">
        <w:del w:id="34615" w:author="Kem Sereyboth" w:date="2023-07-11T11:17:00Z">
          <w:r w:rsidR="003862A8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3461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នាយកដ្ឋានត្រួតពិនិត្យមិនទាន់បានតែងតាំងប្រធាន</w:delText>
          </w:r>
          <w:r w:rsidR="003862A8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617" w:author="Kem Sereyboth" w:date="2023-07-19T16:59:00Z">
                <w:rPr>
                  <w:rFonts w:cs="MoolBoran"/>
                  <w:cs/>
                  <w:lang w:val="ca-ES"/>
                </w:rPr>
              </w:rPrChange>
            </w:rPr>
            <w:delText>នាយកដ្ឋាននៅឡើយ។</w:delText>
          </w:r>
        </w:del>
      </w:ins>
      <w:ins w:id="34618" w:author="Voeun Kuyeng" w:date="2022-08-31T11:11:00Z">
        <w:del w:id="34619" w:author="Kem Sereyboth" w:date="2023-07-11T11:17:00Z">
          <w:r w:rsidR="00086AC6" w:rsidRPr="00E33574" w:rsidDel="00B1425C">
            <w:rPr>
              <w:rFonts w:ascii="Khmer MEF1" w:hAnsi="Khmer MEF1" w:cs="Khmer MEF1"/>
              <w:spacing w:val="-2"/>
              <w:sz w:val="24"/>
              <w:szCs w:val="24"/>
              <w:highlight w:val="yellow"/>
              <w:cs/>
              <w:rPrChange w:id="3462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2828E2CD" w14:textId="6DF78182" w:rsidR="00A54142" w:rsidRPr="00E33574" w:rsidDel="00B1425C" w:rsidRDefault="00A54142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4621" w:author="sakaria fa" w:date="2022-09-30T23:12:00Z"/>
          <w:del w:id="34622" w:author="Kem Sereyboth" w:date="2023-07-11T11:17:00Z"/>
          <w:rFonts w:ascii="Khmer MEF1" w:hAnsi="Khmer MEF1" w:cs="Khmer MEF1"/>
          <w:spacing w:val="-2"/>
          <w:sz w:val="24"/>
          <w:szCs w:val="24"/>
          <w:highlight w:val="yellow"/>
          <w:rPrChange w:id="34623" w:author="Kem Sereyboth" w:date="2023-07-19T16:59:00Z">
            <w:rPr>
              <w:ins w:id="34624" w:author="sakaria fa" w:date="2022-09-30T23:12:00Z"/>
              <w:del w:id="34625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4626" w:author="Sopheak Phorn" w:date="2023-08-25T16:21:00Z">
          <w:pPr>
            <w:spacing w:after="0" w:line="240" w:lineRule="auto"/>
            <w:ind w:firstLine="720"/>
          </w:pPr>
        </w:pPrChange>
      </w:pPr>
    </w:p>
    <w:p w14:paraId="0447F645" w14:textId="09FADE85" w:rsidR="00A54142" w:rsidRPr="00E33574" w:rsidDel="00B1425C" w:rsidRDefault="00086AC6">
      <w:pPr>
        <w:pStyle w:val="ListParagraph"/>
        <w:spacing w:after="0" w:line="240" w:lineRule="auto"/>
        <w:rPr>
          <w:ins w:id="34627" w:author="sakaria fa" w:date="2022-09-30T23:11:00Z"/>
          <w:del w:id="34628" w:author="Kem Sereyboth" w:date="2023-07-11T11:17:00Z"/>
          <w:rFonts w:ascii="Khmer MEF1" w:hAnsi="Khmer MEF1" w:cs="Khmer MEF1"/>
          <w:b/>
          <w:bCs/>
          <w:sz w:val="24"/>
          <w:szCs w:val="24"/>
          <w:highlight w:val="yellow"/>
          <w:rPrChange w:id="34629" w:author="Kem Sereyboth" w:date="2023-07-19T16:59:00Z">
            <w:rPr>
              <w:ins w:id="34630" w:author="sakaria fa" w:date="2022-09-30T23:11:00Z"/>
              <w:del w:id="34631" w:author="Kem Sereyboth" w:date="2023-07-11T11:17:00Z"/>
              <w:b/>
              <w:bCs/>
              <w:color w:val="171717" w:themeColor="background2" w:themeShade="1A"/>
              <w:highlight w:val="yellow"/>
            </w:rPr>
          </w:rPrChange>
        </w:rPr>
        <w:pPrChange w:id="34632" w:author="Sopheak Phorn" w:date="2023-08-25T16:21:00Z">
          <w:pPr>
            <w:spacing w:after="0" w:line="240" w:lineRule="auto"/>
            <w:jc w:val="both"/>
          </w:pPr>
        </w:pPrChange>
      </w:pPr>
      <w:ins w:id="34633" w:author="Voeun Kuyeng" w:date="2022-08-31T11:11:00Z">
        <w:del w:id="34634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63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34636" w:author="Voeun Kuyeng" w:date="2022-09-06T18:11:00Z">
        <w:del w:id="34637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rPrChange w:id="3463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>[</w:delText>
          </w:r>
        </w:del>
      </w:ins>
      <w:ins w:id="34639" w:author="User" w:date="2022-10-04T11:37:00Z">
        <w:del w:id="34640" w:author="Kem Sereyboth" w:date="2023-07-11T11:17:00Z">
          <w:r w:rsidR="006C72F9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641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>លទ្ធផលរកឃើញទី</w:delText>
          </w:r>
        </w:del>
      </w:ins>
      <w:ins w:id="34642" w:author="Voeun Kuyeng" w:date="2022-08-31T11:11:00Z">
        <w:del w:id="34643" w:author="Kem Sereyboth" w:date="2023-07-11T11:17:00Z">
          <w:r w:rsidR="00125B0C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644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ប្រធានបទដែលបានធ្វើសវនកម្ម</w:delText>
          </w:r>
        </w:del>
      </w:ins>
      <w:ins w:id="34645" w:author="Windows User" w:date="2022-09-06T04:32:00Z">
        <w:del w:id="34646" w:author="Kem Sereyboth" w:date="2023-07-11T11:17:00Z">
          <w:r w:rsidR="00D23F3B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64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ទី...</w:delText>
          </w:r>
        </w:del>
      </w:ins>
      <w:ins w:id="34648" w:author="Voeun Kuyeng" w:date="2022-09-06T18:11:00Z">
        <w:del w:id="34649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rPrChange w:id="3465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>]</w:delText>
          </w:r>
        </w:del>
      </w:ins>
      <w:ins w:id="34651" w:author="Windows User" w:date="2022-09-06T04:32:00Z">
        <w:del w:id="34652" w:author="Kem Sereyboth" w:date="2023-07-11T11:17:00Z">
          <w:r w:rsidR="00D23F3B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65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34654" w:author="Kem Sereiboth" w:date="2022-09-15T15:54:00Z">
        <w:del w:id="34655" w:author="Kem Sereyboth" w:date="2023-07-11T11:17:00Z">
          <w:r w:rsidR="003862A8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65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cyan"/>
                  <w:cs/>
                </w:rPr>
              </w:rPrChange>
            </w:rPr>
            <w:delText>២</w:delText>
          </w:r>
        </w:del>
      </w:ins>
      <w:ins w:id="34657" w:author="sakaria fa" w:date="2022-09-15T22:49:00Z">
        <w:del w:id="34658" w:author="Kem Sereyboth" w:date="2023-07-11T11:17:00Z">
          <w:r w:rsidR="00EE0E61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659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4660" w:author="Voeun Kuyeng" w:date="2022-08-31T11:11:00Z">
        <w:del w:id="34661" w:author="Kem Sereyboth" w:date="2023-07-11T11:17:00Z">
          <w:r w:rsidR="00125B0C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66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125B0C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663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គឺ</w:delText>
          </w:r>
        </w:del>
      </w:ins>
      <w:ins w:id="34664" w:author="User" w:date="2022-10-04T13:41:00Z">
        <w:del w:id="34665" w:author="Kem Sereyboth" w:date="2023-07-11T11:17:00Z">
          <w:r w:rsidR="00ED3034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66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667" w:author="User" w:date="2022-10-07T15:45:00Z">
        <w:del w:id="34668" w:author="Kem Sereyboth" w:date="2023-07-11T11:17:00Z">
          <w:r w:rsidR="00836D0C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66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ពុំទាន់អនុវត្តការប្រមូលចំណូលស្របតាមបទប្បញ្ញត្តិជាធរមាន</w:delText>
          </w:r>
        </w:del>
      </w:ins>
      <w:ins w:id="34670" w:author="Kem Sereiboth" w:date="2022-09-15T15:55:00Z">
        <w:del w:id="34671" w:author="Kem Sereyboth" w:date="2023-07-11T11:17:00Z">
          <w:r w:rsidR="003862A8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672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ប្រភពចំណូល</w:delText>
          </w:r>
        </w:del>
      </w:ins>
      <w:ins w:id="34673" w:author="LENOVO" w:date="2022-10-02T12:41:00Z">
        <w:del w:id="34674" w:author="Kem Sereyboth" w:date="2023-07-11T11:17:00Z">
          <w:r w:rsidR="000301F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67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របស់ </w:delText>
          </w:r>
          <w:r w:rsidR="000301FE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67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</w:p>
    <w:p w14:paraId="37FBE689" w14:textId="74E0FD26" w:rsidR="00771F11" w:rsidRPr="00E33574" w:rsidDel="00B1425C" w:rsidRDefault="003862A8" w:rsidP="00627928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del w:id="34677" w:author="Kem Sereyboth" w:date="2023-07-11T11:17:00Z"/>
          <w:rFonts w:ascii="Khmer MEF1" w:hAnsi="Khmer MEF1" w:cs="Khmer MEF1"/>
          <w:b/>
          <w:bCs/>
          <w:sz w:val="24"/>
          <w:szCs w:val="24"/>
          <w:highlight w:val="yellow"/>
          <w:rPrChange w:id="34678" w:author="Kem Sereyboth" w:date="2023-07-19T16:59:00Z">
            <w:rPr>
              <w:del w:id="34679" w:author="Kem Sereyboth" w:date="2023-07-11T11:17:00Z"/>
              <w:rFonts w:ascii="Khmer MEF1" w:hAnsi="Khmer MEF1" w:cs="Khmer MEF1"/>
              <w:sz w:val="24"/>
              <w:szCs w:val="24"/>
              <w:lang w:val="ca-ES"/>
            </w:rPr>
          </w:rPrChange>
        </w:rPr>
      </w:pPr>
      <w:ins w:id="34680" w:author="Kem Sereiboth" w:date="2022-09-15T15:55:00Z">
        <w:del w:id="34681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682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683" w:author="sakaria fa" w:date="2022-09-30T23:10:00Z">
        <w:del w:id="34684" w:author="Kem Sereyboth" w:date="2023-07-11T11:17:00Z">
          <w:r w:rsidR="00A54142" w:rsidRPr="00E33574" w:rsidDel="00B1425C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34685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អនុសាសន៍៖ </w:delText>
          </w:r>
        </w:del>
      </w:ins>
      <w:ins w:id="34686" w:author="Kem Sereiboth" w:date="2022-09-15T16:01:00Z">
        <w:del w:id="34687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34688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ន.ស.ស. </w:delText>
          </w:r>
          <w:r w:rsidRPr="00E33574" w:rsidDel="00B1425C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3468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មិនទាន់មានបទដ្ឋានគតិយុត្តិសម្រាប់អនុវត្ត</w:delText>
          </w:r>
        </w:del>
      </w:ins>
      <w:ins w:id="34690" w:author="Kem Sereiboth" w:date="2022-09-15T16:02:00Z">
        <w:del w:id="34691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3469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2C431B" w:rsidRPr="00E33574" w:rsidDel="00B1425C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3469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ដូ</w:delText>
          </w:r>
          <w:r w:rsidRPr="00E33574" w:rsidDel="00B1425C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3469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cyan"/>
                  <w:cs/>
                </w:rPr>
              </w:rPrChange>
            </w:rPr>
            <w:delText>ច្នេះ សវនករទទួលបន្ទុក មិនអាចផ្ដល់សេចក្ដីសន្និដ្ឋានបានទេ</w:delText>
          </w:r>
        </w:del>
      </w:ins>
      <w:ins w:id="34695" w:author="Kem Sereiboth" w:date="2022-09-15T16:03:00Z">
        <w:del w:id="34696" w:author="Kem Sereyboth" w:date="2023-07-11T11:17:00Z">
          <w:r w:rsidR="002C431B" w:rsidRPr="00E33574" w:rsidDel="00B1425C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3469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4698" w:author="sakaria fa" w:date="2022-09-30T23:13:00Z">
        <w:del w:id="34699" w:author="Kem Sereyboth" w:date="2023-07-11T11:17:00Z">
          <w:r w:rsidR="00540666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70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គួរពន្លឿនការរៀប</w:delText>
          </w:r>
        </w:del>
      </w:ins>
      <w:ins w:id="34701" w:author="sakaria fa" w:date="2022-09-30T23:14:00Z">
        <w:del w:id="34702" w:author="Kem Sereyboth" w:date="2023-07-11T11:17:00Z">
          <w:r w:rsidR="00540666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70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ចំបទប្បញ្ញត្តិ</w:delText>
          </w:r>
        </w:del>
      </w:ins>
      <w:ins w:id="34704" w:author="sakaria fa" w:date="2022-09-30T23:20:00Z">
        <w:del w:id="34705" w:author="Kem Sereyboth" w:date="2023-07-11T11:17:00Z">
          <w:r w:rsidR="00540666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70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ស្ដីពីអត្រា នីតិវិធី</w:delText>
          </w:r>
          <w:r w:rsidR="0054066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707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នៃការបង់ និងការចាត់ចែងកម្រៃសេវាត្រួតពិនិត្យ</w:delText>
          </w:r>
        </w:del>
      </w:ins>
      <w:ins w:id="34708" w:author="sakaria fa" w:date="2022-09-30T23:21:00Z">
        <w:del w:id="34709" w:author="Kem Sereyboth" w:date="2023-07-11T11:17:00Z">
          <w:r w:rsidR="0054066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71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ពីអង្គភាពក្រោមឱវាទ</w:delText>
          </w:r>
        </w:del>
      </w:ins>
      <w:ins w:id="34711" w:author="sakaria fa" w:date="2022-09-30T23:22:00Z">
        <w:del w:id="34712" w:author="Kem Sereyboth" w:date="2023-07-11T11:17:00Z">
          <w:r w:rsidR="0054066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71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4066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71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ត្រឹមត្រីមាសទី</w:delText>
          </w:r>
        </w:del>
      </w:ins>
      <w:ins w:id="34715" w:author="ACER" w:date="2022-10-03T16:55:00Z">
        <w:del w:id="34716" w:author="Kem Sereyboth" w:date="2023-07-11T11:17:00Z">
          <w:r w:rsidR="00BA101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71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</w:delText>
          </w:r>
        </w:del>
      </w:ins>
      <w:ins w:id="34718" w:author="sakaria fa" w:date="2022-09-30T23:22:00Z">
        <w:del w:id="34719" w:author="Kem Sereyboth" w:date="2023-07-11T11:17:00Z">
          <w:r w:rsidR="0054066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72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៤ ឆ្នាំ២០២៣។</w:delText>
          </w:r>
          <w:r w:rsidR="0054066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rPrChange w:id="34721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4722" w:author="Voeun Kuyeng" w:date="2022-08-31T11:11:00Z">
        <w:del w:id="34723" w:author="Kem Sereyboth" w:date="2023-07-11T11:17:00Z">
          <w:r w:rsidR="00125B0C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724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បានអនុលោមតាម</w:delText>
          </w:r>
        </w:del>
      </w:ins>
      <w:ins w:id="34725" w:author="Windows User" w:date="2022-09-06T04:32:00Z">
        <w:del w:id="34726" w:author="Kem Sereyboth" w:date="2023-07-11T11:17:00Z">
          <w:r w:rsidR="00D23F3B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72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728" w:author="Voeun Kuyeng" w:date="2022-09-06T18:12:00Z">
        <w:del w:id="34729" w:author="Kem Sereyboth" w:date="2023-07-11T11:17:00Z">
          <w:r w:rsidR="00086AC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rPrChange w:id="3473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[</w:delText>
          </w:r>
        </w:del>
      </w:ins>
      <w:ins w:id="34731" w:author="Voeun Kuyeng" w:date="2022-08-31T11:11:00Z">
        <w:del w:id="34732" w:author="Kem Sereyboth" w:date="2023-07-11T11:17:00Z">
          <w:r w:rsidR="00125B0C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733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លក្ខណៈវិនិច្ឆ័យដែលបានកំណត់</w:delText>
          </w:r>
        </w:del>
      </w:ins>
      <w:ins w:id="34734" w:author="Voeun Kuyeng" w:date="2022-09-06T18:12:00Z">
        <w:del w:id="34735" w:author="Kem Sereyboth" w:date="2023-07-11T11:17:00Z">
          <w:r w:rsidR="00086AC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rPrChange w:id="3473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]</w:delText>
          </w:r>
        </w:del>
      </w:ins>
      <w:ins w:id="34737" w:author="Voeun Kuyeng" w:date="2022-08-31T11:11:00Z">
        <w:del w:id="34738" w:author="Kem Sereyboth" w:date="2023-07-11T11:17:00Z">
          <w:r w:rsidR="00125B0C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73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គ្រប់ទិដ្ឋភាពជាសារវ័</w:delText>
          </w:r>
          <w:r w:rsidR="00086AC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74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ន្តលើកលែងតែ....​ </w:delText>
          </w:r>
        </w:del>
      </w:ins>
      <w:ins w:id="34741" w:author="Voeun Kuyeng" w:date="2022-09-06T18:12:00Z">
        <w:del w:id="34742" w:author="Kem Sereyboth" w:date="2023-07-11T11:17:00Z">
          <w:r w:rsidR="00086AC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rPrChange w:id="3474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[</w:delText>
          </w:r>
        </w:del>
      </w:ins>
      <w:ins w:id="34744" w:author="Voeun Kuyeng" w:date="2022-08-31T11:11:00Z">
        <w:del w:id="34745" w:author="Kem Sereyboth" w:date="2023-07-11T11:17:00Z">
          <w:r w:rsidR="00125B0C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74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ពិពណ៌នាពីបណ្ដាបញ្ហាដែលបានលើ</w:delText>
          </w:r>
        </w:del>
      </w:ins>
    </w:p>
    <w:p w14:paraId="42B52DEB" w14:textId="765C8666" w:rsidR="007E18AB" w:rsidRPr="00E33574" w:rsidDel="00B1425C" w:rsidRDefault="007E18AB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4747" w:author="sakaria fa" w:date="2022-09-30T23:25:00Z"/>
          <w:del w:id="34748" w:author="Kem Sereyboth" w:date="2023-07-11T11:17:00Z"/>
          <w:rFonts w:ascii="Khmer MEF1" w:hAnsi="Khmer MEF1" w:cs="Khmer MEF1"/>
          <w:b/>
          <w:bCs/>
          <w:sz w:val="24"/>
          <w:szCs w:val="24"/>
          <w:highlight w:val="yellow"/>
          <w:rPrChange w:id="34749" w:author="Kem Sereyboth" w:date="2023-07-19T16:59:00Z">
            <w:rPr>
              <w:ins w:id="34750" w:author="sakaria fa" w:date="2022-09-30T23:25:00Z"/>
              <w:del w:id="34751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4752" w:author="Sopheak Phorn" w:date="2023-08-25T16:21:00Z">
          <w:pPr>
            <w:spacing w:after="0" w:line="240" w:lineRule="auto"/>
            <w:ind w:firstLine="720"/>
          </w:pPr>
        </w:pPrChange>
      </w:pPr>
    </w:p>
    <w:p w14:paraId="5CB7C9E4" w14:textId="3873A820" w:rsidR="00F531E6" w:rsidRPr="00E33574" w:rsidDel="00B1425C" w:rsidRDefault="007E18AB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4753" w:author="User" w:date="2022-10-04T14:14:00Z"/>
          <w:del w:id="34754" w:author="Kem Sereyboth" w:date="2023-07-11T11:17:00Z"/>
          <w:rFonts w:ascii="Khmer MEF1" w:hAnsi="Khmer MEF1" w:cs="Khmer MEF1"/>
          <w:sz w:val="24"/>
          <w:szCs w:val="24"/>
          <w:highlight w:val="yellow"/>
          <w:rPrChange w:id="34755" w:author="Kem Sereyboth" w:date="2023-07-19T16:59:00Z">
            <w:rPr>
              <w:ins w:id="34756" w:author="User" w:date="2022-10-04T14:14:00Z"/>
              <w:del w:id="34757" w:author="Kem Sereyboth" w:date="2023-07-11T11:17:00Z"/>
              <w:rFonts w:ascii="Khmer MEF1" w:hAnsi="Khmer MEF1" w:cs="Khmer MEF1"/>
              <w:spacing w:val="6"/>
              <w:sz w:val="24"/>
              <w:szCs w:val="24"/>
            </w:rPr>
          </w:rPrChange>
        </w:rPr>
        <w:pPrChange w:id="34758" w:author="Sopheak Phorn" w:date="2023-08-25T16:21:00Z">
          <w:pPr>
            <w:spacing w:after="0" w:line="228" w:lineRule="auto"/>
            <w:ind w:firstLine="720"/>
            <w:jc w:val="both"/>
          </w:pPr>
        </w:pPrChange>
      </w:pPr>
      <w:ins w:id="34759" w:author="sakaria fa" w:date="2022-09-30T23:25:00Z">
        <w:del w:id="34760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761" w:author="Kem Sereyboth" w:date="2023-07-19T16:59:00Z">
                <w:rPr>
                  <w:rFonts w:cs="MoolBoran"/>
                  <w:b/>
                  <w:bCs/>
                  <w:spacing w:val="-10"/>
                  <w:cs/>
                </w:rPr>
              </w:rPrChange>
            </w:rPr>
            <w:delText>ផលវិបាក៖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762" w:author="Kem Sereyboth" w:date="2023-07-19T16:59:00Z">
                <w:rPr>
                  <w:rFonts w:cs="MoolBoran"/>
                  <w:spacing w:val="-10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763" w:author="Kem Sereyboth" w:date="2023-07-19T16:59:00Z">
                <w:rPr>
                  <w:rFonts w:cs="MoolBoran"/>
                  <w:spacing w:val="-10"/>
                  <w:cs/>
                </w:rPr>
              </w:rPrChange>
            </w:rPr>
            <w:delText>ក្នុងករណី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764" w:author="Kem Sereyboth" w:date="2023-07-19T16:59:00Z">
                <w:rPr>
                  <w:rFonts w:cs="MoolBoran"/>
                  <w:spacing w:val="-10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765" w:author="Kem Sereyboth" w:date="2023-07-19T16:59:00Z">
                <w:rPr>
                  <w:rFonts w:cs="MoolBoran"/>
                  <w:b/>
                  <w:bCs/>
                  <w:spacing w:val="-10"/>
                  <w:cs/>
                </w:rPr>
              </w:rPrChange>
            </w:rPr>
            <w:delText>ន.</w:delText>
          </w:r>
        </w:del>
      </w:ins>
      <w:ins w:id="34766" w:author="sakaria fa" w:date="2022-09-30T23:26:00Z">
        <w:del w:id="34767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768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34769" w:author="sakaria fa" w:date="2022-09-30T23:25:00Z">
        <w:del w:id="34770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771" w:author="Kem Sereyboth" w:date="2023-07-19T16:59:00Z">
                <w:rPr>
                  <w:rFonts w:cs="MoolBoran"/>
                  <w:b/>
                  <w:bCs/>
                  <w:spacing w:val="-10"/>
                  <w:cs/>
                </w:rPr>
              </w:rPrChange>
            </w:rPr>
            <w:delText>.</w:delText>
          </w:r>
        </w:del>
      </w:ins>
      <w:ins w:id="34772" w:author="sakaria fa" w:date="2022-09-30T23:27:00Z">
        <w:del w:id="34773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774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34775" w:author="sakaria fa" w:date="2022-09-30T23:25:00Z">
        <w:del w:id="34776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777" w:author="Kem Sereyboth" w:date="2023-07-19T16:59:00Z">
                <w:rPr>
                  <w:rFonts w:cs="MoolBoran"/>
                  <w:b/>
                  <w:bCs/>
                  <w:spacing w:val="-10"/>
                  <w:cs/>
                </w:rPr>
              </w:rPrChange>
            </w:rPr>
            <w:delText xml:space="preserve">. 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778" w:author="Kem Sereyboth" w:date="2023-07-19T16:59:00Z">
                <w:rPr>
                  <w:rFonts w:cs="MoolBoran"/>
                  <w:spacing w:val="-10"/>
                  <w:cs/>
                </w:rPr>
              </w:rPrChange>
            </w:rPr>
            <w:delText>មិនអនុវត្តតាមអនុសាសន៍ដែលបានប្រគល់ជូន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779" w:author="Kem Sereyboth" w:date="2023-07-19T16:59:00Z">
                <w:rPr>
                  <w:rFonts w:cs="MoolBoran"/>
                  <w:spacing w:val="-10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780" w:author="Kem Sereyboth" w:date="2023-07-19T16:59:00Z">
                <w:rPr>
                  <w:rFonts w:cs="MoolBoran"/>
                  <w:b/>
                  <w:bCs/>
                  <w:spacing w:val="-4"/>
                  <w:cs/>
                </w:rPr>
              </w:rPrChange>
            </w:rPr>
            <w:delText>ន.</w:delText>
          </w:r>
        </w:del>
      </w:ins>
      <w:ins w:id="34781" w:author="sakaria fa" w:date="2022-09-30T23:27:00Z">
        <w:del w:id="34782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78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34784" w:author="sakaria fa" w:date="2022-09-30T23:25:00Z">
        <w:del w:id="34785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786" w:author="Kem Sereyboth" w:date="2023-07-19T16:59:00Z">
                <w:rPr>
                  <w:rFonts w:cs="MoolBoran"/>
                  <w:b/>
                  <w:bCs/>
                  <w:spacing w:val="-4"/>
                  <w:cs/>
                </w:rPr>
              </w:rPrChange>
            </w:rPr>
            <w:delText>.</w:delText>
          </w:r>
        </w:del>
      </w:ins>
      <w:ins w:id="34787" w:author="sakaria fa" w:date="2022-09-30T23:27:00Z">
        <w:del w:id="34788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78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34790" w:author="sakaria fa" w:date="2022-09-30T23:25:00Z">
        <w:del w:id="34791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792" w:author="Kem Sereyboth" w:date="2023-07-19T16:59:00Z">
                <w:rPr>
                  <w:rFonts w:cs="MoolBoran"/>
                  <w:b/>
                  <w:bCs/>
                  <w:spacing w:val="-4"/>
                  <w:cs/>
                </w:rPr>
              </w:rPrChange>
            </w:rPr>
            <w:delText xml:space="preserve">. 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793" w:author="Kem Sereyboth" w:date="2023-07-19T16:59:00Z">
                <w:rPr>
                  <w:rFonts w:cs="MoolBoran"/>
                  <w:spacing w:val="-4"/>
                  <w:cs/>
                </w:rPr>
              </w:rPrChange>
            </w:rPr>
            <w:delText>អាច</w:delText>
          </w:r>
        </w:del>
      </w:ins>
      <w:ins w:id="34794" w:author="ACER" w:date="2022-10-03T17:01:00Z">
        <w:del w:id="34795" w:author="Kem Sereyboth" w:date="2023-07-11T11:17:00Z">
          <w:r w:rsidR="00193B6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79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ប្រឈមនឹង</w:delText>
          </w:r>
          <w:r w:rsidR="00193B6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7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បញ្ហាការប្រមូ</w:delText>
          </w:r>
        </w:del>
      </w:ins>
      <w:ins w:id="34798" w:author="ACER" w:date="2022-10-03T17:02:00Z">
        <w:del w:id="34799" w:author="Kem Sereyboth" w:date="2023-07-11T11:17:00Z">
          <w:r w:rsidR="00193B6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0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លចំណូល</w:delText>
          </w:r>
        </w:del>
      </w:ins>
      <w:ins w:id="34801" w:author="ACER" w:date="2022-10-03T17:01:00Z">
        <w:del w:id="34802" w:author="Kem Sereyboth" w:date="2023-07-11T11:17:00Z">
          <w:r w:rsidR="00193B6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0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មិនអនុលោមតាមបទប្បញ្ញត្តិ</w:delText>
          </w:r>
        </w:del>
      </w:ins>
      <w:ins w:id="34804" w:author="ACER" w:date="2022-10-03T17:02:00Z">
        <w:del w:id="34805" w:author="Kem Sereyboth" w:date="2023-07-11T11:17:00Z">
          <w:r w:rsidR="00193B6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0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និងធ្វើឱ្យ</w:delText>
          </w:r>
        </w:del>
      </w:ins>
      <w:ins w:id="34807" w:author="sakaria fa" w:date="2022-09-30T23:38:00Z">
        <w:del w:id="34808" w:author="Kem Sereyboth" w:date="2023-07-11T11:17:00Z">
          <w:r w:rsidR="00AA4C60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0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ប៉ះពាល់</w:delText>
          </w:r>
        </w:del>
      </w:ins>
      <w:ins w:id="34810" w:author="User" w:date="2022-10-04T14:14:00Z">
        <w:del w:id="34811" w:author="Kem Sereyboth" w:date="2023-07-11T11:17:00Z">
          <w:r w:rsidR="00F531E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1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ដល់់ប្រតិបត្តិការរបស់ </w:delText>
          </w:r>
          <w:r w:rsidR="00F531E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813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F531E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1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និងប៉ះពាល់ដល់ចំណូល </w:delText>
          </w:r>
          <w:r w:rsidR="00F531E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815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F531E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1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238B0337" w14:textId="3CF7FD86" w:rsidR="00AA4C60" w:rsidRPr="00E33574" w:rsidDel="00B1425C" w:rsidRDefault="00AA4C60">
      <w:pPr>
        <w:pStyle w:val="ListParagraph"/>
        <w:numPr>
          <w:ilvl w:val="0"/>
          <w:numId w:val="28"/>
        </w:numPr>
        <w:spacing w:after="0" w:line="240" w:lineRule="auto"/>
        <w:ind w:left="720" w:hanging="540"/>
        <w:jc w:val="both"/>
        <w:rPr>
          <w:ins w:id="34817" w:author="sakaria fa" w:date="2022-09-30T23:38:00Z"/>
          <w:del w:id="34818" w:author="Kem Sereyboth" w:date="2023-07-11T11:17:00Z"/>
          <w:rFonts w:ascii="Khmer MEF1" w:hAnsi="Khmer MEF1" w:cs="Khmer MEF1"/>
          <w:spacing w:val="-14"/>
          <w:sz w:val="24"/>
          <w:szCs w:val="24"/>
          <w:highlight w:val="yellow"/>
          <w:rPrChange w:id="34819" w:author="Kem Sereyboth" w:date="2023-07-19T16:59:00Z">
            <w:rPr>
              <w:ins w:id="34820" w:author="sakaria fa" w:date="2022-09-30T23:38:00Z"/>
              <w:del w:id="34821" w:author="Kem Sereyboth" w:date="2023-07-11T11:17:00Z"/>
              <w:rFonts w:ascii="Khmer MEF1" w:hAnsi="Khmer MEF1" w:cs="Khmer MEF1"/>
              <w:spacing w:val="6"/>
              <w:sz w:val="24"/>
              <w:szCs w:val="24"/>
            </w:rPr>
          </w:rPrChange>
        </w:rPr>
        <w:pPrChange w:id="34822" w:author="Sopheak Phorn" w:date="2023-08-25T16:21:00Z">
          <w:pPr>
            <w:spacing w:after="0" w:line="228" w:lineRule="auto"/>
            <w:ind w:firstLine="720"/>
            <w:jc w:val="both"/>
          </w:pPr>
        </w:pPrChange>
      </w:pPr>
      <w:ins w:id="34823" w:author="sakaria fa" w:date="2022-09-30T23:38:00Z">
        <w:del w:id="34824" w:author="Kem Sereyboth" w:date="2023-07-11T11:17:00Z">
          <w:r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82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ធ្ងន់ធ្ងរ</w:delText>
          </w:r>
          <w:r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482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ដល់ដំណើរការ </w:delText>
          </w:r>
          <w:r w:rsidRPr="00E33574" w:rsidDel="00B1425C">
            <w:rPr>
              <w:rFonts w:ascii="Khmer MEF1" w:hAnsi="Khmer MEF1" w:cs="Khmer MEF1"/>
              <w:b/>
              <w:bCs/>
              <w:spacing w:val="10"/>
              <w:sz w:val="24"/>
              <w:szCs w:val="24"/>
              <w:highlight w:val="yellow"/>
              <w:cs/>
              <w:rPrChange w:id="34827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4828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ជារួម </w:delText>
          </w:r>
        </w:del>
      </w:ins>
      <w:ins w:id="34829" w:author="ACER" w:date="2022-10-03T16:57:00Z">
        <w:del w:id="34830" w:author="Kem Sereyboth" w:date="2023-07-11T11:17:00Z">
          <w:r w:rsidR="00BA101E"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48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ជាពិសេស</w:delText>
          </w:r>
        </w:del>
      </w:ins>
      <w:ins w:id="34832" w:author="sakaria fa" w:date="2022-09-30T23:38:00Z">
        <w:del w:id="34833" w:author="Kem Sereyboth" w:date="2023-07-11T11:17:00Z">
          <w:r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483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ដោយឡែកអគ្គលេខាធិការដ្ឋាន </w:delText>
          </w:r>
          <w:r w:rsidRPr="00E33574" w:rsidDel="00B1425C">
            <w:rPr>
              <w:rFonts w:ascii="Khmer MEF1" w:hAnsi="Khmer MEF1" w:cs="Khmer MEF1"/>
              <w:b/>
              <w:bCs/>
              <w:spacing w:val="10"/>
              <w:sz w:val="24"/>
              <w:szCs w:val="24"/>
              <w:highlight w:val="yellow"/>
              <w:cs/>
              <w:rPrChange w:id="34835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483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និងអង្គភាព</w:delText>
          </w:r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837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សវនកម្មផ្ទៃក្នុងនៃ </w:delText>
          </w:r>
          <w:r w:rsidRPr="00E33574" w:rsidDel="00B1425C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rPrChange w:id="34838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83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840" w:author="sakaria fa" w:date="2022-09-30T23:40:00Z">
        <w:del w:id="34841" w:author="Kem Sereyboth" w:date="2023-07-11T11:17:00Z"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84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ដែល</w:delText>
          </w:r>
        </w:del>
      </w:ins>
      <w:ins w:id="34843" w:author="sakaria fa" w:date="2022-09-30T23:38:00Z">
        <w:del w:id="34844" w:author="Kem Sereyboth" w:date="2023-07-11T11:17:00Z"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84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ពឹងផ្អែកលើភាគទានដែលបង់ដោយអង្គភាពក្រោមឱវាទ</w:delText>
          </w:r>
        </w:del>
      </w:ins>
      <w:ins w:id="34846" w:author="LENOVO" w:date="2022-10-02T12:45:00Z">
        <w:del w:id="34847" w:author="Kem Sereyboth" w:date="2023-07-11T11:17:00Z">
          <w:r w:rsidR="0012247F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48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12247F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84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អ.ស.</w:delText>
          </w:r>
          <w:r w:rsidR="0012247F" w:rsidRPr="00E33574" w:rsidDel="00B1425C">
            <w:rPr>
              <w:rFonts w:ascii="Khmer MEF1" w:hAnsi="Khmer MEF1" w:cs="Khmer MEF1"/>
              <w:b/>
              <w:bCs/>
              <w:spacing w:val="-14"/>
              <w:sz w:val="24"/>
              <w:szCs w:val="24"/>
              <w:highlight w:val="yellow"/>
              <w:cs/>
              <w:rPrChange w:id="3485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ហ.</w:delText>
          </w:r>
        </w:del>
      </w:ins>
      <w:ins w:id="34851" w:author="sakaria fa" w:date="2022-09-30T23:38:00Z">
        <w:del w:id="34852" w:author="Kem Sereyboth" w:date="2023-07-11T11:17:00Z">
          <w:r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85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30872D1C" w14:textId="2B1DCB5B" w:rsidR="00125B0C" w:rsidRPr="00E33574" w:rsidDel="00B1425C" w:rsidRDefault="00125B0C">
      <w:pPr>
        <w:pStyle w:val="ListParagraph"/>
        <w:numPr>
          <w:ilvl w:val="0"/>
          <w:numId w:val="28"/>
        </w:numPr>
        <w:spacing w:after="0" w:line="240" w:lineRule="auto"/>
        <w:ind w:left="720" w:hanging="540"/>
        <w:jc w:val="both"/>
        <w:rPr>
          <w:ins w:id="34854" w:author="Voeun Kuyeng" w:date="2022-08-31T11:11:00Z"/>
          <w:del w:id="34855" w:author="Kem Sereyboth" w:date="2023-07-11T11:17:00Z"/>
          <w:rFonts w:ascii="Khmer MEF1" w:hAnsi="Khmer MEF1" w:cs="Khmer MEF1"/>
          <w:spacing w:val="-14"/>
          <w:sz w:val="24"/>
          <w:szCs w:val="24"/>
          <w:highlight w:val="yellow"/>
          <w:rPrChange w:id="34856" w:author="Kem Sereyboth" w:date="2023-07-19T16:59:00Z">
            <w:rPr>
              <w:ins w:id="34857" w:author="Voeun Kuyeng" w:date="2022-08-31T11:11:00Z"/>
              <w:del w:id="34858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4859" w:author="Sopheak Phorn" w:date="2023-08-25T16:21:00Z">
          <w:pPr>
            <w:spacing w:after="0" w:line="240" w:lineRule="auto"/>
            <w:ind w:firstLine="720"/>
          </w:pPr>
        </w:pPrChange>
      </w:pPr>
      <w:ins w:id="34860" w:author="Voeun Kuyeng" w:date="2022-08-31T11:11:00Z">
        <w:del w:id="34861" w:author="Kem Sereyboth" w:date="2023-07-11T11:17:00Z">
          <w:r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86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កលែងខាងលើ</w:delText>
          </w:r>
        </w:del>
      </w:ins>
      <w:ins w:id="34863" w:author="Voeun Kuyeng" w:date="2022-09-06T18:12:00Z">
        <w:del w:id="34864" w:author="Kem Sereyboth" w:date="2023-07-11T11:17:00Z">
          <w:r w:rsidR="00086AC6"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rPrChange w:id="3486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]</w:delText>
          </w:r>
        </w:del>
      </w:ins>
      <w:ins w:id="34866" w:author="Voeun Kuyeng" w:date="2022-08-31T11:11:00Z">
        <w:del w:id="34867" w:author="Kem Sereyboth" w:date="2023-07-11T11:17:00Z">
          <w:r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86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ឬ</w:delText>
          </w:r>
        </w:del>
      </w:ins>
    </w:p>
    <w:p w14:paraId="6BB33656" w14:textId="3833436B" w:rsidR="00624834" w:rsidRPr="00E33574" w:rsidDel="00B1425C" w:rsidRDefault="00125B0C" w:rsidP="00627928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del w:id="34869" w:author="Kem Sereyboth" w:date="2023-07-11T11:17:00Z"/>
          <w:rFonts w:ascii="Khmer MEF1" w:hAnsi="Khmer MEF1" w:cs="Khmer MEF1"/>
          <w:sz w:val="24"/>
          <w:szCs w:val="24"/>
          <w:highlight w:val="yellow"/>
          <w:lang w:val="ca-ES"/>
          <w:rPrChange w:id="34870" w:author="Kem Sereyboth" w:date="2023-07-19T16:59:00Z">
            <w:rPr>
              <w:del w:id="34871" w:author="Kem Sereyboth" w:date="2023-07-11T11:17:00Z"/>
              <w:rFonts w:ascii="Khmer MEF1" w:hAnsi="Khmer MEF1" w:cs="Khmer MEF1"/>
              <w:sz w:val="24"/>
              <w:szCs w:val="24"/>
              <w:lang w:val="ca-ES"/>
            </w:rPr>
          </w:rPrChange>
        </w:rPr>
      </w:pPr>
      <w:ins w:id="34872" w:author="Voeun Kuyeng" w:date="2022-08-31T11:11:00Z">
        <w:del w:id="34873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87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៣.</w:delText>
          </w:r>
        </w:del>
      </w:ins>
      <w:ins w:id="34875" w:author="Voeun Kuyeng" w:date="2022-09-06T18:12:00Z">
        <w:del w:id="34876" w:author="Kem Sereyboth" w:date="2023-07-11T11:17:00Z">
          <w:r w:rsidR="00086AC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rPrChange w:id="3487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[</w:delText>
          </w:r>
        </w:del>
      </w:ins>
      <w:ins w:id="34878" w:author="User" w:date="2022-10-04T11:37:00Z">
        <w:del w:id="34879" w:author="Kem Sereyboth" w:date="2023-07-11T11:17:00Z">
          <w:r w:rsidR="006C72F9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880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>លទ្ធផលរកឃើញទី</w:delText>
          </w:r>
        </w:del>
      </w:ins>
      <w:ins w:id="34881" w:author="Voeun Kuyeng" w:date="2022-08-31T11:11:00Z">
        <w:del w:id="34882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88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ប្រធានបទដែលបានធ្វើសវនកម្ម</w:delText>
          </w:r>
        </w:del>
      </w:ins>
      <w:ins w:id="34884" w:author="Windows User" w:date="2022-09-06T04:32:00Z">
        <w:del w:id="34885" w:author="Kem Sereyboth" w:date="2023-07-11T11:17:00Z">
          <w:r w:rsidR="00D23F3B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88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ទី</w:delText>
          </w:r>
        </w:del>
      </w:ins>
      <w:ins w:id="34887" w:author="Kem Sereiboth" w:date="2022-09-15T15:56:00Z">
        <w:del w:id="34888" w:author="Kem Sereyboth" w:date="2023-07-11T11:17:00Z">
          <w:r w:rsidR="003862A8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88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cyan"/>
                  <w:cs/>
                </w:rPr>
              </w:rPrChange>
            </w:rPr>
            <w:delText>៣</w:delText>
          </w:r>
        </w:del>
      </w:ins>
      <w:ins w:id="34890" w:author="sakaria fa" w:date="2022-09-15T22:49:00Z">
        <w:del w:id="34891" w:author="Kem Sereyboth" w:date="2023-07-11T11:17:00Z">
          <w:r w:rsidR="00EE0E61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892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4893" w:author="Kem Sereiboth" w:date="2022-09-15T15:56:00Z">
        <w:del w:id="34894" w:author="Kem Sereyboth" w:date="2023-07-11T11:17:00Z">
          <w:r w:rsidR="003862A8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89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cyan"/>
                  <w:cs/>
                </w:rPr>
              </w:rPrChange>
            </w:rPr>
            <w:delText xml:space="preserve"> </w:delText>
          </w:r>
        </w:del>
      </w:ins>
      <w:ins w:id="34896" w:author="sakaria fa" w:date="2022-09-15T22:18:00Z">
        <w:del w:id="34897" w:author="Kem Sereyboth" w:date="2023-07-11T11:17:00Z">
          <w:r w:rsidR="00976F41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89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899" w:author="User" w:date="2022-10-07T15:57:00Z">
        <w:del w:id="34900" w:author="Kem Sereyboth" w:date="2023-07-11T11:17:00Z">
          <w:r w:rsidR="009574A3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90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ពុំទាន់បាន</w:delText>
          </w:r>
        </w:del>
      </w:ins>
      <w:ins w:id="34902" w:author="Un Seakamey" w:date="2022-11-14T11:28:00Z">
        <w:del w:id="34903" w:author="Kem Sereyboth" w:date="2023-07-11T11:17:00Z">
          <w:r w:rsidR="00CD3A38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90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អាច</w:delText>
          </w:r>
        </w:del>
      </w:ins>
      <w:ins w:id="34905" w:author="User" w:date="2022-10-07T15:57:00Z">
        <w:del w:id="34906" w:author="Kem Sereyboth" w:date="2023-07-11T11:17:00Z">
          <w:r w:rsidR="009574A3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90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បង់ភាគទាន ១០% ជូនអគ្គលេខាធិការដ្ឋាននៃ </w:delText>
          </w:r>
          <w:r w:rsidR="009574A3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3490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9574A3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90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ស្របតាមបទប្បញ្ញត្តិជាធរមាន</w:delText>
          </w:r>
        </w:del>
      </w:ins>
      <w:ins w:id="34910" w:author="sakaria fa" w:date="2022-09-15T22:18:00Z">
        <w:del w:id="34911" w:author="Kem Sereyboth" w:date="2023-07-11T11:17:00Z">
          <w:r w:rsidR="00976F41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12" w:author="Kem Sereyboth" w:date="2023-07-19T16:59:00Z">
                <w:rPr>
                  <w:rFonts w:cs="MoolBoran"/>
                  <w:cs/>
                </w:rPr>
              </w:rPrChange>
            </w:rPr>
            <w:delText>ការបង់ភាគទាន ១០%</w:delText>
          </w:r>
        </w:del>
      </w:ins>
      <w:ins w:id="34913" w:author="Windows User" w:date="2022-09-06T04:32:00Z">
        <w:del w:id="34914" w:author="Kem Sereyboth" w:date="2023-07-11T11:17:00Z">
          <w:r w:rsidR="00D23F3B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91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..</w:delText>
          </w:r>
        </w:del>
      </w:ins>
      <w:ins w:id="34916" w:author="Voeun Kuyeng" w:date="2022-09-06T18:12:00Z">
        <w:del w:id="34917" w:author="Kem Sereyboth" w:date="2023-07-11T11:17:00Z">
          <w:r w:rsidR="00086AC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rPrChange w:id="3491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]</w:delText>
          </w:r>
        </w:del>
      </w:ins>
      <w:ins w:id="34919" w:author="Windows User" w:date="2022-09-06T04:32:00Z">
        <w:del w:id="34920" w:author="Kem Sereyboth" w:date="2023-07-11T11:17:00Z">
          <w:r w:rsidR="00D23F3B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92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..</w:delText>
          </w:r>
        </w:del>
      </w:ins>
      <w:ins w:id="34922" w:author="Voeun Kuyeng" w:date="2022-08-31T11:11:00Z">
        <w:del w:id="34923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24" w:author="Kem Sereyboth" w:date="2023-07-19T16:59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</w:p>
    <w:p w14:paraId="3B982E47" w14:textId="21AE34B1" w:rsidR="00836D0C" w:rsidRPr="00E33574" w:rsidDel="00B1425C" w:rsidRDefault="00836D0C">
      <w:pPr>
        <w:pStyle w:val="ListParagraph"/>
        <w:spacing w:after="0" w:line="240" w:lineRule="auto"/>
        <w:ind w:left="990" w:hanging="270"/>
        <w:rPr>
          <w:ins w:id="34925" w:author="User" w:date="2022-10-07T15:48:00Z"/>
          <w:del w:id="34926" w:author="Kem Sereyboth" w:date="2023-07-11T11:17:00Z"/>
          <w:rFonts w:ascii="Khmer MEF1" w:hAnsi="Khmer MEF1" w:cs="Khmer MEF1"/>
          <w:sz w:val="24"/>
          <w:szCs w:val="24"/>
          <w:highlight w:val="yellow"/>
          <w:lang w:val="ca-ES"/>
          <w:rPrChange w:id="34927" w:author="Kem Sereyboth" w:date="2023-07-19T16:59:00Z">
            <w:rPr>
              <w:ins w:id="34928" w:author="User" w:date="2022-10-07T15:48:00Z"/>
              <w:del w:id="34929" w:author="Kem Sereyboth" w:date="2023-07-11T11:17:00Z"/>
              <w:rFonts w:ascii="Khmer MEF1" w:hAnsi="Khmer MEF1" w:cs="Khmer MEF1"/>
              <w:spacing w:val="-2"/>
              <w:sz w:val="24"/>
              <w:szCs w:val="24"/>
              <w:highlight w:val="yellow"/>
            </w:rPr>
          </w:rPrChange>
        </w:rPr>
        <w:pPrChange w:id="34930" w:author="Sopheak Phorn" w:date="2023-08-25T16:21:00Z">
          <w:pPr>
            <w:pStyle w:val="ListParagraph"/>
            <w:spacing w:after="0" w:line="240" w:lineRule="auto"/>
            <w:ind w:firstLine="720"/>
            <w:jc w:val="both"/>
          </w:pPr>
        </w:pPrChange>
      </w:pPr>
    </w:p>
    <w:p w14:paraId="32A3C8A2" w14:textId="2C7A47D4" w:rsidR="00624834" w:rsidRPr="00E33574" w:rsidDel="00B1425C" w:rsidRDefault="00624834">
      <w:pPr>
        <w:pStyle w:val="ListParagraph"/>
        <w:numPr>
          <w:ilvl w:val="0"/>
          <w:numId w:val="28"/>
        </w:numPr>
        <w:spacing w:after="0" w:line="240" w:lineRule="auto"/>
        <w:ind w:left="1267" w:hanging="187"/>
        <w:jc w:val="both"/>
        <w:rPr>
          <w:ins w:id="34931" w:author="sakaria fa" w:date="2022-09-30T23:29:00Z"/>
          <w:del w:id="34932" w:author="Kem Sereyboth" w:date="2023-07-11T11:17:00Z"/>
          <w:rFonts w:ascii="Khmer MEF1" w:hAnsi="Khmer MEF1" w:cs="Khmer MEF1"/>
          <w:spacing w:val="-14"/>
          <w:sz w:val="24"/>
          <w:szCs w:val="24"/>
          <w:highlight w:val="yellow"/>
          <w:rPrChange w:id="34933" w:author="Kem Sereyboth" w:date="2023-07-19T16:59:00Z">
            <w:rPr>
              <w:ins w:id="34934" w:author="sakaria fa" w:date="2022-09-30T23:29:00Z"/>
              <w:del w:id="34935" w:author="Kem Sereyboth" w:date="2023-07-11T11:17:00Z"/>
              <w:spacing w:val="-14"/>
            </w:rPr>
          </w:rPrChange>
        </w:rPr>
        <w:pPrChange w:id="34936" w:author="Sopheak Phorn" w:date="2023-08-25T16:21:00Z">
          <w:pPr>
            <w:pStyle w:val="ListParagraph"/>
            <w:numPr>
              <w:numId w:val="28"/>
            </w:numPr>
            <w:spacing w:after="0" w:line="240" w:lineRule="auto"/>
            <w:ind w:left="1260" w:hanging="180"/>
            <w:jc w:val="both"/>
          </w:pPr>
        </w:pPrChange>
      </w:pPr>
      <w:ins w:id="34937" w:author="sakaria fa" w:date="2022-09-30T23:29:00Z">
        <w:del w:id="34938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rPrChange w:id="34939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អនុសាសន៍៖ </w:delText>
          </w:r>
          <w:r w:rsidRPr="00E33574" w:rsidDel="00B1425C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34940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ន.ស.ស. </w:delText>
          </w:r>
          <w:r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941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គួរពន្លឿនការរៀបចំបទប្បញ្ញត្តិ</w:delText>
          </w:r>
        </w:del>
      </w:ins>
      <w:ins w:id="34942" w:author="ACER" w:date="2022-10-03T16:58:00Z">
        <w:del w:id="34943" w:author="Kem Sereyboth" w:date="2023-07-11T11:17:00Z">
          <w:r w:rsidR="00193B6E"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944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ពាក</w:delText>
          </w:r>
        </w:del>
      </w:ins>
      <w:ins w:id="34945" w:author="ACER" w:date="2022-10-03T16:59:00Z">
        <w:del w:id="34946" w:author="Kem Sereyboth" w:date="2023-07-11T11:17:00Z">
          <w:r w:rsidR="00193B6E"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947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់ព័ន្ធ និងសេចក្ដីសម្រេច</w:delText>
          </w:r>
        </w:del>
      </w:ins>
      <w:ins w:id="34948" w:author="sakaria fa" w:date="2022-09-30T23:29:00Z">
        <w:del w:id="34949" w:author="Kem Sereyboth" w:date="2023-07-11T11:17:00Z">
          <w:r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95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ស្ដីពីអត្រា</w:delText>
          </w:r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95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នីតិវិធីនៃការបង់ និងការ</w:delText>
          </w:r>
          <w:r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952" w:author="Kem Sereyboth" w:date="2023-07-19T16:59:00Z">
                <w:rPr>
                  <w:rFonts w:cs="MoolBoran"/>
                  <w:cs/>
                </w:rPr>
              </w:rPrChange>
            </w:rPr>
            <w:delText xml:space="preserve">ចាត់ចែងកម្រៃសេវាត្រួតពិនិត្យពីអង្គភាពក្រោមឱវាទ 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953" w:author="Kem Sereyboth" w:date="2023-07-19T16:59:00Z">
                <w:rPr>
                  <w:rFonts w:cs="MoolBoran"/>
                  <w:cs/>
                  <w:lang w:val="ca-ES"/>
                </w:rPr>
              </w:rPrChange>
            </w:rPr>
            <w:delText>ត្រឹម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95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ត្រីមាសទី</w:delText>
          </w:r>
        </w:del>
      </w:ins>
      <w:ins w:id="34955" w:author="User" w:date="2022-10-04T11:35:00Z">
        <w:del w:id="34956" w:author="Kem Sereyboth" w:date="2023-07-11T11:17:00Z">
          <w:r w:rsidR="006C72F9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95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</w:delText>
          </w:r>
        </w:del>
      </w:ins>
      <w:ins w:id="34958" w:author="ACER" w:date="2022-10-03T17:19:00Z">
        <w:del w:id="34959" w:author="Kem Sereyboth" w:date="2023-07-11T11:17:00Z">
          <w:r w:rsidR="001E1963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96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34961" w:author="sakaria fa" w:date="2022-10-01T00:07:00Z">
        <w:del w:id="34962" w:author="Kem Sereyboth" w:date="2023-07-11T11:17:00Z">
          <w:r w:rsidR="007A1C1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96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</w:delText>
          </w:r>
        </w:del>
      </w:ins>
      <w:ins w:id="34964" w:author="sakaria fa" w:date="2022-09-30T23:29:00Z">
        <w:del w:id="34965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96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ឆ្នាំ២០២</w:delText>
          </w:r>
        </w:del>
      </w:ins>
      <w:ins w:id="34967" w:author="ACER" w:date="2022-10-03T17:19:00Z">
        <w:del w:id="34968" w:author="Kem Sereyboth" w:date="2023-07-11T11:17:00Z">
          <w:r w:rsidR="001E1963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96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34970" w:author="sakaria fa" w:date="2022-10-01T00:07:00Z">
        <w:del w:id="34971" w:author="Kem Sereyboth" w:date="2023-07-11T11:17:00Z">
          <w:r w:rsidR="007A1C1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97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34973" w:author="sakaria fa" w:date="2022-09-30T23:29:00Z">
        <w:del w:id="34974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975" w:author="Kem Sereyboth" w:date="2023-07-19T16:59:00Z">
                <w:rPr>
                  <w:rFonts w:cs="MoolBoran"/>
                  <w:cs/>
                  <w:lang w:val="ca-ES"/>
                </w:rPr>
              </w:rPrChange>
            </w:rPr>
            <w:delText>។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lang w:val="ca-ES"/>
              <w:rPrChange w:id="34976" w:author="Kem Sereyboth" w:date="2023-07-19T16:59:00Z">
                <w:rPr>
                  <w:lang w:val="ca-ES"/>
                </w:rPr>
              </w:rPrChange>
            </w:rPr>
            <w:delText xml:space="preserve"> </w:delText>
          </w:r>
        </w:del>
      </w:ins>
    </w:p>
    <w:p w14:paraId="0B1A0B5E" w14:textId="1557EDC0" w:rsidR="002C431B" w:rsidRPr="00E33574" w:rsidDel="00B1425C" w:rsidRDefault="00624834" w:rsidP="00627928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del w:id="34977" w:author="Kem Sereyboth" w:date="2023-07-11T11:17:00Z"/>
          <w:rFonts w:ascii="Khmer MEF1" w:hAnsi="Khmer MEF1" w:cs="Khmer MEF1"/>
          <w:sz w:val="24"/>
          <w:szCs w:val="24"/>
          <w:highlight w:val="yellow"/>
          <w:rPrChange w:id="34978" w:author="Kem Sereyboth" w:date="2023-07-19T16:59:00Z">
            <w:rPr>
              <w:del w:id="34979" w:author="Kem Sereyboth" w:date="2023-07-11T11:17:00Z"/>
              <w:rFonts w:ascii="Khmer MEF1" w:hAnsi="Khmer MEF1" w:cs="Khmer MEF1"/>
              <w:b/>
              <w:bCs/>
              <w:spacing w:val="-14"/>
              <w:sz w:val="24"/>
              <w:szCs w:val="24"/>
            </w:rPr>
          </w:rPrChange>
        </w:rPr>
      </w:pPr>
      <w:ins w:id="34980" w:author="sakaria fa" w:date="2022-09-30T23:29:00Z">
        <w:del w:id="34981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14"/>
              <w:sz w:val="24"/>
              <w:szCs w:val="24"/>
              <w:highlight w:val="yellow"/>
              <w:cs/>
              <w:rPrChange w:id="34982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ផលវិបាក៖ </w:delText>
          </w:r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98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ក្នុងករណី </w:delText>
          </w:r>
          <w:r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4984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985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 មិនអនុវត្តតាមអនុសាសន៍ដែលបានប្រគល់ជូន</w:delText>
          </w:r>
          <w:r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98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b/>
              <w:bCs/>
              <w:spacing w:val="-14"/>
              <w:sz w:val="24"/>
              <w:szCs w:val="24"/>
              <w:highlight w:val="yellow"/>
              <w:cs/>
              <w:rPrChange w:id="34987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988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អាច</w:delText>
          </w:r>
        </w:del>
      </w:ins>
      <w:ins w:id="34989" w:author="ACER" w:date="2022-10-03T17:04:00Z">
        <w:del w:id="34990" w:author="Kem Sereyboth" w:date="2023-07-11T11:17:00Z">
          <w:r w:rsidR="00193B6E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991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ប្រឈមនឹង</w:delText>
          </w:r>
        </w:del>
      </w:ins>
      <w:ins w:id="34992" w:author="ACER" w:date="2022-10-03T17:03:00Z">
        <w:del w:id="34993" w:author="Kem Sereyboth" w:date="2023-07-11T11:17:00Z">
          <w:r w:rsidR="00193B6E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9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បញ្ហានៃការបង់ភាគទាន ១០% មិនអនុលោមតាមបទប្បញ្ញត្តិ</w:delText>
          </w:r>
        </w:del>
      </w:ins>
      <w:ins w:id="34995" w:author="ACER" w:date="2022-10-03T17:04:00Z">
        <w:del w:id="34996" w:author="Kem Sereyboth" w:date="2023-07-11T11:17:00Z">
          <w:r w:rsidR="00193B6E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9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និងប៉ះ</w:delText>
          </w:r>
        </w:del>
      </w:ins>
      <w:ins w:id="34998" w:author="sakaria fa" w:date="2022-09-30T23:41:00Z">
        <w:del w:id="34999" w:author="Kem Sereyboth" w:date="2023-07-11T11:17:00Z">
          <w:r w:rsidR="00AA4C60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500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ពាល់ធ្ងន់ធ្ងរដល់</w:delText>
          </w:r>
          <w:r w:rsidR="00AA4C60"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5001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ដំណើរការ </w:delText>
          </w:r>
          <w:r w:rsidR="00AA4C60" w:rsidRPr="00E33574" w:rsidDel="00B1425C">
            <w:rPr>
              <w:rFonts w:ascii="Khmer MEF1" w:hAnsi="Khmer MEF1" w:cs="Khmer MEF1"/>
              <w:b/>
              <w:bCs/>
              <w:spacing w:val="-14"/>
              <w:sz w:val="24"/>
              <w:szCs w:val="24"/>
              <w:highlight w:val="yellow"/>
              <w:cs/>
              <w:rPrChange w:id="35002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អ.ស.ហ.</w:delText>
          </w:r>
          <w:r w:rsidR="00AA4C60"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500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ជារួម ដោយឡែក</w:delText>
          </w:r>
        </w:del>
      </w:ins>
      <w:ins w:id="35004" w:author="ACER" w:date="2022-10-03T17:04:00Z">
        <w:del w:id="35005" w:author="Kem Sereyboth" w:date="2023-07-11T11:17:00Z">
          <w:r w:rsidR="00193B6E"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500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ជាព</w:delText>
          </w:r>
        </w:del>
      </w:ins>
      <w:ins w:id="35007" w:author="ACER" w:date="2022-10-03T17:05:00Z">
        <w:del w:id="35008" w:author="Kem Sereyboth" w:date="2023-07-11T11:17:00Z">
          <w:r w:rsidR="00193B6E"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500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ិសេស</w:delText>
          </w:r>
        </w:del>
      </w:ins>
      <w:ins w:id="35010" w:author="sakaria fa" w:date="2022-09-30T23:41:00Z">
        <w:del w:id="35011" w:author="Kem Sereyboth" w:date="2023-07-11T11:17:00Z">
          <w:r w:rsidR="00AA4C60"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501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អគ្គលេខាធិការដ្ឋាន </w:delText>
          </w:r>
          <w:r w:rsidR="00AA4C60" w:rsidRPr="00E33574" w:rsidDel="00B1425C">
            <w:rPr>
              <w:rFonts w:ascii="Khmer MEF1" w:hAnsi="Khmer MEF1" w:cs="Khmer MEF1"/>
              <w:b/>
              <w:bCs/>
              <w:spacing w:val="-14"/>
              <w:sz w:val="24"/>
              <w:szCs w:val="24"/>
              <w:highlight w:val="yellow"/>
              <w:cs/>
              <w:rPrChange w:id="35013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អ.ស.ហ.</w:delText>
          </w:r>
          <w:r w:rsidR="00AA4C60"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5014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និងអង្គភាព</w:delText>
          </w:r>
          <w:r w:rsidR="00AA4C60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01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សវនកម្មផ្ទៃក្នុងនៃ </w:delText>
          </w:r>
          <w:r w:rsidR="00AA4C60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5016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អ.ស.ហ.</w:delText>
          </w:r>
          <w:r w:rsidR="00AA4C60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017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ដែលពឹងផ្អែកលើភាគទានដែលបង់ដោយអង្គភាពក្រោមឱវាទ</w:delText>
          </w:r>
        </w:del>
      </w:ins>
      <w:ins w:id="35018" w:author="LENOVO" w:date="2022-10-02T12:47:00Z">
        <w:del w:id="35019" w:author="Kem Sereyboth" w:date="2023-07-11T11:17:00Z">
          <w:r w:rsidR="0012247F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02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12247F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502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  <w:ins w:id="35022" w:author="sakaria fa" w:date="2022-09-30T23:41:00Z">
        <w:del w:id="35023" w:author="Kem Sereyboth" w:date="2023-07-11T11:17:00Z">
          <w:r w:rsidR="00AA4C60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024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5025" w:author="User" w:date="2022-09-22T16:03:00Z">
        <w:del w:id="35026" w:author="Kem Sereyboth" w:date="2023-07-11T11:17:00Z">
          <w:r w:rsidR="00920343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027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ន.ស.ស. មិនទាន់មានបទដ្ឋានគតិយុត្តសម្រាប់អនុវត្ត ដូច្នេះ សវនករទទួលបន្ទុក មិនអាចផ្ដល់សេចក្ដីសន្និដ្ឋានបានទេ។</w:delText>
          </w:r>
        </w:del>
      </w:ins>
      <w:ins w:id="35028" w:author="Voeun Kuyeng" w:date="2022-08-31T11:11:00Z">
        <w:del w:id="35029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03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គឺមិនអនុលោមតាម </w:delText>
          </w:r>
        </w:del>
      </w:ins>
      <w:ins w:id="35031" w:author="Kem Sereiboth" w:date="2022-09-15T15:58:00Z">
        <w:del w:id="35032" w:author="Kem Sereyboth" w:date="2023-07-11T11:17:00Z">
          <w:r w:rsidR="003862A8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03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ប្រការ ៣ និងប្រការ ៤ នៃប្រកាសលេខ ០១៥ អ.ស.ហ.ប្រក ចុះថ្ងៃទី១២ ខែវិច្ឆិកា ឆ្នាំ២០២២ ស្តីពីការកំណត់ប្រភពធនធាន និងការប្រើប្រាស់ធនធានរបស់អគ្គលេខាធិការដ្ឋានអាជ្ញាធរសេវាហិរញ្ញវត្ថុមិនមែនធនាគារ មូលហេតុ</w:delText>
          </w:r>
        </w:del>
      </w:ins>
      <w:ins w:id="35034" w:author="Kem Sereiboth" w:date="2022-09-15T15:59:00Z">
        <w:del w:id="35035" w:author="Kem Sereyboth" w:date="2023-07-11T11:17:00Z">
          <w:r w:rsidR="003862A8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03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ន.ស.ស.</w:delText>
          </w:r>
          <w:r w:rsidR="003862A8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03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ពុំទាន់មានកម្រងសេវាសាធារណៈក្រោមសមត្ថកិច្ចនៅឡើយ។</w:delText>
          </w:r>
        </w:del>
      </w:ins>
    </w:p>
    <w:p w14:paraId="0A65F979" w14:textId="69489452" w:rsidR="00AA4C60" w:rsidRPr="00E33574" w:rsidDel="00B1425C" w:rsidRDefault="00AA4C60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5038" w:author="sakaria fa" w:date="2022-09-30T23:41:00Z"/>
          <w:del w:id="35039" w:author="Kem Sereyboth" w:date="2023-07-11T11:17:00Z"/>
          <w:rFonts w:ascii="Khmer MEF1" w:hAnsi="Khmer MEF1" w:cs="Khmer MEF1"/>
          <w:sz w:val="24"/>
          <w:szCs w:val="24"/>
          <w:highlight w:val="yellow"/>
          <w:rPrChange w:id="35040" w:author="Kem Sereyboth" w:date="2023-07-19T16:59:00Z">
            <w:rPr>
              <w:ins w:id="35041" w:author="sakaria fa" w:date="2022-09-30T23:41:00Z"/>
              <w:del w:id="35042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5043" w:author="Sopheak Phorn" w:date="2023-08-25T16:21:00Z">
          <w:pPr>
            <w:pStyle w:val="ListParagraph"/>
            <w:numPr>
              <w:numId w:val="28"/>
            </w:numPr>
            <w:spacing w:after="0" w:line="240" w:lineRule="auto"/>
            <w:ind w:left="1260" w:firstLine="720"/>
            <w:jc w:val="both"/>
          </w:pPr>
        </w:pPrChange>
      </w:pPr>
    </w:p>
    <w:p w14:paraId="7A2A396B" w14:textId="5EBDC35A" w:rsidR="00920343" w:rsidRPr="00E33574" w:rsidDel="00B1425C" w:rsidRDefault="00AA4C60">
      <w:pPr>
        <w:spacing w:after="0" w:line="240" w:lineRule="auto"/>
        <w:ind w:hanging="540"/>
        <w:jc w:val="both"/>
        <w:rPr>
          <w:ins w:id="35044" w:author="User" w:date="2022-09-22T16:03:00Z"/>
          <w:del w:id="35045" w:author="Kem Sereyboth" w:date="2023-07-11T11:17:00Z"/>
          <w:rFonts w:ascii="Khmer MEF1" w:hAnsi="Khmer MEF1" w:cs="Khmer MEF1"/>
          <w:b/>
          <w:bCs/>
          <w:spacing w:val="-14"/>
          <w:sz w:val="24"/>
          <w:szCs w:val="24"/>
          <w:highlight w:val="yellow"/>
          <w:rPrChange w:id="35046" w:author="Kem Sereyboth" w:date="2023-07-19T16:59:00Z">
            <w:rPr>
              <w:ins w:id="35047" w:author="User" w:date="2022-09-22T16:03:00Z"/>
              <w:del w:id="35048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  <w:pPrChange w:id="35049" w:author="Sopheak Phorn" w:date="2023-08-25T16:21:00Z">
          <w:pPr>
            <w:spacing w:after="0" w:line="240" w:lineRule="auto"/>
            <w:ind w:firstLine="720"/>
          </w:pPr>
        </w:pPrChange>
      </w:pPr>
      <w:ins w:id="35050" w:author="sakaria fa" w:date="2022-09-30T23:42:00Z">
        <w:del w:id="35051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14"/>
              <w:sz w:val="24"/>
              <w:szCs w:val="24"/>
              <w:highlight w:val="yellow"/>
              <w:cs/>
              <w:rPrChange w:id="35052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tab/>
          </w:r>
        </w:del>
      </w:ins>
    </w:p>
    <w:p w14:paraId="773900DA" w14:textId="6F84F2A8" w:rsidR="00624834" w:rsidRPr="00E33574" w:rsidDel="00B1425C" w:rsidRDefault="002C431B">
      <w:pPr>
        <w:spacing w:after="0" w:line="240" w:lineRule="auto"/>
        <w:ind w:left="990" w:hanging="270"/>
        <w:rPr>
          <w:ins w:id="35053" w:author="sakaria fa" w:date="2022-09-30T23:31:00Z"/>
          <w:del w:id="35054" w:author="Kem Sereyboth" w:date="2023-07-11T11:17:00Z"/>
          <w:rFonts w:ascii="Khmer MEF1" w:hAnsi="Khmer MEF1" w:cs="Khmer MEF1"/>
          <w:sz w:val="24"/>
          <w:szCs w:val="24"/>
          <w:highlight w:val="yellow"/>
          <w:rPrChange w:id="35055" w:author="Kem Sereyboth" w:date="2023-07-19T16:59:00Z">
            <w:rPr>
              <w:ins w:id="35056" w:author="sakaria fa" w:date="2022-09-30T23:31:00Z"/>
              <w:del w:id="35057" w:author="Kem Sereyboth" w:date="2023-07-11T11:17:00Z"/>
              <w:rFonts w:ascii="Khmer MEF1" w:hAnsi="Khmer MEF1" w:cs="Khmer MEF1"/>
              <w:spacing w:val="-8"/>
              <w:sz w:val="24"/>
              <w:szCs w:val="24"/>
              <w:highlight w:val="yellow"/>
            </w:rPr>
          </w:rPrChange>
        </w:rPr>
        <w:pPrChange w:id="35058" w:author="Sopheak Phorn" w:date="2023-08-25T16:21:00Z">
          <w:pPr>
            <w:pStyle w:val="ListParagraph"/>
          </w:pPr>
        </w:pPrChange>
      </w:pPr>
      <w:ins w:id="35059" w:author="Kem Sereiboth" w:date="2022-09-15T16:04:00Z">
        <w:del w:id="35060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rPrChange w:id="3506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៤.</w:delText>
          </w:r>
        </w:del>
      </w:ins>
      <w:ins w:id="35062" w:author="User" w:date="2022-10-04T11:37:00Z">
        <w:del w:id="35063" w:author="Kem Sereyboth" w:date="2023-07-11T11:17:00Z">
          <w:r w:rsidR="006C72F9" w:rsidRPr="00E33574" w:rsidDel="00B1425C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rPrChange w:id="35064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>លទ្ធផលរកឃើញទី</w:delText>
          </w:r>
        </w:del>
      </w:ins>
      <w:ins w:id="35065" w:author="Kem Sereiboth" w:date="2022-09-15T16:04:00Z">
        <w:del w:id="35066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rPrChange w:id="3506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ប្រធានបទទី៤</w:delText>
          </w:r>
        </w:del>
      </w:ins>
      <w:ins w:id="35068" w:author="sakaria fa" w:date="2022-09-15T22:49:00Z">
        <w:del w:id="35069" w:author="Kem Sereyboth" w:date="2023-07-11T11:17:00Z">
          <w:r w:rsidR="00EE0E61" w:rsidRPr="00E33574" w:rsidDel="00B1425C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rPrChange w:id="35070" w:author="Kem Sereyboth" w:date="2023-07-19T16:59:00Z">
                <w:rPr>
                  <w:rFonts w:cs="MoolBoran"/>
                  <w:spacing w:val="-8"/>
                  <w:cs/>
                </w:rPr>
              </w:rPrChange>
            </w:rPr>
            <w:delText>៖</w:delText>
          </w:r>
        </w:del>
      </w:ins>
      <w:ins w:id="35071" w:author="Kem Sereiboth" w:date="2022-09-15T16:04:00Z">
        <w:del w:id="35072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rPrChange w:id="3507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5074" w:author="User" w:date="2022-10-07T15:48:00Z">
        <w:del w:id="35075" w:author="Kem Sereyboth" w:date="2023-07-11T11:17:00Z">
          <w:r w:rsidR="00DE7896"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</w:rPr>
            <w:delText>ពុំទាន់អនុវត្តប្រព័ន្ធលើកទឹកចិត្តមន្រ្តីស្របតាមបទប្បញ្ញត្តិជាធរមាន</w:delText>
          </w:r>
        </w:del>
      </w:ins>
      <w:ins w:id="35076" w:author="Kem Sereiboth" w:date="2022-09-15T16:04:00Z">
        <w:del w:id="35077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07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ប្រព័ន្ធលើកទឹកចិត្តមន្រ្តី </w:delText>
          </w:r>
        </w:del>
      </w:ins>
    </w:p>
    <w:p w14:paraId="19968BD9" w14:textId="14222FF6" w:rsidR="00624834" w:rsidRPr="00E33574" w:rsidDel="00B1425C" w:rsidRDefault="00624834" w:rsidP="00627928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5079" w:author="sakaria fa" w:date="2022-09-30T23:31:00Z"/>
          <w:del w:id="35080" w:author="Kem Sereyboth" w:date="2023-07-11T11:17:00Z"/>
          <w:rFonts w:ascii="Khmer MEF1" w:hAnsi="Khmer MEF1" w:cs="Khmer MEF1"/>
          <w:b/>
          <w:bCs/>
          <w:sz w:val="24"/>
          <w:szCs w:val="24"/>
          <w:highlight w:val="yellow"/>
          <w:rPrChange w:id="35081" w:author="Kem Sereyboth" w:date="2023-07-19T16:59:00Z">
            <w:rPr>
              <w:ins w:id="35082" w:author="sakaria fa" w:date="2022-09-30T23:31:00Z"/>
              <w:del w:id="35083" w:author="Kem Sereyboth" w:date="2023-07-11T11:17:00Z"/>
              <w:rFonts w:ascii="Khmer MEF1" w:hAnsi="Khmer MEF1" w:cs="Khmer MEF1"/>
              <w:spacing w:val="-14"/>
              <w:sz w:val="24"/>
              <w:szCs w:val="24"/>
            </w:rPr>
          </w:rPrChange>
        </w:rPr>
      </w:pPr>
      <w:ins w:id="35084" w:author="sakaria fa" w:date="2022-09-30T23:31:00Z">
        <w:del w:id="35085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5086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អនុសាសន៍៖ ន.ស.ស. </w:delText>
          </w:r>
        </w:del>
      </w:ins>
      <w:ins w:id="35087" w:author="User" w:date="2022-10-04T11:38:00Z">
        <w:del w:id="35088" w:author="Kem Sereyboth" w:date="2023-07-11T11:17:00Z">
          <w:r w:rsidR="006C72F9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508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គួរ</w:delText>
          </w:r>
        </w:del>
      </w:ins>
      <w:ins w:id="35090" w:author="User" w:date="2022-10-04T11:40:00Z">
        <w:del w:id="35091" w:author="Kem Sereyboth" w:date="2023-07-11T11:17:00Z">
          <w:r w:rsidR="006C72F9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509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ពិចារណាធ្វើសមាហរណកម្មប្រព័ន្ធលើកទឹកចិត្តមន្ត្រី</w:delText>
          </w:r>
        </w:del>
      </w:ins>
      <w:ins w:id="35093" w:author="User" w:date="2022-10-04T11:41:00Z">
        <w:del w:id="35094" w:author="Kem Sereyboth" w:date="2023-07-11T11:17:00Z">
          <w:r w:rsidR="006C72F9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509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របស់</w:delText>
          </w:r>
        </w:del>
      </w:ins>
      <w:ins w:id="35096" w:author="User" w:date="2022-10-04T11:40:00Z">
        <w:del w:id="35097" w:author="Kem Sereyboth" w:date="2023-07-11T11:17:00Z">
          <w:r w:rsidR="006C72F9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509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="006C72F9"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509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  <w:r w:rsidR="006C72F9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510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35101" w:author="sakaria fa" w:date="2022-09-30T23:32:00Z">
        <w:del w:id="35102" w:author="Kem Sereyboth" w:date="2023-07-11T11:17:00Z"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510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ត្រូវពិនិត្យ និងអនុវត្តប្រព័ន្ធលើកទឹកចិត្តដែលចេញដោយអាជ្ញាធរសេវាហិរញ្ញវ</w:delText>
          </w:r>
        </w:del>
      </w:ins>
      <w:ins w:id="35104" w:author="sakaria fa" w:date="2022-09-30T23:33:00Z">
        <w:del w:id="35105" w:author="Kem Sereyboth" w:date="2023-07-11T11:17:00Z"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510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ត្ថុ​មិនមែនធនាគារ</w:delText>
          </w:r>
        </w:del>
      </w:ins>
      <w:ins w:id="35107" w:author="sakaria fa" w:date="2022-09-30T23:31:00Z">
        <w:del w:id="35108" w:author="Kem Sereyboth" w:date="2023-07-11T11:17:00Z"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510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ត្រឹមត្រីមាសទី</w:delText>
          </w:r>
        </w:del>
      </w:ins>
      <w:ins w:id="35110" w:author="sakaria fa" w:date="2022-09-30T23:33:00Z">
        <w:del w:id="35111" w:author="Kem Sereyboth" w:date="2023-07-11T11:17:00Z">
          <w:r w:rsidR="00AA4C60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511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</w:delText>
          </w:r>
        </w:del>
      </w:ins>
      <w:ins w:id="35113" w:author="ACER" w:date="2022-10-03T17:05:00Z">
        <w:del w:id="35114" w:author="Kem Sereyboth" w:date="2023-07-11T11:17:00Z">
          <w:r w:rsidR="00FC66C3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511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៣</w:delText>
          </w:r>
        </w:del>
      </w:ins>
      <w:ins w:id="35116" w:author="sakaria fa" w:date="2022-09-30T23:31:00Z">
        <w:del w:id="35117" w:author="Kem Sereyboth" w:date="2023-07-11T11:17:00Z"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511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ឆ្នាំ២០២</w:delText>
          </w:r>
        </w:del>
      </w:ins>
      <w:ins w:id="35119" w:author="ACER" w:date="2022-10-03T17:05:00Z">
        <w:del w:id="35120" w:author="Kem Sereyboth" w:date="2023-07-11T11:17:00Z">
          <w:r w:rsidR="00193B6E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512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៣</w:delText>
          </w:r>
        </w:del>
      </w:ins>
      <w:ins w:id="35122" w:author="sakaria fa" w:date="2022-09-30T23:34:00Z">
        <w:del w:id="35123" w:author="Kem Sereyboth" w:date="2023-07-11T11:17:00Z">
          <w:r w:rsidR="00AA4C60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512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35125" w:author="sakaria fa" w:date="2022-09-30T23:31:00Z">
        <w:del w:id="35126" w:author="Kem Sereyboth" w:date="2023-07-11T11:17:00Z"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512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rPrChange w:id="3512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5129" w:author="User" w:date="2022-10-04T11:41:00Z">
        <w:del w:id="35130" w:author="Kem Sereyboth" w:date="2023-07-11T11:17:00Z">
          <w:r w:rsidR="006C72F9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3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ចូលក្នុង</w:delText>
          </w:r>
          <w:r w:rsidR="006C72F9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</w:rPr>
            <w:delText>ប្រព័ន្ធលើកទឹកចិត្តមន្ត្រី</w:delText>
          </w:r>
          <w:r w:rsidR="006C72F9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3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របស់</w:delText>
          </w:r>
          <w:r w:rsidR="006C72F9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5133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 xml:space="preserve"> អ.ស.ហ.</w:delText>
          </w:r>
        </w:del>
      </w:ins>
      <w:ins w:id="35134" w:author="User" w:date="2022-10-05T13:42:00Z">
        <w:del w:id="35135" w:author="Kem Sereyboth" w:date="2023-07-11T11:17:00Z">
          <w:r w:rsidR="00176ED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3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17AEBF1B" w14:textId="1C39A46A" w:rsidR="009903AD" w:rsidRPr="00E33574" w:rsidDel="00B1425C" w:rsidRDefault="00624834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5137" w:author="ACER" w:date="2022-10-03T17:16:00Z"/>
          <w:del w:id="35138" w:author="Kem Sereyboth" w:date="2023-07-11T11:17:00Z"/>
          <w:rFonts w:ascii="Khmer MEF1" w:hAnsi="Khmer MEF1" w:cs="Khmer MEF1"/>
          <w:sz w:val="24"/>
          <w:szCs w:val="24"/>
          <w:highlight w:val="yellow"/>
          <w:rPrChange w:id="35139" w:author="Kem Sereyboth" w:date="2023-07-19T16:59:00Z">
            <w:rPr>
              <w:ins w:id="35140" w:author="ACER" w:date="2022-10-03T17:16:00Z"/>
              <w:del w:id="35141" w:author="Kem Sereyboth" w:date="2023-07-11T11:17:00Z"/>
              <w:rFonts w:ascii="Khmer MEF1" w:hAnsi="Khmer MEF1" w:cs="Khmer MEF1"/>
              <w:spacing w:val="-14"/>
              <w:sz w:val="24"/>
              <w:szCs w:val="24"/>
            </w:rPr>
          </w:rPrChange>
        </w:rPr>
        <w:pPrChange w:id="35142" w:author="Sopheak Phorn" w:date="2023-08-25T16:21:00Z">
          <w:pPr>
            <w:pStyle w:val="ListParagraph"/>
            <w:numPr>
              <w:numId w:val="28"/>
            </w:numPr>
            <w:spacing w:after="0" w:line="228" w:lineRule="auto"/>
            <w:ind w:left="1260" w:hanging="180"/>
            <w:jc w:val="both"/>
          </w:pPr>
        </w:pPrChange>
      </w:pPr>
      <w:ins w:id="35143" w:author="sakaria fa" w:date="2022-09-30T23:31:00Z">
        <w:del w:id="35144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5145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ផលវិបាក៖ 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4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ក្នុងករណី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5147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 ន.ស.ស. 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48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មិនអនុវត្តតាមអនុសាសន៍ដែលបានប្រគល់ជូន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514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ន.ស.ស. </w:delText>
          </w:r>
        </w:del>
      </w:ins>
      <w:ins w:id="35150" w:author="ACER" w:date="2022-10-03T17:17:00Z">
        <w:del w:id="35151" w:author="Kem Sereyboth" w:date="2023-07-11T11:17:00Z">
          <w:r w:rsidR="009903A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5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អាចនឹងត្រូវប្រឈមនូវបញ្ហានៃការអនុវត្ត</w:delText>
          </w:r>
          <w:r w:rsidR="009903A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515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ប្រព័ន្ធលើកទឹកចិត្តមន្រ្តី</w:delText>
          </w:r>
          <w:r w:rsidR="009903A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54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មិនអនុលោមតាមបទប្បញ្ញត្តិ</w:delText>
          </w:r>
          <w:r w:rsidR="009903A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5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ដែលបាន</w:delText>
          </w:r>
          <w:r w:rsidR="009903A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5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កំណត់ និងអាចប៉ះពាល់ដល់ប្រសិទ្ធភាពការងារនៅ</w:delText>
          </w:r>
        </w:del>
      </w:ins>
      <w:ins w:id="35157" w:author="sakaria fa" w:date="2022-09-30T23:36:00Z">
        <w:del w:id="35158" w:author="Kem Sereyboth" w:date="2023-07-11T11:17:00Z">
          <w:r w:rsidR="00AA4C60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5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អាច</w:delText>
          </w:r>
        </w:del>
      </w:ins>
      <w:ins w:id="35160" w:author="ACER" w:date="2022-10-03T17:17:00Z">
        <w:del w:id="35161" w:author="Kem Sereyboth" w:date="2023-07-11T11:17:00Z">
          <w:r w:rsidR="009903A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516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</w:rPr>
              </w:rPrChange>
            </w:rPr>
            <w:delText xml:space="preserve">​ </w:delText>
          </w:r>
          <w:r w:rsidR="009903AD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516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5164" w:author="User" w:date="2022-10-04T11:40:00Z">
        <w:del w:id="35165" w:author="Kem Sereyboth" w:date="2023-07-11T11:17:00Z">
          <w:r w:rsidR="006C72F9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6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ស្ថាប័ន</w:delText>
          </w:r>
        </w:del>
      </w:ins>
      <w:ins w:id="35167" w:author="User" w:date="2022-10-04T11:42:00Z">
        <w:del w:id="35168" w:author="Kem Sereyboth" w:date="2023-07-11T11:17:00Z">
          <w:r w:rsidR="006C72F9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6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មួយអនុវត្តប្រព័ន្ធលើកទឹកចិត្តមន្ត្រីពីរផ្សេងគ្នា</w:delText>
          </w:r>
        </w:del>
      </w:ins>
      <w:ins w:id="35170" w:author="ACER" w:date="2022-10-03T17:17:00Z">
        <w:del w:id="35171" w:author="Kem Sereyboth" w:date="2023-07-11T11:17:00Z">
          <w:r w:rsidR="009903A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17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459E1F77" w14:textId="7713C5E8" w:rsidR="00AA4C60" w:rsidRPr="00E33574" w:rsidDel="00B1425C" w:rsidRDefault="00AA4C60">
      <w:pPr>
        <w:pStyle w:val="ListParagraph"/>
        <w:numPr>
          <w:ilvl w:val="0"/>
          <w:numId w:val="28"/>
        </w:numPr>
        <w:spacing w:after="0" w:line="240" w:lineRule="auto"/>
        <w:ind w:left="1260" w:hanging="270"/>
        <w:jc w:val="both"/>
        <w:rPr>
          <w:ins w:id="35173" w:author="sakaria fa" w:date="2022-09-30T23:35:00Z"/>
          <w:del w:id="35174" w:author="Kem Sereyboth" w:date="2023-07-11T11:17:00Z"/>
          <w:rFonts w:ascii="Khmer MEF1" w:hAnsi="Khmer MEF1" w:cs="Khmer MEF1"/>
          <w:spacing w:val="-4"/>
          <w:sz w:val="24"/>
          <w:szCs w:val="24"/>
          <w:highlight w:val="yellow"/>
          <w:rPrChange w:id="35175" w:author="Kem Sereyboth" w:date="2023-07-19T16:59:00Z">
            <w:rPr>
              <w:ins w:id="35176" w:author="sakaria fa" w:date="2022-09-30T23:35:00Z"/>
              <w:del w:id="35177" w:author="Kem Sereyboth" w:date="2023-07-11T11:17:00Z"/>
              <w:rFonts w:ascii="Khmer MEF1" w:hAnsi="Khmer MEF1" w:cs="Khmer MEF1"/>
              <w:color w:val="171717" w:themeColor="background2" w:themeShade="1A"/>
              <w:spacing w:val="4"/>
              <w:sz w:val="24"/>
              <w:szCs w:val="24"/>
            </w:rPr>
          </w:rPrChange>
        </w:rPr>
        <w:pPrChange w:id="35178" w:author="Sopheak Phorn" w:date="2023-08-25T16:21:00Z">
          <w:pPr>
            <w:spacing w:after="0" w:line="228" w:lineRule="auto"/>
            <w:ind w:firstLine="720"/>
            <w:jc w:val="both"/>
          </w:pPr>
        </w:pPrChange>
      </w:pPr>
      <w:ins w:id="35179" w:author="sakaria fa" w:date="2022-09-30T23:35:00Z">
        <w:del w:id="35180" w:author="Kem Sereyboth" w:date="2023-07-11T11:17:00Z">
          <w:r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518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ប៉ះពាល់ធ្ងន់ធ្ងរ ដោយការអនុវត្តប្រព័ន្ធខុសគ្នា ក្រោមអាជ្ញាធរសេវាហិរញ្ញវត្ថុមែនមែនធនាគារ</w:delText>
          </w:r>
        </w:del>
      </w:ins>
      <w:ins w:id="35182" w:author="LENOVO" w:date="2022-10-02T12:49:00Z">
        <w:del w:id="35183" w:author="Kem Sereyboth" w:date="2023-07-11T11:17:00Z">
          <w:r w:rsidR="004376AE"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518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5185" w:author="sakaria fa" w:date="2022-09-30T23:35:00Z">
        <w:del w:id="35186" w:author="Kem Sereyboth" w:date="2023-07-11T11:17:00Z">
          <w:r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518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តែមួយ។</w:delText>
          </w:r>
        </w:del>
      </w:ins>
    </w:p>
    <w:p w14:paraId="551F808D" w14:textId="1AC99A72" w:rsidR="00920343" w:rsidRPr="00E33574" w:rsidDel="00B1425C" w:rsidRDefault="002C431B">
      <w:pPr>
        <w:spacing w:after="0" w:line="240" w:lineRule="auto"/>
        <w:ind w:left="720" w:hanging="270"/>
        <w:jc w:val="both"/>
        <w:rPr>
          <w:ins w:id="35188" w:author="User" w:date="2022-09-22T16:05:00Z"/>
          <w:del w:id="35189" w:author="Kem Sereyboth" w:date="2023-07-11T11:17:00Z"/>
          <w:rFonts w:ascii="Khmer MEF1" w:hAnsi="Khmer MEF1" w:cs="Khmer MEF1"/>
          <w:spacing w:val="-4"/>
          <w:sz w:val="24"/>
          <w:szCs w:val="24"/>
          <w:highlight w:val="yellow"/>
          <w:lang w:val="ca-ES"/>
          <w:rPrChange w:id="35190" w:author="Kem Sereyboth" w:date="2023-07-19T16:59:00Z">
            <w:rPr>
              <w:ins w:id="35191" w:author="User" w:date="2022-09-22T16:05:00Z"/>
              <w:del w:id="35192" w:author="Kem Sereyboth" w:date="2023-07-11T11:17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35193" w:author="Sopheak Phorn" w:date="2023-08-25T16:21:00Z">
          <w:pPr>
            <w:pStyle w:val="ListParagraph"/>
            <w:numPr>
              <w:numId w:val="28"/>
            </w:numPr>
            <w:spacing w:after="0" w:line="240" w:lineRule="auto"/>
            <w:ind w:left="1260" w:firstLine="720"/>
            <w:jc w:val="both"/>
          </w:pPr>
        </w:pPrChange>
      </w:pPr>
      <w:ins w:id="35194" w:author="Kem Sereiboth" w:date="2022-09-15T16:05:00Z">
        <w:del w:id="35195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lang w:val="ca-ES"/>
              <w:rPrChange w:id="35196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  <w:rPrChange w:id="3519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5198" w:author="User" w:date="2022-09-22T16:05:00Z">
        <w:del w:id="35199" w:author="Kem Sereyboth" w:date="2023-07-11T11:17:00Z">
          <w:r w:rsidR="00920343"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520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មិនទាន់មានបទដ្ឋានគតិយុត្តសម្រាប់អនុវត្ត </w:delText>
          </w:r>
          <w:r w:rsidR="00920343"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520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ដូច្នេះ សវនករទទួលបន្ទុក មិនអាចផ្ដល់សេចក្ដីសន្និដ្ឋានបានទេ។</w:delText>
          </w:r>
        </w:del>
      </w:ins>
    </w:p>
    <w:p w14:paraId="09D9C182" w14:textId="2A928F1E" w:rsidR="002C431B" w:rsidRPr="00E33574" w:rsidDel="00B1425C" w:rsidRDefault="002C431B">
      <w:pPr>
        <w:spacing w:after="0" w:line="240" w:lineRule="auto"/>
        <w:ind w:left="720" w:hanging="270"/>
        <w:rPr>
          <w:ins w:id="35202" w:author="Kem Sereiboth" w:date="2022-09-15T16:11:00Z"/>
          <w:del w:id="35203" w:author="Kem Sereyboth" w:date="2023-07-11T11:17:00Z"/>
          <w:spacing w:val="-4"/>
          <w:sz w:val="24"/>
          <w:szCs w:val="24"/>
          <w:highlight w:val="yellow"/>
          <w:rPrChange w:id="35204" w:author="Kem Sereyboth" w:date="2023-07-19T16:59:00Z">
            <w:rPr>
              <w:ins w:id="35205" w:author="Kem Sereiboth" w:date="2022-09-15T16:11:00Z"/>
              <w:del w:id="35206" w:author="Kem Sereyboth" w:date="2023-07-11T11:17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35207" w:author="Sopheak Phorn" w:date="2023-08-25T16:21:00Z">
          <w:pPr>
            <w:spacing w:after="0" w:line="240" w:lineRule="auto"/>
            <w:ind w:firstLine="720"/>
          </w:pPr>
        </w:pPrChange>
      </w:pPr>
      <w:ins w:id="35208" w:author="Kem Sereiboth" w:date="2022-09-15T16:05:00Z">
        <w:del w:id="35209" w:author="Kem Sereyboth" w:date="2023-07-11T11:17:00Z">
          <w:r w:rsidRPr="00E33574" w:rsidDel="00B1425C">
            <w:rPr>
              <w:spacing w:val="-4"/>
              <w:sz w:val="24"/>
              <w:szCs w:val="24"/>
              <w:highlight w:val="yellow"/>
              <w:cs/>
              <w:lang w:val="ca-ES"/>
              <w:rPrChange w:id="3521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គឺ</w:delText>
          </w:r>
          <w:r w:rsidRPr="00E33574" w:rsidDel="00B1425C">
            <w:rPr>
              <w:spacing w:val="-4"/>
              <w:sz w:val="24"/>
              <w:szCs w:val="24"/>
              <w:highlight w:val="yellow"/>
              <w:cs/>
              <w:rPrChange w:id="3521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មិនអនុលោម</w:delText>
          </w:r>
        </w:del>
      </w:ins>
      <w:ins w:id="35212" w:author="sakaria fa" w:date="2022-09-15T22:19:00Z">
        <w:del w:id="35213" w:author="Kem Sereyboth" w:date="2023-07-11T11:17:00Z">
          <w:r w:rsidR="00976F41" w:rsidRPr="00E33574" w:rsidDel="00B1425C">
            <w:rPr>
              <w:spacing w:val="-4"/>
              <w:sz w:val="24"/>
              <w:szCs w:val="24"/>
              <w:highlight w:val="yellow"/>
              <w:cs/>
              <w:rPrChange w:id="3521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ជាសារវ័ន្ត</w:delText>
          </w:r>
        </w:del>
      </w:ins>
      <w:ins w:id="35215" w:author="Kem Sereiboth" w:date="2022-09-15T16:06:00Z">
        <w:del w:id="35216" w:author="Kem Sereyboth" w:date="2023-07-11T11:17:00Z">
          <w:r w:rsidRPr="00E33574" w:rsidDel="00B1425C">
            <w:rPr>
              <w:spacing w:val="-4"/>
              <w:sz w:val="24"/>
              <w:szCs w:val="24"/>
              <w:highlight w:val="yellow"/>
              <w:cs/>
              <w:rPrChange w:id="3521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តាម</w:delText>
          </w:r>
          <w:r w:rsidRPr="00E33574" w:rsidDel="00B1425C">
            <w:rPr>
              <w:spacing w:val="-4"/>
              <w:sz w:val="24"/>
              <w:szCs w:val="24"/>
              <w:highlight w:val="yellow"/>
              <w:cs/>
              <w:rPrChange w:id="3521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ប្រកាសលេខ ០០៨ អ.ស.ហ.ប្រក ចុះថ្ងៃទី១០ ខែកុម្ភះ ឆ្នាំ២០២២ ស្តីពីការកំណត់ប្រាក់ឧបត្តម្ភជីវភាពសម្រាប់ថ្នាក់ដឹកនាំ មន្រ្តី និងបុគ្គលិករបស់អាជ្ញាធរសេវាហិរញ្ញវត្ថុមិនមែនធនាគារ</w:delText>
          </w:r>
        </w:del>
      </w:ins>
      <w:ins w:id="35219" w:author="Kem Sereiboth" w:date="2022-09-15T16:09:00Z">
        <w:del w:id="35220" w:author="Kem Sereyboth" w:date="2023-07-11T11:17:00Z">
          <w:r w:rsidRPr="00E33574" w:rsidDel="00B1425C">
            <w:rPr>
              <w:spacing w:val="-4"/>
              <w:sz w:val="24"/>
              <w:szCs w:val="24"/>
              <w:highlight w:val="yellow"/>
              <w:cs/>
              <w:rPrChange w:id="3522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5222" w:author="Kem Sereiboth" w:date="2022-09-15T16:06:00Z">
        <w:del w:id="35223" w:author="Kem Sereyboth" w:date="2023-07-11T11:17:00Z">
          <w:r w:rsidRPr="00E33574" w:rsidDel="00B1425C">
            <w:rPr>
              <w:spacing w:val="-4"/>
              <w:sz w:val="24"/>
              <w:szCs w:val="24"/>
              <w:highlight w:val="yellow"/>
              <w:cs/>
              <w:rPrChange w:id="3522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5225" w:author="Kem Sereiboth" w:date="2022-09-15T16:08:00Z">
        <w:del w:id="35226" w:author="Kem Sereyboth" w:date="2023-07-11T11:17:00Z">
          <w:r w:rsidRPr="00E33574" w:rsidDel="00B1425C">
            <w:rPr>
              <w:b/>
              <w:bCs/>
              <w:spacing w:val="-4"/>
              <w:sz w:val="24"/>
              <w:szCs w:val="24"/>
              <w:highlight w:val="yellow"/>
              <w:cs/>
              <w:rPrChange w:id="3522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5228" w:author="Kem Sereiboth" w:date="2022-09-15T16:09:00Z">
        <w:del w:id="35229" w:author="Kem Sereyboth" w:date="2023-07-11T11:17:00Z">
          <w:r w:rsidRPr="00E33574" w:rsidDel="00B1425C">
            <w:rPr>
              <w:spacing w:val="-4"/>
              <w:sz w:val="24"/>
              <w:szCs w:val="24"/>
              <w:highlight w:val="yellow"/>
              <w:cs/>
              <w:rPrChange w:id="3523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5231" w:author="Kem Sereiboth" w:date="2022-09-15T16:08:00Z">
        <w:del w:id="35232" w:author="Kem Sereyboth" w:date="2023-07-11T11:17:00Z">
          <w:r w:rsidRPr="00E33574" w:rsidDel="00B1425C">
            <w:rPr>
              <w:spacing w:val="-4"/>
              <w:sz w:val="24"/>
              <w:szCs w:val="24"/>
              <w:highlight w:val="yellow"/>
              <w:cs/>
              <w:rPrChange w:id="3523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អនុវត្តតាម</w:delText>
          </w:r>
        </w:del>
      </w:ins>
      <w:ins w:id="35234" w:author="Kem Sereiboth" w:date="2022-09-15T16:09:00Z">
        <w:del w:id="35235" w:author="Kem Sereyboth" w:date="2023-07-11T11:17:00Z">
          <w:r w:rsidRPr="00E33574" w:rsidDel="00B1425C">
            <w:rPr>
              <w:spacing w:val="-4"/>
              <w:sz w:val="24"/>
              <w:szCs w:val="24"/>
              <w:highlight w:val="yellow"/>
              <w:cs/>
              <w:rPrChange w:id="3523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ប្រកាសលេខ ៦១៦ សហវ.ប្រក ចុះថ្ងៃទី៤​ ខែមិថុនា ឆ្នាំ២០១៤ ស្តីពីការកំណត់គោលការណ៍ យន្តការ នីតិវិធី និងការត្រួតពិនិត្យសម្រាប់ការផ្ដល់ការលើកទឹកចិត្តដោយប្រើប្រាស់ប្រាក់រង្វាន់របស់អង្គភាពក្រោមឱវាទក្រសួងសេដ្ឋកិច្ចនិងហិរញ្ញវត្ថុ។</w:delText>
          </w:r>
        </w:del>
      </w:ins>
    </w:p>
    <w:p w14:paraId="0C698393" w14:textId="117117FF" w:rsidR="0047416F" w:rsidRPr="00E33574" w:rsidDel="00B1425C" w:rsidRDefault="002C431B">
      <w:pPr>
        <w:spacing w:after="0" w:line="240" w:lineRule="auto"/>
        <w:rPr>
          <w:del w:id="35237" w:author="Kem Sereyboth" w:date="2023-07-11T11:17:00Z"/>
          <w:rFonts w:ascii="Khmer MEF1" w:hAnsi="Khmer MEF1" w:cs="Khmer MEF1"/>
          <w:spacing w:val="-4"/>
          <w:sz w:val="24"/>
          <w:szCs w:val="24"/>
          <w:highlight w:val="yellow"/>
          <w:lang w:val="ca-ES"/>
          <w:rPrChange w:id="35238" w:author="Kem Sereyboth" w:date="2023-07-19T16:59:00Z">
            <w:rPr>
              <w:del w:id="35239" w:author="Kem Sereyboth" w:date="2023-07-11T11:17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5240" w:author="Sopheak Phorn" w:date="2023-08-25T16:21:00Z">
          <w:pPr/>
        </w:pPrChange>
      </w:pPr>
      <w:ins w:id="35241" w:author="Kem Sereiboth" w:date="2022-09-15T16:11:00Z">
        <w:del w:id="35242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3524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៥.</w:delText>
          </w:r>
        </w:del>
      </w:ins>
      <w:ins w:id="35244" w:author="User" w:date="2022-10-04T11:44:00Z">
        <w:del w:id="35245" w:author="Kem Sereyboth" w:date="2023-07-11T11:17:00Z">
          <w:r w:rsidR="00275033" w:rsidRPr="00E33574" w:rsidDel="00B1425C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35246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delText>លទ្ធផលរកឃើញទី</w:delText>
          </w:r>
        </w:del>
      </w:ins>
      <w:ins w:id="35247" w:author="Kem Sereiboth" w:date="2022-09-15T16:11:00Z">
        <w:del w:id="35248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3524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ប្រធានបទទី៥</w:delText>
          </w:r>
        </w:del>
      </w:ins>
      <w:ins w:id="35250" w:author="sakaria fa" w:date="2022-09-15T22:49:00Z">
        <w:del w:id="35251" w:author="Kem Sereyboth" w:date="2023-07-11T11:17:00Z">
          <w:r w:rsidR="00EE0E61" w:rsidRPr="00E33574" w:rsidDel="00B1425C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35252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5253" w:author="Kem Sereiboth" w:date="2022-09-15T16:11:00Z">
        <w:del w:id="35254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3525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5256" w:author="User" w:date="2022-10-07T15:49:00Z">
        <w:del w:id="35257" w:author="Kem Sereyboth" w:date="2023-07-11T11:17:00Z">
          <w:r w:rsidR="005E7FC9"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  <w:rPrChange w:id="3525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ពុំទាន់មានបទប្បញ្ញត្តិសម្រាប់ត្រួតពិនិត្យលើប្រតិបត្តិការរបស់ប្រតិបត្តិករសន្តិសុខសង្គម</w:delText>
          </w:r>
        </w:del>
      </w:ins>
      <w:ins w:id="35259" w:author="Kem Sereiboth" w:date="2022-09-15T16:12:00Z">
        <w:del w:id="35260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261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វិធាន និងយន្តការត្រួតពិនិត្យប្រតិបត្តិការរបស់ប្រតិបត្តិករសន្តិសុខសង្គម</w:delText>
          </w:r>
        </w:del>
      </w:ins>
      <w:ins w:id="35262" w:author="Kem Sereiboth" w:date="2022-09-15T16:17:00Z">
        <w:del w:id="35263" w:author="Kem Sereyboth" w:date="2023-07-11T11:17:00Z">
          <w:r w:rsidR="00194602" w:rsidRPr="00E33574" w:rsidDel="00B1425C">
            <w:rPr>
              <w:sz w:val="24"/>
              <w:szCs w:val="24"/>
              <w:highlight w:val="yellow"/>
              <w:cs/>
              <w:rPrChange w:id="3526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19B9E5C6" w14:textId="3AB2529A" w:rsidR="005E7FC9" w:rsidRPr="00E33574" w:rsidDel="00B1425C" w:rsidRDefault="005E7FC9">
      <w:pPr>
        <w:tabs>
          <w:tab w:val="left" w:pos="900"/>
        </w:tabs>
        <w:spacing w:after="0" w:line="240" w:lineRule="auto"/>
        <w:ind w:left="990" w:hanging="270"/>
        <w:rPr>
          <w:ins w:id="35265" w:author="User" w:date="2022-10-07T15:49:00Z"/>
          <w:del w:id="35266" w:author="Kem Sereyboth" w:date="2023-07-11T11:17:00Z"/>
          <w:rFonts w:ascii="Khmer MEF1" w:hAnsi="Khmer MEF1" w:cs="Khmer MEF1"/>
          <w:sz w:val="24"/>
          <w:szCs w:val="24"/>
          <w:highlight w:val="yellow"/>
          <w:lang w:val="ca-ES"/>
          <w:rPrChange w:id="35267" w:author="Kem Sereyboth" w:date="2023-07-19T16:59:00Z">
            <w:rPr>
              <w:ins w:id="35268" w:author="User" w:date="2022-10-07T15:49:00Z"/>
              <w:del w:id="35269" w:author="Kem Sereyboth" w:date="2023-07-11T11:17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5270" w:author="Sopheak Phorn" w:date="2023-08-25T16:21:00Z">
          <w:pPr>
            <w:spacing w:after="0" w:line="235" w:lineRule="auto"/>
            <w:ind w:left="720" w:firstLine="180"/>
          </w:pPr>
        </w:pPrChange>
      </w:pPr>
    </w:p>
    <w:p w14:paraId="0C9176E5" w14:textId="246C4856" w:rsidR="0047416F" w:rsidRPr="00E33574" w:rsidDel="00B1425C" w:rsidRDefault="0047416F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5271" w:author="sakaria fa" w:date="2022-09-30T23:51:00Z"/>
          <w:del w:id="35272" w:author="Kem Sereyboth" w:date="2023-07-11T11:17:00Z"/>
          <w:rFonts w:ascii="Khmer MEF1" w:hAnsi="Khmer MEF1" w:cs="Khmer MEF1"/>
          <w:spacing w:val="-8"/>
          <w:sz w:val="24"/>
          <w:szCs w:val="24"/>
          <w:highlight w:val="yellow"/>
          <w:rPrChange w:id="35273" w:author="Kem Sereyboth" w:date="2023-07-19T16:59:00Z">
            <w:rPr>
              <w:ins w:id="35274" w:author="sakaria fa" w:date="2022-09-30T23:51:00Z"/>
              <w:del w:id="35275" w:author="Kem Sereyboth" w:date="2023-07-11T11:17:00Z"/>
              <w:b/>
              <w:bCs/>
              <w:spacing w:val="-14"/>
            </w:rPr>
          </w:rPrChange>
        </w:rPr>
        <w:pPrChange w:id="35276" w:author="Sopheak Phorn" w:date="2023-08-25T16:21:00Z">
          <w:pPr/>
        </w:pPrChange>
      </w:pPr>
      <w:ins w:id="35277" w:author="sakaria fa" w:date="2022-09-30T23:51:00Z">
        <w:del w:id="35278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14"/>
              <w:sz w:val="24"/>
              <w:szCs w:val="24"/>
              <w:highlight w:val="yellow"/>
              <w:cs/>
              <w:rPrChange w:id="35279" w:author="Kem Sereyboth" w:date="2023-07-19T16:59:00Z">
                <w:rPr>
                  <w:rFonts w:cs="MoolBoran"/>
                  <w:b/>
                  <w:bCs/>
                  <w:spacing w:val="-14"/>
                  <w:cs/>
                </w:rPr>
              </w:rPrChange>
            </w:rPr>
            <w:delText xml:space="preserve">អនុសាសន៍៖ ន.ស.ស. </w:delText>
          </w:r>
        </w:del>
      </w:ins>
      <w:ins w:id="35280" w:author="sakaria fa" w:date="2022-09-30T23:54:00Z">
        <w:del w:id="35281" w:author="Kem Sereyboth" w:date="2023-07-11T11:17:00Z">
          <w:r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528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ថ្នាក់​ដឹកនាំនាយកដ្ឋាន​គួរ​ពន្លឿនការ​​រៀបចំ​ក្របខណ្ឌបទប្បញ្ញត្តិ</w:delText>
          </w:r>
        </w:del>
      </w:ins>
      <w:ins w:id="35283" w:author="ACER" w:date="2022-10-03T17:14:00Z">
        <w:del w:id="35284" w:author="Kem Sereyboth" w:date="2023-07-11T11:17:00Z">
          <w:r w:rsidR="009903AD"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528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5286" w:author="sakaria fa" w:date="2022-09-30T23:54:00Z">
        <w:del w:id="35287" w:author="Kem Sereyboth" w:date="2023-07-11T11:17:00Z">
          <w:r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528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ពាក់ព័ន្ធ</w:delText>
          </w:r>
        </w:del>
      </w:ins>
      <w:ins w:id="35289" w:author="Un Seakamey" w:date="2022-11-14T14:45:00Z">
        <w:del w:id="35290" w:author="Kem Sereyboth" w:date="2023-07-11T11:17:00Z">
          <w:r w:rsidR="0033098E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529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5292" w:author="sakaria fa" w:date="2022-09-30T23:54:00Z">
        <w:del w:id="35293" w:author="Kem Sereyboth" w:date="2023-07-11T11:17:00Z">
          <w:r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52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យន្តការ និង​​នីតិវិធីក្នុងការត្រួតពិនិត្យ</w:delText>
          </w:r>
        </w:del>
      </w:ins>
      <w:ins w:id="35295" w:author="Un Seakamey" w:date="2022-11-14T14:44:00Z">
        <w:del w:id="35296" w:author="Kem Sereyboth" w:date="2023-07-11T11:17:00Z">
          <w:r w:rsidR="00C6582C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529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លើប្រតិបត្តិការរបស់ប្រតិបត្តិករសន្តិសុខសង្គម</w:delText>
          </w:r>
        </w:del>
      </w:ins>
      <w:ins w:id="35298" w:author="sakaria fa" w:date="2022-09-30T23:51:00Z">
        <w:del w:id="35299" w:author="Kem Sereyboth" w:date="2023-07-11T11:17:00Z">
          <w:r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530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ត្រឹម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301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ត្រីមាសទី</w:delText>
          </w:r>
        </w:del>
      </w:ins>
      <w:ins w:id="35302" w:author="User" w:date="2022-10-04T11:43:00Z">
        <w:del w:id="35303" w:author="Kem Sereyboth" w:date="2023-07-11T11:17:00Z">
          <w:r w:rsidR="00275033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30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១</w:delText>
          </w:r>
        </w:del>
      </w:ins>
      <w:ins w:id="35305" w:author="sakaria fa" w:date="2022-10-01T00:13:00Z">
        <w:del w:id="35306" w:author="Kem Sereyboth" w:date="2023-07-11T11:17:00Z">
          <w:r w:rsidR="00FE761B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307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35308" w:author="sakaria fa" w:date="2022-09-30T23:51:00Z">
        <w:del w:id="35309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31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ឆ្នាំ២០២</w:delText>
          </w:r>
        </w:del>
      </w:ins>
      <w:ins w:id="35311" w:author="ACER" w:date="2022-10-03T17:09:00Z">
        <w:del w:id="35312" w:author="Kem Sereyboth" w:date="2023-07-11T11:17:00Z">
          <w:r w:rsidR="000458BF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</w:rPr>
            <w:delText>៣</w:delText>
          </w:r>
        </w:del>
      </w:ins>
      <w:ins w:id="35313" w:author="sakaria fa" w:date="2022-09-30T23:51:00Z">
        <w:del w:id="35314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31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៤។</w:delText>
          </w:r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rPrChange w:id="35316" w:author="Kem Sereyboth" w:date="2023-07-19T16:59:00Z">
                <w:rPr>
                  <w:b/>
                  <w:bCs/>
                  <w:spacing w:val="-14"/>
                </w:rPr>
              </w:rPrChange>
            </w:rPr>
            <w:delText xml:space="preserve"> </w:delText>
          </w:r>
        </w:del>
      </w:ins>
    </w:p>
    <w:p w14:paraId="6460DEF1" w14:textId="1F2DFD9C" w:rsidR="00194602" w:rsidRPr="00E33574" w:rsidDel="00B1425C" w:rsidRDefault="0047416F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5317" w:author="Kem Sereiboth" w:date="2022-09-15T16:17:00Z"/>
          <w:del w:id="35318" w:author="Kem Sereyboth" w:date="2023-07-11T11:17:00Z"/>
          <w:rFonts w:ascii="Khmer MEF1" w:hAnsi="Khmer MEF1" w:cs="Khmer MEF1"/>
          <w:sz w:val="24"/>
          <w:szCs w:val="24"/>
          <w:highlight w:val="yellow"/>
          <w:rPrChange w:id="35319" w:author="Kem Sereyboth" w:date="2023-07-19T16:59:00Z">
            <w:rPr>
              <w:ins w:id="35320" w:author="Kem Sereiboth" w:date="2022-09-15T16:17:00Z"/>
              <w:del w:id="35321" w:author="Kem Sereyboth" w:date="2023-07-11T11:17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35322" w:author="Sopheak Phorn" w:date="2023-08-25T16:21:00Z">
          <w:pPr>
            <w:spacing w:after="200" w:line="276" w:lineRule="auto"/>
            <w:ind w:firstLine="720"/>
            <w:jc w:val="both"/>
          </w:pPr>
        </w:pPrChange>
      </w:pPr>
      <w:ins w:id="35323" w:author="sakaria fa" w:date="2022-09-30T23:51:00Z">
        <w:del w:id="35324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5325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ផលវិបាក៖ </w:delText>
          </w:r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532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ក្នុងករណី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327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5328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329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533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មិនអនុវត្តតាមអនុសាសន៍ដែលបានប្រគល់ជូន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331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5332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5333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5334" w:author="sakaria fa" w:date="2022-09-30T23:56:00Z">
        <w:del w:id="35335" w:author="Kem Sereyboth" w:date="2023-07-11T11:17:00Z">
          <w:r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533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អាចនឹងត្រូវ</w:delText>
          </w:r>
          <w:r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533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ប្រឈមនូវ</w:delText>
          </w:r>
        </w:del>
      </w:ins>
      <w:ins w:id="35338" w:author="ACER" w:date="2022-10-03T17:07:00Z">
        <w:del w:id="35339" w:author="Kem Sereyboth" w:date="2023-07-11T11:17:00Z">
          <w:r w:rsidR="00596EA3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534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បញ្ហានៃការ</w:delText>
          </w:r>
        </w:del>
      </w:ins>
      <w:ins w:id="35341" w:author="ACER" w:date="2022-10-03T17:09:00Z">
        <w:del w:id="35342" w:author="Kem Sereyboth" w:date="2023-07-11T11:17:00Z">
          <w:r w:rsidR="000458BF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534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ត្រួតពិនិត្យប្រតិបត្តិការរបស់ប្រតិបត្តិករ</w:delText>
          </w:r>
          <w:r w:rsidR="000458BF" w:rsidRPr="00E33574" w:rsidDel="00B1425C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353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សន្តិសុខសង្គម</w:delText>
          </w:r>
        </w:del>
      </w:ins>
      <w:ins w:id="35345" w:author="ACER" w:date="2022-10-03T17:10:00Z">
        <w:del w:id="35346" w:author="Kem Sereyboth" w:date="2023-07-11T11:17:00Z">
          <w:r w:rsidR="000458BF" w:rsidRPr="00E33574" w:rsidDel="00B1425C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353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មិន</w:delText>
          </w:r>
          <w:r w:rsidR="000458BF"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534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អនុលោមតាមបទប្បញ្ញត្តិ </w:delText>
          </w:r>
        </w:del>
      </w:ins>
      <w:ins w:id="35349" w:author="User" w:date="2022-10-04T14:06:00Z">
        <w:del w:id="35350" w:author="Kem Sereyboth" w:date="2023-07-11T11:17:00Z">
          <w:r w:rsidR="001B59B7"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535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ធ្វើឱ្យប៉ះពាល់ដល់ប្រសិទ្ធភាព និងស័ក្ត</w:delText>
          </w:r>
        </w:del>
      </w:ins>
      <w:ins w:id="35352" w:author="User" w:date="2022-10-06T04:24:00Z">
        <w:del w:id="35353" w:author="Kem Sereyboth" w:date="2023-07-11T11:17:00Z">
          <w:r w:rsidR="00316DBE"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5354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ិ</w:delText>
          </w:r>
        </w:del>
      </w:ins>
      <w:ins w:id="35355" w:author="User" w:date="2022-10-04T14:06:00Z">
        <w:del w:id="35356" w:author="Kem Sereyboth" w:date="2023-07-11T11:17:00Z">
          <w:r w:rsidR="001B59B7"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535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សិទ្ធភាពក្នុងការអនុវត្ត</w:delText>
          </w:r>
        </w:del>
      </w:ins>
      <w:ins w:id="35358" w:author="User" w:date="2022-10-04T16:50:00Z">
        <w:del w:id="35359" w:author="Kem Sereyboth" w:date="2023-07-11T11:17:00Z">
          <w:r w:rsidR="0096139A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360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មុខងារ</w:delText>
          </w:r>
        </w:del>
      </w:ins>
      <w:ins w:id="35361" w:author="ACER" w:date="2022-10-03T17:10:00Z">
        <w:del w:id="35362" w:author="Kem Sereyboth" w:date="2023-07-11T11:17:00Z">
          <w:r w:rsidR="000458BF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36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ដែលធ្វើឱ្យរាំងស្ទះដល់ការអនុវត្តការងារ ន.</w:delText>
          </w:r>
        </w:del>
      </w:ins>
      <w:ins w:id="35364" w:author="ACER" w:date="2022-10-03T17:11:00Z">
        <w:del w:id="35365" w:author="Kem Sereyboth" w:date="2023-07-11T11:17:00Z">
          <w:r w:rsidR="006B48F4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36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ស.ស.</w:delText>
          </w:r>
        </w:del>
      </w:ins>
      <w:ins w:id="35367" w:author="sakaria fa" w:date="2022-09-30T23:56:00Z">
        <w:del w:id="35368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36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ការអនុវត្តការចុះត្រួតពិនិត្យ និងតាមដានអនុលោមភាពមិនមាននិតិវិធី</w:delText>
          </w:r>
        </w:del>
      </w:ins>
      <w:ins w:id="35370" w:author="LENOVO" w:date="2022-10-02T12:51:00Z">
        <w:del w:id="35371" w:author="Kem Sereyboth" w:date="2023-07-11T11:17:00Z">
          <w:r w:rsidR="0015735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37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5373" w:author="sakaria fa" w:date="2022-09-30T23:56:00Z">
        <w:del w:id="35374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37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ច្បាស់លាស់ និង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37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មិន​គោរពតាមច្បាប់និងបទប្បញ្ញត្តិ និងការអនុវត្តការងារមិនសូវមានប្រសិទ្ធភាព ព្រមទាំងបាត់</w:delText>
          </w:r>
        </w:del>
      </w:ins>
      <w:ins w:id="35377" w:author="ACER" w:date="2022-10-03T17:13:00Z">
        <w:del w:id="35378" w:author="Kem Sereyboth" w:date="2023-07-11T11:17:00Z">
          <w:r w:rsidR="007B7C7F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37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5380" w:author="sakaria fa" w:date="2022-09-30T23:56:00Z">
        <w:del w:id="35381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38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បង់</w:delText>
          </w:r>
        </w:del>
      </w:ins>
      <w:ins w:id="35383" w:author="ACER" w:date="2022-10-03T17:13:00Z">
        <w:del w:id="35384" w:author="Kem Sereyboth" w:date="2023-07-11T11:17:00Z">
          <w:r w:rsidR="007B7C7F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38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5386" w:author="sakaria fa" w:date="2022-09-30T23:56:00Z">
        <w:del w:id="35387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38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ជំនឿ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38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ទុកចិត្តពីសាធារណជនជាដើម។ </w:delText>
          </w:r>
        </w:del>
      </w:ins>
      <w:ins w:id="35390" w:author="Kem Sereiboth" w:date="2022-09-15T16:17:00Z">
        <w:del w:id="35391" w:author="Kem Sereyboth" w:date="2023-07-11T11:17:00Z">
          <w:r w:rsidR="0019460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39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មិនអនុលោមតាមមាត្រា១១ នៃច្បាប់ស្តីពីរបបសន្តិសុខសង្គម និង មាត្រា២១ នៃអនុក្រឹត្យលេខ ១១៣ អ.ន.ក្រ.បក ចុះថ្ងៃទី​១៤​ ខែកក្កដា ឆ្នាំ២០២១ ស្តីពីរៀបចំនិងការប្រព្រឹត្តទៅរបស់អង្គភាពក្រោមឱវាទរបស់អាជ្ញាធរសេវាហិរញ្ញវត្ថុមិនមែនធនាគារ។</w:delText>
          </w:r>
        </w:del>
      </w:ins>
      <w:ins w:id="35393" w:author="Kem Sereiboth" w:date="2022-09-15T16:18:00Z">
        <w:del w:id="35394" w:author="Kem Sereyboth" w:date="2023-07-11T11:17:00Z">
          <w:r w:rsidR="0019460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3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មូលហេតុ</w:delText>
          </w:r>
        </w:del>
      </w:ins>
      <w:ins w:id="35396" w:author="User" w:date="2022-09-22T16:06:00Z">
        <w:del w:id="35397" w:author="Kem Sereyboth" w:date="2023-07-11T11:17:00Z">
          <w:r w:rsidR="00920343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39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ដោយសារ</w:delText>
          </w:r>
        </w:del>
      </w:ins>
      <w:ins w:id="35399" w:author="Kem Sereiboth" w:date="2022-09-15T16:18:00Z">
        <w:del w:id="35400" w:author="Kem Sereyboth" w:date="2023-07-11T11:17:00Z">
          <w:r w:rsidR="0019460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40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5402" w:author="Kem Sereiboth" w:date="2022-09-15T16:19:00Z">
        <w:del w:id="35403" w:author="Kem Sereyboth" w:date="2023-07-11T11:17:00Z">
          <w:r w:rsidR="0019460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404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ន.ស.ស. មិនទាន់មានបទដ្ឋានគតិយុត្តិក្នុងការអនុវត្តនៅឡើយ។</w:delText>
          </w:r>
        </w:del>
      </w:ins>
    </w:p>
    <w:p w14:paraId="4CDA5B6B" w14:textId="0BAA0A96" w:rsidR="00125B0C" w:rsidRPr="00E33574" w:rsidDel="00B1425C" w:rsidRDefault="00194602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5405" w:author="Voeun Kuyeng" w:date="2022-08-31T11:11:00Z"/>
          <w:del w:id="35406" w:author="Kem Sereyboth" w:date="2023-07-11T11:17:00Z"/>
          <w:rFonts w:ascii="Khmer MEF1" w:hAnsi="Khmer MEF1" w:cs="Khmer MEF1"/>
          <w:sz w:val="24"/>
          <w:szCs w:val="24"/>
          <w:highlight w:val="yellow"/>
          <w:rPrChange w:id="35407" w:author="Kem Sereyboth" w:date="2023-07-19T16:59:00Z">
            <w:rPr>
              <w:ins w:id="35408" w:author="Voeun Kuyeng" w:date="2022-08-31T11:11:00Z"/>
              <w:del w:id="35409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5410" w:author="Sopheak Phorn" w:date="2023-08-25T16:21:00Z">
          <w:pPr>
            <w:spacing w:after="0" w:line="240" w:lineRule="auto"/>
            <w:ind w:firstLine="720"/>
          </w:pPr>
        </w:pPrChange>
      </w:pPr>
      <w:ins w:id="35411" w:author="Kem Sereiboth" w:date="2022-09-15T16:17:00Z">
        <w:del w:id="35412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541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cyan"/>
                </w:rPr>
              </w:rPrChange>
            </w:rPr>
            <w:delText xml:space="preserve"> </w:delText>
          </w:r>
        </w:del>
      </w:ins>
      <w:ins w:id="35414" w:author="Voeun Kuyeng" w:date="2022-09-06T18:12:00Z">
        <w:del w:id="35415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541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[</w:delText>
          </w:r>
        </w:del>
      </w:ins>
      <w:ins w:id="35417" w:author="Voeun Kuyeng" w:date="2022-08-31T11:11:00Z">
        <w:del w:id="35418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41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លក្ខណៈវិនិច្ឆ័យបានកំណត់</w:delText>
          </w:r>
        </w:del>
      </w:ins>
      <w:ins w:id="35420" w:author="Voeun Kuyeng" w:date="2022-09-06T18:12:00Z">
        <w:del w:id="35421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542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]</w:delText>
          </w:r>
        </w:del>
      </w:ins>
      <w:ins w:id="35423" w:author="Voeun Kuyeng" w:date="2022-08-31T11:11:00Z">
        <w:del w:id="35424" w:author="Kem Sereyboth" w:date="2023-07-11T11:17:00Z">
          <w:r w:rsidR="00125B0C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42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ឬ</w:delText>
          </w:r>
        </w:del>
      </w:ins>
    </w:p>
    <w:p w14:paraId="6FF20650" w14:textId="2772A427" w:rsidR="00125B0C" w:rsidRPr="00E33574" w:rsidDel="00B1425C" w:rsidRDefault="00125B0C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5426" w:author="Voeun Kuyeng" w:date="2022-08-31T16:08:00Z"/>
          <w:del w:id="35427" w:author="Kem Sereyboth" w:date="2023-07-11T11:17:00Z"/>
          <w:rFonts w:ascii="Khmer MEF1" w:hAnsi="Khmer MEF1" w:cs="Khmer MEF1"/>
          <w:sz w:val="24"/>
          <w:szCs w:val="24"/>
          <w:highlight w:val="yellow"/>
          <w:rPrChange w:id="35428" w:author="Kem Sereyboth" w:date="2023-07-19T16:59:00Z">
            <w:rPr>
              <w:ins w:id="35429" w:author="Voeun Kuyeng" w:date="2022-08-31T16:08:00Z"/>
              <w:del w:id="35430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5431" w:author="Sopheak Phorn" w:date="2023-08-25T16:21:00Z">
          <w:pPr>
            <w:spacing w:after="0" w:line="240" w:lineRule="auto"/>
            <w:ind w:firstLine="720"/>
          </w:pPr>
        </w:pPrChange>
      </w:pPr>
      <w:ins w:id="35432" w:author="Voeun Kuyeng" w:date="2022-08-31T11:11:00Z">
        <w:del w:id="35433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43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៤.សវនករទទួលបន្ទុក មិនអាចធ្វើសវនកម្មបាន ដូចច្នេះ សវនករទទួលបន្ទុក មិនអាចផ្ដល់សេចក្ដីសន្និដ្ឋានបានទេ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543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]</w:delText>
          </w:r>
        </w:del>
      </w:ins>
    </w:p>
    <w:p w14:paraId="248BC61C" w14:textId="7410324C" w:rsidR="00756A09" w:rsidRPr="00E33574" w:rsidDel="00B1425C" w:rsidRDefault="00756A09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5436" w:author="Voeun Kuyeng" w:date="2022-08-31T11:11:00Z"/>
          <w:del w:id="35437" w:author="Kem Sereyboth" w:date="2023-07-11T11:17:00Z"/>
          <w:rFonts w:ascii="Khmer MEF1" w:hAnsi="Khmer MEF1" w:cs="Khmer MEF1"/>
          <w:sz w:val="24"/>
          <w:szCs w:val="24"/>
          <w:highlight w:val="yellow"/>
          <w:rPrChange w:id="35438" w:author="Kem Sereyboth" w:date="2023-07-19T16:59:00Z">
            <w:rPr>
              <w:ins w:id="35439" w:author="Voeun Kuyeng" w:date="2022-08-31T11:11:00Z"/>
              <w:del w:id="35440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5441" w:author="Sopheak Phorn" w:date="2023-08-25T16:21:00Z">
          <w:pPr>
            <w:spacing w:after="0" w:line="240" w:lineRule="auto"/>
            <w:ind w:firstLine="720"/>
          </w:pPr>
        </w:pPrChange>
      </w:pPr>
    </w:p>
    <w:p w14:paraId="32E9213A" w14:textId="3F3590BA" w:rsidR="00125B0C" w:rsidRPr="00E33574" w:rsidDel="00B1425C" w:rsidRDefault="00125B0C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5442" w:author="Voeun Kuyeng" w:date="2022-08-31T11:11:00Z"/>
          <w:del w:id="35443" w:author="Kem Sereyboth" w:date="2023-07-11T11:17:00Z"/>
          <w:rFonts w:ascii="Khmer MEF1" w:hAnsi="Khmer MEF1" w:cs="Khmer MEF1"/>
          <w:sz w:val="24"/>
          <w:szCs w:val="24"/>
          <w:highlight w:val="yellow"/>
          <w:cs/>
          <w:rPrChange w:id="35444" w:author="Kem Sereyboth" w:date="2023-07-19T16:59:00Z">
            <w:rPr>
              <w:ins w:id="35445" w:author="Voeun Kuyeng" w:date="2022-08-31T11:11:00Z"/>
              <w:del w:id="35446" w:author="Kem Sereyboth" w:date="2023-07-11T11:17:00Z"/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</w:rPrChange>
        </w:rPr>
        <w:pPrChange w:id="35447" w:author="Sopheak Phorn" w:date="2023-08-25T16:21:00Z">
          <w:pPr>
            <w:pStyle w:val="ListParagraph"/>
          </w:pPr>
        </w:pPrChange>
      </w:pPr>
      <w:ins w:id="35448" w:author="Voeun Kuyeng" w:date="2022-08-31T11:11:00Z">
        <w:del w:id="35449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45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ចំណុចទី៤</w:delText>
          </w:r>
        </w:del>
      </w:ins>
      <w:ins w:id="35451" w:author="socheata.ol@hotmail.com" w:date="2022-09-04T18:34:00Z">
        <w:del w:id="35452" w:author="Kem Sereyboth" w:date="2023-07-11T11:17:00Z">
          <w:r w:rsidR="008A34BB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545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40"/>
                  <w:lang w:val="ca-ES"/>
                </w:rPr>
              </w:rPrChange>
            </w:rPr>
            <w:delText>:</w:delText>
          </w:r>
        </w:del>
      </w:ins>
      <w:ins w:id="35454" w:author="Voeun Kuyeng" w:date="2022-09-06T18:13:00Z">
        <w:del w:id="35455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545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40"/>
                  <w:lang w:val="ca-ES"/>
                </w:rPr>
              </w:rPrChange>
            </w:rPr>
            <w:delText xml:space="preserve"> </w:delText>
          </w:r>
        </w:del>
      </w:ins>
      <w:ins w:id="35457" w:author="Voeun Kuyeng" w:date="2022-08-31T11:11:00Z">
        <w:del w:id="35458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45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 xml:space="preserve">៖ត្រូវរៀបចំអំពីអនុសាសន៍លើប្រធានបទដែលសវនករទទួលបន្ទុកពិនិត្យឃើញថាមានបញ្ហា​និងចាំបាច់ត្រូវផ្ដល់ជូនអនុសាសន៍សម្រាប់ការកែតម្រូវ។ សវនករត្រូវបង្ហាញថាអនុសាសន៍នោះបានពិនិត្យលទ្ធភាពសមស្របសម្រាប់សវនដ្ឋានក្នុងការអនុវត្ត និងផ្ដល់តម្លៃបន្ថែមច្រើនដល់សវនដ្ឋាន។ បន្ថែមពីនេះ សវនករទទួលបន្ទុកត្រូវបង្ហាញថា បច្ច័យអវិជ្ជមានអ្វីខ្លះលើប្រព័ន្ធគ្រប់គ្រងផ្ទៃក្នុង ឬសវនដ្ឋាន </w:delText>
          </w:r>
        </w:del>
      </w:ins>
      <w:ins w:id="35460" w:author="Voeun Kuyeng" w:date="2022-09-06T18:13:00Z">
        <w:del w:id="35461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546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35463" w:author="Voeun Kuyeng" w:date="2022-08-31T11:11:00Z">
        <w:del w:id="35464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46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ប្រព័ន្ធគ្រប់គ្រងចុះខ្សោយ រងការពិន័យពីច្បាប់ ប៉ះពាល់ដល់ដំណើរការការងារ ជាដើម</w:delText>
          </w:r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546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35467" w:author="Voeun Kuyeng" w:date="2022-09-06T18:13:00Z">
        <w:del w:id="35468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546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5470" w:author="Voeun Kuyeng" w:date="2022-08-31T11:11:00Z">
        <w:del w:id="35471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47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ប្រសិនបើសវនដ្ឋានមិនអនុវត្ត ឬប្រតិបត្តិតាមអនុសាសន៍ដែលបានប្រគល់ជូន។ សវនករទទួលបន្ទុក អាចរៀបរាប់អំពី</w:delText>
          </w:r>
        </w:del>
      </w:ins>
      <w:ins w:id="35473" w:author="socheata.ol@hotmail.com" w:date="2022-09-04T18:34:00Z">
        <w:del w:id="35474" w:author="Kem Sereyboth" w:date="2023-07-11T11:17:00Z">
          <w:r w:rsidR="00A3685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475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35476" w:author="Voeun Kuyeng" w:date="2022-08-31T11:11:00Z">
        <w:del w:id="35477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478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កថាខណ្ឌទី៣</w:delText>
          </w:r>
        </w:del>
      </w:ins>
      <w:ins w:id="35479" w:author="Voeun Kuyeng" w:date="2022-09-06T18:13:00Z">
        <w:del w:id="35480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5481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5482" w:author="Voeun Kuyeng" w:date="2022-08-31T11:11:00Z">
        <w:del w:id="35483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484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នេះ ដូចគំរូខាងក្រោម៖ </w:delText>
          </w:r>
        </w:del>
      </w:ins>
    </w:p>
    <w:p w14:paraId="24148919" w14:textId="1DC21517" w:rsidR="007A1C16" w:rsidRPr="00E33574" w:rsidDel="00B1425C" w:rsidRDefault="00125B0C" w:rsidP="00627928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5485" w:author="sakaria fa" w:date="2022-10-01T00:03:00Z"/>
          <w:del w:id="35486" w:author="Kem Sereyboth" w:date="2023-07-11T11:17:00Z"/>
          <w:rFonts w:ascii="Khmer MEF1" w:hAnsi="Khmer MEF1" w:cs="Khmer MEF1"/>
          <w:sz w:val="24"/>
          <w:szCs w:val="24"/>
          <w:highlight w:val="yellow"/>
          <w:rPrChange w:id="35487" w:author="Kem Sereyboth" w:date="2023-07-19T16:59:00Z">
            <w:rPr>
              <w:ins w:id="35488" w:author="sakaria fa" w:date="2022-10-01T00:03:00Z"/>
              <w:del w:id="35489" w:author="Kem Sereyboth" w:date="2023-07-11T11:17:00Z"/>
              <w:rFonts w:ascii="Khmer MEF1" w:hAnsi="Khmer MEF1" w:cs="Khmer MEF1"/>
              <w:spacing w:val="-14"/>
              <w:sz w:val="24"/>
              <w:szCs w:val="24"/>
            </w:rPr>
          </w:rPrChange>
        </w:rPr>
      </w:pPr>
      <w:ins w:id="35490" w:author="Voeun Kuyeng" w:date="2022-08-31T11:11:00Z">
        <w:del w:id="35491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5492" w:author="Kem Sereyboth" w:date="2023-07-19T16:59:00Z">
                <w:rPr>
                  <w:rFonts w:ascii="Khmer MEF1" w:hAnsi="Khmer MEF1" w:cs="Khmer MEF1"/>
                  <w:b/>
                  <w:bCs/>
                  <w:i/>
                  <w:iCs/>
                  <w:spacing w:val="-2"/>
                  <w:sz w:val="24"/>
                  <w:szCs w:val="24"/>
                  <w:lang w:val="ca-ES"/>
                </w:rPr>
              </w:rPrChange>
            </w:rPr>
            <w:tab/>
          </w:r>
        </w:del>
      </w:ins>
      <w:bookmarkStart w:id="35493" w:name="_Toc115438146"/>
    </w:p>
    <w:p w14:paraId="02BC2D4E" w14:textId="2657F4DA" w:rsidR="007A1C16" w:rsidRPr="00E33574" w:rsidRDefault="007A1C16">
      <w:pPr>
        <w:pStyle w:val="Heading1"/>
        <w:spacing w:before="0" w:line="240" w:lineRule="auto"/>
        <w:ind w:firstLine="720"/>
        <w:rPr>
          <w:ins w:id="35494" w:author="sakaria fa" w:date="2022-10-01T00:03:00Z"/>
          <w:rFonts w:ascii="Khmer MEF2" w:hAnsi="Khmer MEF2" w:cs="Khmer MEF2"/>
          <w:b w:val="0"/>
          <w:bCs w:val="0"/>
          <w:color w:val="auto"/>
          <w:sz w:val="24"/>
          <w:szCs w:val="24"/>
          <w:lang w:val="ca-ES"/>
          <w:rPrChange w:id="35495" w:author="Kem Sereyboth" w:date="2023-07-19T16:59:00Z">
            <w:rPr>
              <w:ins w:id="35496" w:author="sakaria fa" w:date="2022-10-01T00:03:00Z"/>
              <w:rFonts w:ascii="Khmer MEF2" w:hAnsi="Khmer MEF2" w:cs="Khmer MEF2"/>
              <w:color w:val="auto"/>
              <w:sz w:val="24"/>
              <w:szCs w:val="24"/>
            </w:rPr>
          </w:rPrChange>
        </w:rPr>
        <w:pPrChange w:id="35497" w:author="Sopheak Phorn" w:date="2023-08-25T16:21:00Z">
          <w:pPr>
            <w:pStyle w:val="Heading1"/>
          </w:pPr>
        </w:pPrChange>
      </w:pPr>
      <w:bookmarkStart w:id="35498" w:name="_Toc143872991"/>
      <w:ins w:id="35499" w:author="sakaria fa" w:date="2022-10-01T00:03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35500" w:author="Kem Sereyboth" w:date="2023-07-19T16:59:00Z">
              <w:rPr>
                <w:rFonts w:ascii="Khmer MEF2" w:hAnsi="Khmer MEF2" w:cs="Khmer MEF2"/>
                <w:b w:val="0"/>
                <w:bCs w:val="0"/>
                <w:sz w:val="24"/>
                <w:szCs w:val="24"/>
                <w:cs/>
              </w:rPr>
            </w:rPrChange>
          </w:rPr>
          <w:t>១</w:t>
        </w:r>
      </w:ins>
      <w:ins w:id="35501" w:author="Sopheak Phorn" w:date="2023-08-25T15:10:00Z">
        <w:r w:rsidR="00DC102F">
          <w:rPr>
            <w:rFonts w:ascii="Khmer MEF2" w:hAnsi="Khmer MEF2" w:cs="Khmer MEF2" w:hint="cs"/>
            <w:b w:val="0"/>
            <w:bCs w:val="0"/>
            <w:color w:val="auto"/>
            <w:sz w:val="24"/>
            <w:szCs w:val="24"/>
            <w:cs/>
            <w:lang w:val="ca-ES"/>
          </w:rPr>
          <w:t>៥</w:t>
        </w:r>
      </w:ins>
      <w:ins w:id="35502" w:author="Kem Sereyboth" w:date="2023-07-26T14:13:00Z">
        <w:del w:id="35503" w:author="Sopheak Phorn" w:date="2023-08-18T12:37:00Z">
          <w:r w:rsidR="00876B59" w:rsidDel="0083702D">
            <w:rPr>
              <w:rFonts w:ascii="Khmer MEF2" w:hAnsi="Khmer MEF2" w:cs="Khmer MEF2" w:hint="cs"/>
              <w:b w:val="0"/>
              <w:bCs w:val="0"/>
              <w:color w:val="auto"/>
              <w:sz w:val="24"/>
              <w:szCs w:val="24"/>
              <w:cs/>
              <w:lang w:val="ca-ES"/>
            </w:rPr>
            <w:delText>៣</w:delText>
          </w:r>
        </w:del>
      </w:ins>
      <w:ins w:id="35504" w:author="User" w:date="2022-11-03T23:36:00Z">
        <w:del w:id="35505" w:author="Kem Sereyboth" w:date="2023-07-26T14:13:00Z">
          <w:r w:rsidR="009E7A7C" w:rsidRPr="00E33574" w:rsidDel="00876B59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lang w:val="ca-ES"/>
              <w:rPrChange w:id="35506" w:author="Kem Sereyboth" w:date="2023-07-19T16:59:00Z">
                <w:rPr>
                  <w:rFonts w:ascii="Khmer MEF2" w:hAnsi="Khmer MEF2" w:cs="Khmer MEF2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៥</w:delText>
          </w:r>
        </w:del>
      </w:ins>
      <w:ins w:id="35507" w:author="Un Seakamey" w:date="2022-10-03T18:01:00Z">
        <w:del w:id="35508" w:author="User" w:date="2022-10-04T15:01:00Z">
          <w:r w:rsidR="00D3643B" w:rsidRPr="00E33574" w:rsidDel="009E2F5A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lang w:val="ca-ES"/>
              <w:rPrChange w:id="35509" w:author="Kem Sereyboth" w:date="2023-07-19T16:59:00Z">
                <w:rPr>
                  <w:rFonts w:ascii="Khmer MEF2" w:hAnsi="Khmer MEF2" w:cs="Khmer MEF2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35510" w:author="sakaria fa" w:date="2022-10-01T00:03:00Z">
        <w:del w:id="35511" w:author="Un Seakamey" w:date="2022-10-03T18:01:00Z">
          <w:r w:rsidRPr="00E33574" w:rsidDel="00D3643B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lang w:val="ca-ES"/>
              <w:rPrChange w:id="35512" w:author="Kem Sereyboth" w:date="2023-07-19T16:59:00Z">
                <w:rPr>
                  <w:bCs w:val="0"/>
                  <w:cs/>
                </w:rPr>
              </w:rPrChange>
            </w:rPr>
            <w:delText>៤</w:delText>
          </w:r>
        </w:del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35513" w:author="Kem Sereyboth" w:date="2023-07-19T16:59:00Z">
              <w:rPr>
                <w:rFonts w:ascii="Khmer MEF2" w:hAnsi="Khmer MEF2" w:cs="Khmer MEF2"/>
                <w:b w:val="0"/>
                <w:bCs w:val="0"/>
                <w:sz w:val="24"/>
                <w:szCs w:val="24"/>
                <w:cs/>
              </w:rPr>
            </w:rPrChange>
          </w:rPr>
          <w:t>.ការតាមដាន</w:t>
        </w:r>
      </w:ins>
      <w:ins w:id="35514" w:author="sakaria fa" w:date="2022-10-01T00:04:00Z">
        <w:del w:id="35515" w:author="Kem Sereyboth" w:date="2023-07-11T11:17:00Z">
          <w:r w:rsidRPr="00E33574" w:rsidDel="00B1425C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lang w:val="ca-ES"/>
              <w:rPrChange w:id="35516" w:author="Kem Sereyboth" w:date="2023-07-19T16:59:00Z">
                <w:rPr>
                  <w:rFonts w:ascii="Khmer MEF2" w:hAnsi="Khmer MEF2" w:cs="Khmer MEF2"/>
                  <w:b w:val="0"/>
                  <w:bCs w:val="0"/>
                  <w:sz w:val="24"/>
                  <w:szCs w:val="24"/>
                  <w:cs/>
                </w:rPr>
              </w:rPrChange>
            </w:rPr>
            <w:delText xml:space="preserve"> និង</w:delText>
          </w:r>
        </w:del>
      </w:ins>
      <w:ins w:id="35517" w:author="sakaria fa" w:date="2022-10-01T00:03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35518" w:author="Kem Sereyboth" w:date="2023-07-19T16:59:00Z">
              <w:rPr>
                <w:rFonts w:ascii="Khmer MEF2" w:hAnsi="Khmer MEF2" w:cs="Khmer MEF2"/>
                <w:b w:val="0"/>
                <w:bCs w:val="0"/>
                <w:sz w:val="24"/>
                <w:szCs w:val="24"/>
                <w:cs/>
              </w:rPr>
            </w:rPrChange>
          </w:rPr>
          <w:t>កា</w:t>
        </w:r>
      </w:ins>
      <w:ins w:id="35519" w:author="sakaria fa" w:date="2022-10-01T00:04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35520" w:author="Kem Sereyboth" w:date="2023-07-19T16:59:00Z">
              <w:rPr>
                <w:rFonts w:ascii="Khmer MEF2" w:hAnsi="Khmer MEF2" w:cs="Khmer MEF2"/>
                <w:b w:val="0"/>
                <w:bCs w:val="0"/>
                <w:sz w:val="24"/>
                <w:szCs w:val="24"/>
                <w:cs/>
              </w:rPr>
            </w:rPrChange>
          </w:rPr>
          <w:t>រ</w:t>
        </w:r>
      </w:ins>
      <w:ins w:id="35521" w:author="sakaria fa" w:date="2022-10-01T00:03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35522" w:author="Kem Sereyboth" w:date="2023-07-19T16:59:00Z">
              <w:rPr>
                <w:rFonts w:ascii="Khmer MEF2" w:hAnsi="Khmer MEF2" w:cs="Khmer MEF2"/>
                <w:b w:val="0"/>
                <w:bCs w:val="0"/>
                <w:sz w:val="24"/>
                <w:szCs w:val="24"/>
                <w:cs/>
              </w:rPr>
            </w:rPrChange>
          </w:rPr>
          <w:t>អនុវត្តអនុសាសន៍</w:t>
        </w:r>
        <w:bookmarkEnd w:id="35493"/>
        <w:bookmarkEnd w:id="35498"/>
      </w:ins>
    </w:p>
    <w:p w14:paraId="2FE5584A" w14:textId="2EFD5EBA" w:rsidR="00874645" w:rsidDel="00DC102F" w:rsidRDefault="005C3437">
      <w:pPr>
        <w:spacing w:after="0" w:line="240" w:lineRule="auto"/>
        <w:ind w:firstLine="720"/>
        <w:jc w:val="both"/>
        <w:rPr>
          <w:del w:id="35523" w:author="LENOVO" w:date="2022-10-08T11:24:00Z"/>
          <w:rFonts w:ascii="Khmer MEF1" w:hAnsi="Khmer MEF1" w:cs="Khmer MEF1"/>
          <w:spacing w:val="-4"/>
          <w:sz w:val="24"/>
          <w:szCs w:val="24"/>
        </w:rPr>
        <w:pPrChange w:id="35524" w:author="Sopheak Phorn" w:date="2023-08-25T16:21:00Z">
          <w:pPr>
            <w:spacing w:after="0" w:line="233" w:lineRule="auto"/>
            <w:ind w:firstLine="720"/>
            <w:jc w:val="both"/>
          </w:pPr>
        </w:pPrChange>
      </w:pPr>
      <w:ins w:id="35525" w:author="LENOVO" w:date="2022-10-02T13:12:00Z">
        <w:del w:id="35526" w:author="Kem Sereyboth" w:date="2023-06-20T14:58:00Z">
          <w:r w:rsidRPr="00E33574" w:rsidDel="005C3437">
            <w:rPr>
              <w:rFonts w:ascii="Khmer MEF1" w:hAnsi="Khmer MEF1" w:cs="Khmer MEF1"/>
              <w:noProof/>
              <w:rPrChange w:id="35527" w:author="Kem Sereyboth" w:date="2023-07-19T16:59:00Z">
                <w:rPr>
                  <w:noProof/>
                </w:rPr>
              </w:rPrChange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D0F03AC" wp14:editId="3CD7E212">
                    <wp:simplePos x="0" y="0"/>
                    <wp:positionH relativeFrom="column">
                      <wp:posOffset>2190115</wp:posOffset>
                    </wp:positionH>
                    <wp:positionV relativeFrom="paragraph">
                      <wp:posOffset>1201525</wp:posOffset>
                    </wp:positionV>
                    <wp:extent cx="4211955" cy="2085975"/>
                    <wp:effectExtent l="0" t="0" r="0" b="0"/>
                    <wp:wrapNone/>
                    <wp:docPr id="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211955" cy="208597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8DDCA5" w14:textId="118DB689" w:rsidR="00731B72" w:rsidRPr="00AE6A89" w:rsidRDefault="00731B72">
                                <w:pPr>
                                  <w:tabs>
                                    <w:tab w:val="left" w:pos="5940"/>
                                    <w:tab w:val="center" w:pos="7230"/>
                                  </w:tabs>
                                  <w:spacing w:after="0" w:line="216" w:lineRule="auto"/>
                                  <w:jc w:val="center"/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rtl/>
                                    <w:cs/>
                                    <w:lang w:val="ca-ES"/>
                                  </w:rPr>
                                  <w:pPrChange w:id="35528" w:author="User" w:date="2022-10-07T16:17:00Z">
                                    <w:pPr>
                                      <w:tabs>
                                        <w:tab w:val="center" w:pos="7230"/>
                                      </w:tabs>
                                      <w:spacing w:after="0" w:line="216" w:lineRule="auto"/>
                                      <w:jc w:val="center"/>
                                    </w:pPr>
                                  </w:pPrChange>
                                </w:pPr>
                                <w:r w:rsidRPr="00AE6A89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ថ្ងៃ</w:t>
                                </w:r>
                                <w:ins w:id="35529" w:author="Uon Rithy" w:date="2022-10-06T14:47:00Z">
                                  <w:del w:id="35530" w:author="User" w:date="2022-10-07T18:23:00Z">
                                    <w:r w:rsidRPr="00AE6A89" w:rsidDel="00AE6A89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 w:val="24"/>
                                        <w:szCs w:val="24"/>
                                        <w:cs/>
                                        <w:lang w:val="ca-ES"/>
                                      </w:rPr>
                                      <w:delText>ព្រហស្បតិ៍</w:delText>
                                    </w:r>
                                  </w:del>
                                </w:ins>
                                <w:ins w:id="35531" w:author="User" w:date="2022-11-03T23:05:00Z">
                                  <w:r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             </w:t>
                                  </w:r>
                                </w:ins>
                                <w:del w:id="35532" w:author="User" w:date="2022-10-05T14:13:00Z">
                                  <w:r w:rsidRPr="00AE6A89" w:rsidDel="006D6814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>ចន្ទ</w:delText>
                                  </w:r>
                                </w:del>
                                <w:del w:id="35533" w:author="User" w:date="2022-11-03T23:04:00Z">
                                  <w:r w:rsidRPr="00AE6A89" w:rsidDel="00252BE4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 xml:space="preserve"> </w:delText>
                                  </w:r>
                                </w:del>
                                <w:ins w:id="35534" w:author="Uon Rithy" w:date="2022-10-06T14:47:00Z">
                                  <w:del w:id="35535" w:author="User" w:date="2022-11-03T23:04:00Z">
                                    <w:r w:rsidRPr="00AE6A89" w:rsidDel="00252BE4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 w:val="24"/>
                                        <w:szCs w:val="24"/>
                                        <w:cs/>
                                        <w:lang w:val="ca-ES"/>
                                      </w:rPr>
                                      <w:delText>១</w:delText>
                                    </w:r>
                                  </w:del>
                                  <w:del w:id="35536" w:author="User" w:date="2022-10-07T18:23:00Z">
                                    <w:r w:rsidRPr="00AE6A89" w:rsidDel="00AE6A89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 w:val="24"/>
                                        <w:szCs w:val="24"/>
                                        <w:cs/>
                                        <w:lang w:val="ca-ES"/>
                                      </w:rPr>
                                      <w:delText>១</w:delText>
                                    </w:r>
                                  </w:del>
                                </w:ins>
                                <w:del w:id="35537" w:author="User" w:date="2022-10-05T14:13:00Z">
                                  <w:r w:rsidRPr="00AE6A89" w:rsidDel="006D6814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 xml:space="preserve">៨ </w:delText>
                                  </w:r>
                                </w:del>
                                <w:del w:id="35538" w:author="User" w:date="2022-11-03T23:04:00Z">
                                  <w:r w:rsidRPr="00AE6A89" w:rsidDel="00252BE4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>កើត</w:delText>
                                  </w:r>
                                </w:del>
                                <w:r w:rsidRPr="00AE6A89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ខែ</w:t>
                                </w:r>
                                <w:r w:rsidRPr="00AE6A89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t>​</w:t>
                                </w:r>
                                <w:del w:id="35539" w:author="User" w:date="2022-11-03T23:05:00Z">
                                  <w:r w:rsidRPr="00AE6A89" w:rsidDel="00252BE4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 xml:space="preserve">អស្សុជ </w:delText>
                                  </w:r>
                                </w:del>
                                <w:ins w:id="35540" w:author="User" w:date="2022-11-03T23:05:00Z">
                                  <w:r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lang w:val="ca-ES"/>
                                    </w:rPr>
                                    <w:t xml:space="preserve">         </w:t>
                                  </w:r>
                                  <w:r w:rsidRPr="00AE6A89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t xml:space="preserve"> </w:t>
                                  </w:r>
                                </w:ins>
                                <w:r w:rsidRPr="00AE6A89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ឆ្នាំខាល ចត្វាស័ក ព.ស.២៥៦៦</w:t>
                                </w:r>
                              </w:p>
                              <w:p w14:paraId="0F569823" w14:textId="403D7A68" w:rsidR="00731B72" w:rsidRPr="005101DC" w:rsidRDefault="00731B72">
                                <w:pPr>
                                  <w:tabs>
                                    <w:tab w:val="left" w:pos="5940"/>
                                    <w:tab w:val="center" w:pos="7230"/>
                                  </w:tabs>
                                  <w:spacing w:after="0" w:line="216" w:lineRule="auto"/>
                                  <w:jc w:val="center"/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pPrChange w:id="35541" w:author="User" w:date="2022-10-07T16:17:00Z">
                                    <w:pPr>
                                      <w:tabs>
                                        <w:tab w:val="center" w:pos="7230"/>
                                      </w:tabs>
                                      <w:spacing w:after="0" w:line="216" w:lineRule="auto"/>
                                      <w:jc w:val="center"/>
                                    </w:pPr>
                                  </w:pPrChange>
                                </w:pPr>
                                <w:r w:rsidRPr="00AE6A89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រាជធានីភ្នំពេញ ថ្ងៃទី</w:t>
                                </w:r>
                                <w:ins w:id="35542" w:author="User" w:date="2022-11-03T23:05:00Z">
                                  <w:r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lang w:val="ca-ES"/>
                                    </w:rPr>
                                    <w:t xml:space="preserve">     </w:t>
                                  </w:r>
                                </w:ins>
                                <w:ins w:id="35543" w:author="Uon Rithy" w:date="2022-10-06T14:51:00Z">
                                  <w:del w:id="35544" w:author="User" w:date="2022-10-07T18:23:00Z">
                                    <w:r w:rsidRPr="00AE6A89" w:rsidDel="00AE6A89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 w:val="24"/>
                                        <w:szCs w:val="24"/>
                                        <w:cs/>
                                        <w:lang w:val="ca-ES"/>
                                      </w:rPr>
                                      <w:delText>០</w:delText>
                                    </w:r>
                                  </w:del>
                                </w:ins>
                                <w:ins w:id="35545" w:author="Uon Rithy" w:date="2022-10-06T14:47:00Z">
                                  <w:del w:id="35546" w:author="User" w:date="2022-10-07T18:23:00Z">
                                    <w:r w:rsidRPr="00AE6A89" w:rsidDel="00AE6A89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 w:val="24"/>
                                        <w:szCs w:val="24"/>
                                        <w:cs/>
                                        <w:lang w:val="ca-ES"/>
                                      </w:rPr>
                                      <w:delText>៦</w:delText>
                                    </w:r>
                                  </w:del>
                                </w:ins>
                                <w:ins w:id="35547" w:author="User" w:date="2022-10-05T14:13:00Z">
                                  <w:del w:id="35548" w:author="Uon Rithy" w:date="2022-10-06T14:47:00Z">
                                    <w:r w:rsidRPr="00AE6A89" w:rsidDel="00B50667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 w:val="24"/>
                                        <w:szCs w:val="24"/>
                                        <w:cs/>
                                        <w:lang w:val="ca-ES"/>
                                        <w:rPrChange w:id="35549" w:author="User" w:date="2022-10-07T18:23:00Z">
                                          <w:rPr>
                                            <w:rFonts w:ascii="Khmer MEF1" w:hAnsi="Khmer MEF1" w:cs="Khmer MEF1"/>
                                            <w:color w:val="000000" w:themeColor="text1"/>
                                            <w:sz w:val="24"/>
                                            <w:szCs w:val="24"/>
                                            <w:highlight w:val="yellow"/>
                                            <w:cs/>
                                            <w:lang w:val="ca-ES"/>
                                          </w:rPr>
                                        </w:rPrChange>
                                      </w:rPr>
                                      <w:delText>៤</w:delText>
                                    </w:r>
                                  </w:del>
                                </w:ins>
                                <w:del w:id="35550" w:author="User" w:date="2022-10-05T14:13:00Z">
                                  <w:r w:rsidRPr="00AE6A89" w:rsidDel="006D6814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>០៣</w:delText>
                                  </w:r>
                                </w:del>
                                <w:r w:rsidRPr="00AE6A89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ខែ</w:t>
                                </w:r>
                                <w:del w:id="35551" w:author="User" w:date="2022-11-03T23:05:00Z">
                                  <w:r w:rsidRPr="00AE6A89" w:rsidDel="00252BE4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 xml:space="preserve">តុលា </w:delText>
                                  </w:r>
                                </w:del>
                                <w:ins w:id="35552" w:author="User" w:date="2022-11-03T23:05:00Z">
                                  <w:r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lang w:val="ca-ES"/>
                                    </w:rPr>
                                    <w:t xml:space="preserve">        </w:t>
                                  </w:r>
                                  <w:r w:rsidRPr="00AE6A89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t xml:space="preserve"> </w:t>
                                  </w:r>
                                </w:ins>
                                <w:r w:rsidRPr="00AE6A89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ឆ្នាំ២០២២</w:t>
                                </w:r>
                              </w:p>
                              <w:p w14:paraId="0817234D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after="0"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  <w:lang w:val="ca-ES"/>
                                    <w:rPrChange w:id="35553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  <w:sz w:val="16"/>
                                        <w:szCs w:val="24"/>
                                      </w:rPr>
                                    </w:rPrChange>
                                  </w:rPr>
                                  <w:pPrChange w:id="35554" w:author="User" w:date="2022-10-07T16:17:00Z">
                                    <w:pPr>
                                      <w:spacing w:after="0" w:line="216" w:lineRule="auto"/>
                                      <w:jc w:val="center"/>
                                    </w:pPr>
                                  </w:pPrChange>
                                </w:pPr>
                                <w:r>
                                  <w:rPr>
                                    <w:rFonts w:ascii="Khmer MEF2" w:hAnsi="Khmer MEF2" w:cs="Khmer MEF2" w:hint="cs"/>
                                    <w:color w:val="000000"/>
                                    <w:sz w:val="16"/>
                                    <w:szCs w:val="24"/>
                                    <w:cs/>
                                  </w:rPr>
                                  <w:t>សវនករទទួលបន្ទុក</w:t>
                                </w:r>
                              </w:p>
                              <w:p w14:paraId="7AB1F75E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after="0"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  <w:lang w:val="ca-ES"/>
                                    <w:rPrChange w:id="35555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  <w:sz w:val="16"/>
                                        <w:szCs w:val="24"/>
                                      </w:rPr>
                                    </w:rPrChange>
                                  </w:rPr>
                                  <w:pPrChange w:id="35556" w:author="User" w:date="2022-10-07T16:17:00Z">
                                    <w:pPr>
                                      <w:spacing w:after="0"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186BCC69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after="0"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  <w:lang w:val="ca-ES"/>
                                    <w:rPrChange w:id="35557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  <w:sz w:val="16"/>
                                        <w:szCs w:val="24"/>
                                      </w:rPr>
                                    </w:rPrChange>
                                  </w:rPr>
                                  <w:pPrChange w:id="35558" w:author="User" w:date="2022-10-07T16:17:00Z">
                                    <w:pPr>
                                      <w:spacing w:after="0"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7A8D83F9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after="0"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  <w:lang w:val="ca-ES"/>
                                    <w:rPrChange w:id="35559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  <w:sz w:val="16"/>
                                        <w:szCs w:val="24"/>
                                      </w:rPr>
                                    </w:rPrChange>
                                  </w:rPr>
                                  <w:pPrChange w:id="35560" w:author="User" w:date="2022-10-07T16:17:00Z">
                                    <w:pPr>
                                      <w:spacing w:after="0"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220CF1A0" w14:textId="7FB5AA84" w:rsidR="00731B72" w:rsidRPr="00285E7D" w:rsidRDefault="00731B72">
                                <w:pPr>
                                  <w:tabs>
                                    <w:tab w:val="left" w:pos="5940"/>
                                  </w:tabs>
                                  <w:spacing w:after="0"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 w:val="24"/>
                                    <w:szCs w:val="24"/>
                                    <w:cs/>
                                  </w:rPr>
                                  <w:pPrChange w:id="35561" w:author="User" w:date="2022-10-07T16:17:00Z">
                                    <w:pPr>
                                      <w:spacing w:after="0" w:line="216" w:lineRule="auto"/>
                                      <w:jc w:val="center"/>
                                    </w:pPr>
                                  </w:pPrChange>
                                </w:pPr>
                                <w:ins w:id="35562" w:author="LENOVO" w:date="2022-10-02T13:12:00Z">
                                  <w:r>
                                    <w:rPr>
                                      <w:rFonts w:ascii="Khmer MEF2" w:hAnsi="Khmer MEF2" w:cs="Khmer MEF2" w:hint="cs"/>
                                      <w:color w:val="000000"/>
                                      <w:sz w:val="24"/>
                                      <w:szCs w:val="24"/>
                                      <w:cs/>
                                    </w:rPr>
                                    <w:t>កែម សិរីបុត្រ</w:t>
                                  </w:r>
                                </w:ins>
                                <w:del w:id="35563" w:author="LENOVO" w:date="2022-10-02T13:12:00Z">
                                  <w:r w:rsidRPr="00285E7D" w:rsidDel="00617436">
                                    <w:rPr>
                                      <w:rFonts w:ascii="Khmer MEF2" w:hAnsi="Khmer MEF2" w:cs="Khmer MEF2"/>
                                      <w:color w:val="000000"/>
                                      <w:sz w:val="24"/>
                                      <w:szCs w:val="24"/>
                                      <w:cs/>
                                    </w:rPr>
                                    <w:delText>ឌុំ</w:delText>
                                  </w:r>
                                  <w:r w:rsidRPr="006E6058" w:rsidDel="00617436">
                                    <w:rPr>
                                      <w:rFonts w:ascii="Khmer MEF2" w:hAnsi="Khmer MEF2" w:cs="Khmer MEF2"/>
                                      <w:color w:val="000000"/>
                                      <w:sz w:val="24"/>
                                      <w:szCs w:val="24"/>
                                      <w:lang w:val="ca-ES"/>
                                      <w:rPrChange w:id="35564" w:author="Sopheak Phorn" w:date="2023-07-28T09:16:00Z">
                                        <w:rPr>
                                          <w:rFonts w:ascii="Khmer MEF2" w:hAnsi="Khmer MEF2" w:cs="Khmer MEF2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rPrChange>
                                    </w:rPr>
                                    <w:delText xml:space="preserve"> </w:delText>
                                  </w:r>
                                  <w:r w:rsidRPr="00285E7D" w:rsidDel="00617436">
                                    <w:rPr>
                                      <w:rFonts w:ascii="Khmer MEF2" w:hAnsi="Khmer MEF2" w:cs="Khmer MEF2"/>
                                      <w:color w:val="000000"/>
                                      <w:sz w:val="24"/>
                                      <w:szCs w:val="24"/>
                                      <w:cs/>
                                    </w:rPr>
                                    <w:delText>ផានិត</w:delText>
                                  </w:r>
                                </w:del>
                              </w:p>
                              <w:p w14:paraId="659E5EDD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lang w:val="ca-ES"/>
                                    <w:rPrChange w:id="35565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</w:rPr>
                                    </w:rPrChange>
                                  </w:rPr>
                                  <w:pPrChange w:id="35566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07AA3907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lang w:val="ca-ES"/>
                                    <w:rPrChange w:id="35567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</w:rPr>
                                    </w:rPrChange>
                                  </w:rPr>
                                  <w:pPrChange w:id="35568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285A74DF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lang w:val="ca-ES"/>
                                    <w:rPrChange w:id="35569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</w:rPr>
                                    </w:rPrChange>
                                  </w:rPr>
                                  <w:pPrChange w:id="35570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314252C0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lang w:val="ca-ES"/>
                                    <w:rPrChange w:id="35571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</w:rPr>
                                    </w:rPrChange>
                                  </w:rPr>
                                  <w:pPrChange w:id="35572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586D4B04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lang w:val="ca-ES"/>
                                    <w:rPrChange w:id="35573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</w:rPr>
                                    </w:rPrChange>
                                  </w:rPr>
                                  <w:pPrChange w:id="35574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73E3CC4A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Cs w:val="22"/>
                                    <w:lang w:val="ca-ES"/>
                                    <w:rPrChange w:id="35575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  <w:szCs w:val="22"/>
                                      </w:rPr>
                                    </w:rPrChange>
                                  </w:rPr>
                                  <w:pPrChange w:id="35576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05212C0C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Cs w:val="22"/>
                                    <w:lang w:val="ca-ES"/>
                                    <w:rPrChange w:id="35577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  <w:szCs w:val="22"/>
                                      </w:rPr>
                                    </w:rPrChange>
                                  </w:rPr>
                                  <w:pPrChange w:id="35578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64A370E5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Cs w:val="22"/>
                                    <w:lang w:val="ca-ES"/>
                                    <w:rPrChange w:id="35579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  <w:szCs w:val="22"/>
                                      </w:rPr>
                                    </w:rPrChange>
                                  </w:rPr>
                                  <w:pPrChange w:id="35580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6D2EE54B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 w:val="14"/>
                                    <w:szCs w:val="14"/>
                                    <w:lang w:val="ca-ES"/>
                                    <w:rPrChange w:id="35581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  <w:sz w:val="14"/>
                                        <w:szCs w:val="14"/>
                                      </w:rPr>
                                    </w:rPrChange>
                                  </w:rPr>
                                  <w:pPrChange w:id="35582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3B1F61DC" w14:textId="77777777" w:rsidR="00731B72" w:rsidRPr="00BD531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rPr>
                                    <w:rFonts w:ascii="Khmer MEF2" w:hAnsi="Khmer MEF2" w:cs="Khmer MEF2"/>
                                    <w:color w:val="000000"/>
                                    <w:szCs w:val="22"/>
                                    <w:rtl/>
                                    <w:cs/>
                                  </w:rPr>
                                  <w:pPrChange w:id="35583" w:author="User" w:date="2022-10-07T16:17:00Z">
                                    <w:pPr>
                                      <w:spacing w:line="216" w:lineRule="auto"/>
                                    </w:pPr>
                                  </w:pPrChange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D0F03AC" id="Rectangle 6" o:spid="_x0000_s1030" style="position:absolute;left:0;text-align:left;margin-left:172.45pt;margin-top:94.6pt;width:331.65pt;height:16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" filled="f" stroked="f" strokeweight="2pt">
                    <v:textbox>
                      <w:txbxContent>
                        <w:p w14:paraId="5A8DDCA5" w14:textId="118DB689" w:rsidR="00731B72" w:rsidRPr="00AE6A89" w:rsidRDefault="00731B72">
                          <w:pPr>
                            <w:tabs>
                              <w:tab w:val="left" w:pos="5940"/>
                              <w:tab w:val="center" w:pos="7230"/>
                            </w:tabs>
                            <w:spacing w:after="0" w:line="216" w:lineRule="auto"/>
                            <w:jc w:val="center"/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rtl/>
                              <w:cs/>
                              <w:lang w:val="ca-ES"/>
                            </w:rPr>
                            <w:pPrChange w:id="35584" w:author="User" w:date="2022-10-07T16:17:00Z">
                              <w:pPr>
                                <w:tabs>
                                  <w:tab w:val="center" w:pos="7230"/>
                                </w:tabs>
                                <w:spacing w:after="0" w:line="216" w:lineRule="auto"/>
                                <w:jc w:val="center"/>
                              </w:pPr>
                            </w:pPrChange>
                          </w:pPr>
                          <w:r w:rsidRPr="00AE6A89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>ថ្ងៃ</w:t>
                          </w:r>
                          <w:ins w:id="35585" w:author="Uon Rithy" w:date="2022-10-06T14:47:00Z">
                            <w:del w:id="35586" w:author="User" w:date="2022-10-07T18:23:00Z">
                              <w:r w:rsidRPr="00AE6A89" w:rsidDel="00AE6A89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delText>ព្រហស្បតិ៍</w:delText>
                              </w:r>
                            </w:del>
                          </w:ins>
                          <w:ins w:id="35587" w:author="User" w:date="2022-11-03T23:05:00Z"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</w:ins>
                          <w:del w:id="35588" w:author="User" w:date="2022-10-05T14:13:00Z">
                            <w:r w:rsidRPr="00AE6A89" w:rsidDel="006D6814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>ចន្ទ</w:delText>
                            </w:r>
                          </w:del>
                          <w:del w:id="35589" w:author="User" w:date="2022-11-03T23:04:00Z">
                            <w:r w:rsidRPr="00AE6A89" w:rsidDel="00252BE4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 xml:space="preserve"> </w:delText>
                            </w:r>
                          </w:del>
                          <w:ins w:id="35590" w:author="Uon Rithy" w:date="2022-10-06T14:47:00Z">
                            <w:del w:id="35591" w:author="User" w:date="2022-11-03T23:04:00Z">
                              <w:r w:rsidRPr="00AE6A89" w:rsidDel="00252BE4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delText>១</w:delText>
                              </w:r>
                            </w:del>
                            <w:del w:id="35592" w:author="User" w:date="2022-10-07T18:23:00Z">
                              <w:r w:rsidRPr="00AE6A89" w:rsidDel="00AE6A89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delText>១</w:delText>
                              </w:r>
                            </w:del>
                          </w:ins>
                          <w:del w:id="35593" w:author="User" w:date="2022-10-05T14:13:00Z">
                            <w:r w:rsidRPr="00AE6A89" w:rsidDel="006D6814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 xml:space="preserve">៨ </w:delText>
                            </w:r>
                          </w:del>
                          <w:del w:id="35594" w:author="User" w:date="2022-11-03T23:04:00Z">
                            <w:r w:rsidRPr="00AE6A89" w:rsidDel="00252BE4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>កើត</w:delText>
                            </w:r>
                          </w:del>
                          <w:r w:rsidRPr="00AE6A89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ខែ</w:t>
                          </w:r>
                          <w:r w:rsidRPr="00AE6A89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t>​</w:t>
                          </w:r>
                          <w:del w:id="35595" w:author="User" w:date="2022-11-03T23:05:00Z">
                            <w:r w:rsidRPr="00AE6A89" w:rsidDel="00252BE4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 xml:space="preserve">អស្សុជ </w:delText>
                            </w:r>
                          </w:del>
                          <w:ins w:id="35596" w:author="User" w:date="2022-11-03T23:05:00Z"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lang w:val="ca-ES"/>
                              </w:rPr>
                              <w:t xml:space="preserve">         </w:t>
                            </w:r>
                            <w:r w:rsidRPr="00AE6A89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t xml:space="preserve"> </w:t>
                            </w:r>
                          </w:ins>
                          <w:r w:rsidRPr="00AE6A89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>ឆ្នាំខាល ចត្វាស័ក ព.ស.២៥៦៦</w:t>
                          </w:r>
                        </w:p>
                        <w:p w14:paraId="0F569823" w14:textId="403D7A68" w:rsidR="00731B72" w:rsidRPr="005101DC" w:rsidRDefault="00731B72">
                          <w:pPr>
                            <w:tabs>
                              <w:tab w:val="left" w:pos="5940"/>
                              <w:tab w:val="center" w:pos="7230"/>
                            </w:tabs>
                            <w:spacing w:after="0" w:line="216" w:lineRule="auto"/>
                            <w:jc w:val="center"/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pPrChange w:id="35597" w:author="User" w:date="2022-10-07T16:17:00Z">
                              <w:pPr>
                                <w:tabs>
                                  <w:tab w:val="center" w:pos="7230"/>
                                </w:tabs>
                                <w:spacing w:after="0" w:line="216" w:lineRule="auto"/>
                                <w:jc w:val="center"/>
                              </w:pPr>
                            </w:pPrChange>
                          </w:pPr>
                          <w:r w:rsidRPr="00AE6A89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>រាជធានីភ្នំពេញ ថ្ងៃទី</w:t>
                          </w:r>
                          <w:ins w:id="35598" w:author="User" w:date="2022-11-03T23:05:00Z"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lang w:val="ca-ES"/>
                              </w:rPr>
                              <w:t xml:space="preserve">     </w:t>
                            </w:r>
                          </w:ins>
                          <w:ins w:id="35599" w:author="Uon Rithy" w:date="2022-10-06T14:51:00Z">
                            <w:del w:id="35600" w:author="User" w:date="2022-10-07T18:23:00Z">
                              <w:r w:rsidRPr="00AE6A89" w:rsidDel="00AE6A89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delText>០</w:delText>
                              </w:r>
                            </w:del>
                          </w:ins>
                          <w:ins w:id="35601" w:author="Uon Rithy" w:date="2022-10-06T14:47:00Z">
                            <w:del w:id="35602" w:author="User" w:date="2022-10-07T18:23:00Z">
                              <w:r w:rsidRPr="00AE6A89" w:rsidDel="00AE6A89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delText>៦</w:delText>
                              </w:r>
                            </w:del>
                          </w:ins>
                          <w:ins w:id="35603" w:author="User" w:date="2022-10-05T14:13:00Z">
                            <w:del w:id="35604" w:author="Uon Rithy" w:date="2022-10-06T14:47:00Z">
                              <w:r w:rsidRPr="00AE6A89" w:rsidDel="00B50667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  <w:rPrChange w:id="35605" w:author="User" w:date="2022-10-07T18:23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highlight w:val="yellow"/>
                                      <w:cs/>
                                      <w:lang w:val="ca-ES"/>
                                    </w:rPr>
                                  </w:rPrChange>
                                </w:rPr>
                                <w:delText>៤</w:delText>
                              </w:r>
                            </w:del>
                          </w:ins>
                          <w:del w:id="35606" w:author="User" w:date="2022-10-05T14:13:00Z">
                            <w:r w:rsidRPr="00AE6A89" w:rsidDel="006D6814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>០៣</w:delText>
                            </w:r>
                          </w:del>
                          <w:r w:rsidRPr="00AE6A89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ខែ</w:t>
                          </w:r>
                          <w:del w:id="35607" w:author="User" w:date="2022-11-03T23:05:00Z">
                            <w:r w:rsidRPr="00AE6A89" w:rsidDel="00252BE4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 xml:space="preserve">តុលា </w:delText>
                            </w:r>
                          </w:del>
                          <w:ins w:id="35608" w:author="User" w:date="2022-11-03T23:05:00Z"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lang w:val="ca-ES"/>
                              </w:rPr>
                              <w:t xml:space="preserve">        </w:t>
                            </w:r>
                            <w:r w:rsidRPr="00AE6A89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t xml:space="preserve"> </w:t>
                            </w:r>
                          </w:ins>
                          <w:r w:rsidRPr="00AE6A89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>ឆ្នាំ២០២២</w:t>
                          </w:r>
                        </w:p>
                        <w:p w14:paraId="0817234D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after="0"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  <w:lang w:val="ca-ES"/>
                              <w:rPrChange w:id="35609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</w:rPr>
                              </w:rPrChange>
                            </w:rPr>
                            <w:pPrChange w:id="35610" w:author="User" w:date="2022-10-07T16:17:00Z">
                              <w:pPr>
                                <w:spacing w:after="0" w:line="216" w:lineRule="auto"/>
                                <w:jc w:val="center"/>
                              </w:pPr>
                            </w:pPrChange>
                          </w:pPr>
                          <w:r>
                            <w:rPr>
                              <w:rFonts w:ascii="Khmer MEF2" w:hAnsi="Khmer MEF2" w:cs="Khmer MEF2" w:hint="cs"/>
                              <w:color w:val="000000"/>
                              <w:sz w:val="16"/>
                              <w:szCs w:val="24"/>
                              <w:cs/>
                            </w:rPr>
                            <w:t>សវនករទទួលបន្ទុក</w:t>
                          </w:r>
                        </w:p>
                        <w:p w14:paraId="7AB1F75E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after="0"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  <w:lang w:val="ca-ES"/>
                              <w:rPrChange w:id="35611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</w:rPr>
                              </w:rPrChange>
                            </w:rPr>
                            <w:pPrChange w:id="35612" w:author="User" w:date="2022-10-07T16:17:00Z">
                              <w:pPr>
                                <w:spacing w:after="0" w:line="216" w:lineRule="auto"/>
                                <w:jc w:val="center"/>
                              </w:pPr>
                            </w:pPrChange>
                          </w:pPr>
                        </w:p>
                        <w:p w14:paraId="186BCC69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after="0"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  <w:lang w:val="ca-ES"/>
                              <w:rPrChange w:id="35613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</w:rPr>
                              </w:rPrChange>
                            </w:rPr>
                            <w:pPrChange w:id="35614" w:author="User" w:date="2022-10-07T16:17:00Z">
                              <w:pPr>
                                <w:spacing w:after="0" w:line="216" w:lineRule="auto"/>
                                <w:jc w:val="center"/>
                              </w:pPr>
                            </w:pPrChange>
                          </w:pPr>
                        </w:p>
                        <w:p w14:paraId="7A8D83F9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after="0"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  <w:lang w:val="ca-ES"/>
                              <w:rPrChange w:id="35615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</w:rPr>
                              </w:rPrChange>
                            </w:rPr>
                            <w:pPrChange w:id="35616" w:author="User" w:date="2022-10-07T16:17:00Z">
                              <w:pPr>
                                <w:spacing w:after="0" w:line="216" w:lineRule="auto"/>
                                <w:jc w:val="center"/>
                              </w:pPr>
                            </w:pPrChange>
                          </w:pPr>
                        </w:p>
                        <w:p w14:paraId="220CF1A0" w14:textId="7FB5AA84" w:rsidR="00731B72" w:rsidRPr="00285E7D" w:rsidRDefault="00731B72">
                          <w:pPr>
                            <w:tabs>
                              <w:tab w:val="left" w:pos="5940"/>
                            </w:tabs>
                            <w:spacing w:after="0"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 w:val="24"/>
                              <w:szCs w:val="24"/>
                              <w:cs/>
                            </w:rPr>
                            <w:pPrChange w:id="35617" w:author="User" w:date="2022-10-07T16:17:00Z">
                              <w:pPr>
                                <w:spacing w:after="0" w:line="216" w:lineRule="auto"/>
                                <w:jc w:val="center"/>
                              </w:pPr>
                            </w:pPrChange>
                          </w:pPr>
                          <w:ins w:id="35618" w:author="LENOVO" w:date="2022-10-02T13:12:00Z">
                            <w:r>
                              <w:rPr>
                                <w:rFonts w:ascii="Khmer MEF2" w:hAnsi="Khmer MEF2" w:cs="Khmer MEF2" w:hint="cs"/>
                                <w:color w:val="000000"/>
                                <w:sz w:val="24"/>
                                <w:szCs w:val="24"/>
                                <w:cs/>
                              </w:rPr>
                              <w:t>កែម សិរីបុត្រ</w:t>
                            </w:r>
                          </w:ins>
                          <w:del w:id="35619" w:author="LENOVO" w:date="2022-10-02T13:12:00Z">
                            <w:r w:rsidRPr="00285E7D" w:rsidDel="00617436">
                              <w:rPr>
                                <w:rFonts w:ascii="Khmer MEF2" w:hAnsi="Khmer MEF2" w:cs="Khmer MEF2"/>
                                <w:color w:val="000000"/>
                                <w:sz w:val="24"/>
                                <w:szCs w:val="24"/>
                                <w:cs/>
                              </w:rPr>
                              <w:delText>ឌុំ</w:delText>
                            </w:r>
                            <w:r w:rsidRPr="006E6058" w:rsidDel="00617436">
                              <w:rPr>
                                <w:rFonts w:ascii="Khmer MEF2" w:hAnsi="Khmer MEF2" w:cs="Khmer MEF2"/>
                                <w:color w:val="000000"/>
                                <w:sz w:val="24"/>
                                <w:szCs w:val="24"/>
                                <w:lang w:val="ca-ES"/>
                                <w:rPrChange w:id="35620" w:author="Sopheak Phorn" w:date="2023-07-28T09:16:00Z">
                                  <w:rPr>
                                    <w:rFonts w:ascii="Khmer MEF2" w:hAnsi="Khmer MEF2" w:cs="Khmer MEF2"/>
                                    <w:color w:val="000000"/>
                                    <w:sz w:val="24"/>
                                    <w:szCs w:val="24"/>
                                  </w:rPr>
                                </w:rPrChange>
                              </w:rPr>
                              <w:delText xml:space="preserve"> </w:delText>
                            </w:r>
                            <w:r w:rsidRPr="00285E7D" w:rsidDel="00617436">
                              <w:rPr>
                                <w:rFonts w:ascii="Khmer MEF2" w:hAnsi="Khmer MEF2" w:cs="Khmer MEF2"/>
                                <w:color w:val="000000"/>
                                <w:sz w:val="24"/>
                                <w:szCs w:val="24"/>
                                <w:cs/>
                              </w:rPr>
                              <w:delText>ផានិត</w:delText>
                            </w:r>
                          </w:del>
                        </w:p>
                        <w:p w14:paraId="659E5EDD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lang w:val="ca-ES"/>
                              <w:rPrChange w:id="35621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rPrChange>
                            </w:rPr>
                            <w:pPrChange w:id="35622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07AA3907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lang w:val="ca-ES"/>
                              <w:rPrChange w:id="35623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rPrChange>
                            </w:rPr>
                            <w:pPrChange w:id="35624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285A74DF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lang w:val="ca-ES"/>
                              <w:rPrChange w:id="35625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rPrChange>
                            </w:rPr>
                            <w:pPrChange w:id="35626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314252C0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lang w:val="ca-ES"/>
                              <w:rPrChange w:id="35627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rPrChange>
                            </w:rPr>
                            <w:pPrChange w:id="35628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586D4B04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lang w:val="ca-ES"/>
                              <w:rPrChange w:id="35629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rPrChange>
                            </w:rPr>
                            <w:pPrChange w:id="35630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73E3CC4A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Cs w:val="22"/>
                              <w:lang w:val="ca-ES"/>
                              <w:rPrChange w:id="35631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rPrChange>
                            </w:rPr>
                            <w:pPrChange w:id="35632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05212C0C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Cs w:val="22"/>
                              <w:lang w:val="ca-ES"/>
                              <w:rPrChange w:id="35633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rPrChange>
                            </w:rPr>
                            <w:pPrChange w:id="35634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64A370E5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Cs w:val="22"/>
                              <w:lang w:val="ca-ES"/>
                              <w:rPrChange w:id="35635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rPrChange>
                            </w:rPr>
                            <w:pPrChange w:id="35636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6D2EE54B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 w:val="14"/>
                              <w:szCs w:val="14"/>
                              <w:lang w:val="ca-ES"/>
                              <w:rPrChange w:id="35637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  <w:sz w:val="14"/>
                                  <w:szCs w:val="14"/>
                                </w:rPr>
                              </w:rPrChange>
                            </w:rPr>
                            <w:pPrChange w:id="35638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3B1F61DC" w14:textId="77777777" w:rsidR="00731B72" w:rsidRPr="00BD531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rPr>
                              <w:rFonts w:ascii="Khmer MEF2" w:hAnsi="Khmer MEF2" w:cs="Khmer MEF2"/>
                              <w:color w:val="000000"/>
                              <w:szCs w:val="22"/>
                              <w:rtl/>
                              <w:cs/>
                            </w:rPr>
                            <w:pPrChange w:id="35639" w:author="User" w:date="2022-10-07T16:17:00Z">
                              <w:pPr>
                                <w:spacing w:line="216" w:lineRule="auto"/>
                              </w:pPr>
                            </w:pPrChange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del>
      </w:ins>
      <w:ins w:id="35640" w:author="LENOVO" w:date="2022-10-08T11:24:00Z">
        <w:r w:rsidR="00B43050" w:rsidRPr="00F32C5C">
          <w:rPr>
            <w:rFonts w:ascii="Khmer MEF1" w:hAnsi="Khmer MEF1" w:cs="Khmer MEF1"/>
            <w:spacing w:val="2"/>
            <w:sz w:val="24"/>
            <w:szCs w:val="24"/>
            <w:cs/>
            <w:rPrChange w:id="35641" w:author="Sopheak Phorn" w:date="2023-08-03T13:32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ក្នុងគោលបំណងធ្វើឱ្យប្រសើរឡើង</w:t>
        </w:r>
      </w:ins>
      <w:ins w:id="35642" w:author="LENOVO" w:date="2022-10-08T11:25:00Z">
        <w:r w:rsidR="00B43050" w:rsidRPr="00F32C5C">
          <w:rPr>
            <w:rFonts w:ascii="Khmer MEF1" w:hAnsi="Khmer MEF1" w:cs="Khmer MEF1"/>
            <w:spacing w:val="2"/>
            <w:sz w:val="24"/>
            <w:szCs w:val="24"/>
            <w:cs/>
            <w:rPrChange w:id="35643" w:author="Sopheak Phorn" w:date="2023-08-03T13:32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នូវប្រព័ន្ធត្រួតពិនិត្យផ្ទៃក្នុងរបស់ </w:t>
        </w:r>
        <w:r w:rsidR="00B43050" w:rsidRPr="00F32C5C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5644" w:author="Sopheak Phorn" w:date="2023-08-03T13:32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ន.</w:t>
        </w:r>
      </w:ins>
      <w:ins w:id="35645" w:author="Sopheak" w:date="2023-07-28T23:29:00Z">
        <w:r w:rsidR="00B25E71" w:rsidRPr="00F32C5C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5646" w:author="Sopheak Phorn" w:date="2023-08-03T13:32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គ</w:t>
        </w:r>
      </w:ins>
      <w:ins w:id="35647" w:author="LENOVO" w:date="2022-10-08T11:25:00Z">
        <w:del w:id="35648" w:author="Sopheak" w:date="2023-07-28T23:29:00Z">
          <w:r w:rsidR="00B43050" w:rsidRPr="00F32C5C" w:rsidDel="00B25E7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35649" w:author="Sopheak Phorn" w:date="2023-08-03T13:32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</w:delText>
          </w:r>
        </w:del>
        <w:r w:rsidR="00B43050" w:rsidRPr="00F32C5C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5650" w:author="Sopheak Phorn" w:date="2023-08-03T13:32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.</w:t>
        </w:r>
      </w:ins>
      <w:ins w:id="35651" w:author="LENOVO" w:date="2022-10-08T11:26:00Z">
        <w:r w:rsidR="00B43050" w:rsidRPr="00F32C5C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5652" w:author="Sopheak Phorn" w:date="2023-08-03T13:32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ស.</w:t>
        </w:r>
        <w:r w:rsidR="00B43050" w:rsidRPr="00F32C5C">
          <w:rPr>
            <w:rFonts w:ascii="Khmer MEF1" w:hAnsi="Khmer MEF1" w:cs="Khmer MEF1"/>
            <w:spacing w:val="2"/>
            <w:sz w:val="24"/>
            <w:szCs w:val="24"/>
            <w:cs/>
            <w:rPrChange w:id="35653" w:author="Sopheak Phorn" w:date="2023-08-03T13:32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សវនករទទួលបន្ទុក</w:t>
        </w:r>
        <w:r w:rsidR="00B43050" w:rsidRPr="00E33574">
          <w:rPr>
            <w:rFonts w:ascii="Khmer MEF1" w:hAnsi="Khmer MEF1" w:cs="Khmer MEF1"/>
            <w:sz w:val="24"/>
            <w:szCs w:val="24"/>
            <w:cs/>
            <w:rPrChange w:id="35654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បានផ្តល់អនុសាសន៍សវនកម្មមួយចំនួនក្នុងរបាយការណ៍សវនកម្មអនុលោមភាពនេះ</w:t>
        </w:r>
      </w:ins>
      <w:ins w:id="35655" w:author="LENOVO" w:date="2022-10-08T11:27:00Z">
        <w:r w:rsidR="00B43050" w:rsidRPr="00E33574">
          <w:rPr>
            <w:rFonts w:ascii="Khmer MEF1" w:hAnsi="Khmer MEF1" w:cs="Khmer MEF1"/>
            <w:sz w:val="24"/>
            <w:szCs w:val="24"/>
            <w:cs/>
            <w:rPrChange w:id="35656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។</w:t>
        </w:r>
        <w:r w:rsidR="00B43050" w:rsidRPr="00F55550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អង្គ</w:t>
        </w:r>
      </w:ins>
      <w:ins w:id="35657" w:author="LENOVO" w:date="2022-10-08T11:28:00Z">
        <w:r w:rsidR="00B43050" w:rsidRPr="00F55550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ភាពសវនកម្មផ្ទៃក្នុងនៃ </w:t>
        </w:r>
        <w:r w:rsidR="00B43050" w:rsidRPr="00E3357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35658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អ.ស.ហ.</w:t>
        </w:r>
        <w:r w:rsidR="00B43050" w:rsidRPr="00F55550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</w:t>
        </w:r>
        <w:r w:rsidR="00B43050" w:rsidRPr="00E33574">
          <w:rPr>
            <w:rFonts w:ascii="Khmer MEF1" w:hAnsi="Khmer MEF1" w:cs="Khmer MEF1"/>
            <w:spacing w:val="-2"/>
            <w:sz w:val="24"/>
            <w:szCs w:val="24"/>
            <w:cs/>
            <w:rPrChange w:id="35659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នឹងធ្វើការតាមដានលើវឌ្ឍនភាព</w:t>
        </w:r>
      </w:ins>
      <w:ins w:id="35660" w:author="LENOVO" w:date="2022-10-08T11:29:00Z">
        <w:r w:rsidR="00B43050" w:rsidRPr="00E33574">
          <w:rPr>
            <w:rFonts w:ascii="Khmer MEF1" w:hAnsi="Khmer MEF1" w:cs="Khmer MEF1"/>
            <w:spacing w:val="-2"/>
            <w:sz w:val="24"/>
            <w:szCs w:val="24"/>
            <w:cs/>
            <w:rPrChange w:id="35661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នៃការអនុវត្តតាមអនុសាសន៍ដែលបានផ្តល់ជូន</w:t>
        </w:r>
        <w:r w:rsidR="00B43050" w:rsidRPr="00F55550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</w:t>
        </w:r>
        <w:r w:rsidR="00B43050" w:rsidRPr="00E3357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35662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ន.</w:t>
        </w:r>
      </w:ins>
      <w:ins w:id="35663" w:author="Sopheak Phorn" w:date="2023-08-03T13:32:00Z">
        <w:r w:rsidR="00F32C5C">
          <w:rPr>
            <w:rFonts w:ascii="Khmer MEF1" w:hAnsi="Khmer MEF1" w:cs="Khmer MEF1" w:hint="cs"/>
            <w:b/>
            <w:bCs/>
            <w:spacing w:val="-4"/>
            <w:sz w:val="24"/>
            <w:szCs w:val="24"/>
            <w:cs/>
          </w:rPr>
          <w:t>គ</w:t>
        </w:r>
      </w:ins>
      <w:ins w:id="35664" w:author="LENOVO" w:date="2022-10-08T11:29:00Z">
        <w:del w:id="35665" w:author="Sopheak Phorn" w:date="2023-08-03T13:32:00Z">
          <w:r w:rsidR="00B43050" w:rsidRPr="00E33574" w:rsidDel="00F32C5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566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</w:delText>
          </w:r>
        </w:del>
        <w:r w:rsidR="00B43050" w:rsidRPr="00E3357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35667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.ស.</w:t>
        </w:r>
        <w:r w:rsidR="00B43050" w:rsidRPr="00F55550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ខាងលើនៅគ្រាបន្ទាប់។</w:t>
        </w:r>
      </w:ins>
      <w:ins w:id="35668" w:author="User" w:date="2022-10-04T16:00:00Z">
        <w:del w:id="35669" w:author="LENOVO" w:date="2022-10-08T11:24:00Z">
          <w:r w:rsidR="00874645" w:rsidRPr="00E33574" w:rsidDel="00B43050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5670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១.លទ្ធផលរកឃើញទី១៖</w:delText>
          </w:r>
        </w:del>
      </w:ins>
      <w:ins w:id="35671" w:author="User" w:date="2022-10-07T15:54:00Z">
        <w:del w:id="35672" w:author="LENOVO" w:date="2022-10-08T11:24:00Z">
          <w:r w:rsidR="009A4AB6" w:rsidRPr="00E33574" w:rsidDel="00B43050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5673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="009A4AB6" w:rsidRPr="00E33574" w:rsidDel="00B4305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3567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ពុំទាន់បានបំពេញរចនាសម្ព័ន្ធគ្រប់គ្រងស្របទៅតាមបទប្បញ្ញត្តិជាធរមាន</w:delText>
          </w:r>
        </w:del>
      </w:ins>
    </w:p>
    <w:p w14:paraId="498D45DB" w14:textId="77777777" w:rsidR="00DC102F" w:rsidRDefault="00DC102F">
      <w:pPr>
        <w:spacing w:after="0" w:line="240" w:lineRule="auto"/>
        <w:ind w:firstLine="720"/>
        <w:jc w:val="both"/>
        <w:rPr>
          <w:ins w:id="35675" w:author="Sopheak Phorn" w:date="2023-08-25T15:10:00Z"/>
          <w:rFonts w:ascii="Khmer MEF1" w:hAnsi="Khmer MEF1" w:cs="Khmer MEF1"/>
          <w:spacing w:val="-4"/>
          <w:sz w:val="24"/>
          <w:szCs w:val="24"/>
        </w:rPr>
        <w:pPrChange w:id="35676" w:author="Sopheak Phorn" w:date="2023-08-25T16:21:00Z">
          <w:pPr>
            <w:spacing w:after="0" w:line="233" w:lineRule="auto"/>
            <w:ind w:firstLine="720"/>
            <w:jc w:val="both"/>
          </w:pPr>
        </w:pPrChange>
      </w:pPr>
    </w:p>
    <w:p w14:paraId="4DCA3C83" w14:textId="77777777" w:rsidR="00DC102F" w:rsidRPr="002141C4" w:rsidRDefault="00DC102F">
      <w:pPr>
        <w:pStyle w:val="Heading1"/>
        <w:spacing w:before="0" w:line="228" w:lineRule="auto"/>
        <w:ind w:firstLine="720"/>
        <w:rPr>
          <w:ins w:id="35677" w:author="Sopheak Phorn" w:date="2023-08-25T15:10:00Z"/>
          <w:rFonts w:ascii="Khmer MEF2" w:hAnsi="Khmer MEF2" w:cs="Khmer MEF2"/>
          <w:color w:val="000000" w:themeColor="text1"/>
          <w:sz w:val="24"/>
          <w:szCs w:val="24"/>
          <w:lang w:val="ca-ES"/>
          <w:rPrChange w:id="35678" w:author="Sopheak Phorn" w:date="2023-08-25T16:22:00Z">
            <w:rPr>
              <w:ins w:id="35679" w:author="Sopheak Phorn" w:date="2023-08-25T15:10:00Z"/>
              <w:rFonts w:ascii="Khmer MEF2" w:hAnsi="Khmer MEF2" w:cs="Khmer MEF2"/>
              <w:sz w:val="24"/>
              <w:szCs w:val="24"/>
              <w:lang w:val="ca-ES"/>
            </w:rPr>
          </w:rPrChange>
        </w:rPr>
        <w:pPrChange w:id="35680" w:author="Sopheak Phorn" w:date="2023-08-25T16:21:00Z">
          <w:pPr>
            <w:pStyle w:val="Heading1"/>
            <w:spacing w:before="160" w:line="211" w:lineRule="auto"/>
            <w:ind w:firstLine="720"/>
          </w:pPr>
        </w:pPrChange>
      </w:pPr>
      <w:bookmarkStart w:id="35681" w:name="_Toc143775308"/>
      <w:bookmarkStart w:id="35682" w:name="_Toc143872992"/>
      <w:ins w:id="35683" w:author="Sopheak Phorn" w:date="2023-08-25T15:10:00Z">
        <w:r w:rsidRPr="002141C4">
          <w:rPr>
            <w:rFonts w:ascii="Khmer MEF2" w:hAnsi="Khmer MEF2" w:cs="Khmer MEF2"/>
            <w:b w:val="0"/>
            <w:bCs w:val="0"/>
            <w:color w:val="000000" w:themeColor="text1"/>
            <w:sz w:val="24"/>
            <w:szCs w:val="24"/>
            <w:cs/>
            <w:lang w:val="ca-ES"/>
            <w:rPrChange w:id="35684" w:author="Sopheak Phorn" w:date="2023-08-25T16:22:00Z">
              <w:rPr>
                <w:rFonts w:ascii="Khmer MEF2" w:hAnsi="Khmer MEF2" w:cs="Khmer MEF2"/>
                <w:b w:val="0"/>
                <w:bCs w:val="0"/>
                <w:color w:val="auto"/>
                <w:sz w:val="24"/>
                <w:szCs w:val="24"/>
                <w:cs/>
                <w:lang w:val="ca-ES"/>
              </w:rPr>
            </w:rPrChange>
          </w:rPr>
          <w:t>១៦.បញ្ហាប្រឈម និងសំណូមពររបស់សវនករទទួលបន្ទុក</w:t>
        </w:r>
        <w:bookmarkEnd w:id="35681"/>
        <w:bookmarkEnd w:id="35682"/>
      </w:ins>
    </w:p>
    <w:p w14:paraId="62804CAC" w14:textId="77777777" w:rsidR="00DC102F" w:rsidRPr="002141C4" w:rsidRDefault="00DC102F">
      <w:pPr>
        <w:spacing w:after="0" w:line="228" w:lineRule="auto"/>
        <w:ind w:firstLine="720"/>
        <w:jc w:val="both"/>
        <w:rPr>
          <w:ins w:id="35685" w:author="Sopheak Phorn" w:date="2023-08-25T15:10:00Z"/>
          <w:rFonts w:ascii="Khmer MEF2" w:hAnsi="Khmer MEF2" w:cs="Khmer MEF2"/>
          <w:color w:val="000000" w:themeColor="text1"/>
          <w:spacing w:val="2"/>
          <w:sz w:val="24"/>
          <w:szCs w:val="24"/>
          <w:lang w:val="ca-ES"/>
          <w:rPrChange w:id="35686" w:author="Sopheak Phorn" w:date="2023-08-25T16:22:00Z">
            <w:rPr>
              <w:ins w:id="35687" w:author="Sopheak Phorn" w:date="2023-08-25T15:10:00Z"/>
              <w:rFonts w:ascii="Khmer MEF2" w:hAnsi="Khmer MEF2" w:cs="Khmer MEF2"/>
              <w:spacing w:val="2"/>
              <w:sz w:val="24"/>
              <w:szCs w:val="24"/>
              <w:lang w:val="ca-ES"/>
            </w:rPr>
          </w:rPrChange>
        </w:rPr>
        <w:pPrChange w:id="35688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5689" w:author="Sopheak Phorn" w:date="2023-08-25T15:10:00Z">
        <w:r w:rsidRPr="002141C4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35690" w:author="Sopheak Phorn" w:date="2023-08-25T16:22:00Z">
              <w:rPr>
                <w:rFonts w:ascii="Khmer MEF2" w:hAnsi="Khmer MEF2" w:cs="Khmer MEF2"/>
                <w:spacing w:val="2"/>
                <w:sz w:val="24"/>
                <w:szCs w:val="24"/>
                <w:cs/>
                <w:lang w:val="ca-ES"/>
              </w:rPr>
            </w:rPrChange>
          </w:rPr>
          <w:t>១៦.១.បញ្ហាប្រឈម</w:t>
        </w:r>
      </w:ins>
    </w:p>
    <w:p w14:paraId="6F0A4F94" w14:textId="21F11127" w:rsidR="00DC102F" w:rsidRPr="002141C4" w:rsidRDefault="00DC102F">
      <w:pPr>
        <w:spacing w:after="0" w:line="228" w:lineRule="auto"/>
        <w:ind w:firstLine="720"/>
        <w:jc w:val="both"/>
        <w:rPr>
          <w:ins w:id="35691" w:author="Sopheak Phorn" w:date="2023-08-25T15:10:00Z"/>
          <w:rFonts w:ascii="Khmer MEF1" w:hAnsi="Khmer MEF1" w:cs="Khmer MEF1"/>
          <w:color w:val="000000" w:themeColor="text1"/>
          <w:sz w:val="24"/>
          <w:szCs w:val="24"/>
          <w:lang w:val="ca-ES"/>
          <w:rPrChange w:id="35692" w:author="Sopheak Phorn" w:date="2023-08-25T16:22:00Z">
            <w:rPr>
              <w:ins w:id="35693" w:author="Sopheak Phorn" w:date="2023-08-25T15:10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35694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5695" w:author="Sopheak Phorn" w:date="2023-08-25T15:10:00Z">
        <w:r w:rsidRPr="002141C4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ca-ES"/>
            <w:rPrChange w:id="35696" w:author="Sopheak Phorn" w:date="2023-08-25T16:22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  <w:lang w:val="ca-ES"/>
              </w:rPr>
            </w:rPrChange>
          </w:rPr>
          <w:t>ដោយអនុលោមទៅតាមផែនការសវនកម្មប្រចាំឆ្នាំ ប្រតិភូសវនកម្ម និងសវនករទទួលបន្ទុកបានខិតខំ</w:t>
        </w:r>
        <w:r w:rsidRPr="002141C4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ca-ES"/>
            <w:rPrChange w:id="35697" w:author="Sopheak Phorn" w:date="2023-08-25T16:22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ប្រឹ​ងប្រែ</w:t>
        </w:r>
        <w:r w:rsidRPr="002141C4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lang w:val="ca-ES"/>
            <w:rPrChange w:id="35698" w:author="Sopheak Phorn" w:date="2023-08-25T16:22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lang w:val="ca-ES"/>
              </w:rPr>
            </w:rPrChange>
          </w:rPr>
          <w:t>​​​​</w:t>
        </w:r>
        <w:r w:rsidRPr="002141C4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ca-ES"/>
            <w:rPrChange w:id="35699" w:author="Sopheak Phorn" w:date="2023-08-25T16:22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ងអនុវត្តការងារសវនកម្ម រហូតទទួលបានជោគជ័យលើការរៀបចំរបាយការណ៍សវនកម្មប្រចាំឆ្នាំ២០​២​៣</w:t>
        </w:r>
        <w:r w:rsidRPr="002141C4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ca-ES"/>
            <w:rPrChange w:id="35700" w:author="Sopheak Phorn" w:date="2023-08-25T16:22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2141C4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35701" w:author="Sopheak Phorn" w:date="2023-08-25T16:22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រប​ស់ </w:t>
        </w:r>
        <w:del w:id="35702" w:author="Chamreun Poth" w:date="2024-05-30T18:32:00Z" w16du:dateUtc="2024-05-30T11:32:00Z">
          <w:r w:rsidRPr="002141C4" w:rsidDel="00091126">
            <w:rPr>
              <w:rFonts w:ascii="Khmer MEF1" w:hAnsi="Khmer MEF1" w:cs="Khmer MEF1"/>
              <w:b/>
              <w:bCs/>
              <w:color w:val="000000" w:themeColor="text1"/>
              <w:sz w:val="24"/>
              <w:szCs w:val="24"/>
              <w:cs/>
              <w:rPrChange w:id="35703" w:author="Sopheak Phorn" w:date="2023-08-25T16:22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35704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</w:rPr>
          <w:t>ឈ្មោះសវនដ្ឋាន</w:t>
        </w:r>
      </w:ins>
      <w:ins w:id="35705" w:author="Sopheak Phorn" w:date="2023-08-25T15:10:00Z">
        <w:r w:rsidRPr="002141C4">
          <w:rPr>
            <w:rFonts w:ascii="Khmer MEF1" w:hAnsi="Khmer MEF1" w:cs="Khmer MEF1"/>
            <w:color w:val="000000" w:themeColor="text1"/>
            <w:sz w:val="24"/>
            <w:szCs w:val="24"/>
            <w:cs/>
            <w:rPrChange w:id="35706" w:author="Sopheak Phorn" w:date="2023-08-25T16:22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</w:rPr>
            </w:rPrChange>
          </w:rPr>
          <w:t xml:space="preserve">។ ស្របជាមួយលទ្ធផលគួរជាទីមោទនៈនេះ </w:t>
        </w:r>
        <w:r w:rsidRPr="002141C4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35707" w:author="Sopheak Phorn" w:date="2023-08-25T16:22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</w:rPr>
            </w:rPrChange>
          </w:rPr>
          <w:t>ប្រតិភូសវនកម្ម និងសវនករទទួលបន្ទុក ពុំមា</w:t>
        </w:r>
        <w:r w:rsidRPr="00091126">
          <w:rPr>
            <w:rFonts w:ascii="Khmer MEF1" w:hAnsi="Khmer MEF1" w:cs="Khmer MEF1"/>
            <w:color w:val="000000" w:themeColor="text1"/>
            <w:spacing w:val="2"/>
            <w:sz w:val="24"/>
            <w:szCs w:val="24"/>
            <w:lang w:val="ca-ES"/>
            <w:rPrChange w:id="35708" w:author="Chamreun Poth" w:date="2024-05-30T18:36:00Z" w16du:dateUtc="2024-05-30T11:36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</w:rPr>
            </w:rPrChange>
          </w:rPr>
          <w:t>​​</w:t>
        </w:r>
        <w:r w:rsidRPr="002141C4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35709" w:author="Sopheak Phorn" w:date="2023-08-25T16:22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</w:rPr>
            </w:rPrChange>
          </w:rPr>
          <w:t>ន</w:t>
        </w:r>
        <w:r w:rsidRPr="002141C4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35710" w:author="Sopheak Phorn" w:date="2023-08-25T16:22:00Z">
              <w:rPr>
                <w:rFonts w:ascii="Khmer MEF1" w:hAnsi="Khmer MEF1" w:cs="Khmer MEF1"/>
                <w:color w:val="FF0000"/>
                <w:spacing w:val="2"/>
                <w:sz w:val="24"/>
                <w:szCs w:val="24"/>
                <w:cs/>
              </w:rPr>
            </w:rPrChange>
          </w:rPr>
          <w:t>​ជួប</w:t>
        </w:r>
        <w:r w:rsidRPr="002141C4">
          <w:rPr>
            <w:rFonts w:ascii="Khmer MEF1" w:hAnsi="Khmer MEF1" w:cs="Khmer MEF1"/>
            <w:color w:val="000000" w:themeColor="text1"/>
            <w:sz w:val="24"/>
            <w:szCs w:val="24"/>
            <w:cs/>
            <w:rPrChange w:id="35711" w:author="Sopheak Phorn" w:date="2023-08-25T16:22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ប្រ</w:t>
        </w:r>
        <w:r w:rsidRPr="00091126">
          <w:rPr>
            <w:rFonts w:ascii="Khmer MEF1" w:hAnsi="Khmer MEF1" w:cs="Khmer MEF1"/>
            <w:color w:val="000000" w:themeColor="text1"/>
            <w:sz w:val="24"/>
            <w:szCs w:val="24"/>
            <w:lang w:val="ca-ES"/>
            <w:rPrChange w:id="35712" w:author="Chamreun Poth" w:date="2024-05-30T18:36:00Z" w16du:dateUtc="2024-05-30T11:36:00Z">
              <w:rPr>
                <w:rFonts w:ascii="Khmer MEF1" w:hAnsi="Khmer MEF1" w:cs="Khmer MEF1"/>
                <w:color w:val="FF0000"/>
                <w:sz w:val="24"/>
                <w:szCs w:val="24"/>
              </w:rPr>
            </w:rPrChange>
          </w:rPr>
          <w:t>​​​</w:t>
        </w:r>
        <w:r w:rsidRPr="002141C4">
          <w:rPr>
            <w:rFonts w:ascii="Khmer MEF1" w:hAnsi="Khmer MEF1" w:cs="Khmer MEF1"/>
            <w:color w:val="000000" w:themeColor="text1"/>
            <w:sz w:val="24"/>
            <w:szCs w:val="24"/>
            <w:cs/>
            <w:rPrChange w:id="35713" w:author="Sopheak Phorn" w:date="2023-08-25T16:22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ទះនូវបញ្ហាប្រឈមក្នុងការអនុវត្តការងារសវនកម្មឆ្នាំ២០២៣ នេះទេ។</w:t>
        </w:r>
        <w:r w:rsidRPr="002141C4">
          <w:rPr>
            <w:rFonts w:ascii="Khmer MEF1" w:eastAsia="Times New Roman" w:hAnsi="Khmer MEF1" w:cs="Khmer MEF1"/>
            <w:color w:val="000000" w:themeColor="text1"/>
            <w:spacing w:val="-4"/>
            <w:sz w:val="24"/>
            <w:szCs w:val="24"/>
            <w:cs/>
            <w:lang w:val="ca-ES"/>
            <w:rPrChange w:id="35714" w:author="Sopheak Phorn" w:date="2023-08-25T16:22:00Z">
              <w:rPr>
                <w:rFonts w:ascii="Khmer MEF1" w:eastAsia="Times New Roman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ab/>
        </w:r>
      </w:ins>
    </w:p>
    <w:p w14:paraId="799BCC96" w14:textId="77777777" w:rsidR="00DC102F" w:rsidRPr="002141C4" w:rsidRDefault="00DC102F" w:rsidP="00DC102F">
      <w:pPr>
        <w:spacing w:after="0" w:line="240" w:lineRule="auto"/>
        <w:ind w:firstLine="720"/>
        <w:jc w:val="both"/>
        <w:rPr>
          <w:ins w:id="35715" w:author="Sopheak Phorn" w:date="2023-08-25T15:10:00Z"/>
          <w:rFonts w:ascii="Khmer MEF2" w:hAnsi="Khmer MEF2" w:cs="Khmer MEF2"/>
          <w:color w:val="000000" w:themeColor="text1"/>
          <w:spacing w:val="2"/>
          <w:sz w:val="24"/>
          <w:szCs w:val="24"/>
          <w:lang w:val="ca-ES"/>
          <w:rPrChange w:id="35716" w:author="Sopheak Phorn" w:date="2023-08-25T16:22:00Z">
            <w:rPr>
              <w:ins w:id="35717" w:author="Sopheak Phorn" w:date="2023-08-25T15:10:00Z"/>
              <w:rFonts w:ascii="Khmer MEF2" w:hAnsi="Khmer MEF2" w:cs="Khmer MEF2"/>
              <w:color w:val="FF0000"/>
              <w:spacing w:val="2"/>
              <w:sz w:val="24"/>
              <w:szCs w:val="24"/>
              <w:lang w:val="ca-ES"/>
            </w:rPr>
          </w:rPrChange>
        </w:rPr>
      </w:pPr>
      <w:ins w:id="35718" w:author="Sopheak Phorn" w:date="2023-08-25T15:10:00Z">
        <w:r w:rsidRPr="002141C4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35719" w:author="Sopheak Phorn" w:date="2023-08-25T16:22:00Z">
              <w:rPr>
                <w:rFonts w:ascii="Khmer MEF2" w:hAnsi="Khmer MEF2" w:cs="Khmer MEF2"/>
                <w:color w:val="FF0000"/>
                <w:spacing w:val="2"/>
                <w:sz w:val="24"/>
                <w:szCs w:val="24"/>
                <w:cs/>
                <w:lang w:val="ca-ES"/>
              </w:rPr>
            </w:rPrChange>
          </w:rPr>
          <w:t>១៦.២.សំណូមពរ</w:t>
        </w:r>
      </w:ins>
    </w:p>
    <w:p w14:paraId="69047F04" w14:textId="77777777" w:rsidR="00DC102F" w:rsidRPr="002141C4" w:rsidRDefault="00DC102F" w:rsidP="00DC102F">
      <w:pPr>
        <w:spacing w:after="0" w:line="240" w:lineRule="auto"/>
        <w:ind w:firstLine="720"/>
        <w:jc w:val="both"/>
        <w:rPr>
          <w:ins w:id="35720" w:author="Sopheak Phorn" w:date="2023-08-25T15:10:00Z"/>
          <w:rFonts w:ascii="Khmer MEF1" w:hAnsi="Khmer MEF1" w:cs="Khmer MEF1"/>
          <w:color w:val="000000" w:themeColor="text1"/>
          <w:sz w:val="24"/>
          <w:szCs w:val="24"/>
          <w:lang w:val="ca-ES"/>
          <w:rPrChange w:id="35721" w:author="Sopheak Phorn" w:date="2023-08-25T16:22:00Z">
            <w:rPr>
              <w:ins w:id="35722" w:author="Sopheak Phorn" w:date="2023-08-25T15:10:00Z"/>
              <w:rFonts w:ascii="Khmer MEF1" w:hAnsi="Khmer MEF1" w:cs="Khmer MEF1"/>
              <w:color w:val="FF0000"/>
              <w:sz w:val="24"/>
              <w:szCs w:val="24"/>
            </w:rPr>
          </w:rPrChange>
        </w:rPr>
      </w:pPr>
      <w:ins w:id="35723" w:author="Sopheak Phorn" w:date="2023-08-25T15:10:00Z">
        <w:r w:rsidRPr="002141C4">
          <w:rPr>
            <w:rFonts w:ascii="Khmer MEF1" w:hAnsi="Khmer MEF1" w:cs="Khmer MEF1"/>
            <w:color w:val="000000" w:themeColor="text1"/>
            <w:sz w:val="24"/>
            <w:szCs w:val="24"/>
            <w:cs/>
            <w:rPrChange w:id="35724" w:author="Sopheak Phorn" w:date="2023-08-25T16:22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ប្រតិភូសវនកម្ម និងសវនករទទួលបន្ទុកពុំមានសំណូមពរបន្ថែមនោះទេ។ </w:t>
        </w:r>
      </w:ins>
    </w:p>
    <w:p w14:paraId="7CF7ED16" w14:textId="6B69EE90" w:rsidR="00DC102F" w:rsidRPr="009A453A" w:rsidRDefault="00DC102F">
      <w:pPr>
        <w:spacing w:after="0" w:line="233" w:lineRule="auto"/>
        <w:ind w:firstLine="720"/>
        <w:jc w:val="both"/>
        <w:rPr>
          <w:ins w:id="35725" w:author="Sopheak Phorn" w:date="2023-08-25T15:10:00Z"/>
          <w:rFonts w:ascii="Khmer MEF1" w:hAnsi="Khmer MEF1" w:cs="Khmer MEF1"/>
          <w:spacing w:val="-4"/>
          <w:sz w:val="24"/>
          <w:szCs w:val="24"/>
          <w:lang w:val="ca-ES"/>
          <w:rPrChange w:id="35726" w:author="Sopheak Phorn" w:date="2023-08-25T15:18:00Z">
            <w:rPr>
              <w:ins w:id="35727" w:author="Sopheak Phorn" w:date="2023-08-25T15:10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5728" w:author="Un Seakamey" w:date="2022-11-14T12:42:00Z">
          <w:pPr>
            <w:spacing w:after="0" w:line="240" w:lineRule="auto"/>
            <w:ind w:firstLine="720"/>
            <w:jc w:val="both"/>
          </w:pPr>
        </w:pPrChange>
      </w:pPr>
      <w:ins w:id="35729" w:author="Kem Sereyboth" w:date="2023-06-20T14:56:00Z">
        <w:r w:rsidRPr="00E33574">
          <w:rPr>
            <w:rFonts w:ascii="Khmer MEF1" w:hAnsi="Khmer MEF1" w:cs="Khmer MEF1"/>
            <w:noProof/>
            <w:sz w:val="24"/>
            <w:szCs w:val="24"/>
            <w:rPrChange w:id="35730" w:author="Kem Sereyboth" w:date="2023-07-19T16:59:00Z">
              <w:rPr>
                <w:rFonts w:ascii="Khmer MEF1" w:eastAsia="Times New Roman" w:hAnsi="Khmer MEF1" w:cs="Khmer MEF1"/>
                <w:noProof/>
                <w:sz w:val="24"/>
                <w:szCs w:val="22"/>
              </w:rPr>
            </w:rPrChange>
          </w:rPr>
          <w:lastRenderedPageBreak/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332D7951" wp14:editId="334C7B53">
                  <wp:simplePos x="0" y="0"/>
                  <wp:positionH relativeFrom="page">
                    <wp:posOffset>3463962</wp:posOffset>
                  </wp:positionH>
                  <wp:positionV relativeFrom="paragraph">
                    <wp:posOffset>78292</wp:posOffset>
                  </wp:positionV>
                  <wp:extent cx="3927475" cy="2065468"/>
                  <wp:effectExtent l="0" t="0" r="0" b="0"/>
                  <wp:wrapNone/>
                  <wp:docPr id="1269344384" name="Rectangle 126934438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927475" cy="2065468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31EF867" w14:textId="776C4E2C" w:rsidR="00731B72" w:rsidRPr="00A3685D" w:rsidRDefault="00731B72" w:rsidP="005C3437">
                              <w:pPr>
                                <w:tabs>
                                  <w:tab w:val="center" w:pos="7230"/>
                                </w:tabs>
                                <w:spacing w:after="0" w:line="216" w:lineRule="auto"/>
                                <w:jc w:val="center"/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rtl/>
                                  <w:cs/>
                                  <w:lang w:val="ca-ES"/>
                                </w:rPr>
                              </w:pP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ថ្ងៃ</w:t>
                              </w:r>
                              <w:ins w:id="35731" w:author="Sopheak Phorn" w:date="2023-08-25T15:17:00Z">
                                <w:r w:rsidR="008E268A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t xml:space="preserve">         </w:t>
                                </w:r>
                              </w:ins>
                              <w:ins w:id="35732" w:author="Sopheak Phorn" w:date="2023-08-25T15:18:00Z">
                                <w:r w:rsidR="006A02D8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t xml:space="preserve">  </w:t>
                                </w:r>
                              </w:ins>
                              <w:ins w:id="35733" w:author="Sopheak Phorn" w:date="2023-08-25T15:17:00Z">
                                <w:r w:rsidR="008E268A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t xml:space="preserve">    </w:t>
                                </w:r>
                              </w:ins>
                              <w:ins w:id="35734" w:author="Sopheak Phorn" w:date="2023-08-04T11:47:00Z">
                                <w:r w:rsidR="00354BC3"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</w:t>
                                </w:r>
                              </w:ins>
                              <w:del w:id="35735" w:author="Sopheak Phorn" w:date="2023-08-04T11:46:00Z">
                                <w:r w:rsidRPr="00A3685D" w:rsidDel="00354BC3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delText xml:space="preserve">  </w:delText>
                                </w:r>
                              </w:del>
                              <w:del w:id="35736" w:author="Sopheak Phorn" w:date="2023-08-04T11:47:00Z">
                                <w:r w:rsidRPr="00A3685D" w:rsidDel="00354BC3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delText xml:space="preserve">           </w:delText>
                                </w:r>
                                <w:r w:rsidRPr="00A3685D" w:rsidDel="00354BC3"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 xml:space="preserve">        </w:delText>
                                </w:r>
                              </w:del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ខែ</w:t>
                              </w:r>
                              <w:ins w:id="35737" w:author="Sopheak Phorn" w:date="2023-08-25T15:17:00Z">
                                <w:r w:rsidR="008E268A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t xml:space="preserve">      </w:t>
                                </w:r>
                              </w:ins>
                              <w:del w:id="35738" w:author="Sopheak Phorn" w:date="2023-08-04T11:47:00Z">
                                <w:r w:rsidRPr="00A3685D" w:rsidDel="00354BC3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delText xml:space="preserve">     </w:delText>
                                </w:r>
                              </w:del>
                              <w:ins w:id="35739" w:author="Sopheak Phorn" w:date="2023-08-04T11:47:00Z">
                                <w:r w:rsidR="00354BC3"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</w:t>
                                </w:r>
                              </w:ins>
                              <w:ins w:id="35740" w:author="Sopheak Phorn" w:date="2023-08-25T15:18:00Z">
                                <w:r w:rsidR="006A02D8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t xml:space="preserve">    </w:t>
                                </w:r>
                              </w:ins>
                              <w:del w:id="35741" w:author="Sopheak Phorn" w:date="2023-08-04T11:47:00Z">
                                <w:r w:rsidRPr="00A3685D" w:rsidDel="00354BC3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delText xml:space="preserve">  ​</w:delText>
                                </w:r>
                                <w:r w:rsidRPr="00A3685D" w:rsidDel="00354BC3"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 xml:space="preserve"> </w:delText>
                                </w:r>
                              </w:del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ឆ្នាំ</w:t>
                              </w:r>
                              <w:ins w:id="35742" w:author="Kem Sereyboth" w:date="2023-06-20T14:57:00Z">
                                <w:r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ថោះ</w:t>
                                </w:r>
                              </w:ins>
                              <w:del w:id="35743" w:author="Kem Sereyboth" w:date="2023-06-20T14:57:00Z">
                                <w:r w:rsidRPr="00A3685D" w:rsidDel="005C3437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>ខាល</w:delText>
                                </w:r>
                              </w:del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</w:t>
                              </w:r>
                              <w:ins w:id="35744" w:author="Kem Sereyboth" w:date="2023-06-20T14:57:00Z">
                                <w:r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បញ្ជ</w:t>
                                </w:r>
                              </w:ins>
                              <w:del w:id="35745" w:author="Kem Sereyboth" w:date="2023-06-20T14:57:00Z">
                                <w:r w:rsidRPr="00A3685D" w:rsidDel="005C3437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>ចត្វា</w:delText>
                                </w:r>
                              </w:del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ស័ក ព.ស.២៥៦</w:t>
                              </w:r>
                              <w:ins w:id="35746" w:author="Kem Sereyboth" w:date="2023-06-20T14:57:00Z">
                                <w:r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៧</w:t>
                                </w:r>
                              </w:ins>
                              <w:del w:id="35747" w:author="Kem Sereyboth" w:date="2023-06-20T14:57:00Z">
                                <w:r w:rsidRPr="00A3685D" w:rsidDel="005C3437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>៦</w:delText>
                                </w:r>
                              </w:del>
                            </w:p>
                            <w:p w14:paraId="662C66F3" w14:textId="0D3491DB" w:rsidR="00731B72" w:rsidRPr="00A3685D" w:rsidRDefault="00731B72" w:rsidP="005C3437">
                              <w:pPr>
                                <w:tabs>
                                  <w:tab w:val="center" w:pos="7230"/>
                                </w:tabs>
                                <w:spacing w:after="0" w:line="216" w:lineRule="auto"/>
                                <w:jc w:val="center"/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rtl/>
                                  <w:cs/>
                                  <w:lang w:val="ca-ES"/>
                                  <w:rPrChange w:id="35748" w:author="socheata.ol@hotmail.com" w:date="2022-09-04T18:35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Cs w:val="22"/>
                                      <w:rtl/>
                                      <w:cs/>
                                      <w:lang w:val="ca-ES"/>
                                    </w:rPr>
                                  </w:rPrChange>
                                </w:rPr>
                              </w:pP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  <w:rPrChange w:id="35749" w:author="socheata.ol@hotmail.com" w:date="2022-09-04T18:35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Cs w:val="22"/>
                                      <w:cs/>
                                      <w:lang w:val="ca-ES"/>
                                    </w:rPr>
                                  </w:rPrChange>
                                </w:rPr>
                                <w:t>រាជធានីភ្នំពេញ ថ្ងៃទី</w:t>
                              </w:r>
                              <w:ins w:id="35750" w:author="Sopheak Phorn" w:date="2023-08-25T15:18:00Z">
                                <w:r w:rsidR="008E268A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t xml:space="preserve">     </w:t>
                                </w:r>
                              </w:ins>
                              <w:del w:id="35751" w:author="Sopheak Phorn" w:date="2023-08-04T11:48:00Z">
                                <w:r w:rsidRPr="00A3685D" w:rsidDel="00354BC3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  <w:rPrChange w:id="35752" w:author="socheata.ol@hotmail.com" w:date="2022-09-04T18:35:00Z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Cs w:val="22"/>
                                        <w:lang w:val="ca-ES"/>
                                      </w:rPr>
                                    </w:rPrChange>
                                  </w:rPr>
                                  <w:delText xml:space="preserve">     </w:delText>
                                </w:r>
                                <w:r w:rsidRPr="00A3685D" w:rsidDel="00354BC3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  <w:rPrChange w:id="35753" w:author="socheata.ol@hotmail.com" w:date="2022-09-04T18:35:00Z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Cs w:val="22"/>
                                        <w:cs/>
                                        <w:lang w:val="ca-ES"/>
                                      </w:rPr>
                                    </w:rPrChange>
                                  </w:rPr>
                                  <w:delText xml:space="preserve">      </w:delText>
                                </w:r>
                              </w:del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  <w:rPrChange w:id="35754" w:author="socheata.ol@hotmail.com" w:date="2022-09-04T18:35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Cs w:val="22"/>
                                      <w:cs/>
                                      <w:lang w:val="ca-ES"/>
                                    </w:rPr>
                                  </w:rPrChange>
                                </w:rPr>
                                <w:t>ខែ</w:t>
                              </w:r>
                              <w:ins w:id="35755" w:author="Sopheak Phorn" w:date="2023-08-25T15:18:00Z">
                                <w:r w:rsidR="008E268A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t xml:space="preserve">     </w:t>
                                </w:r>
                              </w:ins>
                              <w:ins w:id="35756" w:author="Sopheak Phorn" w:date="2023-08-04T11:48:00Z">
                                <w:r w:rsidR="00354BC3"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</w:t>
                                </w:r>
                              </w:ins>
                              <w:del w:id="35757" w:author="Sopheak Phorn" w:date="2023-08-04T11:48:00Z">
                                <w:r w:rsidRPr="00A3685D" w:rsidDel="00354BC3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  <w:rPrChange w:id="35758" w:author="socheata.ol@hotmail.com" w:date="2022-09-04T18:35:00Z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Cs w:val="22"/>
                                        <w:cs/>
                                        <w:lang w:val="ca-ES"/>
                                      </w:rPr>
                                    </w:rPrChange>
                                  </w:rPr>
                                  <w:delText xml:space="preserve">            </w:delText>
                                </w:r>
                              </w:del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  <w:rPrChange w:id="35759" w:author="socheata.ol@hotmail.com" w:date="2022-09-04T18:35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Cs w:val="22"/>
                                      <w:cs/>
                                      <w:lang w:val="ca-ES"/>
                                    </w:rPr>
                                  </w:rPrChange>
                                </w:rPr>
                                <w:t>ឆ្នាំ២០២</w:t>
                              </w:r>
                              <w:ins w:id="35760" w:author="Kem Sereyboth" w:date="2023-06-20T14:57:00Z">
                                <w:r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៣</w:t>
                                </w:r>
                              </w:ins>
                              <w:del w:id="35761" w:author="Kem Sereyboth" w:date="2023-06-20T14:57:00Z">
                                <w:r w:rsidRPr="00A3685D" w:rsidDel="005C3437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  <w:rPrChange w:id="35762" w:author="socheata.ol@hotmail.com" w:date="2022-09-04T18:35:00Z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Cs w:val="22"/>
                                        <w:cs/>
                                        <w:lang w:val="ca-ES"/>
                                      </w:rPr>
                                    </w:rPrChange>
                                  </w:rPr>
                                  <w:delText>២</w:delText>
                                </w:r>
                              </w:del>
                            </w:p>
                            <w:p w14:paraId="507668D2" w14:textId="37C1EA33" w:rsidR="00731B72" w:rsidRPr="00385E5C" w:rsidDel="005C3437" w:rsidRDefault="00731B72" w:rsidP="005C3437">
                              <w:pPr>
                                <w:spacing w:after="0" w:line="216" w:lineRule="auto"/>
                                <w:jc w:val="center"/>
                                <w:rPr>
                                  <w:del w:id="35763" w:author="Kem Sereyboth" w:date="2023-06-20T14:56:00Z"/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  <w:del w:id="35764" w:author="Kem Sereyboth" w:date="2023-06-20T14:56:00Z">
                                <w:r w:rsidRPr="00A3685D" w:rsidDel="005C3437">
                                  <w:rPr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  <w:cs/>
                                    <w:rPrChange w:id="35765" w:author="socheata.ol@hotmail.com" w:date="2022-09-04T18:35:00Z">
                                      <w:rPr>
                                        <w:rFonts w:ascii="Khmer MEF2" w:hAnsi="Khmer MEF2" w:cs="Khmer MEF2"/>
                                        <w:color w:val="000000"/>
                                        <w:szCs w:val="22"/>
                                        <w:cs/>
                                      </w:rPr>
                                    </w:rPrChange>
                                  </w:rPr>
                                  <w:delText>អង្គភាពសវនកម្មផ្ទៃក្នុង</w:delText>
                                </w:r>
                              </w:del>
                            </w:p>
                            <w:p w14:paraId="69A01362" w14:textId="607838D0" w:rsidR="00731B72" w:rsidRPr="000A1131" w:rsidRDefault="00731B72">
                              <w:pPr>
                                <w:spacing w:after="0" w:line="240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</w:rPr>
                                <w:pPrChange w:id="35766" w:author="Kem Sereyboth" w:date="2023-06-20T14:58:00Z">
                                  <w:pPr>
                                    <w:spacing w:after="0" w:line="216" w:lineRule="auto"/>
                                    <w:jc w:val="center"/>
                                  </w:pPr>
                                </w:pPrChange>
                              </w:pPr>
                              <w:del w:id="35767" w:author="Kem Sereyboth" w:date="2023-06-20T14:56:00Z">
                                <w:r w:rsidRPr="000A1131" w:rsidDel="005C3437">
                                  <w:rPr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  <w:cs/>
                                  </w:rPr>
                                  <w:delText>ប្រធាន</w:delText>
                                </w:r>
                              </w:del>
                              <w:ins w:id="35768" w:author="Kem Sereyboth" w:date="2023-06-20T14:56:00Z">
                                <w:r>
                                  <w:rPr>
                                    <w:rFonts w:ascii="Khmer MEF2" w:hAnsi="Khmer MEF2" w:cs="Khmer MEF2" w:hint="cs"/>
                                    <w:color w:val="000000"/>
                                    <w:sz w:val="16"/>
                                    <w:szCs w:val="24"/>
                                    <w:cs/>
                                  </w:rPr>
                                  <w:t>សវនករទទួលបន្ទ</w:t>
                                </w:r>
                              </w:ins>
                              <w:ins w:id="35769" w:author="Kem Sereyboth" w:date="2023-06-20T14:57:00Z">
                                <w:r>
                                  <w:rPr>
                                    <w:rFonts w:ascii="Khmer MEF2" w:hAnsi="Khmer MEF2" w:cs="Khmer MEF2" w:hint="cs"/>
                                    <w:color w:val="000000"/>
                                    <w:sz w:val="16"/>
                                    <w:szCs w:val="24"/>
                                    <w:cs/>
                                  </w:rPr>
                                  <w:t>ុ</w:t>
                                </w:r>
                              </w:ins>
                              <w:ins w:id="35770" w:author="Kem Sereyboth" w:date="2023-06-20T14:56:00Z">
                                <w:r>
                                  <w:rPr>
                                    <w:rFonts w:ascii="Khmer MEF2" w:hAnsi="Khmer MEF2" w:cs="Khmer MEF2" w:hint="cs"/>
                                    <w:color w:val="000000"/>
                                    <w:sz w:val="16"/>
                                    <w:szCs w:val="24"/>
                                    <w:cs/>
                                  </w:rPr>
                                  <w:t>ក</w:t>
                                </w:r>
                              </w:ins>
                            </w:p>
                            <w:p w14:paraId="3D14814D" w14:textId="77777777" w:rsidR="00731B72" w:rsidDel="008E268A" w:rsidRDefault="00731B72">
                              <w:pPr>
                                <w:spacing w:line="216" w:lineRule="auto"/>
                                <w:rPr>
                                  <w:del w:id="35771" w:author="Kem Sereyboth" w:date="2023-06-20T14:58:00Z"/>
                                  <w:rFonts w:ascii="Khmer MEF2" w:hAnsi="Khmer MEF2" w:cs="Khmer MEF2"/>
                                  <w:color w:val="000000"/>
                                </w:rPr>
                              </w:pPr>
                            </w:p>
                            <w:p w14:paraId="049374AA" w14:textId="77777777" w:rsidR="008E268A" w:rsidRDefault="008E268A" w:rsidP="005C3437">
                              <w:pPr>
                                <w:spacing w:line="216" w:lineRule="auto"/>
                                <w:jc w:val="center"/>
                                <w:rPr>
                                  <w:ins w:id="35772" w:author="Sopheak Phorn" w:date="2023-08-25T15:17:00Z"/>
                                  <w:rFonts w:ascii="Khmer MEF2" w:hAnsi="Khmer MEF2" w:cs="Khmer MEF2"/>
                                  <w:color w:val="000000"/>
                                </w:rPr>
                              </w:pPr>
                            </w:p>
                            <w:p w14:paraId="56B133A0" w14:textId="77777777" w:rsidR="00731B72" w:rsidRDefault="00731B72">
                              <w:pPr>
                                <w:spacing w:line="216" w:lineRule="auto"/>
                                <w:rPr>
                                  <w:rFonts w:ascii="Khmer MEF2" w:hAnsi="Khmer MEF2" w:cs="Khmer MEF2"/>
                                  <w:color w:val="000000"/>
                                </w:rPr>
                                <w:pPrChange w:id="35773" w:author="Kem Sereyboth" w:date="2023-06-20T14:58:00Z">
                                  <w:pPr>
                                    <w:spacing w:line="216" w:lineRule="auto"/>
                                    <w:jc w:val="center"/>
                                  </w:pPr>
                                </w:pPrChange>
                              </w:pPr>
                            </w:p>
                            <w:p w14:paraId="671653FE" w14:textId="696F7ECC" w:rsidR="00731B72" w:rsidRPr="005C3437" w:rsidDel="005C3437" w:rsidRDefault="00731B72">
                              <w:pPr>
                                <w:spacing w:after="0" w:line="240" w:lineRule="auto"/>
                                <w:jc w:val="center"/>
                                <w:rPr>
                                  <w:del w:id="35774" w:author="Kem Sereyboth" w:date="2023-06-20T14:58:00Z"/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  <w:rPrChange w:id="35775" w:author="Kem Sereyboth" w:date="2023-06-20T14:58:00Z">
                                    <w:rPr>
                                      <w:del w:id="35776" w:author="Kem Sereyboth" w:date="2023-06-20T14:58:00Z"/>
                                      <w:rFonts w:ascii="Khmer MEF2" w:hAnsi="Khmer MEF2" w:cs="Khmer MEF2"/>
                                      <w:color w:val="000000"/>
                                    </w:rPr>
                                  </w:rPrChange>
                                </w:rPr>
                                <w:pPrChange w:id="35777" w:author="Kem Sereyboth" w:date="2023-06-20T14:58:00Z">
                                  <w:pPr>
                                    <w:spacing w:line="216" w:lineRule="auto"/>
                                    <w:jc w:val="center"/>
                                  </w:pPr>
                                </w:pPrChange>
                              </w:pPr>
                              <w:r w:rsidRPr="005C3437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  <w:cs/>
                                  <w:rPrChange w:id="35778" w:author="Kem Sereyboth" w:date="2023-06-20T14:58:00Z">
                                    <w:rPr>
                                      <w:rFonts w:ascii="Khmer MEF2" w:hAnsi="Khmer MEF2" w:cs="Khmer MEF2"/>
                                      <w:color w:val="000000"/>
                                      <w:cs/>
                                    </w:rPr>
                                  </w:rPrChange>
                                </w:rPr>
                                <w:t xml:space="preserve"> </w:t>
                              </w:r>
                              <w:ins w:id="35779" w:author="Kem Sereyboth" w:date="2023-06-20T14:58:00Z">
                                <w:del w:id="35780" w:author="Sopheak Phorn" w:date="2023-08-03T11:37:00Z">
                                  <w:r w:rsidRPr="005C3437" w:rsidDel="00D21707">
                                    <w:rPr>
                                      <w:rFonts w:ascii="Khmer MEF2" w:hAnsi="Khmer MEF2" w:cs="Khmer MEF2"/>
                                      <w:color w:val="000000"/>
                                      <w:sz w:val="16"/>
                                      <w:szCs w:val="24"/>
                                      <w:cs/>
                                      <w:rPrChange w:id="35781" w:author="Kem Sereyboth" w:date="2023-06-20T14:58:00Z">
                                        <w:rPr>
                                          <w:rFonts w:ascii="Khmer MEF2" w:hAnsi="Khmer MEF2" w:cs="Khmer MEF2"/>
                                          <w:color w:val="000000"/>
                                          <w:cs/>
                                        </w:rPr>
                                      </w:rPrChange>
                                    </w:rPr>
                                    <w:delText>កែម សិរីបុត្រ</w:delText>
                                  </w:r>
                                </w:del>
                              </w:ins>
                              <w:r w:rsidRPr="005C3437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  <w:cs/>
                                  <w:rPrChange w:id="35782" w:author="Kem Sereyboth" w:date="2023-06-20T14:58:00Z">
                                    <w:rPr>
                                      <w:rFonts w:ascii="Khmer MEF2" w:hAnsi="Khmer MEF2" w:cs="Khmer MEF2"/>
                                      <w:color w:val="000000"/>
                                      <w:cs/>
                                    </w:rPr>
                                  </w:rPrChange>
                                </w:rPr>
                                <w:t xml:space="preserve">      </w:t>
                              </w:r>
                              <w:ins w:id="35783" w:author="Sopheak Phorn" w:date="2023-08-03T11:37:00Z">
                                <w:r w:rsidR="00D21707">
                                  <w:rPr>
                                    <w:rFonts w:ascii="Khmer MEF2" w:hAnsi="Khmer MEF2" w:cs="Khmer MEF2" w:hint="cs"/>
                                    <w:color w:val="000000"/>
                                    <w:sz w:val="16"/>
                                    <w:szCs w:val="24"/>
                                    <w:cs/>
                                  </w:rPr>
                                  <w:t>សេង ឈាងឡាយ</w:t>
                                </w:r>
                              </w:ins>
                              <w:r w:rsidRPr="005C3437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  <w:cs/>
                                  <w:rPrChange w:id="35784" w:author="Kem Sereyboth" w:date="2023-06-20T14:58:00Z">
                                    <w:rPr>
                                      <w:rFonts w:ascii="Khmer MEF2" w:hAnsi="Khmer MEF2" w:cs="Khmer MEF2"/>
                                      <w:color w:val="000000"/>
                                      <w:cs/>
                                    </w:rPr>
                                  </w:rPrChange>
                                </w:rPr>
                                <w:t xml:space="preserve">        </w:t>
                              </w:r>
                            </w:p>
                            <w:p w14:paraId="5EA1336E" w14:textId="77777777" w:rsidR="00731B72" w:rsidRDefault="00731B72">
                              <w:pPr>
                                <w:spacing w:after="0" w:line="240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</w:rPr>
                                <w:pPrChange w:id="35785" w:author="Kem Sereyboth" w:date="2023-06-20T14:58:00Z">
                                  <w:pPr>
                                    <w:spacing w:line="216" w:lineRule="auto"/>
                                    <w:jc w:val="center"/>
                                  </w:pPr>
                                </w:pPrChange>
                              </w:pPr>
                            </w:p>
                            <w:p w14:paraId="693EDBF9" w14:textId="77777777" w:rsidR="00731B72" w:rsidRPr="00956D3A" w:rsidRDefault="00731B72" w:rsidP="005C3437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pPr>
                            </w:p>
                            <w:p w14:paraId="2B89D792" w14:textId="77777777" w:rsidR="00731B72" w:rsidRDefault="00731B72" w:rsidP="005C3437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</w:p>
                            <w:p w14:paraId="621FB608" w14:textId="77777777" w:rsidR="00731B72" w:rsidRDefault="00731B72" w:rsidP="005C3437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</w:p>
                            <w:p w14:paraId="7597415F" w14:textId="77777777" w:rsidR="00731B72" w:rsidRDefault="00731B72" w:rsidP="005C3437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</w:p>
                            <w:p w14:paraId="46B3CC01" w14:textId="77777777" w:rsidR="00731B72" w:rsidRPr="00BD5318" w:rsidRDefault="00731B72" w:rsidP="005C3437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p w14:paraId="7AA60AD1" w14:textId="77777777" w:rsidR="00731B72" w:rsidRPr="00BD5318" w:rsidRDefault="00731B72" w:rsidP="005C3437">
                              <w:pPr>
                                <w:spacing w:line="216" w:lineRule="auto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32D7951" id="Rectangle 1269344384" o:spid="_x0000_s1031" style="position:absolute;left:0;text-align:left;margin-left:272.75pt;margin-top:6.15pt;width:309.25pt;height:162.6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" filled="f" stroked="f" strokeweight="2pt">
                  <v:textbox>
                    <w:txbxContent>
                      <w:p w14:paraId="531EF867" w14:textId="776C4E2C" w:rsidR="00731B72" w:rsidRPr="00A3685D" w:rsidRDefault="00731B72" w:rsidP="005C3437">
                        <w:pPr>
                          <w:tabs>
                            <w:tab w:val="center" w:pos="7230"/>
                          </w:tabs>
                          <w:spacing w:after="0" w:line="216" w:lineRule="auto"/>
                          <w:jc w:val="center"/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rtl/>
                            <w:cs/>
                            <w:lang w:val="ca-ES"/>
                          </w:rPr>
                        </w:pP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>ថ្ងៃ</w:t>
                        </w:r>
                        <w:ins w:id="35786" w:author="Sopheak Phorn" w:date="2023-08-25T15:17:00Z">
                          <w:r w:rsidR="008E268A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t xml:space="preserve">         </w:t>
                          </w:r>
                        </w:ins>
                        <w:ins w:id="35787" w:author="Sopheak Phorn" w:date="2023-08-25T15:18:00Z">
                          <w:r w:rsidR="006A02D8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t xml:space="preserve">  </w:t>
                          </w:r>
                        </w:ins>
                        <w:ins w:id="35788" w:author="Sopheak Phorn" w:date="2023-08-25T15:17:00Z">
                          <w:r w:rsidR="008E268A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t xml:space="preserve">    </w:t>
                          </w:r>
                        </w:ins>
                        <w:ins w:id="35789" w:author="Sopheak Phorn" w:date="2023-08-04T11:47:00Z">
                          <w:r w:rsidR="00354BC3"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</w:t>
                          </w:r>
                        </w:ins>
                        <w:del w:id="35790" w:author="Sopheak Phorn" w:date="2023-08-04T11:46:00Z">
                          <w:r w:rsidRPr="00A3685D" w:rsidDel="00354BC3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delText xml:space="preserve">  </w:delText>
                          </w:r>
                        </w:del>
                        <w:del w:id="35791" w:author="Sopheak Phorn" w:date="2023-08-04T11:47:00Z">
                          <w:r w:rsidRPr="00A3685D" w:rsidDel="00354BC3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delText xml:space="preserve">           </w:delText>
                          </w:r>
                          <w:r w:rsidRPr="00A3685D" w:rsidDel="00354BC3"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delText xml:space="preserve">        </w:delText>
                          </w:r>
                        </w:del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>ខែ</w:t>
                        </w:r>
                        <w:ins w:id="35792" w:author="Sopheak Phorn" w:date="2023-08-25T15:17:00Z">
                          <w:r w:rsidR="008E268A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t xml:space="preserve">      </w:t>
                          </w:r>
                        </w:ins>
                        <w:del w:id="35793" w:author="Sopheak Phorn" w:date="2023-08-04T11:47:00Z">
                          <w:r w:rsidRPr="00A3685D" w:rsidDel="00354BC3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delText xml:space="preserve">     </w:delText>
                          </w:r>
                        </w:del>
                        <w:ins w:id="35794" w:author="Sopheak Phorn" w:date="2023-08-04T11:47:00Z">
                          <w:r w:rsidR="00354BC3"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</w:t>
                          </w:r>
                        </w:ins>
                        <w:ins w:id="35795" w:author="Sopheak Phorn" w:date="2023-08-25T15:18:00Z">
                          <w:r w:rsidR="006A02D8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t xml:space="preserve">    </w:t>
                          </w:r>
                        </w:ins>
                        <w:del w:id="35796" w:author="Sopheak Phorn" w:date="2023-08-04T11:47:00Z">
                          <w:r w:rsidRPr="00A3685D" w:rsidDel="00354BC3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delText xml:space="preserve">  ​</w:delText>
                          </w:r>
                          <w:r w:rsidRPr="00A3685D" w:rsidDel="00354BC3"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delText xml:space="preserve"> </w:delText>
                          </w:r>
                        </w:del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>ឆ្នាំ</w:t>
                        </w:r>
                        <w:ins w:id="35797" w:author="Kem Sereyboth" w:date="2023-06-20T14:57:00Z">
                          <w:r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>ថោះ</w:t>
                          </w:r>
                        </w:ins>
                        <w:del w:id="35798" w:author="Kem Sereyboth" w:date="2023-06-20T14:57:00Z">
                          <w:r w:rsidRPr="00A3685D" w:rsidDel="005C3437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delText>ខាល</w:delText>
                          </w:r>
                        </w:del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 xml:space="preserve"> </w:t>
                        </w:r>
                        <w:ins w:id="35799" w:author="Kem Sereyboth" w:date="2023-06-20T14:57:00Z">
                          <w:r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>បញ្ជ</w:t>
                          </w:r>
                        </w:ins>
                        <w:del w:id="35800" w:author="Kem Sereyboth" w:date="2023-06-20T14:57:00Z">
                          <w:r w:rsidRPr="00A3685D" w:rsidDel="005C3437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delText>ចត្វា</w:delText>
                          </w:r>
                        </w:del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>ស័ក ព.ស.២៥៦</w:t>
                        </w:r>
                        <w:ins w:id="35801" w:author="Kem Sereyboth" w:date="2023-06-20T14:57:00Z">
                          <w:r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>៧</w:t>
                          </w:r>
                        </w:ins>
                        <w:del w:id="35802" w:author="Kem Sereyboth" w:date="2023-06-20T14:57:00Z">
                          <w:r w:rsidRPr="00A3685D" w:rsidDel="005C3437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delText>៦</w:delText>
                          </w:r>
                        </w:del>
                      </w:p>
                      <w:p w14:paraId="662C66F3" w14:textId="0D3491DB" w:rsidR="00731B72" w:rsidRPr="00A3685D" w:rsidRDefault="00731B72" w:rsidP="005C3437">
                        <w:pPr>
                          <w:tabs>
                            <w:tab w:val="center" w:pos="7230"/>
                          </w:tabs>
                          <w:spacing w:after="0" w:line="216" w:lineRule="auto"/>
                          <w:jc w:val="center"/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rtl/>
                            <w:cs/>
                            <w:lang w:val="ca-ES"/>
                            <w:rPrChange w:id="35803" w:author="socheata.ol@hotmail.com" w:date="2022-09-04T18:35:00Z">
                              <w:rPr>
                                <w:rFonts w:ascii="Khmer MEF1" w:hAnsi="Khmer MEF1" w:cs="Khmer MEF1"/>
                                <w:color w:val="000000" w:themeColor="text1"/>
                                <w:szCs w:val="22"/>
                                <w:rtl/>
                                <w:cs/>
                                <w:lang w:val="ca-ES"/>
                              </w:rPr>
                            </w:rPrChange>
                          </w:rPr>
                        </w:pP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  <w:rPrChange w:id="35804" w:author="socheata.ol@hotmail.com" w:date="2022-09-04T18:35:00Z">
                              <w:rPr>
                                <w:rFonts w:ascii="Khmer MEF1" w:hAnsi="Khmer MEF1" w:cs="Khmer MEF1"/>
                                <w:color w:val="000000" w:themeColor="text1"/>
                                <w:szCs w:val="22"/>
                                <w:cs/>
                                <w:lang w:val="ca-ES"/>
                              </w:rPr>
                            </w:rPrChange>
                          </w:rPr>
                          <w:t>រាជធានីភ្នំពេញ ថ្ងៃទី</w:t>
                        </w:r>
                        <w:ins w:id="35805" w:author="Sopheak Phorn" w:date="2023-08-25T15:18:00Z">
                          <w:r w:rsidR="008E268A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t xml:space="preserve">     </w:t>
                          </w:r>
                        </w:ins>
                        <w:del w:id="35806" w:author="Sopheak Phorn" w:date="2023-08-04T11:48:00Z">
                          <w:r w:rsidRPr="00A3685D" w:rsidDel="00354BC3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  <w:rPrChange w:id="35807" w:author="socheata.ol@hotmail.com" w:date="2022-09-04T18:35:00Z">
                                <w:rPr>
                                  <w:rFonts w:ascii="Khmer MEF1" w:hAnsi="Khmer MEF1" w:cs="Khmer MEF1"/>
                                  <w:color w:val="000000" w:themeColor="text1"/>
                                  <w:szCs w:val="22"/>
                                  <w:lang w:val="ca-ES"/>
                                </w:rPr>
                              </w:rPrChange>
                            </w:rPr>
                            <w:delText xml:space="preserve">     </w:delText>
                          </w:r>
                          <w:r w:rsidRPr="00A3685D" w:rsidDel="00354BC3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  <w:rPrChange w:id="35808" w:author="socheata.ol@hotmail.com" w:date="2022-09-04T18:35:00Z">
                                <w:rPr>
                                  <w:rFonts w:ascii="Khmer MEF1" w:hAnsi="Khmer MEF1" w:cs="Khmer MEF1"/>
                                  <w:color w:val="000000" w:themeColor="text1"/>
                                  <w:szCs w:val="22"/>
                                  <w:cs/>
                                  <w:lang w:val="ca-ES"/>
                                </w:rPr>
                              </w:rPrChange>
                            </w:rPr>
                            <w:delText xml:space="preserve">      </w:delText>
                          </w:r>
                        </w:del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  <w:rPrChange w:id="35809" w:author="socheata.ol@hotmail.com" w:date="2022-09-04T18:35:00Z">
                              <w:rPr>
                                <w:rFonts w:ascii="Khmer MEF1" w:hAnsi="Khmer MEF1" w:cs="Khmer MEF1"/>
                                <w:color w:val="000000" w:themeColor="text1"/>
                                <w:szCs w:val="22"/>
                                <w:cs/>
                                <w:lang w:val="ca-ES"/>
                              </w:rPr>
                            </w:rPrChange>
                          </w:rPr>
                          <w:t>ខែ</w:t>
                        </w:r>
                        <w:ins w:id="35810" w:author="Sopheak Phorn" w:date="2023-08-25T15:18:00Z">
                          <w:r w:rsidR="008E268A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t xml:space="preserve">     </w:t>
                          </w:r>
                        </w:ins>
                        <w:ins w:id="35811" w:author="Sopheak Phorn" w:date="2023-08-04T11:48:00Z">
                          <w:r w:rsidR="00354BC3"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</w:t>
                          </w:r>
                        </w:ins>
                        <w:del w:id="35812" w:author="Sopheak Phorn" w:date="2023-08-04T11:48:00Z">
                          <w:r w:rsidRPr="00A3685D" w:rsidDel="00354BC3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  <w:rPrChange w:id="35813" w:author="socheata.ol@hotmail.com" w:date="2022-09-04T18:35:00Z">
                                <w:rPr>
                                  <w:rFonts w:ascii="Khmer MEF1" w:hAnsi="Khmer MEF1" w:cs="Khmer MEF1"/>
                                  <w:color w:val="000000" w:themeColor="text1"/>
                                  <w:szCs w:val="22"/>
                                  <w:cs/>
                                  <w:lang w:val="ca-ES"/>
                                </w:rPr>
                              </w:rPrChange>
                            </w:rPr>
                            <w:delText xml:space="preserve">            </w:delText>
                          </w:r>
                        </w:del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  <w:rPrChange w:id="35814" w:author="socheata.ol@hotmail.com" w:date="2022-09-04T18:35:00Z">
                              <w:rPr>
                                <w:rFonts w:ascii="Khmer MEF1" w:hAnsi="Khmer MEF1" w:cs="Khmer MEF1"/>
                                <w:color w:val="000000" w:themeColor="text1"/>
                                <w:szCs w:val="22"/>
                                <w:cs/>
                                <w:lang w:val="ca-ES"/>
                              </w:rPr>
                            </w:rPrChange>
                          </w:rPr>
                          <w:t>ឆ្នាំ២០២</w:t>
                        </w:r>
                        <w:ins w:id="35815" w:author="Kem Sereyboth" w:date="2023-06-20T14:57:00Z">
                          <w:r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>៣</w:t>
                          </w:r>
                        </w:ins>
                        <w:del w:id="35816" w:author="Kem Sereyboth" w:date="2023-06-20T14:57:00Z">
                          <w:r w:rsidRPr="00A3685D" w:rsidDel="005C3437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  <w:rPrChange w:id="35817" w:author="socheata.ol@hotmail.com" w:date="2022-09-04T18:35:00Z">
                                <w:rPr>
                                  <w:rFonts w:ascii="Khmer MEF1" w:hAnsi="Khmer MEF1" w:cs="Khmer MEF1"/>
                                  <w:color w:val="000000" w:themeColor="text1"/>
                                  <w:szCs w:val="22"/>
                                  <w:cs/>
                                  <w:lang w:val="ca-ES"/>
                                </w:rPr>
                              </w:rPrChange>
                            </w:rPr>
                            <w:delText>២</w:delText>
                          </w:r>
                        </w:del>
                      </w:p>
                      <w:p w14:paraId="507668D2" w14:textId="37C1EA33" w:rsidR="00731B72" w:rsidRPr="00385E5C" w:rsidDel="005C3437" w:rsidRDefault="00731B72" w:rsidP="005C3437">
                        <w:pPr>
                          <w:spacing w:after="0" w:line="216" w:lineRule="auto"/>
                          <w:jc w:val="center"/>
                          <w:rPr>
                            <w:del w:id="35818" w:author="Kem Sereyboth" w:date="2023-06-20T14:56:00Z"/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  <w:del w:id="35819" w:author="Kem Sereyboth" w:date="2023-06-20T14:56:00Z">
                          <w:r w:rsidRPr="00A3685D" w:rsidDel="005C3437">
                            <w:rPr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  <w:cs/>
                              <w:rPrChange w:id="35820" w:author="socheata.ol@hotmail.com" w:date="2022-09-04T18:35:00Z"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  <w:cs/>
                                </w:rPr>
                              </w:rPrChange>
                            </w:rPr>
                            <w:delText>អង្គភាពសវនកម្មផ្ទៃក្នុង</w:delText>
                          </w:r>
                        </w:del>
                      </w:p>
                      <w:p w14:paraId="69A01362" w14:textId="607838D0" w:rsidR="00731B72" w:rsidRPr="000A1131" w:rsidRDefault="00731B72">
                        <w:pPr>
                          <w:spacing w:after="0" w:line="240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 w:val="16"/>
                            <w:szCs w:val="24"/>
                          </w:rPr>
                          <w:pPrChange w:id="35821" w:author="Kem Sereyboth" w:date="2023-06-20T14:58:00Z">
                            <w:pPr>
                              <w:spacing w:after="0" w:line="216" w:lineRule="auto"/>
                              <w:jc w:val="center"/>
                            </w:pPr>
                          </w:pPrChange>
                        </w:pPr>
                        <w:del w:id="35822" w:author="Kem Sereyboth" w:date="2023-06-20T14:56:00Z">
                          <w:r w:rsidRPr="000A1131" w:rsidDel="005C3437">
                            <w:rPr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  <w:cs/>
                            </w:rPr>
                            <w:delText>ប្រធាន</w:delText>
                          </w:r>
                        </w:del>
                        <w:ins w:id="35823" w:author="Kem Sereyboth" w:date="2023-06-20T14:56:00Z">
                          <w:r>
                            <w:rPr>
                              <w:rFonts w:ascii="Khmer MEF2" w:hAnsi="Khmer MEF2" w:cs="Khmer MEF2" w:hint="cs"/>
                              <w:color w:val="000000"/>
                              <w:sz w:val="16"/>
                              <w:szCs w:val="24"/>
                              <w:cs/>
                            </w:rPr>
                            <w:t>សវនករទទួលបន្ទ</w:t>
                          </w:r>
                        </w:ins>
                        <w:ins w:id="35824" w:author="Kem Sereyboth" w:date="2023-06-20T14:57:00Z">
                          <w:r>
                            <w:rPr>
                              <w:rFonts w:ascii="Khmer MEF2" w:hAnsi="Khmer MEF2" w:cs="Khmer MEF2" w:hint="cs"/>
                              <w:color w:val="000000"/>
                              <w:sz w:val="16"/>
                              <w:szCs w:val="24"/>
                              <w:cs/>
                            </w:rPr>
                            <w:t>ុ</w:t>
                          </w:r>
                        </w:ins>
                        <w:ins w:id="35825" w:author="Kem Sereyboth" w:date="2023-06-20T14:56:00Z">
                          <w:r>
                            <w:rPr>
                              <w:rFonts w:ascii="Khmer MEF2" w:hAnsi="Khmer MEF2" w:cs="Khmer MEF2" w:hint="cs"/>
                              <w:color w:val="000000"/>
                              <w:sz w:val="16"/>
                              <w:szCs w:val="24"/>
                              <w:cs/>
                            </w:rPr>
                            <w:t>ក</w:t>
                          </w:r>
                        </w:ins>
                      </w:p>
                      <w:p w14:paraId="3D14814D" w14:textId="77777777" w:rsidR="00731B72" w:rsidDel="008E268A" w:rsidRDefault="00731B72">
                        <w:pPr>
                          <w:spacing w:line="216" w:lineRule="auto"/>
                          <w:rPr>
                            <w:del w:id="35826" w:author="Kem Sereyboth" w:date="2023-06-20T14:58:00Z"/>
                            <w:rFonts w:ascii="Khmer MEF2" w:hAnsi="Khmer MEF2" w:cs="Khmer MEF2"/>
                            <w:color w:val="000000"/>
                          </w:rPr>
                        </w:pPr>
                      </w:p>
                      <w:p w14:paraId="049374AA" w14:textId="77777777" w:rsidR="008E268A" w:rsidRDefault="008E268A" w:rsidP="005C3437">
                        <w:pPr>
                          <w:spacing w:line="216" w:lineRule="auto"/>
                          <w:jc w:val="center"/>
                          <w:rPr>
                            <w:ins w:id="35827" w:author="Sopheak Phorn" w:date="2023-08-25T15:17:00Z"/>
                            <w:rFonts w:ascii="Khmer MEF2" w:hAnsi="Khmer MEF2" w:cs="Khmer MEF2"/>
                            <w:color w:val="000000"/>
                          </w:rPr>
                        </w:pPr>
                      </w:p>
                      <w:p w14:paraId="56B133A0" w14:textId="77777777" w:rsidR="00731B72" w:rsidRDefault="00731B72">
                        <w:pPr>
                          <w:spacing w:line="216" w:lineRule="auto"/>
                          <w:rPr>
                            <w:rFonts w:ascii="Khmer MEF2" w:hAnsi="Khmer MEF2" w:cs="Khmer MEF2"/>
                            <w:color w:val="000000"/>
                          </w:rPr>
                          <w:pPrChange w:id="35828" w:author="Kem Sereyboth" w:date="2023-06-20T14:58:00Z">
                            <w:pPr>
                              <w:spacing w:line="216" w:lineRule="auto"/>
                              <w:jc w:val="center"/>
                            </w:pPr>
                          </w:pPrChange>
                        </w:pPr>
                      </w:p>
                      <w:p w14:paraId="671653FE" w14:textId="696F7ECC" w:rsidR="00731B72" w:rsidRPr="005C3437" w:rsidDel="005C3437" w:rsidRDefault="00731B72">
                        <w:pPr>
                          <w:spacing w:after="0" w:line="240" w:lineRule="auto"/>
                          <w:jc w:val="center"/>
                          <w:rPr>
                            <w:del w:id="35829" w:author="Kem Sereyboth" w:date="2023-06-20T14:58:00Z"/>
                            <w:rFonts w:ascii="Khmer MEF2" w:hAnsi="Khmer MEF2" w:cs="Khmer MEF2"/>
                            <w:color w:val="000000"/>
                            <w:sz w:val="16"/>
                            <w:szCs w:val="24"/>
                            <w:rPrChange w:id="35830" w:author="Kem Sereyboth" w:date="2023-06-20T14:58:00Z">
                              <w:rPr>
                                <w:del w:id="35831" w:author="Kem Sereyboth" w:date="2023-06-20T14:58:00Z"/>
                                <w:rFonts w:ascii="Khmer MEF2" w:hAnsi="Khmer MEF2" w:cs="Khmer MEF2"/>
                                <w:color w:val="000000"/>
                              </w:rPr>
                            </w:rPrChange>
                          </w:rPr>
                          <w:pPrChange w:id="35832" w:author="Kem Sereyboth" w:date="2023-06-20T14:58:00Z">
                            <w:pPr>
                              <w:spacing w:line="216" w:lineRule="auto"/>
                              <w:jc w:val="center"/>
                            </w:pPr>
                          </w:pPrChange>
                        </w:pPr>
                        <w:r w:rsidRPr="005C3437">
                          <w:rPr>
                            <w:rFonts w:ascii="Khmer MEF2" w:hAnsi="Khmer MEF2" w:cs="Khmer MEF2"/>
                            <w:color w:val="000000"/>
                            <w:sz w:val="16"/>
                            <w:szCs w:val="24"/>
                            <w:cs/>
                            <w:rPrChange w:id="35833" w:author="Kem Sereyboth" w:date="2023-06-20T14:58:00Z">
                              <w:rPr>
                                <w:rFonts w:ascii="Khmer MEF2" w:hAnsi="Khmer MEF2" w:cs="Khmer MEF2"/>
                                <w:color w:val="000000"/>
                                <w:cs/>
                              </w:rPr>
                            </w:rPrChange>
                          </w:rPr>
                          <w:t xml:space="preserve"> </w:t>
                        </w:r>
                        <w:ins w:id="35834" w:author="Kem Sereyboth" w:date="2023-06-20T14:58:00Z">
                          <w:del w:id="35835" w:author="Sopheak Phorn" w:date="2023-08-03T11:37:00Z">
                            <w:r w:rsidRPr="005C3437" w:rsidDel="00D21707">
                              <w:rPr>
                                <w:rFonts w:ascii="Khmer MEF2" w:hAnsi="Khmer MEF2" w:cs="Khmer MEF2"/>
                                <w:color w:val="000000"/>
                                <w:sz w:val="16"/>
                                <w:szCs w:val="24"/>
                                <w:cs/>
                                <w:rPrChange w:id="35836" w:author="Kem Sereyboth" w:date="2023-06-20T14:58:00Z">
                                  <w:rPr>
                                    <w:rFonts w:ascii="Khmer MEF2" w:hAnsi="Khmer MEF2" w:cs="Khmer MEF2"/>
                                    <w:color w:val="000000"/>
                                    <w:cs/>
                                  </w:rPr>
                                </w:rPrChange>
                              </w:rPr>
                              <w:delText>កែម សិរីបុត្រ</w:delText>
                            </w:r>
                          </w:del>
                        </w:ins>
                        <w:r w:rsidRPr="005C3437">
                          <w:rPr>
                            <w:rFonts w:ascii="Khmer MEF2" w:hAnsi="Khmer MEF2" w:cs="Khmer MEF2"/>
                            <w:color w:val="000000"/>
                            <w:sz w:val="16"/>
                            <w:szCs w:val="24"/>
                            <w:cs/>
                            <w:rPrChange w:id="35837" w:author="Kem Sereyboth" w:date="2023-06-20T14:58:00Z">
                              <w:rPr>
                                <w:rFonts w:ascii="Khmer MEF2" w:hAnsi="Khmer MEF2" w:cs="Khmer MEF2"/>
                                <w:color w:val="000000"/>
                                <w:cs/>
                              </w:rPr>
                            </w:rPrChange>
                          </w:rPr>
                          <w:t xml:space="preserve">      </w:t>
                        </w:r>
                        <w:ins w:id="35838" w:author="Sopheak Phorn" w:date="2023-08-03T11:37:00Z">
                          <w:r w:rsidR="00D21707">
                            <w:rPr>
                              <w:rFonts w:ascii="Khmer MEF2" w:hAnsi="Khmer MEF2" w:cs="Khmer MEF2" w:hint="cs"/>
                              <w:color w:val="000000"/>
                              <w:sz w:val="16"/>
                              <w:szCs w:val="24"/>
                              <w:cs/>
                            </w:rPr>
                            <w:t>សេង ឈាងឡាយ</w:t>
                          </w:r>
                        </w:ins>
                        <w:r w:rsidRPr="005C3437">
                          <w:rPr>
                            <w:rFonts w:ascii="Khmer MEF2" w:hAnsi="Khmer MEF2" w:cs="Khmer MEF2"/>
                            <w:color w:val="000000"/>
                            <w:sz w:val="16"/>
                            <w:szCs w:val="24"/>
                            <w:cs/>
                            <w:rPrChange w:id="35839" w:author="Kem Sereyboth" w:date="2023-06-20T14:58:00Z">
                              <w:rPr>
                                <w:rFonts w:ascii="Khmer MEF2" w:hAnsi="Khmer MEF2" w:cs="Khmer MEF2"/>
                                <w:color w:val="000000"/>
                                <w:cs/>
                              </w:rPr>
                            </w:rPrChange>
                          </w:rPr>
                          <w:t xml:space="preserve">        </w:t>
                        </w:r>
                      </w:p>
                      <w:p w14:paraId="5EA1336E" w14:textId="77777777" w:rsidR="00731B72" w:rsidRDefault="00731B72">
                        <w:pPr>
                          <w:spacing w:after="0" w:line="240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</w:rPr>
                          <w:pPrChange w:id="35840" w:author="Kem Sereyboth" w:date="2023-06-20T14:58:00Z">
                            <w:pPr>
                              <w:spacing w:line="216" w:lineRule="auto"/>
                              <w:jc w:val="center"/>
                            </w:pPr>
                          </w:pPrChange>
                        </w:pPr>
                      </w:p>
                      <w:p w14:paraId="693EDBF9" w14:textId="77777777" w:rsidR="00731B72" w:rsidRPr="00956D3A" w:rsidRDefault="00731B72" w:rsidP="005C3437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</w:rPr>
                        </w:pPr>
                      </w:p>
                      <w:p w14:paraId="2B89D792" w14:textId="77777777" w:rsidR="00731B72" w:rsidRDefault="00731B72" w:rsidP="005C3437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</w:p>
                      <w:p w14:paraId="621FB608" w14:textId="77777777" w:rsidR="00731B72" w:rsidRDefault="00731B72" w:rsidP="005C3437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</w:p>
                      <w:p w14:paraId="7597415F" w14:textId="77777777" w:rsidR="00731B72" w:rsidRDefault="00731B72" w:rsidP="005C3437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</w:p>
                      <w:p w14:paraId="46B3CC01" w14:textId="77777777" w:rsidR="00731B72" w:rsidRPr="00BD5318" w:rsidRDefault="00731B72" w:rsidP="005C3437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 w:val="14"/>
                            <w:szCs w:val="14"/>
                          </w:rPr>
                        </w:pPr>
                      </w:p>
                      <w:p w14:paraId="7AA60AD1" w14:textId="77777777" w:rsidR="00731B72" w:rsidRPr="00BD5318" w:rsidRDefault="00731B72" w:rsidP="005C3437">
                        <w:pPr>
                          <w:spacing w:line="216" w:lineRule="auto"/>
                          <w:rPr>
                            <w:rFonts w:ascii="Khmer MEF2" w:hAnsi="Khmer MEF2" w:cs="Khmer MEF2"/>
                            <w:color w:val="000000"/>
                            <w:szCs w:val="22"/>
                            <w:rtl/>
                            <w:cs/>
                          </w:rPr>
                        </w:pPr>
                      </w:p>
                    </w:txbxContent>
                  </v:textbox>
                  <w10:wrap anchorx="page"/>
                </v:rect>
              </w:pict>
            </mc:Fallback>
          </mc:AlternateContent>
        </w:r>
      </w:ins>
    </w:p>
    <w:p w14:paraId="7843AD3E" w14:textId="566881A5" w:rsidR="00B43050" w:rsidRPr="00E33574" w:rsidRDefault="00B43050">
      <w:pPr>
        <w:spacing w:after="0" w:line="233" w:lineRule="auto"/>
        <w:ind w:firstLine="720"/>
        <w:jc w:val="both"/>
        <w:rPr>
          <w:ins w:id="35841" w:author="LENOVO" w:date="2022-10-08T11:25:00Z"/>
          <w:rFonts w:ascii="Khmer MEF1" w:hAnsi="Khmer MEF1" w:cs="Khmer MEF1"/>
          <w:strike/>
          <w:spacing w:val="-4"/>
          <w:sz w:val="24"/>
          <w:szCs w:val="24"/>
          <w:lang w:val="ca-ES"/>
          <w:rPrChange w:id="35842" w:author="Kem Sereyboth" w:date="2023-07-19T16:59:00Z">
            <w:rPr>
              <w:ins w:id="35843" w:author="LENOVO" w:date="2022-10-08T11:25:00Z"/>
              <w:rFonts w:ascii="Khmer MEF1" w:hAnsi="Khmer MEF1" w:cs="Khmer MEF1"/>
              <w:strike/>
              <w:spacing w:val="4"/>
              <w:sz w:val="24"/>
              <w:szCs w:val="24"/>
              <w:lang w:val="ca-ES"/>
            </w:rPr>
          </w:rPrChange>
        </w:rPr>
        <w:pPrChange w:id="35844" w:author="Un Seakamey" w:date="2022-11-14T12:42:00Z">
          <w:pPr>
            <w:spacing w:after="0" w:line="228" w:lineRule="auto"/>
            <w:jc w:val="both"/>
          </w:pPr>
        </w:pPrChange>
      </w:pPr>
    </w:p>
    <w:p w14:paraId="34AC72C8" w14:textId="024289D0" w:rsidR="00125B0C" w:rsidRPr="00E33574" w:rsidDel="00B43050" w:rsidRDefault="008E268A">
      <w:pPr>
        <w:spacing w:after="0" w:line="228" w:lineRule="auto"/>
        <w:ind w:firstLine="720"/>
        <w:jc w:val="both"/>
        <w:rPr>
          <w:del w:id="35845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5846" w:author="Kem Sereyboth" w:date="2023-07-19T16:59:00Z">
            <w:rPr>
              <w:del w:id="35847" w:author="LENOVO" w:date="2022-10-08T11:24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  <w:lang w:val="ca-ES"/>
            </w:rPr>
          </w:rPrChange>
        </w:rPr>
        <w:pPrChange w:id="35848" w:author="LENOVO" w:date="2022-10-08T10:20:00Z">
          <w:pPr>
            <w:spacing w:after="0" w:line="240" w:lineRule="auto"/>
            <w:ind w:firstLine="720"/>
            <w:jc w:val="both"/>
          </w:pPr>
        </w:pPrChange>
      </w:pPr>
      <w:ins w:id="35849" w:author="Sopheak Phorn" w:date="2023-08-25T15:11:00Z">
        <w:r w:rsidRPr="00E33574">
          <w:rPr>
            <w:rFonts w:ascii="Khmer MEF1" w:hAnsi="Khmer MEF1" w:cs="Khmer MEF1"/>
            <w:noProof/>
            <w:sz w:val="24"/>
            <w:szCs w:val="24"/>
            <w:rPrChange w:id="35850" w:author="Kem Sereyboth" w:date="2023-07-19T16:59:00Z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26FB89A6" wp14:editId="3967D593">
                  <wp:simplePos x="0" y="0"/>
                  <wp:positionH relativeFrom="page">
                    <wp:posOffset>380365</wp:posOffset>
                  </wp:positionH>
                  <wp:positionV relativeFrom="line">
                    <wp:posOffset>127672</wp:posOffset>
                  </wp:positionV>
                  <wp:extent cx="3967480" cy="2701925"/>
                  <wp:effectExtent l="0" t="0" r="0" b="3175"/>
                  <wp:wrapNone/>
                  <wp:docPr id="1477476969" name="Text Box 14774769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67480" cy="270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623C70" w14:textId="77777777" w:rsidR="00DC102F" w:rsidRPr="00451474" w:rsidRDefault="00DC102F" w:rsidP="00DC102F">
                              <w:pPr>
                                <w:tabs>
                                  <w:tab w:val="left" w:pos="720"/>
                                  <w:tab w:val="left" w:pos="1440"/>
                                  <w:tab w:val="left" w:pos="1985"/>
                                  <w:tab w:val="left" w:pos="2880"/>
                                </w:tabs>
                                <w:spacing w:line="233" w:lineRule="auto"/>
                                <w:contextualSpacing/>
                                <w:jc w:val="center"/>
                                <w:rPr>
                                  <w:rFonts w:ascii="Khmer MEF1" w:hAnsi="Khmer MEF1" w:cs="Khmer MEF1"/>
                                  <w:sz w:val="24"/>
                                  <w:szCs w:val="24"/>
                                </w:rPr>
                              </w:pPr>
                              <w:r w:rsidRPr="00451474">
                                <w:rPr>
                                  <w:rFonts w:ascii="Khmer MEF1" w:hAnsi="Khmer MEF1" w:cs="Khmer MEF1"/>
                                  <w:sz w:val="24"/>
                                  <w:szCs w:val="24"/>
                                  <w:cs/>
                                </w:rPr>
                                <w:t>បានឃើញ និងឯកភាព</w:t>
                              </w:r>
                            </w:p>
                            <w:p w14:paraId="25B58ED3" w14:textId="77777777" w:rsidR="00DC102F" w:rsidRPr="00451474" w:rsidRDefault="00DC102F" w:rsidP="00DC102F">
                              <w:pPr>
                                <w:spacing w:after="0" w:line="240" w:lineRule="auto"/>
                                <w:jc w:val="center"/>
                                <w:rPr>
                                  <w:rFonts w:ascii="Khmer MEF1" w:hAnsi="Khmer MEF1" w:cs="Khmer MEF1"/>
                                  <w:i/>
                                  <w:sz w:val="24"/>
                                  <w:szCs w:val="24"/>
                                  <w:lang w:val="ca-ES"/>
                                </w:rPr>
                              </w:pPr>
                              <w:r w:rsidRPr="00451474">
                                <w:rPr>
                                  <w:rFonts w:ascii="Khmer MEF1" w:hAnsi="Khmer MEF1" w:cs="Khmer MEF1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ថ្ងៃ</w:t>
                              </w:r>
                              <w:r w:rsidRPr="00451474">
                                <w:rPr>
                                  <w:rFonts w:ascii="Khmer MEF1" w:hAnsi="Khmer MEF1" w:cs="Khmer MEF1" w:hint="cs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   </w:t>
                              </w:r>
                              <w:r w:rsidRPr="00451474">
                                <w:rPr>
                                  <w:rFonts w:ascii="Khmer MEF1" w:hAnsi="Khmer MEF1" w:cs="Khmer MEF1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</w:t>
                              </w:r>
                              <w:r w:rsidRPr="00451474">
                                <w:rPr>
                                  <w:rFonts w:ascii="Khmer MEF1" w:hAnsi="Khmer MEF1" w:cs="Khmer MEF1" w:hint="cs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       </w:t>
                              </w:r>
                              <w:ins w:id="35851" w:author="Kem Sereyboth" w:date="2023-08-24T13:12:00Z">
                                <w:r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  ​​​</w:t>
                                </w:r>
                              </w:ins>
                              <w:r w:rsidRPr="00451474">
                                <w:rPr>
                                  <w:rFonts w:ascii="Khmer MEF1" w:hAnsi="Khmer MEF1" w:cs="Khmer MEF1" w:hint="cs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 </w:t>
                              </w:r>
                              <w:r w:rsidRPr="00451474">
                                <w:rPr>
                                  <w:rFonts w:ascii="Khmer MEF1" w:hAnsi="Khmer MEF1" w:cs="Khmer MEF1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ខែ</w:t>
                              </w:r>
                              <w:r w:rsidRPr="00451474">
                                <w:rPr>
                                  <w:rFonts w:ascii="Khmer MEF1" w:hAnsi="Khmer MEF1" w:cs="Khmer MEF1" w:hint="cs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     </w:t>
                              </w:r>
                              <w:ins w:id="35852" w:author="Kem Sereyboth" w:date="2023-08-02T14:03:00Z">
                                <w:r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</w:t>
                                </w:r>
                              </w:ins>
                              <w:ins w:id="35853" w:author="Un Seakamey" w:date="2023-08-22T14:13:00Z">
                                <w:del w:id="35854" w:author="Kem Sereyboth" w:date="2023-08-24T13:12:00Z">
                                  <w:r w:rsidDel="00C31137">
                                    <w:rPr>
                                      <w:rFonts w:ascii="Khmer MEF1" w:hAnsi="Khmer MEF1" w:cs="Khmer MEF1"/>
                                      <w:i/>
                                      <w:sz w:val="24"/>
                                      <w:szCs w:val="24"/>
                                      <w:lang w:val="ca-ES"/>
                                    </w:rPr>
                                    <w:delText xml:space="preserve">  </w:delText>
                                  </w:r>
                                </w:del>
                                <w:r>
                                  <w:rPr>
                                    <w:rFonts w:ascii="Khmer MEF1" w:hAnsi="Khmer MEF1" w:cs="Khmer MEF1"/>
                                    <w:i/>
                                    <w:sz w:val="24"/>
                                    <w:szCs w:val="24"/>
                                    <w:lang w:val="ca-ES"/>
                                  </w:rPr>
                                  <w:t xml:space="preserve">      </w:t>
                                </w:r>
                              </w:ins>
                              <w:ins w:id="35855" w:author="Kem Sereyboth" w:date="2023-08-02T14:03:00Z">
                                <w:r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</w:t>
                                </w:r>
                              </w:ins>
                              <w:r w:rsidRPr="00451474">
                                <w:rPr>
                                  <w:rFonts w:ascii="Khmer MEF1" w:hAnsi="Khmer MEF1" w:cs="Khmer MEF1" w:hint="cs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 </w:t>
                              </w:r>
                              <w:r w:rsidRPr="00451474">
                                <w:rPr>
                                  <w:rFonts w:ascii="Khmer MEF1" w:hAnsi="Khmer MEF1" w:cs="Khmer MEF1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ឆ្នាំ</w:t>
                              </w:r>
                              <w:ins w:id="35856" w:author="Kem Sereyboth" w:date="2023-06-20T14:57:00Z">
                                <w:r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ថោះ</w:t>
                                </w:r>
                              </w:ins>
                              <w:del w:id="35857" w:author="Kem Sereyboth" w:date="2023-06-20T14:57:00Z">
                                <w:r w:rsidRPr="00451474" w:rsidDel="005C3437"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>ខាល</w:delText>
                                </w:r>
                              </w:del>
                              <w:r w:rsidRPr="00451474">
                                <w:rPr>
                                  <w:rFonts w:ascii="Khmer MEF1" w:hAnsi="Khmer MEF1" w:cs="Khmer MEF1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</w:t>
                              </w:r>
                              <w:ins w:id="35858" w:author="Kem Sereyboth" w:date="2023-06-20T14:57:00Z">
                                <w:r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បញ</w:t>
                                </w:r>
                              </w:ins>
                              <w:ins w:id="35859" w:author="Kem Sereyboth" w:date="2023-08-02T14:03:00Z">
                                <w:r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្ច</w:t>
                                </w:r>
                              </w:ins>
                              <w:del w:id="35860" w:author="Kem Sereyboth" w:date="2023-06-20T14:57:00Z">
                                <w:r w:rsidRPr="00451474" w:rsidDel="005C3437"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>ចត្វា</w:delText>
                                </w:r>
                              </w:del>
                              <w:r w:rsidRPr="00451474">
                                <w:rPr>
                                  <w:rFonts w:ascii="Khmer MEF1" w:hAnsi="Khmer MEF1" w:cs="Khmer MEF1" w:hint="cs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ស័ក </w:t>
                              </w:r>
                              <w:r>
                                <w:rPr>
                                  <w:rFonts w:ascii="Khmer MEF1" w:hAnsi="Khmer MEF1" w:cs="Khmer MEF1" w:hint="cs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ព.</w:t>
                              </w:r>
                              <w:r w:rsidRPr="00451474">
                                <w:rPr>
                                  <w:rFonts w:ascii="Khmer MEF1" w:hAnsi="Khmer MEF1" w:cs="Khmer MEF1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ស.២៥៦</w:t>
                              </w:r>
                              <w:ins w:id="35861" w:author="Kem Sereyboth" w:date="2023-06-20T14:57:00Z">
                                <w:r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៧</w:t>
                                </w:r>
                              </w:ins>
                              <w:del w:id="35862" w:author="Kem Sereyboth" w:date="2023-06-20T14:57:00Z">
                                <w:r w:rsidRPr="00451474" w:rsidDel="005C3437"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>៦</w:delText>
                                </w:r>
                              </w:del>
                            </w:p>
                            <w:p w14:paraId="4134EB20" w14:textId="77777777" w:rsidR="00DC102F" w:rsidRPr="00312B70" w:rsidRDefault="00DC102F" w:rsidP="00DC102F">
                              <w:pPr>
                                <w:spacing w:after="0"/>
                                <w:jc w:val="center"/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</w:pPr>
                              <w:r w:rsidRPr="00451474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  <w:cs/>
                                </w:rPr>
                                <w:t>រាជធានីភ្នំពេញ ថ្ងៃទី</w:t>
                              </w:r>
                              <w:r w:rsidRPr="00451474">
                                <w:rPr>
                                  <w:rFonts w:ascii="Khmer MEF1" w:eastAsia="Times New Roman" w:hAnsi="Khmer MEF1" w:cs="Khmer MEF1" w:hint="cs"/>
                                  <w:i/>
                                  <w:color w:val="000000"/>
                                  <w:sz w:val="24"/>
                                  <w:szCs w:val="24"/>
                                  <w:cs/>
                                </w:rPr>
                                <w:t xml:space="preserve">    </w:t>
                              </w:r>
                              <w:r w:rsidRPr="009A453A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  <w:lang w:val="ca-ES"/>
                                  <w:rPrChange w:id="35863" w:author="Sopheak Phorn" w:date="2023-08-25T15:22:00Z">
                                    <w:rPr>
                                      <w:rFonts w:ascii="Khmer MEF1" w:eastAsia="Times New Roman" w:hAnsi="Khmer MEF1" w:cs="Khmer MEF1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Pr="00451474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  <w:cs/>
                                </w:rPr>
                                <w:t>ខែ</w:t>
                              </w:r>
                              <w:ins w:id="35864" w:author="User" w:date="2022-11-03T23:40:00Z">
                                <w:r w:rsidRPr="009A453A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lang w:val="ca-ES"/>
                                    <w:rPrChange w:id="35865" w:author="Sopheak Phorn" w:date="2023-08-25T15:22:00Z">
                                      <w:rPr>
                                        <w:rFonts w:ascii="Khmer MEF1" w:eastAsia="Times New Roman" w:hAnsi="Khmer MEF1" w:cs="Khmer MEF1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del w:id="35866" w:author="Kem Sereyboth" w:date="2023-06-20T14:55:00Z">
                                  <w:r w:rsidRPr="009A453A" w:rsidDel="005C3437">
                                    <w:rPr>
                                      <w:rFonts w:ascii="Khmer MEF1" w:eastAsia="Times New Roman" w:hAnsi="Khmer MEF1" w:cs="Khmer MEF1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ca-ES"/>
                                      <w:rPrChange w:id="35867" w:author="Sopheak Phorn" w:date="2023-08-25T15:22:00Z">
                                        <w:rPr>
                                          <w:rFonts w:ascii="Khmer MEF1" w:eastAsia="Times New Roman" w:hAnsi="Khmer MEF1" w:cs="Khmer MEF1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rPrChange>
                                    </w:rPr>
                                    <w:delText xml:space="preserve"> </w:delText>
                                  </w:r>
                                </w:del>
                                <w:r w:rsidRPr="009A453A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lang w:val="ca-ES"/>
                                    <w:rPrChange w:id="35868" w:author="Sopheak Phorn" w:date="2023-08-25T15:22:00Z">
                                      <w:rPr>
                                        <w:rFonts w:ascii="Khmer MEF1" w:eastAsia="Times New Roman" w:hAnsi="Khmer MEF1" w:cs="Khmer MEF1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w:rPrChange>
                                  </w:rPr>
                                  <w:t xml:space="preserve">   </w:t>
                                </w:r>
                              </w:ins>
                              <w:ins w:id="35869" w:author="User" w:date="2022-11-03T23:41:00Z">
                                <w:r w:rsidRPr="009A453A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lang w:val="ca-ES"/>
                                    <w:rPrChange w:id="35870" w:author="Sopheak Phorn" w:date="2023-08-25T15:22:00Z">
                                      <w:rPr>
                                        <w:rFonts w:ascii="Khmer MEF1" w:eastAsia="Times New Roman" w:hAnsi="Khmer MEF1" w:cs="Khmer MEF1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w:rPrChange>
                                  </w:rPr>
                                  <w:t xml:space="preserve">  </w:t>
                                </w:r>
                              </w:ins>
                              <w:del w:id="35871" w:author="User" w:date="2022-11-03T23:40:00Z">
                                <w:r w:rsidDel="00F347BD">
                                  <w:rPr>
                                    <w:rFonts w:ascii="Khmer MEF1" w:eastAsia="Times New Roman" w:hAnsi="Khmer MEF1" w:cs="Khmer MEF1" w:hint="cs"/>
                                    <w:i/>
                                    <w:color w:val="000000"/>
                                    <w:sz w:val="24"/>
                                    <w:szCs w:val="24"/>
                                    <w:cs/>
                                  </w:rPr>
                                  <w:delText>តុលា</w:delText>
                                </w:r>
                              </w:del>
                              <w:r w:rsidRPr="009A453A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  <w:lang w:val="ca-ES"/>
                                  <w:rPrChange w:id="35872" w:author="Sopheak Phorn" w:date="2023-08-25T15:22:00Z">
                                    <w:rPr>
                                      <w:rFonts w:ascii="Khmer MEF1" w:eastAsia="Times New Roman" w:hAnsi="Khmer MEF1" w:cs="Khmer MEF1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Pr="00451474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  <w:cs/>
                                </w:rPr>
                                <w:t>ឆ្នាំ២០២</w:t>
                              </w:r>
                              <w:ins w:id="35873" w:author="Kem Sereyboth" w:date="2023-06-20T14:57:00Z">
                                <w:r>
                                  <w:rPr>
                                    <w:rFonts w:ascii="Khmer MEF1" w:eastAsia="Times New Roman" w:hAnsi="Khmer MEF1" w:cs="Khmer MEF1" w:hint="cs"/>
                                    <w:i/>
                                    <w:color w:val="000000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៣</w:t>
                                </w:r>
                              </w:ins>
                              <w:del w:id="35874" w:author="Kem Sereyboth" w:date="2023-06-20T14:57:00Z">
                                <w:r w:rsidDel="005C3437">
                                  <w:rPr>
                                    <w:rFonts w:ascii="Khmer MEF1" w:eastAsia="Times New Roman" w:hAnsi="Khmer MEF1" w:cs="Khmer MEF1" w:hint="cs"/>
                                    <w:i/>
                                    <w:color w:val="000000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>២</w:delText>
                                </w:r>
                              </w:del>
                            </w:p>
                            <w:p w14:paraId="262D067D" w14:textId="77777777" w:rsidR="00DC102F" w:rsidRPr="00385E5C" w:rsidRDefault="00DC102F" w:rsidP="00DC102F">
                              <w:pPr>
                                <w:spacing w:after="0" w:line="216" w:lineRule="auto"/>
                                <w:jc w:val="center"/>
                                <w:rPr>
                                  <w:ins w:id="35875" w:author="Kem Sereyboth" w:date="2023-06-20T14:56:00Z"/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  <w:ins w:id="35876" w:author="Kem Sereyboth" w:date="2023-06-20T14:56:00Z">
                                <w:r w:rsidRPr="003E4DEC">
                                  <w:rPr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  <w:cs/>
                                  </w:rPr>
                                  <w:t>អង្គភាពសវនកម្មផ្ទៃក្នុង</w:t>
                                </w:r>
                              </w:ins>
                            </w:p>
                            <w:p w14:paraId="285EB76A" w14:textId="77777777" w:rsidR="00DC102F" w:rsidRPr="000A1131" w:rsidRDefault="00DC102F" w:rsidP="00DC102F">
                              <w:pPr>
                                <w:spacing w:after="0" w:line="216" w:lineRule="auto"/>
                                <w:jc w:val="center"/>
                                <w:rPr>
                                  <w:ins w:id="35877" w:author="Kem Sereyboth" w:date="2023-06-20T14:56:00Z"/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</w:rPr>
                              </w:pPr>
                              <w:ins w:id="35878" w:author="Kem Sereyboth" w:date="2023-06-20T14:56:00Z">
                                <w:r w:rsidRPr="000A1131">
                                  <w:rPr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  <w:cs/>
                                  </w:rPr>
                                  <w:t>ប្រធាន</w:t>
                                </w:r>
                              </w:ins>
                            </w:p>
                            <w:p w14:paraId="54AF145B" w14:textId="77777777" w:rsidR="00DC102F" w:rsidRPr="00451474" w:rsidRDefault="00DC102F" w:rsidP="00DC102F">
                              <w:pPr>
                                <w:jc w:val="center"/>
                                <w:rPr>
                                  <w:rFonts w:cs="Khmer OS"/>
                                  <w:sz w:val="24"/>
                                  <w:szCs w:val="24"/>
                                </w:rPr>
                              </w:pPr>
                              <w:del w:id="35879" w:author="Kem Sereyboth" w:date="2023-06-20T14:56:00Z">
                                <w:r w:rsidRPr="00451474" w:rsidDel="005C3437">
                                  <w:rPr>
                                    <w:rFonts w:ascii="Khmer MEF2" w:hAnsi="Khmer MEF2" w:cs="Khmer MEF2" w:hint="cs"/>
                                    <w:sz w:val="24"/>
                                    <w:szCs w:val="24"/>
                                    <w:cs/>
                                  </w:rPr>
                                  <w:delText>ប្រធានអង្គភាព</w:delText>
                                </w:r>
                              </w:del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6FB89A6" id="Text Box 1477476969" o:spid="_x0000_s1032" type="#_x0000_t202" style="position:absolute;left:0;text-align:left;margin-left:29.95pt;margin-top:10.05pt;width:312.4pt;height:2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" filled="f" stroked="f">
                  <v:textbox>
                    <w:txbxContent>
                      <w:p w14:paraId="7A623C70" w14:textId="77777777" w:rsidR="00DC102F" w:rsidRPr="00451474" w:rsidRDefault="00DC102F" w:rsidP="00DC102F">
                        <w:pPr>
                          <w:tabs>
                            <w:tab w:val="left" w:pos="720"/>
                            <w:tab w:val="left" w:pos="1440"/>
                            <w:tab w:val="left" w:pos="1985"/>
                            <w:tab w:val="left" w:pos="2880"/>
                          </w:tabs>
                          <w:spacing w:line="233" w:lineRule="auto"/>
                          <w:contextualSpacing/>
                          <w:jc w:val="center"/>
                          <w:rPr>
                            <w:rFonts w:ascii="Khmer MEF1" w:hAnsi="Khmer MEF1" w:cs="Khmer MEF1"/>
                            <w:sz w:val="24"/>
                            <w:szCs w:val="24"/>
                          </w:rPr>
                        </w:pPr>
                        <w:r w:rsidRPr="00451474">
                          <w:rPr>
                            <w:rFonts w:ascii="Khmer MEF1" w:hAnsi="Khmer MEF1" w:cs="Khmer MEF1"/>
                            <w:sz w:val="24"/>
                            <w:szCs w:val="24"/>
                            <w:cs/>
                          </w:rPr>
                          <w:t>បានឃើញ និងឯកភាព</w:t>
                        </w:r>
                      </w:p>
                      <w:p w14:paraId="25B58ED3" w14:textId="77777777" w:rsidR="00DC102F" w:rsidRPr="00451474" w:rsidRDefault="00DC102F" w:rsidP="00DC102F">
                        <w:pPr>
                          <w:spacing w:after="0" w:line="240" w:lineRule="auto"/>
                          <w:jc w:val="center"/>
                          <w:rPr>
                            <w:rFonts w:ascii="Khmer MEF1" w:hAnsi="Khmer MEF1" w:cs="Khmer MEF1"/>
                            <w:i/>
                            <w:sz w:val="24"/>
                            <w:szCs w:val="24"/>
                            <w:lang w:val="ca-ES"/>
                          </w:rPr>
                        </w:pPr>
                        <w:r w:rsidRPr="00451474">
                          <w:rPr>
                            <w:rFonts w:ascii="Khmer MEF1" w:hAnsi="Khmer MEF1" w:cs="Khmer MEF1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>ថ្ងៃ</w:t>
                        </w:r>
                        <w:r w:rsidRPr="00451474">
                          <w:rPr>
                            <w:rFonts w:ascii="Khmer MEF1" w:hAnsi="Khmer MEF1" w:cs="Khmer MEF1" w:hint="cs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 xml:space="preserve">    </w:t>
                        </w:r>
                        <w:r w:rsidRPr="00451474">
                          <w:rPr>
                            <w:rFonts w:ascii="Khmer MEF1" w:hAnsi="Khmer MEF1" w:cs="Khmer MEF1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 xml:space="preserve"> </w:t>
                        </w:r>
                        <w:r w:rsidRPr="00451474">
                          <w:rPr>
                            <w:rFonts w:ascii="Khmer MEF1" w:hAnsi="Khmer MEF1" w:cs="Khmer MEF1" w:hint="cs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 xml:space="preserve">        </w:t>
                        </w:r>
                        <w:ins w:id="35880" w:author="Kem Sereyboth" w:date="2023-08-24T13:12:00Z">
                          <w:r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  ​​​</w:t>
                          </w:r>
                        </w:ins>
                        <w:r w:rsidRPr="00451474">
                          <w:rPr>
                            <w:rFonts w:ascii="Khmer MEF1" w:hAnsi="Khmer MEF1" w:cs="Khmer MEF1" w:hint="cs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 xml:space="preserve">  </w:t>
                        </w:r>
                        <w:r w:rsidRPr="00451474">
                          <w:rPr>
                            <w:rFonts w:ascii="Khmer MEF1" w:hAnsi="Khmer MEF1" w:cs="Khmer MEF1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>ខែ</w:t>
                        </w:r>
                        <w:r w:rsidRPr="00451474">
                          <w:rPr>
                            <w:rFonts w:ascii="Khmer MEF1" w:hAnsi="Khmer MEF1" w:cs="Khmer MEF1" w:hint="cs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 xml:space="preserve">      </w:t>
                        </w:r>
                        <w:ins w:id="35881" w:author="Kem Sereyboth" w:date="2023-08-02T14:03:00Z">
                          <w:r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</w:t>
                          </w:r>
                        </w:ins>
                        <w:ins w:id="35882" w:author="Un Seakamey" w:date="2023-08-22T14:13:00Z">
                          <w:del w:id="35883" w:author="Kem Sereyboth" w:date="2023-08-24T13:12:00Z">
                            <w:r w:rsidDel="00C31137">
                              <w:rPr>
                                <w:rFonts w:ascii="Khmer MEF1" w:hAnsi="Khmer MEF1" w:cs="Khmer MEF1"/>
                                <w:i/>
                                <w:sz w:val="24"/>
                                <w:szCs w:val="24"/>
                                <w:lang w:val="ca-ES"/>
                              </w:rPr>
                              <w:delText xml:space="preserve">  </w:delText>
                            </w:r>
                          </w:del>
                          <w:r>
                            <w:rPr>
                              <w:rFonts w:ascii="Khmer MEF1" w:hAnsi="Khmer MEF1" w:cs="Khmer MEF1"/>
                              <w:i/>
                              <w:sz w:val="24"/>
                              <w:szCs w:val="24"/>
                              <w:lang w:val="ca-ES"/>
                            </w:rPr>
                            <w:t xml:space="preserve">      </w:t>
                          </w:r>
                        </w:ins>
                        <w:ins w:id="35884" w:author="Kem Sereyboth" w:date="2023-08-02T14:03:00Z">
                          <w:r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</w:t>
                          </w:r>
                        </w:ins>
                        <w:r w:rsidRPr="00451474">
                          <w:rPr>
                            <w:rFonts w:ascii="Khmer MEF1" w:hAnsi="Khmer MEF1" w:cs="Khmer MEF1" w:hint="cs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 xml:space="preserve">  </w:t>
                        </w:r>
                        <w:r w:rsidRPr="00451474">
                          <w:rPr>
                            <w:rFonts w:ascii="Khmer MEF1" w:hAnsi="Khmer MEF1" w:cs="Khmer MEF1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>ឆ្នាំ</w:t>
                        </w:r>
                        <w:ins w:id="35885" w:author="Kem Sereyboth" w:date="2023-06-20T14:57:00Z">
                          <w:r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ថោះ</w:t>
                          </w:r>
                        </w:ins>
                        <w:del w:id="35886" w:author="Kem Sereyboth" w:date="2023-06-20T14:57:00Z">
                          <w:r w:rsidRPr="00451474" w:rsidDel="005C3437"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delText>ខាល</w:delText>
                          </w:r>
                        </w:del>
                        <w:r w:rsidRPr="00451474">
                          <w:rPr>
                            <w:rFonts w:ascii="Khmer MEF1" w:hAnsi="Khmer MEF1" w:cs="Khmer MEF1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 xml:space="preserve"> </w:t>
                        </w:r>
                        <w:ins w:id="35887" w:author="Kem Sereyboth" w:date="2023-06-20T14:57:00Z">
                          <w:r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បញ</w:t>
                          </w:r>
                        </w:ins>
                        <w:ins w:id="35888" w:author="Kem Sereyboth" w:date="2023-08-02T14:03:00Z">
                          <w:r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្ច</w:t>
                          </w:r>
                        </w:ins>
                        <w:del w:id="35889" w:author="Kem Sereyboth" w:date="2023-06-20T14:57:00Z">
                          <w:r w:rsidRPr="00451474" w:rsidDel="005C3437"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delText>ចត្វា</w:delText>
                          </w:r>
                        </w:del>
                        <w:r w:rsidRPr="00451474">
                          <w:rPr>
                            <w:rFonts w:ascii="Khmer MEF1" w:hAnsi="Khmer MEF1" w:cs="Khmer MEF1" w:hint="cs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 xml:space="preserve">ស័ក </w:t>
                        </w:r>
                        <w:r>
                          <w:rPr>
                            <w:rFonts w:ascii="Khmer MEF1" w:hAnsi="Khmer MEF1" w:cs="Khmer MEF1" w:hint="cs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>ព.</w:t>
                        </w:r>
                        <w:r w:rsidRPr="00451474">
                          <w:rPr>
                            <w:rFonts w:ascii="Khmer MEF1" w:hAnsi="Khmer MEF1" w:cs="Khmer MEF1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>ស.២៥៦</w:t>
                        </w:r>
                        <w:ins w:id="35890" w:author="Kem Sereyboth" w:date="2023-06-20T14:57:00Z">
                          <w:r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៧</w:t>
                          </w:r>
                        </w:ins>
                        <w:del w:id="35891" w:author="Kem Sereyboth" w:date="2023-06-20T14:57:00Z">
                          <w:r w:rsidRPr="00451474" w:rsidDel="005C3437"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delText>៦</w:delText>
                          </w:r>
                        </w:del>
                      </w:p>
                      <w:p w14:paraId="4134EB20" w14:textId="77777777" w:rsidR="00DC102F" w:rsidRPr="00312B70" w:rsidRDefault="00DC102F" w:rsidP="00DC102F">
                        <w:pPr>
                          <w:spacing w:after="0"/>
                          <w:jc w:val="center"/>
                          <w:rPr>
                            <w:rFonts w:ascii="Khmer MEF1" w:eastAsia="Times New Roman" w:hAnsi="Khmer MEF1" w:cs="Khmer MEF1"/>
                            <w:i/>
                            <w:color w:val="000000"/>
                            <w:sz w:val="24"/>
                            <w:szCs w:val="24"/>
                            <w:cs/>
                            <w:lang w:val="ca-ES"/>
                          </w:rPr>
                        </w:pPr>
                        <w:r w:rsidRPr="00451474">
                          <w:rPr>
                            <w:rFonts w:ascii="Khmer MEF1" w:eastAsia="Times New Roman" w:hAnsi="Khmer MEF1" w:cs="Khmer MEF1"/>
                            <w:i/>
                            <w:color w:val="000000"/>
                            <w:sz w:val="24"/>
                            <w:szCs w:val="24"/>
                            <w:cs/>
                          </w:rPr>
                          <w:t>រាជធានីភ្នំពេញ ថ្ងៃទី</w:t>
                        </w:r>
                        <w:r w:rsidRPr="00451474">
                          <w:rPr>
                            <w:rFonts w:ascii="Khmer MEF1" w:eastAsia="Times New Roman" w:hAnsi="Khmer MEF1" w:cs="Khmer MEF1" w:hint="cs"/>
                            <w:i/>
                            <w:color w:val="000000"/>
                            <w:sz w:val="24"/>
                            <w:szCs w:val="24"/>
                            <w:cs/>
                          </w:rPr>
                          <w:t xml:space="preserve">    </w:t>
                        </w:r>
                        <w:r w:rsidRPr="009A453A">
                          <w:rPr>
                            <w:rFonts w:ascii="Khmer MEF1" w:eastAsia="Times New Roman" w:hAnsi="Khmer MEF1" w:cs="Khmer MEF1"/>
                            <w:i/>
                            <w:color w:val="000000"/>
                            <w:sz w:val="24"/>
                            <w:szCs w:val="24"/>
                            <w:lang w:val="ca-ES"/>
                            <w:rPrChange w:id="35892" w:author="Sopheak Phorn" w:date="2023-08-25T15:22:00Z">
                              <w:rPr>
                                <w:rFonts w:ascii="Khmer MEF1" w:eastAsia="Times New Roman" w:hAnsi="Khmer MEF1" w:cs="Khmer MEF1"/>
                                <w:i/>
                                <w:color w:val="000000"/>
                                <w:sz w:val="24"/>
                                <w:szCs w:val="24"/>
                              </w:rPr>
                            </w:rPrChange>
                          </w:rPr>
                          <w:t xml:space="preserve"> </w:t>
                        </w:r>
                        <w:r w:rsidRPr="00451474">
                          <w:rPr>
                            <w:rFonts w:ascii="Khmer MEF1" w:eastAsia="Times New Roman" w:hAnsi="Khmer MEF1" w:cs="Khmer MEF1"/>
                            <w:i/>
                            <w:color w:val="000000"/>
                            <w:sz w:val="24"/>
                            <w:szCs w:val="24"/>
                            <w:cs/>
                          </w:rPr>
                          <w:t>ខែ</w:t>
                        </w:r>
                        <w:ins w:id="35893" w:author="User" w:date="2022-11-03T23:40:00Z">
                          <w:r w:rsidRPr="009A453A"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lang w:val="ca-ES"/>
                              <w:rPrChange w:id="35894" w:author="Sopheak Phorn" w:date="2023-08-25T15:22:00Z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w:rPrChange>
                            </w:rPr>
                            <w:t xml:space="preserve"> </w:t>
                          </w:r>
                          <w:del w:id="35895" w:author="Kem Sereyboth" w:date="2023-06-20T14:55:00Z">
                            <w:r w:rsidRPr="009A453A" w:rsidDel="005C3437">
                              <w:rPr>
                                <w:rFonts w:ascii="Khmer MEF1" w:eastAsia="Times New Roman" w:hAnsi="Khmer MEF1" w:cs="Khmer MEF1"/>
                                <w:i/>
                                <w:color w:val="000000"/>
                                <w:sz w:val="24"/>
                                <w:szCs w:val="24"/>
                                <w:lang w:val="ca-ES"/>
                                <w:rPrChange w:id="35896" w:author="Sopheak Phorn" w:date="2023-08-25T15:22:00Z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w:rPrChange>
                              </w:rPr>
                              <w:delText xml:space="preserve"> </w:delText>
                            </w:r>
                          </w:del>
                          <w:r w:rsidRPr="009A453A"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lang w:val="ca-ES"/>
                              <w:rPrChange w:id="35897" w:author="Sopheak Phorn" w:date="2023-08-25T15:22:00Z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w:rPrChange>
                            </w:rPr>
                            <w:t xml:space="preserve">   </w:t>
                          </w:r>
                        </w:ins>
                        <w:ins w:id="35898" w:author="User" w:date="2022-11-03T23:41:00Z">
                          <w:r w:rsidRPr="009A453A"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lang w:val="ca-ES"/>
                              <w:rPrChange w:id="35899" w:author="Sopheak Phorn" w:date="2023-08-25T15:22:00Z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w:rPrChange>
                            </w:rPr>
                            <w:t xml:space="preserve">  </w:t>
                          </w:r>
                        </w:ins>
                        <w:del w:id="35900" w:author="User" w:date="2022-11-03T23:40:00Z">
                          <w:r w:rsidDel="00F347BD">
                            <w:rPr>
                              <w:rFonts w:ascii="Khmer MEF1" w:eastAsia="Times New Roman" w:hAnsi="Khmer MEF1" w:cs="Khmer MEF1" w:hint="cs"/>
                              <w:i/>
                              <w:color w:val="000000"/>
                              <w:sz w:val="24"/>
                              <w:szCs w:val="24"/>
                              <w:cs/>
                            </w:rPr>
                            <w:delText>តុលា</w:delText>
                          </w:r>
                        </w:del>
                        <w:r w:rsidRPr="009A453A">
                          <w:rPr>
                            <w:rFonts w:ascii="Khmer MEF1" w:eastAsia="Times New Roman" w:hAnsi="Khmer MEF1" w:cs="Khmer MEF1"/>
                            <w:i/>
                            <w:color w:val="000000"/>
                            <w:sz w:val="24"/>
                            <w:szCs w:val="24"/>
                            <w:lang w:val="ca-ES"/>
                            <w:rPrChange w:id="35901" w:author="Sopheak Phorn" w:date="2023-08-25T15:22:00Z">
                              <w:rPr>
                                <w:rFonts w:ascii="Khmer MEF1" w:eastAsia="Times New Roman" w:hAnsi="Khmer MEF1" w:cs="Khmer MEF1"/>
                                <w:i/>
                                <w:color w:val="000000"/>
                                <w:sz w:val="24"/>
                                <w:szCs w:val="24"/>
                              </w:rPr>
                            </w:rPrChange>
                          </w:rPr>
                          <w:t xml:space="preserve"> </w:t>
                        </w:r>
                        <w:r w:rsidRPr="00451474">
                          <w:rPr>
                            <w:rFonts w:ascii="Khmer MEF1" w:eastAsia="Times New Roman" w:hAnsi="Khmer MEF1" w:cs="Khmer MEF1"/>
                            <w:i/>
                            <w:color w:val="000000"/>
                            <w:sz w:val="24"/>
                            <w:szCs w:val="24"/>
                            <w:cs/>
                          </w:rPr>
                          <w:t>ឆ្នាំ២០២</w:t>
                        </w:r>
                        <w:ins w:id="35902" w:author="Kem Sereyboth" w:date="2023-06-20T14:57:00Z">
                          <w:r>
                            <w:rPr>
                              <w:rFonts w:ascii="Khmer MEF1" w:eastAsia="Times New Roman" w:hAnsi="Khmer MEF1" w:cs="Khmer MEF1" w:hint="cs"/>
                              <w:i/>
                              <w:color w:val="000000"/>
                              <w:sz w:val="24"/>
                              <w:szCs w:val="24"/>
                              <w:cs/>
                              <w:lang w:val="ca-ES"/>
                            </w:rPr>
                            <w:t>៣</w:t>
                          </w:r>
                        </w:ins>
                        <w:del w:id="35903" w:author="Kem Sereyboth" w:date="2023-06-20T14:57:00Z">
                          <w:r w:rsidDel="005C3437">
                            <w:rPr>
                              <w:rFonts w:ascii="Khmer MEF1" w:eastAsia="Times New Roman" w:hAnsi="Khmer MEF1" w:cs="Khmer MEF1" w:hint="cs"/>
                              <w:i/>
                              <w:color w:val="000000"/>
                              <w:sz w:val="24"/>
                              <w:szCs w:val="24"/>
                              <w:cs/>
                              <w:lang w:val="ca-ES"/>
                            </w:rPr>
                            <w:delText>២</w:delText>
                          </w:r>
                        </w:del>
                      </w:p>
                      <w:p w14:paraId="262D067D" w14:textId="77777777" w:rsidR="00DC102F" w:rsidRPr="00385E5C" w:rsidRDefault="00DC102F" w:rsidP="00DC102F">
                        <w:pPr>
                          <w:spacing w:after="0" w:line="216" w:lineRule="auto"/>
                          <w:jc w:val="center"/>
                          <w:rPr>
                            <w:ins w:id="35904" w:author="Kem Sereyboth" w:date="2023-06-20T14:56:00Z"/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  <w:ins w:id="35905" w:author="Kem Sereyboth" w:date="2023-06-20T14:56:00Z">
                          <w:r w:rsidRPr="003E4DEC">
                            <w:rPr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  <w:cs/>
                            </w:rPr>
                            <w:t>អង្គភាពសវនកម្មផ្ទៃក្នុង</w:t>
                          </w:r>
                        </w:ins>
                      </w:p>
                      <w:p w14:paraId="285EB76A" w14:textId="77777777" w:rsidR="00DC102F" w:rsidRPr="000A1131" w:rsidRDefault="00DC102F" w:rsidP="00DC102F">
                        <w:pPr>
                          <w:spacing w:after="0" w:line="216" w:lineRule="auto"/>
                          <w:jc w:val="center"/>
                          <w:rPr>
                            <w:ins w:id="35906" w:author="Kem Sereyboth" w:date="2023-06-20T14:56:00Z"/>
                            <w:rFonts w:ascii="Khmer MEF2" w:hAnsi="Khmer MEF2" w:cs="Khmer MEF2"/>
                            <w:color w:val="000000"/>
                            <w:sz w:val="16"/>
                            <w:szCs w:val="24"/>
                          </w:rPr>
                        </w:pPr>
                        <w:ins w:id="35907" w:author="Kem Sereyboth" w:date="2023-06-20T14:56:00Z">
                          <w:r w:rsidRPr="000A1131">
                            <w:rPr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  <w:cs/>
                            </w:rPr>
                            <w:t>ប្រធាន</w:t>
                          </w:r>
                        </w:ins>
                      </w:p>
                      <w:p w14:paraId="54AF145B" w14:textId="77777777" w:rsidR="00DC102F" w:rsidRPr="00451474" w:rsidRDefault="00DC102F" w:rsidP="00DC102F">
                        <w:pPr>
                          <w:jc w:val="center"/>
                          <w:rPr>
                            <w:rFonts w:cs="Khmer OS"/>
                            <w:sz w:val="24"/>
                            <w:szCs w:val="24"/>
                          </w:rPr>
                        </w:pPr>
                        <w:del w:id="35908" w:author="Kem Sereyboth" w:date="2023-06-20T14:56:00Z">
                          <w:r w:rsidRPr="00451474" w:rsidDel="005C3437">
                            <w:rPr>
                              <w:rFonts w:ascii="Khmer MEF2" w:hAnsi="Khmer MEF2" w:cs="Khmer MEF2" w:hint="cs"/>
                              <w:sz w:val="24"/>
                              <w:szCs w:val="24"/>
                              <w:cs/>
                            </w:rPr>
                            <w:delText>ប្រធានអង្គភាព</w:delText>
                          </w:r>
                        </w:del>
                      </w:p>
                    </w:txbxContent>
                  </v:textbox>
                  <w10:wrap anchorx="page" anchory="line"/>
                </v:shape>
              </w:pict>
            </mc:Fallback>
          </mc:AlternateContent>
        </w:r>
      </w:ins>
      <w:ins w:id="35909" w:author="Voeun Kuyeng" w:date="2022-08-31T11:11:00Z">
        <w:del w:id="35910" w:author="LENOVO" w:date="2022-10-08T11:24:00Z">
          <w:r w:rsidR="00125B0C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ជាមួយគ្នានេះ ផ្អែកតាម</w:delText>
          </w:r>
          <w:r w:rsidR="00125B0C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បញ្ហាមិនអនុលោមនៃប្រធានបទដែលបានលើកឡើង សវនករទទួលបន្ទុក</w:delText>
          </w:r>
          <w:r w:rsidR="00125B0C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91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បានផ្ដល់ជូនអនុសាសន៍មួយចំនួនដែលអនុសាសន៍ទាំងនេះ នឹងផ្ដល់គុណតម្លៃយ៉ាងច្រើនដល់ </w:delText>
          </w:r>
          <w:r w:rsidR="00125B0C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lang w:val="ca-ES"/>
              <w:rPrChange w:id="35912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="00125B0C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591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="00125B0C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lang w:val="ca-ES"/>
              <w:rPrChange w:id="3591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]</w:delText>
          </w:r>
          <w:r w:rsidR="00125B0C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 តា</w:delText>
          </w:r>
          <w:r w:rsidR="00FB7360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មរយៈ៖ ក).</w:delText>
          </w:r>
        </w:del>
      </w:ins>
      <w:ins w:id="35915" w:author="User" w:date="2022-09-22T16:07:00Z">
        <w:del w:id="35916" w:author="LENOVO" w:date="2022-10-08T11:24:00Z">
          <w:r w:rsidR="00F846D1" w:rsidRPr="00E33574" w:rsidDel="00B43050">
            <w:rPr>
              <w:rFonts w:ascii="Khmer MEF1" w:hAnsi="Khmer MEF1" w:cs="Khmer MEF1"/>
              <w:sz w:val="24"/>
              <w:szCs w:val="24"/>
              <w:cs/>
              <w:rPrChange w:id="3591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ពេញ</w:delText>
          </w:r>
        </w:del>
      </w:ins>
      <w:ins w:id="35918" w:author="Voeun Kuyeng" w:date="2022-08-31T11:11:00Z">
        <w:del w:id="35919" w:author="LENOVO" w:date="2022-10-08T11:24:00Z">
          <w:r w:rsidR="00FB7360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.........ខ)</w:delText>
          </w:r>
        </w:del>
      </w:ins>
      <w:ins w:id="35920" w:author="User" w:date="2022-09-22T16:08:00Z">
        <w:del w:id="35921" w:author="LENOVO" w:date="2022-10-08T11:24:00Z">
          <w:r w:rsidR="00F846D1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92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សន្តិសុខសង្គមសន្តិសុខសង្គម</w:delText>
          </w:r>
        </w:del>
      </w:ins>
      <w:ins w:id="35923" w:author="User" w:date="2022-09-22T16:09:00Z">
        <w:del w:id="35924" w:author="LENOVO" w:date="2022-10-08T11:24:00Z">
          <w:r w:rsidR="00F846D1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3592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សម្រាប់រយៈពេល ៥ឆ្នាំ</w:delText>
          </w:r>
          <w:r w:rsidR="00F846D1"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592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F846D1" w:rsidRPr="009A453A" w:rsidDel="00B43050">
            <w:rPr>
              <w:rFonts w:ascii="Khmer MEF1" w:hAnsi="Khmer MEF1" w:cs="Khmer MEF1"/>
              <w:sz w:val="24"/>
              <w:szCs w:val="24"/>
              <w:lang w:val="ca-ES"/>
              <w:rPrChange w:id="35927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(</w:delText>
          </w:r>
          <w:r w:rsidR="00F846D1"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592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  <w:r w:rsidR="00F846D1" w:rsidRPr="009A453A" w:rsidDel="00B43050">
            <w:rPr>
              <w:rFonts w:ascii="Khmer MEF1" w:hAnsi="Khmer MEF1" w:cs="Khmer MEF1"/>
              <w:sz w:val="24"/>
              <w:szCs w:val="24"/>
              <w:lang w:val="ca-ES"/>
              <w:rPrChange w:id="35929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-</w:delText>
          </w:r>
          <w:r w:rsidR="00F846D1" w:rsidRPr="00E33574" w:rsidDel="00B43050">
            <w:rPr>
              <w:rFonts w:ascii="Khmer MEF1" w:hAnsi="Khmer MEF1" w:cs="Khmer MEF1"/>
              <w:sz w:val="24"/>
              <w:szCs w:val="24"/>
              <w:cs/>
              <w:rPrChange w:id="3593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២០២៦</w:delText>
          </w:r>
          <w:r w:rsidR="00F846D1" w:rsidRPr="009A453A" w:rsidDel="00B43050">
            <w:rPr>
              <w:rFonts w:ascii="Khmer MEF1" w:hAnsi="Khmer MEF1" w:cs="Khmer MEF1"/>
              <w:sz w:val="24"/>
              <w:szCs w:val="24"/>
              <w:lang w:val="ca-ES"/>
              <w:rPrChange w:id="35931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) </w:delText>
          </w:r>
          <w:r w:rsidR="00F846D1"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593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សុខ</w:delText>
          </w:r>
        </w:del>
      </w:ins>
      <w:ins w:id="35933" w:author="Kem Sereiboth" w:date="2022-09-19T10:20:00Z">
        <w:del w:id="35934" w:author="LENOVO" w:date="2022-10-08T11:24:00Z">
          <w:r w:rsidR="005B7C51" w:rsidRPr="00E33574" w:rsidDel="00B43050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593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>​​</w:delText>
          </w:r>
        </w:del>
      </w:ins>
      <w:ins w:id="35936" w:author="Voeun Kuyeng" w:date="2022-08-31T11:11:00Z">
        <w:del w:id="35937" w:author="LENOVO" w:date="2022-10-08T11:24:00Z">
          <w:r w:rsidR="00FB7360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.........</w:delText>
          </w:r>
          <w:r w:rsidR="00125B0C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..និង គ)..........។ </w:delText>
          </w:r>
        </w:del>
      </w:ins>
      <w:ins w:id="35938" w:author="Kem Sereiboth" w:date="2022-09-19T09:52:00Z">
        <w:del w:id="35939" w:author="LENOVO" w:date="2022-10-08T11:24:00Z">
          <w:r w:rsidR="009E2CDF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940" w:author="Kem Sereyboth" w:date="2023-07-19T16:59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cs/>
                </w:rPr>
              </w:rPrChange>
            </w:rPr>
            <w:tab/>
          </w:r>
        </w:del>
      </w:ins>
      <w:ins w:id="35941" w:author="Voeun Kuyeng" w:date="2022-08-31T11:11:00Z">
        <w:del w:id="35942" w:author="LENOVO" w:date="2022-10-08T11:24:00Z">
          <w:r w:rsidR="00125B0C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បន្ថែមពីនេះ អនុសាសន៍ដែលសវនករទទួលបន្ទុក</w:delText>
          </w:r>
          <w:r w:rsidR="00125B0C" w:rsidRPr="00F55550" w:rsidDel="00B43050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បាន</w:delText>
          </w:r>
          <w:r w:rsidR="00125B0C" w:rsidRPr="00E33574" w:rsidDel="00B43050">
            <w:rPr>
              <w:rFonts w:ascii="Khmer MEF1" w:hAnsi="Khmer MEF1" w:cs="Khmer MEF1"/>
              <w:spacing w:val="-4"/>
              <w:sz w:val="24"/>
              <w:szCs w:val="24"/>
              <w:cs/>
              <w:rPrChange w:id="3594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ប្រគល់ជូននេះ បានសិក្សាពីលទ្ធភាពនៃការអនុវត្ត បានរៀបចំតាមចំណាត់ថា្នក់ និងទទួលបានការឯកភាពពី</w:delText>
          </w:r>
          <w:r w:rsidR="00125B0C" w:rsidRPr="00F55550" w:rsidDel="00B43050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 xml:space="preserve"> </w:delText>
          </w:r>
          <w:r w:rsidR="00125B0C" w:rsidRPr="009A453A" w:rsidDel="00B43050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35944" w:author="Sopheak Phorn" w:date="2023-08-25T15:18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[</w:delText>
          </w:r>
          <w:r w:rsidR="00125B0C" w:rsidRPr="00E33574" w:rsidDel="00B43050">
            <w:rPr>
              <w:rFonts w:ascii="Khmer MEF1" w:hAnsi="Khmer MEF1" w:cs="Khmer MEF1"/>
              <w:spacing w:val="-4"/>
              <w:sz w:val="24"/>
              <w:szCs w:val="24"/>
              <w:cs/>
              <w:rPrChange w:id="3594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="00125B0C" w:rsidRPr="009A453A" w:rsidDel="00B43050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35946" w:author="Sopheak Phorn" w:date="2023-08-25T15:18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]</w:delText>
          </w:r>
          <w:r w:rsidR="00125B0C" w:rsidRPr="00E33574" w:rsidDel="00B43050">
            <w:rPr>
              <w:rFonts w:ascii="Khmer MEF1" w:hAnsi="Khmer MEF1" w:cs="Khmer MEF1"/>
              <w:spacing w:val="-4"/>
              <w:sz w:val="24"/>
              <w:szCs w:val="24"/>
              <w:cs/>
              <w:rPrChange w:id="3594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 រួចរាល់ ក្នុងនោះ ប្រធានបទ អនុសាសន៍ និងហានិភ័យប្រសិនបើអនុសាសន៍មិនត្រូវបានអនុវត្ត</w:delText>
          </w:r>
          <w:r w:rsidR="00125B0C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 មានដូចខាងក្រោម៖</w:delText>
          </w:r>
        </w:del>
      </w:ins>
    </w:p>
    <w:p w14:paraId="56BC2BC9" w14:textId="369021B2" w:rsidR="00125B0C" w:rsidRPr="009A453A" w:rsidDel="00B43050" w:rsidRDefault="00125B0C">
      <w:pPr>
        <w:spacing w:after="0" w:line="228" w:lineRule="auto"/>
        <w:jc w:val="both"/>
        <w:rPr>
          <w:ins w:id="35948" w:author="Voeun Kuyeng" w:date="2022-08-31T11:11:00Z"/>
          <w:del w:id="35949" w:author="LENOVO" w:date="2022-10-08T11:24:00Z"/>
          <w:rFonts w:ascii="Khmer MEF1" w:hAnsi="Khmer MEF1" w:cs="Khmer MEF1"/>
          <w:b/>
          <w:bCs/>
          <w:spacing w:val="-2"/>
          <w:sz w:val="24"/>
          <w:szCs w:val="24"/>
          <w:lang w:val="ca-ES"/>
          <w:rPrChange w:id="35950" w:author="Sopheak Phorn" w:date="2023-08-25T15:18:00Z">
            <w:rPr>
              <w:ins w:id="35951" w:author="Voeun Kuyeng" w:date="2022-08-31T11:11:00Z"/>
              <w:del w:id="35952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5953" w:author="LENOVO" w:date="2022-10-08T10:20:00Z">
          <w:pPr>
            <w:spacing w:after="0" w:line="240" w:lineRule="auto"/>
            <w:jc w:val="both"/>
          </w:pPr>
        </w:pPrChange>
      </w:pPr>
      <w:ins w:id="35954" w:author="Voeun Kuyeng" w:date="2022-08-31T11:11:00Z">
        <w:del w:id="35955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tab/>
          </w:r>
          <w:r w:rsidRPr="00F55550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</w:rPr>
            <w:delText xml:space="preserve">១.ប្រធានបទទី១៖ </w:delText>
          </w:r>
        </w:del>
      </w:ins>
      <w:ins w:id="35956" w:author="Kem Sereiboth" w:date="2022-09-15T16:28:00Z">
        <w:del w:id="35957" w:author="LENOVO" w:date="2022-10-08T11:24:00Z">
          <w:r w:rsidR="000975D6" w:rsidRPr="00E33574" w:rsidDel="00B43050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3595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រចនាសម្ព័ន្ធគ្រប់គ្រង</w:delText>
          </w:r>
        </w:del>
      </w:ins>
      <w:ins w:id="35959" w:author="Voeun Kuyeng" w:date="2022-08-31T11:11:00Z">
        <w:del w:id="35960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596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............</w:delText>
          </w:r>
        </w:del>
      </w:ins>
    </w:p>
    <w:p w14:paraId="0BE8A2A7" w14:textId="2A2E154D" w:rsidR="00125B0C" w:rsidRPr="009A453A" w:rsidDel="00B43050" w:rsidRDefault="00125B0C">
      <w:pPr>
        <w:spacing w:after="0" w:line="228" w:lineRule="auto"/>
        <w:jc w:val="both"/>
        <w:rPr>
          <w:ins w:id="35962" w:author="Voeun Kuyeng" w:date="2022-08-31T11:11:00Z"/>
          <w:del w:id="35963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5964" w:author="Sopheak Phorn" w:date="2023-08-25T15:18:00Z">
            <w:rPr>
              <w:ins w:id="35965" w:author="Voeun Kuyeng" w:date="2022-08-31T11:11:00Z"/>
              <w:del w:id="35966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5967" w:author="LENOVO" w:date="2022-10-08T10:20:00Z">
          <w:pPr>
            <w:spacing w:after="0" w:line="240" w:lineRule="auto"/>
            <w:jc w:val="both"/>
          </w:pPr>
        </w:pPrChange>
      </w:pPr>
      <w:ins w:id="35968" w:author="Voeun Kuyeng" w:date="2022-08-31T11:11:00Z">
        <w:del w:id="35969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tab/>
          </w:r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597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  - អនុសាសន៍រួម</w:delText>
          </w:r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៖ </w:delText>
          </w:r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5971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[</w:delText>
          </w:r>
          <w:r w:rsidRPr="00F55550" w:rsidDel="00B43050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សវនដ្ឋាន</w:delText>
          </w:r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5972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]</w:delText>
          </w:r>
        </w:del>
      </w:ins>
      <w:ins w:id="35973" w:author="Kem Sereiboth" w:date="2022-09-15T16:29:00Z">
        <w:del w:id="35974" w:author="LENOVO" w:date="2022-10-08T11:24:00Z">
          <w:r w:rsidR="000975D6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597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cyan"/>
                  <w:cs/>
                </w:rPr>
              </w:rPrChange>
            </w:rPr>
            <w:delText>ន.ស.ស.</w:delText>
          </w:r>
        </w:del>
      </w:ins>
      <w:ins w:id="35976" w:author="Voeun Kuyeng" w:date="2022-08-31T11:11:00Z">
        <w:del w:id="35977" w:author="LENOVO" w:date="2022-10-08T11:24:00Z"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5978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 xml:space="preserve"> </w:delText>
          </w:r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គួរ/ត្រូវរៀបចំ</w:delText>
          </w:r>
        </w:del>
      </w:ins>
      <w:ins w:id="35979" w:author="Kem Sereiboth" w:date="2022-09-19T10:01:00Z">
        <w:del w:id="35980" w:author="LENOVO" w:date="2022-10-08T11:24:00Z">
          <w:r w:rsidR="008F56BE" w:rsidRPr="00E33574" w:rsidDel="00B43050">
            <w:rPr>
              <w:rFonts w:ascii="Khmer MEF1" w:hAnsi="Khmer MEF1" w:cs="Khmer MEF1"/>
              <w:sz w:val="24"/>
              <w:szCs w:val="24"/>
              <w:cs/>
              <w:rPrChange w:id="3598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ឱ្យបាន</w:delText>
          </w:r>
        </w:del>
      </w:ins>
      <w:ins w:id="35982" w:author="Voeun Kuyeng" w:date="2022-08-31T11:11:00Z">
        <w:del w:id="35983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.............</w:delText>
          </w:r>
        </w:del>
      </w:ins>
      <w:ins w:id="35984" w:author="Kem Sereiboth" w:date="2022-09-15T16:30:00Z">
        <w:del w:id="35985" w:author="LENOVO" w:date="2022-10-08T11:24:00Z">
          <w:r w:rsidR="000975D6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98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cyan"/>
                  <w:cs/>
                </w:rPr>
              </w:rPrChange>
            </w:rPr>
            <w:delText>តែងតាំងប្រធាន និងអនុប្រធាន</w:delText>
          </w:r>
        </w:del>
      </w:ins>
      <w:ins w:id="35987" w:author="Kem Sereiboth" w:date="2022-09-19T10:02:00Z">
        <w:del w:id="35988" w:author="LENOVO" w:date="2022-10-08T11:24:00Z">
          <w:r w:rsidR="008F56BE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98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ក្នុង</w:delText>
          </w:r>
        </w:del>
      </w:ins>
      <w:ins w:id="35990" w:author="Kem Sereiboth" w:date="2022-09-15T16:31:00Z">
        <w:del w:id="35991" w:author="LENOVO" w:date="2022-10-08T11:24:00Z">
          <w:r w:rsidR="000975D6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99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cyan"/>
                  <w:cs/>
                </w:rPr>
              </w:rPrChange>
            </w:rPr>
            <w:delText>នាយកដ្ឋានត្រួតពិនិត្យ</w:delText>
          </w:r>
        </w:del>
      </w:ins>
      <w:ins w:id="35993" w:author="Kem Sereiboth" w:date="2022-09-19T10:03:00Z">
        <w:del w:id="35994" w:author="LENOVO" w:date="2022-10-08T11:24:00Z">
          <w:r w:rsidR="008F56BE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9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5996" w:author="Voeun Kuyeng" w:date="2022-08-31T11:11:00Z">
        <w:del w:id="35997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ក្នុងរយៈពេល.</w:delText>
          </w:r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599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........ </w:delText>
          </w:r>
        </w:del>
      </w:ins>
      <w:ins w:id="35999" w:author="Kem Sereiboth" w:date="2022-09-19T09:54:00Z">
        <w:del w:id="36000" w:author="LENOVO" w:date="2022-10-08T11:24:00Z">
          <w:r w:rsidR="009E2CDF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00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6002" w:author="Kem Sereiboth" w:date="2022-09-19T10:03:00Z">
        <w:del w:id="36003" w:author="LENOVO" w:date="2022-10-08T11:24:00Z">
          <w:r w:rsidR="008F56BE"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600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ន.ស.ស.</w:delText>
          </w:r>
          <w:r w:rsidR="008F56BE" w:rsidRPr="00E33574" w:rsidDel="00B43050">
            <w:rPr>
              <w:rFonts w:cs="MoolBoran"/>
              <w:b/>
              <w:bCs/>
              <w:sz w:val="24"/>
              <w:szCs w:val="24"/>
              <w:cs/>
              <w:rPrChange w:id="36005" w:author="Kem Sereyboth" w:date="2023-07-19T16:59:00Z">
                <w:rPr>
                  <w:rFonts w:cs="MoolBoran"/>
                  <w:cs/>
                </w:rPr>
              </w:rPrChange>
            </w:rPr>
            <w:delText xml:space="preserve"> </w:delText>
          </w:r>
          <w:r w:rsidR="008F56BE"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6006" w:author="Kem Sereyboth" w:date="2023-07-19T16:59:00Z">
                <w:rPr>
                  <w:rFonts w:cs="MoolBoran"/>
                  <w:cs/>
                </w:rPr>
              </w:rPrChange>
            </w:rPr>
            <w:delText>គួរបំពេញ</w:delText>
          </w:r>
          <w:r w:rsidR="008F56BE" w:rsidRPr="00E33574" w:rsidDel="00B43050">
            <w:rPr>
              <w:rFonts w:ascii="Khmer MEF1" w:hAnsi="Khmer MEF1" w:cs="Khmer MEF1"/>
              <w:sz w:val="24"/>
              <w:szCs w:val="24"/>
              <w:cs/>
              <w:rPrChange w:id="3600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រចនាសម្ព័ន្ធ</w:delText>
          </w:r>
        </w:del>
      </w:ins>
      <w:ins w:id="36008" w:author="Kem Sereiboth" w:date="2022-09-19T09:54:00Z">
        <w:del w:id="36009" w:author="LENOVO" w:date="2022-10-08T11:24:00Z">
          <w:r w:rsidR="009E2CDF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01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ដែលខ្វះចន្លោះក្នុងត្រីមាសទី</w:delText>
          </w:r>
        </w:del>
      </w:ins>
      <w:ins w:id="36011" w:author="User" w:date="2022-09-22T16:11:00Z">
        <w:del w:id="36012" w:author="LENOVO" w:date="2022-10-08T11:24:00Z">
          <w:r w:rsidR="00F846D1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01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36014" w:author="Kem Sereiboth" w:date="2022-09-19T09:54:00Z">
        <w:del w:id="36015" w:author="LENOVO" w:date="2022-10-08T11:24:00Z">
          <w:r w:rsidR="009E2CDF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01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៣ ឆ្នាំ២០២៣</w:delText>
          </w:r>
        </w:del>
      </w:ins>
      <w:ins w:id="36017" w:author="Voeun Kuyeng" w:date="2022-08-31T11:11:00Z">
        <w:del w:id="36018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។ សវនករទទួលបន្ទុកនឹងពិនិត្យឡើងវិញលើវឌ្ឍនភាពនៃការអនុវត</w:delText>
          </w:r>
          <w:r w:rsidR="00710C62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្តតាមអនុសាសន៍ដែលបានផ្ដល់ជូន នា</w:delText>
          </w:r>
        </w:del>
      </w:ins>
      <w:ins w:id="36019" w:author="Kem Sereiboth" w:date="2022-09-19T09:55:00Z">
        <w:del w:id="36020" w:author="LENOVO" w:date="2022-10-08T11:24:00Z">
          <w:r w:rsidR="009E2CDF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021" w:author="Kem Sereyboth" w:date="2023-07-19T16:59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green"/>
                  <w:cs/>
                </w:rPr>
              </w:rPrChange>
            </w:rPr>
            <w:delText>ដើមត្រីមាសទី</w:delText>
          </w:r>
        </w:del>
      </w:ins>
      <w:ins w:id="36022" w:author="User" w:date="2022-09-22T16:11:00Z">
        <w:del w:id="36023" w:author="LENOVO" w:date="2022-10-08T11:24:00Z">
          <w:r w:rsidR="00F846D1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១ ឆ្នាំ២០២៤</w:delText>
          </w:r>
        </w:del>
      </w:ins>
      <w:ins w:id="36024" w:author="Kem Sereiboth" w:date="2022-09-19T09:55:00Z">
        <w:del w:id="36025" w:author="LENOVO" w:date="2022-10-08T11:24:00Z">
          <w:r w:rsidR="009E2CDF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026" w:author="Kem Sereyboth" w:date="2023-07-19T16:59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green"/>
                  <w:cs/>
                </w:rPr>
              </w:rPrChange>
            </w:rPr>
            <w:delText>៤</w:delText>
          </w:r>
        </w:del>
      </w:ins>
      <w:ins w:id="36027" w:author="Voeun Kuyeng" w:date="2022-08-31T11:11:00Z">
        <w:del w:id="36028" w:author="LENOVO" w:date="2022-10-08T11:24:00Z">
          <w:r w:rsidR="00710C62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 </w:delText>
          </w:r>
        </w:del>
      </w:ins>
      <w:ins w:id="36029" w:author="Voeun Kuyeng" w:date="2022-09-06T18:14:00Z">
        <w:del w:id="36030" w:author="LENOVO" w:date="2022-10-08T11:24:00Z">
          <w:r w:rsidR="00710C62" w:rsidRPr="009A453A" w:rsidDel="00B4305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6031" w:author="Sopheak Phorn" w:date="2023-08-25T15:18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[</w:delText>
          </w:r>
        </w:del>
      </w:ins>
      <w:ins w:id="36032" w:author="Voeun Kuyeng" w:date="2022-08-31T11:11:00Z">
        <w:del w:id="36033" w:author="LENOVO" w:date="2022-10-08T11:24:00Z">
          <w:r w:rsidR="00710C62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កាលបរិច្ឆេទ</w:delText>
          </w:r>
        </w:del>
      </w:ins>
      <w:ins w:id="36034" w:author="Voeun Kuyeng" w:date="2022-09-06T18:14:00Z">
        <w:del w:id="36035" w:author="LENOVO" w:date="2022-10-08T11:24:00Z">
          <w:r w:rsidR="00710C62" w:rsidRPr="009A453A" w:rsidDel="00B4305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6036" w:author="Sopheak Phorn" w:date="2023-08-25T15:18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]</w:delText>
          </w:r>
        </w:del>
      </w:ins>
      <w:ins w:id="36037" w:author="Voeun Kuyeng" w:date="2022-08-31T11:11:00Z">
        <w:del w:id="36038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។ </w:delText>
          </w:r>
        </w:del>
      </w:ins>
    </w:p>
    <w:p w14:paraId="76B491F8" w14:textId="339B3F1C" w:rsidR="00125B0C" w:rsidRPr="009A453A" w:rsidDel="00B43050" w:rsidRDefault="00125B0C">
      <w:pPr>
        <w:spacing w:after="0" w:line="228" w:lineRule="auto"/>
        <w:ind w:firstLine="720"/>
        <w:jc w:val="both"/>
        <w:rPr>
          <w:ins w:id="36039" w:author="Voeun Kuyeng" w:date="2022-08-31T11:11:00Z"/>
          <w:del w:id="36040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6041" w:author="Sopheak Phorn" w:date="2023-08-25T15:18:00Z">
            <w:rPr>
              <w:ins w:id="36042" w:author="Voeun Kuyeng" w:date="2022-08-31T11:11:00Z"/>
              <w:del w:id="36043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6044" w:author="LENOVO" w:date="2022-10-08T10:20:00Z">
          <w:pPr>
            <w:spacing w:after="0" w:line="240" w:lineRule="auto"/>
            <w:jc w:val="both"/>
          </w:pPr>
        </w:pPrChange>
      </w:pPr>
      <w:ins w:id="36045" w:author="Voeun Kuyeng" w:date="2022-08-31T11:11:00Z">
        <w:del w:id="36046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tab/>
            <w:delText xml:space="preserve">   </w:delText>
          </w:r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604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-ផលវិបាករួម</w:delText>
          </w:r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 ៖ ក្នុងករណី </w:delText>
          </w:r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6048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[</w:delText>
          </w:r>
          <w:r w:rsidRPr="00F55550" w:rsidDel="00B43050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សវនដ្ឋាន</w:delText>
          </w:r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6049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]</w:delText>
          </w:r>
        </w:del>
      </w:ins>
      <w:ins w:id="36050" w:author="Kem Sereiboth" w:date="2022-09-15T16:33:00Z">
        <w:del w:id="36051" w:author="LENOVO" w:date="2022-10-08T11:24:00Z">
          <w:r w:rsidR="000975D6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605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cyan"/>
                  <w:cs/>
                </w:rPr>
              </w:rPrChange>
            </w:rPr>
            <w:delText>ន.ស.ស.</w:delText>
          </w:r>
        </w:del>
      </w:ins>
      <w:ins w:id="36053" w:author="Voeun Kuyeng" w:date="2022-08-31T11:11:00Z">
        <w:del w:id="36054" w:author="LENOVO" w:date="2022-10-08T11:24:00Z"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6055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 xml:space="preserve"> </w:delText>
          </w:r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មិនអនុវត្តតាមអនុសាសន៍ដែលបានប្រគល់ជូន ប្រព័ន្ធត្រួតពិនិត្យផ្ទៃក្នុងរបស់</w:delText>
          </w:r>
          <w:r w:rsidRPr="00F55550" w:rsidDel="00B43050">
            <w:rPr>
              <w:rFonts w:ascii="Khmer MEF1" w:hAnsi="Khmer MEF1" w:cs="Khmer MEF1"/>
              <w:i/>
              <w:iCs/>
              <w:spacing w:val="-2"/>
              <w:sz w:val="24"/>
              <w:szCs w:val="24"/>
              <w:cs/>
            </w:rPr>
            <w:delText xml:space="preserve"> </w:delText>
          </w:r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6056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[</w:delText>
          </w:r>
          <w:r w:rsidRPr="00F55550" w:rsidDel="00B43050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សវនដ្ឋាន</w:delText>
          </w:r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6057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]</w:delText>
          </w:r>
        </w:del>
      </w:ins>
      <w:ins w:id="36058" w:author="Kem Sereiboth" w:date="2022-09-15T16:33:00Z">
        <w:del w:id="36059" w:author="LENOVO" w:date="2022-10-08T11:24:00Z">
          <w:r w:rsidR="00AA5B90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606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cyan"/>
                  <w:cs/>
                </w:rPr>
              </w:rPrChange>
            </w:rPr>
            <w:delText>ន.ស.ស.</w:delText>
          </w:r>
          <w:r w:rsidR="00AA5B90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06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cyan"/>
                  <w:cs/>
                </w:rPr>
              </w:rPrChange>
            </w:rPr>
            <w:delText xml:space="preserve"> </w:delText>
          </w:r>
        </w:del>
      </w:ins>
      <w:ins w:id="36062" w:author="Kem Sereiboth" w:date="2022-09-15T16:34:00Z">
        <w:del w:id="36063" w:author="LENOVO" w:date="2022-10-08T11:24:00Z">
          <w:r w:rsidR="00AA5B90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6064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highlight w:val="cyan"/>
                  <w:cs/>
                </w:rPr>
              </w:rPrChange>
            </w:rPr>
            <w:delText>ន.ស.ស.</w:delText>
          </w:r>
          <w:r w:rsidR="00AA5B90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06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cyan"/>
                  <w:cs/>
                </w:rPr>
              </w:rPrChange>
            </w:rPr>
            <w:delText xml:space="preserve"> </w:delText>
          </w:r>
        </w:del>
      </w:ins>
      <w:ins w:id="36066" w:author="Voeun Kuyeng" w:date="2022-08-31T11:11:00Z">
        <w:del w:id="36067" w:author="LENOVO" w:date="2022-10-08T11:24:00Z">
          <w:r w:rsidRPr="00F55550" w:rsidDel="00B43050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ឬ</w:delText>
          </w:r>
          <w:r w:rsidRPr="00F55550" w:rsidDel="00B43050">
            <w:rPr>
              <w:rFonts w:ascii="Khmer MEF1" w:hAnsi="Khmer MEF1" w:cs="Khmer MEF1"/>
              <w:i/>
              <w:iCs/>
              <w:spacing w:val="-2"/>
              <w:sz w:val="24"/>
              <w:szCs w:val="24"/>
              <w:cs/>
            </w:rPr>
            <w:delText xml:space="preserve"> </w:delText>
          </w:r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6068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[</w:delText>
          </w:r>
          <w:r w:rsidRPr="00F55550" w:rsidDel="00B43050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សវនដ្ឋាន</w:delText>
          </w:r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6069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 xml:space="preserve">] </w:delText>
          </w:r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អាចនឹងត្រូវប្រឈមនូវបញ្ហាដូចជា.........។</w:delText>
          </w:r>
        </w:del>
      </w:ins>
    </w:p>
    <w:p w14:paraId="7CC8BF73" w14:textId="50696B53" w:rsidR="00EE0E61" w:rsidRPr="00E33574" w:rsidDel="00B43050" w:rsidRDefault="00891768">
      <w:pPr>
        <w:spacing w:after="0" w:line="228" w:lineRule="auto"/>
        <w:ind w:firstLine="720"/>
        <w:jc w:val="both"/>
        <w:rPr>
          <w:del w:id="36070" w:author="LENOVO" w:date="2022-10-08T11:24:00Z"/>
          <w:rFonts w:ascii="Khmer MEF1" w:hAnsi="Khmer MEF1" w:cs="Khmer MEF1"/>
          <w:sz w:val="24"/>
          <w:szCs w:val="24"/>
          <w:lang w:val="ca-ES"/>
          <w:rPrChange w:id="36071" w:author="Kem Sereyboth" w:date="2023-07-19T16:59:00Z">
            <w:rPr>
              <w:del w:id="36072" w:author="LENOVO" w:date="2022-10-08T11:24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36073" w:author="LENOVO" w:date="2022-10-08T10:20:00Z">
          <w:pPr>
            <w:spacing w:after="0" w:line="240" w:lineRule="auto"/>
            <w:ind w:firstLine="720"/>
            <w:jc w:val="both"/>
          </w:pPr>
        </w:pPrChange>
      </w:pPr>
      <w:ins w:id="36074" w:author="User" w:date="2022-09-22T16:31:00Z">
        <w:del w:id="36075" w:author="LENOVO" w:date="2022-10-08T11:24:00Z">
          <w:r w:rsidRPr="00E33574" w:rsidDel="00B43050">
            <w:rPr>
              <w:rFonts w:ascii="Khmer MEF1" w:hAnsi="Khmer MEF1" w:cs="Khmer MEF1"/>
              <w:b/>
              <w:bCs/>
              <w:sz w:val="24"/>
              <w:szCs w:val="24"/>
              <w:cs/>
              <w:rPrChange w:id="3607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</w:del>
      </w:ins>
      <w:ins w:id="36077" w:author="User" w:date="2022-09-22T16:36:00Z">
        <w:del w:id="36078" w:author="LENOVO" w:date="2022-10-08T11:24:00Z">
          <w:r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607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6080" w:author="User" w:date="2022-09-22T16:31:00Z">
        <w:del w:id="36081" w:author="LENOVO" w:date="2022-10-08T11:24:00Z">
          <w:r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608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ពន្លឿនការរៀបចំបទដ្ឋានគតិយុត្ត</w:delText>
          </w:r>
        </w:del>
      </w:ins>
      <w:ins w:id="36083" w:author="User" w:date="2022-09-22T16:32:00Z">
        <w:del w:id="36084" w:author="LENOVO" w:date="2022-10-08T11:24:00Z">
          <w:r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608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ពាក់ព័ន្ធនឹងការប្រមូលចំណូល</w:delText>
          </w:r>
        </w:del>
      </w:ins>
    </w:p>
    <w:p w14:paraId="32817AF3" w14:textId="77473B0C" w:rsidR="00891768" w:rsidRPr="009A453A" w:rsidDel="00B43050" w:rsidRDefault="00891768">
      <w:pPr>
        <w:spacing w:after="0" w:line="228" w:lineRule="auto"/>
        <w:ind w:left="810" w:firstLine="90"/>
        <w:jc w:val="both"/>
        <w:rPr>
          <w:ins w:id="36086" w:author="User" w:date="2022-09-22T16:31:00Z"/>
          <w:del w:id="36087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6088" w:author="Sopheak Phorn" w:date="2023-08-25T15:18:00Z">
            <w:rPr>
              <w:ins w:id="36089" w:author="User" w:date="2022-09-22T16:31:00Z"/>
              <w:del w:id="36090" w:author="LENOVO" w:date="2022-10-08T11:24:00Z"/>
              <w:rFonts w:ascii="Khmer MEF1" w:hAnsi="Khmer MEF1" w:cs="Khmer MEF1"/>
              <w:color w:val="FF0000"/>
              <w:spacing w:val="-2"/>
              <w:sz w:val="24"/>
              <w:szCs w:val="24"/>
            </w:rPr>
          </w:rPrChange>
        </w:rPr>
        <w:pPrChange w:id="36091" w:author="LENOVO" w:date="2022-10-08T10:20:00Z">
          <w:pPr>
            <w:spacing w:after="0" w:line="240" w:lineRule="auto"/>
            <w:ind w:left="810" w:firstLine="90"/>
            <w:jc w:val="both"/>
          </w:pPr>
        </w:pPrChange>
      </w:pPr>
    </w:p>
    <w:p w14:paraId="6323540A" w14:textId="61C2F207" w:rsidR="0032227A" w:rsidRPr="009A453A" w:rsidDel="00B43050" w:rsidRDefault="0032227A">
      <w:pPr>
        <w:spacing w:after="0" w:line="228" w:lineRule="auto"/>
        <w:ind w:left="810" w:firstLine="90"/>
        <w:jc w:val="both"/>
        <w:rPr>
          <w:del w:id="36092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6093" w:author="Sopheak Phorn" w:date="2023-08-25T15:18:00Z">
            <w:rPr>
              <w:del w:id="36094" w:author="LENOVO" w:date="2022-10-08T11:24:00Z"/>
              <w:rFonts w:ascii="Khmer MEF1" w:hAnsi="Khmer MEF1" w:cs="Khmer MEF1"/>
              <w:color w:val="FF0000"/>
              <w:spacing w:val="-2"/>
              <w:sz w:val="24"/>
              <w:szCs w:val="24"/>
            </w:rPr>
          </w:rPrChange>
        </w:rPr>
        <w:pPrChange w:id="36095" w:author="LENOVO" w:date="2022-10-08T10:20:00Z">
          <w:pPr>
            <w:spacing w:after="0" w:line="240" w:lineRule="auto"/>
            <w:ind w:left="810" w:firstLine="90"/>
            <w:jc w:val="both"/>
          </w:pPr>
        </w:pPrChange>
      </w:pPr>
      <w:ins w:id="36096" w:author="Sethvannak Sam" w:date="2022-08-04T13:16:00Z">
        <w:del w:id="36097" w:author="LENOVO" w:date="2022-10-08T11:24:00Z">
          <w:r w:rsidRPr="00E33574" w:rsidDel="00B43050">
            <w:rPr>
              <w:rFonts w:ascii="Khmer MEF2" w:hAnsi="Khmer MEF2" w:cs="Khmer MEF2"/>
              <w:spacing w:val="-2"/>
              <w:sz w:val="24"/>
              <w:szCs w:val="24"/>
              <w:cs/>
              <w:lang w:val="ca-ES"/>
              <w:rPrChange w:id="36098" w:author="Kem Sereyboth" w:date="2023-07-19T16:59:00Z">
                <w:rPr>
                  <w:rFonts w:ascii="Khmer MEF2" w:eastAsia="Times New Roman" w:hAnsi="Khmer MEF2" w:cs="Khmer MEF2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១៤.ការសន្និដ្ឋាន និងអនុសាសន៍របស់សវនករទទួលបន្ទុក</w:delText>
          </w:r>
        </w:del>
      </w:ins>
    </w:p>
    <w:p w14:paraId="5D5BED35" w14:textId="2C1927DE" w:rsidR="0032227A" w:rsidRPr="009A453A" w:rsidDel="00B43050" w:rsidRDefault="006358BF">
      <w:pPr>
        <w:spacing w:after="0" w:line="228" w:lineRule="auto"/>
        <w:ind w:firstLine="900"/>
        <w:jc w:val="both"/>
        <w:rPr>
          <w:del w:id="36099" w:author="LENOVO" w:date="2022-10-08T11:24:00Z"/>
          <w:rFonts w:ascii="Khmer MEF1" w:hAnsi="Khmer MEF1" w:cs="Khmer MEF1"/>
          <w:b/>
          <w:bCs/>
          <w:lang w:val="ca-ES"/>
          <w:rPrChange w:id="36100" w:author="Sopheak Phorn" w:date="2023-08-25T15:18:00Z">
            <w:rPr>
              <w:del w:id="36101" w:author="LENOVO" w:date="2022-10-08T11:24:00Z"/>
              <w:rFonts w:ascii="Khmer MEF1" w:hAnsi="Khmer MEF1" w:cs="Khmer MEF1"/>
              <w:color w:val="171717" w:themeColor="background2" w:themeShade="1A"/>
              <w:spacing w:val="-2"/>
            </w:rPr>
          </w:rPrChange>
        </w:rPr>
        <w:pPrChange w:id="36102" w:author="LENOVO" w:date="2022-10-08T10:20:00Z">
          <w:pPr>
            <w:pStyle w:val="NormalWeb"/>
            <w:spacing w:before="0" w:beforeAutospacing="0" w:after="0" w:afterAutospacing="0"/>
            <w:ind w:firstLine="900"/>
            <w:jc w:val="both"/>
          </w:pPr>
        </w:pPrChange>
      </w:pPr>
      <w:ins w:id="36103" w:author="User" w:date="2022-09-22T16:38:00Z">
        <w:del w:id="36104" w:author="LENOVO" w:date="2022-10-08T11:24:00Z"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10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highlight w:val="yellow"/>
                  <w:cs/>
                </w:rPr>
              </w:rPrChange>
            </w:rPr>
            <w:delText>មិនទាន់អនុវត្ត</w:delText>
          </w:r>
        </w:del>
      </w:ins>
      <w:ins w:id="36106" w:author="Sethvannak Sam" w:date="2022-08-04T13:16:00Z">
        <w:del w:id="36107" w:author="LENOVO" w:date="2022-10-08T11:24:00Z">
          <w:r w:rsidR="0032227A" w:rsidRPr="00E33574" w:rsidDel="00B43050">
            <w:rPr>
              <w:rFonts w:ascii="Khmer MEF1" w:hAnsi="Khmer MEF1" w:cs="Khmer MEF1"/>
              <w:b/>
              <w:bCs/>
              <w:sz w:val="24"/>
              <w:szCs w:val="24"/>
              <w:cs/>
              <w:rPrChange w:id="3610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ការសន្និដ្ឋាន និងអនុសាសន៍របស់សវនករទទួលបន្ទុក គឺជាការសរសេរបង្ហាញពីការសន្និដ្ឋានរបស់សវនករទទួលបន្ទុក ដោយរៀបរាប់អំពីគុណសម្បត្តិ ឬសមិទ្ធ</w:delText>
          </w:r>
        </w:del>
      </w:ins>
      <w:ins w:id="36109" w:author="Sethvannak Sam" w:date="2022-08-17T16:20:00Z">
        <w:del w:id="36110" w:author="LENOVO" w:date="2022-10-08T11:24:00Z">
          <w:r w:rsidR="008813B3" w:rsidRPr="00E33574" w:rsidDel="00B43050">
            <w:rPr>
              <w:rFonts w:ascii="Khmer MEF1" w:hAnsi="Khmer MEF1" w:cs="Khmer MEF1"/>
              <w:b/>
              <w:bCs/>
              <w:sz w:val="24"/>
              <w:szCs w:val="24"/>
              <w:cs/>
              <w:rPrChange w:id="36111" w:author="Kem Sereyboth" w:date="2023-07-19T16:59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ផល</w:delText>
          </w:r>
        </w:del>
      </w:ins>
      <w:ins w:id="36112" w:author="Sethvannak Sam" w:date="2022-08-04T13:16:00Z">
        <w:del w:id="36113" w:author="LENOVO" w:date="2022-10-08T11:24:00Z">
          <w:r w:rsidR="0032227A" w:rsidRPr="00E33574" w:rsidDel="00B43050">
            <w:rPr>
              <w:rFonts w:ascii="Khmer MEF1" w:hAnsi="Khmer MEF1" w:cs="Khmer MEF1"/>
              <w:b/>
              <w:bCs/>
              <w:sz w:val="24"/>
              <w:szCs w:val="24"/>
              <w:cs/>
              <w:rPrChange w:id="3611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ការងាររបស់សវនដ្ឋាន សង្ខេបពីចំណុចខ្វះចន្លោះឬបញ្ហាមិនអនុលោម ឬការផ្ដល់អនុសាសន៍និងវិបាកនៃការមិនអនុវត្តតាមអនុសាសន៍ ដូចនេះ ត្រូវបានរៀបចំឡើងដោយបែងចែកជា ៣ កថាខណ្ឌសំខាន់ៗ ដូចមានរៀបរាប់ខាងក្រោម៖</w:delText>
          </w:r>
        </w:del>
      </w:ins>
    </w:p>
    <w:p w14:paraId="2AA7E179" w14:textId="68F0F8E9" w:rsidR="0032227A" w:rsidRPr="009A453A" w:rsidDel="00B43050" w:rsidRDefault="009E2CDF">
      <w:pPr>
        <w:pStyle w:val="Heading1"/>
        <w:spacing w:before="0" w:line="228" w:lineRule="auto"/>
        <w:rPr>
          <w:del w:id="36115" w:author="LENOVO" w:date="2022-10-08T11:24:00Z"/>
          <w:rFonts w:ascii="Khmer MEF1" w:hAnsi="Khmer MEF1" w:cs="Khmer MEF1"/>
          <w:color w:val="auto"/>
          <w:spacing w:val="-2"/>
          <w:lang w:val="ca-ES"/>
          <w:rPrChange w:id="36116" w:author="Sopheak Phorn" w:date="2023-08-25T15:18:00Z">
            <w:rPr>
              <w:del w:id="36117" w:author="LENOVO" w:date="2022-10-08T11:24:00Z"/>
              <w:rFonts w:ascii="Khmer MEF1" w:hAnsi="Khmer MEF1" w:cs="Khmer MEF1"/>
              <w:color w:val="171717" w:themeColor="background2" w:themeShade="1A"/>
              <w:spacing w:val="-2"/>
            </w:rPr>
          </w:rPrChange>
        </w:rPr>
        <w:pPrChange w:id="36118" w:author="LENOVO" w:date="2022-10-08T10:20:00Z">
          <w:pPr>
            <w:pStyle w:val="NormalWeb"/>
            <w:spacing w:before="0" w:beforeAutospacing="0" w:after="0" w:afterAutospacing="0"/>
            <w:ind w:firstLine="900"/>
            <w:jc w:val="both"/>
          </w:pPr>
        </w:pPrChange>
      </w:pPr>
      <w:ins w:id="36119" w:author="Kem Sereiboth" w:date="2022-09-19T09:57:00Z">
        <w:del w:id="36120" w:author="LENOVO" w:date="2022-10-08T11:24:00Z">
          <w:r w:rsidRPr="00E33574" w:rsidDel="00B43050">
            <w:rPr>
              <w:rFonts w:ascii="Khmer MEF1" w:hAnsi="Khmer MEF1" w:cs="Khmer MEF1"/>
              <w:color w:val="auto"/>
              <w:spacing w:val="2"/>
              <w:sz w:val="24"/>
              <w:szCs w:val="24"/>
              <w:cs/>
              <w:rPrChange w:id="3612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cs/>
                </w:rPr>
              </w:rPrChange>
            </w:rPr>
            <w:delText>ពិចារណា</w:delText>
          </w:r>
        </w:del>
      </w:ins>
      <w:ins w:id="36122" w:author="Kem Sereiboth" w:date="2022-09-19T09:58:00Z">
        <w:del w:id="36123" w:author="LENOVO" w:date="2022-10-08T11:24:00Z">
          <w:r w:rsidRPr="00E33574" w:rsidDel="00B43050">
            <w:rPr>
              <w:rFonts w:ascii="Khmer MEF1" w:hAnsi="Khmer MEF1" w:cs="Khmer MEF1"/>
              <w:color w:val="auto"/>
              <w:spacing w:val="-8"/>
              <w:sz w:val="24"/>
              <w:szCs w:val="24"/>
              <w:cs/>
              <w:rPrChange w:id="3612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cs/>
                </w:rPr>
              </w:rPrChange>
            </w:rPr>
            <w:delText xml:space="preserve"> </w:delText>
          </w:r>
        </w:del>
      </w:ins>
      <w:ins w:id="36125" w:author="Kem Sereiboth" w:date="2022-09-19T10:21:00Z">
        <w:del w:id="36126" w:author="LENOVO" w:date="2022-10-08T11:24:00Z">
          <w:r w:rsidR="005B7C51" w:rsidRPr="00E33574" w:rsidDel="00B43050">
            <w:rPr>
              <w:rFonts w:ascii="Khmer MEF1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6127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2"/>
                  <w:cs/>
                </w:rPr>
              </w:rPrChange>
            </w:rPr>
            <w:delText>ន.ស.ស.</w:delText>
          </w:r>
          <w:r w:rsidR="005B7C51" w:rsidRPr="00E33574" w:rsidDel="00B43050">
            <w:rPr>
              <w:rFonts w:cs="MoolBoran"/>
              <w:b w:val="0"/>
              <w:bCs w:val="0"/>
              <w:spacing w:val="-8"/>
              <w:sz w:val="24"/>
              <w:szCs w:val="24"/>
              <w:cs/>
              <w:rPrChange w:id="36128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 xml:space="preserve"> </w:delText>
          </w:r>
          <w:r w:rsidR="005B7C51" w:rsidRPr="00E33574" w:rsidDel="00B43050">
            <w:rPr>
              <w:rFonts w:ascii="Khmer MEF1" w:hAnsi="Khmer MEF1" w:cs="Khmer MEF1"/>
              <w:color w:val="auto"/>
              <w:spacing w:val="-8"/>
              <w:sz w:val="24"/>
              <w:szCs w:val="24"/>
              <w:cs/>
              <w:lang w:val="ca-ES"/>
              <w:rPrChange w:id="3612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  <w:lang w:val="ca-ES"/>
                </w:rPr>
              </w:rPrChange>
            </w:rPr>
            <w:delText>គួរបំពេញ</w:delText>
          </w:r>
          <w:r w:rsidR="005B7C51" w:rsidRPr="00E33574" w:rsidDel="00B43050">
            <w:rPr>
              <w:rFonts w:ascii="Khmer MEF1" w:hAnsi="Khmer MEF1" w:cs="Khmer MEF1"/>
              <w:color w:val="auto"/>
              <w:spacing w:val="-8"/>
              <w:sz w:val="24"/>
              <w:szCs w:val="24"/>
              <w:cs/>
              <w:rPrChange w:id="3613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cs/>
                </w:rPr>
              </w:rPrChange>
            </w:rPr>
            <w:delText xml:space="preserve">បែងចែកមន្រ្តីរបស់និយ័តករឱ្យមកជាមន្រ្តីស្ថិតក្រោមឱវាទ </w:delText>
          </w:r>
          <w:r w:rsidR="005B7C51" w:rsidRPr="00E33574" w:rsidDel="00B43050">
            <w:rPr>
              <w:rFonts w:ascii="Khmer MEF1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6131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2"/>
                  <w:cs/>
                </w:rPr>
              </w:rPrChange>
            </w:rPr>
            <w:delText xml:space="preserve">អ.ស.ហ. </w:delText>
          </w:r>
          <w:r w:rsidR="005B7C51" w:rsidRPr="00E33574" w:rsidDel="00B43050">
            <w:rPr>
              <w:rFonts w:ascii="Khmer MEF1" w:hAnsi="Khmer MEF1" w:cs="Khmer MEF1"/>
              <w:color w:val="auto"/>
              <w:spacing w:val="-8"/>
              <w:sz w:val="24"/>
              <w:szCs w:val="24"/>
              <w:cs/>
              <w:rPrChange w:id="3613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cs/>
                </w:rPr>
              </w:rPrChange>
            </w:rPr>
            <w:delText>ក្នុងត្រីមាសទី៣</w:delText>
          </w:r>
          <w:r w:rsidR="005B7C51" w:rsidRPr="00E33574" w:rsidDel="00B43050">
            <w:rPr>
              <w:rFonts w:ascii="Khmer MEF1" w:hAnsi="Khmer MEF1" w:cs="Khmer MEF1"/>
              <w:color w:val="auto"/>
              <w:spacing w:val="-2"/>
              <w:sz w:val="24"/>
              <w:szCs w:val="24"/>
              <w:cs/>
              <w:rPrChange w:id="3613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cs/>
                </w:rPr>
              </w:rPrChange>
            </w:rPr>
            <w:delText xml:space="preserve"> </w:delText>
          </w:r>
          <w:r w:rsidR="005B7C51" w:rsidRPr="00E33574" w:rsidDel="00B43050">
            <w:rPr>
              <w:rFonts w:ascii="Khmer MEF1" w:hAnsi="Khmer MEF1" w:cs="Khmer MEF1"/>
              <w:color w:val="auto"/>
              <w:spacing w:val="2"/>
              <w:sz w:val="24"/>
              <w:szCs w:val="24"/>
              <w:cs/>
              <w:rPrChange w:id="3613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cs/>
                </w:rPr>
              </w:rPrChange>
            </w:rPr>
            <w:delText>ឆ្នាំ</w:delText>
          </w:r>
          <w:r w:rsidR="005B7C51" w:rsidRPr="00E33574" w:rsidDel="00B43050">
            <w:rPr>
              <w:rFonts w:ascii="Khmer MEF1" w:eastAsiaTheme="minorHAnsi" w:hAnsi="Khmer MEF1" w:cs="Khmer MEF1"/>
              <w:spacing w:val="2"/>
              <w:sz w:val="24"/>
              <w:szCs w:val="24"/>
              <w:cs/>
              <w:rPrChange w:id="36135" w:author="Kem Sereyboth" w:date="2023-07-19T16:5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២០២៣។ សវនករទទួលបន្ទុកនឹងពិនិត្យឡើងវិញលើវឌ្ឍនភាពនៃការអនុវត្តតាមអនុសាសន៍ដែលបាន</w:delText>
          </w:r>
          <w:r w:rsidR="005B7C51" w:rsidRPr="00E33574" w:rsidDel="00B43050">
            <w:rPr>
              <w:rFonts w:ascii="Khmer MEF1" w:eastAsiaTheme="minorHAnsi" w:hAnsi="Khmer MEF1" w:cs="Khmer MEF1"/>
              <w:spacing w:val="-2"/>
              <w:sz w:val="24"/>
              <w:szCs w:val="24"/>
              <w:cs/>
              <w:rPrChange w:id="36136" w:author="Kem Sereyboth" w:date="2023-07-19T16:5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ផ្ដល់ជូន នាដើមត្រីមាសទី៤។</w:delText>
          </w:r>
        </w:del>
      </w:ins>
      <w:ins w:id="36137" w:author="Sethvannak Sam" w:date="2022-08-04T13:16:00Z">
        <w:del w:id="36138" w:author="LENOVO" w:date="2022-10-08T11:24:00Z">
          <w:r w:rsidR="0032227A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139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tab/>
          </w:r>
          <w:r w:rsidR="0032227A" w:rsidRPr="00E33574" w:rsidDel="00B43050">
            <w:rPr>
              <w:rFonts w:ascii="Khmer MEF1" w:hAnsi="Khmer MEF1" w:cs="Khmer MEF1"/>
              <w:b w:val="0"/>
              <w:bCs w:val="0"/>
              <w:spacing w:val="-2"/>
              <w:sz w:val="24"/>
              <w:szCs w:val="24"/>
              <w:cs/>
              <w:rPrChange w:id="36140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cs/>
                </w:rPr>
              </w:rPrChange>
            </w:rPr>
            <w:delText>ក-កថាខណ្ឌទី១៖</w:delText>
          </w:r>
          <w:r w:rsidR="0032227A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6141" w:author="Kem Sereyboth" w:date="2023-07-19T16:59:00Z">
                <w:rPr>
                  <w:rFonts w:ascii="Khmer MEF1" w:hAnsi="Khmer MEF1" w:cs="Khmer MEF1"/>
                  <w:spacing w:val="-10"/>
                  <w:sz w:val="12"/>
                  <w:szCs w:val="12"/>
                  <w:cs/>
                  <w:lang w:val="ca-ES"/>
                </w:rPr>
              </w:rPrChange>
            </w:rPr>
            <w:delText xml:space="preserve"> ត្រូវរៀបរាប់អំពីលទ្ធផលនៃការពិនិត្យលើសមិទ្ធផលការងា</w:delText>
          </w:r>
          <w:r w:rsidR="0032227A" w:rsidRPr="00E33574" w:rsidDel="00B4305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6142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>​​</w:delText>
          </w:r>
          <w:r w:rsidR="0032227A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6143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​​រ</w:delText>
          </w:r>
          <w:r w:rsidR="0032227A" w:rsidRPr="00E33574" w:rsidDel="00B4305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6144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>​​​​​​</w:delText>
          </w:r>
          <w:r w:rsidR="0032227A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6145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ចំណុចល្អប្រ​សើរ ការ</w:delText>
          </w:r>
          <w:r w:rsidR="0032227A" w:rsidRPr="00E33574" w:rsidDel="00B4305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3614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ខិតខំប្រឹងប្រែង ការរីកចម្រើនដែលគួរកត់សម្គាល់នានារបស់សវនដ្ឋានទៅលើផ្នែក ឬចំណុចដែលបានពិនិ</w:delText>
          </w:r>
          <w:r w:rsidR="0032227A"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614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ត្យ​ឃើញ ដែលជាទិដ្ឋភាពរួមរបស់សវនដ្ឋាន។ ​សវនករទទួលបន្ទុក អាចរៀបរាប់អំពីកថាខណ្ឌទី១ នេះ ដូចគំរូខាងក្រោម៖</w:delText>
          </w:r>
        </w:del>
      </w:ins>
    </w:p>
    <w:p w14:paraId="64B8E4A8" w14:textId="337D1FD7" w:rsidR="00891768" w:rsidRPr="009A453A" w:rsidDel="00B43050" w:rsidRDefault="005E0BFD">
      <w:pPr>
        <w:spacing w:after="120" w:line="228" w:lineRule="auto"/>
        <w:ind w:firstLine="810"/>
        <w:jc w:val="both"/>
        <w:rPr>
          <w:ins w:id="36148" w:author="User" w:date="2022-09-22T16:29:00Z"/>
          <w:del w:id="36149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6150" w:author="Sopheak Phorn" w:date="2023-08-25T15:18:00Z">
            <w:rPr>
              <w:ins w:id="36151" w:author="User" w:date="2022-09-22T16:29:00Z"/>
              <w:del w:id="36152" w:author="LENOVO" w:date="2022-10-08T11:24:00Z"/>
              <w:rFonts w:ascii="Khmer MEF1" w:hAnsi="Khmer MEF1" w:cs="Khmer MEF1"/>
              <w:color w:val="FF0000"/>
              <w:spacing w:val="-2"/>
              <w:sz w:val="24"/>
              <w:szCs w:val="24"/>
            </w:rPr>
          </w:rPrChange>
        </w:rPr>
        <w:pPrChange w:id="36153" w:author="LENOVO" w:date="2022-10-08T10:20:00Z">
          <w:pPr>
            <w:spacing w:after="0" w:line="240" w:lineRule="auto"/>
            <w:ind w:firstLine="810"/>
            <w:jc w:val="both"/>
          </w:pPr>
        </w:pPrChange>
      </w:pPr>
      <w:ins w:id="36154" w:author="User" w:date="2022-09-22T16:18:00Z">
        <w:del w:id="36155" w:author="LENOVO" w:date="2022-10-08T11:24:00Z">
          <w:r w:rsidRPr="00E33574" w:rsidDel="00B4305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3615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សម្រាប់រយៈពេល ៥ឆ្នាំ </w:delText>
          </w:r>
          <w:r w:rsidRPr="00E33574" w:rsidDel="00B43050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3615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>(</w:delText>
          </w:r>
          <w:r w:rsidRPr="00E33574" w:rsidDel="00B4305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3615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  <w:r w:rsidRPr="009A453A" w:rsidDel="00B43050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36159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-</w:delText>
          </w:r>
          <w:r w:rsidRPr="00E33574" w:rsidDel="00B43050">
            <w:rPr>
              <w:rFonts w:ascii="Khmer MEF1" w:hAnsi="Khmer MEF1" w:cs="Khmer MEF1"/>
              <w:spacing w:val="6"/>
              <w:sz w:val="24"/>
              <w:szCs w:val="24"/>
              <w:cs/>
              <w:rPrChange w:id="3616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២០២៦</w:delText>
          </w:r>
          <w:r w:rsidRPr="009A453A" w:rsidDel="00B43050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36161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) </w:delText>
          </w:r>
        </w:del>
      </w:ins>
      <w:ins w:id="36162" w:author="User" w:date="2022-09-23T05:31:00Z">
        <w:del w:id="36163" w:author="LENOVO" w:date="2022-10-08T11:24:00Z">
          <w:r w:rsidR="00F72BAE" w:rsidRPr="00E33574" w:rsidDel="00B4305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3616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សុខ</w:delText>
          </w:r>
        </w:del>
      </w:ins>
      <w:ins w:id="36165" w:author="Kem Sereiboth" w:date="2022-09-19T10:23:00Z">
        <w:del w:id="36166" w:author="LENOVO" w:date="2022-10-08T11:24:00Z">
          <w:r w:rsidR="005B7C51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3616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ន.ស</w:delText>
          </w:r>
          <w:r w:rsidR="005B7C51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6168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.ស.</w:delText>
          </w:r>
          <w:r w:rsidR="005B7C51" w:rsidRPr="00E33574" w:rsidDel="00B43050">
            <w:rPr>
              <w:rFonts w:cs="MoolBoran"/>
              <w:b/>
              <w:bCs/>
              <w:spacing w:val="4"/>
              <w:sz w:val="24"/>
              <w:szCs w:val="24"/>
              <w:cs/>
              <w:rPrChange w:id="36169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 xml:space="preserve"> </w:delText>
          </w:r>
          <w:r w:rsidR="005B7C51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3617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គួរ</w:delText>
          </w:r>
        </w:del>
      </w:ins>
      <w:ins w:id="36171" w:author="Kem Sereiboth" w:date="2022-09-19T10:26:00Z">
        <w:del w:id="36172" w:author="LENOVO" w:date="2022-10-08T11:24:00Z">
          <w:r w:rsidR="005B7C51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3617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ពន្លឿនការដាក់ចេញឱ្យអនុវត្តនូវបទប្បញ្ញត្តិ</w:delText>
          </w:r>
        </w:del>
      </w:ins>
      <w:ins w:id="36174" w:author="Kem Sereiboth" w:date="2022-09-19T10:27:00Z">
        <w:del w:id="36175" w:author="LENOVO" w:date="2022-10-08T11:24:00Z">
          <w:r w:rsidR="005B7C51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3617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ដែលខ្វះ</w:delText>
          </w:r>
        </w:del>
      </w:ins>
      <w:ins w:id="36177" w:author="Kem Sereiboth" w:date="2022-09-19T10:23:00Z">
        <w:del w:id="36178" w:author="LENOVO" w:date="2022-10-08T11:24:00Z">
          <w:r w:rsidR="005B7C51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17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ចន្លោះក្នុងត្រីមាសទី</w:delText>
          </w:r>
        </w:del>
      </w:ins>
      <w:ins w:id="36180" w:author="User" w:date="2022-09-22T16:19:00Z">
        <w:del w:id="36181" w:author="LENOVO" w:date="2022-10-08T11:24:00Z"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18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36183" w:author="Kem Sereiboth" w:date="2022-09-19T10:23:00Z">
        <w:del w:id="36184" w:author="LENOVO" w:date="2022-10-08T11:24:00Z">
          <w:r w:rsidR="005B7C51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18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៣ ឆ្នាំ</w:delText>
          </w:r>
          <w:r w:rsidR="005B7C51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18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២០២៣។ សវនករទទួលបន្ទុកនឹងពិនិត្យឡើងវិញលើវឌ្ឍនភាពនៃការ</w:delText>
          </w:r>
          <w:r w:rsidR="005B7C51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អនុវត្តតាមអនុសាសន៍ដែលបានផ្ដល់ជូន នាដើមត្រីមាសទី</w:delText>
          </w:r>
        </w:del>
      </w:ins>
      <w:ins w:id="36187" w:author="User" w:date="2022-09-22T16:19:00Z">
        <w:del w:id="36188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១ ឆ្នាំ២០២៤</w:delText>
          </w:r>
        </w:del>
      </w:ins>
      <w:ins w:id="36189" w:author="Kem Sereiboth" w:date="2022-09-19T10:23:00Z">
        <w:del w:id="36190" w:author="LENOVO" w:date="2022-10-08T11:24:00Z">
          <w:r w:rsidR="005B7C51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៤។ </w:delText>
          </w:r>
        </w:del>
      </w:ins>
      <w:ins w:id="36191" w:author="Kem Sereiboth" w:date="2022-09-19T10:28:00Z">
        <w:del w:id="36192" w:author="LENOVO" w:date="2022-10-08T11:24:00Z">
          <w:r w:rsidR="005B7C51" w:rsidRPr="00E33574" w:rsidDel="00B43050">
            <w:rPr>
              <w:rFonts w:ascii="Khmer MEF1" w:hAnsi="Khmer MEF1" w:cs="Khmer MEF1"/>
              <w:sz w:val="24"/>
              <w:szCs w:val="24"/>
              <w:cs/>
              <w:rPrChange w:id="3619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និងបាត់បង់ជំនឿទុកចិត្តពីសាធារណជនជាដើម</w:delText>
          </w:r>
        </w:del>
      </w:ins>
      <w:ins w:id="36194" w:author="User" w:date="2022-09-22T16:29:00Z">
        <w:del w:id="36195" w:author="LENOVO" w:date="2022-10-08T11:24:00Z">
          <w:r w:rsidR="00891768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19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ក្នុងករណី </w:delText>
          </w:r>
          <w:r w:rsidR="00891768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6197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ន.ស.ស.</w:delText>
          </w:r>
          <w:r w:rsidR="00891768"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6198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</w:rPr>
              </w:rPrChange>
            </w:rPr>
            <w:delText xml:space="preserve"> </w:delText>
          </w:r>
          <w:r w:rsidR="00891768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1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មិនអនុវត្តតាមអនុសាសន៍ដែលបានប្រគល់ជូន</w:delText>
          </w:r>
        </w:del>
      </w:ins>
      <w:ins w:id="36200" w:author="Un Seakamey" w:date="2022-09-23T09:29:00Z">
        <w:del w:id="36201" w:author="LENOVO" w:date="2022-10-08T11:24:00Z">
          <w:r w:rsidR="008A46E0" w:rsidRPr="009A453A" w:rsidDel="00B4305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6202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</w:rPr>
              </w:rPrChange>
            </w:rPr>
            <w:delText xml:space="preserve"> </w:delText>
          </w:r>
          <w:r w:rsidR="008A46E0"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620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ន.ស.ស.</w:delText>
          </w:r>
          <w:r w:rsidR="008A46E0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20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6205" w:author="Un Seakamey" w:date="2022-09-23T09:31:00Z">
        <w:del w:id="36206" w:author="LENOVO" w:date="2022-10-08T11:24:00Z">
          <w:r w:rsidR="0095615D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20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អាច</w:delText>
          </w:r>
        </w:del>
      </w:ins>
      <w:ins w:id="36208" w:author="Un Seakamey" w:date="2022-09-23T09:32:00Z">
        <w:del w:id="36209" w:author="LENOVO" w:date="2022-10-08T11:24:00Z">
          <w:r w:rsidR="0095615D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21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ជួបបញ្ហា</w:delText>
          </w:r>
        </w:del>
      </w:ins>
      <w:ins w:id="36211" w:author="Un Seakamey" w:date="2022-09-23T09:31:00Z">
        <w:del w:id="36212" w:author="LENOVO" w:date="2022-10-08T11:24:00Z">
          <w:r w:rsidR="0095615D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21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ប្រឈមប៉ះពាល់ដល់</w:delText>
          </w:r>
        </w:del>
      </w:ins>
      <w:ins w:id="36214" w:author="User" w:date="2022-09-22T16:29:00Z">
        <w:del w:id="36215" w:author="LENOVO" w:date="2022-10-08T11:24:00Z">
          <w:r w:rsidR="00891768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21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ប្រព័ន្ធត្រួតពិនិត្យផ្ទៃក្នុងរបស់</w:delText>
          </w:r>
          <w:r w:rsidR="00891768" w:rsidRPr="00E33574" w:rsidDel="00B43050">
            <w:rPr>
              <w:rFonts w:ascii="Khmer MEF1" w:hAnsi="Khmer MEF1" w:cs="Khmer MEF1"/>
              <w:i/>
              <w:iCs/>
              <w:spacing w:val="-2"/>
              <w:sz w:val="24"/>
              <w:szCs w:val="24"/>
              <w:cs/>
              <w:rPrChange w:id="36217" w:author="Kem Sereyboth" w:date="2023-07-19T16:59:00Z">
                <w:rPr>
                  <w:rFonts w:ascii="Khmer MEF1" w:hAnsi="Khmer MEF1" w:cs="Khmer MEF1"/>
                  <w:i/>
                  <w:iCs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891768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6218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ន.ស.ស.</w:delText>
          </w:r>
          <w:r w:rsidR="00891768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21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6220" w:author="Un Seakamey" w:date="2022-09-23T09:33:00Z">
        <w:del w:id="36221" w:author="LENOVO" w:date="2022-10-08T11:24:00Z">
          <w:r w:rsidR="00992DF3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22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ព្រម</w:delText>
          </w:r>
        </w:del>
      </w:ins>
      <w:ins w:id="36223" w:author="Un Seakamey" w:date="2022-09-23T09:37:00Z">
        <w:del w:id="36224" w:author="LENOVO" w:date="2022-10-08T11:24:00Z">
          <w:r w:rsidR="002A20C8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22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ទាំង</w:delText>
          </w:r>
        </w:del>
      </w:ins>
      <w:ins w:id="36226" w:author="User" w:date="2022-09-22T16:29:00Z">
        <w:del w:id="36227" w:author="LENOVO" w:date="2022-10-08T11:24:00Z">
          <w:r w:rsidR="00891768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22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អាចនឹងត្រូវប្រឈមនូវបញ្ហាប៉ះពាល់ដល់ប្រសិទ្ធភាព និងស័ក្តិសិទ្ធភាពក្នុងការបំពេញការងាររបស់ស្ថាប័ន។</w:delText>
          </w:r>
        </w:del>
      </w:ins>
    </w:p>
    <w:p w14:paraId="5BF5E80B" w14:textId="623B56D1" w:rsidR="00AF508F" w:rsidRPr="009A453A" w:rsidDel="00B43050" w:rsidRDefault="00AF508F">
      <w:pPr>
        <w:spacing w:after="120" w:line="228" w:lineRule="auto"/>
        <w:ind w:firstLine="720"/>
        <w:jc w:val="both"/>
        <w:rPr>
          <w:del w:id="36229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6230" w:author="Sopheak Phorn" w:date="2023-08-25T15:18:00Z">
            <w:rPr>
              <w:del w:id="36231" w:author="LENOVO" w:date="2022-10-08T11:24:00Z"/>
              <w:rFonts w:ascii="Khmer MEF1" w:hAnsi="Khmer MEF1" w:cs="Khmer MEF1"/>
              <w:color w:val="FF0000"/>
              <w:spacing w:val="-2"/>
              <w:sz w:val="24"/>
              <w:szCs w:val="24"/>
            </w:rPr>
          </w:rPrChange>
        </w:rPr>
        <w:pPrChange w:id="36232" w:author="LENOVO" w:date="2022-10-08T10:20:00Z">
          <w:pPr>
            <w:spacing w:after="0" w:line="240" w:lineRule="auto"/>
            <w:ind w:firstLine="720"/>
            <w:jc w:val="both"/>
          </w:pPr>
        </w:pPrChange>
      </w:pPr>
    </w:p>
    <w:p w14:paraId="39215A97" w14:textId="197E765B" w:rsidR="00A3040E" w:rsidRPr="009A453A" w:rsidDel="00B43050" w:rsidRDefault="00A3040E">
      <w:pPr>
        <w:spacing w:after="120" w:line="228" w:lineRule="auto"/>
        <w:ind w:firstLine="720"/>
        <w:jc w:val="both"/>
        <w:rPr>
          <w:ins w:id="36233" w:author="User" w:date="2022-09-23T05:53:00Z"/>
          <w:del w:id="36234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6235" w:author="Sopheak Phorn" w:date="2023-08-25T15:18:00Z">
            <w:rPr>
              <w:ins w:id="36236" w:author="User" w:date="2022-09-23T05:53:00Z"/>
              <w:del w:id="36237" w:author="LENOVO" w:date="2022-10-08T11:24:00Z"/>
              <w:rFonts w:ascii="Khmer MEF1" w:hAnsi="Khmer MEF1" w:cs="Khmer MEF1"/>
              <w:color w:val="FF0000"/>
              <w:spacing w:val="-2"/>
              <w:sz w:val="24"/>
              <w:szCs w:val="24"/>
            </w:rPr>
          </w:rPrChange>
        </w:rPr>
        <w:pPrChange w:id="36238" w:author="LENOVO" w:date="2022-10-08T10:20:00Z">
          <w:pPr>
            <w:spacing w:after="0" w:line="240" w:lineRule="auto"/>
            <w:ind w:firstLine="720"/>
            <w:jc w:val="both"/>
          </w:pPr>
        </w:pPrChange>
      </w:pPr>
    </w:p>
    <w:p w14:paraId="0581A2EC" w14:textId="1DE65699" w:rsidR="0032227A" w:rsidRPr="00F55550" w:rsidDel="00B43050" w:rsidRDefault="0032227A">
      <w:pPr>
        <w:spacing w:after="120" w:line="228" w:lineRule="auto"/>
        <w:jc w:val="both"/>
        <w:rPr>
          <w:ins w:id="36239" w:author="Sethvannak Sam" w:date="2022-08-04T13:16:00Z"/>
          <w:del w:id="36240" w:author="LENOVO" w:date="2022-10-08T11:24:00Z"/>
          <w:rFonts w:ascii="Khmer MEF1" w:hAnsi="Khmer MEF1" w:cs="Khmer MEF1"/>
          <w:spacing w:val="-6"/>
          <w:sz w:val="24"/>
          <w:szCs w:val="24"/>
          <w:lang w:val="ca-ES"/>
        </w:rPr>
        <w:pPrChange w:id="36241" w:author="LENOVO" w:date="2022-10-08T10:20:00Z">
          <w:pPr>
            <w:spacing w:after="0" w:line="240" w:lineRule="auto"/>
            <w:ind w:firstLine="720"/>
            <w:jc w:val="both"/>
          </w:pPr>
        </w:pPrChange>
      </w:pPr>
      <w:ins w:id="36242" w:author="Sethvannak Sam" w:date="2022-08-04T13:16:00Z">
        <w:del w:id="36243" w:author="LENOVO" w:date="2022-10-08T11:24:00Z">
          <w:r w:rsidRPr="00E33574" w:rsidDel="00B43050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36244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B43050">
            <w:rPr>
              <w:rFonts w:ascii="Khmer MEF1" w:hAnsi="Khmer MEF1" w:cs="Khmer MEF1"/>
              <w:spacing w:val="-4"/>
              <w:sz w:val="24"/>
              <w:szCs w:val="24"/>
              <w:cs/>
              <w:rPrChange w:id="36245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បន្ទាប់ពីបានចុះអនុវត្តការប្រមូលទិន្នន័យនៅសវនដ្ឋាន សវនករទទួលបន្ទុកបានពិនិត្យឃើញថា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cs/>
              <w:rPrChange w:id="36246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247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(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cs/>
              <w:rPrChange w:id="36248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249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) 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cs/>
              <w:rPrChange w:id="36250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បានខិតខំប្រឹងប្រែងលើការរៀបចំសមិទ្ធ</w:delText>
          </w:r>
        </w:del>
      </w:ins>
    </w:p>
    <w:p w14:paraId="5953E18B" w14:textId="6783EEB5" w:rsidR="0032227A" w:rsidRPr="009A453A" w:rsidDel="00B43050" w:rsidRDefault="0032227A">
      <w:pPr>
        <w:spacing w:after="120" w:line="228" w:lineRule="auto"/>
        <w:jc w:val="both"/>
        <w:rPr>
          <w:ins w:id="36251" w:author="Sethvannak Sam" w:date="2022-08-04T13:16:00Z"/>
          <w:del w:id="36252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6253" w:author="Sopheak Phorn" w:date="2023-08-25T15:18:00Z">
            <w:rPr>
              <w:ins w:id="36254" w:author="Sethvannak Sam" w:date="2022-08-04T13:16:00Z"/>
              <w:del w:id="36255" w:author="LENOVO" w:date="2022-10-08T11:24:00Z"/>
              <w:rFonts w:ascii="Khmer MEF1" w:hAnsi="Khmer MEF1" w:cs="Khmer MEF1"/>
              <w:spacing w:val="-2"/>
            </w:rPr>
          </w:rPrChange>
        </w:rPr>
        <w:pPrChange w:id="36256" w:author="LENOVO" w:date="2022-10-08T10:20:00Z">
          <w:pPr>
            <w:spacing w:after="0" w:line="240" w:lineRule="auto"/>
            <w:ind w:firstLine="720"/>
            <w:jc w:val="both"/>
          </w:pPr>
        </w:pPrChange>
      </w:pPr>
      <w:ins w:id="36257" w:author="Sethvannak Sam" w:date="2022-08-04T13:16:00Z">
        <w:del w:id="36258" w:author="LENOVO" w:date="2022-10-08T11:24:00Z"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cs/>
              <w:rPrChange w:id="36259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ផលការងារជាច្រើនដូចជា៖..............​​ដោយស្មារ​តី</w:delText>
          </w:r>
          <w:r w:rsidRPr="009A453A" w:rsidDel="00B43050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260" w:author="Sopheak Phorn" w:date="2023-08-25T15:18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</w:rPr>
              </w:rPrChange>
            </w:rPr>
            <w:delText>​​​</w:delText>
          </w:r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26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ទទួលខុសត្រូវខ្ពស់ និងស្របទៅតាមច្បាប់ បទប្បញ្ញត្តិ និងគោលការណ៍ដែលបានកំណត់ដែលបាននាំឱ្យ</w:delText>
          </w:r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626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ស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263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ម្រេច​បានលទ្ធផលគួរជាទីមោទនៈ។ </w:delText>
          </w:r>
        </w:del>
      </w:ins>
    </w:p>
    <w:p w14:paraId="020078FA" w14:textId="2FBE100F" w:rsidR="0032227A" w:rsidRPr="009A453A" w:rsidDel="00B43050" w:rsidRDefault="0032227A">
      <w:pPr>
        <w:pStyle w:val="NormalWeb"/>
        <w:spacing w:before="0" w:beforeAutospacing="0" w:after="120" w:afterAutospacing="0" w:line="228" w:lineRule="auto"/>
        <w:jc w:val="both"/>
        <w:rPr>
          <w:ins w:id="36264" w:author="Sethvannak Sam" w:date="2022-08-04T13:16:00Z"/>
          <w:del w:id="36265" w:author="LENOVO" w:date="2022-10-08T11:24:00Z"/>
          <w:rFonts w:ascii="Khmer MEF1" w:hAnsi="Khmer MEF1" w:cs="Khmer MEF1"/>
          <w:lang w:val="ca-ES"/>
          <w:rPrChange w:id="36266" w:author="Sopheak Phorn" w:date="2023-08-25T15:18:00Z">
            <w:rPr>
              <w:ins w:id="36267" w:author="Sethvannak Sam" w:date="2022-08-04T13:16:00Z"/>
              <w:del w:id="36268" w:author="LENOVO" w:date="2022-10-08T11:24:00Z"/>
              <w:rFonts w:ascii="Khmer MEF1" w:hAnsi="Khmer MEF1" w:cs="Khmer MEF1"/>
            </w:rPr>
          </w:rPrChange>
        </w:rPr>
        <w:pPrChange w:id="36269" w:author="LENOVO" w:date="2022-10-08T10:20:00Z">
          <w:pPr>
            <w:pStyle w:val="NormalWeb"/>
            <w:ind w:firstLine="720"/>
          </w:pPr>
        </w:pPrChange>
      </w:pPr>
      <w:ins w:id="36270" w:author="Sethvannak Sam" w:date="2022-08-04T13:16:00Z">
        <w:del w:id="36271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4"/>
              <w:cs/>
              <w:rPrChange w:id="36272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ខ-កថាខណ្ឌទី២៖</w:delText>
          </w:r>
          <w:r w:rsidRPr="00E33574" w:rsidDel="00B43050">
            <w:rPr>
              <w:rFonts w:ascii="Khmer MEF1" w:hAnsi="Khmer MEF1" w:cs="Khmer MEF1"/>
              <w:spacing w:val="4"/>
              <w:cs/>
              <w:lang w:val="ca-ES"/>
              <w:rPrChange w:id="3627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ត្រូវរៀបរាប់អំពីសេចក្ដីសន្និដ្ឋានលើបញ្ហា ចំណុចខ្វះចន្លោះ ផ្អែកតាមលក្ខណៈ</w:delText>
          </w:r>
          <w:r w:rsidRPr="00E33574" w:rsidDel="00B43050">
            <w:rPr>
              <w:rFonts w:ascii="Khmer MEF1" w:hAnsi="Khmer MEF1" w:cs="Khmer MEF1"/>
              <w:spacing w:val="2"/>
              <w:cs/>
              <w:lang w:val="ca-ES"/>
              <w:rPrChange w:id="3627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វិនិច្ឆ័យដែលពាក់ព័ន្ធនឹងប្រធានបទនីមួយៗ​ ជៀសវាងនូវការសរសេរបង្ហាញនូវសេចក្ដីសន្និដ្ឋានដែលមាន</w:delText>
          </w:r>
          <w:r w:rsidRPr="00E33574" w:rsidDel="00B43050">
            <w:rPr>
              <w:rFonts w:ascii="Khmer MEF1" w:hAnsi="Khmer MEF1" w:cs="Khmer MEF1"/>
              <w:spacing w:val="6"/>
              <w:cs/>
              <w:lang w:val="ca-ES"/>
              <w:rPrChange w:id="36275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លក្ខណៈ​​​ច្របូ​ក</w:delText>
          </w:r>
          <w:r w:rsidRPr="00E33574" w:rsidDel="00B43050">
            <w:rPr>
              <w:rFonts w:ascii="Khmer MEF1" w:hAnsi="Khmer MEF1" w:cs="Khmer MEF1"/>
              <w:spacing w:val="6"/>
              <w:lang w:val="ca-ES"/>
              <w:rPrChange w:id="36276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>​​​​</w:delText>
          </w:r>
          <w:r w:rsidRPr="00E33574" w:rsidDel="00B43050">
            <w:rPr>
              <w:rFonts w:ascii="Khmer MEF1" w:hAnsi="Khmer MEF1" w:cs="Khmer MEF1"/>
              <w:spacing w:val="6"/>
              <w:cs/>
              <w:lang w:val="ca-ES"/>
              <w:rPrChange w:id="3627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ច្របល់និងស្មុកស្មាញ ។ សវនករទទួលបន្ទុកត្រូវបង្ហាញពីព្យសនកម្ម ឬបញ្ហាប្រឈម​លើសេចក្ដីសន្និដ្ឋានដែលបានលើកឡើង ក្នុងករណីមិនមានការកែតម្រូវទាន់ពេល ឬកែតម្រូវបានត្រឹមត្រូវ។ ​</w:delText>
          </w:r>
          <w:r w:rsidRPr="00F55550" w:rsidDel="00B43050">
            <w:rPr>
              <w:rFonts w:ascii="Khmer MEF1" w:hAnsi="Khmer MEF1" w:cs="Khmer MEF1"/>
              <w:cs/>
              <w:lang w:val="ca-ES"/>
            </w:rPr>
            <w:delText>សវនករទទួលបន្ទុក អាចរៀបរាប់អំពីកថាខណ្ឌទី២ នេះ ដូចគំរូខាងក្រោម៖</w:delText>
          </w:r>
        </w:del>
      </w:ins>
    </w:p>
    <w:p w14:paraId="672DBC60" w14:textId="6C783F83" w:rsidR="0032227A" w:rsidRPr="009A453A" w:rsidDel="00B43050" w:rsidRDefault="0032227A">
      <w:pPr>
        <w:spacing w:after="120" w:line="228" w:lineRule="auto"/>
        <w:jc w:val="both"/>
        <w:rPr>
          <w:ins w:id="36278" w:author="Sethvannak Sam" w:date="2022-08-04T13:16:00Z"/>
          <w:del w:id="36279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6280" w:author="Sopheak Phorn" w:date="2023-08-25T15:18:00Z">
            <w:rPr>
              <w:ins w:id="36281" w:author="Sethvannak Sam" w:date="2022-08-04T13:16:00Z"/>
              <w:del w:id="36282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6283" w:author="LENOVO" w:date="2022-10-08T10:20:00Z">
          <w:pPr>
            <w:spacing w:after="0" w:line="240" w:lineRule="auto"/>
            <w:ind w:firstLine="720"/>
            <w:jc w:val="both"/>
          </w:pPr>
        </w:pPrChange>
      </w:pPr>
      <w:ins w:id="36284" w:author="Sethvannak Sam" w:date="2022-08-04T13:16:00Z">
        <w:del w:id="36285" w:author="LENOVO" w:date="2022-10-08T11:24:00Z"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6286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6287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ទោះជាយ៉ាងណា (សវនដ្ឋាន) ក៏នៅមានចំណុចខ្វះខាត និងចំណុចបញ្ហាមិនអនុលោមមួយចំនួនដែលមានដូចជា៖ ប្រធានបទទី១...... មិនអនុលោមដោយយោងតាម (លក្ខណៈវិនិច្ឆ័យ) រួមជាមួយបញ្ហាមួយចំនួន.......... បញ្ហានៃការមិនអនុលោមនេះនឹងបង្កនូវបញ្ហា ឬព្យសនកម្មដូចជា.................ក្នុងករណីសវនដ្ឋានមិនមានការកែតម្រូវទាន់ពេល ឬកែសម្រួលបានត្រឹមត្រូវ។ </w:delText>
          </w:r>
          <w:r w:rsidRPr="009A453A" w:rsidDel="00B4305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6288" w:author="Sopheak Phorn" w:date="2023-08-25T15:18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</w:rPr>
              </w:rPrChange>
            </w:rPr>
            <w:delText>]</w:delText>
          </w:r>
        </w:del>
      </w:ins>
    </w:p>
    <w:p w14:paraId="60A09980" w14:textId="56B03295" w:rsidR="0032227A" w:rsidRPr="00F55550" w:rsidDel="00B43050" w:rsidRDefault="0032227A">
      <w:pPr>
        <w:spacing w:after="120" w:line="228" w:lineRule="auto"/>
        <w:jc w:val="both"/>
        <w:rPr>
          <w:ins w:id="36289" w:author="Sethvannak Sam" w:date="2022-08-04T13:16:00Z"/>
          <w:del w:id="36290" w:author="LENOVO" w:date="2022-10-08T11:24:00Z"/>
          <w:rFonts w:ascii="Khmer MEF1" w:hAnsi="Khmer MEF1" w:cs="Khmer MEF1"/>
          <w:spacing w:val="-2"/>
          <w:sz w:val="24"/>
          <w:szCs w:val="24"/>
          <w:cs/>
          <w:lang w:val="ca-ES"/>
        </w:rPr>
        <w:pPrChange w:id="36291" w:author="LENOVO" w:date="2022-10-08T10:20:00Z">
          <w:pPr>
            <w:spacing w:after="0" w:line="240" w:lineRule="auto"/>
            <w:ind w:firstLine="720"/>
            <w:jc w:val="both"/>
          </w:pPr>
        </w:pPrChange>
      </w:pPr>
      <w:ins w:id="36292" w:author="Sethvannak Sam" w:date="2022-08-04T13:16:00Z">
        <w:del w:id="36293" w:author="LENOVO" w:date="2022-10-08T11:24:00Z">
          <w:r w:rsidRPr="00E33574" w:rsidDel="00B43050">
            <w:rPr>
              <w:rFonts w:ascii="Khmer MEF1" w:hAnsi="Khmer MEF1" w:cs="Khmer MEF1"/>
              <w:b/>
              <w:bCs/>
              <w:sz w:val="24"/>
              <w:szCs w:val="24"/>
              <w:cs/>
              <w:rPrChange w:id="36294" w:author="Kem Sereyboth" w:date="2023-07-19T16:59:00Z">
                <w:rPr>
                  <w:rFonts w:ascii="Khmer MEF1" w:eastAsia="Times New Roman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គ-កថាខណ្ឌទី៣៖</w:delText>
          </w:r>
          <w:r w:rsidRPr="00E33574" w:rsidDel="00B43050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36295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ត្រូវរៀបចំអំពីអនុសាសន៍លើប្រធានបទដែលសវនករ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6296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ទទួលបន្ទុកពិនិត្យឃើញថា</w:delText>
          </w:r>
          <w:r w:rsidRPr="00E33574" w:rsidDel="00B43050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6297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មានបញ្ហា​និងចាំបាច់ត្រូវផ្ដល់ជូនអនុសាសន៍សម្រាប់ការកែតម្រូវ។ សវនករត្រូវបង្ហាញថាអនុសាសន៍នោះ</w:delText>
          </w:r>
          <w:r w:rsidRPr="00E33574" w:rsidDel="00B4305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36298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បានពិនិត្យលទ្ធភាពសមស្របសម្រាប់សវនដ្ឋានក្នុងការអនុវត្ត និងផ្ដល់តម្លៃបន្ថែមច្រើនដល់សវនដ្ឋាន។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629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បន្ថែមពីនេះ សវនករទទួលបន្ទុកត្រូវបង្ហាញថា បច្ច័យអវិជ្ជមានអ្វីខ្លះលើប្រព័ន្ធគ្រប់គ្រងផ្ទៃក្នុង ឬសវនដ្ឋាន 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36300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(ប្រព័ន្ធគ្រប់គ្រងចុះខ្សោយ រងការពិន័យពីច្បាប់ ប៉ះពាល់ដល់ដំណើរការការងារ ជាដើម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30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-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3630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ល 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303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-)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36304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ប្រសិនបើសវន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6305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ដ្ឋានមិនអនុវត្ត ឬប្រតិបត្តិតាមអនុសាសន៍ដែលបានប្រគល់ជូន។ </w:delText>
          </w:r>
          <w:r w:rsidRPr="00F55550" w:rsidDel="00B43050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>សវនករទទួលបន្ទុក អាចរៀបរាប់អំពីកថាខណ្ឌទី៣ នេះ ដូចគំរូខាងក្រោម៖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6306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0C2DA031" w14:textId="5D3854C2" w:rsidR="0032227A" w:rsidRPr="009A453A" w:rsidDel="00B43050" w:rsidRDefault="0032227A">
      <w:pPr>
        <w:spacing w:after="120" w:line="228" w:lineRule="auto"/>
        <w:jc w:val="both"/>
        <w:rPr>
          <w:ins w:id="36307" w:author="Sethvannak Sam" w:date="2022-08-04T13:16:00Z"/>
          <w:del w:id="36308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6309" w:author="Sopheak Phorn" w:date="2023-08-25T15:18:00Z">
            <w:rPr>
              <w:ins w:id="36310" w:author="Sethvannak Sam" w:date="2022-08-04T13:16:00Z"/>
              <w:del w:id="36311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6312" w:author="LENOVO" w:date="2022-10-08T10:20:00Z">
          <w:pPr>
            <w:spacing w:after="0" w:line="240" w:lineRule="auto"/>
            <w:jc w:val="both"/>
          </w:pPr>
        </w:pPrChange>
      </w:pPr>
      <w:ins w:id="36313" w:author="Sethvannak Sam" w:date="2022-08-04T13:16:00Z">
        <w:del w:id="36314" w:author="LENOVO" w:date="2022-10-08T11:24:00Z">
          <w:r w:rsidRPr="00E33574" w:rsidDel="00B43050">
            <w:rPr>
              <w:rFonts w:ascii="Khmer MEF1" w:hAnsi="Khmer MEF1" w:cs="Khmer MEF1"/>
              <w:b/>
              <w:bCs/>
              <w:i/>
              <w:iCs/>
              <w:spacing w:val="-2"/>
              <w:sz w:val="24"/>
              <w:szCs w:val="24"/>
              <w:lang w:val="ca-ES"/>
              <w:rPrChange w:id="36315" w:author="Kem Sereyboth" w:date="2023-07-19T16:59:00Z">
                <w:rPr>
                  <w:rFonts w:ascii="Khmer MEF1" w:eastAsia="Times New Roman" w:hAnsi="Khmer MEF1" w:cs="Khmer MEF1"/>
                  <w:b/>
                  <w:bCs/>
                  <w:i/>
                  <w:iCs/>
                  <w:spacing w:val="-2"/>
                  <w:sz w:val="24"/>
                  <w:szCs w:val="24"/>
                  <w:lang w:val="ca-ES"/>
                </w:rPr>
              </w:rPrChange>
            </w:rPr>
            <w:tab/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6316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[ 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6317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ជាមួយគ្នានេះ ផ្អែកតាម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318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បញ្ហាមិនអនុលោមនៃប្រធានបទដែលបានលើកឡើង សវនករទទួលបន្ទុក</w:delText>
          </w:r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631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បានផ្ដល់ជូនអនុសាសន៍មួយចំនួនដែលអសនុសាសន៍ទាំងនេះ នឹងផ្ដល់គុណតម្លៃយ៉ាងច្រើនដល់ 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320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(សវនដ្ឋាន) តាមរយៈ៖ ក)..........ខ)..............និង គ)..........។ បន្ថែមពីនេះ អនុសាសន៍ដែលសវនករទទួលបន្ទុក</w:delText>
          </w:r>
          <w:r w:rsidRPr="00E33574" w:rsidDel="00B43050">
            <w:rPr>
              <w:rFonts w:ascii="Khmer MEF1" w:hAnsi="Khmer MEF1" w:cs="Khmer MEF1"/>
              <w:spacing w:val="-8"/>
              <w:sz w:val="24"/>
              <w:szCs w:val="24"/>
              <w:cs/>
              <w:rPrChange w:id="3632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បានប្រគល់ជូននេះ បានសិក្សាពីលទ្ធភាពនៃការអនុវត្ត បានរៀបចំតាមចំណាត់ថា្នក់ និងទទួលបានការឯក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32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ភាព</w:delText>
          </w:r>
          <w:r w:rsidRPr="00E33574" w:rsidDel="00B43050">
            <w:rPr>
              <w:rFonts w:ascii="Khmer MEF1" w:hAnsi="Khmer MEF1" w:cs="Khmer MEF1"/>
              <w:spacing w:val="-8"/>
              <w:sz w:val="24"/>
              <w:szCs w:val="24"/>
              <w:cs/>
              <w:rPrChange w:id="36323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ពី (សវនដ្ឋាន) រួចរាល់ ក្នុងនោះ ប្រធានបទ អនុសាសន៍ និងហានិភ័យប្រសិនបើអនុសាសន៍មិនត្រូវបានអនុ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324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វត្ត មានដូចខាងក្រោម៖</w:delText>
          </w:r>
        </w:del>
      </w:ins>
    </w:p>
    <w:p w14:paraId="4D671F5D" w14:textId="51687BB6" w:rsidR="0032227A" w:rsidRPr="009A453A" w:rsidDel="00B43050" w:rsidRDefault="0032227A">
      <w:pPr>
        <w:spacing w:after="120" w:line="228" w:lineRule="auto"/>
        <w:jc w:val="both"/>
        <w:rPr>
          <w:ins w:id="36325" w:author="Sethvannak Sam" w:date="2022-08-04T13:16:00Z"/>
          <w:del w:id="36326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6327" w:author="Sopheak Phorn" w:date="2023-08-25T15:18:00Z">
            <w:rPr>
              <w:ins w:id="36328" w:author="Sethvannak Sam" w:date="2022-08-04T13:16:00Z"/>
              <w:del w:id="36329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6330" w:author="LENOVO" w:date="2022-10-08T10:20:00Z">
          <w:pPr>
            <w:spacing w:after="0" w:line="240" w:lineRule="auto"/>
            <w:jc w:val="both"/>
          </w:pPr>
        </w:pPrChange>
      </w:pPr>
      <w:ins w:id="36331" w:author="Sethvannak Sam" w:date="2022-08-04T13:16:00Z">
        <w:del w:id="36332" w:author="LENOVO" w:date="2022-10-08T11:24:00Z"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333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tab/>
          </w:r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6334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១.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335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-ប្រធានបទ ៖ ............</w:delText>
          </w:r>
        </w:del>
      </w:ins>
    </w:p>
    <w:p w14:paraId="082B0908" w14:textId="141EB656" w:rsidR="0032227A" w:rsidRPr="009A453A" w:rsidDel="00B43050" w:rsidRDefault="0032227A">
      <w:pPr>
        <w:spacing w:after="120" w:line="228" w:lineRule="auto"/>
        <w:jc w:val="both"/>
        <w:rPr>
          <w:ins w:id="36336" w:author="Sethvannak Sam" w:date="2022-08-04T13:16:00Z"/>
          <w:del w:id="36337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6338" w:author="Sopheak Phorn" w:date="2023-08-25T15:18:00Z">
            <w:rPr>
              <w:ins w:id="36339" w:author="Sethvannak Sam" w:date="2022-08-04T13:16:00Z"/>
              <w:del w:id="36340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6341" w:author="LENOVO" w:date="2022-10-08T10:20:00Z">
          <w:pPr>
            <w:spacing w:after="0" w:line="240" w:lineRule="auto"/>
            <w:jc w:val="both"/>
          </w:pPr>
        </w:pPrChange>
      </w:pPr>
      <w:ins w:id="36342" w:author="Sethvannak Sam" w:date="2022-08-04T13:16:00Z">
        <w:del w:id="36343" w:author="LENOVO" w:date="2022-10-08T11:24:00Z"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344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tab/>
            <w:delText xml:space="preserve">   - អនុសាសន៍រួម ៖ (សវនដ្ឋាន) គួរ/ត្រូវរៀបចំ.............ក្នុងរយៈពេល......... ។ សវនករទទួលបន្ទុកនឹងពិនិត្យឡើងវិញលើវឌ្ឍនភាពនៃការអនុវត្តតាមអនុសាសន៍ដែលបានផ្ដល់ជូន នា (កាលបរិច្ឆេទ)។ </w:delText>
          </w:r>
        </w:del>
      </w:ins>
    </w:p>
    <w:p w14:paraId="74175619" w14:textId="2CF26E2A" w:rsidR="00440D73" w:rsidRPr="009A453A" w:rsidDel="00B43050" w:rsidRDefault="0032227A">
      <w:pPr>
        <w:spacing w:after="120" w:line="228" w:lineRule="auto"/>
        <w:jc w:val="both"/>
        <w:rPr>
          <w:ins w:id="36345" w:author="Sethvannak Sam" w:date="2022-08-04T13:16:00Z"/>
          <w:del w:id="36346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6347" w:author="Sopheak Phorn" w:date="2023-08-25T15:18:00Z">
            <w:rPr>
              <w:ins w:id="36348" w:author="Sethvannak Sam" w:date="2022-08-04T13:16:00Z"/>
              <w:del w:id="36349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6350" w:author="LENOVO" w:date="2022-10-08T10:20:00Z">
          <w:pPr>
            <w:spacing w:after="0" w:line="240" w:lineRule="auto"/>
            <w:jc w:val="both"/>
          </w:pPr>
        </w:pPrChange>
      </w:pPr>
      <w:ins w:id="36351" w:author="Sethvannak Sam" w:date="2022-08-04T13:16:00Z">
        <w:del w:id="36352" w:author="LENOVO" w:date="2022-10-08T11:24:00Z"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353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tab/>
            <w:delText xml:space="preserve">   -ផលវិបាករួម ៖ ក្នុងករណី (សវនដ្ឋាន​) មិនអនុវត្តតាមអនុសាសន៍ដែលបានប្រគល់ជូន ប្រព័ន្ធត្រួតពិនិត្យផ្ទៃក្នុងរបស់</w:delText>
          </w:r>
          <w:r w:rsidRPr="00E33574" w:rsidDel="00B43050">
            <w:rPr>
              <w:rFonts w:ascii="Khmer MEF1" w:hAnsi="Khmer MEF1" w:cs="Khmer MEF1"/>
              <w:i/>
              <w:iCs/>
              <w:spacing w:val="-2"/>
              <w:sz w:val="24"/>
              <w:szCs w:val="24"/>
              <w:cs/>
              <w:rPrChange w:id="36354" w:author="Kem Sereyboth" w:date="2023-07-19T16:59:00Z">
                <w:rPr>
                  <w:rFonts w:ascii="Khmer MEF1" w:eastAsia="Times New Roman" w:hAnsi="Khmer MEF1" w:cs="Khmer MEF1"/>
                  <w:b/>
                  <w:bCs/>
                  <w:i/>
                  <w:iCs/>
                  <w:spacing w:val="-2"/>
                  <w:sz w:val="24"/>
                  <w:szCs w:val="24"/>
                  <w:cs/>
                </w:rPr>
              </w:rPrChange>
            </w:rPr>
            <w:delText xml:space="preserve"> (សវនដ្ឋាន​) / (សវនដ្ឋាន)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355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អាចនឹងត្រូវប្រឈមនូវបញ្ហាដូចជា.........។</w:delText>
          </w:r>
        </w:del>
      </w:ins>
    </w:p>
    <w:p w14:paraId="76B3D214" w14:textId="77284AC5" w:rsidR="007A1C16" w:rsidRPr="009A453A" w:rsidDel="00B43050" w:rsidRDefault="0082772F">
      <w:pPr>
        <w:spacing w:after="0" w:line="228" w:lineRule="auto"/>
        <w:ind w:firstLine="720"/>
        <w:jc w:val="both"/>
        <w:rPr>
          <w:ins w:id="36356" w:author="sakaria fa" w:date="2022-10-01T00:04:00Z"/>
          <w:del w:id="36357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6358" w:author="Sopheak Phorn" w:date="2023-08-25T15:18:00Z">
            <w:rPr>
              <w:ins w:id="36359" w:author="sakaria fa" w:date="2022-10-01T00:04:00Z"/>
              <w:del w:id="36360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6361" w:author="LENOVO" w:date="2022-10-08T10:20:00Z">
          <w:pPr>
            <w:spacing w:after="0" w:line="240" w:lineRule="auto"/>
            <w:ind w:firstLine="720"/>
            <w:jc w:val="both"/>
          </w:pPr>
        </w:pPrChange>
      </w:pPr>
      <w:ins w:id="36362" w:author="Kem Sereiboth" w:date="2022-09-19T11:41:00Z">
        <w:del w:id="36363" w:author="LENOVO" w:date="2022-10-08T11:24:00Z"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tab/>
          </w:r>
        </w:del>
      </w:ins>
      <w:ins w:id="36364" w:author="sakaria fa" w:date="2022-10-01T00:04:00Z">
        <w:del w:id="36365" w:author="LENOVO" w:date="2022-10-08T11:24:00Z">
          <w:r w:rsidR="007A1C16" w:rsidRPr="00F55550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</w:rPr>
            <w:delText>១.</w:delText>
          </w:r>
          <w:r w:rsidR="007A1C16"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636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ប្រធានបទទី១</w:delText>
          </w:r>
          <w:r w:rsidR="007A1C16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៖ រចនាសម្ព័ន្ធនៃការគ្រប់គ្រង</w:delText>
          </w:r>
        </w:del>
      </w:ins>
    </w:p>
    <w:p w14:paraId="6B8F347C" w14:textId="2959F1AF" w:rsidR="007A1C16" w:rsidRPr="009A453A" w:rsidDel="00B43050" w:rsidRDefault="007A1C16">
      <w:pPr>
        <w:pStyle w:val="ListParagraph"/>
        <w:numPr>
          <w:ilvl w:val="0"/>
          <w:numId w:val="37"/>
        </w:numPr>
        <w:spacing w:after="0" w:line="228" w:lineRule="auto"/>
        <w:ind w:left="1080" w:hanging="180"/>
        <w:jc w:val="both"/>
        <w:rPr>
          <w:ins w:id="36367" w:author="sakaria fa" w:date="2022-10-01T00:04:00Z"/>
          <w:del w:id="36368" w:author="LENOVO" w:date="2022-10-08T11:24:00Z"/>
          <w:rFonts w:ascii="Khmer MEF1" w:hAnsi="Khmer MEF1" w:cs="Khmer MEF1"/>
          <w:sz w:val="24"/>
          <w:szCs w:val="24"/>
          <w:lang w:val="ca-ES"/>
          <w:rPrChange w:id="36369" w:author="Sopheak Phorn" w:date="2023-08-25T15:18:00Z">
            <w:rPr>
              <w:ins w:id="36370" w:author="sakaria fa" w:date="2022-10-01T00:04:00Z"/>
              <w:del w:id="36371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6372" w:author="LENOVO" w:date="2022-10-08T10:20:00Z">
          <w:pPr>
            <w:pStyle w:val="ListParagraph"/>
            <w:numPr>
              <w:numId w:val="30"/>
            </w:numPr>
            <w:spacing w:after="0" w:line="240" w:lineRule="auto"/>
            <w:ind w:left="1080" w:hanging="180"/>
            <w:jc w:val="both"/>
          </w:pPr>
        </w:pPrChange>
      </w:pPr>
      <w:ins w:id="36373" w:author="sakaria fa" w:date="2022-10-01T00:04:00Z">
        <w:del w:id="36374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36375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ការតាមដានកា</w:delText>
          </w:r>
          <w:r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6376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អនុវត្តអនុសាសន៍៖ </w:delText>
          </w:r>
          <w:r w:rsidRPr="00E33574" w:rsidDel="00B43050">
            <w:rPr>
              <w:rFonts w:ascii="Khmer MEF1" w:hAnsi="Khmer MEF1" w:cs="Khmer MEF1"/>
              <w:spacing w:val="6"/>
              <w:sz w:val="24"/>
              <w:szCs w:val="24"/>
              <w:cs/>
              <w:rPrChange w:id="36377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សវនករទទួលបន្ទុកនឹងពិនិត្យ</w:delText>
          </w:r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378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ឡើងវិញលើវឌ្ឍនភាពនៃ</w:delText>
          </w:r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637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ការអនុវត្តតាមអនុសាសន៍ដែលបានផ្ដល់ជូននៅ</w:delText>
          </w:r>
          <w:r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638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ត្រីមាសទី</w:delText>
          </w:r>
        </w:del>
      </w:ins>
      <w:ins w:id="36381" w:author="ACER" w:date="2022-10-03T17:19:00Z">
        <w:del w:id="36382" w:author="LENOVO" w:date="2022-10-08T11:24:00Z">
          <w:r w:rsidR="001E1963"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6383" w:author="Kem Sereyboth" w:date="2023-07-19T16:59:00Z">
                <w:rPr>
                  <w:rFonts w:cs="MoolBoran"/>
                  <w:cs/>
                  <w:lang w:val="ca-ES"/>
                </w:rPr>
              </w:rPrChange>
            </w:rPr>
            <w:delText>៤</w:delText>
          </w:r>
        </w:del>
      </w:ins>
      <w:ins w:id="36384" w:author="sakaria fa" w:date="2022-10-01T00:04:00Z">
        <w:del w:id="36385" w:author="LENOVO" w:date="2022-10-08T11:24:00Z">
          <w:r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638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១</w:delText>
          </w:r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638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ឆ្នាំ២០២</w:delText>
          </w:r>
        </w:del>
      </w:ins>
      <w:ins w:id="36388" w:author="ACER" w:date="2022-10-03T17:19:00Z">
        <w:del w:id="36389" w:author="LENOVO" w:date="2022-10-08T11:24:00Z">
          <w:r w:rsidR="001E1963" w:rsidRPr="00E33574" w:rsidDel="00B43050">
            <w:rPr>
              <w:rFonts w:ascii="Khmer MEF1" w:hAnsi="Khmer MEF1" w:cs="Khmer MEF1"/>
              <w:sz w:val="24"/>
              <w:szCs w:val="24"/>
              <w:cs/>
              <w:rPrChange w:id="36390" w:author="Kem Sereyboth" w:date="2023-07-19T16:59:00Z">
                <w:rPr>
                  <w:rFonts w:cs="MoolBoran"/>
                  <w:cs/>
                </w:rPr>
              </w:rPrChange>
            </w:rPr>
            <w:delText>៣</w:delText>
          </w:r>
        </w:del>
      </w:ins>
      <w:ins w:id="36391" w:author="sakaria fa" w:date="2022-10-01T00:04:00Z">
        <w:del w:id="36392" w:author="LENOVO" w:date="2022-10-08T11:24:00Z"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639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៤។ </w:delText>
          </w:r>
        </w:del>
      </w:ins>
    </w:p>
    <w:p w14:paraId="346F39BC" w14:textId="1D79E5C1" w:rsidR="007A1C16" w:rsidRPr="009A453A" w:rsidDel="00B43050" w:rsidRDefault="00874645">
      <w:pPr>
        <w:spacing w:line="228" w:lineRule="auto"/>
        <w:rPr>
          <w:del w:id="36394" w:author="LENOVO" w:date="2022-10-08T11:24:00Z"/>
          <w:rFonts w:ascii="Khmer MEF1" w:hAnsi="Khmer MEF1" w:cs="Khmer MEF1"/>
          <w:sz w:val="24"/>
          <w:szCs w:val="24"/>
          <w:lang w:val="ca-ES"/>
          <w:rPrChange w:id="36395" w:author="Sopheak Phorn" w:date="2023-08-25T15:18:00Z">
            <w:rPr>
              <w:del w:id="36396" w:author="LENOVO" w:date="2022-10-08T11:24:00Z"/>
              <w:rFonts w:ascii="Khmer MEF1" w:hAnsi="Khmer MEF1" w:cs="Khmer MEF1"/>
              <w:sz w:val="24"/>
              <w:szCs w:val="24"/>
            </w:rPr>
          </w:rPrChange>
        </w:rPr>
        <w:pPrChange w:id="36397" w:author="LENOVO" w:date="2022-10-08T10:20:00Z">
          <w:pPr/>
        </w:pPrChange>
      </w:pPr>
      <w:ins w:id="36398" w:author="User" w:date="2022-10-04T16:02:00Z">
        <w:del w:id="36399" w:author="LENOVO" w:date="2022-10-08T11:24:00Z">
          <w:r w:rsidRPr="00F55550" w:rsidDel="00B43050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 xml:space="preserve">២.លទ្ធផលរកឃើញទី២៖ </w:delText>
          </w:r>
        </w:del>
      </w:ins>
      <w:ins w:id="36400" w:author="User" w:date="2022-10-07T15:56:00Z">
        <w:del w:id="36401" w:author="LENOVO" w:date="2022-10-08T11:24:00Z">
          <w:r w:rsidR="009574A3"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ពុំទាន់អនុវត្តការប្រមូលចំណូលស្របតាមបទប្បញ្ញត្តិជាធរមាន</w:delText>
          </w:r>
        </w:del>
      </w:ins>
      <w:ins w:id="36402" w:author="sakaria fa" w:date="2022-10-01T00:05:00Z">
        <w:del w:id="36403" w:author="LENOVO" w:date="2022-10-08T11:24:00Z">
          <w:r w:rsidR="007A1C16" w:rsidRPr="00E33574" w:rsidDel="00B43050">
            <w:rPr>
              <w:rFonts w:ascii="Khmer MEF1" w:hAnsi="Khmer MEF1" w:cs="Khmer MEF1"/>
              <w:b/>
              <w:bCs/>
              <w:sz w:val="24"/>
              <w:szCs w:val="24"/>
              <w:cs/>
              <w:rPrChange w:id="36404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២.ប្រធានបទទី២</w:delText>
          </w:r>
          <w:r w:rsidR="007A1C16" w:rsidRPr="00E33574" w:rsidDel="00B43050">
            <w:rPr>
              <w:rFonts w:ascii="Khmer MEF1" w:hAnsi="Khmer MEF1" w:cs="Khmer MEF1"/>
              <w:sz w:val="24"/>
              <w:szCs w:val="24"/>
              <w:cs/>
              <w:rPrChange w:id="3640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៖ ប្រភពចំណូល</w:delText>
          </w:r>
        </w:del>
      </w:ins>
    </w:p>
    <w:p w14:paraId="471B0E8B" w14:textId="686FDEC0" w:rsidR="009574A3" w:rsidRPr="009A453A" w:rsidDel="00B43050" w:rsidRDefault="009574A3">
      <w:pPr>
        <w:spacing w:after="0" w:line="228" w:lineRule="auto"/>
        <w:ind w:firstLine="720"/>
        <w:jc w:val="both"/>
        <w:rPr>
          <w:ins w:id="36406" w:author="User" w:date="2022-10-07T15:56:00Z"/>
          <w:del w:id="36407" w:author="LENOVO" w:date="2022-10-08T11:24:00Z"/>
          <w:rFonts w:ascii="Khmer MEF1" w:hAnsi="Khmer MEF1" w:cs="Khmer MEF1"/>
          <w:sz w:val="24"/>
          <w:szCs w:val="24"/>
          <w:lang w:val="ca-ES"/>
          <w:rPrChange w:id="36408" w:author="Sopheak Phorn" w:date="2023-08-25T15:18:00Z">
            <w:rPr>
              <w:ins w:id="36409" w:author="User" w:date="2022-10-07T15:56:00Z"/>
              <w:del w:id="36410" w:author="LENOVO" w:date="2022-10-08T11:24:00Z"/>
              <w:rFonts w:ascii="Khmer MEF1" w:hAnsi="Khmer MEF1" w:cs="Khmer MEF1"/>
              <w:sz w:val="24"/>
              <w:szCs w:val="24"/>
            </w:rPr>
          </w:rPrChange>
        </w:rPr>
        <w:pPrChange w:id="36411" w:author="LENOVO" w:date="2022-10-08T10:20:00Z">
          <w:pPr>
            <w:spacing w:after="0" w:line="240" w:lineRule="auto"/>
            <w:ind w:firstLine="720"/>
            <w:jc w:val="both"/>
          </w:pPr>
        </w:pPrChange>
      </w:pPr>
    </w:p>
    <w:p w14:paraId="2A06C002" w14:textId="54DF7282" w:rsidR="007A1C16" w:rsidRPr="009A453A" w:rsidDel="00B43050" w:rsidRDefault="007A1C16">
      <w:pPr>
        <w:pStyle w:val="ListParagraph"/>
        <w:numPr>
          <w:ilvl w:val="0"/>
          <w:numId w:val="37"/>
        </w:numPr>
        <w:spacing w:after="0" w:line="228" w:lineRule="auto"/>
        <w:ind w:left="1080" w:hanging="180"/>
        <w:jc w:val="both"/>
        <w:rPr>
          <w:ins w:id="36412" w:author="sakaria fa" w:date="2022-10-01T00:05:00Z"/>
          <w:del w:id="36413" w:author="LENOVO" w:date="2022-10-08T11:24:00Z"/>
          <w:rFonts w:ascii="Khmer MEF1" w:hAnsi="Khmer MEF1" w:cs="Khmer MEF1"/>
          <w:b/>
          <w:bCs/>
          <w:spacing w:val="6"/>
          <w:sz w:val="24"/>
          <w:szCs w:val="24"/>
          <w:lang w:val="ca-ES"/>
          <w:rPrChange w:id="36414" w:author="Sopheak Phorn" w:date="2023-08-25T15:18:00Z">
            <w:rPr>
              <w:ins w:id="36415" w:author="sakaria fa" w:date="2022-10-01T00:05:00Z"/>
              <w:del w:id="36416" w:author="LENOVO" w:date="2022-10-08T11:24:00Z"/>
              <w:rFonts w:ascii="Khmer MEF1" w:hAnsi="Khmer MEF1" w:cs="Khmer MEF1"/>
              <w:sz w:val="24"/>
              <w:szCs w:val="24"/>
            </w:rPr>
          </w:rPrChange>
        </w:rPr>
        <w:pPrChange w:id="36417" w:author="LENOVO" w:date="2022-10-08T10:20:00Z">
          <w:pPr>
            <w:pStyle w:val="ListParagraph"/>
            <w:numPr>
              <w:numId w:val="31"/>
            </w:numPr>
            <w:tabs>
              <w:tab w:val="left" w:pos="1080"/>
            </w:tabs>
            <w:spacing w:after="0" w:line="252" w:lineRule="auto"/>
            <w:ind w:left="1080" w:hanging="180"/>
            <w:jc w:val="both"/>
          </w:pPr>
        </w:pPrChange>
      </w:pPr>
      <w:ins w:id="36418" w:author="sakaria fa" w:date="2022-10-01T00:05:00Z">
        <w:del w:id="36419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6420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ការតាមដានកាអនុវត្តអនុសាសន៍៖ </w:delText>
          </w:r>
          <w:r w:rsidRPr="00E33574" w:rsidDel="00B43050">
            <w:rPr>
              <w:rFonts w:ascii="Khmer MEF1" w:hAnsi="Khmer MEF1" w:cs="Khmer MEF1"/>
              <w:spacing w:val="6"/>
              <w:sz w:val="24"/>
              <w:szCs w:val="24"/>
              <w:cs/>
              <w:rPrChange w:id="3642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សវនករទទួលបន្ទុក</w:delText>
          </w:r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42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នឹងពិនិត្យឡើងវិញ​លើវឌ្ឍនភាព​នៃ</w:delText>
          </w:r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6423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ការអនុវត្ត​តាមអនុសាសន៍​ដែល​បានផ្ដល់ជូននាដើម</w:delText>
          </w:r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ត្រីមាសទី</w:delText>
          </w:r>
        </w:del>
      </w:ins>
      <w:ins w:id="36424" w:author="User" w:date="2022-10-07T07:18:00Z">
        <w:del w:id="36425" w:author="LENOVO" w:date="2022-10-08T11:24:00Z">
          <w:r w:rsidR="008B09ED"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៤</w:delText>
          </w:r>
        </w:del>
      </w:ins>
      <w:ins w:id="36426" w:author="ACER" w:date="2022-10-03T17:18:00Z">
        <w:del w:id="36427" w:author="LENOVO" w:date="2022-10-08T11:24:00Z">
          <w:r w:rsidR="001E1963"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២</w:delText>
          </w:r>
        </w:del>
      </w:ins>
      <w:ins w:id="36428" w:author="sakaria fa" w:date="2022-10-01T00:06:00Z">
        <w:del w:id="36429" w:author="LENOVO" w:date="2022-10-08T11:24:00Z"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១</w:delText>
          </w:r>
        </w:del>
      </w:ins>
      <w:ins w:id="36430" w:author="sakaria fa" w:date="2022-10-01T00:05:00Z">
        <w:del w:id="36431" w:author="LENOVO" w:date="2022-10-08T11:24:00Z"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643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ឆ្នាំ២០២</w:delText>
          </w:r>
        </w:del>
      </w:ins>
      <w:ins w:id="36433" w:author="ACER" w:date="2022-10-03T17:18:00Z">
        <w:del w:id="36434" w:author="LENOVO" w:date="2022-10-08T11:24:00Z">
          <w:r w:rsidR="001E1963" w:rsidRPr="00E33574" w:rsidDel="00B43050">
            <w:rPr>
              <w:rFonts w:ascii="Khmer MEF1" w:hAnsi="Khmer MEF1" w:cs="Khmer MEF1"/>
              <w:sz w:val="24"/>
              <w:szCs w:val="24"/>
              <w:cs/>
              <w:rPrChange w:id="3643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36436" w:author="sakaria fa" w:date="2022-10-01T00:05:00Z">
        <w:del w:id="36437" w:author="LENOVO" w:date="2022-10-08T11:24:00Z"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643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។</w:delText>
          </w:r>
        </w:del>
      </w:ins>
    </w:p>
    <w:p w14:paraId="45731408" w14:textId="5BC1DF0D" w:rsidR="007A1C16" w:rsidRPr="00F55550" w:rsidDel="00B43050" w:rsidRDefault="00874645">
      <w:pPr>
        <w:spacing w:line="228" w:lineRule="auto"/>
        <w:rPr>
          <w:del w:id="36439" w:author="LENOVO" w:date="2022-10-08T11:24:00Z"/>
          <w:rFonts w:ascii="Khmer MEF1" w:hAnsi="Khmer MEF1" w:cs="Khmer MEF1"/>
          <w:spacing w:val="4"/>
          <w:sz w:val="24"/>
          <w:szCs w:val="24"/>
          <w:lang w:val="ca-ES"/>
        </w:rPr>
        <w:pPrChange w:id="36440" w:author="LENOVO" w:date="2022-10-08T10:20:00Z">
          <w:pPr/>
        </w:pPrChange>
      </w:pPr>
      <w:ins w:id="36441" w:author="User" w:date="2022-10-04T16:03:00Z">
        <w:del w:id="36442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36443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 xml:space="preserve">៣.លទ្ធផលរកឃើញទី៣៖ </w:delText>
          </w:r>
        </w:del>
      </w:ins>
      <w:ins w:id="36444" w:author="User" w:date="2022-10-07T15:59:00Z">
        <w:del w:id="36445" w:author="LENOVO" w:date="2022-10-08T11:24:00Z">
          <w:r w:rsidR="009574A3" w:rsidRPr="00F55550" w:rsidDel="00B4305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ពុំទាន់បានបង់ភាគទាន ១០% ជូនអគ្គលេខាធិការដ្ឋាននៃ </w:delText>
          </w:r>
          <w:r w:rsidR="009574A3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3644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9574A3" w:rsidRPr="00F55550" w:rsidDel="00B4305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ស្របតាមបទប្បញ្ញត្តិជាធរមាន</w:delText>
          </w:r>
        </w:del>
      </w:ins>
      <w:ins w:id="36447" w:author="sakaria fa" w:date="2022-10-01T00:08:00Z">
        <w:del w:id="36448" w:author="LENOVO" w:date="2022-10-08T11:24:00Z">
          <w:r w:rsidR="007A1C16" w:rsidRPr="00F55550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</w:rPr>
            <w:delText>៣</w:delText>
          </w:r>
        </w:del>
      </w:ins>
      <w:ins w:id="36449" w:author="sakaria fa" w:date="2022-10-01T00:06:00Z">
        <w:del w:id="36450" w:author="LENOVO" w:date="2022-10-08T11:24:00Z">
          <w:r w:rsidR="007A1C16" w:rsidRPr="00F55550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</w:rPr>
            <w:delText>.</w:delText>
          </w:r>
          <w:r w:rsidR="007A1C16"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645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ប្រធានបទទី</w:delText>
          </w:r>
        </w:del>
      </w:ins>
      <w:ins w:id="36452" w:author="sakaria fa" w:date="2022-10-01T00:10:00Z">
        <w:del w:id="36453" w:author="LENOVO" w:date="2022-10-08T11:24:00Z">
          <w:r w:rsidR="007A1C16"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645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36455" w:author="sakaria fa" w:date="2022-10-01T00:06:00Z">
        <w:del w:id="36456" w:author="LENOVO" w:date="2022-10-08T11:24:00Z">
          <w:r w:rsidR="007A1C16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៖ </w:delText>
          </w:r>
          <w:r w:rsidR="007A1C16" w:rsidRPr="00F55550" w:rsidDel="00B43050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ការបង់ភាគទាន ១០%</w:delText>
          </w:r>
        </w:del>
      </w:ins>
    </w:p>
    <w:p w14:paraId="26AACE99" w14:textId="3796D2B6" w:rsidR="009574A3" w:rsidRPr="00F55550" w:rsidDel="00B43050" w:rsidRDefault="009574A3">
      <w:pPr>
        <w:spacing w:after="0" w:line="228" w:lineRule="auto"/>
        <w:ind w:left="1080" w:hanging="360"/>
        <w:jc w:val="both"/>
        <w:rPr>
          <w:ins w:id="36457" w:author="User" w:date="2022-10-07T15:59:00Z"/>
          <w:del w:id="36458" w:author="LENOVO" w:date="2022-10-08T11:24:00Z"/>
          <w:rFonts w:ascii="Khmer MEF1" w:hAnsi="Khmer MEF1" w:cs="Khmer MEF1"/>
          <w:sz w:val="24"/>
          <w:szCs w:val="24"/>
          <w:lang w:val="ca-ES"/>
        </w:rPr>
        <w:pPrChange w:id="36459" w:author="LENOVO" w:date="2022-10-08T10:20:00Z">
          <w:pPr>
            <w:pStyle w:val="ListParagraph"/>
            <w:numPr>
              <w:numId w:val="31"/>
            </w:numPr>
            <w:tabs>
              <w:tab w:val="left" w:pos="1080"/>
            </w:tabs>
            <w:spacing w:after="0" w:line="240" w:lineRule="auto"/>
            <w:ind w:left="1080" w:hanging="180"/>
            <w:jc w:val="both"/>
          </w:pPr>
        </w:pPrChange>
      </w:pPr>
    </w:p>
    <w:p w14:paraId="6AD4437B" w14:textId="49051522" w:rsidR="007A1C16" w:rsidRPr="009A453A" w:rsidDel="00B43050" w:rsidRDefault="007A1C16">
      <w:pPr>
        <w:pStyle w:val="ListParagraph"/>
        <w:numPr>
          <w:ilvl w:val="0"/>
          <w:numId w:val="37"/>
        </w:numPr>
        <w:spacing w:after="0" w:line="228" w:lineRule="auto"/>
        <w:ind w:left="1080" w:hanging="180"/>
        <w:jc w:val="both"/>
        <w:rPr>
          <w:ins w:id="36460" w:author="sakaria fa" w:date="2022-10-01T00:06:00Z"/>
          <w:del w:id="36461" w:author="LENOVO" w:date="2022-10-08T11:24:00Z"/>
          <w:rFonts w:ascii="Khmer MEF1" w:hAnsi="Khmer MEF1" w:cs="Khmer MEF1"/>
          <w:spacing w:val="4"/>
          <w:sz w:val="24"/>
          <w:szCs w:val="24"/>
          <w:lang w:val="ca-ES"/>
          <w:rPrChange w:id="36462" w:author="Sopheak Phorn" w:date="2023-08-25T15:18:00Z">
            <w:rPr>
              <w:ins w:id="36463" w:author="sakaria fa" w:date="2022-10-01T00:06:00Z"/>
              <w:del w:id="36464" w:author="LENOVO" w:date="2022-10-08T11:24:00Z"/>
              <w:rFonts w:ascii="Khmer MEF1" w:hAnsi="Khmer MEF1" w:cs="Khmer MEF1"/>
              <w:sz w:val="24"/>
              <w:szCs w:val="24"/>
            </w:rPr>
          </w:rPrChange>
        </w:rPr>
        <w:pPrChange w:id="36465" w:author="LENOVO" w:date="2022-10-08T10:20:00Z">
          <w:pPr>
            <w:pStyle w:val="ListParagraph"/>
            <w:numPr>
              <w:numId w:val="31"/>
            </w:numPr>
            <w:tabs>
              <w:tab w:val="left" w:pos="1080"/>
            </w:tabs>
            <w:spacing w:after="0" w:line="252" w:lineRule="auto"/>
            <w:ind w:left="1080" w:hanging="180"/>
            <w:jc w:val="both"/>
          </w:pPr>
        </w:pPrChange>
      </w:pPr>
      <w:ins w:id="36466" w:author="sakaria fa" w:date="2022-10-01T00:06:00Z">
        <w:del w:id="36467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6468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ការតាមដានកាអនុវត្តអនុសាសន៍</w:delText>
          </w:r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469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៖ </w:delText>
          </w:r>
          <w:r w:rsidRPr="00E33574" w:rsidDel="00B43050">
            <w:rPr>
              <w:rFonts w:ascii="Khmer MEF1" w:hAnsi="Khmer MEF1" w:cs="Khmer MEF1"/>
              <w:spacing w:val="6"/>
              <w:sz w:val="24"/>
              <w:szCs w:val="24"/>
              <w:cs/>
              <w:rPrChange w:id="3647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សវនករទទួលបន្ទុកនឹងពិនិត្យឡើងវិញ​លើវឌ្ឍនភាព​នៃ</w:delText>
          </w:r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471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ការអនុវត្ត​តាមអនុសាសន៍​ដែល​បានផ្ដល់ជូននាដើមត្រីមាសទី</w:delText>
          </w:r>
        </w:del>
      </w:ins>
      <w:ins w:id="36472" w:author="User" w:date="2022-10-07T07:18:00Z">
        <w:del w:id="36473" w:author="LENOVO" w:date="2022-10-08T11:24:00Z">
          <w:r w:rsidR="008B09ED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47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36475" w:author="ACER" w:date="2022-10-03T17:20:00Z">
        <w:del w:id="36476" w:author="LENOVO" w:date="2022-10-08T11:24:00Z">
          <w:r w:rsidR="001E1963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47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36478" w:author="sakaria fa" w:date="2022-10-01T00:07:00Z">
        <w:del w:id="36479" w:author="LENOVO" w:date="2022-10-08T11:24:00Z"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4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36481" w:author="sakaria fa" w:date="2022-10-01T00:06:00Z">
        <w:del w:id="36482" w:author="LENOVO" w:date="2022-10-08T11:24:00Z"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48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ឆ្នាំ២០២</w:delText>
          </w:r>
        </w:del>
      </w:ins>
      <w:ins w:id="36484" w:author="ACER" w:date="2022-10-03T17:19:00Z">
        <w:del w:id="36485" w:author="LENOVO" w:date="2022-10-08T11:24:00Z">
          <w:r w:rsidR="001E1963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48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36487" w:author="sakaria fa" w:date="2022-10-01T00:06:00Z">
        <w:del w:id="36488" w:author="LENOVO" w:date="2022-10-08T11:24:00Z"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48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៤។</w:delText>
          </w:r>
        </w:del>
      </w:ins>
    </w:p>
    <w:p w14:paraId="0428D968" w14:textId="4DF5EFAB" w:rsidR="00874645" w:rsidRPr="009A453A" w:rsidDel="00B43050" w:rsidRDefault="00874645">
      <w:pPr>
        <w:spacing w:after="0" w:line="228" w:lineRule="auto"/>
        <w:ind w:left="1080" w:hanging="360"/>
        <w:rPr>
          <w:ins w:id="36490" w:author="User" w:date="2022-10-04T16:03:00Z"/>
          <w:del w:id="36491" w:author="LENOVO" w:date="2022-10-08T11:24:00Z"/>
          <w:rFonts w:ascii="Khmer MEF1" w:hAnsi="Khmer MEF1" w:cs="Khmer MEF1"/>
          <w:sz w:val="24"/>
          <w:szCs w:val="24"/>
          <w:lang w:val="ca-ES"/>
          <w:rPrChange w:id="36492" w:author="Sopheak Phorn" w:date="2023-08-25T15:18:00Z">
            <w:rPr>
              <w:ins w:id="36493" w:author="User" w:date="2022-10-04T16:03:00Z"/>
              <w:del w:id="36494" w:author="LENOVO" w:date="2022-10-08T11:24:00Z"/>
            </w:rPr>
          </w:rPrChange>
        </w:rPr>
        <w:pPrChange w:id="36495" w:author="LENOVO" w:date="2022-10-08T10:20:00Z">
          <w:pPr>
            <w:pStyle w:val="ListParagraph"/>
            <w:numPr>
              <w:numId w:val="31"/>
            </w:numPr>
            <w:spacing w:after="0" w:line="228" w:lineRule="auto"/>
            <w:ind w:left="4950" w:hanging="360"/>
          </w:pPr>
        </w:pPrChange>
      </w:pPr>
      <w:ins w:id="36496" w:author="User" w:date="2022-10-04T16:03:00Z">
        <w:del w:id="36497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36498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 xml:space="preserve">៤.លទ្ធផលរកឃើញទី៤៖ </w:delText>
          </w:r>
        </w:del>
      </w:ins>
      <w:ins w:id="36499" w:author="User" w:date="2022-10-07T16:01:00Z">
        <w:del w:id="36500" w:author="LENOVO" w:date="2022-10-08T11:24:00Z">
          <w:r w:rsidR="009574A3" w:rsidRPr="00E33574" w:rsidDel="00B43050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6501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ពុំទាន់អនុវត្តប្រព័ន្ធលើកទឹកចិត្តមន្រ្តីស្របតាមបទប្បញ្ញត្តិជាធរមាន។</w:delText>
          </w:r>
        </w:del>
      </w:ins>
    </w:p>
    <w:p w14:paraId="207F21C6" w14:textId="78CD11BD" w:rsidR="007A1C16" w:rsidRPr="00F55550" w:rsidDel="00B43050" w:rsidRDefault="007A1C16">
      <w:pPr>
        <w:spacing w:after="0" w:line="228" w:lineRule="auto"/>
        <w:ind w:firstLine="720"/>
        <w:jc w:val="both"/>
        <w:rPr>
          <w:ins w:id="36502" w:author="sakaria fa" w:date="2022-10-01T00:08:00Z"/>
          <w:del w:id="36503" w:author="LENOVO" w:date="2022-10-08T11:24:00Z"/>
          <w:rFonts w:ascii="Khmer MEF1" w:hAnsi="Khmer MEF1" w:cs="Khmer MEF1"/>
          <w:spacing w:val="-2"/>
          <w:sz w:val="24"/>
          <w:szCs w:val="24"/>
          <w:cs/>
        </w:rPr>
        <w:pPrChange w:id="36504" w:author="LENOVO" w:date="2022-10-08T10:20:00Z">
          <w:pPr>
            <w:spacing w:after="0" w:line="240" w:lineRule="auto"/>
            <w:ind w:firstLine="720"/>
            <w:jc w:val="both"/>
          </w:pPr>
        </w:pPrChange>
      </w:pPr>
      <w:ins w:id="36505" w:author="sakaria fa" w:date="2022-10-01T00:08:00Z">
        <w:del w:id="36506" w:author="LENOVO" w:date="2022-10-08T11:24:00Z">
          <w:r w:rsidRPr="00F55550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</w:rPr>
            <w:delText>៤.</w:delText>
          </w:r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650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ប្រធានបទទី</w:delText>
          </w:r>
        </w:del>
      </w:ins>
      <w:ins w:id="36508" w:author="sakaria fa" w:date="2022-10-01T00:10:00Z">
        <w:del w:id="36509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651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36511" w:author="sakaria fa" w:date="2022-10-01T00:08:00Z">
        <w:del w:id="36512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៖ </w:delText>
          </w:r>
          <w:r w:rsidRPr="00F55550" w:rsidDel="00B43050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ប្រព</w:delText>
          </w:r>
        </w:del>
      </w:ins>
      <w:ins w:id="36513" w:author="sakaria fa" w:date="2022-10-01T00:09:00Z">
        <w:del w:id="36514" w:author="LENOVO" w:date="2022-10-08T11:24:00Z">
          <w:r w:rsidRPr="00F55550" w:rsidDel="00B43050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័ន្ធលើកទឹកចិត្តមន្រ្តី</w:delText>
          </w:r>
        </w:del>
      </w:ins>
    </w:p>
    <w:p w14:paraId="483F6E63" w14:textId="0C2C7789" w:rsidR="007A1C16" w:rsidRPr="009A453A" w:rsidDel="00B43050" w:rsidRDefault="007A1C16">
      <w:pPr>
        <w:pStyle w:val="ListParagraph"/>
        <w:numPr>
          <w:ilvl w:val="0"/>
          <w:numId w:val="31"/>
        </w:numPr>
        <w:tabs>
          <w:tab w:val="left" w:pos="1080"/>
        </w:tabs>
        <w:spacing w:after="0" w:line="228" w:lineRule="auto"/>
        <w:ind w:left="1080" w:hanging="180"/>
        <w:jc w:val="both"/>
        <w:rPr>
          <w:ins w:id="36515" w:author="sakaria fa" w:date="2022-10-01T00:08:00Z"/>
          <w:del w:id="36516" w:author="LENOVO" w:date="2022-10-08T11:24:00Z"/>
          <w:rFonts w:ascii="Khmer MEF1" w:hAnsi="Khmer MEF1" w:cs="Khmer MEF1"/>
          <w:sz w:val="24"/>
          <w:szCs w:val="24"/>
          <w:lang w:val="ca-ES"/>
          <w:rPrChange w:id="36517" w:author="Sopheak Phorn" w:date="2023-08-25T15:18:00Z">
            <w:rPr>
              <w:ins w:id="36518" w:author="sakaria fa" w:date="2022-10-01T00:08:00Z"/>
              <w:del w:id="36519" w:author="LENOVO" w:date="2022-10-08T11:24:00Z"/>
              <w:rFonts w:ascii="Khmer MEF1" w:hAnsi="Khmer MEF1" w:cs="Khmer MEF1"/>
              <w:sz w:val="24"/>
              <w:szCs w:val="24"/>
            </w:rPr>
          </w:rPrChange>
        </w:rPr>
        <w:pPrChange w:id="36520" w:author="LENOVO" w:date="2022-10-08T10:20:00Z">
          <w:pPr>
            <w:pStyle w:val="ListParagraph"/>
            <w:numPr>
              <w:numId w:val="31"/>
            </w:numPr>
            <w:tabs>
              <w:tab w:val="left" w:pos="1080"/>
            </w:tabs>
            <w:spacing w:after="0" w:line="252" w:lineRule="auto"/>
            <w:ind w:left="1080" w:hanging="180"/>
            <w:jc w:val="both"/>
          </w:pPr>
        </w:pPrChange>
      </w:pPr>
      <w:ins w:id="36521" w:author="sakaria fa" w:date="2022-10-01T00:08:00Z">
        <w:del w:id="36522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rPrChange w:id="36523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ការតាមដានកាអនុវត្តអនុសាសន៍៖</w:delText>
          </w:r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524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 xml:space="preserve"> សវនករទទួលបន្ទុកនឹងពិនិត្យឡើងវិញ​លើវឌ្ឍនភាព​នៃ</w:delText>
          </w:r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652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ការអនុវត្ត​តាមអនុសាសន៍​ដែល​បានផ្ដល់ជូននាដើម</w:delText>
          </w:r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ត្រីមាសទី</w:delText>
          </w:r>
        </w:del>
      </w:ins>
      <w:ins w:id="36526" w:author="User" w:date="2022-10-07T07:18:00Z">
        <w:del w:id="36527" w:author="LENOVO" w:date="2022-10-08T11:24:00Z">
          <w:r w:rsidR="008B09ED"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៤</w:delText>
          </w:r>
        </w:del>
      </w:ins>
      <w:ins w:id="36528" w:author="ACER" w:date="2022-10-03T17:20:00Z">
        <w:del w:id="36529" w:author="LENOVO" w:date="2022-10-08T11:24:00Z">
          <w:r w:rsidR="001E1963"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៣</w:delText>
          </w:r>
        </w:del>
      </w:ins>
      <w:ins w:id="36530" w:author="sakaria fa" w:date="2022-10-01T00:09:00Z">
        <w:del w:id="36531" w:author="LENOVO" w:date="2022-10-08T11:24:00Z"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២</w:delText>
          </w:r>
        </w:del>
      </w:ins>
      <w:ins w:id="36532" w:author="sakaria fa" w:date="2022-10-01T00:08:00Z">
        <w:del w:id="36533" w:author="LENOVO" w:date="2022-10-08T11:24:00Z"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  <w:r w:rsidRPr="00F55550" w:rsidDel="00B4305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ឆ្នាំ២០២៤</w:delText>
          </w:r>
        </w:del>
      </w:ins>
      <w:ins w:id="36534" w:author="ACER" w:date="2022-10-03T17:19:00Z">
        <w:del w:id="36535" w:author="LENOVO" w:date="2022-10-08T11:24:00Z">
          <w:r w:rsidR="001E1963" w:rsidRPr="00F55550" w:rsidDel="00B4305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៣</w:delText>
          </w:r>
        </w:del>
      </w:ins>
      <w:ins w:id="36536" w:author="sakaria fa" w:date="2022-10-01T00:08:00Z">
        <w:del w:id="36537" w:author="LENOVO" w:date="2022-10-08T11:24:00Z"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។</w:delText>
          </w:r>
        </w:del>
      </w:ins>
    </w:p>
    <w:p w14:paraId="594BDC8C" w14:textId="751D6C65" w:rsidR="007A1C16" w:rsidRPr="00F55550" w:rsidDel="00B43050" w:rsidRDefault="007A1C16">
      <w:pPr>
        <w:spacing w:line="228" w:lineRule="auto"/>
        <w:rPr>
          <w:del w:id="36538" w:author="LENOVO" w:date="2022-10-08T11:24:00Z"/>
          <w:rFonts w:ascii="Khmer MEF1" w:hAnsi="Khmer MEF1" w:cs="Khmer MEF1"/>
          <w:spacing w:val="8"/>
          <w:sz w:val="24"/>
          <w:szCs w:val="24"/>
          <w:lang w:val="ca-ES"/>
        </w:rPr>
        <w:pPrChange w:id="36539" w:author="LENOVO" w:date="2022-10-08T10:20:00Z">
          <w:pPr/>
        </w:pPrChange>
      </w:pPr>
      <w:ins w:id="36540" w:author="sakaria fa" w:date="2022-10-01T00:11:00Z">
        <w:del w:id="36541" w:author="LENOVO" w:date="2022-10-08T11:24:00Z">
          <w:r w:rsidRPr="00F55550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</w:rPr>
            <w:tab/>
          </w:r>
        </w:del>
      </w:ins>
      <w:ins w:id="36542" w:author="User" w:date="2022-10-04T16:04:00Z">
        <w:del w:id="36543" w:author="LENOVO" w:date="2022-10-08T11:24:00Z">
          <w:r w:rsidR="00874645" w:rsidRPr="00E33574" w:rsidDel="00B43050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rPrChange w:id="36544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៥.លទ្ធផលរកឃើញទី៥៖</w:delText>
          </w:r>
          <w:r w:rsidR="00874645" w:rsidRPr="00E33574" w:rsidDel="00B43050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3654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6546" w:author="User" w:date="2022-10-07T16:02:00Z">
        <w:del w:id="36547" w:author="LENOVO" w:date="2022-10-08T11:24:00Z">
          <w:r w:rsidR="009574A3" w:rsidRPr="00F55550" w:rsidDel="00B43050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delText xml:space="preserve">ពុំទាន់មានបទប្បញ្ញត្តិសម្រាប់ត្រួតពិនិត្យលើប្រតិបត្តិការរបស់ប្រតិបត្តិករសន្តិសុខសង្គម។ </w:delText>
          </w:r>
        </w:del>
      </w:ins>
      <w:ins w:id="36548" w:author="sakaria fa" w:date="2022-10-01T00:08:00Z">
        <w:del w:id="36549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6550" w:author="Kem Sereyboth" w:date="2023-07-19T16:59:00Z">
                <w:rPr>
                  <w:rFonts w:cs="MoolBoran"/>
                  <w:b/>
                  <w:bCs/>
                  <w:spacing w:val="-2"/>
                  <w:cs/>
                </w:rPr>
              </w:rPrChange>
            </w:rPr>
            <w:delText>៥.</w:delText>
          </w:r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6551" w:author="Kem Sereyboth" w:date="2023-07-19T16:59:00Z">
                <w:rPr>
                  <w:rFonts w:cs="MoolBoran"/>
                  <w:spacing w:val="-2"/>
                  <w:cs/>
                </w:rPr>
              </w:rPrChange>
            </w:rPr>
            <w:delText>ប្រធានបទទី</w:delText>
          </w:r>
        </w:del>
      </w:ins>
      <w:ins w:id="36552" w:author="sakaria fa" w:date="2022-10-01T00:10:00Z">
        <w:del w:id="36553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6554" w:author="Kem Sereyboth" w:date="2023-07-19T16:59:00Z">
                <w:rPr>
                  <w:rFonts w:cs="MoolBoran"/>
                  <w:spacing w:val="-2"/>
                  <w:cs/>
                </w:rPr>
              </w:rPrChange>
            </w:rPr>
            <w:delText>៥</w:delText>
          </w:r>
        </w:del>
      </w:ins>
      <w:ins w:id="36555" w:author="sakaria fa" w:date="2022-10-01T00:08:00Z">
        <w:del w:id="36556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6557" w:author="Kem Sereyboth" w:date="2023-07-19T16:59:00Z">
                <w:rPr>
                  <w:rFonts w:cs="MoolBoran"/>
                  <w:spacing w:val="-2"/>
                  <w:cs/>
                </w:rPr>
              </w:rPrChange>
            </w:rPr>
            <w:delText xml:space="preserve">៖ </w:delText>
          </w:r>
        </w:del>
      </w:ins>
      <w:ins w:id="36558" w:author="sakaria fa" w:date="2022-10-01T00:10:00Z">
        <w:del w:id="36559" w:author="LENOVO" w:date="2022-10-08T11:24:00Z"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560" w:author="Kem Sereyboth" w:date="2023-07-19T16:59:00Z">
                <w:rPr>
                  <w:rFonts w:cs="MoolBoran"/>
                  <w:cs/>
                </w:rPr>
              </w:rPrChange>
            </w:rPr>
            <w:delText>វិធាន និងយន្តការត្រួតពិនិត្យប្រតិបត្តិការរបស់ប្រតិបត្តិករសន្តិសុខសង្គម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6561" w:author="Kem Sereyboth" w:date="2023-07-19T16:59:00Z">
                <w:rPr>
                  <w:rFonts w:cs="MoolBoran"/>
                  <w:color w:val="171717" w:themeColor="background2" w:themeShade="1A"/>
                  <w:highlight w:val="yellow"/>
                  <w:cs/>
                </w:rPr>
              </w:rPrChange>
            </w:rPr>
            <w:delText xml:space="preserve"> </w:delText>
          </w:r>
        </w:del>
      </w:ins>
    </w:p>
    <w:p w14:paraId="6100CB93" w14:textId="04D46019" w:rsidR="009574A3" w:rsidRPr="00F55550" w:rsidDel="00B43050" w:rsidRDefault="009574A3">
      <w:pPr>
        <w:spacing w:after="0" w:line="228" w:lineRule="auto"/>
        <w:ind w:left="990" w:hanging="180"/>
        <w:rPr>
          <w:ins w:id="36562" w:author="User" w:date="2022-10-07T16:02:00Z"/>
          <w:del w:id="36563" w:author="LENOVO" w:date="2022-10-08T11:24:00Z"/>
          <w:rFonts w:ascii="Khmer MEF1" w:hAnsi="Khmer MEF1" w:cs="Khmer MEF1"/>
          <w:sz w:val="24"/>
          <w:szCs w:val="24"/>
          <w:lang w:val="ca-ES"/>
        </w:rPr>
        <w:pPrChange w:id="36564" w:author="LENOVO" w:date="2022-10-08T10:20:00Z">
          <w:pPr>
            <w:spacing w:after="0" w:line="235" w:lineRule="auto"/>
            <w:ind w:left="990" w:hanging="180"/>
          </w:pPr>
        </w:pPrChange>
      </w:pPr>
    </w:p>
    <w:p w14:paraId="74725B2B" w14:textId="22FF579E" w:rsidR="007A1C16" w:rsidRPr="009A453A" w:rsidDel="00B43050" w:rsidRDefault="007A1C16">
      <w:pPr>
        <w:pStyle w:val="ListParagraph"/>
        <w:spacing w:line="228" w:lineRule="auto"/>
        <w:rPr>
          <w:del w:id="36565" w:author="LENOVO" w:date="2022-10-08T11:24:00Z"/>
          <w:rFonts w:ascii="Khmer MEF1" w:hAnsi="Khmer MEF1" w:cs="Khmer MEF1"/>
          <w:spacing w:val="8"/>
          <w:sz w:val="24"/>
          <w:szCs w:val="24"/>
          <w:lang w:val="ca-ES"/>
          <w:rPrChange w:id="36566" w:author="Sopheak Phorn" w:date="2023-08-25T15:18:00Z">
            <w:rPr>
              <w:del w:id="36567" w:author="LENOVO" w:date="2022-10-08T11:24:00Z"/>
              <w:rFonts w:ascii="Khmer MEF1" w:hAnsi="Khmer MEF1" w:cs="Khmer MEF1"/>
              <w:spacing w:val="8"/>
              <w:sz w:val="24"/>
              <w:szCs w:val="24"/>
            </w:rPr>
          </w:rPrChange>
        </w:rPr>
        <w:pPrChange w:id="36568" w:author="LENOVO" w:date="2022-10-08T10:20:00Z">
          <w:pPr>
            <w:pStyle w:val="ListParagraph"/>
          </w:pPr>
        </w:pPrChange>
      </w:pPr>
      <w:ins w:id="36569" w:author="sakaria fa" w:date="2022-10-01T00:11:00Z">
        <w:del w:id="36570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6571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ការតាមដានកាអនុវត្តអនុសាសន៍៖ </w:delText>
          </w:r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6572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សវនករទទួលបន្ទុកនឹងពិនិត្យឡើងវិញ​លើវឌ្ឍនភាព​នៃ</w:delText>
          </w:r>
          <w:r w:rsidRPr="00E33574" w:rsidDel="00B43050">
            <w:rPr>
              <w:rFonts w:ascii="Khmer MEF1" w:hAnsi="Khmer MEF1" w:cs="Khmer MEF1"/>
              <w:spacing w:val="8"/>
              <w:sz w:val="24"/>
              <w:szCs w:val="24"/>
              <w:cs/>
              <w:rPrChange w:id="36573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ការអនុវត្ត​តាមអនុសាសន៍​ដែល​បានផ្ដល់ជូននាដើមត្រីមាសទី</w:delText>
          </w:r>
        </w:del>
      </w:ins>
      <w:ins w:id="36574" w:author="User" w:date="2022-10-07T07:18:00Z">
        <w:del w:id="36575" w:author="LENOVO" w:date="2022-10-08T11:24:00Z">
          <w:r w:rsidR="008B09ED" w:rsidRPr="00E33574" w:rsidDel="00B43050">
            <w:rPr>
              <w:rFonts w:ascii="Khmer MEF1" w:hAnsi="Khmer MEF1" w:cs="Khmer MEF1"/>
              <w:spacing w:val="8"/>
              <w:sz w:val="24"/>
              <w:szCs w:val="24"/>
              <w:cs/>
              <w:rPrChange w:id="3657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36577" w:author="ACER" w:date="2022-10-03T17:20:00Z">
        <w:del w:id="36578" w:author="LENOVO" w:date="2022-10-08T11:24:00Z">
          <w:r w:rsidR="001E1963" w:rsidRPr="00E33574" w:rsidDel="00B43050">
            <w:rPr>
              <w:rFonts w:ascii="Khmer MEF1" w:hAnsi="Khmer MEF1" w:cs="Khmer MEF1"/>
              <w:spacing w:val="8"/>
              <w:sz w:val="24"/>
              <w:szCs w:val="24"/>
              <w:cs/>
              <w:rPrChange w:id="3657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36580" w:author="sakaria fa" w:date="2022-10-01T00:13:00Z">
        <w:del w:id="36581" w:author="LENOVO" w:date="2022-10-08T11:24:00Z">
          <w:r w:rsidR="00FE761B" w:rsidRPr="00E33574" w:rsidDel="00B43050">
            <w:rPr>
              <w:rFonts w:ascii="Khmer MEF1" w:hAnsi="Khmer MEF1" w:cs="Khmer MEF1"/>
              <w:spacing w:val="8"/>
              <w:sz w:val="24"/>
              <w:szCs w:val="24"/>
              <w:cs/>
              <w:rPrChange w:id="3658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36583" w:author="sakaria fa" w:date="2022-10-01T00:11:00Z">
        <w:del w:id="36584" w:author="LENOVO" w:date="2022-10-08T11:24:00Z">
          <w:r w:rsidRPr="00E33574" w:rsidDel="00B43050">
            <w:rPr>
              <w:rFonts w:ascii="Khmer MEF1" w:hAnsi="Khmer MEF1" w:cs="Khmer MEF1"/>
              <w:spacing w:val="8"/>
              <w:sz w:val="24"/>
              <w:szCs w:val="24"/>
              <w:cs/>
              <w:rPrChange w:id="36585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 ឆ្នាំ២០២</w:delText>
          </w:r>
        </w:del>
      </w:ins>
      <w:ins w:id="36586" w:author="ACER" w:date="2022-10-03T17:20:00Z">
        <w:del w:id="36587" w:author="LENOVO" w:date="2022-10-08T11:24:00Z">
          <w:r w:rsidR="001E1963" w:rsidRPr="00E33574" w:rsidDel="00B43050">
            <w:rPr>
              <w:rFonts w:ascii="Khmer MEF1" w:hAnsi="Khmer MEF1" w:cs="Khmer MEF1"/>
              <w:spacing w:val="8"/>
              <w:sz w:val="24"/>
              <w:szCs w:val="24"/>
              <w:cs/>
              <w:rPrChange w:id="3658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36589" w:author="sakaria fa" w:date="2022-10-01T00:11:00Z">
        <w:del w:id="36590" w:author="LENOVO" w:date="2022-10-08T11:24:00Z">
          <w:r w:rsidRPr="00E33574" w:rsidDel="00B43050">
            <w:rPr>
              <w:rFonts w:ascii="Khmer MEF1" w:hAnsi="Khmer MEF1" w:cs="Khmer MEF1"/>
              <w:spacing w:val="8"/>
              <w:sz w:val="24"/>
              <w:szCs w:val="24"/>
              <w:cs/>
              <w:rPrChange w:id="36591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៤។</w:delText>
          </w:r>
        </w:del>
      </w:ins>
    </w:p>
    <w:p w14:paraId="7095B117" w14:textId="38D0FCB3" w:rsidR="00AD37DD" w:rsidRPr="009A453A" w:rsidDel="00B43050" w:rsidRDefault="00AD37DD">
      <w:pPr>
        <w:pStyle w:val="ListParagraph"/>
        <w:numPr>
          <w:ilvl w:val="0"/>
          <w:numId w:val="31"/>
        </w:numPr>
        <w:tabs>
          <w:tab w:val="left" w:pos="1080"/>
        </w:tabs>
        <w:spacing w:after="0" w:line="228" w:lineRule="auto"/>
        <w:ind w:left="1080" w:hanging="180"/>
        <w:jc w:val="both"/>
        <w:rPr>
          <w:ins w:id="36592" w:author="User" w:date="2022-10-07T16:12:00Z"/>
          <w:del w:id="36593" w:author="LENOVO" w:date="2022-10-08T11:24:00Z"/>
          <w:rFonts w:ascii="Khmer MEF1" w:hAnsi="Khmer MEF1" w:cs="Khmer MEF1"/>
          <w:spacing w:val="8"/>
          <w:sz w:val="24"/>
          <w:szCs w:val="24"/>
          <w:lang w:val="ca-ES"/>
          <w:rPrChange w:id="36594" w:author="Sopheak Phorn" w:date="2023-08-25T15:18:00Z">
            <w:rPr>
              <w:ins w:id="36595" w:author="User" w:date="2022-10-07T16:12:00Z"/>
              <w:del w:id="36596" w:author="LENOVO" w:date="2022-10-08T11:24:00Z"/>
              <w:rFonts w:ascii="Khmer MEF1" w:hAnsi="Khmer MEF1" w:cs="Khmer MEF1"/>
              <w:b/>
              <w:bCs/>
              <w:spacing w:val="-14"/>
              <w:sz w:val="24"/>
              <w:szCs w:val="24"/>
            </w:rPr>
          </w:rPrChange>
        </w:rPr>
        <w:pPrChange w:id="36597" w:author="LENOVO" w:date="2022-10-08T10:20:00Z">
          <w:pPr>
            <w:pStyle w:val="ListParagraph"/>
            <w:numPr>
              <w:numId w:val="31"/>
            </w:numPr>
            <w:tabs>
              <w:tab w:val="left" w:pos="1080"/>
            </w:tabs>
            <w:spacing w:after="0" w:line="252" w:lineRule="auto"/>
            <w:ind w:left="1080" w:hanging="180"/>
            <w:jc w:val="both"/>
          </w:pPr>
        </w:pPrChange>
      </w:pPr>
    </w:p>
    <w:p w14:paraId="563E5029" w14:textId="221AB171" w:rsidR="000B5B21" w:rsidRPr="009A453A" w:rsidDel="004D34CA" w:rsidRDefault="009859CB">
      <w:pPr>
        <w:pStyle w:val="ListParagraph"/>
        <w:numPr>
          <w:ilvl w:val="0"/>
          <w:numId w:val="31"/>
        </w:numPr>
        <w:tabs>
          <w:tab w:val="left" w:pos="1080"/>
        </w:tabs>
        <w:spacing w:after="0" w:line="252" w:lineRule="auto"/>
        <w:ind w:left="1080" w:hanging="180"/>
        <w:jc w:val="both"/>
        <w:rPr>
          <w:del w:id="36598" w:author="Sethvannak Sam" w:date="2022-08-04T13:16:00Z"/>
          <w:rFonts w:ascii="Khmer MEF1" w:hAnsi="Khmer MEF1" w:cs="Khmer MEF1"/>
          <w:b/>
          <w:bCs/>
          <w:spacing w:val="-14"/>
          <w:sz w:val="24"/>
          <w:szCs w:val="24"/>
          <w:lang w:val="ca-ES"/>
          <w:rPrChange w:id="36599" w:author="Sopheak Phorn" w:date="2023-08-25T15:18:00Z">
            <w:rPr>
              <w:del w:id="36600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601" w:author="sakaria fa" w:date="2022-10-01T00:11:00Z">
          <w:pPr>
            <w:spacing w:after="0"/>
          </w:pPr>
        </w:pPrChange>
      </w:pPr>
      <w:ins w:id="36602" w:author="Windows User" w:date="2022-07-29T04:26:00Z">
        <w:del w:id="36603" w:author="Sethvannak Sam" w:date="2022-08-04T13:16:00Z">
          <w:r w:rsidRPr="00E33574" w:rsidDel="0032227A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3660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ជាផ្នែកមួយដែលបង្ហាញដល់អ្នកអាន</w:delText>
          </w:r>
        </w:del>
      </w:ins>
      <w:ins w:id="36605" w:author="Windows User" w:date="2022-07-29T04:27:00Z">
        <w:del w:id="36606" w:author="Sethvannak Sam" w:date="2022-08-04T13:16:00Z">
          <w:r w:rsidR="0054116C" w:rsidRPr="00E33574" w:rsidDel="0032227A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3660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ការបង្កើត</w:delText>
          </w:r>
        </w:del>
      </w:ins>
      <w:ins w:id="36608" w:author="Windows User" w:date="2022-07-29T04:28:00Z">
        <w:del w:id="36609" w:author="Sethvannak Sam" w:date="2022-08-04T13:16:00Z">
          <w:r w:rsidR="00040151" w:rsidRPr="00E33574" w:rsidDel="0032227A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3661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6611" w:author="Windows User" w:date="2022-07-29T04:29:00Z">
        <w:del w:id="36612" w:author="Sethvannak Sam" w:date="2022-08-04T13:16:00Z">
          <w:r w:rsidR="000B5B21" w:rsidRPr="00E33574" w:rsidDel="0032227A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3661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ដូចនេះគួរត្រូវបានបែងចែកជា</w:delText>
          </w:r>
          <w:r w:rsidR="00B6698E" w:rsidRPr="00E33574" w:rsidDel="0032227A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3661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0B5B21" w:rsidRPr="00E33574" w:rsidDel="0032227A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3661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៣ កថាខណ្ឌ ដូចមានរៀបរាប់ខាងក្រោម៖</w:delText>
          </w:r>
        </w:del>
      </w:ins>
    </w:p>
    <w:p w14:paraId="719E5E4D" w14:textId="3BA685C6" w:rsidR="004D34CA" w:rsidRPr="009A453A" w:rsidDel="00FE761B" w:rsidRDefault="004D34CA">
      <w:pPr>
        <w:pStyle w:val="ListParagraph"/>
        <w:rPr>
          <w:ins w:id="36616" w:author="Un Seakamey" w:date="2022-09-23T10:16:00Z"/>
          <w:del w:id="36617" w:author="sakaria fa" w:date="2022-10-01T00:13:00Z"/>
          <w:lang w:val="ca-ES"/>
          <w:rPrChange w:id="36618" w:author="Sopheak Phorn" w:date="2023-08-25T15:18:00Z">
            <w:rPr>
              <w:ins w:id="36619" w:author="Un Seakamey" w:date="2022-09-23T10:16:00Z"/>
              <w:del w:id="36620" w:author="sakaria fa" w:date="2022-10-01T00:13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6621" w:author="User" w:date="2022-10-07T16:12:00Z">
          <w:pPr>
            <w:spacing w:after="0" w:line="232" w:lineRule="auto"/>
            <w:ind w:firstLine="720"/>
            <w:jc w:val="both"/>
          </w:pPr>
        </w:pPrChange>
      </w:pPr>
    </w:p>
    <w:p w14:paraId="2FACC3B2" w14:textId="74B406FD" w:rsidR="008F547E" w:rsidRPr="009A453A" w:rsidDel="0032227A" w:rsidRDefault="005A6836">
      <w:pPr>
        <w:pStyle w:val="ListParagraph"/>
        <w:rPr>
          <w:ins w:id="36622" w:author="Windows User" w:date="2022-07-29T04:56:00Z"/>
          <w:del w:id="36623" w:author="Sethvannak Sam" w:date="2022-08-04T13:16:00Z"/>
          <w:rFonts w:ascii="Khmer MEF1" w:hAnsi="Khmer MEF1" w:cs="Khmer MEF1"/>
          <w:sz w:val="24"/>
          <w:szCs w:val="24"/>
          <w:lang w:val="ca-ES"/>
          <w:rPrChange w:id="36624" w:author="Sopheak Phorn" w:date="2023-08-25T15:18:00Z">
            <w:rPr>
              <w:ins w:id="36625" w:author="Windows User" w:date="2022-07-29T04:56:00Z"/>
              <w:del w:id="36626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627" w:author="User" w:date="2022-10-07T16:12:00Z">
          <w:pPr>
            <w:spacing w:after="0" w:line="232" w:lineRule="auto"/>
            <w:ind w:firstLine="720"/>
            <w:jc w:val="both"/>
          </w:pPr>
        </w:pPrChange>
      </w:pPr>
      <w:ins w:id="36628" w:author="Windows User" w:date="2022-07-29T04:33:00Z">
        <w:del w:id="36629" w:author="Sethvannak Sam" w:date="2022-08-04T13:16:00Z">
          <w:r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។</w:delText>
          </w:r>
        </w:del>
      </w:ins>
      <w:ins w:id="36630" w:author="Windows User" w:date="2022-07-29T04:53:00Z">
        <w:del w:id="36631" w:author="Sethvannak Sam" w:date="2022-08-04T13:16:00Z">
          <w:r w:rsidR="00CF3C52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36632" w:author="Windows User" w:date="2022-07-29T04:54:00Z">
        <w:del w:id="36633" w:author="Sethvannak Sam" w:date="2022-08-04T13:16:00Z">
          <w:r w:rsidR="00CF3C52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នៅក្នុងដំណើរការនៃកិច្ចប្រជុំគណៈកម្មការចំពោះកិច្ច</w:delText>
          </w:r>
        </w:del>
      </w:ins>
      <w:ins w:id="36634" w:author="Windows User" w:date="2022-07-29T04:55:00Z">
        <w:del w:id="36635" w:author="Sethvannak Sam" w:date="2022-08-04T13:16:00Z">
          <w:r w:rsidR="00CF3C52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 xml:space="preserve"> បាន</w:delText>
          </w:r>
        </w:del>
      </w:ins>
      <w:ins w:id="36636" w:author="Windows User" w:date="2022-07-29T04:56:00Z">
        <w:del w:id="36637" w:author="Sethvannak Sam" w:date="2022-08-04T13:16:00Z">
          <w:r w:rsidR="00CF3C52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ពិនិត្យ</w:delText>
          </w:r>
        </w:del>
      </w:ins>
      <w:ins w:id="36638" w:author="Windows User" w:date="2022-07-29T04:55:00Z">
        <w:del w:id="36639" w:author="Sethvannak Sam" w:date="2022-08-04T13:16:00Z">
          <w:r w:rsidR="00CF3C52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និងវាយតម្លៃលើ</w:delText>
          </w:r>
        </w:del>
      </w:ins>
      <w:ins w:id="36640" w:author="Windows User" w:date="2022-07-29T04:56:00Z">
        <w:del w:id="36641" w:author="Sethvannak Sam" w:date="2022-08-04T13:16:00Z">
          <w:r w:rsidR="008F547E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៖</w:delText>
          </w:r>
        </w:del>
      </w:ins>
    </w:p>
    <w:p w14:paraId="71882903" w14:textId="65333C54" w:rsidR="00CF3C52" w:rsidRPr="009A453A" w:rsidDel="0032227A" w:rsidRDefault="008F547E">
      <w:pPr>
        <w:pStyle w:val="ListParagraph"/>
        <w:rPr>
          <w:ins w:id="36642" w:author="Windows User" w:date="2022-07-29T04:57:00Z"/>
          <w:del w:id="36643" w:author="Sethvannak Sam" w:date="2022-08-04T13:16:00Z"/>
          <w:rFonts w:ascii="Khmer MEF1" w:hAnsi="Khmer MEF1" w:cs="Khmer MEF1"/>
          <w:sz w:val="24"/>
          <w:szCs w:val="24"/>
          <w:lang w:val="ca-ES"/>
          <w:rPrChange w:id="36644" w:author="Sopheak Phorn" w:date="2023-08-25T15:18:00Z">
            <w:rPr>
              <w:ins w:id="36645" w:author="Windows User" w:date="2022-07-29T04:57:00Z"/>
              <w:del w:id="36646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647" w:author="User" w:date="2022-10-07T16:12:00Z">
          <w:pPr>
            <w:spacing w:after="0" w:line="232" w:lineRule="auto"/>
            <w:ind w:firstLine="720"/>
            <w:jc w:val="both"/>
          </w:pPr>
        </w:pPrChange>
      </w:pPr>
      <w:ins w:id="36648" w:author="Windows User" w:date="2022-07-29T04:56:00Z">
        <w:del w:id="36649" w:author="Sethvannak Sam" w:date="2022-08-04T13:16:00Z">
          <w:r w:rsidRPr="009A453A" w:rsidDel="0032227A">
            <w:rPr>
              <w:rFonts w:ascii="Khmer MEF1" w:hAnsi="Khmer MEF1" w:cs="Khmer MEF1"/>
              <w:sz w:val="24"/>
              <w:szCs w:val="24"/>
              <w:lang w:val="ca-ES"/>
              <w:rPrChange w:id="36650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="00CF3C52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ការអនុវត្តនីតិវិធី</w:delText>
          </w:r>
        </w:del>
      </w:ins>
      <w:ins w:id="36651" w:author="Windows User" w:date="2022-07-29T04:57:00Z">
        <w:del w:id="36652" w:author="Sethvannak Sam" w:date="2022-08-04T13:16:00Z">
          <w:r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និងសវនកម្មរបស់សវនករទទួលបន្ទុក</w:delText>
          </w:r>
        </w:del>
      </w:ins>
      <w:ins w:id="36653" w:author="Windows User" w:date="2022-07-29T05:05:00Z">
        <w:del w:id="36654" w:author="Sethvannak Sam" w:date="2022-08-04T13:16:00Z">
          <w:r w:rsidR="00071D28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</w:p>
    <w:p w14:paraId="2E1E7A07" w14:textId="2907A58B" w:rsidR="008F547E" w:rsidRPr="009A453A" w:rsidDel="0032227A" w:rsidRDefault="008F547E">
      <w:pPr>
        <w:pStyle w:val="ListParagraph"/>
        <w:rPr>
          <w:ins w:id="36655" w:author="Windows User" w:date="2022-07-29T04:57:00Z"/>
          <w:del w:id="36656" w:author="Sethvannak Sam" w:date="2022-08-04T13:16:00Z"/>
          <w:rFonts w:ascii="Khmer MEF1" w:hAnsi="Khmer MEF1" w:cs="Khmer MEF1"/>
          <w:sz w:val="24"/>
          <w:szCs w:val="24"/>
          <w:lang w:val="ca-ES"/>
          <w:rPrChange w:id="36657" w:author="Sopheak Phorn" w:date="2023-08-25T15:18:00Z">
            <w:rPr>
              <w:ins w:id="36658" w:author="Windows User" w:date="2022-07-29T04:57:00Z"/>
              <w:del w:id="36659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660" w:author="User" w:date="2022-10-07T16:12:00Z">
          <w:pPr>
            <w:spacing w:after="0" w:line="232" w:lineRule="auto"/>
            <w:ind w:firstLine="720"/>
            <w:jc w:val="both"/>
          </w:pPr>
        </w:pPrChange>
      </w:pPr>
      <w:ins w:id="36661" w:author="Windows User" w:date="2022-07-29T04:57:00Z">
        <w:del w:id="36662" w:author="Sethvannak Sam" w:date="2022-08-04T13:16:00Z">
          <w:r w:rsidRPr="009A453A" w:rsidDel="0032227A">
            <w:rPr>
              <w:rFonts w:ascii="Khmer MEF1" w:hAnsi="Khmer MEF1" w:cs="Khmer MEF1"/>
              <w:sz w:val="24"/>
              <w:szCs w:val="24"/>
              <w:lang w:val="ca-ES"/>
              <w:rPrChange w:id="36663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="006D18E5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ដំណើរការអង្កេតរបស់សវ</w:delText>
          </w:r>
        </w:del>
      </w:ins>
      <w:ins w:id="36664" w:author="Windows User" w:date="2022-07-29T05:00:00Z">
        <w:del w:id="36665" w:author="Sethvannak Sam" w:date="2022-08-04T13:16:00Z">
          <w:r w:rsidR="006D18E5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ន</w:delText>
          </w:r>
        </w:del>
      </w:ins>
      <w:ins w:id="36666" w:author="Windows User" w:date="2022-07-29T04:57:00Z">
        <w:del w:id="36667" w:author="Sethvannak Sam" w:date="2022-08-04T13:16:00Z">
          <w:r w:rsidR="006D18E5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ក</w:delText>
          </w:r>
        </w:del>
      </w:ins>
      <w:ins w:id="36668" w:author="Windows User" w:date="2022-07-29T05:00:00Z">
        <w:del w:id="36669" w:author="Sethvannak Sam" w:date="2022-08-04T13:16:00Z">
          <w:r w:rsidR="006D18E5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រ</w:delText>
          </w:r>
        </w:del>
      </w:ins>
      <w:ins w:id="36670" w:author="Windows User" w:date="2022-07-29T05:01:00Z">
        <w:del w:id="36671" w:author="Sethvannak Sam" w:date="2022-08-04T13:16:00Z">
          <w:r w:rsidR="006D18E5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ទ</w:delText>
          </w:r>
        </w:del>
      </w:ins>
      <w:ins w:id="36672" w:author="Windows User" w:date="2022-07-29T04:57:00Z">
        <w:del w:id="36673" w:author="Sethvannak Sam" w:date="2022-08-04T13:16:00Z">
          <w:r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ទួលបន្ទុក</w:delText>
          </w:r>
        </w:del>
      </w:ins>
    </w:p>
    <w:p w14:paraId="30CEC2DC" w14:textId="06170FC9" w:rsidR="008F547E" w:rsidRPr="009A453A" w:rsidDel="0032227A" w:rsidRDefault="008F547E">
      <w:pPr>
        <w:pStyle w:val="ListParagraph"/>
        <w:rPr>
          <w:ins w:id="36674" w:author="Windows User" w:date="2022-07-29T04:59:00Z"/>
          <w:del w:id="36675" w:author="Sethvannak Sam" w:date="2022-08-04T13:16:00Z"/>
          <w:rFonts w:ascii="Khmer MEF1" w:hAnsi="Khmer MEF1" w:cs="Khmer MEF1"/>
          <w:sz w:val="24"/>
          <w:szCs w:val="24"/>
          <w:lang w:val="ca-ES"/>
          <w:rPrChange w:id="36676" w:author="Sopheak Phorn" w:date="2023-08-25T15:18:00Z">
            <w:rPr>
              <w:ins w:id="36677" w:author="Windows User" w:date="2022-07-29T04:59:00Z"/>
              <w:del w:id="36678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679" w:author="User" w:date="2022-10-07T16:12:00Z">
          <w:pPr>
            <w:spacing w:after="0" w:line="232" w:lineRule="auto"/>
            <w:ind w:firstLine="720"/>
            <w:jc w:val="both"/>
          </w:pPr>
        </w:pPrChange>
      </w:pPr>
      <w:ins w:id="36680" w:author="Windows User" w:date="2022-07-29T04:57:00Z">
        <w:del w:id="36681" w:author="Sethvannak Sam" w:date="2022-08-04T13:16:00Z">
          <w:r w:rsidRPr="009A453A" w:rsidDel="0032227A">
            <w:rPr>
              <w:rFonts w:ascii="Khmer MEF1" w:hAnsi="Khmer MEF1" w:cs="Khmer MEF1"/>
              <w:sz w:val="24"/>
              <w:szCs w:val="24"/>
              <w:lang w:val="ca-ES"/>
              <w:rPrChange w:id="36682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ភស្តុតាងស្ដីពីអនុលោមភាពទៅតាមប្រធានបទសវនកម្មនីមួយៗ</w:delText>
          </w:r>
        </w:del>
      </w:ins>
    </w:p>
    <w:p w14:paraId="2017F5D2" w14:textId="4F061ACD" w:rsidR="00CF3C52" w:rsidRPr="009A453A" w:rsidDel="0032227A" w:rsidRDefault="008F547E">
      <w:pPr>
        <w:pStyle w:val="ListParagraph"/>
        <w:rPr>
          <w:ins w:id="36683" w:author="Windows User" w:date="2022-07-29T05:01:00Z"/>
          <w:del w:id="36684" w:author="Sethvannak Sam" w:date="2022-08-04T13:16:00Z"/>
          <w:rFonts w:ascii="Khmer MEF1" w:hAnsi="Khmer MEF1" w:cs="Khmer MEF1"/>
          <w:sz w:val="24"/>
          <w:szCs w:val="24"/>
          <w:lang w:val="ca-ES"/>
          <w:rPrChange w:id="36685" w:author="Sopheak Phorn" w:date="2023-08-25T15:18:00Z">
            <w:rPr>
              <w:ins w:id="36686" w:author="Windows User" w:date="2022-07-29T05:01:00Z"/>
              <w:del w:id="36687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688" w:author="User" w:date="2022-10-07T16:12:00Z">
          <w:pPr>
            <w:spacing w:after="0" w:line="232" w:lineRule="auto"/>
            <w:ind w:firstLine="720"/>
            <w:jc w:val="both"/>
          </w:pPr>
        </w:pPrChange>
      </w:pPr>
      <w:ins w:id="36689" w:author="Windows User" w:date="2022-07-29T04:59:00Z">
        <w:del w:id="36690" w:author="Sethvannak Sam" w:date="2022-08-04T13:16:00Z">
          <w:r w:rsidRPr="009A453A" w:rsidDel="0032227A">
            <w:rPr>
              <w:rFonts w:ascii="Khmer MEF1" w:hAnsi="Khmer MEF1" w:cs="Khmer MEF1"/>
              <w:sz w:val="24"/>
              <w:szCs w:val="24"/>
              <w:lang w:val="ca-ES"/>
              <w:rPrChange w:id="36691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</w:del>
      </w:ins>
      <w:ins w:id="36692" w:author="Windows User" w:date="2022-07-29T05:00:00Z">
        <w:del w:id="36693" w:author="Sethvannak Sam" w:date="2022-08-04T13:16:00Z">
          <w:r w:rsidR="006D18E5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ការសន្និដ្ឋានរបស់សវនករទទួលបន្ទុកទៅតាមប្រធានបទសវនកម្មនីមួយៗ</w:delText>
          </w:r>
        </w:del>
      </w:ins>
    </w:p>
    <w:p w14:paraId="59BAE796" w14:textId="64B8EF93" w:rsidR="00C20BE1" w:rsidRPr="009A453A" w:rsidDel="0032227A" w:rsidRDefault="0086328B">
      <w:pPr>
        <w:pStyle w:val="ListParagraph"/>
        <w:rPr>
          <w:ins w:id="36694" w:author="Windows User" w:date="2022-07-29T05:03:00Z"/>
          <w:del w:id="36695" w:author="Sethvannak Sam" w:date="2022-08-04T13:16:00Z"/>
          <w:rFonts w:ascii="Khmer MEF1" w:hAnsi="Khmer MEF1" w:cs="Khmer MEF1"/>
          <w:sz w:val="24"/>
          <w:szCs w:val="24"/>
          <w:lang w:val="ca-ES"/>
          <w:rPrChange w:id="36696" w:author="Sopheak Phorn" w:date="2023-08-25T15:18:00Z">
            <w:rPr>
              <w:ins w:id="36697" w:author="Windows User" w:date="2022-07-29T05:03:00Z"/>
              <w:del w:id="36698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699" w:author="User" w:date="2022-10-07T16:12:00Z">
          <w:pPr>
            <w:spacing w:after="0" w:line="232" w:lineRule="auto"/>
            <w:ind w:firstLine="720"/>
            <w:jc w:val="both"/>
          </w:pPr>
        </w:pPrChange>
      </w:pPr>
      <w:ins w:id="36700" w:author="Windows User" w:date="2022-07-29T05:01:00Z">
        <w:del w:id="36701" w:author="Sethvannak Sam" w:date="2022-08-04T13:16:00Z">
          <w:r w:rsidRPr="009A453A" w:rsidDel="0032227A">
            <w:rPr>
              <w:rFonts w:ascii="Khmer MEF1" w:hAnsi="Khmer MEF1" w:cs="Khmer MEF1"/>
              <w:sz w:val="24"/>
              <w:szCs w:val="24"/>
              <w:lang w:val="ca-ES"/>
              <w:rPrChange w:id="36702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ការសន្និដ្ឋាន និងអនុសាសន៍របស់សវនករទទួលបន្ទុកទៅតាមប្រធានបទសវនកម្មនីមួយៗ</w:delText>
          </w:r>
        </w:del>
      </w:ins>
    </w:p>
    <w:p w14:paraId="5BBE5215" w14:textId="08012400" w:rsidR="00002A35" w:rsidRPr="009A453A" w:rsidDel="0032227A" w:rsidRDefault="006F19B1">
      <w:pPr>
        <w:pStyle w:val="ListParagraph"/>
        <w:rPr>
          <w:del w:id="36703" w:author="Sethvannak Sam" w:date="2022-08-04T13:16:00Z"/>
          <w:rFonts w:ascii="Khmer MEF1" w:hAnsi="Khmer MEF1" w:cs="Khmer MEF1"/>
          <w:sz w:val="24"/>
          <w:szCs w:val="24"/>
          <w:lang w:val="ca-ES"/>
          <w:rPrChange w:id="36704" w:author="Sopheak Phorn" w:date="2023-08-25T15:18:00Z">
            <w:rPr>
              <w:del w:id="36705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706" w:author="User" w:date="2022-10-07T16:12:00Z">
          <w:pPr>
            <w:spacing w:after="0" w:line="232" w:lineRule="auto"/>
            <w:jc w:val="both"/>
          </w:pPr>
        </w:pPrChange>
      </w:pPr>
      <w:ins w:id="36707" w:author="Windows User" w:date="2022-07-29T05:09:00Z">
        <w:del w:id="36708" w:author="Sethvannak Sam" w:date="2022-08-04T13:16:00Z">
          <w:r w:rsidRPr="00F55550" w:rsidDel="0032227A">
            <w:rPr>
              <w:rFonts w:ascii="Khmer MEF1" w:hAnsi="Khmer MEF1" w:cs="Khmer MEF1"/>
              <w:sz w:val="24"/>
              <w:szCs w:val="24"/>
              <w:cs/>
            </w:rPr>
            <w:tab/>
          </w:r>
        </w:del>
      </w:ins>
    </w:p>
    <w:p w14:paraId="271DB556" w14:textId="2ECEBEEF" w:rsidR="006F19B1" w:rsidRPr="009A453A" w:rsidDel="0032227A" w:rsidRDefault="006F19B1">
      <w:pPr>
        <w:pStyle w:val="ListParagraph"/>
        <w:rPr>
          <w:ins w:id="36709" w:author="Windows User" w:date="2022-07-29T05:09:00Z"/>
          <w:del w:id="36710" w:author="Sethvannak Sam" w:date="2022-08-04T13:16:00Z"/>
          <w:rFonts w:ascii="Khmer MEF1" w:hAnsi="Khmer MEF1" w:cs="Khmer MEF1"/>
          <w:sz w:val="24"/>
          <w:szCs w:val="24"/>
          <w:lang w:val="ca-ES"/>
          <w:rPrChange w:id="36711" w:author="Sopheak Phorn" w:date="2023-08-25T15:18:00Z">
            <w:rPr>
              <w:ins w:id="36712" w:author="Windows User" w:date="2022-07-29T05:09:00Z"/>
              <w:del w:id="36713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714" w:author="User" w:date="2022-10-07T16:12:00Z">
          <w:pPr>
            <w:spacing w:after="0" w:line="232" w:lineRule="auto"/>
            <w:ind w:firstLine="720"/>
            <w:jc w:val="both"/>
          </w:pPr>
        </w:pPrChange>
      </w:pPr>
    </w:p>
    <w:p w14:paraId="00368341" w14:textId="17AE2648" w:rsidR="002D112C" w:rsidRPr="009A453A" w:rsidDel="0032227A" w:rsidRDefault="006F19B1">
      <w:pPr>
        <w:pStyle w:val="ListParagraph"/>
        <w:rPr>
          <w:ins w:id="36715" w:author="Windows User" w:date="2022-07-29T04:41:00Z"/>
          <w:del w:id="36716" w:author="Sethvannak Sam" w:date="2022-08-04T13:16:00Z"/>
          <w:rFonts w:ascii="Khmer MEF1" w:hAnsi="Khmer MEF1" w:cs="Khmer MEF1"/>
          <w:sz w:val="24"/>
          <w:szCs w:val="24"/>
          <w:lang w:val="ca-ES"/>
          <w:rPrChange w:id="36717" w:author="Sopheak Phorn" w:date="2023-08-25T15:18:00Z">
            <w:rPr>
              <w:ins w:id="36718" w:author="Windows User" w:date="2022-07-29T04:41:00Z"/>
              <w:del w:id="36719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720" w:author="User" w:date="2022-10-07T16:12:00Z">
          <w:pPr>
            <w:spacing w:after="0" w:line="232" w:lineRule="auto"/>
            <w:jc w:val="both"/>
          </w:pPr>
        </w:pPrChange>
      </w:pPr>
      <w:ins w:id="36721" w:author="Windows User" w:date="2022-07-29T05:09:00Z">
        <w:del w:id="36722" w:author="Sethvannak Sam" w:date="2022-08-04T13:16:00Z">
          <w:r w:rsidRPr="00F55550" w:rsidDel="0032227A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</w:rPr>
            <w:tab/>
          </w:r>
        </w:del>
      </w:ins>
      <w:ins w:id="36723" w:author="Windows User" w:date="2022-07-29T04:38:00Z">
        <w:del w:id="36724" w:author="Sethvannak Sam" w:date="2022-08-04T13:16:00Z">
          <w:r w:rsidR="00916E38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</w:p>
    <w:p w14:paraId="452C2713" w14:textId="5091F0B8" w:rsidR="002D112C" w:rsidRPr="009A453A" w:rsidDel="0032227A" w:rsidRDefault="002D112C">
      <w:pPr>
        <w:pStyle w:val="ListParagraph"/>
        <w:rPr>
          <w:ins w:id="36725" w:author="Windows User" w:date="2022-07-29T04:41:00Z"/>
          <w:del w:id="36726" w:author="Sethvannak Sam" w:date="2022-08-04T13:16:00Z"/>
          <w:rFonts w:ascii="Khmer MEF1" w:hAnsi="Khmer MEF1" w:cs="Khmer MEF1"/>
          <w:b/>
          <w:bCs/>
          <w:i/>
          <w:iCs/>
          <w:sz w:val="24"/>
          <w:szCs w:val="24"/>
          <w:lang w:val="ca-ES"/>
          <w:rPrChange w:id="36727" w:author="Sopheak Phorn" w:date="2023-08-25T15:18:00Z">
            <w:rPr>
              <w:ins w:id="36728" w:author="Windows User" w:date="2022-07-29T04:41:00Z"/>
              <w:del w:id="36729" w:author="Sethvannak Sam" w:date="2022-08-04T13:16:00Z"/>
              <w:rFonts w:ascii="Khmer MEF1" w:hAnsi="Khmer MEF1" w:cs="Khmer MEF1"/>
              <w:b/>
              <w:bCs/>
              <w:i/>
              <w:iCs/>
              <w:sz w:val="24"/>
              <w:szCs w:val="24"/>
            </w:rPr>
          </w:rPrChange>
        </w:rPr>
        <w:pPrChange w:id="36730" w:author="User" w:date="2022-10-07T16:12:00Z">
          <w:pPr>
            <w:spacing w:after="0" w:line="232" w:lineRule="auto"/>
            <w:jc w:val="both"/>
          </w:pPr>
        </w:pPrChange>
      </w:pPr>
      <w:ins w:id="36731" w:author="Windows User" w:date="2022-07-29T04:41:00Z">
        <w:del w:id="36732" w:author="Sethvannak Sam" w:date="2022-08-04T13:16:00Z">
          <w:r w:rsidRPr="00F55550" w:rsidDel="0032227A">
            <w:rPr>
              <w:rFonts w:ascii="Khmer MEF1" w:hAnsi="Khmer MEF1" w:cs="Khmer MEF1"/>
              <w:sz w:val="24"/>
              <w:szCs w:val="24"/>
              <w:cs/>
            </w:rPr>
            <w:tab/>
          </w:r>
        </w:del>
      </w:ins>
      <w:ins w:id="36733" w:author="Windows User" w:date="2022-07-29T04:38:00Z">
        <w:del w:id="36734" w:author="Sethvannak Sam" w:date="2022-08-04T13:16:00Z">
          <w:r w:rsidR="00916E38" w:rsidRPr="00E33574" w:rsidDel="0032227A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  <w:rPrChange w:id="3673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១</w:delText>
          </w:r>
          <w:r w:rsidR="00916E38" w:rsidRPr="00E33574" w:rsidDel="0032227A">
            <w:rPr>
              <w:rFonts w:ascii="Khmer MEF1" w:hAnsi="Khmer MEF1" w:cs="Khmer MEF1"/>
              <w:b/>
              <w:bCs/>
              <w:sz w:val="24"/>
              <w:szCs w:val="24"/>
              <w:cs/>
              <w:rPrChange w:id="3673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</w:delText>
          </w:r>
        </w:del>
      </w:ins>
    </w:p>
    <w:p w14:paraId="17C1C0D6" w14:textId="7EFFCAB4" w:rsidR="002D112C" w:rsidRPr="009A453A" w:rsidDel="0032227A" w:rsidRDefault="002D112C">
      <w:pPr>
        <w:pStyle w:val="ListParagraph"/>
        <w:rPr>
          <w:ins w:id="36737" w:author="Windows User" w:date="2022-07-29T04:41:00Z"/>
          <w:del w:id="36738" w:author="Sethvannak Sam" w:date="2022-08-04T13:16:00Z"/>
          <w:rFonts w:ascii="Khmer MEF1" w:hAnsi="Khmer MEF1" w:cs="Khmer MEF1"/>
          <w:b/>
          <w:bCs/>
          <w:i/>
          <w:iCs/>
          <w:sz w:val="24"/>
          <w:szCs w:val="24"/>
          <w:lang w:val="ca-ES"/>
          <w:rPrChange w:id="36739" w:author="Sopheak Phorn" w:date="2023-08-25T15:18:00Z">
            <w:rPr>
              <w:ins w:id="36740" w:author="Windows User" w:date="2022-07-29T04:41:00Z"/>
              <w:del w:id="36741" w:author="Sethvannak Sam" w:date="2022-08-04T13:16:00Z"/>
              <w:rFonts w:ascii="Khmer MEF1" w:hAnsi="Khmer MEF1" w:cs="Khmer MEF1"/>
              <w:b/>
              <w:bCs/>
              <w:i/>
              <w:iCs/>
              <w:sz w:val="24"/>
              <w:szCs w:val="24"/>
            </w:rPr>
          </w:rPrChange>
        </w:rPr>
        <w:pPrChange w:id="36742" w:author="User" w:date="2022-10-07T16:12:00Z">
          <w:pPr>
            <w:spacing w:after="0" w:line="232" w:lineRule="auto"/>
            <w:jc w:val="both"/>
          </w:pPr>
        </w:pPrChange>
      </w:pPr>
      <w:ins w:id="36743" w:author="Windows User" w:date="2022-07-29T04:41:00Z">
        <w:del w:id="36744" w:author="Sethvannak Sam" w:date="2022-08-04T13:16:00Z">
          <w:r w:rsidRPr="00F55550" w:rsidDel="0032227A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</w:rPr>
            <w:tab/>
          </w:r>
        </w:del>
      </w:ins>
      <w:ins w:id="36745" w:author="Windows User" w:date="2022-07-29T04:38:00Z">
        <w:del w:id="36746" w:author="Sethvannak Sam" w:date="2022-08-04T13:16:00Z">
          <w:r w:rsidR="00916E38" w:rsidRPr="00F55550" w:rsidDel="0032227A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</w:rPr>
            <w:delText>២.</w:delText>
          </w:r>
        </w:del>
      </w:ins>
    </w:p>
    <w:p w14:paraId="4649499D" w14:textId="3092DCD8" w:rsidR="00BF6D62" w:rsidRPr="00F55550" w:rsidDel="0032227A" w:rsidRDefault="002D112C">
      <w:pPr>
        <w:pStyle w:val="ListParagraph"/>
        <w:rPr>
          <w:ins w:id="36747" w:author="Windows User" w:date="2022-08-02T02:48:00Z"/>
          <w:del w:id="36748" w:author="Sethvannak Sam" w:date="2022-08-04T13:16:00Z"/>
          <w:rFonts w:ascii="Khmer MEF1" w:hAnsi="Khmer MEF1" w:cs="Khmer MEF1"/>
          <w:sz w:val="24"/>
          <w:szCs w:val="24"/>
          <w:lang w:val="ca-ES"/>
        </w:rPr>
        <w:pPrChange w:id="36749" w:author="User" w:date="2022-10-07T16:12:00Z">
          <w:pPr>
            <w:spacing w:after="0" w:line="232" w:lineRule="auto"/>
            <w:ind w:firstLine="720"/>
            <w:jc w:val="both"/>
          </w:pPr>
        </w:pPrChange>
      </w:pPr>
      <w:ins w:id="36750" w:author="Windows User" w:date="2022-07-29T04:41:00Z">
        <w:del w:id="36751" w:author="Sethvannak Sam" w:date="2022-08-04T13:16:00Z">
          <w:r w:rsidRPr="00F55550" w:rsidDel="0032227A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</w:rPr>
            <w:tab/>
          </w:r>
        </w:del>
      </w:ins>
      <w:ins w:id="36752" w:author="Windows User" w:date="2022-07-29T04:39:00Z">
        <w:del w:id="36753" w:author="Sethvannak Sam" w:date="2022-08-04T13:16:00Z">
          <w:r w:rsidR="00916E38" w:rsidRPr="00F55550" w:rsidDel="0032227A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</w:rPr>
            <w:delText>៣.</w:delText>
          </w:r>
        </w:del>
      </w:ins>
      <w:ins w:id="36754" w:author="Windows User" w:date="2022-08-02T02:51:00Z">
        <w:del w:id="36755" w:author="Sethvannak Sam" w:date="2022-08-04T13:16:00Z">
          <w:r w:rsidR="00057ADC" w:rsidRPr="00F55550" w:rsidDel="0032227A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នៃថ្ងៃធ្វើការ</w:delText>
          </w:r>
        </w:del>
      </w:ins>
      <w:ins w:id="36756" w:author="Windows User" w:date="2022-08-02T02:48:00Z">
        <w:del w:id="36757" w:author="Sethvannak Sam" w:date="2022-08-04T13:16:00Z">
          <w:r w:rsidR="00BF6D62" w:rsidRPr="00F55550" w:rsidDel="0032227A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ដូចនេះគួរត្រូវបានបែងចែកជា </w:delText>
          </w:r>
        </w:del>
      </w:ins>
      <w:ins w:id="36758" w:author="Windows User" w:date="2022-08-02T02:49:00Z">
        <w:del w:id="36759" w:author="Sethvannak Sam" w:date="2022-08-04T13:16:00Z">
          <w:r w:rsidR="00BF6D62" w:rsidRPr="00F55550" w:rsidDel="0032227A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២</w:delText>
          </w:r>
        </w:del>
      </w:ins>
      <w:ins w:id="36760" w:author="Windows User" w:date="2022-08-02T02:48:00Z">
        <w:del w:id="36761" w:author="Sethvannak Sam" w:date="2022-08-04T13:16:00Z">
          <w:r w:rsidR="00BF6D62" w:rsidRPr="00F55550" w:rsidDel="0032227A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កថាខណ្ឌ ដូចមានរៀបរាប់ខាងក្រោម៖</w:delText>
          </w:r>
        </w:del>
      </w:ins>
    </w:p>
    <w:p w14:paraId="50152ECB" w14:textId="0D6C607C" w:rsidR="005E3919" w:rsidRPr="00E33574" w:rsidDel="0032227A" w:rsidRDefault="002E360A">
      <w:pPr>
        <w:pStyle w:val="ListParagraph"/>
        <w:rPr>
          <w:ins w:id="36762" w:author="Voeun Kuyeng" w:date="2022-07-29T13:44:00Z"/>
          <w:del w:id="36763" w:author="Sethvannak Sam" w:date="2022-08-04T13:16:00Z"/>
          <w:rFonts w:ascii="Khmer MEF1" w:hAnsi="Khmer MEF1" w:cs="Khmer MEF1"/>
          <w:spacing w:val="2"/>
          <w:sz w:val="24"/>
          <w:szCs w:val="24"/>
          <w:lang w:val="ca-ES"/>
          <w:rPrChange w:id="36764" w:author="Kem Sereyboth" w:date="2023-07-19T16:59:00Z">
            <w:rPr>
              <w:ins w:id="36765" w:author="Voeun Kuyeng" w:date="2022-07-29T13:44:00Z"/>
              <w:del w:id="36766" w:author="Sethvannak Sam" w:date="2022-08-04T13:16:00Z"/>
              <w:rFonts w:ascii="Khmer MEF1" w:hAnsi="Khmer MEF1" w:cs="Khmer MEF1"/>
              <w:spacing w:val="2"/>
              <w:sz w:val="12"/>
              <w:szCs w:val="12"/>
              <w:lang w:val="ca-ES"/>
            </w:rPr>
          </w:rPrChange>
        </w:rPr>
        <w:pPrChange w:id="36767" w:author="User" w:date="2022-10-07T16:12:00Z">
          <w:pPr>
            <w:spacing w:after="0" w:line="232" w:lineRule="auto"/>
            <w:ind w:firstLine="720"/>
            <w:jc w:val="both"/>
          </w:pPr>
        </w:pPrChange>
      </w:pPr>
      <w:ins w:id="36768" w:author="Windows User" w:date="2022-08-02T03:07:00Z">
        <w:del w:id="36769" w:author="Sethvannak Sam" w:date="2022-08-04T13:16:00Z">
          <w:r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កាលបរិច</w:delText>
          </w:r>
        </w:del>
      </w:ins>
      <w:ins w:id="36770" w:author="Windows User" w:date="2022-08-02T03:08:00Z">
        <w:del w:id="36771" w:author="Sethvannak Sam" w:date="2022-08-04T13:16:00Z">
          <w:r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្ឆេទ</w:delText>
          </w:r>
        </w:del>
      </w:ins>
      <w:ins w:id="36772" w:author="Windows User" w:date="2022-08-02T03:10:00Z">
        <w:del w:id="36773" w:author="Sethvannak Sam" w:date="2022-08-04T13:16:00Z">
          <w:r w:rsidR="00E31F24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នៃការប្រគល់សេចក្ដីព្រាងដល់</w:delText>
          </w:r>
          <w:r w:rsidR="00E31F24" w:rsidRPr="00F55550" w:rsidDel="0032227A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សវនដ្ឋាន</w:delText>
          </w:r>
        </w:del>
      </w:ins>
      <w:ins w:id="36774" w:author="Windows User" w:date="2022-08-02T03:11:00Z">
        <w:del w:id="36775" w:author="Sethvannak Sam" w:date="2022-08-04T13:16:00Z">
          <w:r w:rsidR="00E31F24" w:rsidRPr="00F55550" w:rsidDel="0032227A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 xml:space="preserve"> </w:delText>
          </w:r>
        </w:del>
      </w:ins>
      <w:ins w:id="36776" w:author="Windows User" w:date="2022-08-02T03:10:00Z">
        <w:del w:id="36777" w:author="Sethvannak Sam" w:date="2022-08-04T13:16:00Z">
          <w:r w:rsidR="00E31F24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និង</w:delText>
          </w:r>
        </w:del>
      </w:ins>
      <w:ins w:id="36778" w:author="Windows User" w:date="2022-08-02T03:01:00Z">
        <w:del w:id="36779" w:author="Sethvannak Sam" w:date="2022-08-04T13:16:00Z">
          <w:r w:rsidR="001745D5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អនុលោមភាព</w:delText>
          </w:r>
        </w:del>
      </w:ins>
      <w:ins w:id="36780" w:author="Windows User" w:date="2022-08-02T03:00:00Z">
        <w:del w:id="36781" w:author="Sethvannak Sam" w:date="2022-08-04T13:16:00Z">
          <w:r w:rsidR="00F50C38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អង្គភាពសវនកម្មផ្ទៃក្នុងនៃ </w:delText>
          </w:r>
          <w:r w:rsidR="00F50C38" w:rsidRPr="00E33574" w:rsidDel="0032227A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678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អ.ស.ហ.</w:delText>
          </w:r>
          <w:r w:rsidR="00F50C38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 បានប្រគល់សេចក្ដីព្រាង</w:delText>
          </w:r>
        </w:del>
      </w:ins>
      <w:ins w:id="36783" w:author="Windows User" w:date="2022-08-02T03:01:00Z">
        <w:del w:id="36784" w:author="Sethvannak Sam" w:date="2022-08-04T13:16:00Z">
          <w:r w:rsidR="00F50C38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អនុលោមភាព </w:delText>
          </w:r>
          <w:r w:rsidR="001745D5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បុគ្គល</w:delText>
          </w:r>
        </w:del>
      </w:ins>
      <w:ins w:id="36785" w:author="Windows User" w:date="2022-08-02T03:02:00Z">
        <w:del w:id="36786" w:author="Sethvannak Sam" w:date="2022-08-04T13:16:00Z">
          <w:r w:rsidR="001745D5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សម្របសម្រួល</w:delText>
          </w:r>
        </w:del>
      </w:ins>
      <w:ins w:id="36787" w:author="Windows User" w:date="2022-08-02T03:06:00Z">
        <w:del w:id="36788" w:author="Sethvannak Sam" w:date="2022-08-04T13:16:00Z">
          <w:r w:rsidR="002A4AF7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 </w:delText>
          </w:r>
        </w:del>
      </w:ins>
      <w:ins w:id="36789" w:author="Windows User" w:date="2022-08-02T03:13:00Z">
        <w:del w:id="36790" w:author="Sethvannak Sam" w:date="2022-08-04T13:16:00Z">
          <w:r w:rsidR="00847B85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់់</w:delText>
          </w:r>
        </w:del>
      </w:ins>
    </w:p>
    <w:p w14:paraId="512DD3E4" w14:textId="11BE25C1" w:rsidR="00DE6B19" w:rsidRPr="00E33574" w:rsidDel="0032227A" w:rsidRDefault="00DE6B19">
      <w:pPr>
        <w:pStyle w:val="ListParagraph"/>
        <w:rPr>
          <w:ins w:id="36791" w:author="Voeun Kuyeng" w:date="2022-07-29T13:44:00Z"/>
          <w:del w:id="36792" w:author="Sethvannak Sam" w:date="2022-08-04T13:16:00Z"/>
          <w:rFonts w:ascii="Khmer MEF1" w:hAnsi="Khmer MEF1" w:cs="Khmer MEF1"/>
          <w:spacing w:val="2"/>
          <w:sz w:val="24"/>
          <w:szCs w:val="24"/>
          <w:lang w:val="ca-ES"/>
          <w:rPrChange w:id="36793" w:author="Kem Sereyboth" w:date="2023-07-19T16:59:00Z">
            <w:rPr>
              <w:ins w:id="36794" w:author="Voeun Kuyeng" w:date="2022-07-29T13:44:00Z"/>
              <w:del w:id="36795" w:author="Sethvannak Sam" w:date="2022-08-04T13:16:00Z"/>
              <w:rFonts w:ascii="Khmer MEF1" w:hAnsi="Khmer MEF1" w:cs="Khmer MEF1"/>
              <w:spacing w:val="2"/>
              <w:sz w:val="12"/>
              <w:szCs w:val="12"/>
              <w:lang w:val="ca-ES"/>
            </w:rPr>
          </w:rPrChange>
        </w:rPr>
        <w:pPrChange w:id="36796" w:author="User" w:date="2022-10-07T16:12:00Z">
          <w:pPr>
            <w:spacing w:after="0" w:line="232" w:lineRule="auto"/>
            <w:ind w:firstLine="720"/>
            <w:jc w:val="both"/>
          </w:pPr>
        </w:pPrChange>
      </w:pPr>
    </w:p>
    <w:p w14:paraId="77C4EC10" w14:textId="46BB1323" w:rsidR="00DE6B19" w:rsidRPr="00E33574" w:rsidDel="0032227A" w:rsidRDefault="00DE6B19">
      <w:pPr>
        <w:pStyle w:val="ListParagraph"/>
        <w:rPr>
          <w:ins w:id="36797" w:author="Voeun Kuyeng" w:date="2022-07-29T13:44:00Z"/>
          <w:del w:id="36798" w:author="Sethvannak Sam" w:date="2022-08-04T13:16:00Z"/>
          <w:rFonts w:ascii="Khmer MEF1" w:hAnsi="Khmer MEF1" w:cs="Khmer MEF1"/>
          <w:spacing w:val="2"/>
          <w:sz w:val="24"/>
          <w:szCs w:val="24"/>
          <w:lang w:val="ca-ES"/>
          <w:rPrChange w:id="36799" w:author="Kem Sereyboth" w:date="2023-07-19T16:59:00Z">
            <w:rPr>
              <w:ins w:id="36800" w:author="Voeun Kuyeng" w:date="2022-07-29T13:44:00Z"/>
              <w:del w:id="36801" w:author="Sethvannak Sam" w:date="2022-08-04T13:16:00Z"/>
              <w:rFonts w:ascii="Khmer MEF1" w:hAnsi="Khmer MEF1" w:cs="Khmer MEF1"/>
              <w:spacing w:val="2"/>
              <w:sz w:val="12"/>
              <w:szCs w:val="12"/>
              <w:lang w:val="ca-ES"/>
            </w:rPr>
          </w:rPrChange>
        </w:rPr>
        <w:pPrChange w:id="36802" w:author="User" w:date="2022-10-07T16:12:00Z">
          <w:pPr>
            <w:spacing w:after="0" w:line="232" w:lineRule="auto"/>
            <w:ind w:firstLine="720"/>
            <w:jc w:val="both"/>
          </w:pPr>
        </w:pPrChange>
      </w:pPr>
    </w:p>
    <w:p w14:paraId="1C3D8364" w14:textId="4EE644DD" w:rsidR="00761A65" w:rsidRPr="00F55550" w:rsidDel="005E3919" w:rsidRDefault="003A331D">
      <w:pPr>
        <w:pStyle w:val="ListParagraph"/>
        <w:rPr>
          <w:del w:id="36803" w:author="Sethvannak Sam" w:date="2022-07-26T14:34:00Z"/>
          <w:rFonts w:ascii="Khmer MEF2" w:hAnsi="Khmer MEF2" w:cs="Khmer MEF2"/>
          <w:sz w:val="24"/>
          <w:szCs w:val="24"/>
          <w:lang w:val="ca-ES"/>
        </w:rPr>
        <w:pPrChange w:id="36804" w:author="User" w:date="2022-10-07T16:12:00Z">
          <w:pPr>
            <w:spacing w:after="0" w:line="240" w:lineRule="auto"/>
            <w:ind w:firstLine="720"/>
          </w:pPr>
        </w:pPrChange>
      </w:pPr>
      <w:ins w:id="36805" w:author="Windows User" w:date="2022-08-02T04:32:00Z">
        <w:del w:id="36806" w:author="Sethvannak Sam" w:date="2022-08-04T13:16:00Z">
          <w:r w:rsidRPr="00F55550" w:rsidDel="0032227A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រួម</w:delText>
          </w:r>
        </w:del>
      </w:ins>
      <w:ins w:id="36807" w:author="Windows User" w:date="2022-08-02T03:50:00Z">
        <w:del w:id="36808" w:author="Sethvannak Sam" w:date="2022-08-04T13:16:00Z">
          <w:r w:rsidR="00051FF2" w:rsidRPr="00F55550" w:rsidDel="0032227A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ផលវិបាក</w:delText>
          </w:r>
        </w:del>
      </w:ins>
      <w:ins w:id="36809" w:author="Windows User" w:date="2022-08-02T04:31:00Z">
        <w:del w:id="36810" w:author="Sethvannak Sam" w:date="2022-08-04T13:16:00Z">
          <w:r w:rsidRPr="00F55550" w:rsidDel="0032227A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រួម</w:delText>
          </w:r>
        </w:del>
      </w:ins>
      <w:ins w:id="36811" w:author="Windows User" w:date="2022-08-02T03:57:00Z">
        <w:del w:id="36812" w:author="Sethvannak Sam" w:date="2022-08-04T13:16:00Z">
          <w:r w:rsidR="0038410B" w:rsidRPr="00F55550" w:rsidDel="0032227A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អាច</w:delText>
          </w:r>
        </w:del>
      </w:ins>
      <w:del w:id="36813" w:author="Sethvannak Sam" w:date="2022-07-26T14:34:00Z">
        <w:r w:rsidR="00761A65" w:rsidRPr="00F55550" w:rsidDel="005E3919">
          <w:rPr>
            <w:rFonts w:ascii="Khmer MEF2" w:hAnsi="Khmer MEF2" w:cs="Khmer MEF2"/>
            <w:sz w:val="24"/>
            <w:szCs w:val="24"/>
            <w:cs/>
          </w:rPr>
          <w:delText>១២</w:delText>
        </w:r>
        <w:r w:rsidR="00761A65" w:rsidRPr="00F55550" w:rsidDel="005E3919">
          <w:rPr>
            <w:rFonts w:ascii="Khmer MEF2" w:hAnsi="Khmer MEF2" w:cs="Khmer MEF2"/>
            <w:sz w:val="24"/>
            <w:szCs w:val="24"/>
            <w:lang w:val="ca-ES"/>
          </w:rPr>
          <w:delText>.</w:delText>
        </w:r>
        <w:r w:rsidR="00761A65" w:rsidRPr="00F55550" w:rsidDel="005E3919">
          <w:rPr>
            <w:rFonts w:ascii="Khmer MEF2" w:hAnsi="Khmer MEF2" w:cs="Khmer MEF2"/>
            <w:sz w:val="24"/>
            <w:szCs w:val="24"/>
            <w:cs/>
            <w:lang w:val="ca-ES"/>
          </w:rPr>
          <w:delText>ការវិភាគ និង</w:delText>
        </w:r>
        <w:r w:rsidR="00761A65" w:rsidRPr="00F55550" w:rsidDel="005E3919">
          <w:rPr>
            <w:rFonts w:ascii="Khmer MEF2" w:hAnsi="Khmer MEF2" w:cs="Khmer MEF2"/>
            <w:sz w:val="24"/>
            <w:szCs w:val="24"/>
            <w:cs/>
          </w:rPr>
          <w:delText>វាយតម្លៃរបស់គណៈកម្មការចំពោះកិច្ច</w:delText>
        </w:r>
      </w:del>
    </w:p>
    <w:p w14:paraId="24D2A003" w14:textId="5815B777" w:rsidR="001A460A" w:rsidRPr="00E33574" w:rsidDel="005A4A26" w:rsidRDefault="00A84BFC">
      <w:pPr>
        <w:pStyle w:val="ListParagraph"/>
        <w:rPr>
          <w:del w:id="36814" w:author="Sethvannak Sam" w:date="2022-07-05T11:00:00Z"/>
          <w:rFonts w:ascii="Khmer MEF1" w:hAnsi="Khmer MEF1" w:cs="Khmer MEF1"/>
          <w:spacing w:val="-4"/>
          <w:sz w:val="24"/>
          <w:szCs w:val="24"/>
          <w:lang w:val="ca-ES"/>
          <w:rPrChange w:id="36815" w:author="Kem Sereyboth" w:date="2023-07-19T16:59:00Z">
            <w:rPr>
              <w:del w:id="36816" w:author="Sethvannak Sam" w:date="2022-07-05T11:00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6817" w:author="User" w:date="2022-10-07T16:12:00Z">
          <w:pPr>
            <w:spacing w:after="0" w:line="240" w:lineRule="auto"/>
            <w:ind w:firstLine="720"/>
          </w:pPr>
        </w:pPrChange>
      </w:pPr>
      <w:ins w:id="36818" w:author="Voeun Kuyeng" w:date="2022-07-07T10:55:00Z">
        <w:del w:id="36819" w:author="Sethvannak Sam" w:date="2022-07-26T14:34:00Z">
          <w:r w:rsidRPr="00E33574" w:rsidDel="005E3919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82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[</w:delText>
          </w:r>
        </w:del>
      </w:ins>
      <w:del w:id="36821" w:author="Sethvannak Sam" w:date="2022-07-05T11:58:00Z">
        <w:r w:rsidR="00761A65" w:rsidRPr="00E33574" w:rsidDel="000D755E">
          <w:rPr>
            <w:rFonts w:ascii="Khmer MEF1" w:hAnsi="Khmer MEF1" w:cs="Khmer MEF1"/>
            <w:spacing w:val="-6"/>
            <w:sz w:val="24"/>
            <w:szCs w:val="24"/>
            <w:cs/>
            <w:rPrChange w:id="36822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delText>សវនករទទួលបន្ទុកត្រូវដាក់បញ្ចូលនូវការវិភាគ</w:delText>
        </w:r>
        <w:r w:rsidR="00761A65" w:rsidRPr="00E33574" w:rsidDel="000D755E">
          <w:rPr>
            <w:rFonts w:ascii="Khmer MEF1" w:hAnsi="Khmer MEF1" w:cs="Khmer MEF1"/>
            <w:spacing w:val="-6"/>
            <w:sz w:val="24"/>
            <w:szCs w:val="24"/>
            <w:lang w:val="ca-ES"/>
            <w:rPrChange w:id="36823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761A65" w:rsidRPr="00E33574" w:rsidDel="000D755E">
          <w:rPr>
            <w:rFonts w:ascii="Khmer MEF1" w:hAnsi="Khmer MEF1" w:cs="Khmer MEF1"/>
            <w:spacing w:val="-6"/>
            <w:sz w:val="24"/>
            <w:szCs w:val="24"/>
            <w:cs/>
            <w:rPrChange w:id="36824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delText>និងវាយតម្លៃរបស់គណៈកម្មការចំពោះកិច្ចចំពោះការ</w:delText>
        </w:r>
      </w:del>
      <w:del w:id="36825" w:author="Sethvannak Sam" w:date="2022-07-05T11:05:00Z">
        <w:r w:rsidR="00761A65" w:rsidRPr="00E33574" w:rsidDel="00BD4001">
          <w:rPr>
            <w:rFonts w:ascii="Khmer MEF1" w:hAnsi="Khmer MEF1" w:cs="Khmer MEF1"/>
            <w:spacing w:val="-6"/>
            <w:sz w:val="24"/>
            <w:szCs w:val="24"/>
            <w:lang w:val="ca-ES"/>
            <w:rPrChange w:id="36826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delText xml:space="preserve"> </w:delText>
        </w:r>
      </w:del>
      <w:del w:id="36827" w:author="Sethvannak Sam" w:date="2022-07-05T11:58:00Z">
        <w:r w:rsidR="00761A65" w:rsidRPr="00E33574" w:rsidDel="000D755E">
          <w:rPr>
            <w:rFonts w:ascii="Khmer MEF1" w:hAnsi="Khmer MEF1" w:cs="Khmer MEF1"/>
            <w:spacing w:val="-6"/>
            <w:sz w:val="24"/>
            <w:szCs w:val="24"/>
            <w:cs/>
            <w:rPrChange w:id="36828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delText>រកឃើញរបស់សវនករទទួលបន្ទុក</w:delText>
        </w:r>
      </w:del>
      <w:del w:id="36829" w:author="Sethvannak Sam" w:date="2022-07-05T11:24:00Z">
        <w:r w:rsidR="00761A65" w:rsidRPr="00E33574" w:rsidDel="00FD6957">
          <w:rPr>
            <w:rFonts w:ascii="Khmer MEF1" w:hAnsi="Khmer MEF1" w:cs="Khmer MEF1"/>
            <w:spacing w:val="-6"/>
            <w:sz w:val="24"/>
            <w:szCs w:val="24"/>
            <w:cs/>
            <w:rPrChange w:id="36830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delText>។</w:delText>
        </w:r>
      </w:del>
      <w:ins w:id="36831" w:author="Voeun Kuyeng" w:date="2022-07-07T10:55:00Z">
        <w:del w:id="36832" w:author="Sethvannak Sam" w:date="2022-07-26T14:34:00Z">
          <w:r w:rsidRPr="00E33574" w:rsidDel="005E3919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83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]</w:delText>
          </w:r>
        </w:del>
      </w:ins>
    </w:p>
    <w:p w14:paraId="69A6B35B" w14:textId="542C2F77" w:rsidR="005A4A26" w:rsidRPr="00E33574" w:rsidDel="005E3919" w:rsidRDefault="005A4A26">
      <w:pPr>
        <w:pStyle w:val="ListParagraph"/>
        <w:rPr>
          <w:ins w:id="36834" w:author="Voeun Kuyeng" w:date="2022-07-07T10:57:00Z"/>
          <w:del w:id="36835" w:author="Sethvannak Sam" w:date="2022-07-26T14:34:00Z"/>
          <w:rFonts w:ascii="Khmer MEF1" w:hAnsi="Khmer MEF1" w:cs="Khmer MEF1"/>
          <w:spacing w:val="-4"/>
          <w:sz w:val="24"/>
          <w:szCs w:val="24"/>
          <w:lang w:val="ca-ES"/>
          <w:rPrChange w:id="36836" w:author="Kem Sereyboth" w:date="2023-07-19T16:59:00Z">
            <w:rPr>
              <w:ins w:id="36837" w:author="Voeun Kuyeng" w:date="2022-07-07T10:57:00Z"/>
              <w:del w:id="36838" w:author="Sethvannak Sam" w:date="2022-07-26T14:34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6839" w:author="User" w:date="2022-10-07T16:12:00Z">
          <w:pPr>
            <w:spacing w:after="0" w:line="240" w:lineRule="auto"/>
            <w:ind w:firstLine="720"/>
          </w:pPr>
        </w:pPrChange>
      </w:pPr>
    </w:p>
    <w:p w14:paraId="65A122B3" w14:textId="2E35B3AA" w:rsidR="00156A9C" w:rsidRPr="00E33574" w:rsidDel="006D5DEF" w:rsidRDefault="00156A9C">
      <w:pPr>
        <w:pStyle w:val="ListParagraph"/>
        <w:rPr>
          <w:del w:id="36840" w:author="Sethvannak Sam" w:date="2022-07-06T10:56:00Z"/>
          <w:rFonts w:ascii="Khmer MEF1" w:hAnsi="Khmer MEF1" w:cs="Khmer MEF1"/>
          <w:spacing w:val="-4"/>
          <w:sz w:val="24"/>
          <w:szCs w:val="24"/>
          <w:lang w:val="ca-ES"/>
          <w:rPrChange w:id="36841" w:author="Kem Sereyboth" w:date="2023-07-19T16:59:00Z">
            <w:rPr>
              <w:del w:id="36842" w:author="Sethvannak Sam" w:date="2022-07-06T10:56:00Z"/>
              <w:rFonts w:ascii="Khmer MEF1" w:hAnsi="Khmer MEF1" w:cs="Khmer MEF1"/>
              <w:spacing w:val="-4"/>
              <w:sz w:val="10"/>
              <w:szCs w:val="10"/>
              <w:lang w:val="ca-ES"/>
            </w:rPr>
          </w:rPrChange>
        </w:rPr>
        <w:pPrChange w:id="36843" w:author="User" w:date="2022-10-07T16:12:00Z">
          <w:pPr>
            <w:spacing w:after="0" w:line="240" w:lineRule="auto"/>
            <w:ind w:firstLine="720"/>
          </w:pPr>
        </w:pPrChange>
      </w:pPr>
    </w:p>
    <w:p w14:paraId="71CD09C3" w14:textId="48CCA722" w:rsidR="005A4A26" w:rsidRPr="00E33574" w:rsidDel="005E3919" w:rsidRDefault="008A023D">
      <w:pPr>
        <w:pStyle w:val="ListParagraph"/>
        <w:rPr>
          <w:del w:id="36844" w:author="Sethvannak Sam" w:date="2022-07-26T14:34:00Z"/>
          <w:rFonts w:ascii="Khmer MEF2" w:hAnsi="Khmer MEF2" w:cs="Khmer MEF2"/>
          <w:spacing w:val="-4"/>
          <w:sz w:val="24"/>
          <w:szCs w:val="24"/>
          <w:cs/>
          <w:rPrChange w:id="36845" w:author="Kem Sereyboth" w:date="2023-07-19T16:59:00Z">
            <w:rPr>
              <w:del w:id="36846" w:author="Sethvannak Sam" w:date="2022-07-26T14:34:00Z"/>
              <w:rFonts w:ascii="Khmer MEF2" w:hAnsi="Khmer MEF2" w:cs="Khmer MEF2"/>
              <w:spacing w:val="-2"/>
              <w:sz w:val="24"/>
              <w:szCs w:val="24"/>
              <w:cs/>
            </w:rPr>
          </w:rPrChange>
        </w:rPr>
        <w:pPrChange w:id="36847" w:author="User" w:date="2022-10-07T16:12:00Z">
          <w:pPr>
            <w:spacing w:after="0" w:line="240" w:lineRule="auto"/>
            <w:ind w:firstLine="720"/>
          </w:pPr>
        </w:pPrChange>
      </w:pPr>
      <w:del w:id="36848" w:author="Sethvannak Sam" w:date="2022-07-26T14:34:00Z">
        <w:r w:rsidRPr="00F55550" w:rsidDel="005E3919">
          <w:rPr>
            <w:rFonts w:ascii="Khmer MEF2" w:hAnsi="Khmer MEF2" w:cs="Khmer MEF2"/>
            <w:spacing w:val="-4"/>
            <w:sz w:val="24"/>
            <w:szCs w:val="24"/>
            <w:cs/>
          </w:rPr>
          <w:delText>១៣.មតិយោបល់ និងសំណូមពររបស់សវនដ្ឋាន</w:delText>
        </w:r>
      </w:del>
    </w:p>
    <w:p w14:paraId="00E1C918" w14:textId="1784AF13" w:rsidR="008A023D" w:rsidRPr="00F55550" w:rsidDel="005E3919" w:rsidRDefault="008A023D">
      <w:pPr>
        <w:pStyle w:val="ListParagraph"/>
        <w:rPr>
          <w:del w:id="36849" w:author="Sethvannak Sam" w:date="2022-07-26T14:34:00Z"/>
          <w:rFonts w:ascii="Khmer MEF1" w:hAnsi="Khmer MEF1" w:cs="Khmer MEF1"/>
          <w:b/>
          <w:bCs/>
          <w:spacing w:val="2"/>
          <w:lang w:val="ca-ES"/>
        </w:rPr>
        <w:pPrChange w:id="36850" w:author="User" w:date="2022-10-07T16:12:00Z">
          <w:pPr>
            <w:pStyle w:val="NormalWeb"/>
            <w:spacing w:before="0" w:beforeAutospacing="0" w:after="0" w:afterAutospacing="0"/>
            <w:ind w:firstLine="810"/>
          </w:pPr>
        </w:pPrChange>
      </w:pPr>
      <w:del w:id="36851" w:author="Sethvannak Sam" w:date="2022-07-26T14:34:00Z">
        <w:r w:rsidRPr="00F55550" w:rsidDel="005E3919">
          <w:rPr>
            <w:rFonts w:ascii="Khmer MEF1" w:hAnsi="Khmer MEF1" w:cs="Khmer MEF1"/>
            <w:b/>
            <w:bCs/>
            <w:spacing w:val="2"/>
            <w:cs/>
            <w:lang w:val="ca-ES"/>
          </w:rPr>
          <w:delText xml:space="preserve">   ក.ករណីមានការឆ្លើយតបពីសវនដ្ឋាន</w:delText>
        </w:r>
      </w:del>
    </w:p>
    <w:p w14:paraId="70EC4919" w14:textId="683AC8B5" w:rsidR="008A023D" w:rsidRPr="00F55550" w:rsidDel="005E3919" w:rsidRDefault="008A023D">
      <w:pPr>
        <w:pStyle w:val="ListParagraph"/>
        <w:rPr>
          <w:del w:id="36852" w:author="Sethvannak Sam" w:date="2022-07-26T14:34:00Z"/>
          <w:rFonts w:ascii="Khmer MEF1" w:hAnsi="Khmer MEF1" w:cs="Khmer MEF1"/>
          <w:spacing w:val="2"/>
          <w:lang w:val="ca-ES"/>
        </w:rPr>
        <w:pPrChange w:id="36853" w:author="User" w:date="2022-10-07T16:12:00Z">
          <w:pPr>
            <w:pStyle w:val="NormalWeb"/>
            <w:spacing w:before="0" w:beforeAutospacing="0" w:after="0" w:afterAutospacing="0"/>
            <w:ind w:firstLine="810"/>
          </w:pPr>
        </w:pPrChange>
      </w:pPr>
      <w:del w:id="36854" w:author="Sethvannak Sam" w:date="2022-07-26T14:34:00Z">
        <w:r w:rsidRPr="00E33574" w:rsidDel="005E3919">
          <w:rPr>
            <w:rFonts w:ascii="Khmer MEF1" w:eastAsia="Times New Roman" w:hAnsi="Khmer MEF1" w:cs="Khmer MEF1"/>
            <w:b/>
            <w:bCs/>
            <w:spacing w:val="6"/>
            <w:sz w:val="24"/>
            <w:szCs w:val="24"/>
            <w:cs/>
            <w:lang w:val="ca-ES"/>
            <w:rPrChange w:id="36855" w:author="Kem Sereyboth" w:date="2023-07-19T16:59:00Z">
              <w:rPr>
                <w:rFonts w:ascii="Khmer MEF1" w:hAnsi="Khmer MEF1" w:cs="Khmer MEF1"/>
                <w:b/>
                <w:bCs/>
                <w:spacing w:val="2"/>
                <w:cs/>
                <w:lang w:val="ca-ES"/>
              </w:rPr>
            </w:rPrChange>
          </w:rPr>
          <w:delText xml:space="preserve">   </w:delText>
        </w:r>
      </w:del>
      <w:ins w:id="36856" w:author="Voeun Kuyeng" w:date="2022-07-07T10:56:00Z">
        <w:del w:id="36857" w:author="Sethvannak Sam" w:date="2022-07-26T14:34:00Z">
          <w:r w:rsidR="005A4A26" w:rsidRPr="00E33574" w:rsidDel="005E3919">
            <w:rPr>
              <w:rFonts w:ascii="Khmer MEF1" w:eastAsia="Times New Roman" w:hAnsi="Khmer MEF1" w:cs="Khmer MEF1"/>
              <w:spacing w:val="6"/>
              <w:sz w:val="24"/>
              <w:szCs w:val="24"/>
              <w:lang w:val="ca-ES"/>
              <w:rPrChange w:id="36858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lang w:val="ca-ES"/>
                </w:rPr>
              </w:rPrChange>
            </w:rPr>
            <w:delText>[</w:delText>
          </w:r>
        </w:del>
      </w:ins>
      <w:del w:id="36859" w:author="Sethvannak Sam" w:date="2022-07-26T14:34:00Z">
        <w:r w:rsidRPr="00E33574" w:rsidDel="005E3919">
          <w:rPr>
            <w:rFonts w:ascii="Khmer MEF1" w:eastAsia="Times New Roman" w:hAnsi="Khmer MEF1" w:cs="Khmer MEF1"/>
            <w:spacing w:val="6"/>
            <w:sz w:val="24"/>
            <w:szCs w:val="24"/>
            <w:cs/>
            <w:lang w:val="ca-ES"/>
            <w:rPrChange w:id="36860" w:author="Kem Sereyboth" w:date="2023-07-19T16:59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delText>សវនករទទួលបន្ទុកត្រូវដាក់បញ្ចូលនូវព័ត៌មានឆ្លើយតបជាលាយលក្ខអក្សររបស់ថ្នាក់ដឹកនាំ</w:delText>
        </w:r>
        <w:r w:rsidRPr="00F55550" w:rsidDel="005E3919">
          <w:rPr>
            <w:rFonts w:ascii="Khmer MEF1" w:hAnsi="Khmer MEF1" w:cs="Khmer MEF1"/>
            <w:spacing w:val="2"/>
            <w:cs/>
            <w:lang w:val="ca-ES"/>
          </w:rPr>
          <w:delText>សវនដ្ឋានដែលទទួលបាន</w:delText>
        </w:r>
      </w:del>
      <w:ins w:id="36861" w:author="Voeun Kuyeng" w:date="2022-07-07T10:56:00Z">
        <w:del w:id="36862" w:author="Sethvannak Sam" w:date="2022-07-26T14:34:00Z">
          <w:r w:rsidR="005A4A26" w:rsidRPr="00F55550" w:rsidDel="005E3919">
            <w:rPr>
              <w:rFonts w:ascii="Khmer MEF1" w:hAnsi="Khmer MEF1" w:cs="Khmer MEF1"/>
              <w:spacing w:val="2"/>
              <w:lang w:val="ca-ES"/>
            </w:rPr>
            <w:delText>]</w:delText>
          </w:r>
        </w:del>
      </w:ins>
      <w:ins w:id="36863" w:author="Voeun Kuyeng" w:date="2022-07-08T10:18:00Z">
        <w:del w:id="36864" w:author="Sethvannak Sam" w:date="2022-07-26T14:34:00Z">
          <w:r w:rsidR="000B03EA" w:rsidRPr="00F55550" w:rsidDel="005E3919">
            <w:rPr>
              <w:rFonts w:ascii="Khmer MEF1" w:hAnsi="Khmer MEF1" w:cs="Khmer MEF1"/>
              <w:spacing w:val="2"/>
              <w:cs/>
              <w:lang w:val="ca-ES"/>
            </w:rPr>
            <w:delText>។</w:delText>
          </w:r>
        </w:del>
      </w:ins>
      <w:del w:id="36865" w:author="Sethvannak Sam" w:date="2022-07-26T14:34:00Z">
        <w:r w:rsidRPr="00F55550" w:rsidDel="005E3919">
          <w:rPr>
            <w:rFonts w:ascii="Khmer MEF1" w:hAnsi="Khmer MEF1" w:cs="Khmer MEF1"/>
            <w:spacing w:val="2"/>
            <w:cs/>
            <w:lang w:val="ca-ES"/>
          </w:rPr>
          <w:delText>។</w:delText>
        </w:r>
      </w:del>
    </w:p>
    <w:p w14:paraId="33BD4ACE" w14:textId="0133337E" w:rsidR="008A023D" w:rsidRPr="00F55550" w:rsidDel="005E3919" w:rsidRDefault="008A023D">
      <w:pPr>
        <w:pStyle w:val="ListParagraph"/>
        <w:rPr>
          <w:del w:id="36866" w:author="Sethvannak Sam" w:date="2022-07-26T14:34:00Z"/>
          <w:rFonts w:ascii="Khmer MEF1" w:hAnsi="Khmer MEF1" w:cs="Khmer MEF1"/>
          <w:spacing w:val="-8"/>
          <w:lang w:val="ca-ES"/>
        </w:rPr>
        <w:pPrChange w:id="36867" w:author="User" w:date="2022-10-07T16:12:00Z">
          <w:pPr>
            <w:pStyle w:val="NormalWeb"/>
            <w:tabs>
              <w:tab w:val="left" w:pos="993"/>
            </w:tabs>
            <w:spacing w:before="0" w:beforeAutospacing="0" w:after="0" w:afterAutospacing="0"/>
            <w:ind w:firstLine="810"/>
          </w:pPr>
        </w:pPrChange>
      </w:pPr>
      <w:del w:id="36868" w:author="Sethvannak Sam" w:date="2022-07-26T14:34:00Z">
        <w:r w:rsidRPr="00F55550" w:rsidDel="005E3919">
          <w:rPr>
            <w:rFonts w:ascii="Khmer MEF1" w:hAnsi="Khmer MEF1" w:cs="Khmer MEF1"/>
            <w:b/>
            <w:bCs/>
            <w:spacing w:val="2"/>
            <w:cs/>
            <w:lang w:val="ca-ES"/>
          </w:rPr>
          <w:delText xml:space="preserve">   ខ. ករណីគ្មានការឆ្លើយតបពីសវនដ្ឋាន</w:delText>
        </w:r>
      </w:del>
    </w:p>
    <w:p w14:paraId="7FEB967A" w14:textId="7DC29D5E" w:rsidR="008577D1" w:rsidRPr="00F55550" w:rsidDel="005E3919" w:rsidRDefault="008A023D">
      <w:pPr>
        <w:pStyle w:val="ListParagraph"/>
        <w:rPr>
          <w:del w:id="36869" w:author="Sethvannak Sam" w:date="2022-07-26T14:34:00Z"/>
          <w:rFonts w:ascii="Khmer MEF1" w:hAnsi="Khmer MEF1" w:cs="Khmer MEF1"/>
          <w:spacing w:val="-4"/>
          <w:lang w:val="ca-ES"/>
        </w:rPr>
        <w:pPrChange w:id="36870" w:author="User" w:date="2022-10-07T16:12:00Z">
          <w:pPr>
            <w:pStyle w:val="NormalWeb"/>
            <w:tabs>
              <w:tab w:val="left" w:pos="993"/>
            </w:tabs>
            <w:spacing w:before="0" w:beforeAutospacing="0" w:after="0" w:afterAutospacing="0"/>
          </w:pPr>
        </w:pPrChange>
      </w:pPr>
      <w:del w:id="36871" w:author="Sethvannak Sam" w:date="2022-07-26T14:34:00Z">
        <w:r w:rsidRPr="00F55550" w:rsidDel="005E3919">
          <w:rPr>
            <w:rFonts w:ascii="Khmer MEF1" w:hAnsi="Khmer MEF1" w:cs="Khmer MEF1"/>
            <w:spacing w:val="-4"/>
            <w:cs/>
            <w:lang w:val="ca-ES"/>
          </w:rPr>
          <w:tab/>
          <w:delText xml:space="preserve"> សវនករទទួលបន្ទុកអាចដាក់បញ្ចូលទៅក្នុងរបាយការណ៍ថា</w:delText>
        </w:r>
        <w:r w:rsidR="008577D1" w:rsidRPr="00F55550" w:rsidDel="005E3919">
          <w:rPr>
            <w:rFonts w:ascii="Khmer MEF1" w:hAnsi="Khmer MEF1" w:cs="Khmer MEF1"/>
            <w:spacing w:val="-4"/>
            <w:cs/>
            <w:lang w:val="ca-ES"/>
          </w:rPr>
          <w:delText>ៈ</w:delText>
        </w:r>
      </w:del>
    </w:p>
    <w:p w14:paraId="727D568B" w14:textId="59DAEEE3" w:rsidR="005A4A26" w:rsidRPr="00F55550" w:rsidDel="005E3919" w:rsidRDefault="008A023D">
      <w:pPr>
        <w:pStyle w:val="ListParagraph"/>
        <w:rPr>
          <w:ins w:id="36872" w:author="Voeun Kuyeng" w:date="2022-07-07T10:59:00Z"/>
          <w:del w:id="36873" w:author="Sethvannak Sam" w:date="2022-07-26T14:34:00Z"/>
          <w:rFonts w:ascii="Khmer MEF1" w:hAnsi="Khmer MEF1" w:cs="Khmer MEF1"/>
          <w:spacing w:val="-8"/>
          <w:lang w:val="ca-ES"/>
        </w:rPr>
        <w:pPrChange w:id="36874" w:author="User" w:date="2022-10-07T16:12:00Z">
          <w:pPr>
            <w:pStyle w:val="NormalWeb"/>
            <w:tabs>
              <w:tab w:val="left" w:pos="993"/>
            </w:tabs>
            <w:spacing w:before="0" w:beforeAutospacing="0" w:after="0" w:afterAutospacing="0"/>
            <w:ind w:firstLine="810"/>
          </w:pPr>
        </w:pPrChange>
      </w:pPr>
      <w:del w:id="36875" w:author="Sethvannak Sam" w:date="2022-07-26T14:34:00Z">
        <w:r w:rsidRPr="00F55550" w:rsidDel="005E3919">
          <w:rPr>
            <w:rFonts w:ascii="Khmer MEF1" w:hAnsi="Khmer MEF1" w:cs="Khmer MEF1"/>
            <w:spacing w:val="-4"/>
            <w:lang w:val="ca-ES"/>
          </w:rPr>
          <w:delText xml:space="preserve"> </w:delText>
        </w:r>
        <w:r w:rsidR="008577D1" w:rsidRPr="00F55550" w:rsidDel="005E3919">
          <w:rPr>
            <w:rFonts w:ascii="Khmer MEF1" w:hAnsi="Khmer MEF1" w:cs="Khmer MEF1"/>
            <w:spacing w:val="-4"/>
            <w:cs/>
            <w:lang w:val="ca-ES"/>
          </w:rPr>
          <w:delText xml:space="preserve">             </w:delText>
        </w:r>
        <w:r w:rsidRPr="00F55550" w:rsidDel="005E3919">
          <w:rPr>
            <w:rFonts w:ascii="Khmer MEF1" w:hAnsi="Khmer MEF1" w:cs="Khmer MEF1"/>
            <w:spacing w:val="-4"/>
            <w:lang w:val="ca-ES"/>
          </w:rPr>
          <w:delText xml:space="preserve"> [</w:delText>
        </w:r>
        <w:r w:rsidRPr="00F55550" w:rsidDel="005E3919">
          <w:rPr>
            <w:rFonts w:ascii="Khmer MEF1" w:hAnsi="Khmer MEF1" w:cs="Khmer MEF1"/>
            <w:spacing w:val="-4"/>
            <w:cs/>
            <w:lang w:val="ca-ES"/>
          </w:rPr>
          <w:delText>សវនដ្ឋាន</w:delText>
        </w:r>
        <w:r w:rsidRPr="00F55550" w:rsidDel="005E3919">
          <w:rPr>
            <w:rFonts w:ascii="Khmer MEF1" w:hAnsi="Khmer MEF1" w:cs="Khmer MEF1"/>
            <w:spacing w:val="-4"/>
            <w:lang w:val="ca-ES"/>
          </w:rPr>
          <w:delText xml:space="preserve">] </w:delText>
        </w:r>
        <w:r w:rsidRPr="00F55550" w:rsidDel="005E3919">
          <w:rPr>
            <w:rFonts w:ascii="Khmer MEF1" w:hAnsi="Khmer MEF1" w:cs="Khmer MEF1"/>
            <w:spacing w:val="-4"/>
            <w:cs/>
            <w:lang w:val="ca-ES"/>
          </w:rPr>
          <w:delText>ពុំបានឆ្លើយតបចំពោះ</w:delText>
        </w:r>
        <w:r w:rsidRPr="00F55550" w:rsidDel="005E3919">
          <w:rPr>
            <w:rFonts w:ascii="Khmer MEF1" w:hAnsi="Khmer MEF1" w:cs="Khmer MEF1"/>
            <w:spacing w:val="-2"/>
            <w:cs/>
            <w:lang w:val="ca-ES"/>
          </w:rPr>
          <w:delText xml:space="preserve"> រ</w:delText>
        </w:r>
        <w:r w:rsidRPr="00F55550" w:rsidDel="005E3919">
          <w:rPr>
            <w:rFonts w:ascii="Khmer MEF1" w:hAnsi="Khmer MEF1" w:cs="Khmer MEF1"/>
            <w:spacing w:val="-8"/>
            <w:cs/>
            <w:lang w:val="ca-ES"/>
          </w:rPr>
          <w:delText>បាយការណ៍សវនកម្មរបស់អង្គភាពសវនកម្មផ្ទៃក្នុងនោះទេ។</w:delText>
        </w:r>
      </w:del>
    </w:p>
    <w:p w14:paraId="0BF8B7C4" w14:textId="7BA52968" w:rsidR="00156A9C" w:rsidRPr="00F55550" w:rsidDel="00EB498D" w:rsidRDefault="005A4A26">
      <w:pPr>
        <w:pStyle w:val="ListParagraph"/>
        <w:rPr>
          <w:del w:id="36876" w:author="Sethvannak Sam" w:date="2022-07-06T10:56:00Z"/>
          <w:rFonts w:ascii="Khmer MEF1" w:hAnsi="Khmer MEF1" w:cs="Khmer MEF1"/>
          <w:b/>
          <w:bCs/>
          <w:spacing w:val="-8"/>
          <w:lang w:val="ca-ES"/>
        </w:rPr>
        <w:pPrChange w:id="36877" w:author="User" w:date="2022-10-07T16:12:00Z">
          <w:pPr>
            <w:pStyle w:val="NormalWeb"/>
            <w:tabs>
              <w:tab w:val="left" w:pos="993"/>
            </w:tabs>
            <w:spacing w:before="0" w:beforeAutospacing="0" w:after="0" w:afterAutospacing="0"/>
          </w:pPr>
        </w:pPrChange>
      </w:pPr>
      <w:ins w:id="36878" w:author="Voeun Kuyeng" w:date="2022-07-07T10:59:00Z">
        <w:del w:id="36879" w:author="Sethvannak Sam" w:date="2022-07-26T14:34:00Z">
          <w:r w:rsidRPr="00F55550" w:rsidDel="005E3919">
            <w:rPr>
              <w:rFonts w:ascii="Khmer MEF1" w:hAnsi="Khmer MEF1" w:cs="Khmer MEF1"/>
              <w:spacing w:val="-8"/>
              <w:cs/>
              <w:lang w:val="ca-ES"/>
            </w:rPr>
            <w:tab/>
            <w:delText xml:space="preserve">     </w:delText>
          </w:r>
        </w:del>
      </w:ins>
    </w:p>
    <w:p w14:paraId="2E671F3A" w14:textId="2A823387" w:rsidR="00EB498D" w:rsidRPr="00E33574" w:rsidDel="005E3919" w:rsidRDefault="005A4A26">
      <w:pPr>
        <w:pStyle w:val="ListParagraph"/>
        <w:rPr>
          <w:del w:id="36880" w:author="Sethvannak Sam" w:date="2022-07-26T14:34:00Z"/>
          <w:rFonts w:ascii="Khmer MEF1" w:hAnsi="Khmer MEF1" w:cs="Khmer MEF1"/>
          <w:spacing w:val="2"/>
          <w:sz w:val="24"/>
          <w:szCs w:val="24"/>
          <w:lang w:val="ca-ES"/>
          <w:rPrChange w:id="36881" w:author="Kem Sereyboth" w:date="2023-07-19T16:59:00Z">
            <w:rPr>
              <w:del w:id="36882" w:author="Sethvannak Sam" w:date="2022-07-26T14:34:00Z"/>
              <w:rFonts w:ascii="Khmer MEF1" w:hAnsi="Khmer MEF1" w:cs="Khmer MEF1"/>
              <w:spacing w:val="2"/>
              <w:sz w:val="12"/>
              <w:szCs w:val="12"/>
              <w:lang w:val="ca-ES"/>
            </w:rPr>
          </w:rPrChange>
        </w:rPr>
        <w:pPrChange w:id="36883" w:author="User" w:date="2022-10-07T16:12:00Z">
          <w:pPr>
            <w:pStyle w:val="NormalWeb"/>
            <w:tabs>
              <w:tab w:val="left" w:pos="993"/>
            </w:tabs>
            <w:spacing w:before="0" w:beforeAutospacing="0" w:after="0" w:afterAutospacing="0"/>
          </w:pPr>
        </w:pPrChange>
      </w:pPr>
      <w:ins w:id="36884" w:author="Voeun Kuyeng" w:date="2022-07-07T10:57:00Z">
        <w:del w:id="36885" w:author="Sethvannak Sam" w:date="2022-07-26T14:34:00Z">
          <w:r w:rsidRPr="00F55550" w:rsidDel="005E3919">
            <w:rPr>
              <w:rFonts w:ascii="Khmer MEF1" w:hAnsi="Khmer MEF1" w:cs="Khmer MEF1"/>
              <w:b/>
              <w:bCs/>
              <w:spacing w:val="-10"/>
              <w:lang w:val="ca-ES"/>
            </w:rPr>
            <w:delText xml:space="preserve">     </w:delText>
          </w:r>
          <w:r w:rsidRPr="00E33574" w:rsidDel="005E3919">
            <w:rPr>
              <w:rFonts w:ascii="Khmer MEF1" w:eastAsia="Times New Roman" w:hAnsi="Khmer MEF1" w:cs="Khmer MEF1"/>
              <w:spacing w:val="-6"/>
              <w:sz w:val="24"/>
              <w:szCs w:val="24"/>
              <w:lang w:val="ca-ES"/>
              <w:rPrChange w:id="36886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 xml:space="preserve"> </w:delText>
          </w:r>
          <w:r w:rsidRPr="00F55550" w:rsidDel="005E3919">
            <w:rPr>
              <w:rFonts w:ascii="Khmer MEF1" w:hAnsi="Khmer MEF1" w:cs="Khmer MEF1"/>
              <w:b/>
              <w:bCs/>
              <w:spacing w:val="-10"/>
              <w:lang w:val="ca-ES"/>
            </w:rPr>
            <w:delText xml:space="preserve">    </w:delText>
          </w:r>
        </w:del>
      </w:ins>
    </w:p>
    <w:p w14:paraId="46899D5E" w14:textId="696B5D09" w:rsidR="008A023D" w:rsidRPr="00F55550" w:rsidDel="005E3919" w:rsidRDefault="008A023D">
      <w:pPr>
        <w:pStyle w:val="ListParagraph"/>
        <w:rPr>
          <w:del w:id="36887" w:author="Sethvannak Sam" w:date="2022-07-26T14:34:00Z"/>
          <w:rFonts w:ascii="Khmer MEF2" w:hAnsi="Khmer MEF2" w:cs="Khmer MEF2"/>
          <w:spacing w:val="-2"/>
          <w:sz w:val="24"/>
          <w:szCs w:val="24"/>
          <w:lang w:val="ca-ES"/>
        </w:rPr>
        <w:pPrChange w:id="36888" w:author="User" w:date="2022-10-07T16:12:00Z">
          <w:pPr>
            <w:spacing w:after="0" w:line="240" w:lineRule="auto"/>
            <w:ind w:firstLine="720"/>
          </w:pPr>
        </w:pPrChange>
      </w:pPr>
      <w:del w:id="36889" w:author="Sethvannak Sam" w:date="2022-07-26T14:34:00Z">
        <w:r w:rsidRPr="00F55550" w:rsidDel="005E3919">
          <w:rPr>
            <w:rFonts w:ascii="Khmer MEF2" w:hAnsi="Khmer MEF2" w:cs="Khmer MEF2"/>
            <w:spacing w:val="-2"/>
            <w:sz w:val="24"/>
            <w:szCs w:val="24"/>
            <w:cs/>
            <w:lang w:val="ca-ES"/>
          </w:rPr>
          <w:delText>១៤.ការសន្និដ្ឋាន និងអនុសាសន៍របស់សវនករទទួលបន្ទុក</w:delText>
        </w:r>
      </w:del>
    </w:p>
    <w:p w14:paraId="629E3B73" w14:textId="00FCB087" w:rsidR="0003092D" w:rsidRPr="009A453A" w:rsidDel="00D24193" w:rsidRDefault="0059603C">
      <w:pPr>
        <w:pStyle w:val="ListParagraph"/>
        <w:rPr>
          <w:ins w:id="36890" w:author="Voeun Kuyeng" w:date="2022-07-07T13:59:00Z"/>
          <w:del w:id="36891" w:author="Sethvannak Sam" w:date="2022-07-07T14:28:00Z"/>
          <w:rFonts w:ascii="Khmer MEF1" w:hAnsi="Khmer MEF1" w:cs="Khmer MEF1"/>
          <w:spacing w:val="-6"/>
          <w:lang w:val="ca-ES"/>
          <w:rPrChange w:id="36892" w:author="Sopheak Phorn" w:date="2023-08-25T15:18:00Z">
            <w:rPr>
              <w:ins w:id="36893" w:author="Voeun Kuyeng" w:date="2022-07-07T13:59:00Z"/>
              <w:del w:id="36894" w:author="Sethvannak Sam" w:date="2022-07-07T14:28:00Z"/>
              <w:rFonts w:ascii="Khmer MEF1" w:hAnsi="Khmer MEF1" w:cs="Khmer MEF1"/>
              <w:spacing w:val="-6"/>
            </w:rPr>
          </w:rPrChange>
        </w:rPr>
        <w:pPrChange w:id="36895" w:author="User" w:date="2022-10-07T16:12:00Z">
          <w:pPr>
            <w:pStyle w:val="NormalWeb"/>
            <w:spacing w:before="0" w:beforeAutospacing="0" w:after="0" w:afterAutospacing="0"/>
          </w:pPr>
        </w:pPrChange>
      </w:pPr>
      <w:ins w:id="36896" w:author="Voeun Kuyeng" w:date="2022-07-08T10:20:00Z">
        <w:del w:id="36897" w:author="Sethvannak Sam" w:date="2022-07-26T14:34:00Z">
          <w:r w:rsidRPr="00F55550" w:rsidDel="005E3919">
            <w:rPr>
              <w:rFonts w:ascii="Khmer MEF1" w:hAnsi="Khmer MEF1" w:cs="Khmer MEF1"/>
              <w:cs/>
              <w:lang w:val="ca-ES"/>
            </w:rPr>
            <w:delText>.</w:delText>
          </w:r>
        </w:del>
      </w:ins>
      <w:ins w:id="36898" w:author="Voeun Kuyeng" w:date="2022-07-08T10:21:00Z">
        <w:del w:id="36899" w:author="Sethvannak Sam" w:date="2022-07-26T14:34:00Z">
          <w:r w:rsidRPr="009A453A" w:rsidDel="005E3919">
            <w:rPr>
              <w:rFonts w:ascii="Khmer MEF1" w:hAnsi="Khmer MEF1" w:cs="Khmer MEF1"/>
              <w:lang w:val="ca-ES"/>
              <w:rPrChange w:id="36900" w:author="Sopheak Phorn" w:date="2023-08-25T15:18:00Z">
                <w:rPr>
                  <w:rFonts w:ascii="Khmer MEF1" w:hAnsi="Khmer MEF1" w:cs="Khmer MEF1"/>
                </w:rPr>
              </w:rPrChange>
            </w:rPr>
            <w:delText>,,</w:delText>
          </w:r>
        </w:del>
      </w:ins>
    </w:p>
    <w:p w14:paraId="269FFC55" w14:textId="62A00964" w:rsidR="00EF6434" w:rsidRPr="009A453A" w:rsidDel="00D24193" w:rsidRDefault="00EF6434">
      <w:pPr>
        <w:pStyle w:val="ListParagraph"/>
        <w:rPr>
          <w:ins w:id="36901" w:author="Voeun Kuyeng" w:date="2022-07-07T13:59:00Z"/>
          <w:del w:id="36902" w:author="Sethvannak Sam" w:date="2022-07-07T14:28:00Z"/>
          <w:rFonts w:ascii="Khmer MEF1" w:hAnsi="Khmer MEF1" w:cs="Khmer MEF1"/>
          <w:spacing w:val="-6"/>
          <w:lang w:val="ca-ES"/>
          <w:rPrChange w:id="36903" w:author="Sopheak Phorn" w:date="2023-08-25T15:18:00Z">
            <w:rPr>
              <w:ins w:id="36904" w:author="Voeun Kuyeng" w:date="2022-07-07T13:59:00Z"/>
              <w:del w:id="36905" w:author="Sethvannak Sam" w:date="2022-07-07T14:28:00Z"/>
              <w:rFonts w:ascii="Khmer MEF1" w:hAnsi="Khmer MEF1" w:cs="Khmer MEF1"/>
              <w:spacing w:val="-6"/>
            </w:rPr>
          </w:rPrChange>
        </w:rPr>
        <w:pPrChange w:id="36906" w:author="User" w:date="2022-10-07T16:12:00Z">
          <w:pPr>
            <w:pStyle w:val="NormalWeb"/>
            <w:spacing w:before="0" w:beforeAutospacing="0" w:after="0" w:afterAutospacing="0"/>
          </w:pPr>
        </w:pPrChange>
      </w:pPr>
    </w:p>
    <w:p w14:paraId="30952A3B" w14:textId="6581D84C" w:rsidR="00EF6434" w:rsidRPr="009A453A" w:rsidDel="00D24193" w:rsidRDefault="00EF6434">
      <w:pPr>
        <w:pStyle w:val="ListParagraph"/>
        <w:rPr>
          <w:ins w:id="36907" w:author="Voeun Kuyeng" w:date="2022-07-07T13:59:00Z"/>
          <w:del w:id="36908" w:author="Sethvannak Sam" w:date="2022-07-07T14:28:00Z"/>
          <w:rFonts w:ascii="Khmer MEF1" w:hAnsi="Khmer MEF1" w:cs="Khmer MEF1"/>
          <w:spacing w:val="-6"/>
          <w:lang w:val="ca-ES"/>
          <w:rPrChange w:id="36909" w:author="Sopheak Phorn" w:date="2023-08-25T15:18:00Z">
            <w:rPr>
              <w:ins w:id="36910" w:author="Voeun Kuyeng" w:date="2022-07-07T13:59:00Z"/>
              <w:del w:id="36911" w:author="Sethvannak Sam" w:date="2022-07-07T14:28:00Z"/>
              <w:rFonts w:ascii="Khmer MEF1" w:hAnsi="Khmer MEF1" w:cs="Khmer MEF1"/>
              <w:spacing w:val="-6"/>
            </w:rPr>
          </w:rPrChange>
        </w:rPr>
        <w:pPrChange w:id="36912" w:author="User" w:date="2022-10-07T16:12:00Z">
          <w:pPr>
            <w:pStyle w:val="NormalWeb"/>
            <w:spacing w:before="0" w:beforeAutospacing="0" w:after="0" w:afterAutospacing="0"/>
          </w:pPr>
        </w:pPrChange>
      </w:pPr>
    </w:p>
    <w:p w14:paraId="4153C4A9" w14:textId="45AC5432" w:rsidR="00EF6434" w:rsidRPr="009A453A" w:rsidDel="00D24193" w:rsidRDefault="00EF6434">
      <w:pPr>
        <w:pStyle w:val="ListParagraph"/>
        <w:rPr>
          <w:ins w:id="36913" w:author="Voeun Kuyeng" w:date="2022-07-07T13:59:00Z"/>
          <w:del w:id="36914" w:author="Sethvannak Sam" w:date="2022-07-07T14:28:00Z"/>
          <w:rFonts w:ascii="Khmer MEF1" w:hAnsi="Khmer MEF1" w:cs="Khmer MEF1"/>
          <w:spacing w:val="-6"/>
          <w:lang w:val="ca-ES"/>
          <w:rPrChange w:id="36915" w:author="Sopheak Phorn" w:date="2023-08-25T15:18:00Z">
            <w:rPr>
              <w:ins w:id="36916" w:author="Voeun Kuyeng" w:date="2022-07-07T13:59:00Z"/>
              <w:del w:id="36917" w:author="Sethvannak Sam" w:date="2022-07-07T14:28:00Z"/>
              <w:rFonts w:ascii="Khmer MEF1" w:hAnsi="Khmer MEF1" w:cs="Khmer MEF1"/>
              <w:spacing w:val="-6"/>
            </w:rPr>
          </w:rPrChange>
        </w:rPr>
        <w:pPrChange w:id="36918" w:author="User" w:date="2022-10-07T16:12:00Z">
          <w:pPr>
            <w:pStyle w:val="NormalWeb"/>
            <w:spacing w:before="0" w:beforeAutospacing="0" w:after="0" w:afterAutospacing="0"/>
          </w:pPr>
        </w:pPrChange>
      </w:pPr>
    </w:p>
    <w:p w14:paraId="2866E80E" w14:textId="3B37CE97" w:rsidR="008577D1" w:rsidRPr="00F55550" w:rsidDel="0003092D" w:rsidRDefault="008577D1">
      <w:pPr>
        <w:pStyle w:val="ListParagraph"/>
        <w:rPr>
          <w:del w:id="36919" w:author="Sethvannak Sam" w:date="2022-07-06T11:40:00Z"/>
          <w:rFonts w:ascii="Khmer MEF1" w:hAnsi="Khmer MEF1" w:cs="Khmer MEF1"/>
          <w:spacing w:val="-10"/>
          <w:lang w:val="ca-ES"/>
        </w:rPr>
        <w:pPrChange w:id="36920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del w:id="36921" w:author="Sethvannak Sam" w:date="2022-07-06T11:40:00Z">
        <w:r w:rsidRPr="00F55550" w:rsidDel="0003092D">
          <w:rPr>
            <w:rFonts w:ascii="Khmer MEF1" w:hAnsi="Khmer MEF1" w:cs="Khmer MEF1"/>
            <w:spacing w:val="-10"/>
            <w:cs/>
            <w:lang w:val="ca-ES"/>
          </w:rPr>
          <w:delText xml:space="preserve">សវនករទទួលបន្ទុកអាចដាក់បញ្ចូលព័ត៌មានទៅជា </w:delText>
        </w:r>
        <w:r w:rsidRPr="00F55550" w:rsidDel="0003092D">
          <w:rPr>
            <w:rFonts w:ascii="Khmer MEF1" w:hAnsi="Khmer MEF1" w:cs="Khmer MEF1"/>
            <w:b/>
            <w:bCs/>
            <w:spacing w:val="-10"/>
            <w:cs/>
            <w:lang w:val="ca-ES"/>
          </w:rPr>
          <w:delText>២</w:delText>
        </w:r>
        <w:r w:rsidRPr="00F55550" w:rsidDel="0003092D">
          <w:rPr>
            <w:rFonts w:ascii="Khmer MEF1" w:hAnsi="Khmer MEF1" w:cs="Khmer MEF1"/>
            <w:spacing w:val="-10"/>
            <w:cs/>
            <w:lang w:val="ca-ES"/>
          </w:rPr>
          <w:delText xml:space="preserve"> កថាខណ្ឌ៖ </w:delText>
        </w:r>
        <w:r w:rsidRPr="00F55550" w:rsidDel="0003092D">
          <w:rPr>
            <w:rFonts w:ascii="Khmer MEF1" w:hAnsi="Khmer MEF1" w:cs="Khmer MEF1"/>
            <w:b/>
            <w:bCs/>
            <w:spacing w:val="-10"/>
            <w:cs/>
            <w:lang w:val="ca-ES"/>
          </w:rPr>
          <w:delText>១).</w:delText>
        </w:r>
        <w:r w:rsidRPr="00F55550" w:rsidDel="0003092D">
          <w:rPr>
            <w:rFonts w:ascii="Khmer MEF1" w:hAnsi="Khmer MEF1" w:cs="Khmer MEF1"/>
            <w:spacing w:val="-10"/>
            <w:cs/>
            <w:lang w:val="ca-ES"/>
          </w:rPr>
          <w:delText>ដាក់បញ្ចូលនូវសេចក្តីសន្និដ្ឋាន និង</w:delText>
        </w:r>
        <w:r w:rsidRPr="00F55550" w:rsidDel="0003092D">
          <w:rPr>
            <w:rFonts w:ascii="Khmer MEF1" w:hAnsi="Khmer MEF1" w:cs="Khmer MEF1"/>
            <w:b/>
            <w:bCs/>
            <w:spacing w:val="-10"/>
            <w:cs/>
            <w:lang w:val="ca-ES"/>
          </w:rPr>
          <w:delText>២).</w:delText>
        </w:r>
        <w:r w:rsidRPr="00F55550" w:rsidDel="0003092D">
          <w:rPr>
            <w:rFonts w:ascii="Khmer MEF1" w:hAnsi="Khmer MEF1" w:cs="Khmer MEF1"/>
            <w:spacing w:val="-10"/>
            <w:cs/>
            <w:lang w:val="ca-ES"/>
          </w:rPr>
          <w:delText>ដាក់បញ្ចូលនូវអនុសាសន៍ចំពោះសវនដ្ឋានក្នុងការកែលម្អ។</w:delText>
        </w:r>
      </w:del>
    </w:p>
    <w:p w14:paraId="0EE130D0" w14:textId="46336D8E" w:rsidR="008577D1" w:rsidRPr="00F55550" w:rsidDel="00EB498D" w:rsidRDefault="008577D1">
      <w:pPr>
        <w:pStyle w:val="ListParagraph"/>
        <w:rPr>
          <w:del w:id="36922" w:author="Sethvannak Sam" w:date="2022-07-06T11:25:00Z"/>
          <w:rFonts w:ascii="Khmer MEF1" w:hAnsi="Khmer MEF1" w:cs="Khmer MEF1"/>
          <w:b/>
          <w:bCs/>
          <w:spacing w:val="-10"/>
          <w:lang w:val="ca-ES"/>
        </w:rPr>
        <w:pPrChange w:id="36923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del w:id="36924" w:author="Sethvannak Sam" w:date="2022-07-06T11:25:00Z">
        <w:r w:rsidRPr="00F55550" w:rsidDel="00EB498D">
          <w:rPr>
            <w:rFonts w:ascii="Khmer MEF1" w:hAnsi="Khmer MEF1" w:cs="Khmer MEF1"/>
            <w:b/>
            <w:bCs/>
            <w:spacing w:val="-10"/>
            <w:cs/>
            <w:lang w:val="ca-ES"/>
          </w:rPr>
          <w:delText>១-សេចក្តីសន្និដ្ឋានរបស់សវនករ</w:delText>
        </w:r>
      </w:del>
    </w:p>
    <w:p w14:paraId="701A593A" w14:textId="308A5045" w:rsidR="008577D1" w:rsidRPr="00F55550" w:rsidDel="00EB498D" w:rsidRDefault="008577D1">
      <w:pPr>
        <w:pStyle w:val="ListParagraph"/>
        <w:rPr>
          <w:del w:id="36925" w:author="Sethvannak Sam" w:date="2022-07-06T11:25:00Z"/>
          <w:rFonts w:ascii="Khmer MEF1" w:hAnsi="Khmer MEF1" w:cs="Khmer MEF1"/>
          <w:b/>
          <w:bCs/>
          <w:spacing w:val="-10"/>
          <w:lang w:val="ca-ES"/>
        </w:rPr>
        <w:pPrChange w:id="36926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del w:id="36927" w:author="Sethvannak Sam" w:date="2022-07-06T11:25:00Z">
        <w:r w:rsidRPr="00F55550" w:rsidDel="00EB498D">
          <w:rPr>
            <w:rFonts w:ascii="Khmer MEF1" w:hAnsi="Khmer MEF1" w:cs="Khmer MEF1"/>
            <w:b/>
            <w:bCs/>
            <w:spacing w:val="-10"/>
            <w:cs/>
            <w:lang w:val="ca-ES"/>
          </w:rPr>
          <w:delText>ក. ករណីមានការឆ្លើយបំភ្លឺ</w:delText>
        </w:r>
      </w:del>
    </w:p>
    <w:p w14:paraId="3DDDF2B8" w14:textId="1583C1CB" w:rsidR="008577D1" w:rsidRPr="00F55550" w:rsidDel="00EB498D" w:rsidRDefault="008577D1">
      <w:pPr>
        <w:pStyle w:val="ListParagraph"/>
        <w:rPr>
          <w:del w:id="36928" w:author="Sethvannak Sam" w:date="2022-07-06T11:25:00Z"/>
          <w:rFonts w:ascii="Khmer MEF1" w:hAnsi="Khmer MEF1" w:cs="Khmer MEF1"/>
          <w:spacing w:val="-4"/>
          <w:lang w:val="ca-ES"/>
        </w:rPr>
        <w:pPrChange w:id="36929" w:author="User" w:date="2022-10-07T16:12:00Z">
          <w:pPr>
            <w:pStyle w:val="NormalWeb"/>
            <w:spacing w:before="0" w:beforeAutospacing="0" w:after="0" w:afterAutospacing="0"/>
            <w:ind w:left="810"/>
            <w:jc w:val="both"/>
          </w:pPr>
        </w:pPrChange>
      </w:pPr>
      <w:del w:id="36930" w:author="Sethvannak Sam" w:date="2022-07-06T11:25:00Z">
        <w:r w:rsidRPr="00F55550" w:rsidDel="00EB498D">
          <w:rPr>
            <w:rFonts w:ascii="Khmer MEF1" w:hAnsi="Khmer MEF1" w:cs="Khmer MEF1"/>
            <w:spacing w:val="-4"/>
            <w:lang w:val="ca-ES"/>
          </w:rPr>
          <w:delText xml:space="preserve">    </w:delText>
        </w:r>
        <w:r w:rsidRPr="00F55550" w:rsidDel="00EB498D">
          <w:rPr>
            <w:rFonts w:ascii="Khmer MEF1" w:hAnsi="Khmer MEF1" w:cs="Khmer MEF1"/>
            <w:spacing w:val="-4"/>
            <w:cs/>
            <w:lang w:val="ca-ES"/>
          </w:rPr>
          <w:delText>សវនករទទួលបន្ទុកត្រូវដាក់</w:delText>
        </w:r>
        <w:r w:rsidRPr="00F55550" w:rsidDel="00EB498D">
          <w:rPr>
            <w:rFonts w:ascii="Khmer MEF1" w:hAnsi="Khmer MEF1" w:cs="Khmer MEF1"/>
            <w:spacing w:val="-4"/>
            <w:cs/>
          </w:rPr>
          <w:delText>បញ្ចូលមតិរបស់ខ្លួនចំពោះការឆ្លើយតបរបស់ថ្នាក់ដឹកនាំសវនដ្ឋាន</w:delText>
        </w:r>
        <w:r w:rsidRPr="00F55550" w:rsidDel="00EB498D">
          <w:rPr>
            <w:rFonts w:ascii="Khmer MEF1" w:hAnsi="Khmer MEF1" w:cs="Khmer MEF1"/>
            <w:spacing w:val="-4"/>
            <w:cs/>
            <w:lang w:val="ca-ES"/>
          </w:rPr>
          <w:delText xml:space="preserve">។ </w:delText>
        </w:r>
      </w:del>
    </w:p>
    <w:p w14:paraId="06B53F02" w14:textId="3BDB69E8" w:rsidR="008577D1" w:rsidRPr="00F55550" w:rsidDel="00EB498D" w:rsidRDefault="008577D1">
      <w:pPr>
        <w:pStyle w:val="ListParagraph"/>
        <w:rPr>
          <w:del w:id="36931" w:author="Sethvannak Sam" w:date="2022-07-06T11:25:00Z"/>
          <w:rFonts w:ascii="Khmer MEF1" w:hAnsi="Khmer MEF1" w:cs="Khmer MEF1"/>
          <w:b/>
          <w:bCs/>
          <w:spacing w:val="-10"/>
          <w:lang w:val="ca-ES"/>
        </w:rPr>
        <w:pPrChange w:id="36932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del w:id="36933" w:author="Sethvannak Sam" w:date="2022-07-06T11:25:00Z">
        <w:r w:rsidRPr="00F55550" w:rsidDel="00EB498D">
          <w:rPr>
            <w:rFonts w:ascii="Khmer MEF1" w:hAnsi="Khmer MEF1" w:cs="Khmer MEF1"/>
            <w:b/>
            <w:bCs/>
            <w:spacing w:val="-10"/>
            <w:cs/>
            <w:lang w:val="ca-ES"/>
          </w:rPr>
          <w:delText>ខ. ករណីគ្មានការឆ្លើយបំភ្លឺ</w:delText>
        </w:r>
      </w:del>
    </w:p>
    <w:p w14:paraId="723EF21C" w14:textId="2B9B4192" w:rsidR="008577D1" w:rsidRPr="00F55550" w:rsidDel="00EB498D" w:rsidRDefault="008577D1">
      <w:pPr>
        <w:pStyle w:val="ListParagraph"/>
        <w:rPr>
          <w:del w:id="36934" w:author="Sethvannak Sam" w:date="2022-07-06T11:25:00Z"/>
          <w:rFonts w:ascii="Khmer MEF1" w:hAnsi="Khmer MEF1" w:cs="Khmer MEF1"/>
          <w:spacing w:val="-4"/>
          <w:lang w:val="ca-ES"/>
        </w:rPr>
        <w:pPrChange w:id="36935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left="567" w:firstLine="243"/>
          </w:pPr>
        </w:pPrChange>
      </w:pPr>
      <w:del w:id="36936" w:author="Sethvannak Sam" w:date="2022-07-06T11:25:00Z">
        <w:r w:rsidRPr="00F55550" w:rsidDel="00EB498D">
          <w:rPr>
            <w:rFonts w:ascii="Khmer MEF1" w:hAnsi="Khmer MEF1" w:cs="Khmer MEF1"/>
            <w:spacing w:val="-2"/>
            <w:lang w:val="ca-ES"/>
          </w:rPr>
          <w:delText xml:space="preserve">    </w:delText>
        </w:r>
        <w:r w:rsidRPr="00F55550" w:rsidDel="00EB498D">
          <w:rPr>
            <w:rFonts w:ascii="Khmer MEF1" w:hAnsi="Khmer MEF1" w:cs="Khmer MEF1"/>
            <w:spacing w:val="-2"/>
            <w:cs/>
            <w:lang w:val="ca-ES"/>
          </w:rPr>
          <w:delText xml:space="preserve">ករណីគ្មានការឆ្លើយតប </w:delText>
        </w:r>
        <w:r w:rsidRPr="00F55550" w:rsidDel="00EB498D">
          <w:rPr>
            <w:rFonts w:ascii="Khmer MEF1" w:hAnsi="Khmer MEF1" w:cs="Khmer MEF1"/>
            <w:spacing w:val="-4"/>
            <w:cs/>
            <w:lang w:val="ca-ES"/>
          </w:rPr>
          <w:delText>សវនករទទួលបន្ទុកអាចធ្វើការសន្និដ្ឋានដូចខាងក្រោមៈ</w:delText>
        </w:r>
      </w:del>
    </w:p>
    <w:p w14:paraId="73DB19D3" w14:textId="579025F8" w:rsidR="008577D1" w:rsidRPr="00F55550" w:rsidDel="00EB498D" w:rsidRDefault="008577D1">
      <w:pPr>
        <w:pStyle w:val="ListParagraph"/>
        <w:rPr>
          <w:del w:id="36937" w:author="Sethvannak Sam" w:date="2022-07-06T11:25:00Z"/>
          <w:rFonts w:ascii="Khmer MEF1" w:hAnsi="Khmer MEF1" w:cs="Khmer MEF1"/>
          <w:lang w:val="ca-ES"/>
        </w:rPr>
        <w:pPrChange w:id="36938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del w:id="36939" w:author="Sethvannak Sam" w:date="2022-07-06T11:25:00Z">
        <w:r w:rsidRPr="00F55550" w:rsidDel="00EB498D">
          <w:rPr>
            <w:rFonts w:ascii="Khmer MEF1" w:hAnsi="Khmer MEF1" w:cs="Khmer MEF1"/>
            <w:spacing w:val="-4"/>
            <w:cs/>
            <w:lang w:val="ca-ES"/>
          </w:rPr>
          <w:delText xml:space="preserve">    </w:delText>
        </w:r>
        <w:r w:rsidRPr="00F55550" w:rsidDel="00EB498D">
          <w:rPr>
            <w:rFonts w:ascii="Khmer MEF1" w:hAnsi="Khmer MEF1" w:cs="Khmer MEF1"/>
            <w:spacing w:val="-2"/>
            <w:cs/>
            <w:lang w:val="ca-ES"/>
          </w:rPr>
          <w:delText xml:space="preserve">អង្គភាពសវនកម្មផ្ទៃក្នុងនៃ </w:delText>
        </w:r>
        <w:r w:rsidRPr="00F55550" w:rsidDel="00EB498D">
          <w:rPr>
            <w:rFonts w:ascii="Khmer MEF1" w:hAnsi="Khmer MEF1" w:cs="Khmer MEF1"/>
            <w:b/>
            <w:bCs/>
            <w:spacing w:val="-2"/>
            <w:cs/>
            <w:lang w:val="ca-ES"/>
          </w:rPr>
          <w:delText>អ.ស.ហ.</w:delText>
        </w:r>
        <w:r w:rsidRPr="00F55550" w:rsidDel="00EB498D">
          <w:rPr>
            <w:rFonts w:ascii="Khmer MEF1" w:hAnsi="Khmer MEF1" w:cs="Khmer MEF1"/>
            <w:spacing w:val="-2"/>
            <w:cs/>
            <w:lang w:val="ca-ES"/>
          </w:rPr>
          <w:delText xml:space="preserve"> ចាត់ទុកថា </w:delText>
        </w:r>
        <w:r w:rsidRPr="00F55550" w:rsidDel="00EB498D">
          <w:rPr>
            <w:rFonts w:ascii="Khmer MEF1" w:hAnsi="Khmer MEF1" w:cs="Khmer MEF1"/>
            <w:spacing w:val="-2"/>
            <w:lang w:val="ca-ES"/>
          </w:rPr>
          <w:delText>[</w:delText>
        </w:r>
        <w:r w:rsidRPr="00F55550" w:rsidDel="00EB498D">
          <w:rPr>
            <w:rFonts w:ascii="Khmer MEF1" w:hAnsi="Khmer MEF1" w:cs="Khmer MEF1"/>
            <w:spacing w:val="-2"/>
            <w:cs/>
            <w:lang w:val="ca-ES"/>
          </w:rPr>
          <w:delText>សវនដ្ឋាន</w:delText>
        </w:r>
        <w:r w:rsidRPr="00F55550" w:rsidDel="00EB498D">
          <w:rPr>
            <w:rFonts w:ascii="Khmer MEF1" w:hAnsi="Khmer MEF1" w:cs="Khmer MEF1"/>
            <w:spacing w:val="-2"/>
            <w:lang w:val="ca-ES"/>
          </w:rPr>
          <w:delText xml:space="preserve">] </w:delText>
        </w:r>
        <w:r w:rsidRPr="00F55550" w:rsidDel="00EB498D">
          <w:rPr>
            <w:rFonts w:ascii="Khmer MEF1" w:hAnsi="Khmer MEF1" w:cs="Khmer MEF1"/>
            <w:spacing w:val="-2"/>
            <w:cs/>
            <w:lang w:val="ca-ES"/>
          </w:rPr>
          <w:delText>បានឯកភាពតាមការសង្កេត</w:delText>
        </w:r>
        <w:r w:rsidRPr="00F55550" w:rsidDel="00EB498D">
          <w:rPr>
            <w:rFonts w:ascii="Khmer MEF1" w:hAnsi="Khmer MEF1" w:cs="Khmer MEF1"/>
            <w:spacing w:val="-2"/>
            <w:lang w:val="ca-ES"/>
          </w:rPr>
          <w:delText xml:space="preserve"> </w:delText>
        </w:r>
        <w:r w:rsidRPr="00F55550" w:rsidDel="00EB498D">
          <w:rPr>
            <w:rFonts w:ascii="Khmer MEF1" w:hAnsi="Khmer MEF1" w:cs="Khmer MEF1"/>
            <w:spacing w:val="-2"/>
            <w:cs/>
            <w:lang w:val="ca-ES"/>
          </w:rPr>
          <w:delText>និង</w:delText>
        </w:r>
        <w:r w:rsidRPr="00F55550" w:rsidDel="00EB498D">
          <w:rPr>
            <w:rFonts w:ascii="Khmer MEF1" w:hAnsi="Khmer MEF1" w:cs="Khmer MEF1"/>
            <w:spacing w:val="4"/>
            <w:cs/>
            <w:lang w:val="ca-ES"/>
          </w:rPr>
          <w:delText xml:space="preserve">អនុសាសន៍របស់អង្គភាពសវនកម្មផ្ទៃក្នុងនៃ </w:delText>
        </w:r>
        <w:r w:rsidRPr="00F55550" w:rsidDel="00EB498D">
          <w:rPr>
            <w:rFonts w:ascii="Khmer MEF1" w:hAnsi="Khmer MEF1" w:cs="Khmer MEF1"/>
            <w:b/>
            <w:bCs/>
            <w:spacing w:val="4"/>
            <w:cs/>
            <w:lang w:val="ca-ES"/>
          </w:rPr>
          <w:delText>អ</w:delText>
        </w:r>
        <w:r w:rsidRPr="00F55550" w:rsidDel="00EB498D">
          <w:rPr>
            <w:rFonts w:ascii="Khmer MEF1" w:hAnsi="Khmer MEF1" w:cs="Khmer MEF1"/>
            <w:b/>
            <w:bCs/>
            <w:spacing w:val="4"/>
            <w:lang w:val="ca-ES"/>
          </w:rPr>
          <w:delText>.</w:delText>
        </w:r>
        <w:r w:rsidRPr="00F55550" w:rsidDel="00EB498D">
          <w:rPr>
            <w:rFonts w:ascii="Khmer MEF1" w:hAnsi="Khmer MEF1" w:cs="Khmer MEF1"/>
            <w:b/>
            <w:bCs/>
            <w:spacing w:val="4"/>
            <w:cs/>
            <w:lang w:val="ca-ES"/>
          </w:rPr>
          <w:delText>ស</w:delText>
        </w:r>
        <w:r w:rsidRPr="00F55550" w:rsidDel="00EB498D">
          <w:rPr>
            <w:rFonts w:ascii="Khmer MEF1" w:hAnsi="Khmer MEF1" w:cs="Khmer MEF1"/>
            <w:b/>
            <w:bCs/>
            <w:spacing w:val="4"/>
            <w:lang w:val="ca-ES"/>
          </w:rPr>
          <w:delText>.</w:delText>
        </w:r>
        <w:r w:rsidRPr="00F55550" w:rsidDel="00EB498D">
          <w:rPr>
            <w:rFonts w:ascii="Khmer MEF1" w:hAnsi="Khmer MEF1" w:cs="Khmer MEF1"/>
            <w:b/>
            <w:bCs/>
            <w:spacing w:val="4"/>
            <w:cs/>
            <w:lang w:val="ca-ES"/>
          </w:rPr>
          <w:delText>ហ</w:delText>
        </w:r>
        <w:r w:rsidRPr="00F55550" w:rsidDel="00EB498D">
          <w:rPr>
            <w:rFonts w:ascii="Khmer MEF1" w:hAnsi="Khmer MEF1" w:cs="Khmer MEF1"/>
            <w:b/>
            <w:bCs/>
            <w:spacing w:val="4"/>
            <w:lang w:val="ca-ES"/>
          </w:rPr>
          <w:delText>.</w:delText>
        </w:r>
        <w:r w:rsidRPr="00F55550" w:rsidDel="00EB498D">
          <w:rPr>
            <w:rFonts w:ascii="Khmer MEF1" w:hAnsi="Khmer MEF1" w:cs="Khmer MEF1"/>
            <w:spacing w:val="4"/>
            <w:cs/>
            <w:lang w:val="ca-ES"/>
          </w:rPr>
          <w:delText xml:space="preserve">។ អង្គភាពសវនកម្មផ្ទៃក្នុងនៃ </w:delText>
        </w:r>
        <w:r w:rsidRPr="00F55550" w:rsidDel="00EB498D">
          <w:rPr>
            <w:rFonts w:ascii="Khmer MEF1" w:hAnsi="Khmer MEF1" w:cs="Khmer MEF1"/>
            <w:b/>
            <w:bCs/>
            <w:spacing w:val="4"/>
            <w:cs/>
            <w:lang w:val="ca-ES"/>
          </w:rPr>
          <w:delText>អ</w:delText>
        </w:r>
        <w:r w:rsidRPr="00F55550" w:rsidDel="00EB498D">
          <w:rPr>
            <w:rFonts w:ascii="Khmer MEF1" w:hAnsi="Khmer MEF1" w:cs="Khmer MEF1"/>
            <w:b/>
            <w:bCs/>
            <w:spacing w:val="4"/>
            <w:lang w:val="ca-ES"/>
          </w:rPr>
          <w:delText>.</w:delText>
        </w:r>
        <w:r w:rsidRPr="00F55550" w:rsidDel="00EB498D">
          <w:rPr>
            <w:rFonts w:ascii="Khmer MEF1" w:hAnsi="Khmer MEF1" w:cs="Khmer MEF1"/>
            <w:b/>
            <w:bCs/>
            <w:spacing w:val="4"/>
            <w:cs/>
            <w:lang w:val="ca-ES"/>
          </w:rPr>
          <w:delText>ស</w:delText>
        </w:r>
        <w:r w:rsidRPr="00F55550" w:rsidDel="00EB498D">
          <w:rPr>
            <w:rFonts w:ascii="Khmer MEF1" w:hAnsi="Khmer MEF1" w:cs="Khmer MEF1"/>
            <w:b/>
            <w:bCs/>
            <w:spacing w:val="4"/>
            <w:lang w:val="ca-ES"/>
          </w:rPr>
          <w:delText>.</w:delText>
        </w:r>
        <w:r w:rsidRPr="00F55550" w:rsidDel="00EB498D">
          <w:rPr>
            <w:rFonts w:ascii="Khmer MEF1" w:hAnsi="Khmer MEF1" w:cs="Khmer MEF1"/>
            <w:b/>
            <w:bCs/>
            <w:spacing w:val="4"/>
            <w:cs/>
            <w:lang w:val="ca-ES"/>
          </w:rPr>
          <w:delText>ហ</w:delText>
        </w:r>
        <w:r w:rsidRPr="00F55550" w:rsidDel="00EB498D">
          <w:rPr>
            <w:rFonts w:ascii="Khmer MEF1" w:hAnsi="Khmer MEF1" w:cs="Khmer MEF1"/>
            <w:b/>
            <w:bCs/>
            <w:spacing w:val="4"/>
            <w:lang w:val="ca-ES"/>
          </w:rPr>
          <w:delText xml:space="preserve">. </w:delText>
        </w:r>
        <w:r w:rsidRPr="00F55550" w:rsidDel="00EB498D">
          <w:rPr>
            <w:rFonts w:ascii="Khmer MEF1" w:hAnsi="Khmer MEF1" w:cs="Khmer MEF1"/>
            <w:spacing w:val="4"/>
            <w:cs/>
            <w:lang w:val="ca-ES"/>
          </w:rPr>
          <w:delText>នឹងធ្វើការ</w:delText>
        </w:r>
        <w:r w:rsidRPr="00F55550" w:rsidDel="00EB498D">
          <w:rPr>
            <w:rFonts w:ascii="Khmer MEF1" w:hAnsi="Khmer MEF1" w:cs="Khmer MEF1"/>
            <w:cs/>
            <w:lang w:val="ca-ES"/>
          </w:rPr>
          <w:delText>តាមដានការអនុវត្ត</w:delText>
        </w:r>
        <w:r w:rsidRPr="00F55550" w:rsidDel="00EB498D">
          <w:rPr>
            <w:rFonts w:ascii="Khmer MEF1" w:hAnsi="Khmer MEF1" w:cs="Khmer MEF1"/>
            <w:spacing w:val="2"/>
            <w:cs/>
            <w:lang w:val="ca-ES"/>
          </w:rPr>
          <w:delText>នេះ</w:delText>
        </w:r>
        <w:r w:rsidRPr="00F55550" w:rsidDel="00EB498D">
          <w:rPr>
            <w:rFonts w:ascii="Khmer MEF1" w:hAnsi="Khmer MEF1" w:cs="Khmer MEF1"/>
            <w:lang w:val="ca-ES"/>
          </w:rPr>
          <w:delText xml:space="preserve"> </w:delText>
        </w:r>
        <w:r w:rsidRPr="00F55550" w:rsidDel="00EB498D">
          <w:rPr>
            <w:rFonts w:ascii="Khmer MEF1" w:hAnsi="Khmer MEF1" w:cs="Khmer MEF1"/>
            <w:cs/>
            <w:lang w:val="ca-ES"/>
          </w:rPr>
          <w:delText>ជាបន្តទៀត។</w:delText>
        </w:r>
      </w:del>
    </w:p>
    <w:p w14:paraId="377AA505" w14:textId="59F416BB" w:rsidR="008577D1" w:rsidRPr="00F55550" w:rsidDel="00EB498D" w:rsidRDefault="008577D1">
      <w:pPr>
        <w:pStyle w:val="ListParagraph"/>
        <w:rPr>
          <w:del w:id="36940" w:author="Sethvannak Sam" w:date="2022-07-06T11:25:00Z"/>
          <w:rFonts w:ascii="Khmer MEF1" w:hAnsi="Khmer MEF1" w:cs="Khmer MEF1"/>
          <w:b/>
          <w:bCs/>
          <w:lang w:val="ca-ES"/>
        </w:rPr>
        <w:pPrChange w:id="36941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del w:id="36942" w:author="Sethvannak Sam" w:date="2022-07-06T11:25:00Z">
        <w:r w:rsidRPr="00F55550" w:rsidDel="00EB498D">
          <w:rPr>
            <w:rFonts w:ascii="Khmer MEF1" w:hAnsi="Khmer MEF1" w:cs="Khmer MEF1"/>
            <w:b/>
            <w:bCs/>
            <w:cs/>
            <w:lang w:val="ca-ES"/>
          </w:rPr>
          <w:delText>២.អនុសាសន៍របស់សវនករ</w:delText>
        </w:r>
      </w:del>
    </w:p>
    <w:p w14:paraId="771983E9" w14:textId="1E3E97A6" w:rsidR="008732CC" w:rsidRPr="00F55550" w:rsidDel="0003092D" w:rsidRDefault="008732CC">
      <w:pPr>
        <w:pStyle w:val="ListParagraph"/>
        <w:rPr>
          <w:del w:id="36943" w:author="Sethvannak Sam" w:date="2022-07-06T11:40:00Z"/>
          <w:rFonts w:ascii="Khmer MEF1" w:hAnsi="Khmer MEF1" w:cs="Khmer MEF1"/>
          <w:lang w:val="ca-ES"/>
        </w:rPr>
        <w:pPrChange w:id="36944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del w:id="36945" w:author="Sethvannak Sam" w:date="2022-07-06T11:40:00Z">
        <w:r w:rsidRPr="00F55550" w:rsidDel="0003092D">
          <w:rPr>
            <w:rFonts w:ascii="Khmer MEF1" w:hAnsi="Khmer MEF1" w:cs="Khmer MEF1"/>
            <w:cs/>
            <w:lang w:val="ca-ES"/>
          </w:rPr>
          <w:delText>សវនករទទួលបន្ទុកត្រូវបញ្ចូលនូវសកម្មភាពកែលម្អក្នុងគោលបំណងដើម្បីកាត់បន្ថយឬសគល់នៃបញ្ហានៃហានិភ័យដែលបានរកឃើញខាងលើ។</w:delText>
        </w:r>
      </w:del>
    </w:p>
    <w:p w14:paraId="28E66C58" w14:textId="697ACE48" w:rsidR="008732CC" w:rsidRPr="00E33574" w:rsidDel="00556EC6" w:rsidRDefault="008732CC">
      <w:pPr>
        <w:pStyle w:val="Heading1"/>
        <w:spacing w:before="160" w:line="240" w:lineRule="auto"/>
        <w:ind w:firstLine="720"/>
        <w:rPr>
          <w:ins w:id="36946" w:author="Kem Sereiboth" w:date="2022-09-19T10:32:00Z"/>
          <w:del w:id="36947" w:author="User" w:date="2022-10-07T16:14:00Z"/>
          <w:rFonts w:ascii="Khmer MEF2" w:hAnsi="Khmer MEF2" w:cs="Khmer MEF2"/>
          <w:lang w:val="ca-ES"/>
          <w:rPrChange w:id="36948" w:author="Kem Sereyboth" w:date="2023-07-19T16:59:00Z">
            <w:rPr>
              <w:ins w:id="36949" w:author="Kem Sereiboth" w:date="2022-09-19T10:32:00Z"/>
              <w:del w:id="36950" w:author="User" w:date="2022-10-07T16:14:00Z"/>
              <w:lang w:val="ca-ES"/>
            </w:rPr>
          </w:rPrChange>
        </w:rPr>
        <w:pPrChange w:id="36951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del w:id="36952" w:author="User" w:date="2022-10-07T16:14:00Z">
        <w:r w:rsidRPr="00E33574" w:rsidDel="00556EC6">
          <w:rPr>
            <w:rFonts w:ascii="Khmer MEF2" w:hAnsi="Khmer MEF2" w:cs="Khmer MEF2"/>
            <w:b w:val="0"/>
            <w:bCs w:val="0"/>
            <w:sz w:val="24"/>
            <w:szCs w:val="24"/>
            <w:cs/>
            <w:lang w:val="ca-ES"/>
            <w:rPrChange w:id="36953" w:author="Kem Sereyboth" w:date="2023-07-19T16:59:00Z">
              <w:rPr>
                <w:rFonts w:cs="MoolBoran"/>
                <w:b/>
                <w:bCs/>
                <w:cs/>
                <w:lang w:val="ca-ES"/>
              </w:rPr>
            </w:rPrChange>
          </w:rPr>
          <w:delText>១</w:delText>
        </w:r>
      </w:del>
      <w:ins w:id="36954" w:author="Un Seakamey" w:date="2022-10-03T18:01:00Z">
        <w:del w:id="36955" w:author="User" w:date="2022-10-04T15:01:00Z">
          <w:r w:rsidR="00D3643B" w:rsidRPr="00E33574" w:rsidDel="009E2F5A">
            <w:rPr>
              <w:rFonts w:ascii="Khmer MEF2" w:hAnsi="Khmer MEF2" w:cs="Khmer MEF2"/>
              <w:b w:val="0"/>
              <w:bCs w:val="0"/>
              <w:sz w:val="24"/>
              <w:szCs w:val="24"/>
              <w:cs/>
              <w:lang w:val="ca-ES"/>
              <w:rPrChange w:id="36956" w:author="Kem Sereyboth" w:date="2023-07-19T16:59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>៤</w:delText>
          </w:r>
        </w:del>
      </w:ins>
      <w:ins w:id="36957" w:author="sakaria fa" w:date="2022-10-01T00:04:00Z">
        <w:del w:id="36958" w:author="User" w:date="2022-10-07T16:14:00Z">
          <w:r w:rsidR="007A1C16" w:rsidRPr="00E33574" w:rsidDel="00556EC6">
            <w:rPr>
              <w:rFonts w:ascii="Khmer MEF2" w:hAnsi="Khmer MEF2" w:cs="Khmer MEF2"/>
              <w:b w:val="0"/>
              <w:bCs w:val="0"/>
              <w:sz w:val="24"/>
              <w:szCs w:val="24"/>
              <w:cs/>
              <w:lang w:val="ca-ES"/>
              <w:rPrChange w:id="36959" w:author="Kem Sereyboth" w:date="2023-07-19T16:59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>៥</w:delText>
          </w:r>
        </w:del>
      </w:ins>
      <w:ins w:id="36960" w:author="Kem Sereiboth" w:date="2022-09-19T11:41:00Z">
        <w:del w:id="36961" w:author="User" w:date="2022-10-07T16:14:00Z">
          <w:r w:rsidR="0082772F" w:rsidRPr="00E33574" w:rsidDel="00556EC6">
            <w:rPr>
              <w:rFonts w:ascii="Khmer MEF2" w:hAnsi="Khmer MEF2" w:cs="Khmer MEF2"/>
              <w:b w:val="0"/>
              <w:bCs w:val="0"/>
              <w:sz w:val="24"/>
              <w:szCs w:val="24"/>
              <w:cs/>
              <w:lang w:val="ca-ES"/>
              <w:rPrChange w:id="36962" w:author="Kem Sereyboth" w:date="2023-07-19T16:59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>៣</w:delText>
          </w:r>
        </w:del>
      </w:ins>
      <w:del w:id="36963" w:author="User" w:date="2022-10-07T16:14:00Z">
        <w:r w:rsidRPr="00E33574" w:rsidDel="00556EC6">
          <w:rPr>
            <w:rFonts w:ascii="Khmer MEF2" w:hAnsi="Khmer MEF2" w:cs="Khmer MEF2"/>
            <w:b w:val="0"/>
            <w:bCs w:val="0"/>
            <w:sz w:val="24"/>
            <w:szCs w:val="24"/>
            <w:cs/>
            <w:lang w:val="ca-ES"/>
            <w:rPrChange w:id="36964" w:author="Kem Sereyboth" w:date="2023-07-19T16:59:00Z">
              <w:rPr>
                <w:rFonts w:cs="MoolBoran"/>
                <w:b/>
                <w:bCs/>
                <w:cs/>
                <w:lang w:val="ca-ES"/>
              </w:rPr>
            </w:rPrChange>
          </w:rPr>
          <w:delText>៥. ឧបសម្ព័ន្ធ</w:delText>
        </w:r>
      </w:del>
    </w:p>
    <w:p w14:paraId="098FD985" w14:textId="2895D716" w:rsidR="00747399" w:rsidRPr="00E33574" w:rsidDel="00556EC6" w:rsidRDefault="00747399">
      <w:pPr>
        <w:pStyle w:val="NormalWeb"/>
        <w:tabs>
          <w:tab w:val="left" w:pos="720"/>
        </w:tabs>
        <w:spacing w:before="0" w:beforeAutospacing="0" w:after="0" w:afterAutospacing="0" w:line="228" w:lineRule="auto"/>
        <w:ind w:firstLine="810"/>
        <w:jc w:val="both"/>
        <w:rPr>
          <w:ins w:id="36965" w:author="Kem Sereiboth" w:date="2022-09-19T10:33:00Z"/>
          <w:del w:id="36966" w:author="User" w:date="2022-10-07T16:14:00Z"/>
          <w:rFonts w:ascii="Khmer MEF1" w:hAnsi="Khmer MEF1" w:cs="Khmer MEF1"/>
          <w:b/>
          <w:bCs/>
          <w:lang w:val="ca-ES"/>
          <w:rPrChange w:id="36967" w:author="Kem Sereyboth" w:date="2023-07-19T16:59:00Z">
            <w:rPr>
              <w:ins w:id="36968" w:author="Kem Sereiboth" w:date="2022-09-19T10:33:00Z"/>
              <w:del w:id="36969" w:author="User" w:date="2022-10-07T16:14:00Z"/>
              <w:rFonts w:ascii="Khmer MEF2" w:hAnsi="Khmer MEF2" w:cs="Khmer MEF2"/>
              <w:lang w:val="ca-ES"/>
            </w:rPr>
          </w:rPrChange>
        </w:rPr>
        <w:pPrChange w:id="36970" w:author="User" w:date="2022-10-03T07:31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ins w:id="36971" w:author="Kem Sereiboth" w:date="2022-09-19T10:32:00Z">
        <w:del w:id="36972" w:author="User" w:date="2022-10-07T16:14:00Z">
          <w:r w:rsidRPr="00E33574" w:rsidDel="00556EC6">
            <w:rPr>
              <w:rFonts w:ascii="Khmer MEF1" w:hAnsi="Khmer MEF1" w:cs="Khmer MEF1"/>
              <w:b/>
              <w:bCs/>
              <w:cs/>
              <w:lang w:val="ca-ES"/>
              <w:rPrChange w:id="36973" w:author="Kem Sereyboth" w:date="2023-07-19T16:59:00Z">
                <w:rPr>
                  <w:rFonts w:ascii="Khmer MEF2" w:hAnsi="Khmer MEF2" w:cs="Khmer MEF2"/>
                  <w:cs/>
                  <w:lang w:val="ca-ES"/>
                </w:rPr>
              </w:rPrChange>
            </w:rPr>
            <w:delText>ក.លក្ខណៈវិនិច្ឆ័យ</w:delText>
          </w:r>
        </w:del>
      </w:ins>
    </w:p>
    <w:p w14:paraId="3817FCB0" w14:textId="785D047B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974" w:author="Kem Sereiboth" w:date="2022-09-19T10:37:00Z"/>
          <w:del w:id="36975" w:author="User" w:date="2022-10-07T16:14:00Z"/>
          <w:rFonts w:ascii="Khmer MEF1" w:hAnsi="Khmer MEF1" w:cs="Khmer MEF1"/>
          <w:spacing w:val="-2"/>
          <w:sz w:val="24"/>
          <w:szCs w:val="24"/>
          <w:lang w:val="ca-ES"/>
          <w:rPrChange w:id="36976" w:author="Sopheak Phorn" w:date="2023-08-25T15:18:00Z">
            <w:rPr>
              <w:ins w:id="36977" w:author="Kem Sereiboth" w:date="2022-09-19T10:37:00Z"/>
              <w:del w:id="36978" w:author="User" w:date="2022-10-07T16:14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6979" w:author="User" w:date="2022-10-05T13:4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6980" w:author="Kem Sereiboth" w:date="2022-09-19T10:37:00Z">
        <w:del w:id="36981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98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ច្បាប់លេខ</w:delText>
          </w:r>
        </w:del>
        <w:del w:id="36983" w:author="User" w:date="2022-09-23T05:53:00Z">
          <w:r w:rsidRPr="00E33574" w:rsidDel="00A3040E">
            <w:rPr>
              <w:rFonts w:ascii="Khmer MEF1" w:hAnsi="Khmer MEF1" w:cs="Khmer MEF1"/>
              <w:spacing w:val="-2"/>
              <w:sz w:val="24"/>
              <w:szCs w:val="24"/>
              <w:cs/>
              <w:rPrChange w:id="3698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985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98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នស</w:delText>
          </w:r>
          <w:r w:rsidRPr="009A453A" w:rsidDel="00556EC6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6987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</w:rPr>
              </w:rPrChange>
            </w:rPr>
            <w:delText>/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98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១១១៩</w:delText>
          </w:r>
          <w:r w:rsidRPr="009A453A" w:rsidDel="00556EC6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6989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</w:rPr>
              </w:rPrChange>
            </w:rPr>
            <w:delText>/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99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០១៨ ចុះថ្ងៃទី០២ ខែវិច្ឆិកា ឆ្នាំ២០១៩ ស្ដីពីរបបសន្តិសុខសង្គម</w:delText>
          </w:r>
        </w:del>
      </w:ins>
    </w:p>
    <w:p w14:paraId="0B45B90B" w14:textId="6028F45E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991" w:author="Kem Sereiboth" w:date="2022-09-19T10:37:00Z"/>
          <w:del w:id="36992" w:author="User" w:date="2022-10-07T16:14:00Z"/>
          <w:rFonts w:ascii="Khmer MEF1" w:hAnsi="Khmer MEF1" w:cs="Khmer MEF1"/>
          <w:spacing w:val="-2"/>
          <w:sz w:val="24"/>
          <w:szCs w:val="24"/>
          <w:lang w:val="ca-ES"/>
          <w:rPrChange w:id="36993" w:author="Sopheak Phorn" w:date="2023-08-25T15:18:00Z">
            <w:rPr>
              <w:ins w:id="36994" w:author="Kem Sereiboth" w:date="2022-09-19T10:37:00Z"/>
              <w:del w:id="36995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6996" w:author="User" w:date="2022-10-05T13:49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6997" w:author="Kem Sereiboth" w:date="2022-09-19T10:37:00Z">
        <w:del w:id="36998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9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យោងមាត្រា២១ និងមាត្រា</w:delText>
          </w:r>
        </w:del>
      </w:ins>
      <w:ins w:id="37000" w:author="Kem Sereiboth" w:date="2022-09-20T10:28:00Z">
        <w:del w:id="37001" w:author="User" w:date="2022-10-07T16:14:00Z">
          <w:r w:rsidR="00B010E5"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00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៥៩</w:delText>
          </w:r>
        </w:del>
      </w:ins>
      <w:ins w:id="37003" w:author="Kem Sereiboth" w:date="2022-09-19T10:37:00Z">
        <w:del w:id="37004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00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នៃ</w:delText>
          </w:r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700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អនុក្រឹត្យលេខ១១៣ អនក្រ.បក ចុះថ្ងៃទី១៤ ខែកក្កដា ឆ្នាំ២០២១ ស្ដីពីកា</w:delText>
          </w:r>
          <w:r w:rsidRPr="009A453A" w:rsidDel="00556EC6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37007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700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រ</w:delText>
          </w:r>
          <w:r w:rsidRPr="009A453A" w:rsidDel="00556EC6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37009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​​​</w:delText>
          </w:r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701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រៀបចំនិងការ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01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ប្រព្រឹត្តទៅរបស់អង្គភាពក្រោមឱវាទរបស់អាជ្ញាធរសេវាហិរញ្ញវត្ថុមិនមែនធ</w:delText>
          </w:r>
          <w:r w:rsidRPr="009A453A" w:rsidDel="00556EC6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7012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01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នា</w:delText>
          </w:r>
          <w:r w:rsidRPr="009A453A" w:rsidDel="00556EC6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7014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01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គារ</w:delText>
          </w:r>
        </w:del>
      </w:ins>
    </w:p>
    <w:p w14:paraId="0CD88AF4" w14:textId="4111AC68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016" w:author="Kem Sereiboth" w:date="2022-09-19T10:37:00Z"/>
          <w:del w:id="37017" w:author="User" w:date="2022-10-07T16:14:00Z"/>
          <w:rFonts w:ascii="Khmer MEF1" w:hAnsi="Khmer MEF1" w:cs="Khmer MEF1"/>
          <w:spacing w:val="-2"/>
          <w:sz w:val="24"/>
          <w:szCs w:val="24"/>
          <w:lang w:val="ca-ES"/>
          <w:rPrChange w:id="37018" w:author="Sopheak Phorn" w:date="2023-08-25T15:18:00Z">
            <w:rPr>
              <w:ins w:id="37019" w:author="Kem Sereiboth" w:date="2022-09-19T10:37:00Z"/>
              <w:del w:id="37020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021" w:author="User" w:date="2022-10-05T13:49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7022" w:author="Kem Sereiboth" w:date="2022-09-19T10:37:00Z">
        <w:del w:id="37023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02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មាត្រា១០ថ្មី នៃ</w:delText>
          </w:r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702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អនុក្រឹត្យលេខ</w:delText>
          </w:r>
        </w:del>
        <w:del w:id="37026" w:author="User" w:date="2022-09-23T05:53:00Z">
          <w:r w:rsidRPr="00E33574" w:rsidDel="00A3040E">
            <w:rPr>
              <w:rFonts w:ascii="Khmer MEF1" w:hAnsi="Khmer MEF1" w:cs="Khmer MEF1"/>
              <w:spacing w:val="-8"/>
              <w:sz w:val="24"/>
              <w:szCs w:val="24"/>
              <w:cs/>
              <w:rPrChange w:id="3702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028" w:author="User" w:date="2022-10-07T16:14:00Z"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702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១៤៣ អនក្រ</w:delText>
          </w:r>
          <w:r w:rsidRPr="009A453A" w:rsidDel="00556EC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37030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.</w:delText>
          </w:r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703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បក ចុះថ្ងៃទី១៩ ខែសីហា ឆ្នាំ២០២១ ស្តីពី</w:delText>
          </w:r>
          <w:r w:rsidRPr="009A453A" w:rsidDel="00556EC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37032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703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ការ</w:delText>
          </w:r>
          <w:r w:rsidRPr="009A453A" w:rsidDel="00556EC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37034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703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កែ</w:delText>
          </w:r>
          <w:r w:rsidRPr="009A453A" w:rsidDel="00556EC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37036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703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ស</w:delText>
          </w:r>
          <w:r w:rsidRPr="009A453A" w:rsidDel="00556EC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37038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703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ម្រួ</w:delText>
          </w:r>
          <w:r w:rsidRPr="009A453A" w:rsidDel="00556EC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37040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704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លអនុក្រឹត្យ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04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លេខ ០៣ អនក្រ.បក ចុះថ្ងៃទី០៨ ខែមករា ឆ្នាំ២០១៨ ស្តីពីកា</w:delText>
          </w:r>
          <w:r w:rsidRPr="009A453A" w:rsidDel="00556EC6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7043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04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របង្កើត</w:delText>
          </w:r>
          <w:r w:rsidRPr="009A453A" w:rsidDel="00556EC6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7045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04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គណៈ</w:delText>
          </w:r>
          <w:r w:rsidRPr="009A453A" w:rsidDel="00556EC6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7047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04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ក</w:delText>
          </w:r>
          <w:r w:rsidRPr="009A453A" w:rsidDel="00556EC6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7049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05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ម្មា</w:delText>
          </w:r>
          <w:r w:rsidRPr="009A453A" w:rsidDel="00556EC6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7051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05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ធិការប្រតិបត្តិ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05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និងអគ្គលេខាធិការដ្ឋាននៃក្រុមប្រឹក្សាជាតិគាំពារសង្គម</w:delText>
          </w:r>
        </w:del>
        <w:del w:id="37054" w:author="User" w:date="2022-10-05T13:47:00Z">
          <w:r w:rsidRPr="00E33574" w:rsidDel="00B172A9">
            <w:rPr>
              <w:rFonts w:ascii="Khmer MEF1" w:hAnsi="Khmer MEF1" w:cs="Khmer MEF1"/>
              <w:spacing w:val="-2"/>
              <w:sz w:val="24"/>
              <w:szCs w:val="24"/>
              <w:cs/>
              <w:rPrChange w:id="3705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  <w:del w:id="37056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05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6A576FB4" w14:textId="633A5F28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058" w:author="Kem Sereiboth" w:date="2022-09-19T10:37:00Z"/>
          <w:del w:id="37059" w:author="User" w:date="2022-10-07T16:14:00Z"/>
          <w:rFonts w:ascii="Khmer MEF1" w:hAnsi="Khmer MEF1" w:cs="Khmer MEF1"/>
          <w:spacing w:val="-2"/>
          <w:sz w:val="24"/>
          <w:szCs w:val="24"/>
          <w:lang w:val="ca-ES"/>
          <w:rPrChange w:id="37060" w:author="Sopheak Phorn" w:date="2023-08-25T15:18:00Z">
            <w:rPr>
              <w:ins w:id="37061" w:author="Kem Sereiboth" w:date="2022-09-19T10:37:00Z"/>
              <w:del w:id="37062" w:author="User" w:date="2022-10-07T16:14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7063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7064" w:author="Kem Sereiboth" w:date="2022-09-19T10:37:00Z">
        <w:del w:id="37065" w:author="User" w:date="2022-10-07T16:14:00Z"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706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ប្រកាសលេខ</w:delText>
          </w:r>
        </w:del>
        <w:del w:id="37067" w:author="User" w:date="2022-09-23T05:54:00Z">
          <w:r w:rsidRPr="00E33574" w:rsidDel="00A3040E">
            <w:rPr>
              <w:rFonts w:ascii="Khmer MEF1" w:hAnsi="Khmer MEF1" w:cs="Khmer MEF1"/>
              <w:spacing w:val="-8"/>
              <w:sz w:val="24"/>
              <w:szCs w:val="24"/>
              <w:cs/>
              <w:rPrChange w:id="3706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069" w:author="User" w:date="2022-10-07T16:14:00Z"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707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០០៨ អ.ស.ហ.ប្រក ចុះថ្ងៃទី១០ ខែកុម្ភៈ ឆ្នាំ២០២២ ស្ដីពីការកំណត់ប្រាក់ឧបត្ថម្ភ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07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ជីវភាពសម្រាប់ថ្នាក់ដឹកនាំ មន្ត្រី និងបុគ្គលិករបស់អាជ្ញាធរសេវាហិរញ្ញវត្ថុមិនមែនធនាគារ</w:delText>
          </w:r>
        </w:del>
      </w:ins>
    </w:p>
    <w:p w14:paraId="37654E04" w14:textId="7D253335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072" w:author="Kem Sereiboth" w:date="2022-09-19T10:37:00Z"/>
          <w:del w:id="37073" w:author="User" w:date="2022-10-07T16:14:00Z"/>
          <w:rFonts w:ascii="Khmer MEF1" w:hAnsi="Khmer MEF1" w:cs="Khmer MEF1"/>
          <w:spacing w:val="-2"/>
          <w:sz w:val="24"/>
          <w:szCs w:val="24"/>
          <w:lang w:val="ca-ES"/>
          <w:rPrChange w:id="37074" w:author="Sopheak Phorn" w:date="2023-08-25T15:18:00Z">
            <w:rPr>
              <w:ins w:id="37075" w:author="Kem Sereiboth" w:date="2022-09-19T10:37:00Z"/>
              <w:del w:id="37076" w:author="User" w:date="2022-10-07T16:14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7077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7078" w:author="Kem Sereiboth" w:date="2022-09-19T10:37:00Z">
        <w:del w:id="37079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08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យោងប្រការ ៣ និងប្រការ ៤ នៃ</w:delText>
          </w:r>
          <w:r w:rsidRPr="00E33574" w:rsidDel="00556EC6">
            <w:rPr>
              <w:rFonts w:ascii="Khmer MEF1" w:hAnsi="Khmer MEF1" w:cs="Khmer MEF1"/>
              <w:spacing w:val="4"/>
              <w:sz w:val="24"/>
              <w:szCs w:val="24"/>
              <w:cs/>
              <w:rPrChange w:id="3708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ប្រកាសលេខ</w:delText>
          </w:r>
        </w:del>
        <w:del w:id="37082" w:author="User" w:date="2022-09-23T05:54:00Z">
          <w:r w:rsidRPr="00E33574" w:rsidDel="00F46543">
            <w:rPr>
              <w:rFonts w:ascii="Khmer MEF1" w:hAnsi="Khmer MEF1" w:cs="Khmer MEF1"/>
              <w:spacing w:val="4"/>
              <w:sz w:val="24"/>
              <w:szCs w:val="24"/>
              <w:cs/>
              <w:rPrChange w:id="3708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084" w:author="User" w:date="2022-10-07T16:14:00Z">
          <w:r w:rsidRPr="00E33574" w:rsidDel="00556EC6">
            <w:rPr>
              <w:rFonts w:ascii="Khmer MEF1" w:hAnsi="Khmer MEF1" w:cs="Khmer MEF1"/>
              <w:spacing w:val="4"/>
              <w:sz w:val="24"/>
              <w:szCs w:val="24"/>
              <w:cs/>
              <w:rPrChange w:id="3708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០១៥ អ.ស.ហ.ប្រក ចុះថ្ងៃទី១២ ខែវិច្ឆិកា ឆ្នាំ២០២២ ស្តីពីការកំណត់ប្រភព</w:delText>
          </w:r>
          <w:r w:rsidRPr="00E33574" w:rsidDel="00556EC6">
            <w:rPr>
              <w:rFonts w:ascii="Khmer MEF1" w:hAnsi="Khmer MEF1" w:cs="Khmer MEF1"/>
              <w:spacing w:val="-16"/>
              <w:sz w:val="24"/>
              <w:szCs w:val="24"/>
              <w:cs/>
              <w:rPrChange w:id="3708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ធនធាន និងការប្រើប្រាស់ធនធានរបស់អគ្គលេខាធិការដ្ឋានអាជ្</w:delText>
          </w:r>
          <w:r w:rsidR="00AD2EB3" w:rsidRPr="00E33574" w:rsidDel="00556EC6">
            <w:rPr>
              <w:rFonts w:ascii="Khmer MEF1" w:hAnsi="Khmer MEF1" w:cs="Khmer MEF1"/>
              <w:spacing w:val="-16"/>
              <w:sz w:val="24"/>
              <w:szCs w:val="24"/>
              <w:cs/>
              <w:rPrChange w:id="3708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ញាធរសេវាហិរញ្ញវត្ថុមិនមែនធនាគារ</w:delText>
          </w:r>
        </w:del>
      </w:ins>
    </w:p>
    <w:p w14:paraId="446ED26F" w14:textId="1DD6B755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088" w:author="Kem Sereiboth" w:date="2022-09-19T10:37:00Z"/>
          <w:del w:id="37089" w:author="User" w:date="2022-10-07T16:14:00Z"/>
          <w:rFonts w:ascii="Khmer MEF1" w:hAnsi="Khmer MEF1" w:cs="Khmer MEF1"/>
          <w:spacing w:val="-2"/>
          <w:sz w:val="24"/>
          <w:szCs w:val="24"/>
          <w:lang w:val="ca-ES"/>
          <w:rPrChange w:id="37090" w:author="Sopheak Phorn" w:date="2023-08-25T15:18:00Z">
            <w:rPr>
              <w:ins w:id="37091" w:author="Kem Sereiboth" w:date="2022-09-19T10:37:00Z"/>
              <w:del w:id="37092" w:author="User" w:date="2022-10-07T16:14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7093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7094" w:author="Kem Sereiboth" w:date="2022-09-19T10:37:00Z">
        <w:del w:id="37095" w:author="User" w:date="2022-10-07T16:14:00Z">
          <w:r w:rsidRPr="00E33574" w:rsidDel="00556EC6">
            <w:rPr>
              <w:rFonts w:ascii="Khmer MEF1" w:hAnsi="Khmer MEF1" w:cs="Khmer MEF1"/>
              <w:spacing w:val="-14"/>
              <w:sz w:val="24"/>
              <w:szCs w:val="24"/>
              <w:cs/>
              <w:rPrChange w:id="3709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ប្រកាសលេខ</w:delText>
          </w:r>
        </w:del>
        <w:del w:id="37097" w:author="User" w:date="2022-09-23T05:54:00Z">
          <w:r w:rsidRPr="00E33574" w:rsidDel="00141B99">
            <w:rPr>
              <w:rFonts w:ascii="Khmer MEF1" w:hAnsi="Khmer MEF1" w:cs="Khmer MEF1"/>
              <w:spacing w:val="-14"/>
              <w:sz w:val="24"/>
              <w:szCs w:val="24"/>
              <w:cs/>
              <w:rPrChange w:id="3709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099" w:author="User" w:date="2022-10-07T16:14:00Z">
          <w:r w:rsidRPr="00E33574" w:rsidDel="00556EC6">
            <w:rPr>
              <w:rFonts w:ascii="Khmer MEF1" w:hAnsi="Khmer MEF1" w:cs="Khmer MEF1"/>
              <w:spacing w:val="-14"/>
              <w:sz w:val="24"/>
              <w:szCs w:val="24"/>
              <w:cs/>
              <w:rPrChange w:id="3710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០១០ អ.ស.ហ.ប្រក ចុះថ្ងៃទី០៨ ខែតុលា ឆ្នាំ២០២១ ស្ដីពីលក្ខន្តិកៈនៃមន្ត្រីលក្ខន្តិកៈ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10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របស់អាជ្ញាធរសេវាហិរញ្ញវត្ថុមិនមែនធនាគារ</w:delText>
          </w:r>
        </w:del>
      </w:ins>
    </w:p>
    <w:p w14:paraId="6A8BC423" w14:textId="3A41BDBC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102" w:author="Kem Sereiboth" w:date="2022-09-19T10:37:00Z"/>
          <w:del w:id="37103" w:author="User" w:date="2022-10-07T16:14:00Z"/>
          <w:rFonts w:ascii="Khmer MEF1" w:hAnsi="Khmer MEF1" w:cs="Khmer MEF1"/>
          <w:spacing w:val="-2"/>
          <w:sz w:val="24"/>
          <w:szCs w:val="24"/>
          <w:lang w:val="ca-ES"/>
          <w:rPrChange w:id="37104" w:author="Sopheak Phorn" w:date="2023-08-25T15:18:00Z">
            <w:rPr>
              <w:ins w:id="37105" w:author="Kem Sereiboth" w:date="2022-09-19T10:37:00Z"/>
              <w:del w:id="37106" w:author="User" w:date="2022-10-07T16:14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7107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7108" w:author="Kem Sereiboth" w:date="2022-09-19T10:37:00Z">
        <w:del w:id="37109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11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ប្រកាសលេខ</w:delText>
          </w:r>
        </w:del>
      </w:ins>
      <w:ins w:id="37111" w:author="LENOVO" w:date="2022-10-02T13:02:00Z">
        <w:del w:id="37112" w:author="User" w:date="2022-10-05T13:56:00Z">
          <w:r w:rsidR="00C73896" w:rsidRPr="00E33574" w:rsidDel="00911BDE">
            <w:rPr>
              <w:rFonts w:ascii="Khmer MEF1" w:hAnsi="Khmer MEF1" w:cs="Khmer MEF1"/>
              <w:sz w:val="24"/>
              <w:szCs w:val="24"/>
              <w:cs/>
              <w:rPrChange w:id="3711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7114" w:author="Kem Sereiboth" w:date="2022-09-19T10:37:00Z">
        <w:del w:id="37115" w:author="User" w:date="2022-09-23T05:54:00Z">
          <w:r w:rsidRPr="00E33574" w:rsidDel="00141B99">
            <w:rPr>
              <w:rFonts w:ascii="Khmer MEF1" w:hAnsi="Khmer MEF1" w:cs="Khmer MEF1"/>
              <w:sz w:val="24"/>
              <w:szCs w:val="24"/>
              <w:cs/>
              <w:rPrChange w:id="3711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117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11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៦១៦ សហវប្រក. ចុះថ្ងៃទី</w:delText>
          </w:r>
        </w:del>
        <w:del w:id="37119" w:author="User" w:date="2022-10-05T13:56:00Z">
          <w:r w:rsidRPr="00E33574" w:rsidDel="00DB3750">
            <w:rPr>
              <w:rFonts w:ascii="Khmer MEF1" w:hAnsi="Khmer MEF1" w:cs="Khmer MEF1"/>
              <w:sz w:val="24"/>
              <w:szCs w:val="24"/>
              <w:cs/>
              <w:rPrChange w:id="3712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០</w:delText>
          </w:r>
        </w:del>
        <w:del w:id="37121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12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៤ ខែមិថុនា ឆ្នាំ២០១៤ ស្ដីពីការកំណត់គោលការណ៍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12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12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យន្តការ នីតិវិធី និងការត្រួតពិនិត្យសម្រាប់ការផ្ដល់ការលើកទឹកចិត្តដោយប្រើប្រាស់ប្រាក់រង្វាន់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12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របស់អង្គភាពក្រោមឱវាទក្រសួងសេដ្ឋកិច្ចនិងហិរញ្ញវត្ថុ</w:delText>
          </w:r>
        </w:del>
      </w:ins>
      <w:ins w:id="37126" w:author="Kem Sereiboth" w:date="2022-09-19T11:15:00Z">
        <w:del w:id="37127" w:author="User" w:date="2022-10-07T16:14:00Z">
          <w:r w:rsidR="00AD2EB3"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12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0EF06E6D" w14:textId="58208D9A" w:rsidR="00747399" w:rsidRPr="00F55550" w:rsidDel="00556EC6" w:rsidRDefault="00747399">
      <w:pPr>
        <w:spacing w:after="0" w:line="240" w:lineRule="auto"/>
        <w:ind w:firstLine="720"/>
        <w:jc w:val="both"/>
        <w:rPr>
          <w:ins w:id="37129" w:author="Kem Sereiboth" w:date="2022-09-19T10:37:00Z"/>
          <w:del w:id="37130" w:author="User" w:date="2022-10-07T16:14:00Z"/>
          <w:rFonts w:ascii="Khmer MEF1" w:hAnsi="Khmer MEF1" w:cs="Khmer MEF1"/>
          <w:b/>
          <w:bCs/>
          <w:spacing w:val="-4"/>
          <w:sz w:val="24"/>
          <w:szCs w:val="24"/>
          <w:lang w:val="ca-ES"/>
        </w:rPr>
      </w:pPr>
      <w:ins w:id="37131" w:author="Kem Sereiboth" w:date="2022-09-19T10:37:00Z">
        <w:del w:id="37132" w:author="User" w:date="2022-10-07T16:14:00Z">
          <w:r w:rsidRPr="00F55550" w:rsidDel="00556EC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ខ.ឯកសារភស្តុតាង</w:delText>
          </w:r>
        </w:del>
      </w:ins>
    </w:p>
    <w:p w14:paraId="02F5C207" w14:textId="6DE36091" w:rsidR="00CB49F7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del w:id="37133" w:author="User" w:date="2022-10-07T16:14:00Z"/>
          <w:rFonts w:ascii="Khmer MEF1" w:hAnsi="Khmer MEF1" w:cs="Khmer MEF1"/>
          <w:sz w:val="24"/>
          <w:szCs w:val="24"/>
          <w:lang w:val="ca-ES"/>
          <w:rPrChange w:id="37134" w:author="Sopheak Phorn" w:date="2023-08-25T15:18:00Z">
            <w:rPr>
              <w:del w:id="37135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7136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990" w:hanging="169"/>
            <w:jc w:val="both"/>
          </w:pPr>
        </w:pPrChange>
      </w:pPr>
      <w:ins w:id="37137" w:author="Kem Sereiboth" w:date="2022-09-19T10:37:00Z">
        <w:del w:id="37138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ប្រកាស លេខ ០០១ អ.ស.ហ.ស.ណ.ន. ចុះថ្ងៃទី៤ ខែសីហា ឆ្នាំ២០២២ ប្រកាសស្ដីពីគោលការណ៍ណែនាំស្ដីពីយន្តការ និងនីតិវិធីសវនកម្មអនុលោមភាពរបស់អង្គភាពសវនកម្មផ្ទៃក្នុង</w:delText>
          </w:r>
          <w:r w:rsidRPr="00E33574" w:rsidDel="00556EC6">
            <w:rPr>
              <w:rFonts w:ascii="Khmer MEF1" w:hAnsi="Khmer MEF1" w:cs="Khmer MEF1"/>
              <w:spacing w:val="9"/>
              <w:sz w:val="24"/>
              <w:szCs w:val="24"/>
              <w:cs/>
              <w:rPrChange w:id="3713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នៃអាជ្ញាធរសេវាហិរញ្ញវត្ថុមិនមែនធនាគារលើអង្គភាពក្រោមឱវាទអាជ្ញាធរសេវាហិរញ្ញវត្ថុ</w:delText>
          </w:r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714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មិន</w:delText>
          </w:r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មែនធនាគារ</w:delText>
          </w:r>
        </w:del>
      </w:ins>
    </w:p>
    <w:p w14:paraId="23B85CBB" w14:textId="46FC85F9" w:rsidR="00C73896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ins w:id="37141" w:author="LENOVO" w:date="2022-10-02T13:02:00Z"/>
          <w:del w:id="37142" w:author="User" w:date="2022-10-07T16:14:00Z"/>
          <w:rFonts w:ascii="Khmer MEF1" w:hAnsi="Khmer MEF1" w:cs="Khmer MEF1"/>
          <w:sz w:val="24"/>
          <w:szCs w:val="24"/>
          <w:lang w:val="ca-ES"/>
          <w:rPrChange w:id="37143" w:author="Sopheak Phorn" w:date="2023-08-25T15:18:00Z">
            <w:rPr>
              <w:ins w:id="37144" w:author="LENOVO" w:date="2022-10-02T13:02:00Z"/>
              <w:del w:id="37145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7146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</w:p>
    <w:p w14:paraId="114A74F3" w14:textId="3D1A0EAE" w:rsidR="00747399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del w:id="37147" w:author="User" w:date="2022-10-07T16:14:00Z"/>
          <w:rFonts w:ascii="Khmer MEF1" w:hAnsi="Khmer MEF1" w:cs="Khmer MEF1"/>
          <w:sz w:val="24"/>
          <w:szCs w:val="24"/>
          <w:lang w:val="ca-ES"/>
          <w:rPrChange w:id="37148" w:author="Sopheak Phorn" w:date="2023-08-25T15:18:00Z">
            <w:rPr>
              <w:del w:id="37149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7150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990" w:hanging="169"/>
            <w:jc w:val="both"/>
          </w:pPr>
        </w:pPrChange>
      </w:pPr>
      <w:ins w:id="37151" w:author="LENOVO" w:date="2022-10-02T13:02:00Z">
        <w:del w:id="37152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របាយការណ៍ស្វែងយល់</w:delText>
          </w:r>
        </w:del>
      </w:ins>
      <w:ins w:id="37153" w:author="Kem Sereiboth" w:date="2022-09-19T10:37:00Z">
        <w:del w:id="37154" w:author="User" w:date="2022-10-07T16:14:00Z"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7155" w:author="Kem Sereyboth" w:date="2023-07-19T16:59:00Z">
                <w:rPr>
                  <w:rFonts w:cs="MoolBoran"/>
                  <w:cs/>
                </w:rPr>
              </w:rPrChange>
            </w:rPr>
            <w:delText>លេខ</w:delText>
          </w:r>
        </w:del>
      </w:ins>
      <w:ins w:id="37156" w:author="LENOVO" w:date="2022-10-02T13:02:00Z">
        <w:del w:id="37157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37158" w:author="Kem Sereiboth" w:date="2022-09-19T10:37:00Z">
        <w:del w:id="37159" w:author="User" w:date="2022-10-07T16:14:00Z"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7160" w:author="Kem Sereyboth" w:date="2023-07-19T16:59:00Z">
                <w:rPr>
                  <w:rFonts w:cs="MoolBoran"/>
                  <w:cs/>
                </w:rPr>
              </w:rPrChange>
            </w:rPr>
            <w:delText xml:space="preserve"> ០០៨</w:delText>
          </w:r>
          <w:r w:rsidR="00747399"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161" w:author="Sopheak Phorn" w:date="2023-08-25T15:18:00Z">
                <w:rPr/>
              </w:rPrChange>
            </w:rPr>
            <w:delText>/</w:delText>
          </w:r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7162" w:author="Kem Sereyboth" w:date="2023-07-19T16:59:00Z">
                <w:rPr>
                  <w:rFonts w:cs="MoolBoran"/>
                  <w:cs/>
                </w:rPr>
              </w:rPrChange>
            </w:rPr>
            <w:delText>២២ អ.ស.ផ.</w:delText>
          </w:r>
          <w:r w:rsidR="00747399"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163" w:author="Sopheak Phorn" w:date="2023-08-25T15:18:00Z">
                <w:rPr/>
              </w:rPrChange>
            </w:rPr>
            <w:delText>/</w:delText>
          </w:r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7164" w:author="Kem Sereyboth" w:date="2023-07-19T16:59:00Z">
                <w:rPr>
                  <w:rFonts w:cs="MoolBoran"/>
                  <w:cs/>
                </w:rPr>
              </w:rPrChange>
            </w:rPr>
            <w:delText xml:space="preserve">ស.ក១ ចុះថ្ងៃទី៣១ ខែមករា ឆ្នាំ២០២២ </w:delText>
          </w:r>
        </w:del>
      </w:ins>
      <w:ins w:id="37165" w:author="LENOVO" w:date="2022-10-02T13:02:00Z">
        <w:del w:id="37166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ស្តីពី</w:delText>
          </w:r>
        </w:del>
      </w:ins>
      <w:ins w:id="37167" w:author="LENOVO" w:date="2022-10-02T13:03:00Z">
        <w:del w:id="37168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ការ</w:delText>
          </w:r>
        </w:del>
      </w:ins>
      <w:ins w:id="37169" w:author="Kem Sereiboth" w:date="2022-09-19T10:37:00Z">
        <w:del w:id="37170" w:author="User" w:date="2022-10-07T16:14:00Z"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7171" w:author="Kem Sereyboth" w:date="2023-07-19T16:59:00Z">
                <w:rPr>
                  <w:rFonts w:cs="MoolBoran"/>
                  <w:cs/>
                </w:rPr>
              </w:rPrChange>
            </w:rPr>
            <w:delText xml:space="preserve">របាយការណ៍ស្វែងយល់ប្រព័ន្ធត្រួតពិនិត្យផ្ទៃក្នុងនៃនិយ័តករសន្តិសុខសង្គម </w:delText>
          </w:r>
          <w:r w:rsidR="00747399"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172" w:author="Sopheak Phorn" w:date="2023-08-25T15:18:00Z">
                <w:rPr/>
              </w:rPrChange>
            </w:rPr>
            <w:delText>(</w:delText>
          </w:r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7173" w:author="Kem Sereyboth" w:date="2023-07-19T16:59:00Z">
                <w:rPr>
                  <w:rFonts w:cs="MoolBoran"/>
                  <w:cs/>
                </w:rPr>
              </w:rPrChange>
            </w:rPr>
            <w:delText>ន.ស.ស.</w:delText>
          </w:r>
          <w:r w:rsidR="00747399"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174" w:author="Sopheak Phorn" w:date="2023-08-25T15:18:00Z">
                <w:rPr/>
              </w:rPrChange>
            </w:rPr>
            <w:delText>)</w:delText>
          </w:r>
        </w:del>
      </w:ins>
    </w:p>
    <w:p w14:paraId="28C889D5" w14:textId="2BB1F69D" w:rsidR="00C73896" w:rsidRPr="009A453A" w:rsidDel="00556EC6" w:rsidRDefault="00C73896">
      <w:pPr>
        <w:pStyle w:val="ListParagraph"/>
        <w:numPr>
          <w:ilvl w:val="0"/>
          <w:numId w:val="19"/>
        </w:numPr>
        <w:spacing w:after="0" w:line="240" w:lineRule="auto"/>
        <w:ind w:left="1260"/>
        <w:jc w:val="both"/>
        <w:rPr>
          <w:ins w:id="37175" w:author="LENOVO" w:date="2022-10-02T13:03:00Z"/>
          <w:del w:id="37176" w:author="User" w:date="2022-10-07T16:14:00Z"/>
          <w:rFonts w:ascii="Khmer MEF1" w:hAnsi="Khmer MEF1" w:cs="Khmer MEF1"/>
          <w:sz w:val="24"/>
          <w:szCs w:val="24"/>
          <w:lang w:val="ca-ES"/>
          <w:rPrChange w:id="37177" w:author="Sopheak Phorn" w:date="2023-08-25T15:18:00Z">
            <w:rPr>
              <w:ins w:id="37178" w:author="LENOVO" w:date="2022-10-02T13:03:00Z"/>
              <w:del w:id="37179" w:author="User" w:date="2022-10-07T16:14:00Z"/>
            </w:rPr>
          </w:rPrChange>
        </w:rPr>
        <w:pPrChange w:id="37180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</w:p>
    <w:p w14:paraId="70754605" w14:textId="74447B6D" w:rsidR="00747399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del w:id="37181" w:author="User" w:date="2022-10-07T16:14:00Z"/>
          <w:rFonts w:ascii="Khmer MEF1" w:hAnsi="Khmer MEF1" w:cs="Khmer MEF1"/>
          <w:sz w:val="24"/>
          <w:szCs w:val="24"/>
          <w:lang w:val="ca-ES"/>
          <w:rPrChange w:id="37182" w:author="Sopheak Phorn" w:date="2023-08-25T15:18:00Z">
            <w:rPr>
              <w:del w:id="37183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7184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990" w:hanging="169"/>
            <w:jc w:val="both"/>
          </w:pPr>
        </w:pPrChange>
      </w:pPr>
      <w:ins w:id="37185" w:author="LENOVO" w:date="2022-10-02T13:03:00Z">
        <w:del w:id="37186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កំណត់ហេតុ</w:delText>
          </w:r>
        </w:del>
      </w:ins>
      <w:ins w:id="37187" w:author="Kem Sereiboth" w:date="2022-09-19T10:37:00Z">
        <w:del w:id="37188" w:author="User" w:date="2022-10-07T16:14:00Z"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7189" w:author="Kem Sereyboth" w:date="2023-07-19T16:59:00Z">
                <w:rPr>
                  <w:rFonts w:cs="MoolBoran"/>
                  <w:cs/>
                </w:rPr>
              </w:rPrChange>
            </w:rPr>
            <w:delText>លេខ</w:delText>
          </w:r>
        </w:del>
      </w:ins>
      <w:ins w:id="37190" w:author="LENOVO" w:date="2022-10-02T13:03:00Z">
        <w:del w:id="37191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37192" w:author="Kem Sereiboth" w:date="2022-09-19T10:37:00Z">
        <w:del w:id="37193" w:author="User" w:date="2022-10-07T16:14:00Z"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7194" w:author="Kem Sereyboth" w:date="2023-07-19T16:59:00Z">
                <w:rPr>
                  <w:rFonts w:cs="MoolBoran"/>
                  <w:cs/>
                </w:rPr>
              </w:rPrChange>
            </w:rPr>
            <w:delText xml:space="preserve"> ១៨០</w:delText>
          </w:r>
          <w:r w:rsidR="00747399"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195" w:author="Sopheak Phorn" w:date="2023-08-25T15:18:00Z">
                <w:rPr/>
              </w:rPrChange>
            </w:rPr>
            <w:delText>/</w:delText>
          </w:r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7196" w:author="Kem Sereyboth" w:date="2023-07-19T16:59:00Z">
                <w:rPr>
                  <w:rFonts w:cs="MoolBoran"/>
                  <w:cs/>
                </w:rPr>
              </w:rPrChange>
            </w:rPr>
            <w:delText xml:space="preserve">២២ អ.ស.ផ. </w:delText>
          </w:r>
        </w:del>
      </w:ins>
      <w:ins w:id="37197" w:author="LENOVO" w:date="2022-10-02T13:03:00Z">
        <w:del w:id="37198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ស្តីពី</w:delText>
          </w:r>
        </w:del>
      </w:ins>
      <w:ins w:id="37199" w:author="Kem Sereiboth" w:date="2022-09-19T10:37:00Z">
        <w:del w:id="37200" w:author="User" w:date="2022-10-07T16:14:00Z"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7201" w:author="Kem Sereyboth" w:date="2023-07-19T16:59:00Z">
                <w:rPr>
                  <w:rFonts w:cs="MoolBoran"/>
                  <w:cs/>
                </w:rPr>
              </w:rPrChange>
            </w:rPr>
            <w:delText>កំណត់ហេតុកិច្ចប្រជុំបើកដាក់ឱ្យដំណើរការសវនកម្មប្រចាំឆ្នាំ២០២២</w:delText>
          </w:r>
        </w:del>
      </w:ins>
    </w:p>
    <w:p w14:paraId="348F7E1D" w14:textId="023FE7CF" w:rsidR="00C73896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ins w:id="37202" w:author="LENOVO" w:date="2022-10-02T13:04:00Z"/>
          <w:del w:id="37203" w:author="User" w:date="2022-10-07T16:14:00Z"/>
          <w:rFonts w:ascii="Khmer MEF1" w:hAnsi="Khmer MEF1" w:cs="Khmer MEF1"/>
          <w:sz w:val="24"/>
          <w:szCs w:val="24"/>
          <w:lang w:val="ca-ES"/>
          <w:rPrChange w:id="37204" w:author="Sopheak Phorn" w:date="2023-08-25T15:18:00Z">
            <w:rPr>
              <w:ins w:id="37205" w:author="LENOVO" w:date="2022-10-02T13:04:00Z"/>
              <w:del w:id="37206" w:author="User" w:date="2022-10-07T16:14:00Z"/>
            </w:rPr>
          </w:rPrChange>
        </w:rPr>
        <w:pPrChange w:id="37207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</w:p>
    <w:p w14:paraId="5E0C3369" w14:textId="1256CA82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ins w:id="37208" w:author="Kem Sereiboth" w:date="2022-09-19T10:37:00Z"/>
          <w:del w:id="37209" w:author="User" w:date="2022-10-07T16:14:00Z"/>
          <w:rFonts w:ascii="Khmer MEF1" w:hAnsi="Khmer MEF1" w:cs="Khmer MEF1"/>
          <w:sz w:val="24"/>
          <w:szCs w:val="24"/>
          <w:lang w:val="ca-ES"/>
          <w:rPrChange w:id="37210" w:author="Sopheak Phorn" w:date="2023-08-25T15:18:00Z">
            <w:rPr>
              <w:ins w:id="37211" w:author="Kem Sereiboth" w:date="2022-09-19T10:37:00Z"/>
              <w:del w:id="37212" w:author="User" w:date="2022-10-07T16:14:00Z"/>
            </w:rPr>
          </w:rPrChange>
        </w:rPr>
        <w:pPrChange w:id="37213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  <w:ins w:id="37214" w:author="Kem Sereiboth" w:date="2022-09-19T10:37:00Z">
        <w:del w:id="37215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លិខិត លេខ ១២៥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216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/</w:delText>
          </w:r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២២.អ.ស.ផ. ចុះថ្ងៃទី០២ ខែមិថុនា ឆ្នាំ២០២២ កិច្ចប្រជុំបើកដាក់ឱ្យ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217" w:author="Kem Sereyboth" w:date="2023-07-19T16:59:00Z">
                <w:rPr>
                  <w:rFonts w:cs="MoolBoran"/>
                  <w:cs/>
                </w:rPr>
              </w:rPrChange>
            </w:rPr>
            <w:delText>ដំណើរការកម្មវិធីសវនកម្មសម្រាប់ឆ្នាំ២០២២</w:delText>
          </w:r>
        </w:del>
      </w:ins>
    </w:p>
    <w:p w14:paraId="151D3E41" w14:textId="0262A616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ins w:id="37218" w:author="Kem Sereiboth" w:date="2022-09-19T10:37:00Z"/>
          <w:del w:id="37219" w:author="User" w:date="2022-10-07T16:14:00Z"/>
          <w:rFonts w:ascii="Khmer MEF1" w:hAnsi="Khmer MEF1" w:cs="Khmer MEF1"/>
          <w:sz w:val="24"/>
          <w:szCs w:val="24"/>
          <w:lang w:val="ca-ES"/>
          <w:rPrChange w:id="37220" w:author="Sopheak Phorn" w:date="2023-08-25T15:18:00Z">
            <w:rPr>
              <w:ins w:id="37221" w:author="Kem Sereiboth" w:date="2022-09-19T10:37:00Z"/>
              <w:del w:id="37222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7223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  <w:ins w:id="37224" w:author="Kem Sereiboth" w:date="2022-09-19T10:37:00Z">
        <w:del w:id="37225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លិខិត លេខ ១២៦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226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/</w:delText>
          </w:r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២២ អ.ស.ផ. ចុះថ្ងៃទី០២ ខែមិថុនា ឆ្នាំ២០២២ បញ្ជីរាយនាមប្រតិសវនកម្ម និងសវនករទទួលបន្ទុកលើនិយ័តករសន្តិសុខសង្គម</w:delText>
          </w:r>
        </w:del>
      </w:ins>
    </w:p>
    <w:p w14:paraId="1DEA07CD" w14:textId="7A84D04E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ins w:id="37227" w:author="Kem Sereiboth" w:date="2022-09-19T10:37:00Z"/>
          <w:del w:id="37228" w:author="User" w:date="2022-10-07T16:14:00Z"/>
          <w:rFonts w:ascii="Khmer MEF1" w:hAnsi="Khmer MEF1" w:cs="Khmer MEF1"/>
          <w:sz w:val="24"/>
          <w:szCs w:val="24"/>
          <w:lang w:val="ca-ES"/>
          <w:rPrChange w:id="37229" w:author="Sopheak Phorn" w:date="2023-08-25T15:18:00Z">
            <w:rPr>
              <w:ins w:id="37230" w:author="Kem Sereiboth" w:date="2022-09-19T10:37:00Z"/>
              <w:del w:id="37231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7232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  <w:ins w:id="37233" w:author="Kem Sereiboth" w:date="2022-09-19T10:37:00Z">
        <w:del w:id="37234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លិខិត លេខ ១២៧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235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/</w:delText>
          </w:r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២២ អ.ស.ផ. ចុះថ្ងៃទី០២ ខែមិថុនា ឆ្នាំ២០២២ លិខិតបញ្ជាបេសកកម្មធ្វើដំណើរទៅកាន់និយ័តករសន្តិសុខសង្គមនៃអាជ្ញាធរសេវាហិរញ្ញវត្ថុមិនមែនធនាគារ</w:delText>
          </w:r>
        </w:del>
      </w:ins>
    </w:p>
    <w:p w14:paraId="363A0230" w14:textId="4B9DEF12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ins w:id="37236" w:author="Kem Sereiboth" w:date="2022-09-19T10:37:00Z"/>
          <w:del w:id="37237" w:author="User" w:date="2022-10-07T16:14:00Z"/>
          <w:rFonts w:ascii="Khmer MEF1" w:hAnsi="Khmer MEF1" w:cs="Khmer MEF1"/>
          <w:sz w:val="24"/>
          <w:szCs w:val="24"/>
          <w:lang w:val="ca-ES"/>
          <w:rPrChange w:id="37238" w:author="Sopheak Phorn" w:date="2023-08-25T15:18:00Z">
            <w:rPr>
              <w:ins w:id="37239" w:author="Kem Sereiboth" w:date="2022-09-19T10:37:00Z"/>
              <w:del w:id="37240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7241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  <w:ins w:id="37242" w:author="Kem Sereiboth" w:date="2022-09-19T10:37:00Z">
        <w:del w:id="37243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លិខិត លេខ ១២៨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244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/</w:delText>
          </w:r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២២ អ.ស.ផ. ចុះថ្ងៃទី០២ ខែមិថុនា ឆ្នាំ២០២២ បញ្ជីរត្រួតពិនិត្យសវនកម្មអនុលោមភាព</w:delText>
          </w:r>
        </w:del>
      </w:ins>
    </w:p>
    <w:p w14:paraId="0129837B" w14:textId="64AF773D" w:rsidR="00747399" w:rsidRPr="009A453A" w:rsidDel="00556EC6" w:rsidRDefault="00747399">
      <w:pPr>
        <w:spacing w:after="0" w:line="240" w:lineRule="auto"/>
        <w:ind w:firstLine="720"/>
        <w:jc w:val="both"/>
        <w:rPr>
          <w:ins w:id="37245" w:author="Kem Sereiboth" w:date="2022-09-19T10:39:00Z"/>
          <w:del w:id="37246" w:author="User" w:date="2022-10-07T16:14:00Z"/>
          <w:rFonts w:ascii="Khmer MEF1" w:hAnsi="Khmer MEF1" w:cs="Khmer MEF1"/>
          <w:b/>
          <w:bCs/>
          <w:sz w:val="24"/>
          <w:szCs w:val="24"/>
          <w:lang w:val="ca-ES"/>
          <w:rPrChange w:id="37247" w:author="Sopheak Phorn" w:date="2023-08-25T15:18:00Z">
            <w:rPr>
              <w:ins w:id="37248" w:author="Kem Sereiboth" w:date="2022-09-19T10:39:00Z"/>
              <w:del w:id="37249" w:author="User" w:date="2022-10-07T16:14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</w:pPr>
      <w:ins w:id="37250" w:author="Kem Sereiboth" w:date="2022-09-19T10:39:00Z">
        <w:del w:id="37251" w:author="User" w:date="2022-10-07T16:14:00Z"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252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ប្រធានបទទី១៖ 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253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រចនាសម្ព័ន្ធគ្រប់គ្រង</w:delText>
          </w:r>
        </w:del>
      </w:ins>
    </w:p>
    <w:p w14:paraId="30A5BD5B" w14:textId="3175E724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del w:id="37254" w:author="User" w:date="2022-10-07T16:14:00Z"/>
          <w:rFonts w:ascii="Khmer MEF1" w:hAnsi="Khmer MEF1" w:cs="Khmer MEF1"/>
          <w:sz w:val="24"/>
          <w:szCs w:val="24"/>
          <w:lang w:val="ca-ES"/>
          <w:rPrChange w:id="37255" w:author="Sopheak Phorn" w:date="2023-08-25T15:18:00Z">
            <w:rPr>
              <w:del w:id="37256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257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7258" w:author="Kem Sereiboth" w:date="2022-09-19T10:39:00Z">
        <w:del w:id="37259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26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មាត្រា</w:delText>
          </w:r>
        </w:del>
        <w:del w:id="37261" w:author="User" w:date="2022-10-05T13:56:00Z">
          <w:r w:rsidRPr="00E33574" w:rsidDel="00DB3750">
            <w:rPr>
              <w:rFonts w:ascii="Khmer MEF1" w:hAnsi="Khmer MEF1" w:cs="Khmer MEF1"/>
              <w:sz w:val="24"/>
              <w:szCs w:val="24"/>
              <w:cs/>
              <w:rPrChange w:id="3726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263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26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៥៩ អនុក្រឹត្យលេខ១១៣ អនក្រ.បក ចុះថ្ងៃទី១៤ ខែកក្កដា ឆ្នាំ២០២១ ស្ដីពី</w:delText>
          </w:r>
        </w:del>
        <w:del w:id="37265" w:author="User" w:date="2022-10-03T05:52:00Z">
          <w:r w:rsidRPr="00E33574" w:rsidDel="00F8043E">
            <w:rPr>
              <w:rFonts w:ascii="Khmer MEF1" w:hAnsi="Khmer MEF1" w:cs="Khmer MEF1"/>
              <w:sz w:val="24"/>
              <w:szCs w:val="24"/>
              <w:cs/>
              <w:rPrChange w:id="3726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267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26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ការរៀបចំនិងការប្រព្រឹត្តទៅរបស់អង្គភាពក្រោមឱវាទរបស់អាជ្ញាធរសេវាហិរញ្ញវត្ថុមិនមែនធនាគារ</w:delText>
          </w:r>
        </w:del>
      </w:ins>
    </w:p>
    <w:p w14:paraId="37ACB05F" w14:textId="13313010" w:rsidR="00C73896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269" w:author="LENOVO" w:date="2022-10-02T13:06:00Z"/>
          <w:del w:id="37270" w:author="User" w:date="2022-10-07T16:14:00Z"/>
          <w:rFonts w:ascii="Khmer MEF1" w:hAnsi="Khmer MEF1" w:cs="Khmer MEF1"/>
          <w:sz w:val="24"/>
          <w:szCs w:val="24"/>
          <w:lang w:val="ca-ES"/>
          <w:rPrChange w:id="37271" w:author="Sopheak Phorn" w:date="2023-08-25T15:18:00Z">
            <w:rPr>
              <w:ins w:id="37272" w:author="LENOVO" w:date="2022-10-02T13:06:00Z"/>
              <w:del w:id="37273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274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615E2453" w14:textId="47D05383" w:rsidR="00747399" w:rsidRPr="009A453A" w:rsidDel="00556EC6" w:rsidRDefault="00747399">
      <w:pPr>
        <w:pStyle w:val="ListParagraph"/>
        <w:numPr>
          <w:ilvl w:val="0"/>
          <w:numId w:val="18"/>
        </w:numPr>
        <w:spacing w:after="0" w:line="240" w:lineRule="auto"/>
        <w:ind w:left="1267" w:hanging="90"/>
        <w:jc w:val="both"/>
        <w:rPr>
          <w:del w:id="37275" w:author="User" w:date="2022-10-07T16:14:00Z"/>
          <w:rFonts w:ascii="Khmer MEF1" w:hAnsi="Khmer MEF1" w:cs="Khmer MEF1"/>
          <w:sz w:val="24"/>
          <w:szCs w:val="24"/>
          <w:lang w:val="ca-ES"/>
          <w:rPrChange w:id="37276" w:author="Sopheak Phorn" w:date="2023-08-25T15:18:00Z">
            <w:rPr>
              <w:del w:id="37277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7278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7279" w:author="Kem Sereiboth" w:date="2022-09-19T10:39:00Z">
        <w:del w:id="37280" w:author="User" w:date="2022-10-07T16:14:00Z">
          <w:r w:rsidRPr="00E33574" w:rsidDel="00556EC6">
            <w:rPr>
              <w:rFonts w:ascii="Khmer MEF1" w:hAnsi="Khmer MEF1" w:cs="Khmer MEF1"/>
              <w:spacing w:val="12"/>
              <w:sz w:val="24"/>
              <w:szCs w:val="24"/>
              <w:cs/>
              <w:rPrChange w:id="3728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អនុក្រឹត្យលេខ</w:delText>
          </w:r>
        </w:del>
        <w:del w:id="37282" w:author="User" w:date="2022-09-23T05:56:00Z">
          <w:r w:rsidRPr="00E33574" w:rsidDel="00141B99">
            <w:rPr>
              <w:rFonts w:ascii="Khmer MEF1" w:hAnsi="Khmer MEF1" w:cs="Khmer MEF1"/>
              <w:spacing w:val="12"/>
              <w:sz w:val="24"/>
              <w:szCs w:val="24"/>
              <w:cs/>
              <w:rPrChange w:id="3728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284" w:author="User" w:date="2022-10-07T16:14:00Z">
          <w:r w:rsidRPr="00E33574" w:rsidDel="00556EC6">
            <w:rPr>
              <w:rFonts w:ascii="Khmer MEF1" w:hAnsi="Khmer MEF1" w:cs="Khmer MEF1"/>
              <w:spacing w:val="12"/>
              <w:sz w:val="24"/>
              <w:szCs w:val="24"/>
              <w:cs/>
              <w:rPrChange w:id="3728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១៤៣ អនក្រ.បក. ចុះថ្ងៃទី១៩ ខែសីហា ឆ្នាំ២០២១ ស្ដីពី</w:delText>
          </w:r>
        </w:del>
        <w:del w:id="37286" w:author="User" w:date="2022-10-03T05:52:00Z">
          <w:r w:rsidRPr="00E33574" w:rsidDel="00F8043E">
            <w:rPr>
              <w:rFonts w:ascii="Khmer MEF1" w:hAnsi="Khmer MEF1" w:cs="Khmer MEF1"/>
              <w:spacing w:val="12"/>
              <w:sz w:val="24"/>
              <w:szCs w:val="24"/>
              <w:cs/>
              <w:rPrChange w:id="3728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288" w:author="User" w:date="2022-10-07T16:14:00Z">
          <w:r w:rsidRPr="00E33574" w:rsidDel="00556EC6">
            <w:rPr>
              <w:rFonts w:ascii="Khmer MEF1" w:hAnsi="Khmer MEF1" w:cs="Khmer MEF1"/>
              <w:spacing w:val="12"/>
              <w:sz w:val="24"/>
              <w:szCs w:val="24"/>
              <w:cs/>
              <w:rPrChange w:id="3728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ការកែសម្រួល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29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អនុក្រឹត្យលេខ ០៣ អនក្រ.បក ចុះថ្ងៃទី</w:delText>
          </w:r>
        </w:del>
        <w:del w:id="37291" w:author="User" w:date="2022-10-05T13:57:00Z">
          <w:r w:rsidRPr="00E33574" w:rsidDel="00DB3750">
            <w:rPr>
              <w:rFonts w:ascii="Khmer MEF1" w:hAnsi="Khmer MEF1" w:cs="Khmer MEF1"/>
              <w:spacing w:val="-2"/>
              <w:sz w:val="24"/>
              <w:szCs w:val="24"/>
              <w:cs/>
              <w:rPrChange w:id="3729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7293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29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៨ ខែមករា ឆ្នាំ២០១៨ ស្ដីពីការបង្កើតគណៈកម្មាធិការ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2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ប្រតិបត្តិ និងអគ្គលេខាធិការដ្ឋាននៃក្រុមប្រឹក្សាជាតិគាំពារសង្គម</w:delText>
          </w:r>
        </w:del>
      </w:ins>
    </w:p>
    <w:p w14:paraId="569A23D6" w14:textId="1E2097DE" w:rsidR="00C73896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296" w:author="LENOVO" w:date="2022-10-02T13:06:00Z"/>
          <w:del w:id="37297" w:author="User" w:date="2022-10-07T16:14:00Z"/>
          <w:rFonts w:ascii="Khmer MEF1" w:hAnsi="Khmer MEF1" w:cs="Khmer MEF1"/>
          <w:sz w:val="24"/>
          <w:szCs w:val="24"/>
          <w:lang w:val="ca-ES"/>
          <w:rPrChange w:id="37298" w:author="Sopheak Phorn" w:date="2023-08-25T15:18:00Z">
            <w:rPr>
              <w:ins w:id="37299" w:author="LENOVO" w:date="2022-10-02T13:06:00Z"/>
              <w:del w:id="37300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301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73A46871" w14:textId="087C8D7A" w:rsidR="00747399" w:rsidRPr="009A453A" w:rsidDel="00556EC6" w:rsidRDefault="00747399">
      <w:pPr>
        <w:pStyle w:val="ListParagraph"/>
        <w:numPr>
          <w:ilvl w:val="0"/>
          <w:numId w:val="18"/>
        </w:numPr>
        <w:spacing w:after="0" w:line="240" w:lineRule="auto"/>
        <w:ind w:left="1267" w:hanging="90"/>
        <w:jc w:val="both"/>
        <w:rPr>
          <w:del w:id="37302" w:author="User" w:date="2022-10-07T16:14:00Z"/>
          <w:rFonts w:ascii="Khmer MEF1" w:hAnsi="Khmer MEF1" w:cs="Khmer MEF1"/>
          <w:spacing w:val="-8"/>
          <w:sz w:val="24"/>
          <w:szCs w:val="24"/>
          <w:lang w:val="ca-ES"/>
          <w:rPrChange w:id="37303" w:author="Sopheak Phorn" w:date="2023-08-25T15:18:00Z">
            <w:rPr>
              <w:del w:id="37304" w:author="User" w:date="2022-10-07T16:14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37305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7306" w:author="Kem Sereiboth" w:date="2022-09-19T10:39:00Z">
        <w:del w:id="37307" w:author="User" w:date="2022-10-07T16:14:00Z"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730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អនុក្រឹត្យលេខ</w:delText>
          </w:r>
        </w:del>
        <w:del w:id="37309" w:author="User" w:date="2022-09-23T05:56:00Z">
          <w:r w:rsidRPr="00E33574" w:rsidDel="00141B99">
            <w:rPr>
              <w:rFonts w:ascii="Khmer MEF1" w:hAnsi="Khmer MEF1" w:cs="Khmer MEF1"/>
              <w:spacing w:val="-8"/>
              <w:sz w:val="24"/>
              <w:szCs w:val="24"/>
              <w:cs/>
              <w:rPrChange w:id="3731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311" w:author="User" w:date="2022-10-07T16:14:00Z"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731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៤៨០ អនក្រ.កត. ចុះថ្ងៃទី១២ ខែតុលា ឆ្នាំ២០២១ ស្ដីពីការតែងតាំងមន្រ្តីរាជការ</w:delText>
          </w:r>
        </w:del>
      </w:ins>
    </w:p>
    <w:p w14:paraId="4586CC2A" w14:textId="2D4C4309" w:rsidR="00C73896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313" w:author="LENOVO" w:date="2022-10-02T13:06:00Z"/>
          <w:del w:id="37314" w:author="User" w:date="2022-10-07T16:14:00Z"/>
          <w:rFonts w:ascii="Khmer MEF1" w:hAnsi="Khmer MEF1" w:cs="Khmer MEF1"/>
          <w:spacing w:val="-6"/>
          <w:sz w:val="24"/>
          <w:szCs w:val="24"/>
          <w:lang w:val="ca-ES"/>
          <w:rPrChange w:id="37315" w:author="Sopheak Phorn" w:date="2023-08-25T15:18:00Z">
            <w:rPr>
              <w:ins w:id="37316" w:author="LENOVO" w:date="2022-10-02T13:06:00Z"/>
              <w:del w:id="37317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318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0547A8F2" w14:textId="5A8C8D83" w:rsidR="00747399" w:rsidRPr="009A453A" w:rsidDel="00556EC6" w:rsidRDefault="00747399">
      <w:pPr>
        <w:pStyle w:val="ListParagraph"/>
        <w:numPr>
          <w:ilvl w:val="0"/>
          <w:numId w:val="18"/>
        </w:numPr>
        <w:spacing w:after="0" w:line="240" w:lineRule="auto"/>
        <w:ind w:left="1267" w:hanging="90"/>
        <w:jc w:val="both"/>
        <w:rPr>
          <w:del w:id="37319" w:author="User" w:date="2022-10-07T16:14:00Z"/>
          <w:rFonts w:ascii="Khmer MEF1" w:hAnsi="Khmer MEF1" w:cs="Khmer MEF1"/>
          <w:spacing w:val="-12"/>
          <w:sz w:val="24"/>
          <w:szCs w:val="24"/>
          <w:lang w:val="ca-ES"/>
          <w:rPrChange w:id="37320" w:author="Sopheak Phorn" w:date="2023-08-25T15:18:00Z">
            <w:rPr>
              <w:del w:id="37321" w:author="User" w:date="2022-10-07T16:14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7322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7323" w:author="Kem Sereiboth" w:date="2022-09-19T10:39:00Z">
        <w:del w:id="37324" w:author="User" w:date="2022-10-07T16:14:00Z">
          <w:r w:rsidRPr="00E33574" w:rsidDel="00556EC6">
            <w:rPr>
              <w:rFonts w:ascii="Khmer MEF1" w:hAnsi="Khmer MEF1" w:cs="Khmer MEF1"/>
              <w:spacing w:val="-12"/>
              <w:sz w:val="24"/>
              <w:szCs w:val="24"/>
              <w:cs/>
              <w:rPrChange w:id="3732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អនុក្រឹត្យ</w:delText>
          </w:r>
        </w:del>
        <w:del w:id="37326" w:author="User" w:date="2022-09-23T05:56:00Z">
          <w:r w:rsidRPr="00E33574" w:rsidDel="00141B99">
            <w:rPr>
              <w:rFonts w:ascii="Khmer MEF1" w:hAnsi="Khmer MEF1" w:cs="Khmer MEF1"/>
              <w:spacing w:val="-12"/>
              <w:sz w:val="24"/>
              <w:szCs w:val="24"/>
              <w:cs/>
              <w:rPrChange w:id="3732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328" w:author="User" w:date="2022-10-07T16:14:00Z">
          <w:r w:rsidRPr="00E33574" w:rsidDel="00556EC6">
            <w:rPr>
              <w:rFonts w:ascii="Khmer MEF1" w:hAnsi="Khmer MEF1" w:cs="Khmer MEF1"/>
              <w:spacing w:val="-12"/>
              <w:sz w:val="24"/>
              <w:szCs w:val="24"/>
              <w:cs/>
              <w:rPrChange w:id="3732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</w:del>
        <w:del w:id="37330" w:author="User" w:date="2022-09-23T05:56:00Z">
          <w:r w:rsidRPr="00E33574" w:rsidDel="00141B99">
            <w:rPr>
              <w:rFonts w:ascii="Khmer MEF1" w:hAnsi="Khmer MEF1" w:cs="Khmer MEF1"/>
              <w:spacing w:val="-12"/>
              <w:sz w:val="24"/>
              <w:szCs w:val="24"/>
              <w:cs/>
              <w:rPrChange w:id="3733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332" w:author="User" w:date="2022-10-07T16:14:00Z">
          <w:r w:rsidRPr="00E33574" w:rsidDel="00556EC6">
            <w:rPr>
              <w:rFonts w:ascii="Khmer MEF1" w:hAnsi="Khmer MEF1" w:cs="Khmer MEF1"/>
              <w:spacing w:val="-12"/>
              <w:sz w:val="24"/>
              <w:szCs w:val="24"/>
              <w:cs/>
              <w:rPrChange w:id="3733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១២២៣ អនក្រ.តត ចុះថ្ងៃទី១៩ ខែកញ្ញា ឆ្នាំ២០១៩ ស្ដីពីការតែងតាំងមន្រ្តីរាជការ</w:delText>
          </w:r>
        </w:del>
      </w:ins>
    </w:p>
    <w:p w14:paraId="126A085B" w14:textId="5D1DCD87" w:rsidR="00C73896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334" w:author="LENOVO" w:date="2022-10-02T13:06:00Z"/>
          <w:del w:id="37335" w:author="User" w:date="2022-10-07T16:14:00Z"/>
          <w:rFonts w:ascii="Khmer MEF1" w:hAnsi="Khmer MEF1" w:cs="Khmer MEF1"/>
          <w:spacing w:val="-4"/>
          <w:sz w:val="24"/>
          <w:szCs w:val="24"/>
          <w:lang w:val="ca-ES"/>
          <w:rPrChange w:id="37336" w:author="Sopheak Phorn" w:date="2023-08-25T15:18:00Z">
            <w:rPr>
              <w:ins w:id="37337" w:author="LENOVO" w:date="2022-10-02T13:06:00Z"/>
              <w:del w:id="37338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339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292902FD" w14:textId="39DD85DF" w:rsidR="00747399" w:rsidRPr="009A453A" w:rsidDel="00556EC6" w:rsidRDefault="00747399">
      <w:pPr>
        <w:pStyle w:val="ListParagraph"/>
        <w:numPr>
          <w:ilvl w:val="0"/>
          <w:numId w:val="18"/>
        </w:numPr>
        <w:spacing w:after="0" w:line="240" w:lineRule="auto"/>
        <w:ind w:left="1267" w:hanging="90"/>
        <w:jc w:val="both"/>
        <w:rPr>
          <w:del w:id="37340" w:author="User" w:date="2022-10-07T16:14:00Z"/>
          <w:rFonts w:ascii="Khmer MEF1" w:hAnsi="Khmer MEF1" w:cs="Khmer MEF1"/>
          <w:sz w:val="24"/>
          <w:szCs w:val="24"/>
          <w:lang w:val="ca-ES"/>
          <w:rPrChange w:id="37341" w:author="Sopheak Phorn" w:date="2023-08-25T15:18:00Z">
            <w:rPr>
              <w:del w:id="37342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7343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7344" w:author="Kem Sereiboth" w:date="2022-09-19T10:39:00Z">
        <w:del w:id="37345" w:author="User" w:date="2022-10-07T16:14:00Z">
          <w:r w:rsidRPr="00E33574" w:rsidDel="00556EC6">
            <w:rPr>
              <w:rFonts w:ascii="Khmer MEF1" w:hAnsi="Khmer MEF1" w:cs="Khmer MEF1"/>
              <w:spacing w:val="4"/>
              <w:sz w:val="24"/>
              <w:szCs w:val="24"/>
              <w:cs/>
              <w:rPrChange w:id="3734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លិខិតលេខ</w:delText>
          </w:r>
        </w:del>
        <w:del w:id="37347" w:author="User" w:date="2022-09-23T05:56:00Z">
          <w:r w:rsidRPr="00E33574" w:rsidDel="00141B99">
            <w:rPr>
              <w:rFonts w:ascii="Khmer MEF1" w:hAnsi="Khmer MEF1" w:cs="Khmer MEF1"/>
              <w:spacing w:val="4"/>
              <w:sz w:val="24"/>
              <w:szCs w:val="24"/>
              <w:cs/>
              <w:rPrChange w:id="3734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349" w:author="User" w:date="2022-10-07T16:14:00Z">
          <w:r w:rsidRPr="00E33574" w:rsidDel="00556EC6">
            <w:rPr>
              <w:rFonts w:ascii="Khmer MEF1" w:hAnsi="Khmer MEF1" w:cs="Khmer MEF1"/>
              <w:spacing w:val="4"/>
              <w:sz w:val="24"/>
              <w:szCs w:val="24"/>
              <w:cs/>
              <w:rPrChange w:id="3735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១៦៤</w:delText>
          </w:r>
        </w:del>
        <w:del w:id="37351" w:author="User" w:date="2022-10-05T13:58:00Z">
          <w:r w:rsidRPr="00E33574" w:rsidDel="00DB3750">
            <w:rPr>
              <w:rFonts w:ascii="Khmer MEF1" w:hAnsi="Khmer MEF1" w:cs="Khmer MEF1"/>
              <w:spacing w:val="4"/>
              <w:sz w:val="24"/>
              <w:szCs w:val="24"/>
              <w:cs/>
              <w:rPrChange w:id="3735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353" w:author="User" w:date="2022-10-07T16:14:00Z">
          <w:r w:rsidRPr="009A453A" w:rsidDel="00556EC6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7354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Pr="00E33574" w:rsidDel="00556EC6">
            <w:rPr>
              <w:rFonts w:ascii="Khmer MEF1" w:hAnsi="Khmer MEF1" w:cs="Khmer MEF1"/>
              <w:spacing w:val="4"/>
              <w:sz w:val="24"/>
              <w:szCs w:val="24"/>
              <w:cs/>
              <w:rPrChange w:id="3735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អ.ក.គ. ចុះថ្ងៃទី១៧ ខែឧសភា ឆ្នាំ២០២២ ស្ដីពីបច្ចុប្បន្នភាពក្របខណ្ឌ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35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មន្រ្តីរាជការនិងរចនាសម្ព័ន្ធគ្រប់គ្រងរបស់អគ្គលេខាធិការដ្ឋានក្រុមប្រឹក្សាជាតិគាំពារសង្គម</w:delText>
          </w:r>
        </w:del>
      </w:ins>
    </w:p>
    <w:p w14:paraId="2267DD99" w14:textId="02659B40" w:rsidR="00C73896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357" w:author="LENOVO" w:date="2022-10-02T13:06:00Z"/>
          <w:del w:id="37358" w:author="User" w:date="2022-10-07T16:14:00Z"/>
          <w:rFonts w:ascii="Khmer MEF1" w:hAnsi="Khmer MEF1" w:cs="Khmer MEF1"/>
          <w:sz w:val="24"/>
          <w:szCs w:val="24"/>
          <w:lang w:val="ca-ES"/>
          <w:rPrChange w:id="37359" w:author="Sopheak Phorn" w:date="2023-08-25T15:18:00Z">
            <w:rPr>
              <w:ins w:id="37360" w:author="LENOVO" w:date="2022-10-02T13:06:00Z"/>
              <w:del w:id="37361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362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25646ACB" w14:textId="14A6A513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363" w:author="Kem Sereiboth" w:date="2022-09-19T10:39:00Z"/>
          <w:del w:id="37364" w:author="User" w:date="2022-10-07T16:14:00Z"/>
          <w:rFonts w:ascii="Khmer MEF1" w:hAnsi="Khmer MEF1" w:cs="Khmer MEF1"/>
          <w:sz w:val="24"/>
          <w:szCs w:val="24"/>
          <w:lang w:val="ca-ES"/>
          <w:rPrChange w:id="37365" w:author="Sopheak Phorn" w:date="2023-08-25T15:18:00Z">
            <w:rPr>
              <w:ins w:id="37366" w:author="Kem Sereiboth" w:date="2022-09-19T10:39:00Z"/>
              <w:del w:id="37367" w:author="User" w:date="2022-10-07T16:14:00Z"/>
              <w:color w:val="171717" w:themeColor="background2" w:themeShade="1A"/>
            </w:rPr>
          </w:rPrChange>
        </w:rPr>
        <w:pPrChange w:id="37368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369" w:author="Kem Sereiboth" w:date="2022-09-19T10:39:00Z">
        <w:del w:id="37370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37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លិខិតលេខ</w:delText>
          </w:r>
        </w:del>
        <w:del w:id="37372" w:author="User" w:date="2022-09-23T05:56:00Z">
          <w:r w:rsidRPr="00E33574" w:rsidDel="00141B99">
            <w:rPr>
              <w:rFonts w:ascii="Khmer MEF1" w:hAnsi="Khmer MEF1" w:cs="Khmer MEF1"/>
              <w:spacing w:val="-6"/>
              <w:sz w:val="24"/>
              <w:szCs w:val="24"/>
              <w:cs/>
              <w:rPrChange w:id="3737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374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37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២៦៣</w:delText>
          </w:r>
        </w:del>
        <w:del w:id="37376" w:author="User" w:date="2022-10-05T13:59:00Z">
          <w:r w:rsidRPr="00E33574" w:rsidDel="00DB3750">
            <w:rPr>
              <w:rFonts w:ascii="Khmer MEF1" w:hAnsi="Khmer MEF1" w:cs="Khmer MEF1"/>
              <w:spacing w:val="-6"/>
              <w:sz w:val="24"/>
              <w:szCs w:val="24"/>
              <w:cs/>
              <w:rPrChange w:id="3737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378" w:author="User" w:date="2022-10-07T16:14:00Z">
          <w:r w:rsidRPr="009A453A" w:rsidDel="00556EC6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7379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38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អ.ក.គ. ចុះថ្ងៃទី</w:delText>
          </w:r>
        </w:del>
        <w:del w:id="37381" w:author="User" w:date="2022-10-05T13:58:00Z">
          <w:r w:rsidRPr="00E33574" w:rsidDel="00DB3750">
            <w:rPr>
              <w:rFonts w:ascii="Khmer MEF1" w:hAnsi="Khmer MEF1" w:cs="Khmer MEF1"/>
              <w:spacing w:val="-6"/>
              <w:sz w:val="24"/>
              <w:szCs w:val="24"/>
              <w:cs/>
              <w:rPrChange w:id="3738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7383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38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១ ខែវិច្ឆិកា ឆ្នាំ២០២១ </w:delText>
          </w:r>
        </w:del>
        <w:del w:id="37385" w:author="User" w:date="2022-10-05T13:58:00Z">
          <w:r w:rsidRPr="00E33574" w:rsidDel="00DB3750">
            <w:rPr>
              <w:rFonts w:ascii="Khmer MEF1" w:hAnsi="Khmer MEF1" w:cs="Khmer MEF1"/>
              <w:spacing w:val="-6"/>
              <w:sz w:val="24"/>
              <w:szCs w:val="24"/>
              <w:cs/>
              <w:rPrChange w:id="3738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</w:delText>
          </w:r>
        </w:del>
        <w:del w:id="37387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38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បង្គាប់ការស្ដីពីការបែងចែកភារកិច្ច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38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របស់អគ្គលេខាធិការដ្ឋានរងនៃអគ្គលេខាធិការដ្ឋានក្រុមប្រឹក្សាជាតិគាំពារ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390" w:author="Kem Sereyboth" w:date="2023-07-19T16:59:00Z">
                <w:rPr>
                  <w:rFonts w:cs="MoolBoran"/>
                  <w:color w:val="171717" w:themeColor="background2" w:themeShade="1A"/>
                  <w:cs/>
                </w:rPr>
              </w:rPrChange>
            </w:rPr>
            <w:delText>សង្គម</w:delText>
          </w:r>
        </w:del>
      </w:ins>
    </w:p>
    <w:p w14:paraId="1861C125" w14:textId="7ACB107C" w:rsidR="00747399" w:rsidRPr="009A453A" w:rsidDel="00556EC6" w:rsidRDefault="00747399">
      <w:pPr>
        <w:spacing w:after="0" w:line="240" w:lineRule="auto"/>
        <w:ind w:firstLine="720"/>
        <w:jc w:val="both"/>
        <w:rPr>
          <w:ins w:id="37391" w:author="Kem Sereiboth" w:date="2022-09-19T10:39:00Z"/>
          <w:del w:id="37392" w:author="User" w:date="2022-10-07T16:14:00Z"/>
          <w:rFonts w:ascii="Khmer MEF1" w:hAnsi="Khmer MEF1" w:cs="Khmer MEF1"/>
          <w:b/>
          <w:bCs/>
          <w:sz w:val="24"/>
          <w:szCs w:val="24"/>
          <w:lang w:val="ca-ES"/>
          <w:rPrChange w:id="37393" w:author="Sopheak Phorn" w:date="2023-08-25T15:18:00Z">
            <w:rPr>
              <w:ins w:id="37394" w:author="Kem Sereiboth" w:date="2022-09-19T10:39:00Z"/>
              <w:del w:id="37395" w:author="User" w:date="2022-10-07T16:14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</w:pPr>
      <w:ins w:id="37396" w:author="Kem Sereiboth" w:date="2022-09-19T10:39:00Z">
        <w:del w:id="37397" w:author="User" w:date="2022-10-07T16:14:00Z"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398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ប្រធានបទទី២៖</w:delText>
          </w:r>
        </w:del>
      </w:ins>
      <w:ins w:id="37399" w:author="Kem Sereiboth" w:date="2022-09-19T11:42:00Z">
        <w:del w:id="37400" w:author="User" w:date="2022-10-07T16:14:00Z">
          <w:r w:rsidR="009B6885"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401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7402" w:author="Kem Sereiboth" w:date="2022-09-19T10:39:00Z">
        <w:del w:id="37403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404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ប្រភពចំណូល</w:delText>
          </w:r>
        </w:del>
      </w:ins>
    </w:p>
    <w:p w14:paraId="2B48ADE0" w14:textId="2C8F1DD5" w:rsidR="00CB49F7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del w:id="37405" w:author="User" w:date="2022-10-07T16:14:00Z"/>
          <w:rFonts w:ascii="Khmer MEF1" w:hAnsi="Khmer MEF1" w:cs="Khmer MEF1"/>
          <w:sz w:val="24"/>
          <w:szCs w:val="24"/>
          <w:lang w:val="ca-ES"/>
          <w:rPrChange w:id="37406" w:author="Sopheak Phorn" w:date="2023-08-25T15:18:00Z">
            <w:rPr>
              <w:del w:id="37407" w:author="User" w:date="2022-10-07T16:14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37408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7409" w:author="Kem Sereiboth" w:date="2022-09-19T10:39:00Z">
        <w:del w:id="37410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41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លិខិតលេខ</w:delText>
          </w:r>
        </w:del>
        <w:del w:id="37412" w:author="User" w:date="2022-09-23T05:56:00Z">
          <w:r w:rsidRPr="00E33574" w:rsidDel="00141B99">
            <w:rPr>
              <w:rFonts w:ascii="Khmer MEF1" w:hAnsi="Khmer MEF1" w:cs="Khmer MEF1"/>
              <w:sz w:val="24"/>
              <w:szCs w:val="24"/>
              <w:cs/>
              <w:rPrChange w:id="3741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414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41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៣៩ 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416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/ 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41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ន.ស.ស. ចុះថ្ងៃទី</w:delText>
          </w:r>
        </w:del>
        <w:del w:id="37418" w:author="User" w:date="2022-10-05T13:59:00Z">
          <w:r w:rsidRPr="00E33574" w:rsidDel="00DB3750">
            <w:rPr>
              <w:rFonts w:ascii="Khmer MEF1" w:hAnsi="Khmer MEF1" w:cs="Khmer MEF1"/>
              <w:sz w:val="24"/>
              <w:szCs w:val="24"/>
              <w:cs/>
              <w:rPrChange w:id="3741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420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42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២០ ខែមិថុនា</w:delText>
          </w:r>
          <w:r w:rsidR="00CB49F7"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 xml:space="preserve"> ឆ្នាំ២០២២ </w:delText>
          </w:r>
        </w:del>
        <w:del w:id="37422" w:author="User" w:date="2022-10-05T14:00:00Z">
          <w:r w:rsidR="00CB49F7" w:rsidRPr="00F55550" w:rsidDel="00DB3750">
            <w:rPr>
              <w:rFonts w:ascii="Khmer MEF1" w:hAnsi="Khmer MEF1" w:cs="Khmer MEF1"/>
              <w:sz w:val="24"/>
              <w:szCs w:val="24"/>
              <w:cs/>
            </w:rPr>
            <w:delText>លិខិត</w:delText>
          </w:r>
        </w:del>
        <w:del w:id="37423" w:author="User" w:date="2022-10-07T16:14:00Z">
          <w:r w:rsidR="00CB49F7"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ឆ្លើយតបករណីសំណើ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42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សុំផ្ដល់កម្រងសេវាសាធារណៈរបស់និយ័តករក្រោមឱវាទ </w:delText>
          </w:r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42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3DDE05A3" w14:textId="09783246" w:rsidR="00C73896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426" w:author="LENOVO" w:date="2022-10-02T13:07:00Z"/>
          <w:del w:id="37427" w:author="User" w:date="2022-10-07T16:14:00Z"/>
          <w:rFonts w:ascii="Khmer MEF1" w:hAnsi="Khmer MEF1" w:cs="Khmer MEF1"/>
          <w:sz w:val="24"/>
          <w:szCs w:val="24"/>
          <w:lang w:val="ca-ES"/>
          <w:rPrChange w:id="37428" w:author="Sopheak Phorn" w:date="2023-08-25T15:18:00Z">
            <w:rPr>
              <w:ins w:id="37429" w:author="LENOVO" w:date="2022-10-02T13:07:00Z"/>
              <w:del w:id="37430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7431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</w:p>
    <w:p w14:paraId="76366D0C" w14:textId="0B35FBEA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432" w:author="Kem Sereiboth" w:date="2022-09-19T10:39:00Z"/>
          <w:del w:id="37433" w:author="User" w:date="2022-10-07T16:14:00Z"/>
          <w:rFonts w:ascii="Khmer MEF1" w:hAnsi="Khmer MEF1" w:cs="Khmer MEF1"/>
          <w:sz w:val="24"/>
          <w:szCs w:val="24"/>
          <w:lang w:val="ca-ES"/>
          <w:rPrChange w:id="37434" w:author="Sopheak Phorn" w:date="2023-08-25T15:18:00Z">
            <w:rPr>
              <w:ins w:id="37435" w:author="Kem Sereiboth" w:date="2022-09-19T10:39:00Z"/>
              <w:del w:id="37436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437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  <w:ins w:id="37438" w:author="Kem Sereiboth" w:date="2022-09-19T10:39:00Z">
        <w:del w:id="37439" w:author="User" w:date="2022-10-07T16:14:00Z">
          <w:r w:rsidRPr="00E33574" w:rsidDel="00556EC6">
            <w:rPr>
              <w:rFonts w:ascii="Khmer MEF1" w:hAnsi="Khmer MEF1" w:cs="Khmer MEF1"/>
              <w:spacing w:val="14"/>
              <w:sz w:val="24"/>
              <w:szCs w:val="24"/>
              <w:cs/>
              <w:rPrChange w:id="3744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សំណើសុំផ្ដល់ព័ត</w:delText>
          </w:r>
        </w:del>
      </w:ins>
      <w:ins w:id="37441" w:author="LENOVO" w:date="2022-10-02T13:07:00Z">
        <w:del w:id="37442" w:author="User" w:date="2022-10-07T16:14:00Z">
          <w:r w:rsidR="00C73896" w:rsidRPr="00E33574" w:rsidDel="00556EC6">
            <w:rPr>
              <w:rFonts w:ascii="Khmer MEF1" w:hAnsi="Khmer MEF1" w:cs="Khmer MEF1"/>
              <w:spacing w:val="14"/>
              <w:sz w:val="24"/>
              <w:szCs w:val="24"/>
              <w:cs/>
              <w:rPrChange w:id="3744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៌</w:delText>
          </w:r>
        </w:del>
      </w:ins>
      <w:ins w:id="37444" w:author="Kem Sereiboth" w:date="2022-09-19T10:39:00Z">
        <w:del w:id="37445" w:author="User" w:date="2022-10-07T16:14:00Z">
          <w:r w:rsidRPr="00E33574" w:rsidDel="00556EC6">
            <w:rPr>
              <w:rFonts w:ascii="Khmer MEF1" w:hAnsi="Khmer MEF1" w:cs="Khmer MEF1"/>
              <w:spacing w:val="14"/>
              <w:sz w:val="24"/>
              <w:szCs w:val="24"/>
              <w:cs/>
              <w:rPrChange w:id="3744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មានអំពីលេខគណនីធនាគាររបស់អគ្គ</w:delText>
          </w:r>
        </w:del>
        <w:del w:id="37447" w:author="User" w:date="2022-10-03T05:54:00Z">
          <w:r w:rsidRPr="00E33574" w:rsidDel="00F8043E">
            <w:rPr>
              <w:rFonts w:ascii="Khmer MEF1" w:hAnsi="Khmer MEF1" w:cs="Khmer MEF1"/>
              <w:spacing w:val="14"/>
              <w:sz w:val="24"/>
              <w:szCs w:val="24"/>
              <w:cs/>
              <w:rPrChange w:id="3744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គ</w:delText>
          </w:r>
        </w:del>
        <w:del w:id="37449" w:author="User" w:date="2022-10-07T16:14:00Z">
          <w:r w:rsidRPr="00E33574" w:rsidDel="00556EC6">
            <w:rPr>
              <w:rFonts w:ascii="Khmer MEF1" w:hAnsi="Khmer MEF1" w:cs="Khmer MEF1"/>
              <w:spacing w:val="14"/>
              <w:sz w:val="24"/>
              <w:szCs w:val="24"/>
              <w:cs/>
              <w:rPrChange w:id="3745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លេខាធិការដ្ឋានអាជ្ញាធរសេវា</w:delText>
          </w:r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745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ហិរញ្ញវត្ថុ</w:delText>
          </w:r>
        </w:del>
      </w:ins>
      <w:ins w:id="37452" w:author="LENOVO" w:date="2022-10-02T13:07:00Z">
        <w:del w:id="37453" w:author="User" w:date="2022-10-07T16:14:00Z">
          <w:r w:rsidR="00C73896"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745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7455" w:author="Kem Sereiboth" w:date="2022-09-19T10:39:00Z">
        <w:del w:id="37456" w:author="User" w:date="2022-10-07T16:14:00Z"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745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មិនមែនធនាគារសម្រាប់ទទួលភាគទាន ដែលនិយ័តករក្រោមឱវាទ </w:delText>
          </w:r>
          <w:r w:rsidRPr="00E33574" w:rsidDel="00556EC6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3745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745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បង់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46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ចូលអគ្គលេ</w:delText>
          </w:r>
        </w:del>
      </w:ins>
      <w:ins w:id="37461" w:author="LENOVO" w:date="2022-10-02T13:07:00Z">
        <w:del w:id="37462" w:author="User" w:date="2022-10-03T05:55:00Z">
          <w:r w:rsidR="00091112" w:rsidRPr="009A453A" w:rsidDel="00F8043E">
            <w:rPr>
              <w:rFonts w:ascii="Khmer MEF1" w:hAnsi="Khmer MEF1" w:cs="Khmer MEF1"/>
              <w:sz w:val="24"/>
              <w:szCs w:val="24"/>
              <w:lang w:val="ca-ES"/>
              <w:rPrChange w:id="37463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</w:del>
        <w:del w:id="37464" w:author="User" w:date="2022-10-03T05:54:00Z">
          <w:r w:rsidR="00091112" w:rsidRPr="00F55550" w:rsidDel="00F8043E">
            <w:rPr>
              <w:rFonts w:ascii="Khmer MEF1" w:hAnsi="Khmer MEF1" w:cs="Khmer MEF1"/>
              <w:sz w:val="24"/>
              <w:szCs w:val="24"/>
              <w:cs/>
            </w:rPr>
            <w:delText>​</w:delText>
          </w:r>
        </w:del>
      </w:ins>
      <w:ins w:id="37465" w:author="Kem Sereiboth" w:date="2022-09-19T10:39:00Z">
        <w:del w:id="37466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46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ខា</w:delText>
          </w:r>
        </w:del>
      </w:ins>
      <w:ins w:id="37468" w:author="LENOVO" w:date="2022-10-02T13:07:00Z">
        <w:del w:id="37469" w:author="User" w:date="2022-10-07T16:14:00Z">
          <w:r w:rsidR="00091112"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​</w:delText>
          </w:r>
        </w:del>
      </w:ins>
      <w:ins w:id="37470" w:author="Kem Sereiboth" w:date="2022-09-19T10:39:00Z">
        <w:del w:id="37471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47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ធិការដ្ឋាន </w:delText>
          </w:r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47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20CDA691" w14:textId="310E0432" w:rsidR="00B50F57" w:rsidRPr="009A453A" w:rsidDel="00556EC6" w:rsidRDefault="00B50F57">
      <w:pPr>
        <w:spacing w:after="0" w:line="240" w:lineRule="auto"/>
        <w:ind w:firstLine="720"/>
        <w:jc w:val="both"/>
        <w:rPr>
          <w:ins w:id="37474" w:author="LENOVO" w:date="2022-10-06T12:18:00Z"/>
          <w:del w:id="37475" w:author="User" w:date="2022-10-07T16:14:00Z"/>
          <w:rFonts w:ascii="Khmer MEF1" w:hAnsi="Khmer MEF1" w:cs="Khmer MEF1"/>
          <w:b/>
          <w:bCs/>
          <w:sz w:val="24"/>
          <w:szCs w:val="24"/>
          <w:lang w:val="ca-ES"/>
          <w:rPrChange w:id="37476" w:author="Sopheak Phorn" w:date="2023-08-25T15:18:00Z">
            <w:rPr>
              <w:ins w:id="37477" w:author="LENOVO" w:date="2022-10-06T12:18:00Z"/>
              <w:del w:id="37478" w:author="User" w:date="2022-10-07T16:14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</w:pPr>
    </w:p>
    <w:p w14:paraId="2102602B" w14:textId="14E42F3D" w:rsidR="00747399" w:rsidRPr="009A453A" w:rsidDel="00556EC6" w:rsidRDefault="009B6885">
      <w:pPr>
        <w:spacing w:after="0" w:line="240" w:lineRule="auto"/>
        <w:ind w:firstLine="720"/>
        <w:jc w:val="both"/>
        <w:rPr>
          <w:ins w:id="37479" w:author="Kem Sereiboth" w:date="2022-09-19T10:39:00Z"/>
          <w:del w:id="37480" w:author="User" w:date="2022-10-07T16:14:00Z"/>
          <w:rFonts w:ascii="Khmer MEF1" w:hAnsi="Khmer MEF1" w:cs="Khmer MEF1"/>
          <w:b/>
          <w:bCs/>
          <w:sz w:val="24"/>
          <w:szCs w:val="24"/>
          <w:lang w:val="ca-ES"/>
          <w:rPrChange w:id="37481" w:author="Sopheak Phorn" w:date="2023-08-25T15:18:00Z">
            <w:rPr>
              <w:ins w:id="37482" w:author="Kem Sereiboth" w:date="2022-09-19T10:39:00Z"/>
              <w:del w:id="37483" w:author="User" w:date="2022-10-07T16:14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</w:pPr>
      <w:ins w:id="37484" w:author="Kem Sereiboth" w:date="2022-09-19T10:39:00Z">
        <w:del w:id="37485" w:author="User" w:date="2022-10-07T16:14:00Z"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486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ប្រធានបទទី៣៖</w:delText>
          </w:r>
        </w:del>
      </w:ins>
      <w:ins w:id="37487" w:author="Kem Sereiboth" w:date="2022-09-19T11:42:00Z">
        <w:del w:id="37488" w:author="User" w:date="2022-10-07T16:14:00Z"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489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7490" w:author="Kem Sereiboth" w:date="2022-09-19T10:39:00Z">
        <w:del w:id="37491" w:author="User" w:date="2022-10-07T16:14:00Z">
          <w:r w:rsidR="00747399"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492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ការបង់ភាគទាន ១០</w:delText>
          </w:r>
          <w:r w:rsidR="00747399" w:rsidRPr="009A453A" w:rsidDel="00556EC6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37493" w:author="Sopheak Phorn" w:date="2023-08-25T15:18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</w:rPr>
              </w:rPrChange>
            </w:rPr>
            <w:delText>%</w:delText>
          </w:r>
        </w:del>
      </w:ins>
    </w:p>
    <w:p w14:paraId="7330205E" w14:textId="747D0515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del w:id="37494" w:author="User" w:date="2022-10-07T16:14:00Z"/>
          <w:rFonts w:ascii="Khmer MEF1" w:hAnsi="Khmer MEF1" w:cs="Khmer MEF1"/>
          <w:sz w:val="24"/>
          <w:szCs w:val="24"/>
          <w:lang w:val="ca-ES"/>
          <w:rPrChange w:id="37495" w:author="Sopheak Phorn" w:date="2023-08-25T15:18:00Z">
            <w:rPr>
              <w:del w:id="37496" w:author="User" w:date="2022-10-07T16:14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7497" w:author="Un Seakamey" w:date="2022-10-03T18:19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7498" w:author="Kem Sereiboth" w:date="2022-09-19T10:39:00Z">
        <w:del w:id="37499" w:author="User" w:date="2022-10-05T14:00:00Z">
          <w:r w:rsidRPr="00E33574" w:rsidDel="00B47BB4">
            <w:rPr>
              <w:rFonts w:ascii="Khmer MEF1" w:hAnsi="Khmer MEF1" w:cs="Khmer MEF1"/>
              <w:spacing w:val="-4"/>
              <w:sz w:val="24"/>
              <w:szCs w:val="24"/>
              <w:cs/>
              <w:rPrChange w:id="3750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ប្រការ២ </w:delText>
          </w:r>
        </w:del>
        <w:del w:id="37501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50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ប្រកាសលេខ០១៥ អ.ស.ហ.ប្រ.ក ចុះថ្ងៃទី២១ ខែឆ្នូ ឆ្នាំ២០២១ </w:delText>
          </w:r>
        </w:del>
        <w:del w:id="37503" w:author="User" w:date="2022-10-05T14:01:00Z">
          <w:r w:rsidRPr="00E33574" w:rsidDel="00B47BB4">
            <w:rPr>
              <w:rFonts w:ascii="Khmer MEF1" w:hAnsi="Khmer MEF1" w:cs="Khmer MEF1"/>
              <w:spacing w:val="-6"/>
              <w:sz w:val="24"/>
              <w:szCs w:val="24"/>
              <w:cs/>
              <w:rPrChange w:id="3750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ប្រកាស</w:delText>
          </w:r>
        </w:del>
        <w:del w:id="37505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50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ស្ដីពី ការកំណត់ប្រភពធនធាន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50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និងការប្រើប្រាស់គ្រប់គ្រងធនធានហិរញ្ញវត្ថុរបស់អគ្គលេ​ខាធិការដ្ឋានអាជ្ញាធរសេវាហិរញ្ញវត្ថុមិនមែនធនាគារ</w:delText>
          </w:r>
        </w:del>
      </w:ins>
    </w:p>
    <w:p w14:paraId="7B9E6ED2" w14:textId="7B38F0FC" w:rsidR="00091112" w:rsidRPr="009A453A" w:rsidDel="00556EC6" w:rsidRDefault="00091112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508" w:author="LENOVO" w:date="2022-10-02T13:08:00Z"/>
          <w:del w:id="37509" w:author="User" w:date="2022-10-07T16:14:00Z"/>
          <w:rFonts w:ascii="Khmer MEF1" w:hAnsi="Khmer MEF1" w:cs="Khmer MEF1"/>
          <w:sz w:val="24"/>
          <w:szCs w:val="24"/>
          <w:lang w:val="ca-ES"/>
          <w:rPrChange w:id="37510" w:author="Sopheak Phorn" w:date="2023-08-25T15:18:00Z">
            <w:rPr>
              <w:ins w:id="37511" w:author="LENOVO" w:date="2022-10-02T13:08:00Z"/>
              <w:del w:id="37512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513" w:author="Un Seakamey" w:date="2022-10-03T18:19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1856B2AF" w14:textId="43CAFE68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del w:id="37514" w:author="User" w:date="2022-10-07T16:14:00Z"/>
          <w:rFonts w:ascii="Khmer MEF1" w:hAnsi="Khmer MEF1" w:cs="Khmer MEF1"/>
          <w:b/>
          <w:bCs/>
          <w:sz w:val="24"/>
          <w:szCs w:val="24"/>
          <w:lang w:val="ca-ES"/>
          <w:rPrChange w:id="37515" w:author="Sopheak Phorn" w:date="2023-08-25T15:18:00Z">
            <w:rPr>
              <w:del w:id="37516" w:author="User" w:date="2022-10-07T16:14:00Z"/>
              <w:rFonts w:ascii="Khmer MEF1" w:hAnsi="Khmer MEF1" w:cs="Khmer MEF1"/>
              <w:b/>
              <w:bCs/>
              <w:spacing w:val="-12"/>
              <w:sz w:val="24"/>
              <w:szCs w:val="24"/>
            </w:rPr>
          </w:rPrChange>
        </w:rPr>
        <w:pPrChange w:id="37517" w:author="Un Seakamey" w:date="2022-10-03T18:19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7518" w:author="Kem Sereiboth" w:date="2022-09-19T10:39:00Z">
        <w:del w:id="37519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52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លិខិតលេខ</w:delText>
          </w:r>
        </w:del>
        <w:del w:id="37521" w:author="User" w:date="2022-09-23T05:57:00Z">
          <w:r w:rsidRPr="00E33574" w:rsidDel="00141B99">
            <w:rPr>
              <w:rFonts w:ascii="Khmer MEF1" w:hAnsi="Khmer MEF1" w:cs="Khmer MEF1"/>
              <w:spacing w:val="-6"/>
              <w:sz w:val="24"/>
              <w:szCs w:val="24"/>
              <w:cs/>
              <w:rPrChange w:id="3752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523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52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០២២ អ.ស.ហ.អល ចុះថ្ងៃទី</w:delText>
          </w:r>
        </w:del>
        <w:del w:id="37525" w:author="User" w:date="2022-10-05T14:01:00Z">
          <w:r w:rsidRPr="00E33574" w:rsidDel="00B47BB4">
            <w:rPr>
              <w:rFonts w:ascii="Khmer MEF1" w:hAnsi="Khmer MEF1" w:cs="Khmer MEF1"/>
              <w:spacing w:val="-6"/>
              <w:sz w:val="24"/>
              <w:szCs w:val="24"/>
              <w:cs/>
              <w:rPrChange w:id="3752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7527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52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២​ ខែកុម្ភៈ ឆ្នាំ២០២២ ស្ដីពី សំណើសុំពិនិត្យលទ្ធភាពបង់ភាគទានរបស់និយ័តករក្រោមឱវាទ </w:delText>
          </w:r>
          <w:r w:rsidRPr="00E33574" w:rsidDel="00556EC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3752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53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ជាប្រចាំខែមក</w:delText>
          </w:r>
        </w:del>
        <w:del w:id="37531" w:author="User" w:date="2022-10-03T05:55:00Z">
          <w:r w:rsidRPr="00E33574" w:rsidDel="00F8043E">
            <w:rPr>
              <w:rFonts w:ascii="Khmer MEF1" w:hAnsi="Khmer MEF1" w:cs="Khmer MEF1"/>
              <w:spacing w:val="-6"/>
              <w:sz w:val="24"/>
              <w:szCs w:val="24"/>
              <w:cs/>
              <w:rPrChange w:id="3753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533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53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អគ្គលេខាធិការដ្ឋាន </w:delText>
          </w:r>
          <w:r w:rsidRPr="00E33574" w:rsidDel="00556EC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3753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16745279" w14:textId="5D8EA7D5" w:rsidR="00091112" w:rsidRPr="009A453A" w:rsidDel="00556EC6" w:rsidRDefault="00091112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536" w:author="LENOVO" w:date="2022-10-02T13:08:00Z"/>
          <w:del w:id="37537" w:author="User" w:date="2022-10-07T16:14:00Z"/>
          <w:rFonts w:ascii="Khmer MEF1" w:hAnsi="Khmer MEF1" w:cs="Khmer MEF1"/>
          <w:b/>
          <w:bCs/>
          <w:sz w:val="24"/>
          <w:szCs w:val="24"/>
          <w:lang w:val="ca-ES"/>
          <w:rPrChange w:id="37538" w:author="Sopheak Phorn" w:date="2023-08-25T15:18:00Z">
            <w:rPr>
              <w:ins w:id="37539" w:author="LENOVO" w:date="2022-10-02T13:08:00Z"/>
              <w:del w:id="37540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541" w:author="Un Seakamey" w:date="2022-10-03T18:19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511192DA" w14:textId="1A19D5E6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del w:id="37542" w:author="User" w:date="2022-10-07T16:14:00Z"/>
          <w:rFonts w:ascii="Khmer MEF1" w:hAnsi="Khmer MEF1" w:cs="Khmer MEF1"/>
          <w:sz w:val="24"/>
          <w:szCs w:val="24"/>
          <w:lang w:val="ca-ES"/>
          <w:rPrChange w:id="37543" w:author="Sopheak Phorn" w:date="2023-08-25T15:18:00Z">
            <w:rPr>
              <w:del w:id="37544" w:author="User" w:date="2022-10-07T16:14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37545" w:author="Un Seakamey" w:date="2022-10-03T18:19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7546" w:author="Kem Sereiboth" w:date="2022-09-19T10:39:00Z">
        <w:del w:id="37547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54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លិខិតលេខ</w:delText>
          </w:r>
        </w:del>
        <w:del w:id="37549" w:author="User" w:date="2022-09-23T05:57:00Z">
          <w:r w:rsidRPr="00E33574" w:rsidDel="00141B99">
            <w:rPr>
              <w:rFonts w:ascii="Khmer MEF1" w:hAnsi="Khmer MEF1" w:cs="Khmer MEF1"/>
              <w:sz w:val="24"/>
              <w:szCs w:val="24"/>
              <w:cs/>
              <w:rPrChange w:id="3755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551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55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៣៩ 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553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/ 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55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ន.ស.ស. ចុះថ្ងៃទី</w:delText>
          </w:r>
        </w:del>
        <w:del w:id="37555" w:author="User" w:date="2022-10-05T14:02:00Z">
          <w:r w:rsidRPr="00E33574" w:rsidDel="00F07E20">
            <w:rPr>
              <w:rFonts w:ascii="Khmer MEF1" w:hAnsi="Khmer MEF1" w:cs="Khmer MEF1"/>
              <w:sz w:val="24"/>
              <w:szCs w:val="24"/>
              <w:cs/>
              <w:rPrChange w:id="3755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557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55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២០ ខែមិថុនា ឆ្នាំ២០២២ </w:delText>
          </w:r>
        </w:del>
        <w:del w:id="37559" w:author="User" w:date="2022-10-05T14:02:00Z">
          <w:r w:rsidRPr="00E33574" w:rsidDel="00F07E20">
            <w:rPr>
              <w:rFonts w:ascii="Khmer MEF1" w:hAnsi="Khmer MEF1" w:cs="Khmer MEF1"/>
              <w:sz w:val="24"/>
              <w:szCs w:val="24"/>
              <w:cs/>
              <w:rPrChange w:id="3756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</w:delText>
          </w:r>
        </w:del>
        <w:del w:id="37561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56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ឆ្លើយតបករណីសំណើរសុំផ្ដល់កម្រងសេវាសាធារណៈរបស់និយ័តករក្រោមឱវាទ </w:delText>
          </w:r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56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379F8182" w14:textId="6C2F8CDA" w:rsidR="00091112" w:rsidRPr="009A453A" w:rsidDel="00556EC6" w:rsidRDefault="00091112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ins w:id="37564" w:author="LENOVO" w:date="2022-10-02T13:08:00Z"/>
          <w:del w:id="37565" w:author="User" w:date="2022-10-07T16:14:00Z"/>
          <w:rFonts w:ascii="Khmer MEF1" w:hAnsi="Khmer MEF1" w:cs="Khmer MEF1"/>
          <w:sz w:val="24"/>
          <w:szCs w:val="24"/>
          <w:lang w:val="ca-ES"/>
          <w:rPrChange w:id="37566" w:author="Sopheak Phorn" w:date="2023-08-25T15:18:00Z">
            <w:rPr>
              <w:ins w:id="37567" w:author="LENOVO" w:date="2022-10-02T13:08:00Z"/>
              <w:del w:id="37568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569" w:author="Un Seakamey" w:date="2022-10-03T18:19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2A3BA6A3" w14:textId="784C1944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del w:id="37570" w:author="User" w:date="2022-10-07T16:14:00Z"/>
          <w:rFonts w:ascii="Khmer MEF1" w:hAnsi="Khmer MEF1" w:cs="Khmer MEF1"/>
          <w:sz w:val="24"/>
          <w:szCs w:val="24"/>
          <w:lang w:val="ca-ES"/>
          <w:rPrChange w:id="37571" w:author="Sopheak Phorn" w:date="2023-08-25T15:18:00Z">
            <w:rPr>
              <w:del w:id="37572" w:author="User" w:date="2022-10-07T16:14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37573" w:author="Un Seakamey" w:date="2022-10-03T18:19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7574" w:author="Kem Sereiboth" w:date="2022-09-19T10:39:00Z">
        <w:del w:id="37575" w:author="User" w:date="2022-10-07T16:14:00Z"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757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លិខិតលេខ</w:delText>
          </w:r>
        </w:del>
        <w:del w:id="37577" w:author="User" w:date="2022-09-23T05:58:00Z">
          <w:r w:rsidRPr="00E33574" w:rsidDel="00141B99">
            <w:rPr>
              <w:rFonts w:ascii="Khmer MEF1" w:hAnsi="Khmer MEF1" w:cs="Khmer MEF1"/>
              <w:spacing w:val="6"/>
              <w:sz w:val="24"/>
              <w:szCs w:val="24"/>
              <w:cs/>
              <w:rPrChange w:id="3757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579" w:author="User" w:date="2022-10-07T16:14:00Z"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758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១៣០ អ.ស.ហ.អ.ល ចុះថ្ងៃទី២២ ខែធ្នូ ឆ្នាំ២០២១ សុំផ្ដល់ព័ត៌មានអំពីលេខ</w:delText>
          </w:r>
          <w:r w:rsidRPr="00E33574" w:rsidDel="00556EC6">
            <w:rPr>
              <w:rFonts w:ascii="Khmer MEF1" w:hAnsi="Khmer MEF1" w:cs="Khmer MEF1"/>
              <w:spacing w:val="9"/>
              <w:sz w:val="24"/>
              <w:szCs w:val="24"/>
              <w:cs/>
              <w:rPrChange w:id="3758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គណនីធនាគាររបស់អគ្គលេខាធិការដ្ឋានអាជ្ញាធរសេវាហរិញ្ញវត្ថុមិនមែនធនាគារសម្រាប់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58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ទទួលភាគទាន ដែល</w:delText>
          </w:r>
        </w:del>
        <w:del w:id="37583" w:author="User" w:date="2022-10-03T05:57:00Z">
          <w:r w:rsidRPr="00E33574" w:rsidDel="00F8043E">
            <w:rPr>
              <w:rFonts w:ascii="Khmer MEF1" w:hAnsi="Khmer MEF1" w:cs="Khmer MEF1"/>
              <w:sz w:val="24"/>
              <w:szCs w:val="24"/>
              <w:cs/>
              <w:rPrChange w:id="3758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</w:delText>
          </w:r>
        </w:del>
        <w:del w:id="37585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58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និយ័តករក្រោមឱវាទ </w:delText>
          </w:r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58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58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បង់ចូលអគ្គលេខាធិការដ្ឋាន </w:delText>
          </w:r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58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04193BDB" w14:textId="1A724BAD" w:rsidR="00091112" w:rsidRPr="009A453A" w:rsidDel="00556EC6" w:rsidRDefault="00091112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7590" w:author="LENOVO" w:date="2022-10-02T13:08:00Z"/>
          <w:del w:id="37591" w:author="User" w:date="2022-10-07T16:14:00Z"/>
          <w:rFonts w:ascii="Khmer MEF1" w:hAnsi="Khmer MEF1" w:cs="Khmer MEF1"/>
          <w:sz w:val="24"/>
          <w:szCs w:val="24"/>
          <w:lang w:val="ca-ES"/>
          <w:rPrChange w:id="37592" w:author="Sopheak Phorn" w:date="2023-08-25T15:18:00Z">
            <w:rPr>
              <w:ins w:id="37593" w:author="LENOVO" w:date="2022-10-02T13:08:00Z"/>
              <w:del w:id="37594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595" w:author="Un Seakamey" w:date="2022-10-03T18:19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11FFDEF6" w14:textId="790EC72C" w:rsidR="001627EF" w:rsidRPr="009A453A" w:rsidDel="00556EC6" w:rsidRDefault="00747399">
      <w:pPr>
        <w:pStyle w:val="ListParagraph"/>
        <w:numPr>
          <w:ilvl w:val="0"/>
          <w:numId w:val="36"/>
        </w:numPr>
        <w:spacing w:after="0" w:line="233" w:lineRule="auto"/>
        <w:ind w:left="1267"/>
        <w:jc w:val="both"/>
        <w:rPr>
          <w:ins w:id="37596" w:author="Kem Sereiboth" w:date="2022-09-19T10:39:00Z"/>
          <w:del w:id="37597" w:author="User" w:date="2022-10-07T16:14:00Z"/>
          <w:rFonts w:ascii="Khmer MEF1" w:hAnsi="Khmer MEF1" w:cs="Khmer MEF1"/>
          <w:sz w:val="24"/>
          <w:szCs w:val="24"/>
          <w:lang w:val="ca-ES"/>
          <w:rPrChange w:id="37598" w:author="Sopheak Phorn" w:date="2023-08-25T15:18:00Z">
            <w:rPr>
              <w:ins w:id="37599" w:author="Kem Sereiboth" w:date="2022-09-19T10:39:00Z"/>
              <w:del w:id="37600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601" w:author="User" w:date="2022-10-03T07:32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602" w:author="Kem Sereiboth" w:date="2022-09-19T10:39:00Z">
        <w:del w:id="37603" w:author="User" w:date="2022-10-07T16:14:00Z">
          <w:r w:rsidRPr="00E33574" w:rsidDel="00556EC6">
            <w:rPr>
              <w:rFonts w:ascii="Khmer MEF1" w:hAnsi="Khmer MEF1" w:cs="Khmer MEF1"/>
              <w:spacing w:val="14"/>
              <w:sz w:val="24"/>
              <w:szCs w:val="24"/>
              <w:cs/>
              <w:rPrChange w:id="3760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សំណើ</w:delText>
          </w:r>
        </w:del>
        <w:del w:id="37605" w:author="User" w:date="2022-10-05T14:03:00Z">
          <w:r w:rsidRPr="00E33574" w:rsidDel="00F07E20">
            <w:rPr>
              <w:rFonts w:ascii="Khmer MEF1" w:hAnsi="Khmer MEF1" w:cs="Khmer MEF1"/>
              <w:spacing w:val="14"/>
              <w:sz w:val="24"/>
              <w:szCs w:val="24"/>
              <w:cs/>
              <w:rPrChange w:id="3760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</w:delText>
          </w:r>
        </w:del>
        <w:del w:id="37607" w:author="User" w:date="2022-10-07T16:14:00Z">
          <w:r w:rsidRPr="00E33574" w:rsidDel="00556EC6">
            <w:rPr>
              <w:rFonts w:ascii="Khmer MEF1" w:hAnsi="Khmer MEF1" w:cs="Khmer MEF1"/>
              <w:spacing w:val="14"/>
              <w:sz w:val="24"/>
              <w:szCs w:val="24"/>
              <w:cs/>
              <w:rPrChange w:id="3760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សុំផ្ដល់ព័តមានអំពីលេខគណនីធនាគាររបស់អគ្គ</w:delText>
          </w:r>
        </w:del>
        <w:del w:id="37609" w:author="User" w:date="2022-10-03T05:57:00Z">
          <w:r w:rsidRPr="00E33574" w:rsidDel="00F8043E">
            <w:rPr>
              <w:rFonts w:ascii="Khmer MEF1" w:hAnsi="Khmer MEF1" w:cs="Khmer MEF1"/>
              <w:spacing w:val="14"/>
              <w:sz w:val="24"/>
              <w:szCs w:val="24"/>
              <w:cs/>
              <w:rPrChange w:id="3761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គ</w:delText>
          </w:r>
        </w:del>
        <w:del w:id="37611" w:author="User" w:date="2022-10-07T16:14:00Z">
          <w:r w:rsidRPr="00E33574" w:rsidDel="00556EC6">
            <w:rPr>
              <w:rFonts w:ascii="Khmer MEF1" w:hAnsi="Khmer MEF1" w:cs="Khmer MEF1"/>
              <w:spacing w:val="14"/>
              <w:sz w:val="24"/>
              <w:szCs w:val="24"/>
              <w:cs/>
              <w:rPrChange w:id="3761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លេខាធិការដ្ឋានអាជ្ញាធរសេវា</w:delText>
          </w:r>
        </w:del>
        <w:del w:id="37613" w:author="User" w:date="2022-10-03T05:57:00Z">
          <w:r w:rsidRPr="00E33574" w:rsidDel="00F8043E">
            <w:rPr>
              <w:rFonts w:ascii="Khmer MEF1" w:hAnsi="Khmer MEF1" w:cs="Khmer MEF1"/>
              <w:spacing w:val="-2"/>
              <w:sz w:val="24"/>
              <w:szCs w:val="24"/>
              <w:cs/>
              <w:rPrChange w:id="3761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</w:delText>
          </w:r>
        </w:del>
      </w:ins>
      <w:ins w:id="37615" w:author="Kem Sereiboth" w:date="2022-09-19T10:58:00Z">
        <w:del w:id="37616" w:author="User" w:date="2022-10-07T16:14:00Z">
          <w:r w:rsidR="00CB49F7"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61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ហិ</w:delText>
          </w:r>
        </w:del>
      </w:ins>
      <w:ins w:id="37618" w:author="Kem Sereiboth" w:date="2022-09-19T10:39:00Z">
        <w:del w:id="37619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62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ញ្ញវត្ថុមិនមែនធនាគារសម្រាប់ទទួលភាគទាន</w:delText>
          </w:r>
        </w:del>
        <w:del w:id="37621" w:author="User" w:date="2022-10-05T14:04:00Z">
          <w:r w:rsidRPr="00E33574" w:rsidDel="00F07E20">
            <w:rPr>
              <w:rFonts w:ascii="Khmer MEF1" w:hAnsi="Khmer MEF1" w:cs="Khmer MEF1"/>
              <w:spacing w:val="-2"/>
              <w:sz w:val="24"/>
              <w:szCs w:val="24"/>
              <w:cs/>
              <w:rPrChange w:id="3762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623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62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ដែលនិយ័តករក្រោមឱវាទ </w:delText>
          </w:r>
          <w:r w:rsidRPr="00E33574" w:rsidDel="00556EC6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762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62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បង់ចូល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62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អគ្គលេ</w:delText>
          </w:r>
        </w:del>
      </w:ins>
      <w:ins w:id="37628" w:author="LENOVO" w:date="2022-10-02T13:09:00Z">
        <w:del w:id="37629" w:author="User" w:date="2022-10-03T05:43:00Z">
          <w:r w:rsidR="00617436" w:rsidRPr="009A453A" w:rsidDel="00851EE0">
            <w:rPr>
              <w:rFonts w:ascii="Khmer MEF1" w:hAnsi="Khmer MEF1" w:cs="Khmer MEF1"/>
              <w:sz w:val="24"/>
              <w:szCs w:val="24"/>
              <w:lang w:val="ca-ES"/>
              <w:rPrChange w:id="37630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="00617436" w:rsidRPr="00F55550" w:rsidDel="00851EE0">
            <w:rPr>
              <w:rFonts w:ascii="Khmer MEF1" w:hAnsi="Khmer MEF1" w:cs="Khmer MEF1"/>
              <w:sz w:val="24"/>
              <w:szCs w:val="24"/>
              <w:cs/>
            </w:rPr>
            <w:delText>​</w:delText>
          </w:r>
        </w:del>
      </w:ins>
      <w:ins w:id="37631" w:author="Kem Sereiboth" w:date="2022-09-19T10:39:00Z">
        <w:del w:id="37632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63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ខាធិការដ្ឋាន </w:delText>
          </w:r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63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0C8CCB81" w14:textId="7C364A61" w:rsidR="00747399" w:rsidRPr="009A453A" w:rsidDel="00556EC6" w:rsidRDefault="00747399">
      <w:pPr>
        <w:spacing w:after="0" w:line="233" w:lineRule="auto"/>
        <w:ind w:firstLine="720"/>
        <w:jc w:val="both"/>
        <w:rPr>
          <w:ins w:id="37635" w:author="Kem Sereiboth" w:date="2022-09-19T10:39:00Z"/>
          <w:del w:id="37636" w:author="User" w:date="2022-10-07T16:14:00Z"/>
          <w:rFonts w:ascii="Khmer MEF1" w:hAnsi="Khmer MEF1" w:cs="Khmer MEF1"/>
          <w:b/>
          <w:bCs/>
          <w:sz w:val="24"/>
          <w:szCs w:val="24"/>
          <w:lang w:val="ca-ES"/>
          <w:rPrChange w:id="37637" w:author="Sopheak Phorn" w:date="2023-08-25T15:18:00Z">
            <w:rPr>
              <w:ins w:id="37638" w:author="Kem Sereiboth" w:date="2022-09-19T10:39:00Z"/>
              <w:del w:id="37639" w:author="User" w:date="2022-10-07T16:14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37640" w:author="User" w:date="2022-10-03T07:32:00Z">
          <w:pPr>
            <w:spacing w:after="0" w:line="240" w:lineRule="auto"/>
            <w:ind w:firstLine="720"/>
            <w:jc w:val="both"/>
          </w:pPr>
        </w:pPrChange>
      </w:pPr>
      <w:ins w:id="37641" w:author="Kem Sereiboth" w:date="2022-09-19T10:39:00Z">
        <w:del w:id="37642" w:author="User" w:date="2022-10-07T16:14:00Z"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643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ប្រធានបទទី៤៖</w:delText>
          </w:r>
        </w:del>
      </w:ins>
      <w:ins w:id="37644" w:author="Kem Sereiboth" w:date="2022-09-19T11:42:00Z">
        <w:del w:id="37645" w:author="User" w:date="2022-10-07T16:14:00Z">
          <w:r w:rsidR="009B6885"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646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7647" w:author="Kem Sereiboth" w:date="2022-09-19T10:39:00Z">
        <w:del w:id="37648" w:author="User" w:date="2022-10-07T16:14:00Z"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649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ប្រព័ន្ធលើកទឹកចិត្ត</w:delText>
          </w:r>
        </w:del>
      </w:ins>
      <w:ins w:id="37650" w:author="Kem Sereiboth" w:date="2022-09-19T11:42:00Z">
        <w:del w:id="37651" w:author="User" w:date="2022-10-07T16:14:00Z">
          <w:r w:rsidR="009B6885"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652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មន្រ្តី</w:delText>
          </w:r>
        </w:del>
      </w:ins>
    </w:p>
    <w:p w14:paraId="1067BEA7" w14:textId="23871D3F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33" w:lineRule="auto"/>
        <w:ind w:left="1267"/>
        <w:jc w:val="both"/>
        <w:rPr>
          <w:ins w:id="37653" w:author="Kem Sereiboth" w:date="2022-09-19T10:39:00Z"/>
          <w:del w:id="37654" w:author="User" w:date="2022-10-07T16:14:00Z"/>
          <w:rFonts w:ascii="Khmer MEF1" w:hAnsi="Khmer MEF1" w:cs="Khmer MEF1"/>
          <w:sz w:val="24"/>
          <w:szCs w:val="24"/>
          <w:lang w:val="ca-ES"/>
          <w:rPrChange w:id="37655" w:author="Sopheak Phorn" w:date="2023-08-25T15:18:00Z">
            <w:rPr>
              <w:ins w:id="37656" w:author="Kem Sereiboth" w:date="2022-09-19T10:39:00Z"/>
              <w:del w:id="37657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658" w:author="User" w:date="2022-10-03T07:32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659" w:author="Kem Sereiboth" w:date="2022-09-19T10:39:00Z">
        <w:del w:id="37660" w:author="User" w:date="2022-10-07T16:14:00Z"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766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ប្រកាសលេខ០០៨ អ.ស.ហ.ប្រក ចុះថ្ងៃទី១០ ខែកុម្ភៈ ឆ្នាំ២០២២ ស្ដីពីការកំណត់ប្រាក់ឧបត្ថម្ភ</w:delText>
          </w:r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766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ជីវភាពសម្រាប់ថ្នាក់ដឹកនាំ មន្ត្រី និងបុគ្គលិករបស់អាជ្</w:delText>
          </w:r>
          <w:r w:rsidR="00AD2EB3"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766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ញាធរសេវាហិរញ្ញវត្ថុមិនមែន</w:delText>
          </w:r>
          <w:r w:rsidR="00AD2EB3"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ធនាគារ</w:delText>
          </w:r>
        </w:del>
      </w:ins>
    </w:p>
    <w:p w14:paraId="7709B547" w14:textId="43F0766E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33" w:lineRule="auto"/>
        <w:ind w:left="1267"/>
        <w:jc w:val="both"/>
        <w:rPr>
          <w:ins w:id="37664" w:author="Kem Sereiboth" w:date="2022-09-19T10:39:00Z"/>
          <w:del w:id="37665" w:author="User" w:date="2022-10-07T16:14:00Z"/>
          <w:rFonts w:ascii="Khmer MEF1" w:hAnsi="Khmer MEF1" w:cs="Khmer MEF1"/>
          <w:sz w:val="24"/>
          <w:szCs w:val="24"/>
          <w:lang w:val="ca-ES"/>
          <w:rPrChange w:id="37666" w:author="Sopheak Phorn" w:date="2023-08-25T15:18:00Z">
            <w:rPr>
              <w:ins w:id="37667" w:author="Kem Sereiboth" w:date="2022-09-19T10:39:00Z"/>
              <w:del w:id="37668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669" w:author="User" w:date="2022-10-03T07:32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670" w:author="Kem Sereiboth" w:date="2022-09-19T10:39:00Z">
        <w:del w:id="37671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67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ប្រការ៤ ប្រការ៥ ប្រការ៦ ប្រការ៩ និងប្រការ១២ </w:delText>
          </w:r>
          <w:r w:rsidRPr="00E33574" w:rsidDel="00556EC6">
            <w:rPr>
              <w:rFonts w:ascii="Khmer MEF1" w:hAnsi="Khmer MEF1" w:cs="Khmer MEF1"/>
              <w:spacing w:val="-14"/>
              <w:sz w:val="24"/>
              <w:szCs w:val="24"/>
              <w:cs/>
              <w:rPrChange w:id="3767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ប្រកាសលេខ</w:delText>
          </w:r>
        </w:del>
        <w:del w:id="37674" w:author="User" w:date="2022-09-23T05:58:00Z">
          <w:r w:rsidRPr="00E33574" w:rsidDel="00141B99">
            <w:rPr>
              <w:rFonts w:ascii="Khmer MEF1" w:hAnsi="Khmer MEF1" w:cs="Khmer MEF1"/>
              <w:spacing w:val="-14"/>
              <w:sz w:val="24"/>
              <w:szCs w:val="24"/>
              <w:cs/>
              <w:rPrChange w:id="3767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676" w:author="User" w:date="2022-10-07T16:14:00Z">
          <w:r w:rsidRPr="00E33574" w:rsidDel="00556EC6">
            <w:rPr>
              <w:rFonts w:ascii="Khmer MEF1" w:hAnsi="Khmer MEF1" w:cs="Khmer MEF1"/>
              <w:spacing w:val="-14"/>
              <w:sz w:val="24"/>
              <w:szCs w:val="24"/>
              <w:cs/>
              <w:rPrChange w:id="3767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០១០ អ.ស.ហ.ប្រក ចុះថ្ងៃទី០៨ ខែតុលា ឆ្នាំ២០២១ ស្ដីពី លក្ខន្តិកៈនៃមន្ត្រីលក្ខន្តិកៈ</w:delText>
          </w:r>
        </w:del>
      </w:ins>
      <w:ins w:id="37678" w:author="LENOVO" w:date="2022-10-02T13:10:00Z">
        <w:del w:id="37679" w:author="User" w:date="2022-10-07T16:14:00Z">
          <w:r w:rsidR="00617436"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680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7681" w:author="Kem Sereiboth" w:date="2022-09-19T10:39:00Z">
        <w:del w:id="37682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68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របស់អាជ្ញាធរសេវាហិរញ្ញ</w:delText>
          </w:r>
          <w:r w:rsidR="00AD2EB3"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វត្ថុមិនមែនធនាគារ</w:delText>
          </w:r>
        </w:del>
      </w:ins>
    </w:p>
    <w:p w14:paraId="4A7C4FDD" w14:textId="6D33A21B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33" w:lineRule="auto"/>
        <w:ind w:left="1267"/>
        <w:jc w:val="both"/>
        <w:rPr>
          <w:ins w:id="37684" w:author="Kem Sereiboth" w:date="2022-09-19T10:39:00Z"/>
          <w:del w:id="37685" w:author="User" w:date="2022-10-07T16:14:00Z"/>
          <w:rFonts w:ascii="Khmer MEF1" w:hAnsi="Khmer MEF1" w:cs="Khmer MEF1"/>
          <w:sz w:val="24"/>
          <w:szCs w:val="24"/>
          <w:lang w:val="ca-ES"/>
          <w:rPrChange w:id="37686" w:author="Sopheak Phorn" w:date="2023-08-25T15:18:00Z">
            <w:rPr>
              <w:ins w:id="37687" w:author="Kem Sereiboth" w:date="2022-09-19T10:39:00Z"/>
              <w:del w:id="37688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689" w:author="User" w:date="2022-10-03T07:32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690" w:author="Kem Sereiboth" w:date="2022-09-19T10:39:00Z">
        <w:del w:id="37691" w:author="User" w:date="2022-10-07T16:14:00Z">
          <w:r w:rsidRPr="00E33574" w:rsidDel="00556EC6">
            <w:rPr>
              <w:rFonts w:ascii="Khmer MEF1" w:hAnsi="Khmer MEF1" w:cs="Khmer MEF1"/>
              <w:spacing w:val="-4"/>
              <w:sz w:val="24"/>
              <w:szCs w:val="24"/>
              <w:cs/>
              <w:rPrChange w:id="3769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ប្រកាសលេខ</w:delText>
          </w:r>
        </w:del>
        <w:del w:id="37693" w:author="User" w:date="2022-09-23T05:58:00Z">
          <w:r w:rsidRPr="00E33574" w:rsidDel="00141B99">
            <w:rPr>
              <w:rFonts w:ascii="Khmer MEF1" w:hAnsi="Khmer MEF1" w:cs="Khmer MEF1"/>
              <w:spacing w:val="-4"/>
              <w:sz w:val="24"/>
              <w:szCs w:val="24"/>
              <w:cs/>
              <w:rPrChange w:id="3769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695" w:author="User" w:date="2022-10-07T16:14:00Z">
          <w:r w:rsidRPr="00E33574" w:rsidDel="00556EC6">
            <w:rPr>
              <w:rFonts w:ascii="Khmer MEF1" w:hAnsi="Khmer MEF1" w:cs="Khmer MEF1"/>
              <w:spacing w:val="-4"/>
              <w:sz w:val="24"/>
              <w:szCs w:val="24"/>
              <w:cs/>
              <w:rPrChange w:id="3769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៦១៦ សហវប្រក. ចុះថ្ងៃទី០៤ ខែមិថុនា ឆ្នាំ២០១៤ </w:delText>
          </w:r>
        </w:del>
        <w:del w:id="37697" w:author="User" w:date="2022-10-05T14:05:00Z">
          <w:r w:rsidRPr="00E33574" w:rsidDel="00CE3865">
            <w:rPr>
              <w:rFonts w:ascii="Khmer MEF1" w:hAnsi="Khmer MEF1" w:cs="Khmer MEF1"/>
              <w:spacing w:val="-4"/>
              <w:sz w:val="24"/>
              <w:szCs w:val="24"/>
              <w:cs/>
              <w:rPrChange w:id="3769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ប្រកាស</w:delText>
          </w:r>
        </w:del>
        <w:del w:id="37699" w:author="User" w:date="2022-10-07T16:14:00Z">
          <w:r w:rsidRPr="00E33574" w:rsidDel="00556EC6">
            <w:rPr>
              <w:rFonts w:ascii="Khmer MEF1" w:hAnsi="Khmer MEF1" w:cs="Khmer MEF1"/>
              <w:spacing w:val="-4"/>
              <w:sz w:val="24"/>
              <w:szCs w:val="24"/>
              <w:cs/>
              <w:rPrChange w:id="3770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ស្ដីពី</w:delText>
          </w:r>
        </w:del>
        <w:del w:id="37701" w:author="User" w:date="2022-10-05T14:05:00Z">
          <w:r w:rsidRPr="00E33574" w:rsidDel="00CE3865">
            <w:rPr>
              <w:rFonts w:ascii="Khmer MEF1" w:hAnsi="Khmer MEF1" w:cs="Khmer MEF1"/>
              <w:spacing w:val="-4"/>
              <w:sz w:val="24"/>
              <w:szCs w:val="24"/>
              <w:cs/>
              <w:rPrChange w:id="3770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703" w:author="User" w:date="2022-10-07T16:14:00Z">
          <w:r w:rsidRPr="00E33574" w:rsidDel="00556EC6">
            <w:rPr>
              <w:rFonts w:ascii="Khmer MEF1" w:hAnsi="Khmer MEF1" w:cs="Khmer MEF1"/>
              <w:spacing w:val="-4"/>
              <w:sz w:val="24"/>
              <w:szCs w:val="24"/>
              <w:cs/>
              <w:rPrChange w:id="3770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ការកំណត់គោលការណ៍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70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770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យន្តការ នីតិវិធី និងការត្រួតពិនិត្យសម្រាប់ការផ្ដល់ការលើកទឹកចិត្តដោយប្រើប្រាស់ប្រាក់</w:delText>
          </w:r>
        </w:del>
      </w:ins>
      <w:ins w:id="37707" w:author="LENOVO" w:date="2022-10-02T13:10:00Z">
        <w:del w:id="37708" w:author="User" w:date="2022-10-07T16:14:00Z">
          <w:r w:rsidR="00617436" w:rsidRPr="009A453A" w:rsidDel="00556EC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37709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7710" w:author="Kem Sereiboth" w:date="2022-09-19T10:39:00Z">
        <w:del w:id="37711" w:author="User" w:date="2022-10-07T16:14:00Z"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771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រង្វាន់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71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របស់អង្គភាពក្រោមឱវាទក្រសួងសេដ្ឋកិច្ចនិងហិរញ្ញវត្ថុ</w:delText>
          </w:r>
        </w:del>
      </w:ins>
    </w:p>
    <w:p w14:paraId="1E10C0DB" w14:textId="4DEA831C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33" w:lineRule="auto"/>
        <w:ind w:left="1267"/>
        <w:jc w:val="both"/>
        <w:rPr>
          <w:ins w:id="37714" w:author="Kem Sereiboth" w:date="2022-09-19T10:39:00Z"/>
          <w:del w:id="37715" w:author="User" w:date="2022-10-07T16:14:00Z"/>
          <w:rFonts w:ascii="Khmer MEF1" w:hAnsi="Khmer MEF1" w:cs="Khmer MEF1"/>
          <w:sz w:val="24"/>
          <w:szCs w:val="24"/>
          <w:lang w:val="ca-ES"/>
          <w:rPrChange w:id="37716" w:author="Sopheak Phorn" w:date="2023-08-25T15:18:00Z">
            <w:rPr>
              <w:ins w:id="37717" w:author="Kem Sereiboth" w:date="2022-09-19T10:39:00Z"/>
              <w:del w:id="37718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719" w:author="User" w:date="2022-10-03T07:32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720" w:author="Kem Sereiboth" w:date="2022-09-19T10:39:00Z">
        <w:del w:id="37721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72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សារាចរ</w:delText>
          </w:r>
        </w:del>
        <w:del w:id="37723" w:author="User" w:date="2022-09-23T05:58:00Z">
          <w:r w:rsidRPr="00E33574" w:rsidDel="00141B99">
            <w:rPr>
              <w:rFonts w:ascii="Khmer MEF1" w:hAnsi="Khmer MEF1" w:cs="Khmer MEF1"/>
              <w:spacing w:val="-2"/>
              <w:sz w:val="24"/>
              <w:szCs w:val="24"/>
              <w:cs/>
              <w:rPrChange w:id="3772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725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72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</w:del>
        <w:del w:id="37727" w:author="User" w:date="2022-09-23T05:58:00Z">
          <w:r w:rsidRPr="00E33574" w:rsidDel="00141B99">
            <w:rPr>
              <w:rFonts w:ascii="Khmer MEF1" w:hAnsi="Khmer MEF1" w:cs="Khmer MEF1"/>
              <w:spacing w:val="-2"/>
              <w:sz w:val="24"/>
              <w:szCs w:val="24"/>
              <w:cs/>
              <w:rPrChange w:id="3772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729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73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០០៤</w:delText>
          </w:r>
        </w:del>
        <w:del w:id="37731" w:author="User" w:date="2022-10-05T14:06:00Z">
          <w:r w:rsidRPr="00E33574" w:rsidDel="006D6814">
            <w:rPr>
              <w:rFonts w:ascii="Khmer MEF1" w:hAnsi="Khmer MEF1" w:cs="Khmer MEF1"/>
              <w:spacing w:val="-2"/>
              <w:sz w:val="24"/>
              <w:szCs w:val="24"/>
              <w:cs/>
              <w:rPrChange w:id="3773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 </w:delText>
          </w:r>
        </w:del>
        <w:del w:id="37733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73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សហវ ចុះថ្ងៃទី</w:delText>
          </w:r>
        </w:del>
        <w:del w:id="37735" w:author="User" w:date="2022-10-05T14:05:00Z">
          <w:r w:rsidRPr="00E33574" w:rsidDel="00CE3865">
            <w:rPr>
              <w:rFonts w:ascii="Khmer MEF1" w:hAnsi="Khmer MEF1" w:cs="Khmer MEF1"/>
              <w:spacing w:val="-2"/>
              <w:sz w:val="24"/>
              <w:szCs w:val="24"/>
              <w:cs/>
              <w:rPrChange w:id="3773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7737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73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 ខែកុម្ភៈ ឆ្នាំ២០១៧ ស្ដីពីការអនុវត្តប្រកាសលេខ</w:delText>
          </w:r>
        </w:del>
        <w:del w:id="37739" w:author="User" w:date="2022-10-05T14:06:00Z">
          <w:r w:rsidRPr="00E33574" w:rsidDel="00CE3865">
            <w:rPr>
              <w:rFonts w:ascii="Khmer MEF1" w:hAnsi="Khmer MEF1" w:cs="Khmer MEF1"/>
              <w:spacing w:val="-2"/>
              <w:sz w:val="24"/>
              <w:szCs w:val="24"/>
              <w:cs/>
              <w:rPrChange w:id="3774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741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74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៦១៦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74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សហវ.ប្រក ចុះថ្ងៃទី</w:delText>
          </w:r>
        </w:del>
        <w:del w:id="37744" w:author="User" w:date="2022-10-05T14:06:00Z">
          <w:r w:rsidRPr="00E33574" w:rsidDel="00CE3865">
            <w:rPr>
              <w:rFonts w:ascii="Khmer MEF1" w:hAnsi="Khmer MEF1" w:cs="Khmer MEF1"/>
              <w:sz w:val="24"/>
              <w:szCs w:val="24"/>
              <w:cs/>
              <w:rPrChange w:id="3774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7746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74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៤ ខែមិថុនា ឆ្នាំ២០១៤ និង</w:delText>
          </w:r>
        </w:del>
        <w:del w:id="37748" w:author="User" w:date="2022-10-05T14:06:00Z">
          <w:r w:rsidRPr="00E33574" w:rsidDel="00CE3865">
            <w:rPr>
              <w:rFonts w:ascii="Khmer MEF1" w:hAnsi="Khmer MEF1" w:cs="Khmer MEF1"/>
              <w:sz w:val="24"/>
              <w:szCs w:val="24"/>
              <w:cs/>
              <w:rPrChange w:id="3774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750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75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បទប្បញ្ញត្តិវិសោធនកម្មពាក់ព័ន្ធ</w:delText>
          </w:r>
        </w:del>
      </w:ins>
    </w:p>
    <w:p w14:paraId="03C356CC" w14:textId="401E2BB3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33" w:lineRule="auto"/>
        <w:ind w:left="1267"/>
        <w:jc w:val="both"/>
        <w:rPr>
          <w:ins w:id="37752" w:author="Kem Sereiboth" w:date="2022-09-19T10:39:00Z"/>
          <w:del w:id="37753" w:author="User" w:date="2022-10-07T16:14:00Z"/>
          <w:rFonts w:ascii="Khmer MEF1" w:hAnsi="Khmer MEF1" w:cs="Khmer MEF1"/>
          <w:sz w:val="24"/>
          <w:szCs w:val="24"/>
          <w:lang w:val="ca-ES"/>
          <w:rPrChange w:id="37754" w:author="Sopheak Phorn" w:date="2023-08-25T15:18:00Z">
            <w:rPr>
              <w:ins w:id="37755" w:author="Kem Sereiboth" w:date="2022-09-19T10:39:00Z"/>
              <w:del w:id="37756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757" w:author="User" w:date="2022-10-03T07:32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758" w:author="Kem Sereiboth" w:date="2022-09-19T10:39:00Z">
        <w:del w:id="37759" w:author="User" w:date="2022-10-07T16:14:00Z"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776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សារាចរ</w:delText>
          </w:r>
        </w:del>
        <w:del w:id="37761" w:author="User" w:date="2022-09-23T05:58:00Z">
          <w:r w:rsidRPr="00E33574" w:rsidDel="00141B99">
            <w:rPr>
              <w:rFonts w:ascii="Khmer MEF1" w:hAnsi="Khmer MEF1" w:cs="Khmer MEF1"/>
              <w:spacing w:val="2"/>
              <w:sz w:val="24"/>
              <w:szCs w:val="24"/>
              <w:cs/>
              <w:rPrChange w:id="3776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763" w:author="User" w:date="2022-10-07T16:14:00Z"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776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</w:del>
        <w:del w:id="37765" w:author="User" w:date="2022-09-23T05:58:00Z">
          <w:r w:rsidRPr="00E33574" w:rsidDel="00141B99">
            <w:rPr>
              <w:rFonts w:ascii="Khmer MEF1" w:hAnsi="Khmer MEF1" w:cs="Khmer MEF1"/>
              <w:spacing w:val="2"/>
              <w:sz w:val="24"/>
              <w:szCs w:val="24"/>
              <w:cs/>
              <w:rPrChange w:id="3776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767" w:author="User" w:date="2022-10-07T16:14:00Z"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776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០០៣  សហវ ចុះថ្ងៃទី</w:delText>
          </w:r>
        </w:del>
        <w:del w:id="37769" w:author="User" w:date="2022-10-05T14:06:00Z">
          <w:r w:rsidRPr="00E33574" w:rsidDel="006D6814">
            <w:rPr>
              <w:rFonts w:ascii="Khmer MEF1" w:hAnsi="Khmer MEF1" w:cs="Khmer MEF1"/>
              <w:spacing w:val="2"/>
              <w:sz w:val="24"/>
              <w:szCs w:val="24"/>
              <w:cs/>
              <w:rPrChange w:id="3777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7771" w:author="User" w:date="2022-10-07T16:14:00Z"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777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៥ ខែមីនា ឆ្នាំ២០១៥ ស្ដីពីការអនុវត្តប្រកាសលេខ</w:delText>
          </w:r>
        </w:del>
        <w:del w:id="37773" w:author="User" w:date="2022-09-23T05:58:00Z">
          <w:r w:rsidRPr="00E33574" w:rsidDel="00141B99">
            <w:rPr>
              <w:rFonts w:ascii="Khmer MEF1" w:hAnsi="Khmer MEF1" w:cs="Khmer MEF1"/>
              <w:spacing w:val="2"/>
              <w:sz w:val="24"/>
              <w:szCs w:val="24"/>
              <w:cs/>
              <w:rPrChange w:id="3777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775" w:author="User" w:date="2022-10-07T16:14:00Z"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777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៦១៦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77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556EC6">
            <w:rPr>
              <w:rFonts w:ascii="Khmer MEF1" w:hAnsi="Khmer MEF1" w:cs="Khmer MEF1"/>
              <w:spacing w:val="10"/>
              <w:sz w:val="24"/>
              <w:szCs w:val="24"/>
              <w:cs/>
              <w:rPrChange w:id="3777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សហវ.ប្រក ចុះថ្ងៃទី</w:delText>
          </w:r>
        </w:del>
        <w:del w:id="37779" w:author="User" w:date="2022-10-05T14:07:00Z">
          <w:r w:rsidRPr="00E33574" w:rsidDel="006D6814">
            <w:rPr>
              <w:rFonts w:ascii="Khmer MEF1" w:hAnsi="Khmer MEF1" w:cs="Khmer MEF1"/>
              <w:spacing w:val="10"/>
              <w:sz w:val="24"/>
              <w:szCs w:val="24"/>
              <w:cs/>
              <w:rPrChange w:id="3778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7781" w:author="User" w:date="2022-10-07T16:14:00Z">
          <w:r w:rsidRPr="00E33574" w:rsidDel="00556EC6">
            <w:rPr>
              <w:rFonts w:ascii="Khmer MEF1" w:hAnsi="Khmer MEF1" w:cs="Khmer MEF1"/>
              <w:spacing w:val="10"/>
              <w:sz w:val="24"/>
              <w:szCs w:val="24"/>
              <w:cs/>
              <w:rPrChange w:id="3778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៤ ខែមិថុនា ឆ្នាំ២០១៤ និង បទប្បញ្ញត្តិវិសោធនកម្មពាក់ព័ន្ធ សម្រាប់</w:delText>
          </w:r>
        </w:del>
        <w:del w:id="37783" w:author="User" w:date="2022-10-03T05:42:00Z">
          <w:r w:rsidRPr="00E33574" w:rsidDel="00851EE0">
            <w:rPr>
              <w:rFonts w:ascii="Khmer MEF1" w:hAnsi="Khmer MEF1" w:cs="Khmer MEF1"/>
              <w:sz w:val="24"/>
              <w:szCs w:val="24"/>
              <w:cs/>
              <w:rPrChange w:id="3778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ឆ្នាំ</w:delText>
          </w:r>
        </w:del>
        <w:del w:id="37785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78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២០១៥</w:delText>
          </w:r>
        </w:del>
      </w:ins>
    </w:p>
    <w:p w14:paraId="77E57D4A" w14:textId="41306AEC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33" w:lineRule="auto"/>
        <w:ind w:left="1267"/>
        <w:jc w:val="both"/>
        <w:rPr>
          <w:ins w:id="37787" w:author="Kem Sereiboth" w:date="2022-09-19T10:39:00Z"/>
          <w:del w:id="37788" w:author="User" w:date="2022-10-07T16:14:00Z"/>
          <w:rFonts w:ascii="Khmer MEF1" w:hAnsi="Khmer MEF1" w:cs="Khmer MEF1"/>
          <w:sz w:val="24"/>
          <w:szCs w:val="24"/>
          <w:lang w:val="ca-ES"/>
          <w:rPrChange w:id="37789" w:author="Sopheak Phorn" w:date="2023-08-25T15:18:00Z">
            <w:rPr>
              <w:ins w:id="37790" w:author="Kem Sereiboth" w:date="2022-09-19T10:39:00Z"/>
              <w:del w:id="37791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792" w:author="User" w:date="2022-10-03T07:32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793" w:author="Kem Sereiboth" w:date="2022-09-19T10:39:00Z">
        <w:del w:id="37794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7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</w:delText>
          </w:r>
        </w:del>
        <w:del w:id="37796" w:author="User" w:date="2022-09-23T05:58:00Z">
          <w:r w:rsidRPr="00E33574" w:rsidDel="00141B99">
            <w:rPr>
              <w:rFonts w:ascii="Khmer MEF1" w:hAnsi="Khmer MEF1" w:cs="Khmer MEF1"/>
              <w:spacing w:val="-6"/>
              <w:sz w:val="24"/>
              <w:szCs w:val="24"/>
              <w:cs/>
              <w:rPrChange w:id="3779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798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7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</w:del>
        <w:del w:id="37800" w:author="User" w:date="2022-09-23T05:58:00Z">
          <w:r w:rsidRPr="00E33574" w:rsidDel="00141B99">
            <w:rPr>
              <w:rFonts w:ascii="Khmer MEF1" w:hAnsi="Khmer MEF1" w:cs="Khmer MEF1"/>
              <w:spacing w:val="-6"/>
              <w:sz w:val="24"/>
              <w:szCs w:val="24"/>
              <w:cs/>
              <w:rPrChange w:id="3780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802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80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២៣</w:delText>
          </w:r>
          <w:r w:rsidRPr="009A453A" w:rsidDel="00556EC6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7804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80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អ.ក.គ. ចុះ</w:delText>
          </w:r>
        </w:del>
        <w:del w:id="37806" w:author="User" w:date="2022-10-05T14:10:00Z">
          <w:r w:rsidRPr="00E33574" w:rsidDel="006D6814">
            <w:rPr>
              <w:rFonts w:ascii="Khmer MEF1" w:hAnsi="Khmer MEF1" w:cs="Khmer MEF1"/>
              <w:spacing w:val="-6"/>
              <w:sz w:val="24"/>
              <w:szCs w:val="24"/>
              <w:cs/>
              <w:rPrChange w:id="3780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</w:del>
        <w:del w:id="37808" w:author="User" w:date="2022-10-05T14:07:00Z">
          <w:r w:rsidRPr="00E33574" w:rsidDel="006D6814">
            <w:rPr>
              <w:rFonts w:ascii="Khmer MEF1" w:hAnsi="Khmer MEF1" w:cs="Khmer MEF1"/>
              <w:spacing w:val="-6"/>
              <w:sz w:val="24"/>
              <w:szCs w:val="24"/>
              <w:cs/>
              <w:rPrChange w:id="3780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7810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81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៥​ ខែកុម្ភៈ ឆ្នាំ២០២១ សំណើ</w:delText>
          </w:r>
        </w:del>
        <w:del w:id="37812" w:author="User" w:date="2022-10-05T14:08:00Z">
          <w:r w:rsidRPr="00E33574" w:rsidDel="006D6814">
            <w:rPr>
              <w:rFonts w:ascii="Khmer MEF1" w:hAnsi="Khmer MEF1" w:cs="Khmer MEF1"/>
              <w:spacing w:val="-6"/>
              <w:sz w:val="24"/>
              <w:szCs w:val="24"/>
              <w:cs/>
              <w:rPrChange w:id="3781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</w:delText>
          </w:r>
        </w:del>
        <w:del w:id="37814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81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សុំផ្ដល់ផែនការក្របខណ្ឌ និង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81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មន្រ្តីជាប់កិច្ចសន្យាប្រចាំឆ្នាំ២០២១ និងសម្រាប់ឆ្នាំ២០២២</w:delText>
          </w:r>
        </w:del>
      </w:ins>
    </w:p>
    <w:p w14:paraId="3A046E07" w14:textId="28548D7C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7817" w:author="Kem Sereiboth" w:date="2022-09-19T10:39:00Z"/>
          <w:del w:id="37818" w:author="User" w:date="2022-10-07T16:14:00Z"/>
          <w:rFonts w:ascii="Khmer MEF1" w:hAnsi="Khmer MEF1" w:cs="Khmer MEF1"/>
          <w:sz w:val="24"/>
          <w:szCs w:val="24"/>
          <w:lang w:val="ca-ES"/>
          <w:rPrChange w:id="37819" w:author="Sopheak Phorn" w:date="2023-08-25T15:18:00Z">
            <w:rPr>
              <w:ins w:id="37820" w:author="Kem Sereiboth" w:date="2022-09-19T10:39:00Z"/>
              <w:del w:id="37821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822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823" w:author="Kem Sereiboth" w:date="2022-09-19T10:39:00Z">
        <w:del w:id="37824" w:author="User" w:date="2022-10-07T16:14:00Z">
          <w:r w:rsidRPr="00E33574" w:rsidDel="00556EC6">
            <w:rPr>
              <w:rFonts w:ascii="Khmer MEF1" w:hAnsi="Khmer MEF1" w:cs="Khmer MEF1"/>
              <w:spacing w:val="-10"/>
              <w:sz w:val="24"/>
              <w:szCs w:val="24"/>
              <w:cs/>
              <w:rPrChange w:id="3782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</w:delText>
          </w:r>
        </w:del>
        <w:del w:id="37826" w:author="User" w:date="2022-09-23T05:58:00Z">
          <w:r w:rsidRPr="00E33574" w:rsidDel="00141B99">
            <w:rPr>
              <w:rFonts w:ascii="Khmer MEF1" w:hAnsi="Khmer MEF1" w:cs="Khmer MEF1"/>
              <w:spacing w:val="-10"/>
              <w:sz w:val="24"/>
              <w:szCs w:val="24"/>
              <w:cs/>
              <w:rPrChange w:id="3782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828" w:author="User" w:date="2022-10-07T16:14:00Z">
          <w:r w:rsidRPr="00E33574" w:rsidDel="00556EC6">
            <w:rPr>
              <w:rFonts w:ascii="Khmer MEF1" w:hAnsi="Khmer MEF1" w:cs="Khmer MEF1"/>
              <w:spacing w:val="-10"/>
              <w:sz w:val="24"/>
              <w:szCs w:val="24"/>
              <w:cs/>
              <w:rPrChange w:id="3782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</w:del>
        <w:del w:id="37830" w:author="User" w:date="2022-09-23T05:58:00Z">
          <w:r w:rsidRPr="00E33574" w:rsidDel="00141B99">
            <w:rPr>
              <w:rFonts w:ascii="Khmer MEF1" w:hAnsi="Khmer MEF1" w:cs="Khmer MEF1"/>
              <w:spacing w:val="-10"/>
              <w:sz w:val="24"/>
              <w:szCs w:val="24"/>
              <w:cs/>
              <w:rPrChange w:id="3783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832" w:author="User" w:date="2022-10-07T16:14:00Z">
          <w:r w:rsidRPr="00E33574" w:rsidDel="00556EC6">
            <w:rPr>
              <w:rFonts w:ascii="Khmer MEF1" w:hAnsi="Khmer MEF1" w:cs="Khmer MEF1"/>
              <w:spacing w:val="-10"/>
              <w:sz w:val="24"/>
              <w:szCs w:val="24"/>
              <w:cs/>
              <w:rPrChange w:id="3783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១៥៨</w:delText>
          </w:r>
          <w:r w:rsidRPr="009A453A" w:rsidDel="00556EC6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37834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Pr="00E33574" w:rsidDel="00556EC6">
            <w:rPr>
              <w:rFonts w:ascii="Khmer MEF1" w:hAnsi="Khmer MEF1" w:cs="Khmer MEF1"/>
              <w:spacing w:val="-10"/>
              <w:sz w:val="24"/>
              <w:szCs w:val="24"/>
              <w:cs/>
              <w:rPrChange w:id="3783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អ.ក.គ. ចុះថ្ងៃទី២៩​ ខែមិថុនា ឆ្នាំ២០២២ សំណើរសុំតម្លើងថ្នាក់ ឋានន្តរស័ក្ដិ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83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83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និងថ្នាក់ តាមកម្រិតសញ្ញាបត្រ និងគ្រឿងឥស្សរិយយស ជូនមន្រ្តីរាជការនៃអគ្គលេខាធិការដ្ឋាន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83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ក្រុមប្រឹក្សាជាតិគាំពារសង្គម</w:delText>
          </w:r>
        </w:del>
      </w:ins>
    </w:p>
    <w:p w14:paraId="56FDDCFB" w14:textId="43AF60A4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7839" w:author="Kem Sereiboth" w:date="2022-09-19T10:39:00Z"/>
          <w:del w:id="37840" w:author="User" w:date="2022-10-07T16:14:00Z"/>
          <w:rFonts w:ascii="Khmer MEF1" w:hAnsi="Khmer MEF1" w:cs="Khmer MEF1"/>
          <w:sz w:val="24"/>
          <w:szCs w:val="24"/>
          <w:lang w:val="ca-ES"/>
          <w:rPrChange w:id="37841" w:author="Sopheak Phorn" w:date="2023-08-25T15:18:00Z">
            <w:rPr>
              <w:ins w:id="37842" w:author="Kem Sereiboth" w:date="2022-09-19T10:39:00Z"/>
              <w:del w:id="37843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844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845" w:author="Kem Sereiboth" w:date="2022-09-19T10:39:00Z">
        <w:del w:id="37846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84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</w:delText>
          </w:r>
        </w:del>
        <w:del w:id="37848" w:author="User" w:date="2022-09-23T05:58:00Z">
          <w:r w:rsidRPr="00E33574" w:rsidDel="00141B99">
            <w:rPr>
              <w:rFonts w:ascii="Khmer MEF1" w:hAnsi="Khmer MEF1" w:cs="Khmer MEF1"/>
              <w:sz w:val="24"/>
              <w:szCs w:val="24"/>
              <w:cs/>
              <w:rPrChange w:id="3784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850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85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</w:del>
        <w:del w:id="37852" w:author="User" w:date="2022-09-23T05:59:00Z">
          <w:r w:rsidRPr="00E33574" w:rsidDel="00141B99">
            <w:rPr>
              <w:rFonts w:ascii="Khmer MEF1" w:hAnsi="Khmer MEF1" w:cs="Khmer MEF1"/>
              <w:sz w:val="24"/>
              <w:szCs w:val="24"/>
              <w:cs/>
              <w:rPrChange w:id="3785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854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85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៣៣៤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856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85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អ.ក.គ. ចុះថ្ងៃទី១៧ ខែធ្នូ ឆ្នាំ២០២១ សំណើរផែនការលើកទឹកចិត្តប្រចាំឆ្នាំ២០២២ របស់អគ្គលេខាធិការដ្ឋានក្រុមប្រឹក្សាជាតិគាំពារសង្គម</w:delText>
          </w:r>
        </w:del>
      </w:ins>
    </w:p>
    <w:p w14:paraId="64136C3D" w14:textId="2CC2D677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jc w:val="both"/>
        <w:rPr>
          <w:ins w:id="37858" w:author="Kem Sereiboth" w:date="2022-09-19T10:39:00Z"/>
          <w:del w:id="37859" w:author="User" w:date="2022-10-07T16:14:00Z"/>
          <w:rFonts w:ascii="Khmer MEF1" w:hAnsi="Khmer MEF1" w:cs="Khmer MEF1"/>
          <w:sz w:val="24"/>
          <w:szCs w:val="24"/>
          <w:lang w:val="ca-ES"/>
          <w:rPrChange w:id="37860" w:author="Sopheak Phorn" w:date="2023-08-25T15:18:00Z">
            <w:rPr>
              <w:ins w:id="37861" w:author="Kem Sereiboth" w:date="2022-09-19T10:39:00Z"/>
              <w:del w:id="37862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863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864" w:author="Kem Sereiboth" w:date="2022-09-19T10:39:00Z">
        <w:del w:id="37865" w:author="User" w:date="2022-10-07T16:14:00Z"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786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</w:del>
        <w:del w:id="37867" w:author="User" w:date="2022-09-23T05:59:00Z">
          <w:r w:rsidRPr="00E33574" w:rsidDel="00141B99">
            <w:rPr>
              <w:rFonts w:ascii="Khmer MEF1" w:hAnsi="Khmer MEF1" w:cs="Khmer MEF1"/>
              <w:spacing w:val="6"/>
              <w:sz w:val="24"/>
              <w:szCs w:val="24"/>
              <w:cs/>
              <w:rPrChange w:id="3786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869" w:author="User" w:date="2022-10-07T16:14:00Z"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787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១០១</w:delText>
          </w:r>
          <w:r w:rsidRPr="009A453A" w:rsidDel="00556EC6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37871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787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អ.ក.គ. ចុះថ្ងៃទី</w:delText>
          </w:r>
        </w:del>
        <w:del w:id="37873" w:author="User" w:date="2022-10-05T14:11:00Z">
          <w:r w:rsidRPr="00E33574" w:rsidDel="006D6814">
            <w:rPr>
              <w:rFonts w:ascii="Khmer MEF1" w:hAnsi="Khmer MEF1" w:cs="Khmer MEF1"/>
              <w:spacing w:val="6"/>
              <w:sz w:val="24"/>
              <w:szCs w:val="24"/>
              <w:cs/>
              <w:rPrChange w:id="3787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7875" w:author="User" w:date="2022-10-07T16:14:00Z"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787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៦ ខែមេសា ឆ្នាំ២០២២ របាយការណ៍សមិទ្ធកម្មនៃការអនុវត្ត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87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ផែនការសកម្មភាពក្រៅកែទម្រង់ និងរបាយការណ៍សមិទ្ធកម្មមន្រ្តីប្រចាំត្រីមាសទី១ ឆ្នាំ២០២២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87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របស់អគ្គលេខាធិការដ្ឋានក្រុមប្រឹក្សាជាតិគាំពារសង្គម</w:delText>
          </w:r>
        </w:del>
      </w:ins>
    </w:p>
    <w:p w14:paraId="582C3EF1" w14:textId="298D6CF4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jc w:val="both"/>
        <w:rPr>
          <w:ins w:id="37879" w:author="Kem Sereiboth" w:date="2022-09-19T10:39:00Z"/>
          <w:del w:id="37880" w:author="User" w:date="2022-10-07T16:14:00Z"/>
          <w:rFonts w:ascii="Khmer MEF1" w:hAnsi="Khmer MEF1" w:cs="Khmer MEF1"/>
          <w:spacing w:val="-14"/>
          <w:sz w:val="24"/>
          <w:szCs w:val="24"/>
          <w:lang w:val="ca-ES"/>
          <w:rPrChange w:id="37881" w:author="Sopheak Phorn" w:date="2023-08-25T15:18:00Z">
            <w:rPr>
              <w:ins w:id="37882" w:author="Kem Sereiboth" w:date="2022-09-19T10:39:00Z"/>
              <w:del w:id="37883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884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885" w:author="Kem Sereiboth" w:date="2022-09-19T10:39:00Z">
        <w:del w:id="37886" w:author="User" w:date="2022-10-07T16:14:00Z">
          <w:r w:rsidRPr="00E33574" w:rsidDel="00556EC6">
            <w:rPr>
              <w:rFonts w:ascii="Khmer MEF1" w:hAnsi="Khmer MEF1" w:cs="Khmer MEF1"/>
              <w:spacing w:val="-14"/>
              <w:sz w:val="24"/>
              <w:szCs w:val="24"/>
              <w:cs/>
              <w:rPrChange w:id="3788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របាយការណ៍វាយតម្លៃសមិទ្ធកម្មមន្រ្តីទទួលបានប្រាក់ឧបត្ថម្ភជីវភាព</w:delText>
          </w:r>
        </w:del>
        <w:del w:id="37888" w:author="User" w:date="2022-10-05T14:11:00Z">
          <w:r w:rsidRPr="00E33574" w:rsidDel="006D6814">
            <w:rPr>
              <w:rFonts w:ascii="Khmer MEF1" w:hAnsi="Khmer MEF1" w:cs="Khmer MEF1"/>
              <w:spacing w:val="-14"/>
              <w:sz w:val="24"/>
              <w:szCs w:val="24"/>
              <w:cs/>
              <w:rPrChange w:id="3788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890" w:author="User" w:date="2022-10-07T16:14:00Z">
          <w:r w:rsidRPr="00E33574" w:rsidDel="00556EC6">
            <w:rPr>
              <w:rFonts w:ascii="Khmer MEF1" w:hAnsi="Khmer MEF1" w:cs="Khmer MEF1"/>
              <w:spacing w:val="-14"/>
              <w:sz w:val="24"/>
              <w:szCs w:val="24"/>
              <w:cs/>
              <w:rPrChange w:id="3789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ប្រចាំត្រីមាសទី១ ឆ្នាំ២០២២</w:delText>
          </w:r>
        </w:del>
      </w:ins>
    </w:p>
    <w:p w14:paraId="34779B23" w14:textId="6C7826AB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jc w:val="both"/>
        <w:rPr>
          <w:ins w:id="37892" w:author="Kem Sereiboth" w:date="2022-09-19T10:39:00Z"/>
          <w:del w:id="37893" w:author="User" w:date="2022-10-07T16:14:00Z"/>
          <w:rFonts w:ascii="Khmer MEF1" w:hAnsi="Khmer MEF1" w:cs="Khmer MEF1"/>
          <w:sz w:val="24"/>
          <w:szCs w:val="24"/>
          <w:lang w:val="ca-ES"/>
          <w:rPrChange w:id="37894" w:author="Sopheak Phorn" w:date="2023-08-25T15:18:00Z">
            <w:rPr>
              <w:ins w:id="37895" w:author="Kem Sereiboth" w:date="2022-09-19T10:39:00Z"/>
              <w:del w:id="37896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897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898" w:author="Kem Sereiboth" w:date="2022-09-19T10:39:00Z">
        <w:del w:id="37899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90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ផែនការសកម្មភាពសម្រាប់ទទួលប្រាក់ឧបត្ថម្ភមុខងារប្រចាំឆ្នាំ២០២២</w:delText>
          </w:r>
        </w:del>
      </w:ins>
    </w:p>
    <w:p w14:paraId="6B8763A8" w14:textId="6793ADF5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jc w:val="both"/>
        <w:rPr>
          <w:ins w:id="37901" w:author="Kem Sereiboth" w:date="2022-09-19T10:39:00Z"/>
          <w:del w:id="37902" w:author="User" w:date="2022-10-07T16:14:00Z"/>
          <w:rFonts w:ascii="Khmer MEF1" w:hAnsi="Khmer MEF1" w:cs="Khmer MEF1"/>
          <w:sz w:val="24"/>
          <w:szCs w:val="24"/>
          <w:lang w:val="ca-ES"/>
          <w:rPrChange w:id="37903" w:author="Sopheak Phorn" w:date="2023-08-25T15:18:00Z">
            <w:rPr>
              <w:ins w:id="37904" w:author="Kem Sereiboth" w:date="2022-09-19T10:39:00Z"/>
              <w:del w:id="37905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906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907" w:author="Kem Sereiboth" w:date="2022-09-19T10:39:00Z">
        <w:del w:id="37908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90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ឧបសម្ព័ន្ធនៃផែនការសកម្មភាពសម្រាប់ទទួលប្រាក់ឧបត្ថម្ភមុខងារប្រចាំឆ្នាំ២០២២</w:delText>
          </w:r>
        </w:del>
      </w:ins>
    </w:p>
    <w:p w14:paraId="44070AFC" w14:textId="2D88A453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jc w:val="both"/>
        <w:rPr>
          <w:ins w:id="37910" w:author="Kem Sereiboth" w:date="2022-09-19T10:39:00Z"/>
          <w:del w:id="37911" w:author="User" w:date="2022-10-07T16:14:00Z"/>
          <w:rFonts w:ascii="Khmer MEF1" w:hAnsi="Khmer MEF1" w:cs="Khmer MEF1"/>
          <w:sz w:val="24"/>
          <w:szCs w:val="24"/>
          <w:lang w:val="ca-ES"/>
          <w:rPrChange w:id="37912" w:author="Sopheak Phorn" w:date="2023-08-25T15:18:00Z">
            <w:rPr>
              <w:ins w:id="37913" w:author="Kem Sereiboth" w:date="2022-09-19T10:39:00Z"/>
              <w:del w:id="37914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915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916" w:author="Kem Sereiboth" w:date="2022-09-19T10:39:00Z">
        <w:del w:id="37917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91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គម្រោងថវិការសម្រាប់អនុវត្តផែនការលើកទឹកចិត្តរបស់អគ្គលេខាធុការដ្ឋានជាតិគាំពារសង្គមប្រចាំឆ្នាំ</w:delText>
          </w:r>
        </w:del>
        <w:del w:id="37919" w:author="User" w:date="2022-10-05T14:12:00Z">
          <w:r w:rsidRPr="00E33574" w:rsidDel="006D6814">
            <w:rPr>
              <w:rFonts w:ascii="Khmer MEF1" w:hAnsi="Khmer MEF1" w:cs="Khmer MEF1"/>
              <w:sz w:val="24"/>
              <w:szCs w:val="24"/>
              <w:cs/>
              <w:rPrChange w:id="3792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921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92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២០២២</w:delText>
          </w:r>
        </w:del>
      </w:ins>
    </w:p>
    <w:p w14:paraId="5D3D2F33" w14:textId="241BD27C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jc w:val="both"/>
        <w:rPr>
          <w:ins w:id="37923" w:author="Kem Sereiboth" w:date="2022-09-19T10:39:00Z"/>
          <w:del w:id="37924" w:author="User" w:date="2022-10-07T16:14:00Z"/>
          <w:rFonts w:ascii="Khmer MEF1" w:hAnsi="Khmer MEF1" w:cs="Khmer MEF1"/>
          <w:sz w:val="24"/>
          <w:szCs w:val="24"/>
          <w:lang w:val="ca-ES"/>
          <w:rPrChange w:id="37925" w:author="Sopheak Phorn" w:date="2023-08-25T15:18:00Z">
            <w:rPr>
              <w:ins w:id="37926" w:author="Kem Sereiboth" w:date="2022-09-19T10:39:00Z"/>
              <w:del w:id="37927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928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929" w:author="Kem Sereiboth" w:date="2022-09-19T10:39:00Z">
        <w:del w:id="37930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93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លក្ខខណ្ឌយោងនៃសមាសភាពនៃកម្រោង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932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</w:del>
        <w:del w:id="37933" w:author="User" w:date="2022-10-05T14:12:00Z">
          <w:r w:rsidRPr="009A453A" w:rsidDel="006D6814">
            <w:rPr>
              <w:rFonts w:ascii="Khmer MEF1" w:hAnsi="Khmer MEF1" w:cs="Khmer MEF1"/>
              <w:sz w:val="24"/>
              <w:szCs w:val="24"/>
              <w:lang w:val="ca-ES"/>
              <w:rPrChange w:id="37934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</w:del>
        <w:del w:id="37935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93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ក្រុមការងារទទួលប្រាក់ឧបត្ថម្ភមុខងារ</w:delText>
          </w:r>
        </w:del>
      </w:ins>
    </w:p>
    <w:p w14:paraId="0F48A693" w14:textId="2546553C" w:rsidR="00747399" w:rsidRPr="009A453A" w:rsidDel="00556EC6" w:rsidRDefault="00747399">
      <w:pPr>
        <w:spacing w:after="0" w:line="216" w:lineRule="auto"/>
        <w:ind w:firstLine="720"/>
        <w:jc w:val="both"/>
        <w:rPr>
          <w:ins w:id="37937" w:author="Kem Sereiboth" w:date="2022-09-19T10:39:00Z"/>
          <w:del w:id="37938" w:author="User" w:date="2022-10-07T16:14:00Z"/>
          <w:rFonts w:ascii="Khmer MEF1" w:hAnsi="Khmer MEF1" w:cs="Khmer MEF1"/>
          <w:b/>
          <w:bCs/>
          <w:sz w:val="24"/>
          <w:szCs w:val="24"/>
          <w:lang w:val="ca-ES"/>
          <w:rPrChange w:id="37939" w:author="Sopheak Phorn" w:date="2023-08-25T15:18:00Z">
            <w:rPr>
              <w:ins w:id="37940" w:author="Kem Sereiboth" w:date="2022-09-19T10:39:00Z"/>
              <w:del w:id="37941" w:author="User" w:date="2022-10-07T16:14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37942" w:author="Uon Rithy" w:date="2022-10-06T14:51:00Z">
          <w:pPr>
            <w:spacing w:after="0" w:line="240" w:lineRule="auto"/>
            <w:ind w:firstLine="720"/>
            <w:jc w:val="both"/>
          </w:pPr>
        </w:pPrChange>
      </w:pPr>
      <w:ins w:id="37943" w:author="Kem Sereiboth" w:date="2022-09-19T10:39:00Z">
        <w:del w:id="37944" w:author="User" w:date="2022-10-07T16:14:00Z"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945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ប្រធានបទទី៥៖</w:delText>
          </w:r>
        </w:del>
      </w:ins>
      <w:ins w:id="37946" w:author="Kem Sereiboth" w:date="2022-09-19T11:42:00Z">
        <w:del w:id="37947" w:author="User" w:date="2022-10-07T16:14:00Z">
          <w:r w:rsidR="009B6885"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948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7949" w:author="Kem Sereiboth" w:date="2022-09-19T10:39:00Z">
        <w:del w:id="37950" w:author="User" w:date="2022-10-07T16:14:00Z"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951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វិធាន និងយន្តការត្រួតពិនិត្យប្រតិបត្តិការរបស់ប្រតិបត្តិកររបស់សន្តិសុខសង្គម</w:delText>
          </w:r>
        </w:del>
      </w:ins>
    </w:p>
    <w:p w14:paraId="712B1038" w14:textId="1F5341F8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7952" w:author="Kem Sereiboth" w:date="2022-09-19T10:39:00Z"/>
          <w:del w:id="37953" w:author="User" w:date="2022-10-07T16:14:00Z"/>
          <w:rFonts w:ascii="Khmer MEF1" w:hAnsi="Khmer MEF1" w:cs="Khmer MEF1"/>
          <w:sz w:val="24"/>
          <w:szCs w:val="24"/>
          <w:lang w:val="ca-ES"/>
          <w:rPrChange w:id="37954" w:author="Sopheak Phorn" w:date="2023-08-25T15:18:00Z">
            <w:rPr>
              <w:ins w:id="37955" w:author="Kem Sereiboth" w:date="2022-09-19T10:39:00Z"/>
              <w:del w:id="37956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957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958" w:author="Kem Sereiboth" w:date="2022-09-19T10:39:00Z">
        <w:del w:id="37959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96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ផែនការសកម្មភាពប្រចាំឆ្នាំ២០២២ 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961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(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96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នាយកដ្ឋានត្រួតពិនិត្យ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963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)</w:delText>
          </w:r>
        </w:del>
      </w:ins>
    </w:p>
    <w:p w14:paraId="1C1A24BD" w14:textId="28D632E8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7964" w:author="Kem Sereiboth" w:date="2022-09-19T10:39:00Z"/>
          <w:del w:id="37965" w:author="User" w:date="2022-10-07T16:14:00Z"/>
          <w:rFonts w:ascii="Khmer MEF1" w:hAnsi="Khmer MEF1" w:cs="Khmer MEF1"/>
          <w:sz w:val="24"/>
          <w:szCs w:val="24"/>
          <w:lang w:val="ca-ES"/>
          <w:rPrChange w:id="37966" w:author="Sopheak Phorn" w:date="2023-08-25T15:18:00Z">
            <w:rPr>
              <w:ins w:id="37967" w:author="Kem Sereiboth" w:date="2022-09-19T10:39:00Z"/>
              <w:del w:id="37968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969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970" w:author="Kem Sereiboth" w:date="2022-09-19T10:39:00Z">
        <w:del w:id="37971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97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សេចក្តីព្រាងលើផែនការអភិឌ្ឍន៍ស្ថាប័ននៃនិយ័តករសន្តិសុខសង្គម ២០២២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973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-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97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២០២៦</w:delText>
          </w:r>
        </w:del>
      </w:ins>
    </w:p>
    <w:p w14:paraId="32002BD2" w14:textId="3F60B9D9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7975" w:author="Kem Sereiboth" w:date="2022-09-19T10:39:00Z"/>
          <w:del w:id="37976" w:author="User" w:date="2022-10-07T16:14:00Z"/>
          <w:rFonts w:ascii="Khmer MEF1" w:hAnsi="Khmer MEF1" w:cs="Khmer MEF1"/>
          <w:sz w:val="24"/>
          <w:szCs w:val="24"/>
          <w:lang w:val="ca-ES"/>
          <w:rPrChange w:id="37977" w:author="Sopheak Phorn" w:date="2023-08-25T15:18:00Z">
            <w:rPr>
              <w:ins w:id="37978" w:author="Kem Sereiboth" w:date="2022-09-19T10:39:00Z"/>
              <w:del w:id="37979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980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981" w:author="Kem Sereiboth" w:date="2022-09-19T10:39:00Z">
        <w:del w:id="37982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98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សេចក្តីព្រាងអនុក្រឹត្យស្តីពីគោលការណ៍ណែនាំសម្រាប</w:delText>
          </w:r>
          <w:r w:rsidR="00AD2EB3" w:rsidRPr="00E33574" w:rsidDel="00556EC6">
            <w:rPr>
              <w:rFonts w:ascii="Khmer MEF1" w:hAnsi="Khmer MEF1" w:cs="Khmer MEF1"/>
              <w:sz w:val="24"/>
              <w:szCs w:val="24"/>
              <w:cs/>
              <w:rPrChange w:id="3798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់ការវិនិយោគមូលនិធ</w:delText>
          </w:r>
        </w:del>
        <w:del w:id="37985" w:author="User" w:date="2022-10-03T05:42:00Z">
          <w:r w:rsidR="00AD2EB3" w:rsidRPr="00E33574" w:rsidDel="00851EE0">
            <w:rPr>
              <w:rFonts w:ascii="Khmer MEF1" w:hAnsi="Khmer MEF1" w:cs="Khmer MEF1"/>
              <w:sz w:val="24"/>
              <w:szCs w:val="24"/>
              <w:cs/>
              <w:rPrChange w:id="3798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ី</w:delText>
          </w:r>
        </w:del>
        <w:del w:id="37987" w:author="User" w:date="2022-10-07T16:14:00Z">
          <w:r w:rsidR="00AD2EB3" w:rsidRPr="00E33574" w:rsidDel="00556EC6">
            <w:rPr>
              <w:rFonts w:ascii="Khmer MEF1" w:hAnsi="Khmer MEF1" w:cs="Khmer MEF1"/>
              <w:sz w:val="24"/>
              <w:szCs w:val="24"/>
              <w:cs/>
              <w:rPrChange w:id="3798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សន្តិសុខសង្គម</w:delText>
          </w:r>
        </w:del>
      </w:ins>
    </w:p>
    <w:p w14:paraId="4B9DE3DE" w14:textId="6824CA47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7989" w:author="Kem Sereiboth" w:date="2022-09-19T10:39:00Z"/>
          <w:del w:id="37990" w:author="User" w:date="2022-10-07T16:14:00Z"/>
          <w:rFonts w:ascii="Khmer MEF1" w:hAnsi="Khmer MEF1" w:cs="Khmer MEF1"/>
          <w:sz w:val="24"/>
          <w:szCs w:val="24"/>
          <w:lang w:val="ca-ES"/>
          <w:rPrChange w:id="37991" w:author="Sopheak Phorn" w:date="2023-08-25T15:18:00Z">
            <w:rPr>
              <w:ins w:id="37992" w:author="Kem Sereiboth" w:date="2022-09-19T10:39:00Z"/>
              <w:del w:id="37993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994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995" w:author="Kem Sereiboth" w:date="2022-09-19T10:39:00Z">
        <w:del w:id="37996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99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សេចក្ដីព្រាងអនុក្រឹត្យស្តីពីនិយ័តកម្មប្រព័ន្ធសន្តិសុខសង្គម</w:delText>
          </w:r>
        </w:del>
      </w:ins>
    </w:p>
    <w:p w14:paraId="4C96D133" w14:textId="1554B864" w:rsidR="00F14D25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7998" w:author="Kem Sereiboth" w:date="2022-09-19T10:40:00Z"/>
          <w:del w:id="37999" w:author="User" w:date="2022-10-07T16:14:00Z"/>
          <w:rFonts w:ascii="Khmer MEF1" w:hAnsi="Khmer MEF1" w:cs="Khmer MEF1"/>
          <w:lang w:val="ca-ES"/>
          <w:rPrChange w:id="38000" w:author="Sopheak Phorn" w:date="2023-08-25T15:18:00Z">
            <w:rPr>
              <w:ins w:id="38001" w:author="Kem Sereiboth" w:date="2022-09-19T10:40:00Z"/>
              <w:del w:id="38002" w:author="User" w:date="2022-10-07T16:14:00Z"/>
              <w:rFonts w:ascii="Khmer MEF1" w:hAnsi="Khmer MEF1" w:cs="Khmer MEF1"/>
              <w:color w:val="171717" w:themeColor="background2" w:themeShade="1A"/>
            </w:rPr>
          </w:rPrChange>
        </w:rPr>
        <w:pPrChange w:id="38003" w:author="Uon Rithy" w:date="2022-10-06T14:51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ins w:id="38004" w:author="Kem Sereiboth" w:date="2022-09-19T10:39:00Z">
        <w:del w:id="38005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800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</w:rPr>
              </w:rPrChange>
            </w:rPr>
            <w:delText>សេចក្ដីព្រាងប្រកាសស្ដីពីការដោះស្រាយវិវាទក្នុងប្រព័ន្ធសន្តិសុខសង្គម</w:delText>
          </w:r>
        </w:del>
      </w:ins>
    </w:p>
    <w:p w14:paraId="20007FD5" w14:textId="65B6152A" w:rsidR="00F14D25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8007" w:author="Kem Sereiboth" w:date="2022-09-19T10:40:00Z"/>
          <w:del w:id="38008" w:author="User" w:date="2022-10-07T16:14:00Z"/>
          <w:rFonts w:ascii="Khmer MEF1" w:hAnsi="Khmer MEF1" w:cs="Khmer MEF1"/>
          <w:lang w:val="ca-ES"/>
          <w:rPrChange w:id="38009" w:author="Sopheak Phorn" w:date="2023-08-25T15:18:00Z">
            <w:rPr>
              <w:ins w:id="38010" w:author="Kem Sereiboth" w:date="2022-09-19T10:40:00Z"/>
              <w:del w:id="38011" w:author="User" w:date="2022-10-07T16:14:00Z"/>
              <w:rFonts w:ascii="Khmer MEF1" w:hAnsi="Khmer MEF1" w:cs="Khmer MEF1"/>
              <w:color w:val="171717" w:themeColor="background2" w:themeShade="1A"/>
            </w:rPr>
          </w:rPrChange>
        </w:rPr>
        <w:pPrChange w:id="38012" w:author="Uon Rithy" w:date="2022-10-06T14:51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ins w:id="38013" w:author="Kem Sereiboth" w:date="2022-09-19T10:39:00Z">
        <w:del w:id="38014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8015" w:author="Kem Sereyboth" w:date="2023-07-19T16:59:00Z">
                <w:rPr>
                  <w:rFonts w:cs="MoolBoran"/>
                  <w:cs/>
                </w:rPr>
              </w:rPrChange>
            </w:rPr>
            <w:delText>ផែនការសកម្មភាពប្រចាំឆ្នាំ២០២២</w:delText>
          </w:r>
        </w:del>
      </w:ins>
      <w:ins w:id="38016" w:author="Kem Sereiboth" w:date="2022-09-19T10:42:00Z">
        <w:del w:id="38017" w:author="User" w:date="2022-10-07T16:14:00Z">
          <w:r w:rsidR="00F14D25" w:rsidRPr="00E33574" w:rsidDel="00556EC6">
            <w:rPr>
              <w:rFonts w:ascii="Khmer MEF1" w:hAnsi="Khmer MEF1" w:cs="Khmer MEF1"/>
              <w:sz w:val="24"/>
              <w:szCs w:val="24"/>
              <w:cs/>
              <w:rPrChange w:id="3801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</w:rPr>
              </w:rPrChange>
            </w:rPr>
            <w:delText xml:space="preserve"> </w:delText>
          </w:r>
          <w:r w:rsidR="00F14D25"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8019" w:author="Sopheak Phorn" w:date="2023-08-25T15:18:00Z">
                <w:rPr>
                  <w:rFonts w:ascii="Khmer MEF1" w:hAnsi="Khmer MEF1" w:cs="Khmer MEF1"/>
                  <w:color w:val="171717" w:themeColor="background2" w:themeShade="1A"/>
                </w:rPr>
              </w:rPrChange>
            </w:rPr>
            <w:delText>(</w:delText>
          </w:r>
          <w:r w:rsidR="00F14D25" w:rsidRPr="00E33574" w:rsidDel="00556EC6">
            <w:rPr>
              <w:rFonts w:ascii="Khmer MEF1" w:hAnsi="Khmer MEF1" w:cs="Khmer MEF1"/>
              <w:sz w:val="24"/>
              <w:szCs w:val="24"/>
              <w:cs/>
              <w:rPrChange w:id="3802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  <w:lang w:val="ca-ES"/>
                </w:rPr>
              </w:rPrChange>
            </w:rPr>
            <w:delText>នាយកដ្ឋាន</w:delText>
          </w:r>
        </w:del>
      </w:ins>
      <w:ins w:id="38021" w:author="Kem Sereiboth" w:date="2022-09-19T10:54:00Z">
        <w:del w:id="38022" w:author="User" w:date="2022-10-07T16:14:00Z">
          <w:r w:rsidR="00CB49F7" w:rsidRPr="00E33574" w:rsidDel="00556EC6">
            <w:rPr>
              <w:rFonts w:ascii="Khmer MEF1" w:hAnsi="Khmer MEF1" w:cs="Khmer MEF1"/>
              <w:sz w:val="24"/>
              <w:szCs w:val="24"/>
              <w:cs/>
              <w:rPrChange w:id="3802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  <w:lang w:val="ca-ES"/>
                </w:rPr>
              </w:rPrChange>
            </w:rPr>
            <w:delText>ផ្សះផ្សាវិវាទ</w:delText>
          </w:r>
        </w:del>
      </w:ins>
      <w:ins w:id="38024" w:author="Kem Sereiboth" w:date="2022-09-19T10:42:00Z">
        <w:del w:id="38025" w:author="User" w:date="2022-10-07T16:14:00Z">
          <w:r w:rsidR="00F14D25" w:rsidRPr="00E33574" w:rsidDel="00556EC6">
            <w:rPr>
              <w:rFonts w:ascii="Khmer MEF1" w:hAnsi="Khmer MEF1" w:cs="Khmer MEF1"/>
              <w:sz w:val="24"/>
              <w:szCs w:val="24"/>
              <w:cs/>
              <w:rPrChange w:id="3802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  <w:lang w:val="ca-ES"/>
                </w:rPr>
              </w:rPrChange>
            </w:rPr>
            <w:delText xml:space="preserve"> និងការពារអ្នកទទួលផង)</w:delText>
          </w:r>
        </w:del>
      </w:ins>
    </w:p>
    <w:p w14:paraId="3E0C35EB" w14:textId="4767D952" w:rsidR="00747399" w:rsidRPr="009A453A" w:rsidDel="00556EC6" w:rsidRDefault="00747399">
      <w:pPr>
        <w:pStyle w:val="ListParagraph"/>
        <w:numPr>
          <w:ilvl w:val="0"/>
          <w:numId w:val="36"/>
        </w:numPr>
        <w:tabs>
          <w:tab w:val="left" w:pos="720"/>
        </w:tabs>
        <w:spacing w:after="0" w:line="216" w:lineRule="auto"/>
        <w:ind w:left="1267"/>
        <w:jc w:val="both"/>
        <w:rPr>
          <w:del w:id="38027" w:author="User" w:date="2022-10-07T16:14:00Z"/>
          <w:rFonts w:ascii="Khmer MEF1" w:hAnsi="Khmer MEF1" w:cs="Khmer MEF1"/>
          <w:sz w:val="24"/>
          <w:szCs w:val="24"/>
          <w:lang w:val="ca-ES"/>
          <w:rPrChange w:id="38028" w:author="Sopheak Phorn" w:date="2023-08-25T15:18:00Z">
            <w:rPr>
              <w:del w:id="38029" w:author="User" w:date="2022-10-07T16:14:00Z"/>
              <w:lang w:val="ca-ES"/>
            </w:rPr>
          </w:rPrChange>
        </w:rPr>
        <w:pPrChange w:id="38030" w:author="Uon Rithy" w:date="2022-10-06T14:51:00Z">
          <w:pPr>
            <w:spacing w:after="0" w:line="240" w:lineRule="auto"/>
            <w:ind w:firstLine="720"/>
          </w:pPr>
        </w:pPrChange>
      </w:pPr>
      <w:ins w:id="38031" w:author="Kem Sereiboth" w:date="2022-09-19T10:39:00Z">
        <w:del w:id="38032" w:author="User" w:date="2022-10-07T16:14:00Z">
          <w:r w:rsidRPr="00E33574" w:rsidDel="00556EC6">
            <w:rPr>
              <w:rFonts w:ascii="Khmer MEF1" w:hAnsi="Khmer MEF1" w:cs="Khmer MEF1"/>
              <w:spacing w:val="4"/>
              <w:sz w:val="24"/>
              <w:szCs w:val="24"/>
              <w:cs/>
              <w:rPrChange w:id="38033" w:author="Kem Sereyboth" w:date="2023-07-19T16:59:00Z">
                <w:rPr>
                  <w:rFonts w:cs="MoolBoran"/>
                  <w:cs/>
                </w:rPr>
              </w:rPrChange>
            </w:rPr>
            <w:delText>របាយការណ៍កិច្ចប្រជុំស្តីពីការបូកសរុបការងារប្រចាំឆ្នាំ ការលើកទិសដៅបន្ត និងការពង្រឹង</w:delText>
          </w:r>
          <w:r w:rsidRPr="00E33574" w:rsidDel="00556EC6">
            <w:rPr>
              <w:rFonts w:ascii="Khmer MEF1" w:hAnsi="Khmer MEF1" w:cs="Khmer MEF1"/>
              <w:spacing w:val="-4"/>
              <w:sz w:val="24"/>
              <w:szCs w:val="24"/>
              <w:cs/>
              <w:rPrChange w:id="38034" w:author="Kem Sereyboth" w:date="2023-07-19T16:59:00Z">
                <w:rPr>
                  <w:rFonts w:cs="MoolBoran"/>
                  <w:cs/>
                </w:rPr>
              </w:rPrChange>
            </w:rPr>
            <w:delText>សម</w:delText>
          </w:r>
        </w:del>
        <w:del w:id="38035" w:author="User" w:date="2022-10-03T10:09:00Z">
          <w:r w:rsidRPr="00E33574" w:rsidDel="00B14BAD">
            <w:rPr>
              <w:rFonts w:ascii="Khmer MEF1" w:hAnsi="Khmer MEF1" w:cs="Khmer MEF1"/>
              <w:spacing w:val="-4"/>
              <w:sz w:val="24"/>
              <w:szCs w:val="24"/>
              <w:cs/>
              <w:rPrChange w:id="38036" w:author="Kem Sereyboth" w:date="2023-07-19T16:59:00Z">
                <w:rPr>
                  <w:rFonts w:cs="MoolBoran"/>
                  <w:cs/>
                </w:rPr>
              </w:rPrChange>
            </w:rPr>
            <w:delText>្ថ</w:delText>
          </w:r>
        </w:del>
        <w:del w:id="38037" w:author="User" w:date="2022-10-07T16:14:00Z">
          <w:r w:rsidRPr="00E33574" w:rsidDel="00556EC6">
            <w:rPr>
              <w:rFonts w:ascii="Khmer MEF1" w:hAnsi="Khmer MEF1" w:cs="Khmer MEF1"/>
              <w:spacing w:val="-4"/>
              <w:sz w:val="24"/>
              <w:szCs w:val="24"/>
              <w:cs/>
              <w:rPrChange w:id="38038" w:author="Kem Sereyboth" w:date="2023-07-19T16:59:00Z">
                <w:rPr>
                  <w:rFonts w:cs="MoolBoran"/>
                  <w:cs/>
                </w:rPr>
              </w:rPrChange>
            </w:rPr>
            <w:delText>ភាព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8039" w:author="Kem Sereyboth" w:date="2023-07-19T16:59:00Z">
                <w:rPr>
                  <w:rFonts w:cs="MoolBoran"/>
                  <w:cs/>
                </w:rPr>
              </w:rPrChange>
            </w:rPr>
            <w:delText>ក្នុងការធ្វើនិយ័តកម្មប្រព័ន្ធសន្តិសុខសង្គម</w:delText>
          </w:r>
        </w:del>
      </w:ins>
    </w:p>
    <w:p w14:paraId="5F84C433" w14:textId="5139EA08" w:rsidR="00747399" w:rsidRPr="009A453A" w:rsidDel="00556EC6" w:rsidRDefault="00CC47D4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8040" w:author="Kem Sereiboth" w:date="2022-09-19T10:36:00Z"/>
          <w:del w:id="38041" w:author="User" w:date="2022-10-07T16:14:00Z"/>
          <w:rFonts w:ascii="Khmer MEF1" w:hAnsi="Khmer MEF1" w:cs="Khmer MEF1"/>
          <w:lang w:val="ca-ES"/>
          <w:rPrChange w:id="38042" w:author="Sopheak Phorn" w:date="2023-08-25T15:18:00Z">
            <w:rPr>
              <w:ins w:id="38043" w:author="Kem Sereiboth" w:date="2022-09-19T10:36:00Z"/>
              <w:del w:id="38044" w:author="User" w:date="2022-10-07T16:14:00Z"/>
              <w:rFonts w:ascii="Khmer MEF2" w:hAnsi="Khmer MEF2" w:cs="Khmer MEF2"/>
              <w:lang w:val="ca-ES"/>
            </w:rPr>
          </w:rPrChange>
        </w:rPr>
        <w:pPrChange w:id="38045" w:author="Uon Rithy" w:date="2022-10-06T14:51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ins w:id="38046" w:author="Kem Sereiboth" w:date="2022-09-19T11:01:00Z">
        <w:del w:id="38047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804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</w:rPr>
              </w:rPrChange>
            </w:rPr>
            <w:delText>។</w:delText>
          </w:r>
        </w:del>
      </w:ins>
    </w:p>
    <w:p w14:paraId="264EFBA4" w14:textId="5135888F" w:rsidR="00810CA8" w:rsidRPr="00F55550" w:rsidDel="00747399" w:rsidRDefault="00CC47D4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049" w:author="User" w:date="2022-09-10T16:47:00Z"/>
          <w:del w:id="38050" w:author="Kem Sereiboth" w:date="2022-09-19T10:31:00Z"/>
          <w:rFonts w:ascii="Khmer MEF1" w:hAnsi="Khmer MEF1" w:cs="Khmer MEF1"/>
          <w:spacing w:val="-4"/>
          <w:lang w:val="ca-ES"/>
        </w:rPr>
        <w:pPrChange w:id="38051" w:author="User" w:date="2022-09-23T02:31:00Z">
          <w:pPr>
            <w:spacing w:after="0" w:line="240" w:lineRule="auto"/>
            <w:ind w:firstLine="720"/>
          </w:pPr>
        </w:pPrChange>
      </w:pPr>
      <w:ins w:id="38052" w:author="Kem Sereiboth" w:date="2022-09-19T11:01:00Z">
        <w:r w:rsidRPr="00F55550">
          <w:rPr>
            <w:rFonts w:ascii="Khmer MEF1" w:hAnsi="Khmer MEF1" w:cs="Khmer MEF1"/>
            <w:spacing w:val="-4"/>
            <w:cs/>
            <w:lang w:val="ca-ES"/>
          </w:rPr>
          <w:tab/>
        </w:r>
      </w:ins>
    </w:p>
    <w:p w14:paraId="46FFD815" w14:textId="400EBFF4" w:rsidR="00C7406D" w:rsidRPr="00E33574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053" w:author="User" w:date="2022-09-16T08:53:00Z"/>
          <w:del w:id="38054" w:author="Kem Sereiboth" w:date="2022-09-19T10:31:00Z"/>
          <w:rFonts w:ascii="Khmer MEF1" w:hAnsi="Khmer MEF1" w:cs="Khmer MEF1"/>
          <w:cs/>
          <w:rPrChange w:id="38055" w:author="Kem Sereyboth" w:date="2023-07-19T16:59:00Z">
            <w:rPr>
              <w:ins w:id="38056" w:author="User" w:date="2022-09-16T08:53:00Z"/>
              <w:del w:id="38057" w:author="Kem Sereiboth" w:date="2022-09-19T10:31:00Z"/>
              <w:rFonts w:ascii="Khmer MEF1" w:hAnsi="Khmer MEF1" w:cs="Khmer MEF1"/>
              <w:color w:val="FF0000"/>
              <w:sz w:val="24"/>
              <w:szCs w:val="24"/>
              <w:highlight w:val="cyan"/>
              <w:cs/>
            </w:rPr>
          </w:rPrChange>
        </w:rPr>
        <w:pPrChange w:id="38058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</w:pPr>
        </w:pPrChange>
      </w:pPr>
      <w:ins w:id="38059" w:author="User" w:date="2022-09-16T08:53:00Z">
        <w:del w:id="38060" w:author="Kem Sereiboth" w:date="2022-09-19T10:31:00Z">
          <w:r w:rsidRPr="00E33574" w:rsidDel="00747399">
            <w:rPr>
              <w:rFonts w:ascii="Khmer MEF1" w:hAnsi="Khmer MEF1" w:cs="Khmer MEF1"/>
              <w:cs/>
              <w:rPrChange w:id="3806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ច្បាប់ លេខ នស</w:delText>
          </w:r>
          <w:r w:rsidRPr="009A453A" w:rsidDel="00747399">
            <w:rPr>
              <w:rFonts w:ascii="Khmer MEF1" w:hAnsi="Khmer MEF1" w:cs="Khmer MEF1"/>
              <w:lang w:val="ca-ES"/>
              <w:rPrChange w:id="38062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806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១១១៩</w:delText>
          </w:r>
          <w:r w:rsidRPr="009A453A" w:rsidDel="00747399">
            <w:rPr>
              <w:rFonts w:ascii="Khmer MEF1" w:hAnsi="Khmer MEF1" w:cs="Khmer MEF1"/>
              <w:lang w:val="ca-ES"/>
              <w:rPrChange w:id="38064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806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០១៨ ចុះថ្ងៃទី០២ ខែវិច្ឆិកា ឆ្នាំ២០១៩ ស្ដីពីស្ដីពីរបបសន្តិសុខសង្គម</w:delText>
          </w:r>
        </w:del>
      </w:ins>
    </w:p>
    <w:p w14:paraId="601175D1" w14:textId="3E2041B4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066" w:author="User" w:date="2022-09-16T08:53:00Z"/>
          <w:del w:id="38067" w:author="Kem Sereiboth" w:date="2022-09-19T10:31:00Z"/>
          <w:rFonts w:ascii="Khmer MEF1" w:hAnsi="Khmer MEF1" w:cs="Khmer MEF1"/>
          <w:lang w:val="ca-ES"/>
          <w:rPrChange w:id="38068" w:author="Sopheak Phorn" w:date="2023-08-25T15:18:00Z">
            <w:rPr>
              <w:ins w:id="38069" w:author="User" w:date="2022-09-16T08:53:00Z"/>
              <w:del w:id="38070" w:author="Kem Sereiboth" w:date="2022-09-19T10:31:00Z"/>
              <w:rFonts w:ascii="Khmer MEF1" w:hAnsi="Khmer MEF1" w:cs="Khmer MEF1"/>
              <w:color w:val="FF0000"/>
              <w:sz w:val="24"/>
              <w:szCs w:val="24"/>
              <w:highlight w:val="cyan"/>
            </w:rPr>
          </w:rPrChange>
        </w:rPr>
        <w:pPrChange w:id="38071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</w:pPr>
        </w:pPrChange>
      </w:pPr>
      <w:ins w:id="38072" w:author="User" w:date="2022-09-16T08:53:00Z">
        <w:del w:id="38073" w:author="Kem Sereiboth" w:date="2022-09-19T10:31:00Z">
          <w:r w:rsidRPr="00E33574" w:rsidDel="00747399">
            <w:rPr>
              <w:rFonts w:ascii="Khmer MEF1" w:hAnsi="Khmer MEF1" w:cs="Khmer MEF1"/>
              <w:cs/>
              <w:rPrChange w:id="3807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ប្រកាស លេខ ០០១ អ.ស.ហ.ស.ណ.ន. ចុះថ្ងៃទី៤ ខែសីហា ឆ្នាំ២០២២ ប្រកាសស្ដីពីគោលការណ៍ណែនាំស្ដីពីយន្តការ និងនីតិវិធីសវនកម្មអនុលោមភាពរបស់អង្គភាពសវនកម្មផ្ទៃក្នុងនៃអាជ្ញាធរសេវាហិរញ្ញវត្ថុមិនមែនធនាគារលើអង្គភាពក្រោមឱវាទអាជ្ញាធរសេវាហិរញ្ញវត្ថុមិនមែនធនាគារ</w:delText>
          </w:r>
        </w:del>
      </w:ins>
    </w:p>
    <w:p w14:paraId="18E1CB1D" w14:textId="1390475A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075" w:author="User" w:date="2022-09-16T08:53:00Z"/>
          <w:del w:id="38076" w:author="Kem Sereiboth" w:date="2022-09-19T10:31:00Z"/>
          <w:rFonts w:ascii="Khmer MEF1" w:hAnsi="Khmer MEF1" w:cs="Khmer MEF1"/>
          <w:lang w:val="ca-ES"/>
          <w:rPrChange w:id="38077" w:author="Sopheak Phorn" w:date="2023-08-25T15:18:00Z">
            <w:rPr>
              <w:ins w:id="38078" w:author="User" w:date="2022-09-16T08:53:00Z"/>
              <w:del w:id="38079" w:author="Kem Sereiboth" w:date="2022-09-19T10:31:00Z"/>
              <w:rFonts w:ascii="Khmer MEF1" w:hAnsi="Khmer MEF1" w:cs="Khmer MEF1"/>
              <w:color w:val="FF0000"/>
              <w:sz w:val="24"/>
              <w:szCs w:val="24"/>
              <w:highlight w:val="cyan"/>
            </w:rPr>
          </w:rPrChange>
        </w:rPr>
        <w:pPrChange w:id="38080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</w:pPr>
        </w:pPrChange>
      </w:pPr>
      <w:ins w:id="38081" w:author="User" w:date="2022-09-16T08:53:00Z">
        <w:del w:id="38082" w:author="Kem Sereiboth" w:date="2022-09-19T10:31:00Z">
          <w:r w:rsidRPr="00E33574" w:rsidDel="00747399">
            <w:rPr>
              <w:rFonts w:ascii="Khmer MEF1" w:hAnsi="Khmer MEF1" w:cs="Khmer MEF1"/>
              <w:cs/>
              <w:rPrChange w:id="3808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លេខ ០០៨</w:delText>
          </w:r>
          <w:r w:rsidRPr="009A453A" w:rsidDel="00747399">
            <w:rPr>
              <w:rFonts w:ascii="Khmer MEF1" w:hAnsi="Khmer MEF1" w:cs="Khmer MEF1"/>
              <w:lang w:val="ca-ES"/>
              <w:rPrChange w:id="38084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808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២២</w:delText>
          </w:r>
          <w:r w:rsidRPr="009A453A" w:rsidDel="00747399">
            <w:rPr>
              <w:rFonts w:ascii="Khmer MEF1" w:hAnsi="Khmer MEF1" w:cs="Khmer MEF1"/>
              <w:lang w:val="ca-ES"/>
              <w:rPrChange w:id="38086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 xml:space="preserve"> </w:delText>
          </w:r>
          <w:r w:rsidRPr="00E33574" w:rsidDel="00747399">
            <w:rPr>
              <w:rFonts w:ascii="Khmer MEF1" w:hAnsi="Khmer MEF1" w:cs="Khmer MEF1"/>
              <w:cs/>
              <w:rPrChange w:id="3808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អ.ស.ផ.</w:delText>
          </w:r>
          <w:r w:rsidRPr="009A453A" w:rsidDel="00747399">
            <w:rPr>
              <w:rFonts w:ascii="Khmer MEF1" w:hAnsi="Khmer MEF1" w:cs="Khmer MEF1"/>
              <w:lang w:val="ca-ES"/>
              <w:rPrChange w:id="38088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808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 xml:space="preserve">ស.ក១ ចុះថ្ងៃទី៣១ ខែមករា ឆ្នាំ២០២២ របាយការណ៍ស្វែងយល់ប្រព័ន្ធត្រួតពិនិត្យផ្ទៃក្នុងនៃនិយ័តករសន្តិសុខសង្គម </w:delText>
          </w:r>
          <w:r w:rsidRPr="009A453A" w:rsidDel="00747399">
            <w:rPr>
              <w:rFonts w:ascii="Khmer MEF1" w:hAnsi="Khmer MEF1" w:cs="Khmer MEF1"/>
              <w:lang w:val="ca-ES"/>
              <w:rPrChange w:id="38090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(</w:delText>
          </w:r>
          <w:r w:rsidRPr="00E33574" w:rsidDel="00747399">
            <w:rPr>
              <w:rFonts w:ascii="Khmer MEF1" w:hAnsi="Khmer MEF1" w:cs="Khmer MEF1"/>
              <w:cs/>
              <w:rPrChange w:id="3809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ន.ស.ស.</w:delText>
          </w:r>
          <w:r w:rsidRPr="009A453A" w:rsidDel="00747399">
            <w:rPr>
              <w:rFonts w:ascii="Khmer MEF1" w:hAnsi="Khmer MEF1" w:cs="Khmer MEF1"/>
              <w:lang w:val="ca-ES"/>
              <w:rPrChange w:id="38092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)</w:delText>
          </w:r>
        </w:del>
      </w:ins>
    </w:p>
    <w:p w14:paraId="2939D880" w14:textId="3CB0AE77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093" w:author="User" w:date="2022-09-16T08:53:00Z"/>
          <w:del w:id="38094" w:author="Kem Sereiboth" w:date="2022-09-19T10:31:00Z"/>
          <w:rFonts w:ascii="Khmer MEF1" w:hAnsi="Khmer MEF1" w:cs="Khmer MEF1"/>
          <w:lang w:val="ca-ES"/>
          <w:rPrChange w:id="38095" w:author="Sopheak Phorn" w:date="2023-08-25T15:18:00Z">
            <w:rPr>
              <w:ins w:id="38096" w:author="User" w:date="2022-09-16T08:53:00Z"/>
              <w:del w:id="38097" w:author="Kem Sereiboth" w:date="2022-09-19T10:31:00Z"/>
              <w:rFonts w:ascii="Khmer MEF1" w:hAnsi="Khmer MEF1" w:cs="Khmer MEF1"/>
              <w:color w:val="FF0000"/>
              <w:sz w:val="24"/>
              <w:szCs w:val="24"/>
              <w:highlight w:val="cyan"/>
            </w:rPr>
          </w:rPrChange>
        </w:rPr>
        <w:pPrChange w:id="38098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</w:pPr>
        </w:pPrChange>
      </w:pPr>
      <w:ins w:id="38099" w:author="User" w:date="2022-09-16T08:53:00Z">
        <w:del w:id="38100" w:author="Kem Sereiboth" w:date="2022-09-19T10:31:00Z">
          <w:r w:rsidRPr="00E33574" w:rsidDel="00747399">
            <w:rPr>
              <w:rFonts w:ascii="Khmer MEF1" w:hAnsi="Khmer MEF1" w:cs="Khmer MEF1"/>
              <w:cs/>
              <w:rPrChange w:id="3810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លេខ ១៨០</w:delText>
          </w:r>
          <w:r w:rsidRPr="009A453A" w:rsidDel="00747399">
            <w:rPr>
              <w:rFonts w:ascii="Khmer MEF1" w:hAnsi="Khmer MEF1" w:cs="Khmer MEF1"/>
              <w:lang w:val="ca-ES"/>
              <w:rPrChange w:id="38102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810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២២ អ.ស.ផ. កំណត់ហេតុកិច្ចប្រជុំបើកដាក់ឱ្យដំណើរការសវនកម្មប្រចាំឆ្នាំ២០២២</w:delText>
          </w:r>
        </w:del>
      </w:ins>
    </w:p>
    <w:p w14:paraId="2B336C7C" w14:textId="5569ECA3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104" w:author="User" w:date="2022-09-16T08:53:00Z"/>
          <w:del w:id="38105" w:author="Kem Sereiboth" w:date="2022-09-19T10:31:00Z"/>
          <w:rFonts w:ascii="Khmer MEF1" w:hAnsi="Khmer MEF1" w:cs="Khmer MEF1"/>
          <w:lang w:val="ca-ES"/>
          <w:rPrChange w:id="38106" w:author="Sopheak Phorn" w:date="2023-08-25T15:18:00Z">
            <w:rPr>
              <w:ins w:id="38107" w:author="User" w:date="2022-09-16T08:53:00Z"/>
              <w:del w:id="38108" w:author="Kem Sereiboth" w:date="2022-09-19T10:31:00Z"/>
              <w:rFonts w:ascii="Khmer MEF1" w:hAnsi="Khmer MEF1" w:cs="Khmer MEF1"/>
              <w:color w:val="FF0000"/>
              <w:sz w:val="24"/>
              <w:szCs w:val="24"/>
              <w:highlight w:val="cyan"/>
            </w:rPr>
          </w:rPrChange>
        </w:rPr>
        <w:pPrChange w:id="38109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</w:pPr>
        </w:pPrChange>
      </w:pPr>
      <w:ins w:id="38110" w:author="User" w:date="2022-09-16T08:53:00Z">
        <w:del w:id="38111" w:author="Kem Sereiboth" w:date="2022-09-19T10:31:00Z">
          <w:r w:rsidRPr="00E33574" w:rsidDel="00747399">
            <w:rPr>
              <w:rFonts w:ascii="Khmer MEF1" w:hAnsi="Khmer MEF1" w:cs="Khmer MEF1"/>
              <w:cs/>
              <w:rPrChange w:id="3811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លិខិត លេខ ១២៥</w:delText>
          </w:r>
          <w:r w:rsidRPr="009A453A" w:rsidDel="00747399">
            <w:rPr>
              <w:rFonts w:ascii="Khmer MEF1" w:hAnsi="Khmer MEF1" w:cs="Khmer MEF1"/>
              <w:lang w:val="ca-ES"/>
              <w:rPrChange w:id="38113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811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២២.អ.ស.ផ. ចុះថ្ងៃទី០២ ខែមិថុនា ឆ្នាំ២០២២ កិច្ចប្រជុំបើកដាក់ឱ្យដំណើរការកម្មវិធីសវនកម្មសម្រាប់ឆ្នាំ២០២២</w:delText>
          </w:r>
        </w:del>
      </w:ins>
    </w:p>
    <w:p w14:paraId="6ED59D8C" w14:textId="0804370A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115" w:author="User" w:date="2022-09-16T08:53:00Z"/>
          <w:del w:id="38116" w:author="Kem Sereiboth" w:date="2022-09-19T10:31:00Z"/>
          <w:rFonts w:ascii="Khmer MEF1" w:hAnsi="Khmer MEF1" w:cs="Khmer MEF1"/>
          <w:lang w:val="ca-ES"/>
          <w:rPrChange w:id="38117" w:author="Sopheak Phorn" w:date="2023-08-25T15:18:00Z">
            <w:rPr>
              <w:ins w:id="38118" w:author="User" w:date="2022-09-16T08:53:00Z"/>
              <w:del w:id="38119" w:author="Kem Sereiboth" w:date="2022-09-19T10:31:00Z"/>
              <w:rFonts w:ascii="Khmer MEF1" w:hAnsi="Khmer MEF1" w:cs="Khmer MEF1"/>
              <w:color w:val="FF0000"/>
              <w:sz w:val="24"/>
              <w:szCs w:val="24"/>
              <w:highlight w:val="cyan"/>
            </w:rPr>
          </w:rPrChange>
        </w:rPr>
        <w:pPrChange w:id="38120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</w:pPr>
        </w:pPrChange>
      </w:pPr>
      <w:ins w:id="38121" w:author="User" w:date="2022-09-16T08:53:00Z">
        <w:del w:id="38122" w:author="Kem Sereiboth" w:date="2022-09-19T10:31:00Z">
          <w:r w:rsidRPr="00E33574" w:rsidDel="00747399">
            <w:rPr>
              <w:rFonts w:ascii="Khmer MEF1" w:hAnsi="Khmer MEF1" w:cs="Khmer MEF1"/>
              <w:cs/>
              <w:rPrChange w:id="3812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លិខិត លេខ ១២៦</w:delText>
          </w:r>
          <w:r w:rsidRPr="009A453A" w:rsidDel="00747399">
            <w:rPr>
              <w:rFonts w:ascii="Khmer MEF1" w:hAnsi="Khmer MEF1" w:cs="Khmer MEF1"/>
              <w:lang w:val="ca-ES"/>
              <w:rPrChange w:id="38124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812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២២ អ.ស.ផ. ចុះថ្ងៃទី០២ ខែមិថុនា ឆ្នាំ២០២២ បញ្ជីរាយនាមប្រតិសវនកម្ម និងសវនករទទួលបន្ទុកលើនិយ័តករសន្តិសុខសង្គម</w:delText>
          </w:r>
        </w:del>
      </w:ins>
    </w:p>
    <w:p w14:paraId="1409EF29" w14:textId="68D0B943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126" w:author="User" w:date="2022-09-16T08:53:00Z"/>
          <w:del w:id="38127" w:author="Kem Sereiboth" w:date="2022-09-19T10:31:00Z"/>
          <w:rFonts w:ascii="Khmer MEF1" w:hAnsi="Khmer MEF1" w:cs="Khmer MEF1"/>
          <w:lang w:val="ca-ES"/>
          <w:rPrChange w:id="38128" w:author="Sopheak Phorn" w:date="2023-08-25T15:18:00Z">
            <w:rPr>
              <w:ins w:id="38129" w:author="User" w:date="2022-09-16T08:53:00Z"/>
              <w:del w:id="38130" w:author="Kem Sereiboth" w:date="2022-09-19T10:31:00Z"/>
              <w:rFonts w:ascii="Khmer MEF1" w:hAnsi="Khmer MEF1" w:cs="Khmer MEF1"/>
              <w:color w:val="FF0000"/>
              <w:sz w:val="24"/>
              <w:szCs w:val="24"/>
              <w:highlight w:val="cyan"/>
            </w:rPr>
          </w:rPrChange>
        </w:rPr>
        <w:pPrChange w:id="38131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</w:pPr>
        </w:pPrChange>
      </w:pPr>
      <w:ins w:id="38132" w:author="User" w:date="2022-09-16T08:53:00Z">
        <w:del w:id="38133" w:author="Kem Sereiboth" w:date="2022-09-19T10:31:00Z">
          <w:r w:rsidRPr="00E33574" w:rsidDel="00747399">
            <w:rPr>
              <w:rFonts w:ascii="Khmer MEF1" w:hAnsi="Khmer MEF1" w:cs="Khmer MEF1"/>
              <w:cs/>
              <w:rPrChange w:id="3813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លិខិត លេខ ១២៧</w:delText>
          </w:r>
          <w:r w:rsidRPr="009A453A" w:rsidDel="00747399">
            <w:rPr>
              <w:rFonts w:ascii="Khmer MEF1" w:hAnsi="Khmer MEF1" w:cs="Khmer MEF1"/>
              <w:lang w:val="ca-ES"/>
              <w:rPrChange w:id="38135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813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២២ អ.ស.ផ. ចុះថ្ងៃទី០២ ខែមិថុនា ឆ្នាំ២០២២ លិខិតបញ្ជាបេសកកម្មធ្វើដំណើរទៅកាន់និយ័តករសន្តិសុខសង្គមនៃអាជ្ញាធរសេវាហិរញ្ញវត្ថុមិនមែនធនាគារ</w:delText>
          </w:r>
        </w:del>
      </w:ins>
    </w:p>
    <w:p w14:paraId="5C28AF91" w14:textId="21288208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137" w:author="User" w:date="2022-09-16T08:53:00Z"/>
          <w:del w:id="38138" w:author="Kem Sereiboth" w:date="2022-09-19T10:31:00Z"/>
          <w:rFonts w:ascii="Khmer MEF1" w:hAnsi="Khmer MEF1" w:cs="Khmer MEF1"/>
          <w:lang w:val="ca-ES"/>
          <w:rPrChange w:id="38139" w:author="Sopheak Phorn" w:date="2023-08-25T15:18:00Z">
            <w:rPr>
              <w:ins w:id="38140" w:author="User" w:date="2022-09-16T08:53:00Z"/>
              <w:del w:id="38141" w:author="Kem Sereiboth" w:date="2022-09-19T10:31:00Z"/>
              <w:rFonts w:ascii="Khmer MEF1" w:hAnsi="Khmer MEF1" w:cs="Khmer MEF1"/>
              <w:color w:val="FF0000"/>
              <w:sz w:val="24"/>
              <w:szCs w:val="24"/>
              <w:highlight w:val="cyan"/>
            </w:rPr>
          </w:rPrChange>
        </w:rPr>
        <w:pPrChange w:id="38142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</w:pPr>
        </w:pPrChange>
      </w:pPr>
      <w:ins w:id="38143" w:author="User" w:date="2022-09-16T08:53:00Z">
        <w:del w:id="38144" w:author="Kem Sereiboth" w:date="2022-09-19T10:31:00Z">
          <w:r w:rsidRPr="00E33574" w:rsidDel="00747399">
            <w:rPr>
              <w:rFonts w:ascii="Khmer MEF1" w:hAnsi="Khmer MEF1" w:cs="Khmer MEF1"/>
              <w:cs/>
              <w:rPrChange w:id="3814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លិខិត លេខ ១២៨</w:delText>
          </w:r>
          <w:r w:rsidRPr="009A453A" w:rsidDel="00747399">
            <w:rPr>
              <w:rFonts w:ascii="Khmer MEF1" w:hAnsi="Khmer MEF1" w:cs="Khmer MEF1"/>
              <w:lang w:val="ca-ES"/>
              <w:rPrChange w:id="38146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814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២២ អ.ស.ផ. ចុះថ្ងៃទី០២ ខែមិថុនា ឆ្នាំ២០២២ បញ្ជីរត្រួតពិនិត្យសវនកម្មអនុលោមភាព</w:delText>
          </w:r>
        </w:del>
      </w:ins>
    </w:p>
    <w:p w14:paraId="1FE425F2" w14:textId="2A1126C1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148" w:author="User" w:date="2022-09-16T08:53:00Z"/>
          <w:del w:id="38149" w:author="Kem Sereiboth" w:date="2022-09-19T10:31:00Z"/>
          <w:rFonts w:ascii="Khmer MEF1" w:hAnsi="Khmer MEF1" w:cs="Khmer MEF1"/>
          <w:lang w:val="ca-ES"/>
          <w:rPrChange w:id="38150" w:author="Sopheak Phorn" w:date="2023-08-25T15:18:00Z">
            <w:rPr>
              <w:ins w:id="38151" w:author="User" w:date="2022-09-16T08:53:00Z"/>
              <w:del w:id="38152" w:author="Kem Sereiboth" w:date="2022-09-19T10:31:00Z"/>
              <w:rFonts w:ascii="Khmer MEF1" w:hAnsi="Khmer MEF1" w:cs="Khmer MEF1"/>
              <w:color w:val="000000" w:themeColor="text1"/>
            </w:rPr>
          </w:rPrChange>
        </w:rPr>
        <w:pPrChange w:id="38153" w:author="User" w:date="2022-09-23T02:31:00Z">
          <w:pPr>
            <w:spacing w:after="0" w:line="240" w:lineRule="auto"/>
            <w:ind w:firstLine="720"/>
          </w:pPr>
        </w:pPrChange>
      </w:pPr>
    </w:p>
    <w:p w14:paraId="0E906758" w14:textId="32AE7C87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154" w:author="User" w:date="2022-09-16T08:53:00Z"/>
          <w:del w:id="38155" w:author="Kem Sereiboth" w:date="2022-09-19T10:31:00Z"/>
          <w:rFonts w:ascii="Khmer MEF1" w:hAnsi="Khmer MEF1" w:cs="Khmer MEF1"/>
          <w:lang w:val="ca-ES"/>
          <w:rPrChange w:id="38156" w:author="Sopheak Phorn" w:date="2023-08-25T15:18:00Z">
            <w:rPr>
              <w:ins w:id="38157" w:author="User" w:date="2022-09-16T08:53:00Z"/>
              <w:del w:id="38158" w:author="Kem Sereiboth" w:date="2022-09-19T10:31:00Z"/>
              <w:rFonts w:ascii="Khmer MEF1" w:hAnsi="Khmer MEF1" w:cs="Khmer MEF1"/>
              <w:color w:val="000000" w:themeColor="text1"/>
            </w:rPr>
          </w:rPrChange>
        </w:rPr>
        <w:pPrChange w:id="38159" w:author="User" w:date="2022-09-23T02:31:00Z">
          <w:pPr>
            <w:spacing w:after="0" w:line="240" w:lineRule="auto"/>
            <w:ind w:firstLine="720"/>
          </w:pPr>
        </w:pPrChange>
      </w:pPr>
      <w:ins w:id="38160" w:author="User" w:date="2022-09-16T08:53:00Z">
        <w:del w:id="38161" w:author="Kem Sereiboth" w:date="2022-09-19T10:31:00Z">
          <w:r w:rsidRPr="00E33574" w:rsidDel="00747399">
            <w:rPr>
              <w:rFonts w:ascii="Khmer MEF1" w:hAnsi="Khmer MEF1" w:cs="Khmer MEF1"/>
              <w:cs/>
              <w:rPrChange w:id="38162" w:author="Kem Sereyboth" w:date="2023-07-19T16:59:00Z">
                <w:rPr>
                  <w:rFonts w:ascii="Khmer MEF1" w:hAnsi="Khmer MEF1" w:cs="Khmer MEF1"/>
                  <w:color w:val="000000" w:themeColor="text1"/>
                  <w:cs/>
                </w:rPr>
              </w:rPrChange>
            </w:rPr>
            <w:delText>ប្រធានបទទី១៖ រចនាសម្ព័ន្ធគ្រប់គ្រង</w:delText>
          </w:r>
        </w:del>
      </w:ins>
    </w:p>
    <w:p w14:paraId="54D957CF" w14:textId="7D046ECF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163" w:author="User" w:date="2022-09-16T08:53:00Z"/>
          <w:del w:id="38164" w:author="Kem Sereiboth" w:date="2022-09-19T10:31:00Z"/>
          <w:rFonts w:ascii="Khmer MEF1" w:hAnsi="Khmer MEF1" w:cs="Khmer MEF1"/>
          <w:lang w:val="ca-ES"/>
          <w:rPrChange w:id="38165" w:author="Sopheak Phorn" w:date="2023-08-25T15:18:00Z">
            <w:rPr>
              <w:ins w:id="38166" w:author="User" w:date="2022-09-16T08:53:00Z"/>
              <w:del w:id="38167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168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bookmarkStart w:id="38169" w:name="_Hlk114126627"/>
      <w:ins w:id="38170" w:author="User" w:date="2022-09-16T08:53:00Z">
        <w:del w:id="38171" w:author="Kem Sereiboth" w:date="2022-09-19T10:31:00Z">
          <w:r w:rsidRPr="00E33574" w:rsidDel="00747399">
            <w:rPr>
              <w:rFonts w:ascii="Khmer MEF1" w:hAnsi="Khmer MEF1" w:cs="Khmer MEF1"/>
              <w:cs/>
              <w:rPrChange w:id="3817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មាត្រា ៥៩ អនុក្រឹត្យលេខ១១៣ អនក្រ.បក ចុះថ្ងៃទី១៤ ខែកក្កដា ឆ្នាំ២០២១ ស្ដីពី ការរៀបចំនិងការប្រព្រឹត្តទៅរបស់អង្គភាពក្រោមឱវាទរបស់អាជ្ញាធរសេវាហិរញ្ញវត្ថុមិនមែនធនាគារ</w:delText>
          </w:r>
        </w:del>
      </w:ins>
    </w:p>
    <w:p w14:paraId="310A8CEC" w14:textId="4F5BE04C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173" w:author="User" w:date="2022-09-16T08:53:00Z"/>
          <w:del w:id="38174" w:author="Kem Sereiboth" w:date="2022-09-19T10:31:00Z"/>
          <w:rFonts w:ascii="Khmer MEF1" w:hAnsi="Khmer MEF1" w:cs="Khmer MEF1"/>
          <w:lang w:val="ca-ES"/>
          <w:rPrChange w:id="38175" w:author="Sopheak Phorn" w:date="2023-08-25T15:18:00Z">
            <w:rPr>
              <w:ins w:id="38176" w:author="User" w:date="2022-09-16T08:53:00Z"/>
              <w:del w:id="38177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178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179" w:author="User" w:date="2022-09-16T08:53:00Z">
        <w:del w:id="38180" w:author="Kem Sereiboth" w:date="2022-09-19T10:31:00Z">
          <w:r w:rsidRPr="00E33574" w:rsidDel="00747399">
            <w:rPr>
              <w:rFonts w:ascii="Khmer MEF1" w:hAnsi="Khmer MEF1" w:cs="Khmer MEF1"/>
              <w:cs/>
              <w:rPrChange w:id="3818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អនុក្រឹត្យលេខ ១៤៣ អនក្រ.បក. ចុះថ្ងៃទី១៩ ខែសីហា ឆ្នាំ២០២១ ស្ដីពី ការកែសម្រួលអនុក្រឹត្យលេខ ០៣ អនក្រ.បក ចុះថ្ងៃទី០៨ ខែមករា ឆ្នាំ២០១៨ ស្ដីពីការបង្កើតគណៈកម្មាធិការប្រតិបត្តិ និងអគ្គលេខាធិការដ្ឋាននៃក្រុមប្រឹក្សាជាតិគាំពារសង្គម</w:delText>
          </w:r>
        </w:del>
      </w:ins>
    </w:p>
    <w:p w14:paraId="7CCD02B6" w14:textId="5AE7A9CB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182" w:author="User" w:date="2022-09-16T08:53:00Z"/>
          <w:del w:id="38183" w:author="Kem Sereiboth" w:date="2022-09-19T10:31:00Z"/>
          <w:rFonts w:ascii="Khmer MEF1" w:hAnsi="Khmer MEF1" w:cs="Khmer MEF1"/>
          <w:lang w:val="ca-ES"/>
          <w:rPrChange w:id="38184" w:author="Sopheak Phorn" w:date="2023-08-25T15:18:00Z">
            <w:rPr>
              <w:ins w:id="38185" w:author="User" w:date="2022-09-16T08:53:00Z"/>
              <w:del w:id="38186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187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188" w:author="User" w:date="2022-09-16T08:53:00Z">
        <w:del w:id="38189" w:author="Kem Sereiboth" w:date="2022-09-19T10:31:00Z">
          <w:r w:rsidRPr="00E33574" w:rsidDel="00747399">
            <w:rPr>
              <w:rFonts w:ascii="Khmer MEF1" w:hAnsi="Khmer MEF1" w:cs="Khmer MEF1"/>
              <w:cs/>
              <w:rPrChange w:id="3819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អនុក្រឹត្យ លេខ ១២២៣ អនក្រ.តត ចុះថ្ងៃទី១៩ ខែកញ្ញា ឆ្នាំ២០១៩ ស្ដីពីការតែងតាំងមន្រ្តីរាជការ</w:delText>
          </w:r>
        </w:del>
      </w:ins>
    </w:p>
    <w:p w14:paraId="5FEDFD2C" w14:textId="67E6E9F3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191" w:author="User" w:date="2022-09-16T08:53:00Z"/>
          <w:del w:id="38192" w:author="Kem Sereiboth" w:date="2022-09-19T10:31:00Z"/>
          <w:rFonts w:ascii="Khmer MEF1" w:hAnsi="Khmer MEF1" w:cs="Khmer MEF1"/>
          <w:lang w:val="ca-ES"/>
          <w:rPrChange w:id="38193" w:author="Sopheak Phorn" w:date="2023-08-25T15:18:00Z">
            <w:rPr>
              <w:ins w:id="38194" w:author="User" w:date="2022-09-16T08:53:00Z"/>
              <w:del w:id="38195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196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197" w:author="User" w:date="2022-09-16T08:53:00Z">
        <w:del w:id="38198" w:author="Kem Sereiboth" w:date="2022-09-19T10:31:00Z">
          <w:r w:rsidRPr="00E33574" w:rsidDel="00747399">
            <w:rPr>
              <w:rFonts w:ascii="Khmer MEF1" w:hAnsi="Khmer MEF1" w:cs="Khmer MEF1"/>
              <w:cs/>
              <w:rPrChange w:id="381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អនុក្រឹត្យលេខ ៤៨០ អនក្រ.កត. ចុះថ្ងៃទី១២ ខែតុលា ឆ្នាំ២០២១ ស្ដីពីការតែងតាំងមន្រ្តីរាជការ</w:delText>
          </w:r>
        </w:del>
      </w:ins>
    </w:p>
    <w:p w14:paraId="481660F8" w14:textId="3B5EBC25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200" w:author="User" w:date="2022-09-16T08:53:00Z"/>
          <w:del w:id="38201" w:author="Kem Sereiboth" w:date="2022-09-19T10:31:00Z"/>
          <w:rFonts w:ascii="Khmer MEF1" w:hAnsi="Khmer MEF1" w:cs="Khmer MEF1"/>
          <w:lang w:val="ca-ES"/>
          <w:rPrChange w:id="38202" w:author="Sopheak Phorn" w:date="2023-08-25T15:18:00Z">
            <w:rPr>
              <w:ins w:id="38203" w:author="User" w:date="2022-09-16T08:53:00Z"/>
              <w:del w:id="38204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205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206" w:author="User" w:date="2022-09-16T08:53:00Z">
        <w:del w:id="38207" w:author="Kem Sereiboth" w:date="2022-09-19T10:31:00Z">
          <w:r w:rsidRPr="00E33574" w:rsidDel="00747399">
            <w:rPr>
              <w:rFonts w:ascii="Khmer MEF1" w:hAnsi="Khmer MEF1" w:cs="Khmer MEF1"/>
              <w:cs/>
              <w:rPrChange w:id="3820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លិខិតលេខ ២៦៣ </w:delText>
          </w:r>
          <w:r w:rsidRPr="009A453A" w:rsidDel="00747399">
            <w:rPr>
              <w:rFonts w:ascii="Khmer MEF1" w:hAnsi="Khmer MEF1" w:cs="Khmer MEF1"/>
              <w:lang w:val="ca-ES"/>
              <w:rPrChange w:id="38209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821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អ.ក.គ. ចុះថ្ងៃទី០១ ខែវិច្ឆិកា ឆ្នាំ២០២១ លិខិតបង្គាប់ការស្ដីពីការបែងចែកភារកិច្ចរបស់អគ្គលេខាធិការដ្ឋានរងនៃអគ្គលេខាធិការដ្ឋានក្រុមប្រឹក្សាជាតិគាំពារសង្គម</w:delText>
          </w:r>
        </w:del>
      </w:ins>
    </w:p>
    <w:p w14:paraId="1D92D7B9" w14:textId="363D6E10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211" w:author="User" w:date="2022-09-16T08:53:00Z"/>
          <w:del w:id="38212" w:author="Kem Sereiboth" w:date="2022-09-19T10:31:00Z"/>
          <w:rFonts w:ascii="Khmer MEF1" w:hAnsi="Khmer MEF1" w:cs="Khmer MEF1"/>
          <w:lang w:val="ca-ES"/>
          <w:rPrChange w:id="38213" w:author="Sopheak Phorn" w:date="2023-08-25T15:18:00Z">
            <w:rPr>
              <w:ins w:id="38214" w:author="User" w:date="2022-09-16T08:53:00Z"/>
              <w:del w:id="38215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216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217" w:author="User" w:date="2022-09-16T08:53:00Z">
        <w:del w:id="38218" w:author="Kem Sereiboth" w:date="2022-09-19T10:31:00Z">
          <w:r w:rsidRPr="00E33574" w:rsidDel="00747399">
            <w:rPr>
              <w:rFonts w:ascii="Khmer MEF1" w:hAnsi="Khmer MEF1" w:cs="Khmer MEF1"/>
              <w:cs/>
              <w:rPrChange w:id="3821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លិខិតលេខ ១៦៤ </w:delText>
          </w:r>
          <w:r w:rsidRPr="009A453A" w:rsidDel="00747399">
            <w:rPr>
              <w:rFonts w:ascii="Khmer MEF1" w:hAnsi="Khmer MEF1" w:cs="Khmer MEF1"/>
              <w:lang w:val="ca-ES"/>
              <w:rPrChange w:id="38220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822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អ.ក.គ. ចុះថ្ងៃទី១៧ ខែឧសភា ឆ្នាំ២០២២</w:delText>
          </w:r>
          <w:r w:rsidRPr="009A453A" w:rsidDel="00747399">
            <w:rPr>
              <w:rFonts w:ascii="Khmer MEF1" w:hAnsi="Khmer MEF1" w:cs="Khmer MEF1"/>
              <w:lang w:val="ca-ES"/>
              <w:rPrChange w:id="38222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 xml:space="preserve"> </w:delText>
          </w:r>
          <w:r w:rsidRPr="00E33574" w:rsidDel="00747399">
            <w:rPr>
              <w:rFonts w:ascii="Khmer MEF1" w:hAnsi="Khmer MEF1" w:cs="Khmer MEF1"/>
              <w:cs/>
              <w:rPrChange w:id="3822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្ដីពីបច្ចុប្បន្នភាពក្របខណ្ឌមន្រ្តីរាជការនិងរចនាសម្ព័ន្ធគ្រប់គ្រងរបស់អគ្គលេខាធិការដ្ឋានក្រុមប្រឹក្សាជាតិគាំពារសង្គម</w:delText>
          </w:r>
        </w:del>
      </w:ins>
    </w:p>
    <w:p w14:paraId="256A8E94" w14:textId="0DB3A326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224" w:author="User" w:date="2022-09-16T08:53:00Z"/>
          <w:del w:id="38225" w:author="Kem Sereiboth" w:date="2022-09-19T10:31:00Z"/>
          <w:rFonts w:ascii="Khmer MEF1" w:hAnsi="Khmer MEF1" w:cs="Khmer MEF1"/>
          <w:i/>
          <w:iCs/>
          <w:lang w:val="ca-ES"/>
          <w:rPrChange w:id="38226" w:author="Sopheak Phorn" w:date="2023-08-25T15:18:00Z">
            <w:rPr>
              <w:ins w:id="38227" w:author="User" w:date="2022-09-16T08:53:00Z"/>
              <w:del w:id="38228" w:author="Kem Sereiboth" w:date="2022-09-19T10:31:00Z"/>
              <w:rFonts w:ascii="Khmer MEF1" w:hAnsi="Khmer MEF1" w:cs="Khmer MEF1"/>
              <w:i/>
              <w:iCs/>
              <w:sz w:val="24"/>
              <w:szCs w:val="24"/>
              <w:highlight w:val="cyan"/>
            </w:rPr>
          </w:rPrChange>
        </w:rPr>
        <w:pPrChange w:id="38229" w:author="User" w:date="2022-09-23T02:31:00Z">
          <w:pPr/>
        </w:pPrChange>
      </w:pPr>
      <w:ins w:id="38230" w:author="User" w:date="2022-09-16T08:53:00Z">
        <w:del w:id="38231" w:author="Kem Sereiboth" w:date="2022-09-19T10:31:00Z">
          <w:r w:rsidRPr="00E33574" w:rsidDel="00747399">
            <w:rPr>
              <w:rFonts w:ascii="Khmer MEF1" w:hAnsi="Khmer MEF1" w:cs="Khmer MEF1"/>
              <w:cs/>
              <w:rPrChange w:id="3823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ឧបសម្ព័ន្ធអគ្គលេខាធិការដ្ឋានជាតិគាំពារសង្គម ឆ្នាំ២០២២</w:delText>
          </w:r>
        </w:del>
      </w:ins>
    </w:p>
    <w:p w14:paraId="03EC8A5A" w14:textId="2A8AE34E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233" w:author="User" w:date="2022-09-16T08:53:00Z"/>
          <w:del w:id="38234" w:author="Kem Sereiboth" w:date="2022-09-19T10:31:00Z"/>
          <w:rFonts w:ascii="Khmer MEF1" w:hAnsi="Khmer MEF1" w:cs="Khmer MEF1"/>
          <w:lang w:val="ca-ES"/>
          <w:rPrChange w:id="38235" w:author="Sopheak Phorn" w:date="2023-08-25T15:18:00Z">
            <w:rPr>
              <w:ins w:id="38236" w:author="User" w:date="2022-09-16T08:53:00Z"/>
              <w:del w:id="38237" w:author="Kem Sereiboth" w:date="2022-09-19T10:31:00Z"/>
              <w:rFonts w:ascii="Khmer MEF1" w:hAnsi="Khmer MEF1" w:cs="Khmer MEF1"/>
              <w:color w:val="000000" w:themeColor="text1"/>
              <w:sz w:val="24"/>
              <w:szCs w:val="24"/>
              <w:highlight w:val="cyan"/>
            </w:rPr>
          </w:rPrChange>
        </w:rPr>
        <w:pPrChange w:id="38238" w:author="User" w:date="2022-09-23T02:31:00Z">
          <w:pPr>
            <w:spacing w:after="0" w:line="240" w:lineRule="auto"/>
            <w:ind w:firstLine="720"/>
          </w:pPr>
        </w:pPrChange>
      </w:pPr>
      <w:bookmarkStart w:id="38239" w:name="_Hlk114126677"/>
      <w:bookmarkEnd w:id="38169"/>
      <w:ins w:id="38240" w:author="User" w:date="2022-09-16T08:53:00Z">
        <w:del w:id="38241" w:author="Kem Sereiboth" w:date="2022-09-19T10:31:00Z">
          <w:r w:rsidRPr="00E33574" w:rsidDel="00747399">
            <w:rPr>
              <w:rFonts w:ascii="Khmer MEF1" w:hAnsi="Khmer MEF1" w:cs="Khmer MEF1"/>
              <w:cs/>
              <w:rPrChange w:id="38242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cyan"/>
                  <w:cs/>
                </w:rPr>
              </w:rPrChange>
            </w:rPr>
            <w:delText>ប្រធានបទទី២៖ប្រភពចំណូល</w:delText>
          </w:r>
        </w:del>
      </w:ins>
    </w:p>
    <w:p w14:paraId="24845638" w14:textId="095CBB92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243" w:author="User" w:date="2022-09-16T08:53:00Z"/>
          <w:del w:id="38244" w:author="Kem Sereiboth" w:date="2022-09-19T10:31:00Z"/>
          <w:rFonts w:ascii="Khmer MEF1" w:hAnsi="Khmer MEF1" w:cs="Khmer MEF1"/>
          <w:lang w:val="ca-ES"/>
          <w:rPrChange w:id="38245" w:author="Sopheak Phorn" w:date="2023-08-25T15:18:00Z">
            <w:rPr>
              <w:ins w:id="38246" w:author="User" w:date="2022-09-16T08:53:00Z"/>
              <w:del w:id="38247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248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249" w:author="User" w:date="2022-09-16T08:53:00Z">
        <w:del w:id="38250" w:author="Kem Sereiboth" w:date="2022-09-19T10:31:00Z">
          <w:r w:rsidRPr="00E33574" w:rsidDel="00747399">
            <w:rPr>
              <w:rFonts w:ascii="Khmer MEF1" w:hAnsi="Khmer MEF1" w:cs="Khmer MEF1"/>
              <w:cs/>
              <w:rPrChange w:id="3825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លិខិតលេខ ៣៩ </w:delText>
          </w:r>
          <w:r w:rsidRPr="009A453A" w:rsidDel="00747399">
            <w:rPr>
              <w:rFonts w:ascii="Khmer MEF1" w:hAnsi="Khmer MEF1" w:cs="Khmer MEF1"/>
              <w:lang w:val="ca-ES"/>
              <w:rPrChange w:id="38252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 xml:space="preserve">/ </w:delText>
          </w:r>
          <w:r w:rsidRPr="00E33574" w:rsidDel="00747399">
            <w:rPr>
              <w:rFonts w:ascii="Khmer MEF1" w:hAnsi="Khmer MEF1" w:cs="Khmer MEF1"/>
              <w:cs/>
              <w:rPrChange w:id="3825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ន.ស.ស. ចុះថ្ងៃទី ២០ ខែមិថុនា ឆ្នាំ២០២២</w:delText>
          </w:r>
          <w:r w:rsidRPr="009A453A" w:rsidDel="00747399">
            <w:rPr>
              <w:rFonts w:ascii="Khmer MEF1" w:hAnsi="Khmer MEF1" w:cs="Khmer MEF1"/>
              <w:lang w:val="ca-ES"/>
              <w:rPrChange w:id="38254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 xml:space="preserve"> </w:delText>
          </w:r>
          <w:r w:rsidRPr="00E33574" w:rsidDel="00747399">
            <w:rPr>
              <w:rFonts w:ascii="Khmer MEF1" w:hAnsi="Khmer MEF1" w:cs="Khmer MEF1"/>
              <w:cs/>
              <w:rPrChange w:id="3825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លិខិតឆ្លើយតបករណីសំណើរសុំផ្ដល់កម្រងសេវាសាធារណៈរបស់និយ័តករក្រោមឱវាទ អ.ស.ហ.</w:delText>
          </w:r>
        </w:del>
      </w:ins>
    </w:p>
    <w:p w14:paraId="03EC6CAD" w14:textId="59E40F27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256" w:author="User" w:date="2022-09-16T08:53:00Z"/>
          <w:del w:id="38257" w:author="Kem Sereiboth" w:date="2022-09-19T10:31:00Z"/>
          <w:rFonts w:ascii="Khmer MEF1" w:hAnsi="Khmer MEF1" w:cs="Khmer MEF1"/>
          <w:lang w:val="ca-ES"/>
          <w:rPrChange w:id="38258" w:author="Sopheak Phorn" w:date="2023-08-25T15:18:00Z">
            <w:rPr>
              <w:ins w:id="38259" w:author="User" w:date="2022-09-16T08:53:00Z"/>
              <w:del w:id="38260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261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262" w:author="User" w:date="2022-09-16T08:53:00Z">
        <w:del w:id="38263" w:author="Kem Sereiboth" w:date="2022-09-19T10:31:00Z">
          <w:r w:rsidRPr="00E33574" w:rsidDel="00747399">
            <w:rPr>
              <w:rFonts w:ascii="Khmer MEF1" w:hAnsi="Khmer MEF1" w:cs="Khmer MEF1"/>
              <w:cs/>
              <w:rPrChange w:id="3826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ំណើរសុំផ្ដល់ព័តមានអំពីលេខគណនីធនាគាររបស់អគ្គគលេខាធិការដ្ឋានអាជ្ញាធរសេវាហិរញ្ញវត្ថុមិនមែនធនាគារសម្រាប់ទទួលភាគទាន ដែលនិយ័តករក្រោមឱវាទ អ.ស.ហ. បង់ចូលអគ្គលេខាធិការដ្ឋាន អ.ស.ហ.</w:delText>
          </w:r>
        </w:del>
      </w:ins>
    </w:p>
    <w:p w14:paraId="2011E385" w14:textId="1D263A4A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265" w:author="User" w:date="2022-09-16T08:53:00Z"/>
          <w:del w:id="38266" w:author="Kem Sereiboth" w:date="2022-09-19T10:31:00Z"/>
          <w:rFonts w:ascii="Khmer MEF1" w:hAnsi="Khmer MEF1" w:cs="Khmer MEF1"/>
          <w:lang w:val="ca-ES"/>
          <w:rPrChange w:id="38267" w:author="Sopheak Phorn" w:date="2023-08-25T15:18:00Z">
            <w:rPr>
              <w:ins w:id="38268" w:author="User" w:date="2022-09-16T08:53:00Z"/>
              <w:del w:id="38269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270" w:author="User" w:date="2022-09-23T02:31:00Z">
          <w:pPr>
            <w:pStyle w:val="ListParagraph"/>
            <w:spacing w:after="0" w:line="240" w:lineRule="auto"/>
            <w:ind w:left="540"/>
          </w:pPr>
        </w:pPrChange>
      </w:pPr>
    </w:p>
    <w:p w14:paraId="69522168" w14:textId="5EB58E64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271" w:author="User" w:date="2022-09-16T08:53:00Z"/>
          <w:del w:id="38272" w:author="Kem Sereiboth" w:date="2022-09-19T10:31:00Z"/>
          <w:rFonts w:ascii="Khmer MEF1" w:hAnsi="Khmer MEF1" w:cs="Khmer MEF1"/>
          <w:lang w:val="ca-ES"/>
          <w:rPrChange w:id="38273" w:author="Sopheak Phorn" w:date="2023-08-25T15:18:00Z">
            <w:rPr>
              <w:ins w:id="38274" w:author="User" w:date="2022-09-16T08:53:00Z"/>
              <w:del w:id="38275" w:author="Kem Sereiboth" w:date="2022-09-19T10:31:00Z"/>
              <w:rFonts w:ascii="Khmer MEF1" w:hAnsi="Khmer MEF1" w:cs="Khmer MEF1"/>
              <w:color w:val="000000" w:themeColor="text1"/>
              <w:sz w:val="24"/>
              <w:szCs w:val="24"/>
              <w:highlight w:val="cyan"/>
            </w:rPr>
          </w:rPrChange>
        </w:rPr>
        <w:pPrChange w:id="38276" w:author="User" w:date="2022-09-23T02:31:00Z">
          <w:pPr>
            <w:spacing w:after="0" w:line="240" w:lineRule="auto"/>
            <w:ind w:firstLine="720"/>
          </w:pPr>
        </w:pPrChange>
      </w:pPr>
      <w:bookmarkStart w:id="38277" w:name="_Hlk114126701"/>
      <w:bookmarkEnd w:id="38239"/>
      <w:ins w:id="38278" w:author="User" w:date="2022-09-16T08:53:00Z">
        <w:del w:id="38279" w:author="Kem Sereiboth" w:date="2022-09-19T10:31:00Z">
          <w:r w:rsidRPr="00E33574" w:rsidDel="00747399">
            <w:rPr>
              <w:rFonts w:ascii="Khmer MEF1" w:hAnsi="Khmer MEF1" w:cs="Khmer MEF1"/>
              <w:cs/>
              <w:rPrChange w:id="38280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cyan"/>
                  <w:cs/>
                </w:rPr>
              </w:rPrChange>
            </w:rPr>
            <w:delText>ប្រធានបទទី៣៖.ការបង់ភាគទាន ១០</w:delText>
          </w:r>
          <w:r w:rsidRPr="009A453A" w:rsidDel="00747399">
            <w:rPr>
              <w:rFonts w:ascii="Khmer MEF1" w:hAnsi="Khmer MEF1" w:cs="Khmer MEF1"/>
              <w:lang w:val="ca-ES"/>
              <w:rPrChange w:id="38281" w:author="Sopheak Phorn" w:date="2023-08-25T15:18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cyan"/>
                </w:rPr>
              </w:rPrChange>
            </w:rPr>
            <w:delText>%</w:delText>
          </w:r>
        </w:del>
      </w:ins>
    </w:p>
    <w:p w14:paraId="0ED8868C" w14:textId="57A7E95C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282" w:author="User" w:date="2022-09-16T08:53:00Z"/>
          <w:del w:id="38283" w:author="Kem Sereiboth" w:date="2022-09-19T10:31:00Z"/>
          <w:rFonts w:ascii="Khmer MEF1" w:hAnsi="Khmer MEF1" w:cs="Khmer MEF1"/>
          <w:lang w:val="ca-ES"/>
          <w:rPrChange w:id="38284" w:author="Sopheak Phorn" w:date="2023-08-25T15:18:00Z">
            <w:rPr>
              <w:ins w:id="38285" w:author="User" w:date="2022-09-16T08:53:00Z"/>
              <w:del w:id="38286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287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288" w:author="User" w:date="2022-09-16T08:53:00Z">
        <w:del w:id="38289" w:author="Kem Sereiboth" w:date="2022-09-19T10:31:00Z">
          <w:r w:rsidRPr="00E33574" w:rsidDel="00747399">
            <w:rPr>
              <w:rFonts w:ascii="Khmer MEF1" w:hAnsi="Khmer MEF1" w:cs="Khmer MEF1"/>
              <w:cs/>
              <w:rPrChange w:id="3829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ប្រការ២ ប្រកាសលេខ០១៥ អ.ស.ហ.ប្រ.ក ចុះថ្ងៃទី២១ ខែឆ្នូ ឆ្នាំ២០២១ ប្រកាសស្ដីពី ការកំណត់ប្រភពធនធាន និងការប្រើប្រាស់គ្រប់គ្រងធនធានហិរញ្ញវត្ថុរបស់អគ្គលេ​ខាធិការដ្ឋានអាជ្ញាធរសេវាហិរញ្ញវត្ថុមិនមែនធនាគារ</w:delText>
          </w:r>
        </w:del>
      </w:ins>
    </w:p>
    <w:p w14:paraId="23AE74B0" w14:textId="0A29F47F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291" w:author="User" w:date="2022-09-16T08:53:00Z"/>
          <w:del w:id="38292" w:author="Kem Sereiboth" w:date="2022-09-19T10:31:00Z"/>
          <w:rFonts w:ascii="Khmer MEF1" w:hAnsi="Khmer MEF1" w:cs="Khmer MEF1"/>
          <w:lang w:val="ca-ES"/>
          <w:rPrChange w:id="38293" w:author="Sopheak Phorn" w:date="2023-08-25T15:18:00Z">
            <w:rPr>
              <w:ins w:id="38294" w:author="User" w:date="2022-09-16T08:53:00Z"/>
              <w:del w:id="38295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296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297" w:author="User" w:date="2022-09-16T08:53:00Z">
        <w:del w:id="38298" w:author="Kem Sereiboth" w:date="2022-09-19T10:31:00Z">
          <w:r w:rsidRPr="00E33574" w:rsidDel="00747399">
            <w:rPr>
              <w:rFonts w:ascii="Khmer MEF1" w:hAnsi="Khmer MEF1" w:cs="Khmer MEF1"/>
              <w:cs/>
              <w:rPrChange w:id="382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លិខិតលេខ ០២២ អ.ស.ហ.អល ចុះថ្ងៃទី០២​ ខែកុម្ភៈ ឆ្នាំ២០២២ ស្ដីពី សំណើសុំពិនិត្យលទ្ធភាពបង់ភាគទានរបស់និយ័តករក្រោមឱវាទ អ.ស.ហ. ជាប្រចាំខែមក អគ្គលេខាធិការដ្ឋាន អ.ស.ហ.</w:delText>
          </w:r>
        </w:del>
      </w:ins>
    </w:p>
    <w:p w14:paraId="76BF56E1" w14:textId="399736AD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300" w:author="User" w:date="2022-09-16T08:53:00Z"/>
          <w:del w:id="38301" w:author="Kem Sereiboth" w:date="2022-09-19T10:31:00Z"/>
          <w:rFonts w:ascii="Khmer MEF1" w:hAnsi="Khmer MEF1" w:cs="Khmer MEF1"/>
          <w:lang w:val="ca-ES"/>
          <w:rPrChange w:id="38302" w:author="Sopheak Phorn" w:date="2023-08-25T15:18:00Z">
            <w:rPr>
              <w:ins w:id="38303" w:author="User" w:date="2022-09-16T08:53:00Z"/>
              <w:del w:id="38304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305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306" w:author="User" w:date="2022-09-16T08:53:00Z">
        <w:del w:id="38307" w:author="Kem Sereiboth" w:date="2022-09-19T10:31:00Z">
          <w:r w:rsidRPr="00E33574" w:rsidDel="00747399">
            <w:rPr>
              <w:rFonts w:ascii="Khmer MEF1" w:hAnsi="Khmer MEF1" w:cs="Khmer MEF1"/>
              <w:cs/>
              <w:rPrChange w:id="3830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លិខិតលេខ ១៣០ អ.ស.ហ.អ.ល ចុះថ្ងៃទី២២ ខែធ្នូ ឆ្នាំ២០២១ សុំផ្ដល់ព័ត៌មានអំពីលេខគណនីធនាគាររបស់អគ្គលេខាធិការដ្ឋានអាជ្ញាធរសេវាហរិញ្ញវត្ថុមិនមែនធនាគារសម្រាប់ទទួលភាគទាន ដែលននិយ័តករក្រោមឱវាទ អ.ស.ហ. បង់ចូលអគ្គលេខាធិការដ្ឋាន អ.ស.ហ.។</w:delText>
          </w:r>
        </w:del>
      </w:ins>
    </w:p>
    <w:p w14:paraId="2574F8DD" w14:textId="0788A856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309" w:author="User" w:date="2022-09-16T08:53:00Z"/>
          <w:del w:id="38310" w:author="Kem Sereiboth" w:date="2022-09-19T10:31:00Z"/>
          <w:rFonts w:ascii="Khmer MEF1" w:hAnsi="Khmer MEF1" w:cs="Khmer MEF1"/>
          <w:lang w:val="ca-ES"/>
          <w:rPrChange w:id="38311" w:author="Sopheak Phorn" w:date="2023-08-25T15:18:00Z">
            <w:rPr>
              <w:ins w:id="38312" w:author="User" w:date="2022-09-16T08:53:00Z"/>
              <w:del w:id="38313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314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315" w:author="User" w:date="2022-09-16T08:53:00Z">
        <w:del w:id="38316" w:author="Kem Sereiboth" w:date="2022-09-19T10:31:00Z">
          <w:r w:rsidRPr="00E33574" w:rsidDel="00747399">
            <w:rPr>
              <w:rFonts w:ascii="Khmer MEF1" w:hAnsi="Khmer MEF1" w:cs="Khmer MEF1"/>
              <w:cs/>
              <w:rPrChange w:id="3831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លិខិតលេខ ៣៩ </w:delText>
          </w:r>
          <w:r w:rsidRPr="009A453A" w:rsidDel="00747399">
            <w:rPr>
              <w:rFonts w:ascii="Khmer MEF1" w:hAnsi="Khmer MEF1" w:cs="Khmer MEF1"/>
              <w:lang w:val="ca-ES"/>
              <w:rPrChange w:id="38318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 xml:space="preserve">/ </w:delText>
          </w:r>
          <w:r w:rsidRPr="00E33574" w:rsidDel="00747399">
            <w:rPr>
              <w:rFonts w:ascii="Khmer MEF1" w:hAnsi="Khmer MEF1" w:cs="Khmer MEF1"/>
              <w:cs/>
              <w:rPrChange w:id="3831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ន.ស.ស. ចុះថ្ងៃទី ២០ ខែមិថុនា ឆ្នាំ២០២២ លិខិតឆ្លើយតបករណីសំណើរសុំផ្ដល់កម្រងសេវាសាធារណៈរបស់និយ័តករក្រោមឱវាទ អ.ស.ហ.</w:delText>
          </w:r>
        </w:del>
      </w:ins>
    </w:p>
    <w:p w14:paraId="137C0B55" w14:textId="63E10EFA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320" w:author="User" w:date="2022-09-16T08:53:00Z"/>
          <w:del w:id="38321" w:author="Kem Sereiboth" w:date="2022-09-19T10:31:00Z"/>
          <w:rFonts w:ascii="Khmer MEF1" w:hAnsi="Khmer MEF1" w:cs="Khmer MEF1"/>
          <w:lang w:val="ca-ES"/>
          <w:rPrChange w:id="38322" w:author="Sopheak Phorn" w:date="2023-08-25T15:18:00Z">
            <w:rPr>
              <w:ins w:id="38323" w:author="User" w:date="2022-09-16T08:53:00Z"/>
              <w:del w:id="38324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325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326" w:author="User" w:date="2022-09-16T08:53:00Z">
        <w:del w:id="38327" w:author="Kem Sereiboth" w:date="2022-09-19T10:31:00Z">
          <w:r w:rsidRPr="00E33574" w:rsidDel="00747399">
            <w:rPr>
              <w:rFonts w:ascii="Khmer MEF1" w:hAnsi="Khmer MEF1" w:cs="Khmer MEF1"/>
              <w:cs/>
              <w:rPrChange w:id="3832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ំណើរសុំផ្ដល់ព័តមានអំពីលេខគណនីធនាគាររបស់អគ្គគលេខាធិការដ្ឋានអាជ្ញាធរសេវាហិរញ្ញវត្ថុមិនមែនធនាគារសម្រាប់ទទួលភាគទាន ដែលនិយ័តករក្រោមឱវាទ អ.ស.ហ. បង់ចូលអគ្គលេខាធិការដ្ឋាន អ.ស.ហ.</w:delText>
          </w:r>
        </w:del>
      </w:ins>
    </w:p>
    <w:p w14:paraId="18CB7594" w14:textId="4C086A98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329" w:author="User" w:date="2022-09-16T08:53:00Z"/>
          <w:del w:id="38330" w:author="Kem Sereiboth" w:date="2022-09-19T10:31:00Z"/>
          <w:rFonts w:ascii="Khmer MEF1" w:hAnsi="Khmer MEF1" w:cs="Khmer MEF1"/>
          <w:lang w:val="ca-ES"/>
          <w:rPrChange w:id="38331" w:author="Sopheak Phorn" w:date="2023-08-25T15:18:00Z">
            <w:rPr>
              <w:ins w:id="38332" w:author="User" w:date="2022-09-16T08:53:00Z"/>
              <w:del w:id="38333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334" w:author="User" w:date="2022-09-23T02:31:00Z">
          <w:pPr>
            <w:pStyle w:val="ListParagraph"/>
            <w:spacing w:after="0" w:line="240" w:lineRule="auto"/>
            <w:ind w:left="540"/>
          </w:pPr>
        </w:pPrChange>
      </w:pPr>
    </w:p>
    <w:p w14:paraId="506A5CFF" w14:textId="3EBE33E4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335" w:author="User" w:date="2022-09-16T08:53:00Z"/>
          <w:del w:id="38336" w:author="Kem Sereiboth" w:date="2022-09-19T10:31:00Z"/>
          <w:rFonts w:ascii="Khmer MEF1" w:hAnsi="Khmer MEF1" w:cs="Khmer MEF1"/>
          <w:lang w:val="ca-ES"/>
          <w:rPrChange w:id="38337" w:author="Sopheak Phorn" w:date="2023-08-25T15:18:00Z">
            <w:rPr>
              <w:ins w:id="38338" w:author="User" w:date="2022-09-16T08:53:00Z"/>
              <w:del w:id="38339" w:author="Kem Sereiboth" w:date="2022-09-19T10:31:00Z"/>
              <w:rFonts w:ascii="Khmer MEF1" w:hAnsi="Khmer MEF1" w:cs="Khmer MEF1"/>
              <w:color w:val="000000" w:themeColor="text1"/>
              <w:sz w:val="24"/>
              <w:szCs w:val="24"/>
              <w:highlight w:val="cyan"/>
            </w:rPr>
          </w:rPrChange>
        </w:rPr>
        <w:pPrChange w:id="38340" w:author="User" w:date="2022-09-23T02:31:00Z">
          <w:pPr>
            <w:spacing w:after="0" w:line="240" w:lineRule="auto"/>
            <w:ind w:firstLine="720"/>
          </w:pPr>
        </w:pPrChange>
      </w:pPr>
      <w:ins w:id="38341" w:author="User" w:date="2022-09-16T08:53:00Z">
        <w:del w:id="38342" w:author="Kem Sereiboth" w:date="2022-09-19T10:31:00Z">
          <w:r w:rsidRPr="00E33574" w:rsidDel="00747399">
            <w:rPr>
              <w:rFonts w:ascii="Khmer MEF1" w:hAnsi="Khmer MEF1" w:cs="Khmer MEF1"/>
              <w:cs/>
              <w:rPrChange w:id="38343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cyan"/>
                  <w:cs/>
                </w:rPr>
              </w:rPrChange>
            </w:rPr>
            <w:delText>ប្រធានបទទី៤៖ប្រព័ន្ធលើកទឹកចិត្ត</w:delText>
          </w:r>
        </w:del>
      </w:ins>
    </w:p>
    <w:p w14:paraId="1B7E7F40" w14:textId="6053D241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344" w:author="User" w:date="2022-09-16T08:53:00Z"/>
          <w:del w:id="38345" w:author="Kem Sereiboth" w:date="2022-09-19T10:31:00Z"/>
          <w:rFonts w:ascii="Khmer MEF1" w:hAnsi="Khmer MEF1" w:cs="Khmer MEF1"/>
          <w:lang w:val="ca-ES"/>
          <w:rPrChange w:id="38346" w:author="Sopheak Phorn" w:date="2023-08-25T15:18:00Z">
            <w:rPr>
              <w:ins w:id="38347" w:author="User" w:date="2022-09-16T08:53:00Z"/>
              <w:del w:id="38348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349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350" w:author="User" w:date="2022-09-16T08:53:00Z">
        <w:del w:id="38351" w:author="Kem Sereiboth" w:date="2022-09-19T10:31:00Z">
          <w:r w:rsidRPr="00E33574" w:rsidDel="00747399">
            <w:rPr>
              <w:rFonts w:ascii="Khmer MEF1" w:hAnsi="Khmer MEF1" w:cs="Khmer MEF1"/>
              <w:cs/>
              <w:rPrChange w:id="3835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ប្រកាសលេខ០០៨ អ.ស.ហ.ប្រក ចុះថ្ងៃទី១០ ខែកុម្ភៈ ឆ្នាំ២០២២ ស្ដីពីការកំណត់ប្រាក់ឧបត្ថម្ភជីវភាពសម្រាប់ថ្នាក់ដឹកនាំ មន្ត្រី និងបុគ្គលិករបស់អាជ្ញាធរសេវាហិរញ្ញវត្ថុមិនមែនធនាគារ។</w:delText>
          </w:r>
        </w:del>
      </w:ins>
    </w:p>
    <w:p w14:paraId="5EE48135" w14:textId="5F9E798A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353" w:author="User" w:date="2022-09-16T08:53:00Z"/>
          <w:del w:id="38354" w:author="Kem Sereiboth" w:date="2022-09-19T10:31:00Z"/>
          <w:rFonts w:ascii="Khmer MEF1" w:hAnsi="Khmer MEF1" w:cs="Khmer MEF1"/>
          <w:lang w:val="ca-ES"/>
          <w:rPrChange w:id="38355" w:author="Sopheak Phorn" w:date="2023-08-25T15:18:00Z">
            <w:rPr>
              <w:ins w:id="38356" w:author="User" w:date="2022-09-16T08:53:00Z"/>
              <w:del w:id="38357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358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359" w:author="User" w:date="2022-09-16T08:53:00Z">
        <w:del w:id="38360" w:author="Kem Sereiboth" w:date="2022-09-19T10:31:00Z">
          <w:r w:rsidRPr="00E33574" w:rsidDel="00747399">
            <w:rPr>
              <w:rFonts w:ascii="Khmer MEF1" w:hAnsi="Khmer MEF1" w:cs="Khmer MEF1"/>
              <w:cs/>
              <w:rPrChange w:id="3836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ប្រការ៤ ប្រការ៥ ប្រការ៦ ប្រការ៩ និងប្រការ១២ ប្រកាសលេខ ០១០ អ.ស.ហ.ប្រក ចុះថ្ងៃទី០៨ ខែតុលា ឆ្នាំ២០២១ ស្ដីពី លក្ខន្តិកៈនៃមន្ត្រីលក្ខន្តិកៈរបស់អាជ្ញាធរសេវាហិរញ្ញវត្ថុមិនមែនធនាគារ។</w:delText>
          </w:r>
        </w:del>
      </w:ins>
    </w:p>
    <w:p w14:paraId="7F3DA89D" w14:textId="1F52F771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362" w:author="User" w:date="2022-09-16T08:53:00Z"/>
          <w:del w:id="38363" w:author="Kem Sereiboth" w:date="2022-09-19T10:31:00Z"/>
          <w:rFonts w:ascii="Khmer MEF1" w:hAnsi="Khmer MEF1" w:cs="Khmer MEF1"/>
          <w:lang w:val="ca-ES"/>
          <w:rPrChange w:id="38364" w:author="Sopheak Phorn" w:date="2023-08-25T15:18:00Z">
            <w:rPr>
              <w:ins w:id="38365" w:author="User" w:date="2022-09-16T08:53:00Z"/>
              <w:del w:id="38366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367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368" w:author="User" w:date="2022-09-16T08:53:00Z">
        <w:del w:id="38369" w:author="Kem Sereiboth" w:date="2022-09-19T10:31:00Z">
          <w:r w:rsidRPr="00E33574" w:rsidDel="00747399">
            <w:rPr>
              <w:rFonts w:ascii="Khmer MEF1" w:hAnsi="Khmer MEF1" w:cs="Khmer MEF1"/>
              <w:cs/>
              <w:rPrChange w:id="3837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ប្រកាសលេខ ៦១៦ សហវប្រក. ចុះថ្ងៃទី០៤ ខែមិថុនា ឆ្នាំ២០១៤ ប្រកាសស្ដីពី ការកំណត់គោលការណ៍ យន្តការ នីតិវិធី និងការត្រួតពិនិត្យសម្រាប់ការផ្ដល់ការលើកទឹកចិត្តដោយប្រើប្រាស់ប្រាក់រង្វាន់របស់អង្គភាពក្រោមឱវាទក្រសួងសេដ្ឋកិច្ចនិងហិរញ្ញវត្ថុ</w:delText>
          </w:r>
        </w:del>
      </w:ins>
    </w:p>
    <w:p w14:paraId="7B7A917B" w14:textId="01831B43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371" w:author="User" w:date="2022-09-16T08:53:00Z"/>
          <w:del w:id="38372" w:author="Kem Sereiboth" w:date="2022-09-19T10:31:00Z"/>
          <w:rFonts w:ascii="Khmer MEF1" w:hAnsi="Khmer MEF1" w:cs="Khmer MEF1"/>
          <w:lang w:val="ca-ES"/>
          <w:rPrChange w:id="38373" w:author="Sopheak Phorn" w:date="2023-08-25T15:18:00Z">
            <w:rPr>
              <w:ins w:id="38374" w:author="User" w:date="2022-09-16T08:53:00Z"/>
              <w:del w:id="38375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376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377" w:author="User" w:date="2022-09-16T08:53:00Z">
        <w:del w:id="38378" w:author="Kem Sereiboth" w:date="2022-09-19T10:31:00Z">
          <w:r w:rsidRPr="00E33574" w:rsidDel="00747399">
            <w:rPr>
              <w:rFonts w:ascii="Khmer MEF1" w:hAnsi="Khmer MEF1" w:cs="Khmer MEF1"/>
              <w:cs/>
              <w:rPrChange w:id="3837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សារាចរ លេខ ០០៣  សហវ ចុះថ្ងៃទី០៥ ខែមីនា ឆ្នាំ២០១៥ ស្ដីពីការអនុវត្តប្រកាសលេខ ៦១៦ សហវ.ប្រក ចុះថ្ងៃទី០៤ ខែមិថុនា ឆ្នាំ២០១៤ និង បទប្បញ្ញត្តិវិសោធនកម្មពាក់ព័ន្ធ សម្រាប់ឆ្នាំ២០១៥</w:delText>
          </w:r>
        </w:del>
      </w:ins>
    </w:p>
    <w:p w14:paraId="282C2507" w14:textId="6F794933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380" w:author="User" w:date="2022-09-16T08:53:00Z"/>
          <w:del w:id="38381" w:author="Kem Sereiboth" w:date="2022-09-19T10:32:00Z"/>
          <w:rFonts w:ascii="Khmer MEF1" w:hAnsi="Khmer MEF1" w:cs="Khmer MEF1"/>
          <w:lang w:val="ca-ES"/>
          <w:rPrChange w:id="38382" w:author="Sopheak Phorn" w:date="2023-08-25T15:18:00Z">
            <w:rPr>
              <w:ins w:id="38383" w:author="User" w:date="2022-09-16T08:53:00Z"/>
              <w:del w:id="38384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385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386" w:author="User" w:date="2022-09-16T08:53:00Z">
        <w:del w:id="38387" w:author="Kem Sereiboth" w:date="2022-09-19T10:32:00Z">
          <w:r w:rsidRPr="00E33574" w:rsidDel="00747399">
            <w:rPr>
              <w:rFonts w:ascii="Khmer MEF1" w:hAnsi="Khmer MEF1" w:cs="Khmer MEF1"/>
              <w:cs/>
              <w:rPrChange w:id="3838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សារាចរ លេខ ០០៤  សហវ ចុះថ្ងៃទី០២ ខែកុម្ភៈ ឆ្នាំ២០១៧ ស្ដីពីការអនុវត្តប្រកាសលេខ ៦១៦ សហវ.ប្រក ចុះថ្ងៃទី០៤ ខែមិថុនា ឆ្នាំ២០១៤ និង បទប្បញ្ញត្តិវិសោធនកម្មពាក់ព័ន្ធ</w:delText>
          </w:r>
        </w:del>
      </w:ins>
    </w:p>
    <w:p w14:paraId="4095556F" w14:textId="72994047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389" w:author="User" w:date="2022-09-16T08:53:00Z"/>
          <w:del w:id="38390" w:author="Kem Sereiboth" w:date="2022-09-19T10:32:00Z"/>
          <w:rFonts w:ascii="Khmer MEF1" w:hAnsi="Khmer MEF1" w:cs="Khmer MEF1"/>
          <w:lang w:val="ca-ES"/>
          <w:rPrChange w:id="38391" w:author="Sopheak Phorn" w:date="2023-08-25T15:18:00Z">
            <w:rPr>
              <w:ins w:id="38392" w:author="User" w:date="2022-09-16T08:53:00Z"/>
              <w:del w:id="38393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394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395" w:author="User" w:date="2022-09-16T08:53:00Z">
        <w:del w:id="38396" w:author="Kem Sereiboth" w:date="2022-09-19T10:32:00Z">
          <w:r w:rsidRPr="00E33574" w:rsidDel="00747399">
            <w:rPr>
              <w:rFonts w:ascii="Khmer MEF1" w:hAnsi="Khmer MEF1" w:cs="Khmer MEF1"/>
              <w:cs/>
              <w:rPrChange w:id="3839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លិខិត លេខ ២៣</w:delText>
          </w:r>
          <w:r w:rsidRPr="009A453A" w:rsidDel="00747399">
            <w:rPr>
              <w:rFonts w:ascii="Khmer MEF1" w:hAnsi="Khmer MEF1" w:cs="Khmer MEF1"/>
              <w:lang w:val="ca-ES"/>
              <w:rPrChange w:id="38398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83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អ.ក.គ. ចុះលេខ០៥​ ខែកុម្ភៈ ឆ្នាំ២០២១ សំណើរសុំផ្ដល់ផែនការក្របខណ្ឌ និងមន្រ្តីជាប់កិច្ចសន្យាប្រចាំឆ្នាំ២០២១ និងសម្រាប់ឆ្នាំ២០២២</w:delText>
          </w:r>
        </w:del>
      </w:ins>
    </w:p>
    <w:p w14:paraId="3BFB5FA3" w14:textId="776A8C4C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400" w:author="User" w:date="2022-09-16T08:53:00Z"/>
          <w:del w:id="38401" w:author="Kem Sereiboth" w:date="2022-09-19T10:31:00Z"/>
          <w:rFonts w:ascii="Khmer MEF1" w:hAnsi="Khmer MEF1" w:cs="Khmer MEF1"/>
          <w:lang w:val="ca-ES"/>
          <w:rPrChange w:id="38402" w:author="Sopheak Phorn" w:date="2023-08-25T15:18:00Z">
            <w:rPr>
              <w:ins w:id="38403" w:author="User" w:date="2022-09-16T08:53:00Z"/>
              <w:del w:id="38404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405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406" w:author="User" w:date="2022-09-16T08:53:00Z">
        <w:del w:id="38407" w:author="Kem Sereiboth" w:date="2022-09-19T10:32:00Z">
          <w:r w:rsidRPr="00E33574" w:rsidDel="00747399">
            <w:rPr>
              <w:rFonts w:ascii="Khmer MEF1" w:hAnsi="Khmer MEF1" w:cs="Khmer MEF1"/>
              <w:cs/>
              <w:rPrChange w:id="3840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លិខិត លេខ ១៥៨</w:delText>
          </w:r>
          <w:r w:rsidRPr="009A453A" w:rsidDel="00747399">
            <w:rPr>
              <w:rFonts w:ascii="Khmer MEF1" w:hAnsi="Khmer MEF1" w:cs="Khmer MEF1"/>
              <w:lang w:val="ca-ES"/>
              <w:rPrChange w:id="38409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841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អ.ក.គ. ចុះថ្ងៃទី២៩​ ខែមិថុនា ឆ្នាំ២០២២ សំណើរសុំតម្លើងថ្នាក់ ឋានន្តរស័ក្ដិ និងថ្នាក់ តាមកម្រិតសញ្ញាបត្រ និងគ្រឿងឥស្សរិយយស ជូនមន្រ្តីរាជការនៃអគ្គលេខាធិការដ្ឋានក្រុមប្រឹក្សាជាតិគាំពារសង្គម</w:delText>
          </w:r>
        </w:del>
      </w:ins>
    </w:p>
    <w:p w14:paraId="3590C1AA" w14:textId="51766FC0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411" w:author="User" w:date="2022-09-16T08:53:00Z"/>
          <w:del w:id="38412" w:author="Kem Sereiboth" w:date="2022-09-19T10:32:00Z"/>
          <w:rFonts w:ascii="Khmer MEF1" w:hAnsi="Khmer MEF1" w:cs="Khmer MEF1"/>
          <w:lang w:val="ca-ES"/>
          <w:rPrChange w:id="38413" w:author="Sopheak Phorn" w:date="2023-08-25T15:18:00Z">
            <w:rPr>
              <w:ins w:id="38414" w:author="User" w:date="2022-09-16T08:53:00Z"/>
              <w:del w:id="38415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38416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417" w:author="User" w:date="2022-09-16T08:53:00Z">
        <w:del w:id="38418" w:author="Kem Sereiboth" w:date="2022-09-19T10:32:00Z">
          <w:r w:rsidRPr="00E33574" w:rsidDel="00747399">
            <w:rPr>
              <w:rFonts w:ascii="Khmer MEF1" w:hAnsi="Khmer MEF1" w:cs="Khmer MEF1"/>
              <w:cs/>
              <w:rPrChange w:id="3841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លិខិត លេខ ៣៣៤</w:delText>
          </w:r>
          <w:r w:rsidRPr="009A453A" w:rsidDel="00747399">
            <w:rPr>
              <w:rFonts w:ascii="Khmer MEF1" w:hAnsi="Khmer MEF1" w:cs="Khmer MEF1"/>
              <w:lang w:val="ca-ES"/>
              <w:rPrChange w:id="38420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842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អ.ក.គ. ចុះថ្ងៃទី១៧ ខែធ្នូ ឆ្នាំ សំណើរផែនការលើកទឹកចិត្តប្រចាំឆ្នាំ២០២២ របស់អគ្គលេខាធិការដ្ឋានក្រុមប្រឹក្សាជាតិគាំពារសង្គម</w:delText>
          </w:r>
        </w:del>
      </w:ins>
    </w:p>
    <w:p w14:paraId="0D625B3F" w14:textId="72258B64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422" w:author="User" w:date="2022-09-16T08:53:00Z"/>
          <w:del w:id="38423" w:author="Kem Sereiboth" w:date="2022-09-19T10:32:00Z"/>
          <w:rFonts w:ascii="Khmer MEF1" w:hAnsi="Khmer MEF1" w:cs="Khmer MEF1"/>
          <w:lang w:val="ca-ES"/>
          <w:rPrChange w:id="38424" w:author="Sopheak Phorn" w:date="2023-08-25T15:18:00Z">
            <w:rPr>
              <w:ins w:id="38425" w:author="User" w:date="2022-09-16T08:53:00Z"/>
              <w:del w:id="38426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427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428" w:author="User" w:date="2022-09-16T08:53:00Z">
        <w:del w:id="38429" w:author="Kem Sereiboth" w:date="2022-09-19T10:32:00Z">
          <w:r w:rsidRPr="00E33574" w:rsidDel="00747399">
            <w:rPr>
              <w:rFonts w:ascii="Khmer MEF1" w:hAnsi="Khmer MEF1" w:cs="Khmer MEF1"/>
              <w:cs/>
              <w:rPrChange w:id="3843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លេខ ១០១</w:delText>
          </w:r>
          <w:r w:rsidRPr="009A453A" w:rsidDel="00747399">
            <w:rPr>
              <w:rFonts w:ascii="Khmer MEF1" w:hAnsi="Khmer MEF1" w:cs="Khmer MEF1"/>
              <w:lang w:val="ca-ES"/>
              <w:rPrChange w:id="38431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843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 អ.ក.គ. ចុះថ្ងៃទី០៦ ខែមេសា ឆ្នាំ២០២២ របាយការណ៍សមិទ្ធកម្មនៃការអនុវត្តផែនការសកម្មភាពក្រៅកែទម្រង់ និងរបាយការណ៍សមិទ្ធកម្មមន្រ្តីប្រចាំត្រីមាសទី១ ឆ្នាំ២០២២ របស់អគ្គលេខាធិការដ្ឋានក្រុមប្រឹក្សាជាតិគាំពារសង្គម</w:delText>
          </w:r>
        </w:del>
      </w:ins>
    </w:p>
    <w:p w14:paraId="1153341D" w14:textId="279084F2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433" w:author="User" w:date="2022-09-16T08:53:00Z"/>
          <w:del w:id="38434" w:author="Kem Sereiboth" w:date="2022-09-19T10:32:00Z"/>
          <w:rFonts w:ascii="Khmer MEF1" w:hAnsi="Khmer MEF1" w:cs="Khmer MEF1"/>
          <w:lang w:val="ca-ES"/>
          <w:rPrChange w:id="38435" w:author="Sopheak Phorn" w:date="2023-08-25T15:18:00Z">
            <w:rPr>
              <w:ins w:id="38436" w:author="User" w:date="2022-09-16T08:53:00Z"/>
              <w:del w:id="38437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438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439" w:author="User" w:date="2022-09-16T08:53:00Z">
        <w:del w:id="38440" w:author="Kem Sereiboth" w:date="2022-09-19T10:32:00Z">
          <w:r w:rsidRPr="00E33574" w:rsidDel="00747399">
            <w:rPr>
              <w:rFonts w:ascii="Khmer MEF1" w:hAnsi="Khmer MEF1" w:cs="Khmer MEF1"/>
              <w:cs/>
              <w:rPrChange w:id="3844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របាយការណ៍វាយតម្លៃសមិទ្ធកម្មមន្រ្តីទទួលបានប្រាក់ឧបត្ថម្ភជីវភាព ប្រចាំត្រីមាសទី១ ឆ្នាំ២០២២</w:delText>
          </w:r>
        </w:del>
      </w:ins>
    </w:p>
    <w:p w14:paraId="4003072A" w14:textId="01F924C9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442" w:author="User" w:date="2022-09-16T08:53:00Z"/>
          <w:del w:id="38443" w:author="Kem Sereiboth" w:date="2022-09-19T10:32:00Z"/>
          <w:rFonts w:ascii="Khmer MEF1" w:hAnsi="Khmer MEF1" w:cs="Khmer MEF1"/>
          <w:lang w:val="ca-ES"/>
          <w:rPrChange w:id="38444" w:author="Sopheak Phorn" w:date="2023-08-25T15:18:00Z">
            <w:rPr>
              <w:ins w:id="38445" w:author="User" w:date="2022-09-16T08:53:00Z"/>
              <w:del w:id="38446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447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448" w:author="User" w:date="2022-09-16T08:53:00Z">
        <w:del w:id="38449" w:author="Kem Sereiboth" w:date="2022-09-19T10:32:00Z">
          <w:r w:rsidRPr="00E33574" w:rsidDel="00747399">
            <w:rPr>
              <w:rFonts w:ascii="Khmer MEF1" w:hAnsi="Khmer MEF1" w:cs="Khmer MEF1"/>
              <w:cs/>
              <w:rPrChange w:id="3845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ផែនការសកម្មភាពសម្រាប់ទទួលប្រាក់ឧបត្ថម្ភមុខងារប្រចាំឆ្នាំ២០២២</w:delText>
          </w:r>
        </w:del>
      </w:ins>
    </w:p>
    <w:p w14:paraId="4F36ACCD" w14:textId="2AA4437D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451" w:author="User" w:date="2022-09-16T08:53:00Z"/>
          <w:del w:id="38452" w:author="Kem Sereiboth" w:date="2022-09-19T10:32:00Z"/>
          <w:rFonts w:ascii="Khmer MEF1" w:hAnsi="Khmer MEF1" w:cs="Khmer MEF1"/>
          <w:lang w:val="ca-ES"/>
          <w:rPrChange w:id="38453" w:author="Sopheak Phorn" w:date="2023-08-25T15:18:00Z">
            <w:rPr>
              <w:ins w:id="38454" w:author="User" w:date="2022-09-16T08:53:00Z"/>
              <w:del w:id="38455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456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457" w:author="User" w:date="2022-09-16T08:53:00Z">
        <w:del w:id="38458" w:author="Kem Sereiboth" w:date="2022-09-19T10:32:00Z">
          <w:r w:rsidRPr="00E33574" w:rsidDel="00747399">
            <w:rPr>
              <w:rFonts w:ascii="Khmer MEF1" w:hAnsi="Khmer MEF1" w:cs="Khmer MEF1"/>
              <w:cs/>
              <w:rPrChange w:id="3845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ឧបសម្ព័ន្ធនៃផែនការសកម្មភាពសម្រាប់ទទួលប្រាក់ឧបត្ថម្ភមុខងារប្រចាំឆ្នាំ២០២២</w:delText>
          </w:r>
        </w:del>
      </w:ins>
    </w:p>
    <w:p w14:paraId="7F900671" w14:textId="766E88EC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460" w:author="User" w:date="2022-09-16T08:53:00Z"/>
          <w:del w:id="38461" w:author="Kem Sereiboth" w:date="2022-09-19T10:32:00Z"/>
          <w:rFonts w:ascii="Khmer MEF1" w:hAnsi="Khmer MEF1" w:cs="Khmer MEF1"/>
          <w:lang w:val="ca-ES"/>
          <w:rPrChange w:id="38462" w:author="Sopheak Phorn" w:date="2023-08-25T15:18:00Z">
            <w:rPr>
              <w:ins w:id="38463" w:author="User" w:date="2022-09-16T08:53:00Z"/>
              <w:del w:id="38464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465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466" w:author="User" w:date="2022-09-16T08:53:00Z">
        <w:del w:id="38467" w:author="Kem Sereiboth" w:date="2022-09-19T10:32:00Z">
          <w:r w:rsidRPr="00E33574" w:rsidDel="00747399">
            <w:rPr>
              <w:rFonts w:ascii="Khmer MEF1" w:hAnsi="Khmer MEF1" w:cs="Khmer MEF1"/>
              <w:cs/>
              <w:rPrChange w:id="3846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គម្រោងថវិការសម្រាប់អនុវត្តផែនការលើកទឹកចិត្តរបស់អគ្គលេខាធុការដ្ឋានជាតិគាំពារសង្គមប្រចាំឆ្នាំ ២០២២</w:delText>
          </w:r>
        </w:del>
      </w:ins>
    </w:p>
    <w:p w14:paraId="53541250" w14:textId="679D1058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469" w:author="User" w:date="2022-09-16T08:53:00Z"/>
          <w:del w:id="38470" w:author="Kem Sereiboth" w:date="2022-09-19T10:32:00Z"/>
          <w:rFonts w:ascii="Khmer MEF1" w:hAnsi="Khmer MEF1" w:cs="Khmer MEF1"/>
          <w:lang w:val="ca-ES"/>
          <w:rPrChange w:id="38471" w:author="Sopheak Phorn" w:date="2023-08-25T15:18:00Z">
            <w:rPr>
              <w:ins w:id="38472" w:author="User" w:date="2022-09-16T08:53:00Z"/>
              <w:del w:id="38473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474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475" w:author="User" w:date="2022-09-16T08:53:00Z">
        <w:del w:id="38476" w:author="Kem Sereiboth" w:date="2022-09-19T10:32:00Z">
          <w:r w:rsidRPr="00E33574" w:rsidDel="00747399">
            <w:rPr>
              <w:rFonts w:ascii="Khmer MEF1" w:hAnsi="Khmer MEF1" w:cs="Khmer MEF1"/>
              <w:cs/>
              <w:rPrChange w:id="3847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លក្ខខណ្ឌយោងនៃសមាសភាពនៃកម្រោង</w:delText>
          </w:r>
          <w:r w:rsidRPr="009A453A" w:rsidDel="00747399">
            <w:rPr>
              <w:rFonts w:ascii="Khmer MEF1" w:hAnsi="Khmer MEF1" w:cs="Khmer MEF1"/>
              <w:lang w:val="ca-ES"/>
              <w:rPrChange w:id="38478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 xml:space="preserve">/ </w:delText>
          </w:r>
          <w:r w:rsidRPr="00E33574" w:rsidDel="00747399">
            <w:rPr>
              <w:rFonts w:ascii="Khmer MEF1" w:hAnsi="Khmer MEF1" w:cs="Khmer MEF1"/>
              <w:cs/>
              <w:rPrChange w:id="3847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ក្រុមការងារទទួលប្រាក់ឧបត្ថម្ភមុខងារ</w:delText>
          </w:r>
        </w:del>
      </w:ins>
    </w:p>
    <w:p w14:paraId="5B4F6B3E" w14:textId="0F88FD54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480" w:author="User" w:date="2022-09-16T08:53:00Z"/>
          <w:del w:id="38481" w:author="Kem Sereiboth" w:date="2022-09-19T10:32:00Z"/>
          <w:rFonts w:ascii="Khmer MEF1" w:hAnsi="Khmer MEF1" w:cs="Khmer MEF1"/>
          <w:lang w:val="ca-ES"/>
          <w:rPrChange w:id="38482" w:author="Sopheak Phorn" w:date="2023-08-25T15:18:00Z">
            <w:rPr>
              <w:ins w:id="38483" w:author="User" w:date="2022-09-16T08:53:00Z"/>
              <w:del w:id="38484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485" w:author="User" w:date="2022-09-23T02:31:00Z">
          <w:pPr>
            <w:pStyle w:val="ListParagraph"/>
            <w:spacing w:after="0" w:line="240" w:lineRule="auto"/>
            <w:ind w:left="540"/>
          </w:pPr>
        </w:pPrChange>
      </w:pPr>
    </w:p>
    <w:p w14:paraId="10D1FDBF" w14:textId="4BE67393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486" w:author="User" w:date="2022-09-16T08:53:00Z"/>
          <w:del w:id="38487" w:author="Kem Sereiboth" w:date="2022-09-19T10:32:00Z"/>
          <w:rFonts w:ascii="Khmer MEF1" w:hAnsi="Khmer MEF1" w:cs="Khmer MEF1"/>
          <w:lang w:val="ca-ES"/>
          <w:rPrChange w:id="38488" w:author="Sopheak Phorn" w:date="2023-08-25T15:18:00Z">
            <w:rPr>
              <w:ins w:id="38489" w:author="User" w:date="2022-09-16T08:53:00Z"/>
              <w:del w:id="38490" w:author="Kem Sereiboth" w:date="2022-09-19T10:32:00Z"/>
              <w:rFonts w:ascii="Khmer MEF1" w:hAnsi="Khmer MEF1" w:cs="Khmer MEF1"/>
              <w:color w:val="000000" w:themeColor="text1"/>
              <w:sz w:val="24"/>
              <w:szCs w:val="24"/>
              <w:highlight w:val="cyan"/>
            </w:rPr>
          </w:rPrChange>
        </w:rPr>
        <w:pPrChange w:id="38491" w:author="User" w:date="2022-09-23T02:31:00Z">
          <w:pPr>
            <w:spacing w:after="0" w:line="240" w:lineRule="auto"/>
            <w:ind w:firstLine="720"/>
          </w:pPr>
        </w:pPrChange>
      </w:pPr>
      <w:ins w:id="38492" w:author="User" w:date="2022-09-16T08:53:00Z">
        <w:del w:id="38493" w:author="Kem Sereiboth" w:date="2022-09-19T10:32:00Z">
          <w:r w:rsidRPr="00E33574" w:rsidDel="00747399">
            <w:rPr>
              <w:rFonts w:ascii="Khmer MEF1" w:hAnsi="Khmer MEF1" w:cs="Khmer MEF1"/>
              <w:cs/>
              <w:rPrChange w:id="38494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cyan"/>
                  <w:cs/>
                </w:rPr>
              </w:rPrChange>
            </w:rPr>
            <w:delText>ប្រធានបទទី៥៖វិធាន និងយន្តការត្រួតពិនិត្យប្រតិបត្តិការរបស់ប្រតិបត្តិកររបស់សន្តិសុខសង្គម</w:delText>
          </w:r>
        </w:del>
      </w:ins>
    </w:p>
    <w:p w14:paraId="63004228" w14:textId="64E719EF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495" w:author="User" w:date="2022-09-16T08:53:00Z"/>
          <w:del w:id="38496" w:author="Kem Sereiboth" w:date="2022-09-19T10:32:00Z"/>
          <w:rFonts w:ascii="Khmer MEF1" w:hAnsi="Khmer MEF1" w:cs="Khmer MEF1"/>
          <w:lang w:val="ca-ES"/>
          <w:rPrChange w:id="38497" w:author="Sopheak Phorn" w:date="2023-08-25T15:18:00Z">
            <w:rPr>
              <w:ins w:id="38498" w:author="User" w:date="2022-09-16T08:53:00Z"/>
              <w:del w:id="38499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500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501" w:author="User" w:date="2022-09-16T08:53:00Z">
        <w:del w:id="38502" w:author="Kem Sereiboth" w:date="2022-09-19T10:32:00Z">
          <w:r w:rsidRPr="00E33574" w:rsidDel="00747399">
            <w:rPr>
              <w:rFonts w:ascii="Khmer MEF1" w:hAnsi="Khmer MEF1" w:cs="Khmer MEF1"/>
              <w:cs/>
              <w:rPrChange w:id="3850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ផែនការសកម្មភាពប្រចាំឆ្នាំ២០២២ </w:delText>
          </w:r>
          <w:r w:rsidRPr="009A453A" w:rsidDel="00747399">
            <w:rPr>
              <w:rFonts w:ascii="Khmer MEF1" w:hAnsi="Khmer MEF1" w:cs="Khmer MEF1"/>
              <w:lang w:val="ca-ES"/>
              <w:rPrChange w:id="38504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(</w:delText>
          </w:r>
          <w:r w:rsidRPr="00E33574" w:rsidDel="00747399">
            <w:rPr>
              <w:rFonts w:ascii="Khmer MEF1" w:hAnsi="Khmer MEF1" w:cs="Khmer MEF1"/>
              <w:cs/>
              <w:rPrChange w:id="3850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នាយកដ្ឋានត្រួតពិនិត្យ</w:delText>
          </w:r>
          <w:r w:rsidRPr="009A453A" w:rsidDel="00747399">
            <w:rPr>
              <w:rFonts w:ascii="Khmer MEF1" w:hAnsi="Khmer MEF1" w:cs="Khmer MEF1"/>
              <w:lang w:val="ca-ES"/>
              <w:rPrChange w:id="38506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)</w:delText>
          </w:r>
        </w:del>
      </w:ins>
    </w:p>
    <w:p w14:paraId="1BF6D419" w14:textId="36FCCBA8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507" w:author="User" w:date="2022-09-16T08:53:00Z"/>
          <w:del w:id="38508" w:author="Kem Sereiboth" w:date="2022-09-19T10:32:00Z"/>
          <w:rFonts w:ascii="Khmer MEF1" w:hAnsi="Khmer MEF1" w:cs="Khmer MEF1"/>
          <w:lang w:val="ca-ES"/>
          <w:rPrChange w:id="38509" w:author="Sopheak Phorn" w:date="2023-08-25T15:18:00Z">
            <w:rPr>
              <w:ins w:id="38510" w:author="User" w:date="2022-09-16T08:53:00Z"/>
              <w:del w:id="38511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512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513" w:author="User" w:date="2022-09-16T08:53:00Z">
        <w:del w:id="38514" w:author="Kem Sereiboth" w:date="2022-09-19T10:32:00Z">
          <w:r w:rsidRPr="00E33574" w:rsidDel="00747399">
            <w:rPr>
              <w:rFonts w:ascii="Khmer MEF1" w:hAnsi="Khmer MEF1" w:cs="Khmer MEF1"/>
              <w:cs/>
              <w:rPrChange w:id="3851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សេចក្តីព្រាងលើផែនការអភិឌ្ឍន៍ស្ថាប័ននៃនិយ័តករសន្តិសុខសង្គម ២០២២</w:delText>
          </w:r>
          <w:r w:rsidRPr="009A453A" w:rsidDel="00747399">
            <w:rPr>
              <w:rFonts w:ascii="Khmer MEF1" w:hAnsi="Khmer MEF1" w:cs="Khmer MEF1"/>
              <w:lang w:val="ca-ES"/>
              <w:rPrChange w:id="38516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-</w:delText>
          </w:r>
          <w:r w:rsidRPr="00E33574" w:rsidDel="00747399">
            <w:rPr>
              <w:rFonts w:ascii="Khmer MEF1" w:hAnsi="Khmer MEF1" w:cs="Khmer MEF1"/>
              <w:cs/>
              <w:rPrChange w:id="3851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២០២៦</w:delText>
          </w:r>
        </w:del>
      </w:ins>
    </w:p>
    <w:p w14:paraId="67337535" w14:textId="5CB6364A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518" w:author="User" w:date="2022-09-16T08:53:00Z"/>
          <w:del w:id="38519" w:author="Kem Sereiboth" w:date="2022-09-19T10:32:00Z"/>
          <w:rFonts w:ascii="Khmer MEF1" w:hAnsi="Khmer MEF1" w:cs="Khmer MEF1"/>
          <w:lang w:val="ca-ES"/>
          <w:rPrChange w:id="38520" w:author="Sopheak Phorn" w:date="2023-08-25T15:18:00Z">
            <w:rPr>
              <w:ins w:id="38521" w:author="User" w:date="2022-09-16T08:53:00Z"/>
              <w:del w:id="38522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523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524" w:author="User" w:date="2022-09-16T08:53:00Z">
        <w:del w:id="38525" w:author="Kem Sereiboth" w:date="2022-09-19T10:32:00Z">
          <w:r w:rsidRPr="00E33574" w:rsidDel="00747399">
            <w:rPr>
              <w:rFonts w:ascii="Khmer MEF1" w:hAnsi="Khmer MEF1" w:cs="Khmer MEF1"/>
              <w:cs/>
              <w:rPrChange w:id="3852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សេចក្តីព្រាងអនុក្រឹត្យស្តីពីគោលការណ៍ណែនាំសម្រាប់ការវិនិយោគមូលនិធីសន្តិសុខសង្គម។</w:delText>
          </w:r>
        </w:del>
      </w:ins>
    </w:p>
    <w:p w14:paraId="3C245FF3" w14:textId="1F8AF14A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527" w:author="User" w:date="2022-09-16T08:53:00Z"/>
          <w:del w:id="38528" w:author="Kem Sereiboth" w:date="2022-09-19T10:32:00Z"/>
          <w:rFonts w:ascii="Khmer MEF1" w:hAnsi="Khmer MEF1" w:cs="Khmer MEF1"/>
          <w:lang w:val="ca-ES"/>
          <w:rPrChange w:id="38529" w:author="Sopheak Phorn" w:date="2023-08-25T15:18:00Z">
            <w:rPr>
              <w:ins w:id="38530" w:author="User" w:date="2022-09-16T08:53:00Z"/>
              <w:del w:id="38531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532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533" w:author="User" w:date="2022-09-16T08:53:00Z">
        <w:del w:id="38534" w:author="Kem Sereiboth" w:date="2022-09-19T10:32:00Z">
          <w:r w:rsidRPr="00E33574" w:rsidDel="00747399">
            <w:rPr>
              <w:rFonts w:ascii="Khmer MEF1" w:hAnsi="Khmer MEF1" w:cs="Khmer MEF1"/>
              <w:cs/>
              <w:rPrChange w:id="3853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សេចក្ដីព្រាងអនុក្រឹត្យស្តីពីនិយ័តកម្មប្រព័ន្ធសន្តិសុខសង្គម</w:delText>
          </w:r>
        </w:del>
      </w:ins>
    </w:p>
    <w:p w14:paraId="5A81C41E" w14:textId="044D8128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536" w:author="User" w:date="2022-09-16T08:53:00Z"/>
          <w:del w:id="38537" w:author="Kem Sereiboth" w:date="2022-09-19T10:32:00Z"/>
          <w:rFonts w:ascii="Khmer MEF1" w:hAnsi="Khmer MEF1" w:cs="Khmer MEF1"/>
          <w:lang w:val="ca-ES"/>
          <w:rPrChange w:id="38538" w:author="Sopheak Phorn" w:date="2023-08-25T15:18:00Z">
            <w:rPr>
              <w:ins w:id="38539" w:author="User" w:date="2022-09-16T08:53:00Z"/>
              <w:del w:id="38540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541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542" w:author="User" w:date="2022-09-16T08:53:00Z">
        <w:del w:id="38543" w:author="Kem Sereiboth" w:date="2022-09-19T10:32:00Z">
          <w:r w:rsidRPr="00E33574" w:rsidDel="00747399">
            <w:rPr>
              <w:rFonts w:ascii="Khmer MEF1" w:hAnsi="Khmer MEF1" w:cs="Khmer MEF1"/>
              <w:cs/>
              <w:rPrChange w:id="3854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សេចក្ដីព្រាង</w:delText>
          </w:r>
          <w:r w:rsidRPr="009A453A" w:rsidDel="00747399">
            <w:rPr>
              <w:rFonts w:ascii="Khmer MEF1" w:hAnsi="Khmer MEF1" w:cs="Khmer MEF1"/>
              <w:lang w:val="ca-ES"/>
              <w:rPrChange w:id="38545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(16/06/2022)</w:delText>
          </w:r>
          <w:r w:rsidRPr="00E33574" w:rsidDel="00747399">
            <w:rPr>
              <w:rFonts w:ascii="Khmer MEF1" w:hAnsi="Khmer MEF1" w:cs="Khmer MEF1"/>
              <w:cs/>
              <w:rPrChange w:id="3854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 ប្រកាសស្ដីពីការដោះស្រាយវិវាទក្នុងប្រព័ន្ធសន្តិសុខសង្គម</w:delText>
          </w:r>
        </w:del>
      </w:ins>
    </w:p>
    <w:p w14:paraId="3F4DA0BE" w14:textId="0F18F460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547" w:author="User" w:date="2022-09-16T08:53:00Z"/>
          <w:del w:id="38548" w:author="Kem Sereiboth" w:date="2022-09-19T10:32:00Z"/>
          <w:rFonts w:ascii="Khmer MEF1" w:hAnsi="Khmer MEF1" w:cs="Khmer MEF1"/>
          <w:lang w:val="ca-ES"/>
          <w:rPrChange w:id="38549" w:author="Sopheak Phorn" w:date="2023-08-25T15:18:00Z">
            <w:rPr>
              <w:ins w:id="38550" w:author="User" w:date="2022-09-16T08:53:00Z"/>
              <w:del w:id="38551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552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553" w:author="User" w:date="2022-09-16T08:53:00Z">
        <w:del w:id="38554" w:author="Kem Sereiboth" w:date="2022-09-19T10:32:00Z">
          <w:r w:rsidRPr="00E33574" w:rsidDel="00747399">
            <w:rPr>
              <w:rFonts w:ascii="Khmer MEF1" w:hAnsi="Khmer MEF1" w:cs="Khmer MEF1"/>
              <w:cs/>
              <w:rPrChange w:id="3855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ផែនការសកម្មភាពប្រចាំឆ្នាំ២០២២</w:delText>
          </w:r>
        </w:del>
      </w:ins>
    </w:p>
    <w:p w14:paraId="201C7DCE" w14:textId="0FF1CF03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556" w:author="User" w:date="2022-09-16T08:53:00Z"/>
          <w:del w:id="38557" w:author="Kem Sereiboth" w:date="2022-09-19T10:32:00Z"/>
          <w:rFonts w:ascii="Khmer MEF1" w:hAnsi="Khmer MEF1" w:cs="Khmer MEF1"/>
          <w:lang w:val="ca-ES"/>
          <w:rPrChange w:id="38558" w:author="Sopheak Phorn" w:date="2023-08-25T15:18:00Z">
            <w:rPr>
              <w:ins w:id="38559" w:author="User" w:date="2022-09-16T08:53:00Z"/>
              <w:del w:id="38560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8561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8562" w:author="User" w:date="2022-09-16T08:53:00Z">
        <w:del w:id="38563" w:author="Kem Sereiboth" w:date="2022-09-19T10:32:00Z">
          <w:r w:rsidRPr="00E33574" w:rsidDel="00747399">
            <w:rPr>
              <w:rFonts w:ascii="Khmer MEF1" w:hAnsi="Khmer MEF1" w:cs="Khmer MEF1"/>
              <w:cs/>
              <w:rPrChange w:id="3856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របាយការណ៍កិច្ចប្រជុំស្តីពីការបូកសរុបការងារប្រចាំឆ្នាំ ការលើកទិសដៅបន្ត និងការពង្រឹងសម្ថភាពក្នុងការធ្វើនិយ័តកម្មប្រព័ន្ធសន្តិសុខសង្គម</w:delText>
          </w:r>
          <w:bookmarkEnd w:id="38277"/>
        </w:del>
      </w:ins>
    </w:p>
    <w:p w14:paraId="2AD7389F" w14:textId="14C7BF56" w:rsidR="008A023D" w:rsidRPr="00F55550" w:rsidDel="00747399" w:rsidRDefault="008732CC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del w:id="38565" w:author="Kem Sereiboth" w:date="2022-09-19T10:32:00Z"/>
          <w:rFonts w:ascii="Khmer MEF1" w:hAnsi="Khmer MEF1" w:cs="Khmer MEF1"/>
          <w:spacing w:val="-4"/>
          <w:lang w:val="ca-ES"/>
        </w:rPr>
        <w:pPrChange w:id="38566" w:author="User" w:date="2022-09-23T02:31:00Z">
          <w:pPr>
            <w:spacing w:after="0" w:line="240" w:lineRule="auto"/>
            <w:ind w:firstLine="720"/>
          </w:pPr>
        </w:pPrChange>
      </w:pPr>
      <w:del w:id="38567" w:author="Kem Sereiboth" w:date="2022-09-19T10:32:00Z">
        <w:r w:rsidRPr="00F55550" w:rsidDel="00747399">
          <w:rPr>
            <w:rFonts w:ascii="Khmer MEF1" w:hAnsi="Khmer MEF1" w:cs="Khmer MEF1"/>
            <w:spacing w:val="-4"/>
            <w:cs/>
            <w:lang w:val="ca-ES"/>
          </w:rPr>
          <w:delText>សវនករទទួលបន្ទុកត្រូវដាក់បញ្ចូលនូវឧបសម្ព័ន្ធពាក់ព័ន្ធនឹងដំណើរការនៃការធ្វើសវនកម្មរបស់ខ្លួន។</w:delText>
        </w:r>
      </w:del>
    </w:p>
    <w:p w14:paraId="1DA3FEA3" w14:textId="4E03F9B8" w:rsidR="008732CC" w:rsidRPr="00E33574" w:rsidDel="00747399" w:rsidRDefault="008732CC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del w:id="38568" w:author="Kem Sereiboth" w:date="2022-09-19T10:32:00Z"/>
          <w:rFonts w:ascii="Khmer MEF1" w:hAnsi="Khmer MEF1" w:cs="Khmer MEF1"/>
          <w:spacing w:val="-2"/>
          <w:lang w:val="ca-ES"/>
          <w:rPrChange w:id="38569" w:author="Kem Sereyboth" w:date="2023-07-19T16:59:00Z">
            <w:rPr>
              <w:del w:id="38570" w:author="Kem Sereiboth" w:date="2022-09-19T10:32:00Z"/>
              <w:rFonts w:ascii="Khmer MEF1" w:hAnsi="Khmer MEF1" w:cs="Khmer MEF1"/>
              <w:spacing w:val="-2"/>
              <w:sz w:val="8"/>
              <w:szCs w:val="8"/>
              <w:lang w:val="ca-ES"/>
            </w:rPr>
          </w:rPrChange>
        </w:rPr>
        <w:pPrChange w:id="38571" w:author="User" w:date="2022-09-23T02:31:00Z">
          <w:pPr>
            <w:spacing w:after="0" w:line="240" w:lineRule="auto"/>
            <w:ind w:firstLine="720"/>
          </w:pPr>
        </w:pPrChange>
      </w:pPr>
    </w:p>
    <w:p w14:paraId="376C62A5" w14:textId="5568EA01" w:rsidR="00C465CC" w:rsidRPr="00E33574" w:rsidDel="009B6885" w:rsidRDefault="0007613E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8572" w:author="Voeun Kuyeng" w:date="2022-08-08T15:06:00Z"/>
          <w:del w:id="38573" w:author="Kem Sereiboth" w:date="2022-09-19T11:43:00Z"/>
          <w:rFonts w:ascii="Khmer MEF1" w:hAnsi="Khmer MEF1" w:cs="Khmer MEF1"/>
          <w:lang w:val="ca-ES"/>
          <w:rPrChange w:id="38574" w:author="Kem Sereyboth" w:date="2023-07-19T16:59:00Z">
            <w:rPr>
              <w:ins w:id="38575" w:author="Voeun Kuyeng" w:date="2022-08-08T15:06:00Z"/>
              <w:del w:id="38576" w:author="Kem Sereiboth" w:date="2022-09-19T11:43:00Z"/>
              <w:rFonts w:ascii="Khmer MEF1" w:hAnsi="Khmer MEF1" w:cs="Khmer MEF1"/>
              <w:sz w:val="24"/>
              <w:szCs w:val="24"/>
            </w:rPr>
          </w:rPrChange>
        </w:rPr>
        <w:pPrChange w:id="38577" w:author="User" w:date="2022-09-23T02:31:00Z">
          <w:pPr>
            <w:spacing w:after="0" w:line="240" w:lineRule="auto"/>
            <w:ind w:firstLine="720"/>
          </w:pPr>
        </w:pPrChange>
      </w:pPr>
      <w:del w:id="38578" w:author="Kem Sereiboth" w:date="2022-09-19T11:43:00Z">
        <w:r w:rsidRPr="00E33574" w:rsidDel="009B6885">
          <w:rPr>
            <w:rFonts w:ascii="Khmer MEF1" w:eastAsiaTheme="minorHAnsi" w:hAnsi="Khmer MEF1" w:cs="Khmer MEF1"/>
            <w:cs/>
            <w:rPrChange w:id="38579" w:author="Kem Sereyboth" w:date="2023-07-19T16:59:00Z">
              <w:rPr>
                <w:rFonts w:ascii="Khmer MEF1" w:eastAsia="Times New Roman" w:hAnsi="Khmer MEF1" w:cs="Khmer MEF1"/>
                <w:spacing w:val="-2"/>
                <w:sz w:val="24"/>
                <w:szCs w:val="24"/>
                <w:cs/>
              </w:rPr>
            </w:rPrChange>
          </w:rPr>
          <w:delText>ទទួលបាន</w:delText>
        </w:r>
      </w:del>
      <w:ins w:id="38580" w:author="Voeun Kuyeng" w:date="2022-07-07T11:01:00Z">
        <w:del w:id="38581" w:author="Kem Sereiboth" w:date="2022-09-19T11:43:00Z">
          <w:r w:rsidR="005A4A26" w:rsidRPr="00E33574" w:rsidDel="009B6885">
            <w:rPr>
              <w:rFonts w:ascii="Khmer MEF1" w:eastAsiaTheme="minorHAnsi" w:hAnsi="Khmer MEF1" w:cs="Khmer MEF1"/>
              <w:cs/>
              <w:rPrChange w:id="3858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សេចក្តី</w:delText>
          </w:r>
        </w:del>
      </w:ins>
      <w:del w:id="38583" w:author="Kem Sereiboth" w:date="2022-09-19T11:43:00Z">
        <w:r w:rsidR="008732CC" w:rsidRPr="00E33574" w:rsidDel="009B6885">
          <w:rPr>
            <w:rFonts w:ascii="Khmer MEF1" w:eastAsiaTheme="minorHAnsi" w:hAnsi="Khmer MEF1" w:cs="Khmer MEF1"/>
            <w:cs/>
            <w:rPrChange w:id="38584" w:author="Kem Sereyboth" w:date="2023-07-19T16:59:00Z">
              <w:rPr>
                <w:rFonts w:ascii="Khmer MEF1" w:eastAsia="Times New Roman" w:hAnsi="Khmer MEF1" w:cs="Khmer MEF1"/>
                <w:spacing w:val="-2"/>
                <w:sz w:val="24"/>
                <w:szCs w:val="24"/>
                <w:cs/>
              </w:rPr>
            </w:rPrChange>
          </w:rPr>
          <w:delText>គោលការណ៍ណែនាំ</w:delText>
        </w:r>
        <w:r w:rsidRPr="00E33574" w:rsidDel="009B6885">
          <w:rPr>
            <w:rFonts w:ascii="Khmer MEF1" w:eastAsiaTheme="minorHAnsi" w:hAnsi="Khmer MEF1" w:cs="Khmer MEF1"/>
            <w:cs/>
            <w:rPrChange w:id="38585" w:author="Kem Sereyboth" w:date="2023-07-19T16:59:00Z">
              <w:rPr>
                <w:rFonts w:ascii="Khmer MEF1" w:eastAsia="Times New Roman" w:hAnsi="Khmer MEF1" w:cs="Khmer MEF1"/>
                <w:spacing w:val="-2"/>
                <w:sz w:val="24"/>
                <w:szCs w:val="24"/>
                <w:cs/>
              </w:rPr>
            </w:rPrChange>
          </w:rPr>
          <w:delText>នេះ</w:delText>
        </w:r>
        <w:r w:rsidRPr="00E33574" w:rsidDel="009B6885">
          <w:rPr>
            <w:rFonts w:ascii="Khmer MEF1" w:eastAsiaTheme="minorHAnsi" w:hAnsi="Khmer MEF1" w:cs="Khmer MEF1"/>
            <w:lang w:val="ca-ES"/>
            <w:rPrChange w:id="38586" w:author="Kem Sereyboth" w:date="2023-07-19T16:59:00Z">
              <w:rPr>
                <w:rFonts w:ascii="Khmer MEF1" w:eastAsia="Times New Roman" w:hAnsi="Khmer MEF1" w:cs="Khmer MEF1"/>
                <w:spacing w:val="-2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D556A5" w:rsidRPr="00F55550" w:rsidDel="009B6885">
          <w:rPr>
            <w:rFonts w:ascii="Khmer MEF1" w:hAnsi="Khmer MEF1" w:cs="Khmer MEF1"/>
            <w:cs/>
          </w:rPr>
          <w:delText>ប្រតិភូសវនកម្មនិងសវនករទទួលបន្ទុក</w:delText>
        </w:r>
        <w:r w:rsidR="00D556A5" w:rsidRPr="00F55550" w:rsidDel="009B6885">
          <w:rPr>
            <w:rFonts w:ascii="Khmer MEF1" w:hAnsi="Khmer MEF1" w:cs="Khmer MEF1"/>
            <w:lang w:val="ca-ES"/>
          </w:rPr>
          <w:delText xml:space="preserve"> </w:delText>
        </w:r>
        <w:r w:rsidRPr="00F55550" w:rsidDel="009B6885">
          <w:rPr>
            <w:rFonts w:ascii="Khmer MEF1" w:hAnsi="Khmer MEF1" w:cs="Khmer MEF1"/>
            <w:cs/>
          </w:rPr>
          <w:delText>អនុប្រធានអង្គភាពសវនកម្ម</w:delText>
        </w:r>
        <w:r w:rsidR="00D556A5" w:rsidRPr="00F55550" w:rsidDel="009B6885">
          <w:rPr>
            <w:rFonts w:ascii="Khmer MEF1" w:hAnsi="Khmer MEF1" w:cs="Khmer MEF1"/>
            <w:lang w:val="ca-ES"/>
          </w:rPr>
          <w:delText xml:space="preserve"> </w:delText>
        </w:r>
        <w:r w:rsidRPr="00F55550" w:rsidDel="009B6885">
          <w:rPr>
            <w:rFonts w:ascii="Khmer MEF1" w:hAnsi="Khmer MEF1" w:cs="Khmer MEF1"/>
            <w:spacing w:val="-4"/>
            <w:cs/>
          </w:rPr>
          <w:delText>ផ្ទៃក្នុង</w:delText>
        </w:r>
        <w:r w:rsidRPr="00F55550" w:rsidDel="009B6885">
          <w:rPr>
            <w:rFonts w:ascii="Khmer MEF1" w:hAnsi="Khmer MEF1" w:cs="Khmer MEF1"/>
            <w:spacing w:val="-4"/>
            <w:lang w:val="ca-ES"/>
          </w:rPr>
          <w:delText xml:space="preserve"> </w:delText>
        </w:r>
        <w:r w:rsidRPr="00F55550" w:rsidDel="009B6885">
          <w:rPr>
            <w:rFonts w:ascii="Khmer MEF1" w:hAnsi="Khmer MEF1" w:cs="Khmer MEF1"/>
            <w:spacing w:val="-4"/>
            <w:cs/>
          </w:rPr>
          <w:delText>ប្រធាននាយកដ្ឋាន</w:delText>
        </w:r>
        <w:r w:rsidRPr="00F55550" w:rsidDel="009B6885">
          <w:rPr>
            <w:rFonts w:ascii="Khmer MEF1" w:hAnsi="Khmer MEF1" w:cs="Khmer MEF1"/>
            <w:spacing w:val="-4"/>
            <w:lang w:val="ca-ES"/>
          </w:rPr>
          <w:delText xml:space="preserve"> </w:delText>
        </w:r>
        <w:r w:rsidRPr="00F55550" w:rsidDel="009B6885">
          <w:rPr>
            <w:rFonts w:ascii="Khmer MEF1" w:hAnsi="Khmer MEF1" w:cs="Khmer MEF1"/>
            <w:spacing w:val="-4"/>
            <w:cs/>
          </w:rPr>
          <w:delText>អនុប្រធាននាយកដ្ឋាន</w:delText>
        </w:r>
        <w:r w:rsidRPr="00F55550" w:rsidDel="009B6885">
          <w:rPr>
            <w:rFonts w:ascii="Khmer MEF1" w:hAnsi="Khmer MEF1" w:cs="Khmer MEF1"/>
            <w:spacing w:val="-4"/>
            <w:lang w:val="ca-ES"/>
          </w:rPr>
          <w:delText xml:space="preserve"> </w:delText>
        </w:r>
        <w:r w:rsidRPr="00F55550" w:rsidDel="009B6885">
          <w:rPr>
            <w:rFonts w:ascii="Khmer MEF1" w:hAnsi="Khmer MEF1" w:cs="Khmer MEF1"/>
            <w:spacing w:val="-4"/>
            <w:cs/>
          </w:rPr>
          <w:delText>និងប្រធានការិយាល័យក្រោមឱវាទរបស់អង្គភាពសវនកម្ម</w:delText>
        </w:r>
        <w:r w:rsidR="00D556A5" w:rsidRPr="00F55550" w:rsidDel="009B6885">
          <w:rPr>
            <w:rFonts w:ascii="Khmer MEF1" w:hAnsi="Khmer MEF1" w:cs="Khmer MEF1"/>
            <w:lang w:val="ca-ES"/>
          </w:rPr>
          <w:delText xml:space="preserve"> </w:delText>
        </w:r>
        <w:r w:rsidRPr="00F55550" w:rsidDel="009B6885">
          <w:rPr>
            <w:rFonts w:ascii="Khmer MEF1" w:hAnsi="Khmer MEF1" w:cs="Khmer MEF1"/>
            <w:cs/>
          </w:rPr>
          <w:delText>ផ្ទៃក្នុង</w:delText>
        </w:r>
        <w:r w:rsidR="00D556A5" w:rsidRPr="00F55550" w:rsidDel="009B6885">
          <w:rPr>
            <w:rFonts w:ascii="Khmer MEF1" w:hAnsi="Khmer MEF1" w:cs="Khmer MEF1"/>
            <w:lang w:val="ca-ES"/>
          </w:rPr>
          <w:delText xml:space="preserve"> </w:delText>
        </w:r>
        <w:r w:rsidRPr="00F55550" w:rsidDel="009B6885">
          <w:rPr>
            <w:rFonts w:ascii="Khmer MEF1" w:hAnsi="Khmer MEF1" w:cs="Khmer MEF1"/>
            <w:cs/>
          </w:rPr>
          <w:delText>ត្រូវអនុវត្តសេចក្តីណែនាំនេះឱ្យមានប្រសិទ្ធភាពចាប់ពីថ្ងៃចុះហត្ថលេខានេះតទៅ។</w:delText>
        </w:r>
      </w:del>
    </w:p>
    <w:p w14:paraId="5EB43D85" w14:textId="77777777" w:rsidR="00254A74" w:rsidRPr="00F55550" w:rsidDel="00F32C5C" w:rsidRDefault="00254A74">
      <w:pPr>
        <w:spacing w:after="0" w:line="240" w:lineRule="auto"/>
        <w:ind w:firstLine="720"/>
        <w:jc w:val="both"/>
        <w:rPr>
          <w:del w:id="38587" w:author="Sopheak Phorn" w:date="2023-08-03T13:32:00Z"/>
          <w:rFonts w:ascii="Khmer MEF1" w:hAnsi="Khmer MEF1" w:cs="Khmer MEF1"/>
          <w:sz w:val="24"/>
          <w:szCs w:val="24"/>
          <w:lang w:val="ca-ES"/>
        </w:rPr>
        <w:pPrChange w:id="38588" w:author="User" w:date="2022-09-23T02:31:00Z">
          <w:pPr>
            <w:spacing w:after="0" w:line="240" w:lineRule="auto"/>
            <w:ind w:firstLine="720"/>
          </w:pPr>
        </w:pPrChange>
      </w:pPr>
    </w:p>
    <w:p w14:paraId="54112CF5" w14:textId="02BA44A1" w:rsidR="00C465CC" w:rsidRPr="00F55550" w:rsidRDefault="0007613E">
      <w:pPr>
        <w:spacing w:after="0" w:line="240" w:lineRule="auto"/>
        <w:rPr>
          <w:rFonts w:ascii="Khmer MEF1" w:hAnsi="Khmer MEF1" w:cs="Khmer MEF1"/>
          <w:sz w:val="24"/>
          <w:szCs w:val="24"/>
          <w:lang w:val="ca-ES"/>
        </w:rPr>
      </w:pPr>
      <w:del w:id="38589" w:author="LENOVO" w:date="2022-10-02T13:12:00Z">
        <w:r w:rsidRPr="00E33574" w:rsidDel="00617436">
          <w:rPr>
            <w:rFonts w:ascii="Khmer MEF1" w:hAnsi="Khmer MEF1" w:cs="Khmer MEF1"/>
            <w:noProof/>
            <w:sz w:val="24"/>
            <w:szCs w:val="24"/>
            <w:rPrChange w:id="38590" w:author="Kem Sereyboth" w:date="2023-07-19T16:59:00Z">
              <w:rPr>
                <w:rFonts w:ascii="Khmer MEF1" w:eastAsia="Times New Roman" w:hAnsi="Khmer MEF1" w:cs="Khmer MEF1"/>
                <w:noProof/>
                <w:sz w:val="24"/>
                <w:szCs w:val="22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94F9A1B" wp14:editId="52D8EC88">
                  <wp:simplePos x="0" y="0"/>
                  <wp:positionH relativeFrom="column">
                    <wp:posOffset>2324100</wp:posOffset>
                  </wp:positionH>
                  <wp:positionV relativeFrom="paragraph">
                    <wp:posOffset>4762</wp:posOffset>
                  </wp:positionV>
                  <wp:extent cx="3909060" cy="2733675"/>
                  <wp:effectExtent l="0" t="0" r="0" b="0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909060" cy="273367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DCE5EC" w14:textId="77777777" w:rsidR="00731B72" w:rsidRPr="00A3685D" w:rsidRDefault="00731B72" w:rsidP="00212068">
                              <w:pPr>
                                <w:tabs>
                                  <w:tab w:val="center" w:pos="7230"/>
                                </w:tabs>
                                <w:spacing w:after="0" w:line="216" w:lineRule="auto"/>
                                <w:jc w:val="center"/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rtl/>
                                  <w:cs/>
                                  <w:lang w:val="ca-ES"/>
                                </w:rPr>
                              </w:pP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ថ្ងៃ</w:t>
                              </w: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lang w:val="ca-ES"/>
                                </w:rPr>
                                <w:t xml:space="preserve">             </w:t>
                              </w:r>
                              <w:r w:rsidRPr="00A3685D">
                                <w:rPr>
                                  <w:rFonts w:ascii="Khmer MEF1" w:hAnsi="Khmer MEF1" w:cs="Khmer MEF1" w:hint="cs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       </w:t>
                              </w: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ខែ</w:t>
                              </w: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lang w:val="ca-ES"/>
                                </w:rPr>
                                <w:t xml:space="preserve">       ​</w:t>
                              </w:r>
                              <w:r w:rsidRPr="00A3685D">
                                <w:rPr>
                                  <w:rFonts w:ascii="Khmer MEF1" w:hAnsi="Khmer MEF1" w:cs="Khmer MEF1" w:hint="cs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</w:t>
                              </w: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ឆ្នាំខាល ចត្វាស័ក ព.ស.២៥៦៦</w:t>
                              </w:r>
                            </w:p>
                            <w:p w14:paraId="186D5731" w14:textId="51E1DC7F" w:rsidR="00731B72" w:rsidRDefault="00731B72" w:rsidP="00212068">
                              <w:pPr>
                                <w:tabs>
                                  <w:tab w:val="center" w:pos="7230"/>
                                </w:tabs>
                                <w:spacing w:after="0" w:line="216" w:lineRule="auto"/>
                                <w:jc w:val="center"/>
                                <w:rPr>
                                  <w:ins w:id="38591" w:author="Un Seakamey" w:date="2022-09-23T08:46:00Z"/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lang w:val="ca-ES"/>
                                </w:rPr>
                              </w:pP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  <w:rPrChange w:id="38592" w:author="socheata.ol@hotmail.com" w:date="2022-09-04T18:35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Cs w:val="22"/>
                                      <w:cs/>
                                      <w:lang w:val="ca-ES"/>
                                    </w:rPr>
                                  </w:rPrChange>
                                </w:rPr>
                                <w:t>រាជធានីភ្នំពេញ ថ្ងៃទី</w:t>
                              </w: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lang w:val="ca-ES"/>
                                  <w:rPrChange w:id="38593" w:author="socheata.ol@hotmail.com" w:date="2022-09-04T18:35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Cs w:val="22"/>
                                      <w:lang w:val="ca-ES"/>
                                    </w:rPr>
                                  </w:rPrChange>
                                </w:rPr>
                                <w:t xml:space="preserve">     </w:t>
                              </w: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  <w:rPrChange w:id="38594" w:author="socheata.ol@hotmail.com" w:date="2022-09-04T18:35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Cs w:val="22"/>
                                      <w:cs/>
                                      <w:lang w:val="ca-ES"/>
                                    </w:rPr>
                                  </w:rPrChange>
                                </w:rPr>
                                <w:t xml:space="preserve">      ខែ            ឆ្នាំ២០២២</w:t>
                              </w:r>
                            </w:p>
                            <w:p w14:paraId="60D4D551" w14:textId="77777777" w:rsidR="00731B72" w:rsidRPr="004A6C1E" w:rsidRDefault="00731B72" w:rsidP="00212068">
                              <w:pPr>
                                <w:tabs>
                                  <w:tab w:val="center" w:pos="7230"/>
                                </w:tabs>
                                <w:spacing w:after="0" w:line="216" w:lineRule="auto"/>
                                <w:jc w:val="center"/>
                                <w:rPr>
                                  <w:rFonts w:ascii="Khmer MEF1" w:hAnsi="Khmer MEF1" w:cs="Khmer MEF1"/>
                                  <w:color w:val="000000" w:themeColor="text1"/>
                                  <w:sz w:val="6"/>
                                  <w:szCs w:val="6"/>
                                  <w:rtl/>
                                  <w:cs/>
                                  <w:lang w:val="ca-ES"/>
                                  <w:rPrChange w:id="38595" w:author="Un Seakamey" w:date="2022-09-23T08:47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Cs w:val="22"/>
                                      <w:rtl/>
                                      <w:cs/>
                                      <w:lang w:val="ca-ES"/>
                                    </w:rPr>
                                  </w:rPrChange>
                                </w:rPr>
                              </w:pPr>
                            </w:p>
                            <w:p w14:paraId="35B6BF14" w14:textId="77777777" w:rsidR="00731B72" w:rsidRPr="00385E5C" w:rsidRDefault="00731B72" w:rsidP="00212068">
                              <w:pPr>
                                <w:spacing w:after="0"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  <w:r w:rsidRPr="00A3685D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  <w:cs/>
                                  <w:rPrChange w:id="38596" w:author="socheata.ol@hotmail.com" w:date="2022-09-04T18:35:00Z">
                                    <w:rPr>
                                      <w:rFonts w:ascii="Khmer MEF2" w:hAnsi="Khmer MEF2" w:cs="Khmer MEF2"/>
                                      <w:color w:val="000000"/>
                                      <w:szCs w:val="22"/>
                                      <w:cs/>
                                    </w:rPr>
                                  </w:rPrChange>
                                </w:rPr>
                                <w:t>អង្គភាពសវនកម្មផ្ទៃក្នុង</w:t>
                              </w:r>
                            </w:p>
                            <w:p w14:paraId="3ECD38A9" w14:textId="77777777" w:rsidR="00731B72" w:rsidRPr="000A1131" w:rsidRDefault="00731B72" w:rsidP="00212068">
                              <w:pPr>
                                <w:spacing w:after="0"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</w:rPr>
                              </w:pPr>
                              <w:r w:rsidRPr="000A1131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  <w:cs/>
                                </w:rPr>
                                <w:t>ប្រធាន</w:t>
                              </w:r>
                            </w:p>
                            <w:p w14:paraId="62036F6D" w14:textId="77777777" w:rsidR="00731B72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pPr>
                            </w:p>
                            <w:p w14:paraId="38D6A61A" w14:textId="77777777" w:rsidR="00731B72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pPr>
                            </w:p>
                            <w:p w14:paraId="1DAF16CD" w14:textId="77777777" w:rsidR="00731B72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pPr>
                              <w:r>
                                <w:rPr>
                                  <w:rFonts w:ascii="Khmer MEF2" w:hAnsi="Khmer MEF2" w:cs="Khmer MEF2" w:hint="cs"/>
                                  <w:color w:val="000000"/>
                                  <w:cs/>
                                </w:rPr>
                                <w:t xml:space="preserve">               </w:t>
                              </w:r>
                            </w:p>
                            <w:p w14:paraId="610A8AC4" w14:textId="77777777" w:rsidR="00731B72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pPr>
                            </w:p>
                            <w:p w14:paraId="6C7A684D" w14:textId="77777777" w:rsidR="00731B72" w:rsidRPr="00956D3A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pPr>
                            </w:p>
                            <w:p w14:paraId="2F004FC7" w14:textId="77777777" w:rsidR="00731B72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</w:p>
                            <w:p w14:paraId="3A015E3C" w14:textId="77777777" w:rsidR="00731B72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</w:p>
                            <w:p w14:paraId="6188EE93" w14:textId="77777777" w:rsidR="00731B72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</w:p>
                            <w:p w14:paraId="5D3561E1" w14:textId="77777777" w:rsidR="00731B72" w:rsidRPr="00BD5318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p w14:paraId="63F8E4D4" w14:textId="77777777" w:rsidR="00731B72" w:rsidRPr="00BD5318" w:rsidRDefault="00731B72" w:rsidP="000A1131">
                              <w:pPr>
                                <w:spacing w:line="216" w:lineRule="auto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94F9A1B" id="Rectangle 1" o:spid="_x0000_s1033" style="position:absolute;margin-left:183pt;margin-top:.35pt;width:307.8pt;height:21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" filled="f" stroked="f" strokeweight="2pt">
                  <v:textbox>
                    <w:txbxContent>
                      <w:p w14:paraId="3FDCE5EC" w14:textId="77777777" w:rsidR="00731B72" w:rsidRPr="00A3685D" w:rsidRDefault="00731B72" w:rsidP="00212068">
                        <w:pPr>
                          <w:tabs>
                            <w:tab w:val="center" w:pos="7230"/>
                          </w:tabs>
                          <w:spacing w:after="0" w:line="216" w:lineRule="auto"/>
                          <w:jc w:val="center"/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rtl/>
                            <w:cs/>
                            <w:lang w:val="ca-ES"/>
                          </w:rPr>
                        </w:pP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>ថ្ងៃ</w:t>
                        </w: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lang w:val="ca-ES"/>
                          </w:rPr>
                          <w:t xml:space="preserve">             </w:t>
                        </w:r>
                        <w:r w:rsidRPr="00A3685D">
                          <w:rPr>
                            <w:rFonts w:ascii="Khmer MEF1" w:hAnsi="Khmer MEF1" w:cs="Khmer MEF1" w:hint="cs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 xml:space="preserve">        </w:t>
                        </w: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>ខែ</w:t>
                        </w: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lang w:val="ca-ES"/>
                          </w:rPr>
                          <w:t xml:space="preserve">       ​</w:t>
                        </w:r>
                        <w:r w:rsidRPr="00A3685D">
                          <w:rPr>
                            <w:rFonts w:ascii="Khmer MEF1" w:hAnsi="Khmer MEF1" w:cs="Khmer MEF1" w:hint="cs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 xml:space="preserve"> </w:t>
                        </w: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>ឆ្នាំខាល ចត្វាស័ក ព.ស.២៥៦៦</w:t>
                        </w:r>
                      </w:p>
                      <w:p w14:paraId="186D5731" w14:textId="51E1DC7F" w:rsidR="00731B72" w:rsidRDefault="00731B72" w:rsidP="00212068">
                        <w:pPr>
                          <w:tabs>
                            <w:tab w:val="center" w:pos="7230"/>
                          </w:tabs>
                          <w:spacing w:after="0" w:line="216" w:lineRule="auto"/>
                          <w:jc w:val="center"/>
                          <w:rPr>
                            <w:ins w:id="38597" w:author="Un Seakamey" w:date="2022-09-23T08:46:00Z"/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lang w:val="ca-ES"/>
                          </w:rPr>
                        </w:pP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  <w:rPrChange w:id="38598" w:author="socheata.ol@hotmail.com" w:date="2022-09-04T18:35:00Z">
                              <w:rPr>
                                <w:rFonts w:ascii="Khmer MEF1" w:hAnsi="Khmer MEF1" w:cs="Khmer MEF1"/>
                                <w:color w:val="000000" w:themeColor="text1"/>
                                <w:szCs w:val="22"/>
                                <w:cs/>
                                <w:lang w:val="ca-ES"/>
                              </w:rPr>
                            </w:rPrChange>
                          </w:rPr>
                          <w:t>រាជធានីភ្នំពេញ ថ្ងៃទី</w:t>
                        </w: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lang w:val="ca-ES"/>
                            <w:rPrChange w:id="38599" w:author="socheata.ol@hotmail.com" w:date="2022-09-04T18:35:00Z">
                              <w:rPr>
                                <w:rFonts w:ascii="Khmer MEF1" w:hAnsi="Khmer MEF1" w:cs="Khmer MEF1"/>
                                <w:color w:val="000000" w:themeColor="text1"/>
                                <w:szCs w:val="22"/>
                                <w:lang w:val="ca-ES"/>
                              </w:rPr>
                            </w:rPrChange>
                          </w:rPr>
                          <w:t xml:space="preserve">     </w:t>
                        </w: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  <w:rPrChange w:id="38600" w:author="socheata.ol@hotmail.com" w:date="2022-09-04T18:35:00Z">
                              <w:rPr>
                                <w:rFonts w:ascii="Khmer MEF1" w:hAnsi="Khmer MEF1" w:cs="Khmer MEF1"/>
                                <w:color w:val="000000" w:themeColor="text1"/>
                                <w:szCs w:val="22"/>
                                <w:cs/>
                                <w:lang w:val="ca-ES"/>
                              </w:rPr>
                            </w:rPrChange>
                          </w:rPr>
                          <w:t xml:space="preserve">      ខែ            ឆ្នាំ២០២២</w:t>
                        </w:r>
                      </w:p>
                      <w:p w14:paraId="60D4D551" w14:textId="77777777" w:rsidR="00731B72" w:rsidRPr="004A6C1E" w:rsidRDefault="00731B72" w:rsidP="00212068">
                        <w:pPr>
                          <w:tabs>
                            <w:tab w:val="center" w:pos="7230"/>
                          </w:tabs>
                          <w:spacing w:after="0" w:line="216" w:lineRule="auto"/>
                          <w:jc w:val="center"/>
                          <w:rPr>
                            <w:rFonts w:ascii="Khmer MEF1" w:hAnsi="Khmer MEF1" w:cs="Khmer MEF1"/>
                            <w:color w:val="000000" w:themeColor="text1"/>
                            <w:sz w:val="6"/>
                            <w:szCs w:val="6"/>
                            <w:rtl/>
                            <w:cs/>
                            <w:lang w:val="ca-ES"/>
                            <w:rPrChange w:id="38601" w:author="Un Seakamey" w:date="2022-09-23T08:47:00Z">
                              <w:rPr>
                                <w:rFonts w:ascii="Khmer MEF1" w:hAnsi="Khmer MEF1" w:cs="Khmer MEF1"/>
                                <w:color w:val="000000" w:themeColor="text1"/>
                                <w:szCs w:val="22"/>
                                <w:rtl/>
                                <w:cs/>
                                <w:lang w:val="ca-ES"/>
                              </w:rPr>
                            </w:rPrChange>
                          </w:rPr>
                        </w:pPr>
                      </w:p>
                      <w:p w14:paraId="35B6BF14" w14:textId="77777777" w:rsidR="00731B72" w:rsidRPr="00385E5C" w:rsidRDefault="00731B72" w:rsidP="00212068">
                        <w:pPr>
                          <w:spacing w:after="0"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  <w:r w:rsidRPr="00A3685D">
                          <w:rPr>
                            <w:rFonts w:ascii="Khmer MEF2" w:hAnsi="Khmer MEF2" w:cs="Khmer MEF2"/>
                            <w:color w:val="000000"/>
                            <w:sz w:val="16"/>
                            <w:szCs w:val="24"/>
                            <w:cs/>
                            <w:rPrChange w:id="38602" w:author="socheata.ol@hotmail.com" w:date="2022-09-04T18:35:00Z">
                              <w:rPr>
                                <w:rFonts w:ascii="Khmer MEF2" w:hAnsi="Khmer MEF2" w:cs="Khmer MEF2"/>
                                <w:color w:val="000000"/>
                                <w:szCs w:val="22"/>
                                <w:cs/>
                              </w:rPr>
                            </w:rPrChange>
                          </w:rPr>
                          <w:t>អង្គភាពសវនកម្មផ្ទៃក្នុង</w:t>
                        </w:r>
                      </w:p>
                      <w:p w14:paraId="3ECD38A9" w14:textId="77777777" w:rsidR="00731B72" w:rsidRPr="000A1131" w:rsidRDefault="00731B72" w:rsidP="00212068">
                        <w:pPr>
                          <w:spacing w:after="0"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 w:val="16"/>
                            <w:szCs w:val="24"/>
                          </w:rPr>
                        </w:pPr>
                        <w:r w:rsidRPr="000A1131">
                          <w:rPr>
                            <w:rFonts w:ascii="Khmer MEF2" w:hAnsi="Khmer MEF2" w:cs="Khmer MEF2"/>
                            <w:color w:val="000000"/>
                            <w:sz w:val="16"/>
                            <w:szCs w:val="24"/>
                            <w:cs/>
                          </w:rPr>
                          <w:t>ប្រធាន</w:t>
                        </w:r>
                      </w:p>
                      <w:p w14:paraId="62036F6D" w14:textId="77777777" w:rsidR="00731B72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</w:rPr>
                        </w:pPr>
                      </w:p>
                      <w:p w14:paraId="38D6A61A" w14:textId="77777777" w:rsidR="00731B72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</w:rPr>
                        </w:pPr>
                      </w:p>
                      <w:p w14:paraId="1DAF16CD" w14:textId="77777777" w:rsidR="00731B72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</w:rPr>
                        </w:pPr>
                        <w:r>
                          <w:rPr>
                            <w:rFonts w:ascii="Khmer MEF2" w:hAnsi="Khmer MEF2" w:cs="Khmer MEF2" w:hint="cs"/>
                            <w:color w:val="000000"/>
                            <w:cs/>
                          </w:rPr>
                          <w:t xml:space="preserve">               </w:t>
                        </w:r>
                      </w:p>
                      <w:p w14:paraId="610A8AC4" w14:textId="77777777" w:rsidR="00731B72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</w:rPr>
                        </w:pPr>
                      </w:p>
                      <w:p w14:paraId="6C7A684D" w14:textId="77777777" w:rsidR="00731B72" w:rsidRPr="00956D3A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</w:rPr>
                        </w:pPr>
                      </w:p>
                      <w:p w14:paraId="2F004FC7" w14:textId="77777777" w:rsidR="00731B72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</w:p>
                      <w:p w14:paraId="3A015E3C" w14:textId="77777777" w:rsidR="00731B72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</w:p>
                      <w:p w14:paraId="6188EE93" w14:textId="77777777" w:rsidR="00731B72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</w:p>
                      <w:p w14:paraId="5D3561E1" w14:textId="77777777" w:rsidR="00731B72" w:rsidRPr="00BD5318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 w:val="14"/>
                            <w:szCs w:val="14"/>
                          </w:rPr>
                        </w:pPr>
                      </w:p>
                      <w:p w14:paraId="63F8E4D4" w14:textId="77777777" w:rsidR="00731B72" w:rsidRPr="00BD5318" w:rsidRDefault="00731B72" w:rsidP="000A1131">
                        <w:pPr>
                          <w:spacing w:line="216" w:lineRule="auto"/>
                          <w:rPr>
                            <w:rFonts w:ascii="Khmer MEF2" w:hAnsi="Khmer MEF2" w:cs="Khmer MEF2"/>
                            <w:color w:val="000000"/>
                            <w:szCs w:val="22"/>
                            <w:rtl/>
                            <w:cs/>
                          </w:rPr>
                        </w:pPr>
                      </w:p>
                    </w:txbxContent>
                  </v:textbox>
                </v:rect>
              </w:pict>
            </mc:Fallback>
          </mc:AlternateContent>
        </w:r>
      </w:del>
    </w:p>
    <w:p w14:paraId="31F684C0" w14:textId="30394DAA" w:rsidR="00556EC6" w:rsidRPr="00F55550" w:rsidRDefault="005C3437">
      <w:pPr>
        <w:spacing w:after="0" w:line="240" w:lineRule="auto"/>
        <w:rPr>
          <w:ins w:id="38603" w:author="User" w:date="2022-10-07T16:15:00Z"/>
          <w:rFonts w:ascii="Khmer MEF1" w:hAnsi="Khmer MEF1" w:cs="Khmer MEF1"/>
          <w:sz w:val="24"/>
          <w:szCs w:val="24"/>
          <w:lang w:val="ca-ES"/>
        </w:rPr>
      </w:pPr>
      <w:ins w:id="38604" w:author="LENOVO" w:date="2022-10-02T13:13:00Z">
        <w:del w:id="38605" w:author="Sopheak Phorn" w:date="2023-08-04T11:46:00Z">
          <w:r w:rsidRPr="00E33574" w:rsidDel="00354BC3">
            <w:rPr>
              <w:rFonts w:ascii="Khmer MEF1" w:hAnsi="Khmer MEF1" w:cs="Khmer MEF1"/>
              <w:noProof/>
              <w:sz w:val="24"/>
              <w:szCs w:val="24"/>
              <w:rPrChange w:id="38606" w:author="Kem Sereyboth" w:date="2023-07-19T16:59:00Z">
                <w:rPr>
                  <w:noProof/>
                </w:rPr>
              </w:rPrChange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10CB03E" wp14:editId="212F659E">
                    <wp:simplePos x="0" y="0"/>
                    <wp:positionH relativeFrom="page">
                      <wp:align>left</wp:align>
                    </wp:positionH>
                    <wp:positionV relativeFrom="line">
                      <wp:posOffset>285446</wp:posOffset>
                    </wp:positionV>
                    <wp:extent cx="3541395" cy="2702256"/>
                    <wp:effectExtent l="0" t="0" r="0" b="3175"/>
                    <wp:wrapNone/>
                    <wp:docPr id="8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41395" cy="27022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6692AA" w14:textId="77777777" w:rsidR="00731B72" w:rsidRPr="00451474" w:rsidRDefault="00731B72" w:rsidP="00617436">
                                <w:pPr>
                                  <w:tabs>
                                    <w:tab w:val="left" w:pos="720"/>
                                    <w:tab w:val="left" w:pos="1440"/>
                                    <w:tab w:val="left" w:pos="1985"/>
                                    <w:tab w:val="left" w:pos="2880"/>
                                  </w:tabs>
                                  <w:spacing w:line="233" w:lineRule="auto"/>
                                  <w:contextualSpacing/>
                                  <w:jc w:val="center"/>
                                  <w:rPr>
                                    <w:rFonts w:ascii="Khmer MEF1" w:hAnsi="Khmer MEF1" w:cs="Khmer MEF1"/>
                                    <w:sz w:val="24"/>
                                    <w:szCs w:val="24"/>
                                  </w:rPr>
                                </w:pPr>
                                <w:r w:rsidRPr="00451474">
                                  <w:rPr>
                                    <w:rFonts w:ascii="Khmer MEF1" w:hAnsi="Khmer MEF1" w:cs="Khmer MEF1"/>
                                    <w:sz w:val="24"/>
                                    <w:szCs w:val="24"/>
                                    <w:cs/>
                                  </w:rPr>
                                  <w:t>បានឃើញ និងឯកភាព</w:t>
                                </w:r>
                              </w:p>
                              <w:p w14:paraId="771543D2" w14:textId="698BE612" w:rsidR="00731B72" w:rsidRPr="00451474" w:rsidRDefault="00731B72" w:rsidP="0061743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Khmer MEF1" w:hAnsi="Khmer MEF1" w:cs="Khmer MEF1"/>
                                    <w:i/>
                                    <w:sz w:val="24"/>
                                    <w:szCs w:val="24"/>
                                    <w:lang w:val="ca-ES"/>
                                  </w:rPr>
                                </w:pPr>
                                <w:r w:rsidRPr="00451474">
                                  <w:rPr>
                                    <w:rFonts w:ascii="Khmer MEF1" w:hAnsi="Khmer MEF1" w:cs="Khmer MEF1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ថ្ងៃ</w:t>
                                </w:r>
                                <w:r w:rsidRPr="00451474"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   </w:t>
                                </w:r>
                                <w:r w:rsidRPr="00451474">
                                  <w:rPr>
                                    <w:rFonts w:ascii="Khmer MEF1" w:hAnsi="Khmer MEF1" w:cs="Khmer MEF1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</w:t>
                                </w:r>
                                <w:r w:rsidRPr="00451474"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         </w:t>
                                </w:r>
                                <w:r w:rsidRPr="00451474">
                                  <w:rPr>
                                    <w:rFonts w:ascii="Khmer MEF1" w:hAnsi="Khmer MEF1" w:cs="Khmer MEF1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ខែ</w:t>
                                </w:r>
                                <w:r w:rsidRPr="00451474"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       </w:t>
                                </w:r>
                                <w:r w:rsidRPr="00451474">
                                  <w:rPr>
                                    <w:rFonts w:ascii="Khmer MEF1" w:hAnsi="Khmer MEF1" w:cs="Khmer MEF1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ឆ្នាំ</w:t>
                                </w:r>
                                <w:ins w:id="38607" w:author="Kem Sereyboth" w:date="2023-06-20T14:57:00Z">
                                  <w:r>
                                    <w:rPr>
                                      <w:rFonts w:ascii="Khmer MEF1" w:hAnsi="Khmer MEF1" w:cs="Khmer MEF1" w:hint="cs"/>
                                      <w:i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t>ថោះ</w:t>
                                  </w:r>
                                </w:ins>
                                <w:del w:id="38608" w:author="Kem Sereyboth" w:date="2023-06-20T14:57:00Z">
                                  <w:r w:rsidRPr="00451474" w:rsidDel="005C3437">
                                    <w:rPr>
                                      <w:rFonts w:ascii="Khmer MEF1" w:hAnsi="Khmer MEF1" w:cs="Khmer MEF1" w:hint="cs"/>
                                      <w:i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>ខាល</w:delText>
                                  </w:r>
                                </w:del>
                                <w:r w:rsidRPr="00451474">
                                  <w:rPr>
                                    <w:rFonts w:ascii="Khmer MEF1" w:hAnsi="Khmer MEF1" w:cs="Khmer MEF1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</w:t>
                                </w:r>
                                <w:ins w:id="38609" w:author="Kem Sereyboth" w:date="2023-06-20T14:57:00Z">
                                  <w:r>
                                    <w:rPr>
                                      <w:rFonts w:ascii="Khmer MEF1" w:hAnsi="Khmer MEF1" w:cs="Khmer MEF1" w:hint="cs"/>
                                      <w:i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t>បញ្ជ</w:t>
                                  </w:r>
                                </w:ins>
                                <w:del w:id="38610" w:author="Kem Sereyboth" w:date="2023-06-20T14:57:00Z">
                                  <w:r w:rsidRPr="00451474" w:rsidDel="005C3437">
                                    <w:rPr>
                                      <w:rFonts w:ascii="Khmer MEF1" w:hAnsi="Khmer MEF1" w:cs="Khmer MEF1" w:hint="cs"/>
                                      <w:i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>ចត្វា</w:delText>
                                  </w:r>
                                </w:del>
                                <w:r w:rsidRPr="00451474"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ស័ក </w:t>
                                </w:r>
                                <w:r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ព.</w:t>
                                </w:r>
                                <w:r w:rsidRPr="00451474">
                                  <w:rPr>
                                    <w:rFonts w:ascii="Khmer MEF1" w:hAnsi="Khmer MEF1" w:cs="Khmer MEF1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ស.២៥៦</w:t>
                                </w:r>
                                <w:ins w:id="38611" w:author="Kem Sereyboth" w:date="2023-06-20T14:57:00Z">
                                  <w:r>
                                    <w:rPr>
                                      <w:rFonts w:ascii="Khmer MEF1" w:hAnsi="Khmer MEF1" w:cs="Khmer MEF1" w:hint="cs"/>
                                      <w:i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t>៧</w:t>
                                  </w:r>
                                </w:ins>
                                <w:del w:id="38612" w:author="Kem Sereyboth" w:date="2023-06-20T14:57:00Z">
                                  <w:r w:rsidRPr="00451474" w:rsidDel="005C3437">
                                    <w:rPr>
                                      <w:rFonts w:ascii="Khmer MEF1" w:hAnsi="Khmer MEF1" w:cs="Khmer MEF1" w:hint="cs"/>
                                      <w:i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>៦</w:delText>
                                  </w:r>
                                </w:del>
                              </w:p>
                              <w:p w14:paraId="05D7B4BF" w14:textId="22D8E104" w:rsidR="00731B72" w:rsidRPr="00312B70" w:rsidRDefault="00731B72" w:rsidP="00617436">
                                <w:pPr>
                                  <w:spacing w:after="0"/>
                                  <w:jc w:val="center"/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</w:pPr>
                                <w:r w:rsidRPr="00451474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cs/>
                                  </w:rPr>
                                  <w:t>រាជធានីភ្នំពេញ ថ្ងៃទី</w:t>
                                </w:r>
                                <w:r w:rsidRPr="00451474">
                                  <w:rPr>
                                    <w:rFonts w:ascii="Khmer MEF1" w:eastAsia="Times New Roman" w:hAnsi="Khmer MEF1" w:cs="Khmer MEF1" w:hint="cs"/>
                                    <w:i/>
                                    <w:color w:val="000000"/>
                                    <w:sz w:val="24"/>
                                    <w:szCs w:val="24"/>
                                    <w:cs/>
                                  </w:rPr>
                                  <w:t xml:space="preserve">    </w:t>
                                </w:r>
                                <w:r w:rsidRPr="006E6058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lang w:val="ca-ES"/>
                                    <w:rPrChange w:id="38613" w:author="Sopheak Phorn" w:date="2023-07-28T09:16:00Z">
                                      <w:rPr>
                                        <w:rFonts w:ascii="Khmer MEF1" w:eastAsia="Times New Roman" w:hAnsi="Khmer MEF1" w:cs="Khmer MEF1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r w:rsidRPr="00451474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cs/>
                                  </w:rPr>
                                  <w:t>ខែ</w:t>
                                </w:r>
                                <w:ins w:id="38614" w:author="User" w:date="2022-11-03T23:40:00Z">
                                  <w:r w:rsidRPr="006E6058">
                                    <w:rPr>
                                      <w:rFonts w:ascii="Khmer MEF1" w:eastAsia="Times New Roman" w:hAnsi="Khmer MEF1" w:cs="Khmer MEF1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ca-ES"/>
                                      <w:rPrChange w:id="38615" w:author="Sopheak Phorn" w:date="2023-07-28T09:16:00Z">
                                        <w:rPr>
                                          <w:rFonts w:ascii="Khmer MEF1" w:eastAsia="Times New Roman" w:hAnsi="Khmer MEF1" w:cs="Khmer MEF1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rPrChange>
                                    </w:rPr>
                                    <w:t xml:space="preserve"> </w:t>
                                  </w:r>
                                  <w:del w:id="38616" w:author="Kem Sereyboth" w:date="2023-06-20T14:55:00Z">
                                    <w:r w:rsidRPr="006E6058" w:rsidDel="005C3437">
                                      <w:rPr>
                                        <w:rFonts w:ascii="Khmer MEF1" w:eastAsia="Times New Roman" w:hAnsi="Khmer MEF1" w:cs="Khmer MEF1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ca-ES"/>
                                        <w:rPrChange w:id="38617" w:author="Sopheak Phorn" w:date="2023-07-28T09:16:00Z">
                                          <w:rPr>
                                            <w:rFonts w:ascii="Khmer MEF1" w:eastAsia="Times New Roman" w:hAnsi="Khmer MEF1" w:cs="Khmer MEF1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w:rPrChange>
                                      </w:rPr>
                                      <w:delText xml:space="preserve"> </w:delText>
                                    </w:r>
                                  </w:del>
                                  <w:r w:rsidRPr="006E6058">
                                    <w:rPr>
                                      <w:rFonts w:ascii="Khmer MEF1" w:eastAsia="Times New Roman" w:hAnsi="Khmer MEF1" w:cs="Khmer MEF1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ca-ES"/>
                                      <w:rPrChange w:id="38618" w:author="Sopheak Phorn" w:date="2023-07-28T09:16:00Z">
                                        <w:rPr>
                                          <w:rFonts w:ascii="Khmer MEF1" w:eastAsia="Times New Roman" w:hAnsi="Khmer MEF1" w:cs="Khmer MEF1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rPrChange>
                                    </w:rPr>
                                    <w:t xml:space="preserve">   </w:t>
                                  </w:r>
                                </w:ins>
                                <w:ins w:id="38619" w:author="User" w:date="2022-11-03T23:41:00Z">
                                  <w:r w:rsidRPr="006E6058">
                                    <w:rPr>
                                      <w:rFonts w:ascii="Khmer MEF1" w:eastAsia="Times New Roman" w:hAnsi="Khmer MEF1" w:cs="Khmer MEF1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ca-ES"/>
                                      <w:rPrChange w:id="38620" w:author="Sopheak Phorn" w:date="2023-07-28T09:16:00Z">
                                        <w:rPr>
                                          <w:rFonts w:ascii="Khmer MEF1" w:eastAsia="Times New Roman" w:hAnsi="Khmer MEF1" w:cs="Khmer MEF1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rPrChange>
                                    </w:rPr>
                                    <w:t xml:space="preserve">  </w:t>
                                  </w:r>
                                </w:ins>
                                <w:del w:id="38621" w:author="User" w:date="2022-11-03T23:40:00Z">
                                  <w:r w:rsidDel="00F347BD">
                                    <w:rPr>
                                      <w:rFonts w:ascii="Khmer MEF1" w:eastAsia="Times New Roman" w:hAnsi="Khmer MEF1" w:cs="Khmer MEF1" w:hint="cs"/>
                                      <w:i/>
                                      <w:color w:val="000000"/>
                                      <w:sz w:val="24"/>
                                      <w:szCs w:val="24"/>
                                      <w:cs/>
                                    </w:rPr>
                                    <w:delText>តុលា</w:delText>
                                  </w:r>
                                </w:del>
                                <w:r w:rsidRPr="006E6058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lang w:val="ca-ES"/>
                                    <w:rPrChange w:id="38622" w:author="Sopheak Phorn" w:date="2023-07-28T09:16:00Z">
                                      <w:rPr>
                                        <w:rFonts w:ascii="Khmer MEF1" w:eastAsia="Times New Roman" w:hAnsi="Khmer MEF1" w:cs="Khmer MEF1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r w:rsidRPr="00451474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cs/>
                                  </w:rPr>
                                  <w:t>ឆ្នាំ២០២</w:t>
                                </w:r>
                                <w:ins w:id="38623" w:author="Kem Sereyboth" w:date="2023-06-20T14:57:00Z">
                                  <w:r>
                                    <w:rPr>
                                      <w:rFonts w:ascii="Khmer MEF1" w:eastAsia="Times New Roman" w:hAnsi="Khmer MEF1" w:cs="Khmer MEF1" w:hint="cs"/>
                                      <w:i/>
                                      <w:color w:val="000000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t>៣</w:t>
                                  </w:r>
                                </w:ins>
                                <w:del w:id="38624" w:author="Kem Sereyboth" w:date="2023-06-20T14:57:00Z">
                                  <w:r w:rsidDel="005C3437">
                                    <w:rPr>
                                      <w:rFonts w:ascii="Khmer MEF1" w:eastAsia="Times New Roman" w:hAnsi="Khmer MEF1" w:cs="Khmer MEF1" w:hint="cs"/>
                                      <w:i/>
                                      <w:color w:val="000000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>២</w:delText>
                                  </w:r>
                                </w:del>
                              </w:p>
                              <w:p w14:paraId="6EE634A3" w14:textId="77777777" w:rsidR="00731B72" w:rsidRPr="00385E5C" w:rsidRDefault="00731B72" w:rsidP="005C3437">
                                <w:pPr>
                                  <w:spacing w:after="0" w:line="216" w:lineRule="auto"/>
                                  <w:jc w:val="center"/>
                                  <w:rPr>
                                    <w:ins w:id="38625" w:author="Kem Sereyboth" w:date="2023-06-20T14:56:00Z"/>
                                    <w:rFonts w:ascii="Khmer MEF2" w:hAnsi="Khmer MEF2" w:cs="Khmer MEF2"/>
                                    <w:color w:val="000000"/>
                                    <w:szCs w:val="22"/>
                                  </w:rPr>
                                </w:pPr>
                                <w:ins w:id="38626" w:author="Kem Sereyboth" w:date="2023-06-20T14:56:00Z">
                                  <w:r w:rsidRPr="003E4DEC">
                                    <w:rPr>
                                      <w:rFonts w:ascii="Khmer MEF2" w:hAnsi="Khmer MEF2" w:cs="Khmer MEF2"/>
                                      <w:color w:val="000000"/>
                                      <w:sz w:val="16"/>
                                      <w:szCs w:val="24"/>
                                      <w:cs/>
                                    </w:rPr>
                                    <w:t>អង្គភាពសវនកម្មផ្ទៃក្នុ</w:t>
                                  </w:r>
                                  <w:del w:id="38627" w:author="Sopheak Phorn" w:date="2023-08-04T11:46:00Z">
                                    <w:r w:rsidRPr="003E4DEC" w:rsidDel="00354BC3">
                                      <w:rPr>
                                        <w:rFonts w:ascii="Khmer MEF2" w:hAnsi="Khmer MEF2" w:cs="Khmer MEF2"/>
                                        <w:color w:val="000000"/>
                                        <w:sz w:val="16"/>
                                        <w:szCs w:val="24"/>
                                        <w:cs/>
                                      </w:rPr>
                                      <w:delText>ង</w:delText>
                                    </w:r>
                                  </w:del>
                                </w:ins>
                              </w:p>
                              <w:p w14:paraId="107E39BE" w14:textId="77777777" w:rsidR="00731B72" w:rsidRPr="000A1131" w:rsidRDefault="00731B72" w:rsidP="005C3437">
                                <w:pPr>
                                  <w:spacing w:after="0" w:line="216" w:lineRule="auto"/>
                                  <w:jc w:val="center"/>
                                  <w:rPr>
                                    <w:ins w:id="38628" w:author="Kem Sereyboth" w:date="2023-06-20T14:56:00Z"/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</w:rPr>
                                </w:pPr>
                                <w:ins w:id="38629" w:author="Kem Sereyboth" w:date="2023-06-20T14:56:00Z">
                                  <w:r w:rsidRPr="000A1131">
                                    <w:rPr>
                                      <w:rFonts w:ascii="Khmer MEF2" w:hAnsi="Khmer MEF2" w:cs="Khmer MEF2"/>
                                      <w:color w:val="000000"/>
                                      <w:sz w:val="16"/>
                                      <w:szCs w:val="24"/>
                                      <w:cs/>
                                    </w:rPr>
                                    <w:t>ប្រធាន</w:t>
                                  </w:r>
                                </w:ins>
                              </w:p>
                              <w:p w14:paraId="3F3DB4C4" w14:textId="38AA0DF5" w:rsidR="00731B72" w:rsidRPr="00451474" w:rsidRDefault="00731B72" w:rsidP="005C3437">
                                <w:pPr>
                                  <w:jc w:val="center"/>
                                  <w:rPr>
                                    <w:rFonts w:cs="Khmer OS"/>
                                    <w:sz w:val="24"/>
                                    <w:szCs w:val="24"/>
                                  </w:rPr>
                                </w:pPr>
                                <w:del w:id="38630" w:author="Kem Sereyboth" w:date="2023-06-20T14:56:00Z">
                                  <w:r w:rsidRPr="00451474" w:rsidDel="005C3437">
                                    <w:rPr>
                                      <w:rFonts w:ascii="Khmer MEF2" w:hAnsi="Khmer MEF2" w:cs="Khmer MEF2" w:hint="cs"/>
                                      <w:sz w:val="24"/>
                                      <w:szCs w:val="24"/>
                                      <w:cs/>
                                    </w:rPr>
                                    <w:delText>ប្រធានអង្គភាព</w:delText>
                                  </w:r>
                                </w:del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0CB03E" id="Text Box 8" o:spid="_x0000_s1034" type="#_x0000_t202" style="position:absolute;margin-left:0;margin-top:22.5pt;width:278.85pt;height:212.8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" filled="f" stroked="f">
                    <v:textbox>
                      <w:txbxContent>
                        <w:p w14:paraId="216692AA" w14:textId="77777777" w:rsidR="00731B72" w:rsidRPr="00451474" w:rsidRDefault="00731B72" w:rsidP="00617436">
                          <w:pPr>
                            <w:tabs>
                              <w:tab w:val="left" w:pos="720"/>
                              <w:tab w:val="left" w:pos="1440"/>
                              <w:tab w:val="left" w:pos="1985"/>
                              <w:tab w:val="left" w:pos="2880"/>
                            </w:tabs>
                            <w:spacing w:line="233" w:lineRule="auto"/>
                            <w:contextualSpacing/>
                            <w:jc w:val="center"/>
                            <w:rPr>
                              <w:rFonts w:ascii="Khmer MEF1" w:hAnsi="Khmer MEF1" w:cs="Khmer MEF1"/>
                              <w:sz w:val="24"/>
                              <w:szCs w:val="24"/>
                            </w:rPr>
                          </w:pPr>
                          <w:r w:rsidRPr="00451474">
                            <w:rPr>
                              <w:rFonts w:ascii="Khmer MEF1" w:hAnsi="Khmer MEF1" w:cs="Khmer MEF1"/>
                              <w:sz w:val="24"/>
                              <w:szCs w:val="24"/>
                              <w:cs/>
                            </w:rPr>
                            <w:t>បានឃើញ និងឯកភាព</w:t>
                          </w:r>
                        </w:p>
                        <w:p w14:paraId="771543D2" w14:textId="698BE612" w:rsidR="00731B72" w:rsidRPr="00451474" w:rsidRDefault="00731B72" w:rsidP="00617436">
                          <w:pPr>
                            <w:spacing w:after="0" w:line="240" w:lineRule="auto"/>
                            <w:jc w:val="center"/>
                            <w:rPr>
                              <w:rFonts w:ascii="Khmer MEF1" w:hAnsi="Khmer MEF1" w:cs="Khmer MEF1"/>
                              <w:i/>
                              <w:sz w:val="24"/>
                              <w:szCs w:val="24"/>
                              <w:lang w:val="ca-ES"/>
                            </w:rPr>
                          </w:pPr>
                          <w:r w:rsidRPr="00451474">
                            <w:rPr>
                              <w:rFonts w:ascii="Khmer MEF1" w:hAnsi="Khmer MEF1" w:cs="Khmer MEF1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ថ្ងៃ</w:t>
                          </w:r>
                          <w:r w:rsidRPr="00451474"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   </w:t>
                          </w:r>
                          <w:r w:rsidRPr="00451474">
                            <w:rPr>
                              <w:rFonts w:ascii="Khmer MEF1" w:hAnsi="Khmer MEF1" w:cs="Khmer MEF1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</w:t>
                          </w:r>
                          <w:r w:rsidRPr="00451474"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         </w:t>
                          </w:r>
                          <w:r w:rsidRPr="00451474">
                            <w:rPr>
                              <w:rFonts w:ascii="Khmer MEF1" w:hAnsi="Khmer MEF1" w:cs="Khmer MEF1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ខែ</w:t>
                          </w:r>
                          <w:r w:rsidRPr="00451474"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       </w:t>
                          </w:r>
                          <w:r w:rsidRPr="00451474">
                            <w:rPr>
                              <w:rFonts w:ascii="Khmer MEF1" w:hAnsi="Khmer MEF1" w:cs="Khmer MEF1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ឆ្នាំ</w:t>
                          </w:r>
                          <w:ins w:id="38631" w:author="Kem Sereyboth" w:date="2023-06-20T14:57:00Z">
                            <w:r>
                              <w:rPr>
                                <w:rFonts w:ascii="Khmer MEF1" w:hAnsi="Khmer MEF1" w:cs="Khmer MEF1" w:hint="cs"/>
                                <w:i/>
                                <w:sz w:val="24"/>
                                <w:szCs w:val="24"/>
                                <w:cs/>
                                <w:lang w:val="ca-ES"/>
                              </w:rPr>
                              <w:t>ថោះ</w:t>
                            </w:r>
                          </w:ins>
                          <w:del w:id="38632" w:author="Kem Sereyboth" w:date="2023-06-20T14:57:00Z">
                            <w:r w:rsidRPr="00451474" w:rsidDel="005C3437">
                              <w:rPr>
                                <w:rFonts w:ascii="Khmer MEF1" w:hAnsi="Khmer MEF1" w:cs="Khmer MEF1" w:hint="cs"/>
                                <w:i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>ខាល</w:delText>
                            </w:r>
                          </w:del>
                          <w:r w:rsidRPr="00451474">
                            <w:rPr>
                              <w:rFonts w:ascii="Khmer MEF1" w:hAnsi="Khmer MEF1" w:cs="Khmer MEF1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</w:t>
                          </w:r>
                          <w:ins w:id="38633" w:author="Kem Sereyboth" w:date="2023-06-20T14:57:00Z">
                            <w:r>
                              <w:rPr>
                                <w:rFonts w:ascii="Khmer MEF1" w:hAnsi="Khmer MEF1" w:cs="Khmer MEF1" w:hint="cs"/>
                                <w:i/>
                                <w:sz w:val="24"/>
                                <w:szCs w:val="24"/>
                                <w:cs/>
                                <w:lang w:val="ca-ES"/>
                              </w:rPr>
                              <w:t>បញ្ជ</w:t>
                            </w:r>
                          </w:ins>
                          <w:del w:id="38634" w:author="Kem Sereyboth" w:date="2023-06-20T14:57:00Z">
                            <w:r w:rsidRPr="00451474" w:rsidDel="005C3437">
                              <w:rPr>
                                <w:rFonts w:ascii="Khmer MEF1" w:hAnsi="Khmer MEF1" w:cs="Khmer MEF1" w:hint="cs"/>
                                <w:i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>ចត្វា</w:delText>
                            </w:r>
                          </w:del>
                          <w:r w:rsidRPr="00451474"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ស័ក </w:t>
                          </w:r>
                          <w:r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ព.</w:t>
                          </w:r>
                          <w:r w:rsidRPr="00451474">
                            <w:rPr>
                              <w:rFonts w:ascii="Khmer MEF1" w:hAnsi="Khmer MEF1" w:cs="Khmer MEF1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ស.២៥៦</w:t>
                          </w:r>
                          <w:ins w:id="38635" w:author="Kem Sereyboth" w:date="2023-06-20T14:57:00Z">
                            <w:r>
                              <w:rPr>
                                <w:rFonts w:ascii="Khmer MEF1" w:hAnsi="Khmer MEF1" w:cs="Khmer MEF1" w:hint="cs"/>
                                <w:i/>
                                <w:sz w:val="24"/>
                                <w:szCs w:val="24"/>
                                <w:cs/>
                                <w:lang w:val="ca-ES"/>
                              </w:rPr>
                              <w:t>៧</w:t>
                            </w:r>
                          </w:ins>
                          <w:del w:id="38636" w:author="Kem Sereyboth" w:date="2023-06-20T14:57:00Z">
                            <w:r w:rsidRPr="00451474" w:rsidDel="005C3437">
                              <w:rPr>
                                <w:rFonts w:ascii="Khmer MEF1" w:hAnsi="Khmer MEF1" w:cs="Khmer MEF1" w:hint="cs"/>
                                <w:i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>៦</w:delText>
                            </w:r>
                          </w:del>
                        </w:p>
                        <w:p w14:paraId="05D7B4BF" w14:textId="22D8E104" w:rsidR="00731B72" w:rsidRPr="00312B70" w:rsidRDefault="00731B72" w:rsidP="00617436">
                          <w:pPr>
                            <w:spacing w:after="0"/>
                            <w:jc w:val="center"/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cs/>
                              <w:lang w:val="ca-ES"/>
                            </w:rPr>
                          </w:pPr>
                          <w:r w:rsidRPr="00451474"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cs/>
                            </w:rPr>
                            <w:t>រាជធានីភ្នំពេញ ថ្ងៃទី</w:t>
                          </w:r>
                          <w:r w:rsidRPr="00451474">
                            <w:rPr>
                              <w:rFonts w:ascii="Khmer MEF1" w:eastAsia="Times New Roman" w:hAnsi="Khmer MEF1" w:cs="Khmer MEF1" w:hint="cs"/>
                              <w:i/>
                              <w:color w:val="000000"/>
                              <w:sz w:val="24"/>
                              <w:szCs w:val="24"/>
                              <w:cs/>
                            </w:rPr>
                            <w:t xml:space="preserve">    </w:t>
                          </w:r>
                          <w:r w:rsidRPr="006E6058"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lang w:val="ca-ES"/>
                              <w:rPrChange w:id="38637" w:author="Sopheak Phorn" w:date="2023-07-28T09:16:00Z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w:rPrChange>
                            </w:rPr>
                            <w:t xml:space="preserve"> </w:t>
                          </w:r>
                          <w:r w:rsidRPr="00451474"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cs/>
                            </w:rPr>
                            <w:t>ខែ</w:t>
                          </w:r>
                          <w:ins w:id="38638" w:author="User" w:date="2022-11-03T23:40:00Z">
                            <w:r w:rsidRPr="006E6058">
                              <w:rPr>
                                <w:rFonts w:ascii="Khmer MEF1" w:eastAsia="Times New Roman" w:hAnsi="Khmer MEF1" w:cs="Khmer MEF1"/>
                                <w:i/>
                                <w:color w:val="000000"/>
                                <w:sz w:val="24"/>
                                <w:szCs w:val="24"/>
                                <w:lang w:val="ca-ES"/>
                                <w:rPrChange w:id="38639" w:author="Sopheak Phorn" w:date="2023-07-28T09:16:00Z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w:rPrChange>
                              </w:rPr>
                              <w:t xml:space="preserve"> </w:t>
                            </w:r>
                            <w:del w:id="38640" w:author="Kem Sereyboth" w:date="2023-06-20T14:55:00Z">
                              <w:r w:rsidRPr="006E6058" w:rsidDel="005C3437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  <w:lang w:val="ca-ES"/>
                                  <w:rPrChange w:id="38641" w:author="Sopheak Phorn" w:date="2023-07-28T09:16:00Z">
                                    <w:rPr>
                                      <w:rFonts w:ascii="Khmer MEF1" w:eastAsia="Times New Roman" w:hAnsi="Khmer MEF1" w:cs="Khmer MEF1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w:rPrChange>
                                </w:rPr>
                                <w:delText xml:space="preserve"> </w:delText>
                              </w:r>
                            </w:del>
                            <w:r w:rsidRPr="006E6058">
                              <w:rPr>
                                <w:rFonts w:ascii="Khmer MEF1" w:eastAsia="Times New Roman" w:hAnsi="Khmer MEF1" w:cs="Khmer MEF1"/>
                                <w:i/>
                                <w:color w:val="000000"/>
                                <w:sz w:val="24"/>
                                <w:szCs w:val="24"/>
                                <w:lang w:val="ca-ES"/>
                                <w:rPrChange w:id="38642" w:author="Sopheak Phorn" w:date="2023-07-28T09:16:00Z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w:rPrChange>
                              </w:rPr>
                              <w:t xml:space="preserve">   </w:t>
                            </w:r>
                          </w:ins>
                          <w:ins w:id="38643" w:author="User" w:date="2022-11-03T23:41:00Z">
                            <w:r w:rsidRPr="006E6058">
                              <w:rPr>
                                <w:rFonts w:ascii="Khmer MEF1" w:eastAsia="Times New Roman" w:hAnsi="Khmer MEF1" w:cs="Khmer MEF1"/>
                                <w:i/>
                                <w:color w:val="000000"/>
                                <w:sz w:val="24"/>
                                <w:szCs w:val="24"/>
                                <w:lang w:val="ca-ES"/>
                                <w:rPrChange w:id="38644" w:author="Sopheak Phorn" w:date="2023-07-28T09:16:00Z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w:rPrChange>
                              </w:rPr>
                              <w:t xml:space="preserve">  </w:t>
                            </w:r>
                          </w:ins>
                          <w:del w:id="38645" w:author="User" w:date="2022-11-03T23:40:00Z">
                            <w:r w:rsidDel="00F347BD">
                              <w:rPr>
                                <w:rFonts w:ascii="Khmer MEF1" w:eastAsia="Times New Roman" w:hAnsi="Khmer MEF1" w:cs="Khmer MEF1" w:hint="cs"/>
                                <w:i/>
                                <w:color w:val="000000"/>
                                <w:sz w:val="24"/>
                                <w:szCs w:val="24"/>
                                <w:cs/>
                              </w:rPr>
                              <w:delText>តុលា</w:delText>
                            </w:r>
                          </w:del>
                          <w:r w:rsidRPr="006E6058"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lang w:val="ca-ES"/>
                              <w:rPrChange w:id="38646" w:author="Sopheak Phorn" w:date="2023-07-28T09:16:00Z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w:rPrChange>
                            </w:rPr>
                            <w:t xml:space="preserve"> </w:t>
                          </w:r>
                          <w:r w:rsidRPr="00451474"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cs/>
                            </w:rPr>
                            <w:t>ឆ្នាំ២០២</w:t>
                          </w:r>
                          <w:ins w:id="38647" w:author="Kem Sereyboth" w:date="2023-06-20T14:57:00Z">
                            <w:r>
                              <w:rPr>
                                <w:rFonts w:ascii="Khmer MEF1" w:eastAsia="Times New Roman" w:hAnsi="Khmer MEF1" w:cs="Khmer MEF1" w:hint="cs"/>
                                <w:i/>
                                <w:color w:val="000000"/>
                                <w:sz w:val="24"/>
                                <w:szCs w:val="24"/>
                                <w:cs/>
                                <w:lang w:val="ca-ES"/>
                              </w:rPr>
                              <w:t>៣</w:t>
                            </w:r>
                          </w:ins>
                          <w:del w:id="38648" w:author="Kem Sereyboth" w:date="2023-06-20T14:57:00Z">
                            <w:r w:rsidDel="005C3437">
                              <w:rPr>
                                <w:rFonts w:ascii="Khmer MEF1" w:eastAsia="Times New Roman" w:hAnsi="Khmer MEF1" w:cs="Khmer MEF1" w:hint="cs"/>
                                <w:i/>
                                <w:color w:val="000000"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>២</w:delText>
                            </w:r>
                          </w:del>
                        </w:p>
                        <w:p w14:paraId="6EE634A3" w14:textId="77777777" w:rsidR="00731B72" w:rsidRPr="00385E5C" w:rsidRDefault="00731B72" w:rsidP="005C3437">
                          <w:pPr>
                            <w:spacing w:after="0" w:line="216" w:lineRule="auto"/>
                            <w:jc w:val="center"/>
                            <w:rPr>
                              <w:ins w:id="38649" w:author="Kem Sereyboth" w:date="2023-06-20T14:56:00Z"/>
                              <w:rFonts w:ascii="Khmer MEF2" w:hAnsi="Khmer MEF2" w:cs="Khmer MEF2"/>
                              <w:color w:val="000000"/>
                              <w:szCs w:val="22"/>
                            </w:rPr>
                          </w:pPr>
                          <w:ins w:id="38650" w:author="Kem Sereyboth" w:date="2023-06-20T14:56:00Z">
                            <w:r w:rsidRPr="003E4DEC">
                              <w:rPr>
                                <w:rFonts w:ascii="Khmer MEF2" w:hAnsi="Khmer MEF2" w:cs="Khmer MEF2"/>
                                <w:color w:val="000000"/>
                                <w:sz w:val="16"/>
                                <w:szCs w:val="24"/>
                                <w:cs/>
                              </w:rPr>
                              <w:t>អង្គភាពសវនកម្មផ្ទៃក្នុ</w:t>
                            </w:r>
                            <w:del w:id="38651" w:author="Sopheak Phorn" w:date="2023-08-04T11:46:00Z">
                              <w:r w:rsidRPr="003E4DEC" w:rsidDel="00354BC3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  <w:cs/>
                                </w:rPr>
                                <w:delText>ង</w:delText>
                              </w:r>
                            </w:del>
                          </w:ins>
                        </w:p>
                        <w:p w14:paraId="107E39BE" w14:textId="77777777" w:rsidR="00731B72" w:rsidRPr="000A1131" w:rsidRDefault="00731B72" w:rsidP="005C3437">
                          <w:pPr>
                            <w:spacing w:after="0" w:line="216" w:lineRule="auto"/>
                            <w:jc w:val="center"/>
                            <w:rPr>
                              <w:ins w:id="38652" w:author="Kem Sereyboth" w:date="2023-06-20T14:56:00Z"/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</w:rPr>
                          </w:pPr>
                          <w:ins w:id="38653" w:author="Kem Sereyboth" w:date="2023-06-20T14:56:00Z">
                            <w:r w:rsidRPr="000A1131">
                              <w:rPr>
                                <w:rFonts w:ascii="Khmer MEF2" w:hAnsi="Khmer MEF2" w:cs="Khmer MEF2"/>
                                <w:color w:val="000000"/>
                                <w:sz w:val="16"/>
                                <w:szCs w:val="24"/>
                                <w:cs/>
                              </w:rPr>
                              <w:t>ប្រធាន</w:t>
                            </w:r>
                          </w:ins>
                        </w:p>
                        <w:p w14:paraId="3F3DB4C4" w14:textId="38AA0DF5" w:rsidR="00731B72" w:rsidRPr="00451474" w:rsidRDefault="00731B72" w:rsidP="005C3437">
                          <w:pPr>
                            <w:jc w:val="center"/>
                            <w:rPr>
                              <w:rFonts w:cs="Khmer OS"/>
                              <w:sz w:val="24"/>
                              <w:szCs w:val="24"/>
                            </w:rPr>
                          </w:pPr>
                          <w:del w:id="38654" w:author="Kem Sereyboth" w:date="2023-06-20T14:56:00Z">
                            <w:r w:rsidRPr="00451474" w:rsidDel="005C3437"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</w:rPr>
                              <w:delText>ប្រធានអង្គភាព</w:delText>
                            </w:r>
                          </w:del>
                        </w:p>
                      </w:txbxContent>
                    </v:textbox>
                    <w10:wrap anchorx="page" anchory="line"/>
                  </v:shape>
                </w:pict>
              </mc:Fallback>
            </mc:AlternateContent>
          </w:r>
        </w:del>
      </w:ins>
    </w:p>
    <w:p w14:paraId="1106F5B7" w14:textId="208B55A6" w:rsidR="00556EC6" w:rsidRPr="00F55550" w:rsidRDefault="00556EC6">
      <w:pPr>
        <w:rPr>
          <w:ins w:id="38655" w:author="User" w:date="2022-10-07T16:15:00Z"/>
          <w:rFonts w:ascii="Khmer MEF1" w:hAnsi="Khmer MEF1" w:cs="Khmer MEF1"/>
          <w:sz w:val="24"/>
          <w:szCs w:val="24"/>
          <w:lang w:val="ca-ES"/>
        </w:rPr>
        <w:pPrChange w:id="38656" w:author="User" w:date="2022-10-07T16:15:00Z">
          <w:pPr>
            <w:spacing w:after="0" w:line="240" w:lineRule="auto"/>
          </w:pPr>
        </w:pPrChange>
      </w:pPr>
    </w:p>
    <w:p w14:paraId="3C59AA49" w14:textId="7337A6FD" w:rsidR="00556EC6" w:rsidRPr="00F55550" w:rsidRDefault="00556EC6">
      <w:pPr>
        <w:rPr>
          <w:ins w:id="38657" w:author="User" w:date="2022-10-07T16:15:00Z"/>
          <w:rFonts w:ascii="Khmer MEF1" w:hAnsi="Khmer MEF1" w:cs="Khmer MEF1"/>
          <w:sz w:val="24"/>
          <w:szCs w:val="24"/>
          <w:lang w:val="ca-ES"/>
        </w:rPr>
        <w:pPrChange w:id="38658" w:author="User" w:date="2022-10-07T16:15:00Z">
          <w:pPr>
            <w:spacing w:after="0" w:line="240" w:lineRule="auto"/>
          </w:pPr>
        </w:pPrChange>
      </w:pPr>
    </w:p>
    <w:p w14:paraId="642AE809" w14:textId="12DE3BA5" w:rsidR="00556EC6" w:rsidRPr="00F55550" w:rsidDel="00B336FF" w:rsidRDefault="00556EC6">
      <w:pPr>
        <w:pStyle w:val="Heading1"/>
        <w:spacing w:before="160" w:line="240" w:lineRule="auto"/>
        <w:jc w:val="center"/>
        <w:rPr>
          <w:del w:id="38659" w:author="LENOVO" w:date="2022-10-08T11:35:00Z"/>
          <w:rFonts w:ascii="Khmer MEF1" w:hAnsi="Khmer MEF1" w:cs="Khmer MEF1"/>
          <w:color w:val="auto"/>
          <w:sz w:val="24"/>
          <w:szCs w:val="24"/>
          <w:lang w:val="ca-ES"/>
        </w:rPr>
      </w:pPr>
    </w:p>
    <w:p w14:paraId="72A2E5A1" w14:textId="77777777" w:rsidR="00B336FF" w:rsidRPr="00E33574" w:rsidRDefault="00B336FF">
      <w:pPr>
        <w:rPr>
          <w:ins w:id="38660" w:author="User" w:date="2022-11-03T22:57:00Z"/>
          <w:lang w:val="ca-ES"/>
          <w:rPrChange w:id="38661" w:author="Kem Sereyboth" w:date="2023-07-19T16:59:00Z">
            <w:rPr>
              <w:ins w:id="38662" w:author="User" w:date="2022-11-03T22:57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8663" w:author="User" w:date="2022-11-03T22:57:00Z">
          <w:pPr>
            <w:spacing w:after="0" w:line="240" w:lineRule="auto"/>
          </w:pPr>
        </w:pPrChange>
      </w:pPr>
    </w:p>
    <w:p w14:paraId="1ADE5747" w14:textId="636A4127" w:rsidR="00556EC6" w:rsidRPr="00F55550" w:rsidDel="00C130E0" w:rsidRDefault="00556EC6" w:rsidP="00556EC6">
      <w:pPr>
        <w:rPr>
          <w:ins w:id="38664" w:author="User" w:date="2022-10-07T16:15:00Z"/>
          <w:del w:id="38665" w:author="LENOVO" w:date="2022-10-08T10:20:00Z"/>
          <w:rFonts w:ascii="Khmer MEF1" w:hAnsi="Khmer MEF1" w:cs="Khmer MEF1"/>
          <w:sz w:val="24"/>
          <w:szCs w:val="24"/>
          <w:lang w:val="ca-ES"/>
        </w:rPr>
      </w:pPr>
    </w:p>
    <w:p w14:paraId="7E524FE7" w14:textId="36D04FD9" w:rsidR="00556EC6" w:rsidRPr="00F55550" w:rsidDel="00C130E0" w:rsidRDefault="00556EC6" w:rsidP="00556EC6">
      <w:pPr>
        <w:rPr>
          <w:ins w:id="38666" w:author="User" w:date="2022-10-07T16:15:00Z"/>
          <w:del w:id="38667" w:author="LENOVO" w:date="2022-10-08T10:20:00Z"/>
          <w:rFonts w:ascii="Khmer MEF1" w:hAnsi="Khmer MEF1" w:cs="Khmer MEF1"/>
          <w:sz w:val="24"/>
          <w:szCs w:val="24"/>
          <w:lang w:val="ca-ES"/>
        </w:rPr>
      </w:pPr>
    </w:p>
    <w:p w14:paraId="70940648" w14:textId="79C1D8D0" w:rsidR="00556EC6" w:rsidRPr="00F55550" w:rsidDel="00C130E0" w:rsidRDefault="00556EC6" w:rsidP="00556EC6">
      <w:pPr>
        <w:rPr>
          <w:ins w:id="38668" w:author="User" w:date="2022-10-07T16:15:00Z"/>
          <w:del w:id="38669" w:author="LENOVO" w:date="2022-10-08T10:20:00Z"/>
          <w:rFonts w:ascii="Khmer MEF1" w:hAnsi="Khmer MEF1" w:cs="Khmer MEF1"/>
          <w:sz w:val="24"/>
          <w:szCs w:val="24"/>
          <w:lang w:val="ca-ES"/>
        </w:rPr>
      </w:pPr>
    </w:p>
    <w:p w14:paraId="1CA789B1" w14:textId="625A14F4" w:rsidR="00556EC6" w:rsidRPr="00F55550" w:rsidDel="00AF3103" w:rsidRDefault="00556EC6" w:rsidP="00556EC6">
      <w:pPr>
        <w:rPr>
          <w:ins w:id="38670" w:author="User" w:date="2022-10-07T16:15:00Z"/>
          <w:del w:id="38671" w:author="LENOVO" w:date="2022-10-08T11:33:00Z"/>
          <w:rFonts w:ascii="Khmer MEF1" w:hAnsi="Khmer MEF1" w:cs="Khmer MEF1"/>
          <w:sz w:val="24"/>
          <w:szCs w:val="24"/>
          <w:lang w:val="ca-ES"/>
        </w:rPr>
      </w:pPr>
    </w:p>
    <w:p w14:paraId="35500586" w14:textId="4608B6BF" w:rsidR="00AF3103" w:rsidRPr="00F55550" w:rsidDel="00745E34" w:rsidRDefault="00AF3103">
      <w:pPr>
        <w:pStyle w:val="Heading1"/>
        <w:spacing w:before="160" w:line="240" w:lineRule="auto"/>
        <w:jc w:val="center"/>
        <w:rPr>
          <w:ins w:id="38672" w:author="LENOVO" w:date="2022-10-08T11:32:00Z"/>
          <w:del w:id="38673" w:author="User" w:date="2022-11-03T23:36:00Z"/>
          <w:rFonts w:ascii="Khmer MEF2" w:hAnsi="Khmer MEF2" w:cs="Khmer MEF2"/>
          <w:b w:val="0"/>
          <w:bCs w:val="0"/>
          <w:color w:val="auto"/>
          <w:sz w:val="24"/>
          <w:szCs w:val="24"/>
          <w:lang w:val="ca-ES"/>
        </w:rPr>
      </w:pPr>
    </w:p>
    <w:p w14:paraId="3EDF96D3" w14:textId="6E5056A2" w:rsidR="00AF3103" w:rsidRPr="00F55550" w:rsidDel="00B336FF" w:rsidRDefault="00AF3103" w:rsidP="00F41F87">
      <w:pPr>
        <w:rPr>
          <w:del w:id="38674" w:author="User" w:date="2022-10-09T08:00:00Z"/>
          <w:rFonts w:ascii="Khmer MEF2" w:hAnsi="Khmer MEF2" w:cs="Khmer MEF2"/>
          <w:b/>
          <w:bCs/>
          <w:sz w:val="24"/>
          <w:szCs w:val="24"/>
          <w:lang w:val="ca-ES"/>
        </w:rPr>
      </w:pPr>
    </w:p>
    <w:p w14:paraId="1EF14E52" w14:textId="0A4EEE4D" w:rsidR="00AF3103" w:rsidRPr="00F55550" w:rsidDel="00844C85" w:rsidRDefault="00AF3103" w:rsidP="00F41F87">
      <w:pPr>
        <w:rPr>
          <w:del w:id="38675" w:author="User" w:date="2022-10-09T08:00:00Z"/>
          <w:rFonts w:ascii="Khmer MEF2" w:hAnsi="Khmer MEF2" w:cs="Khmer MEF2"/>
          <w:b/>
          <w:bCs/>
          <w:sz w:val="24"/>
          <w:szCs w:val="24"/>
          <w:lang w:val="ca-ES"/>
        </w:rPr>
      </w:pPr>
    </w:p>
    <w:p w14:paraId="033608AD" w14:textId="77777777" w:rsidR="00AF3103" w:rsidRPr="00F55550" w:rsidDel="00F41F87" w:rsidRDefault="00AF3103">
      <w:pPr>
        <w:pStyle w:val="Heading1"/>
        <w:spacing w:before="160" w:line="240" w:lineRule="auto"/>
        <w:rPr>
          <w:ins w:id="38676" w:author="LENOVO" w:date="2022-10-08T11:32:00Z"/>
          <w:del w:id="38677" w:author="User" w:date="2022-10-09T08:00:00Z"/>
          <w:rFonts w:ascii="Khmer MEF2" w:hAnsi="Khmer MEF2" w:cs="Khmer MEF2"/>
          <w:b w:val="0"/>
          <w:bCs w:val="0"/>
          <w:color w:val="auto"/>
          <w:sz w:val="24"/>
          <w:szCs w:val="24"/>
          <w:lang w:val="ca-ES"/>
        </w:rPr>
        <w:pPrChange w:id="38678" w:author="User" w:date="2022-10-09T08:00:00Z">
          <w:pPr>
            <w:pStyle w:val="Heading1"/>
            <w:spacing w:before="160" w:line="240" w:lineRule="auto"/>
            <w:jc w:val="center"/>
          </w:pPr>
        </w:pPrChange>
      </w:pPr>
    </w:p>
    <w:p w14:paraId="77641633" w14:textId="77777777" w:rsidR="00AF3103" w:rsidRPr="00F55550" w:rsidDel="00F41F87" w:rsidRDefault="00AF3103">
      <w:pPr>
        <w:pStyle w:val="Heading1"/>
        <w:spacing w:before="160" w:line="240" w:lineRule="auto"/>
        <w:jc w:val="center"/>
        <w:rPr>
          <w:ins w:id="38679" w:author="LENOVO" w:date="2022-10-08T11:32:00Z"/>
          <w:del w:id="38680" w:author="User" w:date="2022-10-09T08:00:00Z"/>
          <w:rFonts w:ascii="Khmer MEF2" w:hAnsi="Khmer MEF2" w:cs="Khmer MEF2"/>
          <w:b w:val="0"/>
          <w:bCs w:val="0"/>
          <w:color w:val="auto"/>
          <w:sz w:val="24"/>
          <w:szCs w:val="24"/>
          <w:lang w:val="ca-ES"/>
        </w:rPr>
      </w:pPr>
    </w:p>
    <w:p w14:paraId="0662F019" w14:textId="77777777" w:rsidR="00AF3103" w:rsidRPr="00F55550" w:rsidDel="00F41F87" w:rsidRDefault="00AF3103">
      <w:pPr>
        <w:pStyle w:val="Heading1"/>
        <w:spacing w:before="160" w:line="240" w:lineRule="auto"/>
        <w:jc w:val="center"/>
        <w:rPr>
          <w:ins w:id="38681" w:author="LENOVO" w:date="2022-10-08T11:32:00Z"/>
          <w:del w:id="38682" w:author="User" w:date="2022-10-09T08:00:00Z"/>
          <w:rFonts w:ascii="Khmer MEF2" w:hAnsi="Khmer MEF2" w:cs="Khmer MEF2"/>
          <w:b w:val="0"/>
          <w:bCs w:val="0"/>
          <w:color w:val="auto"/>
          <w:sz w:val="24"/>
          <w:szCs w:val="24"/>
          <w:lang w:val="ca-ES"/>
        </w:rPr>
      </w:pPr>
    </w:p>
    <w:p w14:paraId="66347D1F" w14:textId="77777777" w:rsidR="00AF3103" w:rsidRPr="00F55550" w:rsidDel="00F41F87" w:rsidRDefault="00AF3103" w:rsidP="00AF3103">
      <w:pPr>
        <w:pStyle w:val="Heading1"/>
        <w:spacing w:before="160" w:line="240" w:lineRule="auto"/>
        <w:jc w:val="center"/>
        <w:rPr>
          <w:ins w:id="38683" w:author="LENOVO" w:date="2022-10-08T11:34:00Z"/>
          <w:del w:id="38684" w:author="User" w:date="2022-10-09T08:00:00Z"/>
          <w:rFonts w:ascii="Khmer MEF2" w:hAnsi="Khmer MEF2" w:cs="Khmer MEF2"/>
          <w:b w:val="0"/>
          <w:bCs w:val="0"/>
          <w:color w:val="auto"/>
          <w:sz w:val="24"/>
          <w:szCs w:val="24"/>
          <w:lang w:val="ca-ES"/>
        </w:rPr>
      </w:pPr>
    </w:p>
    <w:p w14:paraId="2B352E08" w14:textId="77777777" w:rsidR="00AF3103" w:rsidRPr="00F55550" w:rsidDel="00F41F87" w:rsidRDefault="00AF3103">
      <w:pPr>
        <w:pStyle w:val="Heading1"/>
        <w:spacing w:before="160" w:line="240" w:lineRule="auto"/>
        <w:rPr>
          <w:ins w:id="38685" w:author="LENOVO" w:date="2022-10-08T11:35:00Z"/>
          <w:del w:id="38686" w:author="User" w:date="2022-10-09T08:00:00Z"/>
          <w:rFonts w:ascii="Khmer MEF2" w:hAnsi="Khmer MEF2" w:cs="Khmer MEF2"/>
          <w:b w:val="0"/>
          <w:bCs w:val="0"/>
          <w:color w:val="auto"/>
          <w:sz w:val="24"/>
          <w:szCs w:val="24"/>
          <w:lang w:val="ca-ES"/>
        </w:rPr>
        <w:pPrChange w:id="38687" w:author="User" w:date="2022-10-09T08:00:00Z">
          <w:pPr>
            <w:pStyle w:val="Heading1"/>
            <w:spacing w:before="160" w:line="240" w:lineRule="auto"/>
            <w:jc w:val="center"/>
          </w:pPr>
        </w:pPrChange>
      </w:pPr>
    </w:p>
    <w:p w14:paraId="50146E02" w14:textId="77777777" w:rsidR="00AF3103" w:rsidRPr="00F55550" w:rsidDel="00F41F87" w:rsidRDefault="00AF3103" w:rsidP="00AF3103">
      <w:pPr>
        <w:pStyle w:val="Heading1"/>
        <w:spacing w:before="160" w:line="240" w:lineRule="auto"/>
        <w:jc w:val="center"/>
        <w:rPr>
          <w:ins w:id="38688" w:author="LENOVO" w:date="2022-10-08T11:36:00Z"/>
          <w:del w:id="38689" w:author="User" w:date="2022-10-09T08:00:00Z"/>
          <w:rFonts w:ascii="Khmer MEF2" w:hAnsi="Khmer MEF2" w:cs="Khmer MEF2"/>
          <w:b w:val="0"/>
          <w:bCs w:val="0"/>
          <w:color w:val="auto"/>
          <w:sz w:val="24"/>
          <w:szCs w:val="24"/>
          <w:lang w:val="ca-ES"/>
        </w:rPr>
      </w:pPr>
    </w:p>
    <w:p w14:paraId="2AD118E9" w14:textId="77777777" w:rsidR="00AF3103" w:rsidRPr="00F55550" w:rsidDel="00F41F87" w:rsidRDefault="00AF3103" w:rsidP="00AF3103">
      <w:pPr>
        <w:rPr>
          <w:ins w:id="38690" w:author="LENOVO" w:date="2022-10-08T11:36:00Z"/>
          <w:del w:id="38691" w:author="User" w:date="2022-10-09T08:00:00Z"/>
          <w:rFonts w:ascii="Khmer MEF2" w:hAnsi="Khmer MEF2" w:cs="Khmer MEF2"/>
          <w:sz w:val="24"/>
          <w:szCs w:val="24"/>
          <w:lang w:val="ca-ES"/>
        </w:rPr>
      </w:pPr>
    </w:p>
    <w:p w14:paraId="553F9B94" w14:textId="77777777" w:rsidR="00AF3103" w:rsidRPr="00F55550" w:rsidDel="00F41F87" w:rsidRDefault="00AF3103" w:rsidP="00AF3103">
      <w:pPr>
        <w:rPr>
          <w:ins w:id="38692" w:author="LENOVO" w:date="2022-10-08T11:36:00Z"/>
          <w:del w:id="38693" w:author="User" w:date="2022-10-09T08:01:00Z"/>
          <w:rFonts w:ascii="Khmer MEF2" w:hAnsi="Khmer MEF2" w:cs="Khmer MEF2"/>
          <w:sz w:val="24"/>
          <w:szCs w:val="24"/>
          <w:lang w:val="ca-ES"/>
        </w:rPr>
      </w:pPr>
    </w:p>
    <w:p w14:paraId="2E76A875" w14:textId="4D3778B8" w:rsidR="00C130E0" w:rsidRPr="00F16595" w:rsidDel="00F41F87" w:rsidRDefault="00C130E0">
      <w:pPr>
        <w:pStyle w:val="Heading1"/>
        <w:rPr>
          <w:del w:id="38694" w:author="User" w:date="2022-10-09T08:01:00Z"/>
          <w:color w:val="auto"/>
          <w:lang w:val="ca-ES"/>
        </w:rPr>
        <w:pPrChange w:id="38695" w:author="User" w:date="2022-10-09T08:00:00Z">
          <w:pPr>
            <w:pStyle w:val="Heading1"/>
            <w:spacing w:before="160" w:line="240" w:lineRule="auto"/>
            <w:jc w:val="center"/>
          </w:pPr>
        </w:pPrChange>
      </w:pPr>
    </w:p>
    <w:p w14:paraId="109E464B" w14:textId="77777777" w:rsidR="00AF3103" w:rsidRPr="00E33574" w:rsidDel="00B868E1" w:rsidRDefault="00AF3103">
      <w:pPr>
        <w:pStyle w:val="Heading1"/>
        <w:rPr>
          <w:ins w:id="38696" w:author="LENOVO" w:date="2022-10-08T11:36:00Z"/>
          <w:del w:id="38697" w:author="User" w:date="2022-10-10T00:31:00Z"/>
          <w:rFonts w:asciiTheme="minorHAnsi" w:eastAsiaTheme="minorHAnsi" w:hAnsiTheme="minorHAnsi" w:cstheme="minorBidi"/>
          <w:color w:val="auto"/>
          <w:sz w:val="22"/>
          <w:szCs w:val="36"/>
          <w:lang w:val="ca-ES"/>
          <w:rPrChange w:id="38698" w:author="Kem Sereyboth" w:date="2023-07-19T16:59:00Z">
            <w:rPr>
              <w:ins w:id="38699" w:author="LENOVO" w:date="2022-10-08T11:36:00Z"/>
              <w:del w:id="38700" w:author="User" w:date="2022-10-10T00:31:00Z"/>
              <w:rFonts w:ascii="Khmer MEF2" w:hAnsi="Khmer MEF2" w:cs="Khmer MEF2"/>
              <w:b w:val="0"/>
              <w:bCs w:val="0"/>
              <w:color w:val="auto"/>
              <w:sz w:val="24"/>
              <w:szCs w:val="24"/>
              <w:lang w:val="ca-ES"/>
            </w:rPr>
          </w:rPrChange>
        </w:rPr>
        <w:pPrChange w:id="38701" w:author="User" w:date="2022-10-09T08:00:00Z">
          <w:pPr>
            <w:pStyle w:val="Heading1"/>
            <w:spacing w:before="160" w:line="240" w:lineRule="auto"/>
            <w:ind w:firstLine="720"/>
          </w:pPr>
        </w:pPrChange>
      </w:pPr>
    </w:p>
    <w:p w14:paraId="37A44298" w14:textId="521B053D" w:rsidR="00F41F87" w:rsidRPr="00E33574" w:rsidDel="006771DF" w:rsidRDefault="00F41F87">
      <w:pPr>
        <w:pStyle w:val="Heading1"/>
        <w:spacing w:before="160" w:line="240" w:lineRule="auto"/>
        <w:ind w:left="720"/>
        <w:jc w:val="center"/>
        <w:rPr>
          <w:ins w:id="38702" w:author="LENOVO" w:date="2022-10-08T11:33:00Z"/>
          <w:del w:id="38703" w:author="User" w:date="2022-11-03T23:38:00Z"/>
          <w:rFonts w:ascii="Khmer MEF2" w:hAnsi="Khmer MEF2" w:cs="Khmer MEF2"/>
          <w:lang w:val="ca-ES"/>
          <w:rPrChange w:id="38704" w:author="Kem Sereyboth" w:date="2023-07-19T16:59:00Z">
            <w:rPr>
              <w:ins w:id="38705" w:author="LENOVO" w:date="2022-10-08T11:33:00Z"/>
              <w:del w:id="38706" w:author="User" w:date="2022-11-03T23:38:00Z"/>
              <w:lang w:val="ca-ES"/>
            </w:rPr>
          </w:rPrChange>
        </w:rPr>
        <w:pPrChange w:id="38707" w:author="User" w:date="2022-10-09T08:01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ind w:firstLine="810"/>
            <w:jc w:val="both"/>
          </w:pPr>
        </w:pPrChange>
      </w:pPr>
    </w:p>
    <w:p w14:paraId="23CF84B9" w14:textId="77777777" w:rsidR="006771DF" w:rsidRPr="00F55550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708" w:author="User" w:date="2022-11-03T23:38:00Z"/>
          <w:rFonts w:ascii="Khmer MEF1" w:hAnsi="Khmer MEF1" w:cs="Khmer MEF1"/>
          <w:b/>
          <w:bCs/>
          <w:lang w:val="ca-ES"/>
        </w:rPr>
      </w:pPr>
    </w:p>
    <w:p w14:paraId="7F46DF7B" w14:textId="5F0ADF86" w:rsidR="006771DF" w:rsidRPr="009A453A" w:rsidDel="00A87616" w:rsidRDefault="009A453A">
      <w:pPr>
        <w:rPr>
          <w:del w:id="38709" w:author="Un Seakamey" w:date="2022-11-04T13:22:00Z"/>
          <w:rFonts w:ascii="Khmer MEF1" w:hAnsi="Khmer MEF1" w:cs="Khmer MEF1"/>
          <w:b/>
          <w:bCs/>
          <w:lang w:val="ca-ES"/>
        </w:rPr>
        <w:pPrChange w:id="38710" w:author="Sopheak Phorn" w:date="2023-08-25T15:23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jc w:val="both"/>
          </w:pPr>
        </w:pPrChange>
      </w:pPr>
      <w:ins w:id="38711" w:author="Sopheak Phorn" w:date="2023-08-25T15:23:00Z">
        <w:r>
          <w:rPr>
            <w:rFonts w:ascii="Khmer MEF1" w:hAnsi="Khmer MEF1" w:cs="Khmer MEF1"/>
            <w:b/>
            <w:bCs/>
            <w:lang w:val="ca-ES"/>
          </w:rPr>
          <w:br/>
        </w:r>
      </w:ins>
    </w:p>
    <w:p w14:paraId="199B0825" w14:textId="18E9CBB5" w:rsidR="00A87616" w:rsidRPr="00F55550" w:rsidRDefault="00A87616">
      <w:pPr>
        <w:rPr>
          <w:ins w:id="38712" w:author="Un Seakamey" w:date="2022-11-14T11:55:00Z"/>
          <w:rFonts w:ascii="Khmer MEF1" w:hAnsi="Khmer MEF1" w:cs="Khmer MEF1"/>
          <w:b/>
          <w:bCs/>
          <w:lang w:val="ca-ES"/>
        </w:rPr>
        <w:pPrChange w:id="38713" w:author="Sopheak Phorn" w:date="2023-08-25T15:23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ind w:firstLine="810"/>
            <w:jc w:val="both"/>
          </w:pPr>
        </w:pPrChange>
      </w:pPr>
    </w:p>
    <w:p w14:paraId="5C38AA5B" w14:textId="545BFD07" w:rsidR="00ED148B" w:rsidRDefault="00ED148B">
      <w:pPr>
        <w:pStyle w:val="Heading1"/>
        <w:spacing w:before="0" w:line="240" w:lineRule="auto"/>
        <w:jc w:val="center"/>
        <w:rPr>
          <w:ins w:id="38714" w:author="Sopheak Phorn" w:date="2023-08-25T16:22:00Z"/>
          <w:rFonts w:ascii="Khmer MEF1" w:hAnsi="Khmer MEF1" w:cs="Khmer MEF1"/>
          <w:b w:val="0"/>
          <w:bCs w:val="0"/>
          <w:cs/>
          <w:lang w:val="ca-ES"/>
        </w:rPr>
      </w:pPr>
      <w:ins w:id="38715" w:author="Sopheak Phorn" w:date="2023-08-25T16:22:00Z">
        <w:r>
          <w:rPr>
            <w:rFonts w:ascii="Khmer MEF1" w:hAnsi="Khmer MEF1" w:cs="Khmer MEF1"/>
            <w:b w:val="0"/>
            <w:bCs w:val="0"/>
            <w:cs/>
            <w:lang w:val="ca-ES"/>
          </w:rPr>
          <w:br/>
        </w:r>
      </w:ins>
    </w:p>
    <w:p w14:paraId="6806DF7D" w14:textId="77777777" w:rsidR="00ED148B" w:rsidRDefault="00ED148B">
      <w:pPr>
        <w:rPr>
          <w:ins w:id="38716" w:author="Sopheak Phorn" w:date="2023-08-25T16:22:00Z"/>
          <w:rFonts w:ascii="Khmer MEF1" w:eastAsiaTheme="majorEastAsia" w:hAnsi="Khmer MEF1" w:cs="Khmer MEF1"/>
          <w:color w:val="2E74B5" w:themeColor="accent1" w:themeShade="BF"/>
          <w:sz w:val="28"/>
          <w:szCs w:val="45"/>
          <w:cs/>
          <w:lang w:val="ca-ES"/>
        </w:rPr>
      </w:pPr>
      <w:ins w:id="38717" w:author="Sopheak Phorn" w:date="2023-08-25T16:22:00Z">
        <w:r>
          <w:rPr>
            <w:rFonts w:ascii="Khmer MEF1" w:hAnsi="Khmer MEF1" w:cs="Khmer MEF1"/>
            <w:b/>
            <w:bCs/>
            <w:cs/>
            <w:lang w:val="ca-ES"/>
          </w:rPr>
          <w:br w:type="page"/>
        </w:r>
      </w:ins>
    </w:p>
    <w:p w14:paraId="28620B65" w14:textId="77777777" w:rsidR="00A87616" w:rsidRPr="00F55550" w:rsidDel="001F7992" w:rsidRDefault="00A87616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718" w:author="Un Seakamey" w:date="2022-11-14T11:55:00Z"/>
          <w:del w:id="38719" w:author="Kem Sereyboth" w:date="2023-07-13T15:15:00Z"/>
          <w:rFonts w:ascii="Khmer MEF1" w:hAnsi="Khmer MEF1" w:cs="Khmer MEF1"/>
          <w:b/>
          <w:bCs/>
          <w:lang w:val="ca-ES"/>
        </w:rPr>
      </w:pPr>
    </w:p>
    <w:p w14:paraId="2F705945" w14:textId="408A7DA4" w:rsidR="006771DF" w:rsidRPr="00F55550" w:rsidDel="0032288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jc w:val="both"/>
        <w:rPr>
          <w:del w:id="38720" w:author="Un Seakamey" w:date="2022-11-04T13:22:00Z"/>
          <w:rFonts w:ascii="Khmer MEF1" w:hAnsi="Khmer MEF1" w:cs="Khmer MEF1"/>
          <w:b/>
          <w:bCs/>
          <w:lang w:val="ca-ES"/>
        </w:rPr>
      </w:pPr>
    </w:p>
    <w:p w14:paraId="1C02DE4A" w14:textId="3CB24F43" w:rsidR="0032288C" w:rsidRPr="00F55550" w:rsidDel="001F799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721" w:author="Un Seakamey" w:date="2022-11-14T14:26:00Z"/>
          <w:del w:id="38722" w:author="Kem Sereyboth" w:date="2023-07-13T15:15:00Z"/>
          <w:rFonts w:ascii="Khmer MEF1" w:hAnsi="Khmer MEF1" w:cs="Khmer MEF1"/>
          <w:b/>
          <w:bCs/>
          <w:lang w:val="ca-ES"/>
        </w:rPr>
      </w:pPr>
    </w:p>
    <w:p w14:paraId="1F9792C3" w14:textId="7E44456D" w:rsidR="0032288C" w:rsidRPr="00F55550" w:rsidDel="001F799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723" w:author="Un Seakamey" w:date="2022-11-14T14:26:00Z"/>
          <w:del w:id="38724" w:author="Kem Sereyboth" w:date="2023-07-13T15:15:00Z"/>
          <w:rFonts w:ascii="Khmer MEF1" w:hAnsi="Khmer MEF1" w:cs="Khmer MEF1"/>
          <w:b/>
          <w:bCs/>
          <w:lang w:val="ca-ES"/>
        </w:rPr>
      </w:pPr>
    </w:p>
    <w:p w14:paraId="1C2850D9" w14:textId="5FDC02CB" w:rsidR="0032288C" w:rsidRPr="00F55550" w:rsidDel="001F799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725" w:author="Un Seakamey" w:date="2022-11-14T14:26:00Z"/>
          <w:del w:id="38726" w:author="Kem Sereyboth" w:date="2023-07-13T15:15:00Z"/>
          <w:rFonts w:ascii="Khmer MEF1" w:hAnsi="Khmer MEF1" w:cs="Khmer MEF1"/>
          <w:b/>
          <w:bCs/>
          <w:lang w:val="ca-ES"/>
        </w:rPr>
      </w:pPr>
    </w:p>
    <w:p w14:paraId="16640AAD" w14:textId="7FD43E26" w:rsidR="0032288C" w:rsidRPr="00F55550" w:rsidDel="001F799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727" w:author="Un Seakamey" w:date="2022-11-14T14:26:00Z"/>
          <w:del w:id="38728" w:author="Kem Sereyboth" w:date="2023-07-13T15:15:00Z"/>
          <w:rFonts w:ascii="Khmer MEF1" w:hAnsi="Khmer MEF1" w:cs="Khmer MEF1"/>
          <w:b/>
          <w:bCs/>
          <w:lang w:val="ca-ES"/>
        </w:rPr>
      </w:pPr>
    </w:p>
    <w:p w14:paraId="0C613E4E" w14:textId="46A2AD3D" w:rsidR="0032288C" w:rsidRPr="00F55550" w:rsidDel="001F799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729" w:author="Un Seakamey" w:date="2022-11-14T14:26:00Z"/>
          <w:del w:id="38730" w:author="Kem Sereyboth" w:date="2023-07-13T15:15:00Z"/>
          <w:rFonts w:ascii="Khmer MEF1" w:hAnsi="Khmer MEF1" w:cs="Khmer MEF1"/>
          <w:b/>
          <w:bCs/>
          <w:lang w:val="ca-ES"/>
        </w:rPr>
      </w:pPr>
    </w:p>
    <w:p w14:paraId="69DCE72E" w14:textId="13583818" w:rsidR="0032288C" w:rsidRPr="00F55550" w:rsidDel="001F799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731" w:author="Un Seakamey" w:date="2022-11-14T14:26:00Z"/>
          <w:del w:id="38732" w:author="Kem Sereyboth" w:date="2023-07-13T15:15:00Z"/>
          <w:rFonts w:ascii="Khmer MEF1" w:hAnsi="Khmer MEF1" w:cs="Khmer MEF1"/>
          <w:b/>
          <w:bCs/>
          <w:lang w:val="ca-ES"/>
        </w:rPr>
      </w:pPr>
    </w:p>
    <w:p w14:paraId="3A6CAA1D" w14:textId="6D50CF62" w:rsidR="0032288C" w:rsidRPr="00F55550" w:rsidDel="001F799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733" w:author="Un Seakamey" w:date="2022-11-14T14:26:00Z"/>
          <w:del w:id="38734" w:author="Kem Sereyboth" w:date="2023-07-13T15:15:00Z"/>
          <w:rFonts w:ascii="Khmer MEF1" w:hAnsi="Khmer MEF1" w:cs="Khmer MEF1"/>
          <w:b/>
          <w:bCs/>
          <w:lang w:val="ca-ES"/>
        </w:rPr>
      </w:pPr>
    </w:p>
    <w:p w14:paraId="5030E773" w14:textId="6B23110D" w:rsidR="0032288C" w:rsidRPr="00F55550" w:rsidDel="00DC102F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jc w:val="both"/>
        <w:rPr>
          <w:ins w:id="38735" w:author="Un Seakamey" w:date="2022-11-14T14:26:00Z"/>
          <w:del w:id="38736" w:author="Sopheak Phorn" w:date="2023-08-25T15:14:00Z"/>
          <w:rFonts w:ascii="Khmer MEF1" w:hAnsi="Khmer MEF1" w:cs="Khmer MEF1"/>
          <w:b/>
          <w:bCs/>
          <w:lang w:val="ca-ES"/>
        </w:rPr>
        <w:pPrChange w:id="38737" w:author="Kem Sereyboth" w:date="2023-07-13T15:15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ind w:firstLine="810"/>
            <w:jc w:val="both"/>
          </w:pPr>
        </w:pPrChange>
      </w:pPr>
    </w:p>
    <w:p w14:paraId="3B520A7F" w14:textId="03E3B1B7" w:rsidR="0032288C" w:rsidRPr="00F55550" w:rsidDel="00DC102F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jc w:val="both"/>
        <w:rPr>
          <w:ins w:id="38738" w:author="Un Seakamey" w:date="2022-11-14T14:26:00Z"/>
          <w:del w:id="38739" w:author="Sopheak Phorn" w:date="2023-08-25T15:14:00Z"/>
          <w:rFonts w:ascii="Khmer MEF1" w:hAnsi="Khmer MEF1" w:cs="Khmer MEF1"/>
          <w:b/>
          <w:bCs/>
          <w:lang w:val="ca-ES"/>
        </w:rPr>
        <w:pPrChange w:id="38740" w:author="Sopheak Phorn" w:date="2023-08-25T15:14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ind w:firstLine="810"/>
            <w:jc w:val="both"/>
          </w:pPr>
        </w:pPrChange>
      </w:pPr>
    </w:p>
    <w:p w14:paraId="5125684F" w14:textId="6391B423" w:rsidR="0032288C" w:rsidRPr="00F55550" w:rsidDel="007F0B0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741" w:author="Un Seakamey" w:date="2022-11-14T14:26:00Z"/>
          <w:del w:id="38742" w:author="Uon Rithy" w:date="2022-11-15T09:37:00Z"/>
          <w:rFonts w:ascii="Khmer MEF1" w:hAnsi="Khmer MEF1" w:cs="Khmer MEF1"/>
          <w:b/>
          <w:bCs/>
          <w:lang w:val="ca-ES"/>
        </w:rPr>
      </w:pPr>
    </w:p>
    <w:p w14:paraId="67B891D5" w14:textId="3F0F139A" w:rsidR="0032288C" w:rsidRPr="00F55550" w:rsidDel="007F0B0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743" w:author="Un Seakamey" w:date="2022-11-14T14:26:00Z"/>
          <w:del w:id="38744" w:author="Uon Rithy" w:date="2022-11-15T09:37:00Z"/>
          <w:rFonts w:ascii="Khmer MEF1" w:hAnsi="Khmer MEF1" w:cs="Khmer MEF1"/>
          <w:b/>
          <w:bCs/>
          <w:lang w:val="ca-ES"/>
        </w:rPr>
      </w:pPr>
    </w:p>
    <w:p w14:paraId="406FC187" w14:textId="77777777" w:rsidR="0032288C" w:rsidRPr="00F55550" w:rsidDel="007F0B0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jc w:val="both"/>
        <w:rPr>
          <w:ins w:id="38745" w:author="Un Seakamey" w:date="2022-11-14T14:26:00Z"/>
          <w:del w:id="38746" w:author="Uon Rithy" w:date="2022-11-15T09:37:00Z"/>
          <w:rFonts w:ascii="Khmer MEF1" w:hAnsi="Khmer MEF1" w:cs="Khmer MEF1"/>
          <w:b/>
          <w:bCs/>
          <w:lang w:val="ca-ES"/>
        </w:rPr>
        <w:pPrChange w:id="38747" w:author="Uon Rithy" w:date="2022-11-15T09:37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ind w:firstLine="810"/>
            <w:jc w:val="both"/>
          </w:pPr>
        </w:pPrChange>
      </w:pPr>
    </w:p>
    <w:p w14:paraId="77B31479" w14:textId="77777777" w:rsidR="006771DF" w:rsidRPr="00F55550" w:rsidDel="0016783B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748" w:author="User" w:date="2022-11-03T23:38:00Z"/>
          <w:del w:id="38749" w:author="Un Seakamey" w:date="2022-11-04T13:14:00Z"/>
          <w:rFonts w:ascii="Khmer MEF1" w:hAnsi="Khmer MEF1" w:cs="Khmer MEF1"/>
          <w:b/>
          <w:bCs/>
          <w:lang w:val="ca-ES"/>
        </w:rPr>
      </w:pPr>
    </w:p>
    <w:p w14:paraId="30A7D1D5" w14:textId="77777777" w:rsidR="006771DF" w:rsidRPr="00F55550" w:rsidDel="0016783B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750" w:author="User" w:date="2022-11-03T23:38:00Z"/>
          <w:del w:id="38751" w:author="Un Seakamey" w:date="2022-11-04T13:14:00Z"/>
          <w:rFonts w:ascii="Khmer MEF1" w:hAnsi="Khmer MEF1" w:cs="Khmer MEF1"/>
          <w:b/>
          <w:bCs/>
          <w:lang w:val="ca-ES"/>
        </w:rPr>
      </w:pPr>
    </w:p>
    <w:p w14:paraId="2861B79C" w14:textId="77777777" w:rsidR="006771DF" w:rsidRPr="00F55550" w:rsidDel="0016783B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752" w:author="User" w:date="2022-11-03T23:38:00Z"/>
          <w:del w:id="38753" w:author="Un Seakamey" w:date="2022-11-04T13:14:00Z"/>
          <w:rFonts w:ascii="Khmer MEF1" w:hAnsi="Khmer MEF1" w:cs="Khmer MEF1"/>
          <w:b/>
          <w:bCs/>
          <w:lang w:val="ca-ES"/>
        </w:rPr>
      </w:pPr>
    </w:p>
    <w:p w14:paraId="39C1D3E0" w14:textId="77777777" w:rsidR="006771DF" w:rsidRPr="00F55550" w:rsidDel="0016783B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754" w:author="User" w:date="2022-11-03T23:38:00Z"/>
          <w:del w:id="38755" w:author="Un Seakamey" w:date="2022-11-04T13:14:00Z"/>
          <w:rFonts w:ascii="Khmer MEF1" w:hAnsi="Khmer MEF1" w:cs="Khmer MEF1"/>
          <w:b/>
          <w:bCs/>
          <w:lang w:val="ca-ES"/>
        </w:rPr>
      </w:pPr>
    </w:p>
    <w:p w14:paraId="3BDE0FC5" w14:textId="77777777" w:rsidR="006771DF" w:rsidRPr="00F55550" w:rsidDel="0016783B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756" w:author="User" w:date="2022-11-03T23:38:00Z"/>
          <w:del w:id="38757" w:author="Un Seakamey" w:date="2022-11-04T13:14:00Z"/>
          <w:rFonts w:ascii="Khmer MEF1" w:hAnsi="Khmer MEF1" w:cs="Khmer MEF1"/>
          <w:b/>
          <w:bCs/>
          <w:lang w:val="ca-ES"/>
        </w:rPr>
      </w:pPr>
    </w:p>
    <w:p w14:paraId="6355FC00" w14:textId="77777777" w:rsidR="006771DF" w:rsidRPr="00F55550" w:rsidDel="0016783B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758" w:author="User" w:date="2022-11-03T23:38:00Z"/>
          <w:del w:id="38759" w:author="Un Seakamey" w:date="2022-11-04T13:14:00Z"/>
          <w:rFonts w:ascii="Khmer MEF1" w:hAnsi="Khmer MEF1" w:cs="Khmer MEF1"/>
          <w:b/>
          <w:bCs/>
          <w:lang w:val="ca-ES"/>
        </w:rPr>
      </w:pPr>
    </w:p>
    <w:p w14:paraId="568284EC" w14:textId="0BA4A6AE" w:rsidR="006771DF" w:rsidRPr="00F55550" w:rsidDel="00DC102F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jc w:val="both"/>
        <w:rPr>
          <w:ins w:id="38760" w:author="User" w:date="2022-11-03T23:38:00Z"/>
          <w:del w:id="38761" w:author="Sopheak Phorn" w:date="2023-08-25T15:14:00Z"/>
          <w:rFonts w:ascii="Khmer MEF1" w:hAnsi="Khmer MEF1" w:cs="Khmer MEF1"/>
          <w:b/>
          <w:bCs/>
          <w:lang w:val="ca-ES"/>
        </w:rPr>
        <w:pPrChange w:id="38762" w:author="Un Seakamey" w:date="2022-11-04T13:14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ind w:firstLine="810"/>
            <w:jc w:val="both"/>
          </w:pPr>
        </w:pPrChange>
      </w:pPr>
    </w:p>
    <w:p w14:paraId="66CD02EF" w14:textId="1111B899" w:rsidR="006771DF" w:rsidRPr="00E33574" w:rsidDel="006A4A5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763" w:author="User" w:date="2022-11-03T23:38:00Z"/>
          <w:del w:id="38764" w:author="Un Seakamey" w:date="2022-11-04T08:51:00Z"/>
          <w:rFonts w:ascii="Khmer MEF1" w:hAnsi="Khmer MEF1" w:cs="Khmer MEF1"/>
          <w:b/>
          <w:bCs/>
          <w:lang w:val="ca-ES"/>
        </w:rPr>
      </w:pPr>
    </w:p>
    <w:p w14:paraId="4A519C70" w14:textId="2E4D6535" w:rsidR="006771DF" w:rsidRPr="00E33574" w:rsidDel="006A4A5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765" w:author="User" w:date="2022-11-03T23:38:00Z"/>
          <w:del w:id="38766" w:author="Un Seakamey" w:date="2022-11-04T08:51:00Z"/>
          <w:rFonts w:ascii="Khmer MEF1" w:hAnsi="Khmer MEF1" w:cs="Khmer MEF1"/>
          <w:b/>
          <w:bCs/>
          <w:lang w:val="ca-ES"/>
        </w:rPr>
      </w:pPr>
    </w:p>
    <w:p w14:paraId="5B2A4BF4" w14:textId="0A3A2FEB" w:rsidR="006771DF" w:rsidRPr="00E33574" w:rsidDel="006A4A5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767" w:author="User" w:date="2022-11-03T23:38:00Z"/>
          <w:del w:id="38768" w:author="Un Seakamey" w:date="2022-11-04T08:51:00Z"/>
          <w:rFonts w:ascii="Khmer MEF1" w:hAnsi="Khmer MEF1" w:cs="Khmer MEF1"/>
          <w:b/>
          <w:bCs/>
          <w:lang w:val="ca-ES"/>
        </w:rPr>
      </w:pPr>
    </w:p>
    <w:p w14:paraId="14DB5FED" w14:textId="7DE21B7B" w:rsidR="006771DF" w:rsidRPr="00E33574" w:rsidDel="006A4A5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769" w:author="User" w:date="2022-11-03T23:38:00Z"/>
          <w:del w:id="38770" w:author="Un Seakamey" w:date="2022-11-04T08:51:00Z"/>
          <w:rFonts w:ascii="Khmer MEF1" w:hAnsi="Khmer MEF1" w:cs="Khmer MEF1"/>
          <w:b/>
          <w:bCs/>
          <w:lang w:val="ca-ES"/>
        </w:rPr>
      </w:pPr>
    </w:p>
    <w:p w14:paraId="5CEED705" w14:textId="1C85A55B" w:rsidR="006771DF" w:rsidRPr="00E33574" w:rsidDel="006A4A5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771" w:author="User" w:date="2022-11-03T23:38:00Z"/>
          <w:del w:id="38772" w:author="Un Seakamey" w:date="2022-11-04T08:51:00Z"/>
          <w:rFonts w:ascii="Khmer MEF1" w:hAnsi="Khmer MEF1" w:cs="Khmer MEF1"/>
          <w:b/>
          <w:bCs/>
          <w:lang w:val="ca-ES"/>
        </w:rPr>
      </w:pPr>
    </w:p>
    <w:p w14:paraId="29F7383B" w14:textId="1FF74DDE" w:rsidR="006771DF" w:rsidRPr="00E33574" w:rsidDel="006A4A5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773" w:author="User" w:date="2022-11-03T23:38:00Z"/>
          <w:del w:id="38774" w:author="Un Seakamey" w:date="2022-11-04T08:51:00Z"/>
          <w:rFonts w:ascii="Khmer MEF1" w:hAnsi="Khmer MEF1" w:cs="Khmer MEF1"/>
          <w:b/>
          <w:bCs/>
          <w:lang w:val="ca-ES"/>
        </w:rPr>
      </w:pPr>
    </w:p>
    <w:p w14:paraId="6598634E" w14:textId="020E6E05" w:rsidR="006771DF" w:rsidRPr="00E33574" w:rsidDel="006A4A5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775" w:author="User" w:date="2022-11-03T23:38:00Z"/>
          <w:del w:id="38776" w:author="Un Seakamey" w:date="2022-11-04T08:51:00Z"/>
          <w:rFonts w:ascii="Khmer MEF1" w:hAnsi="Khmer MEF1" w:cs="Khmer MEF1"/>
          <w:b/>
          <w:bCs/>
          <w:lang w:val="ca-ES"/>
        </w:rPr>
      </w:pPr>
    </w:p>
    <w:p w14:paraId="3B58BFF5" w14:textId="0A0CAFCA" w:rsidR="006771DF" w:rsidRPr="00E33574" w:rsidDel="006A4A5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777" w:author="User" w:date="2022-11-03T23:38:00Z"/>
          <w:del w:id="38778" w:author="Un Seakamey" w:date="2022-11-04T08:51:00Z"/>
          <w:rFonts w:ascii="Khmer MEF1" w:hAnsi="Khmer MEF1" w:cs="Khmer MEF1"/>
          <w:b/>
          <w:bCs/>
          <w:lang w:val="ca-ES"/>
        </w:rPr>
      </w:pPr>
    </w:p>
    <w:p w14:paraId="5D8BA34E" w14:textId="62AF0777" w:rsidR="006771DF" w:rsidRPr="00E33574" w:rsidRDefault="006771DF">
      <w:pPr>
        <w:pStyle w:val="Heading1"/>
        <w:spacing w:before="0" w:line="240" w:lineRule="auto"/>
        <w:jc w:val="center"/>
        <w:rPr>
          <w:ins w:id="38779" w:author="User" w:date="2022-11-03T23:39:00Z"/>
          <w:rFonts w:ascii="Khmer MEF2" w:hAnsi="Khmer MEF2" w:cs="Khmer MEF2"/>
          <w:b w:val="0"/>
          <w:bCs w:val="0"/>
          <w:lang w:val="ca-ES"/>
          <w:rPrChange w:id="38780" w:author="Kem Sereyboth" w:date="2023-07-19T16:59:00Z">
            <w:rPr>
              <w:ins w:id="38781" w:author="User" w:date="2022-11-03T23:39:00Z"/>
              <w:rFonts w:ascii="Khmer MEF1" w:hAnsi="Khmer MEF1" w:cs="Khmer MEF1"/>
              <w:b/>
              <w:bCs/>
              <w:lang w:val="ca-ES"/>
            </w:rPr>
          </w:rPrChange>
        </w:rPr>
        <w:pPrChange w:id="38782" w:author="Sopheak Phorn" w:date="2023-08-03T16:18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ind w:firstLine="810"/>
            <w:jc w:val="both"/>
          </w:pPr>
        </w:pPrChange>
      </w:pPr>
      <w:bookmarkStart w:id="38783" w:name="_Toc143872993"/>
      <w:ins w:id="38784" w:author="User" w:date="2022-11-03T23:39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38785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t>ឧបសម្ព័ន្ធ</w:t>
        </w:r>
        <w:bookmarkEnd w:id="38783"/>
      </w:ins>
    </w:p>
    <w:p w14:paraId="5613396F" w14:textId="71A4E254" w:rsidR="00556EC6" w:rsidDel="007418A0" w:rsidRDefault="00556EC6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del w:id="38786" w:author="Kem Sereyboth" w:date="2023-07-26T14:36:00Z"/>
          <w:rFonts w:ascii="Khmer MEF1" w:hAnsi="Khmer MEF1" w:cs="Khmer MEF1"/>
          <w:b/>
          <w:bCs/>
          <w:lang w:val="ca-ES"/>
        </w:rPr>
        <w:pPrChange w:id="38787" w:author="Sopheak Phorn" w:date="2023-08-03T16:18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jc w:val="both"/>
          </w:pPr>
        </w:pPrChange>
      </w:pPr>
      <w:ins w:id="38788" w:author="User" w:date="2022-10-07T16:15:00Z">
        <w:r w:rsidRPr="00F55550">
          <w:rPr>
            <w:rFonts w:ascii="Khmer MEF1" w:hAnsi="Khmer MEF1" w:cs="Khmer MEF1"/>
            <w:b/>
            <w:bCs/>
            <w:cs/>
            <w:lang w:val="ca-ES"/>
          </w:rPr>
          <w:t>ក.លក្ខណៈវិនិច្ឆ័យ</w:t>
        </w:r>
      </w:ins>
    </w:p>
    <w:p w14:paraId="4E1D3390" w14:textId="77777777" w:rsidR="00D5572D" w:rsidRPr="006E6058" w:rsidDel="005854C6" w:rsidRDefault="00D5572D">
      <w:pPr>
        <w:pStyle w:val="NormalWeb"/>
        <w:spacing w:before="0" w:beforeAutospacing="0" w:after="0" w:afterAutospacing="0"/>
        <w:jc w:val="both"/>
        <w:rPr>
          <w:ins w:id="38789" w:author="Kem Sereyboth" w:date="2023-07-26T14:55:00Z"/>
          <w:del w:id="38790" w:author="Sopheak" w:date="2023-07-29T06:44:00Z"/>
          <w:rFonts w:ascii="Khmer MEF1" w:hAnsi="Khmer MEF1" w:cs="Khmer MEF1"/>
          <w:spacing w:val="-4"/>
          <w:lang w:val="ca-ES"/>
          <w:rPrChange w:id="38791" w:author="Sopheak Phorn" w:date="2023-07-28T09:16:00Z">
            <w:rPr>
              <w:ins w:id="38792" w:author="Kem Sereyboth" w:date="2023-07-26T14:55:00Z"/>
              <w:del w:id="38793" w:author="Sopheak" w:date="2023-07-29T06:44:00Z"/>
              <w:rFonts w:ascii="Khmer MEF1" w:hAnsi="Khmer MEF1" w:cs="Khmer MEF1"/>
              <w:spacing w:val="-4"/>
            </w:rPr>
          </w:rPrChange>
        </w:rPr>
        <w:pPrChange w:id="38794" w:author="Sopheak Phorn" w:date="2023-08-03T16:18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jc w:val="both"/>
          </w:pPr>
        </w:pPrChange>
      </w:pPr>
    </w:p>
    <w:p w14:paraId="3A8F28FF" w14:textId="4DDF6278" w:rsidR="00556EC6" w:rsidRPr="006E6058" w:rsidDel="007418A0" w:rsidRDefault="003C74A7">
      <w:pPr>
        <w:pStyle w:val="ListParagraph"/>
        <w:spacing w:after="0" w:line="240" w:lineRule="auto"/>
        <w:ind w:left="0"/>
        <w:rPr>
          <w:del w:id="38795" w:author="Kem Sereyboth" w:date="2023-07-26T14:41:00Z"/>
          <w:rFonts w:ascii="Khmer MEF1" w:hAnsi="Khmer MEF1" w:cs="Khmer MEF1"/>
          <w:spacing w:val="-4"/>
          <w:lang w:val="ca-ES"/>
          <w:rPrChange w:id="38796" w:author="Sopheak Phorn" w:date="2023-07-28T09:16:00Z">
            <w:rPr>
              <w:del w:id="38797" w:author="Kem Sereyboth" w:date="2023-07-26T14:41:00Z"/>
              <w:rFonts w:ascii="Khmer MEF1" w:hAnsi="Khmer MEF1" w:cs="Khmer MEF1"/>
              <w:spacing w:val="-4"/>
            </w:rPr>
          </w:rPrChange>
        </w:rPr>
        <w:pPrChange w:id="38798" w:author="Sopheak Phorn" w:date="2023-08-03T16:18:00Z">
          <w:pPr>
            <w:pStyle w:val="NormalWeb"/>
            <w:spacing w:before="0" w:beforeAutospacing="0" w:after="0" w:afterAutospacing="0" w:line="233" w:lineRule="auto"/>
            <w:ind w:firstLine="720"/>
            <w:jc w:val="both"/>
          </w:pPr>
        </w:pPrChange>
      </w:pPr>
      <w:ins w:id="38799" w:author="Un Seakamey" w:date="2022-11-04T12:43:00Z">
        <w:del w:id="38800" w:author="Kem Sereyboth" w:date="2023-07-26T14:54:00Z">
          <w:r w:rsidRPr="007418A0" w:rsidDel="00D5572D">
            <w:rPr>
              <w:rFonts w:ascii="Khmer MEF1" w:hAnsi="Khmer MEF1" w:cs="Khmer MEF1"/>
              <w:spacing w:val="-4"/>
              <w:cs/>
              <w:rPrChange w:id="38801" w:author="Kem Sereyboth" w:date="2023-07-26T14:37:00Z">
                <w:rPr>
                  <w:rFonts w:cs="MoolBoran"/>
                  <w:cs/>
                </w:rPr>
              </w:rPrChange>
            </w:rPr>
            <w:delText>១.</w:delText>
          </w:r>
        </w:del>
      </w:ins>
      <w:ins w:id="38802" w:author="User" w:date="2022-10-07T16:15:00Z">
        <w:del w:id="38803" w:author="Sopheak" w:date="2023-07-29T06:44:00Z">
          <w:r w:rsidR="00556EC6" w:rsidRPr="007418A0" w:rsidDel="005854C6">
            <w:rPr>
              <w:rFonts w:ascii="Khmer MEF1" w:hAnsi="Khmer MEF1" w:cs="Khmer MEF1"/>
              <w:spacing w:val="-4"/>
              <w:cs/>
              <w:rPrChange w:id="38804" w:author="Kem Sereyboth" w:date="2023-07-26T14:37:00Z">
                <w:rPr>
                  <w:rFonts w:cs="MoolBoran"/>
                  <w:cs/>
                </w:rPr>
              </w:rPrChange>
            </w:rPr>
            <w:delText>ច្បា</w:delText>
          </w:r>
        </w:del>
        <w:del w:id="38805" w:author="Sopheak" w:date="2023-07-29T06:43:00Z">
          <w:r w:rsidR="00556EC6" w:rsidRPr="007418A0" w:rsidDel="005854C6">
            <w:rPr>
              <w:rFonts w:ascii="Khmer MEF1" w:hAnsi="Khmer MEF1" w:cs="Khmer MEF1"/>
              <w:spacing w:val="-4"/>
              <w:cs/>
              <w:rPrChange w:id="38806" w:author="Kem Sereyboth" w:date="2023-07-26T14:37:00Z">
                <w:rPr>
                  <w:rFonts w:cs="MoolBoran"/>
                  <w:cs/>
                </w:rPr>
              </w:rPrChange>
            </w:rPr>
            <w:delText>ប់លេខ នស</w:delText>
          </w:r>
          <w:r w:rsidR="00556EC6" w:rsidRPr="006E6058" w:rsidDel="005854C6">
            <w:rPr>
              <w:rFonts w:ascii="Khmer MEF1" w:hAnsi="Khmer MEF1" w:cs="Khmer MEF1"/>
              <w:spacing w:val="-4"/>
              <w:lang w:val="ca-ES"/>
              <w:rPrChange w:id="38807" w:author="Sopheak Phorn" w:date="2023-07-28T09:16:00Z">
                <w:rPr/>
              </w:rPrChange>
            </w:rPr>
            <w:delText>/</w:delText>
          </w:r>
          <w:r w:rsidR="00556EC6" w:rsidRPr="007418A0" w:rsidDel="005854C6">
            <w:rPr>
              <w:rFonts w:ascii="Khmer MEF1" w:hAnsi="Khmer MEF1" w:cs="Khmer MEF1"/>
              <w:spacing w:val="-4"/>
              <w:cs/>
              <w:rPrChange w:id="38808" w:author="Kem Sereyboth" w:date="2023-07-26T14:37:00Z">
                <w:rPr>
                  <w:rFonts w:cs="MoolBoran"/>
                  <w:cs/>
                </w:rPr>
              </w:rPrChange>
            </w:rPr>
            <w:delText>១១១៩</w:delText>
          </w:r>
          <w:r w:rsidR="00556EC6" w:rsidRPr="006E6058" w:rsidDel="005854C6">
            <w:rPr>
              <w:rFonts w:ascii="Khmer MEF1" w:hAnsi="Khmer MEF1" w:cs="Khmer MEF1"/>
              <w:spacing w:val="-4"/>
              <w:lang w:val="ca-ES"/>
              <w:rPrChange w:id="38809" w:author="Sopheak Phorn" w:date="2023-07-28T09:16:00Z">
                <w:rPr/>
              </w:rPrChange>
            </w:rPr>
            <w:delText>/</w:delText>
          </w:r>
          <w:r w:rsidR="00556EC6" w:rsidRPr="007418A0" w:rsidDel="005854C6">
            <w:rPr>
              <w:rFonts w:ascii="Khmer MEF1" w:hAnsi="Khmer MEF1" w:cs="Khmer MEF1"/>
              <w:spacing w:val="-4"/>
              <w:cs/>
              <w:rPrChange w:id="38810" w:author="Kem Sereyboth" w:date="2023-07-26T14:37:00Z">
                <w:rPr>
                  <w:rFonts w:cs="MoolBoran"/>
                  <w:cs/>
                </w:rPr>
              </w:rPrChange>
            </w:rPr>
            <w:delText>០១៨ ចុះថ្ងៃទី០២ ខែវិច្ឆិកា ឆ្នាំ២០១៩ ស្ដីពីរបបសន្តិសុខសង្គម</w:delText>
          </w:r>
        </w:del>
      </w:ins>
      <w:ins w:id="38811" w:author="Kem Sereyboth" w:date="2023-07-26T14:41:00Z">
        <w:del w:id="38812" w:author="Sopheak" w:date="2023-07-29T06:43:00Z">
          <w:r w:rsidR="007418A0" w:rsidDel="005854C6">
            <w:rPr>
              <w:rFonts w:ascii="Khmer MEF1" w:hAnsi="Khmer MEF1" w:cs="Khmer MEF1"/>
              <w:spacing w:val="-4"/>
              <w:cs/>
            </w:rPr>
            <w:tab/>
          </w:r>
        </w:del>
      </w:ins>
    </w:p>
    <w:p w14:paraId="16D5F27E" w14:textId="77777777" w:rsidR="007418A0" w:rsidRPr="006E6058" w:rsidRDefault="007418A0">
      <w:pPr>
        <w:pStyle w:val="NormalWeb"/>
        <w:spacing w:before="0" w:beforeAutospacing="0" w:after="0" w:afterAutospacing="0"/>
        <w:jc w:val="both"/>
        <w:rPr>
          <w:ins w:id="38813" w:author="Kem Sereyboth" w:date="2023-07-26T14:42:00Z"/>
          <w:rFonts w:ascii="Khmer MEF1" w:hAnsi="Khmer MEF1" w:cs="Khmer MEF1"/>
          <w:spacing w:val="-4"/>
          <w:lang w:val="ca-ES"/>
          <w:rPrChange w:id="38814" w:author="Sopheak Phorn" w:date="2023-07-28T09:16:00Z">
            <w:rPr>
              <w:ins w:id="38815" w:author="Kem Sereyboth" w:date="2023-07-26T14:42:00Z"/>
            </w:rPr>
          </w:rPrChange>
        </w:rPr>
        <w:pPrChange w:id="38816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</w:p>
    <w:p w14:paraId="5F8EA15E" w14:textId="3DCA6AEF" w:rsidR="005854C6" w:rsidRPr="00FC74B4" w:rsidRDefault="003C74A7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817" w:author="Sopheak" w:date="2023-07-29T06:46:00Z"/>
          <w:rFonts w:ascii="Khmer MEF1" w:eastAsia="Calibri" w:hAnsi="Khmer MEF1" w:cs="Khmer MEF1"/>
          <w:color w:val="000000"/>
          <w:spacing w:val="2"/>
          <w:sz w:val="24"/>
          <w:szCs w:val="24"/>
          <w:rPrChange w:id="38818" w:author="Sopheak Phorn" w:date="2023-08-25T13:13:00Z">
            <w:rPr>
              <w:ins w:id="38819" w:author="Sopheak" w:date="2023-07-29T06:46:00Z"/>
              <w:rFonts w:ascii="Khmer MEF1" w:eastAsia="Times New Roman" w:hAnsi="Khmer MEF1" w:cs="Khmer MEF1"/>
              <w:spacing w:val="-4"/>
              <w:sz w:val="24"/>
              <w:szCs w:val="24"/>
            </w:rPr>
          </w:rPrChange>
        </w:rPr>
        <w:pPrChange w:id="38820" w:author="Sopheak Phorn" w:date="2023-08-25T13:13:00Z">
          <w:pPr>
            <w:pStyle w:val="ListParagraph"/>
            <w:numPr>
              <w:numId w:val="83"/>
            </w:numPr>
            <w:ind w:hanging="360"/>
          </w:pPr>
        </w:pPrChange>
      </w:pPr>
      <w:ins w:id="38821" w:author="Un Seakamey" w:date="2022-11-04T12:43:00Z">
        <w:del w:id="38822" w:author="Kem Sereyboth" w:date="2023-07-26T14:57:00Z">
          <w:r w:rsidRPr="005854C6" w:rsidDel="00D67C4D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rPrChange w:id="38823" w:author="Sopheak" w:date="2023-07-29T06:4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38824" w:author="Sopheak" w:date="2023-07-29T06:46:00Z">
        <w:r w:rsidR="005854C6" w:rsidRPr="00FC74B4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8825" w:author="Sopheak Phorn" w:date="2023-08-25T13:13:00Z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</w:rPr>
            </w:rPrChange>
          </w:rPr>
          <w:t>អនុក្រឹត្យលេខ ១១៣អនក្រ.បក ចុះថ្ងៃទី១៤ ខែកក្កដា ឆ្នាំ២០២១ ស្ដីពីការរៀបចំនិងការប្រព្រឹត្តទៅរបស់អង្គភាពក្រោមឱវាទរបស់អាជ្ញាធរសេវាហិរញ្ញវត្ថុមិនមែនធនាគារ</w:t>
        </w:r>
      </w:ins>
    </w:p>
    <w:p w14:paraId="21249807" w14:textId="39A99F8B" w:rsidR="00556EC6" w:rsidRPr="00FC74B4" w:rsidDel="005854C6" w:rsidRDefault="00556EC6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826" w:author="User" w:date="2022-10-07T16:15:00Z"/>
          <w:del w:id="38827" w:author="Sopheak" w:date="2023-07-29T06:44:00Z"/>
          <w:rFonts w:ascii="Khmer MEF1" w:eastAsia="Calibri" w:hAnsi="Khmer MEF1" w:cs="Khmer MEF1"/>
          <w:color w:val="000000"/>
          <w:spacing w:val="2"/>
          <w:sz w:val="24"/>
          <w:szCs w:val="24"/>
          <w:rPrChange w:id="38828" w:author="Sopheak Phorn" w:date="2023-08-25T13:13:00Z">
            <w:rPr>
              <w:ins w:id="38829" w:author="User" w:date="2022-10-07T16:15:00Z"/>
              <w:del w:id="38830" w:author="Sopheak" w:date="2023-07-29T06:44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8831" w:author="Sopheak Phorn" w:date="2023-08-25T13:13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8832" w:author="User" w:date="2022-10-07T16:15:00Z">
        <w:del w:id="38833" w:author="Sopheak" w:date="2023-07-29T06:44:00Z"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834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អនុក្រឹត្យលេខ ១១៣ អនក្រ.បក ចុះថ្ងៃទី១៤ ខែកក្កដា ឆ្នាំ២០២១ ស្ដីពីកា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835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>​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836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រ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837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>​​​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838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រៀបចំនិងការ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839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ប្រ</w:delText>
          </w:r>
        </w:del>
      </w:ins>
      <w:ins w:id="38840" w:author="Kem Sereyboth" w:date="2023-07-26T14:24:00Z">
        <w:del w:id="38841" w:author="Sopheak" w:date="2023-07-29T06:44:00Z">
          <w:r w:rsidR="007418A0"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842" w:author="Sopheak Phorn" w:date="2023-08-25T13:13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8843" w:author="User" w:date="2022-10-07T16:15:00Z">
        <w:del w:id="38844" w:author="Sopheak" w:date="2023-07-29T06:44:00Z"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845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ព្រឹ</w:delText>
          </w:r>
        </w:del>
      </w:ins>
      <w:ins w:id="38846" w:author="Kem Sereyboth" w:date="2023-07-26T14:24:00Z">
        <w:del w:id="38847" w:author="Sopheak" w:date="2023-07-29T06:44:00Z">
          <w:r w:rsidR="007418A0"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848" w:author="Sopheak Phorn" w:date="2023-08-25T13:13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8849" w:author="User" w:date="2022-10-07T16:15:00Z">
        <w:del w:id="38850" w:author="Sopheak" w:date="2023-07-29T06:44:00Z"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851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ត្តទៅរបស់អង្គភាពក្រោមឱវាទរបស់អាជ្ញាធរសេវាហិរញ្ញវត្ថុមិនមែនធ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852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</w:rPr>
              </w:rPrChange>
            </w:rPr>
            <w:delText>​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853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នា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854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</w:rPr>
              </w:rPrChange>
            </w:rPr>
            <w:delText>​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855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គារ</w:delText>
          </w:r>
        </w:del>
      </w:ins>
      <w:ins w:id="38856" w:author="Un Seakamey" w:date="2022-11-04T12:56:00Z">
        <w:del w:id="38857" w:author="Sopheak" w:date="2023-07-29T06:44:00Z">
          <w:r w:rsidR="006C5795"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858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</w:p>
    <w:p w14:paraId="455842F7" w14:textId="77777777" w:rsidR="006C5795" w:rsidRPr="00FC74B4" w:rsidDel="007418A0" w:rsidRDefault="006C5795">
      <w:pPr>
        <w:numPr>
          <w:ilvl w:val="0"/>
          <w:numId w:val="102"/>
        </w:numPr>
        <w:spacing w:after="0" w:line="240" w:lineRule="auto"/>
        <w:ind w:hanging="90"/>
        <w:jc w:val="both"/>
        <w:rPr>
          <w:del w:id="38859" w:author="Kem Sereyboth" w:date="2023-07-26T14:37:00Z"/>
          <w:rFonts w:ascii="Khmer MEF1" w:eastAsia="Calibri" w:hAnsi="Khmer MEF1" w:cs="Khmer MEF1"/>
          <w:color w:val="000000"/>
          <w:spacing w:val="2"/>
          <w:sz w:val="24"/>
          <w:szCs w:val="24"/>
          <w:rPrChange w:id="38860" w:author="Sopheak Phorn" w:date="2023-08-25T13:13:00Z">
            <w:rPr>
              <w:del w:id="38861" w:author="Kem Sereyboth" w:date="2023-07-26T14:37:00Z"/>
              <w:rFonts w:ascii="Khmer MEF1" w:hAnsi="Khmer MEF1" w:cs="Khmer MEF1"/>
              <w:sz w:val="24"/>
              <w:szCs w:val="24"/>
            </w:rPr>
          </w:rPrChange>
        </w:rPr>
        <w:pPrChange w:id="38862" w:author="Sopheak Phorn" w:date="2023-08-25T13:13:00Z">
          <w:pPr/>
        </w:pPrChange>
      </w:pPr>
    </w:p>
    <w:p w14:paraId="13E912C5" w14:textId="0DE054C6" w:rsidR="00556EC6" w:rsidRPr="00FC74B4" w:rsidDel="007418A0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del w:id="38863" w:author="Kem Sereyboth" w:date="2023-07-13T15:15:00Z"/>
          <w:rFonts w:ascii="Khmer MEF1" w:eastAsia="Calibri" w:hAnsi="Khmer MEF1" w:cs="Khmer MEF1"/>
          <w:color w:val="000000"/>
          <w:spacing w:val="2"/>
          <w:sz w:val="24"/>
          <w:szCs w:val="24"/>
          <w:rPrChange w:id="38864" w:author="Sopheak Phorn" w:date="2023-08-25T13:13:00Z">
            <w:rPr>
              <w:del w:id="38865" w:author="Kem Sereyboth" w:date="2023-07-13T15:15:00Z"/>
            </w:rPr>
          </w:rPrChange>
        </w:rPr>
        <w:pPrChange w:id="38866" w:author="Sopheak Phorn" w:date="2023-08-25T13:13:00Z">
          <w:pPr>
            <w:spacing w:after="0"/>
          </w:pPr>
        </w:pPrChange>
      </w:pPr>
      <w:ins w:id="38867" w:author="Un Seakamey" w:date="2022-11-04T12:44:00Z">
        <w:del w:id="38868" w:author="Kem Sereyboth" w:date="2023-07-13T15:15:00Z">
          <w:r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869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៣.</w:delText>
          </w:r>
        </w:del>
      </w:ins>
      <w:ins w:id="38870" w:author="User" w:date="2022-10-07T16:15:00Z">
        <w:del w:id="38871" w:author="Kem Sereyboth" w:date="2023-07-13T15:15:00Z"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872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អនុក្រឹត្យលេខ ១៤៣ អនក្រ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873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>.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874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បក ចុះថ្ងៃទី១៩ ខែសីហា ឆ្នាំ២០២១ ស្តីពី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875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876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ការ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877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878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កែ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879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880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ស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881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882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ម្រួ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883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884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លអនុក្រឹត្យ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885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លេខ ០៣ អនក្រ.បក ចុះថ្ងៃទី០៨ ខែមករា ឆ្នាំ២០១៨ ស្តីពីកា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886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887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របង្កើត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888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889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គណៈ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890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891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ក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892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893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ម្មា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894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895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ធិការប្រតិ​បត្តិ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896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និ​ងអគ្គលេខាធិការដ្ឋាននៃក្រុមប្រឹក្សាជាតិគាំពារសង្គម </w:delText>
          </w:r>
        </w:del>
      </w:ins>
    </w:p>
    <w:p w14:paraId="4D258E79" w14:textId="61C328C2" w:rsidR="000C02AC" w:rsidRPr="00FC74B4" w:rsidDel="007418A0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del w:id="38897" w:author="Kem Sereyboth" w:date="2023-07-13T15:15:00Z"/>
          <w:rFonts w:ascii="Khmer MEF1" w:eastAsia="Calibri" w:hAnsi="Khmer MEF1" w:cs="Khmer MEF1"/>
          <w:color w:val="000000"/>
          <w:spacing w:val="2"/>
          <w:sz w:val="24"/>
          <w:szCs w:val="24"/>
          <w:rPrChange w:id="38898" w:author="Sopheak Phorn" w:date="2023-08-25T13:13:00Z">
            <w:rPr>
              <w:del w:id="38899" w:author="Kem Sereyboth" w:date="2023-07-13T15:15:00Z"/>
              <w:rFonts w:ascii="Khmer MEF1" w:hAnsi="Khmer MEF1" w:cs="Khmer MEF1"/>
              <w:sz w:val="24"/>
              <w:szCs w:val="24"/>
            </w:rPr>
          </w:rPrChange>
        </w:rPr>
        <w:pPrChange w:id="38900" w:author="Sopheak Phorn" w:date="2023-08-25T13:13:00Z">
          <w:pPr>
            <w:spacing w:after="0"/>
          </w:pPr>
        </w:pPrChange>
      </w:pPr>
    </w:p>
    <w:p w14:paraId="6F81DB51" w14:textId="730B8FCD" w:rsidR="00556EC6" w:rsidRPr="00FC74B4" w:rsidDel="007418A0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del w:id="38901" w:author="Kem Sereyboth" w:date="2023-07-13T15:15:00Z"/>
          <w:rFonts w:ascii="Khmer MEF1" w:eastAsia="Calibri" w:hAnsi="Khmer MEF1" w:cs="Khmer MEF1"/>
          <w:color w:val="000000"/>
          <w:spacing w:val="2"/>
          <w:sz w:val="24"/>
          <w:szCs w:val="24"/>
          <w:rPrChange w:id="38902" w:author="Sopheak Phorn" w:date="2023-08-25T13:13:00Z">
            <w:rPr>
              <w:del w:id="38903" w:author="Kem Sereyboth" w:date="2023-07-13T15:15:00Z"/>
            </w:rPr>
          </w:rPrChange>
        </w:rPr>
        <w:pPrChange w:id="38904" w:author="Sopheak Phorn" w:date="2023-08-25T13:13:00Z">
          <w:pPr>
            <w:spacing w:after="0"/>
          </w:pPr>
        </w:pPrChange>
      </w:pPr>
      <w:ins w:id="38905" w:author="Un Seakamey" w:date="2022-11-04T12:44:00Z">
        <w:del w:id="38906" w:author="Kem Sereyboth" w:date="2023-07-13T15:15:00Z">
          <w:r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907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៤.</w:delText>
          </w:r>
        </w:del>
      </w:ins>
      <w:ins w:id="38908" w:author="User" w:date="2022-10-07T16:15:00Z">
        <w:del w:id="38909" w:author="Kem Sereyboth" w:date="2023-07-13T15:15:00Z"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910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ប្រកាសលេខ ០០៨ អ.ស.ហ.ប្រក ចុះថ្ងៃទី១០ ខែកុម្ភៈ ឆ្នាំ២០២២ ស្ដីពីការកំណត់ប្រាក់ឧប​ត្ថ​ម្ភ​ជីវភាពសម្រាប់ថ្នាក់ដឹកនាំ មន្ត្រី និងបុគ្គលិករបស់អាជ្ញាធរសេវាហិរញ្ញវត្ថុមិនមែន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911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ធនាគារ</w:delText>
          </w:r>
        </w:del>
      </w:ins>
    </w:p>
    <w:p w14:paraId="54C797AF" w14:textId="597D2254" w:rsidR="000C02AC" w:rsidRPr="00FC74B4" w:rsidDel="00D67C4D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del w:id="38912" w:author="Kem Sereyboth" w:date="2023-07-13T15:15:00Z"/>
          <w:rFonts w:ascii="Khmer MEF1" w:eastAsia="Calibri" w:hAnsi="Khmer MEF1" w:cs="Khmer MEF1"/>
          <w:color w:val="000000"/>
          <w:spacing w:val="2"/>
          <w:rPrChange w:id="38913" w:author="Sopheak Phorn" w:date="2023-08-25T13:13:00Z">
            <w:rPr>
              <w:del w:id="38914" w:author="Kem Sereyboth" w:date="2023-07-13T15:15:00Z"/>
              <w:rFonts w:ascii="Khmer MEF1" w:hAnsi="Khmer MEF1" w:cs="Khmer MEF1"/>
              <w:spacing w:val="-4"/>
            </w:rPr>
          </w:rPrChange>
        </w:rPr>
        <w:pPrChange w:id="38915" w:author="Sopheak Phorn" w:date="2023-08-25T13:13:00Z">
          <w:pPr>
            <w:pStyle w:val="NormalWeb"/>
          </w:pPr>
        </w:pPrChange>
      </w:pPr>
    </w:p>
    <w:p w14:paraId="63C7A4C4" w14:textId="741FF2E5" w:rsidR="00556EC6" w:rsidRPr="00FC74B4" w:rsidDel="00D67C4D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del w:id="38916" w:author="Kem Sereyboth" w:date="2023-07-13T15:15:00Z"/>
          <w:rFonts w:ascii="Khmer MEF1" w:eastAsia="Calibri" w:hAnsi="Khmer MEF1" w:cs="Khmer MEF1"/>
          <w:color w:val="000000"/>
          <w:spacing w:val="2"/>
          <w:rPrChange w:id="38917" w:author="Sopheak Phorn" w:date="2023-08-25T13:13:00Z">
            <w:rPr>
              <w:del w:id="38918" w:author="Kem Sereyboth" w:date="2023-07-13T15:15:00Z"/>
              <w:rFonts w:ascii="Khmer MEF1" w:hAnsi="Khmer MEF1" w:cs="Khmer MEF1"/>
              <w:spacing w:val="-4"/>
            </w:rPr>
          </w:rPrChange>
        </w:rPr>
        <w:pPrChange w:id="38919" w:author="Sopheak Phorn" w:date="2023-08-25T13:13:00Z">
          <w:pPr>
            <w:pStyle w:val="NormalWeb"/>
          </w:pPr>
        </w:pPrChange>
      </w:pPr>
      <w:ins w:id="38920" w:author="Un Seakamey" w:date="2022-11-04T12:45:00Z">
        <w:del w:id="38921" w:author="Kem Sereyboth" w:date="2023-07-13T15:15:00Z">
          <w:r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922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4"/>
                  <w:cs/>
                </w:rPr>
              </w:rPrChange>
            </w:rPr>
            <w:delText>៥.</w:delText>
          </w:r>
        </w:del>
      </w:ins>
      <w:ins w:id="38923" w:author="User" w:date="2022-10-07T16:15:00Z">
        <w:del w:id="38924" w:author="Kem Sereyboth" w:date="2023-07-13T15:15:00Z"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925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4"/>
                  <w:cs/>
                </w:rPr>
              </w:rPrChange>
            </w:rPr>
            <w:delText>ប្រកាសលេខ ០១៥ អ.ស.ហ.ប្រក ចុះថ្ងៃទី១២ ខែវិច្ឆិកា ឆ្នាំ២០២២ ស្តីពីការកំណត់ប្រភព</w:delText>
          </w:r>
        </w:del>
      </w:ins>
      <w:ins w:id="38926" w:author="Un Seakamey" w:date="2022-11-04T13:23:00Z">
        <w:del w:id="38927" w:author="Kem Sereyboth" w:date="2023-07-13T15:15:00Z">
          <w:r w:rsidR="009723BC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928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6"/>
                </w:rPr>
              </w:rPrChange>
            </w:rPr>
            <w:delText xml:space="preserve"> </w:delText>
          </w:r>
        </w:del>
      </w:ins>
      <w:ins w:id="38929" w:author="User" w:date="2022-10-07T16:15:00Z">
        <w:del w:id="38930" w:author="Kem Sereyboth" w:date="2023-07-13T15:15:00Z"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931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16"/>
                  <w:cs/>
                </w:rPr>
              </w:rPrChange>
            </w:rPr>
            <w:delText>ធ​ន​ធា​​ន និងការប្រើប្រាស់ធនធានរបស់អគ្គលេខាធិការដ្ឋានអាជ្ញាធរសេវាហិរញ្ញវត្ថុមិនមែន</w:delText>
          </w:r>
        </w:del>
      </w:ins>
      <w:ins w:id="38932" w:author="Un Seakamey" w:date="2022-11-04T13:23:00Z">
        <w:del w:id="38933" w:author="Kem Sereyboth" w:date="2023-07-13T15:15:00Z">
          <w:r w:rsidR="009723BC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934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6"/>
                </w:rPr>
              </w:rPrChange>
            </w:rPr>
            <w:delText xml:space="preserve"> </w:delText>
          </w:r>
        </w:del>
      </w:ins>
      <w:ins w:id="38935" w:author="User" w:date="2022-10-07T16:15:00Z">
        <w:del w:id="38936" w:author="Kem Sereyboth" w:date="2023-07-13T15:15:00Z"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937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16"/>
                  <w:cs/>
                </w:rPr>
              </w:rPrChange>
            </w:rPr>
            <w:delText>ធនា​គារ</w:delText>
          </w:r>
        </w:del>
      </w:ins>
    </w:p>
    <w:p w14:paraId="0140D9DF" w14:textId="7F581ACD" w:rsidR="00D67C4D" w:rsidRPr="00FC74B4" w:rsidDel="005854C6" w:rsidRDefault="00D67C4D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938" w:author="Kem Sereyboth" w:date="2023-07-26T15:00:00Z"/>
          <w:del w:id="38939" w:author="Sopheak" w:date="2023-07-29T06:47:00Z"/>
          <w:rFonts w:ascii="Khmer MEF1" w:eastAsia="Calibri" w:hAnsi="Khmer MEF1" w:cs="Khmer MEF1"/>
          <w:color w:val="000000"/>
          <w:spacing w:val="2"/>
          <w:sz w:val="24"/>
          <w:szCs w:val="24"/>
          <w:rPrChange w:id="38940" w:author="Sopheak Phorn" w:date="2023-08-25T13:13:00Z">
            <w:rPr>
              <w:ins w:id="38941" w:author="Kem Sereyboth" w:date="2023-07-26T15:00:00Z"/>
              <w:del w:id="38942" w:author="Sopheak" w:date="2023-07-29T06:47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8943" w:author="Sopheak Phorn" w:date="2023-08-25T13:13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</w:p>
    <w:p w14:paraId="5A4E023B" w14:textId="08B640A4" w:rsidR="000C02AC" w:rsidRPr="00FC74B4" w:rsidDel="001F7992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944" w:author="Un Seakamey" w:date="2022-11-04T12:45:00Z"/>
          <w:del w:id="38945" w:author="Kem Sereyboth" w:date="2023-07-13T15:15:00Z"/>
          <w:rFonts w:ascii="Khmer MEF1" w:eastAsia="Calibri" w:hAnsi="Khmer MEF1" w:cs="Khmer MEF1"/>
          <w:color w:val="000000"/>
          <w:spacing w:val="2"/>
          <w:sz w:val="24"/>
          <w:szCs w:val="24"/>
          <w:rPrChange w:id="38946" w:author="Sopheak Phorn" w:date="2023-08-25T13:13:00Z">
            <w:rPr>
              <w:ins w:id="38947" w:author="Un Seakamey" w:date="2022-11-04T12:45:00Z"/>
              <w:del w:id="38948" w:author="Kem Sereyboth" w:date="2023-07-13T15:15:00Z"/>
              <w:rFonts w:ascii="Khmer MEF1" w:hAnsi="Khmer MEF1" w:cs="Khmer MEF1"/>
              <w:color w:val="171717" w:themeColor="background2" w:themeShade="1A"/>
              <w:spacing w:val="-14"/>
              <w:sz w:val="24"/>
              <w:szCs w:val="24"/>
            </w:rPr>
          </w:rPrChange>
        </w:rPr>
        <w:pPrChange w:id="38949" w:author="Sopheak Phorn" w:date="2023-08-25T13:13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7D08D43B" w14:textId="3BEB14E8" w:rsidR="00556EC6" w:rsidRPr="00FC74B4" w:rsidDel="000C02AC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950" w:author="User" w:date="2022-10-07T16:15:00Z"/>
          <w:del w:id="38951" w:author="Un Seakamey" w:date="2022-11-04T12:45:00Z"/>
          <w:rFonts w:ascii="Khmer MEF1" w:eastAsia="Calibri" w:hAnsi="Khmer MEF1" w:cs="Khmer MEF1"/>
          <w:color w:val="000000"/>
          <w:spacing w:val="2"/>
          <w:sz w:val="24"/>
          <w:szCs w:val="24"/>
          <w:rPrChange w:id="38952" w:author="Sopheak Phorn" w:date="2023-08-25T13:13:00Z">
            <w:rPr>
              <w:ins w:id="38953" w:author="User" w:date="2022-10-07T16:15:00Z"/>
              <w:del w:id="38954" w:author="Un Seakamey" w:date="2022-11-04T12:45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8955" w:author="Sopheak Phorn" w:date="2023-08-25T13:13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8956" w:author="Un Seakamey" w:date="2022-11-04T12:45:00Z">
        <w:del w:id="38957" w:author="Kem Sereyboth" w:date="2023-07-13T15:15:00Z">
          <w:r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958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14"/>
                  <w:sz w:val="24"/>
                  <w:szCs w:val="24"/>
                  <w:cs/>
                </w:rPr>
              </w:rPrChange>
            </w:rPr>
            <w:delText>៦</w:delText>
          </w:r>
        </w:del>
        <w:del w:id="38959" w:author="Kem Sereyboth" w:date="2023-07-26T15:00:00Z">
          <w:r w:rsidRPr="00FC74B4" w:rsidDel="00D67C4D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960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14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38961" w:author="User" w:date="2022-10-07T16:15:00Z">
        <w:r w:rsidR="00556EC6" w:rsidRPr="007B2102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  <w:rPrChange w:id="38962" w:author="Sopheak Phorn" w:date="2023-08-25T13:13:00Z">
              <w:rPr>
                <w:rFonts w:ascii="Khmer MEF1" w:hAnsi="Khmer MEF1" w:cs="Khmer MEF1"/>
                <w:color w:val="171717" w:themeColor="background2" w:themeShade="1A"/>
                <w:spacing w:val="-14"/>
                <w:sz w:val="24"/>
                <w:szCs w:val="24"/>
                <w:cs/>
              </w:rPr>
            </w:rPrChange>
          </w:rPr>
          <w:t>ប្រកាសលេខ ០១០ អ.ស.ហ.ប្រក ចុះថ្ងៃទី០៨ ខែតុលា ឆ្នាំ២០២១ ស្ដីពីលក្ខន្តិកៈនៃមន្ត្រីល</w:t>
        </w:r>
      </w:ins>
      <w:ins w:id="38963" w:author="Kem Sereyboth" w:date="2023-07-26T14:24:00Z">
        <w:r w:rsidR="007418A0" w:rsidRPr="007B2102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  <w:rPrChange w:id="38964" w:author="Sopheak Phorn" w:date="2023-08-25T13:13:00Z">
              <w:rPr>
                <w:rFonts w:cs="MoolBoran"/>
                <w:cs/>
              </w:rPr>
            </w:rPrChange>
          </w:rPr>
          <w:t>​</w:t>
        </w:r>
      </w:ins>
      <w:ins w:id="38965" w:author="User" w:date="2022-10-07T16:15:00Z">
        <w:r w:rsidR="00556EC6" w:rsidRPr="007B2102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  <w:rPrChange w:id="38966" w:author="Sopheak Phorn" w:date="2023-08-25T13:13:00Z">
              <w:rPr>
                <w:rFonts w:ascii="Khmer MEF1" w:hAnsi="Khmer MEF1" w:cs="Khmer MEF1"/>
                <w:color w:val="171717" w:themeColor="background2" w:themeShade="1A"/>
                <w:spacing w:val="-14"/>
                <w:sz w:val="24"/>
                <w:szCs w:val="24"/>
                <w:cs/>
              </w:rPr>
            </w:rPrChange>
          </w:rPr>
          <w:t>ក្ខ</w:t>
        </w:r>
      </w:ins>
      <w:ins w:id="38967" w:author="Kem Sereyboth" w:date="2023-07-26T14:24:00Z">
        <w:r w:rsidR="007418A0" w:rsidRPr="007B2102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  <w:rPrChange w:id="38968" w:author="Sopheak Phorn" w:date="2023-08-25T13:13:00Z">
              <w:rPr>
                <w:rFonts w:cs="MoolBoran"/>
                <w:cs/>
              </w:rPr>
            </w:rPrChange>
          </w:rPr>
          <w:t>​</w:t>
        </w:r>
      </w:ins>
      <w:ins w:id="38969" w:author="Kem Sereyboth" w:date="2023-07-13T15:23:00Z">
        <w:r w:rsidR="00520C34" w:rsidRPr="007B2102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  <w:rPrChange w:id="38970" w:author="Sopheak Phorn" w:date="2023-08-25T13:13:00Z">
              <w:rPr>
                <w:rFonts w:cs="MoolBoran"/>
                <w:cs/>
              </w:rPr>
            </w:rPrChange>
          </w:rPr>
          <w:t>​</w:t>
        </w:r>
      </w:ins>
      <w:ins w:id="38971" w:author="User" w:date="2022-10-07T16:15:00Z">
        <w:r w:rsidR="00556EC6" w:rsidRPr="007B2102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  <w:rPrChange w:id="38972" w:author="Sopheak Phorn" w:date="2023-08-25T13:13:00Z">
              <w:rPr>
                <w:rFonts w:ascii="Khmer MEF1" w:hAnsi="Khmer MEF1" w:cs="Khmer MEF1"/>
                <w:color w:val="171717" w:themeColor="background2" w:themeShade="1A"/>
                <w:spacing w:val="-14"/>
                <w:sz w:val="24"/>
                <w:szCs w:val="24"/>
                <w:cs/>
              </w:rPr>
            </w:rPrChange>
          </w:rPr>
          <w:t>ន្តិកៈ</w:t>
        </w:r>
      </w:ins>
      <w:ins w:id="38973" w:author="Sopheak Phorn" w:date="2023-08-25T13:13:00Z">
        <w:r w:rsidR="007B2102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​</w:t>
        </w:r>
      </w:ins>
      <w:ins w:id="38974" w:author="User" w:date="2022-10-07T16:15:00Z">
        <w:r w:rsidR="00556EC6" w:rsidRPr="00FC74B4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8975" w:author="Sopheak Phorn" w:date="2023-08-25T13:13:00Z">
              <w:rPr>
                <w:rFonts w:ascii="Khmer MEF1" w:hAnsi="Khmer MEF1" w:cs="Khmer MEF1"/>
                <w:color w:val="171717" w:themeColor="background2" w:themeShade="1A"/>
                <w:spacing w:val="-14"/>
                <w:sz w:val="24"/>
                <w:szCs w:val="24"/>
                <w:cs/>
              </w:rPr>
            </w:rPrChange>
          </w:rPr>
          <w:t>របស់អាជ្ញាធរសេវាហិរញ្ញវត្ថុមិនមែនធនាគារ</w:t>
        </w:r>
      </w:ins>
    </w:p>
    <w:p w14:paraId="01C66CE4" w14:textId="77777777" w:rsidR="000C02AC" w:rsidRPr="00FC74B4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976" w:author="Un Seakamey" w:date="2022-11-04T12:45:00Z"/>
          <w:rFonts w:ascii="Khmer MEF1" w:eastAsia="Calibri" w:hAnsi="Khmer MEF1" w:cs="Khmer MEF1"/>
          <w:color w:val="000000"/>
          <w:spacing w:val="2"/>
          <w:sz w:val="24"/>
          <w:szCs w:val="24"/>
          <w:rPrChange w:id="38977" w:author="Sopheak Phorn" w:date="2023-08-25T13:13:00Z">
            <w:rPr>
              <w:ins w:id="38978" w:author="Un Seakamey" w:date="2022-11-04T12:45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8979" w:author="Sopheak Phorn" w:date="2023-08-25T13:13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41DC2AA9" w14:textId="13CEF3FF" w:rsidR="001F7992" w:rsidRPr="00FC74B4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980" w:author="Sopheak" w:date="2023-07-29T06:47:00Z"/>
          <w:rFonts w:ascii="Khmer MEF1" w:eastAsia="Calibri" w:hAnsi="Khmer MEF1" w:cs="Khmer MEF1"/>
          <w:color w:val="000000"/>
          <w:spacing w:val="2"/>
          <w:sz w:val="24"/>
          <w:szCs w:val="24"/>
          <w:rPrChange w:id="38981" w:author="Sopheak Phorn" w:date="2023-08-25T13:13:00Z">
            <w:rPr>
              <w:ins w:id="38982" w:author="Sopheak" w:date="2023-07-29T06:47:00Z"/>
              <w:rFonts w:ascii="Khmer MEF1" w:hAnsi="Khmer MEF1" w:cs="Khmer MEF1"/>
              <w:spacing w:val="-4"/>
            </w:rPr>
          </w:rPrChange>
        </w:rPr>
        <w:pPrChange w:id="38983" w:author="Sopheak Phorn" w:date="2023-08-25T13:13:00Z">
          <w:pPr>
            <w:spacing w:after="0" w:line="240" w:lineRule="auto"/>
            <w:ind w:left="993"/>
            <w:jc w:val="both"/>
          </w:pPr>
        </w:pPrChange>
      </w:pPr>
      <w:ins w:id="38984" w:author="Un Seakamey" w:date="2022-11-04T12:45:00Z">
        <w:del w:id="38985" w:author="Kem Sereyboth" w:date="2023-07-13T15:15:00Z">
          <w:r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986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cs/>
                </w:rPr>
              </w:rPrChange>
            </w:rPr>
            <w:delText>៧</w:delText>
          </w:r>
        </w:del>
        <w:del w:id="38987" w:author="Kem Sereyboth" w:date="2023-07-26T15:00:00Z">
          <w:r w:rsidRPr="00FC74B4" w:rsidDel="00D67C4D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988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cs/>
                </w:rPr>
              </w:rPrChange>
            </w:rPr>
            <w:delText>.</w:delText>
          </w:r>
        </w:del>
      </w:ins>
      <w:ins w:id="38989" w:author="Kem Sereyboth" w:date="2023-07-13T15:17:00Z">
        <w:r w:rsidR="001F7992" w:rsidRPr="008B0E44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  <w:rPrChange w:id="38990" w:author="Sopheak Phorn" w:date="2023-08-25T13:13:00Z">
              <w:rPr>
                <w:rFonts w:ascii="Khmer MEF1" w:hAnsi="Khmer MEF1" w:cs="Khmer MEF1"/>
                <w:color w:val="FF0000"/>
                <w:cs/>
              </w:rPr>
            </w:rPrChange>
          </w:rPr>
          <w:t>ប្រកាស</w:t>
        </w:r>
      </w:ins>
      <w:ins w:id="38991" w:author="Kem Sereyboth" w:date="2023-07-13T15:35:00Z">
        <w:r w:rsidR="00B64B2E" w:rsidRPr="008B0E44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  <w:rPrChange w:id="38992" w:author="Sopheak Phorn" w:date="2023-08-25T13:13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លេខ ០៤៧ អ.ស.ហ.ប្រ.ក ចុះថ្ងៃទី១៤ ខែតុលា ឆ្នាំ២០២២ </w:t>
        </w:r>
      </w:ins>
      <w:ins w:id="38993" w:author="Kem Sereyboth" w:date="2023-07-13T15:17:00Z">
        <w:r w:rsidR="001F7992" w:rsidRPr="008B0E44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  <w:rPrChange w:id="38994" w:author="Sopheak Phorn" w:date="2023-08-25T13:13:00Z">
              <w:rPr>
                <w:rFonts w:ascii="Khmer MEF1" w:hAnsi="Khmer MEF1" w:cs="Khmer MEF1"/>
                <w:color w:val="FF0000"/>
                <w:cs/>
              </w:rPr>
            </w:rPrChange>
          </w:rPr>
          <w:t>ស្ដីពីការដាក់ឱ្យអនុវត្តបទបញ្ជា</w:t>
        </w:r>
        <w:r w:rsidR="001F7992" w:rsidRPr="00FC74B4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8995" w:author="Sopheak Phorn" w:date="2023-08-25T13:13:00Z">
              <w:rPr>
                <w:rFonts w:ascii="Khmer MEF1" w:hAnsi="Khmer MEF1" w:cs="Khmer MEF1"/>
                <w:color w:val="FF0000"/>
                <w:cs/>
              </w:rPr>
            </w:rPrChange>
          </w:rPr>
          <w:t>ផ្ទៃក្នុ​ងសម្រាប់​គ្រប់​គ្រង​មន្រ្តី​រប​ស់​អាជ្ញា​​ធរ​សេ​​​វាហិ​រញ្ញ​វ​ត្ថុមិនមែនធនាគារ</w:t>
        </w:r>
      </w:ins>
    </w:p>
    <w:p w14:paraId="0576FBD5" w14:textId="77777777" w:rsidR="005854C6" w:rsidRPr="00FC74B4" w:rsidRDefault="005854C6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996" w:author="Sopheak" w:date="2023-07-29T06:47:00Z"/>
          <w:rFonts w:ascii="Khmer MEF1" w:eastAsia="Calibri" w:hAnsi="Khmer MEF1" w:cs="Khmer MEF1"/>
          <w:color w:val="000000"/>
          <w:spacing w:val="2"/>
          <w:sz w:val="24"/>
          <w:szCs w:val="24"/>
          <w:rPrChange w:id="38997" w:author="Sopheak Phorn" w:date="2023-08-25T13:13:00Z">
            <w:rPr>
              <w:ins w:id="38998" w:author="Sopheak" w:date="2023-07-29T06:47:00Z"/>
              <w:rFonts w:ascii="Khmer MEF1" w:eastAsia="Times New Roman" w:hAnsi="Khmer MEF1" w:cs="Khmer MEF1"/>
              <w:spacing w:val="-4"/>
              <w:sz w:val="24"/>
              <w:szCs w:val="24"/>
            </w:rPr>
          </w:rPrChange>
        </w:rPr>
        <w:pPrChange w:id="38999" w:author="Sopheak Phorn" w:date="2023-08-25T13:13:00Z">
          <w:pPr>
            <w:pStyle w:val="ListParagraph"/>
            <w:numPr>
              <w:numId w:val="83"/>
            </w:numPr>
            <w:ind w:hanging="360"/>
          </w:pPr>
        </w:pPrChange>
      </w:pPr>
      <w:ins w:id="39000" w:author="Sopheak" w:date="2023-07-29T06:47:00Z">
        <w:r w:rsidRPr="00FC74B4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9001" w:author="Sopheak Phorn" w:date="2023-08-25T13:13:00Z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</w:rPr>
            </w:rPrChange>
          </w:rPr>
          <w:t>ប្រកាសលេខ ០០៧ អ.ស.ហ.ប្រក ចុះថ្ងៃទី១ ខែតុលា ឆ្នាំ ២០២១ ស្ដីពីការរៀបចំនិងប្រព្រឹត្តទៅនៃនាយកដ្ឋាន និងអង្គភាពក្រោមឱវាទរបស់និយ័តករគណនេយ្យនិងសវនកម្ម</w:t>
        </w:r>
      </w:ins>
    </w:p>
    <w:p w14:paraId="277D3105" w14:textId="382BDCC3" w:rsidR="005854C6" w:rsidRPr="00FC74B4" w:rsidRDefault="005854C6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002" w:author="Sopheak" w:date="2023-07-29T06:47:00Z"/>
          <w:rFonts w:ascii="Khmer MEF1" w:eastAsia="Calibri" w:hAnsi="Khmer MEF1" w:cs="Khmer MEF1"/>
          <w:color w:val="000000"/>
          <w:spacing w:val="2"/>
          <w:sz w:val="24"/>
          <w:szCs w:val="24"/>
          <w:rPrChange w:id="39003" w:author="Sopheak Phorn" w:date="2023-08-25T13:13:00Z">
            <w:rPr>
              <w:ins w:id="39004" w:author="Sopheak" w:date="2023-07-29T06:47:00Z"/>
              <w:rFonts w:ascii="Khmer MEF1" w:eastAsia="Times New Roman" w:hAnsi="Khmer MEF1" w:cs="Khmer MEF1"/>
              <w:spacing w:val="-4"/>
              <w:sz w:val="24"/>
              <w:szCs w:val="24"/>
            </w:rPr>
          </w:rPrChange>
        </w:rPr>
        <w:pPrChange w:id="39005" w:author="Sopheak Phorn" w:date="2023-08-25T13:13:00Z">
          <w:pPr>
            <w:pStyle w:val="ListParagraph"/>
            <w:numPr>
              <w:numId w:val="83"/>
            </w:numPr>
            <w:ind w:hanging="360"/>
          </w:pPr>
        </w:pPrChange>
      </w:pPr>
      <w:ins w:id="39006" w:author="Sopheak" w:date="2023-07-29T06:47:00Z">
        <w:r w:rsidRPr="00FC74B4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9007" w:author="Sopheak Phorn" w:date="2023-08-25T13:13:00Z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ផែនការសកម្មភាពប្រចាំឆ្នាំ២០២២ របស់ </w:t>
        </w:r>
        <w:del w:id="39008" w:author="Chamreun Poth" w:date="2024-05-30T18:32:00Z" w16du:dateUtc="2024-05-30T11:32:00Z">
          <w:r w:rsidRPr="00FC74B4" w:rsidDel="0009112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9009" w:author="Sopheak Phorn" w:date="2023-08-25T13:13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39010" w:author="Chamreun Poth" w:date="2024-05-30T18:32:00Z" w16du:dateUtc="2024-05-30T11:32:00Z">
        <w:r w:rsidR="00091126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>ឈ្មោះសវនដ្ឋាន</w:t>
        </w:r>
      </w:ins>
    </w:p>
    <w:p w14:paraId="6EF4EB52" w14:textId="77777777" w:rsidR="005854C6" w:rsidRPr="00FC74B4" w:rsidRDefault="005854C6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011" w:author="Sopheak" w:date="2023-07-29T06:48:00Z"/>
          <w:rFonts w:ascii="Khmer MEF1" w:eastAsia="Calibri" w:hAnsi="Khmer MEF1" w:cs="Khmer MEF1"/>
          <w:color w:val="000000"/>
          <w:spacing w:val="2"/>
          <w:sz w:val="24"/>
          <w:szCs w:val="24"/>
          <w:rPrChange w:id="39012" w:author="Sopheak Phorn" w:date="2023-08-25T13:13:00Z">
            <w:rPr>
              <w:ins w:id="39013" w:author="Sopheak" w:date="2023-07-29T06:48:00Z"/>
              <w:rFonts w:ascii="Khmer MEF1" w:eastAsia="Times New Roman" w:hAnsi="Khmer MEF1" w:cs="Khmer MEF1"/>
              <w:spacing w:val="-4"/>
              <w:sz w:val="24"/>
              <w:szCs w:val="24"/>
            </w:rPr>
          </w:rPrChange>
        </w:rPr>
        <w:pPrChange w:id="39014" w:author="Sopheak Phorn" w:date="2023-08-25T13:13:00Z">
          <w:pPr>
            <w:pStyle w:val="ListParagraph"/>
            <w:numPr>
              <w:numId w:val="83"/>
            </w:numPr>
            <w:ind w:hanging="360"/>
          </w:pPr>
        </w:pPrChange>
      </w:pPr>
      <w:ins w:id="39015" w:author="Sopheak" w:date="2023-07-29T06:48:00Z">
        <w:r w:rsidRPr="00FC74B4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9016" w:author="Sopheak Phorn" w:date="2023-08-25T13:13:00Z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</w:rPr>
            </w:rPrChange>
          </w:rPr>
          <w:t>ផែនការសកម្មភាពប្រចាំឆ្នាំ២០២២ របស់នាយកដ្ឋានបច្ចេកទេស</w:t>
        </w:r>
      </w:ins>
    </w:p>
    <w:p w14:paraId="3234302A" w14:textId="77777777" w:rsidR="005854C6" w:rsidRPr="00FC74B4" w:rsidRDefault="005854C6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017" w:author="Sopheak" w:date="2023-07-29T06:48:00Z"/>
          <w:rFonts w:ascii="Khmer MEF1" w:eastAsia="Calibri" w:hAnsi="Khmer MEF1" w:cs="Khmer MEF1"/>
          <w:color w:val="000000"/>
          <w:spacing w:val="2"/>
          <w:sz w:val="24"/>
          <w:szCs w:val="24"/>
          <w:rPrChange w:id="39018" w:author="Sopheak Phorn" w:date="2023-08-25T13:13:00Z">
            <w:rPr>
              <w:ins w:id="39019" w:author="Sopheak" w:date="2023-07-29T06:48:00Z"/>
              <w:rFonts w:ascii="Khmer MEF1" w:eastAsia="Times New Roman" w:hAnsi="Khmer MEF1" w:cs="Khmer MEF1"/>
              <w:spacing w:val="-4"/>
              <w:sz w:val="24"/>
              <w:szCs w:val="24"/>
            </w:rPr>
          </w:rPrChange>
        </w:rPr>
        <w:pPrChange w:id="39020" w:author="Sopheak Phorn" w:date="2023-08-25T13:13:00Z">
          <w:pPr>
            <w:pStyle w:val="ListParagraph"/>
            <w:numPr>
              <w:numId w:val="83"/>
            </w:numPr>
            <w:ind w:hanging="360"/>
          </w:pPr>
        </w:pPrChange>
      </w:pPr>
      <w:ins w:id="39021" w:author="Sopheak" w:date="2023-07-29T06:48:00Z">
        <w:r w:rsidRPr="00FC74B4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9022" w:author="Sopheak Phorn" w:date="2023-08-25T13:13:00Z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</w:rPr>
            </w:rPrChange>
          </w:rPr>
          <w:t>ផែនការសកម្មភាពប្រចាំឆ្នាំ២០២២ របស់នាយកដ្ឋានគ្រប់គ្រងវិជ្ជាជីវៈគណនេយ្យនិងសវនកម្ម</w:t>
        </w:r>
      </w:ins>
    </w:p>
    <w:p w14:paraId="057349D8" w14:textId="16AE40BF" w:rsidR="005854C6" w:rsidRPr="00FC74B4" w:rsidRDefault="005854C6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023" w:author="Kem Sereyboth" w:date="2023-07-13T15:18:00Z"/>
          <w:rFonts w:ascii="Khmer MEF1" w:eastAsia="Calibri" w:hAnsi="Khmer MEF1" w:cs="Khmer MEF1"/>
          <w:color w:val="000000"/>
          <w:spacing w:val="2"/>
          <w:sz w:val="24"/>
          <w:szCs w:val="24"/>
          <w:rPrChange w:id="39024" w:author="Sopheak Phorn" w:date="2023-08-25T13:13:00Z">
            <w:rPr>
              <w:ins w:id="39025" w:author="Kem Sereyboth" w:date="2023-07-13T15:18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39026" w:author="Sopheak Phorn" w:date="2023-08-25T13:13:00Z">
          <w:pPr>
            <w:spacing w:after="0" w:line="240" w:lineRule="auto"/>
            <w:ind w:left="993"/>
            <w:jc w:val="both"/>
          </w:pPr>
        </w:pPrChange>
      </w:pPr>
      <w:ins w:id="39027" w:author="Sopheak" w:date="2023-07-29T06:48:00Z">
        <w:r w:rsidRPr="00FC74B4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9028" w:author="Sopheak Phorn" w:date="2023-08-25T13:13:00Z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</w:rPr>
            </w:rPrChange>
          </w:rPr>
          <w:t>ផែនការសកម្មភាពប្រចាំឆ្នាំ២០២២ របស់នាយកដ្ឋានកិច្ចការគតិយុត្ត និងអនុលោមភាព</w:t>
        </w:r>
      </w:ins>
    </w:p>
    <w:p w14:paraId="137C8A9A" w14:textId="761F96BE" w:rsidR="001F7992" w:rsidRPr="00D67C4D" w:rsidDel="005854C6" w:rsidRDefault="001F7992">
      <w:pPr>
        <w:pStyle w:val="ListParagraph"/>
        <w:numPr>
          <w:ilvl w:val="0"/>
          <w:numId w:val="83"/>
        </w:numPr>
        <w:spacing w:after="0" w:line="240" w:lineRule="auto"/>
        <w:jc w:val="both"/>
        <w:rPr>
          <w:ins w:id="39029" w:author="Kem Sereyboth" w:date="2023-07-13T15:19:00Z"/>
          <w:del w:id="39030" w:author="Sopheak" w:date="2023-07-29T06:48:00Z"/>
          <w:rFonts w:ascii="Khmer MEF1" w:hAnsi="Khmer MEF1" w:cs="Khmer MEF1"/>
          <w:sz w:val="24"/>
          <w:szCs w:val="24"/>
          <w:rPrChange w:id="39031" w:author="Kem Sereyboth" w:date="2023-07-26T14:56:00Z">
            <w:rPr>
              <w:ins w:id="39032" w:author="Kem Sereyboth" w:date="2023-07-13T15:19:00Z"/>
              <w:del w:id="39033" w:author="Sopheak" w:date="2023-07-29T06:48:00Z"/>
              <w:rFonts w:ascii="Khmer MEF1" w:hAnsi="Khmer MEF1" w:cs="Khmer MEF1"/>
              <w:spacing w:val="-14"/>
              <w:sz w:val="24"/>
              <w:szCs w:val="24"/>
            </w:rPr>
          </w:rPrChange>
        </w:rPr>
        <w:pPrChange w:id="39034" w:author="Sopheak Phorn" w:date="2023-08-03T16:18:00Z">
          <w:pPr>
            <w:spacing w:after="0" w:line="240" w:lineRule="auto"/>
            <w:ind w:left="993"/>
            <w:jc w:val="both"/>
          </w:pPr>
        </w:pPrChange>
      </w:pPr>
      <w:ins w:id="39035" w:author="Kem Sereyboth" w:date="2023-07-13T15:18:00Z">
        <w:del w:id="39036" w:author="Sopheak" w:date="2023-07-29T06:48:00Z">
          <w:r w:rsidRPr="00D67C4D" w:rsidDel="005854C6">
            <w:rPr>
              <w:rFonts w:ascii="Khmer MEF1" w:hAnsi="Khmer MEF1" w:cs="Khmer MEF1"/>
              <w:sz w:val="24"/>
              <w:szCs w:val="24"/>
              <w:cs/>
              <w:rPrChange w:id="39037" w:author="Kem Sereyboth" w:date="2023-07-26T14:56:00Z">
                <w:rPr>
                  <w:rFonts w:ascii="Khmer MEF1" w:hAnsi="Khmer MEF1" w:cs="Khmer MEF1"/>
                  <w:color w:val="FF0000"/>
                  <w:spacing w:val="-14"/>
                  <w:sz w:val="24"/>
                  <w:szCs w:val="24"/>
                  <w:cs/>
                </w:rPr>
              </w:rPrChange>
            </w:rPr>
            <w:delText>ផែនការអភិវឌ្ឍន៍ស្ថាប័នរបស់និយ័តករសន្តិសុខសង្គម</w:delText>
          </w:r>
          <w:r w:rsidRPr="00D67C4D" w:rsidDel="005854C6">
            <w:rPr>
              <w:rFonts w:ascii="Khmer MEF1" w:hAnsi="Khmer MEF1" w:cs="Khmer MEF1"/>
              <w:b/>
              <w:bCs/>
              <w:sz w:val="24"/>
              <w:szCs w:val="24"/>
              <w:cs/>
              <w:rPrChange w:id="39038" w:author="Kem Sereyboth" w:date="2023-07-26T14:56:00Z">
                <w:rPr>
                  <w:rFonts w:ascii="Khmer MEF1" w:hAnsi="Khmer MEF1" w:cs="Khmer MEF1"/>
                  <w:b/>
                  <w:bCs/>
                  <w:color w:val="FF0000"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D67C4D" w:rsidDel="005854C6">
            <w:rPr>
              <w:rFonts w:ascii="Khmer MEF1" w:hAnsi="Khmer MEF1" w:cs="Khmer MEF1"/>
              <w:sz w:val="24"/>
              <w:szCs w:val="24"/>
              <w:cs/>
              <w:rPrChange w:id="39039" w:author="Kem Sereyboth" w:date="2023-07-26T14:56:00Z">
                <w:rPr>
                  <w:rFonts w:ascii="Khmer MEF1" w:hAnsi="Khmer MEF1" w:cs="Khmer MEF1"/>
                  <w:b/>
                  <w:bCs/>
                  <w:color w:val="FF0000"/>
                  <w:spacing w:val="-14"/>
                  <w:sz w:val="24"/>
                  <w:szCs w:val="24"/>
                  <w:cs/>
                </w:rPr>
              </w:rPrChange>
            </w:rPr>
            <w:delText>២០២២</w:delText>
          </w:r>
          <w:r w:rsidRPr="00D67C4D" w:rsidDel="005854C6">
            <w:rPr>
              <w:rFonts w:ascii="Khmer MEF1" w:hAnsi="Khmer MEF1" w:cs="Khmer MEF1"/>
              <w:sz w:val="24"/>
              <w:szCs w:val="24"/>
              <w:rPrChange w:id="39040" w:author="Kem Sereyboth" w:date="2023-07-26T14:56:00Z">
                <w:rPr>
                  <w:rFonts w:ascii="Khmer MEF1" w:hAnsi="Khmer MEF1" w:cs="Khmer MEF1"/>
                  <w:b/>
                  <w:bCs/>
                  <w:color w:val="FF0000"/>
                  <w:spacing w:val="-14"/>
                  <w:sz w:val="24"/>
                  <w:szCs w:val="24"/>
                </w:rPr>
              </w:rPrChange>
            </w:rPr>
            <w:delText>-</w:delText>
          </w:r>
          <w:r w:rsidRPr="00D67C4D" w:rsidDel="005854C6">
            <w:rPr>
              <w:rFonts w:ascii="Khmer MEF1" w:hAnsi="Khmer MEF1" w:cs="Khmer MEF1"/>
              <w:sz w:val="24"/>
              <w:szCs w:val="24"/>
              <w:cs/>
              <w:rPrChange w:id="39041" w:author="Kem Sereyboth" w:date="2023-07-26T14:56:00Z">
                <w:rPr>
                  <w:rFonts w:ascii="Khmer MEF1" w:hAnsi="Khmer MEF1" w:cs="Khmer MEF1"/>
                  <w:b/>
                  <w:bCs/>
                  <w:color w:val="FF0000"/>
                  <w:spacing w:val="-14"/>
                  <w:sz w:val="24"/>
                  <w:szCs w:val="24"/>
                  <w:cs/>
                </w:rPr>
              </w:rPrChange>
            </w:rPr>
            <w:delText>២០២៦</w:delText>
          </w:r>
        </w:del>
      </w:ins>
    </w:p>
    <w:p w14:paraId="6E04530E" w14:textId="476D4BCA" w:rsidR="001F7992" w:rsidRPr="00D67C4D" w:rsidDel="005854C6" w:rsidRDefault="001F7992">
      <w:pPr>
        <w:pStyle w:val="ListParagraph"/>
        <w:numPr>
          <w:ilvl w:val="0"/>
          <w:numId w:val="83"/>
        </w:numPr>
        <w:spacing w:after="0" w:line="240" w:lineRule="auto"/>
        <w:jc w:val="both"/>
        <w:rPr>
          <w:ins w:id="39042" w:author="Kem Sereyboth" w:date="2023-07-13T15:17:00Z"/>
          <w:del w:id="39043" w:author="Sopheak" w:date="2023-07-29T06:48:00Z"/>
          <w:rFonts w:ascii="Khmer MEF1" w:hAnsi="Khmer MEF1" w:cs="Khmer MEF1"/>
          <w:sz w:val="24"/>
          <w:szCs w:val="24"/>
          <w:rPrChange w:id="39044" w:author="Kem Sereyboth" w:date="2023-07-26T14:56:00Z">
            <w:rPr>
              <w:ins w:id="39045" w:author="Kem Sereyboth" w:date="2023-07-13T15:17:00Z"/>
              <w:del w:id="39046" w:author="Sopheak" w:date="2023-07-29T06:48:00Z"/>
              <w:rFonts w:ascii="Khmer MEF1" w:hAnsi="Khmer MEF1" w:cs="Khmer MEF1"/>
              <w:b/>
              <w:bCs/>
              <w:color w:val="FF0000"/>
              <w:sz w:val="24"/>
              <w:szCs w:val="24"/>
            </w:rPr>
          </w:rPrChange>
        </w:rPr>
        <w:pPrChange w:id="39047" w:author="Sopheak Phorn" w:date="2023-08-03T16:18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39048" w:author="Kem Sereyboth" w:date="2023-07-13T15:19:00Z">
        <w:del w:id="39049" w:author="Sopheak" w:date="2023-07-29T06:48:00Z">
          <w:r w:rsidRPr="00D67C4D" w:rsidDel="005854C6">
            <w:rPr>
              <w:rFonts w:ascii="Khmer MEF1" w:hAnsi="Khmer MEF1" w:cs="Khmer MEF1"/>
              <w:sz w:val="24"/>
              <w:szCs w:val="24"/>
              <w:cs/>
              <w:rPrChange w:id="39050" w:author="Kem Sereyboth" w:date="2023-07-26T14:56:00Z">
                <w:rPr>
                  <w:rFonts w:ascii="Khmer MEF1" w:hAnsi="Khmer MEF1" w:cs="Khmer MEF1"/>
                  <w:color w:val="FF0000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ផែនការសកម្មភាពឆ្នាំ២០២៣ របស់នាយកដ្ឋានត្រួតពិនិត្យ</w:delText>
          </w:r>
        </w:del>
      </w:ins>
      <w:ins w:id="39051" w:author="Kem Sereyboth" w:date="2023-07-13T15:21:00Z">
        <w:del w:id="39052" w:author="Sopheak" w:date="2023-07-29T06:48:00Z">
          <w:r w:rsidR="00517A60" w:rsidRPr="00D67C4D" w:rsidDel="005854C6">
            <w:rPr>
              <w:rFonts w:ascii="Khmer MEF1" w:hAnsi="Khmer MEF1" w:cs="Khmer MEF1"/>
              <w:sz w:val="24"/>
              <w:szCs w:val="24"/>
              <w:cs/>
              <w:rPrChange w:id="39053" w:author="Kem Sereyboth" w:date="2023-07-26T14:5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56C2E440" w14:textId="0BEFD51A" w:rsidR="00556EC6" w:rsidRPr="00E33574" w:rsidDel="001F7992" w:rsidRDefault="00556EC6">
      <w:pPr>
        <w:spacing w:after="0" w:line="240" w:lineRule="auto"/>
        <w:jc w:val="both"/>
        <w:rPr>
          <w:ins w:id="39054" w:author="User" w:date="2022-10-07T16:15:00Z"/>
          <w:del w:id="39055" w:author="Kem Sereyboth" w:date="2023-07-13T15:17:00Z"/>
          <w:rFonts w:ascii="Khmer MEF1" w:hAnsi="Khmer MEF1" w:cs="Khmer MEF1"/>
          <w:spacing w:val="6"/>
          <w:sz w:val="24"/>
          <w:szCs w:val="24"/>
          <w:rPrChange w:id="39056" w:author="Kem Sereyboth" w:date="2023-07-19T16:59:00Z">
            <w:rPr>
              <w:ins w:id="39057" w:author="User" w:date="2022-10-07T16:15:00Z"/>
              <w:del w:id="39058" w:author="Kem Sereyboth" w:date="2023-07-13T15:17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9059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9060" w:author="User" w:date="2022-10-07T16:15:00Z">
        <w:del w:id="39061" w:author="Kem Sereyboth" w:date="2023-07-13T15:17:00Z">
          <w:r w:rsidRPr="00E33574" w:rsidDel="001F7992">
            <w:rPr>
              <w:rFonts w:ascii="Khmer MEF1" w:hAnsi="Khmer MEF1" w:cs="Khmer MEF1"/>
              <w:sz w:val="24"/>
              <w:szCs w:val="24"/>
              <w:cs/>
              <w:rPrChange w:id="3906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ប្រកាសលេខ ៦១៦ សហវប្រក. ចុះថ្ងៃទី៤ ខែមិថុនា ឆ្នាំ២០១៤ ស្ដីពីការកំណត់គោលការណ៍</w:delText>
          </w:r>
          <w:r w:rsidRPr="00E33574" w:rsidDel="001F7992">
            <w:rPr>
              <w:rFonts w:ascii="Khmer MEF1" w:hAnsi="Khmer MEF1" w:cs="Khmer MEF1"/>
              <w:spacing w:val="6"/>
              <w:sz w:val="24"/>
              <w:szCs w:val="24"/>
              <w:cs/>
              <w:rPrChange w:id="3906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1F7992">
            <w:rPr>
              <w:rFonts w:ascii="Khmer MEF1" w:hAnsi="Khmer MEF1" w:cs="Khmer MEF1"/>
              <w:spacing w:val="-8"/>
              <w:sz w:val="24"/>
              <w:szCs w:val="24"/>
              <w:cs/>
              <w:rPrChange w:id="3906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យន្តការ នីតិវិធី និងការត្រួតពិនិត្យសម្រាប់ការផ្ដល់ការលើកទឹកចិត្តដោយប្រើប្រាស់ប្រាក់រង្វា​ន់</w:delText>
          </w:r>
        </w:del>
      </w:ins>
      <w:ins w:id="39065" w:author="Un Seakamey" w:date="2022-11-04T13:26:00Z">
        <w:del w:id="39066" w:author="Kem Sereyboth" w:date="2023-07-13T15:17:00Z">
          <w:r w:rsidR="00DA6A7D" w:rsidRPr="00E33574" w:rsidDel="001F7992">
            <w:rPr>
              <w:rFonts w:ascii="Khmer MEF1" w:hAnsi="Khmer MEF1" w:cs="Khmer MEF1"/>
              <w:spacing w:val="6"/>
              <w:sz w:val="24"/>
              <w:szCs w:val="24"/>
              <w:rPrChange w:id="3906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9068" w:author="User" w:date="2022-10-07T16:15:00Z">
        <w:del w:id="39069" w:author="Kem Sereyboth" w:date="2023-07-13T15:17:00Z">
          <w:r w:rsidRPr="00E33574" w:rsidDel="001F7992">
            <w:rPr>
              <w:rFonts w:ascii="Khmer MEF1" w:hAnsi="Khmer MEF1" w:cs="Khmer MEF1"/>
              <w:spacing w:val="6"/>
              <w:sz w:val="24"/>
              <w:szCs w:val="24"/>
              <w:cs/>
              <w:rPrChange w:id="3907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របស់អង្គភាពក្រោមឱវាទក្រសួងសេដ្ឋកិច្ចនិងហិរញ្ញវត្ថុ។</w:delText>
          </w:r>
        </w:del>
      </w:ins>
    </w:p>
    <w:p w14:paraId="0DBB5F2B" w14:textId="77777777" w:rsidR="00556EC6" w:rsidRPr="00F55550" w:rsidRDefault="00556EC6">
      <w:pPr>
        <w:spacing w:after="0" w:line="240" w:lineRule="auto"/>
        <w:rPr>
          <w:ins w:id="39071" w:author="User" w:date="2022-10-07T16:15:00Z"/>
          <w:rFonts w:ascii="Khmer MEF1" w:hAnsi="Khmer MEF1" w:cs="Khmer MEF1"/>
          <w:b/>
          <w:bCs/>
          <w:spacing w:val="-4"/>
          <w:sz w:val="24"/>
          <w:szCs w:val="24"/>
          <w:lang w:val="ca-ES"/>
        </w:rPr>
        <w:pPrChange w:id="39072" w:author="Sopheak Phorn" w:date="2023-08-03T16:18:00Z">
          <w:pPr>
            <w:spacing w:after="0" w:line="240" w:lineRule="auto"/>
            <w:ind w:firstLine="720"/>
            <w:jc w:val="both"/>
          </w:pPr>
        </w:pPrChange>
      </w:pPr>
      <w:ins w:id="39073" w:author="User" w:date="2022-10-07T16:15:00Z">
        <w:r w:rsidRPr="00F55550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ខ.ឯកសារភស្តុតាង</w:t>
        </w:r>
      </w:ins>
    </w:p>
    <w:p w14:paraId="63B1FDD7" w14:textId="192F1708" w:rsidR="00B64B2E" w:rsidRDefault="00556EC6">
      <w:pPr>
        <w:spacing w:after="0" w:line="240" w:lineRule="auto"/>
        <w:rPr>
          <w:ins w:id="39074" w:author="Sopheak" w:date="2023-07-29T07:03:00Z"/>
          <w:rFonts w:ascii="Khmer MEF1" w:hAnsi="Khmer MEF1" w:cs="Khmer MEF1"/>
          <w:b/>
          <w:bCs/>
          <w:spacing w:val="-8"/>
          <w:sz w:val="24"/>
          <w:szCs w:val="24"/>
          <w:lang w:val="ca-ES"/>
        </w:rPr>
        <w:pPrChange w:id="39075" w:author="Sopheak Phorn" w:date="2023-08-03T16:18:00Z">
          <w:pPr>
            <w:spacing w:after="0"/>
            <w:ind w:left="2127" w:hanging="1276"/>
          </w:pPr>
        </w:pPrChange>
      </w:pPr>
      <w:ins w:id="39076" w:author="User" w:date="2022-10-07T16:15:00Z">
        <w:r w:rsidRPr="007418A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9077" w:author="Kem Sereyboth" w:date="2023-07-26T14:46:00Z">
              <w:rPr>
                <w:rFonts w:ascii="Khmer MEF1" w:hAnsi="Khmer MEF1" w:cs="Khmer MEF1"/>
                <w:b/>
                <w:bCs/>
                <w:color w:val="000000" w:themeColor="text1"/>
                <w:sz w:val="24"/>
                <w:szCs w:val="24"/>
                <w:cs/>
              </w:rPr>
            </w:rPrChange>
          </w:rPr>
          <w:t>ប្រធានបទទី១៖</w:t>
        </w:r>
      </w:ins>
      <w:ins w:id="39078" w:author="Kem Sereyboth" w:date="2023-07-13T15:37:00Z">
        <w:r w:rsidR="00B64B2E" w:rsidRPr="007418A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9079" w:author="Kem Sereyboth" w:date="2023-07-26T14:46:00Z">
              <w:rPr>
                <w:rFonts w:ascii="Khmer MEF1" w:hAnsi="Khmer MEF1" w:cs="Khmer MEF1"/>
                <w:b/>
                <w:bCs/>
                <w:color w:val="000000" w:themeColor="text1"/>
                <w:sz w:val="24"/>
                <w:szCs w:val="24"/>
                <w:cs/>
              </w:rPr>
            </w:rPrChange>
          </w:rPr>
          <w:t xml:space="preserve"> </w:t>
        </w:r>
      </w:ins>
      <w:ins w:id="39080" w:author="Sopheak" w:date="2023-07-29T06:52:00Z">
        <w:r w:rsidR="00BA2796" w:rsidRPr="00BA2796">
          <w:rPr>
            <w:rFonts w:ascii="Khmer MEF1" w:hAnsi="Khmer MEF1" w:cs="Khmer MEF1" w:hint="cs"/>
            <w:b/>
            <w:bCs/>
            <w:spacing w:val="-8"/>
            <w:sz w:val="24"/>
            <w:szCs w:val="24"/>
            <w:cs/>
          </w:rPr>
          <w:t>ការអនុវត្តបទបញ្ជាផ្ទៃក្នុងសម្រាប់គ្រប់គ្រងមន្ត្រីរបស់អាជ្ញាធរសេវាហិរញ្ញវត្ថុមិនមែនធនាគារ</w:t>
        </w:r>
      </w:ins>
      <w:ins w:id="39081" w:author="Kem Sereyboth" w:date="2023-07-13T15:37:00Z">
        <w:del w:id="39082" w:author="Sopheak" w:date="2023-07-29T06:51:00Z">
          <w:r w:rsidR="00B64B2E" w:rsidRPr="007418A0" w:rsidDel="00BA279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9083" w:author="Kem Sereyboth" w:date="2023-07-26T14:4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ការអនុវត្តបទបញ្ជាផ្ទៃក្នុងសម្រាប់គ្រប់គ្រងមន្ត្រីរបស់ </w:delText>
          </w:r>
          <w:r w:rsidR="00B64B2E" w:rsidRPr="007418A0" w:rsidDel="00BA279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9084" w:author="Kem Sereyboth" w:date="2023-07-26T14:46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B64B2E" w:rsidRPr="007418A0" w:rsidDel="00BA279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9085" w:author="Kem Sereyboth" w:date="2023-07-26T14:4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ដែលប​ម្រើ​ការនៅ</w:delText>
          </w:r>
          <w:r w:rsidR="00B64B2E" w:rsidRPr="007418A0" w:rsidDel="00BA2796">
            <w:rPr>
              <w:rFonts w:ascii="Khmer MEF1" w:hAnsi="Khmer MEF1" w:cs="Khmer MEF1"/>
              <w:b/>
              <w:bCs/>
              <w:spacing w:val="-8"/>
              <w:sz w:val="24"/>
              <w:szCs w:val="24"/>
              <w:lang w:val="ca-ES"/>
              <w:rPrChange w:id="39086" w:author="Kem Sereyboth" w:date="2023-07-26T14:46:00Z">
                <w:rPr>
                  <w:rFonts w:ascii="Khmer MEF1" w:hAnsi="Khmer MEF1" w:cs="Khmer MEF1"/>
                  <w:color w:val="FF0000"/>
                  <w:sz w:val="24"/>
                  <w:szCs w:val="24"/>
                  <w:lang w:val="ca-ES"/>
                </w:rPr>
              </w:rPrChange>
            </w:rPr>
            <w:delText>​​​</w:delText>
          </w:r>
          <w:r w:rsidR="00B64B2E" w:rsidRPr="007418A0" w:rsidDel="00BA279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9087" w:author="Kem Sereyboth" w:date="2023-07-26T14:4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B64B2E" w:rsidRPr="007418A0" w:rsidDel="00BA279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9088" w:author="Kem Sereyboth" w:date="2023-07-26T14:46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  <w:del w:id="39089" w:author="Sopheak" w:date="2023-07-29T06:52:00Z">
          <w:r w:rsidR="00B64B2E" w:rsidRPr="007418A0" w:rsidDel="00BA279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9090" w:author="Kem Sereyboth" w:date="2023-07-26T14:46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ស.ស.</w:delText>
          </w:r>
        </w:del>
        <w:r w:rsidR="00B64B2E" w:rsidRPr="007418A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39091" w:author="Kem Sereyboth" w:date="2023-07-26T14:46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</w:p>
    <w:p w14:paraId="74A4B6EA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092" w:author="Sopheak" w:date="2023-07-29T07:04:00Z"/>
          <w:rFonts w:ascii="Khmer MEF1" w:eastAsia="Calibri" w:hAnsi="Khmer MEF1" w:cs="Khmer MEF1"/>
          <w:color w:val="000000"/>
          <w:spacing w:val="2"/>
          <w:sz w:val="24"/>
          <w:szCs w:val="24"/>
          <w:lang w:val="ca-ES"/>
          <w:rPrChange w:id="39093" w:author="Sopheak" w:date="2023-07-29T07:04:00Z">
            <w:rPr>
              <w:ins w:id="39094" w:author="Sopheak" w:date="2023-07-29T07:04:00Z"/>
              <w:rFonts w:ascii="Khmer MEF1" w:eastAsia="Calibri" w:hAnsi="Khmer MEF1" w:cs="Khmer MEF1"/>
              <w:color w:val="000000"/>
              <w:sz w:val="24"/>
              <w:szCs w:val="24"/>
              <w:lang w:val="ca-ES"/>
            </w:rPr>
          </w:rPrChange>
        </w:rPr>
      </w:pPr>
      <w:ins w:id="39095" w:author="Sopheak" w:date="2023-07-29T07:04:00Z"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9096" w:author="Sopheak" w:date="2023-07-29T07:04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ទម្រង់សំណើសុំច្បាប់ និងការអនុញ្ញាតច្បាប់ (សម្រាប់មន្ត្រីរាជការ និងមន្ត្រីលក្ខន្ដិកៈប្រើប្រាស់រួម)</w:t>
        </w:r>
      </w:ins>
    </w:p>
    <w:p w14:paraId="6E0A2910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097" w:author="Sopheak" w:date="2023-07-29T07:04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098" w:author="Sopheak" w:date="2023-07-29T07:04:00Z">
        <w:r w:rsidRPr="00E9687F">
          <w:rPr>
            <w:rFonts w:ascii="Khmer MEF1" w:eastAsia="Calibri" w:hAnsi="Khmer MEF1" w:cs="Khmer MEF1"/>
            <w:color w:val="000000"/>
            <w:spacing w:val="6"/>
            <w:sz w:val="24"/>
            <w:szCs w:val="24"/>
            <w:cs/>
            <w:rPrChange w:id="39099" w:author="Sopheak" w:date="2023-07-29T07:05:00Z">
              <w:rPr>
                <w:rFonts w:ascii="Khmer MEF1" w:eastAsia="Calibri" w:hAnsi="Khmer MEF1" w:cs="Khmer MEF1"/>
                <w:color w:val="000000"/>
                <w:spacing w:val="-10"/>
                <w:sz w:val="24"/>
                <w:szCs w:val="24"/>
                <w:cs/>
              </w:rPr>
            </w:rPrChange>
          </w:rPr>
          <w:t>បញ្ជីសម្រង់អវត្តមានរបស់ថ្នាក់ដឹកនាំ មន្ត្រីរាជការ មន្ត្រីជាប់កិច្ចសន្យា និងមន្ត្រី</w:t>
        </w:r>
        <w:r w:rsidRPr="00E9687F">
          <w:rPr>
            <w:rFonts w:ascii="Khmer MEF1" w:eastAsia="Calibri" w:hAnsi="Khmer MEF1" w:cs="Khmer MEF1"/>
            <w:color w:val="000000"/>
            <w:spacing w:val="6"/>
            <w:sz w:val="24"/>
            <w:szCs w:val="24"/>
            <w:cs/>
            <w:rPrChange w:id="39100" w:author="Sopheak" w:date="2023-07-29T07:05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លក្ខន្ដិកៈ</w:t>
        </w:r>
        <w:r w:rsidRPr="00E9687F">
          <w:rPr>
            <w:rFonts w:ascii="Khmer MEF1" w:eastAsia="Calibri" w:hAnsi="Khmer MEF1" w:cs="Khmer MEF1"/>
            <w:color w:val="000000"/>
            <w:spacing w:val="6"/>
            <w:sz w:val="24"/>
            <w:szCs w:val="24"/>
            <w:cs/>
            <w:rPrChange w:id="39101" w:author="Sopheak" w:date="2023-07-29T07:05:00Z">
              <w:rPr>
                <w:rFonts w:ascii="Khmer MEF1" w:eastAsia="Calibri" w:hAnsi="Khmer MEF1" w:cs="Khmer MEF1"/>
                <w:color w:val="000000"/>
                <w:spacing w:val="-10"/>
                <w:sz w:val="24"/>
                <w:szCs w:val="24"/>
                <w:cs/>
              </w:rPr>
            </w:rPrChange>
          </w:rPr>
          <w:t>ខែឆ្នូ</w:t>
        </w:r>
        <w:r w:rsidRPr="00E9687F">
          <w:rPr>
            <w:rFonts w:ascii="Khmer MEF1" w:eastAsia="Calibri" w:hAnsi="Khmer MEF1" w:cs="Khmer MEF1"/>
            <w:color w:val="000000"/>
            <w:spacing w:val="6"/>
            <w:sz w:val="24"/>
            <w:szCs w:val="24"/>
            <w:cs/>
            <w:rPrChange w:id="39102" w:author="Sopheak" w:date="2023-07-29T07:05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 ឆ្នាំ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២០២២</w:t>
        </w:r>
      </w:ins>
    </w:p>
    <w:p w14:paraId="16D646F9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103" w:author="Sopheak" w:date="2023-07-29T07:04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104" w:author="Sopheak" w:date="2023-07-29T07:04:00Z">
        <w:r w:rsidRPr="00E9687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  <w:rPrChange w:id="39105" w:author="Sopheak" w:date="2023-07-29T07:05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បញ្ជីសម្រង់អវត្តមានរបស់ថ្នាក់ដឹកនាំ មន្ត្រីរាជការ មន្ត្រីជាប់កិច្ចសន្យា និងមន្ត្រីលក្ខន្ដិកៈខែមករា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 xml:space="preserve"> ឆ្នាំ​២​០២៣</w:t>
        </w:r>
      </w:ins>
    </w:p>
    <w:p w14:paraId="356D712F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106" w:author="Sopheak" w:date="2023-07-29T07:04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107" w:author="Sopheak" w:date="2023-07-29T07:04:00Z"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បញ្ជីសម្រង់អវត្តមានរបស់ថ្នាក់ដឹកនាំ មន្ត្រីរាជការ មន្ត្រីជាប់កិច្ចសន្យា និងមន្ត្រីលក្ខន្ដិកៈខែកុម្ភៈ ឆ្នាំ</w:t>
        </w:r>
        <w:r w:rsidRPr="00E9687F">
          <w:rPr>
            <w:rFonts w:ascii="Khmer MEF1" w:eastAsia="Calibri" w:hAnsi="Khmer MEF1" w:cs="Khmer MEF1" w:hint="cs"/>
            <w:color w:val="000000"/>
            <w:spacing w:val="6"/>
            <w:sz w:val="24"/>
            <w:szCs w:val="24"/>
            <w:cs/>
          </w:rPr>
          <w:t>​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​២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​០​​២៣</w:t>
        </w:r>
      </w:ins>
    </w:p>
    <w:p w14:paraId="429BF0CA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108" w:author="Sopheak" w:date="2023-07-29T07:04:00Z"/>
          <w:rFonts w:ascii="Khmer MEF1" w:eastAsia="Calibri" w:hAnsi="Khmer MEF1" w:cs="Khmer MEF1"/>
          <w:color w:val="000000"/>
          <w:spacing w:val="-12"/>
          <w:sz w:val="24"/>
          <w:szCs w:val="24"/>
          <w:lang w:val="ca-ES"/>
        </w:rPr>
      </w:pPr>
      <w:ins w:id="39109" w:author="Sopheak" w:date="2023-07-29T07:04:00Z"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  <w:rPrChange w:id="39110" w:author="Sopheak" w:date="2023-07-29T07:05:00Z">
              <w:rPr>
                <w:rFonts w:ascii="Khmer MEF1" w:eastAsia="Calibri" w:hAnsi="Khmer MEF1" w:cs="Khmer MEF1"/>
                <w:color w:val="000000"/>
                <w:spacing w:val="2"/>
                <w:sz w:val="24"/>
                <w:szCs w:val="24"/>
                <w:cs/>
              </w:rPr>
            </w:rPrChange>
          </w:rPr>
          <w:t>បញ្ជីសម្រង់អវត្តមានរបស់ថ្នាក់ដឹកនាំ មន្ត្រីរាជការ មន្ត្រីជាប់កិច្ចសន្យា និងមន្ត្រីលក្ខន្ដិកៈខែមីនា ឆ្នាំ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​២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​០</w:t>
        </w:r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​២៣</w:t>
        </w:r>
      </w:ins>
    </w:p>
    <w:p w14:paraId="7371519E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111" w:author="Sopheak" w:date="2023-07-29T07:04:00Z"/>
          <w:rFonts w:ascii="Khmer MEF1" w:eastAsia="Calibri" w:hAnsi="Khmer MEF1" w:cs="Khmer MEF1"/>
          <w:color w:val="000000"/>
          <w:spacing w:val="-8"/>
          <w:sz w:val="24"/>
          <w:szCs w:val="24"/>
          <w:lang w:val="ca-ES"/>
          <w:rPrChange w:id="39112" w:author="Sopheak" w:date="2023-07-29T07:06:00Z">
            <w:rPr>
              <w:ins w:id="39113" w:author="Sopheak" w:date="2023-07-29T07:04:00Z"/>
              <w:rFonts w:ascii="Khmer MEF1" w:eastAsia="Calibri" w:hAnsi="Khmer MEF1" w:cs="Khmer MEF1"/>
              <w:color w:val="000000"/>
              <w:sz w:val="24"/>
              <w:szCs w:val="24"/>
              <w:lang w:val="ca-ES"/>
            </w:rPr>
          </w:rPrChange>
        </w:rPr>
      </w:pPr>
      <w:ins w:id="39114" w:author="Sopheak" w:date="2023-07-29T07:04:00Z">
        <w:r w:rsidRPr="00E9687F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  <w:rPrChange w:id="39115" w:author="Sopheak" w:date="2023-07-29T07:06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លិខិតសុំច្បាប់របស់ថ្នាក់ដឹកនាំ មន្ត្រីរាជការ មន្ត្រីជាប់កិច្ចសន្យា និងមន្ត្រីលក្ខន្ដិកៈខែមីនា ឆ្នាំ២០២៣</w:t>
        </w:r>
      </w:ins>
    </w:p>
    <w:p w14:paraId="5D550B3D" w14:textId="05C0E548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116" w:author="Sopheak" w:date="2023-07-29T07:04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117" w:author="Sopheak" w:date="2023-07-29T07:04:00Z">
        <w:del w:id="39118" w:author="Chamreun Poth" w:date="2024-05-30T18:32:00Z" w16du:dateUtc="2024-05-30T11:32:00Z"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pacing w:val="-8"/>
              <w:sz w:val="24"/>
              <w:szCs w:val="24"/>
              <w:cs/>
              <w:rPrChange w:id="39119" w:author="Sopheak" w:date="2023-07-29T07:06:00Z">
                <w:rPr>
                  <w:rFonts w:ascii="Khmer MEF1" w:eastAsia="Calibri" w:hAnsi="Khmer MEF1" w:cs="Khmer MEF1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39120" w:author="Chamreun Poth" w:date="2024-05-30T18:32:00Z" w16du:dateUtc="2024-05-30T11:32:00Z">
        <w:r w:rsidR="00091126">
          <w:rPr>
            <w:rFonts w:ascii="Khmer MEF1" w:eastAsia="Calibri" w:hAnsi="Khmer MEF1" w:cs="Khmer MEF1"/>
            <w:b/>
            <w:bCs/>
            <w:color w:val="000000"/>
            <w:spacing w:val="-8"/>
            <w:sz w:val="24"/>
            <w:szCs w:val="24"/>
            <w:cs/>
          </w:rPr>
          <w:t>ឈ្មោះសវនដ្ឋាន</w:t>
        </w:r>
      </w:ins>
      <w:ins w:id="39121" w:author="Sopheak" w:date="2023-07-29T07:04:00Z">
        <w:r w:rsidRPr="00E9687F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  <w:rPrChange w:id="39122" w:author="Sopheak" w:date="2023-07-29T07:06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 បានធ្វើបច្ចុប្បន្នភាពមន្ត្រីចុងក្រោយថ្ងៃទី២៤ ខែមីនា ឆ្នាំ២០២៣ មន្ត្រីរាជការ មន្ត្រីលក្ខន្តិកៈ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8E7E76">
          <w:rPr>
            <w:rFonts w:ascii="Khmer MEF1" w:eastAsia="Calibri" w:hAnsi="Khmer MEF1" w:cs="Khmer MEF1"/>
            <w:color w:val="000000"/>
            <w:spacing w:val="-16"/>
            <w:sz w:val="24"/>
            <w:szCs w:val="24"/>
            <w:cs/>
            <w:rPrChange w:id="39123" w:author="Sopheak Phorn" w:date="2023-08-03T11:36:00Z">
              <w:rPr>
                <w:rFonts w:ascii="Khmer MEF1" w:eastAsia="Calibri" w:hAnsi="Khmer MEF1" w:cs="Khmer MEF1"/>
                <w:color w:val="000000"/>
                <w:spacing w:val="-10"/>
                <w:sz w:val="24"/>
                <w:szCs w:val="24"/>
                <w:cs/>
              </w:rPr>
            </w:rPrChange>
          </w:rPr>
          <w:t>និ​ងមន្ត្រីជាប់កិច្ចសន្យា សរុប ៨៣រូប រួមមាន៖ មន្ត្រីរាជការ</w:t>
        </w:r>
        <w:r w:rsidRPr="008E7E76">
          <w:rPr>
            <w:rFonts w:ascii="Khmer MEF1" w:eastAsia="Calibri" w:hAnsi="Khmer MEF1" w:cs="Khmer MEF1"/>
            <w:b/>
            <w:bCs/>
            <w:color w:val="000000"/>
            <w:spacing w:val="-16"/>
            <w:sz w:val="24"/>
            <w:szCs w:val="24"/>
            <w:cs/>
            <w:rPrChange w:id="39124" w:author="Sopheak Phorn" w:date="2023-08-03T11:36:00Z">
              <w:rPr>
                <w:rFonts w:ascii="Khmer MEF1" w:eastAsia="Calibri" w:hAnsi="Khmer MEF1" w:cs="Khmer MEF1"/>
                <w:b/>
                <w:bCs/>
                <w:color w:val="000000"/>
                <w:spacing w:val="-10"/>
                <w:sz w:val="24"/>
                <w:szCs w:val="24"/>
                <w:cs/>
              </w:rPr>
            </w:rPrChange>
          </w:rPr>
          <w:t>៣១</w:t>
        </w:r>
      </w:ins>
      <w:ins w:id="39125" w:author="Sopheak Phorn" w:date="2023-08-03T11:36:00Z">
        <w:r w:rsidR="008E7E76" w:rsidRPr="009D2554">
          <w:rPr>
            <w:rFonts w:ascii="Khmer MEF1" w:eastAsia="Calibri" w:hAnsi="Khmer MEF1" w:cs="Khmer MEF1"/>
            <w:b/>
            <w:bCs/>
            <w:color w:val="000000"/>
            <w:spacing w:val="-16"/>
            <w:sz w:val="24"/>
            <w:szCs w:val="24"/>
            <w:lang w:val="ca-ES"/>
            <w:rPrChange w:id="39126" w:author="Sopheak Phorn" w:date="2023-08-04T09:49:00Z">
              <w:rPr>
                <w:rFonts w:ascii="Khmer MEF1" w:eastAsia="Calibri" w:hAnsi="Khmer MEF1" w:cs="Khmer MEF1"/>
                <w:b/>
                <w:bCs/>
                <w:color w:val="000000"/>
                <w:spacing w:val="-14"/>
                <w:sz w:val="24"/>
                <w:szCs w:val="24"/>
              </w:rPr>
            </w:rPrChange>
          </w:rPr>
          <w:t xml:space="preserve">​ </w:t>
        </w:r>
      </w:ins>
      <w:ins w:id="39127" w:author="Sopheak" w:date="2023-07-29T07:04:00Z">
        <w:r w:rsidRPr="008E7E76">
          <w:rPr>
            <w:rFonts w:ascii="Khmer MEF1" w:eastAsia="Calibri" w:hAnsi="Khmer MEF1" w:cs="Khmer MEF1"/>
            <w:color w:val="000000"/>
            <w:spacing w:val="-16"/>
            <w:sz w:val="24"/>
            <w:szCs w:val="24"/>
            <w:cs/>
            <w:rPrChange w:id="39128" w:author="Sopheak Phorn" w:date="2023-08-03T11:36:00Z">
              <w:rPr>
                <w:rFonts w:ascii="Khmer MEF1" w:eastAsia="Calibri" w:hAnsi="Khmer MEF1" w:cs="Khmer MEF1"/>
                <w:color w:val="000000"/>
                <w:spacing w:val="-10"/>
                <w:sz w:val="24"/>
                <w:szCs w:val="24"/>
                <w:cs/>
              </w:rPr>
            </w:rPrChange>
          </w:rPr>
          <w:t>នាក់ (ស្រីចំនួន</w:t>
        </w:r>
        <w:r w:rsidRPr="008E7E76">
          <w:rPr>
            <w:rFonts w:ascii="Khmer MEF1" w:eastAsia="Calibri" w:hAnsi="Khmer MEF1" w:cs="Khmer MEF1"/>
            <w:b/>
            <w:bCs/>
            <w:color w:val="000000"/>
            <w:spacing w:val="-16"/>
            <w:sz w:val="24"/>
            <w:szCs w:val="24"/>
            <w:cs/>
            <w:rPrChange w:id="39129" w:author="Sopheak Phorn" w:date="2023-08-03T11:36:00Z">
              <w:rPr>
                <w:rFonts w:ascii="Khmer MEF1" w:eastAsia="Calibri" w:hAnsi="Khmer MEF1" w:cs="Khmer MEF1"/>
                <w:b/>
                <w:bCs/>
                <w:color w:val="000000"/>
                <w:spacing w:val="-10"/>
                <w:sz w:val="24"/>
                <w:szCs w:val="24"/>
                <w:cs/>
              </w:rPr>
            </w:rPrChange>
          </w:rPr>
          <w:t>១២</w:t>
        </w:r>
        <w:r w:rsidRPr="008E7E76">
          <w:rPr>
            <w:rFonts w:ascii="Khmer MEF1" w:eastAsia="Calibri" w:hAnsi="Khmer MEF1" w:cs="Khmer MEF1"/>
            <w:color w:val="000000"/>
            <w:spacing w:val="-16"/>
            <w:sz w:val="24"/>
            <w:szCs w:val="24"/>
            <w:cs/>
            <w:rPrChange w:id="39130" w:author="Sopheak Phorn" w:date="2023-08-03T11:36:00Z">
              <w:rPr>
                <w:rFonts w:ascii="Khmer MEF1" w:eastAsia="Calibri" w:hAnsi="Khmer MEF1" w:cs="Khmer MEF1"/>
                <w:color w:val="000000"/>
                <w:spacing w:val="-10"/>
                <w:sz w:val="24"/>
                <w:szCs w:val="24"/>
                <w:cs/>
              </w:rPr>
            </w:rPrChange>
          </w:rPr>
          <w:t>នាក់)</w:t>
        </w:r>
        <w:r w:rsidRPr="008E7E76">
          <w:rPr>
            <w:rFonts w:ascii="Khmer MEF1" w:eastAsia="Calibri" w:hAnsi="Khmer MEF1" w:cs="Khmer MEF1"/>
            <w:color w:val="000000"/>
            <w:spacing w:val="-16"/>
            <w:sz w:val="24"/>
            <w:szCs w:val="24"/>
            <w:lang w:val="ca-ES"/>
            <w:rPrChange w:id="39131" w:author="Sopheak Phorn" w:date="2023-08-03T11:36:00Z">
              <w:rPr>
                <w:rFonts w:ascii="Khmer MEF1" w:eastAsia="Calibri" w:hAnsi="Khmer MEF1" w:cs="Khmer MEF1"/>
                <w:color w:val="000000"/>
                <w:spacing w:val="-10"/>
                <w:sz w:val="24"/>
                <w:szCs w:val="24"/>
                <w:lang w:val="ca-ES"/>
              </w:rPr>
            </w:rPrChange>
          </w:rPr>
          <w:t xml:space="preserve">, </w:t>
        </w:r>
        <w:r w:rsidRPr="008E7E76">
          <w:rPr>
            <w:rFonts w:ascii="Khmer MEF1" w:eastAsia="Calibri" w:hAnsi="Khmer MEF1" w:cs="Khmer MEF1"/>
            <w:color w:val="000000"/>
            <w:spacing w:val="-16"/>
            <w:sz w:val="24"/>
            <w:szCs w:val="24"/>
            <w:cs/>
            <w:rPrChange w:id="39132" w:author="Sopheak Phorn" w:date="2023-08-03T11:36:00Z">
              <w:rPr>
                <w:rFonts w:ascii="Khmer MEF1" w:eastAsia="Calibri" w:hAnsi="Khmer MEF1" w:cs="Khmer MEF1"/>
                <w:color w:val="000000"/>
                <w:spacing w:val="-10"/>
                <w:sz w:val="24"/>
                <w:szCs w:val="24"/>
                <w:cs/>
              </w:rPr>
            </w:rPrChange>
          </w:rPr>
          <w:t>មន្ត្រី​លក្ខ​ន្តិ​កៈ</w:t>
        </w:r>
        <w:r w:rsidRPr="008E7E76">
          <w:rPr>
            <w:rFonts w:ascii="Khmer MEF1" w:eastAsia="Calibri" w:hAnsi="Khmer MEF1" w:cs="Khmer MEF1"/>
            <w:color w:val="000000"/>
            <w:spacing w:val="-16"/>
            <w:sz w:val="24"/>
            <w:szCs w:val="24"/>
            <w:cs/>
            <w:rPrChange w:id="39133" w:author="Sopheak Phorn" w:date="2023-08-03T11:36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៤៨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នាក់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ស្រីចំនួន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២៣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នាក់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)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lang w:val="ca-ES"/>
          </w:rPr>
          <w:t xml:space="preserve">,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និងមន្ត្រីជាប់កិច្ចសន្យា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៤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នាក់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ស្រីចំនួន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១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នាក់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)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។</w:t>
        </w:r>
      </w:ins>
    </w:p>
    <w:p w14:paraId="3E9359E3" w14:textId="77777777" w:rsidR="00E9687F" w:rsidRPr="00E9687F" w:rsidRDefault="00E9687F">
      <w:pPr>
        <w:spacing w:after="0" w:line="240" w:lineRule="auto"/>
        <w:rPr>
          <w:ins w:id="39134" w:author="Kem Sereyboth" w:date="2023-07-14T09:19:00Z"/>
          <w:rFonts w:ascii="Khmer MEF1" w:hAnsi="Khmer MEF1" w:cs="Khmer MEF1"/>
          <w:b/>
          <w:bCs/>
          <w:spacing w:val="-8"/>
          <w:sz w:val="10"/>
          <w:szCs w:val="10"/>
          <w:lang w:val="ca-ES"/>
          <w:rPrChange w:id="39135" w:author="Sopheak" w:date="2023-07-29T07:06:00Z">
            <w:rPr>
              <w:ins w:id="39136" w:author="Kem Sereyboth" w:date="2023-07-14T09:19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9137" w:author="Sopheak Phorn" w:date="2023-08-03T16:18:00Z">
          <w:pPr>
            <w:spacing w:after="0"/>
            <w:ind w:left="2127" w:hanging="1276"/>
          </w:pPr>
        </w:pPrChange>
      </w:pPr>
    </w:p>
    <w:p w14:paraId="6E85024A" w14:textId="6C65792F" w:rsidR="00D67C4D" w:rsidDel="00E9687F" w:rsidRDefault="00022B07">
      <w:pPr>
        <w:pStyle w:val="ListParagraph"/>
        <w:numPr>
          <w:ilvl w:val="0"/>
          <w:numId w:val="84"/>
        </w:numPr>
        <w:spacing w:after="0" w:line="240" w:lineRule="auto"/>
        <w:rPr>
          <w:ins w:id="39138" w:author="Kem Sereyboth" w:date="2023-07-26T15:01:00Z"/>
          <w:del w:id="39139" w:author="Sopheak" w:date="2023-07-29T07:03:00Z"/>
          <w:rFonts w:ascii="Khmer MEF1" w:hAnsi="Khmer MEF1" w:cs="Khmer MEF1"/>
          <w:sz w:val="24"/>
          <w:szCs w:val="24"/>
          <w:lang w:val="ca-ES"/>
        </w:rPr>
        <w:pPrChange w:id="39140" w:author="Sopheak Phorn" w:date="2023-08-03T16:18:00Z">
          <w:pPr>
            <w:pStyle w:val="ListParagraph"/>
            <w:numPr>
              <w:numId w:val="84"/>
            </w:numPr>
            <w:spacing w:after="0"/>
            <w:ind w:hanging="360"/>
          </w:pPr>
        </w:pPrChange>
      </w:pPr>
      <w:ins w:id="39141" w:author="Kem Sereyboth" w:date="2023-07-14T09:22:00Z">
        <w:del w:id="39142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9143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អនុក្រឹត្យលេខ២១៧.អនក្រ.បក </w:delText>
          </w:r>
        </w:del>
      </w:ins>
      <w:ins w:id="39144" w:author="Kem Sereyboth" w:date="2023-07-14T09:23:00Z">
        <w:del w:id="39145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9146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ចុះថ្ងៃទី២ ខែឧសភា ឆ្នាំ២០១៣ ស្តីពីរបបស្តី</w:delText>
          </w:r>
        </w:del>
      </w:ins>
      <w:ins w:id="39147" w:author="Kem Sereyboth" w:date="2023-07-14T09:24:00Z">
        <w:del w:id="39148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9149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ពីការសុំច្បាប់និងការអនុញ្ញាតច្បាប់ឈប់គ្រប់ប្រភេទ</w:delText>
          </w:r>
          <w:r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9150" w:author="Kem Sereyboth" w:date="2023-07-26T15:01:00Z">
                <w:rPr>
                  <w:rFonts w:cs="MoolBoran"/>
                  <w:cs/>
                  <w:lang w:val="ca-ES"/>
                </w:rPr>
              </w:rPrChange>
            </w:rPr>
            <w:delText>របស់មន្រ្តីរាជការស៊ីវិលនៃព្រះរាជ</w:delText>
          </w:r>
        </w:del>
      </w:ins>
      <w:ins w:id="39151" w:author="Kem Sereyboth" w:date="2023-07-14T09:25:00Z">
        <w:del w:id="39152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9153" w:author="Kem Sereyboth" w:date="2023-07-26T15:01:00Z">
                <w:rPr>
                  <w:rFonts w:cs="MoolBoran"/>
                  <w:cs/>
                  <w:lang w:val="ca-ES"/>
                </w:rPr>
              </w:rPrChange>
            </w:rPr>
            <w:delText>ាណាចក្រកម្ពុជា</w:delText>
          </w:r>
        </w:del>
      </w:ins>
    </w:p>
    <w:p w14:paraId="62ECDBB0" w14:textId="0CA2D556" w:rsidR="00105296" w:rsidRPr="00D67C4D" w:rsidDel="00E9687F" w:rsidRDefault="00FB6307">
      <w:pPr>
        <w:pStyle w:val="ListParagraph"/>
        <w:numPr>
          <w:ilvl w:val="0"/>
          <w:numId w:val="84"/>
        </w:numPr>
        <w:spacing w:after="0" w:line="240" w:lineRule="auto"/>
        <w:rPr>
          <w:ins w:id="39154" w:author="Kem Sereyboth" w:date="2023-07-14T09:39:00Z"/>
          <w:del w:id="39155" w:author="Sopheak" w:date="2023-07-29T07:03:00Z"/>
          <w:rFonts w:ascii="Khmer MEF1" w:hAnsi="Khmer MEF1" w:cs="Khmer MEF1"/>
          <w:sz w:val="24"/>
          <w:szCs w:val="24"/>
          <w:lang w:val="ca-ES"/>
          <w:rPrChange w:id="39156" w:author="Kem Sereyboth" w:date="2023-07-26T15:01:00Z">
            <w:rPr>
              <w:ins w:id="39157" w:author="Kem Sereyboth" w:date="2023-07-14T09:39:00Z"/>
              <w:del w:id="39158" w:author="Sopheak" w:date="2023-07-29T07:03:00Z"/>
              <w:lang w:val="ca-ES"/>
            </w:rPr>
          </w:rPrChange>
        </w:rPr>
        <w:pPrChange w:id="39159" w:author="Sopheak Phorn" w:date="2023-08-03T16:18:00Z">
          <w:pPr>
            <w:spacing w:after="0"/>
            <w:ind w:left="1134" w:hanging="283"/>
          </w:pPr>
        </w:pPrChange>
      </w:pPr>
      <w:ins w:id="39160" w:author="Kem Sereyboth" w:date="2023-07-14T09:27:00Z">
        <w:del w:id="39161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9162" w:author="Kem Sereyboth" w:date="2023-07-26T15:01:00Z">
                <w:rPr>
                  <w:rFonts w:cs="MoolBoran"/>
                  <w:cs/>
                  <w:lang w:val="ca-ES"/>
                </w:rPr>
              </w:rPrChange>
            </w:rPr>
            <w:delText>សេចក្តីណែនាំលេខ១២៧/អ.ក.គ. ស្តីពីច្បាប់ឈប់សម្រា</w:delText>
          </w:r>
        </w:del>
      </w:ins>
      <w:ins w:id="39163" w:author="Kem Sereyboth" w:date="2023-07-14T09:28:00Z">
        <w:del w:id="39164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9165" w:author="Kem Sereyboth" w:date="2023-07-26T15:01:00Z">
                <w:rPr>
                  <w:rFonts w:cs="MoolBoran"/>
                  <w:cs/>
                  <w:lang w:val="ca-ES"/>
                </w:rPr>
              </w:rPrChange>
            </w:rPr>
            <w:delText>ករបស់មន្រ្តីកិច្ចសន្យាគម្រោងកសាងសមត្ថភាពនៃអគ្គលេខាធិការដ្ឋានក្រុមប្រឹក្សាជាតិគាំពារសង្គម</w:delText>
          </w:r>
        </w:del>
      </w:ins>
    </w:p>
    <w:p w14:paraId="60124BBA" w14:textId="388C62E8" w:rsidR="00D67C4D" w:rsidDel="00E9687F" w:rsidRDefault="00FB6307">
      <w:pPr>
        <w:pStyle w:val="ListParagraph"/>
        <w:numPr>
          <w:ilvl w:val="0"/>
          <w:numId w:val="84"/>
        </w:numPr>
        <w:spacing w:after="0" w:line="240" w:lineRule="auto"/>
        <w:rPr>
          <w:ins w:id="39166" w:author="Kem Sereyboth" w:date="2023-07-26T15:02:00Z"/>
          <w:del w:id="39167" w:author="Sopheak" w:date="2023-07-29T07:03:00Z"/>
          <w:rFonts w:ascii="Khmer MEF1" w:hAnsi="Khmer MEF1" w:cs="Khmer MEF1"/>
          <w:sz w:val="24"/>
          <w:szCs w:val="24"/>
          <w:lang w:val="ca-ES"/>
        </w:rPr>
        <w:pPrChange w:id="39168" w:author="Sopheak Phorn" w:date="2023-08-03T16:18:00Z">
          <w:pPr>
            <w:pStyle w:val="ListParagraph"/>
            <w:numPr>
              <w:numId w:val="84"/>
            </w:numPr>
            <w:spacing w:after="0"/>
            <w:ind w:hanging="360"/>
          </w:pPr>
        </w:pPrChange>
      </w:pPr>
      <w:ins w:id="39169" w:author="Kem Sereyboth" w:date="2023-07-14T09:30:00Z">
        <w:del w:id="39170" w:author="Sopheak" w:date="2023-07-29T07:03:00Z">
          <w:r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កំណត់បង្ហាញលេខ១០៤</w:delText>
          </w:r>
        </w:del>
      </w:ins>
      <w:ins w:id="39171" w:author="Kem Sereyboth" w:date="2023-07-14T09:31:00Z">
        <w:del w:id="39172" w:author="Sopheak" w:date="2023-07-29T07:03:00Z">
          <w:r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/អ.ក.គ.ន.ជ.ស. ចុះថ្ងៃទី២២ ខែវិច្ឆិកា ឆ្នាំ២០២២ ស្តីពីសំណើសុំឈប់</w:delText>
          </w:r>
        </w:del>
      </w:ins>
      <w:ins w:id="39173" w:author="Kem Sereyboth" w:date="2023-07-14T09:32:00Z">
        <w:del w:id="39174" w:author="Sopheak" w:date="2023-07-29T07:03:00Z">
          <w:r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សម្រាកពីការងាររយៈពេល ២ឆ្នាំ ដើម្បីទៅបន្តការសិក្សា</w:delText>
          </w:r>
        </w:del>
      </w:ins>
      <w:ins w:id="39175" w:author="Kem Sereyboth" w:date="2023-07-14T09:33:00Z">
        <w:del w:id="39176" w:author="Sopheak" w:date="2023-07-29T07:03:00Z">
          <w:r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ថ្</w:delText>
          </w:r>
        </w:del>
      </w:ins>
      <w:ins w:id="39177" w:author="Kem Sereyboth" w:date="2023-07-14T09:34:00Z">
        <w:del w:id="39178" w:author="Sopheak" w:date="2023-07-29T07:03:00Z">
          <w:r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នាក់អនុបណ្ឌិតផ្នែកគោលន</w:delText>
          </w:r>
        </w:del>
      </w:ins>
      <w:ins w:id="39179" w:author="Kem Sereyboth" w:date="2023-07-26T14:35:00Z">
        <w:del w:id="39180" w:author="Sopheak" w:date="2023-07-29T07:03:00Z">
          <w:r w:rsidR="007418A0"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​</w:delText>
          </w:r>
        </w:del>
      </w:ins>
      <w:ins w:id="39181" w:author="Kem Sereyboth" w:date="2023-07-14T09:34:00Z">
        <w:del w:id="39182" w:author="Sopheak" w:date="2023-07-29T07:03:00Z">
          <w:r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យោ</w:delText>
          </w:r>
        </w:del>
      </w:ins>
      <w:ins w:id="39183" w:author="Kem Sereyboth" w:date="2023-07-26T14:35:00Z">
        <w:del w:id="39184" w:author="Sopheak" w:date="2023-07-29T07:03:00Z">
          <w:r w:rsidR="007418A0"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​</w:delText>
          </w:r>
        </w:del>
      </w:ins>
      <w:ins w:id="39185" w:author="Kem Sereyboth" w:date="2023-07-14T09:34:00Z">
        <w:del w:id="39186" w:author="Sopheak" w:date="2023-07-29T07:03:00Z">
          <w:r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បាយសាធារណ</w:delText>
          </w:r>
        </w:del>
      </w:ins>
      <w:ins w:id="39187" w:author="Kem Sereyboth" w:date="2023-07-14T09:35:00Z">
        <w:del w:id="39188" w:author="Sopheak" w:date="2023-07-29T07:03:00Z">
          <w:r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ៈ (</w:delText>
          </w:r>
          <w:r w:rsidRPr="00D67C4D" w:rsidDel="00E9687F">
            <w:rPr>
              <w:rFonts w:ascii="Khmer MEF1" w:hAnsi="Khmer MEF1" w:cs="Khmer MEF1"/>
              <w:sz w:val="24"/>
              <w:szCs w:val="24"/>
              <w:lang w:val="ca-ES"/>
              <w:rPrChange w:id="39189" w:author="Kem Sereyboth" w:date="2023-07-26T15:01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Master</w:delText>
          </w:r>
          <w:r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9190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D67C4D" w:rsidDel="00E9687F">
            <w:rPr>
              <w:rFonts w:ascii="Khmer MEF1" w:hAnsi="Khmer MEF1" w:cs="Khmer MEF1"/>
              <w:sz w:val="24"/>
              <w:szCs w:val="24"/>
              <w:lang w:val="ca-ES"/>
              <w:rPrChange w:id="39191" w:author="Kem Sereyboth" w:date="2023-07-26T15:01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of Pub</w:delText>
          </w:r>
        </w:del>
      </w:ins>
      <w:ins w:id="39192" w:author="Kem Sereyboth" w:date="2023-07-14T09:36:00Z">
        <w:del w:id="39193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lang w:val="ca-ES"/>
              <w:rPrChange w:id="39194" w:author="Kem Sereyboth" w:date="2023-07-26T15:01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lic Policy) </w:delText>
          </w:r>
          <w:r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9195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នៅ</w:delText>
          </w:r>
        </w:del>
      </w:ins>
      <w:ins w:id="39196" w:author="Kem Sereyboth" w:date="2023-07-14T09:37:00Z">
        <w:del w:id="39197" w:author="Sopheak" w:date="2023-07-29T07:03:00Z">
          <w:r w:rsidR="00105296"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9198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ប្រទេស</w:delText>
          </w:r>
        </w:del>
      </w:ins>
      <w:ins w:id="39199" w:author="Kem Sereyboth" w:date="2023-07-14T09:36:00Z">
        <w:del w:id="39200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9201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អូ</w:delText>
          </w:r>
        </w:del>
      </w:ins>
      <w:ins w:id="39202" w:author="Kem Sereyboth" w:date="2023-07-14T09:37:00Z">
        <w:del w:id="39203" w:author="Sopheak" w:date="2023-07-29T07:03:00Z">
          <w:r w:rsidR="00105296"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9204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ស្រ្តាលី របស់</w:delText>
          </w:r>
        </w:del>
      </w:ins>
      <w:ins w:id="39205" w:author="Kem Sereyboth" w:date="2023-07-14T09:38:00Z">
        <w:del w:id="39206" w:author="Sopheak" w:date="2023-07-29T07:03:00Z">
          <w:r w:rsidR="00105296"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9207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លោក ទិត្យ អានច័ន្ទគ្រឹះស្នា</w:delText>
          </w:r>
        </w:del>
      </w:ins>
    </w:p>
    <w:p w14:paraId="00C195F1" w14:textId="3D6758D7" w:rsidR="00D67C4D" w:rsidRPr="00D67C4D" w:rsidDel="00E9687F" w:rsidRDefault="00105296">
      <w:pPr>
        <w:pStyle w:val="ListParagraph"/>
        <w:numPr>
          <w:ilvl w:val="0"/>
          <w:numId w:val="84"/>
        </w:numPr>
        <w:spacing w:after="0" w:line="240" w:lineRule="auto"/>
        <w:rPr>
          <w:ins w:id="39208" w:author="Kem Sereyboth" w:date="2023-07-26T15:02:00Z"/>
          <w:del w:id="39209" w:author="Sopheak" w:date="2023-07-29T07:03:00Z"/>
          <w:rFonts w:ascii="Khmer MEF1" w:hAnsi="Khmer MEF1" w:cs="Khmer MEF1"/>
          <w:sz w:val="24"/>
          <w:szCs w:val="24"/>
          <w:lang w:val="ca-ES"/>
          <w:rPrChange w:id="39210" w:author="Kem Sereyboth" w:date="2023-07-26T15:02:00Z">
            <w:rPr>
              <w:ins w:id="39211" w:author="Kem Sereyboth" w:date="2023-07-26T15:02:00Z"/>
              <w:del w:id="39212" w:author="Sopheak" w:date="2023-07-29T07:03:00Z"/>
              <w:rFonts w:ascii="Khmer MEF1" w:hAnsi="Khmer MEF1" w:cs="Khmer MEF1"/>
              <w:sz w:val="24"/>
              <w:szCs w:val="24"/>
            </w:rPr>
          </w:rPrChange>
        </w:rPr>
        <w:pPrChange w:id="39213" w:author="Sopheak Phorn" w:date="2023-08-03T16:18:00Z">
          <w:pPr>
            <w:pStyle w:val="ListParagraph"/>
            <w:numPr>
              <w:numId w:val="84"/>
            </w:numPr>
            <w:spacing w:after="0"/>
            <w:ind w:hanging="360"/>
          </w:pPr>
        </w:pPrChange>
      </w:pPr>
      <w:ins w:id="39214" w:author="Kem Sereyboth" w:date="2023-07-14T09:42:00Z">
        <w:del w:id="39215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9216" w:author="Kem Sereyboth" w:date="2023-07-26T15:02:00Z">
                <w:rPr>
                  <w:rFonts w:cs="MoolBoran"/>
                  <w:cs/>
                </w:rPr>
              </w:rPrChange>
            </w:rPr>
            <w:delText>សំណើ</w:delText>
          </w:r>
        </w:del>
      </w:ins>
      <w:ins w:id="39217" w:author="Kem Sereyboth" w:date="2023-07-14T09:43:00Z">
        <w:del w:id="39218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9219" w:author="Kem Sereyboth" w:date="2023-07-26T15:02:00Z">
                <w:rPr>
                  <w:rFonts w:cs="MoolBoran"/>
                  <w:cs/>
                </w:rPr>
              </w:rPrChange>
            </w:rPr>
            <w:delText>សុំអនុញ្ញាតស្ថិតក្នុងភាពទំនេរគ្មានប្រាក់បៀវត្សរយៈពេល​</w:delText>
          </w:r>
        </w:del>
      </w:ins>
      <w:ins w:id="39220" w:author="Kem Sereyboth" w:date="2023-07-14T09:44:00Z">
        <w:del w:id="39221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9222" w:author="Kem Sereyboth" w:date="2023-07-26T15:02:00Z">
                <w:rPr>
                  <w:rFonts w:cs="MoolBoran"/>
                  <w:cs/>
                </w:rPr>
              </w:rPrChange>
            </w:rPr>
            <w:delText xml:space="preserve"> ២ឆ្នាំ ចាប់ពីថ្ងៃទី១ ខែធ្នូ ឆ្នាំ២០២២ ដល់ថ្ងៃទី១ ខែធ្នូ ឆ្នាំ២០២៤​ របស់</w:delText>
          </w:r>
        </w:del>
      </w:ins>
      <w:ins w:id="39223" w:author="Kem Sereyboth" w:date="2023-07-14T09:45:00Z">
        <w:del w:id="39224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9225" w:author="Kem Sereyboth" w:date="2023-07-26T15:02:00Z">
                <w:rPr>
                  <w:rFonts w:cs="MoolBoran"/>
                  <w:cs/>
                </w:rPr>
              </w:rPrChange>
            </w:rPr>
            <w:delText>លោកអ៊ឹង មុន្នីរង្សី</w:delText>
          </w:r>
        </w:del>
      </w:ins>
    </w:p>
    <w:p w14:paraId="0E7D7D51" w14:textId="402FFAE0" w:rsidR="00D67C4D" w:rsidRPr="00D67C4D" w:rsidDel="00E9687F" w:rsidRDefault="00C234A9">
      <w:pPr>
        <w:pStyle w:val="ListParagraph"/>
        <w:numPr>
          <w:ilvl w:val="0"/>
          <w:numId w:val="84"/>
        </w:numPr>
        <w:spacing w:after="0" w:line="240" w:lineRule="auto"/>
        <w:rPr>
          <w:ins w:id="39226" w:author="Kem Sereyboth" w:date="2023-07-26T15:02:00Z"/>
          <w:del w:id="39227" w:author="Sopheak" w:date="2023-07-29T07:03:00Z"/>
          <w:rFonts w:ascii="Khmer MEF1" w:hAnsi="Khmer MEF1" w:cs="Khmer MEF1"/>
          <w:sz w:val="24"/>
          <w:szCs w:val="24"/>
          <w:lang w:val="ca-ES"/>
          <w:rPrChange w:id="39228" w:author="Kem Sereyboth" w:date="2023-07-26T15:02:00Z">
            <w:rPr>
              <w:ins w:id="39229" w:author="Kem Sereyboth" w:date="2023-07-26T15:02:00Z"/>
              <w:del w:id="39230" w:author="Sopheak" w:date="2023-07-29T07:03:00Z"/>
              <w:rFonts w:ascii="Khmer MEF1" w:hAnsi="Khmer MEF1" w:cs="Khmer MEF1"/>
              <w:sz w:val="24"/>
              <w:szCs w:val="24"/>
            </w:rPr>
          </w:rPrChange>
        </w:rPr>
        <w:pPrChange w:id="39231" w:author="Sopheak Phorn" w:date="2023-08-03T16:18:00Z">
          <w:pPr>
            <w:pStyle w:val="ListParagraph"/>
            <w:numPr>
              <w:numId w:val="84"/>
            </w:numPr>
            <w:spacing w:after="0"/>
            <w:ind w:hanging="360"/>
          </w:pPr>
        </w:pPrChange>
      </w:pPr>
      <w:ins w:id="39232" w:author="Kem Sereyboth" w:date="2023-07-14T10:00:00Z">
        <w:del w:id="39233" w:author="Sopheak" w:date="2023-07-29T07:03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234" w:author="Kem Sereyboth" w:date="2023-07-26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បញ្ជីសម្រង់វត្តមានប្រចាំសប្តាហ៍របស់មន្រ្តីលក្ខន្តិកៈ ក្នុងនិយ័តករ</w:delText>
          </w:r>
        </w:del>
      </w:ins>
      <w:ins w:id="39235" w:author="Kem Sereyboth" w:date="2023-07-14T10:01:00Z">
        <w:del w:id="39236" w:author="Sopheak" w:date="2023-07-29T07:03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237" w:author="Kem Sereyboth" w:date="2023-07-26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សន្តិសុខសង្គម ខែកុម្ភៈ ខែមីនា</w:delText>
          </w:r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9238" w:author="Kem Sereyboth" w:date="2023-07-26T15:02:00Z">
                <w:rPr>
                  <w:rFonts w:cs="MoolBoran"/>
                  <w:cs/>
                </w:rPr>
              </w:rPrChange>
            </w:rPr>
            <w:delText xml:space="preserve"> និងខែមេសា ឆ្នាំ២០២៣</w:delText>
          </w:r>
        </w:del>
      </w:ins>
    </w:p>
    <w:p w14:paraId="58197BD4" w14:textId="71D83441" w:rsidR="00696C45" w:rsidRPr="00D67C4D" w:rsidDel="00E9687F" w:rsidRDefault="00696C45">
      <w:pPr>
        <w:pStyle w:val="ListParagraph"/>
        <w:numPr>
          <w:ilvl w:val="0"/>
          <w:numId w:val="84"/>
        </w:numPr>
        <w:spacing w:after="0" w:line="240" w:lineRule="auto"/>
        <w:rPr>
          <w:ins w:id="39239" w:author="Kem Sereyboth" w:date="2023-07-13T15:37:00Z"/>
          <w:del w:id="39240" w:author="Sopheak" w:date="2023-07-29T07:03:00Z"/>
          <w:rFonts w:ascii="Khmer MEF1" w:hAnsi="Khmer MEF1" w:cs="Khmer MEF1"/>
          <w:sz w:val="24"/>
          <w:szCs w:val="24"/>
          <w:lang w:val="ca-ES"/>
          <w:rPrChange w:id="39241" w:author="Kem Sereyboth" w:date="2023-07-26T15:02:00Z">
            <w:rPr>
              <w:ins w:id="39242" w:author="Kem Sereyboth" w:date="2023-07-13T15:37:00Z"/>
              <w:del w:id="39243" w:author="Sopheak" w:date="2023-07-29T07:03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39244" w:author="Sopheak Phorn" w:date="2023-08-03T16:18:00Z">
          <w:pPr>
            <w:spacing w:after="0"/>
            <w:ind w:left="2127" w:hanging="1276"/>
          </w:pPr>
        </w:pPrChange>
      </w:pPr>
      <w:ins w:id="39245" w:author="Kem Sereyboth" w:date="2023-07-14T09:48:00Z">
        <w:del w:id="39246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9247" w:author="Kem Sereyboth" w:date="2023-07-26T15:02:00Z">
                <w:rPr>
                  <w:rFonts w:cs="MoolBoran"/>
                  <w:cs/>
                </w:rPr>
              </w:rPrChange>
            </w:rPr>
            <w:delText>គំរូសំណើសុំច្បា</w:delText>
          </w:r>
        </w:del>
      </w:ins>
      <w:ins w:id="39248" w:author="Kem Sereyboth" w:date="2023-07-14T09:49:00Z">
        <w:del w:id="39249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9250" w:author="Kem Sereyboth" w:date="2023-07-26T15:02:00Z">
                <w:rPr>
                  <w:rFonts w:cs="MoolBoran"/>
                  <w:cs/>
                </w:rPr>
              </w:rPrChange>
            </w:rPr>
            <w:delText>ប់និងការអនុញ្ញាតច្បាប់</w:delText>
          </w:r>
        </w:del>
      </w:ins>
      <w:ins w:id="39251" w:author="Kem Sereyboth" w:date="2023-07-14T10:02:00Z">
        <w:del w:id="39252" w:author="Sopheak" w:date="2023-07-29T07:03:00Z">
          <w:r w:rsidR="00C234A9" w:rsidRPr="00D67C4D" w:rsidDel="00E9687F">
            <w:rPr>
              <w:rFonts w:ascii="Khmer MEF1" w:hAnsi="Khmer MEF1" w:cs="Khmer MEF1"/>
              <w:sz w:val="24"/>
              <w:szCs w:val="24"/>
              <w:cs/>
              <w:rPrChange w:id="39253" w:author="Kem Sereyboth" w:date="2023-07-26T15:02:00Z">
                <w:rPr>
                  <w:rFonts w:cs="MoolBoran"/>
                  <w:cs/>
                </w:rPr>
              </w:rPrChange>
            </w:rPr>
            <w:delText>។</w:delText>
          </w:r>
        </w:del>
      </w:ins>
    </w:p>
    <w:p w14:paraId="7DDFD1E7" w14:textId="77777777" w:rsidR="00E9687F" w:rsidRPr="008922FA" w:rsidRDefault="00B64B2E">
      <w:pPr>
        <w:spacing w:after="0" w:line="240" w:lineRule="auto"/>
        <w:rPr>
          <w:ins w:id="39254" w:author="Sopheak" w:date="2023-07-29T07:07:00Z"/>
          <w:rFonts w:ascii="Khmer MEF1" w:hAnsi="Khmer MEF1" w:cs="Khmer MEF1"/>
          <w:b/>
          <w:bCs/>
          <w:color w:val="000000" w:themeColor="text1"/>
          <w:sz w:val="24"/>
          <w:szCs w:val="24"/>
          <w:lang w:val="ca-ES"/>
          <w:rPrChange w:id="39255" w:author="Sopheak Phorn" w:date="2023-08-03T08:38:00Z">
            <w:rPr>
              <w:ins w:id="39256" w:author="Sopheak" w:date="2023-07-29T07:07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39257" w:author="Sopheak Phorn" w:date="2023-08-03T16:18:00Z">
          <w:pPr>
            <w:spacing w:after="0"/>
            <w:ind w:left="2127" w:hanging="1276"/>
          </w:pPr>
        </w:pPrChange>
      </w:pPr>
      <w:ins w:id="39258" w:author="Kem Sereyboth" w:date="2023-07-13T15:37:00Z">
        <w:r w:rsidRPr="00E33574">
          <w:rPr>
            <w:rFonts w:ascii="Khmer MEF1" w:hAnsi="Khmer MEF1" w:cs="Khmer MEF1"/>
            <w:b/>
            <w:bCs/>
            <w:sz w:val="24"/>
            <w:szCs w:val="24"/>
            <w:cs/>
            <w:rPrChange w:id="39259" w:author="Kem Sereyboth" w:date="2023-07-19T16:59:00Z">
              <w:rPr>
                <w:rFonts w:ascii="Khmer MEF1" w:hAnsi="Khmer MEF1" w:cs="Khmer MEF1"/>
                <w:b/>
                <w:bCs/>
                <w:color w:val="000000" w:themeColor="text1"/>
                <w:sz w:val="24"/>
                <w:szCs w:val="24"/>
                <w:highlight w:val="yellow"/>
                <w:cs/>
              </w:rPr>
            </w:rPrChange>
          </w:rPr>
          <w:t>ប្រធានបទទី២៖</w:t>
        </w:r>
        <w:r w:rsidRPr="00E33574">
          <w:rPr>
            <w:rFonts w:ascii="Khmer MEF1" w:hAnsi="Khmer MEF1" w:cs="Khmer MEF1"/>
            <w:b/>
            <w:bCs/>
            <w:sz w:val="24"/>
            <w:szCs w:val="24"/>
            <w:cs/>
            <w:rPrChange w:id="39260" w:author="Kem Sereyboth" w:date="2023-07-19T16:59:00Z">
              <w:rPr>
                <w:rFonts w:ascii="Khmer MEF1" w:hAnsi="Khmer MEF1" w:cs="Khmer MEF1"/>
                <w:b/>
                <w:bCs/>
                <w:color w:val="000000" w:themeColor="text1"/>
                <w:sz w:val="24"/>
                <w:szCs w:val="24"/>
                <w:cs/>
              </w:rPr>
            </w:rPrChange>
          </w:rPr>
          <w:t xml:space="preserve"> </w:t>
        </w:r>
      </w:ins>
      <w:ins w:id="39261" w:author="Sopheak" w:date="2023-07-29T06:53:00Z">
        <w:r w:rsidR="00BA2796" w:rsidRPr="00BA2796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39262" w:author="Sopheak" w:date="2023-07-29T06:53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</w:rPr>
            </w:rPrChange>
          </w:rPr>
          <w:t>ការអនុវត្តស្របតាមលក្ខន្តិកៈនៃមន្ត្រីលក្ខន្តិកៈរបស់អាជ្ញាធរសេវាហិរញ្ញវត្ថុមិនមែនធនាគារ</w:t>
        </w:r>
      </w:ins>
    </w:p>
    <w:p w14:paraId="7C0E1135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263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9264" w:author="Sopheak" w:date="2023-07-29T07:07:00Z"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អនុក្រឹត្យលេខ ៣៥១អនក្រ.តត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ចុះថ្ងៃទី២៣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ខែកក្កដា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ឆ្នាំ២០២១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ស្ដីពីការកែសម្រួល​និងតែងតែង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​មន្ត្រី​រាជការ​នៃ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</w:ins>
    </w:p>
    <w:p w14:paraId="42B70D39" w14:textId="23739CC9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265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9266" w:author="Sopheak" w:date="2023-07-29T07:07:00Z">
        <w:r w:rsidRPr="00E9687F">
          <w:rPr>
            <w:rFonts w:ascii="Khmer MEF1" w:eastAsia="Calibri" w:hAnsi="Khmer MEF1" w:cs="Khmer MEF1"/>
            <w:color w:val="000000"/>
            <w:spacing w:val="10"/>
            <w:sz w:val="24"/>
            <w:szCs w:val="24"/>
            <w:cs/>
            <w:rPrChange w:id="39267" w:author="Sopheak" w:date="2023-07-29T07:08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ប្រកាសលេខ ០១៨ អ.ស.ហ.ប្រក ចុះថ្ងៃទី៣០ ខែវិច្ឆិកា ឆ្នាំ២០២១</w:t>
        </w:r>
      </w:ins>
      <w:ins w:id="39268" w:author="Sopheak" w:date="2023-07-29T07:08:00Z">
        <w:r w:rsidRPr="00E9687F">
          <w:rPr>
            <w:rFonts w:ascii="Khmer MEF1" w:eastAsia="Calibri" w:hAnsi="Khmer MEF1" w:cs="Khmer MEF1"/>
            <w:color w:val="000000"/>
            <w:spacing w:val="10"/>
            <w:sz w:val="24"/>
            <w:szCs w:val="24"/>
            <w:cs/>
            <w:rPrChange w:id="39269" w:author="Sopheak" w:date="2023-07-29T07:08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 </w:t>
        </w:r>
      </w:ins>
      <w:ins w:id="39270" w:author="Sopheak" w:date="2023-07-29T07:07:00Z">
        <w:r w:rsidRPr="00E9687F">
          <w:rPr>
            <w:rFonts w:ascii="Khmer MEF1" w:eastAsia="Calibri" w:hAnsi="Khmer MEF1" w:cs="Khmer MEF1"/>
            <w:color w:val="000000"/>
            <w:spacing w:val="10"/>
            <w:sz w:val="24"/>
            <w:szCs w:val="24"/>
            <w:cs/>
            <w:rPrChange w:id="39271" w:author="Sopheak" w:date="2023-07-29T07:08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ស្ដីពីការបញ្ចូលមន្ត្រី និង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បុគ្គលិក​ជាប់កិច្ច​សន្យាជាមន្រ្តីលក្ខន្តិកៈនៃ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</w:ins>
    </w:p>
    <w:p w14:paraId="03831E00" w14:textId="5428B6B9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272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9273" w:author="Sopheak" w:date="2023-07-29T07:07:00Z"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9274" w:author="Sopheak" w:date="2023-07-29T07:10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ប្រកាសលេខ ០០៦ អ.ស.ហ.ប្រក ចុះថ្ងៃទី៤ ខែកុម្ភៈ ឆ្នាំ២០២២ ស្ដីពីការកែសម្រួលនិង​តែងតាំង​</w:t>
        </w:r>
        <w:r w:rsidRPr="00E9687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ម​ន្ត្រី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​​រាជការនៃ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del w:id="39275" w:author="Chamreun Poth" w:date="2024-05-30T18:32:00Z" w16du:dateUtc="2024-05-30T11:32:00Z"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  <w:rPrChange w:id="39276" w:author="Sopheak" w:date="2023-07-29T07:09:00Z">
                <w:rPr>
                  <w:rFonts w:ascii="Khmer MEF1" w:eastAsia="Calibri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39277" w:author="Chamreun Poth" w:date="2024-05-30T18:32:00Z" w16du:dateUtc="2024-05-30T11:32:00Z">
        <w:r w:rsidR="00091126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ឈ្មោះសវនដ្ឋាន</w:t>
        </w:r>
      </w:ins>
      <w:ins w:id="39278" w:author="Sopheak" w:date="2023-07-29T07:07:00Z"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តែងតាំងតាមនាយកដ្ឋាន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និងការិយាល័យ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)</w:t>
        </w:r>
      </w:ins>
    </w:p>
    <w:p w14:paraId="582294C1" w14:textId="38F6C08F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279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9280" w:author="Sopheak" w:date="2023-07-29T07:07:00Z"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  <w:rPrChange w:id="39281" w:author="Sopheak" w:date="2023-07-29T07:10:00Z">
              <w:rPr>
                <w:rFonts w:ascii="Khmer MEF1" w:eastAsia="Calibri" w:hAnsi="Khmer MEF1" w:cs="Khmer MEF1"/>
                <w:color w:val="000000"/>
                <w:spacing w:val="-6"/>
                <w:sz w:val="24"/>
                <w:szCs w:val="24"/>
                <w:cs/>
              </w:rPr>
            </w:rPrChange>
          </w:rPr>
          <w:t>ប្រកាសលេខ ០២៩ អ.ស.ហ.ប្រក. ចុះថ្ងៃទី៧ ខែកក្កដា ឆ្នាំ២០២២ ស្ដីពីការទទួលស្គាល់មន្ត្រី​ល​ក្ខន្តិ​កៈ​​​​</w:t>
        </w:r>
        <w:r w:rsidRPr="00E9687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282" w:author="Sopheak" w:date="2023-07-29T07:10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របស់ </w:t>
        </w:r>
        <w:r w:rsidRPr="00E9687F">
          <w:rPr>
            <w:rFonts w:ascii="Khmer MEF1" w:eastAsia="Calibri" w:hAnsi="Khmer MEF1" w:cs="Khmer MEF1"/>
            <w:b/>
            <w:bCs/>
            <w:color w:val="000000"/>
            <w:spacing w:val="-6"/>
            <w:sz w:val="24"/>
            <w:szCs w:val="24"/>
            <w:cs/>
            <w:rPrChange w:id="39283" w:author="Sopheak" w:date="2023-07-29T07:10:00Z">
              <w:rPr>
                <w:rFonts w:ascii="Khmer MEF1" w:eastAsia="Calibri" w:hAnsi="Khmer MEF1" w:cs="Khmer MEF1"/>
                <w:b/>
                <w:bCs/>
                <w:color w:val="000000"/>
                <w:sz w:val="24"/>
                <w:szCs w:val="24"/>
                <w:cs/>
              </w:rPr>
            </w:rPrChange>
          </w:rPr>
          <w:t>អ.ស.ហ.</w:t>
        </w:r>
        <w:r w:rsidRPr="00E9687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284" w:author="Sopheak" w:date="2023-07-29T07:10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 ឱ្យចូលបម្រើការងារនៅ </w:t>
        </w:r>
        <w:del w:id="39285" w:author="Chamreun Poth" w:date="2024-05-30T18:32:00Z" w16du:dateUtc="2024-05-30T11:32:00Z"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pacing w:val="-6"/>
              <w:sz w:val="24"/>
              <w:szCs w:val="24"/>
              <w:cs/>
              <w:rPrChange w:id="39286" w:author="Sopheak" w:date="2023-07-29T07:10:00Z">
                <w:rPr>
                  <w:rFonts w:ascii="Khmer MEF1" w:eastAsia="Calibri" w:hAnsi="Khmer MEF1" w:cs="Khmer MEF1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39287" w:author="Chamreun Poth" w:date="2024-05-30T18:32:00Z" w16du:dateUtc="2024-05-30T11:32:00Z">
        <w:r w:rsidR="00091126">
          <w:rPr>
            <w:rFonts w:ascii="Khmer MEF1" w:eastAsia="Calibri" w:hAnsi="Khmer MEF1" w:cs="Khmer MEF1"/>
            <w:b/>
            <w:bCs/>
            <w:color w:val="000000"/>
            <w:spacing w:val="-6"/>
            <w:sz w:val="24"/>
            <w:szCs w:val="24"/>
            <w:cs/>
          </w:rPr>
          <w:t>ឈ្មោះសវនដ្ឋាន</w:t>
        </w:r>
      </w:ins>
      <w:ins w:id="39288" w:author="Sopheak" w:date="2023-07-29T07:07:00Z">
        <w:r w:rsidRPr="00E9687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289" w:author="Sopheak" w:date="2023-07-29T07:10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 </w:t>
        </w:r>
        <w:del w:id="39290" w:author="Sopheak Phorn" w:date="2023-08-04T12:03:00Z">
          <w:r w:rsidRPr="00E9687F" w:rsidDel="00DF2CA3">
            <w:rPr>
              <w:rFonts w:ascii="Khmer MEF1" w:eastAsia="Calibri" w:hAnsi="Khmer MEF1" w:cs="Khmer MEF1"/>
              <w:color w:val="000000"/>
              <w:spacing w:val="-6"/>
              <w:sz w:val="24"/>
              <w:szCs w:val="24"/>
              <w:cs/>
              <w:rPrChange w:id="39291" w:author="Sopheak" w:date="2023-07-29T07:10:00Z">
                <w:rPr>
                  <w:rFonts w:ascii="Khmer MEF1" w:eastAsia="Calibri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(ប្រការ១ និងប្រការ២ ទទួលស្គាល់​មន្ត្រី​លក្ខន្ដិកៈ​</w:delText>
          </w:r>
          <w:r w:rsidRPr="00E9687F" w:rsidDel="00DF2CA3">
            <w:rPr>
              <w:rFonts w:ascii="Khmer MEF1" w:eastAsia="Calibri" w:hAnsi="Khmer MEF1" w:cs="Khmer MEF1" w:hint="cs"/>
              <w:color w:val="000000"/>
              <w:sz w:val="24"/>
              <w:szCs w:val="24"/>
              <w:cs/>
            </w:rPr>
            <w:delText>ប្រភេទក្រមការ</w:delText>
          </w:r>
          <w:r w:rsidRPr="00E9687F" w:rsidDel="00DF2CA3">
            <w:rPr>
              <w:rFonts w:ascii="Khmer MEF1" w:eastAsia="Calibri" w:hAnsi="Khmer MEF1" w:cs="Khmer MEF1"/>
              <w:color w:val="000000"/>
              <w:sz w:val="24"/>
              <w:szCs w:val="24"/>
              <w:cs/>
            </w:rPr>
            <w:delText xml:space="preserve"> </w:delText>
          </w:r>
          <w:r w:rsidRPr="00E9687F" w:rsidDel="00DF2CA3">
            <w:rPr>
              <w:rFonts w:ascii="Khmer MEF1" w:eastAsia="Calibri" w:hAnsi="Khmer MEF1" w:cs="Khmer MEF1" w:hint="cs"/>
              <w:color w:val="000000"/>
              <w:sz w:val="24"/>
              <w:szCs w:val="24"/>
              <w:cs/>
            </w:rPr>
            <w:delText>បន្ទាប់ពីរយៈពេលសាកល្បង</w:delText>
          </w:r>
          <w:r w:rsidRPr="00E9687F" w:rsidDel="00DF2CA3">
            <w:rPr>
              <w:rFonts w:ascii="Khmer MEF1" w:eastAsia="Calibri" w:hAnsi="Khmer MEF1" w:cs="Khmer MEF1"/>
              <w:color w:val="000000"/>
              <w:sz w:val="24"/>
              <w:szCs w:val="24"/>
              <w:cs/>
            </w:rPr>
            <w:delText xml:space="preserve"> </w:delText>
          </w:r>
          <w:r w:rsidRPr="00E9687F" w:rsidDel="00DF2CA3">
            <w:rPr>
              <w:rFonts w:ascii="Khmer MEF1" w:eastAsia="Calibri" w:hAnsi="Khmer MEF1" w:cs="Khmer MEF1" w:hint="cs"/>
              <w:color w:val="000000"/>
              <w:sz w:val="24"/>
              <w:szCs w:val="24"/>
              <w:cs/>
            </w:rPr>
            <w:delText>រយៈពេល</w:delText>
          </w:r>
          <w:r w:rsidRPr="00E9687F" w:rsidDel="00DF2CA3">
            <w:rPr>
              <w:rFonts w:ascii="Khmer MEF1" w:eastAsia="Calibri" w:hAnsi="Khmer MEF1" w:cs="Khmer MEF1"/>
              <w:color w:val="000000"/>
              <w:sz w:val="24"/>
              <w:szCs w:val="24"/>
              <w:cs/>
            </w:rPr>
            <w:delText xml:space="preserve"> </w:delText>
          </w:r>
          <w:r w:rsidRPr="00E9687F" w:rsidDel="00DF2CA3">
            <w:rPr>
              <w:rFonts w:ascii="Khmer MEF1" w:eastAsia="Calibri" w:hAnsi="Khmer MEF1" w:cs="Khmer MEF1" w:hint="cs"/>
              <w:color w:val="000000"/>
              <w:sz w:val="24"/>
              <w:szCs w:val="24"/>
              <w:cs/>
            </w:rPr>
            <w:delText>៣</w:delText>
          </w:r>
          <w:r w:rsidRPr="00E9687F" w:rsidDel="00DF2CA3">
            <w:rPr>
              <w:rFonts w:ascii="Khmer MEF1" w:eastAsia="Calibri" w:hAnsi="Khmer MEF1" w:cs="Khmer MEF1"/>
              <w:color w:val="000000"/>
              <w:sz w:val="24"/>
              <w:szCs w:val="24"/>
              <w:cs/>
            </w:rPr>
            <w:delText xml:space="preserve"> (</w:delText>
          </w:r>
          <w:r w:rsidRPr="00E9687F" w:rsidDel="00DF2CA3">
            <w:rPr>
              <w:rFonts w:ascii="Khmer MEF1" w:eastAsia="Calibri" w:hAnsi="Khmer MEF1" w:cs="Khmer MEF1" w:hint="cs"/>
              <w:color w:val="000000"/>
              <w:sz w:val="24"/>
              <w:szCs w:val="24"/>
              <w:cs/>
            </w:rPr>
            <w:delText>បី</w:delText>
          </w:r>
          <w:r w:rsidRPr="00E9687F" w:rsidDel="00DF2CA3">
            <w:rPr>
              <w:rFonts w:ascii="Khmer MEF1" w:eastAsia="Calibri" w:hAnsi="Khmer MEF1" w:cs="Khmer MEF1"/>
              <w:color w:val="000000"/>
              <w:sz w:val="24"/>
              <w:szCs w:val="24"/>
              <w:cs/>
            </w:rPr>
            <w:delText xml:space="preserve">) </w:delText>
          </w:r>
          <w:r w:rsidRPr="00E9687F" w:rsidDel="00DF2CA3">
            <w:rPr>
              <w:rFonts w:ascii="Khmer MEF1" w:eastAsia="Calibri" w:hAnsi="Khmer MEF1" w:cs="Khmer MEF1" w:hint="cs"/>
              <w:color w:val="000000"/>
              <w:sz w:val="24"/>
              <w:szCs w:val="24"/>
              <w:cs/>
            </w:rPr>
            <w:delText>ខែ)</w:delText>
          </w:r>
        </w:del>
      </w:ins>
    </w:p>
    <w:p w14:paraId="41B19724" w14:textId="6D45F042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292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9293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ប្រកាសលេខ០៣៧អ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ចុះថ្ងៃទី១៥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ខែសីហា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ស្ដីពីការតែងតាំងមន្រ្តីរាជការ​បម្រើ​​ការនៅ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del w:id="39294" w:author="Chamreun Poth" w:date="2024-05-30T18:32:00Z" w16du:dateUtc="2024-05-30T11:32:00Z"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ន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គ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ស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</w:del>
      </w:ins>
      <w:ins w:id="39295" w:author="Chamreun Poth" w:date="2024-05-30T18:32:00Z" w16du:dateUtc="2024-05-30T11:32:00Z">
        <w:r w:rsidR="00091126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ឈ្មោះសវនដ្ឋាន</w:t>
        </w:r>
      </w:ins>
      <w:ins w:id="39296" w:author="Sopheak" w:date="2023-07-29T07:07:00Z"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លោកស្រី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ថោ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សេដ្ឋចាន់លីដា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និងលោកស្រី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ពៅ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សូលីដា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)</w:t>
        </w:r>
      </w:ins>
    </w:p>
    <w:p w14:paraId="5500108D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297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9298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ប្រកាសលេខ៣៤៨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ចុះថ្ងៃទី២៧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ខែមេសា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ឆ្នាំ២០២១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ស្ដីពីការទទួលស្គាល់ការផ្លាស់​មន្ត្រីរាជការ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លោកស្រី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ថោ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សេដ្ឋចាន់លីដា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)</w:t>
        </w:r>
      </w:ins>
    </w:p>
    <w:p w14:paraId="7E87CE35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299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9300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ប្រកាសលេខ៤៥៧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ចុះថ្ងៃទី១៩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ខែកក្កដា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ស្ដីពីការទទួលស្គាល់ការផ្លាស់​មន្ត្រីរាជការ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លោកស្រី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ពៅ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សូលីដា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)</w:t>
        </w:r>
      </w:ins>
    </w:p>
    <w:p w14:paraId="3AFEB10E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301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9302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ប្រកាសលេខ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៥៧៦អ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ចុះថ្ងៃទី១២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ខែសីហា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 ស្ដីពីការអនុញ្ញាតឱ្យមន្ត្រីរា​ជ​ការ​​​ស្ថិតនៅក្រៅក្របខណ្ឌដើម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លោក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ស្រុន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រដ្ឋា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)</w:t>
        </w:r>
      </w:ins>
    </w:p>
    <w:p w14:paraId="57DB2BD8" w14:textId="2F1F0AAA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303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9304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ប្រកាសលេខ៤៥៧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.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ចុះថ្ងៃទី១២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ខែសីហា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 ស្ដីពីការទទួលស្គាល់ក្របខណ្ឌ​មន្ត្រី​រាជការឱ្យចូលបម្រើការងារនិងកម្មសិក្សានៅ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del w:id="39305" w:author="Chamreun Poth" w:date="2024-05-30T18:32:00Z" w16du:dateUtc="2024-05-30T11:32:00Z"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ន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គ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ស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</w:del>
      </w:ins>
      <w:ins w:id="39306" w:author="Chamreun Poth" w:date="2024-05-30T18:32:00Z" w16du:dateUtc="2024-05-30T11:32:00Z">
        <w:r w:rsidR="00091126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ឈ្មោះសវនដ្ឋាន</w:t>
        </w:r>
      </w:ins>
      <w:ins w:id="39307" w:author="Sopheak" w:date="2023-07-29T07:07:00Z"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នៃកសហវ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 xml:space="preserve">(លោកស្រី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វណ្ណា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ពៅដានូ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)</w:t>
        </w:r>
      </w:ins>
    </w:p>
    <w:p w14:paraId="0E2DDB6F" w14:textId="54E8EACE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308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9309" w:author="Sopheak" w:date="2023-07-29T07:07:00Z"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លិខិតលេខ ០១១</w:t>
        </w:r>
        <w:r w:rsidRPr="00E9687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ចុះថ្ងៃទី១៧</w:t>
        </w:r>
        <w:r w:rsidRPr="00E9687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ខែមីនា</w:t>
        </w:r>
        <w:r w:rsidRPr="00E9687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ឆ្នាំ២០២២</w:t>
        </w:r>
        <w:r w:rsidRPr="00E9687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ស្ដីពីបទប្បញ្ញត្តិសម្រាប់បេក្ខជនចូលរួម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​ប្រឡង​​ប្រជែងជ្រើសរើសមន្ត្រីលក្ខន្តិកៈចូលបម្រើការងារនៅ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del w:id="39310" w:author="Chamreun Poth" w:date="2024-05-30T18:32:00Z" w16du:dateUtc="2024-05-30T11:32:00Z"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ន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គ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ស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</w:del>
      </w:ins>
      <w:ins w:id="39311" w:author="Chamreun Poth" w:date="2024-05-30T18:32:00Z" w16du:dateUtc="2024-05-30T11:32:00Z">
        <w:r w:rsidR="00091126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ឈ្មោះសវនដ្ឋាន</w:t>
        </w:r>
      </w:ins>
      <w:ins w:id="39312" w:author="Sopheak" w:date="2023-07-29T07:07:00Z"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</w:ins>
    </w:p>
    <w:p w14:paraId="1047DC43" w14:textId="0684D2E1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313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9314" w:author="Sopheak" w:date="2023-07-29T07:07:00Z">
        <w:r w:rsidRPr="007E1361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  <w:rPrChange w:id="39315" w:author="Sopheak" w:date="2023-07-29T07:11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បញ្ជីឈ្មោះបេក្ខជនដែលបានសម្រេចជ្រើសរើស (</w:t>
        </w:r>
        <w:r w:rsidRPr="007E1361">
          <w:rPr>
            <w:rFonts w:ascii="Khmer MEF1" w:eastAsia="Calibri" w:hAnsi="Khmer MEF1" w:cs="Khmer MEF1"/>
            <w:color w:val="000000"/>
            <w:spacing w:val="4"/>
            <w:sz w:val="24"/>
            <w:szCs w:val="24"/>
            <w:rPrChange w:id="39316" w:author="Sopheak" w:date="2023-07-29T07:11:00Z">
              <w:rPr>
                <w:rFonts w:ascii="Khmer MEF1" w:eastAsia="Calibri" w:hAnsi="Khmer MEF1" w:cs="Khmer MEF1"/>
                <w:color w:val="000000"/>
                <w:sz w:val="24"/>
                <w:szCs w:val="24"/>
              </w:rPr>
            </w:rPrChange>
          </w:rPr>
          <w:t>shortlist)</w:t>
        </w:r>
        <w:r w:rsidRPr="007E1361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  <w:rPrChange w:id="39317" w:author="Sopheak" w:date="2023-07-29T07:11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 ឱ្យចូលប្រឡងប្រជែងលើវិញ្ញាសារ</w:t>
        </w:r>
      </w:ins>
      <w:ins w:id="39318" w:author="Sopheak" w:date="2023-07-29T07:11:00Z">
        <w:r>
          <w:rPr>
            <w:rFonts w:ascii="Khmer MEF1" w:eastAsia="Calibri" w:hAnsi="Khmer MEF1" w:cs="Khmer MEF1"/>
            <w:color w:val="000000"/>
            <w:sz w:val="24"/>
            <w:szCs w:val="24"/>
          </w:rPr>
          <w:t xml:space="preserve"> </w:t>
        </w:r>
      </w:ins>
      <w:ins w:id="39319" w:author="Sopheak" w:date="2023-07-29T07:07:00Z">
        <w:r w:rsidR="007E1361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រ</w:t>
        </w:r>
      </w:ins>
      <w:ins w:id="39320" w:author="Sopheak" w:date="2023-07-29T07:11:00Z">
        <w:r w:rsidR="007E1361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សេរ</w:t>
        </w:r>
      </w:ins>
      <w:ins w:id="39321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​ចូល​បម្រើការងារជាមន្ត្រីលក្ខន្តិកៈនៅ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del w:id="39322" w:author="Chamreun Poth" w:date="2024-05-30T18:32:00Z" w16du:dateUtc="2024-05-30T11:32:00Z"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ន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គ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ស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</w:del>
      </w:ins>
      <w:ins w:id="39323" w:author="Chamreun Poth" w:date="2024-05-30T18:32:00Z" w16du:dateUtc="2024-05-30T11:32:00Z">
        <w:r w:rsidR="00091126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ឈ្មោះសវនដ្ឋាន</w:t>
        </w:r>
      </w:ins>
      <w:ins w:id="39324" w:author="Sopheak" w:date="2023-07-29T07:07:00Z"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និងបទប្បញ្ញត្តិសម្រាប់ចូលប្រឡង</w:t>
        </w:r>
      </w:ins>
    </w:p>
    <w:p w14:paraId="2FD9ACE4" w14:textId="309AC6C0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325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9326" w:author="Sopheak" w:date="2023-07-29T07:07:00Z">
        <w:r w:rsidRPr="007E1361">
          <w:rPr>
            <w:rFonts w:ascii="Khmer MEF1" w:eastAsia="Calibri" w:hAnsi="Khmer MEF1" w:cs="Khmer MEF1"/>
            <w:color w:val="000000"/>
            <w:spacing w:val="-14"/>
            <w:sz w:val="24"/>
            <w:szCs w:val="24"/>
            <w:cs/>
            <w:rPrChange w:id="39327" w:author="Sopheak" w:date="2023-07-29T07:12:00Z">
              <w:rPr>
                <w:rFonts w:ascii="Khmer MEF1" w:eastAsia="Calibri" w:hAnsi="Khmer MEF1" w:cs="Khmer MEF1"/>
                <w:color w:val="000000"/>
                <w:spacing w:val="-8"/>
                <w:sz w:val="24"/>
                <w:szCs w:val="24"/>
                <w:cs/>
              </w:rPr>
            </w:rPrChange>
          </w:rPr>
          <w:t>សេចក្ដីសម្រេចលេខ ០០៤ អ.ស.ហ.សសរ ចុះថ្ងៃទី១ ខែមិថុនា ឆ្នាំ២០២២ ស្ដីពីការបង្កើត​គណៈ​​​​ក​ម្ម​កា​រ</w:t>
        </w:r>
        <w:r w:rsidRPr="00E9687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​​​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វាយតម្លៃសមិទ្ធកម្មរបស់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del w:id="39328" w:author="Chamreun Poth" w:date="2024-05-30T18:32:00Z" w16du:dateUtc="2024-05-30T11:32:00Z"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ន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គ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ស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</w:del>
      </w:ins>
      <w:ins w:id="39329" w:author="Chamreun Poth" w:date="2024-05-30T18:32:00Z" w16du:dateUtc="2024-05-30T11:32:00Z">
        <w:r w:rsidR="00091126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ឈ្មោះសវនដ្ឋាន</w:t>
        </w:r>
      </w:ins>
      <w:ins w:id="39330" w:author="Sopheak" w:date="2023-07-29T07:07:00Z"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</w:ins>
    </w:p>
    <w:p w14:paraId="4CCA634B" w14:textId="3CC77264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331" w:author="Sopheak" w:date="2023-07-29T07:07:00Z"/>
          <w:rFonts w:ascii="Khmer MEF1" w:eastAsia="Calibri" w:hAnsi="Khmer MEF1" w:cs="Khmer MEF1"/>
          <w:b/>
          <w:bCs/>
          <w:color w:val="000000"/>
          <w:sz w:val="24"/>
          <w:szCs w:val="24"/>
        </w:rPr>
      </w:pPr>
      <w:ins w:id="39332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lastRenderedPageBreak/>
          <w:t>របាយការណ៍ស្ដីពីកិច្ចប្រជុំគណៈកម្មការបូកសរុបវាយតម្លៃរបាយការណ៍សមិទ្ធកម្មប្រចាំត្រីមាសទី១ និង​​​​ត្រីមាសទី២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របស់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del w:id="39333" w:author="Chamreun Poth" w:date="2024-05-30T18:32:00Z" w16du:dateUtc="2024-05-30T11:32:00Z"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ន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គ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ស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</w:del>
      </w:ins>
      <w:ins w:id="39334" w:author="Chamreun Poth" w:date="2024-05-30T18:32:00Z" w16du:dateUtc="2024-05-30T11:32:00Z">
        <w:r w:rsidR="00091126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ឈ្មោះសវនដ្ឋាន</w:t>
        </w:r>
      </w:ins>
    </w:p>
    <w:p w14:paraId="0B50247E" w14:textId="4A7C3A79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335" w:author="Sopheak" w:date="2023-07-29T07:07:00Z"/>
          <w:rFonts w:ascii="Khmer MEF1" w:eastAsia="Calibri" w:hAnsi="Khmer MEF1" w:cs="Khmer MEF1"/>
          <w:b/>
          <w:bCs/>
          <w:color w:val="000000"/>
          <w:sz w:val="24"/>
          <w:szCs w:val="24"/>
        </w:rPr>
        <w:pPrChange w:id="39336" w:author="Sopheak Phorn" w:date="2023-08-25T16:25:00Z">
          <w:pPr>
            <w:numPr>
              <w:numId w:val="102"/>
            </w:numPr>
            <w:spacing w:after="0" w:line="240" w:lineRule="auto"/>
            <w:ind w:left="720" w:hanging="90"/>
            <w:jc w:val="both"/>
          </w:pPr>
        </w:pPrChange>
      </w:pPr>
      <w:ins w:id="39337" w:author="Sopheak" w:date="2023-07-29T07:07:00Z">
        <w:r w:rsidRPr="007E1361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  <w:rPrChange w:id="39338" w:author="Sopheak" w:date="2023-07-29T07:12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របាយការណ៍ស្ដីពីកិច្ចប្រជុំគណៈកម្មការបូកសរុបវាយតម្លៃរបាយការណ៍សមិទ្ធកម្មប្រចាំត្រីមាសទី៣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 xml:space="preserve"> ឆ្នាំ​​​២០២២ របស់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del w:id="39339" w:author="Chamreun Poth" w:date="2024-05-30T18:32:00Z" w16du:dateUtc="2024-05-30T11:32:00Z"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ន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គ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ស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</w:del>
      </w:ins>
      <w:ins w:id="39340" w:author="Chamreun Poth" w:date="2024-05-30T18:32:00Z" w16du:dateUtc="2024-05-30T11:32:00Z">
        <w:r w:rsidR="00091126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ឈ្មោះសវនដ្ឋាន</w:t>
        </w:r>
      </w:ins>
    </w:p>
    <w:p w14:paraId="1C94AD00" w14:textId="1ADC0D20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341" w:author="Sopheak" w:date="2023-07-29T07:07:00Z"/>
          <w:rFonts w:ascii="Khmer MEF1" w:eastAsia="Calibri" w:hAnsi="Khmer MEF1" w:cs="Khmer MEF1"/>
          <w:color w:val="000000"/>
          <w:sz w:val="24"/>
          <w:szCs w:val="24"/>
        </w:rPr>
        <w:pPrChange w:id="39342" w:author="Sopheak Phorn" w:date="2023-08-25T16:25:00Z">
          <w:pPr>
            <w:numPr>
              <w:numId w:val="102"/>
            </w:numPr>
            <w:spacing w:after="0" w:line="240" w:lineRule="auto"/>
            <w:ind w:left="720" w:hanging="90"/>
            <w:jc w:val="both"/>
          </w:pPr>
        </w:pPrChange>
      </w:pPr>
      <w:ins w:id="39343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របាយការណ៍ស្ដីពីកិច្ចប្រជុំគណៈកម្មការបូកសរុបវាយតម្លៃរបាយការណ៍សមិទ្ធកម្មប្រចាំត្រីមាសទី៤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ឆ្នាំ​២០២២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របស់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del w:id="39344" w:author="Chamreun Poth" w:date="2024-05-30T18:32:00Z" w16du:dateUtc="2024-05-30T11:32:00Z"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ន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គ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ស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</w:del>
      </w:ins>
      <w:ins w:id="39345" w:author="Chamreun Poth" w:date="2024-05-30T18:32:00Z" w16du:dateUtc="2024-05-30T11:32:00Z">
        <w:r w:rsidR="00091126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ឈ្មោះសវនដ្ឋាន</w:t>
        </w:r>
      </w:ins>
    </w:p>
    <w:p w14:paraId="0EBD8775" w14:textId="49854508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346" w:author="Sopheak" w:date="2023-07-29T07:07:00Z"/>
          <w:rFonts w:ascii="Khmer MEF1" w:eastAsia="Calibri" w:hAnsi="Khmer MEF1" w:cs="Khmer MEF1"/>
          <w:b/>
          <w:bCs/>
          <w:color w:val="000000"/>
          <w:sz w:val="24"/>
          <w:szCs w:val="24"/>
        </w:rPr>
        <w:pPrChange w:id="39347" w:author="Sopheak Phorn" w:date="2023-08-25T16:25:00Z">
          <w:pPr>
            <w:numPr>
              <w:numId w:val="102"/>
            </w:numPr>
            <w:spacing w:after="0" w:line="240" w:lineRule="auto"/>
            <w:ind w:left="720" w:hanging="90"/>
            <w:jc w:val="both"/>
          </w:pPr>
        </w:pPrChange>
      </w:pPr>
      <w:ins w:id="39348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លិខិតលេខ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៥៥១</w:t>
        </w:r>
        <w:del w:id="39349" w:author="Chamreun Poth" w:date="2024-05-30T18:32:00Z" w16du:dateUtc="2024-05-30T11:32:00Z">
          <w:r w:rsidRPr="00E9687F" w:rsidDel="00091126">
            <w:rPr>
              <w:rFonts w:ascii="Khmer MEF1" w:eastAsia="Calibri" w:hAnsi="Khmer MEF1" w:cs="Khmer MEF1" w:hint="cs"/>
              <w:color w:val="000000"/>
              <w:sz w:val="24"/>
              <w:szCs w:val="24"/>
              <w:cs/>
            </w:rPr>
            <w:delText>ន</w:delText>
          </w:r>
          <w:r w:rsidRPr="00E9687F" w:rsidDel="00091126">
            <w:rPr>
              <w:rFonts w:ascii="Khmer MEF1" w:eastAsia="Calibri" w:hAnsi="Khmer MEF1" w:cs="Khmer MEF1"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color w:val="000000"/>
              <w:sz w:val="24"/>
              <w:szCs w:val="24"/>
              <w:cs/>
            </w:rPr>
            <w:delText>គ</w:delText>
          </w:r>
          <w:r w:rsidRPr="00E9687F" w:rsidDel="00091126">
            <w:rPr>
              <w:rFonts w:ascii="Khmer MEF1" w:eastAsia="Calibri" w:hAnsi="Khmer MEF1" w:cs="Khmer MEF1"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color w:val="000000"/>
              <w:sz w:val="24"/>
              <w:szCs w:val="24"/>
              <w:cs/>
            </w:rPr>
            <w:delText>ស</w:delText>
          </w:r>
          <w:r w:rsidRPr="00E9687F" w:rsidDel="00091126">
            <w:rPr>
              <w:rFonts w:ascii="Khmer MEF1" w:eastAsia="Calibri" w:hAnsi="Khmer MEF1" w:cs="Khmer MEF1"/>
              <w:color w:val="000000"/>
              <w:sz w:val="24"/>
              <w:szCs w:val="24"/>
              <w:cs/>
            </w:rPr>
            <w:delText>.</w:delText>
          </w:r>
        </w:del>
      </w:ins>
      <w:ins w:id="39350" w:author="Chamreun Poth" w:date="2024-05-30T18:32:00Z" w16du:dateUtc="2024-05-30T11:32:00Z">
        <w:r w:rsidR="00091126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ឈ្មោះសវនដ្ឋាន</w:t>
        </w:r>
      </w:ins>
      <w:ins w:id="39351" w:author="Sopheak" w:date="2023-07-29T07:07:00Z"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ថ្ងៃទី១៩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ខែកញ្ញា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ស្ដីពីសំណើសុំគោលការណ៍ជ្រើសរើស​មន្រ្តី​លក្ខន្ដិកៈចំនួន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១៥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រូប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សម្រាប់ឆ្នាំ២០២២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បម្រើការងារនៅ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del w:id="39352" w:author="Chamreun Poth" w:date="2024-05-30T18:32:00Z" w16du:dateUtc="2024-05-30T11:32:00Z"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ន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គ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ស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</w:del>
      </w:ins>
      <w:ins w:id="39353" w:author="Chamreun Poth" w:date="2024-05-30T18:32:00Z" w16du:dateUtc="2024-05-30T11:32:00Z">
        <w:r w:rsidR="00091126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ឈ្មោះសវនដ្ឋាន</w:t>
        </w:r>
      </w:ins>
      <w:ins w:id="39354" w:author="Sopheak" w:date="2023-07-29T07:07:00Z"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</w:ins>
    </w:p>
    <w:p w14:paraId="18025EA9" w14:textId="1B6113ED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355" w:author="Sopheak" w:date="2023-07-29T07:07:00Z"/>
          <w:rFonts w:ascii="Khmer MEF1" w:eastAsia="Calibri" w:hAnsi="Khmer MEF1" w:cs="Khmer MEF1"/>
          <w:b/>
          <w:bCs/>
          <w:color w:val="000000"/>
          <w:sz w:val="24"/>
          <w:szCs w:val="24"/>
        </w:rPr>
        <w:pPrChange w:id="39356" w:author="Sopheak Phorn" w:date="2023-08-25T16:25:00Z">
          <w:pPr>
            <w:numPr>
              <w:numId w:val="102"/>
            </w:numPr>
            <w:spacing w:after="0" w:line="240" w:lineRule="auto"/>
            <w:ind w:left="720" w:hanging="90"/>
            <w:jc w:val="both"/>
          </w:pPr>
        </w:pPrChange>
      </w:pPr>
      <w:ins w:id="39357" w:author="Sopheak" w:date="2023-07-29T07:07:00Z">
        <w:r w:rsidRPr="007E1361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  <w:rPrChange w:id="39358" w:author="Sopheak" w:date="2023-07-29T07:12:00Z">
              <w:rPr>
                <w:rFonts w:ascii="Khmer MEF1" w:eastAsia="Calibri" w:hAnsi="Khmer MEF1" w:cs="Khmer MEF1"/>
                <w:color w:val="000000"/>
                <w:spacing w:val="-6"/>
                <w:sz w:val="24"/>
                <w:szCs w:val="24"/>
                <w:cs/>
              </w:rPr>
            </w:rPrChange>
          </w:rPr>
          <w:t xml:space="preserve">លិខិតលេខ ០០១៦ </w:t>
        </w:r>
        <w:del w:id="39359" w:author="Chamreun Poth" w:date="2024-05-30T18:32:00Z" w16du:dateUtc="2024-05-30T11:32:00Z">
          <w:r w:rsidRPr="007E1361" w:rsidDel="00091126">
            <w:rPr>
              <w:rFonts w:ascii="Khmer MEF1" w:eastAsia="Calibri" w:hAnsi="Khmer MEF1" w:cs="Khmer MEF1"/>
              <w:color w:val="000000"/>
              <w:spacing w:val="-12"/>
              <w:sz w:val="24"/>
              <w:szCs w:val="24"/>
              <w:cs/>
              <w:rPrChange w:id="39360" w:author="Sopheak" w:date="2023-07-29T07:12:00Z">
                <w:rPr>
                  <w:rFonts w:ascii="Khmer MEF1" w:eastAsia="Calibri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39361" w:author="Chamreun Poth" w:date="2024-05-30T18:32:00Z" w16du:dateUtc="2024-05-30T11:32:00Z">
        <w:r w:rsidR="00091126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</w:rPr>
          <w:t>ឈ្មោះសវនដ្ឋាន</w:t>
        </w:r>
      </w:ins>
      <w:ins w:id="39362" w:author="Sopheak" w:date="2023-07-29T07:07:00Z">
        <w:r w:rsidRPr="007E1361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  <w:rPrChange w:id="39363" w:author="Sopheak" w:date="2023-07-29T07:12:00Z">
              <w:rPr>
                <w:rFonts w:ascii="Khmer MEF1" w:eastAsia="Calibri" w:hAnsi="Khmer MEF1" w:cs="Khmer MEF1"/>
                <w:color w:val="000000"/>
                <w:spacing w:val="-6"/>
                <w:sz w:val="24"/>
                <w:szCs w:val="24"/>
                <w:cs/>
              </w:rPr>
            </w:rPrChange>
          </w:rPr>
          <w:t xml:space="preserve"> ចុះថ្ងៃទី២៧ ខែកមរា ឆ្នាំ២០២២ ស្ដីពីសំណើសុំចុះហត្ថលេខាលើ​ប្រ​កា​ស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​​​​</w:t>
        </w:r>
        <w:r w:rsidRPr="007E1361">
          <w:rPr>
            <w:rFonts w:ascii="Khmer MEF1" w:eastAsia="Calibri" w:hAnsi="Khmer MEF1" w:cs="Khmer MEF1"/>
            <w:color w:val="000000"/>
            <w:spacing w:val="-14"/>
            <w:sz w:val="24"/>
            <w:szCs w:val="24"/>
            <w:cs/>
            <w:rPrChange w:id="39364" w:author="Sopheak" w:date="2023-07-29T07:13:00Z">
              <w:rPr>
                <w:rFonts w:ascii="Khmer MEF1" w:eastAsia="Calibri" w:hAnsi="Khmer MEF1" w:cs="Khmer MEF1"/>
                <w:color w:val="000000"/>
                <w:spacing w:val="-6"/>
                <w:sz w:val="24"/>
                <w:szCs w:val="24"/>
                <w:cs/>
              </w:rPr>
            </w:rPrChange>
          </w:rPr>
          <w:t xml:space="preserve">ស្ដីពី​ការបង្កើត​គណៈកម្មការរៀបចំការប្រឡងប្រជែងជ្រើសរើសបេក្ខជនជាមន្រ្តីលក្ខន្តិកៈរបស់ </w:t>
        </w:r>
        <w:r w:rsidRPr="007E1361">
          <w:rPr>
            <w:rFonts w:ascii="Khmer MEF1" w:eastAsia="Calibri" w:hAnsi="Khmer MEF1" w:cs="Khmer MEF1"/>
            <w:b/>
            <w:bCs/>
            <w:color w:val="000000"/>
            <w:spacing w:val="-14"/>
            <w:sz w:val="24"/>
            <w:szCs w:val="24"/>
            <w:cs/>
            <w:rPrChange w:id="39365" w:author="Sopheak" w:date="2023-07-29T07:13:00Z">
              <w:rPr>
                <w:rFonts w:ascii="Khmer MEF1" w:eastAsia="Calibri" w:hAnsi="Khmer MEF1" w:cs="Khmer MEF1"/>
                <w:b/>
                <w:bCs/>
                <w:color w:val="000000"/>
                <w:spacing w:val="-6"/>
                <w:sz w:val="24"/>
                <w:szCs w:val="24"/>
                <w:cs/>
              </w:rPr>
            </w:rPrChange>
          </w:rPr>
          <w:t>អ.​ស​.ហ​.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ឱ្យចូលបម្រើការនៅ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del w:id="39366" w:author="Chamreun Poth" w:date="2024-05-30T18:32:00Z" w16du:dateUtc="2024-05-30T11:32:00Z"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ន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គ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ស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</w:del>
      </w:ins>
      <w:ins w:id="39367" w:author="Chamreun Poth" w:date="2024-05-30T18:32:00Z" w16du:dateUtc="2024-05-30T11:32:00Z">
        <w:r w:rsidR="00091126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ឈ្មោះសវនដ្ឋាន</w:t>
        </w:r>
      </w:ins>
    </w:p>
    <w:p w14:paraId="2DF633FD" w14:textId="764630B4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368" w:author="Sopheak" w:date="2023-07-29T07:07:00Z"/>
          <w:rFonts w:ascii="Khmer MEF1" w:eastAsia="Calibri" w:hAnsi="Khmer MEF1" w:cs="Khmer MEF1"/>
          <w:b/>
          <w:bCs/>
          <w:color w:val="000000"/>
          <w:sz w:val="24"/>
          <w:szCs w:val="24"/>
        </w:rPr>
        <w:pPrChange w:id="39369" w:author="Sopheak Phorn" w:date="2023-08-25T16:25:00Z">
          <w:pPr>
            <w:numPr>
              <w:numId w:val="102"/>
            </w:numPr>
            <w:spacing w:after="0" w:line="240" w:lineRule="auto"/>
            <w:ind w:left="720" w:hanging="90"/>
            <w:jc w:val="both"/>
          </w:pPr>
        </w:pPrChange>
      </w:pPr>
      <w:ins w:id="39370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ប្រកាសស្ដីពីការបង្កើតគណៈកម្មការរៀបចំការប្រឡងប្រជែងជ្រើសរើសបេក្ខជនជាមន្រ្តីលក្ខន្តិកៈរបស់​​​​​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ឱ្យចូលបម្រើការនៅ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del w:id="39371" w:author="Chamreun Poth" w:date="2024-05-30T18:32:00Z" w16du:dateUtc="2024-05-30T11:32:00Z"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ន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គ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ស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</w:del>
      </w:ins>
      <w:ins w:id="39372" w:author="Chamreun Poth" w:date="2024-05-30T18:32:00Z" w16du:dateUtc="2024-05-30T11:32:00Z">
        <w:r w:rsidR="00091126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ឈ្មោះសវនដ្ឋាន</w:t>
        </w:r>
      </w:ins>
    </w:p>
    <w:p w14:paraId="59354C65" w14:textId="64B22ED5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373" w:author="Sopheak" w:date="2023-07-29T07:07:00Z"/>
          <w:rFonts w:ascii="Khmer MEF1" w:eastAsia="Calibri" w:hAnsi="Khmer MEF1" w:cs="Khmer MEF1"/>
          <w:b/>
          <w:bCs/>
          <w:color w:val="000000"/>
          <w:sz w:val="24"/>
          <w:szCs w:val="24"/>
        </w:rPr>
        <w:pPrChange w:id="39374" w:author="Sopheak Phorn" w:date="2023-08-25T16:25:00Z">
          <w:pPr>
            <w:numPr>
              <w:numId w:val="102"/>
            </w:numPr>
            <w:spacing w:after="0" w:line="240" w:lineRule="auto"/>
            <w:ind w:left="720" w:hanging="90"/>
            <w:jc w:val="both"/>
          </w:pPr>
        </w:pPrChange>
      </w:pPr>
      <w:ins w:id="39375" w:author="Sopheak" w:date="2023-07-29T07:07:00Z">
        <w:r w:rsidRPr="007E1361">
          <w:rPr>
            <w:rFonts w:ascii="Khmer MEF1" w:eastAsia="Calibri" w:hAnsi="Khmer MEF1" w:cs="Khmer MEF1"/>
            <w:color w:val="000000"/>
            <w:sz w:val="24"/>
            <w:szCs w:val="24"/>
            <w:cs/>
            <w:rPrChange w:id="39376" w:author="Sopheak" w:date="2023-07-29T07:13:00Z">
              <w:rPr>
                <w:rFonts w:ascii="Khmer MEF1" w:eastAsia="Calibri" w:hAnsi="Khmer MEF1" w:cs="Khmer MEF1"/>
                <w:color w:val="000000"/>
                <w:spacing w:val="8"/>
                <w:sz w:val="24"/>
                <w:szCs w:val="24"/>
                <w:cs/>
              </w:rPr>
            </w:rPrChange>
          </w:rPr>
          <w:t xml:space="preserve">លិខិតលេខ ៦៣៣ </w:t>
        </w:r>
        <w:del w:id="39377" w:author="Chamreun Poth" w:date="2024-05-30T18:32:00Z" w16du:dateUtc="2024-05-30T11:32:00Z">
          <w:r w:rsidRPr="007E1361" w:rsidDel="00091126">
            <w:rPr>
              <w:rFonts w:ascii="Khmer MEF1" w:eastAsia="Calibri" w:hAnsi="Khmer MEF1" w:cs="Khmer MEF1"/>
              <w:color w:val="000000"/>
              <w:sz w:val="24"/>
              <w:szCs w:val="24"/>
              <w:cs/>
              <w:rPrChange w:id="39378" w:author="Sopheak" w:date="2023-07-29T07:13:00Z">
                <w:rPr>
                  <w:rFonts w:ascii="Khmer MEF1" w:eastAsia="Calibri" w:hAnsi="Khmer MEF1" w:cs="Khmer MEF1"/>
                  <w:color w:val="000000"/>
                  <w:spacing w:val="8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39379" w:author="Chamreun Poth" w:date="2024-05-30T18:32:00Z" w16du:dateUtc="2024-05-30T11:32:00Z">
        <w:r w:rsidR="00091126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ឈ្មោះសវនដ្ឋាន</w:t>
        </w:r>
      </w:ins>
      <w:ins w:id="39380" w:author="Sopheak" w:date="2023-07-29T07:07:00Z">
        <w:r w:rsidRPr="007E1361">
          <w:rPr>
            <w:rFonts w:ascii="Khmer MEF1" w:eastAsia="Calibri" w:hAnsi="Khmer MEF1" w:cs="Khmer MEF1"/>
            <w:color w:val="000000"/>
            <w:sz w:val="24"/>
            <w:szCs w:val="24"/>
            <w:cs/>
            <w:rPrChange w:id="39381" w:author="Sopheak" w:date="2023-07-29T07:13:00Z">
              <w:rPr>
                <w:rFonts w:ascii="Khmer MEF1" w:eastAsia="Calibri" w:hAnsi="Khmer MEF1" w:cs="Khmer MEF1"/>
                <w:color w:val="000000"/>
                <w:spacing w:val="8"/>
                <w:sz w:val="24"/>
                <w:szCs w:val="24"/>
                <w:cs/>
              </w:rPr>
            </w:rPrChange>
          </w:rPr>
          <w:t>ចុះថ្ងៃទី៦ ខែមករា ឆ្នាំ២០២២ ស្ដីពីសំណើសុំចាត់តាំង​តំណាង​របស់</w:t>
        </w:r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​</w:t>
        </w:r>
        <w:r w:rsidRPr="007E1361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  <w:rPrChange w:id="39382" w:author="Sopheak" w:date="2023-07-29T07:13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អគ្គ​លេ​ខាធិការដ្ឋាន ដើម្បីចូលរួមនៅក្នុងសមាភាពគណៈកម្មការ និងអនុគណៈកម្មការរៀបចំ​ការ</w:t>
        </w:r>
        <w:r w:rsidRPr="00E9687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​ប្រឡ​ង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​​​ជ្រើសរើសមន្ត្រីលក្ខន្ដិកៈនៃ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ឱ្យចូលបម្រើការនៅ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del w:id="39383" w:author="Chamreun Poth" w:date="2024-05-30T18:32:00Z" w16du:dateUtc="2024-05-30T11:32:00Z"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ន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គ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ស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</w:del>
      </w:ins>
      <w:ins w:id="39384" w:author="Chamreun Poth" w:date="2024-05-30T18:32:00Z" w16du:dateUtc="2024-05-30T11:32:00Z">
        <w:r w:rsidR="00091126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ឈ្មោះសវនដ្ឋាន</w:t>
        </w:r>
      </w:ins>
    </w:p>
    <w:p w14:paraId="6CC0B693" w14:textId="22BB7D9E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385" w:author="Sopheak" w:date="2023-07-29T07:07:00Z"/>
          <w:rFonts w:ascii="Khmer MEF1" w:eastAsia="Calibri" w:hAnsi="Khmer MEF1" w:cs="Khmer MEF1"/>
          <w:color w:val="000000"/>
          <w:sz w:val="24"/>
          <w:szCs w:val="24"/>
        </w:rPr>
        <w:pPrChange w:id="39386" w:author="Sopheak Phorn" w:date="2023-08-25T16:25:00Z">
          <w:pPr>
            <w:numPr>
              <w:numId w:val="102"/>
            </w:numPr>
            <w:spacing w:after="0" w:line="228" w:lineRule="auto"/>
            <w:ind w:left="720" w:hanging="90"/>
            <w:jc w:val="both"/>
          </w:pPr>
        </w:pPrChange>
      </w:pPr>
      <w:ins w:id="39387" w:author="Sopheak" w:date="2023-07-29T07:07:00Z"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លិខិតលេខ</w:t>
        </w:r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០០៤</w:t>
        </w:r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 xml:space="preserve"> ចុះថ្ងៃទី១២</w:t>
        </w:r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ខែមករា</w:t>
        </w:r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ឆ្នាំ២០២២</w:t>
        </w:r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ស្ដីពីករណីសំណើសុំចាត់តាំង​តំណាង​រប​ស់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</w:t>
        </w:r>
        <w:r w:rsidRPr="00E9687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អគ្គលេខាធិការដ្ឋាន</w:t>
        </w:r>
        <w:r w:rsidRPr="00E9687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ដើម្បីចូលរួមនៅក្នុងសមាភាពគណៈកម្មការ និងអនុគណៈកម្មការ​រៀបចំ​កា​រប្រ​ឡ​ង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​​​​</w:t>
        </w:r>
        <w:r w:rsidRPr="00E9687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ជ្រើសរើសមន្ត្រីលក្ខន្ដិកៈនៃ</w:t>
        </w:r>
        <w:r w:rsidRPr="00E9687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pacing w:val="-4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pacing w:val="-4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pacing w:val="-4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pacing w:val="-4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pacing w:val="-4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pacing w:val="-4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 xml:space="preserve"> ឱ្យចូលបម្រើការនៅ</w:t>
        </w:r>
        <w:r w:rsidRPr="00E9687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 </w:t>
        </w:r>
        <w:del w:id="39388" w:author="Chamreun Poth" w:date="2024-05-30T18:32:00Z" w16du:dateUtc="2024-05-30T11:32:00Z">
          <w:r w:rsidRPr="00DF2CA3" w:rsidDel="00091126">
            <w:rPr>
              <w:rFonts w:ascii="Khmer MEF1" w:eastAsia="Calibri" w:hAnsi="Khmer MEF1" w:cs="Khmer MEF1"/>
              <w:b/>
              <w:bCs/>
              <w:color w:val="000000"/>
              <w:spacing w:val="-4"/>
              <w:sz w:val="24"/>
              <w:szCs w:val="24"/>
              <w:cs/>
              <w:rPrChange w:id="39389" w:author="Sopheak Phorn" w:date="2023-08-04T12:02:00Z">
                <w:rPr>
                  <w:rFonts w:ascii="Khmer MEF1" w:eastAsia="Calibri" w:hAnsi="Khmer MEF1" w:cs="Khmer MEF1"/>
                  <w:color w:val="000000"/>
                  <w:spacing w:val="-4"/>
                  <w:sz w:val="24"/>
                  <w:szCs w:val="24"/>
                  <w:cs/>
                </w:rPr>
              </w:rPrChange>
            </w:rPr>
            <w:delText>ន.គ.ស.</w:delText>
          </w:r>
        </w:del>
      </w:ins>
      <w:ins w:id="39390" w:author="Chamreun Poth" w:date="2024-05-30T18:32:00Z" w16du:dateUtc="2024-05-30T11:32:00Z">
        <w:r w:rsidR="00091126">
          <w:rPr>
            <w:rFonts w:ascii="Khmer MEF1" w:eastAsia="Calibri" w:hAnsi="Khmer MEF1" w:cs="Khmer MEF1"/>
            <w:b/>
            <w:bCs/>
            <w:color w:val="000000"/>
            <w:spacing w:val="-4"/>
            <w:sz w:val="24"/>
            <w:szCs w:val="24"/>
            <w:cs/>
          </w:rPr>
          <w:t>ឈ្មោះសវនដ្ឋាន</w:t>
        </w:r>
      </w:ins>
      <w:ins w:id="39391" w:author="Sopheak" w:date="2023-07-29T07:07:00Z">
        <w:r w:rsidRPr="00E9687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 </w:t>
        </w:r>
        <w:del w:id="39392" w:author="Sopheak Phorn" w:date="2023-08-04T12:03:00Z">
          <w:r w:rsidRPr="00E9687F" w:rsidDel="00DF2CA3">
            <w:rPr>
              <w:rFonts w:ascii="Khmer MEF1" w:eastAsia="Calibri" w:hAnsi="Khmer MEF1" w:cs="Khmer MEF1"/>
              <w:color w:val="000000"/>
              <w:spacing w:val="-4"/>
              <w:sz w:val="24"/>
              <w:szCs w:val="24"/>
              <w:cs/>
            </w:rPr>
            <w:delText>(</w:delText>
          </w:r>
          <w:r w:rsidRPr="00E9687F" w:rsidDel="00DF2CA3">
            <w:rPr>
              <w:rFonts w:ascii="Khmer MEF1" w:eastAsia="Calibri" w:hAnsi="Khmer MEF1" w:cs="Khmer MEF1"/>
              <w:b/>
              <w:bCs/>
              <w:color w:val="000000"/>
              <w:spacing w:val="-4"/>
              <w:sz w:val="24"/>
              <w:szCs w:val="24"/>
              <w:cs/>
            </w:rPr>
            <w:delText>ឯកឧត្ដម</w:delText>
          </w:r>
          <w:r w:rsidRPr="00E9687F" w:rsidDel="00DF2CA3">
            <w:rPr>
              <w:rFonts w:ascii="Khmer MEF1" w:eastAsia="Calibri" w:hAnsi="Khmer MEF1" w:cs="Khmer MEF1"/>
              <w:color w:val="000000"/>
              <w:spacing w:val="-4"/>
              <w:sz w:val="24"/>
              <w:szCs w:val="24"/>
              <w:cs/>
            </w:rPr>
            <w:delText xml:space="preserve"> </w:delText>
          </w:r>
          <w:r w:rsidRPr="00E9687F" w:rsidDel="00DF2CA3">
            <w:rPr>
              <w:rFonts w:ascii="Khmer MEF1" w:eastAsia="Calibri" w:hAnsi="Khmer MEF1" w:cs="Khmer MEF1"/>
              <w:b/>
              <w:bCs/>
              <w:color w:val="000000"/>
              <w:spacing w:val="-4"/>
              <w:sz w:val="24"/>
              <w:szCs w:val="24"/>
              <w:cs/>
            </w:rPr>
            <w:delText>គុយ សាវុធ</w:delText>
          </w:r>
          <w:r w:rsidRPr="00E9687F" w:rsidDel="00DF2CA3">
            <w:rPr>
              <w:rFonts w:ascii="Khmer MEF1" w:eastAsia="Calibri" w:hAnsi="Khmer MEF1" w:cs="Khmer MEF1"/>
              <w:color w:val="000000"/>
              <w:spacing w:val="-4"/>
              <w:sz w:val="24"/>
              <w:szCs w:val="24"/>
              <w:cs/>
            </w:rPr>
            <w:delText xml:space="preserve"> </w:delText>
          </w:r>
          <w:r w:rsidRPr="00E9687F" w:rsidDel="00DF2CA3">
            <w:rPr>
              <w:rFonts w:ascii="Khmer MEF1" w:eastAsia="Calibri" w:hAnsi="Khmer MEF1" w:cs="Khmer MEF1" w:hint="cs"/>
              <w:color w:val="000000"/>
              <w:spacing w:val="-4"/>
              <w:sz w:val="24"/>
              <w:szCs w:val="24"/>
              <w:cs/>
            </w:rPr>
            <w:delText>និង​លោ​ក</w:delText>
          </w:r>
          <w:r w:rsidRPr="00E9687F" w:rsidDel="00DF2CA3">
            <w:rPr>
              <w:rFonts w:ascii="Khmer MEF1" w:eastAsia="Calibri" w:hAnsi="Khmer MEF1" w:cs="Khmer MEF1" w:hint="cs"/>
              <w:color w:val="000000"/>
              <w:sz w:val="24"/>
              <w:szCs w:val="24"/>
              <w:cs/>
            </w:rPr>
            <w:delText>​</w:delText>
          </w:r>
          <w:r w:rsidRPr="00E9687F" w:rsidDel="00DF2CA3">
            <w:rPr>
              <w:rFonts w:ascii="Khmer MEF1" w:eastAsia="Calibri" w:hAnsi="Khmer MEF1" w:cs="Khmer MEF1"/>
              <w:color w:val="000000"/>
              <w:sz w:val="24"/>
              <w:szCs w:val="24"/>
              <w:cs/>
            </w:rPr>
            <w:delText xml:space="preserve"> </w:delText>
          </w:r>
          <w:r w:rsidRPr="00E9687F" w:rsidDel="00DF2CA3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ម៉ី</w:delText>
          </w:r>
          <w:r w:rsidRPr="00E9687F" w:rsidDel="00DF2CA3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 xml:space="preserve"> </w:delText>
          </w:r>
          <w:r w:rsidRPr="00E9687F" w:rsidDel="00DF2CA3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សំអាត</w:delText>
          </w:r>
          <w:r w:rsidRPr="00E9687F" w:rsidDel="00DF2CA3">
            <w:rPr>
              <w:rFonts w:ascii="Khmer MEF1" w:eastAsia="Calibri" w:hAnsi="Khmer MEF1" w:cs="Khmer MEF1"/>
              <w:color w:val="000000"/>
              <w:sz w:val="24"/>
              <w:szCs w:val="24"/>
              <w:cs/>
            </w:rPr>
            <w:delText>)</w:delText>
          </w:r>
        </w:del>
      </w:ins>
    </w:p>
    <w:p w14:paraId="38291738" w14:textId="77777777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393" w:author="Sopheak" w:date="2023-07-29T07:07:00Z"/>
          <w:rFonts w:ascii="Khmer MEF1" w:eastAsia="Calibri" w:hAnsi="Khmer MEF1" w:cs="Khmer MEF1"/>
          <w:color w:val="000000"/>
          <w:sz w:val="24"/>
          <w:szCs w:val="24"/>
        </w:rPr>
        <w:pPrChange w:id="39394" w:author="Sopheak Phorn" w:date="2023-08-25T16:25:00Z">
          <w:pPr>
            <w:numPr>
              <w:numId w:val="102"/>
            </w:numPr>
            <w:spacing w:after="0" w:line="228" w:lineRule="auto"/>
            <w:ind w:left="720" w:hanging="90"/>
            <w:jc w:val="both"/>
          </w:pPr>
        </w:pPrChange>
      </w:pPr>
      <w:ins w:id="39395" w:author="Sopheak" w:date="2023-07-29T07:07:00Z"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លិខិតលេខ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៥៤៧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ចុះថ្ងៃទី២៤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ខែវិច្ឆិកា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ឆ្នាំ២០២១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ស្ដីពីសំណើសុំគោលការណ៍​ជ្រើស​រើស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​ម​ន្ត្រីលក្ខន្ដិកៈចំនួន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៧០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រូប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សម្រាប់ឆ្នាំ២០២១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និង២០២២</w:t>
        </w:r>
      </w:ins>
    </w:p>
    <w:p w14:paraId="1B6C95E3" w14:textId="5495E058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396" w:author="Sopheak" w:date="2023-07-29T07:07:00Z"/>
          <w:rFonts w:ascii="Khmer MEF1" w:eastAsia="Calibri" w:hAnsi="Khmer MEF1" w:cs="Khmer MEF1"/>
          <w:color w:val="000000"/>
          <w:sz w:val="24"/>
          <w:szCs w:val="24"/>
        </w:rPr>
        <w:pPrChange w:id="39397" w:author="Sopheak Phorn" w:date="2023-08-25T16:25:00Z">
          <w:pPr>
            <w:numPr>
              <w:numId w:val="102"/>
            </w:numPr>
            <w:spacing w:after="0" w:line="228" w:lineRule="auto"/>
            <w:ind w:left="720" w:hanging="90"/>
            <w:jc w:val="both"/>
          </w:pPr>
        </w:pPrChange>
      </w:pPr>
      <w:ins w:id="39398" w:author="Sopheak" w:date="2023-07-29T07:07:00Z"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លិខិតលេខ</w:t>
        </w:r>
        <w:r w:rsidRPr="00E9687F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៥០៤</w:t>
        </w:r>
        <w:r w:rsidRPr="00E9687F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</w:rPr>
          <w:t xml:space="preserve"> </w:t>
        </w:r>
        <w:del w:id="39399" w:author="Chamreun Poth" w:date="2024-05-30T18:32:00Z" w16du:dateUtc="2024-05-30T11:32:00Z">
          <w:r w:rsidRPr="00E9687F" w:rsidDel="00091126">
            <w:rPr>
              <w:rFonts w:ascii="Khmer MEF1" w:eastAsia="Calibri" w:hAnsi="Khmer MEF1" w:cs="Khmer MEF1" w:hint="cs"/>
              <w:color w:val="000000"/>
              <w:spacing w:val="-12"/>
              <w:sz w:val="24"/>
              <w:szCs w:val="24"/>
              <w:cs/>
            </w:rPr>
            <w:delText>ន</w:delText>
          </w:r>
          <w:r w:rsidRPr="00E9687F" w:rsidDel="00091126">
            <w:rPr>
              <w:rFonts w:ascii="Khmer MEF1" w:eastAsia="Calibri" w:hAnsi="Khmer MEF1" w:cs="Khmer MEF1"/>
              <w:color w:val="000000"/>
              <w:spacing w:val="-12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color w:val="000000"/>
              <w:spacing w:val="-12"/>
              <w:sz w:val="24"/>
              <w:szCs w:val="24"/>
              <w:cs/>
            </w:rPr>
            <w:delText>គ</w:delText>
          </w:r>
          <w:r w:rsidRPr="00E9687F" w:rsidDel="00091126">
            <w:rPr>
              <w:rFonts w:ascii="Khmer MEF1" w:eastAsia="Calibri" w:hAnsi="Khmer MEF1" w:cs="Khmer MEF1"/>
              <w:color w:val="000000"/>
              <w:spacing w:val="-12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color w:val="000000"/>
              <w:spacing w:val="-12"/>
              <w:sz w:val="24"/>
              <w:szCs w:val="24"/>
              <w:cs/>
            </w:rPr>
            <w:delText>ស</w:delText>
          </w:r>
          <w:r w:rsidRPr="00E9687F" w:rsidDel="00091126">
            <w:rPr>
              <w:rFonts w:ascii="Khmer MEF1" w:eastAsia="Calibri" w:hAnsi="Khmer MEF1" w:cs="Khmer MEF1"/>
              <w:color w:val="000000"/>
              <w:spacing w:val="-12"/>
              <w:sz w:val="24"/>
              <w:szCs w:val="24"/>
              <w:cs/>
            </w:rPr>
            <w:delText>.</w:delText>
          </w:r>
        </w:del>
      </w:ins>
      <w:ins w:id="39400" w:author="Chamreun Poth" w:date="2024-05-30T18:32:00Z" w16du:dateUtc="2024-05-30T11:32:00Z">
        <w:r w:rsidR="00091126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ឈ្មោះសវនដ្ឋាន</w:t>
        </w:r>
      </w:ins>
      <w:ins w:id="39401" w:author="Sopheak" w:date="2023-07-29T07:07:00Z">
        <w:r w:rsidRPr="00E9687F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ចុះថ្ងៃទី៣១</w:t>
        </w:r>
        <w:r w:rsidRPr="00E9687F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ខែសីហា</w:t>
        </w:r>
        <w:r w:rsidRPr="00E9687F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ឆ្នាំ២០២២</w:t>
        </w:r>
        <w:r w:rsidRPr="00E9687F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ស្ដីពីសំណើសុំតំឡើងឋានន្តរស័ក្តិ ថ្នាក់​​​​តា​​ម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​​​​វេនជូនមន្ត្រីរាជការ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សម្រាប់ឆ្នាំ២០២៣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del w:id="39402" w:author="Chamreun Poth" w:date="2024-05-30T18:32:00Z" w16du:dateUtc="2024-05-30T11:32:00Z"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ន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គ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  <w:r w:rsidRPr="00E9687F" w:rsidDel="00091126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ស</w:delText>
          </w:r>
          <w:r w:rsidRPr="00E9687F" w:rsidDel="00091126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>.</w:delText>
          </w:r>
        </w:del>
      </w:ins>
      <w:ins w:id="39403" w:author="Chamreun Poth" w:date="2024-05-30T18:32:00Z" w16du:dateUtc="2024-05-30T11:32:00Z">
        <w:r w:rsidR="00091126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ឈ្មោះសវនដ្ឋាន</w:t>
        </w:r>
      </w:ins>
    </w:p>
    <w:p w14:paraId="2FBEF770" w14:textId="77777777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404" w:author="Sopheak" w:date="2023-07-29T07:07:00Z"/>
          <w:rFonts w:ascii="Khmer MEF1" w:eastAsia="Calibri" w:hAnsi="Khmer MEF1" w:cs="Khmer MEF1"/>
          <w:color w:val="000000"/>
          <w:sz w:val="24"/>
          <w:szCs w:val="24"/>
        </w:rPr>
        <w:pPrChange w:id="39405" w:author="Sopheak Phorn" w:date="2023-08-25T16:25:00Z">
          <w:pPr>
            <w:numPr>
              <w:numId w:val="102"/>
            </w:numPr>
            <w:spacing w:after="0" w:line="228" w:lineRule="auto"/>
            <w:ind w:left="720" w:hanging="90"/>
            <w:jc w:val="both"/>
          </w:pPr>
        </w:pPrChange>
      </w:pPr>
      <w:ins w:id="39406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ព្រឹត្តិបត្រពិន្ទុសម្រាប់ដំឡើងថ្នាក់</w:t>
        </w:r>
      </w:ins>
    </w:p>
    <w:p w14:paraId="3E63FEB1" w14:textId="1D72A6E0" w:rsidR="00B64B2E" w:rsidRPr="00F55550" w:rsidDel="007E1361" w:rsidRDefault="00B64B2E">
      <w:pPr>
        <w:spacing w:after="0" w:line="226" w:lineRule="auto"/>
        <w:rPr>
          <w:ins w:id="39407" w:author="Kem Sereyboth" w:date="2023-07-14T10:03:00Z"/>
          <w:del w:id="39408" w:author="Sopheak" w:date="2023-07-29T07:13:00Z"/>
          <w:rFonts w:ascii="Khmer MEF1" w:hAnsi="Khmer MEF1" w:cs="Khmer MEF1"/>
          <w:b/>
          <w:bCs/>
          <w:spacing w:val="-6"/>
          <w:sz w:val="24"/>
          <w:szCs w:val="24"/>
        </w:rPr>
        <w:pPrChange w:id="39409" w:author="Sopheak Phorn" w:date="2023-08-25T16:25:00Z">
          <w:pPr>
            <w:spacing w:after="0"/>
            <w:ind w:left="2127" w:hanging="1276"/>
          </w:pPr>
        </w:pPrChange>
      </w:pPr>
      <w:ins w:id="39410" w:author="Kem Sereyboth" w:date="2023-07-13T15:37:00Z">
        <w:del w:id="39411" w:author="Sopheak" w:date="2023-07-29T06:53:00Z">
          <w:r w:rsidRPr="00E33574" w:rsidDel="00BA279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39412" w:author="Kem Sereyboth" w:date="2023-07-19T16:59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 xml:space="preserve">ការអនុវត្តលក្ខន្តិកៈនៃមន្ត្រីលក្ខន្តិកៈរបស់ </w:delText>
          </w:r>
          <w:r w:rsidRPr="00E33574" w:rsidDel="00BA279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39413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BA279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39414" w:author="Kem Sereyboth" w:date="2023-07-19T16:59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 xml:space="preserve"> ដែលបម្រើការនៅ </w:delText>
          </w:r>
          <w:r w:rsidRPr="00E33574" w:rsidDel="00BA279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39415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</w:p>
    <w:p w14:paraId="747712A1" w14:textId="69FA66B8" w:rsidR="0013100A" w:rsidRPr="00D67C4D" w:rsidDel="00E9687F" w:rsidRDefault="0013100A">
      <w:pPr>
        <w:pStyle w:val="ListParagraph"/>
        <w:numPr>
          <w:ilvl w:val="0"/>
          <w:numId w:val="84"/>
        </w:numPr>
        <w:spacing w:after="0" w:line="226" w:lineRule="auto"/>
        <w:rPr>
          <w:ins w:id="39416" w:author="Kem Sereyboth" w:date="2023-07-14T10:07:00Z"/>
          <w:del w:id="39417" w:author="Sopheak" w:date="2023-07-29T07:07:00Z"/>
          <w:rFonts w:ascii="Khmer MEF1" w:hAnsi="Khmer MEF1" w:cs="Khmer MEF1"/>
          <w:spacing w:val="-8"/>
          <w:sz w:val="24"/>
          <w:szCs w:val="24"/>
          <w:rPrChange w:id="39418" w:author="Kem Sereyboth" w:date="2023-07-26T15:02:00Z">
            <w:rPr>
              <w:ins w:id="39419" w:author="Kem Sereyboth" w:date="2023-07-14T10:07:00Z"/>
              <w:del w:id="39420" w:author="Sopheak" w:date="2023-07-29T07:07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39421" w:author="Sopheak Phorn" w:date="2023-08-25T16:25:00Z">
          <w:pPr>
            <w:spacing w:after="0"/>
            <w:ind w:left="2127" w:hanging="1276"/>
          </w:pPr>
        </w:pPrChange>
      </w:pPr>
      <w:ins w:id="39422" w:author="Kem Sereyboth" w:date="2023-07-14T10:05:00Z">
        <w:del w:id="39423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424" w:author="Kem Sereyboth" w:date="2023-07-26T15:02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អនុក្រឹត្យលេខ៦៧២ អន</w:delText>
          </w:r>
        </w:del>
      </w:ins>
      <w:ins w:id="39425" w:author="Kem Sereyboth" w:date="2023-07-14T10:06:00Z">
        <w:del w:id="39426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427" w:author="Kem Sereyboth" w:date="2023-07-26T15:02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ក្រ.តត ចុះថ្ងៃទី១២ ខែមិថុនា ឆ្នាំ២០២៣ ស្តីពីការតែងតាំងមន្រ្តីរាជកា</w:delText>
          </w:r>
        </w:del>
      </w:ins>
      <w:ins w:id="39428" w:author="Kem Sereyboth" w:date="2023-07-14T10:12:00Z">
        <w:del w:id="39429" w:author="Sopheak" w:date="2023-07-29T07:07:00Z">
          <w:r w:rsidR="00202873"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430" w:author="Kem Sereyboth" w:date="2023-07-26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9431" w:author="Kem Sereyboth" w:date="2023-07-14T10:06:00Z">
        <w:del w:id="39432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433" w:author="Kem Sereyboth" w:date="2023-07-26T15:02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រ</w:delText>
          </w:r>
        </w:del>
      </w:ins>
    </w:p>
    <w:p w14:paraId="47420F9F" w14:textId="333DDD59" w:rsidR="0013100A" w:rsidRPr="00D67C4D" w:rsidDel="00E9687F" w:rsidRDefault="0013100A">
      <w:pPr>
        <w:pStyle w:val="ListParagraph"/>
        <w:numPr>
          <w:ilvl w:val="0"/>
          <w:numId w:val="84"/>
        </w:numPr>
        <w:spacing w:after="0" w:line="226" w:lineRule="auto"/>
        <w:rPr>
          <w:ins w:id="39434" w:author="Kem Sereyboth" w:date="2023-07-14T10:08:00Z"/>
          <w:del w:id="39435" w:author="Sopheak" w:date="2023-07-29T07:07:00Z"/>
          <w:rFonts w:ascii="Khmer MEF1" w:hAnsi="Khmer MEF1" w:cs="Khmer MEF1"/>
          <w:spacing w:val="-8"/>
          <w:sz w:val="24"/>
          <w:szCs w:val="24"/>
          <w:rPrChange w:id="39436" w:author="Kem Sereyboth" w:date="2023-07-26T15:03:00Z">
            <w:rPr>
              <w:ins w:id="39437" w:author="Kem Sereyboth" w:date="2023-07-14T10:08:00Z"/>
              <w:del w:id="39438" w:author="Sopheak" w:date="2023-07-29T07:07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39439" w:author="Sopheak Phorn" w:date="2023-08-25T16:25:00Z">
          <w:pPr>
            <w:spacing w:after="0"/>
            <w:ind w:left="2127" w:hanging="1276"/>
          </w:pPr>
        </w:pPrChange>
      </w:pPr>
      <w:ins w:id="39440" w:author="Kem Sereyboth" w:date="2023-07-14T10:07:00Z">
        <w:del w:id="39441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442" w:author="Kem Sereyboth" w:date="2023-07-26T15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ប្រកាសលេខ២០៣ សហវ.ប្រក.អកគ ចុះថ្ងៃទី</w:delText>
          </w:r>
        </w:del>
      </w:ins>
      <w:ins w:id="39443" w:author="Kem Sereyboth" w:date="2023-07-14T10:08:00Z">
        <w:del w:id="39444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445" w:author="Kem Sereyboth" w:date="2023-07-26T15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១៣ ខែមេសា ឆ្នាំ២០២៣ ស្តីពីការតែងតាំង និ</w:delText>
          </w:r>
        </w:del>
      </w:ins>
      <w:ins w:id="39446" w:author="Kem Sereyboth" w:date="2023-07-14T10:12:00Z">
        <w:del w:id="39447" w:author="Sopheak" w:date="2023-07-29T07:07:00Z">
          <w:r w:rsidR="00202873"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448" w:author="Kem Sereyboth" w:date="2023-07-26T15:03:00Z">
                <w:rPr>
                  <w:rFonts w:cs="MoolBoran"/>
                  <w:cs/>
                </w:rPr>
              </w:rPrChange>
            </w:rPr>
            <w:delText>​</w:delText>
          </w:r>
        </w:del>
      </w:ins>
      <w:ins w:id="39449" w:author="Kem Sereyboth" w:date="2023-07-14T10:08:00Z">
        <w:del w:id="39450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451" w:author="Kem Sereyboth" w:date="2023-07-26T15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ងសម្រួលភារកិច្ចមន្រ្តីរាជការ</w:delText>
          </w:r>
        </w:del>
      </w:ins>
    </w:p>
    <w:p w14:paraId="59CDA739" w14:textId="19B82438" w:rsidR="0013100A" w:rsidRPr="00D67C4D" w:rsidDel="00E9687F" w:rsidRDefault="0013100A">
      <w:pPr>
        <w:pStyle w:val="ListParagraph"/>
        <w:numPr>
          <w:ilvl w:val="0"/>
          <w:numId w:val="84"/>
        </w:numPr>
        <w:spacing w:after="0" w:line="226" w:lineRule="auto"/>
        <w:rPr>
          <w:ins w:id="39452" w:author="Kem Sereyboth" w:date="2023-07-14T10:13:00Z"/>
          <w:del w:id="39453" w:author="Sopheak" w:date="2023-07-29T07:07:00Z"/>
          <w:rFonts w:ascii="Khmer MEF1" w:hAnsi="Khmer MEF1" w:cs="Khmer MEF1"/>
          <w:spacing w:val="-8"/>
          <w:sz w:val="24"/>
          <w:szCs w:val="24"/>
          <w:rPrChange w:id="39454" w:author="Kem Sereyboth" w:date="2023-07-26T15:03:00Z">
            <w:rPr>
              <w:ins w:id="39455" w:author="Kem Sereyboth" w:date="2023-07-14T10:13:00Z"/>
              <w:del w:id="39456" w:author="Sopheak" w:date="2023-07-29T07:07:00Z"/>
            </w:rPr>
          </w:rPrChange>
        </w:rPr>
        <w:pPrChange w:id="39457" w:author="Sopheak Phorn" w:date="2023-08-25T16:25:00Z">
          <w:pPr>
            <w:spacing w:after="0"/>
            <w:ind w:left="1134" w:hanging="283"/>
          </w:pPr>
        </w:pPrChange>
      </w:pPr>
      <w:ins w:id="39458" w:author="Kem Sereyboth" w:date="2023-07-14T10:10:00Z">
        <w:del w:id="39459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460" w:author="Kem Sereyboth" w:date="2023-07-26T15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ប្រកាសលេខ០៣៣ អ.ស.ហ.ប្រ</w:delText>
          </w:r>
        </w:del>
      </w:ins>
      <w:ins w:id="39461" w:author="Kem Sereyboth" w:date="2023-07-14T10:11:00Z">
        <w:del w:id="39462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463" w:author="Kem Sereyboth" w:date="2023-07-26T15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.ក ចុះថ្ងៃទី</w:delText>
          </w:r>
          <w:r w:rsidR="00202873"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464" w:author="Kem Sereyboth" w:date="2023-07-26T15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៣ ខែសីហា​ ឆ្នាំ២០២២ ស្តីពីការទទួលស្គាល់មន្រ្តីលក្ខន្តិកៈរបស់អា</w:delText>
          </w:r>
        </w:del>
      </w:ins>
      <w:ins w:id="39465" w:author="Kem Sereyboth" w:date="2023-07-14T10:12:00Z">
        <w:del w:id="39466" w:author="Sopheak" w:date="2023-07-29T07:07:00Z">
          <w:r w:rsidR="00202873"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467" w:author="Kem Sereyboth" w:date="2023-07-26T15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ជ្ញាធរសេវាហិរញ្ញវត្ថុមិនមែនធនាគារ</w:delText>
          </w:r>
        </w:del>
      </w:ins>
    </w:p>
    <w:p w14:paraId="355DF4F0" w14:textId="2CDB6988" w:rsidR="00202873" w:rsidRPr="00D67C4D" w:rsidDel="00E9687F" w:rsidRDefault="00202873">
      <w:pPr>
        <w:pStyle w:val="ListParagraph"/>
        <w:numPr>
          <w:ilvl w:val="0"/>
          <w:numId w:val="84"/>
        </w:numPr>
        <w:spacing w:after="0" w:line="226" w:lineRule="auto"/>
        <w:rPr>
          <w:ins w:id="39468" w:author="Kem Sereyboth" w:date="2023-07-14T10:14:00Z"/>
          <w:del w:id="39469" w:author="Sopheak" w:date="2023-07-29T07:07:00Z"/>
          <w:rFonts w:ascii="Khmer MEF1" w:hAnsi="Khmer MEF1" w:cs="Khmer MEF1"/>
          <w:spacing w:val="-8"/>
          <w:sz w:val="24"/>
          <w:szCs w:val="24"/>
          <w:rPrChange w:id="39470" w:author="Kem Sereyboth" w:date="2023-07-26T15:03:00Z">
            <w:rPr>
              <w:ins w:id="39471" w:author="Kem Sereyboth" w:date="2023-07-14T10:14:00Z"/>
              <w:del w:id="39472" w:author="Sopheak" w:date="2023-07-29T07:07:00Z"/>
            </w:rPr>
          </w:rPrChange>
        </w:rPr>
        <w:pPrChange w:id="39473" w:author="Sopheak Phorn" w:date="2023-08-25T16:25:00Z">
          <w:pPr>
            <w:spacing w:after="0"/>
            <w:ind w:left="1134" w:hanging="283"/>
          </w:pPr>
        </w:pPrChange>
      </w:pPr>
      <w:ins w:id="39474" w:author="Kem Sereyboth" w:date="2023-07-14T10:13:00Z">
        <w:del w:id="39475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476" w:author="Kem Sereyboth" w:date="2023-07-26T15:03:00Z">
                <w:rPr>
                  <w:rFonts w:cs="MoolBoran"/>
                  <w:cs/>
                </w:rPr>
              </w:rPrChange>
            </w:rPr>
            <w:delText>ប្រកាសលេខ០១៨ អ.ស.ហ.ប្រ.ក ចុះថ្ងៃទី</w:delText>
          </w:r>
        </w:del>
      </w:ins>
      <w:ins w:id="39477" w:author="Kem Sereyboth" w:date="2023-07-14T10:14:00Z">
        <w:del w:id="39478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479" w:author="Kem Sereyboth" w:date="2023-07-26T15:03:00Z">
                <w:rPr>
                  <w:rFonts w:cs="MoolBoran"/>
                  <w:cs/>
                </w:rPr>
              </w:rPrChange>
            </w:rPr>
            <w:delText>១១</w:delText>
          </w:r>
        </w:del>
      </w:ins>
      <w:ins w:id="39480" w:author="Kem Sereyboth" w:date="2023-07-14T10:13:00Z">
        <w:del w:id="39481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482" w:author="Kem Sereyboth" w:date="2023-07-26T15:03:00Z">
                <w:rPr>
                  <w:rFonts w:cs="MoolBoran"/>
                  <w:cs/>
                </w:rPr>
              </w:rPrChange>
            </w:rPr>
            <w:delText xml:space="preserve"> ខែ</w:delText>
          </w:r>
        </w:del>
      </w:ins>
      <w:ins w:id="39483" w:author="Kem Sereyboth" w:date="2023-07-14T10:14:00Z">
        <w:del w:id="39484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485" w:author="Kem Sereyboth" w:date="2023-07-26T15:03:00Z">
                <w:rPr>
                  <w:rFonts w:cs="MoolBoran"/>
                  <w:cs/>
                </w:rPr>
              </w:rPrChange>
            </w:rPr>
            <w:delText>មេសា</w:delText>
          </w:r>
        </w:del>
      </w:ins>
      <w:ins w:id="39486" w:author="Kem Sereyboth" w:date="2023-07-14T10:13:00Z">
        <w:del w:id="39487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488" w:author="Kem Sereyboth" w:date="2023-07-26T15:03:00Z">
                <w:rPr>
                  <w:rFonts w:cs="MoolBoran"/>
                  <w:cs/>
                </w:rPr>
              </w:rPrChange>
            </w:rPr>
            <w:delText>​ ឆ្នាំ២០២</w:delText>
          </w:r>
        </w:del>
      </w:ins>
      <w:ins w:id="39489" w:author="Kem Sereyboth" w:date="2023-07-14T10:14:00Z">
        <w:del w:id="39490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491" w:author="Kem Sereyboth" w:date="2023-07-26T15:03:00Z">
                <w:rPr>
                  <w:rFonts w:cs="MoolBoran"/>
                  <w:cs/>
                </w:rPr>
              </w:rPrChange>
            </w:rPr>
            <w:delText>៣</w:delText>
          </w:r>
        </w:del>
      </w:ins>
      <w:ins w:id="39492" w:author="Kem Sereyboth" w:date="2023-07-14T10:13:00Z">
        <w:del w:id="39493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494" w:author="Kem Sereyboth" w:date="2023-07-26T15:03:00Z">
                <w:rPr>
                  <w:rFonts w:cs="MoolBoran"/>
                  <w:cs/>
                </w:rPr>
              </w:rPrChange>
            </w:rPr>
            <w:delText xml:space="preserve"> ស្តីពី</w:delText>
          </w:r>
        </w:del>
      </w:ins>
      <w:ins w:id="39495" w:author="Kem Sereyboth" w:date="2023-07-14T10:14:00Z">
        <w:del w:id="39496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497" w:author="Kem Sereyboth" w:date="2023-07-26T15:03:00Z">
                <w:rPr>
                  <w:rFonts w:cs="MoolBoran"/>
                  <w:cs/>
                </w:rPr>
              </w:rPrChange>
            </w:rPr>
            <w:delText>ការតែងតាំង និង</w:delText>
          </w:r>
        </w:del>
      </w:ins>
      <w:ins w:id="39498" w:author="Kem Sereyboth" w:date="2023-07-14T10:13:00Z">
        <w:del w:id="39499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500" w:author="Kem Sereyboth" w:date="2023-07-26T15:03:00Z">
                <w:rPr>
                  <w:rFonts w:cs="MoolBoran"/>
                  <w:cs/>
                </w:rPr>
              </w:rPrChange>
            </w:rPr>
            <w:delText>ទទួលស្គាល់មន្រ្តីលក្ខន្តិកៈរបស់អាជ្ញាធរសេវាហិរញ្ញវត្ថុមិនមែនធនាគារ</w:delText>
          </w:r>
        </w:del>
      </w:ins>
    </w:p>
    <w:p w14:paraId="02F2EE5C" w14:textId="6802B9D6" w:rsidR="00D67C4D" w:rsidDel="00E9687F" w:rsidRDefault="00202873">
      <w:pPr>
        <w:pStyle w:val="ListParagraph"/>
        <w:numPr>
          <w:ilvl w:val="0"/>
          <w:numId w:val="84"/>
        </w:numPr>
        <w:spacing w:after="0" w:line="226" w:lineRule="auto"/>
        <w:rPr>
          <w:ins w:id="39501" w:author="Kem Sereyboth" w:date="2023-07-26T15:03:00Z"/>
          <w:del w:id="39502" w:author="Sopheak" w:date="2023-07-29T07:07:00Z"/>
          <w:rFonts w:ascii="Khmer MEF1" w:hAnsi="Khmer MEF1" w:cs="Khmer MEF1"/>
          <w:spacing w:val="-8"/>
          <w:sz w:val="24"/>
          <w:szCs w:val="24"/>
        </w:rPr>
        <w:pPrChange w:id="39503" w:author="Sopheak Phorn" w:date="2023-08-25T16:25:00Z">
          <w:pPr>
            <w:pStyle w:val="ListParagraph"/>
            <w:numPr>
              <w:numId w:val="84"/>
            </w:numPr>
            <w:spacing w:after="0"/>
            <w:ind w:hanging="360"/>
          </w:pPr>
        </w:pPrChange>
      </w:pPr>
      <w:ins w:id="39504" w:author="Kem Sereyboth" w:date="2023-07-14T10:15:00Z">
        <w:del w:id="39505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506" w:author="Kem Sereyboth" w:date="2023-07-26T15:03:00Z">
                <w:rPr>
                  <w:rFonts w:cs="MoolBoran"/>
                  <w:cs/>
                </w:rPr>
              </w:rPrChange>
            </w:rPr>
            <w:delText>តារាងបច្ចុប្បន្នភាពថ្នាក់ដឹកនាំ មន្រ្តីរាជការ មន្រ្តីលក្ខន្តិកៈ និងមន្រ្តីកិច្ចសន្យា របស់</w:delText>
          </w:r>
        </w:del>
      </w:ins>
      <w:ins w:id="39507" w:author="Kem Sereyboth" w:date="2023-07-14T10:16:00Z">
        <w:del w:id="39508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9509" w:author="Kem Sereyboth" w:date="2023-07-26T15:03:00Z">
                <w:rPr>
                  <w:rFonts w:cs="MoolBoran"/>
                  <w:cs/>
                </w:rPr>
              </w:rPrChange>
            </w:rPr>
            <w:delText>និយ័តករសន្តិសុខសង្គម</w:delText>
          </w:r>
        </w:del>
      </w:ins>
    </w:p>
    <w:p w14:paraId="4C32F27F" w14:textId="382361A7" w:rsidR="00D67C4D" w:rsidRPr="00D67C4D" w:rsidDel="00E9687F" w:rsidRDefault="00202873">
      <w:pPr>
        <w:pStyle w:val="ListParagraph"/>
        <w:numPr>
          <w:ilvl w:val="0"/>
          <w:numId w:val="84"/>
        </w:numPr>
        <w:spacing w:after="0" w:line="226" w:lineRule="auto"/>
        <w:rPr>
          <w:ins w:id="39510" w:author="Kem Sereyboth" w:date="2023-07-26T15:03:00Z"/>
          <w:del w:id="39511" w:author="Sopheak" w:date="2023-07-29T07:07:00Z"/>
          <w:rFonts w:ascii="Khmer MEF1" w:hAnsi="Khmer MEF1" w:cs="Khmer MEF1"/>
          <w:spacing w:val="-8"/>
          <w:sz w:val="24"/>
          <w:szCs w:val="24"/>
          <w:rPrChange w:id="39512" w:author="Kem Sereyboth" w:date="2023-07-26T15:03:00Z">
            <w:rPr>
              <w:ins w:id="39513" w:author="Kem Sereyboth" w:date="2023-07-26T15:03:00Z"/>
              <w:del w:id="39514" w:author="Sopheak" w:date="2023-07-29T07:07:00Z"/>
              <w:rFonts w:ascii="Khmer MEF1" w:hAnsi="Khmer MEF1" w:cs="Khmer MEF1"/>
              <w:sz w:val="24"/>
              <w:szCs w:val="24"/>
            </w:rPr>
          </w:rPrChange>
        </w:rPr>
        <w:pPrChange w:id="39515" w:author="Sopheak Phorn" w:date="2023-08-25T16:25:00Z">
          <w:pPr>
            <w:pStyle w:val="ListParagraph"/>
            <w:numPr>
              <w:numId w:val="84"/>
            </w:numPr>
            <w:spacing w:after="0"/>
            <w:ind w:hanging="360"/>
          </w:pPr>
        </w:pPrChange>
      </w:pPr>
      <w:ins w:id="39516" w:author="Kem Sereyboth" w:date="2023-07-14T10:18:00Z">
        <w:del w:id="39517" w:author="Sopheak" w:date="2023-07-29T07:07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9518" w:author="Kem Sereyboth" w:date="2023-07-26T15:03:00Z">
                <w:rPr>
                  <w:rFonts w:cs="MoolBoran"/>
                  <w:cs/>
                </w:rPr>
              </w:rPrChange>
            </w:rPr>
            <w:delText>គំរូតារាងវាយតម្លៃ</w:delText>
          </w:r>
        </w:del>
      </w:ins>
      <w:ins w:id="39519" w:author="Kem Sereyboth" w:date="2023-07-14T10:20:00Z">
        <w:del w:id="39520" w:author="Sopheak" w:date="2023-07-29T07:07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9521" w:author="Kem Sereyboth" w:date="2023-07-26T15:03:00Z">
                <w:rPr>
                  <w:rFonts w:cs="MoolBoran"/>
                  <w:cs/>
                </w:rPr>
              </w:rPrChange>
            </w:rPr>
            <w:delText>របស់នាយកដ្ឋានកិច្ចការទូទៅ</w:delText>
          </w:r>
        </w:del>
      </w:ins>
    </w:p>
    <w:p w14:paraId="0E949E7B" w14:textId="50108639" w:rsidR="00202873" w:rsidRPr="00D67C4D" w:rsidDel="007E1361" w:rsidRDefault="00202873">
      <w:pPr>
        <w:pStyle w:val="ListParagraph"/>
        <w:numPr>
          <w:ilvl w:val="0"/>
          <w:numId w:val="84"/>
        </w:numPr>
        <w:spacing w:after="0" w:line="226" w:lineRule="auto"/>
        <w:rPr>
          <w:ins w:id="39522" w:author="Kem Sereyboth" w:date="2023-07-13T15:37:00Z"/>
          <w:del w:id="39523" w:author="Sopheak" w:date="2023-07-29T07:13:00Z"/>
          <w:rFonts w:ascii="Khmer MEF1" w:hAnsi="Khmer MEF1" w:cs="Khmer MEF1"/>
          <w:spacing w:val="-8"/>
          <w:sz w:val="24"/>
          <w:szCs w:val="24"/>
          <w:rPrChange w:id="39524" w:author="Kem Sereyboth" w:date="2023-07-26T15:03:00Z">
            <w:rPr>
              <w:ins w:id="39525" w:author="Kem Sereyboth" w:date="2023-07-13T15:37:00Z"/>
              <w:del w:id="39526" w:author="Sopheak" w:date="2023-07-29T07:13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39527" w:author="Sopheak Phorn" w:date="2023-08-25T16:25:00Z">
          <w:pPr>
            <w:spacing w:after="0"/>
            <w:ind w:left="2127" w:hanging="1276"/>
          </w:pPr>
        </w:pPrChange>
      </w:pPr>
      <w:ins w:id="39528" w:author="Kem Sereyboth" w:date="2023-07-14T10:21:00Z">
        <w:del w:id="39529" w:author="Sopheak" w:date="2023-07-29T07:13:00Z">
          <w:r w:rsidRPr="00D67C4D" w:rsidDel="007E1361">
            <w:rPr>
              <w:rFonts w:ascii="Khmer MEF1" w:hAnsi="Khmer MEF1" w:cs="Khmer MEF1"/>
              <w:sz w:val="24"/>
              <w:szCs w:val="24"/>
              <w:cs/>
              <w:rPrChange w:id="39530" w:author="Kem Sereyboth" w:date="2023-07-26T15:03:00Z">
                <w:rPr>
                  <w:rFonts w:cs="MoolBoran"/>
                  <w:cs/>
                </w:rPr>
              </w:rPrChange>
            </w:rPr>
            <w:delText>លក្ខយោងការងាររបស់មន្រ្តី</w:delText>
          </w:r>
          <w:r w:rsidR="00710987" w:rsidRPr="00D67C4D" w:rsidDel="007E1361">
            <w:rPr>
              <w:rFonts w:ascii="Khmer MEF1" w:hAnsi="Khmer MEF1" w:cs="Khmer MEF1"/>
              <w:sz w:val="24"/>
              <w:szCs w:val="24"/>
              <w:cs/>
              <w:rPrChange w:id="39531" w:author="Kem Sereyboth" w:date="2023-07-26T15:03:00Z">
                <w:rPr>
                  <w:rFonts w:cs="MoolBoran"/>
                  <w:cs/>
                </w:rPr>
              </w:rPrChange>
            </w:rPr>
            <w:delText>។</w:delText>
          </w:r>
        </w:del>
      </w:ins>
    </w:p>
    <w:p w14:paraId="1D2EA11F" w14:textId="74D853B6" w:rsidR="00B64B2E" w:rsidRPr="00BA2796" w:rsidRDefault="00B64B2E">
      <w:pPr>
        <w:spacing w:after="0" w:line="226" w:lineRule="auto"/>
        <w:rPr>
          <w:ins w:id="39532" w:author="Kem Sereyboth" w:date="2023-07-14T10:22:00Z"/>
          <w:rFonts w:ascii="Khmer MEF1" w:hAnsi="Khmer MEF1" w:cs="Khmer MEF1"/>
          <w:b/>
          <w:bCs/>
          <w:sz w:val="24"/>
          <w:szCs w:val="24"/>
        </w:rPr>
        <w:pPrChange w:id="39533" w:author="Sopheak Phorn" w:date="2023-08-25T16:25:00Z">
          <w:pPr>
            <w:spacing w:after="0"/>
            <w:ind w:left="1276" w:hanging="425"/>
          </w:pPr>
        </w:pPrChange>
      </w:pPr>
      <w:ins w:id="39534" w:author="Kem Sereyboth" w:date="2023-07-13T15:38:00Z">
        <w:r w:rsidRPr="0097541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9535" w:author="Kem Sereyboth" w:date="2023-07-26T15:18:00Z">
              <w:rPr>
                <w:rFonts w:ascii="Khmer MEF1" w:hAnsi="Khmer MEF1" w:cs="Khmer MEF1"/>
                <w:b/>
                <w:bCs/>
                <w:color w:val="000000" w:themeColor="text1"/>
                <w:sz w:val="24"/>
                <w:szCs w:val="24"/>
                <w:highlight w:val="yellow"/>
                <w:cs/>
              </w:rPr>
            </w:rPrChange>
          </w:rPr>
          <w:t>ប្រធានបទទី</w:t>
        </w:r>
      </w:ins>
      <w:ins w:id="39536" w:author="Kem Sereyboth" w:date="2023-07-13T15:37:00Z">
        <w:r w:rsidRPr="00975413">
          <w:rPr>
            <w:rFonts w:ascii="Khmer MEF1" w:eastAsia="Times New Roman" w:hAnsi="Khmer MEF1" w:cs="Khmer MEF1"/>
            <w:b/>
            <w:bCs/>
            <w:spacing w:val="2"/>
            <w:sz w:val="24"/>
            <w:szCs w:val="24"/>
            <w:cs/>
            <w:lang w:val="ca-ES"/>
            <w:rPrChange w:id="39537" w:author="Kem Sereyboth" w:date="2023-07-26T15:18:00Z">
              <w:rPr>
                <w:rFonts w:ascii="Khmer MEF1" w:eastAsia="Times New Roman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៣</w:t>
        </w:r>
      </w:ins>
      <w:ins w:id="39538" w:author="Kem Sereyboth" w:date="2023-07-13T15:39:00Z">
        <w:r w:rsidRPr="00975413">
          <w:rPr>
            <w:rFonts w:ascii="Khmer MEF1" w:eastAsia="Times New Roman" w:hAnsi="Khmer MEF1" w:cs="Khmer MEF1"/>
            <w:b/>
            <w:bCs/>
            <w:spacing w:val="2"/>
            <w:sz w:val="24"/>
            <w:szCs w:val="24"/>
            <w:cs/>
            <w:lang w:val="ca-ES"/>
            <w:rPrChange w:id="39539" w:author="Kem Sereyboth" w:date="2023-07-26T15:18:00Z">
              <w:rPr>
                <w:rFonts w:ascii="Khmer MEF1" w:eastAsia="Times New Roman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៖ </w:t>
        </w:r>
      </w:ins>
      <w:ins w:id="39540" w:author="Sopheak" w:date="2023-07-29T06:53:00Z">
        <w:r w:rsidR="00BA2796" w:rsidRPr="00BA2796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39541" w:author="Sopheak" w:date="2023-07-29T06:53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</w:rPr>
            </w:rPrChange>
          </w:rPr>
          <w:t>រៀបចំបទប្បញ្ញត្តិពាក់ព័ន្ធការគ្រប់គ្រងគុណភាពសវនកម្ម</w:t>
        </w:r>
      </w:ins>
      <w:ins w:id="39542" w:author="Kem Sereyboth" w:date="2023-07-13T15:37:00Z">
        <w:del w:id="39543" w:author="Sopheak" w:date="2023-07-29T06:53:00Z">
          <w:r w:rsidRPr="00BA2796" w:rsidDel="00BA2796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39544" w:author="Sopheak" w:date="2023-07-29T06:53:00Z">
                <w:rPr>
                  <w:rFonts w:ascii="Khmer MEF1" w:hAnsi="Khmer MEF1" w:cs="Khmer MEF1"/>
                  <w:color w:val="FF0000"/>
                  <w:spacing w:val="-8"/>
                  <w:sz w:val="24"/>
                  <w:szCs w:val="24"/>
                  <w:cs/>
                </w:rPr>
              </w:rPrChange>
            </w:rPr>
            <w:delText>ការរៀបចំសេចក្ដីសម្រេចស្ដីពីការកំណត់លក្ខខណ្ឌក្នុងការជ្រើសរើសក្រុមហ៊ុនសវនកម្ម</w:delText>
          </w:r>
          <w:r w:rsidRPr="00BA2796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rPrChange w:id="39545" w:author="Sopheak" w:date="2023-07-29T06:53:00Z">
                <w:rPr>
                  <w:rFonts w:ascii="Khmer MEF1" w:hAnsi="Khmer MEF1" w:cs="Khmer MEF1"/>
                  <w:color w:val="FF0000"/>
                  <w:spacing w:val="-8"/>
                  <w:sz w:val="24"/>
                  <w:szCs w:val="24"/>
                  <w:cs/>
                </w:rPr>
              </w:rPrChange>
            </w:rPr>
            <w:delText>ឯករា​ជ្យ</w:delText>
          </w:r>
          <w:r w:rsidRPr="00BA2796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rPrChange w:id="39546" w:author="Sopheak" w:date="2023-07-29T06:5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ផ្តល់សេវាសវនកម្មក្នុងប្រព័ន្ធសន្តិសុខសង្គម</w:delText>
          </w:r>
        </w:del>
      </w:ins>
    </w:p>
    <w:p w14:paraId="311F272D" w14:textId="77777777" w:rsidR="007E1361" w:rsidRPr="007E1361" w:rsidRDefault="007E1361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547" w:author="Sopheak" w:date="2023-07-29T07:14:00Z"/>
          <w:rFonts w:ascii="Khmer MEF1" w:eastAsia="Calibri" w:hAnsi="Khmer MEF1" w:cs="Khmer MEF1"/>
          <w:color w:val="000000"/>
          <w:sz w:val="24"/>
          <w:szCs w:val="24"/>
        </w:rPr>
        <w:pPrChange w:id="39548" w:author="Sopheak Phorn" w:date="2023-08-25T16:25:00Z">
          <w:pPr>
            <w:numPr>
              <w:numId w:val="102"/>
            </w:numPr>
            <w:spacing w:after="0" w:line="228" w:lineRule="auto"/>
            <w:ind w:left="720" w:hanging="90"/>
            <w:jc w:val="both"/>
          </w:pPr>
        </w:pPrChange>
      </w:pPr>
      <w:ins w:id="39549" w:author="Sopheak" w:date="2023-07-29T07:14:00Z">
        <w:r w:rsidRPr="007E1361">
          <w:rPr>
            <w:rFonts w:ascii="Khmer MEF1" w:eastAsia="Calibri" w:hAnsi="Khmer MEF1" w:cs="Khmer MEF1"/>
            <w:color w:val="000000"/>
            <w:sz w:val="24"/>
            <w:szCs w:val="24"/>
          </w:rPr>
          <w:t>Audit Quality Review Team Procedures _Part 1: QA for Audit Manual</w:t>
        </w:r>
      </w:ins>
    </w:p>
    <w:p w14:paraId="132EC177" w14:textId="77777777" w:rsidR="007E1361" w:rsidRPr="007E1361" w:rsidRDefault="007E1361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550" w:author="Sopheak" w:date="2023-07-29T07:14:00Z"/>
          <w:rFonts w:ascii="Khmer MEF1" w:eastAsia="Calibri" w:hAnsi="Khmer MEF1" w:cs="Khmer MEF1"/>
          <w:color w:val="000000"/>
          <w:sz w:val="24"/>
          <w:szCs w:val="24"/>
        </w:rPr>
        <w:pPrChange w:id="39551" w:author="Sopheak Phorn" w:date="2023-08-25T16:25:00Z">
          <w:pPr>
            <w:numPr>
              <w:numId w:val="102"/>
            </w:numPr>
            <w:spacing w:after="0" w:line="228" w:lineRule="auto"/>
            <w:ind w:left="720" w:hanging="90"/>
            <w:jc w:val="both"/>
          </w:pPr>
        </w:pPrChange>
      </w:pPr>
      <w:ins w:id="39552" w:author="Sopheak" w:date="2023-07-29T07:14:00Z">
        <w:r w:rsidRPr="007E1361">
          <w:rPr>
            <w:rFonts w:ascii="Khmer MEF1" w:eastAsia="Calibri" w:hAnsi="Khmer MEF1" w:cs="Khmer MEF1"/>
            <w:color w:val="000000"/>
            <w:sz w:val="24"/>
            <w:szCs w:val="24"/>
          </w:rPr>
          <w:t>Audit Quality Review Team Procedures _Part 2: Working Papers</w:t>
        </w:r>
      </w:ins>
    </w:p>
    <w:p w14:paraId="7C8B51E0" w14:textId="5569C386" w:rsidR="004E649F" w:rsidRPr="004E649F" w:rsidRDefault="007E1361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553" w:author="Sopheak" w:date="2023-07-29T07:18:00Z"/>
          <w:rFonts w:ascii="Khmer MEF1" w:eastAsia="Calibri" w:hAnsi="Khmer MEF1" w:cs="Khmer MEF1"/>
          <w:color w:val="000000"/>
          <w:sz w:val="24"/>
          <w:szCs w:val="24"/>
        </w:rPr>
        <w:pPrChange w:id="39554" w:author="Sopheak Phorn" w:date="2023-08-25T16:25:00Z">
          <w:pPr>
            <w:numPr>
              <w:numId w:val="102"/>
            </w:numPr>
            <w:spacing w:after="0" w:line="228" w:lineRule="auto"/>
            <w:ind w:left="720" w:hanging="90"/>
            <w:jc w:val="both"/>
          </w:pPr>
        </w:pPrChange>
      </w:pPr>
      <w:ins w:id="39555" w:author="Sopheak" w:date="2023-07-29T07:14:00Z">
        <w:r w:rsidRPr="007E1361">
          <w:rPr>
            <w:rFonts w:ascii="Khmer MEF1" w:eastAsia="Calibri" w:hAnsi="Khmer MEF1" w:cs="Khmer MEF1"/>
            <w:color w:val="000000"/>
            <w:sz w:val="24"/>
            <w:szCs w:val="24"/>
          </w:rPr>
          <w:t>Audit Quality Review Team Procedures _Part 3: Report Templates</w:t>
        </w:r>
      </w:ins>
    </w:p>
    <w:p w14:paraId="2C454543" w14:textId="38731F5D" w:rsidR="004B3928" w:rsidRPr="007E1361" w:rsidDel="007E1361" w:rsidRDefault="00152BDA">
      <w:pPr>
        <w:spacing w:after="0" w:line="226" w:lineRule="auto"/>
        <w:rPr>
          <w:ins w:id="39556" w:author="Kem Sereyboth" w:date="2023-07-14T10:37:00Z"/>
          <w:del w:id="39557" w:author="Sopheak" w:date="2023-07-29T07:14:00Z"/>
          <w:rFonts w:ascii="Khmer MEF1" w:hAnsi="Khmer MEF1" w:cs="Khmer MEF1"/>
          <w:sz w:val="24"/>
          <w:szCs w:val="24"/>
          <w:rPrChange w:id="39558" w:author="Sopheak" w:date="2023-07-29T07:14:00Z">
            <w:rPr>
              <w:ins w:id="39559" w:author="Kem Sereyboth" w:date="2023-07-14T10:37:00Z"/>
              <w:del w:id="39560" w:author="Sopheak" w:date="2023-07-29T07:14:00Z"/>
            </w:rPr>
          </w:rPrChange>
        </w:rPr>
        <w:pPrChange w:id="39561" w:author="Sopheak Phorn" w:date="2023-08-25T16:25:00Z">
          <w:pPr>
            <w:spacing w:after="0"/>
            <w:ind w:left="1276" w:hanging="425"/>
          </w:pPr>
        </w:pPrChange>
      </w:pPr>
      <w:ins w:id="39562" w:author="Kem Sereyboth" w:date="2023-07-14T10:32:00Z">
        <w:del w:id="39563" w:author="Sopheak" w:date="2023-07-29T07:14:00Z">
          <w:r w:rsidRPr="007E1361" w:rsidDel="007E1361">
            <w:rPr>
              <w:rFonts w:ascii="Khmer MEF1" w:hAnsi="Khmer MEF1" w:cs="Khmer MEF1"/>
              <w:sz w:val="24"/>
              <w:szCs w:val="24"/>
              <w:cs/>
              <w:rPrChange w:id="39564" w:author="Sopheak" w:date="2023-07-29T07:14:00Z">
                <w:rPr>
                  <w:rFonts w:cs="MoolBoran"/>
                  <w:cs/>
                </w:rPr>
              </w:rPrChange>
            </w:rPr>
            <w:lastRenderedPageBreak/>
            <w:delText>លិខិតលេខ០១៦ អ.ស.ហ. ចុះថ្ងៃទី២០ ខែ</w:delText>
          </w:r>
        </w:del>
      </w:ins>
      <w:ins w:id="39565" w:author="Kem Sereyboth" w:date="2023-07-14T10:33:00Z">
        <w:del w:id="39566" w:author="Sopheak" w:date="2023-07-29T07:14:00Z">
          <w:r w:rsidRPr="007E1361" w:rsidDel="007E1361">
            <w:rPr>
              <w:rFonts w:ascii="Khmer MEF1" w:hAnsi="Khmer MEF1" w:cs="Khmer MEF1"/>
              <w:sz w:val="24"/>
              <w:szCs w:val="24"/>
              <w:cs/>
              <w:rPrChange w:id="39567" w:author="Sopheak" w:date="2023-07-29T07:14:00Z">
                <w:rPr>
                  <w:rFonts w:cs="MoolBoran"/>
                  <w:cs/>
                </w:rPr>
              </w:rPrChange>
            </w:rPr>
            <w:delText xml:space="preserve">មីនា ឆ្នាំ២០២៣ ស្តីពីសំណើសុំការសម្រេចដ៍ខ្ពង់ខ្ពស់ </w:delText>
          </w:r>
          <w:r w:rsidRPr="007E1361" w:rsidDel="007E1361">
            <w:rPr>
              <w:rFonts w:ascii="Khmer MEF2" w:hAnsi="Khmer MEF2" w:cs="Khmer MEF2"/>
              <w:sz w:val="24"/>
              <w:szCs w:val="24"/>
              <w:cs/>
              <w:rPrChange w:id="39568" w:author="Sopheak" w:date="2023-07-29T07:1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ឧបនាយករដ្ឋមន្រ្តី </w:delText>
          </w:r>
        </w:del>
      </w:ins>
      <w:ins w:id="39569" w:author="Kem Sereyboth" w:date="2023-07-14T10:34:00Z">
        <w:del w:id="39570" w:author="Sopheak" w:date="2023-07-29T07:14:00Z">
          <w:r w:rsidRPr="007E1361" w:rsidDel="007E1361">
            <w:rPr>
              <w:rFonts w:ascii="Khmer MEF2" w:hAnsi="Khmer MEF2" w:cs="Khmer MEF2"/>
              <w:sz w:val="24"/>
              <w:szCs w:val="24"/>
              <w:cs/>
              <w:rPrChange w:id="39571" w:author="Sopheak" w:date="2023-07-29T07:1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រដ្ឋមន្រ្តីក្រសួងសេដ្ឋកិច្ចនិងហិរញ្ញវត្ថុ</w:delText>
          </w:r>
          <w:r w:rsidRPr="007E1361" w:rsidDel="007E1361">
            <w:rPr>
              <w:rFonts w:ascii="Khmer MEF1" w:hAnsi="Khmer MEF1" w:cs="Khmer MEF1"/>
              <w:sz w:val="24"/>
              <w:szCs w:val="24"/>
              <w:cs/>
              <w:rPrChange w:id="39572" w:author="Sopheak" w:date="2023-07-29T07:14:00Z">
                <w:rPr>
                  <w:rFonts w:cs="MoolBoran"/>
                  <w:cs/>
                </w:rPr>
              </w:rPrChange>
            </w:rPr>
            <w:delText xml:space="preserve"> </w:delText>
          </w:r>
          <w:r w:rsidRPr="007E1361" w:rsidDel="007E1361">
            <w:rPr>
              <w:rFonts w:ascii="Khmer MEF1" w:hAnsi="Khmer MEF1" w:cs="Khmer MEF1"/>
              <w:b/>
              <w:bCs/>
              <w:sz w:val="24"/>
              <w:szCs w:val="24"/>
              <w:cs/>
              <w:rPrChange w:id="39573" w:author="Sopheak" w:date="2023-07-29T07:1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និងជាប្រធានក្រុមប្រឹក្សា អ.ស.</w:delText>
          </w:r>
        </w:del>
      </w:ins>
      <w:ins w:id="39574" w:author="Kem Sereyboth" w:date="2023-07-14T10:35:00Z">
        <w:del w:id="39575" w:author="Sopheak" w:date="2023-07-29T07:14:00Z">
          <w:r w:rsidRPr="007E1361" w:rsidDel="007E1361">
            <w:rPr>
              <w:rFonts w:ascii="Khmer MEF1" w:hAnsi="Khmer MEF1" w:cs="Khmer MEF1"/>
              <w:b/>
              <w:bCs/>
              <w:sz w:val="24"/>
              <w:szCs w:val="24"/>
              <w:cs/>
              <w:rPrChange w:id="39576" w:author="Sopheak" w:date="2023-07-29T07:1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ហ.</w:delText>
          </w:r>
          <w:r w:rsidRPr="007E1361" w:rsidDel="007E1361">
            <w:rPr>
              <w:rFonts w:ascii="Khmer MEF1" w:hAnsi="Khmer MEF1" w:cs="Khmer MEF1"/>
              <w:b/>
              <w:bCs/>
              <w:sz w:val="24"/>
              <w:szCs w:val="24"/>
              <w:cs/>
              <w:rPrChange w:id="39577" w:author="Sopheak" w:date="2023-07-29T07:14:00Z">
                <w:rPr>
                  <w:rFonts w:cs="MoolBoran"/>
                  <w:b/>
                  <w:bCs/>
                  <w:cs/>
                </w:rPr>
              </w:rPrChange>
            </w:rPr>
            <w:delText xml:space="preserve"> </w:delText>
          </w:r>
          <w:r w:rsidRPr="007E1361" w:rsidDel="007E1361">
            <w:rPr>
              <w:rFonts w:ascii="Khmer MEF1" w:hAnsi="Khmer MEF1" w:cs="Khmer MEF1"/>
              <w:sz w:val="24"/>
              <w:szCs w:val="24"/>
              <w:cs/>
              <w:rPrChange w:id="39578" w:author="Sopheak" w:date="2023-07-29T07:14:00Z">
                <w:rPr>
                  <w:rFonts w:cs="MoolBoran"/>
                  <w:cs/>
                </w:rPr>
              </w:rPrChange>
            </w:rPr>
            <w:delText>លើការកំណត់រយៈពេលនៃការដាក់របា</w:delText>
          </w:r>
        </w:del>
      </w:ins>
      <w:ins w:id="39579" w:author="Kem Sereyboth" w:date="2023-07-14T10:36:00Z">
        <w:del w:id="39580" w:author="Sopheak" w:date="2023-07-29T07:14:00Z">
          <w:r w:rsidRPr="007E1361" w:rsidDel="007E1361">
            <w:rPr>
              <w:rFonts w:ascii="Khmer MEF1" w:hAnsi="Khmer MEF1" w:cs="Khmer MEF1"/>
              <w:sz w:val="24"/>
              <w:szCs w:val="24"/>
              <w:cs/>
              <w:rPrChange w:id="39581" w:author="Sopheak" w:date="2023-07-29T07:14:00Z">
                <w:rPr>
                  <w:rFonts w:cs="MoolBoran"/>
                  <w:cs/>
                </w:rPr>
              </w:rPrChange>
            </w:rPr>
            <w:delText>យការណ៍ហិរញ្ញវត្ថុរបស់បេឡាជាតិសន្តិសុខសង្គមឱ្យរងសវនកម្មឯករាជ្យប្រចាំឆ្នាំ មកជារៀងរាល់ ២ឆ្នាំម្តង សម្រាប់</w:delText>
          </w:r>
        </w:del>
      </w:ins>
      <w:ins w:id="39582" w:author="Kem Sereyboth" w:date="2023-07-14T10:37:00Z">
        <w:del w:id="39583" w:author="Sopheak" w:date="2023-07-29T07:14:00Z">
          <w:r w:rsidRPr="007E1361" w:rsidDel="007E1361">
            <w:rPr>
              <w:rFonts w:ascii="Khmer MEF1" w:hAnsi="Khmer MEF1" w:cs="Khmer MEF1"/>
              <w:sz w:val="24"/>
              <w:szCs w:val="24"/>
              <w:cs/>
              <w:rPrChange w:id="39584" w:author="Sopheak" w:date="2023-07-29T07:14:00Z">
                <w:rPr>
                  <w:rFonts w:cs="MoolBoran"/>
                  <w:cs/>
                </w:rPr>
              </w:rPrChange>
            </w:rPr>
            <w:delText>រយៈពេល ៥ឆ្នាំដំបូង</w:delText>
          </w:r>
        </w:del>
      </w:ins>
    </w:p>
    <w:p w14:paraId="5F43B26C" w14:textId="326B7B51" w:rsidR="00D67C4D" w:rsidDel="007E1361" w:rsidRDefault="00152BDA">
      <w:pPr>
        <w:spacing w:after="0" w:line="226" w:lineRule="auto"/>
        <w:rPr>
          <w:ins w:id="39585" w:author="Kem Sereyboth" w:date="2023-07-26T15:04:00Z"/>
          <w:del w:id="39586" w:author="Sopheak" w:date="2023-07-29T07:14:00Z"/>
        </w:rPr>
        <w:pPrChange w:id="39587" w:author="Sopheak Phorn" w:date="2023-08-25T16:25:00Z">
          <w:pPr>
            <w:pStyle w:val="ListParagraph"/>
            <w:numPr>
              <w:numId w:val="86"/>
            </w:numPr>
            <w:spacing w:after="0"/>
            <w:ind w:hanging="360"/>
          </w:pPr>
        </w:pPrChange>
      </w:pPr>
      <w:ins w:id="39588" w:author="Kem Sereyboth" w:date="2023-07-14T10:37:00Z">
        <w:del w:id="39589" w:author="Sopheak" w:date="2023-07-29T07:14:00Z">
          <w:r w:rsidRPr="00D67C4D" w:rsidDel="007E1361">
            <w:rPr>
              <w:cs/>
              <w:rPrChange w:id="39590" w:author="Kem Sereyboth" w:date="2023-07-26T15:03:00Z">
                <w:rPr>
                  <w:rFonts w:cs="MoolBoran"/>
                  <w:cs/>
                </w:rPr>
              </w:rPrChange>
            </w:rPr>
            <w:delText>លិខិតលេខ០៣៥ /ន.ស.ស. ចុះថ្ងៃទី</w:delText>
          </w:r>
        </w:del>
      </w:ins>
      <w:ins w:id="39591" w:author="Kem Sereyboth" w:date="2023-07-14T10:38:00Z">
        <w:del w:id="39592" w:author="Sopheak" w:date="2023-07-29T07:14:00Z">
          <w:r w:rsidRPr="00D67C4D" w:rsidDel="007E1361">
            <w:rPr>
              <w:cs/>
              <w:rPrChange w:id="39593" w:author="Kem Sereyboth" w:date="2023-07-26T15:03:00Z">
                <w:rPr>
                  <w:rFonts w:cs="MoolBoran"/>
                  <w:cs/>
                </w:rPr>
              </w:rPrChange>
            </w:rPr>
            <w:delText>១៥ ខែមីនា ឆ្នាំ២០២៣ ស្តីពីសំណើសុំហត្ថលេខាដ៏ខ្ពង់ខ្ពស់ លើលិខិត</w:delText>
          </w:r>
        </w:del>
      </w:ins>
      <w:ins w:id="39594" w:author="Kem Sereyboth" w:date="2023-07-14T10:39:00Z">
        <w:del w:id="39595" w:author="Sopheak" w:date="2023-07-29T07:14:00Z">
          <w:r w:rsidRPr="00D67C4D" w:rsidDel="007E1361">
            <w:rPr>
              <w:cs/>
              <w:rPrChange w:id="39596" w:author="Kem Sereyboth" w:date="2023-07-26T15:03:00Z">
                <w:rPr>
                  <w:rFonts w:cs="MoolBoran"/>
                  <w:cs/>
                </w:rPr>
              </w:rPrChange>
            </w:rPr>
            <w:delText xml:space="preserve">គោរពជូន </w:delText>
          </w:r>
          <w:r w:rsidRPr="00D67C4D" w:rsidDel="007E1361">
            <w:rPr>
              <w:rFonts w:ascii="Khmer MEF2" w:hAnsi="Khmer MEF2" w:cs="Khmer MEF2"/>
              <w:cs/>
              <w:rPrChange w:id="39597" w:author="Kem Sereyboth" w:date="2023-07-26T15:03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សម្រេចអគ្គមហាសេនាប</w:delText>
          </w:r>
        </w:del>
      </w:ins>
      <w:ins w:id="39598" w:author="Kem Sereyboth" w:date="2023-07-14T10:40:00Z">
        <w:del w:id="39599" w:author="Sopheak" w:date="2023-07-29T07:14:00Z">
          <w:r w:rsidRPr="00D67C4D" w:rsidDel="007E1361">
            <w:rPr>
              <w:rFonts w:ascii="Khmer MEF2" w:hAnsi="Khmer MEF2" w:cs="Khmer MEF2"/>
              <w:cs/>
              <w:rPrChange w:id="39600" w:author="Kem Sereyboth" w:date="2023-07-26T15:03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តីតេជោ ហ៊ុន សែន នាយករដ្ឋមន្រ្តីនៃព្រះរាជាណាចក្រកម្ពុជា </w:delText>
          </w:r>
          <w:r w:rsidRPr="00D67C4D" w:rsidDel="007E1361">
            <w:rPr>
              <w:cs/>
              <w:rPrChange w:id="39601" w:author="Kem Sereyboth" w:date="2023-07-26T15:03:00Z">
                <w:rPr>
                  <w:rFonts w:cs="MoolBoran"/>
                  <w:cs/>
                </w:rPr>
              </w:rPrChange>
            </w:rPr>
            <w:delText>ដើម្បីផ្តល់ភាពទន់ភ្លន់ក្នុងការដាក់</w:delText>
          </w:r>
        </w:del>
      </w:ins>
      <w:ins w:id="39602" w:author="Kem Sereyboth" w:date="2023-07-14T10:41:00Z">
        <w:del w:id="39603" w:author="Sopheak" w:date="2023-07-29T07:14:00Z">
          <w:r w:rsidRPr="00D67C4D" w:rsidDel="007E1361">
            <w:rPr>
              <w:cs/>
              <w:rPrChange w:id="39604" w:author="Kem Sereyboth" w:date="2023-07-26T15:03:00Z">
                <w:rPr>
                  <w:rFonts w:cs="MoolBoran"/>
                  <w:cs/>
                </w:rPr>
              </w:rPrChange>
            </w:rPr>
            <w:delText>របាយការណ៍ហិរញ្ញវត្ថុរបស់បេឡាជាតិសន្តិសុខសង្គម រងសវនកម្មឯករាជប្រចាំឆ្នាំ មកជារៀងរាល់ ២ឆ្នាំម្តង សម្រាប</w:delText>
          </w:r>
        </w:del>
      </w:ins>
      <w:ins w:id="39605" w:author="Kem Sereyboth" w:date="2023-07-14T10:42:00Z">
        <w:del w:id="39606" w:author="Sopheak" w:date="2023-07-29T07:14:00Z">
          <w:r w:rsidRPr="00D67C4D" w:rsidDel="007E1361">
            <w:rPr>
              <w:cs/>
              <w:rPrChange w:id="39607" w:author="Kem Sereyboth" w:date="2023-07-26T15:03:00Z">
                <w:rPr>
                  <w:rFonts w:cs="MoolBoran"/>
                  <w:cs/>
                </w:rPr>
              </w:rPrChange>
            </w:rPr>
            <w:delText>់រយៈពេល ៥ឆ្នាំដំបូង</w:delText>
          </w:r>
        </w:del>
      </w:ins>
    </w:p>
    <w:p w14:paraId="52FA0D02" w14:textId="597AFF86" w:rsidR="00D67C4D" w:rsidDel="007E1361" w:rsidRDefault="00067541">
      <w:pPr>
        <w:spacing w:after="0" w:line="226" w:lineRule="auto"/>
        <w:rPr>
          <w:ins w:id="39608" w:author="Kem Sereyboth" w:date="2023-07-26T15:04:00Z"/>
          <w:del w:id="39609" w:author="Sopheak" w:date="2023-07-29T07:14:00Z"/>
        </w:rPr>
        <w:pPrChange w:id="39610" w:author="Sopheak Phorn" w:date="2023-08-25T16:25:00Z">
          <w:pPr>
            <w:pStyle w:val="ListParagraph"/>
            <w:numPr>
              <w:numId w:val="86"/>
            </w:numPr>
            <w:spacing w:after="0"/>
            <w:ind w:hanging="360"/>
          </w:pPr>
        </w:pPrChange>
      </w:pPr>
      <w:ins w:id="39611" w:author="Kem Sereyboth" w:date="2023-07-14T10:43:00Z">
        <w:del w:id="39612" w:author="Sopheak" w:date="2023-07-29T07:14:00Z">
          <w:r w:rsidRPr="00D67C4D" w:rsidDel="007E1361">
            <w:rPr>
              <w:cs/>
              <w:rPrChange w:id="39613" w:author="Kem Sereyboth" w:date="2023-07-26T15:04:00Z">
                <w:rPr>
                  <w:rFonts w:cs="MoolBoran"/>
                  <w:cs/>
                </w:rPr>
              </w:rPrChange>
            </w:rPr>
            <w:delText>របាយការណ</w:delText>
          </w:r>
        </w:del>
      </w:ins>
      <w:ins w:id="39614" w:author="Kem Sereyboth" w:date="2023-07-14T10:44:00Z">
        <w:del w:id="39615" w:author="Sopheak" w:date="2023-07-29T07:14:00Z">
          <w:r w:rsidRPr="00D67C4D" w:rsidDel="007E1361">
            <w:rPr>
              <w:cs/>
              <w:rPrChange w:id="39616" w:author="Kem Sereyboth" w:date="2023-07-26T15:04:00Z">
                <w:rPr>
                  <w:rFonts w:cs="MoolBoran"/>
                  <w:cs/>
                </w:rPr>
              </w:rPrChange>
            </w:rPr>
            <w:delText>៍លេខ០២៩/ន.ស.ស. ចុះថ្ងៃទី២១ ខែកុម្ភៈ ឆ្នាំ២០២៣ ស្តីពីការរៀបចំសេចក្</w:delText>
          </w:r>
        </w:del>
      </w:ins>
      <w:ins w:id="39617" w:author="Kem Sereyboth" w:date="2023-07-14T10:45:00Z">
        <w:del w:id="39618" w:author="Sopheak" w:date="2023-07-29T07:14:00Z">
          <w:r w:rsidRPr="00D67C4D" w:rsidDel="007E1361">
            <w:rPr>
              <w:cs/>
              <w:rPrChange w:id="39619" w:author="Kem Sereyboth" w:date="2023-07-26T15:04:00Z">
                <w:rPr>
                  <w:rFonts w:cs="MoolBoran"/>
                  <w:cs/>
                </w:rPr>
              </w:rPrChange>
            </w:rPr>
            <w:delText>តីព្រាងសេចក្តីសម្រេចស្តីពី “</w:delText>
          </w:r>
          <w:r w:rsidRPr="00D67C4D" w:rsidDel="007E1361">
            <w:rPr>
              <w:b/>
              <w:bCs/>
              <w:cs/>
              <w:rPrChange w:id="39620" w:author="Kem Sereyboth" w:date="2023-07-26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ការកំណត់លក្ខខណ្ឌក្នុងការជ្រើសរើសក្រុមហ៊ុនផ្តល់សេវាសវនកម្មក្នុងប្រព័ន្ធសន្តិសុខស</w:delText>
          </w:r>
        </w:del>
      </w:ins>
      <w:ins w:id="39621" w:author="Kem Sereyboth" w:date="2023-07-14T10:46:00Z">
        <w:del w:id="39622" w:author="Sopheak" w:date="2023-07-29T07:14:00Z">
          <w:r w:rsidRPr="00D67C4D" w:rsidDel="007E1361">
            <w:rPr>
              <w:b/>
              <w:bCs/>
              <w:cs/>
              <w:rPrChange w:id="39623" w:author="Kem Sereyboth" w:date="2023-07-26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ង្គម</w:delText>
          </w:r>
          <w:r w:rsidRPr="00D67C4D" w:rsidDel="007E1361">
            <w:rPr>
              <w:cs/>
              <w:rPrChange w:id="39624" w:author="Kem Sereyboth" w:date="2023-07-26T15:04:00Z">
                <w:rPr>
                  <w:rFonts w:cs="MoolBoran"/>
                  <w:cs/>
                </w:rPr>
              </w:rPrChange>
            </w:rPr>
            <w:delText>” ដើម្បីធ្វើសវនកម្មរបាយការណ៍ហិរញ្ញវត្ថុរបស់បេឡាជាតិសន្តិសុខសង្គម</w:delText>
          </w:r>
        </w:del>
      </w:ins>
    </w:p>
    <w:p w14:paraId="6C0B68FF" w14:textId="02CD6B02" w:rsidR="00A017CD" w:rsidRPr="00D67C4D" w:rsidDel="004E649F" w:rsidRDefault="00067541">
      <w:pPr>
        <w:spacing w:after="0" w:line="226" w:lineRule="auto"/>
        <w:rPr>
          <w:ins w:id="39625" w:author="Kem Sereyboth" w:date="2023-07-13T15:37:00Z"/>
          <w:del w:id="39626" w:author="Sopheak" w:date="2023-07-29T07:18:00Z"/>
          <w:rPrChange w:id="39627" w:author="Kem Sereyboth" w:date="2023-07-26T15:04:00Z">
            <w:rPr>
              <w:ins w:id="39628" w:author="Kem Sereyboth" w:date="2023-07-13T15:37:00Z"/>
              <w:del w:id="39629" w:author="Sopheak" w:date="2023-07-29T07:18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39630" w:author="Sopheak Phorn" w:date="2023-08-25T16:25:00Z">
          <w:pPr>
            <w:spacing w:after="0"/>
            <w:ind w:left="1276" w:hanging="425"/>
          </w:pPr>
        </w:pPrChange>
      </w:pPr>
      <w:ins w:id="39631" w:author="Kem Sereyboth" w:date="2023-07-14T10:50:00Z">
        <w:del w:id="39632" w:author="Sopheak" w:date="2023-07-29T07:14:00Z">
          <w:r w:rsidRPr="00D67C4D" w:rsidDel="007E1361">
            <w:rPr>
              <w:cs/>
              <w:rPrChange w:id="39633" w:author="Kem Sereyboth" w:date="2023-07-26T15:04:00Z">
                <w:rPr>
                  <w:rFonts w:cs="MoolBoran"/>
                  <w:cs/>
                </w:rPr>
              </w:rPrChange>
            </w:rPr>
            <w:delText>របាយការណ៍លេខ០៣៨/ន.ស.ស.នតព ចុះថ្ងៃទី១៤</w:delText>
          </w:r>
        </w:del>
      </w:ins>
      <w:ins w:id="39634" w:author="Kem Sereyboth" w:date="2023-07-14T10:51:00Z">
        <w:del w:id="39635" w:author="Sopheak" w:date="2023-07-29T07:14:00Z">
          <w:r w:rsidRPr="00D67C4D" w:rsidDel="007E1361">
            <w:rPr>
              <w:cs/>
              <w:rPrChange w:id="39636" w:author="Kem Sereyboth" w:date="2023-07-26T15:04:00Z">
                <w:rPr>
                  <w:rFonts w:cs="MoolBoran"/>
                  <w:cs/>
                </w:rPr>
              </w:rPrChange>
            </w:rPr>
            <w:delText xml:space="preserve"> ខែធ្នូឆ្នាំ២០២២ ស្តីពីលទ្ធផលនៃសិក្ខាសាលា</w:delText>
          </w:r>
        </w:del>
      </w:ins>
      <w:ins w:id="39637" w:author="Kem Sereyboth" w:date="2023-07-14T10:52:00Z">
        <w:del w:id="39638" w:author="Sopheak" w:date="2023-07-29T07:14:00Z">
          <w:r w:rsidRPr="00D67C4D" w:rsidDel="007E1361">
            <w:rPr>
              <w:cs/>
              <w:rPrChange w:id="39639" w:author="Kem Sereyboth" w:date="2023-07-26T15:04:00Z">
                <w:rPr>
                  <w:rFonts w:cs="MoolBoran"/>
                  <w:cs/>
                </w:rPr>
              </w:rPrChange>
            </w:rPr>
            <w:delText>ពិគ្រោះយោបល់លើសេចក្តីសម្រចស្តីពី “ការកំណត់លក្ខខណ្ឌក្នុងការជ្រើសរើសក្រុមហ៊ុនផ្តល់សេវាសវនកម្មក្នុងប្រព័ន្ធសន្តិសុខសង្គម”</w:delText>
          </w:r>
        </w:del>
      </w:ins>
    </w:p>
    <w:p w14:paraId="20E7ED6B" w14:textId="28C76EA1" w:rsidR="00B64B2E" w:rsidRPr="00D67C4D" w:rsidRDefault="00460A5F">
      <w:pPr>
        <w:spacing w:after="0" w:line="226" w:lineRule="auto"/>
        <w:rPr>
          <w:ins w:id="39640" w:author="Kem Sereyboth" w:date="2023-07-19T16:44:00Z"/>
          <w:rFonts w:ascii="Khmer MEF1" w:hAnsi="Khmer MEF1" w:cs="Khmer MEF1"/>
          <w:b/>
          <w:bCs/>
          <w:sz w:val="24"/>
          <w:szCs w:val="24"/>
          <w:rPrChange w:id="39641" w:author="Kem Sereyboth" w:date="2023-07-26T15:04:00Z">
            <w:rPr>
              <w:ins w:id="39642" w:author="Kem Sereyboth" w:date="2023-07-19T16:44:00Z"/>
              <w:rFonts w:ascii="Khmer MEF1" w:hAnsi="Khmer MEF1" w:cs="Khmer MEF1"/>
              <w:sz w:val="24"/>
              <w:szCs w:val="24"/>
            </w:rPr>
          </w:rPrChange>
        </w:rPr>
        <w:pPrChange w:id="39643" w:author="Sopheak Phorn" w:date="2023-08-25T16:25:00Z">
          <w:pPr>
            <w:spacing w:after="0"/>
            <w:ind w:left="1276" w:hanging="425"/>
          </w:pPr>
        </w:pPrChange>
      </w:pPr>
      <w:ins w:id="39644" w:author="Kem Sereyboth" w:date="2023-07-13T15:58:00Z">
        <w:r w:rsidRPr="00175EBB">
          <w:rPr>
            <w:rFonts w:ascii="Khmer MEF1" w:hAnsi="Khmer MEF1" w:cs="Khmer MEF1"/>
            <w:b/>
            <w:bCs/>
            <w:sz w:val="24"/>
            <w:szCs w:val="24"/>
            <w:cs/>
          </w:rPr>
          <w:t>ប្រធានបទទី</w:t>
        </w:r>
        <w:r w:rsidRPr="00D67C4D">
          <w:rPr>
            <w:rFonts w:ascii="Khmer MEF1" w:eastAsia="Times New Roman" w:hAnsi="Khmer MEF1" w:cs="Khmer MEF1"/>
            <w:b/>
            <w:bCs/>
            <w:sz w:val="24"/>
            <w:szCs w:val="24"/>
            <w:cs/>
            <w:lang w:val="ca-ES"/>
            <w:rPrChange w:id="39645" w:author="Kem Sereyboth" w:date="2023-07-26T15:04:00Z">
              <w:rPr>
                <w:rFonts w:ascii="Khmer MEF1" w:eastAsia="Times New Roman" w:hAnsi="Khmer MEF1" w:cs="Khmer MEF1"/>
                <w:sz w:val="24"/>
                <w:szCs w:val="24"/>
                <w:cs/>
                <w:lang w:val="ca-ES"/>
              </w:rPr>
            </w:rPrChange>
          </w:rPr>
          <w:t>៤</w:t>
        </w:r>
        <w:r w:rsidRPr="00D67C4D">
          <w:rPr>
            <w:rFonts w:ascii="Khmer MEF1" w:eastAsia="Times New Roman" w:hAnsi="Khmer MEF1" w:cs="Khmer MEF1"/>
            <w:b/>
            <w:bCs/>
            <w:sz w:val="24"/>
            <w:szCs w:val="24"/>
            <w:cs/>
            <w:lang w:val="ca-ES"/>
            <w:rPrChange w:id="39646" w:author="Kem Sereyboth" w:date="2023-07-26T15:04:00Z">
              <w:rPr>
                <w:rFonts w:ascii="Khmer MEF1" w:eastAsia="Times New Roman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៖ </w:t>
        </w:r>
      </w:ins>
      <w:ins w:id="39647" w:author="Sopheak" w:date="2023-07-29T06:54:00Z">
        <w:r w:rsidR="00BA2796" w:rsidRPr="00BA2796">
          <w:rPr>
            <w:rFonts w:ascii="Khmer MEF1" w:eastAsia="Times New Roman" w:hAnsi="Khmer MEF1" w:cs="Khmer MEF1" w:hint="cs"/>
            <w:b/>
            <w:bCs/>
            <w:sz w:val="24"/>
            <w:szCs w:val="24"/>
            <w:cs/>
            <w:lang w:val="ca-ES"/>
          </w:rPr>
          <w:t>ការរៀបចំសេចក្ដីព្រាងប្រកាសស្ដីពីការដាក់ឱ្យអនុវត្តស្ដង់ដាគណនេយ្យសម្រាប់គ្រឹះស្ថានសាធារណៈរដ្ឋបាល</w:t>
        </w:r>
      </w:ins>
      <w:ins w:id="39648" w:author="Kem Sereyboth" w:date="2023-07-13T15:37:00Z">
        <w:del w:id="39649" w:author="Sopheak" w:date="2023-07-29T06:54:00Z">
          <w:r w:rsidR="00B64B2E" w:rsidRPr="00D67C4D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rPrChange w:id="39650" w:author="Kem Sereyboth" w:date="2023-07-26T15:04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ការរៀបចំសេចក្ដីណែនាំស្ដីពីការកំណត់ប្រភេទ និងទម្រង់នៃរបាយការណ៍របស់ប្រតិបត្តិករសន្តិសុខសង្គម និងតួអង្គពាក់ព័ន្ធ</w:delText>
          </w:r>
        </w:del>
      </w:ins>
    </w:p>
    <w:p w14:paraId="6F0C78CF" w14:textId="14CC6A2F" w:rsidR="004E649F" w:rsidRPr="004E649F" w:rsidRDefault="004E649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9651" w:author="Sopheak" w:date="2023-07-29T07:15:00Z"/>
          <w:rFonts w:ascii="Khmer MEF1" w:eastAsia="Calibri" w:hAnsi="Khmer MEF1" w:cs="Khmer MEF1"/>
          <w:color w:val="000000"/>
          <w:spacing w:val="-8"/>
          <w:sz w:val="24"/>
          <w:szCs w:val="24"/>
        </w:rPr>
        <w:pPrChange w:id="39652" w:author="Sopheak Phorn" w:date="2023-08-25T16:25:00Z">
          <w:pPr>
            <w:numPr>
              <w:numId w:val="102"/>
            </w:numPr>
            <w:spacing w:after="0" w:line="228" w:lineRule="auto"/>
            <w:ind w:left="720" w:hanging="90"/>
            <w:jc w:val="both"/>
          </w:pPr>
        </w:pPrChange>
      </w:pPr>
      <w:ins w:id="39653" w:author="Sopheak" w:date="2023-07-29T07:15:00Z"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លិខិតលេខ០០៣</w:t>
        </w:r>
        <w:r w:rsidRPr="004E649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>/</w:t>
        </w:r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២៣</w:t>
        </w:r>
        <w:r w:rsidRPr="004E649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 </w:t>
        </w:r>
        <w:del w:id="39654" w:author="Chamreun Poth" w:date="2024-05-30T18:32:00Z" w16du:dateUtc="2024-05-30T11:32:00Z">
          <w:r w:rsidRPr="004E649F" w:rsidDel="00091126">
            <w:rPr>
              <w:rFonts w:ascii="Khmer MEF1" w:eastAsia="Calibri" w:hAnsi="Khmer MEF1" w:cs="Khmer MEF1" w:hint="cs"/>
              <w:color w:val="000000"/>
              <w:spacing w:val="-4"/>
              <w:sz w:val="24"/>
              <w:szCs w:val="24"/>
              <w:cs/>
            </w:rPr>
            <w:delText>ន</w:delText>
          </w:r>
          <w:r w:rsidRPr="004E649F" w:rsidDel="00091126">
            <w:rPr>
              <w:rFonts w:ascii="Khmer MEF1" w:eastAsia="Calibri" w:hAnsi="Khmer MEF1" w:cs="Khmer MEF1"/>
              <w:color w:val="000000"/>
              <w:spacing w:val="-4"/>
              <w:sz w:val="24"/>
              <w:szCs w:val="24"/>
              <w:cs/>
            </w:rPr>
            <w:delText>.</w:delText>
          </w:r>
          <w:r w:rsidRPr="004E649F" w:rsidDel="00091126">
            <w:rPr>
              <w:rFonts w:ascii="Khmer MEF1" w:eastAsia="Calibri" w:hAnsi="Khmer MEF1" w:cs="Khmer MEF1" w:hint="cs"/>
              <w:color w:val="000000"/>
              <w:spacing w:val="-4"/>
              <w:sz w:val="24"/>
              <w:szCs w:val="24"/>
              <w:cs/>
            </w:rPr>
            <w:delText>គ</w:delText>
          </w:r>
          <w:r w:rsidRPr="004E649F" w:rsidDel="00091126">
            <w:rPr>
              <w:rFonts w:ascii="Khmer MEF1" w:eastAsia="Calibri" w:hAnsi="Khmer MEF1" w:cs="Khmer MEF1"/>
              <w:color w:val="000000"/>
              <w:spacing w:val="-4"/>
              <w:sz w:val="24"/>
              <w:szCs w:val="24"/>
              <w:cs/>
            </w:rPr>
            <w:delText>.</w:delText>
          </w:r>
          <w:r w:rsidRPr="004E649F" w:rsidDel="00091126">
            <w:rPr>
              <w:rFonts w:ascii="Khmer MEF1" w:eastAsia="Calibri" w:hAnsi="Khmer MEF1" w:cs="Khmer MEF1" w:hint="cs"/>
              <w:color w:val="000000"/>
              <w:spacing w:val="-4"/>
              <w:sz w:val="24"/>
              <w:szCs w:val="24"/>
              <w:cs/>
            </w:rPr>
            <w:delText>ស</w:delText>
          </w:r>
          <w:r w:rsidRPr="004E649F" w:rsidDel="00091126">
            <w:rPr>
              <w:rFonts w:ascii="Khmer MEF1" w:eastAsia="Calibri" w:hAnsi="Khmer MEF1" w:cs="Khmer MEF1"/>
              <w:color w:val="000000"/>
              <w:spacing w:val="-4"/>
              <w:sz w:val="24"/>
              <w:szCs w:val="24"/>
              <w:cs/>
            </w:rPr>
            <w:delText>.</w:delText>
          </w:r>
        </w:del>
      </w:ins>
      <w:ins w:id="39655" w:author="Chamreun Poth" w:date="2024-05-30T18:32:00Z" w16du:dateUtc="2024-05-30T11:32:00Z">
        <w:r w:rsidR="00091126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ឈ្មោះសវនដ្ឋាន</w:t>
        </w:r>
      </w:ins>
      <w:ins w:id="39656" w:author="Sopheak" w:date="2023-07-29T07:15:00Z">
        <w:r w:rsidRPr="004E649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ចុះថ្ងៃទី១៦</w:t>
        </w:r>
        <w:r w:rsidRPr="004E649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ខែមករា</w:t>
        </w:r>
        <w:r w:rsidRPr="004E649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ឆ្នាំ២០២៣</w:t>
        </w:r>
        <w:r w:rsidRPr="004E649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ស្ដីពីរបាយការណ៍ស្ដីពីវឌ្ឍនភាព​នៃ​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ការរៀបចំស្ដង់ដាគណនេយ្យសាធារណៈកម្ពុជាផ្អែកលើមូលដ្ឋានសេចក្ដីព្រាងលេខ</w:t>
        </w:r>
        <w:r w:rsidRPr="004E649F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៧០</w:t>
        </w:r>
        <w:r w:rsidRPr="004E649F">
          <w:rPr>
            <w:rFonts w:ascii="Khmer MEF1" w:eastAsia="Calibri" w:hAnsi="Khmer MEF1" w:cs="Khmer MEF1"/>
            <w:color w:val="000000"/>
            <w:spacing w:val="-8"/>
            <w:sz w:val="24"/>
            <w:szCs w:val="24"/>
          </w:rPr>
          <w:t>,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 xml:space="preserve"> ​៧១</w:t>
        </w:r>
        <w:r w:rsidRPr="004E649F">
          <w:rPr>
            <w:rFonts w:ascii="Khmer MEF1" w:eastAsia="Calibri" w:hAnsi="Khmer MEF1" w:cs="Khmer MEF1"/>
            <w:color w:val="000000"/>
            <w:spacing w:val="-8"/>
            <w:sz w:val="24"/>
            <w:szCs w:val="24"/>
          </w:rPr>
          <w:t>,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​ ៧២</w:t>
        </w:r>
        <w:r w:rsidRPr="004E649F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រប​ស់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អន្តរជាតិ</w:t>
        </w:r>
      </w:ins>
    </w:p>
    <w:p w14:paraId="026E7B09" w14:textId="4CB16995" w:rsidR="0060348B" w:rsidRPr="004E649F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657" w:author="Sopheak" w:date="2023-07-29T07:15:00Z"/>
          <w:rFonts w:ascii="Khmer MEF1" w:eastAsia="Calibri" w:hAnsi="Khmer MEF1" w:cs="Khmer MEF1"/>
          <w:color w:val="000000"/>
          <w:rPrChange w:id="39658" w:author="Sopheak" w:date="2023-07-29T07:16:00Z">
            <w:rPr>
              <w:ins w:id="39659" w:author="Sopheak" w:date="2023-07-29T07:15:00Z"/>
            </w:rPr>
          </w:rPrChange>
        </w:rPr>
        <w:pPrChange w:id="39660" w:author="Sopheak Phorn" w:date="2023-08-03T16:18:00Z">
          <w:pPr>
            <w:pStyle w:val="NormalWeb"/>
            <w:numPr>
              <w:numId w:val="88"/>
            </w:numPr>
            <w:tabs>
              <w:tab w:val="left" w:pos="851"/>
            </w:tabs>
            <w:spacing w:before="0" w:beforeAutospacing="0" w:after="0" w:afterAutospacing="0" w:line="228" w:lineRule="auto"/>
            <w:ind w:left="720" w:hanging="360"/>
            <w:jc w:val="both"/>
          </w:pPr>
        </w:pPrChange>
      </w:pPr>
      <w:ins w:id="39661" w:author="Sopheak" w:date="2023-07-29T07:15:00Z"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662" w:author="Sopheak" w:date="2023-07-29T07:19:00Z">
              <w:rPr>
                <w:rFonts w:ascii="Khmer MEF1" w:eastAsia="Calibri" w:hAnsi="Khmer MEF1" w:cs="Khmer MEF1"/>
                <w:color w:val="000000"/>
                <w:spacing w:val="-8"/>
                <w:cs/>
              </w:rPr>
            </w:rPrChange>
          </w:rPr>
          <w:t>មូល</w:t>
        </w:r>
        <w:r w:rsidRPr="00CE7B59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  <w:rPrChange w:id="39663" w:author="Sopheak Phorn" w:date="2023-08-25T13:14:00Z">
              <w:rPr>
                <w:rFonts w:ascii="Khmer MEF1" w:eastAsia="Calibri" w:hAnsi="Khmer MEF1" w:cs="Khmer MEF1"/>
                <w:color w:val="000000"/>
                <w:spacing w:val="-8"/>
                <w:cs/>
              </w:rPr>
            </w:rPrChange>
          </w:rPr>
          <w:t>ហេតុ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664" w:author="Sopheak" w:date="2023-07-29T07:19:00Z">
              <w:rPr>
                <w:rFonts w:ascii="Khmer MEF1" w:eastAsia="Calibri" w:hAnsi="Khmer MEF1" w:cs="Khmer MEF1"/>
                <w:color w:val="000000"/>
                <w:spacing w:val="-8"/>
                <w:cs/>
              </w:rPr>
            </w:rPrChange>
          </w:rPr>
          <w:t>នាំឱ្យរាំងស្ទះដល់ការរៀបចំរួមមាន៖ ១.កង្វះជំនាញការក្នុងស្រុកដែលមានជំនាញច្បាស់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665" w:author="Sopheak" w:date="2023-07-29T07:19:00Z">
              <w:rPr>
                <w:rFonts w:ascii="Khmer MEF1" w:eastAsia="Calibri" w:hAnsi="Khmer MEF1" w:cs="Khmer MEF1"/>
                <w:color w:val="000000"/>
                <w:spacing w:val="-8"/>
                <w:cs/>
              </w:rPr>
            </w:rPrChange>
          </w:rPr>
          <w:t>លា​ស់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666" w:author="Sopheak" w:date="2023-07-29T07:19:00Z">
              <w:rPr>
                <w:rFonts w:ascii="Khmer MEF1" w:eastAsia="Calibri" w:hAnsi="Khmer MEF1" w:cs="Khmer MEF1"/>
                <w:color w:val="000000"/>
                <w:cs/>
              </w:rPr>
            </w:rPrChange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667" w:author="Sopheak" w:date="2023-07-29T07:19:00Z">
              <w:rPr>
                <w:rFonts w:ascii="Khmer MEF1" w:eastAsia="Calibri" w:hAnsi="Khmer MEF1" w:cs="Khmer MEF1"/>
                <w:color w:val="000000"/>
                <w:spacing w:val="-12"/>
                <w:cs/>
              </w:rPr>
            </w:rPrChange>
          </w:rPr>
          <w:t>នៅក្នុងវិស័យស្ដង់ដាគណនេយ្យសាធារណៈ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rPrChange w:id="39668" w:author="Sopheak" w:date="2023-07-29T07:19:00Z">
              <w:rPr>
                <w:rFonts w:ascii="Khmer MEF1" w:eastAsia="Calibri" w:hAnsi="Khmer MEF1" w:cs="Khmer MEF1"/>
                <w:color w:val="000000"/>
                <w:spacing w:val="-10"/>
              </w:rPr>
            </w:rPrChange>
          </w:rPr>
          <w:t>,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669" w:author="Sopheak" w:date="2023-07-29T07:19:00Z">
              <w:rPr>
                <w:rFonts w:ascii="Khmer MEF1" w:eastAsia="Calibri" w:hAnsi="Khmer MEF1" w:cs="Khmer MEF1"/>
                <w:color w:val="000000"/>
                <w:spacing w:val="-10"/>
                <w:cs/>
              </w:rPr>
            </w:rPrChange>
          </w:rPr>
          <w:t xml:space="preserve"> ២.ភាពមិន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670" w:author="Sopheak" w:date="2023-07-29T07:19:00Z">
              <w:rPr>
                <w:rFonts w:ascii="Khmer MEF1" w:eastAsia="Calibri" w:hAnsi="Khmer MEF1" w:cs="Khmer MEF1"/>
                <w:color w:val="000000"/>
                <w:spacing w:val="-12"/>
                <w:cs/>
              </w:rPr>
            </w:rPrChange>
          </w:rPr>
          <w:t>ច្បាស់លាស់នៃ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671" w:author="Sopheak" w:date="2023-07-29T07:19:00Z">
              <w:rPr>
                <w:rFonts w:ascii="Khmer MEF1" w:eastAsia="Calibri" w:hAnsi="Khmer MEF1" w:cs="Khmer MEF1"/>
                <w:color w:val="000000"/>
                <w:spacing w:val="-8"/>
                <w:cs/>
              </w:rPr>
            </w:rPrChange>
          </w:rPr>
          <w:t>ការផ្សព្វផ្សាយ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672" w:author="Sopheak" w:date="2023-07-29T07:19:00Z">
              <w:rPr>
                <w:rFonts w:ascii="Khmer MEF1" w:eastAsia="Calibri" w:hAnsi="Khmer MEF1" w:cs="Khmer MEF1"/>
                <w:color w:val="000000"/>
                <w:spacing w:val="-12"/>
                <w:cs/>
              </w:rPr>
            </w:rPrChange>
          </w:rPr>
          <w:t>សេចក្ដី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673" w:author="Sopheak" w:date="2023-07-29T07:19:00Z">
              <w:rPr>
                <w:rFonts w:ascii="Khmer MEF1" w:eastAsia="Calibri" w:hAnsi="Khmer MEF1" w:cs="Khmer MEF1"/>
                <w:color w:val="000000"/>
                <w:spacing w:val="-12"/>
                <w:cs/>
              </w:rPr>
            </w:rPrChange>
          </w:rPr>
          <w:t>ព្រាងស្ដង់​​ដា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674" w:author="Sopheak" w:date="2023-07-29T07:19:00Z">
              <w:rPr>
                <w:rFonts w:ascii="Khmer MEF1" w:eastAsia="Calibri" w:hAnsi="Khmer MEF1" w:cs="Khmer MEF1"/>
                <w:color w:val="000000"/>
                <w:cs/>
              </w:rPr>
            </w:rPrChange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675" w:author="Sopheak" w:date="2023-07-29T07:19:00Z">
              <w:rPr>
                <w:rFonts w:ascii="Khmer MEF1" w:eastAsia="Calibri" w:hAnsi="Khmer MEF1" w:cs="Khmer MEF1"/>
                <w:color w:val="000000"/>
                <w:spacing w:val="-2"/>
                <w:cs/>
              </w:rPr>
            </w:rPrChange>
          </w:rPr>
          <w:t>លេខ ៧០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rPrChange w:id="39676" w:author="Sopheak" w:date="2023-07-29T07:19:00Z">
              <w:rPr>
                <w:rFonts w:ascii="Khmer MEF1" w:eastAsia="Calibri" w:hAnsi="Khmer MEF1" w:cs="Khmer MEF1"/>
                <w:color w:val="000000"/>
                <w:spacing w:val="-2"/>
              </w:rPr>
            </w:rPrChange>
          </w:rPr>
          <w:t xml:space="preserve">, 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677" w:author="Sopheak" w:date="2023-07-29T07:19:00Z">
              <w:rPr>
                <w:rFonts w:ascii="Khmer MEF1" w:eastAsia="Calibri" w:hAnsi="Khmer MEF1" w:cs="Khmer MEF1"/>
                <w:color w:val="000000"/>
                <w:spacing w:val="-2"/>
                <w:cs/>
              </w:rPr>
            </w:rPrChange>
          </w:rPr>
          <w:t>៧១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rPrChange w:id="39678" w:author="Sopheak" w:date="2023-07-29T07:19:00Z">
              <w:rPr>
                <w:rFonts w:ascii="Khmer MEF1" w:eastAsia="Calibri" w:hAnsi="Khmer MEF1" w:cs="Khmer MEF1"/>
                <w:color w:val="000000"/>
                <w:spacing w:val="-2"/>
              </w:rPr>
            </w:rPrChange>
          </w:rPr>
          <w:t xml:space="preserve">, 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679" w:author="Sopheak" w:date="2023-07-29T07:19:00Z">
              <w:rPr>
                <w:rFonts w:ascii="Khmer MEF1" w:eastAsia="Calibri" w:hAnsi="Khmer MEF1" w:cs="Khmer MEF1"/>
                <w:color w:val="000000"/>
                <w:spacing w:val="-2"/>
                <w:cs/>
              </w:rPr>
            </w:rPrChange>
          </w:rPr>
          <w:t>៧២ នៅក្នុងក្របខណ្ឌអន្តរជាតិក្រុមប្រឹក្សាស្ដង់ដាគណនេយ្យអន្តរជាតិ</w:t>
        </w:r>
        <w:r w:rsidRPr="004E649F">
          <w:rPr>
            <w:rFonts w:ascii="Khmer MEF1" w:eastAsia="Calibri" w:hAnsi="Khmer MEF1" w:cs="Khmer MEF1" w:hint="cs"/>
            <w:color w:val="000000"/>
            <w:spacing w:val="-2"/>
            <w:sz w:val="24"/>
            <w:szCs w:val="24"/>
            <w:cs/>
          </w:rPr>
          <w:t>​សម្រាប់​វិ​ស័​​យ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​សាធារណៈ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 xml:space="preserve">IPSASB)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បាននិងកំពុងរៀបចំ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និងទទួលមតិយោបល់ពីបណ្ដាប្រទេស​ជាសមាជិក​រប​ស់​ស​ហព័ន្ធគណនេយ្យករអន្តរជាតិ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>International Federation of Accountants -</w:t>
        </w:r>
        <w:del w:id="39680" w:author="Sopheak Phorn" w:date="2023-08-25T13:14:00Z">
          <w:r w:rsidRPr="004E649F" w:rsidDel="00CE7B59">
            <w:rPr>
              <w:rFonts w:ascii="Khmer MEF1" w:eastAsia="Calibri" w:hAnsi="Khmer MEF1" w:cs="Khmer MEF1"/>
              <w:color w:val="000000"/>
              <w:sz w:val="24"/>
              <w:szCs w:val="24"/>
            </w:rPr>
            <w:delText xml:space="preserve"> </w:delText>
          </w:r>
        </w:del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 xml:space="preserve">IFAC),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អង្គ​កា​រ​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គណនេយ្យអន្តរជាតិ</w:t>
        </w:r>
        <w:r w:rsidRPr="004E649F">
          <w:rPr>
            <w:rFonts w:ascii="Khmer MEF1" w:eastAsia="Calibri" w:hAnsi="Khmer MEF1" w:cs="Khmer MEF1"/>
            <w:color w:val="000000"/>
            <w:spacing w:val="-8"/>
            <w:sz w:val="24"/>
            <w:szCs w:val="24"/>
          </w:rPr>
          <w:t xml:space="preserve">, 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ស្ថាប័នសាធារណៈ</w:t>
        </w:r>
        <w:r w:rsidRPr="004E649F">
          <w:rPr>
            <w:rFonts w:ascii="Khmer MEF1" w:eastAsia="Calibri" w:hAnsi="Khmer MEF1" w:cs="Khmer MEF1"/>
            <w:color w:val="000000"/>
            <w:spacing w:val="-8"/>
            <w:sz w:val="24"/>
            <w:szCs w:val="24"/>
          </w:rPr>
          <w:t xml:space="preserve">, 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សាធារណជនទូទៅ</w:t>
        </w:r>
        <w:r w:rsidRPr="004E649F">
          <w:rPr>
            <w:rFonts w:ascii="Khmer MEF1" w:eastAsia="Calibri" w:hAnsi="Khmer MEF1" w:cs="Khmer MEF1"/>
            <w:color w:val="000000"/>
            <w:spacing w:val="-8"/>
            <w:sz w:val="24"/>
            <w:szCs w:val="24"/>
          </w:rPr>
          <w:t>,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 xml:space="preserve"> និងភាគីពាក់ព័ន្ធ​នៅ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681" w:author="Sopheak" w:date="2023-07-29T07:20:00Z">
              <w:rPr>
                <w:rFonts w:ascii="Khmer MEF1" w:eastAsia="Calibri" w:hAnsi="Khmer MEF1" w:cs="Khmer MEF1"/>
                <w:color w:val="000000"/>
                <w:spacing w:val="-8"/>
                <w:cs/>
              </w:rPr>
            </w:rPrChange>
          </w:rPr>
          <w:t>ឡើយ។ នៅ​​ក្នុ​ង​ជំ​នួ​ប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682" w:author="Sopheak" w:date="2023-07-29T07:20:00Z">
              <w:rPr>
                <w:rFonts w:ascii="Khmer MEF1" w:eastAsia="Calibri" w:hAnsi="Khmer MEF1" w:cs="Khmer MEF1"/>
                <w:color w:val="000000"/>
                <w:cs/>
              </w:rPr>
            </w:rPrChange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683" w:author="Sopheak" w:date="2023-07-29T07:20:00Z">
              <w:rPr>
                <w:rFonts w:ascii="Khmer MEF1" w:eastAsia="Calibri" w:hAnsi="Khmer MEF1" w:cs="Khmer MEF1"/>
                <w:color w:val="000000"/>
                <w:spacing w:val="-10"/>
                <w:cs/>
              </w:rPr>
            </w:rPrChange>
          </w:rPr>
          <w:t>ពិភាក្សាផ្ទាល់ក្នុងសិក្ខាសាលាប្រចាំឆ្នាំស្ដីពី “ស្ដង់ដាគណនេយ្យ” នៅទី​ស្នាក់ការ</w:t>
        </w:r>
        <w:r w:rsidRPr="004E649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684" w:author="Sopheak" w:date="2023-07-29T07:20:00Z">
              <w:rPr>
                <w:rFonts w:ascii="Khmer MEF1" w:eastAsia="Calibri" w:hAnsi="Khmer MEF1" w:cs="Khmer MEF1"/>
                <w:color w:val="000000"/>
                <w:spacing w:val="-10"/>
                <w:cs/>
              </w:rPr>
            </w:rPrChange>
          </w:rPr>
          <w:t>កណ្ដល​របស់​អង្គការ​ស​ហ​​​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685" w:author="Sopheak" w:date="2023-07-29T07:20:00Z">
              <w:rPr>
                <w:rFonts w:ascii="Khmer MEF1" w:eastAsia="Calibri" w:hAnsi="Khmer MEF1" w:cs="Khmer MEF1"/>
                <w:color w:val="000000"/>
                <w:spacing w:val="-6"/>
                <w:cs/>
              </w:rPr>
            </w:rPrChange>
          </w:rPr>
          <w:t>ប្រជាជាតិនៅទីក្រុងហ្សីណែវប្រទេសស្វីស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rPrChange w:id="39686" w:author="Sopheak" w:date="2023-07-29T07:20:00Z">
              <w:rPr>
                <w:rFonts w:ascii="Khmer MEF1" w:eastAsia="Calibri" w:hAnsi="Khmer MEF1" w:cs="Khmer MEF1"/>
                <w:color w:val="000000"/>
                <w:spacing w:val="-6"/>
              </w:rPr>
            </w:rPrChange>
          </w:rPr>
          <w:t>,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9687" w:author="Sopheak" w:date="2023-07-29T07:20:00Z">
              <w:rPr>
                <w:rFonts w:ascii="Khmer MEF1" w:eastAsia="Calibri" w:hAnsi="Khmer MEF1" w:cs="Khmer MEF1"/>
                <w:color w:val="000000"/>
                <w:spacing w:val="-6"/>
                <w:cs/>
              </w:rPr>
            </w:rPrChange>
          </w:rPr>
          <w:t xml:space="preserve"> ក្រុមប្រឹក្សាស្ដង់ដា​គណនេយ្យ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អន្តរជាតិ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</w:rPr>
          <w:t xml:space="preserve"> (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</w:rPr>
          <w:t xml:space="preserve">IASB) 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បាន​ជ​ម្រា​​​​​ប​​​​​​​​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ផងដែរថា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ស្ដង់ដាគណនេយ្យសាធារណៈថ្មី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អាចនឹងត្រូវ​បាន​​រៀបចំរួចរាល់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ហើយដាក់ឱ្យ​​ប្រើ​ប្រា​​ស់​ជា​ធ​​រ​មា​ននៅចុងឆ្នាំ២០២៣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ឬ២០២៤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ឬអាច​យូ​រជាងនេះ។</w:t>
        </w:r>
      </w:ins>
    </w:p>
    <w:p w14:paraId="24124CAA" w14:textId="06A8526B" w:rsidR="00D337E7" w:rsidRPr="00D67C4D" w:rsidDel="0060348B" w:rsidRDefault="00D337E7">
      <w:pPr>
        <w:pStyle w:val="ListParagraph"/>
        <w:numPr>
          <w:ilvl w:val="0"/>
          <w:numId w:val="86"/>
        </w:numPr>
        <w:spacing w:after="0" w:line="240" w:lineRule="auto"/>
        <w:rPr>
          <w:ins w:id="39688" w:author="Kem Sereyboth" w:date="2023-07-19T16:46:00Z"/>
          <w:del w:id="39689" w:author="Sopheak" w:date="2023-07-29T07:15:00Z"/>
          <w:rFonts w:ascii="Khmer MEF1" w:hAnsi="Khmer MEF1" w:cs="Khmer MEF1"/>
          <w:sz w:val="24"/>
          <w:szCs w:val="24"/>
          <w:rPrChange w:id="39690" w:author="Kem Sereyboth" w:date="2023-07-26T15:04:00Z">
            <w:rPr>
              <w:ins w:id="39691" w:author="Kem Sereyboth" w:date="2023-07-19T16:46:00Z"/>
              <w:del w:id="39692" w:author="Sopheak" w:date="2023-07-29T07:15:00Z"/>
            </w:rPr>
          </w:rPrChange>
        </w:rPr>
        <w:pPrChange w:id="39693" w:author="Sopheak Phorn" w:date="2023-08-03T16:18:00Z">
          <w:pPr>
            <w:spacing w:after="0"/>
            <w:ind w:left="1276" w:hanging="425"/>
          </w:pPr>
        </w:pPrChange>
      </w:pPr>
      <w:ins w:id="39694" w:author="Kem Sereyboth" w:date="2023-07-19T16:45:00Z">
        <w:del w:id="39695" w:author="Sopheak" w:date="2023-07-29T07:15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696" w:author="Kem Sereyboth" w:date="2023-07-26T15:04:00Z">
                <w:rPr>
                  <w:rFonts w:cs="MoolBoran"/>
                  <w:cs/>
                </w:rPr>
              </w:rPrChange>
            </w:rPr>
            <w:delText>សេចក្តីណែនាំលេខ ០៧២</w:delText>
          </w:r>
        </w:del>
      </w:ins>
      <w:ins w:id="39697" w:author="Kem Sereyboth" w:date="2023-07-19T16:46:00Z">
        <w:del w:id="39698" w:author="Sopheak" w:date="2023-07-29T07:15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699" w:author="Kem Sereyboth" w:date="2023-07-26T15:04:00Z">
                <w:rPr>
                  <w:rFonts w:cs="MoolBoran"/>
                  <w:cs/>
                </w:rPr>
              </w:rPrChange>
            </w:rPr>
            <w:delText xml:space="preserve">/ន.ស.ស. ចុះថ្ងៃទី៦ ខែមិថុនា ឆ្នាំ២០២៣ </w:delText>
          </w:r>
        </w:del>
      </w:ins>
      <w:ins w:id="39700" w:author="Kem Sereyboth" w:date="2023-07-19T16:45:00Z">
        <w:del w:id="39701" w:author="Sopheak" w:date="2023-07-29T07:15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702" w:author="Kem Sereyboth" w:date="2023-07-26T15:04:00Z">
                <w:rPr>
                  <w:rFonts w:cs="MoolBoran"/>
                  <w:cs/>
                </w:rPr>
              </w:rPrChange>
            </w:rPr>
            <w:delText>ស្តីពីការកំណត់ប្រភេទ</w:delText>
          </w:r>
        </w:del>
      </w:ins>
      <w:ins w:id="39703" w:author="Kem Sereyboth" w:date="2023-07-19T16:46:00Z">
        <w:del w:id="39704" w:author="Sopheak" w:date="2023-07-29T07:15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705" w:author="Kem Sereyboth" w:date="2023-07-26T15:04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  <w:ins w:id="39706" w:author="Kem Sereyboth" w:date="2023-07-19T16:45:00Z">
        <w:del w:id="39707" w:author="Sopheak" w:date="2023-07-29T07:15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708" w:author="Kem Sereyboth" w:date="2023-07-26T15:04:00Z">
                <w:rPr>
                  <w:rFonts w:cs="MoolBoran"/>
                  <w:cs/>
                </w:rPr>
              </w:rPrChange>
            </w:rPr>
            <w:delText>និងទម្រង់របាយការណ៍របស់ប្រតិបត្តិករសន្តិសង្គមសង្គម និងភាគីពាក់ព័ន្ធ</w:delText>
          </w:r>
        </w:del>
      </w:ins>
    </w:p>
    <w:p w14:paraId="77B472B1" w14:textId="5575905B" w:rsidR="00D337E7" w:rsidRPr="00D67C4D" w:rsidDel="0060348B" w:rsidRDefault="00D337E7">
      <w:pPr>
        <w:pStyle w:val="ListParagraph"/>
        <w:numPr>
          <w:ilvl w:val="0"/>
          <w:numId w:val="86"/>
        </w:numPr>
        <w:spacing w:after="0" w:line="240" w:lineRule="auto"/>
        <w:rPr>
          <w:ins w:id="39709" w:author="Kem Sereyboth" w:date="2023-07-19T16:50:00Z"/>
          <w:del w:id="39710" w:author="Sopheak" w:date="2023-07-29T07:14:00Z"/>
          <w:rFonts w:ascii="Khmer MEF1" w:hAnsi="Khmer MEF1" w:cs="Khmer MEF1"/>
          <w:sz w:val="24"/>
          <w:szCs w:val="24"/>
          <w:rPrChange w:id="39711" w:author="Kem Sereyboth" w:date="2023-07-26T15:04:00Z">
            <w:rPr>
              <w:ins w:id="39712" w:author="Kem Sereyboth" w:date="2023-07-19T16:50:00Z"/>
              <w:del w:id="39713" w:author="Sopheak" w:date="2023-07-29T07:14:00Z"/>
            </w:rPr>
          </w:rPrChange>
        </w:rPr>
        <w:pPrChange w:id="39714" w:author="Sopheak Phorn" w:date="2023-08-03T16:18:00Z">
          <w:pPr>
            <w:spacing w:after="0"/>
            <w:ind w:left="1276" w:hanging="425"/>
          </w:pPr>
        </w:pPrChange>
      </w:pPr>
      <w:ins w:id="39715" w:author="Kem Sereyboth" w:date="2023-07-19T16:48:00Z">
        <w:del w:id="39716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717" w:author="Kem Sereyboth" w:date="2023-07-26T15:04:00Z">
                <w:rPr>
                  <w:rFonts w:cs="MoolBoran"/>
                  <w:cs/>
                </w:rPr>
              </w:rPrChange>
            </w:rPr>
            <w:delText>របាយការណ៍លេខ ០៦៣/ន.ស.ស. ចុះថ្ងៃទី</w:delText>
          </w:r>
        </w:del>
      </w:ins>
      <w:ins w:id="39718" w:author="Kem Sereyboth" w:date="2023-07-19T16:49:00Z">
        <w:del w:id="39719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720" w:author="Kem Sereyboth" w:date="2023-07-26T15:04:00Z">
                <w:rPr>
                  <w:rFonts w:cs="MoolBoran"/>
                  <w:cs/>
                </w:rPr>
              </w:rPrChange>
            </w:rPr>
            <w:delText>១៨ ខែឧសភា ឆ្នាំ២០២៣ ស្តីពីសំណើសុំគោលការណ៍ដើម្បីដាក់ឱ្យអនុវត្តសេចក្តីណែនាំស្តីពី “</w:delText>
          </w:r>
        </w:del>
      </w:ins>
      <w:ins w:id="39721" w:author="Kem Sereyboth" w:date="2023-07-19T16:50:00Z">
        <w:del w:id="39722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723" w:author="Kem Sereyboth" w:date="2023-07-26T15:04:00Z">
                <w:rPr>
                  <w:rFonts w:cs="MoolBoran"/>
                  <w:cs/>
                </w:rPr>
              </w:rPrChange>
            </w:rPr>
            <w:delText>ការកំណត់ប្រភេទ និងទម្រង់នៃរបាយការណ៍របស់ប្រតិបត្តិករសន្តិសុខសង្គម និងតួអង្គពាក់ព័ន្ធ”</w:delText>
          </w:r>
        </w:del>
      </w:ins>
    </w:p>
    <w:p w14:paraId="2C179C34" w14:textId="6B7E81DF" w:rsidR="00D337E7" w:rsidRPr="00D67C4D" w:rsidDel="0060348B" w:rsidRDefault="00D337E7">
      <w:pPr>
        <w:pStyle w:val="ListParagraph"/>
        <w:numPr>
          <w:ilvl w:val="0"/>
          <w:numId w:val="86"/>
        </w:numPr>
        <w:spacing w:after="0" w:line="240" w:lineRule="auto"/>
        <w:rPr>
          <w:ins w:id="39724" w:author="Kem Sereyboth" w:date="2023-07-19T16:54:00Z"/>
          <w:del w:id="39725" w:author="Sopheak" w:date="2023-07-29T07:14:00Z"/>
          <w:rFonts w:ascii="Khmer MEF1" w:hAnsi="Khmer MEF1" w:cs="Khmer MEF1"/>
          <w:sz w:val="24"/>
          <w:szCs w:val="24"/>
          <w:rPrChange w:id="39726" w:author="Kem Sereyboth" w:date="2023-07-26T15:04:00Z">
            <w:rPr>
              <w:ins w:id="39727" w:author="Kem Sereyboth" w:date="2023-07-19T16:54:00Z"/>
              <w:del w:id="39728" w:author="Sopheak" w:date="2023-07-29T07:14:00Z"/>
            </w:rPr>
          </w:rPrChange>
        </w:rPr>
        <w:pPrChange w:id="39729" w:author="Sopheak Phorn" w:date="2023-08-03T16:18:00Z">
          <w:pPr>
            <w:spacing w:after="0"/>
            <w:ind w:left="1276" w:hanging="425"/>
          </w:pPr>
        </w:pPrChange>
      </w:pPr>
      <w:ins w:id="39730" w:author="Kem Sereyboth" w:date="2023-07-19T16:51:00Z">
        <w:del w:id="39731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732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លិខិតលេខ ២១/ន.ស.ស. ចុះថ្ងៃទី២៧ ខែមករា ឆ្នាំ</w:delText>
          </w:r>
        </w:del>
      </w:ins>
      <w:ins w:id="39733" w:author="Kem Sereyboth" w:date="2023-07-20T12:02:00Z">
        <w:del w:id="39734" w:author="Sopheak" w:date="2023-07-29T07:14:00Z">
          <w:r w:rsidR="0042427F" w:rsidRPr="00D67C4D" w:rsidDel="0060348B">
            <w:rPr>
              <w:rFonts w:ascii="Khmer MEF1" w:hAnsi="Khmer MEF1" w:cs="Khmer MEF1"/>
              <w:sz w:val="24"/>
              <w:szCs w:val="24"/>
              <w:cs/>
              <w:rPrChange w:id="39735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​</w:delText>
          </w:r>
        </w:del>
      </w:ins>
      <w:ins w:id="39736" w:author="Kem Sereyboth" w:date="2023-07-19T16:52:00Z">
        <w:del w:id="39737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738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ជាតិសន្តិ</w:delText>
          </w:r>
        </w:del>
      </w:ins>
      <w:ins w:id="39739" w:author="Kem Sereyboth" w:date="2023-07-19T16:53:00Z">
        <w:del w:id="39740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741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សុខសង្គមលើសេចក្តី</w:delText>
          </w:r>
        </w:del>
      </w:ins>
      <w:ins w:id="39742" w:author="Kem Sereyboth" w:date="2023-07-19T16:54:00Z">
        <w:del w:id="39743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744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ព្រាង</w:delText>
          </w:r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745" w:author="Kem Sereyboth" w:date="2023-07-26T15:04:00Z">
                <w:rPr>
                  <w:rFonts w:cs="MoolBoran"/>
                  <w:cs/>
                </w:rPr>
              </w:rPrChange>
            </w:rPr>
            <w:delText>សេចក្តីណែនាំស្តីពី “ការកំណត់ប្រភេទ និងទម្រង់នៃរបាយការណ៍របស់ប្រតិបត្តិករសន្តិសុខសង្គម និងតួអង្គពាក់ព័ន្ធ”</w:delText>
          </w:r>
        </w:del>
      </w:ins>
    </w:p>
    <w:p w14:paraId="56A8258D" w14:textId="42C02234" w:rsidR="00D337E7" w:rsidRPr="00D67C4D" w:rsidDel="0060348B" w:rsidRDefault="00D337E7">
      <w:pPr>
        <w:pStyle w:val="ListParagraph"/>
        <w:numPr>
          <w:ilvl w:val="0"/>
          <w:numId w:val="86"/>
        </w:numPr>
        <w:spacing w:after="0" w:line="240" w:lineRule="auto"/>
        <w:rPr>
          <w:ins w:id="39746" w:author="Kem Sereyboth" w:date="2023-07-13T15:37:00Z"/>
          <w:del w:id="39747" w:author="Sopheak" w:date="2023-07-29T07:15:00Z"/>
          <w:rFonts w:ascii="Khmer MEF1" w:hAnsi="Khmer MEF1" w:cs="Khmer MEF1"/>
          <w:sz w:val="24"/>
          <w:szCs w:val="24"/>
          <w:rPrChange w:id="39748" w:author="Kem Sereyboth" w:date="2023-07-26T15:04:00Z">
            <w:rPr>
              <w:ins w:id="39749" w:author="Kem Sereyboth" w:date="2023-07-13T15:37:00Z"/>
              <w:del w:id="39750" w:author="Sopheak" w:date="2023-07-29T07:15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39751" w:author="Sopheak Phorn" w:date="2023-08-03T16:18:00Z">
          <w:pPr>
            <w:spacing w:after="0"/>
            <w:ind w:left="1276" w:hanging="425"/>
          </w:pPr>
        </w:pPrChange>
      </w:pPr>
      <w:ins w:id="39752" w:author="Kem Sereyboth" w:date="2023-07-19T16:54:00Z">
        <w:del w:id="39753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754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 xml:space="preserve">លិខិតលេខ </w:delText>
          </w:r>
        </w:del>
      </w:ins>
      <w:ins w:id="39755" w:author="Kem Sereyboth" w:date="2023-07-19T16:55:00Z">
        <w:del w:id="39756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757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៣៦១</w:delText>
          </w:r>
        </w:del>
      </w:ins>
      <w:ins w:id="39758" w:author="Kem Sereyboth" w:date="2023-07-19T16:54:00Z">
        <w:del w:id="39759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760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/</w:delText>
          </w:r>
        </w:del>
      </w:ins>
      <w:ins w:id="39761" w:author="Kem Sereyboth" w:date="2023-07-19T16:55:00Z">
        <w:del w:id="39762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763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 xml:space="preserve">២៣ </w:delText>
          </w:r>
        </w:del>
      </w:ins>
      <w:ins w:id="39764" w:author="Kem Sereyboth" w:date="2023-07-19T16:54:00Z">
        <w:del w:id="39765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766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ន.ស.ស. ចុះថ្ងៃទី២</w:delText>
          </w:r>
        </w:del>
      </w:ins>
      <w:ins w:id="39767" w:author="Kem Sereyboth" w:date="2023-07-19T16:55:00Z">
        <w:del w:id="39768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769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៣</w:delText>
          </w:r>
        </w:del>
      </w:ins>
      <w:ins w:id="39770" w:author="Kem Sereyboth" w:date="2023-07-19T16:54:00Z">
        <w:del w:id="39771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772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 xml:space="preserve"> ខែមករា ឆ្នាំ២០២៣ ស្តីពី</w:delText>
          </w:r>
        </w:del>
      </w:ins>
      <w:ins w:id="39773" w:author="Kem Sereyboth" w:date="2023-07-19T16:55:00Z">
        <w:del w:id="39774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775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ការពិនិត្យ និងផ្តល់ធាតុចូលបន្ថែម</w:delText>
          </w:r>
        </w:del>
      </w:ins>
      <w:ins w:id="39776" w:author="Kem Sereyboth" w:date="2023-07-19T16:56:00Z">
        <w:del w:id="39777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778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លើ</w:delText>
          </w:r>
        </w:del>
      </w:ins>
      <w:ins w:id="39779" w:author="Kem Sereyboth" w:date="2023-07-19T16:54:00Z">
        <w:del w:id="39780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781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សេចក្តីព្រាង</w:delText>
          </w:r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782" w:author="Kem Sereyboth" w:date="2023-07-26T15:04:00Z">
                <w:rPr>
                  <w:rFonts w:cs="MoolBoran"/>
                  <w:cs/>
                </w:rPr>
              </w:rPrChange>
            </w:rPr>
            <w:delText>សេចក្តីណែនាំស្តីពី “កា</w:delText>
          </w:r>
        </w:del>
        <w:del w:id="39783" w:author="Sopheak" w:date="2023-07-29T07:15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784" w:author="Kem Sereyboth" w:date="2023-07-26T15:04:00Z">
                <w:rPr>
                  <w:rFonts w:cs="MoolBoran"/>
                  <w:cs/>
                </w:rPr>
              </w:rPrChange>
            </w:rPr>
            <w:delText>រកំណត់ប្រភេទ និងទម្រង់នៃរបាយការណ៍របស់ប្រតិបត្តិករសន្តិសុខសង្គម និង</w:delText>
          </w:r>
        </w:del>
      </w:ins>
      <w:ins w:id="39785" w:author="Kem Sereyboth" w:date="2023-07-19T16:56:00Z">
        <w:del w:id="39786" w:author="Sopheak" w:date="2023-07-29T07:15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787" w:author="Kem Sereyboth" w:date="2023-07-26T15:04:00Z">
                <w:rPr>
                  <w:rFonts w:cs="MoolBoran"/>
                  <w:cs/>
                </w:rPr>
              </w:rPrChange>
            </w:rPr>
            <w:delText>ភាគី</w:delText>
          </w:r>
        </w:del>
      </w:ins>
      <w:ins w:id="39788" w:author="Kem Sereyboth" w:date="2023-07-19T16:54:00Z">
        <w:del w:id="39789" w:author="Sopheak" w:date="2023-07-29T07:15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790" w:author="Kem Sereyboth" w:date="2023-07-26T15:04:00Z">
                <w:rPr>
                  <w:rFonts w:cs="MoolBoran"/>
                  <w:cs/>
                </w:rPr>
              </w:rPrChange>
            </w:rPr>
            <w:delText>ពាក់ព័ន្ធ”</w:delText>
          </w:r>
        </w:del>
      </w:ins>
    </w:p>
    <w:p w14:paraId="35863390" w14:textId="31626FA5" w:rsidR="00BA2796" w:rsidRPr="00BA2796" w:rsidRDefault="00460A5F">
      <w:pPr>
        <w:pStyle w:val="NormalWeb"/>
        <w:tabs>
          <w:tab w:val="left" w:pos="851"/>
        </w:tabs>
        <w:spacing w:before="0" w:beforeAutospacing="0" w:after="0" w:afterAutospacing="0"/>
        <w:jc w:val="both"/>
        <w:rPr>
          <w:ins w:id="39791" w:author="Sopheak" w:date="2023-07-29T06:54:00Z"/>
          <w:rFonts w:ascii="Khmer MEF1" w:hAnsi="Khmer MEF1" w:cs="Khmer MEF1"/>
          <w:b/>
          <w:bCs/>
        </w:rPr>
        <w:pPrChange w:id="39792" w:author="Sopheak Phorn" w:date="2023-08-03T16:18:00Z">
          <w:pPr>
            <w:pStyle w:val="NormalWeb"/>
            <w:numPr>
              <w:numId w:val="88"/>
            </w:numPr>
            <w:tabs>
              <w:tab w:val="left" w:pos="851"/>
            </w:tabs>
            <w:spacing w:before="0" w:beforeAutospacing="0" w:after="0" w:afterAutospacing="0" w:line="228" w:lineRule="auto"/>
            <w:ind w:left="720" w:hanging="360"/>
            <w:jc w:val="both"/>
          </w:pPr>
        </w:pPrChange>
      </w:pPr>
      <w:ins w:id="39793" w:author="Kem Sereyboth" w:date="2023-07-13T15:58:00Z">
        <w:r w:rsidRPr="00F55550">
          <w:rPr>
            <w:rFonts w:ascii="Khmer MEF1" w:hAnsi="Khmer MEF1" w:cs="Khmer MEF1"/>
            <w:b/>
            <w:bCs/>
            <w:cs/>
          </w:rPr>
          <w:t>ប្រធានបទទី</w:t>
        </w:r>
        <w:r w:rsidRPr="00F55550">
          <w:rPr>
            <w:rFonts w:ascii="Khmer MEF1" w:hAnsi="Khmer MEF1" w:cs="Khmer MEF1" w:hint="cs"/>
            <w:b/>
            <w:bCs/>
            <w:cs/>
          </w:rPr>
          <w:t xml:space="preserve">៥៖ </w:t>
        </w:r>
      </w:ins>
      <w:ins w:id="39794" w:author="Sopheak" w:date="2023-07-29T06:54:00Z">
        <w:r w:rsidR="00BA2796" w:rsidRPr="00BA2796">
          <w:rPr>
            <w:rFonts w:ascii="Khmer MEF1" w:hAnsi="Khmer MEF1" w:cs="Khmer MEF1" w:hint="cs"/>
            <w:b/>
            <w:bCs/>
            <w:cs/>
          </w:rPr>
          <w:t>ការរៀបចំសេចក្ដីព្រាងប្រកាសស្ដីពីការដាក់ឱ្យអនុវត្តស្ដង់ដាគណនេយ្យសាមញ្ញកម្ពុជា</w:t>
        </w:r>
      </w:ins>
    </w:p>
    <w:p w14:paraId="4B0BBF2B" w14:textId="77777777" w:rsidR="004E649F" w:rsidRPr="004E649F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795" w:author="Sopheak" w:date="2023-07-29T07:15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796" w:author="Sopheak" w:date="2023-07-29T07:15:00Z"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  <w:rPrChange w:id="39797" w:author="Sopheak" w:date="2023-07-29T07:20:00Z">
              <w:rPr>
                <w:rFonts w:ascii="Khmer MEF1" w:eastAsia="Calibri" w:hAnsi="Khmer MEF1" w:cs="Khmer MEF1"/>
                <w:color w:val="000000"/>
                <w:spacing w:val="-12"/>
                <w:sz w:val="24"/>
                <w:szCs w:val="24"/>
                <w:cs/>
              </w:rPr>
            </w:rPrChange>
          </w:rPr>
          <w:t>របាយការណ៍ស្ដីពីសិក្ខាសាលាពិគ្រោះយោបល់ជាសាធារណៈលើ​ “សេចក្ដីព្រាងស្ដង់ដាគណនេយ្យ​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798" w:author="Sopheak" w:date="2023-07-29T07:20:00Z">
              <w:rPr>
                <w:rFonts w:ascii="Khmer MEF1" w:eastAsia="Calibri" w:hAnsi="Khmer MEF1" w:cs="Khmer MEF1"/>
                <w:color w:val="000000"/>
                <w:spacing w:val="-12"/>
                <w:sz w:val="24"/>
                <w:szCs w:val="24"/>
                <w:cs/>
              </w:rPr>
            </w:rPrChange>
          </w:rPr>
          <w:t>សា​ម​ញ្ញ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rPrChange w:id="39799" w:author="Sopheak" w:date="2023-07-29T07:20:00Z">
              <w:rPr>
                <w:rFonts w:ascii="Khmer MEF1" w:eastAsia="Calibri" w:hAnsi="Khmer MEF1" w:cs="Khmer MEF1"/>
                <w:color w:val="000000"/>
                <w:spacing w:val="-10"/>
                <w:sz w:val="24"/>
                <w:szCs w:val="24"/>
              </w:rPr>
            </w:rPrChange>
          </w:rPr>
          <w:t>​​​​​​​​​​​​​​​​​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កម្ពុជាកំណែប្រែថ្មី</w:t>
        </w:r>
        <w:r w:rsidRPr="004E649F">
          <w:rPr>
            <w:rFonts w:ascii="Khmer MEF1" w:eastAsia="Calibri" w:hAnsi="Khmer MEF1" w:cs="Khmer MEF1" w:hint="eastAsia"/>
            <w:color w:val="000000"/>
            <w:sz w:val="24"/>
            <w:szCs w:val="24"/>
            <w:cs/>
          </w:rPr>
          <w:t>”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ចុះថ្ងៃទី២៨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ខែកុម្ភៈ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ឆ្នាំ២០២៣</w:t>
        </w:r>
      </w:ins>
    </w:p>
    <w:p w14:paraId="1CB1C3F8" w14:textId="77777777" w:rsidR="004E649F" w:rsidRPr="004E649F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800" w:author="Sopheak" w:date="2023-07-29T07:15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801" w:author="Sopheak" w:date="2023-07-29T07:15:00Z">
        <w:r w:rsidRPr="004E649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លិខិតលេខ</w:t>
        </w:r>
        <w:r w:rsidRPr="004E649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១០៤៦២</w:t>
        </w:r>
        <w:r w:rsidRPr="004E649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អពដ</w:t>
        </w:r>
        <w:r w:rsidRPr="004E649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ចុះថ្ងៃទី២០</w:t>
        </w:r>
        <w:r w:rsidRPr="004E649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ខែមេសា</w:t>
        </w:r>
        <w:r w:rsidRPr="004E649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ឆ្នាំ២០២០</w:t>
        </w:r>
        <w:r w:rsidRPr="004E649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ស្ដីពីការផ្ដល់យោបល់លើ​ការ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802" w:author="Sopheak" w:date="2023-07-29T07:21:00Z">
              <w:rPr>
                <w:rFonts w:ascii="Khmer MEF1" w:eastAsia="Calibri" w:hAnsi="Khmer MEF1" w:cs="Khmer MEF1"/>
                <w:color w:val="000000"/>
                <w:spacing w:val="4"/>
                <w:sz w:val="24"/>
                <w:szCs w:val="24"/>
                <w:cs/>
              </w:rPr>
            </w:rPrChange>
          </w:rPr>
          <w:t>រៀបចំ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803" w:author="Sopheak" w:date="2023-07-29T07:21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​សេ​​​ចក្ដីព្រាងស្ដងដា 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lang w:val="ca-ES"/>
            <w:rPrChange w:id="39804" w:author="Sopheak" w:date="2023-07-29T07:21:00Z">
              <w:rPr>
                <w:rFonts w:ascii="Khmer MEF1" w:eastAsia="Calibri" w:hAnsi="Khmer MEF1" w:cs="Khmer MEF1"/>
                <w:color w:val="000000"/>
                <w:sz w:val="24"/>
                <w:szCs w:val="24"/>
                <w:lang w:val="ca-ES"/>
              </w:rPr>
            </w:rPrChange>
          </w:rPr>
          <w:t>Simplified Accounting Standard (SAS) (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805" w:author="Sopheak" w:date="2023-07-29T07:21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អគ្គនាយកដ្ឋានពន្ធដារ)។</w:t>
        </w:r>
      </w:ins>
    </w:p>
    <w:p w14:paraId="6AB7B16C" w14:textId="77777777" w:rsidR="004E649F" w:rsidRPr="004E649F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806" w:author="Sopheak" w:date="2023-07-29T07:15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807" w:author="Sopheak" w:date="2023-07-29T07:15:00Z"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សេចក្ដីជូនដំណឹងចុះថ្ងៃទី២៤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ខែឧសភា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ឆ្នាំ២០២១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ស្ដីពីការស្នើសុំមតិយោបល់លើ​សេចក្ដីព្រាង​ស្ដ​ង់​ដា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​​​​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គណនេយ្យសាមញ្ញកម្ពុជា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ភ្ជាប់ជាមួយសេចក្ដីព្រាង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</w:rPr>
          <w:t xml:space="preserve"> “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lang w:val="ca-ES"/>
          </w:rPr>
          <w:t>Cambodian Simplified Accounting Sta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lang w:val="ca-ES"/>
          </w:rPr>
          <w:t>nd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lang w:val="ca-ES"/>
          </w:rPr>
          <w:t>a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lang w:val="ca-ES"/>
          </w:rPr>
          <w:t>r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lang w:val="ca-ES"/>
          </w:rPr>
          <w:t>d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lang w:val="ca-ES"/>
          </w:rPr>
          <w:t xml:space="preserve"> (CSAS)”</w:t>
        </w:r>
      </w:ins>
    </w:p>
    <w:p w14:paraId="241E5C25" w14:textId="77777777" w:rsidR="004E649F" w:rsidRPr="004E649F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808" w:author="Sopheak" w:date="2023-07-29T07:15:00Z"/>
          <w:rFonts w:ascii="Khmer MEF1" w:eastAsia="Calibri" w:hAnsi="Khmer MEF1" w:cs="Khmer MEF1"/>
          <w:color w:val="000000"/>
          <w:sz w:val="24"/>
          <w:szCs w:val="24"/>
        </w:rPr>
      </w:pPr>
      <w:ins w:id="39809" w:author="Sopheak" w:date="2023-07-29T07:15:00Z"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>The World Bank_ Technical Assistance Mission Supporting Financial Stability and In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>cl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</w:t>
        </w:r>
        <w:proofErr w:type="spellStart"/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>usion</w:t>
        </w:r>
        <w:proofErr w:type="spellEnd"/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 xml:space="preserve"> in Cambodia (P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177272) 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 xml:space="preserve">Strengthening Financial Reporting and Sustainability Disclosure February 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20-24,2022</w:t>
        </w:r>
      </w:ins>
    </w:p>
    <w:p w14:paraId="1B33B6F8" w14:textId="33440659" w:rsidR="00AE4F64" w:rsidRPr="00AE4F64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810" w:author="Sopheak" w:date="2023-07-29T07:21:00Z"/>
          <w:rFonts w:ascii="Khmer MEF1" w:eastAsia="Calibri" w:hAnsi="Khmer MEF1" w:cs="Khmer MEF1"/>
          <w:color w:val="000000"/>
          <w:sz w:val="24"/>
          <w:szCs w:val="24"/>
        </w:rPr>
      </w:pPr>
      <w:ins w:id="39811" w:author="Sopheak" w:date="2023-07-29T07:15:00Z"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 xml:space="preserve">The World Bank_ Technical Assistance Mission Supporting Financial Stability and 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rPrChange w:id="39812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</w:rPr>
            </w:rPrChange>
          </w:rPr>
          <w:t>Inclusion in Cambodia (P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  <w:rPrChange w:id="39813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 xml:space="preserve">177272) 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rPrChange w:id="39814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</w:rPr>
            </w:rPrChange>
          </w:rPr>
          <w:t>Strengthening Financial Reporting and Sustain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  <w:rPrChange w:id="39815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rPrChange w:id="39816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</w:rPr>
            </w:rPrChange>
          </w:rPr>
          <w:t>ab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  <w:rPrChange w:id="39817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rPrChange w:id="39818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</w:rPr>
            </w:rPrChange>
          </w:rPr>
          <w:t>il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  <w:rPrChange w:id="39819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</w:t>
        </w:r>
        <w:proofErr w:type="spellStart"/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rPrChange w:id="39820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</w:rPr>
            </w:rPrChange>
          </w:rPr>
          <w:t>i</w:t>
        </w:r>
        <w:proofErr w:type="spellEnd"/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  <w:rPrChange w:id="39821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rPrChange w:id="39822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</w:rPr>
            </w:rPrChange>
          </w:rPr>
          <w:t>t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  <w:rPrChange w:id="39823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rPrChange w:id="39824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</w:rPr>
            </w:rPrChange>
          </w:rPr>
          <w:t>y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 xml:space="preserve"> Disclosure December 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12-22,2022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>.</w:t>
        </w:r>
      </w:ins>
    </w:p>
    <w:p w14:paraId="7C8BDC76" w14:textId="13C45460" w:rsidR="00B64B2E" w:rsidRPr="004E649F" w:rsidDel="00BA2796" w:rsidRDefault="00B64B2E">
      <w:pPr>
        <w:pStyle w:val="NormalWeb"/>
        <w:numPr>
          <w:ilvl w:val="0"/>
          <w:numId w:val="102"/>
        </w:numPr>
        <w:tabs>
          <w:tab w:val="left" w:pos="851"/>
        </w:tabs>
        <w:spacing w:before="0" w:beforeAutospacing="0" w:after="0" w:afterAutospacing="0"/>
        <w:ind w:hanging="90"/>
        <w:jc w:val="both"/>
        <w:rPr>
          <w:ins w:id="39825" w:author="Kem Sereyboth" w:date="2023-07-20T10:00:00Z"/>
          <w:del w:id="39826" w:author="Sopheak" w:date="2023-07-29T06:54:00Z"/>
          <w:rFonts w:ascii="Khmer MEF1" w:eastAsia="Calibri" w:hAnsi="Khmer MEF1" w:cs="Khmer MEF1"/>
          <w:color w:val="000000"/>
          <w:rPrChange w:id="39827" w:author="Sopheak" w:date="2023-07-29T07:21:00Z">
            <w:rPr>
              <w:ins w:id="39828" w:author="Kem Sereyboth" w:date="2023-07-20T10:00:00Z"/>
              <w:del w:id="39829" w:author="Sopheak" w:date="2023-07-29T06:54:00Z"/>
              <w:rFonts w:ascii="Khmer MEF1" w:hAnsi="Khmer MEF1" w:cs="Khmer MEF1"/>
            </w:rPr>
          </w:rPrChange>
        </w:rPr>
        <w:pPrChange w:id="39830" w:author="Sopheak Phorn" w:date="2023-08-03T16:18:00Z">
          <w:pPr>
            <w:pStyle w:val="NormalWeb"/>
            <w:tabs>
              <w:tab w:val="left" w:pos="851"/>
            </w:tabs>
            <w:spacing w:before="0" w:beforeAutospacing="0" w:after="0" w:afterAutospacing="0" w:line="228" w:lineRule="auto"/>
            <w:ind w:left="1276" w:hanging="425"/>
            <w:jc w:val="both"/>
          </w:pPr>
        </w:pPrChange>
      </w:pPr>
      <w:ins w:id="39831" w:author="Kem Sereyboth" w:date="2023-07-13T15:37:00Z">
        <w:del w:id="39832" w:author="Sopheak" w:date="2023-07-29T06:54:00Z">
          <w:r w:rsidRPr="004E649F" w:rsidDel="00BA2796">
            <w:rPr>
              <w:rFonts w:ascii="Khmer MEF1" w:hAnsi="Khmer MEF1" w:cs="Khmer MEF1"/>
              <w:b/>
              <w:bCs/>
              <w:cs/>
              <w:rPrChange w:id="39833" w:author="Sopheak" w:date="2023-07-29T07:2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lastRenderedPageBreak/>
            <w:delText>ការរៀបចំ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834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សៀវភៅណែនាំស្ដីពីការត្រួតពិនិត្យប្រព័ន្ធសន្តិសុខសង្គមផ្នែកថែទាំសុ​ខ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rPrChange w:id="39835" w:author="Sopheak" w:date="2023-07-29T07:21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​​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836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ភា</w:delText>
          </w:r>
        </w:del>
      </w:ins>
      <w:ins w:id="39837" w:author="Kem Sereyboth" w:date="2023-07-13T16:05:00Z">
        <w:del w:id="39838" w:author="Sopheak" w:date="2023-07-29T06:54:00Z">
          <w:r w:rsidR="00DB19F4"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839" w:author="Sopheak" w:date="2023-07-29T07:21:00Z">
                <w:rPr>
                  <w:rFonts w:ascii="Khmer MEF1" w:hAnsi="Khmer MEF1" w:cs="Khmer MEF1"/>
                  <w:spacing w:val="-10"/>
                  <w:cs/>
                </w:rPr>
              </w:rPrChange>
            </w:rPr>
            <w:delText>​</w:delText>
          </w:r>
        </w:del>
      </w:ins>
      <w:ins w:id="39840" w:author="Kem Sereyboth" w:date="2023-07-13T15:37:00Z">
        <w:del w:id="39841" w:author="Sopheak" w:date="2023-07-29T06:54:00Z"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842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ព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rPrChange w:id="39843" w:author="Sopheak" w:date="2023-07-29T07:21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 xml:space="preserve"> 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844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និ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rPrChange w:id="39845" w:author="Sopheak" w:date="2023-07-29T07:21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846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ង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rPrChange w:id="39847" w:author="Sopheak" w:date="2023-07-29T07:21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848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ហា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rPrChange w:id="39849" w:author="Sopheak" w:date="2023-07-29T07:21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850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និ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rPrChange w:id="39851" w:author="Sopheak" w:date="2023-07-29T07:21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852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ភ័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rPrChange w:id="39853" w:author="Sopheak" w:date="2023-07-29T07:21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​​​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854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​យ​</w:delText>
          </w:r>
          <w:r w:rsidRPr="004E649F" w:rsidDel="00BA2796">
            <w:rPr>
              <w:rFonts w:ascii="Khmer MEF1" w:hAnsi="Khmer MEF1" w:cs="Khmer MEF1"/>
              <w:b/>
              <w:bCs/>
              <w:rPrChange w:id="39855" w:author="Sopheak" w:date="2023-07-29T07:21:00Z">
                <w:rPr>
                  <w:rFonts w:ascii="Khmer MEF1" w:hAnsi="Khmer MEF1" w:cs="Khmer MEF1"/>
                  <w:color w:val="FF0000"/>
                </w:rPr>
              </w:rPrChange>
            </w:rPr>
            <w:delText>​​</w:delText>
          </w:r>
          <w:r w:rsidRPr="004E649F" w:rsidDel="00BA2796">
            <w:rPr>
              <w:rFonts w:ascii="Khmer MEF1" w:hAnsi="Khmer MEF1" w:cs="Khmer MEF1"/>
              <w:b/>
              <w:bCs/>
              <w:cs/>
              <w:rPrChange w:id="39856" w:author="Sopheak" w:date="2023-07-29T07:2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ការ</w:delText>
          </w:r>
          <w:r w:rsidRPr="004E649F" w:rsidDel="00BA2796">
            <w:rPr>
              <w:rFonts w:ascii="Khmer MEF1" w:hAnsi="Khmer MEF1" w:cs="Khmer MEF1"/>
              <w:b/>
              <w:bCs/>
              <w:rPrChange w:id="39857" w:author="Sopheak" w:date="2023-07-29T07:21:00Z">
                <w:rPr>
                  <w:rFonts w:ascii="Khmer MEF1" w:hAnsi="Khmer MEF1" w:cs="Khmer MEF1"/>
                  <w:color w:val="FF0000"/>
                </w:rPr>
              </w:rPrChange>
            </w:rPr>
            <w:delText>​</w:delText>
          </w:r>
          <w:r w:rsidRPr="004E649F" w:rsidDel="00BA2796">
            <w:rPr>
              <w:rFonts w:ascii="Khmer MEF1" w:hAnsi="Khmer MEF1" w:cs="Khmer MEF1"/>
              <w:b/>
              <w:bCs/>
              <w:cs/>
              <w:rPrChange w:id="39858" w:author="Sopheak" w:date="2023-07-29T07:2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ងារ</w:delText>
          </w:r>
        </w:del>
      </w:ins>
    </w:p>
    <w:p w14:paraId="1623EC8C" w14:textId="430DE231" w:rsidR="00D67C4D" w:rsidDel="004E649F" w:rsidRDefault="00712FE4">
      <w:pPr>
        <w:pStyle w:val="NormalWeb"/>
        <w:tabs>
          <w:tab w:val="left" w:pos="851"/>
        </w:tabs>
        <w:spacing w:before="0" w:beforeAutospacing="0" w:after="0" w:afterAutospacing="0"/>
        <w:jc w:val="both"/>
        <w:rPr>
          <w:ins w:id="39859" w:author="Kem Sereyboth" w:date="2023-07-26T15:06:00Z"/>
          <w:del w:id="39860" w:author="Sopheak" w:date="2023-07-29T07:15:00Z"/>
          <w:rFonts w:ascii="Khmer MEF1" w:eastAsiaTheme="minorHAnsi" w:hAnsi="Khmer MEF1" w:cs="Khmer MEF1"/>
        </w:rPr>
        <w:pPrChange w:id="39861" w:author="Sopheak Phorn" w:date="2023-08-03T16:18:00Z">
          <w:pPr>
            <w:pStyle w:val="NormalWeb"/>
            <w:numPr>
              <w:numId w:val="88"/>
            </w:numPr>
            <w:tabs>
              <w:tab w:val="left" w:pos="851"/>
            </w:tabs>
            <w:spacing w:before="0" w:beforeAutospacing="0" w:after="0" w:afterAutospacing="0" w:line="228" w:lineRule="auto"/>
            <w:ind w:left="720" w:hanging="360"/>
            <w:jc w:val="both"/>
          </w:pPr>
        </w:pPrChange>
      </w:pPr>
      <w:ins w:id="39862" w:author="Kem Sereyboth" w:date="2023-07-20T10:39:00Z">
        <w:del w:id="39863" w:author="Sopheak" w:date="2023-07-29T07:15:00Z">
          <w:r w:rsidRPr="00D67C4D" w:rsidDel="004E649F">
            <w:rPr>
              <w:rFonts w:ascii="Khmer MEF1" w:eastAsiaTheme="minorHAnsi" w:hAnsi="Khmer MEF1" w:cs="Khmer MEF1"/>
              <w:cs/>
              <w:rPrChange w:id="39864" w:author="Kem Sereyboth" w:date="2023-07-26T15:06:00Z">
                <w:rPr>
                  <w:rFonts w:ascii="Khmer MEF1" w:hAnsi="Khmer MEF1" w:cs="Khmer MEF1"/>
                  <w:cs/>
                </w:rPr>
              </w:rPrChange>
            </w:rPr>
            <w:delText>របាយការណ៍</w:delText>
          </w:r>
        </w:del>
      </w:ins>
      <w:ins w:id="39865" w:author="Kem Sereyboth" w:date="2023-07-20T10:40:00Z">
        <w:del w:id="39866" w:author="Sopheak" w:date="2023-07-29T07:15:00Z">
          <w:r w:rsidRPr="00D67C4D" w:rsidDel="004E649F">
            <w:rPr>
              <w:rFonts w:ascii="Khmer MEF1" w:eastAsiaTheme="minorHAnsi" w:hAnsi="Khmer MEF1" w:cs="Khmer MEF1"/>
              <w:cs/>
              <w:rPrChange w:id="39867" w:author="Kem Sereyboth" w:date="2023-07-26T15:06:00Z">
                <w:rPr>
                  <w:rFonts w:ascii="Khmer MEF1" w:hAnsi="Khmer MEF1" w:cs="Khmer MEF1"/>
                  <w:cs/>
                </w:rPr>
              </w:rPrChange>
            </w:rPr>
            <w:delText>លេខ ០០១/ន.ត.ព ចុះ</w:delText>
          </w:r>
        </w:del>
      </w:ins>
      <w:ins w:id="39868" w:author="Kem Sereyboth" w:date="2023-07-20T10:43:00Z">
        <w:del w:id="39869" w:author="Sopheak" w:date="2023-07-29T07:15:00Z">
          <w:r w:rsidRPr="00D67C4D" w:rsidDel="004E649F">
            <w:rPr>
              <w:rFonts w:ascii="Khmer MEF1" w:eastAsiaTheme="minorHAnsi" w:hAnsi="Khmer MEF1" w:cs="Khmer MEF1"/>
              <w:cs/>
              <w:rPrChange w:id="39870" w:author="Kem Sereyboth" w:date="2023-07-26T15:06:00Z">
                <w:rPr>
                  <w:rFonts w:ascii="Khmer MEF1" w:hAnsi="Khmer MEF1" w:cs="Khmer MEF1"/>
                  <w:cs/>
                </w:rPr>
              </w:rPrChange>
            </w:rPr>
            <w:delText>ថ្ងៃទី</w:delText>
          </w:r>
        </w:del>
      </w:ins>
      <w:ins w:id="39871" w:author="Kem Sereyboth" w:date="2023-07-20T10:44:00Z">
        <w:del w:id="39872" w:author="Sopheak" w:date="2023-07-29T07:15:00Z">
          <w:r w:rsidRPr="00D67C4D" w:rsidDel="004E649F">
            <w:rPr>
              <w:rFonts w:ascii="Khmer MEF1" w:eastAsiaTheme="minorHAnsi" w:hAnsi="Khmer MEF1" w:cs="Khmer MEF1"/>
              <w:cs/>
              <w:rPrChange w:id="39873" w:author="Kem Sereyboth" w:date="2023-07-26T15:06:00Z">
                <w:rPr>
                  <w:rFonts w:ascii="Khmer MEF1" w:hAnsi="Khmer MEF1" w:cs="Khmer MEF1"/>
                  <w:cs/>
                </w:rPr>
              </w:rPrChange>
            </w:rPr>
            <w:delText xml:space="preserve">២០ ខែធ្នូ ឆ្នាំ២០២២ </w:delText>
          </w:r>
        </w:del>
      </w:ins>
      <w:ins w:id="39874" w:author="Kem Sereyboth" w:date="2023-07-20T10:39:00Z">
        <w:del w:id="39875" w:author="Sopheak" w:date="2023-07-29T07:15:00Z">
          <w:r w:rsidRPr="00D67C4D" w:rsidDel="004E649F">
            <w:rPr>
              <w:rFonts w:ascii="Khmer MEF1" w:eastAsiaTheme="minorHAnsi" w:hAnsi="Khmer MEF1" w:cs="Khmer MEF1"/>
              <w:cs/>
              <w:rPrChange w:id="39876" w:author="Kem Sereyboth" w:date="2023-07-26T15:06:00Z">
                <w:rPr>
                  <w:rFonts w:ascii="Khmer MEF1" w:hAnsi="Khmer MEF1" w:cs="Khmer MEF1"/>
                  <w:cs/>
                </w:rPr>
              </w:rPrChange>
            </w:rPr>
            <w:delText>ស្តីពីការរៀបចំសៀវភៅណែនាំស្តីពីការត្រួតពិនិត្យរបស់និយ័តករសន្តិសុខ</w:delText>
          </w:r>
        </w:del>
      </w:ins>
      <w:ins w:id="39877" w:author="Kem Sereyboth" w:date="2023-07-20T10:40:00Z">
        <w:del w:id="39878" w:author="Sopheak" w:date="2023-07-29T07:15:00Z">
          <w:r w:rsidRPr="00D67C4D" w:rsidDel="004E649F">
            <w:rPr>
              <w:rFonts w:ascii="Khmer MEF1" w:eastAsiaTheme="minorHAnsi" w:hAnsi="Khmer MEF1" w:cs="Khmer MEF1"/>
              <w:cs/>
              <w:rPrChange w:id="39879" w:author="Kem Sereyboth" w:date="2023-07-26T15:06:00Z">
                <w:rPr>
                  <w:rFonts w:ascii="Khmer MEF1" w:hAnsi="Khmer MEF1" w:cs="Khmer MEF1"/>
                  <w:cs/>
                </w:rPr>
              </w:rPrChange>
            </w:rPr>
            <w:delText>សង្គម</w:delText>
          </w:r>
        </w:del>
      </w:ins>
    </w:p>
    <w:p w14:paraId="29CBFDF3" w14:textId="45A6103E" w:rsidR="008D4727" w:rsidRPr="008922FA" w:rsidDel="004E649F" w:rsidRDefault="008D4727">
      <w:pPr>
        <w:pStyle w:val="NormalWeb"/>
        <w:numPr>
          <w:ilvl w:val="0"/>
          <w:numId w:val="88"/>
        </w:numPr>
        <w:tabs>
          <w:tab w:val="left" w:pos="851"/>
        </w:tabs>
        <w:spacing w:before="0" w:beforeAutospacing="0" w:after="0" w:afterAutospacing="0"/>
        <w:jc w:val="both"/>
        <w:rPr>
          <w:ins w:id="39880" w:author="Kem Sereyboth" w:date="2023-07-20T10:45:00Z"/>
          <w:del w:id="39881" w:author="Sopheak" w:date="2023-07-29T07:15:00Z"/>
          <w:rFonts w:ascii="Khmer MEF1" w:eastAsiaTheme="minorHAnsi" w:hAnsi="Khmer MEF1" w:cs="Khmer MEF1"/>
        </w:rPr>
        <w:pPrChange w:id="39882" w:author="Sopheak Phorn" w:date="2023-08-03T16:18:00Z">
          <w:pPr>
            <w:pStyle w:val="NormalWeb"/>
            <w:tabs>
              <w:tab w:val="left" w:pos="851"/>
            </w:tabs>
            <w:spacing w:before="0" w:beforeAutospacing="0" w:after="0" w:afterAutospacing="0" w:line="228" w:lineRule="auto"/>
            <w:ind w:left="1276" w:hanging="425"/>
            <w:jc w:val="both"/>
          </w:pPr>
        </w:pPrChange>
      </w:pPr>
      <w:ins w:id="39883" w:author="Kem Sereyboth" w:date="2023-07-20T12:12:00Z">
        <w:del w:id="39884" w:author="Sopheak" w:date="2023-07-29T07:15:00Z">
          <w:r w:rsidRPr="00175EBB" w:rsidDel="004E649F">
            <w:rPr>
              <w:rFonts w:ascii="Khmer MEF1" w:hAnsi="Khmer MEF1" w:cs="Khmer MEF1"/>
            </w:rPr>
            <w:delText>Supervision Manual on the performance of the</w:delText>
          </w:r>
        </w:del>
      </w:ins>
      <w:ins w:id="39885" w:author="Kem Sereyboth" w:date="2023-07-20T12:13:00Z">
        <w:del w:id="39886" w:author="Sopheak" w:date="2023-07-29T07:15:00Z">
          <w:r w:rsidRPr="00175EBB" w:rsidDel="004E649F">
            <w:rPr>
              <w:rFonts w:ascii="Khmer MEF1" w:hAnsi="Khmer MEF1" w:cs="Khmer MEF1"/>
            </w:rPr>
            <w:delText xml:space="preserve"> National Social S</w:delText>
          </w:r>
        </w:del>
      </w:ins>
      <w:ins w:id="39887" w:author="Kem Sereyboth" w:date="2023-07-20T12:14:00Z">
        <w:del w:id="39888" w:author="Sopheak" w:date="2023-07-29T07:15:00Z">
          <w:r w:rsidRPr="00175EBB" w:rsidDel="004E649F">
            <w:rPr>
              <w:rFonts w:ascii="Khmer MEF1" w:hAnsi="Khmer MEF1" w:cs="Khmer MEF1"/>
            </w:rPr>
            <w:delText>ecurity Fund (NSSF) Cambodia in the field of Health and Empl</w:delText>
          </w:r>
        </w:del>
      </w:ins>
      <w:ins w:id="39889" w:author="Kem Sereyboth" w:date="2023-07-20T12:15:00Z">
        <w:del w:id="39890" w:author="Sopheak" w:date="2023-07-29T07:15:00Z">
          <w:r w:rsidRPr="00175EBB" w:rsidDel="004E649F">
            <w:rPr>
              <w:rFonts w:ascii="Khmer MEF1" w:hAnsi="Khmer MEF1" w:cs="Khmer MEF1"/>
            </w:rPr>
            <w:delText>oyment Injury Insurance</w:delText>
          </w:r>
        </w:del>
      </w:ins>
      <w:ins w:id="39891" w:author="Kem Sereyboth" w:date="2023-07-26T15:07:00Z">
        <w:del w:id="39892" w:author="Sopheak" w:date="2023-07-29T07:15:00Z">
          <w:r w:rsidR="00D67C4D" w:rsidDel="004E649F">
            <w:rPr>
              <w:rFonts w:ascii="Khmer MEF1" w:hAnsi="Khmer MEF1" w:cs="Khmer MEF1" w:hint="cs"/>
              <w:cs/>
            </w:rPr>
            <w:delText>.</w:delText>
          </w:r>
        </w:del>
      </w:ins>
    </w:p>
    <w:p w14:paraId="2DBCF938" w14:textId="34B83117" w:rsidR="00D67C4D" w:rsidRPr="00975413" w:rsidRDefault="00D67C4D">
      <w:pPr>
        <w:spacing w:after="0" w:line="240" w:lineRule="auto"/>
        <w:rPr>
          <w:ins w:id="39893" w:author="Kem Sereyboth" w:date="2023-07-26T15:11:00Z"/>
          <w:rFonts w:ascii="Khmer MEF1" w:hAnsi="Khmer MEF1" w:cs="Khmer MEF1"/>
          <w:b/>
          <w:bCs/>
          <w:sz w:val="24"/>
          <w:szCs w:val="24"/>
          <w:rPrChange w:id="39894" w:author="Kem Sereyboth" w:date="2023-07-26T15:17:00Z">
            <w:rPr>
              <w:ins w:id="39895" w:author="Kem Sereyboth" w:date="2023-07-26T15:11:00Z"/>
              <w:rFonts w:ascii="Khmer MEF1" w:hAnsi="Khmer MEF1" w:cs="Khmer MEF1"/>
              <w:b/>
              <w:bCs/>
              <w:spacing w:val="-8"/>
              <w:sz w:val="24"/>
              <w:szCs w:val="24"/>
            </w:rPr>
          </w:rPrChange>
        </w:rPr>
        <w:pPrChange w:id="39896" w:author="Sopheak Phorn" w:date="2023-08-03T16:18:00Z">
          <w:pPr>
            <w:spacing w:after="0"/>
          </w:pPr>
        </w:pPrChange>
      </w:pPr>
      <w:ins w:id="39897" w:author="Kem Sereyboth" w:date="2023-07-26T15:07:00Z">
        <w:r w:rsidRPr="00975413">
          <w:rPr>
            <w:rFonts w:ascii="Khmer MEF1" w:hAnsi="Khmer MEF1" w:cs="Khmer MEF1"/>
            <w:b/>
            <w:bCs/>
            <w:sz w:val="24"/>
            <w:szCs w:val="24"/>
            <w:cs/>
            <w:rPrChange w:id="39898" w:author="Kem Sereyboth" w:date="2023-07-26T15:17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</w:rPr>
            </w:rPrChange>
          </w:rPr>
          <w:t>ប្រធានបទទី</w:t>
        </w:r>
      </w:ins>
      <w:ins w:id="39899" w:author="Kem Sereyboth" w:date="2023-07-26T15:09:00Z">
        <w:r w:rsidRPr="00975413">
          <w:rPr>
            <w:rFonts w:ascii="Khmer MEF1" w:hAnsi="Khmer MEF1" w:cs="Khmer MEF1"/>
            <w:b/>
            <w:bCs/>
            <w:sz w:val="24"/>
            <w:szCs w:val="24"/>
            <w:cs/>
            <w:rPrChange w:id="39900" w:author="Kem Sereyboth" w:date="2023-07-26T15:17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</w:rPr>
            </w:rPrChange>
          </w:rPr>
          <w:t>៦</w:t>
        </w:r>
      </w:ins>
      <w:ins w:id="39901" w:author="Kem Sereyboth" w:date="2023-07-26T15:07:00Z">
        <w:r w:rsidRPr="00975413">
          <w:rPr>
            <w:rFonts w:ascii="Khmer MEF1" w:hAnsi="Khmer MEF1" w:cs="Khmer MEF1"/>
            <w:b/>
            <w:bCs/>
            <w:sz w:val="24"/>
            <w:szCs w:val="24"/>
            <w:cs/>
            <w:rPrChange w:id="39902" w:author="Kem Sereyboth" w:date="2023-07-26T15:17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</w:rPr>
            </w:rPrChange>
          </w:rPr>
          <w:t>៖</w:t>
        </w:r>
      </w:ins>
      <w:ins w:id="39903" w:author="Kem Sereyboth" w:date="2023-07-26T15:08:00Z">
        <w:r w:rsidRPr="00975413">
          <w:rPr>
            <w:rFonts w:ascii="Khmer MEF1" w:hAnsi="Khmer MEF1" w:cs="Khmer MEF1"/>
            <w:b/>
            <w:bCs/>
            <w:sz w:val="24"/>
            <w:szCs w:val="24"/>
            <w:cs/>
            <w:rPrChange w:id="39904" w:author="Kem Sereyboth" w:date="2023-07-26T15:17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</w:rPr>
            </w:rPrChange>
          </w:rPr>
          <w:t xml:space="preserve"> </w:t>
        </w:r>
      </w:ins>
      <w:ins w:id="39905" w:author="Sopheak" w:date="2023-07-29T06:55:00Z">
        <w:r w:rsidR="00BA2796" w:rsidRPr="00BA2796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39906" w:author="Sopheak" w:date="2023-07-29T06:55:00Z">
              <w:rPr>
                <w:rFonts w:ascii="Khmer MEF1" w:hAnsi="Khmer MEF1" w:cs="Khmer MEF1"/>
                <w:color w:val="000000" w:themeColor="text1"/>
                <w:spacing w:val="8"/>
                <w:sz w:val="24"/>
                <w:szCs w:val="24"/>
                <w:cs/>
              </w:rPr>
            </w:rPrChange>
          </w:rPr>
          <w:t>ការរៀបចំប្រកាសស្ដីពីការគ្រប់គ្រងអាជ្ញាបណ្ណគណនេយ្យនិងសវនកម្ម</w:t>
        </w:r>
        <w:r w:rsidR="00BA2796" w:rsidRPr="00EA1B18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</w:rPr>
          <w:t xml:space="preserve"> </w:t>
        </w:r>
      </w:ins>
      <w:ins w:id="39907" w:author="Kem Sereyboth" w:date="2023-07-26T15:08:00Z">
        <w:del w:id="39908" w:author="Sopheak" w:date="2023-07-29T06:55:00Z">
          <w:r w:rsidRPr="00975413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rPrChange w:id="39909" w:author="Kem Sereyboth" w:date="2023-07-26T15:17:00Z">
                <w:rPr>
                  <w:rFonts w:ascii="Khmer MEF1" w:hAnsi="Khmer MEF1" w:cs="Khmer MEF1"/>
                  <w:spacing w:val="14"/>
                  <w:sz w:val="24"/>
                  <w:szCs w:val="24"/>
                  <w:cs/>
                </w:rPr>
              </w:rPrChange>
            </w:rPr>
            <w:delText>សេចក្ដីណែនាំស្ដីពីការកំណត់ធាតុអប្បបរិមានៃយន្តការគ្រប់គ្រង</w:delText>
          </w:r>
          <w:r w:rsidRPr="00975413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rPrChange w:id="39910" w:author="Kem Sereyboth" w:date="2023-07-26T15:1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ហានិភ័យ</w:delText>
          </w:r>
        </w:del>
      </w:ins>
    </w:p>
    <w:p w14:paraId="783CD614" w14:textId="7E102C45" w:rsidR="00AE4F64" w:rsidRPr="00AE4F64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911" w:author="Sopheak" w:date="2023-07-29T07:17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912" w:author="Sopheak" w:date="2023-07-29T07:17:00Z">
        <w:r w:rsidRPr="00AE4F64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913" w:author="Sopheak" w:date="2023-07-29T07:23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របាយការណ៍</w:t>
        </w:r>
        <w:r w:rsidRPr="00AE4F64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914" w:author="Sopheak" w:date="2023-07-29T07:23:00Z">
              <w:rPr>
                <w:rFonts w:ascii="Khmer MEF1" w:eastAsia="Calibri" w:hAnsi="Khmer MEF1" w:cs="Khmer MEF1"/>
                <w:color w:val="000000"/>
                <w:spacing w:val="6"/>
                <w:sz w:val="24"/>
                <w:szCs w:val="24"/>
                <w:cs/>
              </w:rPr>
            </w:rPrChange>
          </w:rPr>
          <w:t>លទ្ធផលកិច្ចប្រជុំបច្ចេកទេសអន្តរនិយ័តករបន្ដ</w:t>
        </w:r>
        <w:r w:rsidRPr="00AE4F64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915" w:author="Sopheak" w:date="2023-07-29T07:23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 លើសេចក្ដីព្រាប្រកាសស្ដីពីការគ្រប់គ្រង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​អាជ្ញា​បណ្ណ​ប្រកបវិជ្ជាជីវៈគណនេយ្យនិងសវនកម្ម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ថ្ងៃទី៦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ខែមករា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ឆ្នាំ២០២៣។</w:t>
        </w:r>
      </w:ins>
    </w:p>
    <w:p w14:paraId="03DB46BC" w14:textId="01125B3B" w:rsidR="00BA2796" w:rsidRPr="008922FA" w:rsidRDefault="00175EBB">
      <w:pPr>
        <w:pStyle w:val="NormalWeb"/>
        <w:tabs>
          <w:tab w:val="left" w:pos="851"/>
          <w:tab w:val="left" w:pos="2016"/>
        </w:tabs>
        <w:spacing w:before="0" w:beforeAutospacing="0" w:after="0" w:afterAutospacing="0"/>
        <w:jc w:val="both"/>
        <w:rPr>
          <w:ins w:id="39916" w:author="Sopheak" w:date="2023-07-29T06:57:00Z"/>
          <w:rFonts w:ascii="Khmer MEF1" w:hAnsi="Khmer MEF1" w:cs="Khmer MEF1"/>
          <w:b/>
          <w:bCs/>
          <w:color w:val="000000" w:themeColor="text1"/>
          <w:spacing w:val="8"/>
          <w:lang w:val="ca-ES"/>
          <w:rPrChange w:id="39917" w:author="Sopheak Phorn" w:date="2023-08-03T08:39:00Z">
            <w:rPr>
              <w:ins w:id="39918" w:author="Sopheak" w:date="2023-07-29T06:57:00Z"/>
              <w:rFonts w:ascii="Khmer MEF1" w:hAnsi="Khmer MEF1" w:cs="Khmer MEF1"/>
              <w:b/>
              <w:bCs/>
              <w:color w:val="000000" w:themeColor="text1"/>
              <w:spacing w:val="8"/>
            </w:rPr>
          </w:rPrChange>
        </w:rPr>
        <w:pPrChange w:id="39919" w:author="Sopheak Phorn" w:date="2023-08-03T16:18:00Z">
          <w:pPr>
            <w:spacing w:after="0"/>
          </w:pPr>
        </w:pPrChange>
      </w:pPr>
      <w:ins w:id="39920" w:author="Kem Sereyboth" w:date="2023-07-26T15:12:00Z">
        <w:del w:id="39921" w:author="Sopheak" w:date="2023-07-29T07:16:00Z">
          <w:r w:rsidRPr="008922FA" w:rsidDel="004E649F">
            <w:rPr>
              <w:rFonts w:ascii="Khmer MEF1" w:hAnsi="Khmer MEF1" w:cs="Khmer MEF1"/>
              <w:lang w:val="ca-ES"/>
              <w:rPrChange w:id="39922" w:author="Sopheak Phorn" w:date="2023-08-03T08:39:00Z">
                <w:rPr>
                  <w:rFonts w:ascii="Khmer MEF1" w:hAnsi="Khmer MEF1" w:cs="Khmer MEF1"/>
                  <w:spacing w:val="-12"/>
                </w:rPr>
              </w:rPrChange>
            </w:rPr>
            <w:delText>Terms of Reference Service Provider C</w:delText>
          </w:r>
        </w:del>
      </w:ins>
      <w:ins w:id="39923" w:author="Kem Sereyboth" w:date="2023-07-26T15:13:00Z">
        <w:del w:id="39924" w:author="Sopheak" w:date="2023-07-29T07:16:00Z">
          <w:r w:rsidRPr="008922FA" w:rsidDel="004E649F">
            <w:rPr>
              <w:rFonts w:ascii="Khmer MEF1" w:hAnsi="Khmer MEF1" w:cs="Khmer MEF1"/>
              <w:lang w:val="ca-ES"/>
              <w:rPrChange w:id="39925" w:author="Sopheak Phorn" w:date="2023-08-03T08:39:00Z">
                <w:rPr>
                  <w:rFonts w:ascii="Khmer MEF1" w:hAnsi="Khmer MEF1" w:cs="Khmer MEF1"/>
                  <w:spacing w:val="-12"/>
                </w:rPr>
              </w:rPrChange>
            </w:rPr>
            <w:delText>ontract to dev</w:delText>
          </w:r>
        </w:del>
      </w:ins>
      <w:ins w:id="39926" w:author="Kem Sereyboth" w:date="2023-07-26T15:14:00Z">
        <w:del w:id="39927" w:author="Sopheak" w:date="2023-07-29T07:16:00Z">
          <w:r w:rsidRPr="008922FA" w:rsidDel="004E649F">
            <w:rPr>
              <w:rFonts w:ascii="Khmer MEF1" w:hAnsi="Khmer MEF1" w:cs="Khmer MEF1"/>
              <w:lang w:val="ca-ES"/>
              <w:rPrChange w:id="39928" w:author="Sopheak Phorn" w:date="2023-08-03T08:39:00Z">
                <w:rPr>
                  <w:rFonts w:ascii="Khmer MEF1" w:hAnsi="Khmer MEF1" w:cs="Khmer MEF1"/>
                </w:rPr>
              </w:rPrChange>
            </w:rPr>
            <w:delText>e</w:delText>
          </w:r>
        </w:del>
      </w:ins>
      <w:ins w:id="39929" w:author="Kem Sereyboth" w:date="2023-07-26T15:13:00Z">
        <w:del w:id="39930" w:author="Sopheak" w:date="2023-07-29T07:16:00Z">
          <w:r w:rsidRPr="008922FA" w:rsidDel="004E649F">
            <w:rPr>
              <w:rFonts w:ascii="Khmer MEF1" w:hAnsi="Khmer MEF1" w:cs="Khmer MEF1"/>
              <w:lang w:val="ca-ES"/>
              <w:rPrChange w:id="39931" w:author="Sopheak Phorn" w:date="2023-08-03T08:39:00Z">
                <w:rPr>
                  <w:rFonts w:ascii="Khmer MEF1" w:hAnsi="Khmer MEF1" w:cs="Khmer MEF1"/>
                  <w:spacing w:val="-12"/>
                </w:rPr>
              </w:rPrChange>
            </w:rPr>
            <w:delText>lop Social Security Risk Management Fram</w:delText>
          </w:r>
        </w:del>
      </w:ins>
      <w:ins w:id="39932" w:author="Kem Sereyboth" w:date="2023-07-26T15:14:00Z">
        <w:del w:id="39933" w:author="Sopheak" w:date="2023-07-29T07:16:00Z">
          <w:r w:rsidRPr="008922FA" w:rsidDel="004E649F">
            <w:rPr>
              <w:rFonts w:ascii="Khmer MEF1" w:hAnsi="Khmer MEF1" w:cs="Khmer MEF1"/>
              <w:lang w:val="ca-ES"/>
              <w:rPrChange w:id="39934" w:author="Sopheak Phorn" w:date="2023-08-03T08:39:00Z">
                <w:rPr>
                  <w:rFonts w:ascii="Khmer MEF1" w:hAnsi="Khmer MEF1" w:cs="Khmer MEF1"/>
                  <w:spacing w:val="-12"/>
                </w:rPr>
              </w:rPrChange>
            </w:rPr>
            <w:delText>e</w:delText>
          </w:r>
        </w:del>
      </w:ins>
      <w:ins w:id="39935" w:author="Kem Sereyboth" w:date="2023-07-26T15:13:00Z">
        <w:del w:id="39936" w:author="Sopheak" w:date="2023-07-29T07:16:00Z">
          <w:r w:rsidRPr="008922FA" w:rsidDel="004E649F">
            <w:rPr>
              <w:rFonts w:ascii="Khmer MEF1" w:hAnsi="Khmer MEF1" w:cs="Khmer MEF1"/>
              <w:lang w:val="ca-ES"/>
              <w:rPrChange w:id="39937" w:author="Sopheak Phorn" w:date="2023-08-03T08:39:00Z">
                <w:rPr>
                  <w:rFonts w:ascii="Khmer MEF1" w:hAnsi="Khmer MEF1" w:cs="Khmer MEF1"/>
                  <w:spacing w:val="-12"/>
                </w:rPr>
              </w:rPrChange>
            </w:rPr>
            <w:delText>work</w:delText>
          </w:r>
        </w:del>
      </w:ins>
      <w:ins w:id="39938" w:author="Kem Sereyboth" w:date="2023-07-26T15:14:00Z">
        <w:del w:id="39939" w:author="Sopheak" w:date="2023-07-29T07:16:00Z">
          <w:r w:rsidRPr="008922FA" w:rsidDel="004E649F">
            <w:rPr>
              <w:rFonts w:ascii="Khmer MEF1" w:hAnsi="Khmer MEF1" w:cs="Khmer MEF1"/>
              <w:lang w:val="ca-ES"/>
              <w:rPrChange w:id="39940" w:author="Sopheak Phorn" w:date="2023-08-03T08:39:00Z">
                <w:rPr>
                  <w:rFonts w:ascii="Khmer MEF1" w:hAnsi="Khmer MEF1" w:cs="Khmer MEF1"/>
                  <w:spacing w:val="-12"/>
                </w:rPr>
              </w:rPrChange>
            </w:rPr>
            <w:delText>.</w:delText>
          </w:r>
        </w:del>
      </w:ins>
      <w:ins w:id="39941" w:author="Sopheak" w:date="2023-07-29T06:55:00Z">
        <w:r w:rsidR="004E649F">
          <w:rPr>
            <w:rFonts w:ascii="Khmer MEF1" w:hAnsi="Khmer MEF1" w:cs="Khmer MEF1"/>
            <w:b/>
            <w:bCs/>
            <w:cs/>
          </w:rPr>
          <w:t>ប្រធានបទទី៧</w:t>
        </w:r>
        <w:r w:rsidR="00BA2796" w:rsidRPr="00EA1B18">
          <w:rPr>
            <w:rFonts w:ascii="Khmer MEF1" w:hAnsi="Khmer MEF1" w:cs="Khmer MEF1"/>
            <w:b/>
            <w:bCs/>
            <w:cs/>
          </w:rPr>
          <w:t>៖</w:t>
        </w:r>
      </w:ins>
      <w:ins w:id="39942" w:author="Sopheak" w:date="2023-07-29T06:56:00Z">
        <w:r w:rsidR="00BA2796" w:rsidRPr="008922FA">
          <w:rPr>
            <w:rFonts w:ascii="Khmer MEF1" w:hAnsi="Khmer MEF1" w:cs="Khmer MEF1"/>
            <w:b/>
            <w:bCs/>
            <w:lang w:val="ca-ES"/>
            <w:rPrChange w:id="39943" w:author="Sopheak Phorn" w:date="2023-08-03T08:39:00Z">
              <w:rPr>
                <w:rFonts w:ascii="Khmer MEF1" w:hAnsi="Khmer MEF1" w:cs="Khmer MEF1"/>
                <w:b/>
                <w:bCs/>
              </w:rPr>
            </w:rPrChange>
          </w:rPr>
          <w:t xml:space="preserve"> </w:t>
        </w:r>
        <w:r w:rsidR="00BA2796" w:rsidRPr="00BA2796">
          <w:rPr>
            <w:rFonts w:ascii="Khmer MEF1" w:hAnsi="Khmer MEF1" w:cs="Khmer MEF1"/>
            <w:b/>
            <w:bCs/>
            <w:color w:val="000000" w:themeColor="text1"/>
            <w:spacing w:val="10"/>
            <w:cs/>
            <w:rPrChange w:id="39944" w:author="Sopheak" w:date="2023-07-29T06:56:00Z">
              <w:rPr>
                <w:rFonts w:ascii="Khmer MEF1" w:hAnsi="Khmer MEF1" w:cs="Khmer MEF1"/>
                <w:color w:val="000000" w:themeColor="text1"/>
                <w:spacing w:val="10"/>
                <w:cs/>
              </w:rPr>
            </w:rPrChange>
          </w:rPr>
          <w:t>ការពិនិត្យ ឬការធ្វើអធិការកិច្ចគុណភាពសវនកម្មដល់ទីកន្លែងសម្រាប់</w:t>
        </w:r>
        <w:r w:rsidR="00BA2796" w:rsidRPr="00BA2796">
          <w:rPr>
            <w:rFonts w:ascii="Khmer MEF1" w:hAnsi="Khmer MEF1" w:cs="Khmer MEF1"/>
            <w:b/>
            <w:bCs/>
            <w:color w:val="000000" w:themeColor="text1"/>
            <w:spacing w:val="8"/>
            <w:cs/>
            <w:rPrChange w:id="39945" w:author="Sopheak" w:date="2023-07-29T06:56:00Z">
              <w:rPr>
                <w:rFonts w:ascii="Khmer MEF1" w:hAnsi="Khmer MEF1" w:cs="Khmer MEF1"/>
                <w:color w:val="000000" w:themeColor="text1"/>
                <w:spacing w:val="8"/>
                <w:cs/>
              </w:rPr>
            </w:rPrChange>
          </w:rPr>
          <w:t>ក្រុមហ៊ុនសវនកម្មដែលទទួលអាជ្ញាបណ្ណពី</w:t>
        </w:r>
        <w:r w:rsidR="00BA2796" w:rsidRPr="008922FA">
          <w:rPr>
            <w:rFonts w:ascii="Khmer MEF1" w:hAnsi="Khmer MEF1" w:cs="Khmer MEF1"/>
            <w:b/>
            <w:bCs/>
            <w:color w:val="000000" w:themeColor="text1"/>
            <w:spacing w:val="8"/>
            <w:cs/>
          </w:rPr>
          <w:t xml:space="preserve"> </w:t>
        </w:r>
        <w:del w:id="39946" w:author="Chamreun Poth" w:date="2024-05-30T18:32:00Z" w16du:dateUtc="2024-05-30T11:32:00Z">
          <w:r w:rsidR="00BA2796" w:rsidRPr="008922FA" w:rsidDel="00091126">
            <w:rPr>
              <w:rFonts w:ascii="Khmer MEF1" w:hAnsi="Khmer MEF1" w:cs="Khmer MEF1"/>
              <w:b/>
              <w:bCs/>
              <w:color w:val="000000" w:themeColor="text1"/>
              <w:spacing w:val="8"/>
              <w:cs/>
            </w:rPr>
            <w:delText>ន.គ.ស.</w:delText>
          </w:r>
        </w:del>
      </w:ins>
      <w:ins w:id="39947" w:author="Chamreun Poth" w:date="2024-05-30T18:32:00Z" w16du:dateUtc="2024-05-30T11:32:00Z">
        <w:r w:rsidR="00091126">
          <w:rPr>
            <w:rFonts w:ascii="Khmer MEF1" w:hAnsi="Khmer MEF1" w:cs="Khmer MEF1"/>
            <w:b/>
            <w:bCs/>
            <w:color w:val="000000" w:themeColor="text1"/>
            <w:spacing w:val="8"/>
            <w:cs/>
          </w:rPr>
          <w:t>ឈ្មោះសវនដ្ឋាន</w:t>
        </w:r>
      </w:ins>
    </w:p>
    <w:p w14:paraId="72E72B1E" w14:textId="6F0F1F95" w:rsidR="00AE4F64" w:rsidRPr="00AE4F64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948" w:author="Sopheak" w:date="2023-07-29T07:16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949" w:author="Sopheak" w:date="2023-07-29T07:16:00Z">
        <w:r w:rsidRPr="00AE4F64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  <w:rPrChange w:id="39950" w:author="Sopheak" w:date="2023-07-29T07:23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របាយការណ៍ស្ដីពីលទ្ធផលនៃការចុះត្រួតពិនិត្យគុណភាពសវនកម្មសម្រាប់ឆ្នាំ២០២២ ចាប់ពីថ្ងៃទី២៩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ខែសីហា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ដល់ថ្ងៃទី១៤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ខែកញ្ញា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ឆ្នាំ២០២២។</w:t>
        </w:r>
      </w:ins>
    </w:p>
    <w:p w14:paraId="1D8FE5AF" w14:textId="40653EAF" w:rsidR="00BA2796" w:rsidRPr="00175EBB" w:rsidDel="00AE4F64" w:rsidRDefault="00BA2796">
      <w:pPr>
        <w:pStyle w:val="NormalWeb"/>
        <w:tabs>
          <w:tab w:val="left" w:pos="851"/>
          <w:tab w:val="left" w:pos="2016"/>
        </w:tabs>
        <w:spacing w:before="0" w:beforeAutospacing="0" w:after="0" w:afterAutospacing="0"/>
        <w:jc w:val="both"/>
        <w:rPr>
          <w:ins w:id="39951" w:author="Kem Sereyboth" w:date="2023-07-26T15:07:00Z"/>
          <w:del w:id="39952" w:author="Sopheak" w:date="2023-07-29T07:23:00Z"/>
          <w:rFonts w:ascii="Khmer MEF1" w:hAnsi="Khmer MEF1" w:cs="Khmer MEF1"/>
          <w:rPrChange w:id="39953" w:author="Kem Sereyboth" w:date="2023-07-26T15:14:00Z">
            <w:rPr>
              <w:ins w:id="39954" w:author="Kem Sereyboth" w:date="2023-07-26T15:07:00Z"/>
              <w:del w:id="39955" w:author="Sopheak" w:date="2023-07-29T07:23:00Z"/>
            </w:rPr>
          </w:rPrChange>
        </w:rPr>
        <w:pPrChange w:id="39956" w:author="Sopheak Phorn" w:date="2023-08-03T16:18:00Z">
          <w:pPr>
            <w:spacing w:after="0"/>
          </w:pPr>
        </w:pPrChange>
      </w:pPr>
    </w:p>
    <w:p w14:paraId="2BB471D2" w14:textId="77777777" w:rsidR="00BA2796" w:rsidRPr="00BA2796" w:rsidRDefault="00460A5F">
      <w:pPr>
        <w:spacing w:after="0" w:line="240" w:lineRule="auto"/>
        <w:jc w:val="both"/>
        <w:rPr>
          <w:ins w:id="39957" w:author="Sopheak" w:date="2023-07-29T06:56:00Z"/>
          <w:rFonts w:ascii="Khmer MEF1" w:hAnsi="Khmer MEF1" w:cs="Khmer MEF1"/>
          <w:color w:val="000000" w:themeColor="text1"/>
          <w:spacing w:val="8"/>
          <w:sz w:val="24"/>
          <w:szCs w:val="24"/>
          <w:rPrChange w:id="39958" w:author="Sopheak" w:date="2023-07-29T06:57:00Z">
            <w:rPr>
              <w:ins w:id="39959" w:author="Sopheak" w:date="2023-07-29T06:56:00Z"/>
              <w:spacing w:val="8"/>
            </w:rPr>
          </w:rPrChange>
        </w:rPr>
        <w:pPrChange w:id="39960" w:author="Sopheak Phorn" w:date="2023-08-03T16:18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  <w:jc w:val="both"/>
          </w:pPr>
        </w:pPrChange>
      </w:pPr>
      <w:ins w:id="39961" w:author="Kem Sereyboth" w:date="2023-07-13T15:59:00Z">
        <w:r w:rsidRPr="00BA2796">
          <w:rPr>
            <w:rFonts w:ascii="Khmer MEF1" w:hAnsi="Khmer MEF1" w:cs="Khmer MEF1"/>
            <w:b/>
            <w:bCs/>
            <w:sz w:val="24"/>
            <w:szCs w:val="24"/>
            <w:cs/>
            <w:rPrChange w:id="39962" w:author="Sopheak" w:date="2023-07-29T06:57:00Z">
              <w:rPr>
                <w:b/>
                <w:bCs/>
                <w:cs/>
              </w:rPr>
            </w:rPrChange>
          </w:rPr>
          <w:t>ប្រធានបទទី</w:t>
        </w:r>
        <w:r w:rsidRPr="00BA2796">
          <w:rPr>
            <w:rFonts w:ascii="Khmer MEF1" w:hAnsi="Khmer MEF1" w:cs="Khmer MEF1"/>
            <w:b/>
            <w:bCs/>
            <w:sz w:val="24"/>
            <w:szCs w:val="24"/>
            <w:cs/>
            <w:rPrChange w:id="39963" w:author="Sopheak" w:date="2023-07-29T06:57:00Z">
              <w:rPr>
                <w:rFonts w:ascii="Khmer MEF1" w:hAnsi="Khmer MEF1" w:cs="Khmer MEF1"/>
                <w:b/>
                <w:bCs/>
                <w:cs/>
              </w:rPr>
            </w:rPrChange>
          </w:rPr>
          <w:t>៨៖</w:t>
        </w:r>
        <w:r w:rsidRPr="00BA2796">
          <w:rPr>
            <w:rFonts w:ascii="Khmer MEF1" w:hAnsi="Khmer MEF1" w:cs="Khmer MEF1"/>
            <w:b/>
            <w:bCs/>
            <w:cs/>
            <w:rPrChange w:id="39964" w:author="Sopheak" w:date="2023-07-29T06:57:00Z">
              <w:rPr>
                <w:b/>
                <w:bCs/>
                <w:cs/>
              </w:rPr>
            </w:rPrChange>
          </w:rPr>
          <w:t xml:space="preserve"> </w:t>
        </w:r>
      </w:ins>
      <w:ins w:id="39965" w:author="Sopheak" w:date="2023-07-29T06:56:00Z">
        <w:r w:rsidR="00BA2796" w:rsidRPr="00BA2796">
          <w:rPr>
            <w:rFonts w:ascii="Khmer MEF1" w:hAnsi="Khmer MEF1" w:cs="Khmer MEF1"/>
            <w:b/>
            <w:bCs/>
            <w:color w:val="000000" w:themeColor="text1"/>
            <w:spacing w:val="12"/>
            <w:sz w:val="24"/>
            <w:szCs w:val="24"/>
            <w:cs/>
            <w:rPrChange w:id="39966" w:author="Sopheak" w:date="2023-07-29T06:57:00Z">
              <w:rPr>
                <w:cs/>
              </w:rPr>
            </w:rPrChange>
          </w:rPr>
          <w:t>ការរៀបចំសេចក្ដីព្រាងប្រកាសស្ដីពីវិធាននិងនីតិវិធីនៃការដោះស្រាយ</w:t>
        </w:r>
        <w:r w:rsidR="00BA2796" w:rsidRPr="00BA2796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39967" w:author="Sopheak" w:date="2023-07-29T06:57:00Z">
              <w:rPr>
                <w:spacing w:val="8"/>
                <w:cs/>
              </w:rPr>
            </w:rPrChange>
          </w:rPr>
          <w:t>បណ្ដឹងតវ៉ា</w:t>
        </w:r>
      </w:ins>
    </w:p>
    <w:p w14:paraId="00ACEBF1" w14:textId="77777777" w:rsidR="004E649F" w:rsidRPr="004E649F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968" w:author="Sopheak" w:date="2023-07-29T07:17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969" w:author="Sopheak" w:date="2023-07-29T07:17:00Z">
        <w:r w:rsidRPr="00AE4F64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970" w:author="Sopheak" w:date="2023-07-29T07:23:00Z">
              <w:rPr>
                <w:rFonts w:ascii="Khmer MEF1" w:eastAsia="Calibri" w:hAnsi="Khmer MEF1" w:cs="Khmer MEF1"/>
                <w:color w:val="000000"/>
                <w:spacing w:val="2"/>
                <w:sz w:val="24"/>
                <w:szCs w:val="24"/>
                <w:cs/>
              </w:rPr>
            </w:rPrChange>
          </w:rPr>
          <w:t>របាយការណ៍លទ្ធផលកិច្ចប្រជុំផ្ទៃក្នុងកម្រិតនាយកដ្ឋាន លើសេចក្ដីព្រាងប្រកាសស្ដីពីការដោះ​ស្រាយ</w:t>
        </w:r>
        <w:r w:rsidRPr="00AE4F64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971" w:author="Sopheak" w:date="2023-07-29T07:23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​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វិវាទ​​ក្នុងវិស័យគណនេយ្យនិងសវនកម្ម</w:t>
        </w:r>
      </w:ins>
    </w:p>
    <w:p w14:paraId="04E43A38" w14:textId="77777777" w:rsidR="004E649F" w:rsidRPr="004E649F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972" w:author="Sopheak" w:date="2023-07-29T07:17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973" w:author="Sopheak" w:date="2023-07-29T07:17:00Z">
        <w:r w:rsidRPr="00AE4F64">
          <w:rPr>
            <w:rFonts w:ascii="Khmer MEF1" w:eastAsia="Calibri" w:hAnsi="Khmer MEF1" w:cs="Khmer MEF1"/>
            <w:color w:val="000000"/>
            <w:spacing w:val="-16"/>
            <w:sz w:val="24"/>
            <w:szCs w:val="24"/>
            <w:cs/>
            <w:rPrChange w:id="39974" w:author="Sopheak" w:date="2023-07-29T07:23:00Z">
              <w:rPr>
                <w:rFonts w:ascii="Khmer MEF1" w:eastAsia="Calibri" w:hAnsi="Khmer MEF1" w:cs="Khmer MEF1"/>
                <w:color w:val="000000"/>
                <w:spacing w:val="-6"/>
                <w:sz w:val="24"/>
                <w:szCs w:val="24"/>
                <w:cs/>
              </w:rPr>
            </w:rPrChange>
          </w:rPr>
          <w:t>បញ្ជីវត្តមានកិច្ចប្រជុំលើសេចក្ដីព្រាងប្រកាសស្ដីពីការដោះស្រាយវិវាទក្នុងវិស័យគណនេយ្យនិងសវនកម្ម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ថ្ងៃទី២៧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ខែធ្នូ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</w:t>
        </w:r>
      </w:ins>
    </w:p>
    <w:p w14:paraId="429A3CA1" w14:textId="77777777" w:rsidR="004E649F" w:rsidRPr="004E649F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975" w:author="Sopheak" w:date="2023-07-29T07:17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976" w:author="Sopheak" w:date="2023-07-29T07:17:00Z"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សំណើសុំដាក់សេចក្ដី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ព្រាងប្រកាសស្ដីពីការដោះស្រាយ</w:t>
        </w:r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វិវាទក្នុងវិស័យ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គណនេយ្យនិងសវនកម្ម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ឆ្លង​កិ​ច្ច​​​​ប្រជុំថ្នាក់ដឹកនាំ</w:t>
        </w:r>
      </w:ins>
    </w:p>
    <w:p w14:paraId="3214BA00" w14:textId="77777777" w:rsidR="004E649F" w:rsidRPr="004E649F" w:rsidDel="005A65D4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977" w:author="Sopheak" w:date="2023-07-29T07:17:00Z"/>
          <w:del w:id="39978" w:author="Sopheak Phorn" w:date="2023-08-03T14:34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979" w:author="Sopheak" w:date="2023-07-29T07:17:00Z"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សេចក្ដីព្រាងប្រកាសស្ដីពីការដោះស្រាយវិវាទក្នុងវិជ្ជាជីវៈគណនេយ្យនិងសវនកម្ម។</w:t>
        </w:r>
      </w:ins>
    </w:p>
    <w:p w14:paraId="41459179" w14:textId="1B078DE1" w:rsidR="00B64B2E" w:rsidRPr="005A65D4" w:rsidDel="004E649F" w:rsidRDefault="00B64B2E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980" w:author="Kem Sereyboth" w:date="2023-07-13T15:37:00Z"/>
          <w:del w:id="39981" w:author="Sopheak" w:date="2023-07-29T07:17:00Z"/>
          <w:rFonts w:ascii="Khmer MEF1" w:hAnsi="Khmer MEF1" w:cs="Khmer MEF1"/>
          <w:b/>
          <w:bCs/>
          <w:sz w:val="24"/>
          <w:szCs w:val="24"/>
          <w:lang w:val="ca-ES"/>
          <w:rPrChange w:id="39982" w:author="Sopheak Phorn" w:date="2023-08-03T14:34:00Z">
            <w:rPr>
              <w:ins w:id="39983" w:author="Kem Sereyboth" w:date="2023-07-13T15:37:00Z"/>
              <w:del w:id="39984" w:author="Sopheak" w:date="2023-07-29T07:17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39985" w:author="Sopheak Phorn" w:date="2023-08-03T16:18:00Z">
          <w:pPr>
            <w:spacing w:after="0"/>
            <w:ind w:firstLine="851"/>
          </w:pPr>
        </w:pPrChange>
      </w:pPr>
      <w:ins w:id="39986" w:author="Kem Sereyboth" w:date="2023-07-13T15:37:00Z">
        <w:del w:id="39987" w:author="Sopheak" w:date="2023-07-29T06:56:00Z">
          <w:r w:rsidRPr="005A65D4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rPrChange w:id="39988" w:author="Sopheak Phorn" w:date="2023-08-03T14:34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ការរៀបចំបទប្បញ្ញត្តិពាក់</w:delText>
          </w:r>
          <w:r w:rsidRPr="005A65D4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9989" w:author="Sopheak Phorn" w:date="2023-08-03T14:34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ព័ន្ធនឹងការដោះស្រាយវិវាទ និងការការពារអ្នកទទួលផ</w:delText>
          </w:r>
        </w:del>
      </w:ins>
      <w:ins w:id="39990" w:author="Kem Sereyboth" w:date="2023-07-13T15:59:00Z">
        <w:del w:id="39991" w:author="Sopheak" w:date="2023-07-29T06:56:00Z">
          <w:r w:rsidR="00460A5F" w:rsidRPr="005A65D4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9992" w:author="Sopheak Phorn" w:date="2023-08-03T14:34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39993" w:author="Kem Sereyboth" w:date="2023-07-13T15:37:00Z">
        <w:del w:id="39994" w:author="Sopheak" w:date="2023-07-29T06:56:00Z">
          <w:r w:rsidRPr="005A65D4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9995" w:author="Sopheak Phorn" w:date="2023-08-03T14:34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ល</w:delText>
          </w:r>
        </w:del>
      </w:ins>
    </w:p>
    <w:p w14:paraId="683EA805" w14:textId="6180D99F" w:rsidR="00556EC6" w:rsidRPr="008922FA" w:rsidDel="00BA2796" w:rsidRDefault="00556EC6">
      <w:pPr>
        <w:spacing w:after="0" w:line="240" w:lineRule="auto"/>
        <w:rPr>
          <w:del w:id="39996" w:author="Sopheak" w:date="2023-07-29T06:55:00Z"/>
          <w:lang w:val="ca-ES"/>
          <w:rPrChange w:id="39997" w:author="Sopheak Phorn" w:date="2023-08-03T08:39:00Z">
            <w:rPr>
              <w:del w:id="39998" w:author="Sopheak" w:date="2023-07-29T06:55:00Z"/>
            </w:rPr>
          </w:rPrChange>
        </w:rPr>
        <w:pPrChange w:id="39999" w:author="Sopheak Phorn" w:date="2023-08-03T16:18:00Z">
          <w:pPr>
            <w:spacing w:after="0" w:line="233" w:lineRule="auto"/>
            <w:ind w:firstLine="567"/>
            <w:jc w:val="both"/>
          </w:pPr>
        </w:pPrChange>
      </w:pPr>
      <w:ins w:id="40000" w:author="User" w:date="2022-10-07T16:15:00Z">
        <w:del w:id="40001" w:author="Sopheak" w:date="2023-07-29T07:17:00Z">
          <w:r w:rsidRPr="008D4727" w:rsidDel="004E649F">
            <w:rPr>
              <w:cs/>
              <w:rPrChange w:id="40002" w:author="Kem Sereyboth" w:date="2023-07-20T12:06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40003" w:author="Kem Sereyboth" w:date="2023-07-20T12:07:00Z">
        <w:del w:id="40004" w:author="Sopheak" w:date="2023-07-29T06:55:00Z">
          <w:r w:rsidR="008D4727" w:rsidDel="00BA2796">
            <w:rPr>
              <w:rFonts w:hint="cs"/>
              <w:cs/>
            </w:rPr>
            <w:delText>របាយការណ៍លេខ ១០៩/ន.ស.ស. ស្តីពីលទ្ធផលនៃកិច្ចប្រជុំបច្ចេកទេសដើម្បីពិនិត្យ និងផ្តល់យោបល</w:delText>
          </w:r>
        </w:del>
      </w:ins>
      <w:ins w:id="40005" w:author="Kem Sereyboth" w:date="2023-07-20T12:08:00Z">
        <w:del w:id="40006" w:author="Sopheak" w:date="2023-07-29T06:55:00Z">
          <w:r w:rsidR="008D4727" w:rsidDel="00BA2796">
            <w:rPr>
              <w:rFonts w:hint="cs"/>
              <w:cs/>
            </w:rPr>
            <w:delText>់លើខ្លឹមសារ</w:delText>
          </w:r>
        </w:del>
      </w:ins>
      <w:ins w:id="40007" w:author="Kem Sereyboth" w:date="2023-07-20T12:09:00Z">
        <w:del w:id="40008" w:author="Sopheak" w:date="2023-07-29T06:55:00Z">
          <w:r w:rsidR="008D4727" w:rsidDel="00BA2796">
            <w:rPr>
              <w:rFonts w:hint="cs"/>
              <w:cs/>
            </w:rPr>
            <w:delText>នៃសេចក្តីព្រាង</w:delText>
          </w:r>
        </w:del>
      </w:ins>
      <w:ins w:id="40009" w:author="Kem Sereyboth" w:date="2023-07-20T12:10:00Z">
        <w:del w:id="40010" w:author="Sopheak" w:date="2023-07-29T06:55:00Z">
          <w:r w:rsidR="008D4727" w:rsidDel="00BA2796">
            <w:rPr>
              <w:rFonts w:hint="cs"/>
              <w:cs/>
            </w:rPr>
            <w:delText>សេចក្តីសម្រេច ស្តីពីនីតិវិធី និងយន្តការនៃការដោះស្រាយវិវាទ ឬបណ្តឹងដោយនិយ័តករសន្តិសុខសង្គម</w:delText>
          </w:r>
        </w:del>
      </w:ins>
      <w:ins w:id="40011" w:author="User" w:date="2022-10-07T16:15:00Z">
        <w:del w:id="40012" w:author="Sopheak" w:date="2023-07-29T06:55:00Z">
          <w:r w:rsidRPr="00D67C4D" w:rsidDel="00BA2796">
            <w:rPr>
              <w:cs/>
              <w:rPrChange w:id="40013" w:author="Kem Sereyboth" w:date="2023-07-26T15:06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រចនាសម្ព័ន្ធគ្រប់គ្រង</w:delText>
          </w:r>
        </w:del>
      </w:ins>
    </w:p>
    <w:p w14:paraId="56B24E85" w14:textId="377CA84A" w:rsidR="008D4727" w:rsidRPr="008922FA" w:rsidDel="00BA2796" w:rsidRDefault="008D4727">
      <w:pPr>
        <w:spacing w:after="0" w:line="240" w:lineRule="auto"/>
        <w:rPr>
          <w:ins w:id="40014" w:author="Kem Sereyboth" w:date="2023-07-20T12:11:00Z"/>
          <w:del w:id="40015" w:author="Sopheak" w:date="2023-07-29T06:55:00Z"/>
          <w:lang w:val="ca-ES"/>
          <w:rPrChange w:id="40016" w:author="Sopheak Phorn" w:date="2023-08-03T08:39:00Z">
            <w:rPr>
              <w:ins w:id="40017" w:author="Kem Sereyboth" w:date="2023-07-20T12:11:00Z"/>
              <w:del w:id="40018" w:author="Sopheak" w:date="2023-07-29T06:55:00Z"/>
            </w:rPr>
          </w:rPrChange>
        </w:rPr>
        <w:pPrChange w:id="40019" w:author="Sopheak Phorn" w:date="2023-08-03T16:18:00Z">
          <w:pPr>
            <w:spacing w:after="0" w:line="233" w:lineRule="auto"/>
            <w:ind w:firstLine="567"/>
            <w:jc w:val="both"/>
          </w:pPr>
        </w:pPrChange>
      </w:pPr>
    </w:p>
    <w:p w14:paraId="46C0B8E2" w14:textId="2C121A88" w:rsidR="00556EC6" w:rsidRPr="008922FA" w:rsidDel="00B64B2E" w:rsidRDefault="008D4727">
      <w:pPr>
        <w:spacing w:after="0" w:line="240" w:lineRule="auto"/>
        <w:rPr>
          <w:ins w:id="40020" w:author="User" w:date="2022-10-07T16:15:00Z"/>
          <w:del w:id="40021" w:author="Kem Sereyboth" w:date="2023-07-13T15:36:00Z"/>
          <w:lang w:val="ca-ES"/>
          <w:rPrChange w:id="40022" w:author="Sopheak Phorn" w:date="2023-08-03T08:39:00Z">
            <w:rPr>
              <w:ins w:id="40023" w:author="User" w:date="2022-10-07T16:15:00Z"/>
              <w:del w:id="40024" w:author="Kem Sereyboth" w:date="2023-07-13T15:36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025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40026" w:author="Kem Sereyboth" w:date="2023-07-20T12:11:00Z">
        <w:del w:id="40027" w:author="Sopheak" w:date="2023-07-29T06:55:00Z">
          <w:r w:rsidRPr="00975413" w:rsidDel="00BA2796">
            <w:rPr>
              <w:cs/>
              <w:rPrChange w:id="40028" w:author="Kem Sereyboth" w:date="2023-07-26T15:17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សេចក្តីព្រាងសេចក្តីសម្រេចស្តីពីនីតិវិធី និងយន្តការនៃការដោះស្រាយវិវាទ ឬបណ្តឹងដោយនិយ័តករសន្តិសុខសង្គម</w:delText>
          </w:r>
        </w:del>
      </w:ins>
      <w:ins w:id="40029" w:author="Kem Sereyboth" w:date="2023-07-26T15:07:00Z">
        <w:del w:id="40030" w:author="Sopheak" w:date="2023-07-29T06:55:00Z">
          <w:r w:rsidR="00D67C4D" w:rsidRPr="00975413" w:rsidDel="00BA2796">
            <w:rPr>
              <w:cs/>
              <w:rPrChange w:id="40031" w:author="Kem Sereyboth" w:date="2023-07-26T15:17:00Z">
                <w:rPr>
                  <w:rFonts w:cs="MoolBoran"/>
                  <w:cs/>
                </w:rPr>
              </w:rPrChange>
            </w:rPr>
            <w:delText>។</w:delText>
          </w:r>
        </w:del>
      </w:ins>
      <w:ins w:id="40032" w:author="Un Seakamey" w:date="2022-11-04T12:46:00Z">
        <w:del w:id="40033" w:author="Sopheak" w:date="2023-07-29T06:55:00Z">
          <w:r w:rsidR="000C02AC" w:rsidRPr="00975413" w:rsidDel="00BA2796">
            <w:rPr>
              <w:cs/>
              <w:rPrChange w:id="4003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៨.</w:delText>
          </w:r>
        </w:del>
      </w:ins>
      <w:ins w:id="40035" w:author="User" w:date="2022-10-07T16:15:00Z">
        <w:del w:id="40036" w:author="Sopheak" w:date="2023-07-29T06:55:00Z">
          <w:r w:rsidR="00556EC6" w:rsidRPr="00975413" w:rsidDel="00BA2796">
            <w:rPr>
              <w:cs/>
              <w:rPrChange w:id="4003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មាត្រា៥៩ អនុក្រឹត្យលេខ ១១៣ អនក្រ.បក ចុះថ្ងៃទី១៤ ខែកក្កដា ឆ្នាំ២០២១ ស្ដីពីការរៀបចំនិងការប្រព្រឹត្តទៅរបស់អង្គភាពក្រោមឱវាទរបស់អាជ្ញាធរសេវាហិរញ្ញវត្ថុមិនមែនធនាគារ</w:delText>
          </w:r>
        </w:del>
      </w:ins>
    </w:p>
    <w:p w14:paraId="7AC8F5DB" w14:textId="1597C9D9" w:rsidR="000C02AC" w:rsidRPr="008922FA" w:rsidDel="00B64B2E" w:rsidRDefault="000C02AC">
      <w:pPr>
        <w:spacing w:after="0" w:line="240" w:lineRule="auto"/>
        <w:rPr>
          <w:ins w:id="40038" w:author="Un Seakamey" w:date="2022-11-04T12:47:00Z"/>
          <w:del w:id="40039" w:author="Kem Sereyboth" w:date="2023-07-13T15:36:00Z"/>
          <w:lang w:val="ca-ES"/>
          <w:rPrChange w:id="40040" w:author="Sopheak Phorn" w:date="2023-08-03T08:39:00Z">
            <w:rPr>
              <w:ins w:id="40041" w:author="Un Seakamey" w:date="2022-11-04T12:47:00Z"/>
              <w:del w:id="40042" w:author="Kem Sereyboth" w:date="2023-07-13T15:36:00Z"/>
              <w:rFonts w:ascii="Khmer MEF1" w:hAnsi="Khmer MEF1" w:cs="Khmer MEF1"/>
              <w:spacing w:val="12"/>
              <w:sz w:val="24"/>
              <w:szCs w:val="24"/>
            </w:rPr>
          </w:rPrChange>
        </w:rPr>
        <w:pPrChange w:id="40043" w:author="Sopheak Phorn" w:date="2023-08-03T16:18:00Z">
          <w:pPr>
            <w:pStyle w:val="ListParagraph"/>
            <w:spacing w:after="0" w:line="233" w:lineRule="auto"/>
            <w:ind w:left="1276" w:hanging="274"/>
            <w:jc w:val="both"/>
          </w:pPr>
        </w:pPrChange>
      </w:pPr>
    </w:p>
    <w:p w14:paraId="6A81939C" w14:textId="296BB63E" w:rsidR="00556EC6" w:rsidRPr="008922FA" w:rsidDel="00B64B2E" w:rsidRDefault="000C02AC">
      <w:pPr>
        <w:spacing w:after="0" w:line="240" w:lineRule="auto"/>
        <w:rPr>
          <w:ins w:id="40044" w:author="User" w:date="2022-10-07T16:15:00Z"/>
          <w:del w:id="40045" w:author="Kem Sereyboth" w:date="2023-07-13T15:36:00Z"/>
          <w:lang w:val="ca-ES"/>
          <w:rPrChange w:id="40046" w:author="Sopheak Phorn" w:date="2023-08-03T08:39:00Z">
            <w:rPr>
              <w:ins w:id="40047" w:author="User" w:date="2022-10-07T16:15:00Z"/>
              <w:del w:id="40048" w:author="Kem Sereyboth" w:date="2023-07-13T15:36:00Z"/>
            </w:rPr>
          </w:rPrChange>
        </w:rPr>
        <w:pPrChange w:id="40049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40050" w:author="Un Seakamey" w:date="2022-11-04T12:47:00Z">
        <w:del w:id="40051" w:author="Kem Sereyboth" w:date="2023-07-13T15:36:00Z">
          <w:r w:rsidRPr="00975413" w:rsidDel="00B64B2E">
            <w:rPr>
              <w:cs/>
              <w:rPrChange w:id="40052" w:author="Kem Sereyboth" w:date="2023-07-26T15:17:00Z">
                <w:rPr>
                  <w:rFonts w:ascii="Khmer MEF1" w:hAnsi="Khmer MEF1" w:cs="Khmer MEF1"/>
                  <w:spacing w:val="12"/>
                  <w:sz w:val="24"/>
                  <w:szCs w:val="24"/>
                  <w:cs/>
                </w:rPr>
              </w:rPrChange>
            </w:rPr>
            <w:delText>៩.</w:delText>
          </w:r>
        </w:del>
      </w:ins>
      <w:ins w:id="40053" w:author="User" w:date="2022-10-07T16:15:00Z">
        <w:del w:id="40054" w:author="Kem Sereyboth" w:date="2023-07-13T15:36:00Z">
          <w:r w:rsidR="00556EC6" w:rsidRPr="00975413" w:rsidDel="00B64B2E">
            <w:rPr>
              <w:cs/>
              <w:rPrChange w:id="40055" w:author="Kem Sereyboth" w:date="2023-07-26T15:17:00Z">
                <w:rPr>
                  <w:rFonts w:ascii="Khmer MEF1" w:hAnsi="Khmer MEF1" w:cs="Khmer MEF1"/>
                  <w:spacing w:val="12"/>
                  <w:sz w:val="24"/>
                  <w:szCs w:val="24"/>
                  <w:cs/>
                </w:rPr>
              </w:rPrChange>
            </w:rPr>
            <w:delText>អនុក្រឹត្យលេខ ១៤៣ អនក្រ.បក. ចុះថ្ងៃទី១៩ ខែសីហា ឆ្នាំ២០២១ ស្ដីពីការកែសម្រួល</w:delText>
          </w:r>
          <w:r w:rsidR="00556EC6" w:rsidRPr="00975413" w:rsidDel="00B64B2E">
            <w:rPr>
              <w:cs/>
              <w:rPrChange w:id="40056" w:author="Kem Sereyboth" w:date="2023-07-26T15:1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អនុក្រឹត្យលេខ ០៣ អនក្រ.បក ចុះថ្ងៃទី៨ ខែមករា ឆ្នាំ២០១៨ ស្ដីពីការបង្កើតគណៈកម្មាធិការ</w:delText>
          </w:r>
        </w:del>
      </w:ins>
      <w:ins w:id="40057" w:author="Un Seakamey" w:date="2022-11-04T13:27:00Z">
        <w:del w:id="40058" w:author="Kem Sereyboth" w:date="2023-07-13T15:36:00Z">
          <w:r w:rsidR="00DA6A7D" w:rsidRPr="008922FA" w:rsidDel="00B64B2E">
            <w:rPr>
              <w:lang w:val="ca-ES"/>
              <w:rPrChange w:id="40059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40060" w:author="User" w:date="2022-10-07T16:15:00Z">
        <w:del w:id="40061" w:author="Kem Sereyboth" w:date="2023-07-13T15:36:00Z">
          <w:r w:rsidR="00556EC6" w:rsidRPr="00874E97" w:rsidDel="00B64B2E">
            <w:rPr>
              <w:cs/>
            </w:rPr>
            <w:delText>ប្រតិបត្តិ និងអគ្គលេខាធិការដ្ឋាននៃក្រុមប្រឹក្សាជាតិគាំពារសង្គម</w:delText>
          </w:r>
        </w:del>
      </w:ins>
    </w:p>
    <w:p w14:paraId="292F2408" w14:textId="243B2AB0" w:rsidR="007B3FB4" w:rsidRPr="008922FA" w:rsidDel="00B64B2E" w:rsidRDefault="007B3FB4">
      <w:pPr>
        <w:spacing w:after="0" w:line="240" w:lineRule="auto"/>
        <w:rPr>
          <w:ins w:id="40062" w:author="Un Seakamey" w:date="2022-11-04T12:47:00Z"/>
          <w:del w:id="40063" w:author="Kem Sereyboth" w:date="2023-07-13T15:36:00Z"/>
          <w:lang w:val="ca-ES"/>
          <w:rPrChange w:id="40064" w:author="Sopheak Phorn" w:date="2023-08-03T08:39:00Z">
            <w:rPr>
              <w:ins w:id="40065" w:author="Un Seakamey" w:date="2022-11-04T12:47:00Z"/>
              <w:del w:id="40066" w:author="Kem Sereyboth" w:date="2023-07-13T15:36:00Z"/>
              <w:rFonts w:ascii="Khmer MEF1" w:hAnsi="Khmer MEF1" w:cs="Khmer MEF1"/>
              <w:spacing w:val="-8"/>
              <w:sz w:val="24"/>
              <w:szCs w:val="24"/>
            </w:rPr>
          </w:rPrChange>
        </w:rPr>
        <w:pPrChange w:id="40067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0808BBE4" w14:textId="0FFF0F06" w:rsidR="00556EC6" w:rsidRPr="008922FA" w:rsidDel="00B64B2E" w:rsidRDefault="007B3FB4">
      <w:pPr>
        <w:spacing w:after="0" w:line="240" w:lineRule="auto"/>
        <w:rPr>
          <w:ins w:id="40068" w:author="User" w:date="2022-10-07T16:15:00Z"/>
          <w:del w:id="40069" w:author="Kem Sereyboth" w:date="2023-07-13T15:36:00Z"/>
          <w:lang w:val="ca-ES"/>
          <w:rPrChange w:id="40070" w:author="Sopheak Phorn" w:date="2023-08-03T08:39:00Z">
            <w:rPr>
              <w:ins w:id="40071" w:author="User" w:date="2022-10-07T16:15:00Z"/>
              <w:del w:id="40072" w:author="Kem Sereyboth" w:date="2023-07-13T15:36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40073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40074" w:author="Un Seakamey" w:date="2022-11-04T12:47:00Z">
        <w:del w:id="40075" w:author="Kem Sereyboth" w:date="2023-07-13T15:36:00Z">
          <w:r w:rsidRPr="00975413" w:rsidDel="00B64B2E">
            <w:rPr>
              <w:cs/>
              <w:rPrChange w:id="40076" w:author="Kem Sereyboth" w:date="2023-07-26T15:1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១០.</w:delText>
          </w:r>
        </w:del>
      </w:ins>
      <w:ins w:id="40077" w:author="User" w:date="2022-10-07T16:15:00Z">
        <w:del w:id="40078" w:author="Kem Sereyboth" w:date="2023-07-13T15:36:00Z">
          <w:r w:rsidR="00556EC6" w:rsidRPr="00975413" w:rsidDel="00B64B2E">
            <w:rPr>
              <w:cs/>
              <w:rPrChange w:id="40079" w:author="Kem Sereyboth" w:date="2023-07-26T15:1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អនុក្រឹត្យលេខ ៤៨០ អនក្រ.កត. ចុះថ្ងៃទី១២ ខែតុលា ឆ្នាំ២០២១ ស្ដីពីការតែងតាំងមន្រ្តីរាជការ</w:delText>
          </w:r>
        </w:del>
      </w:ins>
    </w:p>
    <w:p w14:paraId="04CC14A5" w14:textId="46F01AAB" w:rsidR="007B3FB4" w:rsidRPr="008922FA" w:rsidDel="00B64B2E" w:rsidRDefault="007B3FB4">
      <w:pPr>
        <w:spacing w:after="0" w:line="240" w:lineRule="auto"/>
        <w:rPr>
          <w:ins w:id="40080" w:author="Un Seakamey" w:date="2022-11-04T12:48:00Z"/>
          <w:del w:id="40081" w:author="Kem Sereyboth" w:date="2023-07-13T15:36:00Z"/>
          <w:lang w:val="ca-ES"/>
          <w:rPrChange w:id="40082" w:author="Sopheak Phorn" w:date="2023-08-03T08:39:00Z">
            <w:rPr>
              <w:ins w:id="40083" w:author="Un Seakamey" w:date="2022-11-04T12:48:00Z"/>
              <w:del w:id="40084" w:author="Kem Sereyboth" w:date="2023-07-13T15:36:00Z"/>
              <w:rFonts w:ascii="Khmer MEF1" w:hAnsi="Khmer MEF1" w:cs="Khmer MEF1"/>
              <w:spacing w:val="-12"/>
              <w:sz w:val="24"/>
              <w:szCs w:val="24"/>
            </w:rPr>
          </w:rPrChange>
        </w:rPr>
        <w:pPrChange w:id="40085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521CC2BD" w14:textId="1FE38DDC" w:rsidR="00556EC6" w:rsidRPr="008922FA" w:rsidDel="00B64B2E" w:rsidRDefault="007B3FB4">
      <w:pPr>
        <w:spacing w:after="0" w:line="240" w:lineRule="auto"/>
        <w:rPr>
          <w:ins w:id="40086" w:author="User" w:date="2022-10-07T16:15:00Z"/>
          <w:del w:id="40087" w:author="Kem Sereyboth" w:date="2023-07-13T15:36:00Z"/>
          <w:lang w:val="ca-ES"/>
          <w:rPrChange w:id="40088" w:author="Sopheak Phorn" w:date="2023-08-03T08:39:00Z">
            <w:rPr>
              <w:ins w:id="40089" w:author="User" w:date="2022-10-07T16:15:00Z"/>
              <w:del w:id="40090" w:author="Kem Sereyboth" w:date="2023-07-13T15:36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40091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40092" w:author="Un Seakamey" w:date="2022-11-04T12:48:00Z">
        <w:del w:id="40093" w:author="Kem Sereyboth" w:date="2023-07-13T15:36:00Z">
          <w:r w:rsidRPr="00975413" w:rsidDel="00B64B2E">
            <w:rPr>
              <w:cs/>
              <w:rPrChange w:id="40094" w:author="Kem Sereyboth" w:date="2023-07-26T15:17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១១.</w:delText>
          </w:r>
        </w:del>
      </w:ins>
      <w:ins w:id="40095" w:author="User" w:date="2022-10-07T16:15:00Z">
        <w:del w:id="40096" w:author="Kem Sereyboth" w:date="2023-07-13T15:36:00Z">
          <w:r w:rsidR="00556EC6" w:rsidRPr="00975413" w:rsidDel="00B64B2E">
            <w:rPr>
              <w:cs/>
              <w:rPrChange w:id="40097" w:author="Kem Sereyboth" w:date="2023-07-26T15:17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អនុក្រឹត្យលេខ ១២២៣ អនក្រ.តត ចុះថ្ងៃទី១៩ ខែកញ្ញា ឆ្នាំ២០១៩ ស្ដីពីការតែងតាំងមន្រ្តីរាជការ</w:delText>
          </w:r>
        </w:del>
      </w:ins>
    </w:p>
    <w:p w14:paraId="77AD181F" w14:textId="77C5EC30" w:rsidR="007B3FB4" w:rsidRPr="008922FA" w:rsidDel="00B64B2E" w:rsidRDefault="007B3FB4">
      <w:pPr>
        <w:spacing w:after="0" w:line="240" w:lineRule="auto"/>
        <w:rPr>
          <w:ins w:id="40098" w:author="Un Seakamey" w:date="2022-11-04T12:48:00Z"/>
          <w:del w:id="40099" w:author="Kem Sereyboth" w:date="2023-07-13T15:36:00Z"/>
          <w:lang w:val="ca-ES"/>
          <w:rPrChange w:id="40100" w:author="Sopheak Phorn" w:date="2023-08-03T08:39:00Z">
            <w:rPr>
              <w:ins w:id="40101" w:author="Un Seakamey" w:date="2022-11-04T12:48:00Z"/>
              <w:del w:id="40102" w:author="Kem Sereyboth" w:date="2023-07-13T15:36:00Z"/>
              <w:rFonts w:ascii="Khmer MEF1" w:hAnsi="Khmer MEF1" w:cs="Khmer MEF1"/>
              <w:spacing w:val="4"/>
              <w:sz w:val="24"/>
              <w:szCs w:val="24"/>
            </w:rPr>
          </w:rPrChange>
        </w:rPr>
        <w:pPrChange w:id="40103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3467AD3E" w14:textId="5D7300F5" w:rsidR="00556EC6" w:rsidRPr="008922FA" w:rsidDel="00B64B2E" w:rsidRDefault="007B3FB4">
      <w:pPr>
        <w:spacing w:after="0" w:line="240" w:lineRule="auto"/>
        <w:rPr>
          <w:ins w:id="40104" w:author="User" w:date="2022-10-07T16:15:00Z"/>
          <w:del w:id="40105" w:author="Kem Sereyboth" w:date="2023-07-13T15:36:00Z"/>
          <w:lang w:val="ca-ES"/>
          <w:rPrChange w:id="40106" w:author="Sopheak Phorn" w:date="2023-08-03T08:39:00Z">
            <w:rPr>
              <w:ins w:id="40107" w:author="User" w:date="2022-10-07T16:15:00Z"/>
              <w:del w:id="40108" w:author="Kem Sereyboth" w:date="2023-07-13T15:36:00Z"/>
            </w:rPr>
          </w:rPrChange>
        </w:rPr>
        <w:pPrChange w:id="40109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40110" w:author="Un Seakamey" w:date="2022-11-04T12:48:00Z">
        <w:del w:id="40111" w:author="Kem Sereyboth" w:date="2023-07-13T15:36:00Z">
          <w:r w:rsidRPr="00975413" w:rsidDel="00B64B2E">
            <w:rPr>
              <w:cs/>
              <w:rPrChange w:id="40112" w:author="Kem Sereyboth" w:date="2023-07-26T15:1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១២.</w:delText>
          </w:r>
        </w:del>
      </w:ins>
      <w:ins w:id="40113" w:author="User" w:date="2022-10-07T16:15:00Z">
        <w:del w:id="40114" w:author="Kem Sereyboth" w:date="2023-07-13T15:36:00Z">
          <w:r w:rsidR="00556EC6" w:rsidRPr="00975413" w:rsidDel="00B64B2E">
            <w:rPr>
              <w:cs/>
              <w:rPrChange w:id="40115" w:author="Kem Sereyboth" w:date="2023-07-26T15:1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លិខិតលេខ ១៦៤</w:delText>
          </w:r>
          <w:r w:rsidR="00556EC6" w:rsidRPr="008922FA" w:rsidDel="00B64B2E">
            <w:rPr>
              <w:lang w:val="ca-ES"/>
              <w:rPrChange w:id="40116" w:author="Sopheak Phorn" w:date="2023-08-03T08:39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/</w:delText>
          </w:r>
          <w:r w:rsidR="00556EC6" w:rsidRPr="00975413" w:rsidDel="00B64B2E">
            <w:rPr>
              <w:cs/>
              <w:rPrChange w:id="40117" w:author="Kem Sereyboth" w:date="2023-07-26T15:1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អ.ក.គ. ចុះថ្ងៃទី១៧ ខែឧសភា ឆ្នាំ២០២២ ស្ដីពីបច្ចុប្បន្នភាពក្របខណ្ឌ</w:delText>
          </w:r>
        </w:del>
      </w:ins>
      <w:ins w:id="40118" w:author="Un Seakamey" w:date="2022-11-04T13:27:00Z">
        <w:del w:id="40119" w:author="Kem Sereyboth" w:date="2023-07-13T15:36:00Z">
          <w:r w:rsidR="00DA6A7D" w:rsidRPr="008922FA" w:rsidDel="00B64B2E">
            <w:rPr>
              <w:lang w:val="ca-ES"/>
              <w:rPrChange w:id="40120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40121" w:author="User" w:date="2022-10-07T16:15:00Z">
        <w:del w:id="40122" w:author="Kem Sereyboth" w:date="2023-07-13T15:36:00Z">
          <w:r w:rsidR="00556EC6" w:rsidRPr="00874E97" w:rsidDel="00B64B2E">
            <w:rPr>
              <w:cs/>
            </w:rPr>
            <w:delText>មន្រ្តីរាជការនិងរចនាសម្ព័ន្ធគ្រប់គ្រងរបស់អគ្គលេខាធិការដ្ឋានក្រុមប្រឹក្សាជាតិគាំពារសង្គម</w:delText>
          </w:r>
        </w:del>
      </w:ins>
    </w:p>
    <w:p w14:paraId="51701AA2" w14:textId="1FF896C4" w:rsidR="007B3FB4" w:rsidRPr="008922FA" w:rsidDel="00B64B2E" w:rsidRDefault="007B3FB4">
      <w:pPr>
        <w:spacing w:after="0" w:line="240" w:lineRule="auto"/>
        <w:rPr>
          <w:ins w:id="40123" w:author="Un Seakamey" w:date="2022-11-04T12:48:00Z"/>
          <w:del w:id="40124" w:author="Kem Sereyboth" w:date="2023-07-13T15:36:00Z"/>
          <w:lang w:val="ca-ES"/>
          <w:rPrChange w:id="40125" w:author="Sopheak Phorn" w:date="2023-08-03T08:39:00Z">
            <w:rPr>
              <w:ins w:id="40126" w:author="Un Seakamey" w:date="2022-11-04T12:48:00Z"/>
              <w:del w:id="40127" w:author="Kem Sereyboth" w:date="2023-07-13T15:36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40128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086E0289" w14:textId="1C67F98B" w:rsidR="00556EC6" w:rsidRPr="008922FA" w:rsidDel="00B64B2E" w:rsidRDefault="007B3FB4">
      <w:pPr>
        <w:spacing w:after="0" w:line="240" w:lineRule="auto"/>
        <w:rPr>
          <w:ins w:id="40129" w:author="User" w:date="2022-10-07T16:15:00Z"/>
          <w:del w:id="40130" w:author="Kem Sereyboth" w:date="2023-07-13T15:36:00Z"/>
          <w:lang w:val="ca-ES"/>
          <w:rPrChange w:id="40131" w:author="Sopheak Phorn" w:date="2023-08-03T08:39:00Z">
            <w:rPr>
              <w:ins w:id="40132" w:author="User" w:date="2022-10-07T16:15:00Z"/>
              <w:del w:id="40133" w:author="Kem Sereyboth" w:date="2023-07-13T15:36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134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40135" w:author="Un Seakamey" w:date="2022-11-04T12:48:00Z">
        <w:del w:id="40136" w:author="Kem Sereyboth" w:date="2023-07-13T15:36:00Z">
          <w:r w:rsidRPr="00975413" w:rsidDel="00B64B2E">
            <w:rPr>
              <w:cs/>
              <w:rPrChange w:id="40137" w:author="Kem Sereyboth" w:date="2023-07-26T15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១៣.</w:delText>
          </w:r>
        </w:del>
      </w:ins>
      <w:ins w:id="40138" w:author="User" w:date="2022-10-07T16:15:00Z">
        <w:del w:id="40139" w:author="Kem Sereyboth" w:date="2023-07-13T15:36:00Z">
          <w:r w:rsidR="00556EC6" w:rsidRPr="00975413" w:rsidDel="00B64B2E">
            <w:rPr>
              <w:cs/>
              <w:rPrChange w:id="40140" w:author="Kem Sereyboth" w:date="2023-07-26T15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លិខិតលេខ ២៦៣</w:delText>
          </w:r>
          <w:r w:rsidR="00556EC6" w:rsidRPr="008922FA" w:rsidDel="00B64B2E">
            <w:rPr>
              <w:lang w:val="ca-ES"/>
              <w:rPrChange w:id="40141" w:author="Sopheak Phorn" w:date="2023-08-03T08:39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>/</w:delText>
          </w:r>
          <w:r w:rsidR="00556EC6" w:rsidRPr="00975413" w:rsidDel="00B64B2E">
            <w:rPr>
              <w:cs/>
              <w:rPrChange w:id="40142" w:author="Kem Sereyboth" w:date="2023-07-26T15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អ.ក.គ. ចុះថ្ងៃទី១ ខែវិច្ឆិកា ឆ្នាំ២០២១ បង្គាប់ការស្ដីពីការបែងចែកភារកិ​ច្ច​របស់អគ្គលេខាធិការដ្ឋានរងនៃអគ្គលេខាធិការដ្ឋានក្រុមប្រឹក្សាជាតិគាំពារសង្គម។</w:delText>
          </w:r>
        </w:del>
      </w:ins>
    </w:p>
    <w:p w14:paraId="7F640188" w14:textId="0F5562CA" w:rsidR="00556EC6" w:rsidRPr="008922FA" w:rsidDel="001259BD" w:rsidRDefault="00556EC6">
      <w:pPr>
        <w:spacing w:after="0" w:line="240" w:lineRule="auto"/>
        <w:rPr>
          <w:ins w:id="40143" w:author="User" w:date="2022-10-07T16:15:00Z"/>
          <w:del w:id="40144" w:author="Kem Sereyboth" w:date="2023-07-13T16:00:00Z"/>
          <w:lang w:val="ca-ES"/>
          <w:rPrChange w:id="40145" w:author="Sopheak Phorn" w:date="2023-08-03T08:39:00Z">
            <w:rPr>
              <w:ins w:id="40146" w:author="User" w:date="2022-10-07T16:15:00Z"/>
              <w:del w:id="40147" w:author="Kem Sereyboth" w:date="2023-07-13T16:00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40148" w:author="Sopheak Phorn" w:date="2023-08-03T16:18:00Z">
          <w:pPr>
            <w:spacing w:after="0" w:line="240" w:lineRule="auto"/>
            <w:ind w:firstLine="720"/>
            <w:jc w:val="both"/>
          </w:pPr>
        </w:pPrChange>
      </w:pPr>
      <w:ins w:id="40149" w:author="User" w:date="2022-10-07T16:15:00Z">
        <w:del w:id="40150" w:author="Kem Sereyboth" w:date="2023-07-13T16:00:00Z">
          <w:r w:rsidRPr="00975413" w:rsidDel="001259BD">
            <w:rPr>
              <w:cs/>
              <w:rPrChange w:id="40151" w:author="Kem Sereyboth" w:date="2023-07-26T15:17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ប្រធានបទទី២៖ </w:delText>
          </w:r>
          <w:r w:rsidRPr="00975413" w:rsidDel="001259BD">
            <w:rPr>
              <w:cs/>
              <w:rPrChange w:id="40152" w:author="Kem Sereyboth" w:date="2023-07-26T15:17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ប្រភពចំណូល</w:delText>
          </w:r>
        </w:del>
      </w:ins>
    </w:p>
    <w:p w14:paraId="3A9BAE5A" w14:textId="001DEB01" w:rsidR="00556EC6" w:rsidRPr="008922FA" w:rsidDel="001259BD" w:rsidRDefault="007B3FB4">
      <w:pPr>
        <w:spacing w:after="0" w:line="240" w:lineRule="auto"/>
        <w:rPr>
          <w:ins w:id="40153" w:author="User" w:date="2022-10-07T16:15:00Z"/>
          <w:del w:id="40154" w:author="Kem Sereyboth" w:date="2023-07-13T16:00:00Z"/>
          <w:lang w:val="ca-ES"/>
          <w:rPrChange w:id="40155" w:author="Sopheak Phorn" w:date="2023-08-03T08:39:00Z">
            <w:rPr>
              <w:ins w:id="40156" w:author="User" w:date="2022-10-07T16:15:00Z"/>
              <w:del w:id="40157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158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40159" w:author="Un Seakamey" w:date="2022-11-04T12:48:00Z">
        <w:del w:id="40160" w:author="Kem Sereyboth" w:date="2023-07-13T16:00:00Z">
          <w:r w:rsidRPr="00975413" w:rsidDel="001259BD">
            <w:rPr>
              <w:cs/>
              <w:rPrChange w:id="40161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១៤.</w:delText>
          </w:r>
        </w:del>
      </w:ins>
      <w:ins w:id="40162" w:author="User" w:date="2022-10-07T16:15:00Z">
        <w:del w:id="40163" w:author="Kem Sereyboth" w:date="2023-07-13T16:00:00Z">
          <w:r w:rsidR="00556EC6" w:rsidRPr="00975413" w:rsidDel="001259BD">
            <w:rPr>
              <w:cs/>
              <w:rPrChange w:id="4016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លិខិតលេខ ៣៩ </w:delText>
          </w:r>
          <w:r w:rsidR="00556EC6" w:rsidRPr="008922FA" w:rsidDel="001259BD">
            <w:rPr>
              <w:lang w:val="ca-ES"/>
              <w:rPrChange w:id="40165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="00556EC6" w:rsidRPr="00975413" w:rsidDel="001259BD">
            <w:rPr>
              <w:cs/>
              <w:rPrChange w:id="4016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ន.ស.ស. ចុះថ្ងៃទី២០ ខែមិថុនា ឆ្នាំ២០២២ ឆ្លើយតបករណីសំណើសុំ​ផ្ដល់</w:delText>
          </w:r>
        </w:del>
      </w:ins>
      <w:ins w:id="40167" w:author="User" w:date="2022-11-14T06:21:00Z">
        <w:del w:id="40168" w:author="Kem Sereyboth" w:date="2023-07-13T16:00:00Z">
          <w:r w:rsidR="003B5DBA" w:rsidRPr="00975413" w:rsidDel="001259BD">
            <w:rPr>
              <w:cs/>
              <w:rPrChange w:id="4016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40170" w:author="User" w:date="2022-10-07T16:15:00Z">
        <w:del w:id="40171" w:author="Kem Sereyboth" w:date="2023-07-13T16:00:00Z">
          <w:r w:rsidR="00556EC6" w:rsidRPr="00975413" w:rsidDel="001259BD">
            <w:rPr>
              <w:cs/>
              <w:rPrChange w:id="4017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កម្រ​ងសេវាសាធារណៈរបស់និយ័តករក្រោមឱវាទ </w:delText>
          </w:r>
          <w:r w:rsidR="00556EC6" w:rsidRPr="00975413" w:rsidDel="001259BD">
            <w:rPr>
              <w:cs/>
              <w:rPrChange w:id="40173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017C7490" w14:textId="1D5F94EA" w:rsidR="00556EC6" w:rsidRPr="008922FA" w:rsidDel="001259BD" w:rsidRDefault="007B3FB4">
      <w:pPr>
        <w:spacing w:after="0" w:line="240" w:lineRule="auto"/>
        <w:rPr>
          <w:ins w:id="40174" w:author="User" w:date="2022-10-07T16:15:00Z"/>
          <w:del w:id="40175" w:author="Kem Sereyboth" w:date="2023-07-13T16:00:00Z"/>
          <w:lang w:val="ca-ES"/>
          <w:rPrChange w:id="40176" w:author="Sopheak Phorn" w:date="2023-08-03T08:39:00Z">
            <w:rPr>
              <w:ins w:id="40177" w:author="User" w:date="2022-10-07T16:15:00Z"/>
              <w:del w:id="40178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179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40180" w:author="Un Seakamey" w:date="2022-11-04T12:49:00Z">
        <w:del w:id="40181" w:author="Kem Sereyboth" w:date="2023-07-13T16:00:00Z">
          <w:r w:rsidRPr="00975413" w:rsidDel="001259BD">
            <w:rPr>
              <w:cs/>
              <w:rPrChange w:id="40182" w:author="Kem Sereyboth" w:date="2023-07-26T15:1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១៥.</w:delText>
          </w:r>
        </w:del>
      </w:ins>
      <w:ins w:id="40183" w:author="User" w:date="2022-10-07T16:15:00Z">
        <w:del w:id="40184" w:author="Kem Sereyboth" w:date="2023-07-13T16:00:00Z">
          <w:r w:rsidR="00556EC6" w:rsidRPr="00975413" w:rsidDel="001259BD">
            <w:rPr>
              <w:cs/>
              <w:rPrChange w:id="40185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14"/>
                  <w:sz w:val="24"/>
                  <w:szCs w:val="24"/>
                  <w:cs/>
                </w:rPr>
              </w:rPrChange>
            </w:rPr>
            <w:delText>សំណើសុំផ្ដល់ព័ត៌មានអំពីលេខគណនីធនាគាររបស់អគ្គលេខាធិការដ្ឋានអាជ្ញាធរសេវា</w:delText>
          </w:r>
          <w:r w:rsidR="00556EC6" w:rsidRPr="00975413" w:rsidDel="001259BD">
            <w:rPr>
              <w:cs/>
              <w:rPrChange w:id="4018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</w:rPr>
              </w:rPrChange>
            </w:rPr>
            <w:delText xml:space="preserve">ហិរញ្ញវត្ថុ មិនមែនធនាគារសម្រាប់ទទួលភាគទាន ដែលនិយ័តករក្រោមឱវាទ </w:delText>
          </w:r>
          <w:r w:rsidR="00556EC6" w:rsidRPr="00975413" w:rsidDel="001259BD">
            <w:rPr>
              <w:cs/>
              <w:rPrChange w:id="40187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2"/>
                  <w:sz w:val="24"/>
                  <w:szCs w:val="24"/>
                  <w:cs/>
                </w:rPr>
              </w:rPrChange>
            </w:rPr>
            <w:delText>អ.ស.ហ.</w:delText>
          </w:r>
          <w:r w:rsidR="00556EC6" w:rsidRPr="00975413" w:rsidDel="001259BD">
            <w:rPr>
              <w:cs/>
              <w:rPrChange w:id="4018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</w:rPr>
              </w:rPrChange>
            </w:rPr>
            <w:delText xml:space="preserve"> បង់ចូល</w:delText>
          </w:r>
        </w:del>
      </w:ins>
      <w:ins w:id="40189" w:author="Un Seakamey" w:date="2022-11-04T13:29:00Z">
        <w:del w:id="40190" w:author="Kem Sereyboth" w:date="2023-07-13T16:00:00Z">
          <w:r w:rsidR="00DA6A7D" w:rsidRPr="008922FA" w:rsidDel="001259BD">
            <w:rPr>
              <w:lang w:val="ca-ES"/>
              <w:rPrChange w:id="40191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40192" w:author="User" w:date="2022-10-07T16:15:00Z">
        <w:del w:id="40193" w:author="Kem Sereyboth" w:date="2023-07-13T16:00:00Z">
          <w:r w:rsidR="00556EC6" w:rsidRPr="00975413" w:rsidDel="001259BD">
            <w:rPr>
              <w:cs/>
              <w:rPrChange w:id="4019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អគ្គលេខា​ធិការដ្ឋាន </w:delText>
          </w:r>
          <w:r w:rsidR="00556EC6" w:rsidRPr="00975413" w:rsidDel="001259BD">
            <w:rPr>
              <w:cs/>
              <w:rPrChange w:id="40195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  <w:ins w:id="40196" w:author="User" w:date="2022-11-03T23:02:00Z">
        <w:del w:id="40197" w:author="Kem Sereyboth" w:date="2023-07-13T16:00:00Z">
          <w:r w:rsidR="00164F53" w:rsidRPr="00975413" w:rsidDel="001259BD">
            <w:rPr>
              <w:cs/>
              <w:rPrChange w:id="40198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2392AC6E" w14:textId="5EB8ADBA" w:rsidR="00556EC6" w:rsidRPr="008922FA" w:rsidDel="001259BD" w:rsidRDefault="00556EC6">
      <w:pPr>
        <w:spacing w:after="0" w:line="240" w:lineRule="auto"/>
        <w:rPr>
          <w:ins w:id="40199" w:author="User" w:date="2022-10-07T16:15:00Z"/>
          <w:del w:id="40200" w:author="Kem Sereyboth" w:date="2023-07-13T16:00:00Z"/>
          <w:lang w:val="ca-ES"/>
          <w:rPrChange w:id="40201" w:author="Sopheak Phorn" w:date="2023-08-03T08:39:00Z">
            <w:rPr>
              <w:ins w:id="40202" w:author="User" w:date="2022-10-07T16:15:00Z"/>
              <w:del w:id="40203" w:author="Kem Sereyboth" w:date="2023-07-13T16:00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40204" w:author="Sopheak Phorn" w:date="2023-08-03T16:18:00Z">
          <w:pPr>
            <w:spacing w:after="0" w:line="240" w:lineRule="auto"/>
            <w:ind w:firstLine="720"/>
            <w:jc w:val="both"/>
          </w:pPr>
        </w:pPrChange>
      </w:pPr>
      <w:ins w:id="40205" w:author="User" w:date="2022-10-07T16:15:00Z">
        <w:del w:id="40206" w:author="Kem Sereyboth" w:date="2023-07-13T16:00:00Z">
          <w:r w:rsidRPr="00975413" w:rsidDel="001259BD">
            <w:rPr>
              <w:cs/>
              <w:rPrChange w:id="40207" w:author="Kem Sereyboth" w:date="2023-07-26T15:17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ប្រធានបទទី៣៖ ការបង់ភាគទាន ១០</w:delText>
          </w:r>
          <w:r w:rsidRPr="008922FA" w:rsidDel="001259BD">
            <w:rPr>
              <w:lang w:val="ca-ES"/>
              <w:rPrChange w:id="40208" w:author="Sopheak Phorn" w:date="2023-08-03T08:3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</w:rPr>
              </w:rPrChange>
            </w:rPr>
            <w:delText>%</w:delText>
          </w:r>
        </w:del>
      </w:ins>
    </w:p>
    <w:p w14:paraId="4CEDCCE4" w14:textId="33BEF34A" w:rsidR="00556EC6" w:rsidRPr="008922FA" w:rsidDel="001259BD" w:rsidRDefault="007B3FB4">
      <w:pPr>
        <w:spacing w:after="0" w:line="240" w:lineRule="auto"/>
        <w:rPr>
          <w:ins w:id="40209" w:author="User" w:date="2022-10-07T16:15:00Z"/>
          <w:del w:id="40210" w:author="Kem Sereyboth" w:date="2023-07-13T16:00:00Z"/>
          <w:lang w:val="ca-ES"/>
          <w:rPrChange w:id="40211" w:author="Sopheak Phorn" w:date="2023-08-03T08:39:00Z">
            <w:rPr>
              <w:ins w:id="40212" w:author="User" w:date="2022-10-07T16:15:00Z"/>
              <w:del w:id="40213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214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40215" w:author="Un Seakamey" w:date="2022-11-04T12:49:00Z">
        <w:del w:id="40216" w:author="Kem Sereyboth" w:date="2023-07-13T16:00:00Z">
          <w:r w:rsidRPr="00975413" w:rsidDel="001259BD">
            <w:rPr>
              <w:cs/>
              <w:rPrChange w:id="4021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១៦.</w:delText>
          </w:r>
        </w:del>
      </w:ins>
      <w:ins w:id="40218" w:author="User" w:date="2022-10-07T16:15:00Z">
        <w:del w:id="40219" w:author="Kem Sereyboth" w:date="2023-07-13T16:00:00Z">
          <w:r w:rsidR="00556EC6" w:rsidRPr="00975413" w:rsidDel="001259BD">
            <w:rPr>
              <w:cs/>
              <w:rPrChange w:id="4022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ប្រកាសលេខ ០១៥ អ.ស.ហ.ប្រ.ក ចុះថ្ងៃទី២១ ខែឆ្នូ ឆ្នាំ២០២១ ស្ដីពីការកំណត់ប្រភពធន​ធាន និងការប្រើប្រាស់គ្រប់គ្រងធនធានហិរញ្ញវត្ថុរបស់អគ្គលេ​ខាធិការដ្ឋានអាជ្ញាធរសេវា</w:delText>
          </w:r>
        </w:del>
      </w:ins>
      <w:ins w:id="40221" w:author="Un Seakamey" w:date="2022-11-04T13:29:00Z">
        <w:del w:id="40222" w:author="Kem Sereyboth" w:date="2023-07-13T16:00:00Z">
          <w:r w:rsidR="00DA6A7D" w:rsidRPr="008922FA" w:rsidDel="001259BD">
            <w:rPr>
              <w:lang w:val="ca-ES"/>
              <w:rPrChange w:id="40223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40224" w:author="User" w:date="2022-10-07T16:15:00Z">
        <w:del w:id="40225" w:author="Kem Sereyboth" w:date="2023-07-13T16:00:00Z">
          <w:r w:rsidR="00556EC6" w:rsidRPr="00975413" w:rsidDel="001259BD">
            <w:rPr>
              <w:cs/>
              <w:rPrChange w:id="4022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ហិរញ្ញវត្ថុមិនមែនធនាគារ</w:delText>
          </w:r>
        </w:del>
      </w:ins>
    </w:p>
    <w:p w14:paraId="451AFC00" w14:textId="3F882FEE" w:rsidR="007B3FB4" w:rsidRPr="008922FA" w:rsidDel="001259BD" w:rsidRDefault="007B3FB4">
      <w:pPr>
        <w:spacing w:after="0" w:line="240" w:lineRule="auto"/>
        <w:rPr>
          <w:ins w:id="40227" w:author="Un Seakamey" w:date="2022-11-04T12:49:00Z"/>
          <w:del w:id="40228" w:author="Kem Sereyboth" w:date="2023-07-13T16:00:00Z"/>
          <w:lang w:val="ca-ES"/>
          <w:rPrChange w:id="40229" w:author="Sopheak Phorn" w:date="2023-08-03T08:39:00Z">
            <w:rPr>
              <w:ins w:id="40230" w:author="Un Seakamey" w:date="2022-11-04T12:49:00Z"/>
              <w:del w:id="40231" w:author="Kem Sereyboth" w:date="2023-07-13T16:00:00Z"/>
              <w:rFonts w:ascii="Khmer MEF1" w:hAnsi="Khmer MEF1" w:cs="Khmer MEF1"/>
              <w:color w:val="171717" w:themeColor="background2" w:themeShade="1A"/>
              <w:spacing w:val="-6"/>
              <w:sz w:val="24"/>
              <w:szCs w:val="24"/>
            </w:rPr>
          </w:rPrChange>
        </w:rPr>
        <w:pPrChange w:id="40232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59DA2F9D" w14:textId="01710319" w:rsidR="00556EC6" w:rsidRPr="008922FA" w:rsidDel="001259BD" w:rsidRDefault="007B3FB4">
      <w:pPr>
        <w:spacing w:after="0" w:line="240" w:lineRule="auto"/>
        <w:rPr>
          <w:ins w:id="40233" w:author="User" w:date="2022-10-07T16:15:00Z"/>
          <w:del w:id="40234" w:author="Kem Sereyboth" w:date="2023-07-13T16:00:00Z"/>
          <w:lang w:val="ca-ES"/>
          <w:rPrChange w:id="40235" w:author="Sopheak Phorn" w:date="2023-08-03T08:39:00Z">
            <w:rPr>
              <w:ins w:id="40236" w:author="User" w:date="2022-10-07T16:15:00Z"/>
              <w:del w:id="40237" w:author="Kem Sereyboth" w:date="2023-07-13T16:00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</w:rPr>
          </w:rPrChange>
        </w:rPr>
        <w:pPrChange w:id="40238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40239" w:author="Un Seakamey" w:date="2022-11-04T12:49:00Z">
        <w:del w:id="40240" w:author="Kem Sereyboth" w:date="2023-07-13T16:00:00Z">
          <w:r w:rsidRPr="00975413" w:rsidDel="001259BD">
            <w:rPr>
              <w:cs/>
              <w:rPrChange w:id="40241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១៧.</w:delText>
          </w:r>
        </w:del>
      </w:ins>
      <w:ins w:id="40242" w:author="User" w:date="2022-10-07T16:15:00Z">
        <w:del w:id="40243" w:author="Kem Sereyboth" w:date="2023-07-13T16:00:00Z">
          <w:r w:rsidR="00556EC6" w:rsidRPr="00975413" w:rsidDel="001259BD">
            <w:rPr>
              <w:cs/>
              <w:rPrChange w:id="4024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លិខិតលេខ ០២</w:delText>
          </w:r>
        </w:del>
      </w:ins>
      <w:ins w:id="40245" w:author="Un Seakamey" w:date="2022-11-04T09:39:00Z">
        <w:del w:id="40246" w:author="Kem Sereyboth" w:date="2023-07-13T16:00:00Z">
          <w:r w:rsidR="005044C9" w:rsidRPr="00975413" w:rsidDel="001259BD">
            <w:rPr>
              <w:cs/>
              <w:rPrChange w:id="4024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៦</w:delText>
          </w:r>
        </w:del>
      </w:ins>
      <w:ins w:id="40248" w:author="User" w:date="2022-10-07T16:15:00Z">
        <w:del w:id="40249" w:author="Kem Sereyboth" w:date="2023-07-13T16:00:00Z">
          <w:r w:rsidR="00556EC6" w:rsidRPr="00975413" w:rsidDel="001259BD">
            <w:rPr>
              <w:cs/>
              <w:rPrChange w:id="4025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២ អ.ស.ហ.អល ចុះថ្ងៃទី២​ ខែកុម្ភៈ ឆ្នាំ២០២២ ស្ដីពីសំណើសុំពិនិត្យល​ទ្ធ​ភាព</w:delText>
          </w:r>
        </w:del>
      </w:ins>
      <w:ins w:id="40251" w:author="Un Seakamey" w:date="2022-11-04T13:29:00Z">
        <w:del w:id="40252" w:author="Kem Sereyboth" w:date="2023-07-13T16:00:00Z">
          <w:r w:rsidR="00C22E9B" w:rsidRPr="008922FA" w:rsidDel="001259BD">
            <w:rPr>
              <w:lang w:val="ca-ES"/>
              <w:rPrChange w:id="40253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40254" w:author="User" w:date="2022-10-07T16:15:00Z">
        <w:del w:id="40255" w:author="Kem Sereyboth" w:date="2023-07-13T16:00:00Z">
          <w:r w:rsidR="00556EC6" w:rsidRPr="00975413" w:rsidDel="001259BD">
            <w:rPr>
              <w:cs/>
              <w:rPrChange w:id="4025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 xml:space="preserve">បង់ភាគទានរបស់និយ័តករក្រោមឱវាទ </w:delText>
          </w:r>
          <w:r w:rsidR="00556EC6" w:rsidRPr="00975413" w:rsidDel="001259BD">
            <w:rPr>
              <w:cs/>
              <w:rPrChange w:id="40257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អ.ស.ហ.</w:delText>
          </w:r>
          <w:r w:rsidR="00556EC6" w:rsidRPr="00975413" w:rsidDel="001259BD">
            <w:rPr>
              <w:cs/>
              <w:rPrChange w:id="4025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 xml:space="preserve"> ជាប្រចាំខែមកអគ្គលេខាធិការដ្ឋាន </w:delText>
          </w:r>
          <w:r w:rsidR="00556EC6" w:rsidRPr="00975413" w:rsidDel="001259BD">
            <w:rPr>
              <w:cs/>
              <w:rPrChange w:id="40259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22D0434C" w14:textId="679082AA" w:rsidR="007B3FB4" w:rsidRPr="008922FA" w:rsidDel="001259BD" w:rsidRDefault="007B3FB4">
      <w:pPr>
        <w:spacing w:after="0" w:line="240" w:lineRule="auto"/>
        <w:rPr>
          <w:ins w:id="40260" w:author="Un Seakamey" w:date="2022-11-04T12:49:00Z"/>
          <w:del w:id="40261" w:author="Kem Sereyboth" w:date="2023-07-13T16:00:00Z"/>
          <w:lang w:val="ca-ES"/>
          <w:rPrChange w:id="40262" w:author="Sopheak Phorn" w:date="2023-08-03T08:39:00Z">
            <w:rPr>
              <w:ins w:id="40263" w:author="Un Seakamey" w:date="2022-11-04T12:49:00Z"/>
              <w:del w:id="40264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265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22618808" w14:textId="75BD3196" w:rsidR="00556EC6" w:rsidRPr="008922FA" w:rsidDel="001259BD" w:rsidRDefault="007B3FB4">
      <w:pPr>
        <w:spacing w:after="0" w:line="240" w:lineRule="auto"/>
        <w:rPr>
          <w:ins w:id="40266" w:author="User" w:date="2022-10-07T16:15:00Z"/>
          <w:del w:id="40267" w:author="Kem Sereyboth" w:date="2023-07-13T16:00:00Z"/>
          <w:lang w:val="ca-ES"/>
          <w:rPrChange w:id="40268" w:author="Sopheak Phorn" w:date="2023-08-03T08:39:00Z">
            <w:rPr>
              <w:ins w:id="40269" w:author="User" w:date="2022-10-07T16:15:00Z"/>
              <w:del w:id="40270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271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0" w:hanging="360"/>
            <w:jc w:val="both"/>
          </w:pPr>
        </w:pPrChange>
      </w:pPr>
      <w:ins w:id="40272" w:author="Un Seakamey" w:date="2022-11-04T12:49:00Z">
        <w:del w:id="40273" w:author="Kem Sereyboth" w:date="2023-07-13T16:00:00Z">
          <w:r w:rsidRPr="00975413" w:rsidDel="001259BD">
            <w:rPr>
              <w:cs/>
              <w:rPrChange w:id="4027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១៨.</w:delText>
          </w:r>
        </w:del>
      </w:ins>
      <w:ins w:id="40275" w:author="User" w:date="2022-10-07T16:15:00Z">
        <w:del w:id="40276" w:author="Kem Sereyboth" w:date="2023-07-13T16:00:00Z">
          <w:r w:rsidR="00556EC6" w:rsidRPr="00975413" w:rsidDel="001259BD">
            <w:rPr>
              <w:cs/>
              <w:rPrChange w:id="4027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លិខិតលេខ ៣៩</w:delText>
          </w:r>
          <w:r w:rsidR="00556EC6" w:rsidRPr="008922FA" w:rsidDel="001259BD">
            <w:rPr>
              <w:lang w:val="ca-ES"/>
              <w:rPrChange w:id="40278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="00556EC6" w:rsidRPr="00975413" w:rsidDel="001259BD">
            <w:rPr>
              <w:cs/>
              <w:rPrChange w:id="4027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ន.ស.ស. ចុះថ្ងៃទី២០ ខែមិថុនា ឆ្នាំ២០២២ ឆ្លើយតបករណីសំណើសុំផ្ដល់</w:delText>
          </w:r>
        </w:del>
      </w:ins>
      <w:ins w:id="40280" w:author="User" w:date="2022-11-14T06:20:00Z">
        <w:del w:id="40281" w:author="Kem Sereyboth" w:date="2023-07-13T16:00:00Z">
          <w:r w:rsidR="002E584B" w:rsidRPr="00975413" w:rsidDel="001259BD">
            <w:rPr>
              <w:cs/>
              <w:rPrChange w:id="4028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40283" w:author="User" w:date="2022-10-07T16:15:00Z">
        <w:del w:id="40284" w:author="Kem Sereyboth" w:date="2023-07-13T16:00:00Z">
          <w:r w:rsidR="00556EC6" w:rsidRPr="00975413" w:rsidDel="001259BD">
            <w:rPr>
              <w:cs/>
              <w:rPrChange w:id="40285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កម្រងសេវាសាធារណៈរបស់និយ័តករក្រោមឱវាទ </w:delText>
          </w:r>
          <w:r w:rsidR="00556EC6" w:rsidRPr="00975413" w:rsidDel="001259BD">
            <w:rPr>
              <w:cs/>
              <w:rPrChange w:id="40286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48F15713" w14:textId="762444FE" w:rsidR="007B3FB4" w:rsidRPr="008922FA" w:rsidDel="001259BD" w:rsidRDefault="007B3FB4">
      <w:pPr>
        <w:spacing w:after="0" w:line="240" w:lineRule="auto"/>
        <w:rPr>
          <w:ins w:id="40287" w:author="Un Seakamey" w:date="2022-11-04T12:49:00Z"/>
          <w:del w:id="40288" w:author="Kem Sereyboth" w:date="2023-07-13T16:00:00Z"/>
          <w:lang w:val="ca-ES"/>
          <w:rPrChange w:id="40289" w:author="Sopheak Phorn" w:date="2023-08-03T08:39:00Z">
            <w:rPr>
              <w:ins w:id="40290" w:author="Un Seakamey" w:date="2022-11-04T12:49:00Z"/>
              <w:del w:id="40291" w:author="Kem Sereyboth" w:date="2023-07-13T16:00:00Z"/>
              <w:rFonts w:ascii="Khmer MEF1" w:hAnsi="Khmer MEF1" w:cs="Khmer MEF1"/>
              <w:color w:val="171717" w:themeColor="background2" w:themeShade="1A"/>
              <w:spacing w:val="6"/>
              <w:sz w:val="24"/>
              <w:szCs w:val="24"/>
            </w:rPr>
          </w:rPrChange>
        </w:rPr>
        <w:pPrChange w:id="40292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12AC6743" w14:textId="1CFDF7EE" w:rsidR="00556EC6" w:rsidRPr="008922FA" w:rsidDel="001259BD" w:rsidRDefault="007B3FB4">
      <w:pPr>
        <w:spacing w:after="0" w:line="240" w:lineRule="auto"/>
        <w:rPr>
          <w:ins w:id="40293" w:author="User" w:date="2022-10-07T16:15:00Z"/>
          <w:del w:id="40294" w:author="Kem Sereyboth" w:date="2023-07-13T16:00:00Z"/>
          <w:lang w:val="ca-ES"/>
          <w:rPrChange w:id="40295" w:author="Sopheak Phorn" w:date="2023-08-03T08:39:00Z">
            <w:rPr>
              <w:ins w:id="40296" w:author="User" w:date="2022-10-07T16:15:00Z"/>
              <w:del w:id="40297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298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40299" w:author="Un Seakamey" w:date="2022-11-04T12:49:00Z">
        <w:del w:id="40300" w:author="Kem Sereyboth" w:date="2023-07-13T16:00:00Z">
          <w:r w:rsidRPr="00975413" w:rsidDel="001259BD">
            <w:rPr>
              <w:cs/>
              <w:rPrChange w:id="40301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១</w:delText>
          </w:r>
        </w:del>
      </w:ins>
      <w:ins w:id="40302" w:author="Un Seakamey" w:date="2022-11-04T12:50:00Z">
        <w:del w:id="40303" w:author="Kem Sereyboth" w:date="2023-07-13T16:00:00Z">
          <w:r w:rsidRPr="00975413" w:rsidDel="001259BD">
            <w:rPr>
              <w:cs/>
              <w:rPrChange w:id="4030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៩.</w:delText>
          </w:r>
        </w:del>
      </w:ins>
      <w:ins w:id="40305" w:author="User" w:date="2022-10-07T16:15:00Z">
        <w:del w:id="40306" w:author="Kem Sereyboth" w:date="2023-07-13T16:00:00Z">
          <w:r w:rsidR="00556EC6" w:rsidRPr="00975413" w:rsidDel="001259BD">
            <w:rPr>
              <w:cs/>
              <w:rPrChange w:id="4030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លិខិតលេខ ១៣០ អ.ស.ហ.អ.ល ចុះថ្ងៃទី២២ ខែធ្នូ ឆ្នាំ២០២១ សុំផ្ដល់ព័ត៌មានអំពីលេខគណនីធនាគាររបស់អគ្គលេខាធិការដ្ឋានអាជ្ញាធរសេវាហ</w:delText>
          </w:r>
        </w:del>
      </w:ins>
      <w:ins w:id="40308" w:author="User" w:date="2022-11-14T06:19:00Z">
        <w:del w:id="40309" w:author="Kem Sereyboth" w:date="2023-07-13T16:00:00Z">
          <w:r w:rsidR="009B55CC" w:rsidRPr="00975413" w:rsidDel="001259BD">
            <w:rPr>
              <w:cs/>
              <w:rPrChange w:id="4031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ិ</w:delText>
          </w:r>
        </w:del>
      </w:ins>
      <w:ins w:id="40311" w:author="User" w:date="2022-10-07T16:15:00Z">
        <w:del w:id="40312" w:author="Kem Sereyboth" w:date="2023-07-13T16:00:00Z">
          <w:r w:rsidR="00556EC6" w:rsidRPr="00975413" w:rsidDel="001259BD">
            <w:rPr>
              <w:cs/>
              <w:rPrChange w:id="4031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9"/>
                  <w:sz w:val="24"/>
                  <w:szCs w:val="24"/>
                  <w:cs/>
                </w:rPr>
              </w:rPrChange>
            </w:rPr>
            <w:delText>រញ្ញវត្ថុមិនមែនធនាគារសម្រាប់</w:delText>
          </w:r>
        </w:del>
      </w:ins>
      <w:ins w:id="40314" w:author="Un Seakamey" w:date="2022-11-04T13:31:00Z">
        <w:del w:id="40315" w:author="Kem Sereyboth" w:date="2023-07-13T16:00:00Z">
          <w:r w:rsidR="00A753FB" w:rsidRPr="008922FA" w:rsidDel="001259BD">
            <w:rPr>
              <w:lang w:val="ca-ES"/>
              <w:rPrChange w:id="40316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40317" w:author="User" w:date="2022-10-07T16:15:00Z">
        <w:del w:id="40318" w:author="Kem Sereyboth" w:date="2023-07-13T16:00:00Z">
          <w:r w:rsidR="00556EC6" w:rsidRPr="00975413" w:rsidDel="001259BD">
            <w:rPr>
              <w:cs/>
              <w:rPrChange w:id="4031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ទទួលភាគទាន ដែលនិយ័តករក្រោមឱវាទ </w:delText>
          </w:r>
          <w:r w:rsidR="00556EC6" w:rsidRPr="00975413" w:rsidDel="001259BD">
            <w:rPr>
              <w:cs/>
              <w:rPrChange w:id="40320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  <w:r w:rsidR="00556EC6" w:rsidRPr="00975413" w:rsidDel="001259BD">
            <w:rPr>
              <w:cs/>
              <w:rPrChange w:id="40321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បង់ចូលអគ្គលេខាធិការដ្ឋាន </w:delText>
          </w:r>
          <w:r w:rsidR="00556EC6" w:rsidRPr="00975413" w:rsidDel="001259BD">
            <w:rPr>
              <w:cs/>
              <w:rPrChange w:id="40322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5B868917" w14:textId="561D1989" w:rsidR="007B3FB4" w:rsidRPr="008922FA" w:rsidDel="001259BD" w:rsidRDefault="007B3FB4">
      <w:pPr>
        <w:spacing w:after="0" w:line="240" w:lineRule="auto"/>
        <w:rPr>
          <w:ins w:id="40323" w:author="Un Seakamey" w:date="2022-11-04T12:50:00Z"/>
          <w:del w:id="40324" w:author="Kem Sereyboth" w:date="2023-07-13T16:00:00Z"/>
          <w:lang w:val="ca-ES"/>
          <w:rPrChange w:id="40325" w:author="Sopheak Phorn" w:date="2023-08-03T08:39:00Z">
            <w:rPr>
              <w:ins w:id="40326" w:author="Un Seakamey" w:date="2022-11-04T12:50:00Z"/>
              <w:del w:id="40327" w:author="Kem Sereyboth" w:date="2023-07-13T16:00:00Z"/>
              <w:rFonts w:ascii="Khmer MEF1" w:hAnsi="Khmer MEF1" w:cs="Khmer MEF1"/>
              <w:color w:val="171717" w:themeColor="background2" w:themeShade="1A"/>
              <w:spacing w:val="14"/>
              <w:sz w:val="24"/>
              <w:szCs w:val="24"/>
            </w:rPr>
          </w:rPrChange>
        </w:rPr>
        <w:pPrChange w:id="40328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7B022C55" w14:textId="29331E62" w:rsidR="00556EC6" w:rsidRPr="008922FA" w:rsidDel="001259BD" w:rsidRDefault="007B3FB4">
      <w:pPr>
        <w:spacing w:after="0" w:line="240" w:lineRule="auto"/>
        <w:rPr>
          <w:ins w:id="40329" w:author="User" w:date="2022-10-07T16:15:00Z"/>
          <w:del w:id="40330" w:author="Kem Sereyboth" w:date="2023-07-13T16:00:00Z"/>
          <w:lang w:val="ca-ES"/>
          <w:rPrChange w:id="40331" w:author="Sopheak Phorn" w:date="2023-08-03T08:39:00Z">
            <w:rPr>
              <w:ins w:id="40332" w:author="User" w:date="2022-10-07T16:15:00Z"/>
              <w:del w:id="40333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334" w:author="Sopheak Phorn" w:date="2023-08-03T16:18:00Z">
          <w:pPr>
            <w:pStyle w:val="ListParagraph"/>
            <w:numPr>
              <w:numId w:val="36"/>
            </w:numPr>
            <w:spacing w:after="0" w:line="233" w:lineRule="auto"/>
            <w:ind w:left="1267" w:hanging="360"/>
            <w:jc w:val="both"/>
          </w:pPr>
        </w:pPrChange>
      </w:pPr>
      <w:ins w:id="40335" w:author="Un Seakamey" w:date="2022-11-04T12:50:00Z">
        <w:del w:id="40336" w:author="Kem Sereyboth" w:date="2023-07-13T16:00:00Z">
          <w:r w:rsidRPr="00975413" w:rsidDel="001259BD">
            <w:rPr>
              <w:cs/>
              <w:rPrChange w:id="4033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14"/>
                  <w:sz w:val="24"/>
                  <w:szCs w:val="24"/>
                  <w:cs/>
                </w:rPr>
              </w:rPrChange>
            </w:rPr>
            <w:delText>២០.</w:delText>
          </w:r>
        </w:del>
      </w:ins>
      <w:ins w:id="40338" w:author="User" w:date="2022-10-07T16:15:00Z">
        <w:del w:id="40339" w:author="Kem Sereyboth" w:date="2023-07-13T16:00:00Z">
          <w:r w:rsidR="00556EC6" w:rsidRPr="00975413" w:rsidDel="001259BD">
            <w:rPr>
              <w:cs/>
              <w:rPrChange w:id="4034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14"/>
                  <w:sz w:val="24"/>
                  <w:szCs w:val="24"/>
                  <w:cs/>
                </w:rPr>
              </w:rPrChange>
            </w:rPr>
            <w:delText>សំណើសុំផ្ដល់ព័តមានអំពីលេខគណនីធនាគាររបស់អគ្គលេខាធិការដ្ឋានអាជ្ញាធរសេវា</w:delText>
          </w:r>
          <w:r w:rsidR="00556EC6" w:rsidRPr="00975413" w:rsidDel="001259BD">
            <w:rPr>
              <w:cs/>
              <w:rPrChange w:id="40341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ហិ</w:delText>
          </w:r>
        </w:del>
      </w:ins>
      <w:ins w:id="40342" w:author="User" w:date="2022-11-14T06:19:00Z">
        <w:del w:id="40343" w:author="Kem Sereyboth" w:date="2023-07-13T16:00:00Z">
          <w:r w:rsidR="00BF6F9C" w:rsidRPr="00975413" w:rsidDel="001259BD">
            <w:rPr>
              <w:cs/>
              <w:rPrChange w:id="4034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រ</w:delText>
          </w:r>
        </w:del>
      </w:ins>
      <w:ins w:id="40345" w:author="User" w:date="2022-10-07T16:15:00Z">
        <w:del w:id="40346" w:author="Kem Sereyboth" w:date="2023-07-13T16:00:00Z">
          <w:r w:rsidR="00556EC6" w:rsidRPr="00975413" w:rsidDel="001259BD">
            <w:rPr>
              <w:cs/>
              <w:rPrChange w:id="4034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ញ្ញវត្ថុមិនមែនធនាគារសម្រាប់ទទួលភាគទានដែលនិយ័តករក្រោមឱវាទ </w:delText>
          </w:r>
          <w:r w:rsidR="00556EC6" w:rsidRPr="00975413" w:rsidDel="001259BD">
            <w:rPr>
              <w:cs/>
              <w:rPrChange w:id="40348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អ.ស.ហ.</w:delText>
          </w:r>
          <w:r w:rsidR="00556EC6" w:rsidRPr="00975413" w:rsidDel="001259BD">
            <w:rPr>
              <w:cs/>
              <w:rPrChange w:id="4034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បង់</w:delText>
          </w:r>
        </w:del>
      </w:ins>
      <w:ins w:id="40350" w:author="User" w:date="2022-11-14T06:19:00Z">
        <w:del w:id="40351" w:author="Kem Sereyboth" w:date="2023-07-13T16:00:00Z">
          <w:r w:rsidR="00A65489" w:rsidRPr="00975413" w:rsidDel="001259BD">
            <w:rPr>
              <w:cs/>
              <w:rPrChange w:id="4035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40353" w:author="User" w:date="2022-10-07T16:15:00Z">
        <w:del w:id="40354" w:author="Kem Sereyboth" w:date="2023-07-13T16:00:00Z">
          <w:r w:rsidR="00556EC6" w:rsidRPr="00975413" w:rsidDel="001259BD">
            <w:rPr>
              <w:cs/>
              <w:rPrChange w:id="40355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ចូ​ល​អគ្គលេខាធិការដ្ឋាន </w:delText>
          </w:r>
          <w:r w:rsidR="00556EC6" w:rsidRPr="00975413" w:rsidDel="001259BD">
            <w:rPr>
              <w:cs/>
              <w:rPrChange w:id="40356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  <w:ins w:id="40357" w:author="User" w:date="2022-11-03T23:02:00Z">
        <w:del w:id="40358" w:author="Kem Sereyboth" w:date="2023-07-13T16:00:00Z">
          <w:r w:rsidR="00164F53" w:rsidRPr="00975413" w:rsidDel="001259BD">
            <w:rPr>
              <w:cs/>
              <w:rPrChange w:id="40359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1D6BC586" w14:textId="2B460B22" w:rsidR="00556EC6" w:rsidRPr="008922FA" w:rsidDel="001259BD" w:rsidRDefault="00556EC6">
      <w:pPr>
        <w:spacing w:after="0" w:line="240" w:lineRule="auto"/>
        <w:rPr>
          <w:ins w:id="40360" w:author="User" w:date="2022-10-07T16:15:00Z"/>
          <w:del w:id="40361" w:author="Kem Sereyboth" w:date="2023-07-13T16:00:00Z"/>
          <w:lang w:val="ca-ES"/>
          <w:rPrChange w:id="40362" w:author="Sopheak Phorn" w:date="2023-08-03T08:39:00Z">
            <w:rPr>
              <w:ins w:id="40363" w:author="User" w:date="2022-10-07T16:15:00Z"/>
              <w:del w:id="40364" w:author="Kem Sereyboth" w:date="2023-07-13T16:00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40365" w:author="Sopheak Phorn" w:date="2023-08-03T16:18:00Z">
          <w:pPr>
            <w:spacing w:after="0" w:line="233" w:lineRule="auto"/>
            <w:ind w:firstLine="720"/>
            <w:jc w:val="both"/>
          </w:pPr>
        </w:pPrChange>
      </w:pPr>
      <w:ins w:id="40366" w:author="User" w:date="2022-10-07T16:15:00Z">
        <w:del w:id="40367" w:author="Kem Sereyboth" w:date="2023-07-13T16:00:00Z">
          <w:r w:rsidRPr="00975413" w:rsidDel="001259BD">
            <w:rPr>
              <w:cs/>
              <w:rPrChange w:id="40368" w:author="Kem Sereyboth" w:date="2023-07-26T15:17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ប្រធានបទទី៤៖ ប្រព័ន្ធលើកទឹកចិត្តមន្រ្តី</w:delText>
          </w:r>
        </w:del>
      </w:ins>
    </w:p>
    <w:p w14:paraId="4A8556E8" w14:textId="6FB8E016" w:rsidR="00556EC6" w:rsidRPr="008922FA" w:rsidDel="001259BD" w:rsidRDefault="007B3FB4">
      <w:pPr>
        <w:spacing w:after="0" w:line="240" w:lineRule="auto"/>
        <w:rPr>
          <w:ins w:id="40369" w:author="User" w:date="2022-10-07T16:15:00Z"/>
          <w:del w:id="40370" w:author="Kem Sereyboth" w:date="2023-07-13T16:00:00Z"/>
          <w:lang w:val="ca-ES"/>
          <w:rPrChange w:id="40371" w:author="Sopheak Phorn" w:date="2023-08-03T08:39:00Z">
            <w:rPr>
              <w:ins w:id="40372" w:author="User" w:date="2022-10-07T16:15:00Z"/>
              <w:del w:id="40373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374" w:author="Sopheak Phorn" w:date="2023-08-03T16:18:00Z">
          <w:pPr>
            <w:pStyle w:val="ListParagraph"/>
            <w:numPr>
              <w:numId w:val="36"/>
            </w:numPr>
            <w:spacing w:after="0" w:line="233" w:lineRule="auto"/>
            <w:ind w:left="1267" w:hanging="360"/>
            <w:jc w:val="both"/>
          </w:pPr>
        </w:pPrChange>
      </w:pPr>
      <w:ins w:id="40375" w:author="Un Seakamey" w:date="2022-11-04T12:50:00Z">
        <w:del w:id="40376" w:author="Kem Sereyboth" w:date="2023-07-13T16:00:00Z">
          <w:r w:rsidRPr="00975413" w:rsidDel="001259BD">
            <w:rPr>
              <w:cs/>
              <w:rPrChange w:id="4037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២១</w:delText>
          </w:r>
        </w:del>
      </w:ins>
      <w:ins w:id="40378" w:author="Un Seakamey" w:date="2022-11-04T13:32:00Z">
        <w:del w:id="40379" w:author="Kem Sereyboth" w:date="2023-07-13T16:00:00Z">
          <w:r w:rsidR="00C310DE" w:rsidRPr="00975413" w:rsidDel="001259BD">
            <w:rPr>
              <w:cs/>
              <w:rPrChange w:id="4038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40381" w:author="User" w:date="2022-10-07T16:15:00Z">
        <w:del w:id="40382" w:author="Kem Sereyboth" w:date="2023-07-13T16:00:00Z">
          <w:r w:rsidR="00556EC6" w:rsidRPr="00975413" w:rsidDel="001259BD">
            <w:rPr>
              <w:cs/>
              <w:rPrChange w:id="4038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ប្រកាសលេខ ០០៨ អ.ស.ហ.ប្រក ចុះថ្ងៃទី១០ ខែកុម្ភៈ ឆ្នាំ២០២២ ស្ដីពីការកំណត់ប្រាក់</w:delText>
          </w:r>
        </w:del>
      </w:ins>
      <w:ins w:id="40384" w:author="Un Seakamey" w:date="2022-11-04T13:32:00Z">
        <w:del w:id="40385" w:author="Kem Sereyboth" w:date="2023-07-13T16:00:00Z">
          <w:r w:rsidR="00C310DE" w:rsidRPr="008922FA" w:rsidDel="001259BD">
            <w:rPr>
              <w:lang w:val="ca-ES"/>
              <w:rPrChange w:id="40386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40387" w:author="User" w:date="2022-10-07T16:15:00Z">
        <w:del w:id="40388" w:author="Kem Sereyboth" w:date="2023-07-13T16:00:00Z">
          <w:r w:rsidR="00556EC6" w:rsidRPr="00975413" w:rsidDel="001259BD">
            <w:rPr>
              <w:cs/>
              <w:rPrChange w:id="4038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ឧប​ត្ថ​ម្ភជីវភាពសម្រាប់ថ្នាក់ដឹកនាំ មន្ត្រី និងបុគ្គលិករបស់អាជ្ញាធរសេវាហិរញ្ញវត្ថុមិនមែនធនាគារ</w:delText>
          </w:r>
        </w:del>
      </w:ins>
    </w:p>
    <w:p w14:paraId="39795CF2" w14:textId="2279908C" w:rsidR="007B3FB4" w:rsidRPr="008922FA" w:rsidDel="001259BD" w:rsidRDefault="007B3FB4">
      <w:pPr>
        <w:spacing w:after="0" w:line="240" w:lineRule="auto"/>
        <w:rPr>
          <w:ins w:id="40390" w:author="Un Seakamey" w:date="2022-11-04T12:50:00Z"/>
          <w:del w:id="40391" w:author="Kem Sereyboth" w:date="2023-07-13T16:00:00Z"/>
          <w:lang w:val="ca-ES"/>
          <w:rPrChange w:id="40392" w:author="Sopheak Phorn" w:date="2023-08-03T08:39:00Z">
            <w:rPr>
              <w:ins w:id="40393" w:author="Un Seakamey" w:date="2022-11-04T12:50:00Z"/>
              <w:del w:id="40394" w:author="Kem Sereyboth" w:date="2023-07-13T16:00:00Z"/>
              <w:rFonts w:ascii="Khmer MEF1" w:hAnsi="Khmer MEF1" w:cs="Khmer MEF1"/>
              <w:color w:val="171717" w:themeColor="background2" w:themeShade="1A"/>
              <w:spacing w:val="6"/>
              <w:sz w:val="24"/>
              <w:szCs w:val="24"/>
            </w:rPr>
          </w:rPrChange>
        </w:rPr>
        <w:pPrChange w:id="40395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7863E914" w14:textId="2CE6D69E" w:rsidR="00556EC6" w:rsidRPr="008922FA" w:rsidDel="001259BD" w:rsidRDefault="007B3FB4">
      <w:pPr>
        <w:spacing w:after="0" w:line="240" w:lineRule="auto"/>
        <w:rPr>
          <w:ins w:id="40396" w:author="User" w:date="2022-10-07T16:15:00Z"/>
          <w:del w:id="40397" w:author="Kem Sereyboth" w:date="2023-07-13T16:00:00Z"/>
          <w:lang w:val="ca-ES"/>
          <w:rPrChange w:id="40398" w:author="Sopheak Phorn" w:date="2023-08-03T08:39:00Z">
            <w:rPr>
              <w:ins w:id="40399" w:author="User" w:date="2022-10-07T16:15:00Z"/>
              <w:del w:id="40400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401" w:author="Sopheak Phorn" w:date="2023-08-03T16:18:00Z">
          <w:pPr>
            <w:pStyle w:val="ListParagraph"/>
            <w:numPr>
              <w:numId w:val="36"/>
            </w:numPr>
            <w:spacing w:after="0" w:line="233" w:lineRule="auto"/>
            <w:ind w:left="1267" w:hanging="360"/>
            <w:jc w:val="both"/>
          </w:pPr>
        </w:pPrChange>
      </w:pPr>
      <w:ins w:id="40402" w:author="Un Seakamey" w:date="2022-11-04T12:50:00Z">
        <w:del w:id="40403" w:author="Kem Sereyboth" w:date="2023-07-13T16:00:00Z">
          <w:r w:rsidRPr="00975413" w:rsidDel="001259BD">
            <w:rPr>
              <w:cs/>
              <w:rPrChange w:id="4040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២២.</w:delText>
          </w:r>
        </w:del>
      </w:ins>
      <w:ins w:id="40405" w:author="User" w:date="2022-10-07T16:15:00Z">
        <w:del w:id="40406" w:author="Kem Sereyboth" w:date="2023-07-13T16:00:00Z">
          <w:r w:rsidR="00556EC6" w:rsidRPr="00975413" w:rsidDel="001259BD">
            <w:rPr>
              <w:cs/>
              <w:rPrChange w:id="4040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14"/>
                  <w:sz w:val="24"/>
                  <w:szCs w:val="24"/>
                  <w:cs/>
                </w:rPr>
              </w:rPrChange>
            </w:rPr>
            <w:delText>ប្រកាសលេខ ០១០ អ.ស.ហ.ប្រក ចុះថ្ងៃទី០៨ ខែតុលា ឆ្នាំ២០២១ ស្ដីពីលក្ខន្តិកៈនៃមន្ត្រី</w:delText>
          </w:r>
        </w:del>
      </w:ins>
      <w:ins w:id="40408" w:author="Un Seakamey" w:date="2022-11-04T13:32:00Z">
        <w:del w:id="40409" w:author="Kem Sereyboth" w:date="2023-07-13T16:00:00Z">
          <w:r w:rsidR="003A7D1C" w:rsidRPr="00975413" w:rsidDel="001259BD">
            <w:rPr>
              <w:cs/>
              <w:rPrChange w:id="4041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40411" w:author="User" w:date="2022-10-07T16:15:00Z">
        <w:del w:id="40412" w:author="Kem Sereyboth" w:date="2023-07-13T16:00:00Z">
          <w:r w:rsidR="00556EC6" w:rsidRPr="00975413" w:rsidDel="001259BD">
            <w:rPr>
              <w:cs/>
              <w:rPrChange w:id="4041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14"/>
                  <w:sz w:val="24"/>
                  <w:szCs w:val="24"/>
                  <w:cs/>
                </w:rPr>
              </w:rPrChange>
            </w:rPr>
            <w:delText>លក្ខន្តិកៈ</w:delText>
          </w:r>
          <w:r w:rsidR="00556EC6" w:rsidRPr="008922FA" w:rsidDel="001259BD">
            <w:rPr>
              <w:lang w:val="ca-ES"/>
              <w:rPrChange w:id="40414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556EC6" w:rsidRPr="00975413" w:rsidDel="001259BD">
            <w:rPr>
              <w:cs/>
              <w:rPrChange w:id="40415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របស់អាជ្ញាធរសេវាហិរញ្ញវត្ថុមិនមែនធនាគារ</w:delText>
          </w:r>
        </w:del>
      </w:ins>
    </w:p>
    <w:p w14:paraId="11B5961A" w14:textId="2EC425B2" w:rsidR="007B3FB4" w:rsidRPr="008922FA" w:rsidDel="001259BD" w:rsidRDefault="007B3FB4">
      <w:pPr>
        <w:spacing w:after="0" w:line="240" w:lineRule="auto"/>
        <w:rPr>
          <w:ins w:id="40416" w:author="Un Seakamey" w:date="2022-11-04T12:50:00Z"/>
          <w:del w:id="40417" w:author="Kem Sereyboth" w:date="2023-07-13T16:00:00Z"/>
          <w:lang w:val="ca-ES"/>
          <w:rPrChange w:id="40418" w:author="Sopheak Phorn" w:date="2023-08-03T08:39:00Z">
            <w:rPr>
              <w:ins w:id="40419" w:author="Un Seakamey" w:date="2022-11-04T12:50:00Z"/>
              <w:del w:id="40420" w:author="Kem Sereyboth" w:date="2023-07-13T16:00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40421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2BF1AC90" w14:textId="13B7F86E" w:rsidR="00556EC6" w:rsidRPr="008922FA" w:rsidDel="001259BD" w:rsidRDefault="007B3FB4">
      <w:pPr>
        <w:spacing w:after="0" w:line="240" w:lineRule="auto"/>
        <w:rPr>
          <w:ins w:id="40422" w:author="User" w:date="2022-10-07T16:15:00Z"/>
          <w:del w:id="40423" w:author="Kem Sereyboth" w:date="2023-07-13T16:00:00Z"/>
          <w:lang w:val="ca-ES"/>
          <w:rPrChange w:id="40424" w:author="Sopheak Phorn" w:date="2023-08-03T08:39:00Z">
            <w:rPr>
              <w:ins w:id="40425" w:author="User" w:date="2022-10-07T16:15:00Z"/>
              <w:del w:id="40426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427" w:author="Sopheak Phorn" w:date="2023-08-03T16:18:00Z">
          <w:pPr>
            <w:pStyle w:val="ListParagraph"/>
            <w:numPr>
              <w:numId w:val="36"/>
            </w:numPr>
            <w:spacing w:after="0" w:line="233" w:lineRule="auto"/>
            <w:ind w:left="1267" w:hanging="360"/>
            <w:jc w:val="both"/>
          </w:pPr>
        </w:pPrChange>
      </w:pPr>
      <w:ins w:id="40428" w:author="Un Seakamey" w:date="2022-11-04T12:50:00Z">
        <w:del w:id="40429" w:author="Kem Sereyboth" w:date="2023-07-13T16:00:00Z">
          <w:r w:rsidRPr="00975413" w:rsidDel="001259BD">
            <w:rPr>
              <w:cs/>
              <w:rPrChange w:id="4043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២៣.</w:delText>
          </w:r>
        </w:del>
      </w:ins>
      <w:ins w:id="40431" w:author="User" w:date="2022-10-07T16:15:00Z">
        <w:del w:id="40432" w:author="Kem Sereyboth" w:date="2023-07-13T16:00:00Z">
          <w:r w:rsidR="00556EC6" w:rsidRPr="00975413" w:rsidDel="001259BD">
            <w:rPr>
              <w:cs/>
              <w:rPrChange w:id="4043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ប្រកាសលេខ ៦១៦ សហវប្រក. ចុះថ្ងៃទី០៤ ខែមិថុនា ឆ្នាំ២០១៤ ស្ដីពីការកំណត់គោលការណ៍</w:delText>
          </w:r>
          <w:r w:rsidR="00556EC6" w:rsidRPr="00975413" w:rsidDel="001259BD">
            <w:rPr>
              <w:cs/>
              <w:rPrChange w:id="4043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56EC6" w:rsidRPr="00975413" w:rsidDel="001259BD">
            <w:rPr>
              <w:cs/>
              <w:rPrChange w:id="40435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យន្តការ នីតិវិធី និងការត្រួតពិនិត្យសម្រាប់ការផ្ដល់ការលើកទឹកចិត្តដោយប្រើប្រាស់ប្រាក់</w:delText>
          </w:r>
          <w:r w:rsidR="00556EC6" w:rsidRPr="008922FA" w:rsidDel="001259BD">
            <w:rPr>
              <w:lang w:val="ca-ES"/>
              <w:rPrChange w:id="40436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 xml:space="preserve"> </w:delText>
          </w:r>
          <w:r w:rsidR="00556EC6" w:rsidRPr="00975413" w:rsidDel="001259BD">
            <w:rPr>
              <w:cs/>
              <w:rPrChange w:id="4043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រង្វា</w:delText>
          </w:r>
          <w:r w:rsidR="00556EC6" w:rsidRPr="008922FA" w:rsidDel="001259BD">
            <w:rPr>
              <w:lang w:val="ca-ES"/>
              <w:rPrChange w:id="40438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>​​</w:delText>
          </w:r>
          <w:r w:rsidR="00556EC6" w:rsidRPr="00975413" w:rsidDel="001259BD">
            <w:rPr>
              <w:cs/>
              <w:rPrChange w:id="4043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ន់របស់អង្គភាពក្រោមឱវាទក្រសួងសេដ្ឋកិច្ចនិងហិរញ្ញវត្ថុ</w:delText>
          </w:r>
        </w:del>
      </w:ins>
    </w:p>
    <w:p w14:paraId="363A9C9D" w14:textId="13C23E86" w:rsidR="007B3FB4" w:rsidRPr="008922FA" w:rsidDel="001259BD" w:rsidRDefault="007B3FB4">
      <w:pPr>
        <w:spacing w:after="0" w:line="240" w:lineRule="auto"/>
        <w:rPr>
          <w:ins w:id="40440" w:author="Un Seakamey" w:date="2022-11-04T12:50:00Z"/>
          <w:del w:id="40441" w:author="Kem Sereyboth" w:date="2023-07-13T16:00:00Z"/>
          <w:lang w:val="ca-ES"/>
          <w:rPrChange w:id="40442" w:author="Sopheak Phorn" w:date="2023-08-03T08:39:00Z">
            <w:rPr>
              <w:ins w:id="40443" w:author="Un Seakamey" w:date="2022-11-04T12:50:00Z"/>
              <w:del w:id="40444" w:author="Kem Sereyboth" w:date="2023-07-13T16:00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40445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7175D35F" w14:textId="7DEA9439" w:rsidR="00556EC6" w:rsidRPr="008922FA" w:rsidDel="001259BD" w:rsidRDefault="007B3FB4">
      <w:pPr>
        <w:spacing w:after="0" w:line="240" w:lineRule="auto"/>
        <w:rPr>
          <w:ins w:id="40446" w:author="User" w:date="2022-10-07T16:15:00Z"/>
          <w:del w:id="40447" w:author="Kem Sereyboth" w:date="2023-07-13T16:00:00Z"/>
          <w:lang w:val="ca-ES"/>
          <w:rPrChange w:id="40448" w:author="Sopheak Phorn" w:date="2023-08-03T08:39:00Z">
            <w:rPr>
              <w:ins w:id="40449" w:author="User" w:date="2022-10-07T16:15:00Z"/>
              <w:del w:id="40450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451" w:author="Sopheak Phorn" w:date="2023-08-03T16:18:00Z">
          <w:pPr>
            <w:pStyle w:val="ListParagraph"/>
            <w:numPr>
              <w:numId w:val="36"/>
            </w:numPr>
            <w:spacing w:after="0" w:line="233" w:lineRule="auto"/>
            <w:ind w:left="1267" w:hanging="360"/>
            <w:jc w:val="both"/>
          </w:pPr>
        </w:pPrChange>
      </w:pPr>
      <w:ins w:id="40452" w:author="Un Seakamey" w:date="2022-11-04T12:50:00Z">
        <w:del w:id="40453" w:author="Kem Sereyboth" w:date="2023-07-13T16:00:00Z">
          <w:r w:rsidRPr="00975413" w:rsidDel="001259BD">
            <w:rPr>
              <w:cs/>
              <w:rPrChange w:id="4045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២៤.</w:delText>
          </w:r>
        </w:del>
      </w:ins>
      <w:ins w:id="40455" w:author="User" w:date="2022-10-07T16:15:00Z">
        <w:del w:id="40456" w:author="Kem Sereyboth" w:date="2023-07-13T16:00:00Z">
          <w:r w:rsidR="00556EC6" w:rsidRPr="00975413" w:rsidDel="001259BD">
            <w:rPr>
              <w:cs/>
              <w:rPrChange w:id="4045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សារាចរលេខ ០០៤ សហវ ចុះថ្ងៃទី២ ខែកុម្ភៈ ឆ្នាំ២០១៧ ស្ដីពីការអនុវត្តប្រកាសលេខ៦១៦</w:delText>
          </w:r>
          <w:r w:rsidR="00556EC6" w:rsidRPr="00975413" w:rsidDel="001259BD">
            <w:rPr>
              <w:cs/>
              <w:rPrChange w:id="4045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ស​ហវ.ប្រក ចុះថ្ងៃទី៤ ខែមិថុនា ឆ្នាំ២០១៤ និងបទប្បញ្ញត្តិវិសោធនកម្មពាក់ព័ន្ធ</w:delText>
          </w:r>
        </w:del>
      </w:ins>
    </w:p>
    <w:p w14:paraId="67674E66" w14:textId="2B4554D5" w:rsidR="007B3FB4" w:rsidRPr="008922FA" w:rsidDel="001259BD" w:rsidRDefault="007B3FB4">
      <w:pPr>
        <w:spacing w:after="0" w:line="240" w:lineRule="auto"/>
        <w:rPr>
          <w:ins w:id="40459" w:author="Un Seakamey" w:date="2022-11-04T12:50:00Z"/>
          <w:del w:id="40460" w:author="Kem Sereyboth" w:date="2023-07-13T16:00:00Z"/>
          <w:lang w:val="ca-ES"/>
          <w:rPrChange w:id="40461" w:author="Sopheak Phorn" w:date="2023-08-03T08:39:00Z">
            <w:rPr>
              <w:ins w:id="40462" w:author="Un Seakamey" w:date="2022-11-04T12:50:00Z"/>
              <w:del w:id="40463" w:author="Kem Sereyboth" w:date="2023-07-13T16:00:00Z"/>
              <w:rFonts w:ascii="Khmer MEF1" w:hAnsi="Khmer MEF1" w:cs="Khmer MEF1"/>
              <w:color w:val="171717" w:themeColor="background2" w:themeShade="1A"/>
              <w:spacing w:val="2"/>
              <w:sz w:val="24"/>
              <w:szCs w:val="24"/>
            </w:rPr>
          </w:rPrChange>
        </w:rPr>
        <w:pPrChange w:id="40464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503AD327" w14:textId="5B3C48E7" w:rsidR="00556EC6" w:rsidRPr="008922FA" w:rsidDel="001259BD" w:rsidRDefault="007B3FB4">
      <w:pPr>
        <w:spacing w:after="0" w:line="240" w:lineRule="auto"/>
        <w:rPr>
          <w:ins w:id="40465" w:author="User" w:date="2022-10-07T16:15:00Z"/>
          <w:del w:id="40466" w:author="Kem Sereyboth" w:date="2023-07-13T16:00:00Z"/>
          <w:lang w:val="ca-ES"/>
          <w:rPrChange w:id="40467" w:author="Sopheak Phorn" w:date="2023-08-03T08:39:00Z">
            <w:rPr>
              <w:ins w:id="40468" w:author="User" w:date="2022-10-07T16:15:00Z"/>
              <w:del w:id="40469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470" w:author="Sopheak Phorn" w:date="2023-08-03T16:18:00Z">
          <w:pPr>
            <w:pStyle w:val="ListParagraph"/>
            <w:numPr>
              <w:numId w:val="36"/>
            </w:numPr>
            <w:spacing w:after="0" w:line="233" w:lineRule="auto"/>
            <w:ind w:left="1267" w:hanging="360"/>
            <w:jc w:val="both"/>
          </w:pPr>
        </w:pPrChange>
      </w:pPr>
      <w:ins w:id="40471" w:author="Un Seakamey" w:date="2022-11-04T12:50:00Z">
        <w:del w:id="40472" w:author="Kem Sereyboth" w:date="2023-07-13T16:00:00Z">
          <w:r w:rsidRPr="00975413" w:rsidDel="001259BD">
            <w:rPr>
              <w:cs/>
              <w:rPrChange w:id="4047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</w:rPr>
              </w:rPrChange>
            </w:rPr>
            <w:delText>២៥.</w:delText>
          </w:r>
        </w:del>
      </w:ins>
      <w:ins w:id="40474" w:author="User" w:date="2022-10-07T16:15:00Z">
        <w:del w:id="40475" w:author="Kem Sereyboth" w:date="2023-07-13T16:00:00Z">
          <w:r w:rsidR="00556EC6" w:rsidRPr="00975413" w:rsidDel="001259BD">
            <w:rPr>
              <w:cs/>
              <w:rPrChange w:id="4047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</w:rPr>
              </w:rPrChange>
            </w:rPr>
            <w:delText>សារាចរលេខ ០០៣ សហវ ចុះថ្ងៃទី៥ ខែមីនា ឆ្នាំ២០១៥ ស្ដីពីការអនុវត្តប្រកាសលេខ៦១៦</w:delText>
          </w:r>
          <w:r w:rsidR="00556EC6" w:rsidRPr="00975413" w:rsidDel="001259BD">
            <w:rPr>
              <w:cs/>
              <w:rPrChange w:id="4047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56EC6" w:rsidRPr="00975413" w:rsidDel="001259BD">
            <w:rPr>
              <w:cs/>
              <w:rPrChange w:id="4047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10"/>
                  <w:sz w:val="24"/>
                  <w:szCs w:val="24"/>
                  <w:cs/>
                </w:rPr>
              </w:rPrChange>
            </w:rPr>
            <w:delText>សហវ.ប្រក ចុះថ្ងៃទី៤ ខែមិថុនា ឆ្នាំ២០១៤ និងបទប្បញ្ញត្តិវិសោធនកម្មពាក់ព័ន្ធសម្រាប់</w:delText>
          </w:r>
          <w:r w:rsidR="00556EC6" w:rsidRPr="00975413" w:rsidDel="001259BD">
            <w:rPr>
              <w:cs/>
              <w:rPrChange w:id="4047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ឆ្នាំ២០១៥</w:delText>
          </w:r>
        </w:del>
      </w:ins>
    </w:p>
    <w:p w14:paraId="2A797241" w14:textId="32C5BAF6" w:rsidR="007B3FB4" w:rsidRPr="008922FA" w:rsidDel="001259BD" w:rsidRDefault="007B3FB4">
      <w:pPr>
        <w:spacing w:after="0" w:line="240" w:lineRule="auto"/>
        <w:rPr>
          <w:ins w:id="40480" w:author="Un Seakamey" w:date="2022-11-04T12:51:00Z"/>
          <w:del w:id="40481" w:author="Kem Sereyboth" w:date="2023-07-13T16:00:00Z"/>
          <w:lang w:val="ca-ES"/>
          <w:rPrChange w:id="40482" w:author="Sopheak Phorn" w:date="2023-08-03T08:39:00Z">
            <w:rPr>
              <w:ins w:id="40483" w:author="Un Seakamey" w:date="2022-11-04T12:51:00Z"/>
              <w:del w:id="40484" w:author="Kem Sereyboth" w:date="2023-07-13T16:00:00Z"/>
              <w:rFonts w:ascii="Khmer MEF1" w:hAnsi="Khmer MEF1" w:cs="Khmer MEF1"/>
              <w:color w:val="171717" w:themeColor="background2" w:themeShade="1A"/>
              <w:spacing w:val="-6"/>
              <w:sz w:val="24"/>
              <w:szCs w:val="24"/>
            </w:rPr>
          </w:rPrChange>
        </w:rPr>
        <w:pPrChange w:id="40485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7BC371E1" w14:textId="0052CA79" w:rsidR="00556EC6" w:rsidRPr="008922FA" w:rsidDel="001259BD" w:rsidRDefault="007B3FB4">
      <w:pPr>
        <w:spacing w:after="0" w:line="240" w:lineRule="auto"/>
        <w:rPr>
          <w:ins w:id="40486" w:author="User" w:date="2022-10-07T16:15:00Z"/>
          <w:del w:id="40487" w:author="Kem Sereyboth" w:date="2023-07-13T16:00:00Z"/>
          <w:lang w:val="ca-ES"/>
          <w:rPrChange w:id="40488" w:author="Sopheak Phorn" w:date="2023-08-03T08:39:00Z">
            <w:rPr>
              <w:ins w:id="40489" w:author="User" w:date="2022-10-07T16:15:00Z"/>
              <w:del w:id="40490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491" w:author="Sopheak Phorn" w:date="2023-08-03T16:18:00Z">
          <w:pPr>
            <w:pStyle w:val="ListParagraph"/>
            <w:numPr>
              <w:numId w:val="36"/>
            </w:numPr>
            <w:spacing w:after="0" w:line="233" w:lineRule="auto"/>
            <w:ind w:left="1267" w:hanging="360"/>
            <w:jc w:val="both"/>
          </w:pPr>
        </w:pPrChange>
      </w:pPr>
      <w:ins w:id="40492" w:author="Un Seakamey" w:date="2022-11-04T12:51:00Z">
        <w:del w:id="40493" w:author="Kem Sereyboth" w:date="2023-07-13T16:00:00Z">
          <w:r w:rsidRPr="00975413" w:rsidDel="001259BD">
            <w:rPr>
              <w:cs/>
              <w:rPrChange w:id="4049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២៦.</w:delText>
          </w:r>
        </w:del>
      </w:ins>
      <w:ins w:id="40495" w:author="User" w:date="2022-10-07T16:15:00Z">
        <w:del w:id="40496" w:author="Kem Sereyboth" w:date="2023-07-13T16:00:00Z">
          <w:r w:rsidR="00556EC6" w:rsidRPr="00975413" w:rsidDel="001259BD">
            <w:rPr>
              <w:cs/>
              <w:rPrChange w:id="4049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លិខិតលេខ ២៣</w:delText>
          </w:r>
          <w:r w:rsidR="00556EC6" w:rsidRPr="008922FA" w:rsidDel="001259BD">
            <w:rPr>
              <w:lang w:val="ca-ES"/>
              <w:rPrChange w:id="40498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/</w:delText>
          </w:r>
          <w:r w:rsidR="00556EC6" w:rsidRPr="00975413" w:rsidDel="001259BD">
            <w:rPr>
              <w:cs/>
              <w:rPrChange w:id="4049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អ.ក.គ. ចុះថ្ងៃទី៥​ ខែកុម្ភៈ ឆ្នាំ២០២១ សំណើសុំផ្ដល់ផែនការក្របខណ្ឌ និ​ង​មន្រ្តីជាប់កិច្ចសន្យាប្រចាំឆ្នាំ២០២១ និងសម្រាប់ឆ្នាំ២០២២</w:delText>
          </w:r>
        </w:del>
      </w:ins>
    </w:p>
    <w:p w14:paraId="40D1186C" w14:textId="032E290D" w:rsidR="007B3FB4" w:rsidRPr="008922FA" w:rsidDel="001259BD" w:rsidRDefault="007B3FB4">
      <w:pPr>
        <w:spacing w:after="0" w:line="240" w:lineRule="auto"/>
        <w:rPr>
          <w:ins w:id="40500" w:author="Un Seakamey" w:date="2022-11-04T12:51:00Z"/>
          <w:del w:id="40501" w:author="Kem Sereyboth" w:date="2023-07-13T16:00:00Z"/>
          <w:lang w:val="ca-ES"/>
          <w:rPrChange w:id="40502" w:author="Sopheak Phorn" w:date="2023-08-03T08:39:00Z">
            <w:rPr>
              <w:ins w:id="40503" w:author="Un Seakamey" w:date="2022-11-04T12:51:00Z"/>
              <w:del w:id="40504" w:author="Kem Sereyboth" w:date="2023-07-13T16:00:00Z"/>
              <w:rFonts w:ascii="Khmer MEF1" w:hAnsi="Khmer MEF1" w:cs="Khmer MEF1"/>
              <w:color w:val="171717" w:themeColor="background2" w:themeShade="1A"/>
              <w:spacing w:val="-10"/>
              <w:sz w:val="24"/>
              <w:szCs w:val="24"/>
            </w:rPr>
          </w:rPrChange>
        </w:rPr>
        <w:pPrChange w:id="40505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13F4C877" w14:textId="51141B9A" w:rsidR="00556EC6" w:rsidRPr="008922FA" w:rsidDel="001259BD" w:rsidRDefault="007B3FB4">
      <w:pPr>
        <w:spacing w:after="0" w:line="240" w:lineRule="auto"/>
        <w:rPr>
          <w:ins w:id="40506" w:author="User" w:date="2022-10-07T16:15:00Z"/>
          <w:del w:id="40507" w:author="Kem Sereyboth" w:date="2023-07-13T16:00:00Z"/>
          <w:lang w:val="ca-ES"/>
          <w:rPrChange w:id="40508" w:author="Sopheak Phorn" w:date="2023-08-03T08:39:00Z">
            <w:rPr>
              <w:ins w:id="40509" w:author="User" w:date="2022-10-07T16:15:00Z"/>
              <w:del w:id="40510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511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40512" w:author="Un Seakamey" w:date="2022-11-04T12:51:00Z">
        <w:del w:id="40513" w:author="Kem Sereyboth" w:date="2023-07-13T16:00:00Z">
          <w:r w:rsidRPr="00975413" w:rsidDel="001259BD">
            <w:rPr>
              <w:cs/>
              <w:rPrChange w:id="4051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10"/>
                  <w:sz w:val="24"/>
                  <w:szCs w:val="24"/>
                  <w:cs/>
                </w:rPr>
              </w:rPrChange>
            </w:rPr>
            <w:delText>២៧.</w:delText>
          </w:r>
        </w:del>
      </w:ins>
      <w:ins w:id="40515" w:author="User" w:date="2022-10-07T16:15:00Z">
        <w:del w:id="40516" w:author="Kem Sereyboth" w:date="2023-07-13T16:00:00Z">
          <w:r w:rsidR="00556EC6" w:rsidRPr="00975413" w:rsidDel="001259BD">
            <w:rPr>
              <w:cs/>
              <w:rPrChange w:id="4051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10"/>
                  <w:sz w:val="24"/>
                  <w:szCs w:val="24"/>
                  <w:cs/>
                </w:rPr>
              </w:rPrChange>
            </w:rPr>
            <w:delText>លិខិតលេខ ១៥៨</w:delText>
          </w:r>
          <w:r w:rsidR="00556EC6" w:rsidRPr="008922FA" w:rsidDel="001259BD">
            <w:rPr>
              <w:lang w:val="ca-ES"/>
              <w:rPrChange w:id="40518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-10"/>
                  <w:sz w:val="24"/>
                  <w:szCs w:val="24"/>
                </w:rPr>
              </w:rPrChange>
            </w:rPr>
            <w:delText>/</w:delText>
          </w:r>
          <w:r w:rsidR="00556EC6" w:rsidRPr="00975413" w:rsidDel="001259BD">
            <w:rPr>
              <w:cs/>
              <w:rPrChange w:id="4051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10"/>
                  <w:sz w:val="24"/>
                  <w:szCs w:val="24"/>
                  <w:cs/>
                </w:rPr>
              </w:rPrChange>
            </w:rPr>
            <w:delText>អ.ក.គ. ចុះថ្ងៃទី២៩​ ខែមិថុនា ឆ្នាំ២០២២ សំណើសុំតម្លើងថ្នាក់ ឋានន្តរស័ក្ដិ</w:delText>
          </w:r>
          <w:r w:rsidR="00556EC6" w:rsidRPr="00975413" w:rsidDel="001259BD">
            <w:rPr>
              <w:cs/>
              <w:rPrChange w:id="4052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56EC6" w:rsidRPr="00975413" w:rsidDel="001259BD">
            <w:rPr>
              <w:cs/>
              <w:rPrChange w:id="40521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និងថ្នាក់ តាមកម្រិតសញ្ញាបត្រ និងគ្រឿងឥស្សរិយយស ជូនមន្រ្តីរាជការនៃអគ្គលេខាធិការដ្ឋាន</w:delText>
          </w:r>
          <w:r w:rsidR="00556EC6" w:rsidRPr="008922FA" w:rsidDel="001259BD">
            <w:rPr>
              <w:lang w:val="ca-ES"/>
              <w:rPrChange w:id="40522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556EC6" w:rsidRPr="00975413" w:rsidDel="001259BD">
            <w:rPr>
              <w:cs/>
              <w:rPrChange w:id="4052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ក្រុមប្រឹក្សាជាតិគាំពារសង្គម</w:delText>
          </w:r>
        </w:del>
      </w:ins>
    </w:p>
    <w:p w14:paraId="202A1782" w14:textId="0B73BAD7" w:rsidR="007B3FB4" w:rsidRPr="008922FA" w:rsidDel="001259BD" w:rsidRDefault="007B3FB4">
      <w:pPr>
        <w:spacing w:after="0" w:line="240" w:lineRule="auto"/>
        <w:rPr>
          <w:ins w:id="40524" w:author="Un Seakamey" w:date="2022-11-04T12:51:00Z"/>
          <w:del w:id="40525" w:author="Kem Sereyboth" w:date="2023-07-13T16:00:00Z"/>
          <w:lang w:val="ca-ES"/>
          <w:rPrChange w:id="40526" w:author="Sopheak Phorn" w:date="2023-08-03T08:39:00Z">
            <w:rPr>
              <w:ins w:id="40527" w:author="Un Seakamey" w:date="2022-11-04T12:51:00Z"/>
              <w:del w:id="40528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529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30BB3D4C" w14:textId="17219410" w:rsidR="00556EC6" w:rsidRPr="008922FA" w:rsidDel="001259BD" w:rsidRDefault="007B3FB4">
      <w:pPr>
        <w:spacing w:after="0" w:line="240" w:lineRule="auto"/>
        <w:rPr>
          <w:ins w:id="40530" w:author="User" w:date="2022-10-07T16:15:00Z"/>
          <w:del w:id="40531" w:author="Kem Sereyboth" w:date="2023-07-13T16:00:00Z"/>
          <w:lang w:val="ca-ES"/>
          <w:rPrChange w:id="40532" w:author="Sopheak Phorn" w:date="2023-08-03T08:39:00Z">
            <w:rPr>
              <w:ins w:id="40533" w:author="User" w:date="2022-10-07T16:15:00Z"/>
              <w:del w:id="40534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535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40536" w:author="Un Seakamey" w:date="2022-11-04T12:51:00Z">
        <w:del w:id="40537" w:author="Kem Sereyboth" w:date="2023-07-13T16:00:00Z">
          <w:r w:rsidRPr="00975413" w:rsidDel="001259BD">
            <w:rPr>
              <w:cs/>
              <w:rPrChange w:id="4053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២៨.</w:delText>
          </w:r>
        </w:del>
      </w:ins>
      <w:ins w:id="40539" w:author="User" w:date="2022-10-07T16:15:00Z">
        <w:del w:id="40540" w:author="Kem Sereyboth" w:date="2023-07-13T16:00:00Z">
          <w:r w:rsidR="00556EC6" w:rsidRPr="00975413" w:rsidDel="001259BD">
            <w:rPr>
              <w:cs/>
              <w:rPrChange w:id="40541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លិខិតលេខ ៣៣៤</w:delText>
          </w:r>
          <w:r w:rsidR="00556EC6" w:rsidRPr="008922FA" w:rsidDel="001259BD">
            <w:rPr>
              <w:lang w:val="ca-ES"/>
              <w:rPrChange w:id="40542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="00556EC6" w:rsidRPr="00975413" w:rsidDel="001259BD">
            <w:rPr>
              <w:cs/>
              <w:rPrChange w:id="4054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អ.ក.គ. ចុះថ្ងៃទី១៧ ខែធ្នូ ឆ្នាំ២០២១ សំណើផែនការលើកទឹកចិត្តប្រចាំឆ្នាំ២០២២ របស់អគ្គលេខាធិការដ្ឋានក្រុមប្រឹក្សាជាតិគាំពារសង្គម</w:delText>
          </w:r>
        </w:del>
      </w:ins>
    </w:p>
    <w:p w14:paraId="6140BEDE" w14:textId="7E39F842" w:rsidR="007B3FB4" w:rsidRPr="008922FA" w:rsidDel="001259BD" w:rsidRDefault="007B3FB4">
      <w:pPr>
        <w:spacing w:after="0" w:line="240" w:lineRule="auto"/>
        <w:rPr>
          <w:ins w:id="40544" w:author="Un Seakamey" w:date="2022-11-04T12:51:00Z"/>
          <w:del w:id="40545" w:author="Kem Sereyboth" w:date="2023-07-13T16:00:00Z"/>
          <w:lang w:val="ca-ES"/>
          <w:rPrChange w:id="40546" w:author="Sopheak Phorn" w:date="2023-08-03T08:39:00Z">
            <w:rPr>
              <w:ins w:id="40547" w:author="Un Seakamey" w:date="2022-11-04T12:51:00Z"/>
              <w:del w:id="40548" w:author="Kem Sereyboth" w:date="2023-07-13T16:00:00Z"/>
              <w:rFonts w:ascii="Khmer MEF1" w:hAnsi="Khmer MEF1" w:cs="Khmer MEF1"/>
              <w:color w:val="171717" w:themeColor="background2" w:themeShade="1A"/>
              <w:spacing w:val="6"/>
              <w:sz w:val="24"/>
              <w:szCs w:val="24"/>
            </w:rPr>
          </w:rPrChange>
        </w:rPr>
        <w:pPrChange w:id="40549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1A2B4BB4" w14:textId="28C150C4" w:rsidR="00556EC6" w:rsidRPr="008922FA" w:rsidDel="001259BD" w:rsidRDefault="007B3FB4">
      <w:pPr>
        <w:spacing w:after="0" w:line="240" w:lineRule="auto"/>
        <w:rPr>
          <w:ins w:id="40550" w:author="User" w:date="2022-10-07T16:15:00Z"/>
          <w:del w:id="40551" w:author="Kem Sereyboth" w:date="2023-07-13T16:00:00Z"/>
          <w:lang w:val="ca-ES"/>
          <w:rPrChange w:id="40552" w:author="Sopheak Phorn" w:date="2023-08-03T08:39:00Z">
            <w:rPr>
              <w:ins w:id="40553" w:author="User" w:date="2022-10-07T16:15:00Z"/>
              <w:del w:id="40554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555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0" w:hanging="360"/>
            <w:jc w:val="both"/>
          </w:pPr>
        </w:pPrChange>
      </w:pPr>
      <w:ins w:id="40556" w:author="Un Seakamey" w:date="2022-11-04T12:51:00Z">
        <w:del w:id="40557" w:author="Kem Sereyboth" w:date="2023-07-13T16:00:00Z">
          <w:r w:rsidRPr="00975413" w:rsidDel="001259BD">
            <w:rPr>
              <w:cs/>
              <w:rPrChange w:id="4055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២៩.</w:delText>
          </w:r>
        </w:del>
      </w:ins>
      <w:ins w:id="40559" w:author="User" w:date="2022-10-07T16:15:00Z">
        <w:del w:id="40560" w:author="Kem Sereyboth" w:date="2023-07-13T16:00:00Z">
          <w:r w:rsidR="00556EC6" w:rsidRPr="00975413" w:rsidDel="001259BD">
            <w:rPr>
              <w:cs/>
              <w:rPrChange w:id="40561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លេខ ១០១</w:delText>
          </w:r>
          <w:r w:rsidR="00556EC6" w:rsidRPr="008922FA" w:rsidDel="001259BD">
            <w:rPr>
              <w:lang w:val="ca-ES"/>
              <w:rPrChange w:id="40562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>/</w:delText>
          </w:r>
          <w:r w:rsidR="00556EC6" w:rsidRPr="00975413" w:rsidDel="001259BD">
            <w:rPr>
              <w:cs/>
              <w:rPrChange w:id="4056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អ.ក.គ. ចុះថ្ងៃទី៦ ខែមេសា ឆ្នាំ២០២២ របាយការណ៍សមិទ្ធកម្មនៃការអនុវត្ត</w:delText>
          </w:r>
        </w:del>
      </w:ins>
      <w:ins w:id="40564" w:author="Un Seakamey" w:date="2022-11-04T13:35:00Z">
        <w:del w:id="40565" w:author="Kem Sereyboth" w:date="2023-07-13T16:00:00Z">
          <w:r w:rsidR="00135297" w:rsidRPr="00975413" w:rsidDel="001259BD">
            <w:rPr>
              <w:cs/>
              <w:rPrChange w:id="4056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40567" w:author="User" w:date="2022-10-07T16:15:00Z">
        <w:del w:id="40568" w:author="Kem Sereyboth" w:date="2023-07-13T16:00:00Z">
          <w:r w:rsidR="00556EC6" w:rsidRPr="00975413" w:rsidDel="001259BD">
            <w:rPr>
              <w:cs/>
              <w:rPrChange w:id="4056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ផែនការសកម្មភាពក្រៅកែទម្រង់ និងរបាយការណ៍សមិទ្ធកម្មមន្រ្តីប្រចាំត្រីមាសទី១ ឆ្នាំ២០២២</w:delText>
          </w:r>
          <w:r w:rsidR="00556EC6" w:rsidRPr="00975413" w:rsidDel="001259BD">
            <w:rPr>
              <w:cs/>
              <w:rPrChange w:id="4057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របស់អគ្គលេខាធិការដ្ឋានក្រុមប្រឹក្សាជាតិគាំពារសង្គម</w:delText>
          </w:r>
        </w:del>
      </w:ins>
    </w:p>
    <w:p w14:paraId="652CFA13" w14:textId="1B4425D4" w:rsidR="007B3FB4" w:rsidRPr="008922FA" w:rsidDel="001259BD" w:rsidRDefault="007B3FB4">
      <w:pPr>
        <w:spacing w:after="0" w:line="240" w:lineRule="auto"/>
        <w:rPr>
          <w:ins w:id="40571" w:author="Un Seakamey" w:date="2022-11-04T12:51:00Z"/>
          <w:del w:id="40572" w:author="Kem Sereyboth" w:date="2023-07-13T16:00:00Z"/>
          <w:lang w:val="ca-ES"/>
          <w:rPrChange w:id="40573" w:author="Sopheak Phorn" w:date="2023-08-03T08:39:00Z">
            <w:rPr>
              <w:ins w:id="40574" w:author="Un Seakamey" w:date="2022-11-04T12:51:00Z"/>
              <w:del w:id="40575" w:author="Kem Sereyboth" w:date="2023-07-13T16:00:00Z"/>
              <w:rFonts w:ascii="Khmer MEF1" w:hAnsi="Khmer MEF1" w:cs="Khmer MEF1"/>
              <w:color w:val="171717" w:themeColor="background2" w:themeShade="1A"/>
              <w:spacing w:val="-14"/>
              <w:sz w:val="24"/>
              <w:szCs w:val="24"/>
            </w:rPr>
          </w:rPrChange>
        </w:rPr>
        <w:pPrChange w:id="40576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0A03E99F" w14:textId="61890183" w:rsidR="00556EC6" w:rsidRPr="008922FA" w:rsidDel="001259BD" w:rsidRDefault="007B3FB4">
      <w:pPr>
        <w:spacing w:after="0" w:line="240" w:lineRule="auto"/>
        <w:rPr>
          <w:ins w:id="40577" w:author="User" w:date="2022-10-07T16:15:00Z"/>
          <w:del w:id="40578" w:author="Kem Sereyboth" w:date="2023-07-13T16:00:00Z"/>
          <w:lang w:val="ca-ES"/>
          <w:rPrChange w:id="40579" w:author="Sopheak Phorn" w:date="2023-08-03T08:39:00Z">
            <w:rPr>
              <w:ins w:id="40580" w:author="User" w:date="2022-10-07T16:15:00Z"/>
              <w:del w:id="40581" w:author="Kem Sereyboth" w:date="2023-07-13T16:00:00Z"/>
              <w:rFonts w:ascii="Khmer MEF1" w:hAnsi="Khmer MEF1" w:cs="Khmer MEF1"/>
              <w:color w:val="171717" w:themeColor="background2" w:themeShade="1A"/>
              <w:spacing w:val="-14"/>
              <w:sz w:val="24"/>
              <w:szCs w:val="24"/>
            </w:rPr>
          </w:rPrChange>
        </w:rPr>
        <w:pPrChange w:id="40582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0" w:hanging="360"/>
            <w:jc w:val="both"/>
          </w:pPr>
        </w:pPrChange>
      </w:pPr>
      <w:ins w:id="40583" w:author="Un Seakamey" w:date="2022-11-04T12:51:00Z">
        <w:del w:id="40584" w:author="Kem Sereyboth" w:date="2023-07-13T16:00:00Z">
          <w:r w:rsidRPr="00975413" w:rsidDel="001259BD">
            <w:rPr>
              <w:cs/>
              <w:rPrChange w:id="40585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14"/>
                  <w:sz w:val="24"/>
                  <w:szCs w:val="24"/>
                  <w:cs/>
                </w:rPr>
              </w:rPrChange>
            </w:rPr>
            <w:delText>៣០.</w:delText>
          </w:r>
        </w:del>
      </w:ins>
      <w:ins w:id="40586" w:author="User" w:date="2022-10-07T16:15:00Z">
        <w:del w:id="40587" w:author="Kem Sereyboth" w:date="2023-07-13T16:00:00Z">
          <w:r w:rsidR="00556EC6" w:rsidRPr="00975413" w:rsidDel="001259BD">
            <w:rPr>
              <w:cs/>
              <w:rPrChange w:id="4058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14"/>
                  <w:sz w:val="24"/>
                  <w:szCs w:val="24"/>
                  <w:cs/>
                </w:rPr>
              </w:rPrChange>
            </w:rPr>
            <w:delText>របាយការណ៍វាយតម្លៃសមិទ្ធកម្មមន្រ្តីទទួលបានប្រាក់ឧបត្ថម្ភជីវភាពប្រចាំត្រីមាសទី១ ឆ្នាំ២០២២</w:delText>
          </w:r>
        </w:del>
      </w:ins>
    </w:p>
    <w:p w14:paraId="4E93401E" w14:textId="600BF640" w:rsidR="007B3FB4" w:rsidRPr="008922FA" w:rsidDel="001259BD" w:rsidRDefault="007B3FB4">
      <w:pPr>
        <w:spacing w:after="0" w:line="240" w:lineRule="auto"/>
        <w:rPr>
          <w:ins w:id="40589" w:author="Un Seakamey" w:date="2022-11-04T12:51:00Z"/>
          <w:del w:id="40590" w:author="Kem Sereyboth" w:date="2023-07-13T16:00:00Z"/>
          <w:lang w:val="ca-ES"/>
          <w:rPrChange w:id="40591" w:author="Sopheak Phorn" w:date="2023-08-03T08:39:00Z">
            <w:rPr>
              <w:ins w:id="40592" w:author="Un Seakamey" w:date="2022-11-04T12:51:00Z"/>
              <w:del w:id="40593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594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53263933" w14:textId="22CD1674" w:rsidR="00556EC6" w:rsidRPr="008922FA" w:rsidDel="001259BD" w:rsidRDefault="007B3FB4">
      <w:pPr>
        <w:spacing w:after="0" w:line="240" w:lineRule="auto"/>
        <w:rPr>
          <w:ins w:id="40595" w:author="User" w:date="2022-10-07T16:15:00Z"/>
          <w:del w:id="40596" w:author="Kem Sereyboth" w:date="2023-07-13T16:00:00Z"/>
          <w:lang w:val="ca-ES"/>
          <w:rPrChange w:id="40597" w:author="Sopheak Phorn" w:date="2023-08-03T08:39:00Z">
            <w:rPr>
              <w:ins w:id="40598" w:author="User" w:date="2022-10-07T16:15:00Z"/>
              <w:del w:id="40599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600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0" w:hanging="360"/>
            <w:jc w:val="both"/>
          </w:pPr>
        </w:pPrChange>
      </w:pPr>
      <w:ins w:id="40601" w:author="Un Seakamey" w:date="2022-11-04T12:51:00Z">
        <w:del w:id="40602" w:author="Kem Sereyboth" w:date="2023-07-13T16:00:00Z">
          <w:r w:rsidRPr="00975413" w:rsidDel="001259BD">
            <w:rPr>
              <w:cs/>
              <w:rPrChange w:id="4060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៣១.</w:delText>
          </w:r>
        </w:del>
      </w:ins>
      <w:ins w:id="40604" w:author="User" w:date="2022-10-07T16:15:00Z">
        <w:del w:id="40605" w:author="Kem Sereyboth" w:date="2023-07-13T16:00:00Z">
          <w:r w:rsidR="00556EC6" w:rsidRPr="00975413" w:rsidDel="001259BD">
            <w:rPr>
              <w:cs/>
              <w:rPrChange w:id="4060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ផែនការសកម្មភាពសម្រាប់ទទួលប្រាក់ឧបត្ថម្ភមុខងារប្រចាំឆ្នាំ២០២២</w:delText>
          </w:r>
        </w:del>
      </w:ins>
    </w:p>
    <w:p w14:paraId="278F133E" w14:textId="30E3175D" w:rsidR="007B3FB4" w:rsidRPr="008922FA" w:rsidDel="001259BD" w:rsidRDefault="007B3FB4">
      <w:pPr>
        <w:spacing w:after="0" w:line="240" w:lineRule="auto"/>
        <w:rPr>
          <w:ins w:id="40607" w:author="Un Seakamey" w:date="2022-11-04T12:51:00Z"/>
          <w:del w:id="40608" w:author="Kem Sereyboth" w:date="2023-07-13T16:00:00Z"/>
          <w:lang w:val="ca-ES"/>
          <w:rPrChange w:id="40609" w:author="Sopheak Phorn" w:date="2023-08-03T08:39:00Z">
            <w:rPr>
              <w:ins w:id="40610" w:author="Un Seakamey" w:date="2022-11-04T12:51:00Z"/>
              <w:del w:id="40611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612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7C6D3B75" w14:textId="6A11B7D2" w:rsidR="00556EC6" w:rsidRPr="008922FA" w:rsidDel="001259BD" w:rsidRDefault="007B3FB4">
      <w:pPr>
        <w:spacing w:after="0" w:line="240" w:lineRule="auto"/>
        <w:rPr>
          <w:ins w:id="40613" w:author="User" w:date="2022-10-07T16:15:00Z"/>
          <w:del w:id="40614" w:author="Kem Sereyboth" w:date="2023-07-13T16:00:00Z"/>
          <w:lang w:val="ca-ES"/>
          <w:rPrChange w:id="40615" w:author="Sopheak Phorn" w:date="2023-08-03T08:39:00Z">
            <w:rPr>
              <w:ins w:id="40616" w:author="User" w:date="2022-10-07T16:15:00Z"/>
              <w:del w:id="40617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618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0" w:hanging="360"/>
            <w:jc w:val="both"/>
          </w:pPr>
        </w:pPrChange>
      </w:pPr>
      <w:ins w:id="40619" w:author="Un Seakamey" w:date="2022-11-04T12:51:00Z">
        <w:del w:id="40620" w:author="Kem Sereyboth" w:date="2023-07-13T16:00:00Z">
          <w:r w:rsidRPr="00975413" w:rsidDel="001259BD">
            <w:rPr>
              <w:cs/>
              <w:rPrChange w:id="40621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៣២.</w:delText>
          </w:r>
        </w:del>
      </w:ins>
      <w:ins w:id="40622" w:author="User" w:date="2022-10-07T16:15:00Z">
        <w:del w:id="40623" w:author="Kem Sereyboth" w:date="2023-07-13T16:00:00Z">
          <w:r w:rsidR="00556EC6" w:rsidRPr="00975413" w:rsidDel="001259BD">
            <w:rPr>
              <w:cs/>
              <w:rPrChange w:id="4062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ឧបសម្ព័ន្ធនៃផែនការសកម្មភាពសម្រាប់ទទួលប្រាក់ឧបត្ថម្ភមុខងារប្រចាំឆ្នាំ២០២២</w:delText>
          </w:r>
        </w:del>
      </w:ins>
    </w:p>
    <w:p w14:paraId="57E327A4" w14:textId="44C5F524" w:rsidR="007B3FB4" w:rsidRPr="008922FA" w:rsidDel="001259BD" w:rsidRDefault="007B3FB4">
      <w:pPr>
        <w:spacing w:after="0" w:line="240" w:lineRule="auto"/>
        <w:rPr>
          <w:ins w:id="40625" w:author="Un Seakamey" w:date="2022-11-04T12:51:00Z"/>
          <w:del w:id="40626" w:author="Kem Sereyboth" w:date="2023-07-13T16:00:00Z"/>
          <w:lang w:val="ca-ES"/>
          <w:rPrChange w:id="40627" w:author="Sopheak Phorn" w:date="2023-08-03T08:39:00Z">
            <w:rPr>
              <w:ins w:id="40628" w:author="Un Seakamey" w:date="2022-11-04T12:51:00Z"/>
              <w:del w:id="40629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630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058EE0DB" w14:textId="0C23127D" w:rsidR="00556EC6" w:rsidRPr="008922FA" w:rsidDel="001259BD" w:rsidRDefault="007B3FB4">
      <w:pPr>
        <w:spacing w:after="0" w:line="240" w:lineRule="auto"/>
        <w:rPr>
          <w:ins w:id="40631" w:author="User" w:date="2022-10-07T16:15:00Z"/>
          <w:del w:id="40632" w:author="Kem Sereyboth" w:date="2023-07-13T16:00:00Z"/>
          <w:lang w:val="ca-ES"/>
          <w:rPrChange w:id="40633" w:author="Sopheak Phorn" w:date="2023-08-03T08:39:00Z">
            <w:rPr>
              <w:ins w:id="40634" w:author="User" w:date="2022-10-07T16:15:00Z"/>
              <w:del w:id="40635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636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0" w:hanging="360"/>
            <w:jc w:val="both"/>
          </w:pPr>
        </w:pPrChange>
      </w:pPr>
      <w:ins w:id="40637" w:author="Un Seakamey" w:date="2022-11-04T12:51:00Z">
        <w:del w:id="40638" w:author="Kem Sereyboth" w:date="2023-07-13T16:00:00Z">
          <w:r w:rsidRPr="00975413" w:rsidDel="001259BD">
            <w:rPr>
              <w:cs/>
              <w:rPrChange w:id="4063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៣៣.</w:delText>
          </w:r>
        </w:del>
      </w:ins>
      <w:ins w:id="40640" w:author="User" w:date="2022-10-07T16:15:00Z">
        <w:del w:id="40641" w:author="Kem Sereyboth" w:date="2023-07-13T16:00:00Z">
          <w:r w:rsidR="00556EC6" w:rsidRPr="00975413" w:rsidDel="001259BD">
            <w:rPr>
              <w:cs/>
              <w:rPrChange w:id="4064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គម្រោងថវិការសម្រាប់អនុវត្តផែនការលើកទឹកចិត្តរបស់អគ្គលេខាធ</w:delText>
          </w:r>
        </w:del>
      </w:ins>
      <w:ins w:id="40643" w:author="User" w:date="2022-11-14T06:15:00Z">
        <w:del w:id="40644" w:author="Kem Sereyboth" w:date="2023-07-13T16:00:00Z">
          <w:r w:rsidR="001822C1" w:rsidRPr="00975413" w:rsidDel="001259BD">
            <w:rPr>
              <w:cs/>
              <w:rPrChange w:id="40645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ិ</w:delText>
          </w:r>
        </w:del>
      </w:ins>
      <w:ins w:id="40646" w:author="User" w:date="2022-10-07T16:15:00Z">
        <w:del w:id="40647" w:author="Kem Sereyboth" w:date="2023-07-13T16:00:00Z">
          <w:r w:rsidR="00556EC6" w:rsidRPr="00975413" w:rsidDel="001259BD">
            <w:rPr>
              <w:cs/>
              <w:rPrChange w:id="4064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ការដ្ឋានជាតិគាំពារសង្គមប្រចាំឆ្នាំ២០២២</w:delText>
          </w:r>
        </w:del>
      </w:ins>
    </w:p>
    <w:p w14:paraId="048654B0" w14:textId="3889033A" w:rsidR="007B3FB4" w:rsidRPr="008922FA" w:rsidDel="001259BD" w:rsidRDefault="007B3FB4">
      <w:pPr>
        <w:spacing w:after="0" w:line="240" w:lineRule="auto"/>
        <w:rPr>
          <w:ins w:id="40649" w:author="Un Seakamey" w:date="2022-11-04T12:52:00Z"/>
          <w:del w:id="40650" w:author="Kem Sereyboth" w:date="2023-07-13T16:00:00Z"/>
          <w:lang w:val="ca-ES"/>
          <w:rPrChange w:id="40651" w:author="Sopheak Phorn" w:date="2023-08-03T08:39:00Z">
            <w:rPr>
              <w:ins w:id="40652" w:author="Un Seakamey" w:date="2022-11-04T12:52:00Z"/>
              <w:del w:id="40653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654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5554F405" w14:textId="781D2148" w:rsidR="00556EC6" w:rsidRPr="008922FA" w:rsidDel="001259BD" w:rsidRDefault="007B3FB4">
      <w:pPr>
        <w:spacing w:after="0" w:line="240" w:lineRule="auto"/>
        <w:rPr>
          <w:ins w:id="40655" w:author="User" w:date="2022-10-07T16:15:00Z"/>
          <w:del w:id="40656" w:author="Kem Sereyboth" w:date="2023-07-13T16:00:00Z"/>
          <w:lang w:val="ca-ES"/>
          <w:rPrChange w:id="40657" w:author="Sopheak Phorn" w:date="2023-08-03T08:39:00Z">
            <w:rPr>
              <w:ins w:id="40658" w:author="User" w:date="2022-10-07T16:15:00Z"/>
              <w:del w:id="40659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660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0" w:hanging="360"/>
            <w:jc w:val="both"/>
          </w:pPr>
        </w:pPrChange>
      </w:pPr>
      <w:ins w:id="40661" w:author="Un Seakamey" w:date="2022-11-04T12:52:00Z">
        <w:del w:id="40662" w:author="Kem Sereyboth" w:date="2023-07-13T16:00:00Z">
          <w:r w:rsidRPr="00975413" w:rsidDel="001259BD">
            <w:rPr>
              <w:cs/>
              <w:rPrChange w:id="4066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៣៤.</w:delText>
          </w:r>
        </w:del>
      </w:ins>
      <w:ins w:id="40664" w:author="User" w:date="2022-10-07T16:15:00Z">
        <w:del w:id="40665" w:author="Kem Sereyboth" w:date="2023-07-13T16:00:00Z">
          <w:r w:rsidR="00556EC6" w:rsidRPr="00975413" w:rsidDel="001259BD">
            <w:rPr>
              <w:cs/>
              <w:rPrChange w:id="4066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លក្ខខណ្ឌយោងនៃសមាសភាពនៃកម្រោង</w:delText>
          </w:r>
          <w:r w:rsidR="00556EC6" w:rsidRPr="008922FA" w:rsidDel="001259BD">
            <w:rPr>
              <w:lang w:val="ca-ES"/>
              <w:rPrChange w:id="40667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="00556EC6" w:rsidRPr="00975413" w:rsidDel="001259BD">
            <w:rPr>
              <w:cs/>
              <w:rPrChange w:id="4066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ក្រុមការងារទទួលប្រាក់ឧបត្ថម្ភមុខងារ</w:delText>
          </w:r>
        </w:del>
      </w:ins>
      <w:ins w:id="40669" w:author="User" w:date="2022-11-03T23:02:00Z">
        <w:del w:id="40670" w:author="Kem Sereyboth" w:date="2023-07-13T16:00:00Z">
          <w:r w:rsidR="006B2611" w:rsidRPr="00975413" w:rsidDel="001259BD">
            <w:rPr>
              <w:cs/>
              <w:rPrChange w:id="40671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37224214" w14:textId="6B4A16E8" w:rsidR="00556EC6" w:rsidRPr="008922FA" w:rsidDel="001259BD" w:rsidRDefault="00556EC6">
      <w:pPr>
        <w:spacing w:after="0" w:line="240" w:lineRule="auto"/>
        <w:rPr>
          <w:ins w:id="40672" w:author="User" w:date="2022-10-07T16:15:00Z"/>
          <w:del w:id="40673" w:author="Kem Sereyboth" w:date="2023-07-13T16:00:00Z"/>
          <w:lang w:val="ca-ES"/>
          <w:rPrChange w:id="40674" w:author="Sopheak Phorn" w:date="2023-08-03T08:39:00Z">
            <w:rPr>
              <w:ins w:id="40675" w:author="User" w:date="2022-10-07T16:15:00Z"/>
              <w:del w:id="40676" w:author="Kem Sereyboth" w:date="2023-07-13T16:00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40677" w:author="Sopheak Phorn" w:date="2023-08-03T16:18:00Z">
          <w:pPr>
            <w:spacing w:after="0" w:line="216" w:lineRule="auto"/>
            <w:ind w:firstLine="720"/>
            <w:jc w:val="both"/>
          </w:pPr>
        </w:pPrChange>
      </w:pPr>
      <w:ins w:id="40678" w:author="User" w:date="2022-10-07T16:15:00Z">
        <w:del w:id="40679" w:author="Kem Sereyboth" w:date="2023-07-13T16:00:00Z">
          <w:r w:rsidRPr="00975413" w:rsidDel="001259BD">
            <w:rPr>
              <w:cs/>
              <w:rPrChange w:id="40680" w:author="Kem Sereyboth" w:date="2023-07-26T15:17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ប្រធានបទទី៥៖ វិធាន និងយន្តការត្រួតពិនិត្យប្រតិបត្តិការរបស់ប្រតិបត្តិកររបស់សន្តិសុខសង្គម</w:delText>
          </w:r>
        </w:del>
      </w:ins>
    </w:p>
    <w:p w14:paraId="384DC013" w14:textId="7FCE6C7E" w:rsidR="00556EC6" w:rsidRPr="008922FA" w:rsidDel="001259BD" w:rsidRDefault="007B3FB4">
      <w:pPr>
        <w:spacing w:after="0" w:line="240" w:lineRule="auto"/>
        <w:rPr>
          <w:ins w:id="40681" w:author="User" w:date="2022-10-07T16:15:00Z"/>
          <w:del w:id="40682" w:author="Kem Sereyboth" w:date="2023-07-13T16:00:00Z"/>
          <w:lang w:val="ca-ES"/>
          <w:rPrChange w:id="40683" w:author="Sopheak Phorn" w:date="2023-08-03T08:39:00Z">
            <w:rPr>
              <w:ins w:id="40684" w:author="User" w:date="2022-10-07T16:15:00Z"/>
              <w:del w:id="40685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686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40687" w:author="Un Seakamey" w:date="2022-11-04T12:52:00Z">
        <w:del w:id="40688" w:author="Kem Sereyboth" w:date="2023-07-13T16:00:00Z">
          <w:r w:rsidRPr="00975413" w:rsidDel="001259BD">
            <w:rPr>
              <w:cs/>
              <w:rPrChange w:id="4068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៣៥.</w:delText>
          </w:r>
        </w:del>
      </w:ins>
      <w:ins w:id="40690" w:author="User" w:date="2022-10-07T16:15:00Z">
        <w:del w:id="40691" w:author="Kem Sereyboth" w:date="2023-07-13T16:00:00Z">
          <w:r w:rsidR="00556EC6" w:rsidRPr="00975413" w:rsidDel="001259BD">
            <w:rPr>
              <w:cs/>
              <w:rPrChange w:id="4069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ផែនការសកម្មភាពប្រចាំឆ្នាំ២០២២ </w:delText>
          </w:r>
          <w:r w:rsidR="00556EC6" w:rsidRPr="008922FA" w:rsidDel="001259BD">
            <w:rPr>
              <w:lang w:val="ca-ES"/>
              <w:rPrChange w:id="40693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(</w:delText>
          </w:r>
          <w:r w:rsidR="00556EC6" w:rsidRPr="00975413" w:rsidDel="001259BD">
            <w:rPr>
              <w:cs/>
              <w:rPrChange w:id="4069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នាយកដ្ឋានត្រួតពិនិត្យ</w:delText>
          </w:r>
          <w:r w:rsidR="00556EC6" w:rsidRPr="008922FA" w:rsidDel="001259BD">
            <w:rPr>
              <w:lang w:val="ca-ES"/>
              <w:rPrChange w:id="40695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)</w:delText>
          </w:r>
        </w:del>
      </w:ins>
    </w:p>
    <w:p w14:paraId="19CE6555" w14:textId="73CB03FE" w:rsidR="00556EC6" w:rsidRPr="008922FA" w:rsidDel="001259BD" w:rsidRDefault="007B3FB4">
      <w:pPr>
        <w:spacing w:after="0" w:line="240" w:lineRule="auto"/>
        <w:rPr>
          <w:ins w:id="40696" w:author="User" w:date="2022-10-07T16:15:00Z"/>
          <w:del w:id="40697" w:author="Kem Sereyboth" w:date="2023-07-13T16:00:00Z"/>
          <w:lang w:val="ca-ES"/>
          <w:rPrChange w:id="40698" w:author="Sopheak Phorn" w:date="2023-08-03T08:39:00Z">
            <w:rPr>
              <w:ins w:id="40699" w:author="User" w:date="2022-10-07T16:15:00Z"/>
              <w:del w:id="40700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701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40702" w:author="Un Seakamey" w:date="2022-11-04T12:52:00Z">
        <w:del w:id="40703" w:author="Kem Sereyboth" w:date="2023-07-13T16:00:00Z">
          <w:r w:rsidRPr="00975413" w:rsidDel="001259BD">
            <w:rPr>
              <w:cs/>
              <w:rPrChange w:id="4070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៣៦.</w:delText>
          </w:r>
        </w:del>
      </w:ins>
      <w:ins w:id="40705" w:author="User" w:date="2022-10-07T16:15:00Z">
        <w:del w:id="40706" w:author="Kem Sereyboth" w:date="2023-07-13T16:00:00Z">
          <w:r w:rsidR="00556EC6" w:rsidRPr="00975413" w:rsidDel="001259BD">
            <w:rPr>
              <w:cs/>
              <w:rPrChange w:id="4070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សេចក្តីព្រាងលើផែនការអភិឌ្ឍន៍ស្ថាប័ននៃនិយ័តករសន្តិសុខសង្គម ២០២២</w:delText>
          </w:r>
          <w:r w:rsidR="00556EC6" w:rsidRPr="008922FA" w:rsidDel="001259BD">
            <w:rPr>
              <w:lang w:val="ca-ES"/>
              <w:rPrChange w:id="40708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-</w:delText>
          </w:r>
          <w:r w:rsidR="00556EC6" w:rsidRPr="00975413" w:rsidDel="001259BD">
            <w:rPr>
              <w:cs/>
              <w:rPrChange w:id="4070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២០២៦</w:delText>
          </w:r>
        </w:del>
      </w:ins>
    </w:p>
    <w:p w14:paraId="4664E8E2" w14:textId="4E650D1A" w:rsidR="007B3FB4" w:rsidRPr="008922FA" w:rsidDel="001259BD" w:rsidRDefault="007B3FB4">
      <w:pPr>
        <w:spacing w:after="0" w:line="240" w:lineRule="auto"/>
        <w:rPr>
          <w:ins w:id="40710" w:author="Un Seakamey" w:date="2022-11-04T12:52:00Z"/>
          <w:del w:id="40711" w:author="Kem Sereyboth" w:date="2023-07-13T16:00:00Z"/>
          <w:lang w:val="ca-ES"/>
          <w:rPrChange w:id="40712" w:author="Sopheak Phorn" w:date="2023-08-03T08:39:00Z">
            <w:rPr>
              <w:ins w:id="40713" w:author="Un Seakamey" w:date="2022-11-04T12:52:00Z"/>
              <w:del w:id="40714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715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1E122BD9" w14:textId="0BE47381" w:rsidR="00556EC6" w:rsidRPr="008922FA" w:rsidDel="001259BD" w:rsidRDefault="007B3FB4">
      <w:pPr>
        <w:spacing w:after="0" w:line="240" w:lineRule="auto"/>
        <w:rPr>
          <w:ins w:id="40716" w:author="User" w:date="2022-10-07T16:15:00Z"/>
          <w:del w:id="40717" w:author="Kem Sereyboth" w:date="2023-07-13T16:00:00Z"/>
          <w:lang w:val="ca-ES"/>
          <w:rPrChange w:id="40718" w:author="Sopheak Phorn" w:date="2023-08-03T08:39:00Z">
            <w:rPr>
              <w:ins w:id="40719" w:author="User" w:date="2022-10-07T16:15:00Z"/>
              <w:del w:id="40720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721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40722" w:author="Un Seakamey" w:date="2022-11-04T12:52:00Z">
        <w:del w:id="40723" w:author="Kem Sereyboth" w:date="2023-07-13T16:00:00Z">
          <w:r w:rsidRPr="00975413" w:rsidDel="001259BD">
            <w:rPr>
              <w:cs/>
              <w:rPrChange w:id="4072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៣៧.</w:delText>
          </w:r>
        </w:del>
      </w:ins>
      <w:ins w:id="40725" w:author="User" w:date="2022-10-07T16:15:00Z">
        <w:del w:id="40726" w:author="Kem Sereyboth" w:date="2023-07-13T16:00:00Z">
          <w:r w:rsidR="00556EC6" w:rsidRPr="00975413" w:rsidDel="001259BD">
            <w:rPr>
              <w:cs/>
              <w:rPrChange w:id="4072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សេចក្តីព្រាងអនុក្រឹត្យស្តីពីគោលការណ៍ណែនាំសម្រាប់ការវិនិយោគមូលនិធិសន្តិសុខសង្គម</w:delText>
          </w:r>
        </w:del>
      </w:ins>
    </w:p>
    <w:p w14:paraId="25B570BF" w14:textId="562FCD9D" w:rsidR="007B3FB4" w:rsidRPr="008922FA" w:rsidDel="001259BD" w:rsidRDefault="007B3FB4">
      <w:pPr>
        <w:spacing w:after="0" w:line="240" w:lineRule="auto"/>
        <w:rPr>
          <w:ins w:id="40728" w:author="Un Seakamey" w:date="2022-11-04T12:52:00Z"/>
          <w:del w:id="40729" w:author="Kem Sereyboth" w:date="2023-07-13T16:00:00Z"/>
          <w:lang w:val="ca-ES"/>
          <w:rPrChange w:id="40730" w:author="Sopheak Phorn" w:date="2023-08-03T08:39:00Z">
            <w:rPr>
              <w:ins w:id="40731" w:author="Un Seakamey" w:date="2022-11-04T12:52:00Z"/>
              <w:del w:id="40732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733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3A28DFA0" w14:textId="0BF20BA4" w:rsidR="00556EC6" w:rsidRPr="008922FA" w:rsidDel="001259BD" w:rsidRDefault="007B3FB4">
      <w:pPr>
        <w:spacing w:after="0" w:line="240" w:lineRule="auto"/>
        <w:rPr>
          <w:ins w:id="40734" w:author="User" w:date="2022-10-07T16:15:00Z"/>
          <w:del w:id="40735" w:author="Kem Sereyboth" w:date="2023-07-13T16:00:00Z"/>
          <w:lang w:val="ca-ES"/>
          <w:rPrChange w:id="40736" w:author="Sopheak Phorn" w:date="2023-08-03T08:39:00Z">
            <w:rPr>
              <w:ins w:id="40737" w:author="User" w:date="2022-10-07T16:15:00Z"/>
              <w:del w:id="40738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739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40740" w:author="Un Seakamey" w:date="2022-11-04T12:52:00Z">
        <w:del w:id="40741" w:author="Kem Sereyboth" w:date="2023-07-13T16:00:00Z">
          <w:r w:rsidRPr="00975413" w:rsidDel="001259BD">
            <w:rPr>
              <w:cs/>
              <w:rPrChange w:id="4074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៣៨.</w:delText>
          </w:r>
        </w:del>
      </w:ins>
      <w:ins w:id="40743" w:author="User" w:date="2022-10-07T16:15:00Z">
        <w:del w:id="40744" w:author="Kem Sereyboth" w:date="2023-07-13T16:00:00Z">
          <w:r w:rsidR="00556EC6" w:rsidRPr="00975413" w:rsidDel="001259BD">
            <w:rPr>
              <w:cs/>
              <w:rPrChange w:id="40745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សេចក្ដីព្រាងអនុក្រឹត្យស្តីពីនិយ័តកម្មប្រព័ន្ធសន្តិសុខសង្គម</w:delText>
          </w:r>
        </w:del>
      </w:ins>
    </w:p>
    <w:p w14:paraId="45CFCA55" w14:textId="5FB5533D" w:rsidR="007B3FB4" w:rsidRPr="008922FA" w:rsidDel="001259BD" w:rsidRDefault="007B3FB4">
      <w:pPr>
        <w:spacing w:after="0" w:line="240" w:lineRule="auto"/>
        <w:rPr>
          <w:ins w:id="40746" w:author="Un Seakamey" w:date="2022-11-04T12:52:00Z"/>
          <w:del w:id="40747" w:author="Kem Sereyboth" w:date="2023-07-13T16:00:00Z"/>
          <w:lang w:val="ca-ES"/>
          <w:rPrChange w:id="40748" w:author="Sopheak Phorn" w:date="2023-08-03T08:39:00Z">
            <w:rPr>
              <w:ins w:id="40749" w:author="Un Seakamey" w:date="2022-11-04T12:52:00Z"/>
              <w:del w:id="40750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751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4D17D504" w14:textId="7D73AD8F" w:rsidR="00556EC6" w:rsidRPr="008922FA" w:rsidDel="001259BD" w:rsidRDefault="007B3FB4">
      <w:pPr>
        <w:spacing w:after="0" w:line="240" w:lineRule="auto"/>
        <w:rPr>
          <w:ins w:id="40752" w:author="User" w:date="2022-10-07T16:15:00Z"/>
          <w:del w:id="40753" w:author="Kem Sereyboth" w:date="2023-07-13T16:00:00Z"/>
          <w:lang w:val="ca-ES"/>
          <w:rPrChange w:id="40754" w:author="Sopheak Phorn" w:date="2023-08-03T08:39:00Z">
            <w:rPr>
              <w:ins w:id="40755" w:author="User" w:date="2022-10-07T16:15:00Z"/>
              <w:del w:id="40756" w:author="Kem Sereyboth" w:date="2023-07-13T16:00:00Z"/>
            </w:rPr>
          </w:rPrChange>
        </w:rPr>
        <w:pPrChange w:id="40757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40758" w:author="Un Seakamey" w:date="2022-11-04T12:52:00Z">
        <w:del w:id="40759" w:author="Kem Sereyboth" w:date="2023-07-13T16:00:00Z">
          <w:r w:rsidRPr="00975413" w:rsidDel="001259BD">
            <w:rPr>
              <w:cs/>
              <w:rPrChange w:id="40760" w:author="Kem Sereyboth" w:date="2023-07-26T15:17:00Z">
                <w:rPr>
                  <w:rFonts w:cs="MoolBoran"/>
                  <w:cs/>
                </w:rPr>
              </w:rPrChange>
            </w:rPr>
            <w:delText>៣៩.</w:delText>
          </w:r>
        </w:del>
      </w:ins>
      <w:ins w:id="40761" w:author="User" w:date="2022-10-07T16:15:00Z">
        <w:del w:id="40762" w:author="Kem Sereyboth" w:date="2023-07-13T16:00:00Z">
          <w:r w:rsidR="00556EC6" w:rsidRPr="00975413" w:rsidDel="001259BD">
            <w:rPr>
              <w:cs/>
              <w:rPrChange w:id="40763" w:author="Kem Sereyboth" w:date="2023-07-26T15:17:00Z">
                <w:rPr>
                  <w:rFonts w:cs="MoolBoran"/>
                  <w:cs/>
                </w:rPr>
              </w:rPrChange>
            </w:rPr>
            <w:delText>សេចក្ដីព្រាងប្រកាសស្ដីពីការដោះស្រាយវិវាទក្នុងប្រព័ន្ធសន្តិសុខសង្គម</w:delText>
          </w:r>
        </w:del>
      </w:ins>
    </w:p>
    <w:p w14:paraId="2B4B8946" w14:textId="59D63312" w:rsidR="007B3FB4" w:rsidRPr="008922FA" w:rsidDel="001259BD" w:rsidRDefault="007B3FB4">
      <w:pPr>
        <w:spacing w:after="0" w:line="240" w:lineRule="auto"/>
        <w:rPr>
          <w:ins w:id="40764" w:author="Un Seakamey" w:date="2022-11-04T12:53:00Z"/>
          <w:del w:id="40765" w:author="Kem Sereyboth" w:date="2023-07-13T16:00:00Z"/>
          <w:lang w:val="ca-ES"/>
          <w:rPrChange w:id="40766" w:author="Sopheak Phorn" w:date="2023-08-03T08:39:00Z">
            <w:rPr>
              <w:ins w:id="40767" w:author="Un Seakamey" w:date="2022-11-04T12:53:00Z"/>
              <w:del w:id="40768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769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</w:p>
    <w:p w14:paraId="2653D6C4" w14:textId="6414247F" w:rsidR="00556EC6" w:rsidRPr="008922FA" w:rsidDel="001259BD" w:rsidRDefault="007B3FB4">
      <w:pPr>
        <w:spacing w:after="0" w:line="240" w:lineRule="auto"/>
        <w:rPr>
          <w:ins w:id="40770" w:author="User" w:date="2022-10-07T16:15:00Z"/>
          <w:del w:id="40771" w:author="Kem Sereyboth" w:date="2023-07-13T16:00:00Z"/>
          <w:lang w:val="ca-ES"/>
          <w:rPrChange w:id="40772" w:author="Sopheak Phorn" w:date="2023-08-03T08:39:00Z">
            <w:rPr>
              <w:ins w:id="40773" w:author="User" w:date="2022-10-07T16:15:00Z"/>
              <w:del w:id="40774" w:author="Kem Sereyboth" w:date="2023-07-13T16:00:00Z"/>
            </w:rPr>
          </w:rPrChange>
        </w:rPr>
        <w:pPrChange w:id="40775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40776" w:author="Un Seakamey" w:date="2022-11-04T12:52:00Z">
        <w:del w:id="40777" w:author="Kem Sereyboth" w:date="2023-07-13T16:00:00Z">
          <w:r w:rsidRPr="00975413" w:rsidDel="001259BD">
            <w:rPr>
              <w:cs/>
              <w:rPrChange w:id="40778" w:author="Kem Sereyboth" w:date="2023-07-26T15:17:00Z">
                <w:rPr>
                  <w:rFonts w:cs="MoolBoran"/>
                  <w:cs/>
                </w:rPr>
              </w:rPrChange>
            </w:rPr>
            <w:delText>៤០.</w:delText>
          </w:r>
        </w:del>
      </w:ins>
      <w:ins w:id="40779" w:author="User" w:date="2022-10-07T16:15:00Z">
        <w:del w:id="40780" w:author="Kem Sereyboth" w:date="2023-07-13T16:00:00Z">
          <w:r w:rsidR="00556EC6" w:rsidRPr="00975413" w:rsidDel="001259BD">
            <w:rPr>
              <w:cs/>
              <w:rPrChange w:id="40781" w:author="Kem Sereyboth" w:date="2023-07-26T15:17:00Z">
                <w:rPr>
                  <w:rFonts w:cs="MoolBoran"/>
                  <w:cs/>
                </w:rPr>
              </w:rPrChange>
            </w:rPr>
            <w:delText xml:space="preserve">ផែនការសកម្មភាពប្រចាំឆ្នាំ២០២២ </w:delText>
          </w:r>
          <w:r w:rsidR="00556EC6" w:rsidRPr="008922FA" w:rsidDel="001259BD">
            <w:rPr>
              <w:lang w:val="ca-ES"/>
              <w:rPrChange w:id="40782" w:author="Sopheak Phorn" w:date="2023-08-03T08:39:00Z">
                <w:rPr/>
              </w:rPrChange>
            </w:rPr>
            <w:delText>(</w:delText>
          </w:r>
          <w:r w:rsidR="00556EC6" w:rsidRPr="00975413" w:rsidDel="001259BD">
            <w:rPr>
              <w:cs/>
              <w:rPrChange w:id="40783" w:author="Kem Sereyboth" w:date="2023-07-26T15:17:00Z">
                <w:rPr>
                  <w:rFonts w:cs="MoolBoran"/>
                  <w:cs/>
                </w:rPr>
              </w:rPrChange>
            </w:rPr>
            <w:delText>នាយកដ្ឋានផ្សះផ្សាវិវាទ និងការពារអ្នកទទួលផង)</w:delText>
          </w:r>
        </w:del>
      </w:ins>
    </w:p>
    <w:p w14:paraId="13CD2129" w14:textId="73C90E53" w:rsidR="007B3FB4" w:rsidRPr="008922FA" w:rsidDel="001259BD" w:rsidRDefault="007B3FB4">
      <w:pPr>
        <w:spacing w:after="0" w:line="240" w:lineRule="auto"/>
        <w:rPr>
          <w:ins w:id="40784" w:author="Un Seakamey" w:date="2022-11-04T12:52:00Z"/>
          <w:del w:id="40785" w:author="Kem Sereyboth" w:date="2023-07-13T16:00:00Z"/>
          <w:lang w:val="ca-ES"/>
          <w:rPrChange w:id="40786" w:author="Sopheak Phorn" w:date="2023-08-03T08:39:00Z">
            <w:rPr>
              <w:ins w:id="40787" w:author="Un Seakamey" w:date="2022-11-04T12:52:00Z"/>
              <w:del w:id="40788" w:author="Kem Sereyboth" w:date="2023-07-13T16:00:00Z"/>
              <w:rFonts w:ascii="Khmer MEF1" w:hAnsi="Khmer MEF1" w:cs="Khmer MEF1"/>
              <w:color w:val="171717" w:themeColor="background2" w:themeShade="1A"/>
              <w:spacing w:val="4"/>
              <w:sz w:val="24"/>
              <w:szCs w:val="24"/>
            </w:rPr>
          </w:rPrChange>
        </w:rPr>
        <w:pPrChange w:id="40789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</w:p>
    <w:p w14:paraId="7962EEA6" w14:textId="6F438135" w:rsidR="00556EC6" w:rsidRPr="008922FA" w:rsidDel="001259BD" w:rsidRDefault="007B3FB4">
      <w:pPr>
        <w:spacing w:after="0" w:line="240" w:lineRule="auto"/>
        <w:rPr>
          <w:del w:id="40790" w:author="Kem Sereyboth" w:date="2023-07-13T16:00:00Z"/>
          <w:lang w:val="ca-ES"/>
          <w:rPrChange w:id="40791" w:author="Sopheak Phorn" w:date="2023-08-03T08:39:00Z">
            <w:rPr>
              <w:del w:id="40792" w:author="Kem Sereyboth" w:date="2023-07-13T16:00:00Z"/>
              <w:rFonts w:ascii="Khmer MEF1" w:hAnsi="Khmer MEF1" w:cs="Khmer MEF1"/>
              <w:color w:val="171717" w:themeColor="background2" w:themeShade="1A"/>
              <w:spacing w:val="6"/>
              <w:sz w:val="24"/>
              <w:szCs w:val="24"/>
            </w:rPr>
          </w:rPrChange>
        </w:rPr>
        <w:pPrChange w:id="40793" w:author="Sopheak Phorn" w:date="2023-08-03T16:18:00Z">
          <w:pPr>
            <w:pStyle w:val="ListParagraph"/>
            <w:spacing w:after="0" w:line="233" w:lineRule="auto"/>
            <w:ind w:left="1276" w:hanging="283"/>
            <w:jc w:val="both"/>
          </w:pPr>
        </w:pPrChange>
      </w:pPr>
      <w:ins w:id="40794" w:author="Un Seakamey" w:date="2022-11-04T12:53:00Z">
        <w:del w:id="40795" w:author="Kem Sereyboth" w:date="2023-07-13T16:00:00Z">
          <w:r w:rsidRPr="00975413" w:rsidDel="001259BD">
            <w:rPr>
              <w:cs/>
              <w:rPrChange w:id="40796" w:author="Kem Sereyboth" w:date="2023-07-26T15:17:00Z">
                <w:rPr>
                  <w:rFonts w:cs="MoolBoran"/>
                  <w:cs/>
                </w:rPr>
              </w:rPrChange>
            </w:rPr>
            <w:delText>៤១</w:delText>
          </w:r>
        </w:del>
      </w:ins>
      <w:ins w:id="40797" w:author="Un Seakamey" w:date="2022-11-04T12:58:00Z">
        <w:del w:id="40798" w:author="Kem Sereyboth" w:date="2023-07-13T16:00:00Z">
          <w:r w:rsidR="006C5795" w:rsidRPr="00975413" w:rsidDel="001259BD">
            <w:rPr>
              <w:cs/>
              <w:rPrChange w:id="4079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40800" w:author="User" w:date="2022-10-07T16:15:00Z">
        <w:del w:id="40801" w:author="Kem Sereyboth" w:date="2023-07-13T16:00:00Z">
          <w:r w:rsidR="00556EC6" w:rsidRPr="00975413" w:rsidDel="001259BD">
            <w:rPr>
              <w:cs/>
              <w:rPrChange w:id="40802" w:author="Kem Sereyboth" w:date="2023-07-26T15:17:00Z">
                <w:rPr>
                  <w:rFonts w:cs="MoolBoran"/>
                  <w:cs/>
                </w:rPr>
              </w:rPrChange>
            </w:rPr>
            <w:delText>របាយការណ៍កិច្ចប្រជុំស្តីពីការបូកសរុបការងារប្រចាំឆ្នាំ ការលើកទិសដៅបន្ត និងការពង្រឹង</w:delText>
          </w:r>
        </w:del>
      </w:ins>
      <w:ins w:id="40803" w:author="User" w:date="2022-11-14T06:14:00Z">
        <w:del w:id="40804" w:author="Kem Sereyboth" w:date="2023-07-13T16:00:00Z">
          <w:r w:rsidR="001E01A9" w:rsidRPr="008922FA" w:rsidDel="001259BD">
            <w:rPr>
              <w:lang w:val="ca-ES"/>
              <w:rPrChange w:id="40805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40806" w:author="User" w:date="2022-10-07T16:15:00Z">
        <w:del w:id="40807" w:author="Kem Sereyboth" w:date="2023-07-13T16:00:00Z">
          <w:r w:rsidR="00556EC6" w:rsidRPr="00975413" w:rsidDel="001259BD">
            <w:rPr>
              <w:cs/>
              <w:rPrChange w:id="40808" w:author="Kem Sereyboth" w:date="2023-07-26T15:17:00Z">
                <w:rPr>
                  <w:rFonts w:cs="MoolBoran"/>
                  <w:spacing w:val="-4"/>
                  <w:cs/>
                </w:rPr>
              </w:rPrChange>
            </w:rPr>
            <w:delText>សមត្ថភាពក្នុងការធ្វើនិយ័តកម្មប្រព័ន្ធសន្តិសុខសង្គម</w:delText>
          </w:r>
          <w:r w:rsidR="00556EC6" w:rsidRPr="00975413" w:rsidDel="001259BD">
            <w:rPr>
              <w:cs/>
              <w:rPrChange w:id="40809" w:author="Kem Sereyboth" w:date="2023-07-26T15:17:00Z">
                <w:rPr>
                  <w:rFonts w:cs="MoolBoran"/>
                  <w:cs/>
                </w:rPr>
              </w:rPrChange>
            </w:rPr>
            <w:delText>។</w:delText>
          </w:r>
        </w:del>
      </w:ins>
    </w:p>
    <w:p w14:paraId="6BBFE499" w14:textId="77777777" w:rsidR="00305AD9" w:rsidRPr="008922FA" w:rsidRDefault="00305AD9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40810" w:author="Un Seakamey" w:date="2022-11-14T16:53:00Z"/>
          <w:lang w:val="ca-ES"/>
          <w:rPrChange w:id="40811" w:author="Sopheak Phorn" w:date="2023-08-03T08:39:00Z">
            <w:rPr>
              <w:ins w:id="40812" w:author="Un Seakamey" w:date="2022-11-14T16:53:00Z"/>
              <w:rFonts w:ascii="Khmer MEF1" w:hAnsi="Khmer MEF1" w:cs="Khmer MEF1"/>
              <w:color w:val="171717" w:themeColor="background2" w:themeShade="1A"/>
              <w:spacing w:val="6"/>
              <w:sz w:val="24"/>
              <w:szCs w:val="24"/>
            </w:rPr>
          </w:rPrChange>
        </w:rPr>
        <w:pPrChange w:id="40813" w:author="Sopheak Phorn" w:date="2023-08-03T16:18:00Z">
          <w:pPr>
            <w:pStyle w:val="ListParagraph"/>
            <w:spacing w:after="0" w:line="233" w:lineRule="auto"/>
            <w:ind w:left="1276" w:hanging="283"/>
            <w:jc w:val="both"/>
          </w:pPr>
        </w:pPrChange>
      </w:pPr>
    </w:p>
    <w:p w14:paraId="45446393" w14:textId="5A363E0A" w:rsidR="00A65162" w:rsidRPr="004A5A84" w:rsidRDefault="001003C8">
      <w:pPr>
        <w:spacing w:after="0" w:line="240" w:lineRule="auto"/>
        <w:jc w:val="both"/>
        <w:rPr>
          <w:ins w:id="40814" w:author="Sopheak" w:date="2023-07-29T07:24:00Z"/>
          <w:rFonts w:ascii="Khmer MEF1" w:hAnsi="Khmer MEF1" w:cs="Khmer MEF1"/>
          <w:b/>
          <w:bCs/>
          <w:spacing w:val="-4"/>
          <w:sz w:val="24"/>
          <w:szCs w:val="24"/>
          <w:lang w:val="ca-ES"/>
          <w:rPrChange w:id="40815" w:author="Sopheak Phorn" w:date="2023-08-03T16:17:00Z">
            <w:rPr>
              <w:ins w:id="40816" w:author="Sopheak" w:date="2023-07-29T07:24:00Z"/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lang w:val="ca-ES"/>
            </w:rPr>
          </w:rPrChange>
        </w:rPr>
        <w:pPrChange w:id="40817" w:author="Sopheak Phorn" w:date="2023-08-03T16:18:00Z">
          <w:pPr>
            <w:pStyle w:val="ListParagraph"/>
            <w:spacing w:after="0" w:line="233" w:lineRule="auto"/>
            <w:ind w:left="1276" w:hanging="283"/>
            <w:jc w:val="both"/>
          </w:pPr>
        </w:pPrChange>
      </w:pPr>
      <w:ins w:id="40818" w:author="Un Seakamey" w:date="2022-11-14T16:54:00Z">
        <w:r w:rsidRPr="004A5A8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40819" w:author="Sopheak Phorn" w:date="2023-08-03T16:17:00Z">
              <w:rPr>
                <w:rFonts w:ascii="Khmer MEF1" w:hAnsi="Khmer MEF1" w:cs="Khmer MEF1"/>
                <w:color w:val="171717" w:themeColor="background2" w:themeShade="1A"/>
                <w:spacing w:val="6"/>
                <w:sz w:val="24"/>
                <w:szCs w:val="24"/>
                <w:cs/>
              </w:rPr>
            </w:rPrChange>
          </w:rPr>
          <w:t>គ</w:t>
        </w:r>
      </w:ins>
      <w:ins w:id="40820" w:author="Un Seakamey" w:date="2022-11-14T16:53:00Z">
        <w:r w:rsidRPr="004A5A8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40821" w:author="Sopheak Phorn" w:date="2023-08-03T16:17:00Z">
              <w:rPr>
                <w:rFonts w:ascii="Khmer MEF1" w:hAnsi="Khmer MEF1" w:cs="Khmer MEF1"/>
                <w:color w:val="171717" w:themeColor="background2" w:themeShade="1A"/>
                <w:spacing w:val="6"/>
                <w:sz w:val="24"/>
                <w:szCs w:val="24"/>
                <w:cs/>
              </w:rPr>
            </w:rPrChange>
          </w:rPr>
          <w:t>.</w:t>
        </w:r>
      </w:ins>
      <w:ins w:id="40822" w:author="Un Seakamey" w:date="2022-11-14T16:54:00Z">
        <w:r w:rsidRPr="004A5A8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40823" w:author="Sopheak Phorn" w:date="2023-08-03T16:17:00Z">
              <w:rPr>
                <w:rFonts w:ascii="Khmer MEF1" w:hAnsi="Khmer MEF1" w:cs="Khmer MEF1"/>
                <w:color w:val="171717" w:themeColor="background2" w:themeShade="1A"/>
                <w:spacing w:val="6"/>
                <w:sz w:val="24"/>
                <w:szCs w:val="24"/>
                <w:cs/>
              </w:rPr>
            </w:rPrChange>
          </w:rPr>
          <w:t>លិខិតឆ្លើយបំភ</w:t>
        </w:r>
        <w:r w:rsidRPr="004A5A8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្លឺ និងមតិយោ</w:t>
        </w:r>
      </w:ins>
      <w:ins w:id="40824" w:author="Un Seakamey" w:date="2022-11-14T16:55:00Z">
        <w:r w:rsidRPr="004A5A8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បល់សំណូមពររបស់ ន.</w:t>
        </w:r>
      </w:ins>
      <w:ins w:id="40825" w:author="Sopheak" w:date="2023-07-29T07:30:00Z">
        <w:r w:rsidR="000E047D" w:rsidRPr="004A5A8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40826" w:author="Sopheak Phorn" w:date="2023-08-03T16:17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គ</w:t>
        </w:r>
      </w:ins>
      <w:ins w:id="40827" w:author="Un Seakamey" w:date="2022-11-14T16:55:00Z">
        <w:del w:id="40828" w:author="Sopheak" w:date="2023-07-29T07:30:00Z">
          <w:r w:rsidRPr="004A5A84" w:rsidDel="000E047D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ស</w:delText>
          </w:r>
        </w:del>
        <w:r w:rsidRPr="004A5A8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.ស.</w:t>
        </w:r>
      </w:ins>
    </w:p>
    <w:p w14:paraId="795706D7" w14:textId="69611378" w:rsidR="00AE4F64" w:rsidRPr="004A5A84" w:rsidRDefault="001417FA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40829" w:author="Sopheak Phorn" w:date="2023-08-03T14:45:00Z"/>
          <w:rFonts w:ascii="Khmer MEF1" w:hAnsi="Khmer MEF1" w:cs="Khmer MEF1"/>
          <w:spacing w:val="-4"/>
          <w:sz w:val="24"/>
          <w:szCs w:val="24"/>
          <w:lang w:val="ca-ES"/>
          <w:rPrChange w:id="40830" w:author="Sopheak Phorn" w:date="2023-08-03T16:17:00Z">
            <w:rPr>
              <w:ins w:id="40831" w:author="Sopheak Phorn" w:date="2023-08-03T14:45:00Z"/>
              <w:rFonts w:ascii="Khmer MEF1" w:hAnsi="Khmer MEF1" w:cs="Khmer MEF1"/>
              <w:spacing w:val="-4"/>
              <w:sz w:val="24"/>
              <w:szCs w:val="24"/>
              <w:highlight w:val="yellow"/>
              <w:lang w:val="ca-ES"/>
            </w:rPr>
          </w:rPrChange>
        </w:rPr>
      </w:pPr>
      <w:ins w:id="40832" w:author="Sopheak Phorn" w:date="2023-08-03T14:37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833" w:author="Sopheak Phorn" w:date="2023-08-03T16:17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កំណត់ហេតុ</w:t>
        </w:r>
      </w:ins>
      <w:ins w:id="40834" w:author="Sopheak Phorn" w:date="2023-08-03T14:44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835" w:author="Sopheak Phorn" w:date="2023-08-03T16:17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លេខ ១៤២/២៣ អ.ស.ផ.</w:t>
        </w:r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836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ចុះថ្ងៃទី២៧ ខែមីនា ឆ្នាំ២០២៣ </w:t>
        </w:r>
      </w:ins>
      <w:ins w:id="40837" w:author="Sopheak Phorn" w:date="2023-08-03T14:45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838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ស្ដីពីកិច្ចប្រជុំបើកដាក់ឱ្យដំណើរការសវនកម្មប្រចាំឆ្នាំ២០២៣</w:t>
        </w:r>
      </w:ins>
    </w:p>
    <w:p w14:paraId="6EFA02EF" w14:textId="02E7D5AB" w:rsidR="001417FA" w:rsidRPr="004A5A84" w:rsidRDefault="001417FA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40839" w:author="Sopheak Phorn" w:date="2023-08-03T14:46:00Z"/>
          <w:rFonts w:ascii="Khmer MEF1" w:hAnsi="Khmer MEF1" w:cs="Khmer MEF1"/>
          <w:spacing w:val="-4"/>
          <w:sz w:val="24"/>
          <w:szCs w:val="24"/>
          <w:lang w:val="ca-ES"/>
          <w:rPrChange w:id="40840" w:author="Sopheak Phorn" w:date="2023-08-03T16:17:00Z">
            <w:rPr>
              <w:ins w:id="40841" w:author="Sopheak Phorn" w:date="2023-08-03T14:46:00Z"/>
              <w:rFonts w:ascii="Khmer MEF1" w:hAnsi="Khmer MEF1" w:cs="Khmer MEF1"/>
              <w:spacing w:val="-4"/>
              <w:sz w:val="24"/>
              <w:szCs w:val="24"/>
              <w:highlight w:val="yellow"/>
              <w:lang w:val="ca-ES"/>
            </w:rPr>
          </w:rPrChange>
        </w:rPr>
      </w:pPr>
      <w:ins w:id="40842" w:author="Sopheak Phorn" w:date="2023-08-03T14:46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843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កំណត់ហេតុលេខ ១៩៧/២៣ អ.ស.ផ. ចុះថ្ងៃទី៣ ខែ</w:t>
        </w:r>
      </w:ins>
      <w:ins w:id="40844" w:author="Sopheak Phorn" w:date="2023-08-03T16:12:00Z">
        <w:r w:rsidR="00D86652"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845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ឧសភា</w:t>
        </w:r>
      </w:ins>
      <w:ins w:id="40846" w:author="Sopheak Phorn" w:date="2023-08-03T14:46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847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ឆ្នាំ២០២៣ ស្ដីពីកិច្ចប្រជុំ</w:t>
        </w:r>
      </w:ins>
      <w:ins w:id="40848" w:author="Sopheak Phorn" w:date="2023-08-03T16:06:00Z">
        <w:r w:rsidR="00D86652"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849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ពិភាក្សារវាង</w:t>
        </w:r>
        <w:r w:rsidR="00D86652" w:rsidRPr="004A5A84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40850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ប្រតិភូសវនកម្មផ្ទៃក្នុងនៃ​ </w:t>
        </w:r>
        <w:r w:rsidR="00D86652" w:rsidRPr="004A5A84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lang w:val="ca-ES"/>
            <w:rPrChange w:id="40851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អ.ស.ហ. </w:t>
        </w:r>
        <w:r w:rsidR="00D86652" w:rsidRPr="004A5A84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40852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ជាមួយនាយកដ្ឋានកិ</w:t>
        </w:r>
      </w:ins>
      <w:ins w:id="40853" w:author="Sopheak Phorn" w:date="2023-08-03T16:07:00Z">
        <w:r w:rsidR="00D86652" w:rsidRPr="004A5A84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40854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ច្ចការទូទៅនៃ</w:t>
        </w:r>
      </w:ins>
      <w:ins w:id="40855" w:author="Sopheak Phorn" w:date="2023-08-03T16:10:00Z">
        <w:r w:rsidR="00D86652" w:rsidRPr="004A5A84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40856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និយ័តករ</w:t>
        </w:r>
        <w:r w:rsidR="00D86652" w:rsidRPr="004A5A84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  <w:rPrChange w:id="40857" w:author="Sopheak Phorn" w:date="2023-08-03T16:17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គណនេយ្យនិងសវនកម្ម</w:t>
        </w:r>
      </w:ins>
    </w:p>
    <w:p w14:paraId="5EB6EDC1" w14:textId="56BD4C9D" w:rsidR="00D86652" w:rsidRPr="004A5A84" w:rsidRDefault="00D86652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40858" w:author="Sopheak Phorn" w:date="2023-08-03T16:10:00Z"/>
          <w:rFonts w:ascii="Khmer MEF1" w:hAnsi="Khmer MEF1" w:cs="Khmer MEF1"/>
          <w:spacing w:val="-4"/>
          <w:sz w:val="24"/>
          <w:szCs w:val="24"/>
          <w:lang w:val="ca-ES"/>
          <w:rPrChange w:id="40859" w:author="Sopheak Phorn" w:date="2023-08-03T16:17:00Z">
            <w:rPr>
              <w:ins w:id="40860" w:author="Sopheak Phorn" w:date="2023-08-03T16:10:00Z"/>
              <w:rFonts w:ascii="Khmer MEF1" w:hAnsi="Khmer MEF1" w:cs="Khmer MEF1"/>
              <w:spacing w:val="-4"/>
              <w:sz w:val="24"/>
              <w:szCs w:val="24"/>
              <w:highlight w:val="yellow"/>
              <w:lang w:val="ca-ES"/>
            </w:rPr>
          </w:rPrChange>
        </w:rPr>
      </w:pPr>
      <w:ins w:id="40861" w:author="Sopheak Phorn" w:date="2023-08-03T16:10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862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កំណត់ហេតុលេខ ២១២/២៣ អ.ស.ផ. ចុះថ្ងៃទី</w:t>
        </w:r>
      </w:ins>
      <w:ins w:id="40863" w:author="Sopheak Phorn" w:date="2023-08-03T16:11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864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១២</w:t>
        </w:r>
      </w:ins>
      <w:ins w:id="40865" w:author="Sopheak Phorn" w:date="2023-08-03T16:10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866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ខែ</w:t>
        </w:r>
      </w:ins>
      <w:ins w:id="40867" w:author="Sopheak Phorn" w:date="2023-08-03T16:13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868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ឧសភា</w:t>
        </w:r>
      </w:ins>
      <w:ins w:id="40869" w:author="Sopheak Phorn" w:date="2023-08-03T16:10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870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ឆ្នាំ២០២៣ ស្ដីពីកិច្ចប្រជុំពិភាក្សា</w:t>
        </w:r>
        <w:r w:rsidRPr="004A5A84">
          <w:rPr>
            <w:rFonts w:ascii="Khmer MEF1" w:hAnsi="Khmer MEF1" w:cs="Khmer MEF1"/>
            <w:sz w:val="24"/>
            <w:szCs w:val="24"/>
            <w:cs/>
            <w:lang w:val="ca-ES"/>
            <w:rPrChange w:id="40871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រវាងប្រតិភូសវនកម្មផ្ទៃក្នុងនៃ​ </w:t>
        </w:r>
        <w:r w:rsidRPr="004A5A84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40872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អ.ស.ហ.</w:t>
        </w:r>
        <w:r w:rsidRPr="004A5A84">
          <w:rPr>
            <w:rFonts w:ascii="Khmer MEF1" w:hAnsi="Khmer MEF1" w:cs="Khmer MEF1"/>
            <w:sz w:val="24"/>
            <w:szCs w:val="24"/>
            <w:cs/>
            <w:lang w:val="ca-ES"/>
            <w:rPrChange w:id="40873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ជាមួយនាយកដ្ឋាន</w:t>
        </w:r>
      </w:ins>
      <w:ins w:id="40874" w:author="Sopheak Phorn" w:date="2023-08-03T16:13:00Z">
        <w:r w:rsidRPr="004A5A84">
          <w:rPr>
            <w:rFonts w:ascii="Khmer MEF1" w:hAnsi="Khmer MEF1" w:cs="Khmer MEF1"/>
            <w:sz w:val="24"/>
            <w:szCs w:val="24"/>
            <w:cs/>
            <w:lang w:val="ca-ES"/>
            <w:rPrChange w:id="40875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បច្ចេកទេស</w:t>
        </w:r>
      </w:ins>
      <w:ins w:id="40876" w:author="Sopheak Phorn" w:date="2023-08-03T16:10:00Z">
        <w:r w:rsidRPr="004A5A84">
          <w:rPr>
            <w:rFonts w:ascii="Khmer MEF1" w:hAnsi="Khmer MEF1" w:cs="Khmer MEF1"/>
            <w:sz w:val="24"/>
            <w:szCs w:val="24"/>
            <w:cs/>
            <w:lang w:val="ca-ES"/>
            <w:rPrChange w:id="40877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នៃនិយ័តករ</w:t>
        </w:r>
        <w:r w:rsidRPr="004A5A84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គណនេយ្យនិងសវនកម្ម</w:t>
        </w:r>
      </w:ins>
    </w:p>
    <w:p w14:paraId="1A877790" w14:textId="77777777" w:rsidR="006776A8" w:rsidRDefault="004A5A84" w:rsidP="006776A8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40878" w:author="Sopheak Phorn" w:date="2023-08-04T12:22:00Z"/>
          <w:rFonts w:ascii="Khmer MEF1" w:hAnsi="Khmer MEF1" w:cs="Khmer MEF1"/>
          <w:spacing w:val="-4"/>
          <w:sz w:val="24"/>
          <w:szCs w:val="24"/>
          <w:lang w:val="ca-ES"/>
        </w:rPr>
      </w:pPr>
      <w:ins w:id="40879" w:author="Sopheak Phorn" w:date="2023-08-03T16:14:00Z">
        <w:r w:rsidRPr="00337F6B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40880" w:author="Sopheak Phorn" w:date="2023-08-04T12:00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កំណត់ហេតុលេខ ២៧៩/២៣ អ.ស.ផ. ចុះថ្ងៃទី</w:t>
        </w:r>
      </w:ins>
      <w:ins w:id="40881" w:author="Sopheak Phorn" w:date="2023-08-04T12:00:00Z">
        <w:r w:rsidR="00337F6B" w:rsidRPr="00337F6B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40882" w:author="Sopheak Phorn" w:date="2023-08-04T12:0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៣០ </w:t>
        </w:r>
      </w:ins>
      <w:ins w:id="40883" w:author="Sopheak Phorn" w:date="2023-08-03T16:14:00Z">
        <w:r w:rsidRPr="00337F6B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40884" w:author="Sopheak Phorn" w:date="2023-08-04T12:00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ខែឧសភា ឆ្នាំ២០២៣ ស្ដីពីកិច្ចប្រជុំពិភាក្សា</w:t>
        </w:r>
        <w:r w:rsidRPr="004A5A84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40885" w:author="Sopheak Phorn" w:date="2023-08-03T16:17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រវាងប្រតិភូសវនកម្មផ្ទៃក្នុងនៃ​ </w:t>
        </w:r>
        <w:r w:rsidRPr="004A5A84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40886" w:author="Sopheak Phorn" w:date="2023-08-03T16:17:00Z">
              <w:rPr>
                <w:rFonts w:ascii="Khmer MEF1" w:hAnsi="Khmer MEF1" w:cs="Khmer MEF1"/>
                <w:b/>
                <w:bCs/>
                <w:sz w:val="24"/>
                <w:szCs w:val="24"/>
                <w:highlight w:val="yellow"/>
                <w:cs/>
                <w:lang w:val="ca-ES"/>
              </w:rPr>
            </w:rPrChange>
          </w:rPr>
          <w:t>អ.ស.ហ.</w:t>
        </w:r>
        <w:r w:rsidRPr="004A5A84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40887" w:author="Sopheak Phorn" w:date="2023-08-03T16:17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</w:t>
        </w:r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888" w:author="Sopheak Phorn" w:date="2023-08-03T16:17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ជាមួយនាយកដ្ឋានគ្រប់គ្រងវិជ្ជាជីវៈគណនេយ្យនិងសវនកម្ម</w:t>
        </w:r>
        <w:r w:rsidRPr="004A5A84">
          <w:rPr>
            <w:rFonts w:ascii="Khmer MEF1" w:hAnsi="Khmer MEF1" w:cs="Khmer MEF1"/>
            <w:sz w:val="24"/>
            <w:szCs w:val="24"/>
            <w:cs/>
            <w:lang w:val="ca-ES"/>
            <w:rPrChange w:id="40889" w:author="Sopheak Phorn" w:date="2023-08-03T16:17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នៃ</w:t>
        </w:r>
      </w:ins>
      <w:ins w:id="40890" w:author="Sopheak Phorn" w:date="2023-08-03T16:15:00Z">
        <w:r w:rsidRPr="004A5A84">
          <w:rPr>
            <w:rFonts w:ascii="Khmer MEF1" w:hAnsi="Khmer MEF1" w:cs="Khmer MEF1"/>
            <w:sz w:val="24"/>
            <w:szCs w:val="24"/>
            <w:cs/>
            <w:lang w:val="ca-ES"/>
            <w:rPrChange w:id="40891" w:author="Sopheak Phorn" w:date="2023-08-03T16:17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និយ័តករ</w:t>
        </w:r>
        <w:r w:rsidRPr="004A5A84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គណនេយ្យនិងសវនកម្ម</w:t>
        </w:r>
      </w:ins>
    </w:p>
    <w:p w14:paraId="5547D4E8" w14:textId="72935DEE" w:rsidR="004A5A84" w:rsidRPr="00186ADF" w:rsidRDefault="004A5A84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40892" w:author="Sopheak Phorn" w:date="2023-08-25T12:51:00Z"/>
          <w:rFonts w:ascii="Khmer MEF1" w:hAnsi="Khmer MEF1" w:cs="Khmer MEF1"/>
          <w:spacing w:val="-4"/>
          <w:sz w:val="24"/>
          <w:szCs w:val="24"/>
          <w:lang w:val="ca-ES"/>
          <w:rPrChange w:id="40893" w:author="Sopheak Phorn" w:date="2023-08-25T12:51:00Z">
            <w:rPr>
              <w:ins w:id="40894" w:author="Sopheak Phorn" w:date="2023-08-25T12:51:00Z"/>
              <w:rFonts w:ascii="Khmer MEF1" w:hAnsi="Khmer MEF1" w:cs="Khmer MEF1"/>
              <w:spacing w:val="-6"/>
              <w:sz w:val="24"/>
              <w:szCs w:val="24"/>
              <w:lang w:val="ca-ES"/>
            </w:rPr>
          </w:rPrChange>
        </w:rPr>
      </w:pPr>
      <w:ins w:id="40895" w:author="Sopheak Phorn" w:date="2023-08-03T16:16:00Z">
        <w:r w:rsidRPr="006776A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40896" w:author="Sopheak Phorn" w:date="2023-08-04T12:22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កំណត់ហេតុ</w:t>
        </w:r>
        <w:r w:rsidRPr="006776A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40897" w:author="Sopheak Phorn" w:date="2023-08-04T12:22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លេខ ៣៦៨/២៣ អ.ស.ផ. ចុះថ្ងៃទី</w:t>
        </w:r>
      </w:ins>
      <w:ins w:id="40898" w:author="Sopheak Phorn" w:date="2023-08-04T12:00:00Z">
        <w:r w:rsidR="00DA60FA" w:rsidRPr="006776A8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៥</w:t>
        </w:r>
      </w:ins>
      <w:ins w:id="40899" w:author="Sopheak Phorn" w:date="2023-08-03T16:16:00Z">
        <w:r w:rsidRPr="006776A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40900" w:author="Sopheak Phorn" w:date="2023-08-04T12:22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ខែ</w:t>
        </w:r>
      </w:ins>
      <w:ins w:id="40901" w:author="Sopheak Phorn" w:date="2023-08-04T12:00:00Z">
        <w:r w:rsidR="00DA60FA" w:rsidRPr="006776A8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កក្កដា</w:t>
        </w:r>
      </w:ins>
      <w:ins w:id="40902" w:author="Sopheak Phorn" w:date="2023-08-03T16:16:00Z">
        <w:r w:rsidRPr="006776A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40903" w:author="Sopheak Phorn" w:date="2023-08-04T12:22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ឆ្នាំ២០២៣ ស្ដីពីកិច្ចប្រជុំពិភាក្សា</w:t>
        </w:r>
        <w:r w:rsidRPr="006776A8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40904" w:author="Sopheak Phorn" w:date="2023-08-04T12:22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រវាងប្រតិភូសវនកម្មផ្ទៃក្នុងនៃ​ </w:t>
        </w:r>
        <w:r w:rsidRPr="006776A8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40905" w:author="Sopheak Phorn" w:date="2023-08-04T12:22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អ.ស.ហ.</w:t>
        </w:r>
        <w:r w:rsidRPr="006776A8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40906" w:author="Sopheak Phorn" w:date="2023-08-04T12:22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ជាមួយតំណាងនិយ័តករគណនេយ្យនិងសវនកម្ម</w:t>
        </w:r>
      </w:ins>
    </w:p>
    <w:p w14:paraId="34B66674" w14:textId="384284DB" w:rsidR="00186ADF" w:rsidRPr="006776A8" w:rsidDel="00AA1080" w:rsidRDefault="00497711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40907" w:author="Un Seakamey" w:date="2022-11-14T13:31:00Z"/>
          <w:del w:id="40908" w:author="Sopheak Phorn" w:date="2023-08-25T15:23:00Z"/>
          <w:rFonts w:ascii="Khmer MEF1" w:hAnsi="Khmer MEF1" w:cs="Khmer MEF1"/>
          <w:spacing w:val="-4"/>
          <w:sz w:val="24"/>
          <w:szCs w:val="24"/>
          <w:lang w:val="ca-ES"/>
          <w:rPrChange w:id="40909" w:author="Sopheak Phorn" w:date="2023-08-04T12:22:00Z">
            <w:rPr>
              <w:ins w:id="40910" w:author="Un Seakamey" w:date="2022-11-14T13:31:00Z"/>
              <w:del w:id="40911" w:author="Sopheak Phorn" w:date="2023-08-25T15:23:00Z"/>
            </w:rPr>
          </w:rPrChange>
        </w:rPr>
        <w:pPrChange w:id="40912" w:author="Sopheak Phorn" w:date="2023-08-04T12:22:00Z">
          <w:pPr>
            <w:pStyle w:val="ListParagraph"/>
            <w:spacing w:after="0" w:line="233" w:lineRule="auto"/>
            <w:ind w:left="1276" w:hanging="283"/>
            <w:jc w:val="both"/>
          </w:pPr>
        </w:pPrChange>
      </w:pPr>
      <w:ins w:id="40913" w:author="Sopheak Phorn" w:date="2023-08-25T12:59:00Z">
        <w:r w:rsidRPr="00497711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lastRenderedPageBreak/>
          <w:t xml:space="preserve">លិខិតលេខ ១០៧៩/២៣ </w:t>
        </w:r>
        <w:del w:id="40914" w:author="Chamreun Poth" w:date="2024-05-30T18:32:00Z" w16du:dateUtc="2024-05-30T11:32:00Z">
          <w:r w:rsidRPr="00497711" w:rsidDel="0009112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ន.គ.ស.</w:delText>
          </w:r>
        </w:del>
      </w:ins>
      <w:ins w:id="40915" w:author="Chamreun Poth" w:date="2024-05-30T18:32:00Z" w16du:dateUtc="2024-05-30T11:32:00Z">
        <w:r w:rsidR="00091126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ឈ្មោះសវនដ្ឋាន</w:t>
        </w:r>
      </w:ins>
      <w:ins w:id="40916" w:author="Sopheak Phorn" w:date="2023-08-25T12:59:00Z">
        <w:r w:rsidRPr="00497711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ចុះថ្ងៃទី២៣ ខែសីហា ឆ្នាំ២០២៣ ស្តីពីករណីការពិនិត្យ និងផ្ដល់យោបល់លើសេចក្តីព្រាងរបាយការណ៍សវនកម្មឆ្នាំ២០២៣ នៅនិយ័តករគណនេយ្យនិងសវនកម្ម</w:t>
        </w:r>
      </w:ins>
    </w:p>
    <w:p w14:paraId="4E405CEA" w14:textId="2FFD73A7" w:rsidR="00A65162" w:rsidRPr="00AA1080" w:rsidDel="00175EBB" w:rsidRDefault="00A65162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40917" w:author="Un Seakamey" w:date="2022-11-14T13:31:00Z"/>
          <w:del w:id="40918" w:author="Kem Sereyboth" w:date="2023-07-26T15:16:00Z"/>
          <w:rFonts w:ascii="Khmer MEF1" w:hAnsi="Khmer MEF1" w:cs="Khmer MEF1"/>
          <w:spacing w:val="6"/>
          <w:sz w:val="24"/>
          <w:szCs w:val="24"/>
          <w:rPrChange w:id="40919" w:author="Sopheak Phorn" w:date="2023-08-25T15:23:00Z">
            <w:rPr>
              <w:ins w:id="40920" w:author="Un Seakamey" w:date="2022-11-14T13:31:00Z"/>
              <w:del w:id="40921" w:author="Kem Sereyboth" w:date="2023-07-26T15:16:00Z"/>
            </w:rPr>
          </w:rPrChange>
        </w:rPr>
        <w:pPrChange w:id="40922" w:author="Sopheak Phorn" w:date="2023-08-25T15:23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40923" w:author="Un Seakamey" w:date="2022-11-14T13:31:00Z">
        <w:del w:id="40924" w:author="Kem Sereyboth" w:date="2023-07-26T15:16:00Z">
          <w:r w:rsidRPr="00AA1080" w:rsidDel="00175EBB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40925" w:author="Sopheak Phorn" w:date="2023-08-25T15:23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40926" w:author="Un Seakamey" w:date="2022-11-14T13:32:00Z">
        <w:del w:id="40927" w:author="Kem Sereyboth" w:date="2023-07-26T15:16:00Z">
          <w:r w:rsidRPr="00AA1080" w:rsidDel="00175EBB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40928" w:author="Sopheak Phorn" w:date="2023-08-25T15:23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40929" w:author="Un Seakamey" w:date="2022-11-14T13:31:00Z">
        <w:del w:id="40930" w:author="Kem Sereyboth" w:date="2023-07-26T15:16:00Z">
          <w:r w:rsidRPr="00AA1080" w:rsidDel="00175EBB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40931" w:author="Sopheak Phorn" w:date="2023-08-25T15:23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40932" w:author="Un Seakamey" w:date="2022-11-14T13:32:00Z">
        <w:del w:id="40933" w:author="Kem Sereyboth" w:date="2023-07-26T15:16:00Z">
          <w:r w:rsidRPr="00AA1080" w:rsidDel="00175EBB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40934" w:author="Sopheak Phorn" w:date="2023-08-25T15:23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តារាងផ្តល់ធាតុចូលទៅលើសេចក្តីព្រាងស្តីពី </w:delText>
          </w:r>
          <w:r w:rsidRPr="00AA1080" w:rsidDel="00175EBB">
            <w:rPr>
              <w:rFonts w:ascii="Khmer MEF1" w:hAnsi="Khmer MEF1" w:cs="Khmer MEF1"/>
              <w:spacing w:val="6"/>
              <w:sz w:val="24"/>
              <w:szCs w:val="24"/>
              <w:highlight w:val="yellow"/>
              <w:rPrChange w:id="40935" w:author="Sopheak Phorn" w:date="2023-08-25T15:23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“</w:delText>
          </w:r>
          <w:r w:rsidRPr="00AA1080" w:rsidDel="00175EBB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40936" w:author="Sopheak Phorn" w:date="2023-08-25T15:23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របាយការណ៍សវនកម្មអនុលោមភាព</w:delText>
          </w:r>
          <w:r w:rsidRPr="00AA1080" w:rsidDel="00175EBB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40937" w:author="Sopheak Phorn" w:date="2023-08-25T15:23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AA1080" w:rsidDel="00175EBB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40938" w:author="Sopheak Phorn" w:date="2023-08-25T15:2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នៅ</w:delText>
          </w:r>
          <w:r w:rsidRPr="00AA1080" w:rsidDel="00175EBB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40939" w:author="Sopheak Phorn" w:date="2023-08-25T15:2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និយ័តករសន្តិសុខសង្គម នៃអាជ្ញាធរសេវាហិរញ្ញវត្ថុមិនមែនធនាគារ (</w:delText>
          </w:r>
          <w:r w:rsidRPr="00AA1080" w:rsidDel="00175EBB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40940" w:author="Sopheak Phorn" w:date="2023-08-25T15:23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អ.ស.ហ.</w:delText>
          </w:r>
          <w:r w:rsidRPr="00AA1080" w:rsidDel="00175EBB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40941" w:author="Sopheak Phorn" w:date="2023-08-25T15:2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)”</w:delText>
          </w:r>
        </w:del>
      </w:ins>
      <w:ins w:id="40942" w:author="Un Seakamey" w:date="2022-11-14T14:27:00Z">
        <w:del w:id="40943" w:author="Kem Sereyboth" w:date="2023-07-26T15:16:00Z">
          <w:r w:rsidR="0032288C" w:rsidRPr="00AA1080" w:rsidDel="00175EBB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40944" w:author="Sopheak Phorn" w:date="2023-08-25T15:2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761CCED5" w14:textId="77777777" w:rsidR="006302B7" w:rsidRPr="00E33574" w:rsidRDefault="006302B7">
      <w:pPr>
        <w:numPr>
          <w:ilvl w:val="0"/>
          <w:numId w:val="102"/>
        </w:numPr>
        <w:spacing w:after="0" w:line="240" w:lineRule="auto"/>
        <w:ind w:hanging="90"/>
        <w:jc w:val="both"/>
        <w:rPr>
          <w:rPrChange w:id="40945" w:author="Kem Sereyboth" w:date="2023-07-19T16:59:00Z">
            <w:rPr>
              <w:lang w:val="ca-ES"/>
            </w:rPr>
          </w:rPrChange>
        </w:rPr>
        <w:pPrChange w:id="40946" w:author="Sopheak Phorn" w:date="2023-08-25T15:23:00Z">
          <w:pPr/>
        </w:pPrChange>
      </w:pPr>
    </w:p>
    <w:sectPr w:rsidR="006302B7" w:rsidRPr="00E33574" w:rsidSect="009F35C3">
      <w:footerReference w:type="default" r:id="rId12"/>
      <w:footerReference w:type="first" r:id="rId13"/>
      <w:pgSz w:w="11909" w:h="16834" w:code="9"/>
      <w:pgMar w:top="1134" w:right="1134" w:bottom="1134" w:left="1418" w:header="1009" w:footer="181" w:gutter="0"/>
      <w:pgNumType w:start="1"/>
      <w:cols w:space="720"/>
      <w:titlePg/>
      <w:docGrid w:linePitch="360"/>
      <w:sectPrChange w:id="40969" w:author="User" w:date="2022-11-12T15:42:00Z">
        <w:sectPr w:rsidR="006302B7" w:rsidRPr="00E33574" w:rsidSect="009F35C3">
          <w:pgSz w:w="12240" w:h="15840" w:code="0"/>
          <w:pgMar w:top="1440" w:right="1440" w:bottom="1440" w:left="1440" w:header="720" w:footer="720" w:gutter="0"/>
          <w:titlePg w:val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3E73D" w14:textId="77777777" w:rsidR="00055D4C" w:rsidRDefault="00055D4C" w:rsidP="00254A74">
      <w:pPr>
        <w:spacing w:after="0" w:line="240" w:lineRule="auto"/>
      </w:pPr>
      <w:r>
        <w:separator/>
      </w:r>
    </w:p>
  </w:endnote>
  <w:endnote w:type="continuationSeparator" w:id="0">
    <w:p w14:paraId="09A71F7C" w14:textId="77777777" w:rsidR="00055D4C" w:rsidRDefault="00055D4C" w:rsidP="002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rok Sre Hanphy">
    <w:altName w:val="Khmer UI"/>
    <w:charset w:val="00"/>
    <w:family w:val="auto"/>
    <w:pitch w:val="variable"/>
    <w:sig w:usb0="A00000A7" w:usb1="5000004A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imon S1">
    <w:altName w:val="Calibri"/>
    <w:charset w:val="00"/>
    <w:family w:val="auto"/>
    <w:pitch w:val="variable"/>
    <w:sig w:usb0="00000003" w:usb1="00000000" w:usb2="00000000" w:usb3="00000000" w:csb0="00000001" w:csb1="00000000"/>
  </w:font>
  <w:font w:name="!Khmer MEF1">
    <w:altName w:val="Khmer MEF1"/>
    <w:charset w:val="00"/>
    <w:family w:val="auto"/>
    <w:pitch w:val="variable"/>
    <w:sig w:usb0="0000000F" w:usb1="00002000" w:usb2="00010000" w:usb3="00000000" w:csb0="00000003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ustomXmlInsRangeStart w:id="1152" w:author="Voeun Kuyeng" w:date="2022-08-08T15:02:00Z"/>
  <w:sdt>
    <w:sdtPr>
      <w:id w:val="1028920382"/>
      <w:docPartObj>
        <w:docPartGallery w:val="Page Numbers (Bottom of Page)"/>
        <w:docPartUnique/>
      </w:docPartObj>
    </w:sdtPr>
    <w:sdtEndPr>
      <w:rPr>
        <w:noProof/>
        <w:sz w:val="18"/>
        <w:szCs w:val="28"/>
      </w:rPr>
    </w:sdtEndPr>
    <w:sdtContent>
      <w:customXmlInsRangeEnd w:id="1152"/>
      <w:p w14:paraId="441E5F18" w14:textId="1FFF63C3" w:rsidR="00731B72" w:rsidRPr="007824A2" w:rsidRDefault="00731B72">
        <w:pPr>
          <w:pStyle w:val="Footer"/>
          <w:jc w:val="center"/>
          <w:rPr>
            <w:ins w:id="1153" w:author="Voeun Kuyeng" w:date="2022-08-08T15:02:00Z"/>
            <w:sz w:val="18"/>
            <w:szCs w:val="28"/>
            <w:rPrChange w:id="1154" w:author="Un Seakamey" w:date="2022-09-23T09:05:00Z">
              <w:rPr>
                <w:ins w:id="1155" w:author="Voeun Kuyeng" w:date="2022-08-08T15:02:00Z"/>
              </w:rPr>
            </w:rPrChange>
          </w:rPr>
        </w:pPr>
        <w:ins w:id="1156" w:author="Voeun Kuyeng" w:date="2022-08-08T15:02:00Z">
          <w:del w:id="1157" w:author="User" w:date="2022-10-03T09:39:00Z">
            <w:r w:rsidRPr="007824A2" w:rsidDel="00E578A8">
              <w:rPr>
                <w:rFonts w:ascii="Limon S1" w:hAnsi="Limon S1"/>
                <w:sz w:val="32"/>
                <w:szCs w:val="32"/>
                <w:rPrChange w:id="1158" w:author="Un Seakamey" w:date="2022-09-23T09:05:00Z">
                  <w:rPr>
                    <w:noProof/>
                  </w:rPr>
                </w:rPrChange>
              </w:rPr>
              <w:fldChar w:fldCharType="begin"/>
            </w:r>
            <w:r w:rsidRPr="007824A2" w:rsidDel="00E578A8">
              <w:rPr>
                <w:rFonts w:ascii="Limon S1" w:hAnsi="Limon S1"/>
                <w:sz w:val="32"/>
                <w:szCs w:val="32"/>
                <w:rPrChange w:id="1159" w:author="Un Seakamey" w:date="2022-09-23T09:05:00Z">
                  <w:rPr/>
                </w:rPrChange>
              </w:rPr>
              <w:delInstrText xml:space="preserve"> PAGE   \* MERGEFORMAT </w:delInstrText>
            </w:r>
            <w:r w:rsidRPr="007824A2" w:rsidDel="00E578A8">
              <w:rPr>
                <w:rFonts w:ascii="Limon S1" w:hAnsi="Limon S1"/>
                <w:sz w:val="32"/>
                <w:szCs w:val="32"/>
                <w:rPrChange w:id="1160" w:author="Un Seakamey" w:date="2022-09-23T09:05:00Z">
                  <w:rPr>
                    <w:noProof/>
                  </w:rPr>
                </w:rPrChange>
              </w:rPr>
              <w:fldChar w:fldCharType="separate"/>
            </w:r>
          </w:del>
        </w:ins>
        <w:del w:id="1161" w:author="User" w:date="2022-10-03T09:39:00Z">
          <w:r w:rsidDel="00E578A8">
            <w:rPr>
              <w:rFonts w:ascii="Limon S1" w:hAnsi="Limon S1"/>
              <w:noProof/>
              <w:sz w:val="32"/>
              <w:szCs w:val="32"/>
            </w:rPr>
            <w:delText>18</w:delText>
          </w:r>
        </w:del>
        <w:ins w:id="1162" w:author="Voeun Kuyeng" w:date="2022-08-08T15:02:00Z">
          <w:del w:id="1163" w:author="User" w:date="2022-10-03T09:39:00Z">
            <w:r w:rsidRPr="007824A2" w:rsidDel="00E578A8">
              <w:rPr>
                <w:rFonts w:ascii="Limon S1" w:hAnsi="Limon S1"/>
                <w:noProof/>
                <w:sz w:val="32"/>
                <w:szCs w:val="32"/>
                <w:rPrChange w:id="1164" w:author="Un Seakamey" w:date="2022-09-23T09:05:00Z">
                  <w:rPr>
                    <w:noProof/>
                  </w:rPr>
                </w:rPrChange>
              </w:rPr>
              <w:fldChar w:fldCharType="end"/>
            </w:r>
          </w:del>
        </w:ins>
      </w:p>
      <w:customXmlInsRangeStart w:id="1165" w:author="Voeun Kuyeng" w:date="2022-08-08T15:02:00Z"/>
    </w:sdtContent>
  </w:sdt>
  <w:customXmlInsRangeEnd w:id="1165"/>
  <w:p w14:paraId="5EE8C8EF" w14:textId="77777777" w:rsidR="00731B72" w:rsidRDefault="00731B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ustomXmlInsRangeStart w:id="40947" w:author="Voeun Kuyeng" w:date="2022-08-08T15:02:00Z"/>
  <w:sdt>
    <w:sdtPr>
      <w:id w:val="1091425417"/>
      <w:docPartObj>
        <w:docPartGallery w:val="Page Numbers (Bottom of Page)"/>
        <w:docPartUnique/>
      </w:docPartObj>
    </w:sdtPr>
    <w:sdtEndPr>
      <w:rPr>
        <w:noProof/>
        <w:sz w:val="18"/>
        <w:szCs w:val="28"/>
      </w:rPr>
    </w:sdtEndPr>
    <w:sdtContent>
      <w:customXmlInsRangeEnd w:id="40947"/>
      <w:p w14:paraId="7C6713F4" w14:textId="76793F64" w:rsidR="00731B72" w:rsidRPr="007824A2" w:rsidRDefault="00731B72">
        <w:pPr>
          <w:pStyle w:val="Footer"/>
          <w:jc w:val="center"/>
          <w:rPr>
            <w:ins w:id="40948" w:author="Voeun Kuyeng" w:date="2022-08-08T15:02:00Z"/>
            <w:sz w:val="18"/>
            <w:szCs w:val="28"/>
            <w:rPrChange w:id="40949" w:author="Un Seakamey" w:date="2022-09-23T09:05:00Z">
              <w:rPr>
                <w:ins w:id="40950" w:author="Voeun Kuyeng" w:date="2022-08-08T15:02:00Z"/>
              </w:rPr>
            </w:rPrChange>
          </w:rPr>
        </w:pPr>
        <w:ins w:id="40951" w:author="Voeun Kuyeng" w:date="2022-08-08T15:02:00Z">
          <w:r w:rsidRPr="007824A2">
            <w:rPr>
              <w:rFonts w:ascii="Limon S1" w:hAnsi="Limon S1"/>
              <w:sz w:val="32"/>
              <w:szCs w:val="32"/>
              <w:rPrChange w:id="40952" w:author="Un Seakamey" w:date="2022-09-23T09:05:00Z">
                <w:rPr>
                  <w:noProof/>
                </w:rPr>
              </w:rPrChange>
            </w:rPr>
            <w:fldChar w:fldCharType="begin"/>
          </w:r>
          <w:r w:rsidRPr="007824A2">
            <w:rPr>
              <w:rFonts w:ascii="Limon S1" w:hAnsi="Limon S1"/>
              <w:sz w:val="32"/>
              <w:szCs w:val="32"/>
              <w:rPrChange w:id="40953" w:author="Un Seakamey" w:date="2022-09-23T09:05:00Z">
                <w:rPr/>
              </w:rPrChange>
            </w:rPr>
            <w:instrText xml:space="preserve"> PAGE   \* MERGEFORMAT </w:instrText>
          </w:r>
          <w:r w:rsidRPr="007824A2">
            <w:rPr>
              <w:rFonts w:ascii="Limon S1" w:hAnsi="Limon S1"/>
              <w:sz w:val="32"/>
              <w:szCs w:val="32"/>
              <w:rPrChange w:id="40954" w:author="Un Seakamey" w:date="2022-09-23T09:05:00Z">
                <w:rPr>
                  <w:noProof/>
                </w:rPr>
              </w:rPrChange>
            </w:rPr>
            <w:fldChar w:fldCharType="separate"/>
          </w:r>
        </w:ins>
        <w:r w:rsidR="00F14E71">
          <w:rPr>
            <w:rFonts w:ascii="Limon S1" w:hAnsi="Limon S1"/>
            <w:noProof/>
            <w:sz w:val="32"/>
            <w:szCs w:val="32"/>
          </w:rPr>
          <w:t>8</w:t>
        </w:r>
        <w:ins w:id="40955" w:author="Voeun Kuyeng" w:date="2022-08-08T15:02:00Z">
          <w:r w:rsidRPr="007824A2">
            <w:rPr>
              <w:rFonts w:ascii="Limon S1" w:hAnsi="Limon S1"/>
              <w:noProof/>
              <w:sz w:val="32"/>
              <w:szCs w:val="32"/>
              <w:rPrChange w:id="40956" w:author="Un Seakamey" w:date="2022-09-23T09:05:00Z">
                <w:rPr>
                  <w:noProof/>
                </w:rPr>
              </w:rPrChange>
            </w:rPr>
            <w:fldChar w:fldCharType="end"/>
          </w:r>
        </w:ins>
      </w:p>
      <w:customXmlInsRangeStart w:id="40957" w:author="Voeun Kuyeng" w:date="2022-08-08T15:02:00Z"/>
    </w:sdtContent>
  </w:sdt>
  <w:customXmlInsRangeEnd w:id="40957"/>
  <w:p w14:paraId="1975846F" w14:textId="77777777" w:rsidR="00731B72" w:rsidRDefault="00731B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ustomXmlInsRangeStart w:id="40958" w:author="User" w:date="2022-10-03T09:38:00Z"/>
  <w:sdt>
    <w:sdtPr>
      <w:id w:val="-1028253524"/>
      <w:docPartObj>
        <w:docPartGallery w:val="Page Numbers (Bottom of Page)"/>
        <w:docPartUnique/>
      </w:docPartObj>
    </w:sdtPr>
    <w:sdtEndPr>
      <w:rPr>
        <w:rFonts w:ascii="Limon S1" w:hAnsi="Limon S1"/>
        <w:noProof/>
        <w:sz w:val="32"/>
        <w:szCs w:val="48"/>
      </w:rPr>
    </w:sdtEndPr>
    <w:sdtContent>
      <w:customXmlInsRangeEnd w:id="40958"/>
      <w:p w14:paraId="00A154EA" w14:textId="491F531A" w:rsidR="00731B72" w:rsidRPr="00E578A8" w:rsidRDefault="00731B72">
        <w:pPr>
          <w:pStyle w:val="Footer"/>
          <w:jc w:val="center"/>
          <w:rPr>
            <w:ins w:id="40959" w:author="User" w:date="2022-10-03T09:38:00Z"/>
            <w:rFonts w:ascii="Limon S1" w:hAnsi="Limon S1"/>
            <w:sz w:val="32"/>
            <w:szCs w:val="48"/>
            <w:rPrChange w:id="40960" w:author="User" w:date="2022-10-03T09:39:00Z">
              <w:rPr>
                <w:ins w:id="40961" w:author="User" w:date="2022-10-03T09:38:00Z"/>
              </w:rPr>
            </w:rPrChange>
          </w:rPr>
        </w:pPr>
        <w:ins w:id="40962" w:author="User" w:date="2022-10-03T09:38:00Z">
          <w:r w:rsidRPr="00E578A8">
            <w:rPr>
              <w:rFonts w:ascii="Limon S1" w:hAnsi="Limon S1"/>
              <w:sz w:val="32"/>
              <w:szCs w:val="48"/>
              <w:rPrChange w:id="40963" w:author="User" w:date="2022-10-03T09:39:00Z">
                <w:rPr>
                  <w:noProof/>
                </w:rPr>
              </w:rPrChange>
            </w:rPr>
            <w:fldChar w:fldCharType="begin"/>
          </w:r>
          <w:r w:rsidRPr="00E578A8">
            <w:rPr>
              <w:rFonts w:ascii="Limon S1" w:hAnsi="Limon S1"/>
              <w:sz w:val="32"/>
              <w:szCs w:val="48"/>
              <w:rPrChange w:id="40964" w:author="User" w:date="2022-10-03T09:39:00Z">
                <w:rPr/>
              </w:rPrChange>
            </w:rPr>
            <w:instrText xml:space="preserve"> PAGE   \* MERGEFORMAT </w:instrText>
          </w:r>
          <w:r w:rsidRPr="00E578A8">
            <w:rPr>
              <w:rFonts w:ascii="Limon S1" w:hAnsi="Limon S1"/>
              <w:sz w:val="32"/>
              <w:szCs w:val="48"/>
              <w:rPrChange w:id="40965" w:author="User" w:date="2022-10-03T09:39:00Z">
                <w:rPr>
                  <w:noProof/>
                </w:rPr>
              </w:rPrChange>
            </w:rPr>
            <w:fldChar w:fldCharType="separate"/>
          </w:r>
        </w:ins>
        <w:r w:rsidR="00AD1E0F">
          <w:rPr>
            <w:rFonts w:ascii="Limon S1" w:hAnsi="Limon S1"/>
            <w:noProof/>
            <w:sz w:val="32"/>
            <w:szCs w:val="48"/>
          </w:rPr>
          <w:t>1</w:t>
        </w:r>
        <w:ins w:id="40966" w:author="User" w:date="2022-10-03T09:38:00Z">
          <w:r w:rsidRPr="00E578A8">
            <w:rPr>
              <w:rFonts w:ascii="Limon S1" w:hAnsi="Limon S1"/>
              <w:noProof/>
              <w:sz w:val="32"/>
              <w:szCs w:val="48"/>
              <w:rPrChange w:id="40967" w:author="User" w:date="2022-10-03T09:39:00Z">
                <w:rPr>
                  <w:noProof/>
                </w:rPr>
              </w:rPrChange>
            </w:rPr>
            <w:fldChar w:fldCharType="end"/>
          </w:r>
        </w:ins>
      </w:p>
      <w:customXmlInsRangeStart w:id="40968" w:author="User" w:date="2022-10-03T09:38:00Z"/>
    </w:sdtContent>
  </w:sdt>
  <w:customXmlInsRangeEnd w:id="40968"/>
  <w:p w14:paraId="3BD9DC81" w14:textId="77777777" w:rsidR="00731B72" w:rsidRDefault="00731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47889" w14:textId="77777777" w:rsidR="00055D4C" w:rsidRDefault="00055D4C" w:rsidP="00254A74">
      <w:pPr>
        <w:spacing w:after="0" w:line="240" w:lineRule="auto"/>
      </w:pPr>
      <w:r>
        <w:separator/>
      </w:r>
    </w:p>
  </w:footnote>
  <w:footnote w:type="continuationSeparator" w:id="0">
    <w:p w14:paraId="4C17FD84" w14:textId="77777777" w:rsidR="00055D4C" w:rsidRDefault="00055D4C" w:rsidP="00254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526B"/>
    <w:multiLevelType w:val="hybridMultilevel"/>
    <w:tmpl w:val="42A4D806"/>
    <w:lvl w:ilvl="0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3B8592E"/>
    <w:multiLevelType w:val="hybridMultilevel"/>
    <w:tmpl w:val="E0BC378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B20C5"/>
    <w:multiLevelType w:val="hybridMultilevel"/>
    <w:tmpl w:val="DF36D294"/>
    <w:lvl w:ilvl="0" w:tplc="104EE730">
      <w:start w:val="1"/>
      <w:numFmt w:val="bullet"/>
      <w:lvlText w:val="-"/>
      <w:lvlJc w:val="left"/>
      <w:pPr>
        <w:ind w:left="1440" w:hanging="360"/>
      </w:pPr>
      <w:rPr>
        <w:rFonts w:ascii="Srok Sre Hanphy" w:hAnsi="Srok Sre Hanphy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DB6753"/>
    <w:multiLevelType w:val="hybridMultilevel"/>
    <w:tmpl w:val="70CCC6BC"/>
    <w:lvl w:ilvl="0" w:tplc="B7C80C52">
      <w:start w:val="1"/>
      <w:numFmt w:val="bullet"/>
      <w:lvlText w:val="-"/>
      <w:lvlJc w:val="left"/>
      <w:pPr>
        <w:ind w:left="1571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533132B"/>
    <w:multiLevelType w:val="hybridMultilevel"/>
    <w:tmpl w:val="FE4C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3E558B"/>
    <w:multiLevelType w:val="hybridMultilevel"/>
    <w:tmpl w:val="F078DF38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83FCB"/>
    <w:multiLevelType w:val="hybridMultilevel"/>
    <w:tmpl w:val="FC3AE28C"/>
    <w:lvl w:ilvl="0" w:tplc="C65ADF8E">
      <w:numFmt w:val="bullet"/>
      <w:lvlText w:val="-"/>
      <w:lvlJc w:val="left"/>
      <w:pPr>
        <w:ind w:left="360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6731ABF"/>
    <w:multiLevelType w:val="hybridMultilevel"/>
    <w:tmpl w:val="11A08186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E10E06"/>
    <w:multiLevelType w:val="hybridMultilevel"/>
    <w:tmpl w:val="6D5A7424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FB0DF9"/>
    <w:multiLevelType w:val="hybridMultilevel"/>
    <w:tmpl w:val="6B948288"/>
    <w:lvl w:ilvl="0" w:tplc="A9DAC126">
      <w:numFmt w:val="bullet"/>
      <w:lvlText w:val="-"/>
      <w:lvlJc w:val="left"/>
      <w:pPr>
        <w:ind w:left="153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07BD0AC3"/>
    <w:multiLevelType w:val="hybridMultilevel"/>
    <w:tmpl w:val="002E3418"/>
    <w:lvl w:ilvl="0" w:tplc="A9DAC126">
      <w:numFmt w:val="bullet"/>
      <w:lvlText w:val="-"/>
      <w:lvlJc w:val="left"/>
      <w:pPr>
        <w:ind w:left="126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099F3A35"/>
    <w:multiLevelType w:val="hybridMultilevel"/>
    <w:tmpl w:val="A7866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BDF1FDB"/>
    <w:multiLevelType w:val="hybridMultilevel"/>
    <w:tmpl w:val="75827FC6"/>
    <w:lvl w:ilvl="0" w:tplc="A9DAC126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D3B3CDB"/>
    <w:multiLevelType w:val="hybridMultilevel"/>
    <w:tmpl w:val="D38075BE"/>
    <w:lvl w:ilvl="0" w:tplc="A9DAC126">
      <w:numFmt w:val="bullet"/>
      <w:lvlText w:val="-"/>
      <w:lvlJc w:val="left"/>
      <w:rPr>
        <w:rFonts w:ascii="Khmer MEF1" w:eastAsiaTheme="minorHAnsi" w:hAnsi="Khmer MEF1" w:cs="Khmer MEF1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464D5"/>
    <w:multiLevelType w:val="hybridMultilevel"/>
    <w:tmpl w:val="3B86F7C8"/>
    <w:lvl w:ilvl="0" w:tplc="A9DAC126">
      <w:numFmt w:val="bullet"/>
      <w:lvlText w:val="-"/>
      <w:lvlJc w:val="left"/>
      <w:pPr>
        <w:ind w:left="1571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10524167"/>
    <w:multiLevelType w:val="hybridMultilevel"/>
    <w:tmpl w:val="B1BC2954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CD46AD"/>
    <w:multiLevelType w:val="hybridMultilevel"/>
    <w:tmpl w:val="2B8C2230"/>
    <w:lvl w:ilvl="0" w:tplc="1D00D144">
      <w:numFmt w:val="bullet"/>
      <w:lvlText w:val="-"/>
      <w:lvlJc w:val="left"/>
      <w:pPr>
        <w:ind w:left="117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10E30081"/>
    <w:multiLevelType w:val="hybridMultilevel"/>
    <w:tmpl w:val="17DA45CE"/>
    <w:lvl w:ilvl="0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12015FC5"/>
    <w:multiLevelType w:val="hybridMultilevel"/>
    <w:tmpl w:val="810AC4AA"/>
    <w:lvl w:ilvl="0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13734A6B"/>
    <w:multiLevelType w:val="hybridMultilevel"/>
    <w:tmpl w:val="56AECDFE"/>
    <w:lvl w:ilvl="0" w:tplc="1D00D14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566CED"/>
    <w:multiLevelType w:val="hybridMultilevel"/>
    <w:tmpl w:val="954C0E40"/>
    <w:lvl w:ilvl="0" w:tplc="D09CB13A">
      <w:numFmt w:val="bullet"/>
      <w:lvlText w:val="-"/>
      <w:lvlJc w:val="left"/>
      <w:pPr>
        <w:ind w:left="108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8756644"/>
    <w:multiLevelType w:val="hybridMultilevel"/>
    <w:tmpl w:val="C7907D8A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1C0C8D"/>
    <w:multiLevelType w:val="hybridMultilevel"/>
    <w:tmpl w:val="6096AF0A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DB2E17"/>
    <w:multiLevelType w:val="hybridMultilevel"/>
    <w:tmpl w:val="C49E691C"/>
    <w:lvl w:ilvl="0" w:tplc="7074724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E04F2D"/>
    <w:multiLevelType w:val="hybridMultilevel"/>
    <w:tmpl w:val="8190E124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BE5447E"/>
    <w:multiLevelType w:val="hybridMultilevel"/>
    <w:tmpl w:val="BFA4B05C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1CA77AA8"/>
    <w:multiLevelType w:val="hybridMultilevel"/>
    <w:tmpl w:val="07E8A2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1CB50654"/>
    <w:multiLevelType w:val="hybridMultilevel"/>
    <w:tmpl w:val="C3F2CB8C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450B5A"/>
    <w:multiLevelType w:val="hybridMultilevel"/>
    <w:tmpl w:val="6936C1F4"/>
    <w:lvl w:ilvl="0" w:tplc="B7C80C52">
      <w:start w:val="1"/>
      <w:numFmt w:val="bullet"/>
      <w:lvlText w:val="-"/>
      <w:lvlJc w:val="left"/>
      <w:pPr>
        <w:ind w:left="1440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1DFF023A"/>
    <w:multiLevelType w:val="hybridMultilevel"/>
    <w:tmpl w:val="20722F50"/>
    <w:lvl w:ilvl="0" w:tplc="2BB66DF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EAE436E"/>
    <w:multiLevelType w:val="hybridMultilevel"/>
    <w:tmpl w:val="08285460"/>
    <w:lvl w:ilvl="0" w:tplc="A9DAC126">
      <w:numFmt w:val="bullet"/>
      <w:lvlText w:val="-"/>
      <w:lvlJc w:val="left"/>
      <w:pPr>
        <w:ind w:left="1212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1" w15:restartNumberingAfterBreak="0">
    <w:nsid w:val="1FDB46EE"/>
    <w:multiLevelType w:val="hybridMultilevel"/>
    <w:tmpl w:val="A46C6F72"/>
    <w:lvl w:ilvl="0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 w15:restartNumberingAfterBreak="0">
    <w:nsid w:val="23495502"/>
    <w:multiLevelType w:val="hybridMultilevel"/>
    <w:tmpl w:val="D03E8DA6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38614DC"/>
    <w:multiLevelType w:val="hybridMultilevel"/>
    <w:tmpl w:val="04349332"/>
    <w:lvl w:ilvl="0" w:tplc="A9DAC126">
      <w:numFmt w:val="bullet"/>
      <w:lvlText w:val="-"/>
      <w:lvlJc w:val="left"/>
      <w:pPr>
        <w:ind w:left="1429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5183B5C"/>
    <w:multiLevelType w:val="hybridMultilevel"/>
    <w:tmpl w:val="E7CABABA"/>
    <w:lvl w:ilvl="0" w:tplc="1D00D144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54D41E9"/>
    <w:multiLevelType w:val="hybridMultilevel"/>
    <w:tmpl w:val="8AAA40F4"/>
    <w:lvl w:ilvl="0" w:tplc="A0486DC6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258B7AE7"/>
    <w:multiLevelType w:val="hybridMultilevel"/>
    <w:tmpl w:val="0CAED29E"/>
    <w:lvl w:ilvl="0" w:tplc="A81601A4">
      <w:start w:val="7"/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62B6645"/>
    <w:multiLevelType w:val="hybridMultilevel"/>
    <w:tmpl w:val="3FB20F0A"/>
    <w:lvl w:ilvl="0" w:tplc="DC321B52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66A595C"/>
    <w:multiLevelType w:val="hybridMultilevel"/>
    <w:tmpl w:val="AACC09F0"/>
    <w:lvl w:ilvl="0" w:tplc="C65ADF8E">
      <w:numFmt w:val="bullet"/>
      <w:lvlText w:val="-"/>
      <w:lvlJc w:val="left"/>
      <w:pPr>
        <w:ind w:left="495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26DA3CE6"/>
    <w:multiLevelType w:val="hybridMultilevel"/>
    <w:tmpl w:val="0DF0022E"/>
    <w:lvl w:ilvl="0" w:tplc="A9DAC126">
      <w:numFmt w:val="bullet"/>
      <w:lvlText w:val="-"/>
      <w:lvlJc w:val="left"/>
      <w:pPr>
        <w:ind w:left="1287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26E3040F"/>
    <w:multiLevelType w:val="hybridMultilevel"/>
    <w:tmpl w:val="24BA4F86"/>
    <w:lvl w:ilvl="0" w:tplc="3162D96A">
      <w:start w:val="1"/>
      <w:numFmt w:val="bullet"/>
      <w:lvlText w:val="-"/>
      <w:lvlJc w:val="left"/>
      <w:pPr>
        <w:ind w:left="720" w:hanging="360"/>
      </w:pPr>
      <w:rPr>
        <w:rFonts w:ascii="Khmer MEF1" w:hAnsi="Khmer MEF1" w:cs="Khmer MEF1" w:hint="default"/>
        <w:sz w:val="24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7B75356"/>
    <w:multiLevelType w:val="hybridMultilevel"/>
    <w:tmpl w:val="7DC8CBBA"/>
    <w:lvl w:ilvl="0" w:tplc="A9DAC126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29D22846"/>
    <w:multiLevelType w:val="hybridMultilevel"/>
    <w:tmpl w:val="5E1248A8"/>
    <w:lvl w:ilvl="0" w:tplc="2BE0A7E4">
      <w:numFmt w:val="bullet"/>
      <w:lvlText w:val="-"/>
      <w:lvlJc w:val="left"/>
      <w:pPr>
        <w:ind w:left="1080" w:hanging="360"/>
      </w:pPr>
      <w:rPr>
        <w:rFonts w:ascii="Khmer MEF1" w:eastAsia="Times New Roman" w:hAnsi="Khmer MEF1" w:cs="Khmer MEF1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2B300099"/>
    <w:multiLevelType w:val="hybridMultilevel"/>
    <w:tmpl w:val="565ECFA6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C1A15FB"/>
    <w:multiLevelType w:val="hybridMultilevel"/>
    <w:tmpl w:val="835E37F0"/>
    <w:lvl w:ilvl="0" w:tplc="A0486DC6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2F574DFB"/>
    <w:multiLevelType w:val="hybridMultilevel"/>
    <w:tmpl w:val="B5B43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30F96B60"/>
    <w:multiLevelType w:val="hybridMultilevel"/>
    <w:tmpl w:val="0ECE448C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6470D89"/>
    <w:multiLevelType w:val="hybridMultilevel"/>
    <w:tmpl w:val="3AB8100E"/>
    <w:lvl w:ilvl="0" w:tplc="47D2CD2A">
      <w:numFmt w:val="bullet"/>
      <w:lvlText w:val="-"/>
      <w:lvlJc w:val="left"/>
      <w:pPr>
        <w:ind w:left="1069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38EF6C89"/>
    <w:multiLevelType w:val="hybridMultilevel"/>
    <w:tmpl w:val="95CA02A0"/>
    <w:lvl w:ilvl="0" w:tplc="A0486DC6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3AC96721"/>
    <w:multiLevelType w:val="hybridMultilevel"/>
    <w:tmpl w:val="45683AC4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AFE6BD0"/>
    <w:multiLevelType w:val="hybridMultilevel"/>
    <w:tmpl w:val="914EE722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B433BEC"/>
    <w:multiLevelType w:val="hybridMultilevel"/>
    <w:tmpl w:val="04D0164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3B934660"/>
    <w:multiLevelType w:val="hybridMultilevel"/>
    <w:tmpl w:val="14846BCE"/>
    <w:lvl w:ilvl="0" w:tplc="C78856C2">
      <w:start w:val="1"/>
      <w:numFmt w:val="bullet"/>
      <w:lvlText w:val="-"/>
      <w:lvlJc w:val="left"/>
      <w:pPr>
        <w:ind w:left="1440" w:hanging="360"/>
      </w:pPr>
      <w:rPr>
        <w:rFonts w:ascii="Khmer MEF1" w:hAnsi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3CB77F6D"/>
    <w:multiLevelType w:val="hybridMultilevel"/>
    <w:tmpl w:val="9F949216"/>
    <w:lvl w:ilvl="0" w:tplc="A9DAC126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3D5E0CCF"/>
    <w:multiLevelType w:val="hybridMultilevel"/>
    <w:tmpl w:val="08ECBED0"/>
    <w:lvl w:ilvl="0" w:tplc="A9DAC126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3DD55A46"/>
    <w:multiLevelType w:val="hybridMultilevel"/>
    <w:tmpl w:val="0CE06C40"/>
    <w:lvl w:ilvl="0" w:tplc="A9DAC126">
      <w:numFmt w:val="bullet"/>
      <w:lvlText w:val="-"/>
      <w:lvlJc w:val="left"/>
      <w:pPr>
        <w:ind w:left="1571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6" w15:restartNumberingAfterBreak="0">
    <w:nsid w:val="3EA20CA9"/>
    <w:multiLevelType w:val="hybridMultilevel"/>
    <w:tmpl w:val="D4A07C32"/>
    <w:lvl w:ilvl="0" w:tplc="47D2CD2A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3F5E4403"/>
    <w:multiLevelType w:val="hybridMultilevel"/>
    <w:tmpl w:val="E9226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F887A5D"/>
    <w:multiLevelType w:val="hybridMultilevel"/>
    <w:tmpl w:val="44886514"/>
    <w:lvl w:ilvl="0" w:tplc="C65ADF8E">
      <w:numFmt w:val="bullet"/>
      <w:lvlText w:val="-"/>
      <w:lvlJc w:val="left"/>
      <w:pPr>
        <w:ind w:left="1697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59" w15:restartNumberingAfterBreak="0">
    <w:nsid w:val="409F6329"/>
    <w:multiLevelType w:val="hybridMultilevel"/>
    <w:tmpl w:val="F528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0F077F8"/>
    <w:multiLevelType w:val="hybridMultilevel"/>
    <w:tmpl w:val="8420397E"/>
    <w:lvl w:ilvl="0" w:tplc="44583FA8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41C139E0"/>
    <w:multiLevelType w:val="hybridMultilevel"/>
    <w:tmpl w:val="90208E88"/>
    <w:lvl w:ilvl="0" w:tplc="CC429112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2" w15:restartNumberingAfterBreak="0">
    <w:nsid w:val="42295FB3"/>
    <w:multiLevelType w:val="hybridMultilevel"/>
    <w:tmpl w:val="A6ACBBE0"/>
    <w:lvl w:ilvl="0" w:tplc="2BB66DF4">
      <w:numFmt w:val="bullet"/>
      <w:lvlText w:val="-"/>
      <w:lvlJc w:val="left"/>
      <w:pPr>
        <w:ind w:left="108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45BC03AD"/>
    <w:multiLevelType w:val="hybridMultilevel"/>
    <w:tmpl w:val="808C1E5C"/>
    <w:lvl w:ilvl="0" w:tplc="27460686">
      <w:numFmt w:val="bullet"/>
      <w:lvlText w:val="-"/>
      <w:lvlJc w:val="left"/>
      <w:pPr>
        <w:ind w:left="928" w:hanging="360"/>
      </w:pPr>
      <w:rPr>
        <w:rFonts w:ascii="Khmer MEF1" w:eastAsiaTheme="minorHAnsi" w:hAnsi="Khmer MEF1" w:cs="Khmer MEF1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480B0AB5"/>
    <w:multiLevelType w:val="hybridMultilevel"/>
    <w:tmpl w:val="E5D4896E"/>
    <w:lvl w:ilvl="0" w:tplc="EA88E4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4687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365A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7EC5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4E99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E82E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F009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4840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920D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90767EB"/>
    <w:multiLevelType w:val="hybridMultilevel"/>
    <w:tmpl w:val="DCC62B8C"/>
    <w:lvl w:ilvl="0" w:tplc="DC321B52">
      <w:start w:val="1"/>
      <w:numFmt w:val="bullet"/>
      <w:lvlText w:val="-"/>
      <w:lvlJc w:val="left"/>
      <w:pPr>
        <w:ind w:left="1429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49823760"/>
    <w:multiLevelType w:val="hybridMultilevel"/>
    <w:tmpl w:val="D5360F96"/>
    <w:lvl w:ilvl="0" w:tplc="1D00D14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67" w15:restartNumberingAfterBreak="0">
    <w:nsid w:val="498249AA"/>
    <w:multiLevelType w:val="hybridMultilevel"/>
    <w:tmpl w:val="8A60F1F6"/>
    <w:lvl w:ilvl="0" w:tplc="C65ADF8E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4AC07F46"/>
    <w:multiLevelType w:val="hybridMultilevel"/>
    <w:tmpl w:val="EB4A3ADC"/>
    <w:lvl w:ilvl="0" w:tplc="A9DAC126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4ADD3478"/>
    <w:multiLevelType w:val="hybridMultilevel"/>
    <w:tmpl w:val="2876BC32"/>
    <w:lvl w:ilvl="0" w:tplc="A9DAC126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4B4132EC"/>
    <w:multiLevelType w:val="hybridMultilevel"/>
    <w:tmpl w:val="91AE3BC4"/>
    <w:lvl w:ilvl="0" w:tplc="B7C80C52">
      <w:start w:val="1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B52887"/>
    <w:multiLevelType w:val="hybridMultilevel"/>
    <w:tmpl w:val="FB8006BE"/>
    <w:lvl w:ilvl="0" w:tplc="B7C80C52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4C576006"/>
    <w:multiLevelType w:val="hybridMultilevel"/>
    <w:tmpl w:val="36804602"/>
    <w:lvl w:ilvl="0" w:tplc="335CBE6A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4C650B85"/>
    <w:multiLevelType w:val="hybridMultilevel"/>
    <w:tmpl w:val="1EFAC766"/>
    <w:lvl w:ilvl="0" w:tplc="B7C80C52">
      <w:start w:val="1"/>
      <w:numFmt w:val="bullet"/>
      <w:lvlText w:val="-"/>
      <w:lvlJc w:val="left"/>
      <w:pPr>
        <w:ind w:left="1440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4DF86118"/>
    <w:multiLevelType w:val="hybridMultilevel"/>
    <w:tmpl w:val="264231DE"/>
    <w:lvl w:ilvl="0" w:tplc="1D00D144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4EE7319E"/>
    <w:multiLevelType w:val="hybridMultilevel"/>
    <w:tmpl w:val="868C4FF0"/>
    <w:lvl w:ilvl="0" w:tplc="A9DAC126">
      <w:numFmt w:val="bullet"/>
      <w:lvlText w:val="-"/>
      <w:lvlJc w:val="left"/>
      <w:pPr>
        <w:ind w:left="1446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6" w15:restartNumberingAfterBreak="0">
    <w:nsid w:val="4FEE13D8"/>
    <w:multiLevelType w:val="hybridMultilevel"/>
    <w:tmpl w:val="5642B10C"/>
    <w:lvl w:ilvl="0" w:tplc="A0486DC6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08D08AD"/>
    <w:multiLevelType w:val="hybridMultilevel"/>
    <w:tmpl w:val="EEBC2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510F7E35"/>
    <w:multiLevelType w:val="hybridMultilevel"/>
    <w:tmpl w:val="0040DF86"/>
    <w:lvl w:ilvl="0" w:tplc="DC321B52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32F7993"/>
    <w:multiLevelType w:val="hybridMultilevel"/>
    <w:tmpl w:val="46DA8C08"/>
    <w:lvl w:ilvl="0" w:tplc="9A54FC70">
      <w:start w:val="1"/>
      <w:numFmt w:val="bullet"/>
      <w:lvlText w:val="-"/>
      <w:lvlJc w:val="left"/>
      <w:pPr>
        <w:ind w:left="1440" w:hanging="360"/>
      </w:pPr>
      <w:rPr>
        <w:rFonts w:ascii="Stencil" w:hAnsi="Stenci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5662384A"/>
    <w:multiLevelType w:val="hybridMultilevel"/>
    <w:tmpl w:val="384C3DEC"/>
    <w:lvl w:ilvl="0" w:tplc="A0486DC6">
      <w:start w:val="1"/>
      <w:numFmt w:val="bullet"/>
      <w:lvlText w:val="-"/>
      <w:lvlJc w:val="left"/>
      <w:pPr>
        <w:ind w:left="1800" w:hanging="360"/>
      </w:pPr>
      <w:rPr>
        <w:rFonts w:ascii="Sitka Subheading" w:hAnsi="Sitka Subheading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1" w15:restartNumberingAfterBreak="0">
    <w:nsid w:val="57E7023A"/>
    <w:multiLevelType w:val="hybridMultilevel"/>
    <w:tmpl w:val="231654E4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9211790"/>
    <w:multiLevelType w:val="hybridMultilevel"/>
    <w:tmpl w:val="6B82E2A0"/>
    <w:lvl w:ilvl="0" w:tplc="B7C80C52">
      <w:start w:val="1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CBE3F12"/>
    <w:multiLevelType w:val="hybridMultilevel"/>
    <w:tmpl w:val="A1A4A95A"/>
    <w:lvl w:ilvl="0" w:tplc="A9DAC126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5DA5447C"/>
    <w:multiLevelType w:val="hybridMultilevel"/>
    <w:tmpl w:val="2162313C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21E6113"/>
    <w:multiLevelType w:val="hybridMultilevel"/>
    <w:tmpl w:val="BC8A8E10"/>
    <w:lvl w:ilvl="0" w:tplc="A0486DC6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62FA6DBF"/>
    <w:multiLevelType w:val="hybridMultilevel"/>
    <w:tmpl w:val="FBB84622"/>
    <w:lvl w:ilvl="0" w:tplc="1D00D144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63032FEE"/>
    <w:multiLevelType w:val="hybridMultilevel"/>
    <w:tmpl w:val="10A04F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7544D6B"/>
    <w:multiLevelType w:val="hybridMultilevel"/>
    <w:tmpl w:val="B08432C6"/>
    <w:lvl w:ilvl="0" w:tplc="104EE730">
      <w:start w:val="1"/>
      <w:numFmt w:val="bullet"/>
      <w:lvlText w:val="-"/>
      <w:lvlJc w:val="left"/>
      <w:pPr>
        <w:ind w:left="720" w:hanging="360"/>
      </w:pPr>
      <w:rPr>
        <w:rFonts w:ascii="Srok Sre Hanphy" w:hAnsi="Srok Sre Hanph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75A425E"/>
    <w:multiLevelType w:val="hybridMultilevel"/>
    <w:tmpl w:val="2C7289EA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0" w15:restartNumberingAfterBreak="0">
    <w:nsid w:val="69EC580B"/>
    <w:multiLevelType w:val="hybridMultilevel"/>
    <w:tmpl w:val="E7843406"/>
    <w:lvl w:ilvl="0" w:tplc="1D00D14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A1B4B05"/>
    <w:multiLevelType w:val="hybridMultilevel"/>
    <w:tmpl w:val="661CD82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2" w15:restartNumberingAfterBreak="0">
    <w:nsid w:val="6A616B90"/>
    <w:multiLevelType w:val="hybridMultilevel"/>
    <w:tmpl w:val="72D26EB4"/>
    <w:lvl w:ilvl="0" w:tplc="1D00D144">
      <w:numFmt w:val="bullet"/>
      <w:lvlText w:val="-"/>
      <w:lvlJc w:val="left"/>
      <w:pPr>
        <w:ind w:left="126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3" w15:restartNumberingAfterBreak="0">
    <w:nsid w:val="6C4A14A3"/>
    <w:multiLevelType w:val="hybridMultilevel"/>
    <w:tmpl w:val="471A172A"/>
    <w:lvl w:ilvl="0" w:tplc="CC4291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CDB5AC8"/>
    <w:multiLevelType w:val="hybridMultilevel"/>
    <w:tmpl w:val="F2460FD8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016976"/>
    <w:multiLevelType w:val="hybridMultilevel"/>
    <w:tmpl w:val="40DCAB7C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3B70C8E"/>
    <w:multiLevelType w:val="hybridMultilevel"/>
    <w:tmpl w:val="A72827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7" w15:restartNumberingAfterBreak="0">
    <w:nsid w:val="77316783"/>
    <w:multiLevelType w:val="hybridMultilevel"/>
    <w:tmpl w:val="AB5E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99E6934"/>
    <w:multiLevelType w:val="hybridMultilevel"/>
    <w:tmpl w:val="942E1090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C5937A2"/>
    <w:multiLevelType w:val="hybridMultilevel"/>
    <w:tmpl w:val="C94E6F8C"/>
    <w:lvl w:ilvl="0" w:tplc="A0486DC6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7E1E18F4"/>
    <w:multiLevelType w:val="hybridMultilevel"/>
    <w:tmpl w:val="F1F85348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F0F3579"/>
    <w:multiLevelType w:val="hybridMultilevel"/>
    <w:tmpl w:val="20C20E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2" w15:restartNumberingAfterBreak="0">
    <w:nsid w:val="7F1D5B45"/>
    <w:multiLevelType w:val="hybridMultilevel"/>
    <w:tmpl w:val="7A04742E"/>
    <w:lvl w:ilvl="0" w:tplc="A9DAC126">
      <w:numFmt w:val="bullet"/>
      <w:lvlText w:val="-"/>
      <w:lvlJc w:val="left"/>
      <w:pPr>
        <w:ind w:left="117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784030652">
    <w:abstractNumId w:val="97"/>
  </w:num>
  <w:num w:numId="2" w16cid:durableId="640111535">
    <w:abstractNumId w:val="20"/>
  </w:num>
  <w:num w:numId="3" w16cid:durableId="1459032094">
    <w:abstractNumId w:val="66"/>
  </w:num>
  <w:num w:numId="4" w16cid:durableId="565532562">
    <w:abstractNumId w:val="62"/>
  </w:num>
  <w:num w:numId="5" w16cid:durableId="1183781975">
    <w:abstractNumId w:val="102"/>
  </w:num>
  <w:num w:numId="6" w16cid:durableId="127675378">
    <w:abstractNumId w:val="77"/>
  </w:num>
  <w:num w:numId="7" w16cid:durableId="2053537302">
    <w:abstractNumId w:val="64"/>
  </w:num>
  <w:num w:numId="8" w16cid:durableId="1245529540">
    <w:abstractNumId w:val="4"/>
  </w:num>
  <w:num w:numId="9" w16cid:durableId="491605307">
    <w:abstractNumId w:val="59"/>
  </w:num>
  <w:num w:numId="10" w16cid:durableId="1480264870">
    <w:abstractNumId w:val="70"/>
  </w:num>
  <w:num w:numId="11" w16cid:durableId="2038694552">
    <w:abstractNumId w:val="42"/>
  </w:num>
  <w:num w:numId="12" w16cid:durableId="1022390922">
    <w:abstractNumId w:val="67"/>
  </w:num>
  <w:num w:numId="13" w16cid:durableId="312418479">
    <w:abstractNumId w:val="19"/>
  </w:num>
  <w:num w:numId="14" w16cid:durableId="813719668">
    <w:abstractNumId w:val="92"/>
  </w:num>
  <w:num w:numId="15" w16cid:durableId="953830961">
    <w:abstractNumId w:val="51"/>
  </w:num>
  <w:num w:numId="16" w16cid:durableId="1955167016">
    <w:abstractNumId w:val="1"/>
  </w:num>
  <w:num w:numId="17" w16cid:durableId="1649164863">
    <w:abstractNumId w:val="9"/>
  </w:num>
  <w:num w:numId="18" w16cid:durableId="1162087705">
    <w:abstractNumId w:val="92"/>
  </w:num>
  <w:num w:numId="19" w16cid:durableId="326593936">
    <w:abstractNumId w:val="102"/>
  </w:num>
  <w:num w:numId="20" w16cid:durableId="1524829836">
    <w:abstractNumId w:val="86"/>
  </w:num>
  <w:num w:numId="21" w16cid:durableId="410742045">
    <w:abstractNumId w:val="90"/>
  </w:num>
  <w:num w:numId="22" w16cid:durableId="727220036">
    <w:abstractNumId w:val="24"/>
  </w:num>
  <w:num w:numId="23" w16cid:durableId="1885288764">
    <w:abstractNumId w:val="8"/>
  </w:num>
  <w:num w:numId="24" w16cid:durableId="1357655373">
    <w:abstractNumId w:val="88"/>
  </w:num>
  <w:num w:numId="25" w16cid:durableId="1764492533">
    <w:abstractNumId w:val="29"/>
  </w:num>
  <w:num w:numId="26" w16cid:durableId="1075278890">
    <w:abstractNumId w:val="61"/>
  </w:num>
  <w:num w:numId="27" w16cid:durableId="1091662753">
    <w:abstractNumId w:val="60"/>
  </w:num>
  <w:num w:numId="28" w16cid:durableId="1759935175">
    <w:abstractNumId w:val="6"/>
  </w:num>
  <w:num w:numId="29" w16cid:durableId="2061897884">
    <w:abstractNumId w:val="93"/>
  </w:num>
  <w:num w:numId="30" w16cid:durableId="573006406">
    <w:abstractNumId w:val="58"/>
  </w:num>
  <w:num w:numId="31" w16cid:durableId="2001225727">
    <w:abstractNumId w:val="38"/>
  </w:num>
  <w:num w:numId="32" w16cid:durableId="771557477">
    <w:abstractNumId w:val="80"/>
  </w:num>
  <w:num w:numId="33" w16cid:durableId="38168405">
    <w:abstractNumId w:val="76"/>
  </w:num>
  <w:num w:numId="34" w16cid:durableId="2139639127">
    <w:abstractNumId w:val="85"/>
  </w:num>
  <w:num w:numId="35" w16cid:durableId="884298874">
    <w:abstractNumId w:val="16"/>
  </w:num>
  <w:num w:numId="36" w16cid:durableId="501163759">
    <w:abstractNumId w:val="10"/>
  </w:num>
  <w:num w:numId="37" w16cid:durableId="601688426">
    <w:abstractNumId w:val="74"/>
  </w:num>
  <w:num w:numId="38" w16cid:durableId="2134518491">
    <w:abstractNumId w:val="34"/>
  </w:num>
  <w:num w:numId="39" w16cid:durableId="2013869233">
    <w:abstractNumId w:val="2"/>
  </w:num>
  <w:num w:numId="40" w16cid:durableId="1798571438">
    <w:abstractNumId w:val="96"/>
  </w:num>
  <w:num w:numId="41" w16cid:durableId="897672823">
    <w:abstractNumId w:val="48"/>
  </w:num>
  <w:num w:numId="42" w16cid:durableId="1575970836">
    <w:abstractNumId w:val="26"/>
  </w:num>
  <w:num w:numId="43" w16cid:durableId="1074738338">
    <w:abstractNumId w:val="44"/>
  </w:num>
  <w:num w:numId="44" w16cid:durableId="1729306394">
    <w:abstractNumId w:val="35"/>
  </w:num>
  <w:num w:numId="45" w16cid:durableId="1182402792">
    <w:abstractNumId w:val="99"/>
  </w:num>
  <w:num w:numId="46" w16cid:durableId="1384325784">
    <w:abstractNumId w:val="45"/>
  </w:num>
  <w:num w:numId="47" w16cid:durableId="124547782">
    <w:abstractNumId w:val="11"/>
  </w:num>
  <w:num w:numId="48" w16cid:durableId="1245408002">
    <w:abstractNumId w:val="36"/>
  </w:num>
  <w:num w:numId="49" w16cid:durableId="1295672599">
    <w:abstractNumId w:val="71"/>
  </w:num>
  <w:num w:numId="50" w16cid:durableId="1586183079">
    <w:abstractNumId w:val="3"/>
  </w:num>
  <w:num w:numId="51" w16cid:durableId="810750751">
    <w:abstractNumId w:val="23"/>
  </w:num>
  <w:num w:numId="52" w16cid:durableId="1962226639">
    <w:abstractNumId w:val="52"/>
  </w:num>
  <w:num w:numId="53" w16cid:durableId="1927106959">
    <w:abstractNumId w:val="89"/>
  </w:num>
  <w:num w:numId="54" w16cid:durableId="697581772">
    <w:abstractNumId w:val="30"/>
  </w:num>
  <w:num w:numId="55" w16cid:durableId="1569265033">
    <w:abstractNumId w:val="13"/>
  </w:num>
  <w:num w:numId="56" w16cid:durableId="444081613">
    <w:abstractNumId w:val="79"/>
  </w:num>
  <w:num w:numId="57" w16cid:durableId="1174030558">
    <w:abstractNumId w:val="5"/>
  </w:num>
  <w:num w:numId="58" w16cid:durableId="1183665787">
    <w:abstractNumId w:val="25"/>
  </w:num>
  <w:num w:numId="59" w16cid:durableId="1033993833">
    <w:abstractNumId w:val="0"/>
  </w:num>
  <w:num w:numId="60" w16cid:durableId="1787193649">
    <w:abstractNumId w:val="18"/>
  </w:num>
  <w:num w:numId="61" w16cid:durableId="302006017">
    <w:abstractNumId w:val="84"/>
  </w:num>
  <w:num w:numId="62" w16cid:durableId="1297032367">
    <w:abstractNumId w:val="33"/>
  </w:num>
  <w:num w:numId="63" w16cid:durableId="1766918723">
    <w:abstractNumId w:val="17"/>
  </w:num>
  <w:num w:numId="64" w16cid:durableId="1012220811">
    <w:abstractNumId w:val="53"/>
  </w:num>
  <w:num w:numId="65" w16cid:durableId="109052835">
    <w:abstractNumId w:val="68"/>
  </w:num>
  <w:num w:numId="66" w16cid:durableId="46223575">
    <w:abstractNumId w:val="83"/>
  </w:num>
  <w:num w:numId="67" w16cid:durableId="1223714536">
    <w:abstractNumId w:val="28"/>
  </w:num>
  <w:num w:numId="68" w16cid:durableId="1590038837">
    <w:abstractNumId w:val="73"/>
  </w:num>
  <w:num w:numId="69" w16cid:durableId="1500000800">
    <w:abstractNumId w:val="43"/>
  </w:num>
  <w:num w:numId="70" w16cid:durableId="1363166209">
    <w:abstractNumId w:val="82"/>
  </w:num>
  <w:num w:numId="71" w16cid:durableId="804346480">
    <w:abstractNumId w:val="39"/>
  </w:num>
  <w:num w:numId="72" w16cid:durableId="1166936328">
    <w:abstractNumId w:val="12"/>
  </w:num>
  <w:num w:numId="73" w16cid:durableId="1197620022">
    <w:abstractNumId w:val="15"/>
  </w:num>
  <w:num w:numId="74" w16cid:durableId="1929655594">
    <w:abstractNumId w:val="98"/>
  </w:num>
  <w:num w:numId="75" w16cid:durableId="904342566">
    <w:abstractNumId w:val="95"/>
  </w:num>
  <w:num w:numId="76" w16cid:durableId="995497754">
    <w:abstractNumId w:val="50"/>
  </w:num>
  <w:num w:numId="77" w16cid:durableId="1129664643">
    <w:abstractNumId w:val="27"/>
  </w:num>
  <w:num w:numId="78" w16cid:durableId="1495488618">
    <w:abstractNumId w:val="54"/>
  </w:num>
  <w:num w:numId="79" w16cid:durableId="2145346888">
    <w:abstractNumId w:val="69"/>
  </w:num>
  <w:num w:numId="80" w16cid:durableId="1495950371">
    <w:abstractNumId w:val="100"/>
  </w:num>
  <w:num w:numId="81" w16cid:durableId="1691830459">
    <w:abstractNumId w:val="46"/>
  </w:num>
  <w:num w:numId="82" w16cid:durableId="2090034796">
    <w:abstractNumId w:val="49"/>
  </w:num>
  <w:num w:numId="83" w16cid:durableId="2138599073">
    <w:abstractNumId w:val="94"/>
  </w:num>
  <w:num w:numId="84" w16cid:durableId="550383136">
    <w:abstractNumId w:val="21"/>
  </w:num>
  <w:num w:numId="85" w16cid:durableId="1832330133">
    <w:abstractNumId w:val="55"/>
  </w:num>
  <w:num w:numId="86" w16cid:durableId="43263153">
    <w:abstractNumId w:val="7"/>
  </w:num>
  <w:num w:numId="87" w16cid:durableId="165561582">
    <w:abstractNumId w:val="14"/>
  </w:num>
  <w:num w:numId="88" w16cid:durableId="1424182627">
    <w:abstractNumId w:val="32"/>
  </w:num>
  <w:num w:numId="89" w16cid:durableId="598365828">
    <w:abstractNumId w:val="75"/>
  </w:num>
  <w:num w:numId="90" w16cid:durableId="944504872">
    <w:abstractNumId w:val="81"/>
  </w:num>
  <w:num w:numId="91" w16cid:durableId="1669364146">
    <w:abstractNumId w:val="22"/>
  </w:num>
  <w:num w:numId="92" w16cid:durableId="119734645">
    <w:abstractNumId w:val="41"/>
  </w:num>
  <w:num w:numId="93" w16cid:durableId="490219645">
    <w:abstractNumId w:val="47"/>
  </w:num>
  <w:num w:numId="94" w16cid:durableId="1685478780">
    <w:abstractNumId w:val="56"/>
  </w:num>
  <w:num w:numId="95" w16cid:durableId="240719335">
    <w:abstractNumId w:val="63"/>
  </w:num>
  <w:num w:numId="96" w16cid:durableId="1671252065">
    <w:abstractNumId w:val="87"/>
  </w:num>
  <w:num w:numId="97" w16cid:durableId="1635988066">
    <w:abstractNumId w:val="72"/>
  </w:num>
  <w:num w:numId="98" w16cid:durableId="50735988">
    <w:abstractNumId w:val="91"/>
  </w:num>
  <w:num w:numId="99" w16cid:durableId="421755788">
    <w:abstractNumId w:val="101"/>
  </w:num>
  <w:num w:numId="100" w16cid:durableId="105779184">
    <w:abstractNumId w:val="31"/>
  </w:num>
  <w:num w:numId="101" w16cid:durableId="1475221129">
    <w:abstractNumId w:val="57"/>
  </w:num>
  <w:num w:numId="102" w16cid:durableId="1236282875">
    <w:abstractNumId w:val="40"/>
  </w:num>
  <w:num w:numId="103" w16cid:durableId="777025109">
    <w:abstractNumId w:val="65"/>
  </w:num>
  <w:num w:numId="104" w16cid:durableId="93675741">
    <w:abstractNumId w:val="37"/>
  </w:num>
  <w:num w:numId="105" w16cid:durableId="1880779270">
    <w:abstractNumId w:val="78"/>
  </w:num>
  <w:num w:numId="106" w16cid:durableId="1584492839">
    <w:abstractNumId w:val="13"/>
  </w:num>
  <w:numIdMacAtCleanup w:val="10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opheak Phorn">
    <w15:presenceInfo w15:providerId="Windows Live" w15:userId="2a54a48124308bc1"/>
  </w15:person>
  <w15:person w15:author="LENOVO">
    <w15:presenceInfo w15:providerId="None" w15:userId="LENOVO"/>
  </w15:person>
  <w15:person w15:author="Kem Sereyboth">
    <w15:presenceInfo w15:providerId="None" w15:userId="Kem Sereyboth"/>
  </w15:person>
  <w15:person w15:author="User">
    <w15:presenceInfo w15:providerId="Windows Live" w15:userId="ac45509e2362d78e"/>
  </w15:person>
  <w15:person w15:author="Uon Rithy">
    <w15:presenceInfo w15:providerId="None" w15:userId="Uon Rithy"/>
  </w15:person>
  <w15:person w15:author="Un Seakamey">
    <w15:presenceInfo w15:providerId="None" w15:userId="Un Seakamey"/>
  </w15:person>
  <w15:person w15:author="Voeun Kuyeng">
    <w15:presenceInfo w15:providerId="None" w15:userId="Voeun Kuyeng"/>
  </w15:person>
  <w15:person w15:author="socheata.ol@hotmail.com">
    <w15:presenceInfo w15:providerId="Windows Live" w15:userId="26d291502e673597"/>
  </w15:person>
  <w15:person w15:author="Sethvannak Sam">
    <w15:presenceInfo w15:providerId="Windows Live" w15:userId="4255f426aab8884e"/>
  </w15:person>
  <w15:person w15:author="sakaria fa">
    <w15:presenceInfo w15:providerId="Windows Live" w15:userId="20734fe2d83f7300"/>
  </w15:person>
  <w15:person w15:author="Sopheak">
    <w15:presenceInfo w15:providerId="None" w15:userId="Sopheak"/>
  </w15:person>
  <w15:person w15:author="Chamreun Poth">
    <w15:presenceInfo w15:providerId="Windows Live" w15:userId="fbb96030bc228213"/>
  </w15:person>
  <w15:person w15:author="S_Chhenglay">
    <w15:presenceInfo w15:providerId="None" w15:userId="S_Chhenglay"/>
  </w15:person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361"/>
    <w:rsid w:val="000003B7"/>
    <w:rsid w:val="00000401"/>
    <w:rsid w:val="000006D2"/>
    <w:rsid w:val="000008B6"/>
    <w:rsid w:val="000009C3"/>
    <w:rsid w:val="00000D1A"/>
    <w:rsid w:val="00001628"/>
    <w:rsid w:val="0000168D"/>
    <w:rsid w:val="00001CCA"/>
    <w:rsid w:val="00002624"/>
    <w:rsid w:val="00002A35"/>
    <w:rsid w:val="0000458D"/>
    <w:rsid w:val="00005584"/>
    <w:rsid w:val="000078AF"/>
    <w:rsid w:val="00010031"/>
    <w:rsid w:val="00010AFF"/>
    <w:rsid w:val="00011B7B"/>
    <w:rsid w:val="00011D03"/>
    <w:rsid w:val="00012515"/>
    <w:rsid w:val="000135D2"/>
    <w:rsid w:val="00014623"/>
    <w:rsid w:val="00017180"/>
    <w:rsid w:val="000172E8"/>
    <w:rsid w:val="00017DA1"/>
    <w:rsid w:val="00020143"/>
    <w:rsid w:val="00021991"/>
    <w:rsid w:val="00022033"/>
    <w:rsid w:val="00022309"/>
    <w:rsid w:val="00022902"/>
    <w:rsid w:val="00022B07"/>
    <w:rsid w:val="000235B1"/>
    <w:rsid w:val="00023C5E"/>
    <w:rsid w:val="00024A51"/>
    <w:rsid w:val="00026524"/>
    <w:rsid w:val="00027CE0"/>
    <w:rsid w:val="00027D46"/>
    <w:rsid w:val="00030024"/>
    <w:rsid w:val="000300F2"/>
    <w:rsid w:val="000301FE"/>
    <w:rsid w:val="00030289"/>
    <w:rsid w:val="00030352"/>
    <w:rsid w:val="00030691"/>
    <w:rsid w:val="0003092D"/>
    <w:rsid w:val="00030C27"/>
    <w:rsid w:val="00032222"/>
    <w:rsid w:val="0003237E"/>
    <w:rsid w:val="00032DA9"/>
    <w:rsid w:val="00034EE6"/>
    <w:rsid w:val="0003566A"/>
    <w:rsid w:val="00035B5B"/>
    <w:rsid w:val="000366C7"/>
    <w:rsid w:val="000372BE"/>
    <w:rsid w:val="00037397"/>
    <w:rsid w:val="0003765B"/>
    <w:rsid w:val="00037905"/>
    <w:rsid w:val="00037B41"/>
    <w:rsid w:val="00040151"/>
    <w:rsid w:val="00040835"/>
    <w:rsid w:val="00041892"/>
    <w:rsid w:val="0004256D"/>
    <w:rsid w:val="0004357B"/>
    <w:rsid w:val="00044065"/>
    <w:rsid w:val="00044587"/>
    <w:rsid w:val="000446A0"/>
    <w:rsid w:val="000447A1"/>
    <w:rsid w:val="00044953"/>
    <w:rsid w:val="000450B4"/>
    <w:rsid w:val="000458BF"/>
    <w:rsid w:val="00045DEF"/>
    <w:rsid w:val="000502DF"/>
    <w:rsid w:val="00050408"/>
    <w:rsid w:val="0005057B"/>
    <w:rsid w:val="00050679"/>
    <w:rsid w:val="0005069A"/>
    <w:rsid w:val="00051FF2"/>
    <w:rsid w:val="00052151"/>
    <w:rsid w:val="00052A69"/>
    <w:rsid w:val="00052ED9"/>
    <w:rsid w:val="000537CF"/>
    <w:rsid w:val="000544C2"/>
    <w:rsid w:val="00054921"/>
    <w:rsid w:val="00055D4C"/>
    <w:rsid w:val="00055EB0"/>
    <w:rsid w:val="000562B7"/>
    <w:rsid w:val="00056B55"/>
    <w:rsid w:val="000572E7"/>
    <w:rsid w:val="000578B1"/>
    <w:rsid w:val="00057ADC"/>
    <w:rsid w:val="00057BA7"/>
    <w:rsid w:val="00060B27"/>
    <w:rsid w:val="00060E5F"/>
    <w:rsid w:val="000628D9"/>
    <w:rsid w:val="00062D2B"/>
    <w:rsid w:val="00063A4B"/>
    <w:rsid w:val="00063E5C"/>
    <w:rsid w:val="00064363"/>
    <w:rsid w:val="00064887"/>
    <w:rsid w:val="00065875"/>
    <w:rsid w:val="000667C7"/>
    <w:rsid w:val="00066925"/>
    <w:rsid w:val="000670FA"/>
    <w:rsid w:val="00067541"/>
    <w:rsid w:val="000677E9"/>
    <w:rsid w:val="00067C6A"/>
    <w:rsid w:val="0007037E"/>
    <w:rsid w:val="00070528"/>
    <w:rsid w:val="00071A14"/>
    <w:rsid w:val="00071D28"/>
    <w:rsid w:val="000722A6"/>
    <w:rsid w:val="000733DD"/>
    <w:rsid w:val="00073655"/>
    <w:rsid w:val="00073CFF"/>
    <w:rsid w:val="00074253"/>
    <w:rsid w:val="0007441F"/>
    <w:rsid w:val="00074D0A"/>
    <w:rsid w:val="00075494"/>
    <w:rsid w:val="00075956"/>
    <w:rsid w:val="00075A23"/>
    <w:rsid w:val="00075A59"/>
    <w:rsid w:val="0007613E"/>
    <w:rsid w:val="00076303"/>
    <w:rsid w:val="00076830"/>
    <w:rsid w:val="000768F5"/>
    <w:rsid w:val="00076BF8"/>
    <w:rsid w:val="00077084"/>
    <w:rsid w:val="000778B4"/>
    <w:rsid w:val="00077B44"/>
    <w:rsid w:val="000811E3"/>
    <w:rsid w:val="0008136D"/>
    <w:rsid w:val="000819C3"/>
    <w:rsid w:val="00082049"/>
    <w:rsid w:val="00082095"/>
    <w:rsid w:val="00082431"/>
    <w:rsid w:val="0008376E"/>
    <w:rsid w:val="00083A81"/>
    <w:rsid w:val="000843C1"/>
    <w:rsid w:val="00086AC6"/>
    <w:rsid w:val="000870AF"/>
    <w:rsid w:val="00087343"/>
    <w:rsid w:val="00087B48"/>
    <w:rsid w:val="000901F5"/>
    <w:rsid w:val="00090327"/>
    <w:rsid w:val="00090429"/>
    <w:rsid w:val="00090B31"/>
    <w:rsid w:val="00091112"/>
    <w:rsid w:val="00091126"/>
    <w:rsid w:val="000920FB"/>
    <w:rsid w:val="00092AE8"/>
    <w:rsid w:val="00092DA6"/>
    <w:rsid w:val="00092FD7"/>
    <w:rsid w:val="000943B3"/>
    <w:rsid w:val="00094906"/>
    <w:rsid w:val="0009520F"/>
    <w:rsid w:val="00096504"/>
    <w:rsid w:val="00096E71"/>
    <w:rsid w:val="00096FB5"/>
    <w:rsid w:val="000975D6"/>
    <w:rsid w:val="000975DD"/>
    <w:rsid w:val="00097658"/>
    <w:rsid w:val="00097D1B"/>
    <w:rsid w:val="000A02B8"/>
    <w:rsid w:val="000A0353"/>
    <w:rsid w:val="000A0B9D"/>
    <w:rsid w:val="000A0C29"/>
    <w:rsid w:val="000A0DC4"/>
    <w:rsid w:val="000A1131"/>
    <w:rsid w:val="000A18FC"/>
    <w:rsid w:val="000A19A8"/>
    <w:rsid w:val="000A1A58"/>
    <w:rsid w:val="000A2604"/>
    <w:rsid w:val="000A2841"/>
    <w:rsid w:val="000A2C77"/>
    <w:rsid w:val="000A337B"/>
    <w:rsid w:val="000A35CC"/>
    <w:rsid w:val="000A3A80"/>
    <w:rsid w:val="000A3C93"/>
    <w:rsid w:val="000A3F26"/>
    <w:rsid w:val="000A4707"/>
    <w:rsid w:val="000A5900"/>
    <w:rsid w:val="000A5C02"/>
    <w:rsid w:val="000A60EF"/>
    <w:rsid w:val="000A6542"/>
    <w:rsid w:val="000A6C3F"/>
    <w:rsid w:val="000A7646"/>
    <w:rsid w:val="000B03EA"/>
    <w:rsid w:val="000B1AEA"/>
    <w:rsid w:val="000B1F79"/>
    <w:rsid w:val="000B22BE"/>
    <w:rsid w:val="000B25C7"/>
    <w:rsid w:val="000B2B4A"/>
    <w:rsid w:val="000B3645"/>
    <w:rsid w:val="000B3DA2"/>
    <w:rsid w:val="000B3F46"/>
    <w:rsid w:val="000B430F"/>
    <w:rsid w:val="000B547C"/>
    <w:rsid w:val="000B5919"/>
    <w:rsid w:val="000B5B21"/>
    <w:rsid w:val="000B714C"/>
    <w:rsid w:val="000C02AC"/>
    <w:rsid w:val="000C0C86"/>
    <w:rsid w:val="000C1315"/>
    <w:rsid w:val="000C356D"/>
    <w:rsid w:val="000C4DDF"/>
    <w:rsid w:val="000C5808"/>
    <w:rsid w:val="000C64CB"/>
    <w:rsid w:val="000D0379"/>
    <w:rsid w:val="000D0761"/>
    <w:rsid w:val="000D1082"/>
    <w:rsid w:val="000D1420"/>
    <w:rsid w:val="000D1FC9"/>
    <w:rsid w:val="000D2B93"/>
    <w:rsid w:val="000D2EBE"/>
    <w:rsid w:val="000D306B"/>
    <w:rsid w:val="000D31CD"/>
    <w:rsid w:val="000D4741"/>
    <w:rsid w:val="000D4822"/>
    <w:rsid w:val="000D5373"/>
    <w:rsid w:val="000D6C2A"/>
    <w:rsid w:val="000D6C59"/>
    <w:rsid w:val="000D755E"/>
    <w:rsid w:val="000D75F9"/>
    <w:rsid w:val="000D7632"/>
    <w:rsid w:val="000D7A1E"/>
    <w:rsid w:val="000E042F"/>
    <w:rsid w:val="000E047D"/>
    <w:rsid w:val="000E114F"/>
    <w:rsid w:val="000E180D"/>
    <w:rsid w:val="000E2054"/>
    <w:rsid w:val="000E46AF"/>
    <w:rsid w:val="000E5C3D"/>
    <w:rsid w:val="000E70C0"/>
    <w:rsid w:val="000E72E3"/>
    <w:rsid w:val="000E72F2"/>
    <w:rsid w:val="000E7374"/>
    <w:rsid w:val="000F03BA"/>
    <w:rsid w:val="000F11F4"/>
    <w:rsid w:val="000F1DF8"/>
    <w:rsid w:val="000F2336"/>
    <w:rsid w:val="000F3AFB"/>
    <w:rsid w:val="000F4A71"/>
    <w:rsid w:val="000F5B72"/>
    <w:rsid w:val="000F5B99"/>
    <w:rsid w:val="000F6533"/>
    <w:rsid w:val="000F6EFF"/>
    <w:rsid w:val="000F7977"/>
    <w:rsid w:val="000F7E3E"/>
    <w:rsid w:val="001003C8"/>
    <w:rsid w:val="00101613"/>
    <w:rsid w:val="001017A9"/>
    <w:rsid w:val="00102212"/>
    <w:rsid w:val="00103721"/>
    <w:rsid w:val="001045D5"/>
    <w:rsid w:val="00105296"/>
    <w:rsid w:val="00106257"/>
    <w:rsid w:val="00110B6C"/>
    <w:rsid w:val="00112829"/>
    <w:rsid w:val="00113300"/>
    <w:rsid w:val="00113313"/>
    <w:rsid w:val="00113CC6"/>
    <w:rsid w:val="001148EE"/>
    <w:rsid w:val="00114C73"/>
    <w:rsid w:val="00114ECA"/>
    <w:rsid w:val="001151E5"/>
    <w:rsid w:val="00115272"/>
    <w:rsid w:val="00115312"/>
    <w:rsid w:val="00115513"/>
    <w:rsid w:val="00120583"/>
    <w:rsid w:val="00120B7B"/>
    <w:rsid w:val="00120C8F"/>
    <w:rsid w:val="00120FD7"/>
    <w:rsid w:val="0012137E"/>
    <w:rsid w:val="0012204A"/>
    <w:rsid w:val="0012247F"/>
    <w:rsid w:val="00122D65"/>
    <w:rsid w:val="001240DE"/>
    <w:rsid w:val="00124253"/>
    <w:rsid w:val="0012442E"/>
    <w:rsid w:val="00124502"/>
    <w:rsid w:val="001259BD"/>
    <w:rsid w:val="00125B0C"/>
    <w:rsid w:val="00130D44"/>
    <w:rsid w:val="00130F4B"/>
    <w:rsid w:val="0013100A"/>
    <w:rsid w:val="001312A3"/>
    <w:rsid w:val="0013241E"/>
    <w:rsid w:val="00132616"/>
    <w:rsid w:val="00132990"/>
    <w:rsid w:val="00132AB4"/>
    <w:rsid w:val="001333E7"/>
    <w:rsid w:val="001335EC"/>
    <w:rsid w:val="001343EA"/>
    <w:rsid w:val="0013450D"/>
    <w:rsid w:val="00135297"/>
    <w:rsid w:val="0013599A"/>
    <w:rsid w:val="0013599E"/>
    <w:rsid w:val="00135AF3"/>
    <w:rsid w:val="00135E80"/>
    <w:rsid w:val="00136AF6"/>
    <w:rsid w:val="001370CE"/>
    <w:rsid w:val="001372A9"/>
    <w:rsid w:val="00137DC4"/>
    <w:rsid w:val="00137F70"/>
    <w:rsid w:val="001405B8"/>
    <w:rsid w:val="001417FA"/>
    <w:rsid w:val="00141B99"/>
    <w:rsid w:val="00141C5D"/>
    <w:rsid w:val="00142EDE"/>
    <w:rsid w:val="001438C3"/>
    <w:rsid w:val="0014469C"/>
    <w:rsid w:val="001448E7"/>
    <w:rsid w:val="00144D01"/>
    <w:rsid w:val="001457CC"/>
    <w:rsid w:val="00145A2D"/>
    <w:rsid w:val="00146644"/>
    <w:rsid w:val="0014673B"/>
    <w:rsid w:val="00146B42"/>
    <w:rsid w:val="00146E2B"/>
    <w:rsid w:val="00147EFE"/>
    <w:rsid w:val="00150EF6"/>
    <w:rsid w:val="00150FD7"/>
    <w:rsid w:val="001513EA"/>
    <w:rsid w:val="0015148F"/>
    <w:rsid w:val="00151972"/>
    <w:rsid w:val="00151CC9"/>
    <w:rsid w:val="00152107"/>
    <w:rsid w:val="001523DB"/>
    <w:rsid w:val="00152BDA"/>
    <w:rsid w:val="001533AD"/>
    <w:rsid w:val="001534B4"/>
    <w:rsid w:val="00153570"/>
    <w:rsid w:val="00155C46"/>
    <w:rsid w:val="00156270"/>
    <w:rsid w:val="00156629"/>
    <w:rsid w:val="0015664B"/>
    <w:rsid w:val="001566A3"/>
    <w:rsid w:val="00156A9C"/>
    <w:rsid w:val="0015735E"/>
    <w:rsid w:val="001575A7"/>
    <w:rsid w:val="00157B6B"/>
    <w:rsid w:val="001604BA"/>
    <w:rsid w:val="001607BB"/>
    <w:rsid w:val="00161854"/>
    <w:rsid w:val="00161C68"/>
    <w:rsid w:val="00161C7B"/>
    <w:rsid w:val="00161E32"/>
    <w:rsid w:val="001627EF"/>
    <w:rsid w:val="00163022"/>
    <w:rsid w:val="00164F53"/>
    <w:rsid w:val="001661A5"/>
    <w:rsid w:val="001667AC"/>
    <w:rsid w:val="00166FE7"/>
    <w:rsid w:val="001676C5"/>
    <w:rsid w:val="0016783B"/>
    <w:rsid w:val="0016788C"/>
    <w:rsid w:val="00171DF3"/>
    <w:rsid w:val="00172838"/>
    <w:rsid w:val="00172D61"/>
    <w:rsid w:val="0017346B"/>
    <w:rsid w:val="001745D5"/>
    <w:rsid w:val="001746DC"/>
    <w:rsid w:val="00174E96"/>
    <w:rsid w:val="001750B3"/>
    <w:rsid w:val="00175EBB"/>
    <w:rsid w:val="00176159"/>
    <w:rsid w:val="001764B3"/>
    <w:rsid w:val="00176DDB"/>
    <w:rsid w:val="00176EDD"/>
    <w:rsid w:val="0017719D"/>
    <w:rsid w:val="001773F6"/>
    <w:rsid w:val="001809DB"/>
    <w:rsid w:val="0018143E"/>
    <w:rsid w:val="0018147E"/>
    <w:rsid w:val="00181695"/>
    <w:rsid w:val="0018183C"/>
    <w:rsid w:val="001822C1"/>
    <w:rsid w:val="00183788"/>
    <w:rsid w:val="001839ED"/>
    <w:rsid w:val="00183BFA"/>
    <w:rsid w:val="00185037"/>
    <w:rsid w:val="00185748"/>
    <w:rsid w:val="00185F1B"/>
    <w:rsid w:val="00186ADF"/>
    <w:rsid w:val="00186F21"/>
    <w:rsid w:val="001903D1"/>
    <w:rsid w:val="001906D3"/>
    <w:rsid w:val="00190BB1"/>
    <w:rsid w:val="00193592"/>
    <w:rsid w:val="00193B6E"/>
    <w:rsid w:val="00193F72"/>
    <w:rsid w:val="0019403D"/>
    <w:rsid w:val="00194602"/>
    <w:rsid w:val="001949D8"/>
    <w:rsid w:val="00194B2D"/>
    <w:rsid w:val="001951AD"/>
    <w:rsid w:val="001956F5"/>
    <w:rsid w:val="00195A07"/>
    <w:rsid w:val="00196F7A"/>
    <w:rsid w:val="001972A8"/>
    <w:rsid w:val="00197AC3"/>
    <w:rsid w:val="00197E60"/>
    <w:rsid w:val="001A0400"/>
    <w:rsid w:val="001A10C9"/>
    <w:rsid w:val="001A1CC9"/>
    <w:rsid w:val="001A2C1D"/>
    <w:rsid w:val="001A2E3A"/>
    <w:rsid w:val="001A460A"/>
    <w:rsid w:val="001A4955"/>
    <w:rsid w:val="001A4C34"/>
    <w:rsid w:val="001A54FF"/>
    <w:rsid w:val="001A575C"/>
    <w:rsid w:val="001A575E"/>
    <w:rsid w:val="001A602E"/>
    <w:rsid w:val="001A66A8"/>
    <w:rsid w:val="001A68CE"/>
    <w:rsid w:val="001A7620"/>
    <w:rsid w:val="001B220D"/>
    <w:rsid w:val="001B5828"/>
    <w:rsid w:val="001B58D2"/>
    <w:rsid w:val="001B59B7"/>
    <w:rsid w:val="001B6D6B"/>
    <w:rsid w:val="001B7613"/>
    <w:rsid w:val="001B7BE2"/>
    <w:rsid w:val="001C0B8D"/>
    <w:rsid w:val="001C0D02"/>
    <w:rsid w:val="001C0E3B"/>
    <w:rsid w:val="001C1AB6"/>
    <w:rsid w:val="001C1AC5"/>
    <w:rsid w:val="001C1CFC"/>
    <w:rsid w:val="001C25E7"/>
    <w:rsid w:val="001C2F17"/>
    <w:rsid w:val="001C42BE"/>
    <w:rsid w:val="001C503D"/>
    <w:rsid w:val="001C5472"/>
    <w:rsid w:val="001C54A5"/>
    <w:rsid w:val="001C5936"/>
    <w:rsid w:val="001C5F4B"/>
    <w:rsid w:val="001C5FD4"/>
    <w:rsid w:val="001C64B0"/>
    <w:rsid w:val="001C6AC0"/>
    <w:rsid w:val="001C6FD2"/>
    <w:rsid w:val="001C748D"/>
    <w:rsid w:val="001C7AF9"/>
    <w:rsid w:val="001D0D0A"/>
    <w:rsid w:val="001D1165"/>
    <w:rsid w:val="001D31EE"/>
    <w:rsid w:val="001D3EFF"/>
    <w:rsid w:val="001D4972"/>
    <w:rsid w:val="001D4EE8"/>
    <w:rsid w:val="001D4FD8"/>
    <w:rsid w:val="001D50BB"/>
    <w:rsid w:val="001D5272"/>
    <w:rsid w:val="001D6183"/>
    <w:rsid w:val="001D77C4"/>
    <w:rsid w:val="001E01A9"/>
    <w:rsid w:val="001E04C4"/>
    <w:rsid w:val="001E0634"/>
    <w:rsid w:val="001E078A"/>
    <w:rsid w:val="001E1345"/>
    <w:rsid w:val="001E1963"/>
    <w:rsid w:val="001E26EF"/>
    <w:rsid w:val="001E2955"/>
    <w:rsid w:val="001E2B45"/>
    <w:rsid w:val="001E2BF2"/>
    <w:rsid w:val="001E32E4"/>
    <w:rsid w:val="001E3DD5"/>
    <w:rsid w:val="001E3F89"/>
    <w:rsid w:val="001E43A8"/>
    <w:rsid w:val="001E5EB9"/>
    <w:rsid w:val="001E6035"/>
    <w:rsid w:val="001E606D"/>
    <w:rsid w:val="001E62DF"/>
    <w:rsid w:val="001E6D08"/>
    <w:rsid w:val="001E6DD3"/>
    <w:rsid w:val="001E719B"/>
    <w:rsid w:val="001E73CA"/>
    <w:rsid w:val="001F01A8"/>
    <w:rsid w:val="001F09D5"/>
    <w:rsid w:val="001F201E"/>
    <w:rsid w:val="001F2339"/>
    <w:rsid w:val="001F2AF2"/>
    <w:rsid w:val="001F2EA5"/>
    <w:rsid w:val="001F2F91"/>
    <w:rsid w:val="001F422D"/>
    <w:rsid w:val="001F4C93"/>
    <w:rsid w:val="001F55E1"/>
    <w:rsid w:val="001F58D4"/>
    <w:rsid w:val="001F59C0"/>
    <w:rsid w:val="001F5F57"/>
    <w:rsid w:val="001F63AE"/>
    <w:rsid w:val="001F6FE1"/>
    <w:rsid w:val="001F7992"/>
    <w:rsid w:val="001F79BC"/>
    <w:rsid w:val="00200E94"/>
    <w:rsid w:val="00201420"/>
    <w:rsid w:val="00201B03"/>
    <w:rsid w:val="00202873"/>
    <w:rsid w:val="002028A5"/>
    <w:rsid w:val="00203970"/>
    <w:rsid w:val="002043B8"/>
    <w:rsid w:val="00204D35"/>
    <w:rsid w:val="002058C9"/>
    <w:rsid w:val="00206A01"/>
    <w:rsid w:val="002071E4"/>
    <w:rsid w:val="00211829"/>
    <w:rsid w:val="00212068"/>
    <w:rsid w:val="00212424"/>
    <w:rsid w:val="00212593"/>
    <w:rsid w:val="00212A7E"/>
    <w:rsid w:val="00213167"/>
    <w:rsid w:val="00213C16"/>
    <w:rsid w:val="00214080"/>
    <w:rsid w:val="002141C4"/>
    <w:rsid w:val="00214D4F"/>
    <w:rsid w:val="00214F2D"/>
    <w:rsid w:val="002151EF"/>
    <w:rsid w:val="002159EC"/>
    <w:rsid w:val="00217132"/>
    <w:rsid w:val="002172CE"/>
    <w:rsid w:val="00217574"/>
    <w:rsid w:val="00220904"/>
    <w:rsid w:val="00220BE6"/>
    <w:rsid w:val="002216A7"/>
    <w:rsid w:val="00221BEF"/>
    <w:rsid w:val="002231BE"/>
    <w:rsid w:val="002231C9"/>
    <w:rsid w:val="0022385E"/>
    <w:rsid w:val="0022454D"/>
    <w:rsid w:val="0022483B"/>
    <w:rsid w:val="00224930"/>
    <w:rsid w:val="0022521D"/>
    <w:rsid w:val="00225302"/>
    <w:rsid w:val="002266FD"/>
    <w:rsid w:val="00226B76"/>
    <w:rsid w:val="00227379"/>
    <w:rsid w:val="00227405"/>
    <w:rsid w:val="00227BBA"/>
    <w:rsid w:val="00227E98"/>
    <w:rsid w:val="00230760"/>
    <w:rsid w:val="002307BC"/>
    <w:rsid w:val="00230C8C"/>
    <w:rsid w:val="00231D32"/>
    <w:rsid w:val="002322E6"/>
    <w:rsid w:val="00232513"/>
    <w:rsid w:val="0023266A"/>
    <w:rsid w:val="00232B8E"/>
    <w:rsid w:val="00232DDA"/>
    <w:rsid w:val="002346EC"/>
    <w:rsid w:val="002350AD"/>
    <w:rsid w:val="002350D6"/>
    <w:rsid w:val="00235852"/>
    <w:rsid w:val="00235A74"/>
    <w:rsid w:val="00235D67"/>
    <w:rsid w:val="00235E63"/>
    <w:rsid w:val="00236227"/>
    <w:rsid w:val="0023717F"/>
    <w:rsid w:val="0023739B"/>
    <w:rsid w:val="00237E29"/>
    <w:rsid w:val="00241061"/>
    <w:rsid w:val="00241D3E"/>
    <w:rsid w:val="002420E6"/>
    <w:rsid w:val="0024346F"/>
    <w:rsid w:val="002449FB"/>
    <w:rsid w:val="00244A20"/>
    <w:rsid w:val="00244DB1"/>
    <w:rsid w:val="00244F20"/>
    <w:rsid w:val="00246080"/>
    <w:rsid w:val="00246AC4"/>
    <w:rsid w:val="00246FB7"/>
    <w:rsid w:val="002509FA"/>
    <w:rsid w:val="00251800"/>
    <w:rsid w:val="00251A2C"/>
    <w:rsid w:val="00252004"/>
    <w:rsid w:val="002520BC"/>
    <w:rsid w:val="002523E7"/>
    <w:rsid w:val="00252BE4"/>
    <w:rsid w:val="00253F67"/>
    <w:rsid w:val="00254099"/>
    <w:rsid w:val="00254A74"/>
    <w:rsid w:val="00256123"/>
    <w:rsid w:val="0025628A"/>
    <w:rsid w:val="00256A31"/>
    <w:rsid w:val="00256C73"/>
    <w:rsid w:val="00256EC7"/>
    <w:rsid w:val="002572B5"/>
    <w:rsid w:val="002574B7"/>
    <w:rsid w:val="00257C4D"/>
    <w:rsid w:val="00260988"/>
    <w:rsid w:val="00260B76"/>
    <w:rsid w:val="002613C5"/>
    <w:rsid w:val="002613D4"/>
    <w:rsid w:val="00261428"/>
    <w:rsid w:val="00262D70"/>
    <w:rsid w:val="002636E6"/>
    <w:rsid w:val="002636FA"/>
    <w:rsid w:val="00263A2E"/>
    <w:rsid w:val="0026425A"/>
    <w:rsid w:val="00264C15"/>
    <w:rsid w:val="00265CF2"/>
    <w:rsid w:val="0026673C"/>
    <w:rsid w:val="00266786"/>
    <w:rsid w:val="00266AE8"/>
    <w:rsid w:val="00266F9D"/>
    <w:rsid w:val="002675AF"/>
    <w:rsid w:val="002707B2"/>
    <w:rsid w:val="00270A98"/>
    <w:rsid w:val="002711A6"/>
    <w:rsid w:val="00271425"/>
    <w:rsid w:val="002721EE"/>
    <w:rsid w:val="0027249E"/>
    <w:rsid w:val="00272B26"/>
    <w:rsid w:val="00272EC9"/>
    <w:rsid w:val="002737BC"/>
    <w:rsid w:val="00273858"/>
    <w:rsid w:val="00273BF6"/>
    <w:rsid w:val="00274760"/>
    <w:rsid w:val="00274DB7"/>
    <w:rsid w:val="00275033"/>
    <w:rsid w:val="002762A1"/>
    <w:rsid w:val="002763BE"/>
    <w:rsid w:val="00276E75"/>
    <w:rsid w:val="002771E5"/>
    <w:rsid w:val="00277BD7"/>
    <w:rsid w:val="0028121A"/>
    <w:rsid w:val="00281BDA"/>
    <w:rsid w:val="002826BE"/>
    <w:rsid w:val="00283550"/>
    <w:rsid w:val="00283655"/>
    <w:rsid w:val="00283C7E"/>
    <w:rsid w:val="00283D77"/>
    <w:rsid w:val="002843D7"/>
    <w:rsid w:val="00284438"/>
    <w:rsid w:val="00285349"/>
    <w:rsid w:val="002856E1"/>
    <w:rsid w:val="00285ADF"/>
    <w:rsid w:val="0028717A"/>
    <w:rsid w:val="0028795E"/>
    <w:rsid w:val="0029009C"/>
    <w:rsid w:val="00290131"/>
    <w:rsid w:val="002903D5"/>
    <w:rsid w:val="00291912"/>
    <w:rsid w:val="00291D85"/>
    <w:rsid w:val="002920EC"/>
    <w:rsid w:val="002931FC"/>
    <w:rsid w:val="00293B45"/>
    <w:rsid w:val="00293CC4"/>
    <w:rsid w:val="0029406E"/>
    <w:rsid w:val="002941EB"/>
    <w:rsid w:val="002961C8"/>
    <w:rsid w:val="00297B69"/>
    <w:rsid w:val="00297C5F"/>
    <w:rsid w:val="002A03FE"/>
    <w:rsid w:val="002A1C46"/>
    <w:rsid w:val="002A1D45"/>
    <w:rsid w:val="002A20C8"/>
    <w:rsid w:val="002A2785"/>
    <w:rsid w:val="002A30B4"/>
    <w:rsid w:val="002A3620"/>
    <w:rsid w:val="002A4AF7"/>
    <w:rsid w:val="002A5186"/>
    <w:rsid w:val="002A5494"/>
    <w:rsid w:val="002A5819"/>
    <w:rsid w:val="002A587E"/>
    <w:rsid w:val="002A6AC6"/>
    <w:rsid w:val="002A7AF9"/>
    <w:rsid w:val="002A7D9A"/>
    <w:rsid w:val="002B1490"/>
    <w:rsid w:val="002B15A4"/>
    <w:rsid w:val="002B1788"/>
    <w:rsid w:val="002B1D8F"/>
    <w:rsid w:val="002B2C99"/>
    <w:rsid w:val="002B31DB"/>
    <w:rsid w:val="002B3896"/>
    <w:rsid w:val="002B403D"/>
    <w:rsid w:val="002B46F2"/>
    <w:rsid w:val="002B4A33"/>
    <w:rsid w:val="002B5FF5"/>
    <w:rsid w:val="002B6F97"/>
    <w:rsid w:val="002C0040"/>
    <w:rsid w:val="002C06C0"/>
    <w:rsid w:val="002C1BA4"/>
    <w:rsid w:val="002C1EB3"/>
    <w:rsid w:val="002C244A"/>
    <w:rsid w:val="002C2DF9"/>
    <w:rsid w:val="002C2F09"/>
    <w:rsid w:val="002C2FE3"/>
    <w:rsid w:val="002C3DEC"/>
    <w:rsid w:val="002C431B"/>
    <w:rsid w:val="002C585F"/>
    <w:rsid w:val="002C5873"/>
    <w:rsid w:val="002C5EA2"/>
    <w:rsid w:val="002C7911"/>
    <w:rsid w:val="002D0D15"/>
    <w:rsid w:val="002D112C"/>
    <w:rsid w:val="002D163D"/>
    <w:rsid w:val="002D3042"/>
    <w:rsid w:val="002D3EDA"/>
    <w:rsid w:val="002D4360"/>
    <w:rsid w:val="002D4C73"/>
    <w:rsid w:val="002D4CCE"/>
    <w:rsid w:val="002D4D5C"/>
    <w:rsid w:val="002D4EC2"/>
    <w:rsid w:val="002D544D"/>
    <w:rsid w:val="002D56FD"/>
    <w:rsid w:val="002D5B62"/>
    <w:rsid w:val="002D63E8"/>
    <w:rsid w:val="002D7356"/>
    <w:rsid w:val="002D7952"/>
    <w:rsid w:val="002D7A52"/>
    <w:rsid w:val="002E01B5"/>
    <w:rsid w:val="002E04EC"/>
    <w:rsid w:val="002E090A"/>
    <w:rsid w:val="002E096A"/>
    <w:rsid w:val="002E0DA0"/>
    <w:rsid w:val="002E0F8C"/>
    <w:rsid w:val="002E1361"/>
    <w:rsid w:val="002E1E4B"/>
    <w:rsid w:val="002E360A"/>
    <w:rsid w:val="002E3AB7"/>
    <w:rsid w:val="002E3F80"/>
    <w:rsid w:val="002E4273"/>
    <w:rsid w:val="002E45EC"/>
    <w:rsid w:val="002E4C2C"/>
    <w:rsid w:val="002E513C"/>
    <w:rsid w:val="002E584B"/>
    <w:rsid w:val="002E5ED2"/>
    <w:rsid w:val="002E5FBD"/>
    <w:rsid w:val="002E6B28"/>
    <w:rsid w:val="002E6E68"/>
    <w:rsid w:val="002F0971"/>
    <w:rsid w:val="002F0B89"/>
    <w:rsid w:val="002F13D1"/>
    <w:rsid w:val="002F163A"/>
    <w:rsid w:val="002F185E"/>
    <w:rsid w:val="002F1F39"/>
    <w:rsid w:val="002F2DDB"/>
    <w:rsid w:val="002F3658"/>
    <w:rsid w:val="002F3B29"/>
    <w:rsid w:val="002F4596"/>
    <w:rsid w:val="002F4B7F"/>
    <w:rsid w:val="002F52CC"/>
    <w:rsid w:val="002F560B"/>
    <w:rsid w:val="002F5865"/>
    <w:rsid w:val="002F5F7D"/>
    <w:rsid w:val="002F65DF"/>
    <w:rsid w:val="002F6ADE"/>
    <w:rsid w:val="002F6C28"/>
    <w:rsid w:val="002F6D2F"/>
    <w:rsid w:val="002F6DE8"/>
    <w:rsid w:val="002F6F84"/>
    <w:rsid w:val="002F715D"/>
    <w:rsid w:val="002F7340"/>
    <w:rsid w:val="002F7799"/>
    <w:rsid w:val="003008F1"/>
    <w:rsid w:val="003014DF"/>
    <w:rsid w:val="00301953"/>
    <w:rsid w:val="003029A6"/>
    <w:rsid w:val="0030320A"/>
    <w:rsid w:val="00303CA8"/>
    <w:rsid w:val="00305AD9"/>
    <w:rsid w:val="00306BCD"/>
    <w:rsid w:val="00307856"/>
    <w:rsid w:val="00310841"/>
    <w:rsid w:val="00310DD7"/>
    <w:rsid w:val="003110CB"/>
    <w:rsid w:val="00311D70"/>
    <w:rsid w:val="00312C6C"/>
    <w:rsid w:val="00313408"/>
    <w:rsid w:val="00313F66"/>
    <w:rsid w:val="00314FBF"/>
    <w:rsid w:val="003157FD"/>
    <w:rsid w:val="003160E2"/>
    <w:rsid w:val="0031688D"/>
    <w:rsid w:val="00316C25"/>
    <w:rsid w:val="00316DBE"/>
    <w:rsid w:val="003171ED"/>
    <w:rsid w:val="00320E70"/>
    <w:rsid w:val="00321C4F"/>
    <w:rsid w:val="0032227A"/>
    <w:rsid w:val="0032288C"/>
    <w:rsid w:val="00324CB7"/>
    <w:rsid w:val="00325741"/>
    <w:rsid w:val="0032656D"/>
    <w:rsid w:val="00326971"/>
    <w:rsid w:val="00326DD9"/>
    <w:rsid w:val="00326FA6"/>
    <w:rsid w:val="00327DE1"/>
    <w:rsid w:val="003303AA"/>
    <w:rsid w:val="00330476"/>
    <w:rsid w:val="0033098E"/>
    <w:rsid w:val="00331E09"/>
    <w:rsid w:val="003320DF"/>
    <w:rsid w:val="00332493"/>
    <w:rsid w:val="00332565"/>
    <w:rsid w:val="00332C54"/>
    <w:rsid w:val="0033322A"/>
    <w:rsid w:val="003338D0"/>
    <w:rsid w:val="00334116"/>
    <w:rsid w:val="00334DA2"/>
    <w:rsid w:val="00335550"/>
    <w:rsid w:val="003360C0"/>
    <w:rsid w:val="003362DC"/>
    <w:rsid w:val="003373D4"/>
    <w:rsid w:val="00337740"/>
    <w:rsid w:val="00337E99"/>
    <w:rsid w:val="00337F6B"/>
    <w:rsid w:val="0034030C"/>
    <w:rsid w:val="00340834"/>
    <w:rsid w:val="00340C94"/>
    <w:rsid w:val="003411E9"/>
    <w:rsid w:val="003415BE"/>
    <w:rsid w:val="00341C39"/>
    <w:rsid w:val="00341E0A"/>
    <w:rsid w:val="0034229F"/>
    <w:rsid w:val="003426A4"/>
    <w:rsid w:val="00342A1C"/>
    <w:rsid w:val="00342BC0"/>
    <w:rsid w:val="00343208"/>
    <w:rsid w:val="00343691"/>
    <w:rsid w:val="00343816"/>
    <w:rsid w:val="00343981"/>
    <w:rsid w:val="00343E28"/>
    <w:rsid w:val="00344186"/>
    <w:rsid w:val="00345011"/>
    <w:rsid w:val="00345193"/>
    <w:rsid w:val="00345422"/>
    <w:rsid w:val="00345965"/>
    <w:rsid w:val="00345D49"/>
    <w:rsid w:val="00346F41"/>
    <w:rsid w:val="00347059"/>
    <w:rsid w:val="0035010D"/>
    <w:rsid w:val="00350400"/>
    <w:rsid w:val="00351507"/>
    <w:rsid w:val="00351EF2"/>
    <w:rsid w:val="0035289D"/>
    <w:rsid w:val="00352BDC"/>
    <w:rsid w:val="003532A4"/>
    <w:rsid w:val="00354417"/>
    <w:rsid w:val="003545B1"/>
    <w:rsid w:val="00354BC3"/>
    <w:rsid w:val="00356180"/>
    <w:rsid w:val="003601BD"/>
    <w:rsid w:val="00361247"/>
    <w:rsid w:val="00361429"/>
    <w:rsid w:val="00361808"/>
    <w:rsid w:val="00361F2F"/>
    <w:rsid w:val="00362BEC"/>
    <w:rsid w:val="00363CEE"/>
    <w:rsid w:val="00365A01"/>
    <w:rsid w:val="00365AE7"/>
    <w:rsid w:val="00366258"/>
    <w:rsid w:val="003669E5"/>
    <w:rsid w:val="0036777E"/>
    <w:rsid w:val="003679B4"/>
    <w:rsid w:val="00367A90"/>
    <w:rsid w:val="00367AAA"/>
    <w:rsid w:val="003701FB"/>
    <w:rsid w:val="00370299"/>
    <w:rsid w:val="00370CB9"/>
    <w:rsid w:val="003714F3"/>
    <w:rsid w:val="00371D1F"/>
    <w:rsid w:val="00372308"/>
    <w:rsid w:val="00372A9F"/>
    <w:rsid w:val="00373236"/>
    <w:rsid w:val="00374ACF"/>
    <w:rsid w:val="00374D34"/>
    <w:rsid w:val="00375D05"/>
    <w:rsid w:val="0037607F"/>
    <w:rsid w:val="00376B78"/>
    <w:rsid w:val="00376FBF"/>
    <w:rsid w:val="0037727F"/>
    <w:rsid w:val="003774B6"/>
    <w:rsid w:val="0038028D"/>
    <w:rsid w:val="003802DD"/>
    <w:rsid w:val="00381130"/>
    <w:rsid w:val="00382529"/>
    <w:rsid w:val="00382DD2"/>
    <w:rsid w:val="00383EE9"/>
    <w:rsid w:val="00383FF6"/>
    <w:rsid w:val="0038410B"/>
    <w:rsid w:val="00384D7E"/>
    <w:rsid w:val="003859F4"/>
    <w:rsid w:val="00385BC2"/>
    <w:rsid w:val="003860DE"/>
    <w:rsid w:val="003861E6"/>
    <w:rsid w:val="003862A8"/>
    <w:rsid w:val="00386D9C"/>
    <w:rsid w:val="00386FA8"/>
    <w:rsid w:val="003878D5"/>
    <w:rsid w:val="0039177E"/>
    <w:rsid w:val="003917FA"/>
    <w:rsid w:val="0039264D"/>
    <w:rsid w:val="0039322D"/>
    <w:rsid w:val="00393DF4"/>
    <w:rsid w:val="00393DF5"/>
    <w:rsid w:val="003964E8"/>
    <w:rsid w:val="003966C5"/>
    <w:rsid w:val="00396D84"/>
    <w:rsid w:val="00397102"/>
    <w:rsid w:val="00397D78"/>
    <w:rsid w:val="00397F33"/>
    <w:rsid w:val="003A0DEF"/>
    <w:rsid w:val="003A120F"/>
    <w:rsid w:val="003A1252"/>
    <w:rsid w:val="003A331D"/>
    <w:rsid w:val="003A34A1"/>
    <w:rsid w:val="003A3676"/>
    <w:rsid w:val="003A5CBC"/>
    <w:rsid w:val="003A5EAD"/>
    <w:rsid w:val="003A6073"/>
    <w:rsid w:val="003A664A"/>
    <w:rsid w:val="003A7740"/>
    <w:rsid w:val="003A78B7"/>
    <w:rsid w:val="003A7CDF"/>
    <w:rsid w:val="003A7D1C"/>
    <w:rsid w:val="003A7EBB"/>
    <w:rsid w:val="003B0239"/>
    <w:rsid w:val="003B04A1"/>
    <w:rsid w:val="003B1929"/>
    <w:rsid w:val="003B1EB1"/>
    <w:rsid w:val="003B2FB1"/>
    <w:rsid w:val="003B4A6B"/>
    <w:rsid w:val="003B4BB4"/>
    <w:rsid w:val="003B4E94"/>
    <w:rsid w:val="003B4FDA"/>
    <w:rsid w:val="003B503E"/>
    <w:rsid w:val="003B50FF"/>
    <w:rsid w:val="003B5D4B"/>
    <w:rsid w:val="003B5DBA"/>
    <w:rsid w:val="003B62D7"/>
    <w:rsid w:val="003B6700"/>
    <w:rsid w:val="003B7BA2"/>
    <w:rsid w:val="003C01B0"/>
    <w:rsid w:val="003C0D36"/>
    <w:rsid w:val="003C255C"/>
    <w:rsid w:val="003C28BB"/>
    <w:rsid w:val="003C2B26"/>
    <w:rsid w:val="003C3F2B"/>
    <w:rsid w:val="003C3F44"/>
    <w:rsid w:val="003C43FC"/>
    <w:rsid w:val="003C4475"/>
    <w:rsid w:val="003C523F"/>
    <w:rsid w:val="003C53B8"/>
    <w:rsid w:val="003C5911"/>
    <w:rsid w:val="003C5EF7"/>
    <w:rsid w:val="003C68F2"/>
    <w:rsid w:val="003C6A66"/>
    <w:rsid w:val="003C6B23"/>
    <w:rsid w:val="003C6D77"/>
    <w:rsid w:val="003C74A7"/>
    <w:rsid w:val="003C77F2"/>
    <w:rsid w:val="003C7A1C"/>
    <w:rsid w:val="003C7DC2"/>
    <w:rsid w:val="003D0109"/>
    <w:rsid w:val="003D04B1"/>
    <w:rsid w:val="003D071C"/>
    <w:rsid w:val="003D0CB0"/>
    <w:rsid w:val="003D126C"/>
    <w:rsid w:val="003D1284"/>
    <w:rsid w:val="003D159E"/>
    <w:rsid w:val="003D15A4"/>
    <w:rsid w:val="003D18C1"/>
    <w:rsid w:val="003D1D2E"/>
    <w:rsid w:val="003D1FB6"/>
    <w:rsid w:val="003D2D8E"/>
    <w:rsid w:val="003D4090"/>
    <w:rsid w:val="003D4B1A"/>
    <w:rsid w:val="003D4EB6"/>
    <w:rsid w:val="003D5820"/>
    <w:rsid w:val="003D59B3"/>
    <w:rsid w:val="003D61D2"/>
    <w:rsid w:val="003D7029"/>
    <w:rsid w:val="003D7F16"/>
    <w:rsid w:val="003E0E68"/>
    <w:rsid w:val="003E1EF0"/>
    <w:rsid w:val="003E1F9C"/>
    <w:rsid w:val="003E271A"/>
    <w:rsid w:val="003E27AC"/>
    <w:rsid w:val="003E37D3"/>
    <w:rsid w:val="003E3E43"/>
    <w:rsid w:val="003E3EA9"/>
    <w:rsid w:val="003E4273"/>
    <w:rsid w:val="003E47B3"/>
    <w:rsid w:val="003E4E58"/>
    <w:rsid w:val="003E5037"/>
    <w:rsid w:val="003E55B0"/>
    <w:rsid w:val="003E5DFE"/>
    <w:rsid w:val="003E5E3F"/>
    <w:rsid w:val="003E6D6E"/>
    <w:rsid w:val="003F0973"/>
    <w:rsid w:val="003F2222"/>
    <w:rsid w:val="003F23C6"/>
    <w:rsid w:val="003F3338"/>
    <w:rsid w:val="003F3E05"/>
    <w:rsid w:val="003F3FD0"/>
    <w:rsid w:val="003F4A29"/>
    <w:rsid w:val="003F69F7"/>
    <w:rsid w:val="003F702F"/>
    <w:rsid w:val="003F70A1"/>
    <w:rsid w:val="003F7449"/>
    <w:rsid w:val="003F7710"/>
    <w:rsid w:val="00400DB4"/>
    <w:rsid w:val="004012B0"/>
    <w:rsid w:val="004014F5"/>
    <w:rsid w:val="00401B3A"/>
    <w:rsid w:val="00401D2C"/>
    <w:rsid w:val="00402642"/>
    <w:rsid w:val="00402C66"/>
    <w:rsid w:val="00403830"/>
    <w:rsid w:val="0040414C"/>
    <w:rsid w:val="004048E8"/>
    <w:rsid w:val="004073F6"/>
    <w:rsid w:val="0040771C"/>
    <w:rsid w:val="00410E9B"/>
    <w:rsid w:val="004117B4"/>
    <w:rsid w:val="00411EB3"/>
    <w:rsid w:val="00411F6F"/>
    <w:rsid w:val="00412193"/>
    <w:rsid w:val="004124A2"/>
    <w:rsid w:val="004124BD"/>
    <w:rsid w:val="004126A1"/>
    <w:rsid w:val="00413D41"/>
    <w:rsid w:val="00413DF3"/>
    <w:rsid w:val="0041486F"/>
    <w:rsid w:val="00414C69"/>
    <w:rsid w:val="004163FA"/>
    <w:rsid w:val="004165F9"/>
    <w:rsid w:val="004168DA"/>
    <w:rsid w:val="00416E75"/>
    <w:rsid w:val="0041724F"/>
    <w:rsid w:val="004174B2"/>
    <w:rsid w:val="004200AA"/>
    <w:rsid w:val="00420FCE"/>
    <w:rsid w:val="004211D8"/>
    <w:rsid w:val="00421265"/>
    <w:rsid w:val="0042198B"/>
    <w:rsid w:val="00421AC7"/>
    <w:rsid w:val="00421E11"/>
    <w:rsid w:val="00421EB8"/>
    <w:rsid w:val="00422105"/>
    <w:rsid w:val="0042350B"/>
    <w:rsid w:val="0042427F"/>
    <w:rsid w:val="00424B43"/>
    <w:rsid w:val="00424BC6"/>
    <w:rsid w:val="00425033"/>
    <w:rsid w:val="0042531A"/>
    <w:rsid w:val="0042548C"/>
    <w:rsid w:val="0042561D"/>
    <w:rsid w:val="00425B0A"/>
    <w:rsid w:val="0042728F"/>
    <w:rsid w:val="00427B01"/>
    <w:rsid w:val="00427FF6"/>
    <w:rsid w:val="0043045F"/>
    <w:rsid w:val="0043176C"/>
    <w:rsid w:val="00432C7A"/>
    <w:rsid w:val="0043355C"/>
    <w:rsid w:val="00433B28"/>
    <w:rsid w:val="004351E3"/>
    <w:rsid w:val="00435536"/>
    <w:rsid w:val="00436C5C"/>
    <w:rsid w:val="004373EA"/>
    <w:rsid w:val="004376AE"/>
    <w:rsid w:val="00437F9B"/>
    <w:rsid w:val="0044093F"/>
    <w:rsid w:val="00440D73"/>
    <w:rsid w:val="00442A29"/>
    <w:rsid w:val="004444AA"/>
    <w:rsid w:val="00445237"/>
    <w:rsid w:val="00445B0A"/>
    <w:rsid w:val="00446751"/>
    <w:rsid w:val="0045169D"/>
    <w:rsid w:val="004519AC"/>
    <w:rsid w:val="00451B91"/>
    <w:rsid w:val="00452548"/>
    <w:rsid w:val="00452657"/>
    <w:rsid w:val="0045277B"/>
    <w:rsid w:val="00452B45"/>
    <w:rsid w:val="00452DD4"/>
    <w:rsid w:val="00453C99"/>
    <w:rsid w:val="0045538A"/>
    <w:rsid w:val="004553AD"/>
    <w:rsid w:val="00456863"/>
    <w:rsid w:val="00456E6F"/>
    <w:rsid w:val="00460568"/>
    <w:rsid w:val="004607DD"/>
    <w:rsid w:val="00460A5F"/>
    <w:rsid w:val="00461C88"/>
    <w:rsid w:val="004621A6"/>
    <w:rsid w:val="00462A99"/>
    <w:rsid w:val="004631A3"/>
    <w:rsid w:val="004631C1"/>
    <w:rsid w:val="00463661"/>
    <w:rsid w:val="00464280"/>
    <w:rsid w:val="00464835"/>
    <w:rsid w:val="00464D76"/>
    <w:rsid w:val="00464FE1"/>
    <w:rsid w:val="00465DFA"/>
    <w:rsid w:val="00466645"/>
    <w:rsid w:val="00467495"/>
    <w:rsid w:val="00467965"/>
    <w:rsid w:val="00467B25"/>
    <w:rsid w:val="00467FEB"/>
    <w:rsid w:val="00470203"/>
    <w:rsid w:val="0047055A"/>
    <w:rsid w:val="00472A2B"/>
    <w:rsid w:val="00472F92"/>
    <w:rsid w:val="0047416F"/>
    <w:rsid w:val="00474B98"/>
    <w:rsid w:val="0047568A"/>
    <w:rsid w:val="0047575F"/>
    <w:rsid w:val="00475971"/>
    <w:rsid w:val="00475D80"/>
    <w:rsid w:val="0047652C"/>
    <w:rsid w:val="00476741"/>
    <w:rsid w:val="00476994"/>
    <w:rsid w:val="00477589"/>
    <w:rsid w:val="00480481"/>
    <w:rsid w:val="00480969"/>
    <w:rsid w:val="00480D3C"/>
    <w:rsid w:val="00481AC9"/>
    <w:rsid w:val="00482393"/>
    <w:rsid w:val="0048286B"/>
    <w:rsid w:val="00482B3A"/>
    <w:rsid w:val="004835E0"/>
    <w:rsid w:val="00483A7B"/>
    <w:rsid w:val="004845FA"/>
    <w:rsid w:val="00484B7D"/>
    <w:rsid w:val="004854D0"/>
    <w:rsid w:val="00485B04"/>
    <w:rsid w:val="00487D0A"/>
    <w:rsid w:val="00491E7C"/>
    <w:rsid w:val="004922F2"/>
    <w:rsid w:val="0049356D"/>
    <w:rsid w:val="0049379E"/>
    <w:rsid w:val="00493A11"/>
    <w:rsid w:val="00493CDC"/>
    <w:rsid w:val="00493E2F"/>
    <w:rsid w:val="0049416C"/>
    <w:rsid w:val="00495980"/>
    <w:rsid w:val="00495CC6"/>
    <w:rsid w:val="00497711"/>
    <w:rsid w:val="004A289E"/>
    <w:rsid w:val="004A28B6"/>
    <w:rsid w:val="004A2B3F"/>
    <w:rsid w:val="004A3583"/>
    <w:rsid w:val="004A42ED"/>
    <w:rsid w:val="004A4517"/>
    <w:rsid w:val="004A4C91"/>
    <w:rsid w:val="004A4CD5"/>
    <w:rsid w:val="004A51A5"/>
    <w:rsid w:val="004A540D"/>
    <w:rsid w:val="004A5A84"/>
    <w:rsid w:val="004A65FD"/>
    <w:rsid w:val="004A69EC"/>
    <w:rsid w:val="004A6C1E"/>
    <w:rsid w:val="004B0223"/>
    <w:rsid w:val="004B1A4D"/>
    <w:rsid w:val="004B201C"/>
    <w:rsid w:val="004B21CF"/>
    <w:rsid w:val="004B220C"/>
    <w:rsid w:val="004B22FC"/>
    <w:rsid w:val="004B3928"/>
    <w:rsid w:val="004B3EF2"/>
    <w:rsid w:val="004B5635"/>
    <w:rsid w:val="004B577F"/>
    <w:rsid w:val="004B6665"/>
    <w:rsid w:val="004B6ACD"/>
    <w:rsid w:val="004B6F4F"/>
    <w:rsid w:val="004B71EF"/>
    <w:rsid w:val="004B72EA"/>
    <w:rsid w:val="004B79B6"/>
    <w:rsid w:val="004C09FC"/>
    <w:rsid w:val="004C1104"/>
    <w:rsid w:val="004C1189"/>
    <w:rsid w:val="004C1468"/>
    <w:rsid w:val="004C1D80"/>
    <w:rsid w:val="004C218B"/>
    <w:rsid w:val="004C2F19"/>
    <w:rsid w:val="004C3F7D"/>
    <w:rsid w:val="004C411E"/>
    <w:rsid w:val="004C4974"/>
    <w:rsid w:val="004C5D14"/>
    <w:rsid w:val="004C6239"/>
    <w:rsid w:val="004C739F"/>
    <w:rsid w:val="004C7810"/>
    <w:rsid w:val="004D10D7"/>
    <w:rsid w:val="004D1CD2"/>
    <w:rsid w:val="004D22E1"/>
    <w:rsid w:val="004D24FD"/>
    <w:rsid w:val="004D32EC"/>
    <w:rsid w:val="004D34CA"/>
    <w:rsid w:val="004D37CA"/>
    <w:rsid w:val="004D5523"/>
    <w:rsid w:val="004D65FF"/>
    <w:rsid w:val="004D7E8E"/>
    <w:rsid w:val="004D7FEF"/>
    <w:rsid w:val="004E0AC5"/>
    <w:rsid w:val="004E0B33"/>
    <w:rsid w:val="004E0E61"/>
    <w:rsid w:val="004E3932"/>
    <w:rsid w:val="004E3945"/>
    <w:rsid w:val="004E3FAF"/>
    <w:rsid w:val="004E42CB"/>
    <w:rsid w:val="004E43FC"/>
    <w:rsid w:val="004E4453"/>
    <w:rsid w:val="004E45A6"/>
    <w:rsid w:val="004E53CE"/>
    <w:rsid w:val="004E54F1"/>
    <w:rsid w:val="004E551A"/>
    <w:rsid w:val="004E5817"/>
    <w:rsid w:val="004E649F"/>
    <w:rsid w:val="004E7221"/>
    <w:rsid w:val="004E741C"/>
    <w:rsid w:val="004E7F71"/>
    <w:rsid w:val="004F239E"/>
    <w:rsid w:val="004F2523"/>
    <w:rsid w:val="004F5711"/>
    <w:rsid w:val="004F58CA"/>
    <w:rsid w:val="004F5DEB"/>
    <w:rsid w:val="004F5E60"/>
    <w:rsid w:val="004F60B3"/>
    <w:rsid w:val="004F6A0A"/>
    <w:rsid w:val="0050024A"/>
    <w:rsid w:val="0050025A"/>
    <w:rsid w:val="00500535"/>
    <w:rsid w:val="00501773"/>
    <w:rsid w:val="00502666"/>
    <w:rsid w:val="005026AD"/>
    <w:rsid w:val="00502DF3"/>
    <w:rsid w:val="00502F2E"/>
    <w:rsid w:val="0050309D"/>
    <w:rsid w:val="00503A72"/>
    <w:rsid w:val="00503C77"/>
    <w:rsid w:val="00503E00"/>
    <w:rsid w:val="00503EE9"/>
    <w:rsid w:val="005044C9"/>
    <w:rsid w:val="005045F0"/>
    <w:rsid w:val="00504D6B"/>
    <w:rsid w:val="00505461"/>
    <w:rsid w:val="00507064"/>
    <w:rsid w:val="0050714B"/>
    <w:rsid w:val="0050780D"/>
    <w:rsid w:val="00510156"/>
    <w:rsid w:val="00510F16"/>
    <w:rsid w:val="00511019"/>
    <w:rsid w:val="0051192C"/>
    <w:rsid w:val="00511C12"/>
    <w:rsid w:val="00511E7C"/>
    <w:rsid w:val="00513F90"/>
    <w:rsid w:val="00514900"/>
    <w:rsid w:val="00514AA8"/>
    <w:rsid w:val="00514B79"/>
    <w:rsid w:val="00514F77"/>
    <w:rsid w:val="005150BD"/>
    <w:rsid w:val="00515CBA"/>
    <w:rsid w:val="00516828"/>
    <w:rsid w:val="00516876"/>
    <w:rsid w:val="005173A2"/>
    <w:rsid w:val="00517A60"/>
    <w:rsid w:val="00517DB4"/>
    <w:rsid w:val="00517EBF"/>
    <w:rsid w:val="005207D8"/>
    <w:rsid w:val="00520A02"/>
    <w:rsid w:val="00520A5B"/>
    <w:rsid w:val="00520C34"/>
    <w:rsid w:val="00522294"/>
    <w:rsid w:val="00523D7E"/>
    <w:rsid w:val="0052455F"/>
    <w:rsid w:val="005245EF"/>
    <w:rsid w:val="00524C8F"/>
    <w:rsid w:val="00524F12"/>
    <w:rsid w:val="0052568A"/>
    <w:rsid w:val="00525F53"/>
    <w:rsid w:val="00526EA8"/>
    <w:rsid w:val="005278F3"/>
    <w:rsid w:val="005308FC"/>
    <w:rsid w:val="00530C49"/>
    <w:rsid w:val="00532807"/>
    <w:rsid w:val="00532CEA"/>
    <w:rsid w:val="00533A2E"/>
    <w:rsid w:val="00533EFD"/>
    <w:rsid w:val="00533F96"/>
    <w:rsid w:val="0053551E"/>
    <w:rsid w:val="00535F40"/>
    <w:rsid w:val="0053686C"/>
    <w:rsid w:val="005376DA"/>
    <w:rsid w:val="005402A1"/>
    <w:rsid w:val="00540666"/>
    <w:rsid w:val="00540CE4"/>
    <w:rsid w:val="00540D87"/>
    <w:rsid w:val="0054116C"/>
    <w:rsid w:val="005427DC"/>
    <w:rsid w:val="00542EB0"/>
    <w:rsid w:val="005430E8"/>
    <w:rsid w:val="0054325C"/>
    <w:rsid w:val="00543758"/>
    <w:rsid w:val="00544744"/>
    <w:rsid w:val="00544C73"/>
    <w:rsid w:val="00544CCD"/>
    <w:rsid w:val="00545A1E"/>
    <w:rsid w:val="00545B45"/>
    <w:rsid w:val="005465BC"/>
    <w:rsid w:val="0054733C"/>
    <w:rsid w:val="0054734B"/>
    <w:rsid w:val="00547EFA"/>
    <w:rsid w:val="0055111B"/>
    <w:rsid w:val="00551EF3"/>
    <w:rsid w:val="0055255F"/>
    <w:rsid w:val="00552912"/>
    <w:rsid w:val="00553E69"/>
    <w:rsid w:val="00555286"/>
    <w:rsid w:val="00555AAC"/>
    <w:rsid w:val="00556EC6"/>
    <w:rsid w:val="00557052"/>
    <w:rsid w:val="005601FC"/>
    <w:rsid w:val="0056035B"/>
    <w:rsid w:val="0056071E"/>
    <w:rsid w:val="00560895"/>
    <w:rsid w:val="005612E7"/>
    <w:rsid w:val="005619E1"/>
    <w:rsid w:val="0056222E"/>
    <w:rsid w:val="00562D50"/>
    <w:rsid w:val="0056308C"/>
    <w:rsid w:val="0056308F"/>
    <w:rsid w:val="00563705"/>
    <w:rsid w:val="005655A1"/>
    <w:rsid w:val="0056672B"/>
    <w:rsid w:val="005667F2"/>
    <w:rsid w:val="00567002"/>
    <w:rsid w:val="00570931"/>
    <w:rsid w:val="00571F6B"/>
    <w:rsid w:val="00572CB2"/>
    <w:rsid w:val="005735EB"/>
    <w:rsid w:val="00574EAE"/>
    <w:rsid w:val="00575494"/>
    <w:rsid w:val="00575835"/>
    <w:rsid w:val="00575957"/>
    <w:rsid w:val="005763D7"/>
    <w:rsid w:val="00576A92"/>
    <w:rsid w:val="00580121"/>
    <w:rsid w:val="00580203"/>
    <w:rsid w:val="0058147F"/>
    <w:rsid w:val="005819FC"/>
    <w:rsid w:val="00581C6B"/>
    <w:rsid w:val="005854C6"/>
    <w:rsid w:val="0058593D"/>
    <w:rsid w:val="00585DD8"/>
    <w:rsid w:val="005862B4"/>
    <w:rsid w:val="00586647"/>
    <w:rsid w:val="0058757B"/>
    <w:rsid w:val="00587D5B"/>
    <w:rsid w:val="00591BD4"/>
    <w:rsid w:val="00592247"/>
    <w:rsid w:val="00593082"/>
    <w:rsid w:val="005932F5"/>
    <w:rsid w:val="005936A9"/>
    <w:rsid w:val="00594861"/>
    <w:rsid w:val="00594B1C"/>
    <w:rsid w:val="0059514E"/>
    <w:rsid w:val="0059603C"/>
    <w:rsid w:val="005967BA"/>
    <w:rsid w:val="005967E0"/>
    <w:rsid w:val="00596EA3"/>
    <w:rsid w:val="00597277"/>
    <w:rsid w:val="005A07DD"/>
    <w:rsid w:val="005A1188"/>
    <w:rsid w:val="005A1809"/>
    <w:rsid w:val="005A1C46"/>
    <w:rsid w:val="005A1F94"/>
    <w:rsid w:val="005A2842"/>
    <w:rsid w:val="005A2B5E"/>
    <w:rsid w:val="005A2E84"/>
    <w:rsid w:val="005A2EC8"/>
    <w:rsid w:val="005A321F"/>
    <w:rsid w:val="005A322E"/>
    <w:rsid w:val="005A3279"/>
    <w:rsid w:val="005A34C6"/>
    <w:rsid w:val="005A397E"/>
    <w:rsid w:val="005A3A48"/>
    <w:rsid w:val="005A3D70"/>
    <w:rsid w:val="005A40C7"/>
    <w:rsid w:val="005A4A26"/>
    <w:rsid w:val="005A4EEA"/>
    <w:rsid w:val="005A526B"/>
    <w:rsid w:val="005A5989"/>
    <w:rsid w:val="005A5D43"/>
    <w:rsid w:val="005A5FE0"/>
    <w:rsid w:val="005A6546"/>
    <w:rsid w:val="005A65D4"/>
    <w:rsid w:val="005A6836"/>
    <w:rsid w:val="005A729B"/>
    <w:rsid w:val="005A7AE4"/>
    <w:rsid w:val="005A7F24"/>
    <w:rsid w:val="005B0AF3"/>
    <w:rsid w:val="005B2593"/>
    <w:rsid w:val="005B28FD"/>
    <w:rsid w:val="005B297C"/>
    <w:rsid w:val="005B421E"/>
    <w:rsid w:val="005B4BC1"/>
    <w:rsid w:val="005B667E"/>
    <w:rsid w:val="005B748B"/>
    <w:rsid w:val="005B7B6E"/>
    <w:rsid w:val="005B7C51"/>
    <w:rsid w:val="005C138C"/>
    <w:rsid w:val="005C171F"/>
    <w:rsid w:val="005C1870"/>
    <w:rsid w:val="005C2543"/>
    <w:rsid w:val="005C2A8C"/>
    <w:rsid w:val="005C2C08"/>
    <w:rsid w:val="005C3437"/>
    <w:rsid w:val="005C3648"/>
    <w:rsid w:val="005C3766"/>
    <w:rsid w:val="005C38CA"/>
    <w:rsid w:val="005C3F0D"/>
    <w:rsid w:val="005C427E"/>
    <w:rsid w:val="005C4CA0"/>
    <w:rsid w:val="005C4D40"/>
    <w:rsid w:val="005C54EA"/>
    <w:rsid w:val="005C60F6"/>
    <w:rsid w:val="005C61B3"/>
    <w:rsid w:val="005C6BD5"/>
    <w:rsid w:val="005D015E"/>
    <w:rsid w:val="005D059A"/>
    <w:rsid w:val="005D07AC"/>
    <w:rsid w:val="005D1251"/>
    <w:rsid w:val="005D1730"/>
    <w:rsid w:val="005D200E"/>
    <w:rsid w:val="005D2CD5"/>
    <w:rsid w:val="005D3AC9"/>
    <w:rsid w:val="005D3C58"/>
    <w:rsid w:val="005D471C"/>
    <w:rsid w:val="005D4ABA"/>
    <w:rsid w:val="005D5515"/>
    <w:rsid w:val="005D794F"/>
    <w:rsid w:val="005E03A9"/>
    <w:rsid w:val="005E059D"/>
    <w:rsid w:val="005E0BFD"/>
    <w:rsid w:val="005E0EEF"/>
    <w:rsid w:val="005E2D24"/>
    <w:rsid w:val="005E37B1"/>
    <w:rsid w:val="005E3919"/>
    <w:rsid w:val="005E3E09"/>
    <w:rsid w:val="005E4FD1"/>
    <w:rsid w:val="005E5069"/>
    <w:rsid w:val="005E5CDD"/>
    <w:rsid w:val="005E6DAC"/>
    <w:rsid w:val="005E6DD0"/>
    <w:rsid w:val="005E7AA4"/>
    <w:rsid w:val="005E7FC9"/>
    <w:rsid w:val="005F15D6"/>
    <w:rsid w:val="005F18B3"/>
    <w:rsid w:val="005F190D"/>
    <w:rsid w:val="005F219E"/>
    <w:rsid w:val="005F2C80"/>
    <w:rsid w:val="005F3326"/>
    <w:rsid w:val="005F3627"/>
    <w:rsid w:val="005F39F5"/>
    <w:rsid w:val="005F3DC5"/>
    <w:rsid w:val="005F46DE"/>
    <w:rsid w:val="005F4B52"/>
    <w:rsid w:val="005F5018"/>
    <w:rsid w:val="005F5A20"/>
    <w:rsid w:val="005F5FC6"/>
    <w:rsid w:val="005F61C2"/>
    <w:rsid w:val="005F6434"/>
    <w:rsid w:val="005F64F5"/>
    <w:rsid w:val="005F6D4F"/>
    <w:rsid w:val="005F7C21"/>
    <w:rsid w:val="005F7CD1"/>
    <w:rsid w:val="00600C11"/>
    <w:rsid w:val="00601026"/>
    <w:rsid w:val="00601326"/>
    <w:rsid w:val="00601A3A"/>
    <w:rsid w:val="00602075"/>
    <w:rsid w:val="00602747"/>
    <w:rsid w:val="0060318D"/>
    <w:rsid w:val="0060348B"/>
    <w:rsid w:val="00604805"/>
    <w:rsid w:val="00604906"/>
    <w:rsid w:val="00604D8F"/>
    <w:rsid w:val="00606B23"/>
    <w:rsid w:val="006078A4"/>
    <w:rsid w:val="006116CB"/>
    <w:rsid w:val="00612A9B"/>
    <w:rsid w:val="00613245"/>
    <w:rsid w:val="00613F07"/>
    <w:rsid w:val="00614536"/>
    <w:rsid w:val="00614D5E"/>
    <w:rsid w:val="00616C1E"/>
    <w:rsid w:val="00616DE1"/>
    <w:rsid w:val="00617436"/>
    <w:rsid w:val="00617AD7"/>
    <w:rsid w:val="006214EF"/>
    <w:rsid w:val="00621858"/>
    <w:rsid w:val="00621EA3"/>
    <w:rsid w:val="00622C41"/>
    <w:rsid w:val="00622E48"/>
    <w:rsid w:val="006232FF"/>
    <w:rsid w:val="006237DF"/>
    <w:rsid w:val="00623ECB"/>
    <w:rsid w:val="00624834"/>
    <w:rsid w:val="00624A78"/>
    <w:rsid w:val="006259EF"/>
    <w:rsid w:val="00625B10"/>
    <w:rsid w:val="00625BEF"/>
    <w:rsid w:val="00625FC7"/>
    <w:rsid w:val="00627928"/>
    <w:rsid w:val="00630073"/>
    <w:rsid w:val="00630268"/>
    <w:rsid w:val="006302B7"/>
    <w:rsid w:val="00630881"/>
    <w:rsid w:val="00630C34"/>
    <w:rsid w:val="006313F0"/>
    <w:rsid w:val="0063162B"/>
    <w:rsid w:val="00631815"/>
    <w:rsid w:val="00631F46"/>
    <w:rsid w:val="006335D5"/>
    <w:rsid w:val="00634045"/>
    <w:rsid w:val="006340AA"/>
    <w:rsid w:val="006342B4"/>
    <w:rsid w:val="006346C2"/>
    <w:rsid w:val="00634BC8"/>
    <w:rsid w:val="006358BF"/>
    <w:rsid w:val="00635A1E"/>
    <w:rsid w:val="00635C9E"/>
    <w:rsid w:val="0063692B"/>
    <w:rsid w:val="00636E45"/>
    <w:rsid w:val="00637062"/>
    <w:rsid w:val="006370A6"/>
    <w:rsid w:val="0063710C"/>
    <w:rsid w:val="00641405"/>
    <w:rsid w:val="006414F4"/>
    <w:rsid w:val="00642472"/>
    <w:rsid w:val="00642600"/>
    <w:rsid w:val="00643FC3"/>
    <w:rsid w:val="00644AA6"/>
    <w:rsid w:val="00644AD4"/>
    <w:rsid w:val="00645109"/>
    <w:rsid w:val="00645C69"/>
    <w:rsid w:val="00645F4D"/>
    <w:rsid w:val="0064671B"/>
    <w:rsid w:val="00646CEC"/>
    <w:rsid w:val="006471E0"/>
    <w:rsid w:val="00647723"/>
    <w:rsid w:val="006506B3"/>
    <w:rsid w:val="00650798"/>
    <w:rsid w:val="00650A48"/>
    <w:rsid w:val="00651A27"/>
    <w:rsid w:val="00652317"/>
    <w:rsid w:val="006526AE"/>
    <w:rsid w:val="00652B31"/>
    <w:rsid w:val="00652E0A"/>
    <w:rsid w:val="0065318E"/>
    <w:rsid w:val="00653AD0"/>
    <w:rsid w:val="00654A24"/>
    <w:rsid w:val="006554E8"/>
    <w:rsid w:val="006555D3"/>
    <w:rsid w:val="006560F5"/>
    <w:rsid w:val="006575FC"/>
    <w:rsid w:val="00657F6A"/>
    <w:rsid w:val="00660A71"/>
    <w:rsid w:val="00660B2B"/>
    <w:rsid w:val="00660D99"/>
    <w:rsid w:val="00661AF7"/>
    <w:rsid w:val="00661B03"/>
    <w:rsid w:val="006623D8"/>
    <w:rsid w:val="00662B4D"/>
    <w:rsid w:val="00662C2A"/>
    <w:rsid w:val="006631C0"/>
    <w:rsid w:val="006637A9"/>
    <w:rsid w:val="00664040"/>
    <w:rsid w:val="00664E53"/>
    <w:rsid w:val="006651C1"/>
    <w:rsid w:val="0066567D"/>
    <w:rsid w:val="00665E6E"/>
    <w:rsid w:val="00665E73"/>
    <w:rsid w:val="00666086"/>
    <w:rsid w:val="006665A8"/>
    <w:rsid w:val="006667EA"/>
    <w:rsid w:val="00666A11"/>
    <w:rsid w:val="00670108"/>
    <w:rsid w:val="00670908"/>
    <w:rsid w:val="00671373"/>
    <w:rsid w:val="0067246F"/>
    <w:rsid w:val="006727C7"/>
    <w:rsid w:val="00674759"/>
    <w:rsid w:val="006747A0"/>
    <w:rsid w:val="0067539C"/>
    <w:rsid w:val="00675FA1"/>
    <w:rsid w:val="006762A7"/>
    <w:rsid w:val="006771DF"/>
    <w:rsid w:val="006776A8"/>
    <w:rsid w:val="00677848"/>
    <w:rsid w:val="0068096C"/>
    <w:rsid w:val="006817DB"/>
    <w:rsid w:val="00681F19"/>
    <w:rsid w:val="006820EF"/>
    <w:rsid w:val="00682841"/>
    <w:rsid w:val="006833BB"/>
    <w:rsid w:val="0068369B"/>
    <w:rsid w:val="006839E6"/>
    <w:rsid w:val="00685C41"/>
    <w:rsid w:val="00686159"/>
    <w:rsid w:val="00687331"/>
    <w:rsid w:val="00690C66"/>
    <w:rsid w:val="00691ADA"/>
    <w:rsid w:val="00693258"/>
    <w:rsid w:val="00693900"/>
    <w:rsid w:val="0069394C"/>
    <w:rsid w:val="00693DDF"/>
    <w:rsid w:val="006944B4"/>
    <w:rsid w:val="006958C6"/>
    <w:rsid w:val="0069597D"/>
    <w:rsid w:val="00696538"/>
    <w:rsid w:val="00696C45"/>
    <w:rsid w:val="00696F8F"/>
    <w:rsid w:val="0069716D"/>
    <w:rsid w:val="006976EB"/>
    <w:rsid w:val="00697A40"/>
    <w:rsid w:val="00697EF3"/>
    <w:rsid w:val="006A02D8"/>
    <w:rsid w:val="006A0383"/>
    <w:rsid w:val="006A1339"/>
    <w:rsid w:val="006A3181"/>
    <w:rsid w:val="006A3534"/>
    <w:rsid w:val="006A3D92"/>
    <w:rsid w:val="006A4A5C"/>
    <w:rsid w:val="006A59EA"/>
    <w:rsid w:val="006A5BE9"/>
    <w:rsid w:val="006A5DCB"/>
    <w:rsid w:val="006A673D"/>
    <w:rsid w:val="006A7529"/>
    <w:rsid w:val="006A7AD1"/>
    <w:rsid w:val="006A7C24"/>
    <w:rsid w:val="006B0933"/>
    <w:rsid w:val="006B0E6C"/>
    <w:rsid w:val="006B1A31"/>
    <w:rsid w:val="006B218D"/>
    <w:rsid w:val="006B24F0"/>
    <w:rsid w:val="006B2611"/>
    <w:rsid w:val="006B38F8"/>
    <w:rsid w:val="006B3E7E"/>
    <w:rsid w:val="006B41D6"/>
    <w:rsid w:val="006B48A9"/>
    <w:rsid w:val="006B48F4"/>
    <w:rsid w:val="006B5A41"/>
    <w:rsid w:val="006B5E5F"/>
    <w:rsid w:val="006B6288"/>
    <w:rsid w:val="006B6AD4"/>
    <w:rsid w:val="006B7BE0"/>
    <w:rsid w:val="006C04DB"/>
    <w:rsid w:val="006C0DEB"/>
    <w:rsid w:val="006C19CA"/>
    <w:rsid w:val="006C1F2C"/>
    <w:rsid w:val="006C2C0E"/>
    <w:rsid w:val="006C3887"/>
    <w:rsid w:val="006C3ADB"/>
    <w:rsid w:val="006C507C"/>
    <w:rsid w:val="006C5795"/>
    <w:rsid w:val="006C62DB"/>
    <w:rsid w:val="006C6818"/>
    <w:rsid w:val="006C6C1D"/>
    <w:rsid w:val="006C6EAC"/>
    <w:rsid w:val="006C72F9"/>
    <w:rsid w:val="006D18E5"/>
    <w:rsid w:val="006D22F1"/>
    <w:rsid w:val="006D2C91"/>
    <w:rsid w:val="006D381D"/>
    <w:rsid w:val="006D566C"/>
    <w:rsid w:val="006D58F1"/>
    <w:rsid w:val="006D5CC3"/>
    <w:rsid w:val="006D5DEF"/>
    <w:rsid w:val="006D6814"/>
    <w:rsid w:val="006D6AFB"/>
    <w:rsid w:val="006D6D24"/>
    <w:rsid w:val="006D6EC6"/>
    <w:rsid w:val="006E0060"/>
    <w:rsid w:val="006E0F45"/>
    <w:rsid w:val="006E25D9"/>
    <w:rsid w:val="006E2A15"/>
    <w:rsid w:val="006E2D04"/>
    <w:rsid w:val="006E2E27"/>
    <w:rsid w:val="006E321E"/>
    <w:rsid w:val="006E5408"/>
    <w:rsid w:val="006E6058"/>
    <w:rsid w:val="006E6A40"/>
    <w:rsid w:val="006E7306"/>
    <w:rsid w:val="006E7928"/>
    <w:rsid w:val="006E7ED2"/>
    <w:rsid w:val="006F0CFC"/>
    <w:rsid w:val="006F19B1"/>
    <w:rsid w:val="006F1A36"/>
    <w:rsid w:val="006F1E14"/>
    <w:rsid w:val="006F2356"/>
    <w:rsid w:val="006F2967"/>
    <w:rsid w:val="006F29DE"/>
    <w:rsid w:val="006F3008"/>
    <w:rsid w:val="006F3667"/>
    <w:rsid w:val="006F369A"/>
    <w:rsid w:val="006F3D51"/>
    <w:rsid w:val="006F40AB"/>
    <w:rsid w:val="006F5118"/>
    <w:rsid w:val="006F586E"/>
    <w:rsid w:val="006F5A15"/>
    <w:rsid w:val="006F5CB9"/>
    <w:rsid w:val="006F6298"/>
    <w:rsid w:val="006F6589"/>
    <w:rsid w:val="006F67B9"/>
    <w:rsid w:val="006F6977"/>
    <w:rsid w:val="006F729A"/>
    <w:rsid w:val="0070156B"/>
    <w:rsid w:val="007015AC"/>
    <w:rsid w:val="00701EB1"/>
    <w:rsid w:val="0070204A"/>
    <w:rsid w:val="007020AD"/>
    <w:rsid w:val="0070294D"/>
    <w:rsid w:val="00703684"/>
    <w:rsid w:val="00703CEB"/>
    <w:rsid w:val="00703E12"/>
    <w:rsid w:val="00704371"/>
    <w:rsid w:val="0070519E"/>
    <w:rsid w:val="0070543E"/>
    <w:rsid w:val="00705D22"/>
    <w:rsid w:val="00706469"/>
    <w:rsid w:val="007069CB"/>
    <w:rsid w:val="00707095"/>
    <w:rsid w:val="007075E1"/>
    <w:rsid w:val="00707B90"/>
    <w:rsid w:val="00710987"/>
    <w:rsid w:val="00710ABA"/>
    <w:rsid w:val="00710C62"/>
    <w:rsid w:val="00710D59"/>
    <w:rsid w:val="00711267"/>
    <w:rsid w:val="00711B90"/>
    <w:rsid w:val="0071295B"/>
    <w:rsid w:val="00712A43"/>
    <w:rsid w:val="00712FE4"/>
    <w:rsid w:val="00713B66"/>
    <w:rsid w:val="00714781"/>
    <w:rsid w:val="0071504A"/>
    <w:rsid w:val="00715526"/>
    <w:rsid w:val="00715AA2"/>
    <w:rsid w:val="0071646B"/>
    <w:rsid w:val="007167D5"/>
    <w:rsid w:val="00716B89"/>
    <w:rsid w:val="00716F7D"/>
    <w:rsid w:val="0071753E"/>
    <w:rsid w:val="00717C2A"/>
    <w:rsid w:val="00720F31"/>
    <w:rsid w:val="00723099"/>
    <w:rsid w:val="0072341B"/>
    <w:rsid w:val="00723E22"/>
    <w:rsid w:val="00724C44"/>
    <w:rsid w:val="007250C8"/>
    <w:rsid w:val="00725903"/>
    <w:rsid w:val="00725EBA"/>
    <w:rsid w:val="00725F0C"/>
    <w:rsid w:val="00726817"/>
    <w:rsid w:val="00726A30"/>
    <w:rsid w:val="00730458"/>
    <w:rsid w:val="00730A8E"/>
    <w:rsid w:val="00730B85"/>
    <w:rsid w:val="00730DF2"/>
    <w:rsid w:val="007310DE"/>
    <w:rsid w:val="00731314"/>
    <w:rsid w:val="00731B72"/>
    <w:rsid w:val="007322C3"/>
    <w:rsid w:val="00732457"/>
    <w:rsid w:val="007332D4"/>
    <w:rsid w:val="007337AC"/>
    <w:rsid w:val="00733B5E"/>
    <w:rsid w:val="00733F89"/>
    <w:rsid w:val="00736FDC"/>
    <w:rsid w:val="00737D8F"/>
    <w:rsid w:val="00740154"/>
    <w:rsid w:val="007418A0"/>
    <w:rsid w:val="00741EF5"/>
    <w:rsid w:val="0074394C"/>
    <w:rsid w:val="00743994"/>
    <w:rsid w:val="00745176"/>
    <w:rsid w:val="00745533"/>
    <w:rsid w:val="00745D56"/>
    <w:rsid w:val="00745E34"/>
    <w:rsid w:val="00747399"/>
    <w:rsid w:val="007473EA"/>
    <w:rsid w:val="0074775F"/>
    <w:rsid w:val="0075092F"/>
    <w:rsid w:val="00750BC8"/>
    <w:rsid w:val="00752227"/>
    <w:rsid w:val="0075235E"/>
    <w:rsid w:val="007524A1"/>
    <w:rsid w:val="007525B8"/>
    <w:rsid w:val="00752C05"/>
    <w:rsid w:val="00752D53"/>
    <w:rsid w:val="0075422D"/>
    <w:rsid w:val="00754610"/>
    <w:rsid w:val="0075589E"/>
    <w:rsid w:val="00756A09"/>
    <w:rsid w:val="00756D75"/>
    <w:rsid w:val="00756E65"/>
    <w:rsid w:val="007573ED"/>
    <w:rsid w:val="00757C6D"/>
    <w:rsid w:val="00760691"/>
    <w:rsid w:val="00761A65"/>
    <w:rsid w:val="00761B33"/>
    <w:rsid w:val="00763C77"/>
    <w:rsid w:val="0076587F"/>
    <w:rsid w:val="00765DBC"/>
    <w:rsid w:val="00770310"/>
    <w:rsid w:val="007709E5"/>
    <w:rsid w:val="00770F26"/>
    <w:rsid w:val="007710A5"/>
    <w:rsid w:val="00771348"/>
    <w:rsid w:val="00771598"/>
    <w:rsid w:val="00771E39"/>
    <w:rsid w:val="00771F11"/>
    <w:rsid w:val="00771F5B"/>
    <w:rsid w:val="007721E6"/>
    <w:rsid w:val="00772252"/>
    <w:rsid w:val="007723F5"/>
    <w:rsid w:val="00772AB8"/>
    <w:rsid w:val="00773EAA"/>
    <w:rsid w:val="00774025"/>
    <w:rsid w:val="00774813"/>
    <w:rsid w:val="00776450"/>
    <w:rsid w:val="007765E6"/>
    <w:rsid w:val="00776C1C"/>
    <w:rsid w:val="007802CA"/>
    <w:rsid w:val="00780F93"/>
    <w:rsid w:val="007817AC"/>
    <w:rsid w:val="00781F15"/>
    <w:rsid w:val="007824A2"/>
    <w:rsid w:val="00782A7F"/>
    <w:rsid w:val="00783F13"/>
    <w:rsid w:val="00784320"/>
    <w:rsid w:val="00786AAA"/>
    <w:rsid w:val="007874EB"/>
    <w:rsid w:val="00790616"/>
    <w:rsid w:val="007910FB"/>
    <w:rsid w:val="007911DD"/>
    <w:rsid w:val="00791584"/>
    <w:rsid w:val="007915DC"/>
    <w:rsid w:val="00791BD0"/>
    <w:rsid w:val="00792344"/>
    <w:rsid w:val="00792A8E"/>
    <w:rsid w:val="007939D8"/>
    <w:rsid w:val="0079484C"/>
    <w:rsid w:val="00794D15"/>
    <w:rsid w:val="00795462"/>
    <w:rsid w:val="00795E95"/>
    <w:rsid w:val="00796EDC"/>
    <w:rsid w:val="007972AF"/>
    <w:rsid w:val="007974DD"/>
    <w:rsid w:val="00797D00"/>
    <w:rsid w:val="007A09CB"/>
    <w:rsid w:val="007A1C16"/>
    <w:rsid w:val="007A26A4"/>
    <w:rsid w:val="007A276B"/>
    <w:rsid w:val="007A3587"/>
    <w:rsid w:val="007A4043"/>
    <w:rsid w:val="007A4525"/>
    <w:rsid w:val="007A4780"/>
    <w:rsid w:val="007A4D01"/>
    <w:rsid w:val="007A4D55"/>
    <w:rsid w:val="007A5563"/>
    <w:rsid w:val="007A58E5"/>
    <w:rsid w:val="007A620C"/>
    <w:rsid w:val="007A6367"/>
    <w:rsid w:val="007A666C"/>
    <w:rsid w:val="007B044D"/>
    <w:rsid w:val="007B0927"/>
    <w:rsid w:val="007B0EB6"/>
    <w:rsid w:val="007B2102"/>
    <w:rsid w:val="007B2D63"/>
    <w:rsid w:val="007B3C7B"/>
    <w:rsid w:val="007B3FB4"/>
    <w:rsid w:val="007B44BD"/>
    <w:rsid w:val="007B5922"/>
    <w:rsid w:val="007B5DC4"/>
    <w:rsid w:val="007B6056"/>
    <w:rsid w:val="007B67AF"/>
    <w:rsid w:val="007B7094"/>
    <w:rsid w:val="007B70DC"/>
    <w:rsid w:val="007B7C7F"/>
    <w:rsid w:val="007B7F03"/>
    <w:rsid w:val="007C081A"/>
    <w:rsid w:val="007C151A"/>
    <w:rsid w:val="007C3727"/>
    <w:rsid w:val="007C4CE1"/>
    <w:rsid w:val="007C4E89"/>
    <w:rsid w:val="007C5A94"/>
    <w:rsid w:val="007C5E78"/>
    <w:rsid w:val="007C5EE8"/>
    <w:rsid w:val="007C5F7A"/>
    <w:rsid w:val="007C6943"/>
    <w:rsid w:val="007C6977"/>
    <w:rsid w:val="007C6C14"/>
    <w:rsid w:val="007C7A86"/>
    <w:rsid w:val="007D03F3"/>
    <w:rsid w:val="007D07B1"/>
    <w:rsid w:val="007D0C1F"/>
    <w:rsid w:val="007D2159"/>
    <w:rsid w:val="007D25F3"/>
    <w:rsid w:val="007D30DE"/>
    <w:rsid w:val="007D383B"/>
    <w:rsid w:val="007D5057"/>
    <w:rsid w:val="007D5A11"/>
    <w:rsid w:val="007D6BA0"/>
    <w:rsid w:val="007D6BD2"/>
    <w:rsid w:val="007E0521"/>
    <w:rsid w:val="007E1256"/>
    <w:rsid w:val="007E1361"/>
    <w:rsid w:val="007E18AB"/>
    <w:rsid w:val="007E231E"/>
    <w:rsid w:val="007E2454"/>
    <w:rsid w:val="007E2E85"/>
    <w:rsid w:val="007E312C"/>
    <w:rsid w:val="007E538E"/>
    <w:rsid w:val="007E5A08"/>
    <w:rsid w:val="007E6124"/>
    <w:rsid w:val="007E623F"/>
    <w:rsid w:val="007E6425"/>
    <w:rsid w:val="007E7283"/>
    <w:rsid w:val="007E7F98"/>
    <w:rsid w:val="007F032D"/>
    <w:rsid w:val="007F0B02"/>
    <w:rsid w:val="007F12FE"/>
    <w:rsid w:val="007F1EBB"/>
    <w:rsid w:val="007F21AA"/>
    <w:rsid w:val="007F28F5"/>
    <w:rsid w:val="007F2A8D"/>
    <w:rsid w:val="007F2B51"/>
    <w:rsid w:val="007F2E01"/>
    <w:rsid w:val="007F3A57"/>
    <w:rsid w:val="007F4ADE"/>
    <w:rsid w:val="007F4E21"/>
    <w:rsid w:val="007F6613"/>
    <w:rsid w:val="007F79BD"/>
    <w:rsid w:val="008008B8"/>
    <w:rsid w:val="008011DB"/>
    <w:rsid w:val="0080194D"/>
    <w:rsid w:val="00801EF2"/>
    <w:rsid w:val="00804989"/>
    <w:rsid w:val="00807B20"/>
    <w:rsid w:val="008100E8"/>
    <w:rsid w:val="00810CA8"/>
    <w:rsid w:val="00810F61"/>
    <w:rsid w:val="008121E8"/>
    <w:rsid w:val="008123F9"/>
    <w:rsid w:val="00812ADD"/>
    <w:rsid w:val="0081335F"/>
    <w:rsid w:val="00815556"/>
    <w:rsid w:val="0081713B"/>
    <w:rsid w:val="00817DBB"/>
    <w:rsid w:val="00817DC8"/>
    <w:rsid w:val="00820772"/>
    <w:rsid w:val="008207A1"/>
    <w:rsid w:val="00820BAB"/>
    <w:rsid w:val="008211E6"/>
    <w:rsid w:val="0082146D"/>
    <w:rsid w:val="008218B1"/>
    <w:rsid w:val="00821EF6"/>
    <w:rsid w:val="0082213F"/>
    <w:rsid w:val="00822772"/>
    <w:rsid w:val="00822927"/>
    <w:rsid w:val="00822F4D"/>
    <w:rsid w:val="00823888"/>
    <w:rsid w:val="00823E33"/>
    <w:rsid w:val="0082530E"/>
    <w:rsid w:val="00825324"/>
    <w:rsid w:val="00826178"/>
    <w:rsid w:val="00826345"/>
    <w:rsid w:val="00826AF1"/>
    <w:rsid w:val="0082714F"/>
    <w:rsid w:val="0082772F"/>
    <w:rsid w:val="00827DB4"/>
    <w:rsid w:val="0083085C"/>
    <w:rsid w:val="00835C55"/>
    <w:rsid w:val="00836D0C"/>
    <w:rsid w:val="0083702D"/>
    <w:rsid w:val="00840AEA"/>
    <w:rsid w:val="00840FAA"/>
    <w:rsid w:val="00841019"/>
    <w:rsid w:val="00841825"/>
    <w:rsid w:val="00841A07"/>
    <w:rsid w:val="00841FDC"/>
    <w:rsid w:val="00842290"/>
    <w:rsid w:val="00843C3E"/>
    <w:rsid w:val="00843F49"/>
    <w:rsid w:val="00844C85"/>
    <w:rsid w:val="008460B0"/>
    <w:rsid w:val="00846310"/>
    <w:rsid w:val="008475C8"/>
    <w:rsid w:val="00847B16"/>
    <w:rsid w:val="00847B85"/>
    <w:rsid w:val="00847C62"/>
    <w:rsid w:val="00850312"/>
    <w:rsid w:val="00850EB3"/>
    <w:rsid w:val="00851DE8"/>
    <w:rsid w:val="00851EE0"/>
    <w:rsid w:val="00852356"/>
    <w:rsid w:val="00853A87"/>
    <w:rsid w:val="0085462C"/>
    <w:rsid w:val="00854748"/>
    <w:rsid w:val="00854B92"/>
    <w:rsid w:val="00855FAB"/>
    <w:rsid w:val="00856170"/>
    <w:rsid w:val="00856441"/>
    <w:rsid w:val="00856917"/>
    <w:rsid w:val="00856F38"/>
    <w:rsid w:val="00857127"/>
    <w:rsid w:val="00857508"/>
    <w:rsid w:val="008577D1"/>
    <w:rsid w:val="008602A6"/>
    <w:rsid w:val="00861444"/>
    <w:rsid w:val="008615C1"/>
    <w:rsid w:val="0086223A"/>
    <w:rsid w:val="00862585"/>
    <w:rsid w:val="0086328B"/>
    <w:rsid w:val="00863360"/>
    <w:rsid w:val="00863747"/>
    <w:rsid w:val="00865D53"/>
    <w:rsid w:val="008662F4"/>
    <w:rsid w:val="008664F0"/>
    <w:rsid w:val="00866A04"/>
    <w:rsid w:val="00867579"/>
    <w:rsid w:val="008675EF"/>
    <w:rsid w:val="00867849"/>
    <w:rsid w:val="008707A7"/>
    <w:rsid w:val="00871FB3"/>
    <w:rsid w:val="00872F00"/>
    <w:rsid w:val="008732CC"/>
    <w:rsid w:val="00873DA9"/>
    <w:rsid w:val="00874645"/>
    <w:rsid w:val="0087482B"/>
    <w:rsid w:val="00874E97"/>
    <w:rsid w:val="008750D9"/>
    <w:rsid w:val="00875256"/>
    <w:rsid w:val="00875542"/>
    <w:rsid w:val="0087589D"/>
    <w:rsid w:val="00875E07"/>
    <w:rsid w:val="00875EC3"/>
    <w:rsid w:val="00876272"/>
    <w:rsid w:val="00876B59"/>
    <w:rsid w:val="00880855"/>
    <w:rsid w:val="008813B3"/>
    <w:rsid w:val="00881E14"/>
    <w:rsid w:val="00882191"/>
    <w:rsid w:val="008834A3"/>
    <w:rsid w:val="008837BB"/>
    <w:rsid w:val="008837D9"/>
    <w:rsid w:val="00884955"/>
    <w:rsid w:val="00884C02"/>
    <w:rsid w:val="00885E2E"/>
    <w:rsid w:val="00886296"/>
    <w:rsid w:val="00886F0B"/>
    <w:rsid w:val="00887CD2"/>
    <w:rsid w:val="008904C3"/>
    <w:rsid w:val="008914E5"/>
    <w:rsid w:val="008915D9"/>
    <w:rsid w:val="00891768"/>
    <w:rsid w:val="00891AB1"/>
    <w:rsid w:val="008922FA"/>
    <w:rsid w:val="008926A4"/>
    <w:rsid w:val="008928A2"/>
    <w:rsid w:val="008938DD"/>
    <w:rsid w:val="00894033"/>
    <w:rsid w:val="0089425C"/>
    <w:rsid w:val="00896346"/>
    <w:rsid w:val="00896606"/>
    <w:rsid w:val="00896963"/>
    <w:rsid w:val="00896C55"/>
    <w:rsid w:val="008971F1"/>
    <w:rsid w:val="00897833"/>
    <w:rsid w:val="008979CF"/>
    <w:rsid w:val="00897A71"/>
    <w:rsid w:val="008A023D"/>
    <w:rsid w:val="008A06B7"/>
    <w:rsid w:val="008A2064"/>
    <w:rsid w:val="008A34BB"/>
    <w:rsid w:val="008A3521"/>
    <w:rsid w:val="008A44E5"/>
    <w:rsid w:val="008A46E0"/>
    <w:rsid w:val="008A57BE"/>
    <w:rsid w:val="008A6FC6"/>
    <w:rsid w:val="008A7A38"/>
    <w:rsid w:val="008A7EC7"/>
    <w:rsid w:val="008B09ED"/>
    <w:rsid w:val="008B0B0F"/>
    <w:rsid w:val="008B0E44"/>
    <w:rsid w:val="008B1F82"/>
    <w:rsid w:val="008B2954"/>
    <w:rsid w:val="008B3262"/>
    <w:rsid w:val="008B4879"/>
    <w:rsid w:val="008B53F1"/>
    <w:rsid w:val="008B5B47"/>
    <w:rsid w:val="008B6A17"/>
    <w:rsid w:val="008B7115"/>
    <w:rsid w:val="008B7B3E"/>
    <w:rsid w:val="008C0BC2"/>
    <w:rsid w:val="008C1104"/>
    <w:rsid w:val="008C2153"/>
    <w:rsid w:val="008C2484"/>
    <w:rsid w:val="008C26E0"/>
    <w:rsid w:val="008C2F17"/>
    <w:rsid w:val="008C2F29"/>
    <w:rsid w:val="008C41F2"/>
    <w:rsid w:val="008C4931"/>
    <w:rsid w:val="008C4B4C"/>
    <w:rsid w:val="008C5326"/>
    <w:rsid w:val="008C68D4"/>
    <w:rsid w:val="008C6AC2"/>
    <w:rsid w:val="008C70E0"/>
    <w:rsid w:val="008C7700"/>
    <w:rsid w:val="008D07E5"/>
    <w:rsid w:val="008D0E1A"/>
    <w:rsid w:val="008D14B6"/>
    <w:rsid w:val="008D2EC7"/>
    <w:rsid w:val="008D37B5"/>
    <w:rsid w:val="008D3DB1"/>
    <w:rsid w:val="008D4727"/>
    <w:rsid w:val="008D544B"/>
    <w:rsid w:val="008D62EA"/>
    <w:rsid w:val="008D79FB"/>
    <w:rsid w:val="008D7B75"/>
    <w:rsid w:val="008D7C9A"/>
    <w:rsid w:val="008D7E0D"/>
    <w:rsid w:val="008E2001"/>
    <w:rsid w:val="008E268A"/>
    <w:rsid w:val="008E30F0"/>
    <w:rsid w:val="008E367A"/>
    <w:rsid w:val="008E48BF"/>
    <w:rsid w:val="008E5183"/>
    <w:rsid w:val="008E5B77"/>
    <w:rsid w:val="008E5F95"/>
    <w:rsid w:val="008E6554"/>
    <w:rsid w:val="008E6722"/>
    <w:rsid w:val="008E7E76"/>
    <w:rsid w:val="008E7FBA"/>
    <w:rsid w:val="008F026D"/>
    <w:rsid w:val="008F0290"/>
    <w:rsid w:val="008F0666"/>
    <w:rsid w:val="008F12C7"/>
    <w:rsid w:val="008F15FD"/>
    <w:rsid w:val="008F2589"/>
    <w:rsid w:val="008F2F42"/>
    <w:rsid w:val="008F3DFD"/>
    <w:rsid w:val="008F460E"/>
    <w:rsid w:val="008F47B3"/>
    <w:rsid w:val="008F4EAD"/>
    <w:rsid w:val="008F4F9F"/>
    <w:rsid w:val="008F511C"/>
    <w:rsid w:val="008F5467"/>
    <w:rsid w:val="008F547E"/>
    <w:rsid w:val="008F56BE"/>
    <w:rsid w:val="008F58F2"/>
    <w:rsid w:val="008F74B2"/>
    <w:rsid w:val="008F7EC1"/>
    <w:rsid w:val="009005AF"/>
    <w:rsid w:val="0090091A"/>
    <w:rsid w:val="00900B1F"/>
    <w:rsid w:val="009012A7"/>
    <w:rsid w:val="0090136B"/>
    <w:rsid w:val="00901C65"/>
    <w:rsid w:val="00902193"/>
    <w:rsid w:val="009024DE"/>
    <w:rsid w:val="0090296C"/>
    <w:rsid w:val="00903C38"/>
    <w:rsid w:val="00903E25"/>
    <w:rsid w:val="00903E92"/>
    <w:rsid w:val="00904241"/>
    <w:rsid w:val="009053A2"/>
    <w:rsid w:val="00905732"/>
    <w:rsid w:val="00905E42"/>
    <w:rsid w:val="00906B48"/>
    <w:rsid w:val="009071FA"/>
    <w:rsid w:val="0090726C"/>
    <w:rsid w:val="009073DF"/>
    <w:rsid w:val="00907484"/>
    <w:rsid w:val="00907D11"/>
    <w:rsid w:val="00910260"/>
    <w:rsid w:val="0091069E"/>
    <w:rsid w:val="00910CF3"/>
    <w:rsid w:val="009111A3"/>
    <w:rsid w:val="00911BDE"/>
    <w:rsid w:val="00912863"/>
    <w:rsid w:val="00913214"/>
    <w:rsid w:val="0091361D"/>
    <w:rsid w:val="00913EEA"/>
    <w:rsid w:val="00914DA1"/>
    <w:rsid w:val="009152E4"/>
    <w:rsid w:val="00915AA3"/>
    <w:rsid w:val="009161B8"/>
    <w:rsid w:val="00916DC4"/>
    <w:rsid w:val="00916E38"/>
    <w:rsid w:val="00920343"/>
    <w:rsid w:val="009204E9"/>
    <w:rsid w:val="0092072C"/>
    <w:rsid w:val="00920EBD"/>
    <w:rsid w:val="009211C3"/>
    <w:rsid w:val="00921416"/>
    <w:rsid w:val="00921842"/>
    <w:rsid w:val="00922339"/>
    <w:rsid w:val="0092259A"/>
    <w:rsid w:val="00923260"/>
    <w:rsid w:val="00923265"/>
    <w:rsid w:val="0092353D"/>
    <w:rsid w:val="00924272"/>
    <w:rsid w:val="00926EE0"/>
    <w:rsid w:val="0092717A"/>
    <w:rsid w:val="00927B54"/>
    <w:rsid w:val="0093060B"/>
    <w:rsid w:val="00931ED9"/>
    <w:rsid w:val="00932B69"/>
    <w:rsid w:val="0093309C"/>
    <w:rsid w:val="00933292"/>
    <w:rsid w:val="009333DB"/>
    <w:rsid w:val="0093363F"/>
    <w:rsid w:val="00933DAC"/>
    <w:rsid w:val="00933F0B"/>
    <w:rsid w:val="009356BF"/>
    <w:rsid w:val="00935B44"/>
    <w:rsid w:val="00936426"/>
    <w:rsid w:val="009371F5"/>
    <w:rsid w:val="0094082C"/>
    <w:rsid w:val="00940BEB"/>
    <w:rsid w:val="00942A4D"/>
    <w:rsid w:val="00942B00"/>
    <w:rsid w:val="009443BC"/>
    <w:rsid w:val="00944A50"/>
    <w:rsid w:val="00945E52"/>
    <w:rsid w:val="00946981"/>
    <w:rsid w:val="009469F4"/>
    <w:rsid w:val="00947D1E"/>
    <w:rsid w:val="00950CDF"/>
    <w:rsid w:val="00951442"/>
    <w:rsid w:val="00952C1A"/>
    <w:rsid w:val="00953014"/>
    <w:rsid w:val="00953078"/>
    <w:rsid w:val="009532D7"/>
    <w:rsid w:val="009535E3"/>
    <w:rsid w:val="00954230"/>
    <w:rsid w:val="0095523C"/>
    <w:rsid w:val="009555B2"/>
    <w:rsid w:val="00955E5C"/>
    <w:rsid w:val="0095615D"/>
    <w:rsid w:val="0095638B"/>
    <w:rsid w:val="009565F2"/>
    <w:rsid w:val="00956E9E"/>
    <w:rsid w:val="00957195"/>
    <w:rsid w:val="009574A3"/>
    <w:rsid w:val="0096139A"/>
    <w:rsid w:val="0096167A"/>
    <w:rsid w:val="00962CFF"/>
    <w:rsid w:val="00963421"/>
    <w:rsid w:val="009636A8"/>
    <w:rsid w:val="00963A02"/>
    <w:rsid w:val="00964D14"/>
    <w:rsid w:val="00964D1B"/>
    <w:rsid w:val="0096508F"/>
    <w:rsid w:val="00965D33"/>
    <w:rsid w:val="00966E7F"/>
    <w:rsid w:val="00970554"/>
    <w:rsid w:val="00970BCF"/>
    <w:rsid w:val="00971A14"/>
    <w:rsid w:val="009723BC"/>
    <w:rsid w:val="00972681"/>
    <w:rsid w:val="00973967"/>
    <w:rsid w:val="00974584"/>
    <w:rsid w:val="00975413"/>
    <w:rsid w:val="00975A49"/>
    <w:rsid w:val="00975B41"/>
    <w:rsid w:val="00976018"/>
    <w:rsid w:val="0097669D"/>
    <w:rsid w:val="0097687B"/>
    <w:rsid w:val="00976F41"/>
    <w:rsid w:val="00980871"/>
    <w:rsid w:val="009809F4"/>
    <w:rsid w:val="009810AB"/>
    <w:rsid w:val="009834ED"/>
    <w:rsid w:val="00983751"/>
    <w:rsid w:val="009841F2"/>
    <w:rsid w:val="009842BD"/>
    <w:rsid w:val="0098436F"/>
    <w:rsid w:val="009844EC"/>
    <w:rsid w:val="00984635"/>
    <w:rsid w:val="009855AE"/>
    <w:rsid w:val="009859CB"/>
    <w:rsid w:val="00985B9C"/>
    <w:rsid w:val="00986E86"/>
    <w:rsid w:val="00986EE8"/>
    <w:rsid w:val="00987883"/>
    <w:rsid w:val="009903AD"/>
    <w:rsid w:val="0099156C"/>
    <w:rsid w:val="00992121"/>
    <w:rsid w:val="00992C50"/>
    <w:rsid w:val="00992CFF"/>
    <w:rsid w:val="00992DF3"/>
    <w:rsid w:val="00993E88"/>
    <w:rsid w:val="00994386"/>
    <w:rsid w:val="0099453B"/>
    <w:rsid w:val="00994600"/>
    <w:rsid w:val="00994886"/>
    <w:rsid w:val="00995A47"/>
    <w:rsid w:val="00996426"/>
    <w:rsid w:val="00996C0C"/>
    <w:rsid w:val="0099784C"/>
    <w:rsid w:val="00997D6F"/>
    <w:rsid w:val="009A269B"/>
    <w:rsid w:val="009A2745"/>
    <w:rsid w:val="009A2C67"/>
    <w:rsid w:val="009A38EC"/>
    <w:rsid w:val="009A44A3"/>
    <w:rsid w:val="009A453A"/>
    <w:rsid w:val="009A46BB"/>
    <w:rsid w:val="009A4AB6"/>
    <w:rsid w:val="009A4E8B"/>
    <w:rsid w:val="009A5949"/>
    <w:rsid w:val="009A7482"/>
    <w:rsid w:val="009A78A1"/>
    <w:rsid w:val="009B031E"/>
    <w:rsid w:val="009B0902"/>
    <w:rsid w:val="009B0DE2"/>
    <w:rsid w:val="009B0EF5"/>
    <w:rsid w:val="009B10CA"/>
    <w:rsid w:val="009B10D0"/>
    <w:rsid w:val="009B1E60"/>
    <w:rsid w:val="009B31A9"/>
    <w:rsid w:val="009B32A5"/>
    <w:rsid w:val="009B3313"/>
    <w:rsid w:val="009B3332"/>
    <w:rsid w:val="009B43EA"/>
    <w:rsid w:val="009B4829"/>
    <w:rsid w:val="009B48E3"/>
    <w:rsid w:val="009B55CC"/>
    <w:rsid w:val="009B5FCB"/>
    <w:rsid w:val="009B60B9"/>
    <w:rsid w:val="009B6885"/>
    <w:rsid w:val="009B6889"/>
    <w:rsid w:val="009C0A97"/>
    <w:rsid w:val="009C0BDF"/>
    <w:rsid w:val="009C0F96"/>
    <w:rsid w:val="009C11DA"/>
    <w:rsid w:val="009C1540"/>
    <w:rsid w:val="009C171D"/>
    <w:rsid w:val="009C209B"/>
    <w:rsid w:val="009C22CC"/>
    <w:rsid w:val="009C2366"/>
    <w:rsid w:val="009C45F9"/>
    <w:rsid w:val="009C4D8A"/>
    <w:rsid w:val="009C5394"/>
    <w:rsid w:val="009C5CA3"/>
    <w:rsid w:val="009C728F"/>
    <w:rsid w:val="009C78D5"/>
    <w:rsid w:val="009D0CBF"/>
    <w:rsid w:val="009D1B11"/>
    <w:rsid w:val="009D1FB3"/>
    <w:rsid w:val="009D2239"/>
    <w:rsid w:val="009D2554"/>
    <w:rsid w:val="009D2993"/>
    <w:rsid w:val="009D3400"/>
    <w:rsid w:val="009D3AC6"/>
    <w:rsid w:val="009D4057"/>
    <w:rsid w:val="009D40CA"/>
    <w:rsid w:val="009D4A7E"/>
    <w:rsid w:val="009D5482"/>
    <w:rsid w:val="009D5DA9"/>
    <w:rsid w:val="009D6AAC"/>
    <w:rsid w:val="009D703C"/>
    <w:rsid w:val="009D735A"/>
    <w:rsid w:val="009D7888"/>
    <w:rsid w:val="009E0D62"/>
    <w:rsid w:val="009E0EA0"/>
    <w:rsid w:val="009E212B"/>
    <w:rsid w:val="009E233E"/>
    <w:rsid w:val="009E2CDF"/>
    <w:rsid w:val="009E2F5A"/>
    <w:rsid w:val="009E32A5"/>
    <w:rsid w:val="009E3623"/>
    <w:rsid w:val="009E3674"/>
    <w:rsid w:val="009E44C1"/>
    <w:rsid w:val="009E6232"/>
    <w:rsid w:val="009E6925"/>
    <w:rsid w:val="009E6E54"/>
    <w:rsid w:val="009E72A8"/>
    <w:rsid w:val="009E7A7C"/>
    <w:rsid w:val="009F1513"/>
    <w:rsid w:val="009F173A"/>
    <w:rsid w:val="009F1BB6"/>
    <w:rsid w:val="009F35C3"/>
    <w:rsid w:val="009F3839"/>
    <w:rsid w:val="009F3D02"/>
    <w:rsid w:val="009F5077"/>
    <w:rsid w:val="009F52F4"/>
    <w:rsid w:val="009F61CA"/>
    <w:rsid w:val="009F67E7"/>
    <w:rsid w:val="009F72FB"/>
    <w:rsid w:val="009F77DE"/>
    <w:rsid w:val="00A0095D"/>
    <w:rsid w:val="00A00CD6"/>
    <w:rsid w:val="00A014C3"/>
    <w:rsid w:val="00A017CD"/>
    <w:rsid w:val="00A0350B"/>
    <w:rsid w:val="00A0360B"/>
    <w:rsid w:val="00A03DEA"/>
    <w:rsid w:val="00A0452F"/>
    <w:rsid w:val="00A056B5"/>
    <w:rsid w:val="00A05DEA"/>
    <w:rsid w:val="00A05FBA"/>
    <w:rsid w:val="00A06289"/>
    <w:rsid w:val="00A06659"/>
    <w:rsid w:val="00A06B1B"/>
    <w:rsid w:val="00A077B0"/>
    <w:rsid w:val="00A1001F"/>
    <w:rsid w:val="00A103CE"/>
    <w:rsid w:val="00A11DC5"/>
    <w:rsid w:val="00A12884"/>
    <w:rsid w:val="00A14AF4"/>
    <w:rsid w:val="00A1507E"/>
    <w:rsid w:val="00A15416"/>
    <w:rsid w:val="00A15E94"/>
    <w:rsid w:val="00A17457"/>
    <w:rsid w:val="00A176D9"/>
    <w:rsid w:val="00A17D3E"/>
    <w:rsid w:val="00A20153"/>
    <w:rsid w:val="00A205F2"/>
    <w:rsid w:val="00A21307"/>
    <w:rsid w:val="00A2145F"/>
    <w:rsid w:val="00A21CCE"/>
    <w:rsid w:val="00A21E81"/>
    <w:rsid w:val="00A2234C"/>
    <w:rsid w:val="00A2263C"/>
    <w:rsid w:val="00A22992"/>
    <w:rsid w:val="00A22D83"/>
    <w:rsid w:val="00A22EFA"/>
    <w:rsid w:val="00A22FAB"/>
    <w:rsid w:val="00A23C3C"/>
    <w:rsid w:val="00A244CB"/>
    <w:rsid w:val="00A24764"/>
    <w:rsid w:val="00A25335"/>
    <w:rsid w:val="00A27A8A"/>
    <w:rsid w:val="00A3040E"/>
    <w:rsid w:val="00A30703"/>
    <w:rsid w:val="00A30FD2"/>
    <w:rsid w:val="00A311E5"/>
    <w:rsid w:val="00A316FF"/>
    <w:rsid w:val="00A317B4"/>
    <w:rsid w:val="00A327A9"/>
    <w:rsid w:val="00A32ED2"/>
    <w:rsid w:val="00A3333D"/>
    <w:rsid w:val="00A33885"/>
    <w:rsid w:val="00A3559F"/>
    <w:rsid w:val="00A35C65"/>
    <w:rsid w:val="00A3685D"/>
    <w:rsid w:val="00A36C96"/>
    <w:rsid w:val="00A37257"/>
    <w:rsid w:val="00A40538"/>
    <w:rsid w:val="00A41568"/>
    <w:rsid w:val="00A42ACC"/>
    <w:rsid w:val="00A42C79"/>
    <w:rsid w:val="00A430FE"/>
    <w:rsid w:val="00A443D2"/>
    <w:rsid w:val="00A450B1"/>
    <w:rsid w:val="00A45FB4"/>
    <w:rsid w:val="00A513C8"/>
    <w:rsid w:val="00A51B02"/>
    <w:rsid w:val="00A52557"/>
    <w:rsid w:val="00A52F68"/>
    <w:rsid w:val="00A53675"/>
    <w:rsid w:val="00A53DF9"/>
    <w:rsid w:val="00A54142"/>
    <w:rsid w:val="00A54261"/>
    <w:rsid w:val="00A5467D"/>
    <w:rsid w:val="00A54706"/>
    <w:rsid w:val="00A54D6D"/>
    <w:rsid w:val="00A552FF"/>
    <w:rsid w:val="00A55613"/>
    <w:rsid w:val="00A567BA"/>
    <w:rsid w:val="00A56C02"/>
    <w:rsid w:val="00A60D98"/>
    <w:rsid w:val="00A617BE"/>
    <w:rsid w:val="00A617C7"/>
    <w:rsid w:val="00A62370"/>
    <w:rsid w:val="00A623FD"/>
    <w:rsid w:val="00A627C8"/>
    <w:rsid w:val="00A638E2"/>
    <w:rsid w:val="00A64782"/>
    <w:rsid w:val="00A65162"/>
    <w:rsid w:val="00A65489"/>
    <w:rsid w:val="00A654B3"/>
    <w:rsid w:val="00A654CE"/>
    <w:rsid w:val="00A65D9F"/>
    <w:rsid w:val="00A6643A"/>
    <w:rsid w:val="00A66FB0"/>
    <w:rsid w:val="00A67DEE"/>
    <w:rsid w:val="00A67EC0"/>
    <w:rsid w:val="00A70192"/>
    <w:rsid w:val="00A7139C"/>
    <w:rsid w:val="00A71ABB"/>
    <w:rsid w:val="00A72020"/>
    <w:rsid w:val="00A729CA"/>
    <w:rsid w:val="00A7429E"/>
    <w:rsid w:val="00A753FB"/>
    <w:rsid w:val="00A7588C"/>
    <w:rsid w:val="00A75A65"/>
    <w:rsid w:val="00A767F3"/>
    <w:rsid w:val="00A77990"/>
    <w:rsid w:val="00A77C24"/>
    <w:rsid w:val="00A8057C"/>
    <w:rsid w:val="00A80ECC"/>
    <w:rsid w:val="00A815D4"/>
    <w:rsid w:val="00A81B84"/>
    <w:rsid w:val="00A81E32"/>
    <w:rsid w:val="00A826E2"/>
    <w:rsid w:val="00A82974"/>
    <w:rsid w:val="00A83EEE"/>
    <w:rsid w:val="00A840CD"/>
    <w:rsid w:val="00A841E0"/>
    <w:rsid w:val="00A84BFC"/>
    <w:rsid w:val="00A86083"/>
    <w:rsid w:val="00A864CE"/>
    <w:rsid w:val="00A87616"/>
    <w:rsid w:val="00A90401"/>
    <w:rsid w:val="00A90BB1"/>
    <w:rsid w:val="00A90CBC"/>
    <w:rsid w:val="00A91E93"/>
    <w:rsid w:val="00A92204"/>
    <w:rsid w:val="00A93B34"/>
    <w:rsid w:val="00A9488B"/>
    <w:rsid w:val="00A95129"/>
    <w:rsid w:val="00A9645F"/>
    <w:rsid w:val="00A96773"/>
    <w:rsid w:val="00A978D8"/>
    <w:rsid w:val="00A97F26"/>
    <w:rsid w:val="00AA0375"/>
    <w:rsid w:val="00AA0FB7"/>
    <w:rsid w:val="00AA1080"/>
    <w:rsid w:val="00AA1D88"/>
    <w:rsid w:val="00AA345C"/>
    <w:rsid w:val="00AA4C60"/>
    <w:rsid w:val="00AA50C7"/>
    <w:rsid w:val="00AA5778"/>
    <w:rsid w:val="00AA5B49"/>
    <w:rsid w:val="00AA5B90"/>
    <w:rsid w:val="00AA5B9A"/>
    <w:rsid w:val="00AA7749"/>
    <w:rsid w:val="00AA7986"/>
    <w:rsid w:val="00AA7C4C"/>
    <w:rsid w:val="00AA7E31"/>
    <w:rsid w:val="00AB1A11"/>
    <w:rsid w:val="00AB3288"/>
    <w:rsid w:val="00AB3343"/>
    <w:rsid w:val="00AB442C"/>
    <w:rsid w:val="00AB457D"/>
    <w:rsid w:val="00AB54FE"/>
    <w:rsid w:val="00AB68BE"/>
    <w:rsid w:val="00AB7763"/>
    <w:rsid w:val="00AB7780"/>
    <w:rsid w:val="00AB7AD9"/>
    <w:rsid w:val="00AC033D"/>
    <w:rsid w:val="00AC0392"/>
    <w:rsid w:val="00AC0746"/>
    <w:rsid w:val="00AC0B89"/>
    <w:rsid w:val="00AC188D"/>
    <w:rsid w:val="00AC1F87"/>
    <w:rsid w:val="00AC340E"/>
    <w:rsid w:val="00AC4008"/>
    <w:rsid w:val="00AC42E1"/>
    <w:rsid w:val="00AC4971"/>
    <w:rsid w:val="00AC5138"/>
    <w:rsid w:val="00AC53BD"/>
    <w:rsid w:val="00AC74B6"/>
    <w:rsid w:val="00AC76C8"/>
    <w:rsid w:val="00AC784F"/>
    <w:rsid w:val="00AC7CFD"/>
    <w:rsid w:val="00AD0175"/>
    <w:rsid w:val="00AD0344"/>
    <w:rsid w:val="00AD0550"/>
    <w:rsid w:val="00AD0A7D"/>
    <w:rsid w:val="00AD0E32"/>
    <w:rsid w:val="00AD1461"/>
    <w:rsid w:val="00AD1E0F"/>
    <w:rsid w:val="00AD2EB3"/>
    <w:rsid w:val="00AD37DD"/>
    <w:rsid w:val="00AD4008"/>
    <w:rsid w:val="00AD411A"/>
    <w:rsid w:val="00AD55B5"/>
    <w:rsid w:val="00AD5A6F"/>
    <w:rsid w:val="00AD61FA"/>
    <w:rsid w:val="00AD6631"/>
    <w:rsid w:val="00AD6BC5"/>
    <w:rsid w:val="00AD7585"/>
    <w:rsid w:val="00AD7B4E"/>
    <w:rsid w:val="00AE0156"/>
    <w:rsid w:val="00AE0AE8"/>
    <w:rsid w:val="00AE12BA"/>
    <w:rsid w:val="00AE23DE"/>
    <w:rsid w:val="00AE2E23"/>
    <w:rsid w:val="00AE2EB2"/>
    <w:rsid w:val="00AE2F42"/>
    <w:rsid w:val="00AE30BC"/>
    <w:rsid w:val="00AE3DEC"/>
    <w:rsid w:val="00AE4825"/>
    <w:rsid w:val="00AE49E9"/>
    <w:rsid w:val="00AE4F64"/>
    <w:rsid w:val="00AE5670"/>
    <w:rsid w:val="00AE5678"/>
    <w:rsid w:val="00AE5991"/>
    <w:rsid w:val="00AE5B07"/>
    <w:rsid w:val="00AE5B2A"/>
    <w:rsid w:val="00AE5BDC"/>
    <w:rsid w:val="00AE5C2B"/>
    <w:rsid w:val="00AE65D0"/>
    <w:rsid w:val="00AE6A89"/>
    <w:rsid w:val="00AE6EE6"/>
    <w:rsid w:val="00AE7410"/>
    <w:rsid w:val="00AE7F20"/>
    <w:rsid w:val="00AE7F5D"/>
    <w:rsid w:val="00AF1506"/>
    <w:rsid w:val="00AF1A2F"/>
    <w:rsid w:val="00AF3103"/>
    <w:rsid w:val="00AF3FD6"/>
    <w:rsid w:val="00AF4418"/>
    <w:rsid w:val="00AF508F"/>
    <w:rsid w:val="00AF5148"/>
    <w:rsid w:val="00AF533B"/>
    <w:rsid w:val="00AF5908"/>
    <w:rsid w:val="00AF5F71"/>
    <w:rsid w:val="00AF71CF"/>
    <w:rsid w:val="00AF7F2F"/>
    <w:rsid w:val="00B00655"/>
    <w:rsid w:val="00B010E5"/>
    <w:rsid w:val="00B012EB"/>
    <w:rsid w:val="00B01537"/>
    <w:rsid w:val="00B015CF"/>
    <w:rsid w:val="00B0173B"/>
    <w:rsid w:val="00B030C0"/>
    <w:rsid w:val="00B034C8"/>
    <w:rsid w:val="00B03A56"/>
    <w:rsid w:val="00B03B86"/>
    <w:rsid w:val="00B04208"/>
    <w:rsid w:val="00B04551"/>
    <w:rsid w:val="00B0494F"/>
    <w:rsid w:val="00B04A23"/>
    <w:rsid w:val="00B04B36"/>
    <w:rsid w:val="00B04BE2"/>
    <w:rsid w:val="00B05C70"/>
    <w:rsid w:val="00B0613E"/>
    <w:rsid w:val="00B1020C"/>
    <w:rsid w:val="00B10370"/>
    <w:rsid w:val="00B10F88"/>
    <w:rsid w:val="00B11EA7"/>
    <w:rsid w:val="00B11F71"/>
    <w:rsid w:val="00B1202A"/>
    <w:rsid w:val="00B1315D"/>
    <w:rsid w:val="00B13999"/>
    <w:rsid w:val="00B13BB7"/>
    <w:rsid w:val="00B1425C"/>
    <w:rsid w:val="00B147EE"/>
    <w:rsid w:val="00B14AF4"/>
    <w:rsid w:val="00B14BAD"/>
    <w:rsid w:val="00B14C1F"/>
    <w:rsid w:val="00B14EEA"/>
    <w:rsid w:val="00B14FD6"/>
    <w:rsid w:val="00B15A13"/>
    <w:rsid w:val="00B15A16"/>
    <w:rsid w:val="00B172A9"/>
    <w:rsid w:val="00B17468"/>
    <w:rsid w:val="00B208BC"/>
    <w:rsid w:val="00B20A76"/>
    <w:rsid w:val="00B21E64"/>
    <w:rsid w:val="00B225CF"/>
    <w:rsid w:val="00B2323D"/>
    <w:rsid w:val="00B239D2"/>
    <w:rsid w:val="00B24F39"/>
    <w:rsid w:val="00B252D7"/>
    <w:rsid w:val="00B25601"/>
    <w:rsid w:val="00B25989"/>
    <w:rsid w:val="00B25E71"/>
    <w:rsid w:val="00B26671"/>
    <w:rsid w:val="00B26CA9"/>
    <w:rsid w:val="00B2702C"/>
    <w:rsid w:val="00B2727F"/>
    <w:rsid w:val="00B27355"/>
    <w:rsid w:val="00B273F4"/>
    <w:rsid w:val="00B3028C"/>
    <w:rsid w:val="00B30602"/>
    <w:rsid w:val="00B311AE"/>
    <w:rsid w:val="00B314B2"/>
    <w:rsid w:val="00B31B2E"/>
    <w:rsid w:val="00B320BC"/>
    <w:rsid w:val="00B336FF"/>
    <w:rsid w:val="00B3373F"/>
    <w:rsid w:val="00B33AB5"/>
    <w:rsid w:val="00B34597"/>
    <w:rsid w:val="00B3473B"/>
    <w:rsid w:val="00B3506B"/>
    <w:rsid w:val="00B35997"/>
    <w:rsid w:val="00B36BA0"/>
    <w:rsid w:val="00B36E3C"/>
    <w:rsid w:val="00B36EEB"/>
    <w:rsid w:val="00B37D87"/>
    <w:rsid w:val="00B40209"/>
    <w:rsid w:val="00B4046D"/>
    <w:rsid w:val="00B40D30"/>
    <w:rsid w:val="00B40DF6"/>
    <w:rsid w:val="00B41589"/>
    <w:rsid w:val="00B418ED"/>
    <w:rsid w:val="00B420AD"/>
    <w:rsid w:val="00B42808"/>
    <w:rsid w:val="00B428F6"/>
    <w:rsid w:val="00B43050"/>
    <w:rsid w:val="00B43189"/>
    <w:rsid w:val="00B433F8"/>
    <w:rsid w:val="00B43C74"/>
    <w:rsid w:val="00B443EF"/>
    <w:rsid w:val="00B45166"/>
    <w:rsid w:val="00B45C45"/>
    <w:rsid w:val="00B45DE8"/>
    <w:rsid w:val="00B45E4F"/>
    <w:rsid w:val="00B46564"/>
    <w:rsid w:val="00B47A1B"/>
    <w:rsid w:val="00B47BB4"/>
    <w:rsid w:val="00B47EFF"/>
    <w:rsid w:val="00B50667"/>
    <w:rsid w:val="00B50F57"/>
    <w:rsid w:val="00B51241"/>
    <w:rsid w:val="00B512EC"/>
    <w:rsid w:val="00B51D37"/>
    <w:rsid w:val="00B5275F"/>
    <w:rsid w:val="00B52951"/>
    <w:rsid w:val="00B538E2"/>
    <w:rsid w:val="00B54005"/>
    <w:rsid w:val="00B542D9"/>
    <w:rsid w:val="00B54666"/>
    <w:rsid w:val="00B54AE5"/>
    <w:rsid w:val="00B552DF"/>
    <w:rsid w:val="00B556D7"/>
    <w:rsid w:val="00B5594E"/>
    <w:rsid w:val="00B55ACF"/>
    <w:rsid w:val="00B561BD"/>
    <w:rsid w:val="00B562DD"/>
    <w:rsid w:val="00B57D1A"/>
    <w:rsid w:val="00B6016A"/>
    <w:rsid w:val="00B60984"/>
    <w:rsid w:val="00B619C6"/>
    <w:rsid w:val="00B61B2B"/>
    <w:rsid w:val="00B62F85"/>
    <w:rsid w:val="00B64B2E"/>
    <w:rsid w:val="00B654F6"/>
    <w:rsid w:val="00B65EF9"/>
    <w:rsid w:val="00B65FF2"/>
    <w:rsid w:val="00B665F8"/>
    <w:rsid w:val="00B6698E"/>
    <w:rsid w:val="00B67E0C"/>
    <w:rsid w:val="00B67E44"/>
    <w:rsid w:val="00B70DB8"/>
    <w:rsid w:val="00B71429"/>
    <w:rsid w:val="00B71480"/>
    <w:rsid w:val="00B720BD"/>
    <w:rsid w:val="00B725E8"/>
    <w:rsid w:val="00B72F20"/>
    <w:rsid w:val="00B738CD"/>
    <w:rsid w:val="00B73CBA"/>
    <w:rsid w:val="00B73EBD"/>
    <w:rsid w:val="00B748FA"/>
    <w:rsid w:val="00B74E55"/>
    <w:rsid w:val="00B74FA6"/>
    <w:rsid w:val="00B759A7"/>
    <w:rsid w:val="00B76750"/>
    <w:rsid w:val="00B771BB"/>
    <w:rsid w:val="00B7735E"/>
    <w:rsid w:val="00B77450"/>
    <w:rsid w:val="00B77CC6"/>
    <w:rsid w:val="00B8024E"/>
    <w:rsid w:val="00B80981"/>
    <w:rsid w:val="00B80A53"/>
    <w:rsid w:val="00B80A8C"/>
    <w:rsid w:val="00B81265"/>
    <w:rsid w:val="00B82F0A"/>
    <w:rsid w:val="00B8306A"/>
    <w:rsid w:val="00B843E8"/>
    <w:rsid w:val="00B85659"/>
    <w:rsid w:val="00B85980"/>
    <w:rsid w:val="00B862F7"/>
    <w:rsid w:val="00B868E1"/>
    <w:rsid w:val="00B86C0E"/>
    <w:rsid w:val="00B86FD1"/>
    <w:rsid w:val="00B90A1B"/>
    <w:rsid w:val="00B90ABC"/>
    <w:rsid w:val="00B917A9"/>
    <w:rsid w:val="00B919DF"/>
    <w:rsid w:val="00B9267A"/>
    <w:rsid w:val="00B931B3"/>
    <w:rsid w:val="00B942DE"/>
    <w:rsid w:val="00B96066"/>
    <w:rsid w:val="00B96A52"/>
    <w:rsid w:val="00B96ABC"/>
    <w:rsid w:val="00B96E6C"/>
    <w:rsid w:val="00BA026D"/>
    <w:rsid w:val="00BA04FB"/>
    <w:rsid w:val="00BA0975"/>
    <w:rsid w:val="00BA09BE"/>
    <w:rsid w:val="00BA0AAD"/>
    <w:rsid w:val="00BA0C16"/>
    <w:rsid w:val="00BA0FF5"/>
    <w:rsid w:val="00BA101E"/>
    <w:rsid w:val="00BA114E"/>
    <w:rsid w:val="00BA1A48"/>
    <w:rsid w:val="00BA24B9"/>
    <w:rsid w:val="00BA2633"/>
    <w:rsid w:val="00BA2796"/>
    <w:rsid w:val="00BA2D9B"/>
    <w:rsid w:val="00BA5E4C"/>
    <w:rsid w:val="00BA68E3"/>
    <w:rsid w:val="00BA6AE9"/>
    <w:rsid w:val="00BA6E04"/>
    <w:rsid w:val="00BA7F06"/>
    <w:rsid w:val="00BB00CF"/>
    <w:rsid w:val="00BB0D7A"/>
    <w:rsid w:val="00BB0DEF"/>
    <w:rsid w:val="00BB1271"/>
    <w:rsid w:val="00BB17D9"/>
    <w:rsid w:val="00BB1AFD"/>
    <w:rsid w:val="00BB2986"/>
    <w:rsid w:val="00BB30DE"/>
    <w:rsid w:val="00BB4BCB"/>
    <w:rsid w:val="00BB4D91"/>
    <w:rsid w:val="00BB50F7"/>
    <w:rsid w:val="00BB5FD7"/>
    <w:rsid w:val="00BB6044"/>
    <w:rsid w:val="00BB6570"/>
    <w:rsid w:val="00BB6A46"/>
    <w:rsid w:val="00BB705D"/>
    <w:rsid w:val="00BB72AF"/>
    <w:rsid w:val="00BB73E5"/>
    <w:rsid w:val="00BB74EC"/>
    <w:rsid w:val="00BC08F8"/>
    <w:rsid w:val="00BC174A"/>
    <w:rsid w:val="00BC1CCD"/>
    <w:rsid w:val="00BC1E15"/>
    <w:rsid w:val="00BC1F4C"/>
    <w:rsid w:val="00BC2049"/>
    <w:rsid w:val="00BC2297"/>
    <w:rsid w:val="00BC33CB"/>
    <w:rsid w:val="00BC407D"/>
    <w:rsid w:val="00BC4094"/>
    <w:rsid w:val="00BC4126"/>
    <w:rsid w:val="00BC4AC5"/>
    <w:rsid w:val="00BC4AD2"/>
    <w:rsid w:val="00BC599D"/>
    <w:rsid w:val="00BC5CB1"/>
    <w:rsid w:val="00BC6363"/>
    <w:rsid w:val="00BC6492"/>
    <w:rsid w:val="00BC6BD4"/>
    <w:rsid w:val="00BC7B20"/>
    <w:rsid w:val="00BC7DA9"/>
    <w:rsid w:val="00BD158E"/>
    <w:rsid w:val="00BD2ADE"/>
    <w:rsid w:val="00BD380A"/>
    <w:rsid w:val="00BD3C25"/>
    <w:rsid w:val="00BD4001"/>
    <w:rsid w:val="00BD5244"/>
    <w:rsid w:val="00BD58D3"/>
    <w:rsid w:val="00BD6B67"/>
    <w:rsid w:val="00BD7B9D"/>
    <w:rsid w:val="00BE0445"/>
    <w:rsid w:val="00BE08AE"/>
    <w:rsid w:val="00BE0930"/>
    <w:rsid w:val="00BE0C1E"/>
    <w:rsid w:val="00BE123B"/>
    <w:rsid w:val="00BE159A"/>
    <w:rsid w:val="00BE244A"/>
    <w:rsid w:val="00BE3D3A"/>
    <w:rsid w:val="00BE4285"/>
    <w:rsid w:val="00BE474B"/>
    <w:rsid w:val="00BE50E5"/>
    <w:rsid w:val="00BE52FD"/>
    <w:rsid w:val="00BE5FE5"/>
    <w:rsid w:val="00BE632D"/>
    <w:rsid w:val="00BE680E"/>
    <w:rsid w:val="00BF01F7"/>
    <w:rsid w:val="00BF0999"/>
    <w:rsid w:val="00BF0A09"/>
    <w:rsid w:val="00BF0A2B"/>
    <w:rsid w:val="00BF2372"/>
    <w:rsid w:val="00BF325F"/>
    <w:rsid w:val="00BF3F0E"/>
    <w:rsid w:val="00BF41DA"/>
    <w:rsid w:val="00BF43F0"/>
    <w:rsid w:val="00BF451C"/>
    <w:rsid w:val="00BF4E5A"/>
    <w:rsid w:val="00BF5B12"/>
    <w:rsid w:val="00BF6D62"/>
    <w:rsid w:val="00BF6F9C"/>
    <w:rsid w:val="00BF7242"/>
    <w:rsid w:val="00C000E4"/>
    <w:rsid w:val="00C00C18"/>
    <w:rsid w:val="00C00E35"/>
    <w:rsid w:val="00C0143E"/>
    <w:rsid w:val="00C01A42"/>
    <w:rsid w:val="00C01BB4"/>
    <w:rsid w:val="00C03659"/>
    <w:rsid w:val="00C04285"/>
    <w:rsid w:val="00C05D6C"/>
    <w:rsid w:val="00C0604B"/>
    <w:rsid w:val="00C0638D"/>
    <w:rsid w:val="00C0665C"/>
    <w:rsid w:val="00C10C38"/>
    <w:rsid w:val="00C111EF"/>
    <w:rsid w:val="00C11461"/>
    <w:rsid w:val="00C116B0"/>
    <w:rsid w:val="00C11BCB"/>
    <w:rsid w:val="00C11D63"/>
    <w:rsid w:val="00C11FB2"/>
    <w:rsid w:val="00C11FD8"/>
    <w:rsid w:val="00C12FEC"/>
    <w:rsid w:val="00C130E0"/>
    <w:rsid w:val="00C135C2"/>
    <w:rsid w:val="00C13ABC"/>
    <w:rsid w:val="00C1522C"/>
    <w:rsid w:val="00C1542B"/>
    <w:rsid w:val="00C16774"/>
    <w:rsid w:val="00C168D8"/>
    <w:rsid w:val="00C16DDD"/>
    <w:rsid w:val="00C172EC"/>
    <w:rsid w:val="00C20368"/>
    <w:rsid w:val="00C20521"/>
    <w:rsid w:val="00C20BE1"/>
    <w:rsid w:val="00C20E38"/>
    <w:rsid w:val="00C2180D"/>
    <w:rsid w:val="00C21F03"/>
    <w:rsid w:val="00C2201B"/>
    <w:rsid w:val="00C222D3"/>
    <w:rsid w:val="00C22E9B"/>
    <w:rsid w:val="00C234A9"/>
    <w:rsid w:val="00C23C9B"/>
    <w:rsid w:val="00C23E5A"/>
    <w:rsid w:val="00C24221"/>
    <w:rsid w:val="00C2423C"/>
    <w:rsid w:val="00C25F21"/>
    <w:rsid w:val="00C26CA3"/>
    <w:rsid w:val="00C275C5"/>
    <w:rsid w:val="00C27F6F"/>
    <w:rsid w:val="00C3103D"/>
    <w:rsid w:val="00C310DE"/>
    <w:rsid w:val="00C31638"/>
    <w:rsid w:val="00C316FB"/>
    <w:rsid w:val="00C321F0"/>
    <w:rsid w:val="00C322D1"/>
    <w:rsid w:val="00C32D07"/>
    <w:rsid w:val="00C337AB"/>
    <w:rsid w:val="00C33A28"/>
    <w:rsid w:val="00C34129"/>
    <w:rsid w:val="00C376C7"/>
    <w:rsid w:val="00C37BE9"/>
    <w:rsid w:val="00C37F20"/>
    <w:rsid w:val="00C40007"/>
    <w:rsid w:val="00C400EB"/>
    <w:rsid w:val="00C401DA"/>
    <w:rsid w:val="00C40A17"/>
    <w:rsid w:val="00C4120B"/>
    <w:rsid w:val="00C41D45"/>
    <w:rsid w:val="00C43117"/>
    <w:rsid w:val="00C432B4"/>
    <w:rsid w:val="00C4351C"/>
    <w:rsid w:val="00C4361D"/>
    <w:rsid w:val="00C43CEC"/>
    <w:rsid w:val="00C43DD8"/>
    <w:rsid w:val="00C43EC1"/>
    <w:rsid w:val="00C45140"/>
    <w:rsid w:val="00C45E7B"/>
    <w:rsid w:val="00C45EA5"/>
    <w:rsid w:val="00C46461"/>
    <w:rsid w:val="00C465CC"/>
    <w:rsid w:val="00C507C0"/>
    <w:rsid w:val="00C51EF6"/>
    <w:rsid w:val="00C532AE"/>
    <w:rsid w:val="00C54022"/>
    <w:rsid w:val="00C5470A"/>
    <w:rsid w:val="00C54EDF"/>
    <w:rsid w:val="00C56099"/>
    <w:rsid w:val="00C57B7D"/>
    <w:rsid w:val="00C57D58"/>
    <w:rsid w:val="00C600C7"/>
    <w:rsid w:val="00C601D4"/>
    <w:rsid w:val="00C604FB"/>
    <w:rsid w:val="00C60CD6"/>
    <w:rsid w:val="00C6207F"/>
    <w:rsid w:val="00C6324A"/>
    <w:rsid w:val="00C639E9"/>
    <w:rsid w:val="00C63FD9"/>
    <w:rsid w:val="00C6452B"/>
    <w:rsid w:val="00C645A2"/>
    <w:rsid w:val="00C655CB"/>
    <w:rsid w:val="00C6577E"/>
    <w:rsid w:val="00C6582C"/>
    <w:rsid w:val="00C65B96"/>
    <w:rsid w:val="00C65C6D"/>
    <w:rsid w:val="00C65CDC"/>
    <w:rsid w:val="00C66142"/>
    <w:rsid w:val="00C6620B"/>
    <w:rsid w:val="00C667D4"/>
    <w:rsid w:val="00C66E64"/>
    <w:rsid w:val="00C6701C"/>
    <w:rsid w:val="00C72A08"/>
    <w:rsid w:val="00C7329F"/>
    <w:rsid w:val="00C7347D"/>
    <w:rsid w:val="00C73896"/>
    <w:rsid w:val="00C73A47"/>
    <w:rsid w:val="00C73E2F"/>
    <w:rsid w:val="00C7406D"/>
    <w:rsid w:val="00C75F98"/>
    <w:rsid w:val="00C76160"/>
    <w:rsid w:val="00C77BD8"/>
    <w:rsid w:val="00C77CBE"/>
    <w:rsid w:val="00C77D65"/>
    <w:rsid w:val="00C8042A"/>
    <w:rsid w:val="00C81DC1"/>
    <w:rsid w:val="00C81DFE"/>
    <w:rsid w:val="00C82407"/>
    <w:rsid w:val="00C830AE"/>
    <w:rsid w:val="00C83305"/>
    <w:rsid w:val="00C83376"/>
    <w:rsid w:val="00C85098"/>
    <w:rsid w:val="00C8546C"/>
    <w:rsid w:val="00C857A1"/>
    <w:rsid w:val="00C865F9"/>
    <w:rsid w:val="00C86CB1"/>
    <w:rsid w:val="00C90815"/>
    <w:rsid w:val="00C90B7B"/>
    <w:rsid w:val="00C91014"/>
    <w:rsid w:val="00C918D5"/>
    <w:rsid w:val="00C91DD5"/>
    <w:rsid w:val="00C920B8"/>
    <w:rsid w:val="00C9228C"/>
    <w:rsid w:val="00C926CA"/>
    <w:rsid w:val="00C93485"/>
    <w:rsid w:val="00C93689"/>
    <w:rsid w:val="00C93738"/>
    <w:rsid w:val="00C937A7"/>
    <w:rsid w:val="00C93A0C"/>
    <w:rsid w:val="00C943DA"/>
    <w:rsid w:val="00C946CF"/>
    <w:rsid w:val="00C9611F"/>
    <w:rsid w:val="00C96622"/>
    <w:rsid w:val="00C96D79"/>
    <w:rsid w:val="00C97D39"/>
    <w:rsid w:val="00CA0105"/>
    <w:rsid w:val="00CA0869"/>
    <w:rsid w:val="00CA0FE5"/>
    <w:rsid w:val="00CA1853"/>
    <w:rsid w:val="00CA229F"/>
    <w:rsid w:val="00CA254A"/>
    <w:rsid w:val="00CA2939"/>
    <w:rsid w:val="00CA373D"/>
    <w:rsid w:val="00CA3E1B"/>
    <w:rsid w:val="00CA4271"/>
    <w:rsid w:val="00CA4BB0"/>
    <w:rsid w:val="00CA6561"/>
    <w:rsid w:val="00CA692B"/>
    <w:rsid w:val="00CA7159"/>
    <w:rsid w:val="00CA79A9"/>
    <w:rsid w:val="00CA7CD5"/>
    <w:rsid w:val="00CA7D98"/>
    <w:rsid w:val="00CB0A95"/>
    <w:rsid w:val="00CB1875"/>
    <w:rsid w:val="00CB1A43"/>
    <w:rsid w:val="00CB1CBD"/>
    <w:rsid w:val="00CB224A"/>
    <w:rsid w:val="00CB2F1E"/>
    <w:rsid w:val="00CB32B1"/>
    <w:rsid w:val="00CB3491"/>
    <w:rsid w:val="00CB40DE"/>
    <w:rsid w:val="00CB43E0"/>
    <w:rsid w:val="00CB49F7"/>
    <w:rsid w:val="00CB52E1"/>
    <w:rsid w:val="00CB542A"/>
    <w:rsid w:val="00CB58C5"/>
    <w:rsid w:val="00CB5F06"/>
    <w:rsid w:val="00CB600D"/>
    <w:rsid w:val="00CB714F"/>
    <w:rsid w:val="00CC0262"/>
    <w:rsid w:val="00CC030C"/>
    <w:rsid w:val="00CC096A"/>
    <w:rsid w:val="00CC1513"/>
    <w:rsid w:val="00CC2E91"/>
    <w:rsid w:val="00CC4009"/>
    <w:rsid w:val="00CC47D4"/>
    <w:rsid w:val="00CC4BC9"/>
    <w:rsid w:val="00CC57B8"/>
    <w:rsid w:val="00CC614C"/>
    <w:rsid w:val="00CC78EA"/>
    <w:rsid w:val="00CC7C31"/>
    <w:rsid w:val="00CD0F20"/>
    <w:rsid w:val="00CD134D"/>
    <w:rsid w:val="00CD1A94"/>
    <w:rsid w:val="00CD2960"/>
    <w:rsid w:val="00CD3410"/>
    <w:rsid w:val="00CD3A38"/>
    <w:rsid w:val="00CD4B41"/>
    <w:rsid w:val="00CD4DB1"/>
    <w:rsid w:val="00CD58A6"/>
    <w:rsid w:val="00CD5931"/>
    <w:rsid w:val="00CD5954"/>
    <w:rsid w:val="00CD5FDB"/>
    <w:rsid w:val="00CD6179"/>
    <w:rsid w:val="00CD7851"/>
    <w:rsid w:val="00CD78FD"/>
    <w:rsid w:val="00CD7E95"/>
    <w:rsid w:val="00CE0372"/>
    <w:rsid w:val="00CE31A5"/>
    <w:rsid w:val="00CE3833"/>
    <w:rsid w:val="00CE3865"/>
    <w:rsid w:val="00CE39A2"/>
    <w:rsid w:val="00CE41B5"/>
    <w:rsid w:val="00CE5007"/>
    <w:rsid w:val="00CE5732"/>
    <w:rsid w:val="00CE5994"/>
    <w:rsid w:val="00CE641A"/>
    <w:rsid w:val="00CE6B1B"/>
    <w:rsid w:val="00CE7B59"/>
    <w:rsid w:val="00CE7CD2"/>
    <w:rsid w:val="00CF022C"/>
    <w:rsid w:val="00CF031B"/>
    <w:rsid w:val="00CF0505"/>
    <w:rsid w:val="00CF0607"/>
    <w:rsid w:val="00CF1479"/>
    <w:rsid w:val="00CF164B"/>
    <w:rsid w:val="00CF2326"/>
    <w:rsid w:val="00CF2A39"/>
    <w:rsid w:val="00CF3318"/>
    <w:rsid w:val="00CF3808"/>
    <w:rsid w:val="00CF3A5F"/>
    <w:rsid w:val="00CF3C52"/>
    <w:rsid w:val="00CF4856"/>
    <w:rsid w:val="00CF5299"/>
    <w:rsid w:val="00CF52B2"/>
    <w:rsid w:val="00CF54BE"/>
    <w:rsid w:val="00CF6B87"/>
    <w:rsid w:val="00CF7759"/>
    <w:rsid w:val="00CF7A7B"/>
    <w:rsid w:val="00D00095"/>
    <w:rsid w:val="00D00C5C"/>
    <w:rsid w:val="00D019B1"/>
    <w:rsid w:val="00D0222E"/>
    <w:rsid w:val="00D029E0"/>
    <w:rsid w:val="00D03394"/>
    <w:rsid w:val="00D03775"/>
    <w:rsid w:val="00D03C54"/>
    <w:rsid w:val="00D03E8E"/>
    <w:rsid w:val="00D0409F"/>
    <w:rsid w:val="00D046C8"/>
    <w:rsid w:val="00D04CE1"/>
    <w:rsid w:val="00D0535D"/>
    <w:rsid w:val="00D06569"/>
    <w:rsid w:val="00D065FE"/>
    <w:rsid w:val="00D06BEC"/>
    <w:rsid w:val="00D06E9A"/>
    <w:rsid w:val="00D10D6A"/>
    <w:rsid w:val="00D11537"/>
    <w:rsid w:val="00D11955"/>
    <w:rsid w:val="00D11D91"/>
    <w:rsid w:val="00D124E5"/>
    <w:rsid w:val="00D13685"/>
    <w:rsid w:val="00D13EFD"/>
    <w:rsid w:val="00D1536D"/>
    <w:rsid w:val="00D15499"/>
    <w:rsid w:val="00D159E5"/>
    <w:rsid w:val="00D177F3"/>
    <w:rsid w:val="00D20891"/>
    <w:rsid w:val="00D21707"/>
    <w:rsid w:val="00D21DF2"/>
    <w:rsid w:val="00D2216A"/>
    <w:rsid w:val="00D221FD"/>
    <w:rsid w:val="00D22B44"/>
    <w:rsid w:val="00D23F3B"/>
    <w:rsid w:val="00D24193"/>
    <w:rsid w:val="00D24F9E"/>
    <w:rsid w:val="00D272AF"/>
    <w:rsid w:val="00D279C3"/>
    <w:rsid w:val="00D27B04"/>
    <w:rsid w:val="00D27E40"/>
    <w:rsid w:val="00D31097"/>
    <w:rsid w:val="00D3206A"/>
    <w:rsid w:val="00D3213F"/>
    <w:rsid w:val="00D326DE"/>
    <w:rsid w:val="00D337E7"/>
    <w:rsid w:val="00D341D9"/>
    <w:rsid w:val="00D345D6"/>
    <w:rsid w:val="00D3643B"/>
    <w:rsid w:val="00D36C29"/>
    <w:rsid w:val="00D376E3"/>
    <w:rsid w:val="00D40B21"/>
    <w:rsid w:val="00D41922"/>
    <w:rsid w:val="00D43DD9"/>
    <w:rsid w:val="00D44917"/>
    <w:rsid w:val="00D46061"/>
    <w:rsid w:val="00D46764"/>
    <w:rsid w:val="00D47239"/>
    <w:rsid w:val="00D47E5C"/>
    <w:rsid w:val="00D51399"/>
    <w:rsid w:val="00D5169E"/>
    <w:rsid w:val="00D52EA0"/>
    <w:rsid w:val="00D52F44"/>
    <w:rsid w:val="00D53377"/>
    <w:rsid w:val="00D5366D"/>
    <w:rsid w:val="00D53DD0"/>
    <w:rsid w:val="00D541E6"/>
    <w:rsid w:val="00D556A5"/>
    <w:rsid w:val="00D5572D"/>
    <w:rsid w:val="00D55AF4"/>
    <w:rsid w:val="00D562BD"/>
    <w:rsid w:val="00D57DC4"/>
    <w:rsid w:val="00D60D92"/>
    <w:rsid w:val="00D60DC1"/>
    <w:rsid w:val="00D6219E"/>
    <w:rsid w:val="00D62366"/>
    <w:rsid w:val="00D624C6"/>
    <w:rsid w:val="00D62C11"/>
    <w:rsid w:val="00D63E1F"/>
    <w:rsid w:val="00D64530"/>
    <w:rsid w:val="00D6466C"/>
    <w:rsid w:val="00D6491E"/>
    <w:rsid w:val="00D6568E"/>
    <w:rsid w:val="00D676AB"/>
    <w:rsid w:val="00D67AB0"/>
    <w:rsid w:val="00D67C4D"/>
    <w:rsid w:val="00D70179"/>
    <w:rsid w:val="00D705E5"/>
    <w:rsid w:val="00D71D1B"/>
    <w:rsid w:val="00D71E7A"/>
    <w:rsid w:val="00D72A0F"/>
    <w:rsid w:val="00D72C81"/>
    <w:rsid w:val="00D72DE6"/>
    <w:rsid w:val="00D7309C"/>
    <w:rsid w:val="00D73534"/>
    <w:rsid w:val="00D75AFA"/>
    <w:rsid w:val="00D75D16"/>
    <w:rsid w:val="00D7674D"/>
    <w:rsid w:val="00D76C98"/>
    <w:rsid w:val="00D77738"/>
    <w:rsid w:val="00D77D67"/>
    <w:rsid w:val="00D77D6A"/>
    <w:rsid w:val="00D77FD3"/>
    <w:rsid w:val="00D805B6"/>
    <w:rsid w:val="00D80A9D"/>
    <w:rsid w:val="00D81949"/>
    <w:rsid w:val="00D81D0A"/>
    <w:rsid w:val="00D81DE4"/>
    <w:rsid w:val="00D81FFC"/>
    <w:rsid w:val="00D828DF"/>
    <w:rsid w:val="00D82FA9"/>
    <w:rsid w:val="00D83408"/>
    <w:rsid w:val="00D83A79"/>
    <w:rsid w:val="00D84C38"/>
    <w:rsid w:val="00D84F78"/>
    <w:rsid w:val="00D853F7"/>
    <w:rsid w:val="00D85715"/>
    <w:rsid w:val="00D85ED0"/>
    <w:rsid w:val="00D85F61"/>
    <w:rsid w:val="00D86652"/>
    <w:rsid w:val="00D86894"/>
    <w:rsid w:val="00D869F1"/>
    <w:rsid w:val="00D87EC5"/>
    <w:rsid w:val="00D90192"/>
    <w:rsid w:val="00D90C3A"/>
    <w:rsid w:val="00D9172A"/>
    <w:rsid w:val="00D91C12"/>
    <w:rsid w:val="00D92315"/>
    <w:rsid w:val="00D929B1"/>
    <w:rsid w:val="00D92E1C"/>
    <w:rsid w:val="00D9327C"/>
    <w:rsid w:val="00D93DD8"/>
    <w:rsid w:val="00D940BD"/>
    <w:rsid w:val="00D94582"/>
    <w:rsid w:val="00D9553E"/>
    <w:rsid w:val="00D9584F"/>
    <w:rsid w:val="00D96000"/>
    <w:rsid w:val="00D97418"/>
    <w:rsid w:val="00D97692"/>
    <w:rsid w:val="00D97AE0"/>
    <w:rsid w:val="00D97FF2"/>
    <w:rsid w:val="00DA0124"/>
    <w:rsid w:val="00DA019D"/>
    <w:rsid w:val="00DA0AAE"/>
    <w:rsid w:val="00DA0CA0"/>
    <w:rsid w:val="00DA0E01"/>
    <w:rsid w:val="00DA0F63"/>
    <w:rsid w:val="00DA12F6"/>
    <w:rsid w:val="00DA17D9"/>
    <w:rsid w:val="00DA268B"/>
    <w:rsid w:val="00DA273C"/>
    <w:rsid w:val="00DA27DC"/>
    <w:rsid w:val="00DA280E"/>
    <w:rsid w:val="00DA29C9"/>
    <w:rsid w:val="00DA60FA"/>
    <w:rsid w:val="00DA6A7D"/>
    <w:rsid w:val="00DA6E8A"/>
    <w:rsid w:val="00DA79B1"/>
    <w:rsid w:val="00DA7BFD"/>
    <w:rsid w:val="00DB10A8"/>
    <w:rsid w:val="00DB19F4"/>
    <w:rsid w:val="00DB25E0"/>
    <w:rsid w:val="00DB2A46"/>
    <w:rsid w:val="00DB2AD8"/>
    <w:rsid w:val="00DB3750"/>
    <w:rsid w:val="00DB3AD8"/>
    <w:rsid w:val="00DB5277"/>
    <w:rsid w:val="00DB5A9B"/>
    <w:rsid w:val="00DB5E2A"/>
    <w:rsid w:val="00DB69AC"/>
    <w:rsid w:val="00DB6C6E"/>
    <w:rsid w:val="00DB6E4B"/>
    <w:rsid w:val="00DB7C5D"/>
    <w:rsid w:val="00DC09D4"/>
    <w:rsid w:val="00DC0E2F"/>
    <w:rsid w:val="00DC102F"/>
    <w:rsid w:val="00DC11F6"/>
    <w:rsid w:val="00DC12B3"/>
    <w:rsid w:val="00DC1517"/>
    <w:rsid w:val="00DC1E1E"/>
    <w:rsid w:val="00DC33B0"/>
    <w:rsid w:val="00DC411E"/>
    <w:rsid w:val="00DC4CC4"/>
    <w:rsid w:val="00DC68CE"/>
    <w:rsid w:val="00DC7EA5"/>
    <w:rsid w:val="00DC7FBB"/>
    <w:rsid w:val="00DD0203"/>
    <w:rsid w:val="00DD06B5"/>
    <w:rsid w:val="00DD0B8C"/>
    <w:rsid w:val="00DD12E5"/>
    <w:rsid w:val="00DD1AAE"/>
    <w:rsid w:val="00DD2A45"/>
    <w:rsid w:val="00DD2B7F"/>
    <w:rsid w:val="00DD2C45"/>
    <w:rsid w:val="00DD36A4"/>
    <w:rsid w:val="00DD3729"/>
    <w:rsid w:val="00DD3EEC"/>
    <w:rsid w:val="00DD5041"/>
    <w:rsid w:val="00DD5CF5"/>
    <w:rsid w:val="00DE0C94"/>
    <w:rsid w:val="00DE10E5"/>
    <w:rsid w:val="00DE21FE"/>
    <w:rsid w:val="00DE25AD"/>
    <w:rsid w:val="00DE38F7"/>
    <w:rsid w:val="00DE3C18"/>
    <w:rsid w:val="00DE3D59"/>
    <w:rsid w:val="00DE3DEF"/>
    <w:rsid w:val="00DE4A70"/>
    <w:rsid w:val="00DE525B"/>
    <w:rsid w:val="00DE5CE1"/>
    <w:rsid w:val="00DE65A7"/>
    <w:rsid w:val="00DE66C3"/>
    <w:rsid w:val="00DE67EF"/>
    <w:rsid w:val="00DE6977"/>
    <w:rsid w:val="00DE6B19"/>
    <w:rsid w:val="00DE7896"/>
    <w:rsid w:val="00DF0638"/>
    <w:rsid w:val="00DF2B5D"/>
    <w:rsid w:val="00DF2CA3"/>
    <w:rsid w:val="00DF2FA6"/>
    <w:rsid w:val="00DF352F"/>
    <w:rsid w:val="00DF3A41"/>
    <w:rsid w:val="00DF3E58"/>
    <w:rsid w:val="00DF4CE1"/>
    <w:rsid w:val="00DF57F2"/>
    <w:rsid w:val="00DF588C"/>
    <w:rsid w:val="00DF5F7B"/>
    <w:rsid w:val="00DF6286"/>
    <w:rsid w:val="00DF6653"/>
    <w:rsid w:val="00DF6676"/>
    <w:rsid w:val="00DF67D7"/>
    <w:rsid w:val="00DF7E1D"/>
    <w:rsid w:val="00E00002"/>
    <w:rsid w:val="00E00E6B"/>
    <w:rsid w:val="00E00F7B"/>
    <w:rsid w:val="00E0113A"/>
    <w:rsid w:val="00E012E7"/>
    <w:rsid w:val="00E015E8"/>
    <w:rsid w:val="00E01E3C"/>
    <w:rsid w:val="00E02464"/>
    <w:rsid w:val="00E02D78"/>
    <w:rsid w:val="00E04542"/>
    <w:rsid w:val="00E04608"/>
    <w:rsid w:val="00E05373"/>
    <w:rsid w:val="00E05A82"/>
    <w:rsid w:val="00E06066"/>
    <w:rsid w:val="00E065AC"/>
    <w:rsid w:val="00E06E7E"/>
    <w:rsid w:val="00E07143"/>
    <w:rsid w:val="00E07FBB"/>
    <w:rsid w:val="00E10518"/>
    <w:rsid w:val="00E106E0"/>
    <w:rsid w:val="00E10CFD"/>
    <w:rsid w:val="00E10E49"/>
    <w:rsid w:val="00E11453"/>
    <w:rsid w:val="00E12645"/>
    <w:rsid w:val="00E12D54"/>
    <w:rsid w:val="00E1459B"/>
    <w:rsid w:val="00E16C50"/>
    <w:rsid w:val="00E1709E"/>
    <w:rsid w:val="00E17297"/>
    <w:rsid w:val="00E20757"/>
    <w:rsid w:val="00E21922"/>
    <w:rsid w:val="00E23681"/>
    <w:rsid w:val="00E23814"/>
    <w:rsid w:val="00E2423B"/>
    <w:rsid w:val="00E24593"/>
    <w:rsid w:val="00E252DA"/>
    <w:rsid w:val="00E274B5"/>
    <w:rsid w:val="00E279BC"/>
    <w:rsid w:val="00E27B93"/>
    <w:rsid w:val="00E3002A"/>
    <w:rsid w:val="00E30952"/>
    <w:rsid w:val="00E30B4E"/>
    <w:rsid w:val="00E30D46"/>
    <w:rsid w:val="00E3138B"/>
    <w:rsid w:val="00E31607"/>
    <w:rsid w:val="00E31F24"/>
    <w:rsid w:val="00E32638"/>
    <w:rsid w:val="00E32A30"/>
    <w:rsid w:val="00E32AA7"/>
    <w:rsid w:val="00E32E6F"/>
    <w:rsid w:val="00E32F96"/>
    <w:rsid w:val="00E3331A"/>
    <w:rsid w:val="00E33574"/>
    <w:rsid w:val="00E340AC"/>
    <w:rsid w:val="00E34485"/>
    <w:rsid w:val="00E3513A"/>
    <w:rsid w:val="00E36EE0"/>
    <w:rsid w:val="00E37D30"/>
    <w:rsid w:val="00E401ED"/>
    <w:rsid w:val="00E41129"/>
    <w:rsid w:val="00E419C2"/>
    <w:rsid w:val="00E41B06"/>
    <w:rsid w:val="00E4206C"/>
    <w:rsid w:val="00E42282"/>
    <w:rsid w:val="00E423E3"/>
    <w:rsid w:val="00E42C66"/>
    <w:rsid w:val="00E43952"/>
    <w:rsid w:val="00E452A0"/>
    <w:rsid w:val="00E45AC3"/>
    <w:rsid w:val="00E45EA2"/>
    <w:rsid w:val="00E47365"/>
    <w:rsid w:val="00E4785A"/>
    <w:rsid w:val="00E506C4"/>
    <w:rsid w:val="00E509C8"/>
    <w:rsid w:val="00E51DE6"/>
    <w:rsid w:val="00E52046"/>
    <w:rsid w:val="00E523EC"/>
    <w:rsid w:val="00E52D53"/>
    <w:rsid w:val="00E52EB7"/>
    <w:rsid w:val="00E53555"/>
    <w:rsid w:val="00E53909"/>
    <w:rsid w:val="00E53A52"/>
    <w:rsid w:val="00E542CB"/>
    <w:rsid w:val="00E5545B"/>
    <w:rsid w:val="00E56414"/>
    <w:rsid w:val="00E56608"/>
    <w:rsid w:val="00E56796"/>
    <w:rsid w:val="00E57245"/>
    <w:rsid w:val="00E578A8"/>
    <w:rsid w:val="00E57F52"/>
    <w:rsid w:val="00E60895"/>
    <w:rsid w:val="00E61356"/>
    <w:rsid w:val="00E61433"/>
    <w:rsid w:val="00E62112"/>
    <w:rsid w:val="00E6234A"/>
    <w:rsid w:val="00E632A1"/>
    <w:rsid w:val="00E63FF5"/>
    <w:rsid w:val="00E663FE"/>
    <w:rsid w:val="00E669CB"/>
    <w:rsid w:val="00E66AC1"/>
    <w:rsid w:val="00E676C2"/>
    <w:rsid w:val="00E67997"/>
    <w:rsid w:val="00E7030C"/>
    <w:rsid w:val="00E714FA"/>
    <w:rsid w:val="00E7219F"/>
    <w:rsid w:val="00E725D8"/>
    <w:rsid w:val="00E747FD"/>
    <w:rsid w:val="00E75E1F"/>
    <w:rsid w:val="00E75EC5"/>
    <w:rsid w:val="00E775D6"/>
    <w:rsid w:val="00E77B1D"/>
    <w:rsid w:val="00E80CCD"/>
    <w:rsid w:val="00E80EEB"/>
    <w:rsid w:val="00E815F4"/>
    <w:rsid w:val="00E819FD"/>
    <w:rsid w:val="00E83080"/>
    <w:rsid w:val="00E84F84"/>
    <w:rsid w:val="00E85187"/>
    <w:rsid w:val="00E85B74"/>
    <w:rsid w:val="00E86201"/>
    <w:rsid w:val="00E86F6D"/>
    <w:rsid w:val="00E878DC"/>
    <w:rsid w:val="00E9104F"/>
    <w:rsid w:val="00E916D8"/>
    <w:rsid w:val="00E9191B"/>
    <w:rsid w:val="00E92266"/>
    <w:rsid w:val="00E92669"/>
    <w:rsid w:val="00E92E6D"/>
    <w:rsid w:val="00E93C4F"/>
    <w:rsid w:val="00E94C22"/>
    <w:rsid w:val="00E950FB"/>
    <w:rsid w:val="00E95748"/>
    <w:rsid w:val="00E95F92"/>
    <w:rsid w:val="00E9687F"/>
    <w:rsid w:val="00E96AB8"/>
    <w:rsid w:val="00EA1031"/>
    <w:rsid w:val="00EA1710"/>
    <w:rsid w:val="00EA1D56"/>
    <w:rsid w:val="00EA2084"/>
    <w:rsid w:val="00EA5EA5"/>
    <w:rsid w:val="00EA6B86"/>
    <w:rsid w:val="00EB1039"/>
    <w:rsid w:val="00EB17DD"/>
    <w:rsid w:val="00EB1D78"/>
    <w:rsid w:val="00EB25DB"/>
    <w:rsid w:val="00EB26F6"/>
    <w:rsid w:val="00EB2FF2"/>
    <w:rsid w:val="00EB498D"/>
    <w:rsid w:val="00EB4B31"/>
    <w:rsid w:val="00EB57A4"/>
    <w:rsid w:val="00EB5984"/>
    <w:rsid w:val="00EB628E"/>
    <w:rsid w:val="00EB62BA"/>
    <w:rsid w:val="00EB631F"/>
    <w:rsid w:val="00EC0881"/>
    <w:rsid w:val="00EC0BD6"/>
    <w:rsid w:val="00EC1454"/>
    <w:rsid w:val="00EC3171"/>
    <w:rsid w:val="00EC3D6A"/>
    <w:rsid w:val="00EC49D7"/>
    <w:rsid w:val="00EC5A1E"/>
    <w:rsid w:val="00EC5E01"/>
    <w:rsid w:val="00EC5EAE"/>
    <w:rsid w:val="00EC6077"/>
    <w:rsid w:val="00EC6155"/>
    <w:rsid w:val="00EC6233"/>
    <w:rsid w:val="00EC6C09"/>
    <w:rsid w:val="00EC7291"/>
    <w:rsid w:val="00EC756F"/>
    <w:rsid w:val="00ED030A"/>
    <w:rsid w:val="00ED1365"/>
    <w:rsid w:val="00ED148B"/>
    <w:rsid w:val="00ED2F15"/>
    <w:rsid w:val="00ED2FAC"/>
    <w:rsid w:val="00ED3034"/>
    <w:rsid w:val="00ED337E"/>
    <w:rsid w:val="00ED44AD"/>
    <w:rsid w:val="00ED5B84"/>
    <w:rsid w:val="00ED603B"/>
    <w:rsid w:val="00ED6596"/>
    <w:rsid w:val="00ED6A8B"/>
    <w:rsid w:val="00ED7448"/>
    <w:rsid w:val="00ED7C22"/>
    <w:rsid w:val="00ED7CCB"/>
    <w:rsid w:val="00EE007E"/>
    <w:rsid w:val="00EE0E61"/>
    <w:rsid w:val="00EE1196"/>
    <w:rsid w:val="00EE2CEE"/>
    <w:rsid w:val="00EE6990"/>
    <w:rsid w:val="00EE6C61"/>
    <w:rsid w:val="00EE79C5"/>
    <w:rsid w:val="00EF0D71"/>
    <w:rsid w:val="00EF1094"/>
    <w:rsid w:val="00EF1355"/>
    <w:rsid w:val="00EF18CD"/>
    <w:rsid w:val="00EF269C"/>
    <w:rsid w:val="00EF2746"/>
    <w:rsid w:val="00EF2C46"/>
    <w:rsid w:val="00EF30B4"/>
    <w:rsid w:val="00EF31EB"/>
    <w:rsid w:val="00EF37CC"/>
    <w:rsid w:val="00EF3916"/>
    <w:rsid w:val="00EF4746"/>
    <w:rsid w:val="00EF4F47"/>
    <w:rsid w:val="00EF610E"/>
    <w:rsid w:val="00EF6434"/>
    <w:rsid w:val="00EF6D85"/>
    <w:rsid w:val="00EF7A1A"/>
    <w:rsid w:val="00EF7A74"/>
    <w:rsid w:val="00F00266"/>
    <w:rsid w:val="00F0124D"/>
    <w:rsid w:val="00F0292A"/>
    <w:rsid w:val="00F038A0"/>
    <w:rsid w:val="00F0393C"/>
    <w:rsid w:val="00F03D60"/>
    <w:rsid w:val="00F03E02"/>
    <w:rsid w:val="00F06672"/>
    <w:rsid w:val="00F066FA"/>
    <w:rsid w:val="00F07E20"/>
    <w:rsid w:val="00F10161"/>
    <w:rsid w:val="00F101B7"/>
    <w:rsid w:val="00F10714"/>
    <w:rsid w:val="00F11540"/>
    <w:rsid w:val="00F11612"/>
    <w:rsid w:val="00F11A5A"/>
    <w:rsid w:val="00F11FE5"/>
    <w:rsid w:val="00F1240B"/>
    <w:rsid w:val="00F125F3"/>
    <w:rsid w:val="00F126B8"/>
    <w:rsid w:val="00F12FE0"/>
    <w:rsid w:val="00F135FF"/>
    <w:rsid w:val="00F13A93"/>
    <w:rsid w:val="00F13B8F"/>
    <w:rsid w:val="00F146FD"/>
    <w:rsid w:val="00F14D25"/>
    <w:rsid w:val="00F14E71"/>
    <w:rsid w:val="00F16595"/>
    <w:rsid w:val="00F16ADB"/>
    <w:rsid w:val="00F16F5B"/>
    <w:rsid w:val="00F171DC"/>
    <w:rsid w:val="00F20690"/>
    <w:rsid w:val="00F2222A"/>
    <w:rsid w:val="00F226D0"/>
    <w:rsid w:val="00F230E7"/>
    <w:rsid w:val="00F235EE"/>
    <w:rsid w:val="00F259BB"/>
    <w:rsid w:val="00F26C61"/>
    <w:rsid w:val="00F27107"/>
    <w:rsid w:val="00F307F6"/>
    <w:rsid w:val="00F309A5"/>
    <w:rsid w:val="00F3178C"/>
    <w:rsid w:val="00F32AE0"/>
    <w:rsid w:val="00F32C5C"/>
    <w:rsid w:val="00F3372C"/>
    <w:rsid w:val="00F34324"/>
    <w:rsid w:val="00F347BD"/>
    <w:rsid w:val="00F3498F"/>
    <w:rsid w:val="00F34BF7"/>
    <w:rsid w:val="00F34EB7"/>
    <w:rsid w:val="00F3507E"/>
    <w:rsid w:val="00F37570"/>
    <w:rsid w:val="00F3792C"/>
    <w:rsid w:val="00F4043C"/>
    <w:rsid w:val="00F4163F"/>
    <w:rsid w:val="00F41E79"/>
    <w:rsid w:val="00F41F63"/>
    <w:rsid w:val="00F41F87"/>
    <w:rsid w:val="00F42891"/>
    <w:rsid w:val="00F4331F"/>
    <w:rsid w:val="00F438E0"/>
    <w:rsid w:val="00F43BC9"/>
    <w:rsid w:val="00F43EB2"/>
    <w:rsid w:val="00F43EE2"/>
    <w:rsid w:val="00F45A8E"/>
    <w:rsid w:val="00F46543"/>
    <w:rsid w:val="00F46574"/>
    <w:rsid w:val="00F4758D"/>
    <w:rsid w:val="00F4793E"/>
    <w:rsid w:val="00F479A9"/>
    <w:rsid w:val="00F5017A"/>
    <w:rsid w:val="00F50661"/>
    <w:rsid w:val="00F50C38"/>
    <w:rsid w:val="00F512CD"/>
    <w:rsid w:val="00F522B5"/>
    <w:rsid w:val="00F52398"/>
    <w:rsid w:val="00F5284D"/>
    <w:rsid w:val="00F5296E"/>
    <w:rsid w:val="00F52A98"/>
    <w:rsid w:val="00F52D85"/>
    <w:rsid w:val="00F53029"/>
    <w:rsid w:val="00F531E6"/>
    <w:rsid w:val="00F55550"/>
    <w:rsid w:val="00F55B15"/>
    <w:rsid w:val="00F56088"/>
    <w:rsid w:val="00F5762C"/>
    <w:rsid w:val="00F57F25"/>
    <w:rsid w:val="00F57F3A"/>
    <w:rsid w:val="00F600CB"/>
    <w:rsid w:val="00F60D2D"/>
    <w:rsid w:val="00F619A5"/>
    <w:rsid w:val="00F61C09"/>
    <w:rsid w:val="00F61C5A"/>
    <w:rsid w:val="00F61E64"/>
    <w:rsid w:val="00F61FE6"/>
    <w:rsid w:val="00F623AC"/>
    <w:rsid w:val="00F626B5"/>
    <w:rsid w:val="00F62DC2"/>
    <w:rsid w:val="00F63825"/>
    <w:rsid w:val="00F639C0"/>
    <w:rsid w:val="00F662A6"/>
    <w:rsid w:val="00F66C19"/>
    <w:rsid w:val="00F672DD"/>
    <w:rsid w:val="00F6785F"/>
    <w:rsid w:val="00F67A04"/>
    <w:rsid w:val="00F67CBE"/>
    <w:rsid w:val="00F70487"/>
    <w:rsid w:val="00F7244E"/>
    <w:rsid w:val="00F72A59"/>
    <w:rsid w:val="00F72BAE"/>
    <w:rsid w:val="00F74A14"/>
    <w:rsid w:val="00F7584D"/>
    <w:rsid w:val="00F75D22"/>
    <w:rsid w:val="00F765B3"/>
    <w:rsid w:val="00F7685E"/>
    <w:rsid w:val="00F7755C"/>
    <w:rsid w:val="00F77D6E"/>
    <w:rsid w:val="00F8043E"/>
    <w:rsid w:val="00F820FD"/>
    <w:rsid w:val="00F82E44"/>
    <w:rsid w:val="00F82FF0"/>
    <w:rsid w:val="00F838CA"/>
    <w:rsid w:val="00F83D38"/>
    <w:rsid w:val="00F846D1"/>
    <w:rsid w:val="00F8491C"/>
    <w:rsid w:val="00F8509F"/>
    <w:rsid w:val="00F85418"/>
    <w:rsid w:val="00F85C6B"/>
    <w:rsid w:val="00F875B8"/>
    <w:rsid w:val="00F87A5A"/>
    <w:rsid w:val="00F911C1"/>
    <w:rsid w:val="00F9121B"/>
    <w:rsid w:val="00F92181"/>
    <w:rsid w:val="00F93014"/>
    <w:rsid w:val="00F93C78"/>
    <w:rsid w:val="00F93E46"/>
    <w:rsid w:val="00F93F73"/>
    <w:rsid w:val="00F94249"/>
    <w:rsid w:val="00F954CE"/>
    <w:rsid w:val="00F95E50"/>
    <w:rsid w:val="00F97F80"/>
    <w:rsid w:val="00F97FC0"/>
    <w:rsid w:val="00FA2E7C"/>
    <w:rsid w:val="00FA317F"/>
    <w:rsid w:val="00FA34A7"/>
    <w:rsid w:val="00FA40C1"/>
    <w:rsid w:val="00FA446B"/>
    <w:rsid w:val="00FA5050"/>
    <w:rsid w:val="00FA7C15"/>
    <w:rsid w:val="00FA7C7F"/>
    <w:rsid w:val="00FB17C5"/>
    <w:rsid w:val="00FB39CA"/>
    <w:rsid w:val="00FB4F83"/>
    <w:rsid w:val="00FB55C1"/>
    <w:rsid w:val="00FB6307"/>
    <w:rsid w:val="00FB6DCC"/>
    <w:rsid w:val="00FB7067"/>
    <w:rsid w:val="00FB7360"/>
    <w:rsid w:val="00FC1821"/>
    <w:rsid w:val="00FC1AF6"/>
    <w:rsid w:val="00FC307F"/>
    <w:rsid w:val="00FC338B"/>
    <w:rsid w:val="00FC3AD4"/>
    <w:rsid w:val="00FC66C3"/>
    <w:rsid w:val="00FC6E1B"/>
    <w:rsid w:val="00FC7481"/>
    <w:rsid w:val="00FC74B4"/>
    <w:rsid w:val="00FC7842"/>
    <w:rsid w:val="00FC7B8C"/>
    <w:rsid w:val="00FD01F6"/>
    <w:rsid w:val="00FD0F61"/>
    <w:rsid w:val="00FD0FB5"/>
    <w:rsid w:val="00FD261F"/>
    <w:rsid w:val="00FD3767"/>
    <w:rsid w:val="00FD46AE"/>
    <w:rsid w:val="00FD56BC"/>
    <w:rsid w:val="00FD5766"/>
    <w:rsid w:val="00FD6957"/>
    <w:rsid w:val="00FD6B1B"/>
    <w:rsid w:val="00FD7ADA"/>
    <w:rsid w:val="00FD7EBC"/>
    <w:rsid w:val="00FE06EA"/>
    <w:rsid w:val="00FE0817"/>
    <w:rsid w:val="00FE10FF"/>
    <w:rsid w:val="00FE115E"/>
    <w:rsid w:val="00FE1F7F"/>
    <w:rsid w:val="00FE2485"/>
    <w:rsid w:val="00FE27BB"/>
    <w:rsid w:val="00FE2D37"/>
    <w:rsid w:val="00FE2E73"/>
    <w:rsid w:val="00FE3434"/>
    <w:rsid w:val="00FE3693"/>
    <w:rsid w:val="00FE3D90"/>
    <w:rsid w:val="00FE47EE"/>
    <w:rsid w:val="00FE499B"/>
    <w:rsid w:val="00FE4F06"/>
    <w:rsid w:val="00FE5FFA"/>
    <w:rsid w:val="00FE706D"/>
    <w:rsid w:val="00FE72E6"/>
    <w:rsid w:val="00FE7555"/>
    <w:rsid w:val="00FE761B"/>
    <w:rsid w:val="00FF1967"/>
    <w:rsid w:val="00FF1C62"/>
    <w:rsid w:val="00FF23CA"/>
    <w:rsid w:val="00FF25C9"/>
    <w:rsid w:val="00FF3553"/>
    <w:rsid w:val="00FF3DA9"/>
    <w:rsid w:val="00FF5164"/>
    <w:rsid w:val="00FF5C17"/>
    <w:rsid w:val="00FF71B9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C5E32"/>
  <w15:docId w15:val="{716C2F9F-F051-455E-8B98-05F44632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41A"/>
  </w:style>
  <w:style w:type="paragraph" w:styleId="Heading1">
    <w:name w:val="heading 1"/>
    <w:basedOn w:val="Normal"/>
    <w:next w:val="Normal"/>
    <w:link w:val="Heading1Char"/>
    <w:uiPriority w:val="9"/>
    <w:qFormat/>
    <w:rsid w:val="008277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131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131"/>
    <w:rPr>
      <w:rFonts w:ascii="Segoe UI" w:hAnsi="Segoe UI" w:cs="Segoe UI"/>
      <w:sz w:val="18"/>
      <w:szCs w:val="29"/>
    </w:rPr>
  </w:style>
  <w:style w:type="paragraph" w:styleId="NormalWeb">
    <w:name w:val="Normal (Web)"/>
    <w:basedOn w:val="Normal"/>
    <w:uiPriority w:val="99"/>
    <w:unhideWhenUsed/>
    <w:rsid w:val="00235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B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69F4"/>
    <w:pPr>
      <w:ind w:left="720"/>
      <w:contextualSpacing/>
    </w:pPr>
  </w:style>
  <w:style w:type="paragraph" w:styleId="Revision">
    <w:name w:val="Revision"/>
    <w:hidden/>
    <w:uiPriority w:val="99"/>
    <w:semiHidden/>
    <w:rsid w:val="00D4723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A74"/>
  </w:style>
  <w:style w:type="paragraph" w:styleId="Footer">
    <w:name w:val="footer"/>
    <w:basedOn w:val="Normal"/>
    <w:link w:val="FooterChar"/>
    <w:uiPriority w:val="99"/>
    <w:unhideWhenUsed/>
    <w:rsid w:val="002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A74"/>
  </w:style>
  <w:style w:type="character" w:customStyle="1" w:styleId="Heading1Char">
    <w:name w:val="Heading 1 Char"/>
    <w:basedOn w:val="DefaultParagraphFont"/>
    <w:link w:val="Heading1"/>
    <w:uiPriority w:val="9"/>
    <w:rsid w:val="0082772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45"/>
    </w:rPr>
  </w:style>
  <w:style w:type="paragraph" w:styleId="TOCHeading">
    <w:name w:val="TOC Heading"/>
    <w:basedOn w:val="Heading1"/>
    <w:next w:val="Normal"/>
    <w:uiPriority w:val="39"/>
    <w:unhideWhenUsed/>
    <w:qFormat/>
    <w:rsid w:val="0045277B"/>
    <w:pPr>
      <w:spacing w:line="276" w:lineRule="auto"/>
      <w:outlineLvl w:val="9"/>
    </w:pPr>
    <w:rPr>
      <w:szCs w:val="28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45277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C1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F8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F87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F87"/>
    <w:rPr>
      <w:b/>
      <w:bCs/>
      <w:sz w:val="20"/>
      <w:szCs w:val="32"/>
    </w:rPr>
  </w:style>
  <w:style w:type="paragraph" w:styleId="NoSpacing">
    <w:name w:val="No Spacing"/>
    <w:uiPriority w:val="1"/>
    <w:qFormat/>
    <w:rsid w:val="00B561BD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CE7B59"/>
    <w:pPr>
      <w:tabs>
        <w:tab w:val="right" w:leader="dot" w:pos="9344"/>
      </w:tabs>
      <w:spacing w:after="0" w:line="360" w:lineRule="auto"/>
      <w:pPrChange w:id="0" w:author="Sopheak Phorn" w:date="2023-08-25T13:17:00Z">
        <w:pPr>
          <w:tabs>
            <w:tab w:val="right" w:leader="dot" w:pos="9344"/>
          </w:tabs>
          <w:spacing w:after="100" w:line="259" w:lineRule="auto"/>
        </w:pPr>
      </w:pPrChange>
    </w:pPr>
    <w:rPr>
      <w:rPrChange w:id="0" w:author="Sopheak Phorn" w:date="2023-08-25T13:17:00Z">
        <w:rPr>
          <w:rFonts w:asciiTheme="minorHAnsi" w:eastAsiaTheme="minorHAnsi" w:hAnsiTheme="minorHAnsi" w:cstheme="minorBidi"/>
          <w:sz w:val="22"/>
          <w:szCs w:val="36"/>
          <w:lang w:val="en-US" w:eastAsia="en-US" w:bidi="km-KH"/>
        </w:rPr>
      </w:rPrChange>
    </w:rPr>
  </w:style>
  <w:style w:type="paragraph" w:styleId="Subtitle">
    <w:name w:val="Subtitle"/>
    <w:basedOn w:val="Normal"/>
    <w:next w:val="Normal"/>
    <w:link w:val="SubtitleChar"/>
    <w:uiPriority w:val="11"/>
    <w:qFormat/>
    <w:rsid w:val="006A03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038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A1C3B-3BFF-4275-99E3-E80A911E7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40</Pages>
  <Words>48976</Words>
  <Characters>279168</Characters>
  <Application>Microsoft Office Word</Application>
  <DocSecurity>0</DocSecurity>
  <Lines>2326</Lines>
  <Paragraphs>654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Voeun Kuyeng</dc:creator>
  <cp:lastModifiedBy>Chamreun Poth</cp:lastModifiedBy>
  <cp:revision>67</cp:revision>
  <cp:lastPrinted>2023-08-28T03:47:00Z</cp:lastPrinted>
  <dcterms:created xsi:type="dcterms:W3CDTF">2023-08-22T01:58:00Z</dcterms:created>
  <dcterms:modified xsi:type="dcterms:W3CDTF">2024-06-03T13:46:00Z</dcterms:modified>
</cp:coreProperties>
</file>